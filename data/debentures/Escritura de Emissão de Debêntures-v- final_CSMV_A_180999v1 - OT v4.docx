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A96B" w14:textId="1E8E0356" w:rsidR="004B0F28" w:rsidRPr="00D52799" w:rsidRDefault="00A3673D" w:rsidP="00374B19">
      <w:pPr>
        <w:pStyle w:val="c3"/>
        <w:widowControl w:val="0"/>
        <w:pBdr>
          <w:bottom w:val="double" w:sz="6" w:space="1" w:color="auto"/>
        </w:pBdr>
        <w:spacing w:before="0" w:beforeAutospacing="0" w:after="0" w:afterAutospacing="0" w:line="320" w:lineRule="exact"/>
        <w:rPr>
          <w:rFonts w:asciiTheme="minorHAnsi" w:hAnsiTheme="minorHAnsi" w:cstheme="minorHAnsi"/>
          <w:b/>
        </w:rPr>
      </w:pPr>
      <w:r w:rsidRPr="00D52799">
        <w:rPr>
          <w:rFonts w:asciiTheme="minorHAnsi" w:hAnsiTheme="minorHAnsi" w:cstheme="minorHAnsi"/>
          <w:b/>
        </w:rPr>
        <w:t xml:space="preserve"> </w:t>
      </w:r>
    </w:p>
    <w:p w14:paraId="06793834" w14:textId="1EC00DB4" w:rsidR="00FD26B3" w:rsidRPr="00D52799" w:rsidRDefault="00FD26B3" w:rsidP="00374B19">
      <w:pPr>
        <w:autoSpaceDE w:val="0"/>
        <w:autoSpaceDN w:val="0"/>
        <w:adjustRightInd w:val="0"/>
        <w:spacing w:line="320" w:lineRule="exact"/>
        <w:jc w:val="both"/>
        <w:rPr>
          <w:rFonts w:asciiTheme="minorHAnsi" w:hAnsiTheme="minorHAnsi" w:cstheme="minorHAnsi"/>
          <w:b/>
          <w:sz w:val="24"/>
          <w:szCs w:val="24"/>
        </w:rPr>
      </w:pPr>
      <w:r w:rsidRPr="00D52799">
        <w:rPr>
          <w:rFonts w:asciiTheme="minorHAnsi" w:hAnsiTheme="minorHAnsi" w:cstheme="minorHAnsi"/>
          <w:b/>
          <w:sz w:val="24"/>
          <w:szCs w:val="24"/>
        </w:rPr>
        <w:t xml:space="preserve">INSTRUMENTO PARTICULAR DE ESCRITURA </w:t>
      </w:r>
      <w:r w:rsidR="008231A2" w:rsidRPr="00D52799">
        <w:rPr>
          <w:rFonts w:asciiTheme="minorHAnsi" w:hAnsiTheme="minorHAnsi" w:cstheme="minorHAnsi"/>
          <w:b/>
          <w:sz w:val="24"/>
          <w:szCs w:val="24"/>
        </w:rPr>
        <w:t xml:space="preserve">DA </w:t>
      </w:r>
      <w:r w:rsidR="003C03E5" w:rsidRPr="00D52799">
        <w:rPr>
          <w:rFonts w:asciiTheme="minorHAnsi" w:hAnsiTheme="minorHAnsi" w:cstheme="minorHAnsi"/>
          <w:b/>
          <w:sz w:val="24"/>
          <w:szCs w:val="24"/>
        </w:rPr>
        <w:t>1</w:t>
      </w:r>
      <w:r w:rsidR="008C7A1D" w:rsidRPr="00D52799">
        <w:rPr>
          <w:rFonts w:asciiTheme="minorHAnsi" w:hAnsiTheme="minorHAnsi" w:cstheme="minorHAnsi"/>
          <w:b/>
          <w:sz w:val="24"/>
          <w:szCs w:val="24"/>
        </w:rPr>
        <w:t xml:space="preserve">ª </w:t>
      </w:r>
      <w:r w:rsidR="003C03E5" w:rsidRPr="00D52799">
        <w:rPr>
          <w:rFonts w:asciiTheme="minorHAnsi" w:hAnsiTheme="minorHAnsi" w:cstheme="minorHAnsi"/>
          <w:b/>
          <w:sz w:val="24"/>
          <w:szCs w:val="24"/>
        </w:rPr>
        <w:t xml:space="preserve">(PRIMEIRA) </w:t>
      </w:r>
      <w:r w:rsidR="008573A8" w:rsidRPr="00D52799">
        <w:rPr>
          <w:rFonts w:asciiTheme="minorHAnsi" w:hAnsiTheme="minorHAnsi" w:cstheme="minorHAnsi"/>
          <w:b/>
          <w:sz w:val="24"/>
          <w:szCs w:val="24"/>
        </w:rPr>
        <w:t xml:space="preserve">EMISSÃO </w:t>
      </w:r>
      <w:r w:rsidRPr="00D52799">
        <w:rPr>
          <w:rFonts w:asciiTheme="minorHAnsi" w:hAnsiTheme="minorHAnsi" w:cstheme="minorHAnsi"/>
          <w:b/>
          <w:sz w:val="24"/>
          <w:szCs w:val="24"/>
        </w:rPr>
        <w:t xml:space="preserve">DE DEBÊNTURES SIMPLES, NÃO CONVERSÍVEIS EM AÇÕES, </w:t>
      </w:r>
      <w:r w:rsidR="00331E8A" w:rsidRPr="00D52799">
        <w:rPr>
          <w:rFonts w:asciiTheme="minorHAnsi" w:hAnsiTheme="minorHAnsi" w:cstheme="minorHAnsi"/>
          <w:b/>
          <w:sz w:val="24"/>
          <w:szCs w:val="24"/>
        </w:rPr>
        <w:t xml:space="preserve">DA ESPÉCIE </w:t>
      </w:r>
      <w:r w:rsidR="00C85263" w:rsidRPr="00D52799">
        <w:rPr>
          <w:rFonts w:asciiTheme="minorHAnsi" w:hAnsiTheme="minorHAnsi" w:cstheme="minorHAnsi"/>
          <w:b/>
          <w:sz w:val="24"/>
          <w:szCs w:val="24"/>
        </w:rPr>
        <w:t xml:space="preserve">SEM </w:t>
      </w:r>
      <w:r w:rsidR="00E432D3" w:rsidRPr="00D52799">
        <w:rPr>
          <w:rFonts w:asciiTheme="minorHAnsi" w:hAnsiTheme="minorHAnsi" w:cstheme="minorHAnsi"/>
          <w:b/>
          <w:sz w:val="24"/>
          <w:szCs w:val="24"/>
        </w:rPr>
        <w:t xml:space="preserve">GARANTIA REAL, </w:t>
      </w:r>
      <w:r w:rsidR="0013390A" w:rsidRPr="00D52799">
        <w:rPr>
          <w:rFonts w:asciiTheme="minorHAnsi" w:hAnsiTheme="minorHAnsi" w:cstheme="minorHAnsi"/>
          <w:b/>
          <w:sz w:val="24"/>
          <w:szCs w:val="24"/>
        </w:rPr>
        <w:t>COM</w:t>
      </w:r>
      <w:r w:rsidR="00331E8A" w:rsidRPr="00D52799">
        <w:rPr>
          <w:rFonts w:asciiTheme="minorHAnsi" w:hAnsiTheme="minorHAnsi" w:cstheme="minorHAnsi"/>
          <w:b/>
          <w:sz w:val="24"/>
          <w:szCs w:val="24"/>
        </w:rPr>
        <w:t xml:space="preserve"> GARANTIA </w:t>
      </w:r>
      <w:r w:rsidR="000F54C2" w:rsidRPr="00D52799">
        <w:rPr>
          <w:rFonts w:asciiTheme="minorHAnsi" w:hAnsiTheme="minorHAnsi" w:cstheme="minorHAnsi"/>
          <w:b/>
          <w:sz w:val="24"/>
          <w:szCs w:val="24"/>
        </w:rPr>
        <w:t>FIDEJUSSÓRIA</w:t>
      </w:r>
      <w:r w:rsidR="00265292" w:rsidRPr="00D52799">
        <w:rPr>
          <w:rFonts w:asciiTheme="minorHAnsi" w:hAnsiTheme="minorHAnsi" w:cstheme="minorHAnsi"/>
          <w:b/>
          <w:sz w:val="24"/>
          <w:szCs w:val="24"/>
        </w:rPr>
        <w:t xml:space="preserve">, </w:t>
      </w:r>
      <w:r w:rsidR="00614A3C" w:rsidRPr="00D52799">
        <w:rPr>
          <w:rFonts w:asciiTheme="minorHAnsi" w:hAnsiTheme="minorHAnsi" w:cstheme="minorHAnsi"/>
          <w:b/>
          <w:sz w:val="24"/>
          <w:szCs w:val="24"/>
        </w:rPr>
        <w:t xml:space="preserve">EM </w:t>
      </w:r>
      <w:r w:rsidR="007F0AB7" w:rsidRPr="00D52799">
        <w:rPr>
          <w:rFonts w:asciiTheme="minorHAnsi" w:hAnsiTheme="minorHAnsi" w:cstheme="minorHAnsi"/>
          <w:b/>
          <w:sz w:val="24"/>
          <w:szCs w:val="24"/>
        </w:rPr>
        <w:t>SÉRIE</w:t>
      </w:r>
      <w:r w:rsidR="003C03E5" w:rsidRPr="00D52799">
        <w:rPr>
          <w:rFonts w:asciiTheme="minorHAnsi" w:hAnsiTheme="minorHAnsi" w:cstheme="minorHAnsi"/>
          <w:b/>
          <w:sz w:val="24"/>
          <w:szCs w:val="24"/>
        </w:rPr>
        <w:t xml:space="preserve"> ÚNICA</w:t>
      </w:r>
      <w:r w:rsidR="00614A3C" w:rsidRPr="00D52799">
        <w:rPr>
          <w:rFonts w:asciiTheme="minorHAnsi" w:hAnsiTheme="minorHAnsi" w:cstheme="minorHAnsi"/>
          <w:b/>
          <w:sz w:val="24"/>
          <w:szCs w:val="24"/>
        </w:rPr>
        <w:t xml:space="preserve">, </w:t>
      </w:r>
      <w:r w:rsidR="00207F06" w:rsidRPr="00D52799">
        <w:rPr>
          <w:rFonts w:asciiTheme="minorHAnsi" w:hAnsiTheme="minorHAnsi" w:cstheme="minorHAnsi"/>
          <w:b/>
          <w:sz w:val="24"/>
          <w:szCs w:val="24"/>
        </w:rPr>
        <w:t xml:space="preserve">PARA COLOCAÇÃO PRIVADA, DA </w:t>
      </w:r>
      <w:r w:rsidR="00631259" w:rsidRPr="00D52799">
        <w:rPr>
          <w:rFonts w:asciiTheme="minorHAnsi" w:hAnsiTheme="minorHAnsi" w:cstheme="minorHAnsi"/>
          <w:b/>
          <w:sz w:val="24"/>
          <w:szCs w:val="24"/>
        </w:rPr>
        <w:t xml:space="preserve">CHEMIN INCORPORADORA </w:t>
      </w:r>
      <w:r w:rsidR="00207F06" w:rsidRPr="00D52799">
        <w:rPr>
          <w:rFonts w:asciiTheme="minorHAnsi" w:hAnsiTheme="minorHAnsi" w:cstheme="minorHAnsi"/>
          <w:b/>
          <w:sz w:val="24"/>
          <w:szCs w:val="24"/>
        </w:rPr>
        <w:t>S.A.</w:t>
      </w:r>
    </w:p>
    <w:p w14:paraId="736DDD8F" w14:textId="77777777" w:rsidR="00084972" w:rsidRPr="00D52799" w:rsidRDefault="00084972" w:rsidP="00374B19">
      <w:pPr>
        <w:spacing w:line="320" w:lineRule="exact"/>
        <w:contextualSpacing/>
        <w:jc w:val="both"/>
        <w:rPr>
          <w:rFonts w:asciiTheme="minorHAnsi" w:hAnsiTheme="minorHAnsi" w:cstheme="minorHAnsi"/>
          <w:sz w:val="24"/>
          <w:szCs w:val="24"/>
        </w:rPr>
      </w:pPr>
    </w:p>
    <w:p w14:paraId="2EDEF855" w14:textId="77777777" w:rsidR="00084972" w:rsidRPr="00D52799" w:rsidRDefault="00084972" w:rsidP="00374B19">
      <w:pPr>
        <w:pStyle w:val="Cabealho"/>
        <w:widowControl w:val="0"/>
        <w:tabs>
          <w:tab w:val="left" w:pos="708"/>
        </w:tabs>
        <w:spacing w:line="320" w:lineRule="exact"/>
        <w:jc w:val="center"/>
        <w:rPr>
          <w:rFonts w:asciiTheme="minorHAnsi" w:hAnsiTheme="minorHAnsi" w:cstheme="minorHAnsi"/>
          <w:b/>
          <w:lang w:val="pt-BR"/>
        </w:rPr>
      </w:pPr>
    </w:p>
    <w:p w14:paraId="3AE9AEA5" w14:textId="77777777" w:rsidR="00084972" w:rsidRPr="00D52799" w:rsidRDefault="00084972" w:rsidP="00374B19">
      <w:pPr>
        <w:pStyle w:val="Cabealho"/>
        <w:widowControl w:val="0"/>
        <w:tabs>
          <w:tab w:val="left" w:pos="708"/>
        </w:tabs>
        <w:spacing w:line="320" w:lineRule="exact"/>
        <w:jc w:val="center"/>
        <w:rPr>
          <w:rFonts w:asciiTheme="minorHAnsi" w:hAnsiTheme="minorHAnsi" w:cstheme="minorHAnsi"/>
          <w:b/>
          <w:lang w:val="pt-BR"/>
        </w:rPr>
      </w:pPr>
    </w:p>
    <w:p w14:paraId="31DDBAA5" w14:textId="77777777" w:rsidR="00AC57A8" w:rsidRPr="00D52799" w:rsidRDefault="00AC57A8" w:rsidP="00374B19">
      <w:pPr>
        <w:pStyle w:val="Cabealho"/>
        <w:widowControl w:val="0"/>
        <w:tabs>
          <w:tab w:val="left" w:pos="708"/>
        </w:tabs>
        <w:spacing w:line="320" w:lineRule="exact"/>
        <w:jc w:val="center"/>
        <w:rPr>
          <w:rFonts w:asciiTheme="minorHAnsi" w:hAnsiTheme="minorHAnsi" w:cstheme="minorHAnsi"/>
          <w:i/>
          <w:lang w:val="pt-BR"/>
        </w:rPr>
      </w:pPr>
      <w:r w:rsidRPr="00D52799">
        <w:rPr>
          <w:rFonts w:asciiTheme="minorHAnsi" w:hAnsiTheme="minorHAnsi" w:cstheme="minorHAnsi"/>
          <w:i/>
          <w:lang w:val="pt-BR"/>
        </w:rPr>
        <w:t>celebrado entre</w:t>
      </w:r>
    </w:p>
    <w:p w14:paraId="2AC7238D" w14:textId="77777777" w:rsidR="004B0F28" w:rsidRPr="00D52799" w:rsidRDefault="004B0F28" w:rsidP="00374B19">
      <w:pPr>
        <w:pStyle w:val="Cabealho"/>
        <w:widowControl w:val="0"/>
        <w:tabs>
          <w:tab w:val="left" w:pos="708"/>
        </w:tabs>
        <w:spacing w:line="320" w:lineRule="exact"/>
        <w:jc w:val="center"/>
        <w:rPr>
          <w:rFonts w:asciiTheme="minorHAnsi" w:hAnsiTheme="minorHAnsi" w:cstheme="minorHAnsi"/>
          <w:b/>
          <w:lang w:val="pt-BR"/>
        </w:rPr>
      </w:pPr>
    </w:p>
    <w:p w14:paraId="34AB9271" w14:textId="77777777" w:rsidR="00A87FAE" w:rsidRPr="00D52799" w:rsidRDefault="00A87FAE" w:rsidP="00374B19">
      <w:pPr>
        <w:pStyle w:val="Cabealho"/>
        <w:widowControl w:val="0"/>
        <w:tabs>
          <w:tab w:val="left" w:pos="708"/>
        </w:tabs>
        <w:spacing w:line="320" w:lineRule="exact"/>
        <w:jc w:val="center"/>
        <w:rPr>
          <w:rFonts w:asciiTheme="minorHAnsi" w:hAnsiTheme="minorHAnsi" w:cstheme="minorHAnsi"/>
          <w:b/>
          <w:lang w:val="pt-BR"/>
        </w:rPr>
      </w:pPr>
    </w:p>
    <w:p w14:paraId="351DD810" w14:textId="143D7351" w:rsidR="00AC57A8" w:rsidRPr="00D52799" w:rsidRDefault="00631259" w:rsidP="00374B19">
      <w:pPr>
        <w:pStyle w:val="Cabealho"/>
        <w:widowControl w:val="0"/>
        <w:tabs>
          <w:tab w:val="left" w:pos="708"/>
        </w:tabs>
        <w:spacing w:line="320" w:lineRule="exact"/>
        <w:jc w:val="center"/>
        <w:rPr>
          <w:rFonts w:asciiTheme="minorHAnsi" w:hAnsiTheme="minorHAnsi" w:cstheme="minorHAnsi"/>
          <w:b/>
          <w:bCs/>
          <w:lang w:val="pt-BR"/>
        </w:rPr>
      </w:pPr>
      <w:r w:rsidRPr="00D52799">
        <w:rPr>
          <w:rFonts w:asciiTheme="minorHAnsi" w:hAnsiTheme="minorHAnsi" w:cstheme="minorHAnsi"/>
          <w:b/>
          <w:lang w:val="pt-BR"/>
        </w:rPr>
        <w:t>CHEMIN INCORPORADORA</w:t>
      </w:r>
      <w:r w:rsidR="00084972" w:rsidRPr="00D52799">
        <w:rPr>
          <w:rFonts w:asciiTheme="minorHAnsi" w:hAnsiTheme="minorHAnsi" w:cstheme="minorHAnsi"/>
          <w:b/>
          <w:lang w:val="pt-BR"/>
        </w:rPr>
        <w:t xml:space="preserve"> S.A.</w:t>
      </w:r>
      <w:r w:rsidR="00AC57A8" w:rsidRPr="00D52799">
        <w:rPr>
          <w:rFonts w:asciiTheme="minorHAnsi" w:hAnsiTheme="minorHAnsi" w:cstheme="minorHAnsi"/>
          <w:bCs/>
          <w:lang w:val="pt-BR"/>
        </w:rPr>
        <w:t>,</w:t>
      </w:r>
    </w:p>
    <w:p w14:paraId="54F69D93" w14:textId="77777777" w:rsidR="00AC57A8" w:rsidRPr="00D52799" w:rsidRDefault="00AC57A8" w:rsidP="00374B19">
      <w:pPr>
        <w:pStyle w:val="Cabealho"/>
        <w:widowControl w:val="0"/>
        <w:tabs>
          <w:tab w:val="left" w:pos="708"/>
        </w:tabs>
        <w:spacing w:line="320" w:lineRule="exact"/>
        <w:jc w:val="center"/>
        <w:rPr>
          <w:rFonts w:asciiTheme="minorHAnsi" w:hAnsiTheme="minorHAnsi" w:cstheme="minorHAnsi"/>
          <w:b/>
          <w:lang w:val="pt-BR"/>
        </w:rPr>
      </w:pPr>
      <w:r w:rsidRPr="00D52799">
        <w:rPr>
          <w:rFonts w:asciiTheme="minorHAnsi" w:hAnsiTheme="minorHAnsi" w:cstheme="minorHAnsi"/>
          <w:i/>
          <w:lang w:val="pt-BR"/>
        </w:rPr>
        <w:t>na qualidade de Emissora</w:t>
      </w:r>
    </w:p>
    <w:p w14:paraId="1202180C" w14:textId="77777777" w:rsidR="00AC57A8" w:rsidRPr="00D52799" w:rsidRDefault="00AC57A8" w:rsidP="00374B19">
      <w:pPr>
        <w:pStyle w:val="Cabealho"/>
        <w:widowControl w:val="0"/>
        <w:tabs>
          <w:tab w:val="left" w:pos="708"/>
        </w:tabs>
        <w:spacing w:line="320" w:lineRule="exact"/>
        <w:jc w:val="center"/>
        <w:rPr>
          <w:rFonts w:asciiTheme="minorHAnsi" w:hAnsiTheme="minorHAnsi" w:cstheme="minorHAnsi"/>
          <w:b/>
          <w:lang w:val="pt-BR"/>
        </w:rPr>
      </w:pPr>
    </w:p>
    <w:p w14:paraId="7561434C" w14:textId="77777777" w:rsidR="00A87FAE" w:rsidRPr="00D52799" w:rsidRDefault="00A87FAE" w:rsidP="00374B19">
      <w:pPr>
        <w:pStyle w:val="Cabealho"/>
        <w:widowControl w:val="0"/>
        <w:tabs>
          <w:tab w:val="left" w:pos="708"/>
        </w:tabs>
        <w:spacing w:line="320" w:lineRule="exact"/>
        <w:jc w:val="center"/>
        <w:rPr>
          <w:rFonts w:asciiTheme="minorHAnsi" w:hAnsiTheme="minorHAnsi" w:cstheme="minorHAnsi"/>
          <w:b/>
          <w:lang w:val="pt-BR"/>
        </w:rPr>
      </w:pPr>
    </w:p>
    <w:p w14:paraId="2F5FAAA1" w14:textId="77777777" w:rsidR="00AC57A8" w:rsidRPr="00D52799" w:rsidRDefault="00AC57A8" w:rsidP="00374B19">
      <w:pPr>
        <w:pStyle w:val="Cabealho"/>
        <w:widowControl w:val="0"/>
        <w:tabs>
          <w:tab w:val="left" w:pos="708"/>
        </w:tabs>
        <w:spacing w:line="320" w:lineRule="exact"/>
        <w:jc w:val="center"/>
        <w:rPr>
          <w:rFonts w:asciiTheme="minorHAnsi" w:hAnsiTheme="minorHAnsi" w:cstheme="minorHAnsi"/>
          <w:i/>
          <w:lang w:val="pt-BR"/>
        </w:rPr>
      </w:pPr>
      <w:r w:rsidRPr="00D52799">
        <w:rPr>
          <w:rFonts w:asciiTheme="minorHAnsi" w:hAnsiTheme="minorHAnsi" w:cstheme="minorHAnsi"/>
          <w:i/>
          <w:lang w:val="pt-BR"/>
        </w:rPr>
        <w:t>e</w:t>
      </w:r>
    </w:p>
    <w:p w14:paraId="1AB351AD" w14:textId="77777777" w:rsidR="00A87FAE" w:rsidRPr="00D52799" w:rsidRDefault="00A87FAE" w:rsidP="00374B19">
      <w:pPr>
        <w:pStyle w:val="Cabealho"/>
        <w:widowControl w:val="0"/>
        <w:tabs>
          <w:tab w:val="left" w:pos="708"/>
        </w:tabs>
        <w:spacing w:line="320" w:lineRule="exact"/>
        <w:jc w:val="center"/>
        <w:rPr>
          <w:rFonts w:asciiTheme="minorHAnsi" w:hAnsiTheme="minorHAnsi" w:cstheme="minorHAnsi"/>
          <w:b/>
          <w:lang w:val="pt-BR"/>
        </w:rPr>
      </w:pPr>
    </w:p>
    <w:p w14:paraId="6C511FC1" w14:textId="77777777" w:rsidR="00A87FAE" w:rsidRPr="00D52799" w:rsidRDefault="00A87FAE" w:rsidP="00374B19">
      <w:pPr>
        <w:pStyle w:val="Cabealho"/>
        <w:widowControl w:val="0"/>
        <w:tabs>
          <w:tab w:val="left" w:pos="708"/>
        </w:tabs>
        <w:spacing w:line="320" w:lineRule="exact"/>
        <w:jc w:val="center"/>
        <w:rPr>
          <w:rFonts w:asciiTheme="minorHAnsi" w:hAnsiTheme="minorHAnsi" w:cstheme="minorHAnsi"/>
          <w:b/>
          <w:lang w:val="pt-BR"/>
        </w:rPr>
      </w:pPr>
    </w:p>
    <w:p w14:paraId="7F3C1B02" w14:textId="77777777" w:rsidR="00AC57A8" w:rsidRPr="00D52799" w:rsidRDefault="002251BA" w:rsidP="00374B19">
      <w:pPr>
        <w:widowControl w:val="0"/>
        <w:spacing w:line="320" w:lineRule="exact"/>
        <w:jc w:val="center"/>
        <w:rPr>
          <w:rFonts w:asciiTheme="minorHAnsi" w:hAnsiTheme="minorHAnsi" w:cstheme="minorHAnsi"/>
          <w:b/>
          <w:color w:val="000000"/>
          <w:sz w:val="24"/>
          <w:szCs w:val="24"/>
        </w:rPr>
      </w:pPr>
      <w:r w:rsidRPr="00D52799">
        <w:rPr>
          <w:rFonts w:asciiTheme="minorHAnsi" w:hAnsiTheme="minorHAnsi" w:cstheme="minorHAnsi"/>
          <w:b/>
          <w:sz w:val="24"/>
          <w:szCs w:val="24"/>
        </w:rPr>
        <w:t>HABITASEC SECURITIZADORA S.A.</w:t>
      </w:r>
      <w:r w:rsidRPr="00D52799">
        <w:rPr>
          <w:rFonts w:asciiTheme="minorHAnsi" w:hAnsiTheme="minorHAnsi" w:cstheme="minorHAnsi"/>
          <w:sz w:val="24"/>
          <w:szCs w:val="24"/>
        </w:rPr>
        <w:t>,</w:t>
      </w:r>
      <w:r w:rsidR="00AC57A8" w:rsidRPr="00D52799">
        <w:rPr>
          <w:rStyle w:val="Refdenotaderodap"/>
          <w:rFonts w:asciiTheme="minorHAnsi" w:hAnsiTheme="minorHAnsi" w:cstheme="minorHAnsi"/>
          <w:b/>
          <w:bCs/>
          <w:sz w:val="24"/>
          <w:szCs w:val="24"/>
        </w:rPr>
        <w:t xml:space="preserve"> </w:t>
      </w:r>
    </w:p>
    <w:p w14:paraId="3FE50B25" w14:textId="77777777" w:rsidR="00AC57A8" w:rsidRPr="00D52799" w:rsidRDefault="00AC57A8" w:rsidP="00374B19">
      <w:pPr>
        <w:pStyle w:val="Cabealho"/>
        <w:widowControl w:val="0"/>
        <w:tabs>
          <w:tab w:val="left" w:pos="708"/>
        </w:tabs>
        <w:spacing w:line="320" w:lineRule="exact"/>
        <w:jc w:val="center"/>
        <w:rPr>
          <w:rFonts w:asciiTheme="minorHAnsi" w:hAnsiTheme="minorHAnsi" w:cstheme="minorHAnsi"/>
          <w:b/>
          <w:lang w:val="pt-BR"/>
        </w:rPr>
      </w:pPr>
      <w:r w:rsidRPr="00D52799">
        <w:rPr>
          <w:rFonts w:asciiTheme="minorHAnsi" w:hAnsiTheme="minorHAnsi" w:cstheme="minorHAnsi"/>
          <w:i/>
          <w:lang w:val="pt-BR"/>
        </w:rPr>
        <w:t>na qualidade de subscritora das Debêntures</w:t>
      </w:r>
    </w:p>
    <w:p w14:paraId="254E691B" w14:textId="77777777" w:rsidR="004B0F28" w:rsidRPr="00D52799" w:rsidRDefault="004B0F28" w:rsidP="00374B19">
      <w:pPr>
        <w:spacing w:line="320" w:lineRule="exact"/>
        <w:contextualSpacing/>
        <w:jc w:val="both"/>
        <w:rPr>
          <w:rFonts w:asciiTheme="minorHAnsi" w:hAnsiTheme="minorHAnsi" w:cstheme="minorHAnsi"/>
          <w:sz w:val="24"/>
          <w:szCs w:val="24"/>
        </w:rPr>
      </w:pPr>
    </w:p>
    <w:p w14:paraId="4C22F3B8" w14:textId="77777777" w:rsidR="00A87FAE" w:rsidRPr="00D52799" w:rsidRDefault="00A87FAE" w:rsidP="00374B19">
      <w:pPr>
        <w:spacing w:line="320" w:lineRule="exact"/>
        <w:contextualSpacing/>
        <w:jc w:val="both"/>
        <w:rPr>
          <w:rFonts w:asciiTheme="minorHAnsi" w:hAnsiTheme="minorHAnsi" w:cstheme="minorHAnsi"/>
          <w:sz w:val="24"/>
          <w:szCs w:val="24"/>
        </w:rPr>
      </w:pPr>
    </w:p>
    <w:p w14:paraId="73ECBB8C" w14:textId="77777777" w:rsidR="00AC57A8" w:rsidRPr="00D52799" w:rsidRDefault="00AC57A8" w:rsidP="00374B19">
      <w:pPr>
        <w:pStyle w:val="Cabealho"/>
        <w:widowControl w:val="0"/>
        <w:tabs>
          <w:tab w:val="left" w:pos="708"/>
        </w:tabs>
        <w:spacing w:line="320" w:lineRule="exact"/>
        <w:jc w:val="center"/>
        <w:rPr>
          <w:rFonts w:asciiTheme="minorHAnsi" w:hAnsiTheme="minorHAnsi" w:cstheme="minorHAnsi"/>
          <w:i/>
          <w:lang w:val="pt-BR"/>
        </w:rPr>
      </w:pPr>
      <w:r w:rsidRPr="00D52799">
        <w:rPr>
          <w:rFonts w:asciiTheme="minorHAnsi" w:hAnsiTheme="minorHAnsi" w:cstheme="minorHAnsi"/>
          <w:i/>
          <w:lang w:val="pt-BR"/>
        </w:rPr>
        <w:t>e</w:t>
      </w:r>
    </w:p>
    <w:p w14:paraId="50C842DF" w14:textId="77777777" w:rsidR="00A87FAE" w:rsidRPr="00D52799" w:rsidRDefault="00A87FAE" w:rsidP="00374B19">
      <w:pPr>
        <w:pStyle w:val="Cabealho"/>
        <w:widowControl w:val="0"/>
        <w:tabs>
          <w:tab w:val="left" w:pos="708"/>
        </w:tabs>
        <w:spacing w:line="320" w:lineRule="exact"/>
        <w:jc w:val="center"/>
        <w:rPr>
          <w:rFonts w:asciiTheme="minorHAnsi" w:hAnsiTheme="minorHAnsi" w:cstheme="minorHAnsi"/>
          <w:i/>
          <w:lang w:val="pt-BR"/>
        </w:rPr>
      </w:pPr>
    </w:p>
    <w:p w14:paraId="2DBA3B2E" w14:textId="77777777" w:rsidR="00292192" w:rsidRPr="00D52799" w:rsidRDefault="00292192" w:rsidP="00374B19">
      <w:pPr>
        <w:pStyle w:val="Cabealho"/>
        <w:widowControl w:val="0"/>
        <w:tabs>
          <w:tab w:val="left" w:pos="708"/>
        </w:tabs>
        <w:spacing w:line="320" w:lineRule="exact"/>
        <w:jc w:val="center"/>
        <w:rPr>
          <w:rFonts w:asciiTheme="minorHAnsi" w:hAnsiTheme="minorHAnsi" w:cstheme="minorHAnsi"/>
          <w:b/>
          <w:lang w:val="pt-BR"/>
        </w:rPr>
      </w:pPr>
    </w:p>
    <w:p w14:paraId="48A29365" w14:textId="0B2644D0" w:rsidR="0063272D" w:rsidRPr="00D52799" w:rsidRDefault="006C2D14" w:rsidP="00374B19">
      <w:pPr>
        <w:spacing w:line="320" w:lineRule="exact"/>
        <w:contextualSpacing/>
        <w:jc w:val="center"/>
        <w:rPr>
          <w:rFonts w:asciiTheme="minorHAnsi" w:hAnsiTheme="minorHAnsi" w:cstheme="minorHAnsi"/>
          <w:b/>
          <w:sz w:val="24"/>
          <w:szCs w:val="24"/>
        </w:rPr>
      </w:pPr>
      <w:r w:rsidRPr="00D52799">
        <w:rPr>
          <w:rFonts w:asciiTheme="minorHAnsi" w:hAnsiTheme="minorHAnsi" w:cstheme="minorHAnsi"/>
          <w:b/>
          <w:sz w:val="24"/>
          <w:szCs w:val="24"/>
        </w:rPr>
        <w:t>CHEMIN PARTICIPAÇÕES S.A.</w:t>
      </w:r>
      <w:r w:rsidR="00A416E3" w:rsidRPr="00D52799">
        <w:rPr>
          <w:rFonts w:asciiTheme="minorHAnsi" w:hAnsiTheme="minorHAnsi" w:cstheme="minorHAnsi"/>
          <w:b/>
          <w:sz w:val="24"/>
          <w:szCs w:val="24"/>
        </w:rPr>
        <w:t xml:space="preserve"> </w:t>
      </w:r>
    </w:p>
    <w:p w14:paraId="1FFD6BED" w14:textId="562A83E7" w:rsidR="004B0F28" w:rsidRPr="00D52799" w:rsidRDefault="00AC57A8" w:rsidP="00374B19">
      <w:pPr>
        <w:spacing w:line="320" w:lineRule="exact"/>
        <w:contextualSpacing/>
        <w:jc w:val="center"/>
        <w:rPr>
          <w:rFonts w:asciiTheme="minorHAnsi" w:hAnsiTheme="minorHAnsi" w:cstheme="minorHAnsi"/>
          <w:sz w:val="24"/>
          <w:szCs w:val="24"/>
        </w:rPr>
      </w:pPr>
      <w:r w:rsidRPr="00D52799">
        <w:rPr>
          <w:rFonts w:asciiTheme="minorHAnsi" w:hAnsiTheme="minorHAnsi" w:cstheme="minorHAnsi"/>
          <w:i/>
          <w:sz w:val="24"/>
          <w:szCs w:val="24"/>
        </w:rPr>
        <w:t xml:space="preserve">na qualidade de </w:t>
      </w:r>
      <w:r w:rsidR="0063272D" w:rsidRPr="00D52799">
        <w:rPr>
          <w:rFonts w:asciiTheme="minorHAnsi" w:hAnsiTheme="minorHAnsi" w:cstheme="minorHAnsi"/>
          <w:i/>
          <w:sz w:val="24"/>
          <w:szCs w:val="24"/>
        </w:rPr>
        <w:t>Avalista</w:t>
      </w:r>
    </w:p>
    <w:p w14:paraId="58221B98" w14:textId="3839EA31" w:rsidR="004B0F28" w:rsidRDefault="004B0F28" w:rsidP="00374B19">
      <w:pPr>
        <w:spacing w:line="320" w:lineRule="exact"/>
        <w:contextualSpacing/>
        <w:jc w:val="both"/>
        <w:rPr>
          <w:rFonts w:asciiTheme="minorHAnsi" w:hAnsiTheme="minorHAnsi" w:cstheme="minorHAnsi"/>
          <w:sz w:val="24"/>
          <w:szCs w:val="24"/>
        </w:rPr>
      </w:pPr>
    </w:p>
    <w:p w14:paraId="20DA3045" w14:textId="6D7A9211" w:rsidR="00274223" w:rsidRDefault="00274223" w:rsidP="00374B19">
      <w:pPr>
        <w:spacing w:line="320" w:lineRule="exact"/>
        <w:contextualSpacing/>
        <w:jc w:val="both"/>
        <w:rPr>
          <w:rFonts w:asciiTheme="minorHAnsi" w:hAnsiTheme="minorHAnsi" w:cstheme="minorHAnsi"/>
          <w:sz w:val="24"/>
          <w:szCs w:val="24"/>
        </w:rPr>
      </w:pPr>
    </w:p>
    <w:p w14:paraId="3E8298F0" w14:textId="77777777" w:rsidR="00274223" w:rsidRPr="00D52799" w:rsidRDefault="00274223" w:rsidP="00274223">
      <w:pPr>
        <w:pStyle w:val="Cabealho"/>
        <w:widowControl w:val="0"/>
        <w:tabs>
          <w:tab w:val="left" w:pos="708"/>
        </w:tabs>
        <w:spacing w:line="320" w:lineRule="exact"/>
        <w:jc w:val="center"/>
        <w:rPr>
          <w:rFonts w:asciiTheme="minorHAnsi" w:hAnsiTheme="minorHAnsi" w:cstheme="minorHAnsi"/>
          <w:i/>
          <w:lang w:val="pt-BR"/>
        </w:rPr>
      </w:pPr>
      <w:r w:rsidRPr="00D52799">
        <w:rPr>
          <w:rFonts w:asciiTheme="minorHAnsi" w:hAnsiTheme="minorHAnsi" w:cstheme="minorHAnsi"/>
          <w:i/>
          <w:lang w:val="pt-BR"/>
        </w:rPr>
        <w:t>e</w:t>
      </w:r>
    </w:p>
    <w:p w14:paraId="3331F9F8" w14:textId="77777777" w:rsidR="00274223" w:rsidRPr="00D52799" w:rsidRDefault="00274223" w:rsidP="00274223">
      <w:pPr>
        <w:pStyle w:val="Cabealho"/>
        <w:widowControl w:val="0"/>
        <w:tabs>
          <w:tab w:val="left" w:pos="708"/>
        </w:tabs>
        <w:spacing w:line="320" w:lineRule="exact"/>
        <w:jc w:val="center"/>
        <w:rPr>
          <w:rFonts w:asciiTheme="minorHAnsi" w:hAnsiTheme="minorHAnsi" w:cstheme="minorHAnsi"/>
          <w:i/>
          <w:lang w:val="pt-BR"/>
        </w:rPr>
      </w:pPr>
    </w:p>
    <w:p w14:paraId="1F4F7437" w14:textId="77777777" w:rsidR="00274223" w:rsidRPr="00D52799" w:rsidRDefault="00274223" w:rsidP="00274223">
      <w:pPr>
        <w:pStyle w:val="Cabealho"/>
        <w:widowControl w:val="0"/>
        <w:tabs>
          <w:tab w:val="left" w:pos="708"/>
        </w:tabs>
        <w:spacing w:line="320" w:lineRule="exact"/>
        <w:jc w:val="center"/>
        <w:rPr>
          <w:rFonts w:asciiTheme="minorHAnsi" w:hAnsiTheme="minorHAnsi" w:cstheme="minorHAnsi"/>
          <w:b/>
          <w:lang w:val="pt-BR"/>
        </w:rPr>
      </w:pPr>
    </w:p>
    <w:p w14:paraId="7127F76C" w14:textId="48875880" w:rsidR="00274223" w:rsidRDefault="00274223" w:rsidP="00274223">
      <w:pPr>
        <w:spacing w:line="320" w:lineRule="exact"/>
        <w:contextualSpacing/>
        <w:jc w:val="center"/>
        <w:rPr>
          <w:rFonts w:asciiTheme="minorHAnsi" w:hAnsiTheme="minorHAnsi" w:cstheme="minorHAnsi"/>
          <w:i/>
          <w:sz w:val="24"/>
          <w:szCs w:val="24"/>
        </w:rPr>
      </w:pPr>
      <w:r w:rsidRPr="00D52799">
        <w:rPr>
          <w:rFonts w:asciiTheme="minorHAnsi" w:hAnsiTheme="minorHAnsi" w:cstheme="minorHAnsi"/>
          <w:b/>
          <w:bCs/>
          <w:color w:val="000000"/>
          <w:sz w:val="24"/>
          <w:szCs w:val="24"/>
        </w:rPr>
        <w:t>PIRASSUNUNGA EMPREENDIMENTOS IMOBILIÁRIOS SPE – LTDA</w:t>
      </w:r>
      <w:r w:rsidR="00986DA1">
        <w:rPr>
          <w:rFonts w:asciiTheme="minorHAnsi" w:hAnsiTheme="minorHAnsi" w:cstheme="minorHAnsi"/>
          <w:b/>
          <w:bCs/>
          <w:color w:val="000000"/>
          <w:sz w:val="24"/>
          <w:szCs w:val="24"/>
        </w:rPr>
        <w:t>.</w:t>
      </w:r>
      <w:r w:rsidRPr="00D52799">
        <w:rPr>
          <w:rFonts w:asciiTheme="minorHAnsi" w:hAnsiTheme="minorHAnsi" w:cstheme="minorHAnsi"/>
          <w:i/>
          <w:sz w:val="24"/>
          <w:szCs w:val="24"/>
        </w:rPr>
        <w:t xml:space="preserve"> </w:t>
      </w:r>
    </w:p>
    <w:p w14:paraId="597FE46A" w14:textId="7101CEC7" w:rsidR="00274223" w:rsidRPr="00D52799" w:rsidRDefault="00274223" w:rsidP="00274223">
      <w:pPr>
        <w:spacing w:line="320" w:lineRule="exact"/>
        <w:contextualSpacing/>
        <w:jc w:val="center"/>
        <w:rPr>
          <w:rFonts w:asciiTheme="minorHAnsi" w:hAnsiTheme="minorHAnsi" w:cstheme="minorHAnsi"/>
          <w:sz w:val="24"/>
          <w:szCs w:val="24"/>
        </w:rPr>
      </w:pPr>
      <w:r w:rsidRPr="00D52799">
        <w:rPr>
          <w:rFonts w:asciiTheme="minorHAnsi" w:hAnsiTheme="minorHAnsi" w:cstheme="minorHAnsi"/>
          <w:i/>
          <w:sz w:val="24"/>
          <w:szCs w:val="24"/>
        </w:rPr>
        <w:t xml:space="preserve">na qualidade de </w:t>
      </w:r>
      <w:r>
        <w:rPr>
          <w:rFonts w:asciiTheme="minorHAnsi" w:hAnsiTheme="minorHAnsi" w:cstheme="minorHAnsi"/>
          <w:i/>
          <w:sz w:val="24"/>
          <w:szCs w:val="24"/>
        </w:rPr>
        <w:t>Interveniente Anuente</w:t>
      </w:r>
    </w:p>
    <w:p w14:paraId="12428F90" w14:textId="77777777" w:rsidR="00274223" w:rsidRPr="00D52799" w:rsidRDefault="00274223" w:rsidP="00374B19">
      <w:pPr>
        <w:spacing w:line="320" w:lineRule="exact"/>
        <w:contextualSpacing/>
        <w:jc w:val="both"/>
        <w:rPr>
          <w:rFonts w:asciiTheme="minorHAnsi" w:hAnsiTheme="minorHAnsi" w:cstheme="minorHAnsi"/>
          <w:sz w:val="24"/>
          <w:szCs w:val="24"/>
        </w:rPr>
      </w:pPr>
    </w:p>
    <w:p w14:paraId="2F896E69" w14:textId="77777777" w:rsidR="004B0F28" w:rsidRPr="00D52799" w:rsidRDefault="004B0F28" w:rsidP="00374B19">
      <w:pPr>
        <w:pStyle w:val="Cabealho"/>
        <w:widowControl w:val="0"/>
        <w:tabs>
          <w:tab w:val="left" w:pos="708"/>
        </w:tabs>
        <w:spacing w:line="320" w:lineRule="exact"/>
        <w:jc w:val="center"/>
        <w:rPr>
          <w:rFonts w:asciiTheme="minorHAnsi" w:hAnsiTheme="minorHAnsi" w:cstheme="minorHAnsi"/>
          <w:i/>
          <w:lang w:val="pt-BR"/>
        </w:rPr>
      </w:pPr>
    </w:p>
    <w:p w14:paraId="465D83F7" w14:textId="77777777" w:rsidR="00AC57A8" w:rsidRPr="00D52799" w:rsidRDefault="00AC57A8" w:rsidP="00374B19">
      <w:pPr>
        <w:pStyle w:val="Cabealho"/>
        <w:widowControl w:val="0"/>
        <w:tabs>
          <w:tab w:val="left" w:pos="708"/>
        </w:tabs>
        <w:spacing w:line="320" w:lineRule="exact"/>
        <w:jc w:val="center"/>
        <w:rPr>
          <w:rFonts w:asciiTheme="minorHAnsi" w:hAnsiTheme="minorHAnsi" w:cstheme="minorHAnsi"/>
          <w:i/>
          <w:lang w:val="pt-BR"/>
        </w:rPr>
      </w:pPr>
    </w:p>
    <w:p w14:paraId="0C9C820F" w14:textId="77777777" w:rsidR="00AC57A8" w:rsidRPr="00D52799" w:rsidRDefault="00AC57A8" w:rsidP="00374B19">
      <w:pPr>
        <w:pStyle w:val="Cabealho"/>
        <w:widowControl w:val="0"/>
        <w:tabs>
          <w:tab w:val="left" w:pos="708"/>
        </w:tabs>
        <w:spacing w:line="320" w:lineRule="exact"/>
        <w:jc w:val="center"/>
        <w:rPr>
          <w:rFonts w:asciiTheme="minorHAnsi" w:hAnsiTheme="minorHAnsi" w:cstheme="minorHAnsi"/>
          <w:i/>
          <w:lang w:val="pt-BR"/>
        </w:rPr>
      </w:pPr>
    </w:p>
    <w:p w14:paraId="6B363F6E" w14:textId="13EF755E" w:rsidR="00AC57A8" w:rsidRPr="00D52799" w:rsidRDefault="00084972" w:rsidP="00374B19">
      <w:pPr>
        <w:pStyle w:val="c3"/>
        <w:widowControl w:val="0"/>
        <w:pBdr>
          <w:bottom w:val="double" w:sz="6" w:space="1" w:color="auto"/>
        </w:pBdr>
        <w:spacing w:before="0" w:beforeAutospacing="0" w:after="0" w:afterAutospacing="0" w:line="320" w:lineRule="exact"/>
        <w:jc w:val="center"/>
        <w:rPr>
          <w:rFonts w:asciiTheme="minorHAnsi" w:hAnsiTheme="minorHAnsi" w:cstheme="minorHAnsi"/>
        </w:rPr>
      </w:pPr>
      <w:r w:rsidRPr="00D52799">
        <w:rPr>
          <w:rFonts w:asciiTheme="minorHAnsi" w:hAnsiTheme="minorHAnsi" w:cstheme="minorHAnsi"/>
        </w:rPr>
        <w:t>d</w:t>
      </w:r>
      <w:r w:rsidR="00AC57A8" w:rsidRPr="00D52799">
        <w:rPr>
          <w:rFonts w:asciiTheme="minorHAnsi" w:hAnsiTheme="minorHAnsi" w:cstheme="minorHAnsi"/>
        </w:rPr>
        <w:t xml:space="preserve">atado </w:t>
      </w:r>
      <w:r w:rsidR="00AC57A8" w:rsidRPr="004A02E1">
        <w:rPr>
          <w:rFonts w:asciiTheme="minorHAnsi" w:hAnsiTheme="minorHAnsi" w:cstheme="minorHAnsi"/>
        </w:rPr>
        <w:t xml:space="preserve">de </w:t>
      </w:r>
      <w:r w:rsidR="009D0658" w:rsidRPr="004A02E1">
        <w:rPr>
          <w:rFonts w:asciiTheme="minorHAnsi" w:hAnsiTheme="minorHAnsi" w:cstheme="minorHAnsi"/>
        </w:rPr>
        <w:t>10 de setembro</w:t>
      </w:r>
      <w:r w:rsidR="00A048DA" w:rsidRPr="004A02E1">
        <w:rPr>
          <w:rFonts w:asciiTheme="minorHAnsi" w:hAnsiTheme="minorHAnsi" w:cstheme="minorHAnsi"/>
        </w:rPr>
        <w:t xml:space="preserve"> </w:t>
      </w:r>
      <w:r w:rsidR="00AC57A8" w:rsidRPr="004A02E1">
        <w:rPr>
          <w:rFonts w:asciiTheme="minorHAnsi" w:hAnsiTheme="minorHAnsi" w:cstheme="minorHAnsi"/>
        </w:rPr>
        <w:t xml:space="preserve">de </w:t>
      </w:r>
      <w:r w:rsidR="00403E79" w:rsidRPr="004A02E1">
        <w:rPr>
          <w:rFonts w:asciiTheme="minorHAnsi" w:hAnsiTheme="minorHAnsi" w:cstheme="minorHAnsi"/>
        </w:rPr>
        <w:t>2021</w:t>
      </w:r>
      <w:r w:rsidRPr="00D52799">
        <w:rPr>
          <w:rFonts w:asciiTheme="minorHAnsi" w:hAnsiTheme="minorHAnsi" w:cstheme="minorHAnsi"/>
        </w:rPr>
        <w:t>.</w:t>
      </w:r>
    </w:p>
    <w:p w14:paraId="1B2C51D4" w14:textId="77777777" w:rsidR="00084972" w:rsidRPr="00D52799" w:rsidRDefault="00084972" w:rsidP="00374B19">
      <w:pPr>
        <w:pStyle w:val="c3"/>
        <w:widowControl w:val="0"/>
        <w:pBdr>
          <w:bottom w:val="double" w:sz="6" w:space="1" w:color="auto"/>
        </w:pBdr>
        <w:spacing w:before="0" w:beforeAutospacing="0" w:after="0" w:afterAutospacing="0" w:line="320" w:lineRule="exact"/>
        <w:jc w:val="center"/>
        <w:rPr>
          <w:rFonts w:asciiTheme="minorHAnsi" w:hAnsiTheme="minorHAnsi" w:cstheme="minorHAnsi"/>
        </w:rPr>
      </w:pPr>
    </w:p>
    <w:p w14:paraId="0E4BF707" w14:textId="77777777" w:rsidR="00AC57A8" w:rsidRPr="00D52799" w:rsidRDefault="00AC57A8"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br w:type="page"/>
      </w:r>
    </w:p>
    <w:p w14:paraId="13508630" w14:textId="31D7C2E3" w:rsidR="00AC57A8" w:rsidRPr="00D52799" w:rsidRDefault="00AC57A8" w:rsidP="00374B19">
      <w:pPr>
        <w:spacing w:line="320" w:lineRule="exact"/>
        <w:contextualSpacing/>
        <w:jc w:val="both"/>
        <w:rPr>
          <w:rFonts w:asciiTheme="minorHAnsi" w:hAnsiTheme="minorHAnsi" w:cstheme="minorHAnsi"/>
          <w:sz w:val="24"/>
          <w:szCs w:val="24"/>
        </w:rPr>
      </w:pPr>
      <w:r w:rsidRPr="00D52799">
        <w:rPr>
          <w:rFonts w:asciiTheme="minorHAnsi" w:hAnsiTheme="minorHAnsi" w:cstheme="minorHAnsi"/>
          <w:b/>
          <w:sz w:val="24"/>
          <w:szCs w:val="24"/>
        </w:rPr>
        <w:lastRenderedPageBreak/>
        <w:t xml:space="preserve">INSTRUMENTO PARTICULAR DE ESCRITURA </w:t>
      </w:r>
      <w:r w:rsidR="00C85FCD" w:rsidRPr="00D52799">
        <w:rPr>
          <w:rFonts w:asciiTheme="minorHAnsi" w:hAnsiTheme="minorHAnsi" w:cstheme="minorHAnsi"/>
          <w:b/>
          <w:sz w:val="24"/>
          <w:szCs w:val="24"/>
        </w:rPr>
        <w:t xml:space="preserve">DA </w:t>
      </w:r>
      <w:r w:rsidR="006C2D14" w:rsidRPr="00D52799">
        <w:rPr>
          <w:rFonts w:asciiTheme="minorHAnsi" w:hAnsiTheme="minorHAnsi" w:cstheme="minorHAnsi"/>
          <w:b/>
          <w:sz w:val="24"/>
          <w:szCs w:val="24"/>
        </w:rPr>
        <w:t>1</w:t>
      </w:r>
      <w:r w:rsidRPr="00D52799">
        <w:rPr>
          <w:rFonts w:asciiTheme="minorHAnsi" w:hAnsiTheme="minorHAnsi" w:cstheme="minorHAnsi"/>
          <w:b/>
          <w:sz w:val="24"/>
          <w:szCs w:val="24"/>
        </w:rPr>
        <w:t xml:space="preserve">ª </w:t>
      </w:r>
      <w:r w:rsidR="006C2D14" w:rsidRPr="00D52799">
        <w:rPr>
          <w:rFonts w:asciiTheme="minorHAnsi" w:hAnsiTheme="minorHAnsi" w:cstheme="minorHAnsi"/>
          <w:b/>
          <w:sz w:val="24"/>
          <w:szCs w:val="24"/>
        </w:rPr>
        <w:t xml:space="preserve">(PRIMEIRA) </w:t>
      </w:r>
      <w:r w:rsidRPr="00D52799">
        <w:rPr>
          <w:rFonts w:asciiTheme="minorHAnsi" w:hAnsiTheme="minorHAnsi" w:cstheme="minorHAnsi"/>
          <w:b/>
          <w:sz w:val="24"/>
          <w:szCs w:val="24"/>
        </w:rPr>
        <w:t xml:space="preserve">EMISSÃO DE DEBÊNTURES SIMPLES, NÃO CONVERSÍVEIS EM AÇÕES, DA ESPÉCIE </w:t>
      </w:r>
      <w:r w:rsidR="00E76966" w:rsidRPr="00D52799">
        <w:rPr>
          <w:rFonts w:asciiTheme="minorHAnsi" w:hAnsiTheme="minorHAnsi" w:cstheme="minorHAnsi"/>
          <w:b/>
          <w:sz w:val="24"/>
          <w:szCs w:val="24"/>
        </w:rPr>
        <w:t>S</w:t>
      </w:r>
      <w:r w:rsidR="00F96240" w:rsidRPr="00D52799">
        <w:rPr>
          <w:rFonts w:asciiTheme="minorHAnsi" w:hAnsiTheme="minorHAnsi" w:cstheme="minorHAnsi"/>
          <w:b/>
          <w:sz w:val="24"/>
          <w:szCs w:val="24"/>
        </w:rPr>
        <w:t>EM</w:t>
      </w:r>
      <w:r w:rsidR="00E76966" w:rsidRPr="00D52799">
        <w:rPr>
          <w:rFonts w:asciiTheme="minorHAnsi" w:hAnsiTheme="minorHAnsi" w:cstheme="minorHAnsi"/>
          <w:b/>
          <w:sz w:val="24"/>
          <w:szCs w:val="24"/>
        </w:rPr>
        <w:t xml:space="preserve"> </w:t>
      </w:r>
      <w:r w:rsidR="00640F5C" w:rsidRPr="00D52799">
        <w:rPr>
          <w:rFonts w:asciiTheme="minorHAnsi" w:hAnsiTheme="minorHAnsi" w:cstheme="minorHAnsi"/>
          <w:b/>
          <w:sz w:val="24"/>
          <w:szCs w:val="24"/>
        </w:rPr>
        <w:t xml:space="preserve">GARANTIA REAL, </w:t>
      </w:r>
      <w:r w:rsidRPr="00D52799">
        <w:rPr>
          <w:rFonts w:asciiTheme="minorHAnsi" w:hAnsiTheme="minorHAnsi" w:cstheme="minorHAnsi"/>
          <w:b/>
          <w:sz w:val="24"/>
          <w:szCs w:val="24"/>
        </w:rPr>
        <w:t xml:space="preserve">COM GARANTIA FIDEJUSSÓRIA, </w:t>
      </w:r>
      <w:r w:rsidR="00614A3C" w:rsidRPr="00D52799">
        <w:rPr>
          <w:rFonts w:asciiTheme="minorHAnsi" w:hAnsiTheme="minorHAnsi" w:cstheme="minorHAnsi"/>
          <w:b/>
          <w:sz w:val="24"/>
          <w:szCs w:val="24"/>
        </w:rPr>
        <w:t xml:space="preserve">EM </w:t>
      </w:r>
      <w:r w:rsidR="00C85FCD" w:rsidRPr="00D52799">
        <w:rPr>
          <w:rFonts w:asciiTheme="minorHAnsi" w:hAnsiTheme="minorHAnsi" w:cstheme="minorHAnsi"/>
          <w:b/>
          <w:sz w:val="24"/>
          <w:szCs w:val="24"/>
        </w:rPr>
        <w:t>SÉRIE</w:t>
      </w:r>
      <w:r w:rsidR="006C2D14" w:rsidRPr="00D52799">
        <w:rPr>
          <w:rFonts w:asciiTheme="minorHAnsi" w:hAnsiTheme="minorHAnsi" w:cstheme="minorHAnsi"/>
          <w:b/>
          <w:sz w:val="24"/>
          <w:szCs w:val="24"/>
        </w:rPr>
        <w:t xml:space="preserve"> ÚNICA</w:t>
      </w:r>
      <w:r w:rsidR="00614A3C" w:rsidRPr="00D52799">
        <w:rPr>
          <w:rFonts w:asciiTheme="minorHAnsi" w:hAnsiTheme="minorHAnsi" w:cstheme="minorHAnsi"/>
          <w:b/>
          <w:sz w:val="24"/>
          <w:szCs w:val="24"/>
        </w:rPr>
        <w:t xml:space="preserve">, </w:t>
      </w:r>
      <w:r w:rsidRPr="00D52799">
        <w:rPr>
          <w:rFonts w:asciiTheme="minorHAnsi" w:hAnsiTheme="minorHAnsi" w:cstheme="minorHAnsi"/>
          <w:b/>
          <w:sz w:val="24"/>
          <w:szCs w:val="24"/>
        </w:rPr>
        <w:t xml:space="preserve">PARA COLOCAÇÃO PRIVADA, DA </w:t>
      </w:r>
      <w:r w:rsidR="0016630C" w:rsidRPr="00D52799">
        <w:rPr>
          <w:rFonts w:asciiTheme="minorHAnsi" w:hAnsiTheme="minorHAnsi" w:cstheme="minorHAnsi"/>
          <w:b/>
          <w:sz w:val="24"/>
          <w:szCs w:val="24"/>
        </w:rPr>
        <w:t xml:space="preserve">CHEMIN INCORPORADORA </w:t>
      </w:r>
      <w:r w:rsidRPr="00D52799">
        <w:rPr>
          <w:rFonts w:asciiTheme="minorHAnsi" w:hAnsiTheme="minorHAnsi" w:cstheme="minorHAnsi"/>
          <w:b/>
          <w:sz w:val="24"/>
          <w:szCs w:val="24"/>
        </w:rPr>
        <w:t>S.A.</w:t>
      </w:r>
    </w:p>
    <w:p w14:paraId="13388D39" w14:textId="77777777" w:rsidR="00E36585" w:rsidRPr="00D52799" w:rsidRDefault="00E36585" w:rsidP="00374B19">
      <w:pPr>
        <w:autoSpaceDE w:val="0"/>
        <w:autoSpaceDN w:val="0"/>
        <w:adjustRightInd w:val="0"/>
        <w:spacing w:line="320" w:lineRule="exact"/>
        <w:jc w:val="both"/>
        <w:rPr>
          <w:rFonts w:asciiTheme="minorHAnsi" w:hAnsiTheme="minorHAnsi" w:cstheme="minorHAnsi"/>
          <w:sz w:val="24"/>
          <w:szCs w:val="24"/>
        </w:rPr>
      </w:pPr>
    </w:p>
    <w:p w14:paraId="7B8E7681" w14:textId="77777777" w:rsidR="00FD26B3" w:rsidRPr="00D52799" w:rsidRDefault="00FD26B3" w:rsidP="00374B19">
      <w:pPr>
        <w:autoSpaceDE w:val="0"/>
        <w:autoSpaceDN w:val="0"/>
        <w:adjustRightInd w:val="0"/>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Pelo presente instrumento particular:</w:t>
      </w:r>
    </w:p>
    <w:p w14:paraId="236538E9" w14:textId="77777777" w:rsidR="00FD26B3" w:rsidRPr="00D52799" w:rsidRDefault="00FD26B3" w:rsidP="00374B19">
      <w:pPr>
        <w:tabs>
          <w:tab w:val="left" w:pos="5340"/>
        </w:tabs>
        <w:spacing w:line="320" w:lineRule="exact"/>
        <w:contextualSpacing/>
        <w:jc w:val="both"/>
        <w:rPr>
          <w:rFonts w:asciiTheme="minorHAnsi" w:hAnsiTheme="minorHAnsi" w:cstheme="minorHAnsi"/>
          <w:sz w:val="24"/>
          <w:szCs w:val="24"/>
        </w:rPr>
      </w:pPr>
    </w:p>
    <w:p w14:paraId="7D451AD5" w14:textId="68FDB050" w:rsidR="00C047B9" w:rsidRPr="00D52799" w:rsidRDefault="00E6208C" w:rsidP="00374B19">
      <w:pPr>
        <w:tabs>
          <w:tab w:val="left" w:pos="5340"/>
        </w:tabs>
        <w:spacing w:line="320" w:lineRule="exact"/>
        <w:contextualSpacing/>
        <w:jc w:val="both"/>
        <w:rPr>
          <w:rFonts w:asciiTheme="minorHAnsi" w:hAnsiTheme="minorHAnsi" w:cstheme="minorHAnsi"/>
          <w:sz w:val="24"/>
          <w:szCs w:val="24"/>
        </w:rPr>
      </w:pPr>
      <w:r w:rsidRPr="00D52799">
        <w:rPr>
          <w:rFonts w:asciiTheme="minorHAnsi" w:hAnsiTheme="minorHAnsi" w:cstheme="minorHAnsi"/>
          <w:b/>
          <w:sz w:val="24"/>
          <w:szCs w:val="24"/>
        </w:rPr>
        <w:t>CHEMIN INCORPORADORA S.A.</w:t>
      </w:r>
      <w:r w:rsidR="00207F06" w:rsidRPr="00D52799">
        <w:rPr>
          <w:rFonts w:asciiTheme="minorHAnsi" w:hAnsiTheme="minorHAnsi" w:cstheme="minorHAnsi"/>
          <w:b/>
          <w:sz w:val="24"/>
          <w:szCs w:val="24"/>
        </w:rPr>
        <w:t xml:space="preserve">, </w:t>
      </w:r>
      <w:r w:rsidR="00207F06" w:rsidRPr="00D52799">
        <w:rPr>
          <w:rFonts w:asciiTheme="minorHAnsi" w:hAnsiTheme="minorHAnsi" w:cstheme="minorHAnsi"/>
          <w:sz w:val="24"/>
          <w:szCs w:val="24"/>
        </w:rPr>
        <w:t xml:space="preserve">sociedade por ações de capital fechado, com sede na </w:t>
      </w:r>
      <w:r w:rsidRPr="00D52799">
        <w:rPr>
          <w:rFonts w:asciiTheme="minorHAnsi" w:hAnsiTheme="minorHAnsi" w:cstheme="minorHAnsi"/>
          <w:sz w:val="24"/>
          <w:szCs w:val="24"/>
        </w:rPr>
        <w:t>Rua Mourato Coelho, nº 936, conj. 57, Pinheiros, Cidade de São Paulo, Estado de São Paulo, CEP 05417-001</w:t>
      </w:r>
      <w:r w:rsidR="00207F06" w:rsidRPr="00D52799">
        <w:rPr>
          <w:rFonts w:asciiTheme="minorHAnsi" w:hAnsiTheme="minorHAnsi" w:cstheme="minorHAnsi"/>
          <w:sz w:val="24"/>
          <w:szCs w:val="24"/>
        </w:rPr>
        <w:t xml:space="preserve">, inscrita no </w:t>
      </w:r>
      <w:r w:rsidR="0090292F" w:rsidRPr="00D52799">
        <w:rPr>
          <w:rFonts w:asciiTheme="minorHAnsi" w:hAnsiTheme="minorHAnsi" w:cstheme="minorHAnsi"/>
          <w:sz w:val="24"/>
          <w:szCs w:val="24"/>
        </w:rPr>
        <w:t xml:space="preserve">Cadastro Nacional de Pessoas Jurídicas do </w:t>
      </w:r>
      <w:r w:rsidR="00954DD8" w:rsidRPr="00D52799">
        <w:rPr>
          <w:rFonts w:asciiTheme="minorHAnsi" w:hAnsiTheme="minorHAnsi" w:cstheme="minorHAnsi"/>
          <w:sz w:val="24"/>
          <w:szCs w:val="24"/>
        </w:rPr>
        <w:t xml:space="preserve">Ministério da Economia </w:t>
      </w:r>
      <w:r w:rsidR="0090292F" w:rsidRPr="00D52799">
        <w:rPr>
          <w:rFonts w:asciiTheme="minorHAnsi" w:hAnsiTheme="minorHAnsi" w:cstheme="minorHAnsi"/>
          <w:sz w:val="24"/>
          <w:szCs w:val="24"/>
        </w:rPr>
        <w:t>(“</w:t>
      </w:r>
      <w:r w:rsidR="00207F06" w:rsidRPr="00D52799">
        <w:rPr>
          <w:rFonts w:asciiTheme="minorHAnsi" w:hAnsiTheme="minorHAnsi" w:cstheme="minorHAnsi"/>
          <w:sz w:val="24"/>
          <w:szCs w:val="24"/>
          <w:u w:val="single"/>
        </w:rPr>
        <w:t>CNPJ</w:t>
      </w:r>
      <w:r w:rsidRPr="00D52799">
        <w:rPr>
          <w:rFonts w:asciiTheme="minorHAnsi" w:hAnsiTheme="minorHAnsi" w:cstheme="minorHAnsi"/>
          <w:sz w:val="24"/>
          <w:szCs w:val="24"/>
          <w:u w:val="single"/>
        </w:rPr>
        <w:t>/ME</w:t>
      </w:r>
      <w:r w:rsidR="0090292F" w:rsidRPr="00D52799">
        <w:rPr>
          <w:rFonts w:asciiTheme="minorHAnsi" w:hAnsiTheme="minorHAnsi" w:cstheme="minorHAnsi"/>
          <w:sz w:val="24"/>
          <w:szCs w:val="24"/>
        </w:rPr>
        <w:t>”)</w:t>
      </w:r>
      <w:r w:rsidR="00207F06" w:rsidRPr="00D52799">
        <w:rPr>
          <w:rFonts w:asciiTheme="minorHAnsi" w:hAnsiTheme="minorHAnsi" w:cstheme="minorHAnsi"/>
          <w:sz w:val="24"/>
          <w:szCs w:val="24"/>
        </w:rPr>
        <w:t xml:space="preserve"> sob o nº </w:t>
      </w:r>
      <w:r w:rsidRPr="00D52799">
        <w:rPr>
          <w:rFonts w:asciiTheme="minorHAnsi" w:hAnsiTheme="minorHAnsi" w:cstheme="minorHAnsi"/>
          <w:sz w:val="24"/>
          <w:szCs w:val="24"/>
        </w:rPr>
        <w:t>61.849.386/0001-03</w:t>
      </w:r>
      <w:r w:rsidR="0090292F" w:rsidRPr="00D52799">
        <w:rPr>
          <w:rFonts w:asciiTheme="minorHAnsi" w:hAnsiTheme="minorHAnsi" w:cstheme="minorHAnsi"/>
          <w:sz w:val="24"/>
          <w:szCs w:val="24"/>
        </w:rPr>
        <w:t xml:space="preserve">, registrada na Junta Comercial do Estado de </w:t>
      </w:r>
      <w:r w:rsidRPr="00D52799">
        <w:rPr>
          <w:rFonts w:asciiTheme="minorHAnsi" w:hAnsiTheme="minorHAnsi" w:cstheme="minorHAnsi"/>
          <w:sz w:val="24"/>
          <w:szCs w:val="24"/>
        </w:rPr>
        <w:t xml:space="preserve">São Paulo </w:t>
      </w:r>
      <w:r w:rsidR="00471CEA" w:rsidRPr="00D52799">
        <w:rPr>
          <w:rFonts w:asciiTheme="minorHAnsi" w:hAnsiTheme="minorHAnsi" w:cstheme="minorHAnsi"/>
          <w:sz w:val="24"/>
          <w:szCs w:val="24"/>
        </w:rPr>
        <w:t>(“</w:t>
      </w:r>
      <w:r w:rsidRPr="00D52799">
        <w:rPr>
          <w:rFonts w:asciiTheme="minorHAnsi" w:hAnsiTheme="minorHAnsi" w:cstheme="minorHAnsi"/>
          <w:sz w:val="24"/>
          <w:szCs w:val="24"/>
          <w:u w:val="single"/>
        </w:rPr>
        <w:t>JUCESP</w:t>
      </w:r>
      <w:r w:rsidR="00471CEA" w:rsidRPr="00D52799">
        <w:rPr>
          <w:rFonts w:asciiTheme="minorHAnsi" w:hAnsiTheme="minorHAnsi" w:cstheme="minorHAnsi"/>
          <w:sz w:val="24"/>
          <w:szCs w:val="24"/>
        </w:rPr>
        <w:t xml:space="preserve">”) sob o NIRE </w:t>
      </w:r>
      <w:r w:rsidRPr="00D52799">
        <w:rPr>
          <w:rFonts w:asciiTheme="minorHAnsi" w:hAnsiTheme="minorHAnsi" w:cstheme="minorHAnsi"/>
          <w:sz w:val="24"/>
          <w:szCs w:val="24"/>
        </w:rPr>
        <w:t>3530003313-2</w:t>
      </w:r>
      <w:r w:rsidR="00471CEA" w:rsidRPr="00D52799">
        <w:rPr>
          <w:rFonts w:asciiTheme="minorHAnsi" w:hAnsiTheme="minorHAnsi" w:cstheme="minorHAnsi"/>
          <w:sz w:val="24"/>
          <w:szCs w:val="24"/>
        </w:rPr>
        <w:t xml:space="preserve">, </w:t>
      </w:r>
      <w:r w:rsidR="00C047B9" w:rsidRPr="00D52799">
        <w:rPr>
          <w:rFonts w:asciiTheme="minorHAnsi" w:hAnsiTheme="minorHAnsi" w:cstheme="minorHAnsi"/>
          <w:sz w:val="24"/>
          <w:szCs w:val="24"/>
        </w:rPr>
        <w:t>neste ato representada na forma de seu Estatuto Social</w:t>
      </w:r>
      <w:r w:rsidR="004A4625" w:rsidRPr="00D52799">
        <w:rPr>
          <w:rFonts w:asciiTheme="minorHAnsi" w:hAnsiTheme="minorHAnsi" w:cstheme="minorHAnsi"/>
          <w:sz w:val="24"/>
          <w:szCs w:val="24"/>
        </w:rPr>
        <w:t xml:space="preserve"> (“</w:t>
      </w:r>
      <w:r w:rsidR="004A4625" w:rsidRPr="00D52799">
        <w:rPr>
          <w:rFonts w:asciiTheme="minorHAnsi" w:hAnsiTheme="minorHAnsi" w:cstheme="minorHAnsi"/>
          <w:sz w:val="24"/>
          <w:szCs w:val="24"/>
          <w:u w:val="single"/>
        </w:rPr>
        <w:t>Emissora</w:t>
      </w:r>
      <w:r w:rsidR="004A4625" w:rsidRPr="00D52799">
        <w:rPr>
          <w:rFonts w:asciiTheme="minorHAnsi" w:hAnsiTheme="minorHAnsi" w:cstheme="minorHAnsi"/>
          <w:sz w:val="24"/>
          <w:szCs w:val="24"/>
        </w:rPr>
        <w:t>”)</w:t>
      </w:r>
      <w:r w:rsidR="005A502F" w:rsidRPr="00D52799">
        <w:rPr>
          <w:rFonts w:asciiTheme="minorHAnsi" w:hAnsiTheme="minorHAnsi" w:cstheme="minorHAnsi"/>
          <w:sz w:val="24"/>
          <w:szCs w:val="24"/>
        </w:rPr>
        <w:t>;</w:t>
      </w:r>
    </w:p>
    <w:p w14:paraId="5F235590" w14:textId="77777777" w:rsidR="00C047B9" w:rsidRPr="00D52799" w:rsidRDefault="00C047B9" w:rsidP="00374B19">
      <w:pPr>
        <w:tabs>
          <w:tab w:val="left" w:pos="5340"/>
        </w:tabs>
        <w:spacing w:line="320" w:lineRule="exact"/>
        <w:contextualSpacing/>
        <w:jc w:val="both"/>
        <w:rPr>
          <w:rFonts w:asciiTheme="minorHAnsi" w:hAnsiTheme="minorHAnsi" w:cstheme="minorHAnsi"/>
          <w:sz w:val="24"/>
          <w:szCs w:val="24"/>
        </w:rPr>
      </w:pPr>
    </w:p>
    <w:p w14:paraId="69965CA3" w14:textId="13254138" w:rsidR="00FD26B3" w:rsidRPr="00D52799" w:rsidRDefault="00E23728" w:rsidP="00374B19">
      <w:pPr>
        <w:spacing w:line="320" w:lineRule="exact"/>
        <w:contextualSpacing/>
        <w:jc w:val="both"/>
        <w:rPr>
          <w:rFonts w:asciiTheme="minorHAnsi" w:hAnsiTheme="minorHAnsi" w:cstheme="minorHAnsi"/>
          <w:b/>
          <w:sz w:val="24"/>
          <w:szCs w:val="24"/>
          <w:highlight w:val="yellow"/>
        </w:rPr>
      </w:pPr>
      <w:r w:rsidRPr="00D52799">
        <w:rPr>
          <w:rFonts w:asciiTheme="minorHAnsi" w:hAnsiTheme="minorHAnsi" w:cstheme="minorHAnsi"/>
          <w:b/>
          <w:sz w:val="24"/>
          <w:szCs w:val="24"/>
        </w:rPr>
        <w:t xml:space="preserve">HABITASEC SECURITIZADORA S.A., </w:t>
      </w:r>
      <w:r w:rsidRPr="00D52799">
        <w:rPr>
          <w:rFonts w:asciiTheme="minorHAnsi" w:hAnsiTheme="minorHAnsi" w:cstheme="minorHAnsi"/>
          <w:sz w:val="24"/>
          <w:szCs w:val="24"/>
        </w:rPr>
        <w:t>sociedade por ações, com sede na Cidade de São Paulo, Estado de São Paulo, na Avenida Brigadeiro Faria Lima, nº 2</w:t>
      </w:r>
      <w:r w:rsidR="00E6208C" w:rsidRPr="00D52799">
        <w:rPr>
          <w:rFonts w:asciiTheme="minorHAnsi" w:hAnsiTheme="minorHAnsi" w:cstheme="minorHAnsi"/>
          <w:sz w:val="24"/>
          <w:szCs w:val="24"/>
        </w:rPr>
        <w:t>.</w:t>
      </w:r>
      <w:r w:rsidRPr="00D52799">
        <w:rPr>
          <w:rFonts w:asciiTheme="minorHAnsi" w:hAnsiTheme="minorHAnsi" w:cstheme="minorHAnsi"/>
          <w:sz w:val="24"/>
          <w:szCs w:val="24"/>
        </w:rPr>
        <w:t>894, 9°andar, conjunto 92, Jardim Paulistano, CEP 01451-000, inscrita no CNPJ</w:t>
      </w:r>
      <w:r w:rsidR="00E6208C" w:rsidRPr="00D52799">
        <w:rPr>
          <w:rFonts w:asciiTheme="minorHAnsi" w:hAnsiTheme="minorHAnsi" w:cstheme="minorHAnsi"/>
          <w:sz w:val="24"/>
          <w:szCs w:val="24"/>
        </w:rPr>
        <w:t>/ME</w:t>
      </w:r>
      <w:r w:rsidRPr="00D52799">
        <w:rPr>
          <w:rFonts w:asciiTheme="minorHAnsi" w:hAnsiTheme="minorHAnsi" w:cstheme="minorHAnsi"/>
          <w:sz w:val="24"/>
          <w:szCs w:val="24"/>
        </w:rPr>
        <w:t xml:space="preserve"> sob nº 09.304.427/0001-58</w:t>
      </w:r>
      <w:r w:rsidR="007316E0" w:rsidRPr="00D52799">
        <w:rPr>
          <w:rFonts w:asciiTheme="minorHAnsi" w:hAnsiTheme="minorHAnsi" w:cstheme="minorHAnsi"/>
          <w:sz w:val="24"/>
          <w:szCs w:val="24"/>
        </w:rPr>
        <w:t>, neste ato representada na forma de seu Estatuto Social</w:t>
      </w:r>
      <w:r w:rsidR="00FD26B3" w:rsidRPr="00D52799">
        <w:rPr>
          <w:rFonts w:asciiTheme="minorHAnsi" w:hAnsiTheme="minorHAnsi" w:cstheme="minorHAnsi"/>
          <w:sz w:val="24"/>
          <w:szCs w:val="24"/>
        </w:rPr>
        <w:t xml:space="preserve"> (“</w:t>
      </w:r>
      <w:r w:rsidR="00FD26B3" w:rsidRPr="00D52799">
        <w:rPr>
          <w:rFonts w:asciiTheme="minorHAnsi" w:hAnsiTheme="minorHAnsi" w:cstheme="minorHAnsi"/>
          <w:sz w:val="24"/>
          <w:szCs w:val="24"/>
          <w:u w:val="single"/>
        </w:rPr>
        <w:t>Debenturista</w:t>
      </w:r>
      <w:r w:rsidR="00FD26B3" w:rsidRPr="00D52799">
        <w:rPr>
          <w:rFonts w:asciiTheme="minorHAnsi" w:hAnsiTheme="minorHAnsi" w:cstheme="minorHAnsi"/>
          <w:sz w:val="24"/>
          <w:szCs w:val="24"/>
        </w:rPr>
        <w:t>”</w:t>
      </w:r>
      <w:r w:rsidR="006D674C" w:rsidRPr="00D52799">
        <w:rPr>
          <w:rFonts w:asciiTheme="minorHAnsi" w:hAnsiTheme="minorHAnsi" w:cstheme="minorHAnsi"/>
          <w:sz w:val="24"/>
          <w:szCs w:val="24"/>
        </w:rPr>
        <w:t xml:space="preserve"> ou “</w:t>
      </w:r>
      <w:r w:rsidR="006D674C" w:rsidRPr="00D52799">
        <w:rPr>
          <w:rFonts w:asciiTheme="minorHAnsi" w:hAnsiTheme="minorHAnsi" w:cstheme="minorHAnsi"/>
          <w:sz w:val="24"/>
          <w:szCs w:val="24"/>
          <w:u w:val="single"/>
        </w:rPr>
        <w:t>Securitizadora</w:t>
      </w:r>
      <w:r w:rsidR="006D674C" w:rsidRPr="00D52799">
        <w:rPr>
          <w:rFonts w:asciiTheme="minorHAnsi" w:hAnsiTheme="minorHAnsi" w:cstheme="minorHAnsi"/>
          <w:sz w:val="24"/>
          <w:szCs w:val="24"/>
        </w:rPr>
        <w:t>”</w:t>
      </w:r>
      <w:r w:rsidR="00FD26B3" w:rsidRPr="00D52799">
        <w:rPr>
          <w:rFonts w:asciiTheme="minorHAnsi" w:hAnsiTheme="minorHAnsi" w:cstheme="minorHAnsi"/>
          <w:sz w:val="24"/>
          <w:szCs w:val="24"/>
        </w:rPr>
        <w:t>)</w:t>
      </w:r>
      <w:r w:rsidR="008A68AC" w:rsidRPr="00D52799">
        <w:rPr>
          <w:rFonts w:asciiTheme="minorHAnsi" w:hAnsiTheme="minorHAnsi" w:cstheme="minorHAnsi"/>
          <w:sz w:val="24"/>
          <w:szCs w:val="24"/>
        </w:rPr>
        <w:t>;</w:t>
      </w:r>
    </w:p>
    <w:p w14:paraId="486CC590" w14:textId="77777777" w:rsidR="00FD26B3" w:rsidRPr="00D52799" w:rsidRDefault="00FD26B3" w:rsidP="00374B19">
      <w:pPr>
        <w:spacing w:line="320" w:lineRule="exact"/>
        <w:contextualSpacing/>
        <w:jc w:val="both"/>
        <w:rPr>
          <w:rFonts w:asciiTheme="minorHAnsi" w:hAnsiTheme="minorHAnsi" w:cstheme="minorHAnsi"/>
          <w:sz w:val="24"/>
          <w:szCs w:val="24"/>
          <w:highlight w:val="yellow"/>
        </w:rPr>
      </w:pPr>
    </w:p>
    <w:p w14:paraId="0FE3F1D1" w14:textId="64765D34" w:rsidR="008A68AC" w:rsidRPr="00D52799" w:rsidRDefault="00274223" w:rsidP="00374B19">
      <w:pPr>
        <w:spacing w:line="320" w:lineRule="exact"/>
        <w:contextualSpacing/>
        <w:jc w:val="both"/>
        <w:rPr>
          <w:rFonts w:asciiTheme="minorHAnsi" w:hAnsiTheme="minorHAnsi" w:cstheme="minorHAnsi"/>
          <w:sz w:val="24"/>
          <w:szCs w:val="24"/>
        </w:rPr>
      </w:pPr>
      <w:r>
        <w:rPr>
          <w:rFonts w:asciiTheme="minorHAnsi" w:hAnsiTheme="minorHAnsi" w:cstheme="minorHAnsi"/>
          <w:sz w:val="24"/>
          <w:szCs w:val="24"/>
        </w:rPr>
        <w:t>N</w:t>
      </w:r>
      <w:r w:rsidR="008A68AC" w:rsidRPr="00D52799">
        <w:rPr>
          <w:rFonts w:asciiTheme="minorHAnsi" w:hAnsiTheme="minorHAnsi" w:cstheme="minorHAnsi"/>
          <w:sz w:val="24"/>
          <w:szCs w:val="24"/>
        </w:rPr>
        <w:t xml:space="preserve">a qualidade de avalista, </w:t>
      </w:r>
    </w:p>
    <w:p w14:paraId="36C0A3DC" w14:textId="77777777" w:rsidR="008A68AC" w:rsidRPr="00D52799" w:rsidRDefault="008A68AC" w:rsidP="00374B19">
      <w:pPr>
        <w:spacing w:line="320" w:lineRule="exact"/>
        <w:contextualSpacing/>
        <w:jc w:val="both"/>
        <w:rPr>
          <w:rFonts w:asciiTheme="minorHAnsi" w:hAnsiTheme="minorHAnsi" w:cstheme="minorHAnsi"/>
          <w:sz w:val="24"/>
          <w:szCs w:val="24"/>
        </w:rPr>
      </w:pPr>
    </w:p>
    <w:p w14:paraId="59AA8EDB" w14:textId="5F5A5329" w:rsidR="00331E8A" w:rsidRDefault="00B2682F" w:rsidP="00374B19">
      <w:pPr>
        <w:spacing w:line="320" w:lineRule="exact"/>
        <w:contextualSpacing/>
        <w:jc w:val="both"/>
        <w:rPr>
          <w:rFonts w:asciiTheme="minorHAnsi" w:hAnsiTheme="minorHAnsi" w:cstheme="minorHAnsi"/>
          <w:sz w:val="24"/>
          <w:szCs w:val="24"/>
        </w:rPr>
      </w:pPr>
      <w:r w:rsidRPr="00D52799">
        <w:rPr>
          <w:rFonts w:asciiTheme="minorHAnsi" w:hAnsiTheme="minorHAnsi" w:cstheme="minorHAnsi"/>
          <w:b/>
          <w:sz w:val="24"/>
          <w:szCs w:val="24"/>
        </w:rPr>
        <w:t>CHEMIN PARTICIPAÇÕES S.A.</w:t>
      </w:r>
      <w:r w:rsidRPr="00D52799">
        <w:rPr>
          <w:rFonts w:asciiTheme="minorHAnsi" w:hAnsiTheme="minorHAnsi" w:cstheme="minorHAnsi"/>
          <w:bCs/>
          <w:sz w:val="24"/>
          <w:szCs w:val="24"/>
        </w:rPr>
        <w:t>, sociedade por ações de capital fechado, com sede na Rua Mourato Coelho, nº 936, conj. 52, Pinheiros, Cidade de São Paulo, Estado de São Paulo, CEP 05417-001, inscrita no CPF/ME sob o nº 18.536.695/0001-96, neste ato representada na forma de seu Estatuto Social (</w:t>
      </w:r>
      <w:r w:rsidR="00F163C2" w:rsidRPr="00D52799">
        <w:rPr>
          <w:rFonts w:asciiTheme="minorHAnsi" w:hAnsiTheme="minorHAnsi" w:cstheme="minorHAnsi"/>
          <w:bCs/>
          <w:sz w:val="24"/>
          <w:szCs w:val="24"/>
        </w:rPr>
        <w:t>“</w:t>
      </w:r>
      <w:r w:rsidR="00F163C2" w:rsidRPr="00D52799">
        <w:rPr>
          <w:rFonts w:asciiTheme="minorHAnsi" w:hAnsiTheme="minorHAnsi" w:cstheme="minorHAnsi"/>
          <w:sz w:val="24"/>
          <w:szCs w:val="24"/>
          <w:u w:val="single"/>
        </w:rPr>
        <w:t>Avalista</w:t>
      </w:r>
      <w:r w:rsidR="00F163C2" w:rsidRPr="00D52799">
        <w:rPr>
          <w:rFonts w:asciiTheme="minorHAnsi" w:hAnsiTheme="minorHAnsi" w:cstheme="minorHAnsi"/>
          <w:sz w:val="24"/>
          <w:szCs w:val="24"/>
        </w:rPr>
        <w:t>”),</w:t>
      </w:r>
      <w:r w:rsidR="00274223">
        <w:rPr>
          <w:rFonts w:asciiTheme="minorHAnsi" w:hAnsiTheme="minorHAnsi" w:cstheme="minorHAnsi"/>
          <w:sz w:val="24"/>
          <w:szCs w:val="24"/>
        </w:rPr>
        <w:t xml:space="preserve"> e</w:t>
      </w:r>
    </w:p>
    <w:p w14:paraId="2735273C" w14:textId="3EF79490" w:rsidR="00274223" w:rsidRDefault="00274223" w:rsidP="00374B19">
      <w:pPr>
        <w:spacing w:line="320" w:lineRule="exact"/>
        <w:contextualSpacing/>
        <w:jc w:val="both"/>
        <w:rPr>
          <w:rFonts w:asciiTheme="minorHAnsi" w:hAnsiTheme="minorHAnsi" w:cstheme="minorHAnsi"/>
          <w:sz w:val="24"/>
          <w:szCs w:val="24"/>
        </w:rPr>
      </w:pPr>
    </w:p>
    <w:p w14:paraId="3B0B2E2E" w14:textId="0CDAA74B" w:rsidR="00274223" w:rsidRDefault="00274223" w:rsidP="00374B19">
      <w:pPr>
        <w:spacing w:line="320" w:lineRule="exact"/>
        <w:contextualSpacing/>
        <w:jc w:val="both"/>
        <w:rPr>
          <w:rFonts w:asciiTheme="minorHAnsi" w:hAnsiTheme="minorHAnsi" w:cstheme="minorHAnsi"/>
          <w:sz w:val="24"/>
          <w:szCs w:val="24"/>
        </w:rPr>
      </w:pPr>
      <w:r>
        <w:rPr>
          <w:rFonts w:asciiTheme="minorHAnsi" w:hAnsiTheme="minorHAnsi" w:cstheme="minorHAnsi"/>
          <w:sz w:val="24"/>
          <w:szCs w:val="24"/>
        </w:rPr>
        <w:t xml:space="preserve">E na qualidade de interveniente Anuente </w:t>
      </w:r>
    </w:p>
    <w:p w14:paraId="4F2ACC4A" w14:textId="77777777" w:rsidR="00274223" w:rsidRDefault="00274223" w:rsidP="00374B19">
      <w:pPr>
        <w:spacing w:line="320" w:lineRule="exact"/>
        <w:contextualSpacing/>
        <w:jc w:val="both"/>
        <w:rPr>
          <w:rFonts w:asciiTheme="minorHAnsi" w:hAnsiTheme="minorHAnsi" w:cstheme="minorHAnsi"/>
          <w:sz w:val="24"/>
          <w:szCs w:val="24"/>
        </w:rPr>
      </w:pPr>
    </w:p>
    <w:p w14:paraId="4C2F3F4C" w14:textId="0B5B0EE2" w:rsidR="00274223" w:rsidRPr="00D52799" w:rsidRDefault="00274223" w:rsidP="00374B19">
      <w:pPr>
        <w:spacing w:line="320" w:lineRule="exact"/>
        <w:contextualSpacing/>
        <w:jc w:val="both"/>
        <w:rPr>
          <w:rFonts w:asciiTheme="minorHAnsi" w:hAnsiTheme="minorHAnsi" w:cstheme="minorHAnsi"/>
          <w:sz w:val="24"/>
          <w:szCs w:val="24"/>
          <w:highlight w:val="yellow"/>
        </w:rPr>
      </w:pPr>
      <w:r w:rsidRPr="00D52799">
        <w:rPr>
          <w:rFonts w:asciiTheme="minorHAnsi" w:hAnsiTheme="minorHAnsi" w:cstheme="minorHAnsi"/>
          <w:b/>
          <w:bCs/>
          <w:color w:val="000000"/>
          <w:sz w:val="24"/>
          <w:szCs w:val="24"/>
        </w:rPr>
        <w:t>PIRASSUNUNGA EMPREENDIMENTOS IMOBILIÁRIOS SPE – LTDA</w:t>
      </w:r>
      <w:r w:rsidR="00986DA1">
        <w:rPr>
          <w:rFonts w:asciiTheme="minorHAnsi" w:hAnsiTheme="minorHAnsi" w:cstheme="minorHAnsi"/>
          <w:b/>
          <w:bCs/>
          <w:color w:val="000000"/>
          <w:sz w:val="24"/>
          <w:szCs w:val="24"/>
        </w:rPr>
        <w:t>.</w:t>
      </w:r>
      <w:r w:rsidRPr="00D52799">
        <w:rPr>
          <w:rFonts w:asciiTheme="minorHAnsi" w:hAnsiTheme="minorHAnsi" w:cstheme="minorHAnsi"/>
          <w:color w:val="000000"/>
          <w:sz w:val="24"/>
          <w:szCs w:val="24"/>
        </w:rPr>
        <w:t>, sociedade empresária limitada, com sede na Avenida Braz Olaia Acosta, nº 727, 10º andar, sala 1003, Jardim California, cidade de Ribeirão Preto, Estado de São Paulo, CPE 14026-040, inscrita no CNPJ/ME sob o nº 35.019.573/0001-41 (“</w:t>
      </w:r>
      <w:r w:rsidRPr="00D52799">
        <w:rPr>
          <w:rFonts w:asciiTheme="minorHAnsi" w:hAnsiTheme="minorHAnsi" w:cstheme="minorHAnsi"/>
          <w:color w:val="000000"/>
          <w:sz w:val="24"/>
          <w:szCs w:val="24"/>
          <w:u w:val="single"/>
        </w:rPr>
        <w:t>SPE</w:t>
      </w:r>
      <w:r w:rsidRPr="00D52799">
        <w:rPr>
          <w:rFonts w:asciiTheme="minorHAnsi" w:hAnsiTheme="minorHAnsi" w:cstheme="minorHAnsi"/>
          <w:color w:val="000000"/>
          <w:sz w:val="24"/>
          <w:szCs w:val="24"/>
        </w:rPr>
        <w:t>”)</w:t>
      </w:r>
      <w:r>
        <w:rPr>
          <w:rFonts w:asciiTheme="minorHAnsi" w:hAnsiTheme="minorHAnsi" w:cstheme="minorHAnsi"/>
          <w:color w:val="000000"/>
          <w:sz w:val="24"/>
          <w:szCs w:val="24"/>
        </w:rPr>
        <w:t>.</w:t>
      </w:r>
    </w:p>
    <w:p w14:paraId="7F374AC3" w14:textId="77777777" w:rsidR="008A68AC" w:rsidRPr="00D52799" w:rsidRDefault="008A68AC" w:rsidP="00374B19">
      <w:pPr>
        <w:spacing w:line="320" w:lineRule="exact"/>
        <w:contextualSpacing/>
        <w:jc w:val="both"/>
        <w:rPr>
          <w:rFonts w:asciiTheme="minorHAnsi" w:hAnsiTheme="minorHAnsi" w:cstheme="minorHAnsi"/>
          <w:sz w:val="24"/>
          <w:szCs w:val="24"/>
          <w:highlight w:val="yellow"/>
        </w:rPr>
      </w:pPr>
    </w:p>
    <w:p w14:paraId="073C0791" w14:textId="4AE37494" w:rsidR="00FD26B3" w:rsidRPr="00D52799" w:rsidRDefault="00FD26B3" w:rsidP="00374B19">
      <w:pPr>
        <w:autoSpaceDE w:val="0"/>
        <w:autoSpaceDN w:val="0"/>
        <w:adjustRightInd w:val="0"/>
        <w:spacing w:line="320" w:lineRule="exact"/>
        <w:ind w:right="18"/>
        <w:contextualSpacing/>
        <w:jc w:val="both"/>
        <w:rPr>
          <w:rFonts w:asciiTheme="minorHAnsi" w:hAnsiTheme="minorHAnsi" w:cstheme="minorHAnsi"/>
          <w:color w:val="000000"/>
          <w:sz w:val="24"/>
          <w:szCs w:val="24"/>
        </w:rPr>
      </w:pPr>
      <w:r w:rsidRPr="00D52799">
        <w:rPr>
          <w:rFonts w:asciiTheme="minorHAnsi" w:hAnsiTheme="minorHAnsi" w:cstheme="minorHAnsi"/>
          <w:sz w:val="24"/>
          <w:szCs w:val="24"/>
        </w:rPr>
        <w:t xml:space="preserve">Vêm, na melhor forma de direito, celebrar o presente </w:t>
      </w:r>
      <w:r w:rsidR="003E639F" w:rsidRPr="00D52799">
        <w:rPr>
          <w:rFonts w:asciiTheme="minorHAnsi" w:hAnsiTheme="minorHAnsi" w:cstheme="minorHAnsi"/>
          <w:sz w:val="24"/>
          <w:szCs w:val="24"/>
        </w:rPr>
        <w:t>“</w:t>
      </w:r>
      <w:r w:rsidR="003E639F" w:rsidRPr="00D52799">
        <w:rPr>
          <w:rFonts w:asciiTheme="minorHAnsi" w:hAnsiTheme="minorHAnsi" w:cstheme="minorHAnsi"/>
          <w:i/>
          <w:sz w:val="24"/>
          <w:szCs w:val="24"/>
        </w:rPr>
        <w:t xml:space="preserve">Instrumento Particular de Escritura da </w:t>
      </w:r>
      <w:r w:rsidR="00B2682F" w:rsidRPr="00D52799">
        <w:rPr>
          <w:rFonts w:asciiTheme="minorHAnsi" w:hAnsiTheme="minorHAnsi" w:cstheme="minorHAnsi"/>
          <w:i/>
          <w:sz w:val="24"/>
          <w:szCs w:val="24"/>
        </w:rPr>
        <w:t>1</w:t>
      </w:r>
      <w:r w:rsidR="00E57DDC" w:rsidRPr="00D52799">
        <w:rPr>
          <w:rFonts w:asciiTheme="minorHAnsi" w:hAnsiTheme="minorHAnsi" w:cstheme="minorHAnsi"/>
          <w:i/>
          <w:sz w:val="24"/>
          <w:szCs w:val="24"/>
        </w:rPr>
        <w:t xml:space="preserve">ª </w:t>
      </w:r>
      <w:r w:rsidR="00B2682F" w:rsidRPr="00D52799">
        <w:rPr>
          <w:rFonts w:asciiTheme="minorHAnsi" w:hAnsiTheme="minorHAnsi" w:cstheme="minorHAnsi"/>
          <w:i/>
          <w:sz w:val="24"/>
          <w:szCs w:val="24"/>
        </w:rPr>
        <w:t xml:space="preserve">(Primeira) </w:t>
      </w:r>
      <w:r w:rsidR="003E639F" w:rsidRPr="00D52799">
        <w:rPr>
          <w:rFonts w:asciiTheme="minorHAnsi" w:hAnsiTheme="minorHAnsi" w:cstheme="minorHAnsi"/>
          <w:i/>
          <w:sz w:val="24"/>
          <w:szCs w:val="24"/>
        </w:rPr>
        <w:t xml:space="preserve">Emissão de Debêntures Simples, </w:t>
      </w:r>
      <w:r w:rsidR="001045D2" w:rsidRPr="00D52799">
        <w:rPr>
          <w:rFonts w:asciiTheme="minorHAnsi" w:hAnsiTheme="minorHAnsi" w:cstheme="minorHAnsi"/>
          <w:i/>
          <w:sz w:val="24"/>
          <w:szCs w:val="24"/>
        </w:rPr>
        <w:t>n</w:t>
      </w:r>
      <w:r w:rsidR="003E639F" w:rsidRPr="00D52799">
        <w:rPr>
          <w:rFonts w:asciiTheme="minorHAnsi" w:hAnsiTheme="minorHAnsi" w:cstheme="minorHAnsi"/>
          <w:i/>
          <w:sz w:val="24"/>
          <w:szCs w:val="24"/>
        </w:rPr>
        <w:t xml:space="preserve">ão Conversíveis </w:t>
      </w:r>
      <w:r w:rsidR="001045D2" w:rsidRPr="00D52799">
        <w:rPr>
          <w:rFonts w:asciiTheme="minorHAnsi" w:hAnsiTheme="minorHAnsi" w:cstheme="minorHAnsi"/>
          <w:i/>
          <w:sz w:val="24"/>
          <w:szCs w:val="24"/>
        </w:rPr>
        <w:t>e</w:t>
      </w:r>
      <w:r w:rsidR="003E639F" w:rsidRPr="00D52799">
        <w:rPr>
          <w:rFonts w:asciiTheme="minorHAnsi" w:hAnsiTheme="minorHAnsi" w:cstheme="minorHAnsi"/>
          <w:i/>
          <w:sz w:val="24"/>
          <w:szCs w:val="24"/>
        </w:rPr>
        <w:t xml:space="preserve">m Ações, </w:t>
      </w:r>
      <w:r w:rsidR="001045D2" w:rsidRPr="00D52799">
        <w:rPr>
          <w:rFonts w:asciiTheme="minorHAnsi" w:hAnsiTheme="minorHAnsi" w:cstheme="minorHAnsi"/>
          <w:i/>
          <w:sz w:val="24"/>
          <w:szCs w:val="24"/>
        </w:rPr>
        <w:t>d</w:t>
      </w:r>
      <w:r w:rsidR="003E639F" w:rsidRPr="00D52799">
        <w:rPr>
          <w:rFonts w:asciiTheme="minorHAnsi" w:hAnsiTheme="minorHAnsi" w:cstheme="minorHAnsi"/>
          <w:i/>
          <w:sz w:val="24"/>
          <w:szCs w:val="24"/>
        </w:rPr>
        <w:t xml:space="preserve">a Espécie </w:t>
      </w:r>
      <w:r w:rsidR="008A3D09" w:rsidRPr="00D52799">
        <w:rPr>
          <w:rFonts w:asciiTheme="minorHAnsi" w:hAnsiTheme="minorHAnsi" w:cstheme="minorHAnsi"/>
          <w:i/>
          <w:sz w:val="24"/>
          <w:szCs w:val="24"/>
        </w:rPr>
        <w:t xml:space="preserve">Sem </w:t>
      </w:r>
      <w:r w:rsidR="00640F5C" w:rsidRPr="00D52799">
        <w:rPr>
          <w:rFonts w:asciiTheme="minorHAnsi" w:hAnsiTheme="minorHAnsi" w:cstheme="minorHAnsi"/>
          <w:i/>
          <w:sz w:val="24"/>
          <w:szCs w:val="24"/>
        </w:rPr>
        <w:t>Garantia Real,</w:t>
      </w:r>
      <w:r w:rsidR="003E639F" w:rsidRPr="00D52799">
        <w:rPr>
          <w:rFonts w:asciiTheme="minorHAnsi" w:hAnsiTheme="minorHAnsi" w:cstheme="minorHAnsi"/>
          <w:i/>
          <w:sz w:val="24"/>
          <w:szCs w:val="24"/>
        </w:rPr>
        <w:t xml:space="preserve"> </w:t>
      </w:r>
      <w:r w:rsidR="001045D2" w:rsidRPr="00D52799">
        <w:rPr>
          <w:rFonts w:asciiTheme="minorHAnsi" w:hAnsiTheme="minorHAnsi" w:cstheme="minorHAnsi"/>
          <w:i/>
          <w:sz w:val="24"/>
          <w:szCs w:val="24"/>
        </w:rPr>
        <w:t>c</w:t>
      </w:r>
      <w:r w:rsidR="003E639F" w:rsidRPr="00D52799">
        <w:rPr>
          <w:rFonts w:asciiTheme="minorHAnsi" w:hAnsiTheme="minorHAnsi" w:cstheme="minorHAnsi"/>
          <w:i/>
          <w:sz w:val="24"/>
          <w:szCs w:val="24"/>
        </w:rPr>
        <w:t>om Garantia Fidejussória,</w:t>
      </w:r>
      <w:r w:rsidR="00614A3C" w:rsidRPr="00D52799">
        <w:rPr>
          <w:rFonts w:asciiTheme="minorHAnsi" w:hAnsiTheme="minorHAnsi" w:cstheme="minorHAnsi"/>
          <w:i/>
          <w:sz w:val="24"/>
          <w:szCs w:val="24"/>
        </w:rPr>
        <w:t xml:space="preserve"> em </w:t>
      </w:r>
      <w:r w:rsidR="00E60662" w:rsidRPr="00D52799">
        <w:rPr>
          <w:rFonts w:asciiTheme="minorHAnsi" w:hAnsiTheme="minorHAnsi" w:cstheme="minorHAnsi"/>
          <w:i/>
          <w:sz w:val="24"/>
          <w:szCs w:val="24"/>
        </w:rPr>
        <w:t>Série</w:t>
      </w:r>
      <w:r w:rsidR="00B2682F" w:rsidRPr="00D52799">
        <w:rPr>
          <w:rFonts w:asciiTheme="minorHAnsi" w:hAnsiTheme="minorHAnsi" w:cstheme="minorHAnsi"/>
          <w:i/>
          <w:sz w:val="24"/>
          <w:szCs w:val="24"/>
        </w:rPr>
        <w:t xml:space="preserve"> Única</w:t>
      </w:r>
      <w:r w:rsidR="00614A3C" w:rsidRPr="00D52799">
        <w:rPr>
          <w:rFonts w:asciiTheme="minorHAnsi" w:hAnsiTheme="minorHAnsi" w:cstheme="minorHAnsi"/>
          <w:i/>
          <w:sz w:val="24"/>
          <w:szCs w:val="24"/>
        </w:rPr>
        <w:t>,</w:t>
      </w:r>
      <w:r w:rsidR="003E639F" w:rsidRPr="00D52799">
        <w:rPr>
          <w:rFonts w:asciiTheme="minorHAnsi" w:hAnsiTheme="minorHAnsi" w:cstheme="minorHAnsi"/>
          <w:i/>
          <w:sz w:val="24"/>
          <w:szCs w:val="24"/>
        </w:rPr>
        <w:t xml:space="preserve"> </w:t>
      </w:r>
      <w:r w:rsidR="001045D2" w:rsidRPr="00D52799">
        <w:rPr>
          <w:rFonts w:asciiTheme="minorHAnsi" w:hAnsiTheme="minorHAnsi" w:cstheme="minorHAnsi"/>
          <w:i/>
          <w:sz w:val="24"/>
          <w:szCs w:val="24"/>
        </w:rPr>
        <w:t>p</w:t>
      </w:r>
      <w:r w:rsidR="003E639F" w:rsidRPr="00D52799">
        <w:rPr>
          <w:rFonts w:asciiTheme="minorHAnsi" w:hAnsiTheme="minorHAnsi" w:cstheme="minorHAnsi"/>
          <w:i/>
          <w:sz w:val="24"/>
          <w:szCs w:val="24"/>
        </w:rPr>
        <w:t xml:space="preserve">ara Colocação Privada, </w:t>
      </w:r>
      <w:r w:rsidR="006D674C" w:rsidRPr="00D52799">
        <w:rPr>
          <w:rFonts w:asciiTheme="minorHAnsi" w:hAnsiTheme="minorHAnsi" w:cstheme="minorHAnsi"/>
          <w:i/>
          <w:sz w:val="24"/>
          <w:szCs w:val="24"/>
        </w:rPr>
        <w:t xml:space="preserve">da </w:t>
      </w:r>
      <w:r w:rsidR="00E57DDC" w:rsidRPr="00D52799">
        <w:rPr>
          <w:rFonts w:asciiTheme="minorHAnsi" w:hAnsiTheme="minorHAnsi" w:cstheme="minorHAnsi"/>
          <w:i/>
          <w:sz w:val="24"/>
          <w:szCs w:val="24"/>
        </w:rPr>
        <w:t xml:space="preserve">Chemin Incorporadora </w:t>
      </w:r>
      <w:r w:rsidR="003E639F" w:rsidRPr="00D52799">
        <w:rPr>
          <w:rFonts w:asciiTheme="minorHAnsi" w:hAnsiTheme="minorHAnsi" w:cstheme="minorHAnsi"/>
          <w:i/>
          <w:sz w:val="24"/>
          <w:szCs w:val="24"/>
        </w:rPr>
        <w:t>S.A.</w:t>
      </w:r>
      <w:r w:rsidR="001045D2" w:rsidRPr="00D52799">
        <w:rPr>
          <w:rFonts w:asciiTheme="minorHAnsi" w:hAnsiTheme="minorHAnsi" w:cstheme="minorHAnsi"/>
          <w:sz w:val="24"/>
          <w:szCs w:val="24"/>
        </w:rPr>
        <w:t>”</w:t>
      </w:r>
      <w:r w:rsidR="00331E8A" w:rsidRPr="00D52799">
        <w:rPr>
          <w:rFonts w:asciiTheme="minorHAnsi" w:hAnsiTheme="minorHAnsi" w:cstheme="minorHAnsi"/>
          <w:sz w:val="24"/>
          <w:szCs w:val="24"/>
        </w:rPr>
        <w:t xml:space="preserve"> </w:t>
      </w:r>
      <w:r w:rsidRPr="00D52799">
        <w:rPr>
          <w:rFonts w:asciiTheme="minorHAnsi" w:hAnsiTheme="minorHAnsi" w:cstheme="minorHAnsi"/>
          <w:color w:val="000000"/>
          <w:sz w:val="24"/>
          <w:szCs w:val="24"/>
        </w:rPr>
        <w:t>(“</w:t>
      </w:r>
      <w:r w:rsidRPr="00D52799">
        <w:rPr>
          <w:rFonts w:asciiTheme="minorHAnsi" w:hAnsiTheme="minorHAnsi" w:cstheme="minorHAnsi"/>
          <w:color w:val="000000"/>
          <w:sz w:val="24"/>
          <w:szCs w:val="24"/>
          <w:u w:val="single"/>
        </w:rPr>
        <w:t>Escritura de Emissão de Debêntures</w:t>
      </w:r>
      <w:r w:rsidRPr="00D52799">
        <w:rPr>
          <w:rFonts w:asciiTheme="minorHAnsi" w:hAnsiTheme="minorHAnsi" w:cstheme="minorHAnsi"/>
          <w:color w:val="000000"/>
          <w:sz w:val="24"/>
          <w:szCs w:val="24"/>
        </w:rPr>
        <w:t>”), de acordo com os seguintes termos e condições:</w:t>
      </w:r>
    </w:p>
    <w:p w14:paraId="24FAE85F" w14:textId="6D66A3D9" w:rsidR="00FD26B3" w:rsidRDefault="00FD26B3" w:rsidP="00374B19">
      <w:pPr>
        <w:autoSpaceDE w:val="0"/>
        <w:autoSpaceDN w:val="0"/>
        <w:adjustRightInd w:val="0"/>
        <w:spacing w:line="320" w:lineRule="exact"/>
        <w:ind w:right="18"/>
        <w:contextualSpacing/>
        <w:jc w:val="both"/>
        <w:rPr>
          <w:rFonts w:asciiTheme="minorHAnsi" w:hAnsiTheme="minorHAnsi" w:cstheme="minorHAnsi"/>
          <w:b/>
          <w:color w:val="000000"/>
          <w:sz w:val="24"/>
          <w:szCs w:val="24"/>
        </w:rPr>
      </w:pPr>
    </w:p>
    <w:p w14:paraId="15A8A9E8" w14:textId="028AD651" w:rsidR="00274223" w:rsidRDefault="00274223" w:rsidP="00374B19">
      <w:pPr>
        <w:autoSpaceDE w:val="0"/>
        <w:autoSpaceDN w:val="0"/>
        <w:adjustRightInd w:val="0"/>
        <w:spacing w:line="320" w:lineRule="exact"/>
        <w:ind w:right="18"/>
        <w:contextualSpacing/>
        <w:jc w:val="both"/>
        <w:rPr>
          <w:rFonts w:asciiTheme="minorHAnsi" w:hAnsiTheme="minorHAnsi" w:cstheme="minorHAnsi"/>
          <w:b/>
          <w:color w:val="000000"/>
          <w:sz w:val="24"/>
          <w:szCs w:val="24"/>
        </w:rPr>
      </w:pPr>
    </w:p>
    <w:p w14:paraId="234C9B46" w14:textId="77777777" w:rsidR="00274223" w:rsidRPr="00D52799" w:rsidRDefault="00274223" w:rsidP="00374B19">
      <w:pPr>
        <w:autoSpaceDE w:val="0"/>
        <w:autoSpaceDN w:val="0"/>
        <w:adjustRightInd w:val="0"/>
        <w:spacing w:line="320" w:lineRule="exact"/>
        <w:ind w:right="18"/>
        <w:contextualSpacing/>
        <w:jc w:val="both"/>
        <w:rPr>
          <w:rFonts w:asciiTheme="minorHAnsi" w:hAnsiTheme="minorHAnsi" w:cstheme="minorHAnsi"/>
          <w:b/>
          <w:color w:val="000000"/>
          <w:sz w:val="24"/>
          <w:szCs w:val="24"/>
        </w:rPr>
      </w:pPr>
    </w:p>
    <w:p w14:paraId="48B13BCF" w14:textId="77777777" w:rsidR="00FD26B3" w:rsidRPr="00D52799" w:rsidRDefault="00FD26B3" w:rsidP="00374B19">
      <w:pPr>
        <w:pStyle w:val="ListaColorida-nfase11"/>
        <w:spacing w:line="320" w:lineRule="exact"/>
        <w:ind w:left="0"/>
        <w:jc w:val="center"/>
        <w:rPr>
          <w:rFonts w:asciiTheme="minorHAnsi" w:hAnsiTheme="minorHAnsi" w:cstheme="minorHAnsi"/>
          <w:color w:val="000000"/>
          <w:sz w:val="24"/>
          <w:szCs w:val="24"/>
          <w:u w:val="single"/>
        </w:rPr>
      </w:pPr>
      <w:r w:rsidRPr="00D52799">
        <w:rPr>
          <w:rFonts w:asciiTheme="minorHAnsi" w:hAnsiTheme="minorHAnsi" w:cstheme="minorHAnsi"/>
          <w:b/>
          <w:sz w:val="24"/>
          <w:szCs w:val="24"/>
        </w:rPr>
        <w:lastRenderedPageBreak/>
        <w:t xml:space="preserve">CLÁUSULA PRIMEIRA – </w:t>
      </w:r>
      <w:r w:rsidRPr="00D52799">
        <w:rPr>
          <w:rFonts w:asciiTheme="minorHAnsi" w:hAnsiTheme="minorHAnsi" w:cstheme="minorHAnsi"/>
          <w:b/>
          <w:color w:val="000000"/>
          <w:sz w:val="24"/>
          <w:szCs w:val="24"/>
        </w:rPr>
        <w:t>AUTORIZAÇÃO E REQUISITOS PARA A EMISSÃO</w:t>
      </w:r>
    </w:p>
    <w:p w14:paraId="52504FFC"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6E1963F1" w14:textId="612A4FFD" w:rsidR="00FD26B3" w:rsidRPr="00D52799" w:rsidRDefault="00FD26B3" w:rsidP="00374B19">
      <w:pPr>
        <w:pStyle w:val="ListaColorida-nfase11"/>
        <w:numPr>
          <w:ilvl w:val="1"/>
          <w:numId w:val="4"/>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Autorização</w:t>
      </w:r>
      <w:r w:rsidRPr="00D52799">
        <w:rPr>
          <w:rFonts w:asciiTheme="minorHAnsi" w:hAnsiTheme="minorHAnsi" w:cstheme="minorHAnsi"/>
          <w:sz w:val="24"/>
          <w:szCs w:val="24"/>
        </w:rPr>
        <w:t xml:space="preserve">. </w:t>
      </w:r>
      <w:r w:rsidR="00580A80" w:rsidRPr="00D52799">
        <w:rPr>
          <w:rFonts w:asciiTheme="minorHAnsi" w:hAnsiTheme="minorHAnsi" w:cstheme="minorHAnsi"/>
          <w:sz w:val="24"/>
          <w:szCs w:val="24"/>
        </w:rPr>
        <w:t xml:space="preserve">A </w:t>
      </w:r>
      <w:r w:rsidR="005E3B8C" w:rsidRPr="00D52799">
        <w:rPr>
          <w:rFonts w:asciiTheme="minorHAnsi" w:hAnsiTheme="minorHAnsi" w:cstheme="minorHAnsi"/>
          <w:sz w:val="24"/>
          <w:szCs w:val="24"/>
        </w:rPr>
        <w:t>e</w:t>
      </w:r>
      <w:r w:rsidR="00580A80" w:rsidRPr="00D52799">
        <w:rPr>
          <w:rFonts w:asciiTheme="minorHAnsi" w:hAnsiTheme="minorHAnsi" w:cstheme="minorHAnsi"/>
          <w:sz w:val="24"/>
          <w:szCs w:val="24"/>
        </w:rPr>
        <w:t xml:space="preserve">missão </w:t>
      </w:r>
      <w:r w:rsidR="005E3B8C" w:rsidRPr="00D52799">
        <w:rPr>
          <w:rFonts w:asciiTheme="minorHAnsi" w:hAnsiTheme="minorHAnsi" w:cstheme="minorHAnsi"/>
          <w:sz w:val="24"/>
          <w:szCs w:val="24"/>
        </w:rPr>
        <w:t xml:space="preserve">de debêntures simples, não conversíveis em ações, em </w:t>
      </w:r>
      <w:r w:rsidR="00CB5AF2" w:rsidRPr="00D52799">
        <w:rPr>
          <w:rFonts w:asciiTheme="minorHAnsi" w:hAnsiTheme="minorHAnsi" w:cstheme="minorHAnsi"/>
          <w:sz w:val="24"/>
          <w:szCs w:val="24"/>
        </w:rPr>
        <w:t>série</w:t>
      </w:r>
      <w:r w:rsidR="009047A8" w:rsidRPr="00D52799">
        <w:rPr>
          <w:rFonts w:asciiTheme="minorHAnsi" w:hAnsiTheme="minorHAnsi" w:cstheme="minorHAnsi"/>
          <w:sz w:val="24"/>
          <w:szCs w:val="24"/>
        </w:rPr>
        <w:t xml:space="preserve"> única</w:t>
      </w:r>
      <w:r w:rsidR="005E3B8C" w:rsidRPr="00D52799">
        <w:rPr>
          <w:rFonts w:asciiTheme="minorHAnsi" w:hAnsiTheme="minorHAnsi" w:cstheme="minorHAnsi"/>
          <w:sz w:val="24"/>
          <w:szCs w:val="24"/>
        </w:rPr>
        <w:t xml:space="preserve">, da </w:t>
      </w:r>
      <w:r w:rsidR="009047A8" w:rsidRPr="00D52799">
        <w:rPr>
          <w:rFonts w:asciiTheme="minorHAnsi" w:hAnsiTheme="minorHAnsi" w:cstheme="minorHAnsi"/>
          <w:sz w:val="24"/>
          <w:szCs w:val="24"/>
        </w:rPr>
        <w:t>1</w:t>
      </w:r>
      <w:r w:rsidR="005E3B8C" w:rsidRPr="00D52799">
        <w:rPr>
          <w:rFonts w:asciiTheme="minorHAnsi" w:hAnsiTheme="minorHAnsi" w:cstheme="minorHAnsi"/>
          <w:sz w:val="24"/>
          <w:szCs w:val="24"/>
        </w:rPr>
        <w:t xml:space="preserve">ª </w:t>
      </w:r>
      <w:r w:rsidR="009047A8" w:rsidRPr="00D52799">
        <w:rPr>
          <w:rFonts w:asciiTheme="minorHAnsi" w:hAnsiTheme="minorHAnsi" w:cstheme="minorHAnsi"/>
          <w:sz w:val="24"/>
          <w:szCs w:val="24"/>
        </w:rPr>
        <w:t xml:space="preserve">(Primeira) </w:t>
      </w:r>
      <w:r w:rsidR="005E3B8C" w:rsidRPr="00D52799">
        <w:rPr>
          <w:rFonts w:asciiTheme="minorHAnsi" w:hAnsiTheme="minorHAnsi" w:cstheme="minorHAnsi"/>
          <w:sz w:val="24"/>
          <w:szCs w:val="24"/>
        </w:rPr>
        <w:t xml:space="preserve">emissão da Emissora, da espécie </w:t>
      </w:r>
      <w:r w:rsidR="008A3D09" w:rsidRPr="00D52799">
        <w:rPr>
          <w:rFonts w:asciiTheme="minorHAnsi" w:hAnsiTheme="minorHAnsi" w:cstheme="minorHAnsi"/>
          <w:sz w:val="24"/>
          <w:szCs w:val="24"/>
        </w:rPr>
        <w:t xml:space="preserve">sem </w:t>
      </w:r>
      <w:r w:rsidR="005E3B8C" w:rsidRPr="00D52799">
        <w:rPr>
          <w:rFonts w:asciiTheme="minorHAnsi" w:hAnsiTheme="minorHAnsi" w:cstheme="minorHAnsi"/>
          <w:sz w:val="24"/>
          <w:szCs w:val="24"/>
        </w:rPr>
        <w:t>garantia fidejussória, para colocação privada, nos termos desta Escritura de Emissão (“</w:t>
      </w:r>
      <w:r w:rsidR="005E3B8C" w:rsidRPr="00D52799">
        <w:rPr>
          <w:rFonts w:asciiTheme="minorHAnsi" w:hAnsiTheme="minorHAnsi" w:cstheme="minorHAnsi"/>
          <w:sz w:val="24"/>
          <w:szCs w:val="24"/>
          <w:u w:val="single"/>
        </w:rPr>
        <w:t>Emissão</w:t>
      </w:r>
      <w:r w:rsidR="005E3B8C" w:rsidRPr="00D52799">
        <w:rPr>
          <w:rFonts w:asciiTheme="minorHAnsi" w:hAnsiTheme="minorHAnsi" w:cstheme="minorHAnsi"/>
          <w:sz w:val="24"/>
          <w:szCs w:val="24"/>
        </w:rPr>
        <w:t>” e “</w:t>
      </w:r>
      <w:r w:rsidR="005E3B8C" w:rsidRPr="00D52799">
        <w:rPr>
          <w:rFonts w:asciiTheme="minorHAnsi" w:hAnsiTheme="minorHAnsi" w:cstheme="minorHAnsi"/>
          <w:sz w:val="24"/>
          <w:szCs w:val="24"/>
          <w:u w:val="single"/>
        </w:rPr>
        <w:t>Debêntures</w:t>
      </w:r>
      <w:r w:rsidR="005E3B8C" w:rsidRPr="00D52799">
        <w:rPr>
          <w:rFonts w:asciiTheme="minorHAnsi" w:hAnsiTheme="minorHAnsi" w:cstheme="minorHAnsi"/>
          <w:sz w:val="24"/>
          <w:szCs w:val="24"/>
        </w:rPr>
        <w:t xml:space="preserve">”) </w:t>
      </w:r>
      <w:r w:rsidR="00580A80" w:rsidRPr="00D52799">
        <w:rPr>
          <w:rFonts w:asciiTheme="minorHAnsi" w:hAnsiTheme="minorHAnsi" w:cstheme="minorHAnsi"/>
          <w:sz w:val="24"/>
          <w:szCs w:val="24"/>
        </w:rPr>
        <w:t>é realizada</w:t>
      </w:r>
      <w:r w:rsidR="00861412" w:rsidRPr="00D52799">
        <w:rPr>
          <w:rFonts w:asciiTheme="minorHAnsi" w:hAnsiTheme="minorHAnsi" w:cstheme="minorHAnsi"/>
          <w:sz w:val="24"/>
          <w:szCs w:val="24"/>
        </w:rPr>
        <w:t>,</w:t>
      </w:r>
      <w:r w:rsidR="00580A80" w:rsidRPr="00D52799">
        <w:rPr>
          <w:rFonts w:asciiTheme="minorHAnsi" w:hAnsiTheme="minorHAnsi" w:cstheme="minorHAnsi"/>
          <w:sz w:val="24"/>
          <w:szCs w:val="24"/>
        </w:rPr>
        <w:t xml:space="preserve"> e a presente Escritura </w:t>
      </w:r>
      <w:r w:rsidR="007F45F9" w:rsidRPr="00D52799">
        <w:rPr>
          <w:rFonts w:asciiTheme="minorHAnsi" w:hAnsiTheme="minorHAnsi" w:cstheme="minorHAnsi"/>
          <w:sz w:val="24"/>
          <w:szCs w:val="24"/>
        </w:rPr>
        <w:t xml:space="preserve">de Emissão </w:t>
      </w:r>
      <w:r w:rsidR="00580A80" w:rsidRPr="00D52799">
        <w:rPr>
          <w:rFonts w:asciiTheme="minorHAnsi" w:hAnsiTheme="minorHAnsi" w:cstheme="minorHAnsi"/>
          <w:sz w:val="24"/>
          <w:szCs w:val="24"/>
        </w:rPr>
        <w:t>é celebrada</w:t>
      </w:r>
      <w:r w:rsidR="00861412" w:rsidRPr="00D52799">
        <w:rPr>
          <w:rFonts w:asciiTheme="minorHAnsi" w:hAnsiTheme="minorHAnsi" w:cstheme="minorHAnsi"/>
          <w:sz w:val="24"/>
          <w:szCs w:val="24"/>
        </w:rPr>
        <w:t>,</w:t>
      </w:r>
      <w:r w:rsidR="00580A80" w:rsidRPr="00D52799">
        <w:rPr>
          <w:rFonts w:asciiTheme="minorHAnsi" w:hAnsiTheme="minorHAnsi" w:cstheme="minorHAnsi"/>
          <w:sz w:val="24"/>
          <w:szCs w:val="24"/>
        </w:rPr>
        <w:t xml:space="preserve"> com base nas deliberações tomadas pela Assembleia Geral Extraordinária da Emissora, realizada em </w:t>
      </w:r>
      <w:r w:rsidR="001A49C7" w:rsidRPr="00D52799">
        <w:rPr>
          <w:rFonts w:asciiTheme="minorHAnsi" w:hAnsiTheme="minorHAnsi" w:cstheme="minorHAnsi"/>
          <w:sz w:val="24"/>
          <w:szCs w:val="24"/>
        </w:rPr>
        <w:t>20 de agosto de 2021</w:t>
      </w:r>
      <w:r w:rsidR="00580A80" w:rsidRPr="00D52799">
        <w:rPr>
          <w:rFonts w:asciiTheme="minorHAnsi" w:hAnsiTheme="minorHAnsi" w:cstheme="minorHAnsi"/>
          <w:sz w:val="24"/>
          <w:szCs w:val="24"/>
        </w:rPr>
        <w:t xml:space="preserve">, a qual </w:t>
      </w:r>
      <w:r w:rsidR="001A49C7" w:rsidRPr="00D52799">
        <w:rPr>
          <w:rFonts w:asciiTheme="minorHAnsi" w:hAnsiTheme="minorHAnsi" w:cstheme="minorHAnsi"/>
          <w:sz w:val="24"/>
          <w:szCs w:val="24"/>
        </w:rPr>
        <w:t>foi protocolada para registro</w:t>
      </w:r>
      <w:r w:rsidR="00580A80" w:rsidRPr="00D52799">
        <w:rPr>
          <w:rFonts w:asciiTheme="minorHAnsi" w:hAnsiTheme="minorHAnsi" w:cstheme="minorHAnsi"/>
          <w:sz w:val="24"/>
          <w:szCs w:val="24"/>
        </w:rPr>
        <w:t xml:space="preserve"> na </w:t>
      </w:r>
      <w:r w:rsidR="003D5BC9" w:rsidRPr="00D52799">
        <w:rPr>
          <w:rFonts w:asciiTheme="minorHAnsi" w:hAnsiTheme="minorHAnsi" w:cstheme="minorHAnsi"/>
          <w:sz w:val="24"/>
          <w:szCs w:val="24"/>
        </w:rPr>
        <w:t xml:space="preserve">JUCESP </w:t>
      </w:r>
      <w:r w:rsidR="00580A80" w:rsidRPr="00D52799">
        <w:rPr>
          <w:rFonts w:asciiTheme="minorHAnsi" w:hAnsiTheme="minorHAnsi" w:cstheme="minorHAnsi"/>
          <w:sz w:val="24"/>
          <w:szCs w:val="24"/>
        </w:rPr>
        <w:t xml:space="preserve">e </w:t>
      </w:r>
      <w:r w:rsidR="001A49C7" w:rsidRPr="00D52799">
        <w:rPr>
          <w:rFonts w:asciiTheme="minorHAnsi" w:hAnsiTheme="minorHAnsi" w:cstheme="minorHAnsi"/>
          <w:sz w:val="24"/>
          <w:szCs w:val="24"/>
        </w:rPr>
        <w:t xml:space="preserve">que deverá ser </w:t>
      </w:r>
      <w:r w:rsidR="00580A80" w:rsidRPr="00D52799">
        <w:rPr>
          <w:rFonts w:asciiTheme="minorHAnsi" w:hAnsiTheme="minorHAnsi" w:cstheme="minorHAnsi"/>
          <w:sz w:val="24"/>
          <w:szCs w:val="24"/>
        </w:rPr>
        <w:t xml:space="preserve">devidamente publicada nos termos do item </w:t>
      </w:r>
      <w:r w:rsidR="007F45F9" w:rsidRPr="00D52799">
        <w:rPr>
          <w:rFonts w:asciiTheme="minorHAnsi" w:hAnsiTheme="minorHAnsi" w:cstheme="minorHAnsi"/>
          <w:sz w:val="24"/>
          <w:szCs w:val="24"/>
        </w:rPr>
        <w:t>1.2</w:t>
      </w:r>
      <w:r w:rsidR="00580A80" w:rsidRPr="00D52799">
        <w:rPr>
          <w:rFonts w:asciiTheme="minorHAnsi" w:hAnsiTheme="minorHAnsi" w:cstheme="minorHAnsi"/>
          <w:sz w:val="24"/>
          <w:szCs w:val="24"/>
        </w:rPr>
        <w:t xml:space="preserve"> abaixo (“</w:t>
      </w:r>
      <w:r w:rsidR="00580A80" w:rsidRPr="00D52799">
        <w:rPr>
          <w:rFonts w:asciiTheme="minorHAnsi" w:hAnsiTheme="minorHAnsi" w:cstheme="minorHAnsi"/>
          <w:sz w:val="24"/>
          <w:szCs w:val="24"/>
          <w:u w:val="single"/>
        </w:rPr>
        <w:t>AGE</w:t>
      </w:r>
      <w:r w:rsidR="00580A80" w:rsidRPr="00D52799">
        <w:rPr>
          <w:rFonts w:asciiTheme="minorHAnsi" w:hAnsiTheme="minorHAnsi" w:cstheme="minorHAnsi"/>
          <w:sz w:val="24"/>
          <w:szCs w:val="24"/>
        </w:rPr>
        <w:t>”), por meio da qual se aprovou a presente Emissão, incluindo seus termos e condições, conforme o disposto no artigo 59 da Lei 6.404, de 15 de dezembro de 1976, conforme alterada (“</w:t>
      </w:r>
      <w:r w:rsidR="00580A80" w:rsidRPr="00D52799">
        <w:rPr>
          <w:rFonts w:asciiTheme="minorHAnsi" w:hAnsiTheme="minorHAnsi" w:cstheme="minorHAnsi"/>
          <w:sz w:val="24"/>
          <w:szCs w:val="24"/>
          <w:u w:val="single"/>
        </w:rPr>
        <w:t>Lei das Sociedades por Ações</w:t>
      </w:r>
      <w:r w:rsidR="00580A80" w:rsidRPr="00D52799">
        <w:rPr>
          <w:rFonts w:asciiTheme="minorHAnsi" w:hAnsiTheme="minorHAnsi" w:cstheme="minorHAnsi"/>
          <w:sz w:val="24"/>
          <w:szCs w:val="24"/>
        </w:rPr>
        <w:t xml:space="preserve">”). </w:t>
      </w:r>
    </w:p>
    <w:p w14:paraId="7EAC308B" w14:textId="11A73133" w:rsidR="00A11497" w:rsidRPr="00D52799" w:rsidRDefault="00A11497" w:rsidP="00374B19">
      <w:pPr>
        <w:pStyle w:val="ListaColorida-nfase11"/>
        <w:spacing w:line="320" w:lineRule="exact"/>
        <w:ind w:left="0"/>
        <w:jc w:val="both"/>
        <w:rPr>
          <w:rFonts w:asciiTheme="minorHAnsi" w:hAnsiTheme="minorHAnsi" w:cstheme="minorHAnsi"/>
          <w:sz w:val="24"/>
          <w:szCs w:val="24"/>
        </w:rPr>
      </w:pPr>
    </w:p>
    <w:p w14:paraId="3206874D" w14:textId="096E3EEF" w:rsidR="00D3780F" w:rsidRPr="00D52799" w:rsidRDefault="00124443" w:rsidP="00D3780F">
      <w:pPr>
        <w:pStyle w:val="ListaColorida-nfase11"/>
        <w:spacing w:line="320" w:lineRule="exact"/>
        <w:ind w:left="0"/>
        <w:jc w:val="both"/>
        <w:rPr>
          <w:rFonts w:asciiTheme="minorHAnsi" w:hAnsiTheme="minorHAnsi" w:cstheme="minorHAnsi"/>
          <w:sz w:val="24"/>
          <w:szCs w:val="24"/>
        </w:rPr>
      </w:pPr>
      <w:r w:rsidRPr="00D52799">
        <w:rPr>
          <w:rFonts w:asciiTheme="minorHAnsi" w:hAnsiTheme="minorHAnsi" w:cstheme="minorHAnsi"/>
          <w:sz w:val="24"/>
          <w:szCs w:val="24"/>
          <w:u w:val="single"/>
        </w:rPr>
        <w:t>Garantia</w:t>
      </w:r>
      <w:r w:rsidRPr="00D52799">
        <w:rPr>
          <w:rFonts w:asciiTheme="minorHAnsi" w:hAnsiTheme="minorHAnsi" w:cstheme="minorHAnsi"/>
          <w:sz w:val="24"/>
          <w:szCs w:val="24"/>
        </w:rPr>
        <w:t xml:space="preserve">. </w:t>
      </w:r>
      <w:r w:rsidR="00D562A3" w:rsidRPr="00D52799">
        <w:rPr>
          <w:rFonts w:asciiTheme="minorHAnsi" w:hAnsiTheme="minorHAnsi" w:cstheme="minorHAnsi"/>
          <w:sz w:val="24"/>
          <w:szCs w:val="24"/>
        </w:rPr>
        <w:t xml:space="preserve">As Debêntures contam com garantia fidejussória que consiste no Aval outorgada pela Avalista. </w:t>
      </w:r>
    </w:p>
    <w:p w14:paraId="4429FBD7" w14:textId="77777777" w:rsidR="00D8150E" w:rsidRPr="00D52799" w:rsidRDefault="00D8150E" w:rsidP="00D8150E">
      <w:pPr>
        <w:pStyle w:val="ListaColorida-nfase11"/>
        <w:spacing w:line="320" w:lineRule="exact"/>
        <w:ind w:left="0"/>
        <w:jc w:val="both"/>
        <w:rPr>
          <w:rFonts w:asciiTheme="minorHAnsi" w:hAnsiTheme="minorHAnsi" w:cstheme="minorHAnsi"/>
          <w:sz w:val="24"/>
          <w:szCs w:val="24"/>
        </w:rPr>
      </w:pPr>
    </w:p>
    <w:p w14:paraId="4EB4B724" w14:textId="77777777" w:rsidR="00FD26B3" w:rsidRPr="00D52799" w:rsidRDefault="00FD26B3" w:rsidP="00374B19">
      <w:pPr>
        <w:pStyle w:val="ListaColorida-nfase11"/>
        <w:numPr>
          <w:ilvl w:val="1"/>
          <w:numId w:val="4"/>
        </w:numPr>
        <w:spacing w:line="320" w:lineRule="exact"/>
        <w:ind w:left="0" w:firstLine="0"/>
        <w:jc w:val="both"/>
        <w:rPr>
          <w:rFonts w:asciiTheme="minorHAnsi" w:hAnsiTheme="minorHAnsi" w:cstheme="minorHAnsi"/>
          <w:b/>
          <w:sz w:val="24"/>
          <w:szCs w:val="24"/>
        </w:rPr>
      </w:pPr>
      <w:r w:rsidRPr="00D52799">
        <w:rPr>
          <w:rFonts w:asciiTheme="minorHAnsi" w:hAnsiTheme="minorHAnsi" w:cstheme="minorHAnsi"/>
          <w:sz w:val="24"/>
          <w:szCs w:val="24"/>
          <w:u w:val="single"/>
        </w:rPr>
        <w:t>Requisitos de Emissão</w:t>
      </w:r>
      <w:r w:rsidRPr="00D52799">
        <w:rPr>
          <w:rFonts w:asciiTheme="minorHAnsi" w:hAnsiTheme="minorHAnsi" w:cstheme="minorHAnsi"/>
          <w:sz w:val="24"/>
          <w:szCs w:val="24"/>
        </w:rPr>
        <w:t>. A efetivação da Emissão está condicionada ao cumprimento dos seguintes requisitos de emissão (“</w:t>
      </w:r>
      <w:r w:rsidRPr="00D52799">
        <w:rPr>
          <w:rFonts w:asciiTheme="minorHAnsi" w:hAnsiTheme="minorHAnsi" w:cstheme="minorHAnsi"/>
          <w:sz w:val="24"/>
          <w:szCs w:val="24"/>
          <w:u w:val="single"/>
        </w:rPr>
        <w:t>Requisitos de Emissão</w:t>
      </w:r>
      <w:r w:rsidRPr="00D52799">
        <w:rPr>
          <w:rFonts w:asciiTheme="minorHAnsi" w:hAnsiTheme="minorHAnsi" w:cstheme="minorHAnsi"/>
          <w:sz w:val="24"/>
          <w:szCs w:val="24"/>
        </w:rPr>
        <w:t>”), nos termos do artigo 62 da Lei das Sociedades por Ações:</w:t>
      </w:r>
    </w:p>
    <w:p w14:paraId="05E2CA55"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6878C1B8" w14:textId="7EB523D6" w:rsidR="00FD26B3" w:rsidRPr="00D52799" w:rsidRDefault="00FD26B3" w:rsidP="00374B19">
      <w:pPr>
        <w:pStyle w:val="ListaColorida-nfase11"/>
        <w:numPr>
          <w:ilvl w:val="0"/>
          <w:numId w:val="8"/>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arquivamento, na </w:t>
      </w:r>
      <w:r w:rsidR="000B2DB3" w:rsidRPr="00D52799">
        <w:rPr>
          <w:rFonts w:asciiTheme="minorHAnsi" w:hAnsiTheme="minorHAnsi" w:cstheme="minorHAnsi"/>
          <w:sz w:val="24"/>
          <w:szCs w:val="24"/>
        </w:rPr>
        <w:t>JUCES</w:t>
      </w:r>
      <w:r w:rsidR="003D5BC9" w:rsidRPr="00D52799">
        <w:rPr>
          <w:rFonts w:asciiTheme="minorHAnsi" w:hAnsiTheme="minorHAnsi" w:cstheme="minorHAnsi"/>
          <w:sz w:val="24"/>
          <w:szCs w:val="24"/>
        </w:rPr>
        <w:t>P</w:t>
      </w:r>
      <w:r w:rsidRPr="00D52799">
        <w:rPr>
          <w:rFonts w:asciiTheme="minorHAnsi" w:hAnsiTheme="minorHAnsi" w:cstheme="minorHAnsi"/>
          <w:sz w:val="24"/>
          <w:szCs w:val="24"/>
        </w:rPr>
        <w:t xml:space="preserve">, e posterior publicação, no Diário Oficial do Estado de </w:t>
      </w:r>
      <w:r w:rsidR="005A2ED7" w:rsidRPr="00D52799">
        <w:rPr>
          <w:rFonts w:asciiTheme="minorHAnsi" w:hAnsiTheme="minorHAnsi" w:cstheme="minorHAnsi"/>
          <w:sz w:val="24"/>
          <w:szCs w:val="24"/>
        </w:rPr>
        <w:t>São Paulo</w:t>
      </w:r>
      <w:r w:rsidR="008A3E55" w:rsidRPr="00D52799">
        <w:rPr>
          <w:rFonts w:asciiTheme="minorHAnsi" w:hAnsiTheme="minorHAnsi" w:cstheme="minorHAnsi"/>
          <w:sz w:val="24"/>
          <w:szCs w:val="24"/>
        </w:rPr>
        <w:t xml:space="preserve"> </w:t>
      </w:r>
      <w:r w:rsidRPr="00D52799">
        <w:rPr>
          <w:rFonts w:asciiTheme="minorHAnsi" w:hAnsiTheme="minorHAnsi" w:cstheme="minorHAnsi"/>
          <w:sz w:val="24"/>
          <w:szCs w:val="24"/>
        </w:rPr>
        <w:t>e no jornal em que a Emissora normalmente publica seus atos societários</w:t>
      </w:r>
      <w:r w:rsidR="004D03AA" w:rsidRPr="00D52799">
        <w:rPr>
          <w:rFonts w:asciiTheme="minorHAnsi" w:hAnsiTheme="minorHAnsi" w:cstheme="minorHAnsi"/>
          <w:sz w:val="24"/>
          <w:szCs w:val="24"/>
        </w:rPr>
        <w:t>,</w:t>
      </w:r>
      <w:r w:rsidR="004D03AA" w:rsidRPr="00D52799">
        <w:rPr>
          <w:rFonts w:asciiTheme="minorHAnsi" w:eastAsia="Arial Unicode MS" w:hAnsiTheme="minorHAnsi" w:cstheme="minorHAnsi"/>
          <w:color w:val="000000"/>
          <w:sz w:val="24"/>
          <w:szCs w:val="24"/>
        </w:rPr>
        <w:t xml:space="preserve"> </w:t>
      </w:r>
      <w:r w:rsidR="004D03AA" w:rsidRPr="00D52799">
        <w:rPr>
          <w:rFonts w:asciiTheme="minorHAnsi" w:hAnsiTheme="minorHAnsi" w:cstheme="minorHAnsi"/>
          <w:sz w:val="24"/>
          <w:szCs w:val="24"/>
        </w:rPr>
        <w:t>de acordo com o disposto no artigo 62, I, da Lei das Sociedades por Ações</w:t>
      </w:r>
      <w:r w:rsidRPr="00D52799">
        <w:rPr>
          <w:rFonts w:asciiTheme="minorHAnsi" w:hAnsiTheme="minorHAnsi" w:cstheme="minorHAnsi"/>
          <w:sz w:val="24"/>
          <w:szCs w:val="24"/>
        </w:rPr>
        <w:t>, da ata de AGE que aprovou a Emissão</w:t>
      </w:r>
      <w:r w:rsidR="00713A18" w:rsidRPr="00D52799">
        <w:rPr>
          <w:rFonts w:asciiTheme="minorHAnsi" w:hAnsiTheme="minorHAnsi" w:cstheme="minorHAnsi"/>
          <w:sz w:val="24"/>
          <w:szCs w:val="24"/>
        </w:rPr>
        <w:t xml:space="preserve">, </w:t>
      </w:r>
      <w:r w:rsidR="00826557" w:rsidRPr="00D52799">
        <w:rPr>
          <w:rFonts w:asciiTheme="minorHAnsi" w:hAnsiTheme="minorHAnsi" w:cstheme="minorHAnsi"/>
          <w:sz w:val="24"/>
          <w:szCs w:val="24"/>
        </w:rPr>
        <w:t xml:space="preserve">previamente à subscrição e integralização das Debêntures, </w:t>
      </w:r>
      <w:r w:rsidR="00712FC4" w:rsidRPr="00D52799">
        <w:rPr>
          <w:rFonts w:asciiTheme="minorHAnsi" w:hAnsiTheme="minorHAnsi" w:cstheme="minorHAnsi"/>
          <w:sz w:val="24"/>
          <w:szCs w:val="24"/>
        </w:rPr>
        <w:t xml:space="preserve">bem como deverão encaminhar à Debenturista e ao Agente Fiduciário dos CRI uma </w:t>
      </w:r>
      <w:r w:rsidR="00473ED9" w:rsidRPr="00D52799">
        <w:rPr>
          <w:rFonts w:asciiTheme="minorHAnsi" w:hAnsiTheme="minorHAnsi" w:cstheme="minorHAnsi"/>
          <w:sz w:val="24"/>
          <w:szCs w:val="24"/>
        </w:rPr>
        <w:t xml:space="preserve">cópia </w:t>
      </w:r>
      <w:r w:rsidR="00053EE9" w:rsidRPr="00D52799">
        <w:rPr>
          <w:rFonts w:asciiTheme="minorHAnsi" w:hAnsiTheme="minorHAnsi" w:cstheme="minorHAnsi"/>
          <w:sz w:val="24"/>
          <w:szCs w:val="24"/>
        </w:rPr>
        <w:t xml:space="preserve">eletrônica da ata da AGE registrada e sua </w:t>
      </w:r>
      <w:r w:rsidR="009D2289" w:rsidRPr="00D52799">
        <w:rPr>
          <w:rFonts w:asciiTheme="minorHAnsi" w:hAnsiTheme="minorHAnsi" w:cstheme="minorHAnsi"/>
          <w:sz w:val="24"/>
          <w:szCs w:val="24"/>
        </w:rPr>
        <w:t>publicação</w:t>
      </w:r>
      <w:r w:rsidR="00053EE9" w:rsidRPr="00D52799">
        <w:rPr>
          <w:rFonts w:asciiTheme="minorHAnsi" w:hAnsiTheme="minorHAnsi" w:cstheme="minorHAnsi"/>
          <w:sz w:val="24"/>
          <w:szCs w:val="24"/>
        </w:rPr>
        <w:t xml:space="preserve">, em até 5 (cinco) Dias Úteis </w:t>
      </w:r>
      <w:r w:rsidR="00CE2464" w:rsidRPr="00D52799">
        <w:rPr>
          <w:rFonts w:asciiTheme="minorHAnsi" w:hAnsiTheme="minorHAnsi" w:cstheme="minorHAnsi"/>
          <w:sz w:val="24"/>
          <w:szCs w:val="24"/>
        </w:rPr>
        <w:t>contados das respectivas datas de arquivamento e publicações.</w:t>
      </w:r>
      <w:r w:rsidRPr="00D52799">
        <w:rPr>
          <w:rFonts w:asciiTheme="minorHAnsi" w:hAnsiTheme="minorHAnsi" w:cstheme="minorHAnsi"/>
          <w:sz w:val="24"/>
          <w:szCs w:val="24"/>
        </w:rPr>
        <w:t xml:space="preserve"> </w:t>
      </w:r>
      <w:r w:rsidR="00CE2464" w:rsidRPr="00D52799">
        <w:rPr>
          <w:rFonts w:asciiTheme="minorHAnsi" w:hAnsiTheme="minorHAnsi" w:cstheme="minorHAnsi"/>
          <w:sz w:val="24"/>
          <w:szCs w:val="24"/>
        </w:rPr>
        <w:t xml:space="preserve">Sendo </w:t>
      </w:r>
      <w:r w:rsidRPr="00D52799">
        <w:rPr>
          <w:rFonts w:asciiTheme="minorHAnsi" w:hAnsiTheme="minorHAnsi" w:cstheme="minorHAnsi"/>
          <w:sz w:val="24"/>
          <w:szCs w:val="24"/>
        </w:rPr>
        <w:t>que os atos societários que eventualmente venham a ser praticados após o</w:t>
      </w:r>
      <w:r w:rsidR="00F93050" w:rsidRPr="00D52799">
        <w:rPr>
          <w:rFonts w:asciiTheme="minorHAnsi" w:hAnsiTheme="minorHAnsi" w:cstheme="minorHAnsi"/>
          <w:sz w:val="24"/>
          <w:szCs w:val="24"/>
        </w:rPr>
        <w:t>s</w:t>
      </w:r>
      <w:r w:rsidRPr="00D52799">
        <w:rPr>
          <w:rFonts w:asciiTheme="minorHAnsi" w:hAnsiTheme="minorHAnsi" w:cstheme="minorHAnsi"/>
          <w:sz w:val="24"/>
          <w:szCs w:val="24"/>
        </w:rPr>
        <w:t xml:space="preserve"> arquivamento</w:t>
      </w:r>
      <w:r w:rsidR="00F93050" w:rsidRPr="00D52799">
        <w:rPr>
          <w:rFonts w:asciiTheme="minorHAnsi" w:hAnsiTheme="minorHAnsi" w:cstheme="minorHAnsi"/>
          <w:sz w:val="24"/>
          <w:szCs w:val="24"/>
        </w:rPr>
        <w:t>s</w:t>
      </w:r>
      <w:r w:rsidRPr="00D52799">
        <w:rPr>
          <w:rFonts w:asciiTheme="minorHAnsi" w:hAnsiTheme="minorHAnsi" w:cstheme="minorHAnsi"/>
          <w:sz w:val="24"/>
          <w:szCs w:val="24"/>
        </w:rPr>
        <w:t xml:space="preserve"> acima mencionado</w:t>
      </w:r>
      <w:r w:rsidR="00D15C43" w:rsidRPr="00D52799">
        <w:rPr>
          <w:rFonts w:asciiTheme="minorHAnsi" w:hAnsiTheme="minorHAnsi" w:cstheme="minorHAnsi"/>
          <w:sz w:val="24"/>
          <w:szCs w:val="24"/>
        </w:rPr>
        <w:t>s</w:t>
      </w:r>
      <w:r w:rsidRPr="00D52799">
        <w:rPr>
          <w:rFonts w:asciiTheme="minorHAnsi" w:hAnsiTheme="minorHAnsi" w:cstheme="minorHAnsi"/>
          <w:sz w:val="24"/>
          <w:szCs w:val="24"/>
        </w:rPr>
        <w:t xml:space="preserve"> e que tenham qualquer relação com a presente Escritura de Emissão de Debêntures deverão ser igualmente arquivados na </w:t>
      </w:r>
      <w:r w:rsidR="002D3246" w:rsidRPr="00D52799">
        <w:rPr>
          <w:rFonts w:asciiTheme="minorHAnsi" w:hAnsiTheme="minorHAnsi" w:cstheme="minorHAnsi"/>
          <w:sz w:val="24"/>
          <w:szCs w:val="24"/>
        </w:rPr>
        <w:t xml:space="preserve">JUCESP </w:t>
      </w:r>
      <w:r w:rsidRPr="00D52799">
        <w:rPr>
          <w:rFonts w:asciiTheme="minorHAnsi" w:hAnsiTheme="minorHAnsi" w:cstheme="minorHAnsi"/>
          <w:sz w:val="24"/>
          <w:szCs w:val="24"/>
        </w:rPr>
        <w:t>e publicados em até 5 (cinco) dias corridos contados da data de sua realização</w:t>
      </w:r>
      <w:r w:rsidR="00EE0898" w:rsidRPr="00D52799">
        <w:rPr>
          <w:rFonts w:asciiTheme="minorHAnsi" w:hAnsiTheme="minorHAnsi" w:cstheme="minorHAnsi"/>
          <w:sz w:val="24"/>
          <w:szCs w:val="24"/>
        </w:rPr>
        <w:t xml:space="preserve">, </w:t>
      </w:r>
      <w:r w:rsidR="00B654DD" w:rsidRPr="00D52799">
        <w:rPr>
          <w:rFonts w:asciiTheme="minorHAnsi" w:hAnsiTheme="minorHAnsi" w:cstheme="minorHAnsi"/>
          <w:sz w:val="24"/>
          <w:szCs w:val="24"/>
        </w:rPr>
        <w:t xml:space="preserve">com a apresentação de cópia do ato registrado e objeto de </w:t>
      </w:r>
      <w:r w:rsidR="00F50F78" w:rsidRPr="00D52799">
        <w:rPr>
          <w:rFonts w:asciiTheme="minorHAnsi" w:hAnsiTheme="minorHAnsi" w:cstheme="minorHAnsi"/>
          <w:sz w:val="24"/>
          <w:szCs w:val="24"/>
        </w:rPr>
        <w:t xml:space="preserve">publicação à Debenturista, com cópia ao Agente Fiduciário, no prazo de até 5 (cinco) Dias Úteis da sua </w:t>
      </w:r>
      <w:r w:rsidR="0026320D" w:rsidRPr="00D52799">
        <w:rPr>
          <w:rFonts w:asciiTheme="minorHAnsi" w:hAnsiTheme="minorHAnsi" w:cstheme="minorHAnsi"/>
          <w:sz w:val="24"/>
          <w:szCs w:val="24"/>
        </w:rPr>
        <w:t>disponibilização</w:t>
      </w:r>
      <w:r w:rsidR="00F50F78" w:rsidRPr="00D52799">
        <w:rPr>
          <w:rFonts w:asciiTheme="minorHAnsi" w:hAnsiTheme="minorHAnsi" w:cstheme="minorHAnsi"/>
          <w:sz w:val="24"/>
          <w:szCs w:val="24"/>
        </w:rPr>
        <w:t xml:space="preserve"> pela JUCESP</w:t>
      </w:r>
      <w:r w:rsidRPr="00D52799">
        <w:rPr>
          <w:rFonts w:asciiTheme="minorHAnsi" w:hAnsiTheme="minorHAnsi" w:cstheme="minorHAnsi"/>
          <w:sz w:val="24"/>
          <w:szCs w:val="24"/>
        </w:rPr>
        <w:t>;</w:t>
      </w:r>
    </w:p>
    <w:p w14:paraId="7BAC9B70"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p>
    <w:p w14:paraId="27D41199" w14:textId="5CCE9283" w:rsidR="005C5201" w:rsidRPr="00D52799" w:rsidRDefault="0075777C" w:rsidP="00374B19">
      <w:pPr>
        <w:pStyle w:val="ListaColorida-nfase11"/>
        <w:numPr>
          <w:ilvl w:val="0"/>
          <w:numId w:val="8"/>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arquivamento</w:t>
      </w:r>
      <w:r w:rsidR="00FD26B3" w:rsidRPr="00D52799">
        <w:rPr>
          <w:rFonts w:asciiTheme="minorHAnsi" w:hAnsiTheme="minorHAnsi" w:cstheme="minorHAnsi"/>
          <w:sz w:val="24"/>
          <w:szCs w:val="24"/>
        </w:rPr>
        <w:t xml:space="preserve"> da Escritura de Emissão de Debêntures na </w:t>
      </w:r>
      <w:r w:rsidR="00763B9E" w:rsidRPr="00D52799">
        <w:rPr>
          <w:rFonts w:asciiTheme="minorHAnsi" w:hAnsiTheme="minorHAnsi" w:cstheme="minorHAnsi"/>
          <w:sz w:val="24"/>
          <w:szCs w:val="24"/>
        </w:rPr>
        <w:t>JUCESP</w:t>
      </w:r>
      <w:r w:rsidR="00A10EA5" w:rsidRPr="00D52799">
        <w:rPr>
          <w:rFonts w:asciiTheme="minorHAnsi" w:hAnsiTheme="minorHAnsi" w:cstheme="minorHAnsi"/>
          <w:sz w:val="24"/>
          <w:szCs w:val="24"/>
        </w:rPr>
        <w:t xml:space="preserve">, </w:t>
      </w:r>
      <w:r w:rsidRPr="00D52799">
        <w:rPr>
          <w:rFonts w:asciiTheme="minorHAnsi" w:hAnsiTheme="minorHAnsi" w:cstheme="minorHAnsi"/>
          <w:sz w:val="24"/>
          <w:szCs w:val="24"/>
        </w:rPr>
        <w:t xml:space="preserve">de acordo com o disposto no artigo 62, II e parágrafo 3º, da Lei das Sociedades por Ações, </w:t>
      </w:r>
      <w:r w:rsidR="00A10EA5" w:rsidRPr="00D52799">
        <w:rPr>
          <w:rFonts w:asciiTheme="minorHAnsi" w:hAnsiTheme="minorHAnsi" w:cstheme="minorHAnsi"/>
          <w:sz w:val="24"/>
          <w:szCs w:val="24"/>
        </w:rPr>
        <w:t xml:space="preserve">no prazo de até </w:t>
      </w:r>
      <w:r w:rsidR="00696F06" w:rsidRPr="00D52799">
        <w:rPr>
          <w:rFonts w:asciiTheme="minorHAnsi" w:hAnsiTheme="minorHAnsi" w:cstheme="minorHAnsi"/>
          <w:sz w:val="24"/>
          <w:szCs w:val="24"/>
        </w:rPr>
        <w:t>5</w:t>
      </w:r>
      <w:r w:rsidR="00A10EA5" w:rsidRPr="00D52799">
        <w:rPr>
          <w:rFonts w:asciiTheme="minorHAnsi" w:hAnsiTheme="minorHAnsi" w:cstheme="minorHAnsi"/>
          <w:sz w:val="24"/>
          <w:szCs w:val="24"/>
        </w:rPr>
        <w:t xml:space="preserve"> (</w:t>
      </w:r>
      <w:r w:rsidR="00696F06" w:rsidRPr="00D52799">
        <w:rPr>
          <w:rFonts w:asciiTheme="minorHAnsi" w:hAnsiTheme="minorHAnsi" w:cstheme="minorHAnsi"/>
          <w:sz w:val="24"/>
          <w:szCs w:val="24"/>
        </w:rPr>
        <w:t>cinco</w:t>
      </w:r>
      <w:r w:rsidR="00A10EA5" w:rsidRPr="00D52799">
        <w:rPr>
          <w:rFonts w:asciiTheme="minorHAnsi" w:hAnsiTheme="minorHAnsi" w:cstheme="minorHAnsi"/>
          <w:sz w:val="24"/>
          <w:szCs w:val="24"/>
        </w:rPr>
        <w:t>) dias úteis contados desta data</w:t>
      </w:r>
      <w:r w:rsidR="00910B65" w:rsidRPr="00D52799">
        <w:rPr>
          <w:rFonts w:asciiTheme="minorHAnsi" w:hAnsiTheme="minorHAnsi" w:cstheme="minorHAnsi"/>
          <w:sz w:val="24"/>
          <w:szCs w:val="24"/>
        </w:rPr>
        <w:t>, sendo que eventuais aditamentos posteriores</w:t>
      </w:r>
      <w:r w:rsidR="00A10EA5" w:rsidRPr="00D52799">
        <w:rPr>
          <w:rFonts w:asciiTheme="minorHAnsi" w:hAnsiTheme="minorHAnsi" w:cstheme="minorHAnsi"/>
          <w:sz w:val="24"/>
          <w:szCs w:val="24"/>
        </w:rPr>
        <w:t xml:space="preserve"> </w:t>
      </w:r>
      <w:r w:rsidR="002C512A" w:rsidRPr="00D52799">
        <w:rPr>
          <w:rFonts w:asciiTheme="minorHAnsi" w:hAnsiTheme="minorHAnsi" w:cstheme="minorHAnsi"/>
          <w:sz w:val="24"/>
          <w:szCs w:val="24"/>
        </w:rPr>
        <w:t xml:space="preserve">e as atas de Assembleias Gerais de Debenturistas </w:t>
      </w:r>
      <w:r w:rsidR="00A10EA5" w:rsidRPr="00D52799">
        <w:rPr>
          <w:rFonts w:asciiTheme="minorHAnsi" w:hAnsiTheme="minorHAnsi" w:cstheme="minorHAnsi"/>
          <w:sz w:val="24"/>
          <w:szCs w:val="24"/>
        </w:rPr>
        <w:t xml:space="preserve">serão inscritos </w:t>
      </w:r>
      <w:r w:rsidR="002C512A" w:rsidRPr="00D52799">
        <w:rPr>
          <w:rFonts w:asciiTheme="minorHAnsi" w:hAnsiTheme="minorHAnsi" w:cstheme="minorHAnsi"/>
          <w:sz w:val="24"/>
          <w:szCs w:val="24"/>
        </w:rPr>
        <w:t xml:space="preserve">e/ou arquivados </w:t>
      </w:r>
      <w:r w:rsidR="00A10EA5" w:rsidRPr="00D52799">
        <w:rPr>
          <w:rFonts w:asciiTheme="minorHAnsi" w:hAnsiTheme="minorHAnsi" w:cstheme="minorHAnsi"/>
          <w:sz w:val="24"/>
          <w:szCs w:val="24"/>
        </w:rPr>
        <w:t xml:space="preserve">na </w:t>
      </w:r>
      <w:r w:rsidR="008B3A27" w:rsidRPr="00D52799">
        <w:rPr>
          <w:rFonts w:asciiTheme="minorHAnsi" w:hAnsiTheme="minorHAnsi" w:cstheme="minorHAnsi"/>
          <w:sz w:val="24"/>
          <w:szCs w:val="24"/>
        </w:rPr>
        <w:t xml:space="preserve">JUCESP </w:t>
      </w:r>
      <w:r w:rsidR="00A10EA5" w:rsidRPr="00D52799">
        <w:rPr>
          <w:rFonts w:asciiTheme="minorHAnsi" w:hAnsiTheme="minorHAnsi" w:cstheme="minorHAnsi"/>
          <w:sz w:val="24"/>
          <w:szCs w:val="24"/>
        </w:rPr>
        <w:t>no prazo de até 5 (cinco) dias úteis contados da data de sua realização</w:t>
      </w:r>
      <w:r w:rsidR="005C5201" w:rsidRPr="00D52799">
        <w:rPr>
          <w:rFonts w:asciiTheme="minorHAnsi" w:hAnsiTheme="minorHAnsi" w:cstheme="minorHAnsi"/>
          <w:sz w:val="24"/>
          <w:szCs w:val="24"/>
        </w:rPr>
        <w:t>;</w:t>
      </w:r>
    </w:p>
    <w:p w14:paraId="0DB3E271" w14:textId="77777777" w:rsidR="005C5201" w:rsidRPr="00D52799" w:rsidRDefault="005C5201" w:rsidP="00374B19">
      <w:pPr>
        <w:pStyle w:val="PargrafodaLista"/>
        <w:spacing w:line="320" w:lineRule="exact"/>
        <w:rPr>
          <w:rFonts w:asciiTheme="minorHAnsi" w:hAnsiTheme="minorHAnsi" w:cstheme="minorHAnsi"/>
          <w:sz w:val="24"/>
          <w:szCs w:val="24"/>
        </w:rPr>
      </w:pPr>
    </w:p>
    <w:p w14:paraId="4902C3F2" w14:textId="3D4D4515" w:rsidR="00DC6A75" w:rsidRPr="00D52799" w:rsidRDefault="005C5201" w:rsidP="00374B19">
      <w:pPr>
        <w:pStyle w:val="ListaColorida-nfase11"/>
        <w:numPr>
          <w:ilvl w:val="0"/>
          <w:numId w:val="8"/>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lastRenderedPageBreak/>
        <w:t xml:space="preserve">arquivamento da Escritura de Emissão de Debêntures nos cartórios de títulos e documentos </w:t>
      </w:r>
      <w:r w:rsidR="005C42E1" w:rsidRPr="00D52799">
        <w:rPr>
          <w:rFonts w:asciiTheme="minorHAnsi" w:hAnsiTheme="minorHAnsi" w:cstheme="minorHAnsi"/>
          <w:sz w:val="24"/>
          <w:szCs w:val="24"/>
        </w:rPr>
        <w:t>competentes</w:t>
      </w:r>
      <w:r w:rsidRPr="00D52799">
        <w:rPr>
          <w:rFonts w:asciiTheme="minorHAnsi" w:hAnsiTheme="minorHAnsi" w:cstheme="minorHAnsi"/>
          <w:sz w:val="24"/>
          <w:szCs w:val="24"/>
        </w:rPr>
        <w:t xml:space="preserve">, </w:t>
      </w:r>
      <w:r w:rsidR="005C42E1" w:rsidRPr="00D52799">
        <w:rPr>
          <w:rFonts w:asciiTheme="minorHAnsi" w:hAnsiTheme="minorHAnsi" w:cstheme="minorHAnsi"/>
          <w:sz w:val="24"/>
          <w:szCs w:val="24"/>
        </w:rPr>
        <w:t>em razão do Aval (conforme abaixo definido)</w:t>
      </w:r>
      <w:r w:rsidRPr="00D52799">
        <w:rPr>
          <w:rFonts w:asciiTheme="minorHAnsi" w:hAnsiTheme="minorHAnsi" w:cstheme="minorHAnsi"/>
          <w:sz w:val="24"/>
          <w:szCs w:val="24"/>
        </w:rPr>
        <w:t xml:space="preserve">, no prazo de até </w:t>
      </w:r>
      <w:r w:rsidR="007415B5" w:rsidRPr="00D52799">
        <w:rPr>
          <w:rFonts w:asciiTheme="minorHAnsi" w:hAnsiTheme="minorHAnsi" w:cstheme="minorHAnsi"/>
          <w:sz w:val="24"/>
          <w:szCs w:val="24"/>
        </w:rPr>
        <w:t xml:space="preserve">10 </w:t>
      </w:r>
      <w:r w:rsidRPr="00D52799">
        <w:rPr>
          <w:rFonts w:asciiTheme="minorHAnsi" w:hAnsiTheme="minorHAnsi" w:cstheme="minorHAnsi"/>
          <w:sz w:val="24"/>
          <w:szCs w:val="24"/>
        </w:rPr>
        <w:t>(</w:t>
      </w:r>
      <w:r w:rsidR="007415B5" w:rsidRPr="00D52799">
        <w:rPr>
          <w:rFonts w:asciiTheme="minorHAnsi" w:hAnsiTheme="minorHAnsi" w:cstheme="minorHAnsi"/>
          <w:sz w:val="24"/>
          <w:szCs w:val="24"/>
        </w:rPr>
        <w:t>dez</w:t>
      </w:r>
      <w:r w:rsidRPr="00D52799">
        <w:rPr>
          <w:rFonts w:asciiTheme="minorHAnsi" w:hAnsiTheme="minorHAnsi" w:cstheme="minorHAnsi"/>
          <w:sz w:val="24"/>
          <w:szCs w:val="24"/>
        </w:rPr>
        <w:t>) dias úteis contados desta data, sendo que eventuais aditamentos posteriores</w:t>
      </w:r>
      <w:r w:rsidR="005C42E1" w:rsidRPr="00D52799">
        <w:rPr>
          <w:rFonts w:asciiTheme="minorHAnsi" w:hAnsiTheme="minorHAnsi" w:cstheme="minorHAnsi"/>
          <w:sz w:val="24"/>
          <w:szCs w:val="24"/>
        </w:rPr>
        <w:t xml:space="preserve"> serão inscritos nos cartórios de títulos e documentos competentes </w:t>
      </w:r>
      <w:r w:rsidRPr="00D52799">
        <w:rPr>
          <w:rFonts w:asciiTheme="minorHAnsi" w:hAnsiTheme="minorHAnsi" w:cstheme="minorHAnsi"/>
          <w:sz w:val="24"/>
          <w:szCs w:val="24"/>
        </w:rPr>
        <w:t xml:space="preserve">no prazo de até </w:t>
      </w:r>
      <w:r w:rsidR="007415B5" w:rsidRPr="00D52799">
        <w:rPr>
          <w:rFonts w:asciiTheme="minorHAnsi" w:hAnsiTheme="minorHAnsi" w:cstheme="minorHAnsi"/>
          <w:sz w:val="24"/>
          <w:szCs w:val="24"/>
        </w:rPr>
        <w:t xml:space="preserve">10 </w:t>
      </w:r>
      <w:r w:rsidRPr="00D52799">
        <w:rPr>
          <w:rFonts w:asciiTheme="minorHAnsi" w:hAnsiTheme="minorHAnsi" w:cstheme="minorHAnsi"/>
          <w:sz w:val="24"/>
          <w:szCs w:val="24"/>
        </w:rPr>
        <w:t>(</w:t>
      </w:r>
      <w:r w:rsidR="007415B5" w:rsidRPr="00D52799">
        <w:rPr>
          <w:rFonts w:asciiTheme="minorHAnsi" w:hAnsiTheme="minorHAnsi" w:cstheme="minorHAnsi"/>
          <w:sz w:val="24"/>
          <w:szCs w:val="24"/>
        </w:rPr>
        <w:t>dez</w:t>
      </w:r>
      <w:r w:rsidRPr="00D52799">
        <w:rPr>
          <w:rFonts w:asciiTheme="minorHAnsi" w:hAnsiTheme="minorHAnsi" w:cstheme="minorHAnsi"/>
          <w:sz w:val="24"/>
          <w:szCs w:val="24"/>
        </w:rPr>
        <w:t>) dias úteis contados da data de sua realização</w:t>
      </w:r>
      <w:r w:rsidR="00DC6A75" w:rsidRPr="00D52799">
        <w:rPr>
          <w:rFonts w:asciiTheme="minorHAnsi" w:hAnsiTheme="minorHAnsi" w:cstheme="minorHAnsi"/>
          <w:sz w:val="24"/>
          <w:szCs w:val="24"/>
        </w:rPr>
        <w:t>; e</w:t>
      </w:r>
    </w:p>
    <w:p w14:paraId="1825ACFC" w14:textId="36610E5C" w:rsidR="0017256D" w:rsidRPr="00D52799" w:rsidRDefault="0017256D" w:rsidP="00374B19">
      <w:pPr>
        <w:pStyle w:val="BodyText21"/>
        <w:tabs>
          <w:tab w:val="left" w:pos="709"/>
        </w:tabs>
        <w:spacing w:line="320" w:lineRule="exact"/>
        <w:rPr>
          <w:rFonts w:asciiTheme="minorHAnsi" w:hAnsiTheme="minorHAnsi" w:cstheme="minorHAnsi"/>
          <w:sz w:val="24"/>
          <w:szCs w:val="24"/>
        </w:rPr>
      </w:pPr>
    </w:p>
    <w:p w14:paraId="046153D2" w14:textId="2306A068" w:rsidR="0017256D" w:rsidRPr="00D52799" w:rsidRDefault="0075777C" w:rsidP="00374B19">
      <w:pPr>
        <w:pStyle w:val="ListaColorida-nfase11"/>
        <w:numPr>
          <w:ilvl w:val="1"/>
          <w:numId w:val="4"/>
        </w:numPr>
        <w:spacing w:line="320" w:lineRule="exact"/>
        <w:ind w:left="0" w:firstLine="0"/>
        <w:jc w:val="both"/>
        <w:rPr>
          <w:rFonts w:asciiTheme="minorHAnsi" w:hAnsiTheme="minorHAnsi" w:cstheme="minorHAnsi"/>
          <w:sz w:val="24"/>
          <w:szCs w:val="24"/>
        </w:rPr>
      </w:pPr>
      <w:bookmarkStart w:id="0" w:name="_DV_M22"/>
      <w:bookmarkEnd w:id="0"/>
      <w:r w:rsidRPr="00D52799">
        <w:rPr>
          <w:rFonts w:asciiTheme="minorHAnsi" w:hAnsiTheme="minorHAnsi" w:cstheme="minorHAnsi"/>
          <w:bCs/>
          <w:sz w:val="24"/>
          <w:szCs w:val="24"/>
          <w:u w:val="single"/>
        </w:rPr>
        <w:t>Inexigibilidade de Registro na Comissão de Valores Mobiliários (“CVM”) e na Associação Brasileira das Entidades dos Mercad</w:t>
      </w:r>
      <w:r w:rsidRPr="00D52799">
        <w:rPr>
          <w:rFonts w:asciiTheme="minorHAnsi" w:hAnsiTheme="minorHAnsi" w:cstheme="minorHAnsi"/>
          <w:sz w:val="24"/>
          <w:szCs w:val="24"/>
          <w:u w:val="single"/>
        </w:rPr>
        <w:t>o</w:t>
      </w:r>
      <w:r w:rsidRPr="00D52799">
        <w:rPr>
          <w:rFonts w:asciiTheme="minorHAnsi" w:hAnsiTheme="minorHAnsi" w:cstheme="minorHAnsi"/>
          <w:bCs/>
          <w:sz w:val="24"/>
          <w:szCs w:val="24"/>
          <w:u w:val="single"/>
        </w:rPr>
        <w:t>s Financeiro e de Capitais (“ANBIMA”)</w:t>
      </w:r>
      <w:r w:rsidR="00FD26B3" w:rsidRPr="00D52799">
        <w:rPr>
          <w:rFonts w:asciiTheme="minorHAnsi" w:hAnsiTheme="minorHAnsi" w:cstheme="minorHAnsi"/>
          <w:sz w:val="24"/>
          <w:szCs w:val="24"/>
        </w:rPr>
        <w:t xml:space="preserve">: </w:t>
      </w:r>
      <w:r w:rsidRPr="00D52799">
        <w:rPr>
          <w:rFonts w:asciiTheme="minorHAnsi" w:hAnsiTheme="minorHAnsi" w:cstheme="minorHAnsi"/>
          <w:sz w:val="24"/>
          <w:szCs w:val="24"/>
        </w:rPr>
        <w:t>A Emissão não será objeto de registro perante a CVM ou perante a ANBIMA, uma vez que as Debêntures serão objeto de colocação privada</w:t>
      </w:r>
      <w:r w:rsidR="00E45D2A" w:rsidRPr="00D52799">
        <w:rPr>
          <w:rFonts w:asciiTheme="minorHAnsi" w:hAnsiTheme="minorHAnsi" w:cstheme="minorHAnsi"/>
          <w:sz w:val="24"/>
          <w:szCs w:val="24"/>
        </w:rPr>
        <w:t xml:space="preserve">, </w:t>
      </w:r>
      <w:r w:rsidR="003D4397" w:rsidRPr="00D52799">
        <w:rPr>
          <w:rFonts w:asciiTheme="minorHAnsi" w:hAnsiTheme="minorHAnsi" w:cstheme="minorHAnsi"/>
          <w:sz w:val="24"/>
          <w:szCs w:val="24"/>
        </w:rPr>
        <w:t>nos termos</w:t>
      </w:r>
      <w:r w:rsidR="00E45D2A" w:rsidRPr="00D52799">
        <w:rPr>
          <w:rFonts w:asciiTheme="minorHAnsi" w:hAnsiTheme="minorHAnsi" w:cstheme="minorHAnsi"/>
          <w:sz w:val="24"/>
          <w:szCs w:val="24"/>
        </w:rPr>
        <w:t xml:space="preserve"> </w:t>
      </w:r>
      <w:r w:rsidR="003D4397" w:rsidRPr="00D52799">
        <w:rPr>
          <w:rFonts w:asciiTheme="minorHAnsi" w:hAnsiTheme="minorHAnsi" w:cstheme="minorHAnsi"/>
          <w:sz w:val="24"/>
          <w:szCs w:val="24"/>
        </w:rPr>
        <w:t xml:space="preserve">do </w:t>
      </w:r>
      <w:r w:rsidR="00E45D2A" w:rsidRPr="00D52799">
        <w:rPr>
          <w:rFonts w:asciiTheme="minorHAnsi" w:hAnsiTheme="minorHAnsi" w:cstheme="minorHAnsi"/>
          <w:sz w:val="24"/>
          <w:szCs w:val="24"/>
        </w:rPr>
        <w:t>§2º do artigo 1º da Instrução CVM nº 476, de 16 de janeiro de 2009, conforme alterada (“</w:t>
      </w:r>
      <w:r w:rsidR="00E45D2A" w:rsidRPr="00D52799">
        <w:rPr>
          <w:rFonts w:asciiTheme="minorHAnsi" w:hAnsiTheme="minorHAnsi" w:cstheme="minorHAnsi"/>
          <w:sz w:val="24"/>
          <w:szCs w:val="24"/>
          <w:u w:val="single"/>
        </w:rPr>
        <w:t>Instrução CVM 476</w:t>
      </w:r>
      <w:r w:rsidR="00E45D2A" w:rsidRPr="00D52799">
        <w:rPr>
          <w:rFonts w:asciiTheme="minorHAnsi" w:hAnsiTheme="minorHAnsi" w:cstheme="minorHAnsi"/>
          <w:sz w:val="24"/>
          <w:szCs w:val="24"/>
        </w:rPr>
        <w:t>”)</w:t>
      </w:r>
      <w:r w:rsidRPr="00D52799">
        <w:rPr>
          <w:rFonts w:asciiTheme="minorHAnsi" w:hAnsiTheme="minorHAnsi" w:cstheme="minorHAnsi"/>
          <w:sz w:val="24"/>
          <w:szCs w:val="24"/>
        </w:rPr>
        <w:t>, sem (a) a intermediação de instituições integrantes do sistema de distribuição de valores mobiliários; ou (b) qualquer esforço de venda perante investidores indeterminados</w:t>
      </w:r>
      <w:r w:rsidR="00FD26B3" w:rsidRPr="00D52799">
        <w:rPr>
          <w:rFonts w:asciiTheme="minorHAnsi" w:hAnsiTheme="minorHAnsi" w:cstheme="minorHAnsi"/>
          <w:sz w:val="24"/>
          <w:szCs w:val="24"/>
        </w:rPr>
        <w:t>.</w:t>
      </w:r>
    </w:p>
    <w:p w14:paraId="75AC0E07" w14:textId="77777777" w:rsidR="0017256D" w:rsidRPr="00D52799" w:rsidRDefault="0017256D" w:rsidP="00374B19">
      <w:pPr>
        <w:pStyle w:val="ListaColorida-nfase11"/>
        <w:spacing w:line="320" w:lineRule="exact"/>
        <w:ind w:left="0"/>
        <w:jc w:val="both"/>
        <w:rPr>
          <w:rFonts w:asciiTheme="minorHAnsi" w:hAnsiTheme="minorHAnsi" w:cstheme="minorHAnsi"/>
          <w:sz w:val="24"/>
          <w:szCs w:val="24"/>
        </w:rPr>
      </w:pPr>
    </w:p>
    <w:p w14:paraId="6B5DEF8C" w14:textId="7A692EE4" w:rsidR="00D142A3" w:rsidRPr="00D52799" w:rsidRDefault="00A25F55" w:rsidP="00374B19">
      <w:pPr>
        <w:pStyle w:val="ListaColorida-nfase11"/>
        <w:numPr>
          <w:ilvl w:val="1"/>
          <w:numId w:val="4"/>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Registro para Distribuição, Negociação, Custódia Eletrônica e Liquidação</w:t>
      </w:r>
      <w:r w:rsidRPr="00D52799">
        <w:rPr>
          <w:rFonts w:asciiTheme="minorHAnsi" w:hAnsiTheme="minorHAnsi" w:cstheme="minorHAnsi"/>
          <w:sz w:val="24"/>
          <w:szCs w:val="24"/>
        </w:rPr>
        <w:t xml:space="preserve">: </w:t>
      </w:r>
      <w:r w:rsidR="00B36231" w:rsidRPr="00D52799">
        <w:rPr>
          <w:rFonts w:asciiTheme="minorHAnsi" w:hAnsiTheme="minorHAnsi" w:cstheme="minorHAnsi"/>
          <w:sz w:val="24"/>
          <w:szCs w:val="24"/>
        </w:rPr>
        <w:t>A colocação das Debêntures será realizada de forma privada</w:t>
      </w:r>
      <w:r w:rsidR="009A7679" w:rsidRPr="00D52799">
        <w:rPr>
          <w:rFonts w:asciiTheme="minorHAnsi" w:hAnsiTheme="minorHAnsi" w:cstheme="minorHAnsi"/>
          <w:sz w:val="24"/>
          <w:szCs w:val="24"/>
        </w:rPr>
        <w:t>,</w:t>
      </w:r>
      <w:r w:rsidR="00B36231" w:rsidRPr="00D52799">
        <w:rPr>
          <w:rFonts w:asciiTheme="minorHAnsi" w:hAnsiTheme="minorHAnsi" w:cstheme="minorHAnsi"/>
          <w:sz w:val="24"/>
          <w:szCs w:val="24"/>
        </w:rPr>
        <w:t xml:space="preserve">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 ressalvada a possibilidade de negociação privada</w:t>
      </w:r>
      <w:r w:rsidR="007E0FB0" w:rsidRPr="00D52799">
        <w:rPr>
          <w:rFonts w:asciiTheme="minorHAnsi" w:hAnsiTheme="minorHAnsi" w:cstheme="minorHAnsi"/>
          <w:sz w:val="24"/>
          <w:szCs w:val="24"/>
        </w:rPr>
        <w:t>.</w:t>
      </w:r>
    </w:p>
    <w:p w14:paraId="0DBBBD48" w14:textId="77777777" w:rsidR="00D142A3" w:rsidRPr="00D52799" w:rsidRDefault="00D142A3" w:rsidP="00374B19">
      <w:pPr>
        <w:pStyle w:val="PargrafodaLista"/>
        <w:spacing w:line="320" w:lineRule="exact"/>
        <w:rPr>
          <w:rFonts w:asciiTheme="minorHAnsi" w:hAnsiTheme="minorHAnsi" w:cstheme="minorHAnsi"/>
          <w:sz w:val="24"/>
          <w:szCs w:val="24"/>
        </w:rPr>
      </w:pPr>
    </w:p>
    <w:p w14:paraId="61FDD371" w14:textId="18AD618A" w:rsidR="00A25F55" w:rsidRPr="00D52799" w:rsidRDefault="00A25F55" w:rsidP="00374B19">
      <w:pPr>
        <w:pStyle w:val="ListaColorida-nfase11"/>
        <w:numPr>
          <w:ilvl w:val="2"/>
          <w:numId w:val="4"/>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As Debêntures não serão registradas para distribuição no mercado primário, negociação no mercado secundário, custódia eletrônica ou liquidação em qualquer mercado organizado.</w:t>
      </w:r>
    </w:p>
    <w:p w14:paraId="0D75EDFC" w14:textId="77777777" w:rsidR="00A67BC4" w:rsidRPr="00D52799" w:rsidRDefault="00A67BC4" w:rsidP="00374B19">
      <w:pPr>
        <w:pStyle w:val="ListaColorida-nfase11"/>
        <w:spacing w:line="320" w:lineRule="exact"/>
        <w:jc w:val="both"/>
        <w:rPr>
          <w:rFonts w:asciiTheme="minorHAnsi" w:hAnsiTheme="minorHAnsi" w:cstheme="minorHAnsi"/>
          <w:sz w:val="24"/>
          <w:szCs w:val="24"/>
        </w:rPr>
      </w:pPr>
    </w:p>
    <w:p w14:paraId="7FE07BBF" w14:textId="4E8397B7" w:rsidR="00A67BC4" w:rsidRPr="00D52799" w:rsidRDefault="00E02076" w:rsidP="00374B19">
      <w:pPr>
        <w:pStyle w:val="ListaColorida-nfase11"/>
        <w:numPr>
          <w:ilvl w:val="2"/>
          <w:numId w:val="4"/>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As Debêntures não poderão ser, sob qualquer forma, cedidas, vendidas, alienadas ou transferidas, exceto em caso de eventual liquidação dos patrimônios separados dos CRI, nos termos a serem previstos no Termo de Securitização. Para todos os fins de direito, a titularidade das Debêntures presume-se pela inscrição da Debenturista no Livro de Registro de Debêntures Nominativas.</w:t>
      </w:r>
    </w:p>
    <w:p w14:paraId="61A581B9" w14:textId="77777777" w:rsidR="00A25F55" w:rsidRPr="00D52799" w:rsidRDefault="00A25F55" w:rsidP="00374B19">
      <w:pPr>
        <w:spacing w:line="320" w:lineRule="exact"/>
        <w:contextualSpacing/>
        <w:jc w:val="both"/>
        <w:rPr>
          <w:rFonts w:asciiTheme="minorHAnsi" w:hAnsiTheme="minorHAnsi" w:cstheme="minorHAnsi"/>
          <w:sz w:val="24"/>
          <w:szCs w:val="24"/>
        </w:rPr>
      </w:pPr>
    </w:p>
    <w:p w14:paraId="256E70B9" w14:textId="22D20795" w:rsidR="00FD26B3" w:rsidRPr="00D52799" w:rsidRDefault="00FD26B3" w:rsidP="00374B19">
      <w:pPr>
        <w:pStyle w:val="ListaColorida-nfase11"/>
        <w:numPr>
          <w:ilvl w:val="1"/>
          <w:numId w:val="4"/>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Condição Suspensiva</w:t>
      </w:r>
      <w:r w:rsidRPr="00D52799">
        <w:rPr>
          <w:rFonts w:asciiTheme="minorHAnsi" w:hAnsiTheme="minorHAnsi" w:cstheme="minorHAnsi"/>
          <w:sz w:val="24"/>
          <w:szCs w:val="24"/>
        </w:rPr>
        <w:t xml:space="preserve">. A integralização das Debêntures está condicionada </w:t>
      </w:r>
      <w:r w:rsidR="00E46D20">
        <w:rPr>
          <w:rFonts w:asciiTheme="minorHAnsi" w:hAnsiTheme="minorHAnsi" w:cstheme="minorHAnsi"/>
          <w:sz w:val="24"/>
          <w:szCs w:val="24"/>
        </w:rPr>
        <w:t xml:space="preserve">(i) </w:t>
      </w:r>
      <w:r w:rsidRPr="00D52799">
        <w:rPr>
          <w:rFonts w:asciiTheme="minorHAnsi" w:hAnsiTheme="minorHAnsi" w:cstheme="minorHAnsi"/>
          <w:sz w:val="24"/>
          <w:szCs w:val="24"/>
        </w:rPr>
        <w:t>à integralização dos CRI, conforme definido abaixo, pelos Investidores Profissionais, conforme definido abaixo, visto que as Debêntures serão integralizadas por meio dos recursos provenien</w:t>
      </w:r>
      <w:r w:rsidR="005E0E76" w:rsidRPr="00D52799">
        <w:rPr>
          <w:rFonts w:asciiTheme="minorHAnsi" w:hAnsiTheme="minorHAnsi" w:cstheme="minorHAnsi"/>
          <w:sz w:val="24"/>
          <w:szCs w:val="24"/>
        </w:rPr>
        <w:t>tes dos CRI</w:t>
      </w:r>
      <w:r w:rsidRPr="00D52799">
        <w:rPr>
          <w:rFonts w:asciiTheme="minorHAnsi" w:hAnsiTheme="minorHAnsi" w:cstheme="minorHAnsi"/>
          <w:sz w:val="24"/>
          <w:szCs w:val="24"/>
        </w:rPr>
        <w:t xml:space="preserve"> e na medida em que estes forem subscritos e integralizados pelos Investidores Profissionais</w:t>
      </w:r>
      <w:r w:rsidR="00274223">
        <w:rPr>
          <w:rFonts w:asciiTheme="minorHAnsi" w:hAnsiTheme="minorHAnsi" w:cstheme="minorHAnsi"/>
          <w:sz w:val="24"/>
          <w:szCs w:val="24"/>
        </w:rPr>
        <w:t xml:space="preserve"> (“</w:t>
      </w:r>
      <w:r w:rsidR="00274223" w:rsidRPr="00274223">
        <w:rPr>
          <w:rFonts w:asciiTheme="minorHAnsi" w:hAnsiTheme="minorHAnsi" w:cstheme="minorHAnsi"/>
          <w:sz w:val="24"/>
          <w:szCs w:val="24"/>
          <w:u w:val="single"/>
        </w:rPr>
        <w:t>Condição Suspensiva</w:t>
      </w:r>
      <w:r w:rsidR="00274223">
        <w:rPr>
          <w:rFonts w:asciiTheme="minorHAnsi" w:hAnsiTheme="minorHAnsi" w:cstheme="minorHAnsi"/>
          <w:sz w:val="24"/>
          <w:szCs w:val="24"/>
        </w:rPr>
        <w:t>”)</w:t>
      </w:r>
      <w:r w:rsidR="00E46D20">
        <w:rPr>
          <w:rFonts w:asciiTheme="minorHAnsi" w:hAnsiTheme="minorHAnsi" w:cstheme="minorHAnsi"/>
          <w:sz w:val="24"/>
          <w:szCs w:val="24"/>
        </w:rPr>
        <w:t xml:space="preserve"> e (</w:t>
      </w:r>
      <w:proofErr w:type="spellStart"/>
      <w:r w:rsidR="00E46D20">
        <w:rPr>
          <w:rFonts w:asciiTheme="minorHAnsi" w:hAnsiTheme="minorHAnsi" w:cstheme="minorHAnsi"/>
          <w:sz w:val="24"/>
          <w:szCs w:val="24"/>
        </w:rPr>
        <w:t>ii</w:t>
      </w:r>
      <w:proofErr w:type="spellEnd"/>
      <w:r w:rsidR="00E46D20">
        <w:rPr>
          <w:rFonts w:asciiTheme="minorHAnsi" w:hAnsiTheme="minorHAnsi" w:cstheme="minorHAnsi"/>
          <w:sz w:val="24"/>
          <w:szCs w:val="24"/>
        </w:rPr>
        <w:t>) às demais Condições para Integralização, conforme definido na Cláusula 3.2. abaixo</w:t>
      </w:r>
      <w:r w:rsidRPr="00D52799">
        <w:rPr>
          <w:rFonts w:asciiTheme="minorHAnsi" w:hAnsiTheme="minorHAnsi" w:cstheme="minorHAnsi"/>
          <w:sz w:val="24"/>
          <w:szCs w:val="24"/>
        </w:rPr>
        <w:t>.</w:t>
      </w:r>
    </w:p>
    <w:p w14:paraId="18E72CDF" w14:textId="77777777" w:rsidR="00FD26B3" w:rsidRPr="00D52799" w:rsidRDefault="00FD26B3" w:rsidP="00374B19">
      <w:pPr>
        <w:spacing w:line="320" w:lineRule="exact"/>
        <w:rPr>
          <w:rFonts w:asciiTheme="minorHAnsi" w:hAnsiTheme="minorHAnsi" w:cstheme="minorHAnsi"/>
          <w:sz w:val="24"/>
          <w:szCs w:val="24"/>
        </w:rPr>
      </w:pPr>
    </w:p>
    <w:p w14:paraId="77B11B4F" w14:textId="6AC17051" w:rsidR="00600E39" w:rsidRPr="00D52799" w:rsidRDefault="00600E39" w:rsidP="00374B19">
      <w:pPr>
        <w:pStyle w:val="ListaColorida-nfase11"/>
        <w:numPr>
          <w:ilvl w:val="1"/>
          <w:numId w:val="4"/>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lastRenderedPageBreak/>
        <w:t>Operação Estruturada</w:t>
      </w:r>
      <w:r w:rsidRPr="00D52799">
        <w:rPr>
          <w:rFonts w:asciiTheme="minorHAnsi" w:hAnsiTheme="minorHAnsi" w:cstheme="minorHAnsi"/>
          <w:sz w:val="24"/>
          <w:szCs w:val="24"/>
        </w:rPr>
        <w:t>. As debêntures serão subscritas pela Debenturista por meio da assinatura do boletim de subscrição das Debêntures, conforme modelo constante no anexo I a este instrumento (“</w:t>
      </w:r>
      <w:r w:rsidRPr="00D52799">
        <w:rPr>
          <w:rFonts w:asciiTheme="minorHAnsi" w:hAnsiTheme="minorHAnsi" w:cstheme="minorHAnsi"/>
          <w:sz w:val="24"/>
          <w:szCs w:val="24"/>
          <w:u w:val="single"/>
        </w:rPr>
        <w:t>Anexo I</w:t>
      </w:r>
      <w:r w:rsidRPr="00D52799">
        <w:rPr>
          <w:rFonts w:asciiTheme="minorHAnsi" w:hAnsiTheme="minorHAnsi" w:cstheme="minorHAnsi"/>
          <w:sz w:val="24"/>
          <w:szCs w:val="24"/>
        </w:rPr>
        <w:t>” e “</w:t>
      </w:r>
      <w:r w:rsidRPr="00D52799">
        <w:rPr>
          <w:rFonts w:asciiTheme="minorHAnsi" w:hAnsiTheme="minorHAnsi" w:cstheme="minorHAnsi"/>
          <w:sz w:val="24"/>
          <w:szCs w:val="24"/>
          <w:u w:val="single"/>
        </w:rPr>
        <w:t>Boletim de Subscrição</w:t>
      </w:r>
      <w:r w:rsidRPr="00D52799">
        <w:rPr>
          <w:rFonts w:asciiTheme="minorHAnsi" w:hAnsiTheme="minorHAnsi" w:cstheme="minorHAnsi"/>
          <w:sz w:val="24"/>
          <w:szCs w:val="24"/>
        </w:rPr>
        <w:t xml:space="preserve">”). </w:t>
      </w:r>
      <w:r w:rsidR="00BF6FAC" w:rsidRPr="00D52799">
        <w:rPr>
          <w:rFonts w:asciiTheme="minorHAnsi" w:hAnsiTheme="minorHAnsi" w:cstheme="minorHAnsi"/>
          <w:sz w:val="24"/>
          <w:szCs w:val="24"/>
        </w:rPr>
        <w:t xml:space="preserve">A </w:t>
      </w:r>
      <w:r w:rsidRPr="00D52799">
        <w:rPr>
          <w:rFonts w:asciiTheme="minorHAnsi" w:hAnsiTheme="minorHAnsi" w:cstheme="minorHAnsi"/>
          <w:sz w:val="24"/>
          <w:szCs w:val="24"/>
        </w:rPr>
        <w:t>Securitizadora</w:t>
      </w:r>
      <w:r w:rsidR="004913F2" w:rsidRPr="00D52799">
        <w:rPr>
          <w:rFonts w:asciiTheme="minorHAnsi" w:hAnsiTheme="minorHAnsi" w:cstheme="minorHAnsi"/>
          <w:sz w:val="24"/>
          <w:szCs w:val="24"/>
        </w:rPr>
        <w:t>, na qualidade de titular das Debêntures, bem como, consequentemente de todos os direitos creditórios vinculados às Debêntures que devem ser pagos pela Emissora nos termos desta Escritura,</w:t>
      </w:r>
      <w:r w:rsidRPr="00D52799">
        <w:rPr>
          <w:rFonts w:asciiTheme="minorHAnsi" w:hAnsiTheme="minorHAnsi" w:cstheme="minorHAnsi"/>
          <w:sz w:val="24"/>
          <w:szCs w:val="24"/>
        </w:rPr>
        <w:t xml:space="preserve"> realizará (a) a emissão de Cédula de Crédito Imobiliário, nos termos da Lei nº 10.931, de 02 de agosto de 2004, conforme alterada (“</w:t>
      </w:r>
      <w:r w:rsidRPr="00D52799">
        <w:rPr>
          <w:rFonts w:asciiTheme="minorHAnsi" w:hAnsiTheme="minorHAnsi" w:cstheme="minorHAnsi"/>
          <w:sz w:val="24"/>
          <w:szCs w:val="24"/>
          <w:u w:val="single"/>
        </w:rPr>
        <w:t>CCI</w:t>
      </w:r>
      <w:r w:rsidRPr="00D52799">
        <w:rPr>
          <w:rFonts w:asciiTheme="minorHAnsi" w:hAnsiTheme="minorHAnsi" w:cstheme="minorHAnsi"/>
          <w:sz w:val="24"/>
          <w:szCs w:val="24"/>
        </w:rPr>
        <w:t>”), que representar</w:t>
      </w:r>
      <w:r w:rsidR="008E5962" w:rsidRPr="00D52799">
        <w:rPr>
          <w:rFonts w:asciiTheme="minorHAnsi" w:hAnsiTheme="minorHAnsi" w:cstheme="minorHAnsi"/>
          <w:sz w:val="24"/>
          <w:szCs w:val="24"/>
        </w:rPr>
        <w:t>á</w:t>
      </w:r>
      <w:r w:rsidRPr="00D52799">
        <w:rPr>
          <w:rFonts w:asciiTheme="minorHAnsi" w:hAnsiTheme="minorHAnsi" w:cstheme="minorHAnsi"/>
          <w:sz w:val="24"/>
          <w:szCs w:val="24"/>
        </w:rPr>
        <w:t xml:space="preserve"> a integralidade dos créditos imobiliários decorrentes das Debêntures (“</w:t>
      </w:r>
      <w:r w:rsidRPr="00D52799">
        <w:rPr>
          <w:rFonts w:asciiTheme="minorHAnsi" w:hAnsiTheme="minorHAnsi" w:cstheme="minorHAnsi"/>
          <w:sz w:val="24"/>
          <w:szCs w:val="24"/>
          <w:u w:val="single"/>
        </w:rPr>
        <w:t>Créditos Imobiliários</w:t>
      </w:r>
      <w:r w:rsidRPr="00D52799">
        <w:rPr>
          <w:rFonts w:asciiTheme="minorHAnsi" w:hAnsiTheme="minorHAnsi" w:cstheme="minorHAnsi"/>
          <w:sz w:val="24"/>
          <w:szCs w:val="24"/>
        </w:rPr>
        <w:t xml:space="preserve">”), haja vista a </w:t>
      </w:r>
      <w:r w:rsidR="00022603" w:rsidRPr="00D52799">
        <w:rPr>
          <w:rFonts w:asciiTheme="minorHAnsi" w:hAnsiTheme="minorHAnsi" w:cstheme="minorHAnsi"/>
          <w:sz w:val="24"/>
          <w:szCs w:val="24"/>
        </w:rPr>
        <w:t>D</w:t>
      </w:r>
      <w:r w:rsidR="007E760E" w:rsidRPr="00D52799">
        <w:rPr>
          <w:rFonts w:asciiTheme="minorHAnsi" w:hAnsiTheme="minorHAnsi" w:cstheme="minorHAnsi"/>
          <w:sz w:val="24"/>
          <w:szCs w:val="24"/>
        </w:rPr>
        <w:t xml:space="preserve">estinação dos </w:t>
      </w:r>
      <w:r w:rsidR="00022603" w:rsidRPr="00D52799">
        <w:rPr>
          <w:rFonts w:asciiTheme="minorHAnsi" w:hAnsiTheme="minorHAnsi" w:cstheme="minorHAnsi"/>
          <w:sz w:val="24"/>
          <w:szCs w:val="24"/>
        </w:rPr>
        <w:t>R</w:t>
      </w:r>
      <w:r w:rsidR="007E760E" w:rsidRPr="00D52799">
        <w:rPr>
          <w:rFonts w:asciiTheme="minorHAnsi" w:hAnsiTheme="minorHAnsi" w:cstheme="minorHAnsi"/>
          <w:sz w:val="24"/>
          <w:szCs w:val="24"/>
        </w:rPr>
        <w:t>ecursos da</w:t>
      </w:r>
      <w:r w:rsidR="009A0B94" w:rsidRPr="00D52799">
        <w:rPr>
          <w:rFonts w:asciiTheme="minorHAnsi" w:hAnsiTheme="minorHAnsi" w:cstheme="minorHAnsi"/>
          <w:sz w:val="24"/>
          <w:szCs w:val="24"/>
        </w:rPr>
        <w:t>s</w:t>
      </w:r>
      <w:r w:rsidR="007E760E" w:rsidRPr="00D52799">
        <w:rPr>
          <w:rFonts w:asciiTheme="minorHAnsi" w:hAnsiTheme="minorHAnsi" w:cstheme="minorHAnsi"/>
          <w:sz w:val="24"/>
          <w:szCs w:val="24"/>
        </w:rPr>
        <w:t xml:space="preserve"> Debêntures</w:t>
      </w:r>
      <w:r w:rsidRPr="00D52799">
        <w:rPr>
          <w:rFonts w:asciiTheme="minorHAnsi" w:hAnsiTheme="minorHAnsi" w:cstheme="minorHAnsi"/>
          <w:sz w:val="24"/>
          <w:szCs w:val="24"/>
        </w:rPr>
        <w:t>, conforme definida abaixo; e (b) na qualidade de companhia securitizadora, a emissão de Certificados de Recebíveis Imobiliários (“</w:t>
      </w:r>
      <w:r w:rsidRPr="00D52799">
        <w:rPr>
          <w:rFonts w:asciiTheme="minorHAnsi" w:hAnsiTheme="minorHAnsi" w:cstheme="minorHAnsi"/>
          <w:sz w:val="24"/>
          <w:szCs w:val="24"/>
          <w:u w:val="single"/>
        </w:rPr>
        <w:t>CRI</w:t>
      </w:r>
      <w:r w:rsidRPr="00D52799">
        <w:rPr>
          <w:rFonts w:asciiTheme="minorHAnsi" w:hAnsiTheme="minorHAnsi" w:cstheme="minorHAnsi"/>
          <w:sz w:val="24"/>
          <w:szCs w:val="24"/>
        </w:rPr>
        <w:t xml:space="preserve">”), tendo como lastro </w:t>
      </w:r>
      <w:r w:rsidR="00072D5D" w:rsidRPr="00D52799">
        <w:rPr>
          <w:rFonts w:asciiTheme="minorHAnsi" w:hAnsiTheme="minorHAnsi" w:cstheme="minorHAnsi"/>
          <w:sz w:val="24"/>
          <w:szCs w:val="24"/>
        </w:rPr>
        <w:t xml:space="preserve">os </w:t>
      </w:r>
      <w:r w:rsidRPr="00D52799">
        <w:rPr>
          <w:rFonts w:asciiTheme="minorHAnsi" w:hAnsiTheme="minorHAnsi" w:cstheme="minorHAnsi"/>
          <w:sz w:val="24"/>
          <w:szCs w:val="24"/>
        </w:rPr>
        <w:t>Créditos Imobiliários decorrentes das Debêntures. Na operação de Emissão dos CRI, a</w:t>
      </w:r>
      <w:r w:rsidR="00365C54" w:rsidRPr="00D52799">
        <w:rPr>
          <w:rFonts w:asciiTheme="minorHAnsi" w:hAnsiTheme="minorHAnsi" w:cstheme="minorHAnsi"/>
          <w:sz w:val="24"/>
          <w:szCs w:val="24"/>
        </w:rPr>
        <w:t xml:space="preserve"> </w:t>
      </w:r>
      <w:r w:rsidR="007415B5" w:rsidRPr="00D52799">
        <w:rPr>
          <w:rFonts w:asciiTheme="minorHAnsi" w:hAnsiTheme="minorHAnsi" w:cstheme="minorHAnsi"/>
          <w:b/>
          <w:sz w:val="24"/>
          <w:szCs w:val="24"/>
        </w:rPr>
        <w:t>OLIVEIRA TRUST DISTRIBUIDORA DE TÍTULOS E VALORES MOBILIÁRIOS S.A.</w:t>
      </w:r>
      <w:r w:rsidR="007415B5" w:rsidRPr="00D52799">
        <w:rPr>
          <w:rFonts w:asciiTheme="minorHAnsi" w:hAnsiTheme="minorHAnsi" w:cstheme="minorHAnsi"/>
          <w:bCs/>
          <w:sz w:val="24"/>
          <w:szCs w:val="24"/>
        </w:rPr>
        <w:t>, sociedade anônima de capital fechado, com filial na Rua Joaquim Floriano, nº 1.052, 13º andar, sala 132, parte, Itaim Bibi, Cidade de São Paulo, Estado de São Paulo, CEP 04534-004, inscrita no CNPJ/ME sob o nº 36.113.876/0004-34,</w:t>
      </w:r>
      <w:r w:rsidR="007415B5" w:rsidRPr="00D52799">
        <w:rPr>
          <w:rFonts w:asciiTheme="minorHAnsi" w:hAnsiTheme="minorHAnsi" w:cstheme="minorHAnsi"/>
          <w:b/>
          <w:sz w:val="24"/>
          <w:szCs w:val="24"/>
        </w:rPr>
        <w:t xml:space="preserve"> </w:t>
      </w:r>
      <w:r w:rsidRPr="00D52799">
        <w:rPr>
          <w:rFonts w:asciiTheme="minorHAnsi" w:hAnsiTheme="minorHAnsi" w:cstheme="minorHAnsi"/>
          <w:sz w:val="24"/>
          <w:szCs w:val="24"/>
        </w:rPr>
        <w:t>atuará como agente fiduciário dos CRI (“</w:t>
      </w:r>
      <w:r w:rsidRPr="00D52799">
        <w:rPr>
          <w:rFonts w:asciiTheme="minorHAnsi" w:hAnsiTheme="minorHAnsi" w:cstheme="minorHAnsi"/>
          <w:sz w:val="24"/>
          <w:szCs w:val="24"/>
          <w:u w:val="single"/>
        </w:rPr>
        <w:t>Agente Fiduciário</w:t>
      </w:r>
      <w:r w:rsidR="005A693B" w:rsidRPr="00D52799">
        <w:rPr>
          <w:rFonts w:asciiTheme="minorHAnsi" w:hAnsiTheme="minorHAnsi" w:cstheme="minorHAnsi"/>
          <w:sz w:val="24"/>
          <w:szCs w:val="24"/>
          <w:u w:val="single"/>
        </w:rPr>
        <w:t xml:space="preserve"> dos CRI</w:t>
      </w:r>
      <w:r w:rsidRPr="00D52799">
        <w:rPr>
          <w:rFonts w:asciiTheme="minorHAnsi" w:hAnsiTheme="minorHAnsi" w:cstheme="minorHAnsi"/>
          <w:sz w:val="24"/>
          <w:szCs w:val="24"/>
        </w:rPr>
        <w:t>”), a serem colocados junto a investidores profissionais, conforme caracterizados na Instrução da CVM nº 539, de 13 de novembro de 2013, conforme alterada (“</w:t>
      </w:r>
      <w:r w:rsidRPr="00D52799">
        <w:rPr>
          <w:rFonts w:asciiTheme="minorHAnsi" w:hAnsiTheme="minorHAnsi" w:cstheme="minorHAnsi"/>
          <w:sz w:val="24"/>
          <w:szCs w:val="24"/>
          <w:u w:val="single"/>
        </w:rPr>
        <w:t>Investidores Profissionais</w:t>
      </w:r>
      <w:r w:rsidRPr="00D52799">
        <w:rPr>
          <w:rFonts w:asciiTheme="minorHAnsi" w:hAnsiTheme="minorHAnsi" w:cstheme="minorHAnsi"/>
          <w:sz w:val="24"/>
          <w:szCs w:val="24"/>
        </w:rPr>
        <w:t>”), mediante oferta pública de distribuição, com esforços restritos, nos termos da</w:t>
      </w:r>
      <w:r w:rsidR="00F064DB" w:rsidRPr="00D52799">
        <w:rPr>
          <w:rFonts w:asciiTheme="minorHAnsi" w:hAnsiTheme="minorHAnsi" w:cstheme="minorHAnsi"/>
          <w:sz w:val="24"/>
          <w:szCs w:val="24"/>
        </w:rPr>
        <w:t xml:space="preserve"> Instrução CVM 476</w:t>
      </w:r>
      <w:r w:rsidRPr="00D52799">
        <w:rPr>
          <w:rFonts w:asciiTheme="minorHAnsi" w:hAnsiTheme="minorHAnsi" w:cstheme="minorHAnsi"/>
          <w:sz w:val="24"/>
          <w:szCs w:val="24"/>
        </w:rPr>
        <w:t xml:space="preserve"> (“</w:t>
      </w:r>
      <w:r w:rsidRPr="00D52799">
        <w:rPr>
          <w:rFonts w:asciiTheme="minorHAnsi" w:hAnsiTheme="minorHAnsi" w:cstheme="minorHAnsi"/>
          <w:sz w:val="24"/>
          <w:szCs w:val="24"/>
          <w:u w:val="single"/>
        </w:rPr>
        <w:t xml:space="preserve">Oferta </w:t>
      </w:r>
      <w:r w:rsidR="00DD5171" w:rsidRPr="00D52799">
        <w:rPr>
          <w:rFonts w:asciiTheme="minorHAnsi" w:hAnsiTheme="minorHAnsi" w:cstheme="minorHAnsi"/>
          <w:sz w:val="24"/>
          <w:szCs w:val="24"/>
          <w:u w:val="single"/>
        </w:rPr>
        <w:t>Restrita</w:t>
      </w:r>
      <w:r w:rsidRPr="00D52799">
        <w:rPr>
          <w:rFonts w:asciiTheme="minorHAnsi" w:hAnsiTheme="minorHAnsi" w:cstheme="minorHAnsi"/>
          <w:sz w:val="24"/>
          <w:szCs w:val="24"/>
        </w:rPr>
        <w:t>”). Desta forma, uma vez subscritos e integralizados os CRI, o valor correspondente será integralmente aplicado para integralização das Debêntures (“</w:t>
      </w:r>
      <w:r w:rsidRPr="00D52799">
        <w:rPr>
          <w:rFonts w:asciiTheme="minorHAnsi" w:hAnsiTheme="minorHAnsi" w:cstheme="minorHAnsi"/>
          <w:sz w:val="24"/>
          <w:szCs w:val="24"/>
          <w:u w:val="single"/>
        </w:rPr>
        <w:t>Operação</w:t>
      </w:r>
      <w:r w:rsidRPr="00D52799">
        <w:rPr>
          <w:rFonts w:asciiTheme="minorHAnsi" w:hAnsiTheme="minorHAnsi" w:cstheme="minorHAnsi"/>
          <w:sz w:val="24"/>
          <w:szCs w:val="24"/>
        </w:rPr>
        <w:t>”).</w:t>
      </w:r>
    </w:p>
    <w:p w14:paraId="60719DA8"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p>
    <w:p w14:paraId="01BA2EE5" w14:textId="1CEBD23A" w:rsidR="00FD26B3" w:rsidRPr="00D52799" w:rsidRDefault="00FD26B3" w:rsidP="00374B19">
      <w:pPr>
        <w:pStyle w:val="ListaColorida-nfase11"/>
        <w:numPr>
          <w:ilvl w:val="2"/>
          <w:numId w:val="4"/>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Em vista da vinculação mencionada na Cláusula 1.</w:t>
      </w:r>
      <w:r w:rsidR="00EA3D84" w:rsidRPr="00D52799">
        <w:rPr>
          <w:rFonts w:asciiTheme="minorHAnsi" w:hAnsiTheme="minorHAnsi" w:cstheme="minorHAnsi"/>
          <w:sz w:val="24"/>
          <w:szCs w:val="24"/>
        </w:rPr>
        <w:t>6</w:t>
      </w:r>
      <w:r w:rsidRPr="00D52799">
        <w:rPr>
          <w:rFonts w:asciiTheme="minorHAnsi" w:hAnsiTheme="minorHAnsi" w:cstheme="minorHAnsi"/>
          <w:sz w:val="24"/>
          <w:szCs w:val="24"/>
        </w:rPr>
        <w:t xml:space="preserve"> acima, a Emissora tem ciência e concorda que, em razão do regime fiduciário a ser instituído pela Securitizadora, na forma do artigo 9º da Lei nº</w:t>
      </w:r>
      <w:r w:rsidR="00D875BB" w:rsidRPr="00D52799">
        <w:rPr>
          <w:rFonts w:asciiTheme="minorHAnsi" w:hAnsiTheme="minorHAnsi" w:cstheme="minorHAnsi"/>
          <w:sz w:val="24"/>
          <w:szCs w:val="24"/>
        </w:rPr>
        <w:t> </w:t>
      </w:r>
      <w:r w:rsidRPr="00D52799">
        <w:rPr>
          <w:rFonts w:asciiTheme="minorHAnsi" w:hAnsiTheme="minorHAnsi" w:cstheme="minorHAnsi"/>
          <w:sz w:val="24"/>
          <w:szCs w:val="24"/>
        </w:rPr>
        <w:t>9.514, de 20 de novembro de 1997, conforme alterada, todos os recursos devidos à Securitizadora</w:t>
      </w:r>
      <w:r w:rsidR="00512549" w:rsidRPr="00D52799">
        <w:rPr>
          <w:rFonts w:asciiTheme="minorHAnsi" w:hAnsiTheme="minorHAnsi" w:cstheme="minorHAnsi"/>
          <w:sz w:val="24"/>
          <w:szCs w:val="24"/>
        </w:rPr>
        <w:t>, em decorrência de sua titularidade das Debêntures,</w:t>
      </w:r>
      <w:r w:rsidRPr="00D52799">
        <w:rPr>
          <w:rFonts w:asciiTheme="minorHAnsi" w:hAnsiTheme="minorHAnsi" w:cstheme="minorHAnsi"/>
          <w:sz w:val="24"/>
          <w:szCs w:val="24"/>
        </w:rPr>
        <w:t xml:space="preserve"> estarão expressamente vinculados aos pagamentos a serem realizados pelos investidores dos CRI e não estarão sujeitos a qualquer tipo de compensação com obrigações da Debenturista.</w:t>
      </w:r>
    </w:p>
    <w:p w14:paraId="5EA5BA24" w14:textId="77777777" w:rsidR="00FD26B3" w:rsidRPr="00D52799" w:rsidRDefault="00FD26B3" w:rsidP="00374B19">
      <w:pPr>
        <w:pStyle w:val="ListaColorida-nfase11"/>
        <w:spacing w:line="320" w:lineRule="exact"/>
        <w:jc w:val="both"/>
        <w:rPr>
          <w:rFonts w:asciiTheme="minorHAnsi" w:hAnsiTheme="minorHAnsi" w:cstheme="minorHAnsi"/>
          <w:sz w:val="24"/>
          <w:szCs w:val="24"/>
        </w:rPr>
      </w:pPr>
    </w:p>
    <w:p w14:paraId="16E2E4B4" w14:textId="0567A90D" w:rsidR="003C7350" w:rsidRPr="00D52799" w:rsidRDefault="003C7350" w:rsidP="00374B19">
      <w:pPr>
        <w:pStyle w:val="ListaColorida-nfase11"/>
        <w:numPr>
          <w:ilvl w:val="2"/>
          <w:numId w:val="4"/>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 Emissora obriga</w:t>
      </w:r>
      <w:r w:rsidR="005374D4" w:rsidRPr="00D52799">
        <w:rPr>
          <w:rFonts w:asciiTheme="minorHAnsi" w:hAnsiTheme="minorHAnsi" w:cstheme="minorHAnsi"/>
          <w:sz w:val="24"/>
          <w:szCs w:val="24"/>
        </w:rPr>
        <w:t>-se</w:t>
      </w:r>
      <w:r w:rsidRPr="00D52799">
        <w:rPr>
          <w:rFonts w:asciiTheme="minorHAnsi" w:hAnsiTheme="minorHAnsi" w:cstheme="minorHAnsi"/>
          <w:sz w:val="24"/>
          <w:szCs w:val="24"/>
        </w:rPr>
        <w:t xml:space="preserve"> a promover a inscrição da Debenturista no Livro de Registro de Debêntures em prazo não </w:t>
      </w:r>
      <w:r w:rsidR="002A6034" w:rsidRPr="00D52799">
        <w:rPr>
          <w:rFonts w:asciiTheme="minorHAnsi" w:hAnsiTheme="minorHAnsi" w:cstheme="minorHAnsi"/>
          <w:sz w:val="24"/>
          <w:szCs w:val="24"/>
        </w:rPr>
        <w:t>superior a 5 (cinco) dias úteis</w:t>
      </w:r>
      <w:r w:rsidRPr="00D52799">
        <w:rPr>
          <w:rFonts w:asciiTheme="minorHAnsi" w:hAnsiTheme="minorHAnsi" w:cstheme="minorHAnsi"/>
          <w:sz w:val="24"/>
          <w:szCs w:val="24"/>
        </w:rPr>
        <w:t xml:space="preserve"> contados a partir da </w:t>
      </w:r>
      <w:r w:rsidR="00867C9E" w:rsidRPr="00D52799">
        <w:rPr>
          <w:rFonts w:asciiTheme="minorHAnsi" w:hAnsiTheme="minorHAnsi" w:cstheme="minorHAnsi"/>
          <w:sz w:val="24"/>
          <w:szCs w:val="24"/>
        </w:rPr>
        <w:t>assinatura do Boletim de Subscrição</w:t>
      </w:r>
      <w:r w:rsidRPr="00D52799">
        <w:rPr>
          <w:rFonts w:asciiTheme="minorHAnsi" w:hAnsiTheme="minorHAnsi" w:cstheme="minorHAnsi"/>
          <w:sz w:val="24"/>
          <w:szCs w:val="24"/>
        </w:rPr>
        <w:t>.</w:t>
      </w:r>
    </w:p>
    <w:p w14:paraId="196C8DE8" w14:textId="77777777" w:rsidR="001E74CD" w:rsidRPr="00D52799" w:rsidRDefault="001E74CD" w:rsidP="00374B19">
      <w:pPr>
        <w:pStyle w:val="PargrafodaLista"/>
        <w:spacing w:line="320" w:lineRule="exact"/>
        <w:rPr>
          <w:rFonts w:asciiTheme="minorHAnsi" w:hAnsiTheme="minorHAnsi" w:cstheme="minorHAnsi"/>
          <w:sz w:val="24"/>
          <w:szCs w:val="24"/>
        </w:rPr>
      </w:pPr>
    </w:p>
    <w:p w14:paraId="748CBFD1" w14:textId="77777777" w:rsidR="001E74CD" w:rsidRPr="00D52799" w:rsidRDefault="001E74CD" w:rsidP="00374B19">
      <w:pPr>
        <w:pStyle w:val="ListaColorida-nfase11"/>
        <w:numPr>
          <w:ilvl w:val="2"/>
          <w:numId w:val="4"/>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A Emissora declara que o presente instrumento integra um conjunto de documentos que compõem a estrutura jurídica de uma securitização de créditos imobiliários ocorrida por meio da emissão dos CRI. Neste sentido, qualquer conflito em relação à interpretação das obrigações neste documento deverá ser </w:t>
      </w:r>
      <w:r w:rsidRPr="00D52799">
        <w:rPr>
          <w:rFonts w:asciiTheme="minorHAnsi" w:hAnsiTheme="minorHAnsi" w:cstheme="minorHAnsi"/>
          <w:sz w:val="24"/>
          <w:szCs w:val="24"/>
        </w:rPr>
        <w:lastRenderedPageBreak/>
        <w:t>solucionado levando em consideração uma análise sistêmica de todos os documentos envolvendo a emissão dos CRI.</w:t>
      </w:r>
    </w:p>
    <w:p w14:paraId="56A79A27" w14:textId="77777777" w:rsidR="003C7350" w:rsidRPr="00D52799" w:rsidRDefault="003C7350" w:rsidP="00374B19">
      <w:pPr>
        <w:pStyle w:val="ListaColorida-nfase11"/>
        <w:spacing w:line="320" w:lineRule="exact"/>
        <w:jc w:val="both"/>
        <w:rPr>
          <w:rFonts w:asciiTheme="minorHAnsi" w:hAnsiTheme="minorHAnsi" w:cstheme="minorHAnsi"/>
          <w:sz w:val="24"/>
          <w:szCs w:val="24"/>
        </w:rPr>
      </w:pPr>
    </w:p>
    <w:p w14:paraId="76D1B34A" w14:textId="77777777" w:rsidR="00FD26B3" w:rsidRPr="00D52799" w:rsidRDefault="00FD26B3" w:rsidP="00374B19">
      <w:pPr>
        <w:pStyle w:val="ListaColorida-nfase11"/>
        <w:spacing w:line="320" w:lineRule="exact"/>
        <w:ind w:left="0"/>
        <w:jc w:val="center"/>
        <w:rPr>
          <w:rFonts w:asciiTheme="minorHAnsi" w:hAnsiTheme="minorHAnsi" w:cstheme="minorHAnsi"/>
          <w:b/>
          <w:sz w:val="24"/>
          <w:szCs w:val="24"/>
        </w:rPr>
      </w:pPr>
      <w:r w:rsidRPr="00D52799">
        <w:rPr>
          <w:rFonts w:asciiTheme="minorHAnsi" w:hAnsiTheme="minorHAnsi" w:cstheme="minorHAnsi"/>
          <w:b/>
          <w:sz w:val="24"/>
          <w:szCs w:val="24"/>
        </w:rPr>
        <w:t>CLÁUSULA SEGUNDA – CARACTERÍSTICAS DA EMISSÃO</w:t>
      </w:r>
    </w:p>
    <w:p w14:paraId="65D81804"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2E1E2E4A" w14:textId="53320415" w:rsidR="00FD26B3" w:rsidRPr="00D52799" w:rsidRDefault="00FD26B3" w:rsidP="00374B19">
      <w:pPr>
        <w:pStyle w:val="ListaColorida-nfase11"/>
        <w:numPr>
          <w:ilvl w:val="1"/>
          <w:numId w:val="5"/>
        </w:numPr>
        <w:spacing w:line="320" w:lineRule="exact"/>
        <w:ind w:left="0" w:firstLine="0"/>
        <w:jc w:val="both"/>
        <w:rPr>
          <w:rFonts w:asciiTheme="minorHAnsi" w:hAnsiTheme="minorHAnsi" w:cstheme="minorHAnsi"/>
          <w:sz w:val="24"/>
          <w:szCs w:val="24"/>
        </w:rPr>
      </w:pPr>
      <w:bookmarkStart w:id="1" w:name="_Ref305136275"/>
      <w:r w:rsidRPr="00D52799">
        <w:rPr>
          <w:rFonts w:asciiTheme="minorHAnsi" w:hAnsiTheme="minorHAnsi" w:cstheme="minorHAnsi"/>
          <w:sz w:val="24"/>
          <w:szCs w:val="24"/>
          <w:u w:val="single"/>
        </w:rPr>
        <w:t>Objeto Social da Emissora</w:t>
      </w:r>
      <w:r w:rsidRPr="00D52799">
        <w:rPr>
          <w:rFonts w:asciiTheme="minorHAnsi" w:hAnsiTheme="minorHAnsi" w:cstheme="minorHAnsi"/>
          <w:sz w:val="24"/>
          <w:szCs w:val="24"/>
        </w:rPr>
        <w:t xml:space="preserve">. </w:t>
      </w:r>
      <w:r w:rsidR="00A827AB" w:rsidRPr="00D52799">
        <w:rPr>
          <w:rFonts w:asciiTheme="minorHAnsi" w:hAnsiTheme="minorHAnsi" w:cstheme="minorHAnsi"/>
          <w:sz w:val="24"/>
          <w:szCs w:val="24"/>
        </w:rPr>
        <w:t>A Emissora tem por objeto</w:t>
      </w:r>
      <w:r w:rsidR="00231F7A" w:rsidRPr="00D52799">
        <w:rPr>
          <w:rFonts w:asciiTheme="minorHAnsi" w:hAnsiTheme="minorHAnsi" w:cstheme="minorHAnsi"/>
          <w:sz w:val="24"/>
          <w:szCs w:val="24"/>
        </w:rPr>
        <w:t xml:space="preserve"> social</w:t>
      </w:r>
      <w:r w:rsidR="00740153" w:rsidRPr="00D52799">
        <w:rPr>
          <w:rFonts w:asciiTheme="minorHAnsi" w:hAnsiTheme="minorHAnsi" w:cstheme="minorHAnsi"/>
          <w:sz w:val="24"/>
          <w:szCs w:val="24"/>
        </w:rPr>
        <w:t xml:space="preserve"> </w:t>
      </w:r>
      <w:r w:rsidR="001200DA" w:rsidRPr="00D52799">
        <w:rPr>
          <w:rFonts w:asciiTheme="minorHAnsi" w:hAnsiTheme="minorHAnsi" w:cstheme="minorHAnsi"/>
          <w:sz w:val="24"/>
          <w:szCs w:val="24"/>
        </w:rPr>
        <w:t xml:space="preserve">a (i) realização de empreendimentos imobiliários; (ii) incorporação de imóveis; (iii) construção de edifícios e residências, por conta própria ou de terceiros, por empreitada ou administração; (iv) compra, venda, corretagens e administração de bens imóveis; (v) administração de bens móveis e imóveis próprios; (vi) industrialização, compra e venda de materiais de construção; e (vii) participação em outras sociedades, nacional ou estrangeira, na qualidade de sócia, acionista ou quotista. </w:t>
      </w:r>
    </w:p>
    <w:p w14:paraId="56E2A8BE"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p>
    <w:p w14:paraId="50707563" w14:textId="30D9B570" w:rsidR="00FD26B3" w:rsidRPr="00D52799" w:rsidRDefault="00FD26B3" w:rsidP="00374B19">
      <w:pPr>
        <w:pStyle w:val="ListaColorida-nfase11"/>
        <w:numPr>
          <w:ilvl w:val="1"/>
          <w:numId w:val="5"/>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Emissão</w:t>
      </w:r>
      <w:r w:rsidR="00E60662" w:rsidRPr="00D52799">
        <w:rPr>
          <w:rFonts w:asciiTheme="minorHAnsi" w:hAnsiTheme="minorHAnsi" w:cstheme="minorHAnsi"/>
          <w:sz w:val="24"/>
          <w:szCs w:val="24"/>
          <w:u w:val="single"/>
        </w:rPr>
        <w:t xml:space="preserve"> e Série</w:t>
      </w:r>
      <w:r w:rsidR="00B63F8A" w:rsidRPr="00D52799">
        <w:rPr>
          <w:rFonts w:asciiTheme="minorHAnsi" w:hAnsiTheme="minorHAnsi" w:cstheme="minorHAnsi"/>
          <w:sz w:val="24"/>
          <w:szCs w:val="24"/>
          <w:u w:val="single"/>
        </w:rPr>
        <w:t>s</w:t>
      </w:r>
      <w:r w:rsidRPr="00D52799">
        <w:rPr>
          <w:rFonts w:asciiTheme="minorHAnsi" w:hAnsiTheme="minorHAnsi" w:cstheme="minorHAnsi"/>
          <w:sz w:val="24"/>
          <w:szCs w:val="24"/>
        </w:rPr>
        <w:t xml:space="preserve">. Esta Escritura de Emissão de Debêntures representa a </w:t>
      </w:r>
      <w:r w:rsidR="008D4998" w:rsidRPr="00D52799">
        <w:rPr>
          <w:rFonts w:asciiTheme="minorHAnsi" w:hAnsiTheme="minorHAnsi" w:cstheme="minorHAnsi"/>
          <w:sz w:val="24"/>
          <w:szCs w:val="24"/>
        </w:rPr>
        <w:t>1</w:t>
      </w:r>
      <w:r w:rsidR="000B5454" w:rsidRPr="00D52799">
        <w:rPr>
          <w:rFonts w:asciiTheme="minorHAnsi" w:hAnsiTheme="minorHAnsi" w:cstheme="minorHAnsi"/>
          <w:sz w:val="24"/>
          <w:szCs w:val="24"/>
        </w:rPr>
        <w:t xml:space="preserve">ª </w:t>
      </w:r>
      <w:r w:rsidR="008D4998" w:rsidRPr="00D52799">
        <w:rPr>
          <w:rFonts w:asciiTheme="minorHAnsi" w:hAnsiTheme="minorHAnsi" w:cstheme="minorHAnsi"/>
          <w:sz w:val="24"/>
          <w:szCs w:val="24"/>
        </w:rPr>
        <w:t xml:space="preserve">(primeira) </w:t>
      </w:r>
      <w:r w:rsidRPr="00D52799">
        <w:rPr>
          <w:rFonts w:asciiTheme="minorHAnsi" w:hAnsiTheme="minorHAnsi" w:cstheme="minorHAnsi"/>
          <w:sz w:val="24"/>
          <w:szCs w:val="24"/>
        </w:rPr>
        <w:t>emissão de debêntures da Emissora</w:t>
      </w:r>
      <w:r w:rsidR="00A66268" w:rsidRPr="00D52799">
        <w:rPr>
          <w:rFonts w:asciiTheme="minorHAnsi" w:hAnsiTheme="minorHAnsi" w:cstheme="minorHAnsi"/>
          <w:sz w:val="24"/>
          <w:szCs w:val="24"/>
        </w:rPr>
        <w:t xml:space="preserve">, a qual será realizada em </w:t>
      </w:r>
      <w:r w:rsidR="008E5962" w:rsidRPr="00D52799">
        <w:rPr>
          <w:rFonts w:asciiTheme="minorHAnsi" w:hAnsiTheme="minorHAnsi" w:cstheme="minorHAnsi"/>
          <w:sz w:val="24"/>
          <w:szCs w:val="24"/>
        </w:rPr>
        <w:t>série</w:t>
      </w:r>
      <w:r w:rsidR="008D4998" w:rsidRPr="00D52799">
        <w:rPr>
          <w:rFonts w:asciiTheme="minorHAnsi" w:hAnsiTheme="minorHAnsi" w:cstheme="minorHAnsi"/>
          <w:sz w:val="24"/>
          <w:szCs w:val="24"/>
        </w:rPr>
        <w:t xml:space="preserve"> única</w:t>
      </w:r>
      <w:r w:rsidRPr="00D52799">
        <w:rPr>
          <w:rFonts w:asciiTheme="minorHAnsi" w:hAnsiTheme="minorHAnsi" w:cstheme="minorHAnsi"/>
          <w:sz w:val="24"/>
          <w:szCs w:val="24"/>
        </w:rPr>
        <w:t xml:space="preserve">. </w:t>
      </w:r>
    </w:p>
    <w:p w14:paraId="0554342E" w14:textId="77777777" w:rsidR="00FD26B3" w:rsidRPr="00D52799" w:rsidRDefault="00FD26B3" w:rsidP="00374B19">
      <w:pPr>
        <w:spacing w:line="320" w:lineRule="exact"/>
        <w:rPr>
          <w:rFonts w:asciiTheme="minorHAnsi" w:hAnsiTheme="minorHAnsi" w:cstheme="minorHAnsi"/>
          <w:sz w:val="24"/>
          <w:szCs w:val="24"/>
        </w:rPr>
      </w:pPr>
    </w:p>
    <w:p w14:paraId="2D2738C0" w14:textId="2B124961" w:rsidR="005C4D7E" w:rsidRPr="00D52799" w:rsidRDefault="005C4D7E" w:rsidP="00374B19">
      <w:pPr>
        <w:pStyle w:val="ListaColorida-nfase11"/>
        <w:numPr>
          <w:ilvl w:val="1"/>
          <w:numId w:val="5"/>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Quantidade de Debêntures</w:t>
      </w:r>
      <w:r w:rsidR="006D6E1B" w:rsidRPr="00D52799">
        <w:rPr>
          <w:rFonts w:asciiTheme="minorHAnsi" w:hAnsiTheme="minorHAnsi" w:cstheme="minorHAnsi"/>
          <w:sz w:val="24"/>
          <w:szCs w:val="24"/>
        </w:rPr>
        <w:t xml:space="preserve">. </w:t>
      </w:r>
      <w:r w:rsidR="008D43B0" w:rsidRPr="00D52799">
        <w:rPr>
          <w:rFonts w:asciiTheme="minorHAnsi" w:hAnsiTheme="minorHAnsi" w:cstheme="minorHAnsi"/>
          <w:sz w:val="24"/>
          <w:szCs w:val="24"/>
        </w:rPr>
        <w:t xml:space="preserve">Serão emitidas </w:t>
      </w:r>
      <w:r w:rsidR="009A7679" w:rsidRPr="00D52799">
        <w:rPr>
          <w:rFonts w:asciiTheme="minorHAnsi" w:hAnsiTheme="minorHAnsi" w:cstheme="minorHAnsi"/>
          <w:sz w:val="24"/>
          <w:szCs w:val="24"/>
        </w:rPr>
        <w:t>14.500</w:t>
      </w:r>
      <w:r w:rsidR="008D43B0" w:rsidRPr="00D52799">
        <w:rPr>
          <w:rFonts w:asciiTheme="minorHAnsi" w:hAnsiTheme="minorHAnsi" w:cstheme="minorHAnsi"/>
          <w:sz w:val="24"/>
          <w:szCs w:val="24"/>
        </w:rPr>
        <w:t xml:space="preserve"> (</w:t>
      </w:r>
      <w:r w:rsidR="009A7679" w:rsidRPr="00D52799">
        <w:rPr>
          <w:rFonts w:asciiTheme="minorHAnsi" w:hAnsiTheme="minorHAnsi" w:cstheme="minorHAnsi"/>
          <w:sz w:val="24"/>
          <w:szCs w:val="24"/>
        </w:rPr>
        <w:t>quatorze mil e quinhentas</w:t>
      </w:r>
      <w:r w:rsidR="008D43B0" w:rsidRPr="00D52799">
        <w:rPr>
          <w:rFonts w:asciiTheme="minorHAnsi" w:hAnsiTheme="minorHAnsi" w:cstheme="minorHAnsi"/>
          <w:sz w:val="24"/>
          <w:szCs w:val="24"/>
        </w:rPr>
        <w:t>) Debêntures, todas com valor nominal unitário de R$</w:t>
      </w:r>
      <w:r w:rsidR="009A7679" w:rsidRPr="00D52799">
        <w:rPr>
          <w:rFonts w:asciiTheme="minorHAnsi" w:hAnsiTheme="minorHAnsi" w:cstheme="minorHAnsi"/>
          <w:sz w:val="24"/>
          <w:szCs w:val="24"/>
        </w:rPr>
        <w:t>1.000,00</w:t>
      </w:r>
      <w:r w:rsidR="008D43B0" w:rsidRPr="00D52799">
        <w:rPr>
          <w:rFonts w:asciiTheme="minorHAnsi" w:hAnsiTheme="minorHAnsi" w:cstheme="minorHAnsi"/>
          <w:sz w:val="24"/>
          <w:szCs w:val="24"/>
        </w:rPr>
        <w:t xml:space="preserve"> (</w:t>
      </w:r>
      <w:r w:rsidR="009A7679" w:rsidRPr="00D52799">
        <w:rPr>
          <w:rFonts w:asciiTheme="minorHAnsi" w:hAnsiTheme="minorHAnsi" w:cstheme="minorHAnsi"/>
          <w:sz w:val="24"/>
          <w:szCs w:val="24"/>
        </w:rPr>
        <w:t>mil</w:t>
      </w:r>
      <w:r w:rsidR="00CA2081" w:rsidRPr="00D52799">
        <w:rPr>
          <w:rFonts w:asciiTheme="minorHAnsi" w:hAnsiTheme="minorHAnsi" w:cstheme="minorHAnsi"/>
          <w:sz w:val="24"/>
          <w:szCs w:val="24"/>
        </w:rPr>
        <w:t xml:space="preserve"> </w:t>
      </w:r>
      <w:r w:rsidR="008D43B0" w:rsidRPr="00D52799">
        <w:rPr>
          <w:rFonts w:asciiTheme="minorHAnsi" w:hAnsiTheme="minorHAnsi" w:cstheme="minorHAnsi"/>
          <w:sz w:val="24"/>
          <w:szCs w:val="24"/>
        </w:rPr>
        <w:t>reais), na Data de Emissão (conforme definido abaixo)</w:t>
      </w:r>
      <w:r w:rsidR="00035BC7" w:rsidRPr="00D52799">
        <w:rPr>
          <w:rFonts w:asciiTheme="minorHAnsi" w:hAnsiTheme="minorHAnsi" w:cstheme="minorHAnsi"/>
          <w:sz w:val="24"/>
          <w:szCs w:val="24"/>
        </w:rPr>
        <w:t>.</w:t>
      </w:r>
    </w:p>
    <w:p w14:paraId="54B8E48E" w14:textId="77777777" w:rsidR="00F83D20" w:rsidRPr="00D52799" w:rsidRDefault="00F83D20" w:rsidP="00374B19">
      <w:pPr>
        <w:pStyle w:val="PargrafodaLista"/>
        <w:spacing w:line="320" w:lineRule="exact"/>
        <w:rPr>
          <w:rFonts w:asciiTheme="minorHAnsi" w:hAnsiTheme="minorHAnsi" w:cstheme="minorHAnsi"/>
          <w:sz w:val="24"/>
          <w:szCs w:val="24"/>
        </w:rPr>
      </w:pPr>
    </w:p>
    <w:p w14:paraId="54250E60" w14:textId="02504329" w:rsidR="00FD26B3" w:rsidRPr="00D52799" w:rsidRDefault="00FD26B3" w:rsidP="00374B19">
      <w:pPr>
        <w:pStyle w:val="ListaColorida-nfase11"/>
        <w:numPr>
          <w:ilvl w:val="1"/>
          <w:numId w:val="5"/>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Valor Total da Emissão</w:t>
      </w:r>
      <w:r w:rsidRPr="00D52799">
        <w:rPr>
          <w:rFonts w:asciiTheme="minorHAnsi" w:hAnsiTheme="minorHAnsi" w:cstheme="minorHAnsi"/>
          <w:sz w:val="24"/>
          <w:szCs w:val="24"/>
        </w:rPr>
        <w:t xml:space="preserve">. O valor total da emissão será </w:t>
      </w:r>
      <w:r w:rsidR="00A66268" w:rsidRPr="00D52799">
        <w:rPr>
          <w:rFonts w:asciiTheme="minorHAnsi" w:hAnsiTheme="minorHAnsi" w:cstheme="minorHAnsi"/>
          <w:sz w:val="24"/>
          <w:szCs w:val="24"/>
        </w:rPr>
        <w:t xml:space="preserve">de </w:t>
      </w:r>
      <w:r w:rsidR="00B63F8A" w:rsidRPr="00D52799">
        <w:rPr>
          <w:rFonts w:asciiTheme="minorHAnsi" w:hAnsiTheme="minorHAnsi" w:cstheme="minorHAnsi"/>
          <w:sz w:val="24"/>
          <w:szCs w:val="24"/>
        </w:rPr>
        <w:t>R$</w:t>
      </w:r>
      <w:r w:rsidR="006506CF" w:rsidRPr="00D52799">
        <w:rPr>
          <w:rFonts w:asciiTheme="minorHAnsi" w:hAnsiTheme="minorHAnsi" w:cstheme="minorHAnsi"/>
          <w:sz w:val="24"/>
          <w:szCs w:val="24"/>
        </w:rPr>
        <w:t>14.500.000</w:t>
      </w:r>
      <w:r w:rsidR="00B63F8A" w:rsidRPr="00D52799">
        <w:rPr>
          <w:rFonts w:asciiTheme="minorHAnsi" w:hAnsiTheme="minorHAnsi" w:cstheme="minorHAnsi"/>
          <w:sz w:val="24"/>
          <w:szCs w:val="24"/>
        </w:rPr>
        <w:t>,00 (</w:t>
      </w:r>
      <w:r w:rsidR="006506CF" w:rsidRPr="00D52799">
        <w:rPr>
          <w:rFonts w:asciiTheme="minorHAnsi" w:hAnsiTheme="minorHAnsi" w:cstheme="minorHAnsi"/>
          <w:sz w:val="24"/>
          <w:szCs w:val="24"/>
        </w:rPr>
        <w:t>quatorze milhões e quinhentos mil reais</w:t>
      </w:r>
      <w:r w:rsidR="00B63F8A" w:rsidRPr="00D52799">
        <w:rPr>
          <w:rFonts w:asciiTheme="minorHAnsi" w:hAnsiTheme="minorHAnsi" w:cstheme="minorHAnsi"/>
          <w:sz w:val="24"/>
          <w:szCs w:val="24"/>
        </w:rPr>
        <w:t>)</w:t>
      </w:r>
      <w:r w:rsidR="00B20534" w:rsidRPr="00D52799">
        <w:rPr>
          <w:rFonts w:asciiTheme="minorHAnsi" w:hAnsiTheme="minorHAnsi" w:cstheme="minorHAnsi"/>
          <w:sz w:val="24"/>
          <w:szCs w:val="24"/>
        </w:rPr>
        <w:t xml:space="preserve"> </w:t>
      </w:r>
      <w:r w:rsidRPr="00D52799">
        <w:rPr>
          <w:rFonts w:asciiTheme="minorHAnsi" w:hAnsiTheme="minorHAnsi" w:cstheme="minorHAnsi"/>
          <w:sz w:val="24"/>
          <w:szCs w:val="24"/>
        </w:rPr>
        <w:t>(“</w:t>
      </w:r>
      <w:r w:rsidRPr="00D52799">
        <w:rPr>
          <w:rFonts w:asciiTheme="minorHAnsi" w:hAnsiTheme="minorHAnsi" w:cstheme="minorHAnsi"/>
          <w:sz w:val="24"/>
          <w:szCs w:val="24"/>
          <w:u w:val="single"/>
        </w:rPr>
        <w:t>Valor Total da Emissão</w:t>
      </w:r>
      <w:r w:rsidRPr="00D52799">
        <w:rPr>
          <w:rFonts w:asciiTheme="minorHAnsi" w:hAnsiTheme="minorHAnsi" w:cstheme="minorHAnsi"/>
          <w:sz w:val="24"/>
          <w:szCs w:val="24"/>
        </w:rPr>
        <w:t xml:space="preserve">”). </w:t>
      </w:r>
    </w:p>
    <w:p w14:paraId="2CA55D35" w14:textId="77777777" w:rsidR="00FD26B3" w:rsidRPr="00D52799" w:rsidRDefault="00FD26B3" w:rsidP="00374B19">
      <w:pPr>
        <w:spacing w:line="320" w:lineRule="exact"/>
        <w:rPr>
          <w:rFonts w:asciiTheme="minorHAnsi" w:hAnsiTheme="minorHAnsi" w:cstheme="minorHAnsi"/>
          <w:sz w:val="24"/>
          <w:szCs w:val="24"/>
        </w:rPr>
      </w:pPr>
    </w:p>
    <w:p w14:paraId="5EF5760C" w14:textId="375D4ADA" w:rsidR="005D1970" w:rsidRPr="00D52799" w:rsidRDefault="005D1970" w:rsidP="00374B19">
      <w:pPr>
        <w:pStyle w:val="ListaColorida-nfase11"/>
        <w:numPr>
          <w:ilvl w:val="1"/>
          <w:numId w:val="5"/>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Destinação dos Recursos</w:t>
      </w:r>
      <w:r w:rsidRPr="00D52799">
        <w:rPr>
          <w:rFonts w:asciiTheme="minorHAnsi" w:hAnsiTheme="minorHAnsi" w:cstheme="minorHAnsi"/>
          <w:sz w:val="24"/>
          <w:szCs w:val="24"/>
        </w:rPr>
        <w:t xml:space="preserve">: A destinação dos recursos captados por meio das Debêntures é imobiliária, nos termos da Cláusula </w:t>
      </w:r>
      <w:r w:rsidR="009A0B94" w:rsidRPr="00D52799">
        <w:rPr>
          <w:rFonts w:asciiTheme="minorHAnsi" w:hAnsiTheme="minorHAnsi" w:cstheme="minorHAnsi"/>
          <w:sz w:val="24"/>
          <w:szCs w:val="24"/>
        </w:rPr>
        <w:t xml:space="preserve">Quinta </w:t>
      </w:r>
      <w:r w:rsidRPr="00D52799">
        <w:rPr>
          <w:rFonts w:asciiTheme="minorHAnsi" w:hAnsiTheme="minorHAnsi" w:cstheme="minorHAnsi"/>
          <w:sz w:val="24"/>
          <w:szCs w:val="24"/>
        </w:rPr>
        <w:t>abaixo.</w:t>
      </w:r>
    </w:p>
    <w:p w14:paraId="47D5315C" w14:textId="77777777" w:rsidR="00366AFA" w:rsidRPr="00D52799" w:rsidRDefault="00366AFA" w:rsidP="00374B19">
      <w:pPr>
        <w:pStyle w:val="PargrafodaLista"/>
        <w:spacing w:line="320" w:lineRule="exact"/>
        <w:rPr>
          <w:rFonts w:asciiTheme="minorHAnsi" w:hAnsiTheme="minorHAnsi" w:cstheme="minorHAnsi"/>
          <w:sz w:val="24"/>
          <w:szCs w:val="24"/>
        </w:rPr>
      </w:pPr>
    </w:p>
    <w:p w14:paraId="110D5727" w14:textId="68864E78" w:rsidR="00366AFA" w:rsidRPr="00D52799" w:rsidRDefault="00A86945" w:rsidP="00374B19">
      <w:pPr>
        <w:pStyle w:val="ListaColorida-nfase11"/>
        <w:numPr>
          <w:ilvl w:val="2"/>
          <w:numId w:val="5"/>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A Emissora será a responsável pela custódia e guarda de todos e quaisquer documentos que comprovem a utilização dos recursos relativos às Debêntures, conforme previsto na Cláusula </w:t>
      </w:r>
      <w:r w:rsidR="00CF55E5" w:rsidRPr="00D52799">
        <w:rPr>
          <w:rFonts w:asciiTheme="minorHAnsi" w:hAnsiTheme="minorHAnsi" w:cstheme="minorHAnsi"/>
          <w:sz w:val="24"/>
          <w:szCs w:val="24"/>
        </w:rPr>
        <w:t xml:space="preserve">5.1.4 </w:t>
      </w:r>
      <w:r w:rsidRPr="00D52799">
        <w:rPr>
          <w:rFonts w:asciiTheme="minorHAnsi" w:hAnsiTheme="minorHAnsi" w:cstheme="minorHAnsi"/>
          <w:sz w:val="24"/>
          <w:szCs w:val="24"/>
        </w:rPr>
        <w:t>infra, enquanto as Debêntures estiverem em vigor, observados os eventuais prazos legais e regulamentares aplicáveis</w:t>
      </w:r>
      <w:r w:rsidR="006954C1" w:rsidRPr="00D52799">
        <w:rPr>
          <w:rFonts w:asciiTheme="minorHAnsi" w:hAnsiTheme="minorHAnsi" w:cstheme="minorHAnsi"/>
          <w:sz w:val="24"/>
          <w:szCs w:val="24"/>
        </w:rPr>
        <w:t>.</w:t>
      </w:r>
    </w:p>
    <w:p w14:paraId="09BE8241" w14:textId="77777777" w:rsidR="005D1970" w:rsidRPr="00D52799" w:rsidRDefault="005D1970" w:rsidP="00374B19">
      <w:pPr>
        <w:spacing w:line="320" w:lineRule="exact"/>
        <w:rPr>
          <w:rFonts w:asciiTheme="minorHAnsi" w:hAnsiTheme="minorHAnsi" w:cstheme="minorHAnsi"/>
          <w:sz w:val="24"/>
          <w:szCs w:val="24"/>
        </w:rPr>
      </w:pPr>
    </w:p>
    <w:p w14:paraId="6C97AD8F" w14:textId="77777777" w:rsidR="00855C80" w:rsidRPr="00D52799" w:rsidRDefault="00855C80" w:rsidP="00374B19">
      <w:pPr>
        <w:pStyle w:val="ListaColorida-nfase11"/>
        <w:spacing w:line="320" w:lineRule="exact"/>
        <w:ind w:left="0"/>
        <w:jc w:val="center"/>
        <w:rPr>
          <w:rFonts w:asciiTheme="minorHAnsi" w:hAnsiTheme="minorHAnsi" w:cstheme="minorHAnsi"/>
          <w:b/>
          <w:sz w:val="24"/>
          <w:szCs w:val="24"/>
        </w:rPr>
      </w:pPr>
      <w:r w:rsidRPr="00D52799">
        <w:rPr>
          <w:rFonts w:asciiTheme="minorHAnsi" w:hAnsiTheme="minorHAnsi" w:cstheme="minorHAnsi"/>
          <w:b/>
          <w:sz w:val="24"/>
          <w:szCs w:val="24"/>
        </w:rPr>
        <w:t xml:space="preserve">CLAUSULA TERCEIRA - </w:t>
      </w:r>
      <w:r w:rsidR="00FD26B3" w:rsidRPr="00D52799">
        <w:rPr>
          <w:rFonts w:asciiTheme="minorHAnsi" w:hAnsiTheme="minorHAnsi" w:cstheme="minorHAnsi"/>
          <w:b/>
          <w:caps/>
          <w:sz w:val="24"/>
          <w:szCs w:val="24"/>
        </w:rPr>
        <w:t>Características das Debêntures</w:t>
      </w:r>
    </w:p>
    <w:p w14:paraId="11EA3EC3" w14:textId="77777777" w:rsidR="00855C80" w:rsidRPr="00D52799" w:rsidRDefault="00855C80" w:rsidP="00374B19">
      <w:pPr>
        <w:pStyle w:val="ListaColorida-nfase11"/>
        <w:spacing w:line="320" w:lineRule="exact"/>
        <w:ind w:left="0"/>
        <w:jc w:val="both"/>
        <w:rPr>
          <w:rFonts w:asciiTheme="minorHAnsi" w:hAnsiTheme="minorHAnsi" w:cstheme="minorHAnsi"/>
          <w:sz w:val="24"/>
          <w:szCs w:val="24"/>
        </w:rPr>
      </w:pPr>
    </w:p>
    <w:p w14:paraId="62768366" w14:textId="77777777" w:rsidR="00FD26B3" w:rsidRPr="00D52799" w:rsidRDefault="0012159C" w:rsidP="00374B19">
      <w:pPr>
        <w:pStyle w:val="ListaColorida-nfase11"/>
        <w:numPr>
          <w:ilvl w:val="1"/>
          <w:numId w:val="13"/>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As </w:t>
      </w:r>
      <w:r w:rsidR="00A56D3A" w:rsidRPr="00D52799">
        <w:rPr>
          <w:rFonts w:asciiTheme="minorHAnsi" w:hAnsiTheme="minorHAnsi" w:cstheme="minorHAnsi"/>
          <w:sz w:val="24"/>
          <w:szCs w:val="24"/>
        </w:rPr>
        <w:t xml:space="preserve">Debêntures </w:t>
      </w:r>
      <w:r w:rsidRPr="00D52799">
        <w:rPr>
          <w:rFonts w:asciiTheme="minorHAnsi" w:hAnsiTheme="minorHAnsi" w:cstheme="minorHAnsi"/>
          <w:sz w:val="24"/>
          <w:szCs w:val="24"/>
        </w:rPr>
        <w:t>da Emissão terão as seguintes características:</w:t>
      </w:r>
    </w:p>
    <w:bookmarkEnd w:id="1"/>
    <w:p w14:paraId="779BC19C" w14:textId="77777777" w:rsidR="00FD26B3" w:rsidRPr="00D52799" w:rsidRDefault="00FD26B3" w:rsidP="00374B19">
      <w:pPr>
        <w:pStyle w:val="PargrafodaLista1"/>
        <w:spacing w:line="320" w:lineRule="exact"/>
        <w:ind w:left="0"/>
        <w:contextualSpacing/>
        <w:jc w:val="both"/>
        <w:rPr>
          <w:rFonts w:asciiTheme="minorHAnsi" w:hAnsiTheme="minorHAnsi" w:cstheme="minorHAnsi"/>
          <w:sz w:val="24"/>
          <w:szCs w:val="24"/>
          <w:u w:val="single"/>
        </w:rPr>
      </w:pPr>
    </w:p>
    <w:p w14:paraId="2D5F6A8B" w14:textId="1D2EDE1D" w:rsidR="0012159C" w:rsidRPr="00D52799" w:rsidRDefault="0012159C"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Valor Nominal Unitário</w:t>
      </w:r>
      <w:r w:rsidRPr="00D52799">
        <w:rPr>
          <w:rFonts w:asciiTheme="minorHAnsi" w:hAnsiTheme="minorHAnsi" w:cstheme="minorHAnsi"/>
          <w:sz w:val="24"/>
          <w:szCs w:val="24"/>
        </w:rPr>
        <w:t>. R$</w:t>
      </w:r>
      <w:r w:rsidR="00096ADA" w:rsidRPr="00D52799">
        <w:rPr>
          <w:rFonts w:asciiTheme="minorHAnsi" w:hAnsiTheme="minorHAnsi" w:cstheme="minorHAnsi"/>
          <w:sz w:val="24"/>
          <w:szCs w:val="24"/>
        </w:rPr>
        <w:t>1.000,00</w:t>
      </w:r>
      <w:r w:rsidRPr="00D52799">
        <w:rPr>
          <w:rFonts w:asciiTheme="minorHAnsi" w:hAnsiTheme="minorHAnsi" w:cstheme="minorHAnsi"/>
          <w:sz w:val="24"/>
          <w:szCs w:val="24"/>
        </w:rPr>
        <w:t xml:space="preserve"> (</w:t>
      </w:r>
      <w:r w:rsidR="00096ADA" w:rsidRPr="00D52799">
        <w:rPr>
          <w:rFonts w:asciiTheme="minorHAnsi" w:hAnsiTheme="minorHAnsi" w:cstheme="minorHAnsi"/>
          <w:sz w:val="24"/>
          <w:szCs w:val="24"/>
        </w:rPr>
        <w:t>mil</w:t>
      </w:r>
      <w:r w:rsidR="00C10047" w:rsidRPr="00D52799">
        <w:rPr>
          <w:rFonts w:asciiTheme="minorHAnsi" w:hAnsiTheme="minorHAnsi" w:cstheme="minorHAnsi"/>
          <w:sz w:val="24"/>
          <w:szCs w:val="24"/>
        </w:rPr>
        <w:t xml:space="preserve"> </w:t>
      </w:r>
      <w:r w:rsidR="00324A60" w:rsidRPr="00D52799">
        <w:rPr>
          <w:rFonts w:asciiTheme="minorHAnsi" w:hAnsiTheme="minorHAnsi" w:cstheme="minorHAnsi"/>
          <w:sz w:val="24"/>
          <w:szCs w:val="24"/>
        </w:rPr>
        <w:t>reais</w:t>
      </w:r>
      <w:r w:rsidRPr="00D52799">
        <w:rPr>
          <w:rFonts w:asciiTheme="minorHAnsi" w:hAnsiTheme="minorHAnsi" w:cstheme="minorHAnsi"/>
          <w:sz w:val="24"/>
          <w:szCs w:val="24"/>
        </w:rPr>
        <w:t>)</w:t>
      </w:r>
      <w:r w:rsidR="008356D8" w:rsidRPr="00D52799">
        <w:rPr>
          <w:rFonts w:asciiTheme="minorHAnsi" w:hAnsiTheme="minorHAnsi" w:cstheme="minorHAnsi"/>
          <w:sz w:val="24"/>
          <w:szCs w:val="24"/>
        </w:rPr>
        <w:t>, na Data da Emissão</w:t>
      </w:r>
      <w:r w:rsidRPr="00D52799">
        <w:rPr>
          <w:rFonts w:asciiTheme="minorHAnsi" w:hAnsiTheme="minorHAnsi" w:cstheme="minorHAnsi"/>
          <w:sz w:val="24"/>
          <w:szCs w:val="24"/>
        </w:rPr>
        <w:t xml:space="preserve"> (“</w:t>
      </w:r>
      <w:r w:rsidRPr="00D52799">
        <w:rPr>
          <w:rFonts w:asciiTheme="minorHAnsi" w:hAnsiTheme="minorHAnsi" w:cstheme="minorHAnsi"/>
          <w:sz w:val="24"/>
          <w:szCs w:val="24"/>
          <w:u w:val="single"/>
        </w:rPr>
        <w:t>Valor Nominal Unitário</w:t>
      </w:r>
      <w:r w:rsidR="00B71412" w:rsidRPr="00D52799">
        <w:rPr>
          <w:rFonts w:asciiTheme="minorHAnsi" w:hAnsiTheme="minorHAnsi" w:cstheme="minorHAnsi"/>
          <w:sz w:val="24"/>
          <w:szCs w:val="24"/>
        </w:rPr>
        <w:t>”).</w:t>
      </w:r>
    </w:p>
    <w:p w14:paraId="40872D7D" w14:textId="77777777" w:rsidR="0079583E" w:rsidRPr="00D52799" w:rsidRDefault="0079583E" w:rsidP="00374B19">
      <w:pPr>
        <w:pStyle w:val="ListaColorida-nfase11"/>
        <w:spacing w:line="320" w:lineRule="exact"/>
        <w:ind w:left="0"/>
        <w:jc w:val="both"/>
        <w:rPr>
          <w:rFonts w:asciiTheme="minorHAnsi" w:hAnsiTheme="minorHAnsi" w:cstheme="minorHAnsi"/>
          <w:sz w:val="24"/>
          <w:szCs w:val="24"/>
        </w:rPr>
      </w:pPr>
    </w:p>
    <w:p w14:paraId="4BBA2A7E" w14:textId="54B80CA7" w:rsidR="008D0A6F" w:rsidRPr="00D52799" w:rsidRDefault="005F67C7"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Quantidade de Debêntures Emitidas</w:t>
      </w:r>
      <w:r w:rsidRPr="00D52799">
        <w:rPr>
          <w:rFonts w:asciiTheme="minorHAnsi" w:hAnsiTheme="minorHAnsi" w:cstheme="minorHAnsi"/>
          <w:sz w:val="24"/>
          <w:szCs w:val="24"/>
        </w:rPr>
        <w:t xml:space="preserve">. Serão emitidas até </w:t>
      </w:r>
      <w:r w:rsidR="00096ADA" w:rsidRPr="00D52799">
        <w:rPr>
          <w:rFonts w:asciiTheme="minorHAnsi" w:hAnsiTheme="minorHAnsi" w:cstheme="minorHAnsi"/>
          <w:sz w:val="24"/>
          <w:szCs w:val="24"/>
        </w:rPr>
        <w:t>14.500</w:t>
      </w:r>
      <w:r w:rsidRPr="00D52799">
        <w:rPr>
          <w:rFonts w:asciiTheme="minorHAnsi" w:hAnsiTheme="minorHAnsi" w:cstheme="minorHAnsi"/>
          <w:sz w:val="24"/>
          <w:szCs w:val="24"/>
        </w:rPr>
        <w:t xml:space="preserve"> (</w:t>
      </w:r>
      <w:r w:rsidR="00096ADA" w:rsidRPr="00D52799">
        <w:rPr>
          <w:rFonts w:asciiTheme="minorHAnsi" w:hAnsiTheme="minorHAnsi" w:cstheme="minorHAnsi"/>
          <w:sz w:val="24"/>
          <w:szCs w:val="24"/>
        </w:rPr>
        <w:t>quatorze mil e quinhentas</w:t>
      </w:r>
      <w:r w:rsidRPr="00D52799">
        <w:rPr>
          <w:rFonts w:asciiTheme="minorHAnsi" w:hAnsiTheme="minorHAnsi" w:cstheme="minorHAnsi"/>
          <w:sz w:val="24"/>
          <w:szCs w:val="24"/>
        </w:rPr>
        <w:t xml:space="preserve">) Debêntures, totalizando até R$ </w:t>
      </w:r>
      <w:r w:rsidR="00096ADA" w:rsidRPr="00D52799">
        <w:rPr>
          <w:rFonts w:asciiTheme="minorHAnsi" w:hAnsiTheme="minorHAnsi" w:cstheme="minorHAnsi"/>
          <w:sz w:val="24"/>
          <w:szCs w:val="24"/>
        </w:rPr>
        <w:t>14.500.000,00</w:t>
      </w:r>
      <w:r w:rsidR="00C72671" w:rsidRPr="00D52799">
        <w:rPr>
          <w:rFonts w:asciiTheme="minorHAnsi" w:hAnsiTheme="minorHAnsi" w:cstheme="minorHAnsi"/>
          <w:sz w:val="24"/>
          <w:szCs w:val="24"/>
        </w:rPr>
        <w:t xml:space="preserve"> (</w:t>
      </w:r>
      <w:r w:rsidR="00096ADA" w:rsidRPr="00D52799">
        <w:rPr>
          <w:rFonts w:asciiTheme="minorHAnsi" w:hAnsiTheme="minorHAnsi" w:cstheme="minorHAnsi"/>
          <w:sz w:val="24"/>
          <w:szCs w:val="24"/>
        </w:rPr>
        <w:t>quatorze milhões e quinhentos</w:t>
      </w:r>
      <w:r w:rsidR="00C72671" w:rsidRPr="00D52799">
        <w:rPr>
          <w:rFonts w:asciiTheme="minorHAnsi" w:hAnsiTheme="minorHAnsi" w:cstheme="minorHAnsi"/>
          <w:sz w:val="24"/>
          <w:szCs w:val="24"/>
        </w:rPr>
        <w:t xml:space="preserve"> </w:t>
      </w:r>
      <w:r w:rsidR="00096ADA" w:rsidRPr="00D52799">
        <w:rPr>
          <w:rFonts w:asciiTheme="minorHAnsi" w:hAnsiTheme="minorHAnsi" w:cstheme="minorHAnsi"/>
          <w:sz w:val="24"/>
          <w:szCs w:val="24"/>
        </w:rPr>
        <w:t xml:space="preserve">mil </w:t>
      </w:r>
      <w:r w:rsidR="00C72671" w:rsidRPr="00D52799">
        <w:rPr>
          <w:rFonts w:asciiTheme="minorHAnsi" w:hAnsiTheme="minorHAnsi" w:cstheme="minorHAnsi"/>
          <w:sz w:val="24"/>
          <w:szCs w:val="24"/>
        </w:rPr>
        <w:t>reais), na Data da Emissão.</w:t>
      </w:r>
    </w:p>
    <w:p w14:paraId="3FFCF4FF" w14:textId="77777777" w:rsidR="008D0A6F" w:rsidRPr="00D52799" w:rsidRDefault="008D0A6F" w:rsidP="00374B19">
      <w:pPr>
        <w:pStyle w:val="PargrafodaLista"/>
        <w:spacing w:line="320" w:lineRule="exact"/>
        <w:rPr>
          <w:rFonts w:asciiTheme="minorHAnsi" w:hAnsiTheme="minorHAnsi" w:cstheme="minorHAnsi"/>
          <w:sz w:val="24"/>
          <w:szCs w:val="24"/>
          <w:u w:val="single"/>
        </w:rPr>
      </w:pPr>
    </w:p>
    <w:p w14:paraId="1CE8E9D5" w14:textId="3728A4E5" w:rsidR="0012159C" w:rsidRPr="00D52799" w:rsidRDefault="0012159C"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lastRenderedPageBreak/>
        <w:t>Data de Emissão</w:t>
      </w:r>
      <w:r w:rsidRPr="00D52799">
        <w:rPr>
          <w:rFonts w:asciiTheme="minorHAnsi" w:hAnsiTheme="minorHAnsi" w:cstheme="minorHAnsi"/>
          <w:sz w:val="24"/>
          <w:szCs w:val="24"/>
        </w:rPr>
        <w:t xml:space="preserve">. Para todos os fins e efeitos legais desta Escritura de Emissão de Debêntures, a data de emissão das Debêntures </w:t>
      </w:r>
      <w:r w:rsidRPr="009D0658">
        <w:rPr>
          <w:rFonts w:asciiTheme="minorHAnsi" w:hAnsiTheme="minorHAnsi" w:cstheme="minorHAnsi"/>
          <w:sz w:val="24"/>
          <w:szCs w:val="24"/>
        </w:rPr>
        <w:t xml:space="preserve">será </w:t>
      </w:r>
      <w:r w:rsidR="009D0658" w:rsidRPr="00785597">
        <w:rPr>
          <w:rFonts w:asciiTheme="minorHAnsi" w:hAnsiTheme="minorHAnsi" w:cstheme="minorHAnsi"/>
          <w:sz w:val="24"/>
          <w:szCs w:val="24"/>
        </w:rPr>
        <w:t>10 de setembro</w:t>
      </w:r>
      <w:r w:rsidR="00CF55E5" w:rsidRPr="00785597">
        <w:rPr>
          <w:rFonts w:asciiTheme="minorHAnsi" w:hAnsiTheme="minorHAnsi" w:cstheme="minorHAnsi"/>
          <w:sz w:val="24"/>
          <w:szCs w:val="24"/>
        </w:rPr>
        <w:t xml:space="preserve"> </w:t>
      </w:r>
      <w:r w:rsidR="00B74FC1" w:rsidRPr="00785597">
        <w:rPr>
          <w:rFonts w:asciiTheme="minorHAnsi" w:hAnsiTheme="minorHAnsi" w:cstheme="minorHAnsi"/>
          <w:sz w:val="24"/>
          <w:szCs w:val="24"/>
        </w:rPr>
        <w:t>de 20</w:t>
      </w:r>
      <w:r w:rsidR="0079583E" w:rsidRPr="00785597">
        <w:rPr>
          <w:rFonts w:asciiTheme="minorHAnsi" w:hAnsiTheme="minorHAnsi" w:cstheme="minorHAnsi"/>
          <w:sz w:val="24"/>
          <w:szCs w:val="24"/>
        </w:rPr>
        <w:t>2</w:t>
      </w:r>
      <w:r w:rsidR="00061CE0" w:rsidRPr="00785597">
        <w:rPr>
          <w:rFonts w:asciiTheme="minorHAnsi" w:hAnsiTheme="minorHAnsi" w:cstheme="minorHAnsi"/>
          <w:sz w:val="24"/>
          <w:szCs w:val="24"/>
        </w:rPr>
        <w:t>1</w:t>
      </w:r>
      <w:r w:rsidRPr="00D52799">
        <w:rPr>
          <w:rFonts w:asciiTheme="minorHAnsi" w:hAnsiTheme="minorHAnsi" w:cstheme="minorHAnsi"/>
          <w:sz w:val="24"/>
          <w:szCs w:val="24"/>
        </w:rPr>
        <w:t xml:space="preserve"> (“</w:t>
      </w:r>
      <w:r w:rsidRPr="00D52799">
        <w:rPr>
          <w:rFonts w:asciiTheme="minorHAnsi" w:hAnsiTheme="minorHAnsi" w:cstheme="minorHAnsi"/>
          <w:sz w:val="24"/>
          <w:szCs w:val="24"/>
          <w:u w:val="single"/>
        </w:rPr>
        <w:t>Data de Emissão</w:t>
      </w:r>
      <w:r w:rsidRPr="00D52799">
        <w:rPr>
          <w:rFonts w:asciiTheme="minorHAnsi" w:hAnsiTheme="minorHAnsi" w:cstheme="minorHAnsi"/>
          <w:sz w:val="24"/>
          <w:szCs w:val="24"/>
        </w:rPr>
        <w:t>”).</w:t>
      </w:r>
    </w:p>
    <w:p w14:paraId="2E5F468E" w14:textId="77777777" w:rsidR="0012159C" w:rsidRPr="00D52799" w:rsidRDefault="0012159C" w:rsidP="00374B19">
      <w:pPr>
        <w:pStyle w:val="PargrafodaLista1"/>
        <w:spacing w:line="320" w:lineRule="exact"/>
        <w:ind w:left="0"/>
        <w:contextualSpacing/>
        <w:jc w:val="both"/>
        <w:rPr>
          <w:rFonts w:asciiTheme="minorHAnsi" w:hAnsiTheme="minorHAnsi" w:cstheme="minorHAnsi"/>
          <w:sz w:val="24"/>
          <w:szCs w:val="24"/>
          <w:u w:val="single"/>
        </w:rPr>
      </w:pPr>
    </w:p>
    <w:p w14:paraId="18227594" w14:textId="054317FA" w:rsidR="001D13C0" w:rsidRPr="00D52799" w:rsidRDefault="001D13C0"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 xml:space="preserve">Prazo das </w:t>
      </w:r>
      <w:r w:rsidRPr="004A02E1">
        <w:rPr>
          <w:rFonts w:asciiTheme="minorHAnsi" w:hAnsiTheme="minorHAnsi" w:cstheme="minorHAnsi"/>
          <w:sz w:val="24"/>
          <w:szCs w:val="24"/>
          <w:u w:val="single"/>
        </w:rPr>
        <w:t>Debêntures</w:t>
      </w:r>
      <w:r w:rsidRPr="004A02E1">
        <w:rPr>
          <w:rFonts w:asciiTheme="minorHAnsi" w:hAnsiTheme="minorHAnsi" w:cstheme="minorHAnsi"/>
          <w:sz w:val="24"/>
          <w:szCs w:val="24"/>
        </w:rPr>
        <w:t xml:space="preserve">: </w:t>
      </w:r>
      <w:r w:rsidR="009D0658" w:rsidRPr="004A02E1">
        <w:rPr>
          <w:rFonts w:asciiTheme="minorHAnsi" w:hAnsiTheme="minorHAnsi" w:cstheme="minorHAnsi"/>
          <w:sz w:val="24"/>
          <w:szCs w:val="24"/>
        </w:rPr>
        <w:t>2.170</w:t>
      </w:r>
      <w:r w:rsidR="007E76C0" w:rsidRPr="004A02E1">
        <w:rPr>
          <w:rFonts w:asciiTheme="minorHAnsi" w:hAnsiTheme="minorHAnsi" w:cstheme="minorHAnsi"/>
          <w:sz w:val="24"/>
          <w:szCs w:val="24"/>
        </w:rPr>
        <w:t xml:space="preserve"> (</w:t>
      </w:r>
      <w:r w:rsidR="009D0658" w:rsidRPr="004A02E1">
        <w:rPr>
          <w:rFonts w:asciiTheme="minorHAnsi" w:hAnsiTheme="minorHAnsi" w:cstheme="minorHAnsi"/>
          <w:sz w:val="24"/>
          <w:szCs w:val="24"/>
        </w:rPr>
        <w:t>dois mil, cento e setenta</w:t>
      </w:r>
      <w:r w:rsidR="007E76C0" w:rsidRPr="004A02E1">
        <w:rPr>
          <w:rFonts w:asciiTheme="minorHAnsi" w:hAnsiTheme="minorHAnsi" w:cstheme="minorHAnsi"/>
          <w:sz w:val="24"/>
          <w:szCs w:val="24"/>
        </w:rPr>
        <w:t xml:space="preserve">) </w:t>
      </w:r>
      <w:r w:rsidR="009D0658">
        <w:rPr>
          <w:rFonts w:asciiTheme="minorHAnsi" w:hAnsiTheme="minorHAnsi" w:cstheme="minorHAnsi"/>
          <w:sz w:val="24"/>
          <w:szCs w:val="24"/>
        </w:rPr>
        <w:t>dias</w:t>
      </w:r>
      <w:r w:rsidR="009D0658" w:rsidRPr="00D52799">
        <w:rPr>
          <w:rFonts w:asciiTheme="minorHAnsi" w:hAnsiTheme="minorHAnsi" w:cstheme="minorHAnsi"/>
          <w:sz w:val="24"/>
          <w:szCs w:val="24"/>
        </w:rPr>
        <w:t xml:space="preserve"> </w:t>
      </w:r>
      <w:r w:rsidR="008C51FD" w:rsidRPr="00D52799">
        <w:rPr>
          <w:rFonts w:asciiTheme="minorHAnsi" w:hAnsiTheme="minorHAnsi" w:cstheme="minorHAnsi"/>
          <w:sz w:val="24"/>
          <w:szCs w:val="24"/>
        </w:rPr>
        <w:t>contados da Data de Emissão</w:t>
      </w:r>
      <w:r w:rsidR="007E76C0" w:rsidRPr="00D52799">
        <w:rPr>
          <w:rFonts w:asciiTheme="minorHAnsi" w:hAnsiTheme="minorHAnsi" w:cstheme="minorHAnsi"/>
          <w:sz w:val="24"/>
          <w:szCs w:val="24"/>
        </w:rPr>
        <w:t>, sendo os 18 (dezoito) primeiros meses período de carência</w:t>
      </w:r>
      <w:r w:rsidRPr="00D52799">
        <w:rPr>
          <w:rFonts w:asciiTheme="minorHAnsi" w:hAnsiTheme="minorHAnsi" w:cstheme="minorHAnsi"/>
          <w:sz w:val="24"/>
          <w:szCs w:val="24"/>
        </w:rPr>
        <w:t>.</w:t>
      </w:r>
    </w:p>
    <w:p w14:paraId="7D0566E2" w14:textId="77777777" w:rsidR="001D13C0" w:rsidRPr="00D52799" w:rsidRDefault="001D13C0" w:rsidP="00374B19">
      <w:pPr>
        <w:pStyle w:val="PargrafodaLista1"/>
        <w:spacing w:line="320" w:lineRule="exact"/>
        <w:ind w:left="0"/>
        <w:contextualSpacing/>
        <w:jc w:val="both"/>
        <w:rPr>
          <w:rFonts w:asciiTheme="minorHAnsi" w:hAnsiTheme="minorHAnsi" w:cstheme="minorHAnsi"/>
          <w:sz w:val="24"/>
          <w:szCs w:val="24"/>
          <w:u w:val="single"/>
        </w:rPr>
      </w:pPr>
    </w:p>
    <w:p w14:paraId="5348EE2D" w14:textId="155171C3" w:rsidR="001D13C0" w:rsidRPr="00D52799" w:rsidRDefault="001D13C0"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Data de Vencimento</w:t>
      </w:r>
      <w:r w:rsidRPr="00D52799">
        <w:rPr>
          <w:rFonts w:asciiTheme="minorHAnsi" w:hAnsiTheme="minorHAnsi" w:cstheme="minorHAnsi"/>
          <w:sz w:val="24"/>
          <w:szCs w:val="24"/>
        </w:rPr>
        <w:t xml:space="preserve">. As Debêntures terão vencimento </w:t>
      </w:r>
      <w:r w:rsidRPr="00FF524E">
        <w:rPr>
          <w:rFonts w:asciiTheme="minorHAnsi" w:hAnsiTheme="minorHAnsi" w:cstheme="minorHAnsi"/>
          <w:sz w:val="24"/>
          <w:szCs w:val="24"/>
        </w:rPr>
        <w:t xml:space="preserve">em </w:t>
      </w:r>
      <w:bookmarkStart w:id="2" w:name="OLE_LINK1"/>
      <w:r w:rsidR="00D8150E" w:rsidRPr="004A02E1">
        <w:rPr>
          <w:rFonts w:asciiTheme="minorHAnsi" w:hAnsiTheme="minorHAnsi" w:cstheme="minorHAnsi"/>
          <w:sz w:val="24"/>
          <w:szCs w:val="24"/>
        </w:rPr>
        <w:t>2</w:t>
      </w:r>
      <w:r w:rsidR="002B4CCF" w:rsidRPr="004A02E1">
        <w:rPr>
          <w:rFonts w:asciiTheme="minorHAnsi" w:hAnsiTheme="minorHAnsi" w:cstheme="minorHAnsi"/>
          <w:sz w:val="24"/>
          <w:szCs w:val="24"/>
        </w:rPr>
        <w:t>0</w:t>
      </w:r>
      <w:r w:rsidR="00D8150E" w:rsidRPr="004A02E1">
        <w:rPr>
          <w:rFonts w:asciiTheme="minorHAnsi" w:hAnsiTheme="minorHAnsi" w:cstheme="minorHAnsi"/>
          <w:sz w:val="24"/>
          <w:szCs w:val="24"/>
        </w:rPr>
        <w:t xml:space="preserve"> </w:t>
      </w:r>
      <w:r w:rsidRPr="004A02E1">
        <w:rPr>
          <w:rFonts w:asciiTheme="minorHAnsi" w:hAnsiTheme="minorHAnsi" w:cstheme="minorHAnsi"/>
          <w:sz w:val="24"/>
          <w:szCs w:val="24"/>
        </w:rPr>
        <w:t xml:space="preserve">de </w:t>
      </w:r>
      <w:r w:rsidR="004A0793" w:rsidRPr="004A02E1">
        <w:rPr>
          <w:rFonts w:asciiTheme="minorHAnsi" w:hAnsiTheme="minorHAnsi" w:cstheme="minorHAnsi"/>
          <w:sz w:val="24"/>
          <w:szCs w:val="24"/>
        </w:rPr>
        <w:t xml:space="preserve">agosto </w:t>
      </w:r>
      <w:r w:rsidRPr="004A02E1">
        <w:rPr>
          <w:rFonts w:asciiTheme="minorHAnsi" w:hAnsiTheme="minorHAnsi" w:cstheme="minorHAnsi"/>
          <w:sz w:val="24"/>
          <w:szCs w:val="24"/>
        </w:rPr>
        <w:t xml:space="preserve">de </w:t>
      </w:r>
      <w:r w:rsidR="00645963" w:rsidRPr="004A02E1">
        <w:rPr>
          <w:rFonts w:asciiTheme="minorHAnsi" w:hAnsiTheme="minorHAnsi" w:cstheme="minorHAnsi"/>
          <w:sz w:val="24"/>
          <w:szCs w:val="24"/>
        </w:rPr>
        <w:t>202</w:t>
      </w:r>
      <w:r w:rsidR="004A0793" w:rsidRPr="004A02E1">
        <w:rPr>
          <w:rFonts w:asciiTheme="minorHAnsi" w:hAnsiTheme="minorHAnsi" w:cstheme="minorHAnsi"/>
          <w:sz w:val="24"/>
          <w:szCs w:val="24"/>
        </w:rPr>
        <w:t>7</w:t>
      </w:r>
      <w:r w:rsidRPr="00FF524E">
        <w:rPr>
          <w:rFonts w:asciiTheme="minorHAnsi" w:hAnsiTheme="minorHAnsi" w:cstheme="minorHAnsi"/>
          <w:sz w:val="24"/>
          <w:szCs w:val="24"/>
        </w:rPr>
        <w:t>,</w:t>
      </w:r>
      <w:r w:rsidRPr="00D52799">
        <w:rPr>
          <w:rFonts w:asciiTheme="minorHAnsi" w:hAnsiTheme="minorHAnsi" w:cstheme="minorHAnsi"/>
          <w:sz w:val="24"/>
          <w:szCs w:val="24"/>
        </w:rPr>
        <w:t xml:space="preserve"> conforme</w:t>
      </w:r>
      <w:r w:rsidR="00076552" w:rsidRPr="00D52799">
        <w:rPr>
          <w:rFonts w:asciiTheme="minorHAnsi" w:hAnsiTheme="minorHAnsi" w:cstheme="minorHAnsi"/>
          <w:sz w:val="24"/>
          <w:szCs w:val="24"/>
        </w:rPr>
        <w:t xml:space="preserve"> cronograma previsto no</w:t>
      </w:r>
      <w:r w:rsidRPr="00D52799">
        <w:rPr>
          <w:rFonts w:asciiTheme="minorHAnsi" w:hAnsiTheme="minorHAnsi" w:cstheme="minorHAnsi"/>
          <w:sz w:val="24"/>
          <w:szCs w:val="24"/>
        </w:rPr>
        <w:t xml:space="preserve"> Anexo II </w:t>
      </w:r>
      <w:bookmarkEnd w:id="2"/>
      <w:r w:rsidR="00076552" w:rsidRPr="00D52799">
        <w:rPr>
          <w:rFonts w:asciiTheme="minorHAnsi" w:hAnsiTheme="minorHAnsi" w:cstheme="minorHAnsi"/>
          <w:sz w:val="24"/>
          <w:szCs w:val="24"/>
        </w:rPr>
        <w:t xml:space="preserve">ao presente </w:t>
      </w:r>
      <w:r w:rsidRPr="00D52799">
        <w:rPr>
          <w:rFonts w:asciiTheme="minorHAnsi" w:hAnsiTheme="minorHAnsi" w:cstheme="minorHAnsi"/>
          <w:sz w:val="24"/>
          <w:szCs w:val="24"/>
        </w:rPr>
        <w:t>(“</w:t>
      </w:r>
      <w:r w:rsidRPr="00D52799">
        <w:rPr>
          <w:rFonts w:asciiTheme="minorHAnsi" w:hAnsiTheme="minorHAnsi" w:cstheme="minorHAnsi"/>
          <w:sz w:val="24"/>
          <w:szCs w:val="24"/>
          <w:u w:val="single"/>
        </w:rPr>
        <w:t>Data de Vencimento”</w:t>
      </w:r>
      <w:r w:rsidR="00B71412" w:rsidRPr="00D52799">
        <w:rPr>
          <w:rFonts w:asciiTheme="minorHAnsi" w:hAnsiTheme="minorHAnsi" w:cstheme="minorHAnsi"/>
          <w:sz w:val="24"/>
          <w:szCs w:val="24"/>
        </w:rPr>
        <w:t>).</w:t>
      </w:r>
      <w:r w:rsidR="00861585" w:rsidRPr="00D52799">
        <w:rPr>
          <w:rFonts w:asciiTheme="minorHAnsi" w:hAnsiTheme="minorHAnsi" w:cstheme="minorHAnsi"/>
          <w:sz w:val="24"/>
          <w:szCs w:val="24"/>
        </w:rPr>
        <w:t xml:space="preserve"> </w:t>
      </w:r>
      <w:r w:rsidR="00936165" w:rsidRPr="00D52799">
        <w:rPr>
          <w:rFonts w:asciiTheme="minorHAnsi" w:hAnsiTheme="minorHAnsi" w:cstheme="minorHAnsi"/>
          <w:sz w:val="24"/>
          <w:szCs w:val="24"/>
        </w:rPr>
        <w:t xml:space="preserve">Na Data de Vencimento, a Emissora se obriga a proceder à liquidação das Debêntures, pelo Valor Nominal Unitário ou saldo do Valor Nominal Unitário, conforme o caso, acrescido da Remuneração (conforme abaixo definida) de que trata a Cláusula </w:t>
      </w:r>
      <w:r w:rsidR="00CF55E5" w:rsidRPr="00D52799">
        <w:rPr>
          <w:rFonts w:asciiTheme="minorHAnsi" w:hAnsiTheme="minorHAnsi" w:cstheme="minorHAnsi"/>
          <w:sz w:val="24"/>
          <w:szCs w:val="24"/>
        </w:rPr>
        <w:t>Quarta</w:t>
      </w:r>
      <w:r w:rsidR="00936165" w:rsidRPr="00D52799">
        <w:rPr>
          <w:rFonts w:asciiTheme="minorHAnsi" w:hAnsiTheme="minorHAnsi" w:cstheme="minorHAnsi"/>
          <w:sz w:val="24"/>
          <w:szCs w:val="24"/>
        </w:rPr>
        <w:t xml:space="preserve"> abaixo, ressalvadas as hipóteses de Resgate Antecipado Facultativo, Amortização Extraordinária, Aquisição Facultativa (desde que da totalidade das Debêntures com o seu consequente cancelamento) e Vencimento Antecipado previstas, respectivamente, nas Cláusulas  </w:t>
      </w:r>
      <w:r w:rsidR="00CF55E5" w:rsidRPr="00D52799">
        <w:rPr>
          <w:rFonts w:asciiTheme="minorHAnsi" w:hAnsiTheme="minorHAnsi" w:cstheme="minorHAnsi"/>
          <w:sz w:val="24"/>
          <w:szCs w:val="24"/>
        </w:rPr>
        <w:t>Décima Primeira</w:t>
      </w:r>
      <w:r w:rsidR="00936165" w:rsidRPr="00D52799">
        <w:rPr>
          <w:rFonts w:asciiTheme="minorHAnsi" w:hAnsiTheme="minorHAnsi" w:cstheme="minorHAnsi"/>
          <w:sz w:val="24"/>
          <w:szCs w:val="24"/>
        </w:rPr>
        <w:t xml:space="preserve"> e  </w:t>
      </w:r>
      <w:r w:rsidR="00CF55E5" w:rsidRPr="00D52799">
        <w:rPr>
          <w:rFonts w:asciiTheme="minorHAnsi" w:hAnsiTheme="minorHAnsi" w:cstheme="minorHAnsi"/>
          <w:sz w:val="24"/>
          <w:szCs w:val="24"/>
        </w:rPr>
        <w:t>Décima Segunda</w:t>
      </w:r>
      <w:r w:rsidR="00936165" w:rsidRPr="00D52799">
        <w:rPr>
          <w:rFonts w:asciiTheme="minorHAnsi" w:hAnsiTheme="minorHAnsi" w:cstheme="minorHAnsi"/>
          <w:sz w:val="24"/>
          <w:szCs w:val="24"/>
        </w:rPr>
        <w:t xml:space="preserve"> abaixo.</w:t>
      </w:r>
    </w:p>
    <w:p w14:paraId="2FE61AC7" w14:textId="77777777" w:rsidR="001D13C0" w:rsidRPr="00D52799" w:rsidRDefault="001D13C0" w:rsidP="00374B19">
      <w:pPr>
        <w:spacing w:line="320" w:lineRule="exact"/>
        <w:contextualSpacing/>
        <w:jc w:val="both"/>
        <w:rPr>
          <w:rFonts w:asciiTheme="minorHAnsi" w:hAnsiTheme="minorHAnsi" w:cstheme="minorHAnsi"/>
          <w:sz w:val="24"/>
          <w:szCs w:val="24"/>
        </w:rPr>
      </w:pPr>
    </w:p>
    <w:p w14:paraId="299E0362" w14:textId="77777777" w:rsidR="007F4E94" w:rsidRPr="00D52799" w:rsidRDefault="007F4E94"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Classe</w:t>
      </w:r>
      <w:r w:rsidRPr="00D52799">
        <w:rPr>
          <w:rFonts w:asciiTheme="minorHAnsi" w:hAnsiTheme="minorHAnsi" w:cstheme="minorHAnsi"/>
          <w:sz w:val="24"/>
          <w:szCs w:val="24"/>
        </w:rPr>
        <w:t xml:space="preserve">. As </w:t>
      </w:r>
      <w:r w:rsidR="00A56D3A" w:rsidRPr="00D52799">
        <w:rPr>
          <w:rFonts w:asciiTheme="minorHAnsi" w:hAnsiTheme="minorHAnsi" w:cstheme="minorHAnsi"/>
          <w:sz w:val="24"/>
          <w:szCs w:val="24"/>
        </w:rPr>
        <w:t xml:space="preserve">Debêntures </w:t>
      </w:r>
      <w:r w:rsidRPr="00D52799">
        <w:rPr>
          <w:rFonts w:asciiTheme="minorHAnsi" w:hAnsiTheme="minorHAnsi" w:cstheme="minorHAnsi"/>
          <w:sz w:val="24"/>
          <w:szCs w:val="24"/>
        </w:rPr>
        <w:t>da presente Emissão serão sim</w:t>
      </w:r>
      <w:r w:rsidR="00B71412" w:rsidRPr="00D52799">
        <w:rPr>
          <w:rFonts w:asciiTheme="minorHAnsi" w:hAnsiTheme="minorHAnsi" w:cstheme="minorHAnsi"/>
          <w:sz w:val="24"/>
          <w:szCs w:val="24"/>
        </w:rPr>
        <w:t>ples, não conversíveis em ações.</w:t>
      </w:r>
    </w:p>
    <w:p w14:paraId="2DF49E32" w14:textId="77777777" w:rsidR="007F4E94" w:rsidRPr="00D52799" w:rsidRDefault="007F4E94" w:rsidP="00374B19">
      <w:pPr>
        <w:spacing w:line="320" w:lineRule="exact"/>
        <w:contextualSpacing/>
        <w:jc w:val="both"/>
        <w:rPr>
          <w:rFonts w:asciiTheme="minorHAnsi" w:hAnsiTheme="minorHAnsi" w:cstheme="minorHAnsi"/>
          <w:sz w:val="24"/>
          <w:szCs w:val="24"/>
        </w:rPr>
      </w:pPr>
    </w:p>
    <w:p w14:paraId="1C65A49B" w14:textId="77777777" w:rsidR="001D13C0" w:rsidRPr="00D52799" w:rsidRDefault="00175E50"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 xml:space="preserve">Colocação e </w:t>
      </w:r>
      <w:r w:rsidR="001D13C0" w:rsidRPr="00D52799">
        <w:rPr>
          <w:rFonts w:asciiTheme="minorHAnsi" w:hAnsiTheme="minorHAnsi" w:cstheme="minorHAnsi"/>
          <w:sz w:val="24"/>
          <w:szCs w:val="24"/>
          <w:u w:val="single"/>
        </w:rPr>
        <w:t>Subscrição</w:t>
      </w:r>
      <w:r w:rsidR="001D13C0" w:rsidRPr="00D52799">
        <w:rPr>
          <w:rFonts w:asciiTheme="minorHAnsi" w:hAnsiTheme="minorHAnsi" w:cstheme="minorHAnsi"/>
          <w:sz w:val="24"/>
          <w:szCs w:val="24"/>
        </w:rPr>
        <w:t xml:space="preserve">. </w:t>
      </w:r>
      <w:r w:rsidR="007F4E94" w:rsidRPr="00D52799">
        <w:rPr>
          <w:rFonts w:asciiTheme="minorHAnsi" w:hAnsiTheme="minorHAnsi" w:cstheme="minorHAnsi"/>
          <w:sz w:val="24"/>
          <w:szCs w:val="24"/>
        </w:rPr>
        <w:t xml:space="preserve">As Debêntures serão objeto de colocação privada, sem intermediação de instituições integrantes do sistema de distribuição de valores mobiliários e/ou qualquer esforço de venda perante investidores. </w:t>
      </w:r>
      <w:r w:rsidR="001D13C0" w:rsidRPr="00D52799">
        <w:rPr>
          <w:rFonts w:asciiTheme="minorHAnsi" w:hAnsiTheme="minorHAnsi" w:cstheme="minorHAnsi"/>
          <w:sz w:val="24"/>
          <w:szCs w:val="24"/>
        </w:rPr>
        <w:t>A subscrição das Debêntures deverá ocorrer mediante assinatura, pela Debenturista, do Boletim de Subscrição</w:t>
      </w:r>
      <w:r w:rsidR="00B71412" w:rsidRPr="00D52799">
        <w:rPr>
          <w:rFonts w:asciiTheme="minorHAnsi" w:hAnsiTheme="minorHAnsi" w:cstheme="minorHAnsi"/>
          <w:sz w:val="24"/>
          <w:szCs w:val="24"/>
        </w:rPr>
        <w:t>.</w:t>
      </w:r>
    </w:p>
    <w:p w14:paraId="026889E1" w14:textId="77777777" w:rsidR="001D13C0" w:rsidRPr="00D52799" w:rsidRDefault="001D13C0" w:rsidP="00374B19">
      <w:pPr>
        <w:autoSpaceDE w:val="0"/>
        <w:autoSpaceDN w:val="0"/>
        <w:adjustRightInd w:val="0"/>
        <w:spacing w:line="320" w:lineRule="exact"/>
        <w:contextualSpacing/>
        <w:jc w:val="both"/>
        <w:rPr>
          <w:rFonts w:asciiTheme="minorHAnsi" w:hAnsiTheme="minorHAnsi" w:cstheme="minorHAnsi"/>
          <w:sz w:val="24"/>
          <w:szCs w:val="24"/>
          <w:u w:val="single"/>
        </w:rPr>
      </w:pPr>
    </w:p>
    <w:p w14:paraId="7F7E3FB8" w14:textId="48CAA2E2" w:rsidR="001D13C0" w:rsidRPr="00D52799" w:rsidRDefault="001D13C0" w:rsidP="00374B19">
      <w:pPr>
        <w:pStyle w:val="ListaColorida-nfase11"/>
        <w:numPr>
          <w:ilvl w:val="0"/>
          <w:numId w:val="7"/>
        </w:numPr>
        <w:spacing w:line="320" w:lineRule="exact"/>
        <w:ind w:left="0" w:firstLine="0"/>
        <w:jc w:val="both"/>
        <w:rPr>
          <w:rFonts w:asciiTheme="minorHAnsi" w:hAnsiTheme="minorHAnsi" w:cstheme="minorHAnsi"/>
          <w:color w:val="000000"/>
          <w:sz w:val="24"/>
          <w:szCs w:val="24"/>
          <w:u w:val="single"/>
        </w:rPr>
      </w:pPr>
      <w:r w:rsidRPr="00D52799">
        <w:rPr>
          <w:rFonts w:asciiTheme="minorHAnsi" w:hAnsiTheme="minorHAnsi" w:cstheme="minorHAnsi"/>
          <w:sz w:val="24"/>
          <w:szCs w:val="24"/>
          <w:u w:val="single"/>
        </w:rPr>
        <w:t>Integralização</w:t>
      </w:r>
      <w:r w:rsidRPr="00D52799">
        <w:rPr>
          <w:rFonts w:asciiTheme="minorHAnsi" w:hAnsiTheme="minorHAnsi" w:cstheme="minorHAnsi"/>
          <w:sz w:val="24"/>
          <w:szCs w:val="24"/>
        </w:rPr>
        <w:t xml:space="preserve">. As Debêntures serão integralizadas pela Securitizadora em até </w:t>
      </w:r>
      <w:r w:rsidR="005A6104" w:rsidRPr="00D52799">
        <w:rPr>
          <w:rFonts w:asciiTheme="minorHAnsi" w:hAnsiTheme="minorHAnsi" w:cstheme="minorHAnsi"/>
          <w:sz w:val="24"/>
          <w:szCs w:val="24"/>
        </w:rPr>
        <w:t xml:space="preserve">2 (dois) </w:t>
      </w:r>
      <w:r w:rsidRPr="00D52799">
        <w:rPr>
          <w:rFonts w:asciiTheme="minorHAnsi" w:hAnsiTheme="minorHAnsi" w:cstheme="minorHAnsi"/>
          <w:sz w:val="24"/>
          <w:szCs w:val="24"/>
        </w:rPr>
        <w:t xml:space="preserve">Dias Úteis da data em que </w:t>
      </w:r>
      <w:r w:rsidR="00C45942" w:rsidRPr="00D52799">
        <w:rPr>
          <w:rFonts w:asciiTheme="minorHAnsi" w:hAnsiTheme="minorHAnsi" w:cstheme="minorHAnsi"/>
          <w:sz w:val="24"/>
          <w:szCs w:val="24"/>
        </w:rPr>
        <w:t xml:space="preserve">for verificado </w:t>
      </w:r>
      <w:r w:rsidR="00977D9F" w:rsidRPr="00D52799">
        <w:rPr>
          <w:rFonts w:asciiTheme="minorHAnsi" w:hAnsiTheme="minorHAnsi" w:cstheme="minorHAnsi"/>
          <w:sz w:val="24"/>
          <w:szCs w:val="24"/>
        </w:rPr>
        <w:t>o cumprimento das Condições para Inte</w:t>
      </w:r>
      <w:r w:rsidR="005935E9" w:rsidRPr="00D52799">
        <w:rPr>
          <w:rFonts w:asciiTheme="minorHAnsi" w:hAnsiTheme="minorHAnsi" w:cstheme="minorHAnsi"/>
          <w:sz w:val="24"/>
          <w:szCs w:val="24"/>
        </w:rPr>
        <w:t>gralização previstas no item 3.2</w:t>
      </w:r>
      <w:r w:rsidR="00977D9F" w:rsidRPr="00D52799">
        <w:rPr>
          <w:rFonts w:asciiTheme="minorHAnsi" w:hAnsiTheme="minorHAnsi" w:cstheme="minorHAnsi"/>
          <w:sz w:val="24"/>
          <w:szCs w:val="24"/>
        </w:rPr>
        <w:t xml:space="preserve"> abaixo</w:t>
      </w:r>
      <w:r w:rsidR="00640DBD" w:rsidRPr="00D52799">
        <w:rPr>
          <w:rFonts w:asciiTheme="minorHAnsi" w:hAnsiTheme="minorHAnsi" w:cstheme="minorHAnsi"/>
          <w:sz w:val="24"/>
          <w:szCs w:val="24"/>
        </w:rPr>
        <w:t xml:space="preserve"> </w:t>
      </w:r>
      <w:r w:rsidRPr="00D52799">
        <w:rPr>
          <w:rFonts w:asciiTheme="minorHAnsi" w:hAnsiTheme="minorHAnsi" w:cstheme="minorHAnsi"/>
          <w:sz w:val="24"/>
          <w:szCs w:val="24"/>
        </w:rPr>
        <w:t>(“</w:t>
      </w:r>
      <w:r w:rsidRPr="00D52799">
        <w:rPr>
          <w:rFonts w:asciiTheme="minorHAnsi" w:hAnsiTheme="minorHAnsi" w:cstheme="minorHAnsi"/>
          <w:sz w:val="24"/>
          <w:szCs w:val="24"/>
          <w:u w:val="single"/>
        </w:rPr>
        <w:t>Data de Integralização das Debêntures</w:t>
      </w:r>
      <w:r w:rsidRPr="00D52799">
        <w:rPr>
          <w:rFonts w:asciiTheme="minorHAnsi" w:hAnsiTheme="minorHAnsi" w:cstheme="minorHAnsi"/>
          <w:sz w:val="24"/>
          <w:szCs w:val="24"/>
        </w:rPr>
        <w:t xml:space="preserve">”), à vista, em moeda corrente nacional, observados os termos e condições estabelecidos no respectivo Boletim de Subscrição, mediante pagamento do Valor Nominal Unitário. As Debêntures que não forem integralizadas </w:t>
      </w:r>
      <w:r w:rsidR="009B7EB5" w:rsidRPr="00D52799">
        <w:rPr>
          <w:rFonts w:asciiTheme="minorHAnsi" w:hAnsiTheme="minorHAnsi" w:cstheme="minorHAnsi"/>
          <w:sz w:val="24"/>
          <w:szCs w:val="24"/>
        </w:rPr>
        <w:t xml:space="preserve">até o encerramento </w:t>
      </w:r>
      <w:r w:rsidRPr="00D52799">
        <w:rPr>
          <w:rFonts w:asciiTheme="minorHAnsi" w:hAnsiTheme="minorHAnsi" w:cstheme="minorHAnsi"/>
          <w:sz w:val="24"/>
          <w:szCs w:val="24"/>
        </w:rPr>
        <w:t>da Oferta Restrita serão canceladas pela Emissora, independentemente de decisão dos titulares dos CRI, devendo essa Escritura de Emissão</w:t>
      </w:r>
      <w:r w:rsidR="002F295E" w:rsidRPr="00D52799">
        <w:rPr>
          <w:rFonts w:asciiTheme="minorHAnsi" w:hAnsiTheme="minorHAnsi" w:cstheme="minorHAnsi"/>
          <w:sz w:val="24"/>
          <w:szCs w:val="24"/>
        </w:rPr>
        <w:t xml:space="preserve">, bem como os demais </w:t>
      </w:r>
      <w:r w:rsidR="001C4F5D" w:rsidRPr="00D52799">
        <w:rPr>
          <w:rFonts w:asciiTheme="minorHAnsi" w:hAnsiTheme="minorHAnsi" w:cstheme="minorHAnsi"/>
          <w:sz w:val="24"/>
          <w:szCs w:val="24"/>
        </w:rPr>
        <w:t>d</w:t>
      </w:r>
      <w:r w:rsidR="002F295E" w:rsidRPr="00D52799">
        <w:rPr>
          <w:rFonts w:asciiTheme="minorHAnsi" w:hAnsiTheme="minorHAnsi" w:cstheme="minorHAnsi"/>
          <w:sz w:val="24"/>
          <w:szCs w:val="24"/>
        </w:rPr>
        <w:t>ocumentos da Operação, conforme aplicável,</w:t>
      </w:r>
      <w:r w:rsidRPr="00D52799">
        <w:rPr>
          <w:rFonts w:asciiTheme="minorHAnsi" w:hAnsiTheme="minorHAnsi" w:cstheme="minorHAnsi"/>
          <w:sz w:val="24"/>
          <w:szCs w:val="24"/>
        </w:rPr>
        <w:t xml:space="preserve"> ser aditada no prazo de 10 (dez) dias corridos, contados da data do encerramento da Oferta Restrita</w:t>
      </w:r>
      <w:r w:rsidR="00175E50" w:rsidRPr="00D52799">
        <w:rPr>
          <w:rFonts w:asciiTheme="minorHAnsi" w:hAnsiTheme="minorHAnsi" w:cstheme="minorHAnsi"/>
          <w:sz w:val="24"/>
          <w:szCs w:val="24"/>
        </w:rPr>
        <w:t>, de forma a refletir a quantidade de Debêntures efetivamente emitidas no âmbito da Emissão</w:t>
      </w:r>
      <w:r w:rsidR="00B71412" w:rsidRPr="00D52799">
        <w:rPr>
          <w:rFonts w:asciiTheme="minorHAnsi" w:hAnsiTheme="minorHAnsi" w:cstheme="minorHAnsi"/>
          <w:sz w:val="24"/>
          <w:szCs w:val="24"/>
        </w:rPr>
        <w:t>.</w:t>
      </w:r>
    </w:p>
    <w:p w14:paraId="295F84E3" w14:textId="77777777" w:rsidR="001D13C0" w:rsidRPr="00D52799" w:rsidRDefault="001D13C0" w:rsidP="00374B19">
      <w:pPr>
        <w:spacing w:line="320" w:lineRule="exact"/>
        <w:contextualSpacing/>
        <w:jc w:val="both"/>
        <w:rPr>
          <w:rFonts w:asciiTheme="minorHAnsi" w:hAnsiTheme="minorHAnsi" w:cstheme="minorHAnsi"/>
          <w:sz w:val="24"/>
          <w:szCs w:val="24"/>
        </w:rPr>
      </w:pPr>
    </w:p>
    <w:p w14:paraId="5079B96D" w14:textId="32CA5779" w:rsidR="005D1970" w:rsidRPr="00D52799" w:rsidRDefault="005D1970"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Comprovação de Titularidade das Debêntures</w:t>
      </w:r>
      <w:r w:rsidRPr="00D52799">
        <w:rPr>
          <w:rFonts w:asciiTheme="minorHAnsi" w:hAnsiTheme="minorHAnsi" w:cstheme="minorHAnsi"/>
          <w:sz w:val="24"/>
          <w:szCs w:val="24"/>
        </w:rPr>
        <w:t xml:space="preserve">. Para todos os fins de direito, a titularidade das Debêntures será comprovada pela inscrição do titular das debêntures no Livro de Registro de Debêntures. O Livro de Registro de Debêntures e o Livro de Registro de Transferência de Debêntures serão custodiados, até o resgate integral das </w:t>
      </w:r>
      <w:r w:rsidRPr="00D52799">
        <w:rPr>
          <w:rFonts w:asciiTheme="minorHAnsi" w:hAnsiTheme="minorHAnsi" w:cstheme="minorHAnsi"/>
          <w:sz w:val="24"/>
          <w:szCs w:val="24"/>
        </w:rPr>
        <w:lastRenderedPageBreak/>
        <w:t>Debêntures, pela Emissora, cabendo a essa a realização de todos os lançamentos e averbações devidos. A transferência das Debêntures e de sua garantia deverá ser averbada no Livro de Registro de Debêntures e no Livro de Registro de Transferência de Debêntures.</w:t>
      </w:r>
    </w:p>
    <w:p w14:paraId="68CB76F1" w14:textId="77777777" w:rsidR="005D1970" w:rsidRPr="00D52799" w:rsidRDefault="005D1970" w:rsidP="00374B19">
      <w:pPr>
        <w:pStyle w:val="PargrafodaLista"/>
        <w:spacing w:line="320" w:lineRule="exact"/>
        <w:rPr>
          <w:rFonts w:asciiTheme="minorHAnsi" w:hAnsiTheme="minorHAnsi" w:cstheme="minorHAnsi"/>
          <w:sz w:val="24"/>
          <w:szCs w:val="24"/>
        </w:rPr>
      </w:pPr>
    </w:p>
    <w:p w14:paraId="609EEE6A" w14:textId="63D1A7AD" w:rsidR="00FD26B3" w:rsidRPr="00D52799" w:rsidRDefault="00FD26B3"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Espécie</w:t>
      </w:r>
      <w:r w:rsidRPr="00D52799">
        <w:rPr>
          <w:rFonts w:asciiTheme="minorHAnsi" w:hAnsiTheme="minorHAnsi" w:cstheme="minorHAnsi"/>
          <w:sz w:val="24"/>
          <w:szCs w:val="24"/>
        </w:rPr>
        <w:t>. As</w:t>
      </w:r>
      <w:r w:rsidR="00CD0829" w:rsidRPr="00D52799">
        <w:rPr>
          <w:rFonts w:asciiTheme="minorHAnsi" w:hAnsiTheme="minorHAnsi" w:cstheme="minorHAnsi"/>
          <w:sz w:val="24"/>
          <w:szCs w:val="24"/>
        </w:rPr>
        <w:t xml:space="preserve"> Debêntures serão da espécie</w:t>
      </w:r>
      <w:r w:rsidRPr="00D52799">
        <w:rPr>
          <w:rFonts w:asciiTheme="minorHAnsi" w:hAnsiTheme="minorHAnsi" w:cstheme="minorHAnsi"/>
          <w:sz w:val="24"/>
          <w:szCs w:val="24"/>
        </w:rPr>
        <w:t xml:space="preserve"> </w:t>
      </w:r>
      <w:r w:rsidR="00B757C3" w:rsidRPr="00D52799">
        <w:rPr>
          <w:rFonts w:asciiTheme="minorHAnsi" w:hAnsiTheme="minorHAnsi" w:cstheme="minorHAnsi"/>
          <w:sz w:val="24"/>
          <w:szCs w:val="24"/>
        </w:rPr>
        <w:t xml:space="preserve">sem </w:t>
      </w:r>
      <w:r w:rsidR="00640F5C" w:rsidRPr="00D52799">
        <w:rPr>
          <w:rFonts w:asciiTheme="minorHAnsi" w:hAnsiTheme="minorHAnsi" w:cstheme="minorHAnsi"/>
          <w:sz w:val="24"/>
          <w:szCs w:val="24"/>
        </w:rPr>
        <w:t>garantia real</w:t>
      </w:r>
      <w:r w:rsidR="00CD0829" w:rsidRPr="00D52799">
        <w:rPr>
          <w:rFonts w:asciiTheme="minorHAnsi" w:hAnsiTheme="minorHAnsi" w:cstheme="minorHAnsi"/>
          <w:sz w:val="24"/>
          <w:szCs w:val="24"/>
        </w:rPr>
        <w:t>, com garantia fidejussória</w:t>
      </w:r>
      <w:r w:rsidRPr="00D52799">
        <w:rPr>
          <w:rFonts w:asciiTheme="minorHAnsi" w:hAnsiTheme="minorHAnsi" w:cstheme="minorHAnsi"/>
          <w:sz w:val="24"/>
          <w:szCs w:val="24"/>
        </w:rPr>
        <w:t>.</w:t>
      </w:r>
    </w:p>
    <w:p w14:paraId="4C2D43CE"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p>
    <w:p w14:paraId="7F8F13DE" w14:textId="57E25AB0" w:rsidR="00FD26B3" w:rsidRPr="00D52799" w:rsidRDefault="006429A8"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 xml:space="preserve">Conversibilidade e </w:t>
      </w:r>
      <w:r w:rsidR="00FD26B3" w:rsidRPr="00D52799">
        <w:rPr>
          <w:rFonts w:asciiTheme="minorHAnsi" w:hAnsiTheme="minorHAnsi" w:cstheme="minorHAnsi"/>
          <w:sz w:val="24"/>
          <w:szCs w:val="24"/>
          <w:u w:val="single"/>
        </w:rPr>
        <w:t>Forma</w:t>
      </w:r>
      <w:r w:rsidR="00FD26B3" w:rsidRPr="00D52799">
        <w:rPr>
          <w:rFonts w:asciiTheme="minorHAnsi" w:hAnsiTheme="minorHAnsi" w:cstheme="minorHAnsi"/>
          <w:sz w:val="24"/>
          <w:szCs w:val="24"/>
        </w:rPr>
        <w:t xml:space="preserve">. </w:t>
      </w:r>
      <w:r w:rsidR="00A8617A" w:rsidRPr="00D52799">
        <w:rPr>
          <w:rFonts w:asciiTheme="minorHAnsi" w:hAnsiTheme="minorHAnsi" w:cstheme="minorHAnsi"/>
          <w:sz w:val="24"/>
          <w:szCs w:val="24"/>
        </w:rPr>
        <w:t xml:space="preserve">As Debêntures serão </w:t>
      </w:r>
      <w:r w:rsidR="00BB4570" w:rsidRPr="00D52799">
        <w:rPr>
          <w:rFonts w:asciiTheme="minorHAnsi" w:hAnsiTheme="minorHAnsi" w:cstheme="minorHAnsi"/>
          <w:sz w:val="24"/>
          <w:szCs w:val="24"/>
        </w:rPr>
        <w:t xml:space="preserve">simples, não conversíveis em ações, </w:t>
      </w:r>
      <w:r w:rsidR="00A8617A" w:rsidRPr="00D52799">
        <w:rPr>
          <w:rFonts w:asciiTheme="minorHAnsi" w:hAnsiTheme="minorHAnsi" w:cstheme="minorHAnsi"/>
          <w:sz w:val="24"/>
          <w:szCs w:val="24"/>
        </w:rPr>
        <w:t>emitidas sob a forma nominativa e escritural, sem emissão de cautelas ou certificados, sendo que, para todos os fins de direito, a titularidade das Debêntures será comprovada pelo registro no Livro de Registro de Debêntures</w:t>
      </w:r>
      <w:r w:rsidR="00B71412" w:rsidRPr="00D52799">
        <w:rPr>
          <w:rFonts w:asciiTheme="minorHAnsi" w:hAnsiTheme="minorHAnsi" w:cstheme="minorHAnsi"/>
          <w:sz w:val="24"/>
          <w:szCs w:val="24"/>
        </w:rPr>
        <w:t xml:space="preserve"> </w:t>
      </w:r>
      <w:r w:rsidR="00FD26B3" w:rsidRPr="00D52799">
        <w:rPr>
          <w:rFonts w:asciiTheme="minorHAnsi" w:hAnsiTheme="minorHAnsi" w:cstheme="minorHAnsi"/>
          <w:sz w:val="24"/>
          <w:szCs w:val="24"/>
        </w:rPr>
        <w:t>e Livro de Registro de Transfer</w:t>
      </w:r>
      <w:r w:rsidR="00B71412" w:rsidRPr="00D52799">
        <w:rPr>
          <w:rFonts w:asciiTheme="minorHAnsi" w:hAnsiTheme="minorHAnsi" w:cstheme="minorHAnsi"/>
          <w:sz w:val="24"/>
          <w:szCs w:val="24"/>
        </w:rPr>
        <w:t>ência de Debêntures da Emissora.</w:t>
      </w:r>
    </w:p>
    <w:p w14:paraId="2EFA2A47"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4E34BEBB" w14:textId="77777777" w:rsidR="00FD26B3" w:rsidRPr="00D52799" w:rsidRDefault="00271A96"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Atualização Monetária</w:t>
      </w:r>
      <w:r w:rsidR="00FD26B3" w:rsidRPr="00D52799">
        <w:rPr>
          <w:rFonts w:asciiTheme="minorHAnsi" w:hAnsiTheme="minorHAnsi" w:cstheme="minorHAnsi"/>
          <w:sz w:val="24"/>
          <w:szCs w:val="24"/>
        </w:rPr>
        <w:t xml:space="preserve">. O Valor Nominal Unitário das Debêntures </w:t>
      </w:r>
      <w:r w:rsidR="00F016AA" w:rsidRPr="00D52799">
        <w:rPr>
          <w:rFonts w:asciiTheme="minorHAnsi" w:hAnsiTheme="minorHAnsi" w:cstheme="minorHAnsi"/>
          <w:sz w:val="24"/>
          <w:szCs w:val="24"/>
        </w:rPr>
        <w:t xml:space="preserve">não </w:t>
      </w:r>
      <w:r w:rsidR="00FD26B3" w:rsidRPr="00D52799">
        <w:rPr>
          <w:rFonts w:asciiTheme="minorHAnsi" w:hAnsiTheme="minorHAnsi" w:cstheme="minorHAnsi"/>
          <w:sz w:val="24"/>
          <w:szCs w:val="24"/>
        </w:rPr>
        <w:t xml:space="preserve">será atualizado </w:t>
      </w:r>
      <w:r w:rsidR="00F016AA" w:rsidRPr="00D52799">
        <w:rPr>
          <w:rFonts w:asciiTheme="minorHAnsi" w:hAnsiTheme="minorHAnsi" w:cstheme="minorHAnsi"/>
          <w:sz w:val="24"/>
          <w:szCs w:val="24"/>
        </w:rPr>
        <w:t>monetariamente</w:t>
      </w:r>
      <w:r w:rsidR="00F016AA" w:rsidRPr="00D52799">
        <w:rPr>
          <w:rFonts w:asciiTheme="minorHAnsi" w:hAnsiTheme="minorHAnsi" w:cstheme="minorHAnsi"/>
          <w:bCs/>
          <w:sz w:val="24"/>
          <w:szCs w:val="24"/>
        </w:rPr>
        <w:t>.</w:t>
      </w:r>
    </w:p>
    <w:p w14:paraId="5885FD13" w14:textId="77777777" w:rsidR="00FD26B3" w:rsidRPr="00D52799" w:rsidRDefault="00FD26B3" w:rsidP="00374B19">
      <w:pPr>
        <w:pStyle w:val="ListaColorida-nfase11"/>
        <w:spacing w:line="320" w:lineRule="exact"/>
        <w:ind w:left="0"/>
        <w:jc w:val="both"/>
        <w:rPr>
          <w:rFonts w:asciiTheme="minorHAnsi" w:hAnsiTheme="minorHAnsi" w:cstheme="minorHAnsi"/>
          <w:bCs/>
          <w:sz w:val="24"/>
          <w:szCs w:val="24"/>
        </w:rPr>
      </w:pPr>
    </w:p>
    <w:p w14:paraId="274AA662" w14:textId="79FB8871" w:rsidR="00FD26B3" w:rsidRPr="00D52799" w:rsidRDefault="006B6BB0"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Remuneração</w:t>
      </w:r>
      <w:r w:rsidR="00FD26B3" w:rsidRPr="00D52799">
        <w:rPr>
          <w:rFonts w:asciiTheme="minorHAnsi" w:hAnsiTheme="minorHAnsi" w:cstheme="minorHAnsi"/>
          <w:sz w:val="24"/>
          <w:szCs w:val="24"/>
        </w:rPr>
        <w:t>.</w:t>
      </w:r>
      <w:r w:rsidR="00F0131A" w:rsidRPr="00D52799">
        <w:rPr>
          <w:rFonts w:asciiTheme="minorHAnsi" w:hAnsiTheme="minorHAnsi" w:cstheme="minorHAnsi"/>
          <w:bCs/>
          <w:sz w:val="24"/>
          <w:szCs w:val="24"/>
        </w:rPr>
        <w:t xml:space="preserve"> </w:t>
      </w:r>
      <w:r w:rsidR="00857B45" w:rsidRPr="00D52799">
        <w:rPr>
          <w:rFonts w:asciiTheme="minorHAnsi" w:hAnsiTheme="minorHAnsi" w:cstheme="minorHAnsi"/>
          <w:bCs/>
          <w:sz w:val="24"/>
          <w:szCs w:val="24"/>
        </w:rPr>
        <w:t>A</w:t>
      </w:r>
      <w:r w:rsidR="0042241C" w:rsidRPr="00D52799">
        <w:rPr>
          <w:rFonts w:asciiTheme="minorHAnsi" w:hAnsiTheme="minorHAnsi" w:cstheme="minorHAnsi"/>
          <w:bCs/>
          <w:sz w:val="24"/>
          <w:szCs w:val="24"/>
        </w:rPr>
        <w:t xml:space="preserve">s Debêntures farão jus a juros remuneratórios estabelecidos com base na variação acumulada de 100% (cem por cento) das taxas médias diárias dos depósitos interfinanceiros de 1 (um) dia, denominadas “Taxa DI </w:t>
      </w:r>
      <w:r w:rsidR="0042241C" w:rsidRPr="00D52799">
        <w:rPr>
          <w:rFonts w:asciiTheme="minorHAnsi" w:hAnsiTheme="minorHAnsi" w:cstheme="minorHAnsi"/>
          <w:bCs/>
          <w:i/>
          <w:sz w:val="24"/>
          <w:szCs w:val="24"/>
        </w:rPr>
        <w:t>over</w:t>
      </w:r>
      <w:r w:rsidR="0042241C" w:rsidRPr="00D52799">
        <w:rPr>
          <w:rFonts w:asciiTheme="minorHAnsi" w:hAnsiTheme="minorHAnsi" w:cstheme="minorHAnsi"/>
          <w:bCs/>
          <w:sz w:val="24"/>
          <w:szCs w:val="24"/>
        </w:rPr>
        <w:t xml:space="preserve"> </w:t>
      </w:r>
      <w:r w:rsidR="0042241C" w:rsidRPr="00D52799">
        <w:rPr>
          <w:rFonts w:asciiTheme="minorHAnsi" w:hAnsiTheme="minorHAnsi" w:cstheme="minorHAnsi"/>
          <w:bCs/>
          <w:i/>
          <w:sz w:val="24"/>
          <w:szCs w:val="24"/>
        </w:rPr>
        <w:t>extra-grupo</w:t>
      </w:r>
      <w:r w:rsidR="0042241C" w:rsidRPr="00D52799">
        <w:rPr>
          <w:rFonts w:asciiTheme="minorHAnsi" w:hAnsiTheme="minorHAnsi" w:cstheme="minorHAnsi"/>
          <w:bCs/>
          <w:sz w:val="24"/>
          <w:szCs w:val="24"/>
        </w:rPr>
        <w:t xml:space="preserve">”, expressa na forma percentual ao ano, base 252 (duzentos e cinquenta e dois) Dias Úteis, calculada e divulgada diariamente pela </w:t>
      </w:r>
      <w:r w:rsidR="007F1EC2" w:rsidRPr="00D52799">
        <w:rPr>
          <w:rFonts w:asciiTheme="minorHAnsi" w:hAnsiTheme="minorHAnsi" w:cstheme="minorHAnsi"/>
          <w:bCs/>
          <w:sz w:val="24"/>
          <w:szCs w:val="24"/>
        </w:rPr>
        <w:t xml:space="preserve">B3 S.A. – Brasil, Bolsa, Balcão – </w:t>
      </w:r>
      <w:r w:rsidR="008E73FA" w:rsidRPr="00D52799">
        <w:rPr>
          <w:rFonts w:asciiTheme="minorHAnsi" w:hAnsiTheme="minorHAnsi" w:cstheme="minorHAnsi"/>
          <w:bCs/>
          <w:sz w:val="24"/>
          <w:szCs w:val="24"/>
        </w:rPr>
        <w:t>Balcão B3</w:t>
      </w:r>
      <w:r w:rsidR="007F1EC2" w:rsidRPr="00D52799">
        <w:rPr>
          <w:rFonts w:asciiTheme="minorHAnsi" w:hAnsiTheme="minorHAnsi" w:cstheme="minorHAnsi"/>
          <w:bCs/>
          <w:sz w:val="24"/>
          <w:szCs w:val="24"/>
        </w:rPr>
        <w:t xml:space="preserve"> (“</w:t>
      </w:r>
      <w:r w:rsidR="007F1EC2" w:rsidRPr="00D52799">
        <w:rPr>
          <w:rFonts w:asciiTheme="minorHAnsi" w:hAnsiTheme="minorHAnsi" w:cstheme="minorHAnsi"/>
          <w:bCs/>
          <w:sz w:val="24"/>
          <w:szCs w:val="24"/>
          <w:u w:val="single"/>
        </w:rPr>
        <w:t>B3</w:t>
      </w:r>
      <w:r w:rsidR="007F1EC2" w:rsidRPr="00D52799">
        <w:rPr>
          <w:rFonts w:asciiTheme="minorHAnsi" w:hAnsiTheme="minorHAnsi" w:cstheme="minorHAnsi"/>
          <w:bCs/>
          <w:sz w:val="24"/>
          <w:szCs w:val="24"/>
        </w:rPr>
        <w:t xml:space="preserve">”), </w:t>
      </w:r>
      <w:r w:rsidR="0042241C" w:rsidRPr="00D52799">
        <w:rPr>
          <w:rFonts w:asciiTheme="minorHAnsi" w:hAnsiTheme="minorHAnsi" w:cstheme="minorHAnsi"/>
          <w:bCs/>
          <w:sz w:val="24"/>
          <w:szCs w:val="24"/>
        </w:rPr>
        <w:t>no informativo diário disponível em sua página na rede mundial de computadores (http://www.b3.com.br) (“</w:t>
      </w:r>
      <w:r w:rsidR="0042241C" w:rsidRPr="00D52799">
        <w:rPr>
          <w:rFonts w:asciiTheme="minorHAnsi" w:hAnsiTheme="minorHAnsi" w:cstheme="minorHAnsi"/>
          <w:bCs/>
          <w:sz w:val="24"/>
          <w:szCs w:val="24"/>
          <w:u w:val="single"/>
        </w:rPr>
        <w:t>Taxa DI</w:t>
      </w:r>
      <w:r w:rsidR="0042241C" w:rsidRPr="00D52799">
        <w:rPr>
          <w:rFonts w:asciiTheme="minorHAnsi" w:hAnsiTheme="minorHAnsi" w:cstheme="minorHAnsi"/>
          <w:bCs/>
          <w:sz w:val="24"/>
          <w:szCs w:val="24"/>
        </w:rPr>
        <w:t xml:space="preserve">”), acrescida de sobretaxa de </w:t>
      </w:r>
      <w:r w:rsidR="003A57E1" w:rsidRPr="00D52799">
        <w:rPr>
          <w:rFonts w:asciiTheme="minorHAnsi" w:hAnsiTheme="minorHAnsi" w:cstheme="minorHAnsi"/>
          <w:bCs/>
          <w:sz w:val="24"/>
          <w:szCs w:val="24"/>
        </w:rPr>
        <w:t>8</w:t>
      </w:r>
      <w:r w:rsidR="006256C5" w:rsidRPr="00D52799">
        <w:rPr>
          <w:rFonts w:asciiTheme="minorHAnsi" w:hAnsiTheme="minorHAnsi" w:cstheme="minorHAnsi"/>
          <w:bCs/>
          <w:sz w:val="24"/>
          <w:szCs w:val="24"/>
        </w:rPr>
        <w:t>,50</w:t>
      </w:r>
      <w:r w:rsidR="00B50A5F" w:rsidRPr="00D52799">
        <w:rPr>
          <w:rFonts w:asciiTheme="minorHAnsi" w:hAnsiTheme="minorHAnsi" w:cstheme="minorHAnsi"/>
          <w:bCs/>
          <w:sz w:val="24"/>
          <w:szCs w:val="24"/>
        </w:rPr>
        <w:t>% (</w:t>
      </w:r>
      <w:r w:rsidR="003A57E1" w:rsidRPr="00D52799">
        <w:rPr>
          <w:rFonts w:asciiTheme="minorHAnsi" w:hAnsiTheme="minorHAnsi" w:cstheme="minorHAnsi"/>
          <w:bCs/>
          <w:sz w:val="24"/>
          <w:szCs w:val="24"/>
        </w:rPr>
        <w:t xml:space="preserve">oito </w:t>
      </w:r>
      <w:r w:rsidR="006256C5" w:rsidRPr="00D52799">
        <w:rPr>
          <w:rFonts w:asciiTheme="minorHAnsi" w:hAnsiTheme="minorHAnsi" w:cstheme="minorHAnsi"/>
          <w:bCs/>
          <w:sz w:val="24"/>
          <w:szCs w:val="24"/>
        </w:rPr>
        <w:t xml:space="preserve">inteiros e </w:t>
      </w:r>
      <w:r w:rsidR="00274223">
        <w:rPr>
          <w:rFonts w:asciiTheme="minorHAnsi" w:hAnsiTheme="minorHAnsi" w:cstheme="minorHAnsi"/>
          <w:bCs/>
          <w:sz w:val="24"/>
          <w:szCs w:val="24"/>
        </w:rPr>
        <w:t>cinco</w:t>
      </w:r>
      <w:r w:rsidR="00274223" w:rsidRPr="00D52799">
        <w:rPr>
          <w:rFonts w:asciiTheme="minorHAnsi" w:hAnsiTheme="minorHAnsi" w:cstheme="minorHAnsi"/>
          <w:bCs/>
          <w:sz w:val="24"/>
          <w:szCs w:val="24"/>
        </w:rPr>
        <w:t xml:space="preserve"> </w:t>
      </w:r>
      <w:r w:rsidR="001C252A">
        <w:rPr>
          <w:rFonts w:asciiTheme="minorHAnsi" w:hAnsiTheme="minorHAnsi" w:cstheme="minorHAnsi"/>
          <w:bCs/>
          <w:sz w:val="24"/>
          <w:szCs w:val="24"/>
        </w:rPr>
        <w:t>décimos</w:t>
      </w:r>
      <w:r w:rsidR="001C252A" w:rsidRPr="00D52799">
        <w:rPr>
          <w:rFonts w:asciiTheme="minorHAnsi" w:hAnsiTheme="minorHAnsi" w:cstheme="minorHAnsi"/>
          <w:bCs/>
          <w:sz w:val="24"/>
          <w:szCs w:val="24"/>
        </w:rPr>
        <w:t xml:space="preserve"> </w:t>
      </w:r>
      <w:r w:rsidR="0042241C" w:rsidRPr="00D52799">
        <w:rPr>
          <w:rFonts w:asciiTheme="minorHAnsi" w:hAnsiTheme="minorHAnsi" w:cstheme="minorHAnsi"/>
          <w:bCs/>
          <w:sz w:val="24"/>
          <w:szCs w:val="24"/>
        </w:rPr>
        <w:t>por cento) ao ano, base 252 (duzentos e cinquenta e dois) Dias Úteis (“</w:t>
      </w:r>
      <w:r w:rsidR="0042241C" w:rsidRPr="00D52799">
        <w:rPr>
          <w:rFonts w:asciiTheme="minorHAnsi" w:hAnsiTheme="minorHAnsi" w:cstheme="minorHAnsi"/>
          <w:bCs/>
          <w:sz w:val="24"/>
          <w:szCs w:val="24"/>
          <w:u w:val="single"/>
        </w:rPr>
        <w:t>Sobretaxa</w:t>
      </w:r>
      <w:r w:rsidR="0042241C" w:rsidRPr="00D52799">
        <w:rPr>
          <w:rFonts w:asciiTheme="minorHAnsi" w:hAnsiTheme="minorHAnsi" w:cstheme="minorHAnsi"/>
          <w:bCs/>
          <w:sz w:val="24"/>
          <w:szCs w:val="24"/>
        </w:rPr>
        <w:t>” e, em conjunto com a Taxa DI, “</w:t>
      </w:r>
      <w:r w:rsidR="0042241C" w:rsidRPr="00D52799">
        <w:rPr>
          <w:rFonts w:asciiTheme="minorHAnsi" w:hAnsiTheme="minorHAnsi" w:cstheme="minorHAnsi"/>
          <w:bCs/>
          <w:sz w:val="24"/>
          <w:szCs w:val="24"/>
          <w:u w:val="single"/>
        </w:rPr>
        <w:t>Remuneração</w:t>
      </w:r>
      <w:r w:rsidR="0042241C" w:rsidRPr="00D52799">
        <w:rPr>
          <w:rFonts w:asciiTheme="minorHAnsi" w:hAnsiTheme="minorHAnsi" w:cstheme="minorHAnsi"/>
          <w:bCs/>
          <w:sz w:val="24"/>
          <w:szCs w:val="24"/>
        </w:rPr>
        <w:t xml:space="preserve">”), </w:t>
      </w:r>
      <w:bookmarkStart w:id="3" w:name="_Hlk77768797"/>
      <w:r w:rsidR="0042241C" w:rsidRPr="00D52799">
        <w:rPr>
          <w:rFonts w:asciiTheme="minorHAnsi" w:hAnsiTheme="minorHAnsi" w:cstheme="minorHAnsi"/>
          <w:bCs/>
          <w:sz w:val="24"/>
          <w:szCs w:val="24"/>
        </w:rPr>
        <w:t xml:space="preserve">calculados de forma exponencial e cumulativa, </w:t>
      </w:r>
      <w:r w:rsidR="0042241C" w:rsidRPr="00D52799">
        <w:rPr>
          <w:rFonts w:asciiTheme="minorHAnsi" w:hAnsiTheme="minorHAnsi" w:cstheme="minorHAnsi"/>
          <w:bCs/>
          <w:i/>
          <w:sz w:val="24"/>
          <w:szCs w:val="24"/>
        </w:rPr>
        <w:t>pro rata temporis</w:t>
      </w:r>
      <w:r w:rsidR="0042241C" w:rsidRPr="00D52799">
        <w:rPr>
          <w:rFonts w:asciiTheme="minorHAnsi" w:hAnsiTheme="minorHAnsi" w:cstheme="minorHAnsi"/>
          <w:bCs/>
          <w:sz w:val="24"/>
          <w:szCs w:val="24"/>
        </w:rPr>
        <w:t>, por Dias Úteis decorridos</w:t>
      </w:r>
      <w:bookmarkEnd w:id="3"/>
      <w:r w:rsidR="0042241C" w:rsidRPr="00D52799">
        <w:rPr>
          <w:rFonts w:asciiTheme="minorHAnsi" w:hAnsiTheme="minorHAnsi" w:cstheme="minorHAnsi"/>
          <w:bCs/>
          <w:sz w:val="24"/>
          <w:szCs w:val="24"/>
        </w:rPr>
        <w:t xml:space="preserve">, incidentes sobre o Valor Nominal Unitário ou sobre o saldo do Valor Nominal Unitário, conforme o caso, desde </w:t>
      </w:r>
      <w:r w:rsidR="0042241C" w:rsidRPr="00FF524E">
        <w:rPr>
          <w:rFonts w:asciiTheme="minorHAnsi" w:hAnsiTheme="minorHAnsi" w:cstheme="minorHAnsi"/>
          <w:bCs/>
          <w:sz w:val="24"/>
          <w:szCs w:val="24"/>
        </w:rPr>
        <w:t xml:space="preserve">a </w:t>
      </w:r>
      <w:r w:rsidR="00710461">
        <w:rPr>
          <w:rFonts w:asciiTheme="minorHAnsi" w:hAnsiTheme="minorHAnsi" w:cstheme="minorHAnsi"/>
          <w:bCs/>
          <w:sz w:val="24"/>
          <w:szCs w:val="24"/>
        </w:rPr>
        <w:t>data em que ocorrer a primeira integralização dos CRI (“</w:t>
      </w:r>
      <w:r w:rsidR="0042241C" w:rsidRPr="00D52799">
        <w:rPr>
          <w:rFonts w:asciiTheme="minorHAnsi" w:hAnsiTheme="minorHAnsi" w:cstheme="minorHAnsi"/>
          <w:bCs/>
          <w:sz w:val="24"/>
          <w:szCs w:val="24"/>
        </w:rPr>
        <w:t xml:space="preserve">Data </w:t>
      </w:r>
      <w:r w:rsidR="00710461">
        <w:rPr>
          <w:rFonts w:asciiTheme="minorHAnsi" w:hAnsiTheme="minorHAnsi" w:cstheme="minorHAnsi"/>
          <w:bCs/>
          <w:sz w:val="24"/>
          <w:szCs w:val="24"/>
        </w:rPr>
        <w:t>da P</w:t>
      </w:r>
      <w:r w:rsidR="00710461" w:rsidRPr="00FF524E">
        <w:rPr>
          <w:rFonts w:asciiTheme="minorHAnsi" w:hAnsiTheme="minorHAnsi" w:cstheme="minorHAnsi"/>
          <w:sz w:val="24"/>
          <w:szCs w:val="24"/>
        </w:rPr>
        <w:t>rimeira</w:t>
      </w:r>
      <w:r w:rsidR="00710461" w:rsidRPr="00D52799">
        <w:rPr>
          <w:rFonts w:asciiTheme="minorHAnsi" w:hAnsiTheme="minorHAnsi" w:cstheme="minorHAnsi"/>
          <w:bCs/>
          <w:sz w:val="24"/>
          <w:szCs w:val="24"/>
        </w:rPr>
        <w:t xml:space="preserve"> </w:t>
      </w:r>
      <w:r w:rsidR="0042241C" w:rsidRPr="00D52799">
        <w:rPr>
          <w:rFonts w:asciiTheme="minorHAnsi" w:hAnsiTheme="minorHAnsi" w:cstheme="minorHAnsi"/>
          <w:bCs/>
          <w:sz w:val="24"/>
          <w:szCs w:val="24"/>
        </w:rPr>
        <w:t>Integralização</w:t>
      </w:r>
      <w:r w:rsidR="00857B45" w:rsidRPr="00D52799">
        <w:rPr>
          <w:rFonts w:asciiTheme="minorHAnsi" w:hAnsiTheme="minorHAnsi" w:cstheme="minorHAnsi"/>
          <w:bCs/>
          <w:sz w:val="24"/>
          <w:szCs w:val="24"/>
        </w:rPr>
        <w:t xml:space="preserve"> </w:t>
      </w:r>
      <w:r w:rsidR="00225DBF" w:rsidRPr="00D52799">
        <w:rPr>
          <w:rFonts w:asciiTheme="minorHAnsi" w:hAnsiTheme="minorHAnsi" w:cstheme="minorHAnsi"/>
          <w:sz w:val="24"/>
          <w:szCs w:val="24"/>
        </w:rPr>
        <w:t>dos CRI</w:t>
      </w:r>
      <w:r w:rsidR="00710461">
        <w:rPr>
          <w:rFonts w:asciiTheme="minorHAnsi" w:hAnsiTheme="minorHAnsi" w:cstheme="minorHAnsi"/>
          <w:sz w:val="24"/>
          <w:szCs w:val="24"/>
        </w:rPr>
        <w:t>”)</w:t>
      </w:r>
      <w:r w:rsidR="0042241C" w:rsidRPr="00D52799">
        <w:rPr>
          <w:rFonts w:asciiTheme="minorHAnsi" w:hAnsiTheme="minorHAnsi" w:cstheme="minorHAnsi"/>
          <w:bCs/>
          <w:sz w:val="24"/>
          <w:szCs w:val="24"/>
        </w:rPr>
        <w:t>, ou última Data de Pagamento da Remuneração (conforme abaixo definida), o que ocorrer por último, a</w:t>
      </w:r>
      <w:r w:rsidR="00857B45" w:rsidRPr="00D52799">
        <w:rPr>
          <w:rFonts w:asciiTheme="minorHAnsi" w:hAnsiTheme="minorHAnsi" w:cstheme="minorHAnsi"/>
          <w:bCs/>
          <w:sz w:val="24"/>
          <w:szCs w:val="24"/>
        </w:rPr>
        <w:t xml:space="preserve">té a data do efetivo pagamento. </w:t>
      </w:r>
      <w:r w:rsidRPr="00D52799">
        <w:rPr>
          <w:rFonts w:asciiTheme="minorHAnsi" w:hAnsiTheme="minorHAnsi" w:cstheme="minorHAnsi"/>
          <w:bCs/>
          <w:sz w:val="24"/>
          <w:szCs w:val="24"/>
        </w:rPr>
        <w:t>A Remuneração será calculada conforme previsto n</w:t>
      </w:r>
      <w:r w:rsidR="004F6700" w:rsidRPr="00D52799">
        <w:rPr>
          <w:rFonts w:asciiTheme="minorHAnsi" w:hAnsiTheme="minorHAnsi" w:cstheme="minorHAnsi"/>
          <w:bCs/>
          <w:sz w:val="24"/>
          <w:szCs w:val="24"/>
        </w:rPr>
        <w:t xml:space="preserve">a Cláusula Quarta </w:t>
      </w:r>
      <w:r w:rsidRPr="00D52799">
        <w:rPr>
          <w:rFonts w:asciiTheme="minorHAnsi" w:hAnsiTheme="minorHAnsi" w:cstheme="minorHAnsi"/>
          <w:bCs/>
          <w:sz w:val="24"/>
          <w:szCs w:val="24"/>
        </w:rPr>
        <w:t>abaixo.</w:t>
      </w:r>
    </w:p>
    <w:p w14:paraId="75DDC754" w14:textId="77777777" w:rsidR="00857B45" w:rsidRPr="00D52799" w:rsidRDefault="00857B45" w:rsidP="00374B19">
      <w:pPr>
        <w:pStyle w:val="ListaColorida-nfase11"/>
        <w:spacing w:line="320" w:lineRule="exact"/>
        <w:ind w:left="0"/>
        <w:jc w:val="both"/>
        <w:rPr>
          <w:rFonts w:asciiTheme="minorHAnsi" w:hAnsiTheme="minorHAnsi" w:cstheme="minorHAnsi"/>
          <w:sz w:val="24"/>
          <w:szCs w:val="24"/>
        </w:rPr>
      </w:pPr>
    </w:p>
    <w:p w14:paraId="5834D787" w14:textId="77777777" w:rsidR="00FD26B3" w:rsidRPr="00D52799" w:rsidRDefault="00FD26B3"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Periodicidade de Pagamento da Remuneração</w:t>
      </w:r>
      <w:r w:rsidRPr="00D52799">
        <w:rPr>
          <w:rFonts w:asciiTheme="minorHAnsi" w:hAnsiTheme="minorHAnsi" w:cstheme="minorHAnsi"/>
          <w:sz w:val="24"/>
          <w:szCs w:val="24"/>
        </w:rPr>
        <w:t>. O pagamento da Remuneração será realizado mensalmente, conforme</w:t>
      </w:r>
      <w:r w:rsidR="00372ABC" w:rsidRPr="00D52799">
        <w:rPr>
          <w:rFonts w:asciiTheme="minorHAnsi" w:hAnsiTheme="minorHAnsi" w:cstheme="minorHAnsi"/>
          <w:sz w:val="24"/>
          <w:szCs w:val="24"/>
        </w:rPr>
        <w:t xml:space="preserve"> cronograma previsto no Anexo II desta Escritura de Emissão</w:t>
      </w:r>
      <w:r w:rsidRPr="00D52799">
        <w:rPr>
          <w:rFonts w:asciiTheme="minorHAnsi" w:hAnsiTheme="minorHAnsi" w:cstheme="minorHAnsi"/>
          <w:sz w:val="24"/>
          <w:szCs w:val="24"/>
        </w:rPr>
        <w:t xml:space="preserve"> (“</w:t>
      </w:r>
      <w:r w:rsidRPr="00D52799">
        <w:rPr>
          <w:rFonts w:asciiTheme="minorHAnsi" w:hAnsiTheme="minorHAnsi" w:cstheme="minorHAnsi"/>
          <w:sz w:val="24"/>
          <w:szCs w:val="24"/>
          <w:u w:val="single"/>
        </w:rPr>
        <w:t>Anexo II</w:t>
      </w:r>
      <w:r w:rsidRPr="00D52799">
        <w:rPr>
          <w:rFonts w:asciiTheme="minorHAnsi" w:hAnsiTheme="minorHAnsi" w:cstheme="minorHAnsi"/>
          <w:sz w:val="24"/>
          <w:szCs w:val="24"/>
        </w:rPr>
        <w:t>” e “</w:t>
      </w:r>
      <w:r w:rsidRPr="00D52799">
        <w:rPr>
          <w:rFonts w:asciiTheme="minorHAnsi" w:hAnsiTheme="minorHAnsi" w:cstheme="minorHAnsi"/>
          <w:sz w:val="24"/>
          <w:szCs w:val="24"/>
          <w:u w:val="single"/>
        </w:rPr>
        <w:t>Data de Pagamento da Remuneração</w:t>
      </w:r>
      <w:r w:rsidR="00AC7B39" w:rsidRPr="00D52799">
        <w:rPr>
          <w:rFonts w:asciiTheme="minorHAnsi" w:hAnsiTheme="minorHAnsi" w:cstheme="minorHAnsi"/>
          <w:sz w:val="24"/>
          <w:szCs w:val="24"/>
        </w:rPr>
        <w:t>”, respectivamente).</w:t>
      </w:r>
    </w:p>
    <w:p w14:paraId="7E3D332D" w14:textId="77777777" w:rsidR="00FD26B3" w:rsidRPr="00D52799" w:rsidRDefault="00FD26B3" w:rsidP="00374B19">
      <w:pPr>
        <w:spacing w:line="320" w:lineRule="exact"/>
        <w:rPr>
          <w:rFonts w:asciiTheme="minorHAnsi" w:hAnsiTheme="minorHAnsi" w:cstheme="minorHAnsi"/>
          <w:sz w:val="24"/>
          <w:szCs w:val="24"/>
        </w:rPr>
      </w:pPr>
    </w:p>
    <w:p w14:paraId="0CE13D16" w14:textId="246785A6" w:rsidR="00FD26B3" w:rsidRPr="00D52799" w:rsidRDefault="00FD26B3"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Periodicidade de Pagamento da Amortização</w:t>
      </w:r>
      <w:r w:rsidRPr="00D52799">
        <w:rPr>
          <w:rFonts w:asciiTheme="minorHAnsi" w:hAnsiTheme="minorHAnsi" w:cstheme="minorHAnsi"/>
          <w:sz w:val="24"/>
          <w:szCs w:val="24"/>
        </w:rPr>
        <w:t xml:space="preserve">. A amortização do Valor Nominal Unitário </w:t>
      </w:r>
      <w:r w:rsidR="00271A96" w:rsidRPr="00D52799">
        <w:rPr>
          <w:rFonts w:asciiTheme="minorHAnsi" w:hAnsiTheme="minorHAnsi" w:cstheme="minorHAnsi"/>
          <w:sz w:val="24"/>
          <w:szCs w:val="24"/>
        </w:rPr>
        <w:t>devidamente atualizado</w:t>
      </w:r>
      <w:r w:rsidRPr="00D52799">
        <w:rPr>
          <w:rFonts w:asciiTheme="minorHAnsi" w:hAnsiTheme="minorHAnsi" w:cstheme="minorHAnsi"/>
          <w:sz w:val="24"/>
          <w:szCs w:val="24"/>
        </w:rPr>
        <w:t xml:space="preserve"> será realizada </w:t>
      </w:r>
      <w:r w:rsidR="002D6DA2" w:rsidRPr="00D52799">
        <w:rPr>
          <w:rFonts w:asciiTheme="minorHAnsi" w:hAnsiTheme="minorHAnsi" w:cstheme="minorHAnsi"/>
          <w:sz w:val="24"/>
          <w:szCs w:val="24"/>
        </w:rPr>
        <w:t>mensalmente</w:t>
      </w:r>
      <w:r w:rsidR="008420B0" w:rsidRPr="00D52799">
        <w:rPr>
          <w:rFonts w:asciiTheme="minorHAnsi" w:hAnsiTheme="minorHAnsi" w:cstheme="minorHAnsi"/>
          <w:sz w:val="24"/>
          <w:szCs w:val="24"/>
        </w:rPr>
        <w:t xml:space="preserve">, com prazo de carência de </w:t>
      </w:r>
      <w:r w:rsidR="00BF0E72" w:rsidRPr="00D52799">
        <w:rPr>
          <w:rFonts w:asciiTheme="minorHAnsi" w:hAnsiTheme="minorHAnsi" w:cstheme="minorHAnsi"/>
          <w:sz w:val="24"/>
          <w:szCs w:val="24"/>
        </w:rPr>
        <w:t xml:space="preserve">18 (dezoito) </w:t>
      </w:r>
      <w:r w:rsidR="008420B0" w:rsidRPr="00D52799">
        <w:rPr>
          <w:rFonts w:asciiTheme="minorHAnsi" w:hAnsiTheme="minorHAnsi" w:cstheme="minorHAnsi"/>
          <w:sz w:val="24"/>
          <w:szCs w:val="24"/>
        </w:rPr>
        <w:t>meses</w:t>
      </w:r>
      <w:r w:rsidR="002D6DA2" w:rsidRPr="00D52799">
        <w:rPr>
          <w:rFonts w:asciiTheme="minorHAnsi" w:hAnsiTheme="minorHAnsi" w:cstheme="minorHAnsi"/>
          <w:sz w:val="24"/>
          <w:szCs w:val="24"/>
        </w:rPr>
        <w:t xml:space="preserve"> a partir da Data de Emissão</w:t>
      </w:r>
      <w:r w:rsidR="005442EF" w:rsidRPr="00D52799">
        <w:rPr>
          <w:rFonts w:asciiTheme="minorHAnsi" w:hAnsiTheme="minorHAnsi" w:cstheme="minorHAnsi"/>
          <w:sz w:val="24"/>
          <w:szCs w:val="24"/>
        </w:rPr>
        <w:t xml:space="preserve"> (“</w:t>
      </w:r>
      <w:r w:rsidR="005442EF" w:rsidRPr="00D52799">
        <w:rPr>
          <w:rFonts w:asciiTheme="minorHAnsi" w:hAnsiTheme="minorHAnsi" w:cstheme="minorHAnsi"/>
          <w:sz w:val="24"/>
          <w:szCs w:val="24"/>
          <w:u w:val="single"/>
        </w:rPr>
        <w:t>Período de Carência de Amortização</w:t>
      </w:r>
      <w:r w:rsidR="005442EF" w:rsidRPr="00D52799">
        <w:rPr>
          <w:rFonts w:asciiTheme="minorHAnsi" w:hAnsiTheme="minorHAnsi" w:cstheme="minorHAnsi"/>
          <w:sz w:val="24"/>
          <w:szCs w:val="24"/>
        </w:rPr>
        <w:t>”)</w:t>
      </w:r>
      <w:r w:rsidR="002D6DA2" w:rsidRPr="00D52799">
        <w:rPr>
          <w:rFonts w:asciiTheme="minorHAnsi" w:hAnsiTheme="minorHAnsi" w:cstheme="minorHAnsi"/>
          <w:sz w:val="24"/>
          <w:szCs w:val="24"/>
        </w:rPr>
        <w:t xml:space="preserve">, </w:t>
      </w:r>
      <w:r w:rsidR="00C83C53" w:rsidRPr="00D52799">
        <w:rPr>
          <w:rFonts w:asciiTheme="minorHAnsi" w:hAnsiTheme="minorHAnsi" w:cstheme="minorHAnsi"/>
          <w:sz w:val="24"/>
          <w:szCs w:val="24"/>
        </w:rPr>
        <w:t xml:space="preserve">sendo que o primeiro pagamento será realizado em </w:t>
      </w:r>
      <w:r w:rsidR="00301C20" w:rsidRPr="009D0658">
        <w:rPr>
          <w:rFonts w:asciiTheme="minorHAnsi" w:hAnsiTheme="minorHAnsi" w:cstheme="minorHAnsi"/>
          <w:sz w:val="24"/>
          <w:szCs w:val="24"/>
        </w:rPr>
        <w:t>2</w:t>
      </w:r>
      <w:r w:rsidR="00620D9C" w:rsidRPr="009D0658">
        <w:rPr>
          <w:rFonts w:asciiTheme="minorHAnsi" w:hAnsiTheme="minorHAnsi" w:cstheme="minorHAnsi"/>
          <w:sz w:val="24"/>
          <w:szCs w:val="24"/>
        </w:rPr>
        <w:t>0</w:t>
      </w:r>
      <w:r w:rsidR="00301C20" w:rsidRPr="009D0658">
        <w:rPr>
          <w:rFonts w:asciiTheme="minorHAnsi" w:hAnsiTheme="minorHAnsi" w:cstheme="minorHAnsi"/>
          <w:sz w:val="24"/>
          <w:szCs w:val="24"/>
        </w:rPr>
        <w:t xml:space="preserve"> </w:t>
      </w:r>
      <w:r w:rsidR="00C83C53" w:rsidRPr="009D0658">
        <w:rPr>
          <w:rFonts w:asciiTheme="minorHAnsi" w:hAnsiTheme="minorHAnsi" w:cstheme="minorHAnsi"/>
          <w:sz w:val="24"/>
          <w:szCs w:val="24"/>
        </w:rPr>
        <w:t xml:space="preserve">de </w:t>
      </w:r>
      <w:r w:rsidR="00425429" w:rsidRPr="009D0658">
        <w:rPr>
          <w:rFonts w:asciiTheme="minorHAnsi" w:hAnsiTheme="minorHAnsi" w:cstheme="minorHAnsi"/>
          <w:sz w:val="24"/>
          <w:szCs w:val="24"/>
        </w:rPr>
        <w:t>março</w:t>
      </w:r>
      <w:r w:rsidR="00A048DA" w:rsidRPr="009D0658">
        <w:rPr>
          <w:rFonts w:asciiTheme="minorHAnsi" w:hAnsiTheme="minorHAnsi" w:cstheme="minorHAnsi"/>
          <w:sz w:val="24"/>
          <w:szCs w:val="24"/>
        </w:rPr>
        <w:t xml:space="preserve"> </w:t>
      </w:r>
      <w:r w:rsidR="00C83C53" w:rsidRPr="009D0658">
        <w:rPr>
          <w:rFonts w:asciiTheme="minorHAnsi" w:hAnsiTheme="minorHAnsi" w:cstheme="minorHAnsi"/>
          <w:sz w:val="24"/>
          <w:szCs w:val="24"/>
        </w:rPr>
        <w:t xml:space="preserve">de </w:t>
      </w:r>
      <w:r w:rsidR="00A048DA" w:rsidRPr="009D0658">
        <w:rPr>
          <w:rFonts w:asciiTheme="minorHAnsi" w:hAnsiTheme="minorHAnsi" w:cstheme="minorHAnsi"/>
          <w:sz w:val="24"/>
          <w:szCs w:val="24"/>
        </w:rPr>
        <w:t>2023</w:t>
      </w:r>
      <w:r w:rsidR="002D6DA2" w:rsidRPr="00D52799">
        <w:rPr>
          <w:rFonts w:asciiTheme="minorHAnsi" w:hAnsiTheme="minorHAnsi" w:cstheme="minorHAnsi"/>
          <w:sz w:val="24"/>
          <w:szCs w:val="24"/>
        </w:rPr>
        <w:t>, conforme</w:t>
      </w:r>
      <w:r w:rsidR="00372ABC" w:rsidRPr="00D52799">
        <w:rPr>
          <w:rFonts w:asciiTheme="minorHAnsi" w:hAnsiTheme="minorHAnsi" w:cstheme="minorHAnsi"/>
          <w:sz w:val="24"/>
          <w:szCs w:val="24"/>
        </w:rPr>
        <w:t xml:space="preserve"> cronograma </w:t>
      </w:r>
      <w:r w:rsidR="002D6DA2" w:rsidRPr="00D52799">
        <w:rPr>
          <w:rFonts w:asciiTheme="minorHAnsi" w:hAnsiTheme="minorHAnsi" w:cstheme="minorHAnsi"/>
          <w:sz w:val="24"/>
          <w:szCs w:val="24"/>
        </w:rPr>
        <w:t xml:space="preserve">previsto no </w:t>
      </w:r>
      <w:r w:rsidR="00520DC4" w:rsidRPr="00D52799">
        <w:rPr>
          <w:rFonts w:asciiTheme="minorHAnsi" w:hAnsiTheme="minorHAnsi" w:cstheme="minorHAnsi"/>
          <w:sz w:val="24"/>
          <w:szCs w:val="24"/>
        </w:rPr>
        <w:t>A</w:t>
      </w:r>
      <w:r w:rsidR="002D6DA2" w:rsidRPr="00D52799">
        <w:rPr>
          <w:rFonts w:asciiTheme="minorHAnsi" w:hAnsiTheme="minorHAnsi" w:cstheme="minorHAnsi"/>
          <w:sz w:val="24"/>
          <w:szCs w:val="24"/>
        </w:rPr>
        <w:t xml:space="preserve">nexo II a este presente instrumento </w:t>
      </w:r>
      <w:r w:rsidRPr="00D52799">
        <w:rPr>
          <w:rFonts w:asciiTheme="minorHAnsi" w:hAnsiTheme="minorHAnsi" w:cstheme="minorHAnsi"/>
          <w:sz w:val="24"/>
          <w:szCs w:val="24"/>
        </w:rPr>
        <w:t>(“</w:t>
      </w:r>
      <w:r w:rsidRPr="00D52799">
        <w:rPr>
          <w:rFonts w:asciiTheme="minorHAnsi" w:hAnsiTheme="minorHAnsi" w:cstheme="minorHAnsi"/>
          <w:sz w:val="24"/>
          <w:szCs w:val="24"/>
          <w:u w:val="single"/>
        </w:rPr>
        <w:t>Amortização</w:t>
      </w:r>
      <w:r w:rsidRPr="00D52799">
        <w:rPr>
          <w:rFonts w:asciiTheme="minorHAnsi" w:hAnsiTheme="minorHAnsi" w:cstheme="minorHAnsi"/>
          <w:sz w:val="24"/>
          <w:szCs w:val="24"/>
        </w:rPr>
        <w:t xml:space="preserve">” </w:t>
      </w:r>
      <w:r w:rsidR="00B93352" w:rsidRPr="00D52799">
        <w:rPr>
          <w:rFonts w:asciiTheme="minorHAnsi" w:hAnsiTheme="minorHAnsi" w:cstheme="minorHAnsi"/>
          <w:sz w:val="24"/>
          <w:szCs w:val="24"/>
        </w:rPr>
        <w:t xml:space="preserve">e </w:t>
      </w:r>
      <w:r w:rsidRPr="00D52799">
        <w:rPr>
          <w:rFonts w:asciiTheme="minorHAnsi" w:hAnsiTheme="minorHAnsi" w:cstheme="minorHAnsi"/>
          <w:sz w:val="24"/>
          <w:szCs w:val="24"/>
        </w:rPr>
        <w:t>“</w:t>
      </w:r>
      <w:r w:rsidRPr="00D52799">
        <w:rPr>
          <w:rFonts w:asciiTheme="minorHAnsi" w:hAnsiTheme="minorHAnsi" w:cstheme="minorHAnsi"/>
          <w:sz w:val="24"/>
          <w:szCs w:val="24"/>
          <w:u w:val="single"/>
        </w:rPr>
        <w:t xml:space="preserve">Data </w:t>
      </w:r>
      <w:r w:rsidRPr="00D52799">
        <w:rPr>
          <w:rFonts w:asciiTheme="minorHAnsi" w:hAnsiTheme="minorHAnsi" w:cstheme="minorHAnsi"/>
          <w:sz w:val="24"/>
          <w:szCs w:val="24"/>
          <w:u w:val="single"/>
        </w:rPr>
        <w:lastRenderedPageBreak/>
        <w:t>de Pagamento da Amortização</w:t>
      </w:r>
      <w:r w:rsidR="00372ABC" w:rsidRPr="00D52799">
        <w:rPr>
          <w:rFonts w:asciiTheme="minorHAnsi" w:hAnsiTheme="minorHAnsi" w:cstheme="minorHAnsi"/>
          <w:sz w:val="24"/>
          <w:szCs w:val="24"/>
        </w:rPr>
        <w:t>”, respectivamente</w:t>
      </w:r>
      <w:r w:rsidR="00650A80" w:rsidRPr="00D52799">
        <w:rPr>
          <w:rFonts w:asciiTheme="minorHAnsi" w:hAnsiTheme="minorHAnsi" w:cstheme="minorHAnsi"/>
          <w:sz w:val="24"/>
          <w:szCs w:val="24"/>
        </w:rPr>
        <w:t>, e em conjunto com Data de Pagamento da Remuneração, “</w:t>
      </w:r>
      <w:r w:rsidR="00650A80" w:rsidRPr="00D52799">
        <w:rPr>
          <w:rFonts w:asciiTheme="minorHAnsi" w:hAnsiTheme="minorHAnsi" w:cstheme="minorHAnsi"/>
          <w:sz w:val="24"/>
          <w:szCs w:val="24"/>
          <w:u w:val="single"/>
        </w:rPr>
        <w:t>Data de Pagamento</w:t>
      </w:r>
      <w:r w:rsidR="00650A80" w:rsidRPr="00D52799">
        <w:rPr>
          <w:rFonts w:asciiTheme="minorHAnsi" w:hAnsiTheme="minorHAnsi" w:cstheme="minorHAnsi"/>
          <w:sz w:val="24"/>
          <w:szCs w:val="24"/>
        </w:rPr>
        <w:t>”</w:t>
      </w:r>
      <w:r w:rsidR="00372ABC" w:rsidRPr="00D52799">
        <w:rPr>
          <w:rFonts w:asciiTheme="minorHAnsi" w:hAnsiTheme="minorHAnsi" w:cstheme="minorHAnsi"/>
          <w:sz w:val="24"/>
          <w:szCs w:val="24"/>
        </w:rPr>
        <w:t>).</w:t>
      </w:r>
    </w:p>
    <w:p w14:paraId="37F132A9" w14:textId="77777777" w:rsidR="00FD26B3" w:rsidRPr="00D52799" w:rsidRDefault="00FD26B3" w:rsidP="00374B19">
      <w:pPr>
        <w:spacing w:line="320" w:lineRule="exact"/>
        <w:rPr>
          <w:rFonts w:asciiTheme="minorHAnsi" w:hAnsiTheme="minorHAnsi" w:cstheme="minorHAnsi"/>
          <w:sz w:val="24"/>
          <w:szCs w:val="24"/>
        </w:rPr>
      </w:pPr>
    </w:p>
    <w:p w14:paraId="3B3143AE" w14:textId="77777777" w:rsidR="00FD26B3" w:rsidRPr="00D52799" w:rsidRDefault="00FD26B3"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Prorrogação de Prazos</w:t>
      </w:r>
      <w:r w:rsidRPr="00D52799">
        <w:rPr>
          <w:rFonts w:asciiTheme="minorHAnsi" w:hAnsiTheme="minorHAnsi" w:cstheme="minorHAnsi"/>
          <w:sz w:val="24"/>
          <w:szCs w:val="24"/>
        </w:rPr>
        <w:t>. Considerar-se-ão prorrogados os prazos referentes ao cumprimento de qualquer obrigação pecuniária ou não pecuniária, pela Emissora e Debenturista, até o próximo Dia Útil se o vencimento não coincidir com um Dia Útil. Para os fins desta Escritura de Emissão de Debêntures, “</w:t>
      </w:r>
      <w:r w:rsidRPr="00D52799">
        <w:rPr>
          <w:rFonts w:asciiTheme="minorHAnsi" w:hAnsiTheme="minorHAnsi" w:cstheme="minorHAnsi"/>
          <w:sz w:val="24"/>
          <w:szCs w:val="24"/>
          <w:u w:val="single"/>
        </w:rPr>
        <w:t>Dia Útil</w:t>
      </w:r>
      <w:r w:rsidRPr="00D52799">
        <w:rPr>
          <w:rFonts w:asciiTheme="minorHAnsi" w:hAnsiTheme="minorHAnsi" w:cstheme="minorHAnsi"/>
          <w:sz w:val="24"/>
          <w:szCs w:val="24"/>
        </w:rPr>
        <w:t xml:space="preserve">” significa qualquer dia que não seja sábado, domingo e feriados </w:t>
      </w:r>
      <w:r w:rsidR="007068E1" w:rsidRPr="00D52799">
        <w:rPr>
          <w:rFonts w:asciiTheme="minorHAnsi" w:hAnsiTheme="minorHAnsi" w:cstheme="minorHAnsi"/>
          <w:sz w:val="24"/>
          <w:szCs w:val="24"/>
        </w:rPr>
        <w:t>declarados nacionais na República Federativa do Brasil.</w:t>
      </w:r>
    </w:p>
    <w:p w14:paraId="6BFE2C38"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10F36186" w14:textId="77777777" w:rsidR="00FD26B3" w:rsidRPr="00D52799" w:rsidRDefault="00FD26B3"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Encargos Moratórios</w:t>
      </w:r>
      <w:r w:rsidRPr="00D52799">
        <w:rPr>
          <w:rFonts w:asciiTheme="minorHAnsi" w:hAnsiTheme="minorHAnsi" w:cstheme="minorHAnsi"/>
          <w:sz w:val="24"/>
          <w:szCs w:val="24"/>
        </w:rPr>
        <w:t xml:space="preserve">. Na hipótese de a Emissora não efetuar, total ou parcialmente, o pagamento da Remuneração e/ou Amortização nas respectivas Data de Pagamento da Remuneração e/ou Data de Pagamento da Amortização, sobre os valores não pagos, devidamente acrescidos da </w:t>
      </w:r>
      <w:r w:rsidR="006B6BB0" w:rsidRPr="00D52799">
        <w:rPr>
          <w:rFonts w:asciiTheme="minorHAnsi" w:hAnsiTheme="minorHAnsi" w:cstheme="minorHAnsi"/>
          <w:sz w:val="24"/>
          <w:szCs w:val="24"/>
        </w:rPr>
        <w:t>Remuneração</w:t>
      </w:r>
      <w:r w:rsidRPr="00D52799">
        <w:rPr>
          <w:rFonts w:asciiTheme="minorHAnsi" w:hAnsiTheme="minorHAnsi" w:cstheme="minorHAnsi"/>
          <w:sz w:val="24"/>
          <w:szCs w:val="24"/>
        </w:rPr>
        <w:t>, incidirão: (i) multa de 2% (dois por cento) sobre o valor do débito; e (ii) juros moratórios de</w:t>
      </w:r>
      <w:r w:rsidRPr="00D52799">
        <w:rPr>
          <w:rFonts w:asciiTheme="minorHAnsi" w:hAnsiTheme="minorHAnsi" w:cstheme="minorHAnsi"/>
          <w:color w:val="000000"/>
          <w:sz w:val="24"/>
          <w:szCs w:val="24"/>
        </w:rPr>
        <w:t xml:space="preserve"> 1% (um por cento) ao mês </w:t>
      </w:r>
      <w:r w:rsidRPr="00D52799">
        <w:rPr>
          <w:rFonts w:asciiTheme="minorHAnsi" w:hAnsiTheme="minorHAnsi" w:cstheme="minorHAnsi"/>
          <w:sz w:val="24"/>
          <w:szCs w:val="24"/>
        </w:rPr>
        <w:t xml:space="preserve">sobre o valor do débito em atraso, calculados em bases </w:t>
      </w:r>
      <w:r w:rsidRPr="00D52799">
        <w:rPr>
          <w:rFonts w:asciiTheme="minorHAnsi" w:hAnsiTheme="minorHAnsi" w:cstheme="minorHAnsi"/>
          <w:i/>
          <w:sz w:val="24"/>
          <w:szCs w:val="24"/>
        </w:rPr>
        <w:t>pro rata temporis</w:t>
      </w:r>
      <w:r w:rsidRPr="00D52799">
        <w:rPr>
          <w:rFonts w:asciiTheme="minorHAnsi" w:hAnsiTheme="minorHAnsi" w:cstheme="minorHAnsi"/>
          <w:sz w:val="24"/>
          <w:szCs w:val="24"/>
        </w:rPr>
        <w:t xml:space="preserve"> desde a data do inadimplemento até a data do efetivo pagamento, independentemente de qualquer aviso, notificação ou interpelação judicial ou extrajudicial, sem prejuízo de outras disposições previstas nesta Escritura de Emissão (“</w:t>
      </w:r>
      <w:r w:rsidRPr="00D52799">
        <w:rPr>
          <w:rFonts w:asciiTheme="minorHAnsi" w:hAnsiTheme="minorHAnsi" w:cstheme="minorHAnsi"/>
          <w:sz w:val="24"/>
          <w:szCs w:val="24"/>
          <w:u w:val="single"/>
        </w:rPr>
        <w:t>Encargos Moratórios</w:t>
      </w:r>
      <w:r w:rsidR="00352A58" w:rsidRPr="00D52799">
        <w:rPr>
          <w:rFonts w:asciiTheme="minorHAnsi" w:hAnsiTheme="minorHAnsi" w:cstheme="minorHAnsi"/>
          <w:sz w:val="24"/>
          <w:szCs w:val="24"/>
        </w:rPr>
        <w:t>”).</w:t>
      </w:r>
    </w:p>
    <w:p w14:paraId="63F10AD9"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313A1760" w14:textId="77777777" w:rsidR="00FD26B3" w:rsidRPr="00D52799" w:rsidRDefault="00FD26B3"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Repactuação</w:t>
      </w:r>
      <w:r w:rsidRPr="00D52799">
        <w:rPr>
          <w:rFonts w:asciiTheme="minorHAnsi" w:hAnsiTheme="minorHAnsi" w:cstheme="minorHAnsi"/>
          <w:sz w:val="24"/>
          <w:szCs w:val="24"/>
        </w:rPr>
        <w:t>. Não haverá repactuação das Debêntures</w:t>
      </w:r>
      <w:r w:rsidR="00A813C1" w:rsidRPr="00D52799">
        <w:rPr>
          <w:rFonts w:asciiTheme="minorHAnsi" w:hAnsiTheme="minorHAnsi" w:cstheme="minorHAnsi"/>
          <w:sz w:val="24"/>
          <w:szCs w:val="24"/>
        </w:rPr>
        <w:t>, exceto no caso de aprovação dos titulares d</w:t>
      </w:r>
      <w:r w:rsidR="005B4B65" w:rsidRPr="00D52799">
        <w:rPr>
          <w:rFonts w:asciiTheme="minorHAnsi" w:hAnsiTheme="minorHAnsi" w:cstheme="minorHAnsi"/>
          <w:sz w:val="24"/>
          <w:szCs w:val="24"/>
        </w:rPr>
        <w:t>os CRI, nos termos da Cláusula 7</w:t>
      </w:r>
      <w:r w:rsidR="00A813C1" w:rsidRPr="00D52799">
        <w:rPr>
          <w:rFonts w:asciiTheme="minorHAnsi" w:hAnsiTheme="minorHAnsi" w:cstheme="minorHAnsi"/>
          <w:sz w:val="24"/>
          <w:szCs w:val="24"/>
        </w:rPr>
        <w:t>.9 abaixo</w:t>
      </w:r>
      <w:r w:rsidR="00352A58" w:rsidRPr="00D52799">
        <w:rPr>
          <w:rFonts w:asciiTheme="minorHAnsi" w:hAnsiTheme="minorHAnsi" w:cstheme="minorHAnsi"/>
          <w:sz w:val="24"/>
          <w:szCs w:val="24"/>
        </w:rPr>
        <w:t>.</w:t>
      </w:r>
    </w:p>
    <w:p w14:paraId="1C9F90F9"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308964CB" w14:textId="5858FD00" w:rsidR="00FD26B3" w:rsidRPr="00D52799" w:rsidRDefault="00FD26B3"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Local de Pagamento</w:t>
      </w:r>
      <w:r w:rsidRPr="00D52799">
        <w:rPr>
          <w:rFonts w:asciiTheme="minorHAnsi" w:hAnsiTheme="minorHAnsi" w:cstheme="minorHAnsi"/>
          <w:sz w:val="24"/>
          <w:szCs w:val="24"/>
        </w:rPr>
        <w:t xml:space="preserve">: As Debêntures serão devidas e pagas pela Emissora diretamente em conta vinculada do regime fiduciário dos CRI, a saber, </w:t>
      </w:r>
      <w:r w:rsidR="009A510A" w:rsidRPr="00D52799">
        <w:rPr>
          <w:rFonts w:asciiTheme="minorHAnsi" w:hAnsiTheme="minorHAnsi" w:cstheme="minorHAnsi"/>
          <w:sz w:val="24"/>
          <w:szCs w:val="24"/>
        </w:rPr>
        <w:t xml:space="preserve">conta corrente </w:t>
      </w:r>
      <w:r w:rsidRPr="00D52799">
        <w:rPr>
          <w:rFonts w:asciiTheme="minorHAnsi" w:hAnsiTheme="minorHAnsi" w:cstheme="minorHAnsi"/>
          <w:sz w:val="24"/>
          <w:szCs w:val="24"/>
        </w:rPr>
        <w:t>nº</w:t>
      </w:r>
      <w:r w:rsidR="00F14DA7" w:rsidRPr="00D52799">
        <w:rPr>
          <w:rFonts w:asciiTheme="minorHAnsi" w:hAnsiTheme="minorHAnsi" w:cstheme="minorHAnsi"/>
          <w:sz w:val="24"/>
          <w:szCs w:val="24"/>
        </w:rPr>
        <w:t> </w:t>
      </w:r>
      <w:r w:rsidR="00096ADA" w:rsidRPr="00D52799">
        <w:rPr>
          <w:rFonts w:asciiTheme="minorHAnsi" w:hAnsiTheme="minorHAnsi" w:cstheme="minorHAnsi"/>
          <w:sz w:val="24"/>
          <w:szCs w:val="24"/>
        </w:rPr>
        <w:t>42888-3</w:t>
      </w:r>
      <w:r w:rsidR="00E8486E" w:rsidRPr="00D52799">
        <w:rPr>
          <w:rFonts w:asciiTheme="minorHAnsi" w:hAnsiTheme="minorHAnsi" w:cstheme="minorHAnsi"/>
          <w:sz w:val="24"/>
          <w:szCs w:val="24"/>
        </w:rPr>
        <w:t xml:space="preserve">, </w:t>
      </w:r>
      <w:r w:rsidR="009A510A" w:rsidRPr="00D52799">
        <w:rPr>
          <w:rFonts w:asciiTheme="minorHAnsi" w:hAnsiTheme="minorHAnsi" w:cstheme="minorHAnsi"/>
          <w:sz w:val="24"/>
          <w:szCs w:val="24"/>
        </w:rPr>
        <w:t>a</w:t>
      </w:r>
      <w:r w:rsidRPr="00D52799">
        <w:rPr>
          <w:rFonts w:asciiTheme="minorHAnsi" w:hAnsiTheme="minorHAnsi" w:cstheme="minorHAnsi"/>
          <w:sz w:val="24"/>
          <w:szCs w:val="24"/>
        </w:rPr>
        <w:t>gência</w:t>
      </w:r>
      <w:r w:rsidR="00DE06AF" w:rsidRPr="00D52799">
        <w:rPr>
          <w:rFonts w:asciiTheme="minorHAnsi" w:hAnsiTheme="minorHAnsi" w:cstheme="minorHAnsi"/>
          <w:sz w:val="24"/>
          <w:szCs w:val="24"/>
        </w:rPr>
        <w:t> </w:t>
      </w:r>
      <w:r w:rsidR="006F45CA" w:rsidRPr="00D52799">
        <w:rPr>
          <w:rFonts w:asciiTheme="minorHAnsi" w:hAnsiTheme="minorHAnsi" w:cstheme="minorHAnsi"/>
          <w:sz w:val="24"/>
          <w:szCs w:val="24"/>
        </w:rPr>
        <w:t xml:space="preserve">7307, </w:t>
      </w:r>
      <w:r w:rsidR="009A510A" w:rsidRPr="00D52799">
        <w:rPr>
          <w:rFonts w:asciiTheme="minorHAnsi" w:hAnsiTheme="minorHAnsi" w:cstheme="minorHAnsi"/>
          <w:sz w:val="24"/>
          <w:szCs w:val="24"/>
        </w:rPr>
        <w:t xml:space="preserve">mantida em nome da Securitizadora junto ao </w:t>
      </w:r>
      <w:r w:rsidR="006F45CA" w:rsidRPr="00D52799">
        <w:rPr>
          <w:rFonts w:asciiTheme="minorHAnsi" w:hAnsiTheme="minorHAnsi" w:cstheme="minorHAnsi"/>
          <w:sz w:val="24"/>
          <w:szCs w:val="24"/>
        </w:rPr>
        <w:t>Banco Itaú Unibanco S.A.</w:t>
      </w:r>
      <w:r w:rsidR="00DE06AF" w:rsidRPr="00D52799">
        <w:rPr>
          <w:rFonts w:asciiTheme="minorHAnsi" w:hAnsiTheme="minorHAnsi" w:cstheme="minorHAnsi"/>
          <w:sz w:val="24"/>
          <w:szCs w:val="24"/>
        </w:rPr>
        <w:t xml:space="preserve"> </w:t>
      </w:r>
      <w:r w:rsidRPr="00D52799">
        <w:rPr>
          <w:rFonts w:asciiTheme="minorHAnsi" w:hAnsiTheme="minorHAnsi" w:cstheme="minorHAnsi"/>
          <w:sz w:val="24"/>
          <w:szCs w:val="24"/>
        </w:rPr>
        <w:t>(“</w:t>
      </w:r>
      <w:r w:rsidR="00F46996" w:rsidRPr="00D52799">
        <w:rPr>
          <w:rFonts w:asciiTheme="minorHAnsi" w:hAnsiTheme="minorHAnsi" w:cstheme="minorHAnsi"/>
          <w:sz w:val="24"/>
          <w:szCs w:val="24"/>
          <w:u w:val="single"/>
        </w:rPr>
        <w:t>Conta do Patrimônio Separado</w:t>
      </w:r>
      <w:r w:rsidR="00183A78" w:rsidRPr="00D52799">
        <w:rPr>
          <w:rFonts w:asciiTheme="minorHAnsi" w:hAnsiTheme="minorHAnsi" w:cstheme="minorHAnsi"/>
          <w:sz w:val="24"/>
          <w:szCs w:val="24"/>
        </w:rPr>
        <w:t>”).</w:t>
      </w:r>
      <w:r w:rsidR="007415CF" w:rsidRPr="00D52799">
        <w:rPr>
          <w:rFonts w:asciiTheme="minorHAnsi" w:hAnsiTheme="minorHAnsi" w:cstheme="minorHAnsi"/>
          <w:sz w:val="24"/>
          <w:szCs w:val="24"/>
        </w:rPr>
        <w:t xml:space="preserve"> </w:t>
      </w:r>
    </w:p>
    <w:p w14:paraId="21EC8C66" w14:textId="77777777" w:rsidR="00FD26B3" w:rsidRPr="00D52799" w:rsidRDefault="00FD26B3" w:rsidP="00374B19">
      <w:pPr>
        <w:spacing w:line="320" w:lineRule="exact"/>
        <w:rPr>
          <w:rFonts w:asciiTheme="minorHAnsi" w:hAnsiTheme="minorHAnsi" w:cstheme="minorHAnsi"/>
          <w:sz w:val="24"/>
          <w:szCs w:val="24"/>
          <w:u w:val="single"/>
        </w:rPr>
      </w:pPr>
    </w:p>
    <w:p w14:paraId="0AD2F7EE" w14:textId="79B172F3" w:rsidR="00263653" w:rsidRPr="00D52799" w:rsidRDefault="00263653" w:rsidP="00374B19">
      <w:pPr>
        <w:pStyle w:val="ListaColorida-nfase11"/>
        <w:numPr>
          <w:ilvl w:val="0"/>
          <w:numId w:val="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Imunidade Tributária</w:t>
      </w:r>
      <w:r w:rsidRPr="00D52799">
        <w:rPr>
          <w:rFonts w:asciiTheme="minorHAnsi" w:hAnsiTheme="minorHAnsi" w:cstheme="minorHAnsi"/>
          <w:sz w:val="24"/>
          <w:szCs w:val="24"/>
        </w:rPr>
        <w:t xml:space="preserve">. </w:t>
      </w:r>
      <w:bookmarkStart w:id="4" w:name="_DV_C281"/>
      <w:r w:rsidRPr="00D52799">
        <w:rPr>
          <w:rFonts w:asciiTheme="minorHAnsi" w:hAnsiTheme="minorHAnsi" w:cstheme="minorHAnsi"/>
          <w:sz w:val="24"/>
          <w:szCs w:val="24"/>
        </w:rPr>
        <w:t>Caso a Debenturista goze de algum tipo de imunidade ou isenção tributária, est</w:t>
      </w:r>
      <w:r w:rsidR="00183A78" w:rsidRPr="00D52799">
        <w:rPr>
          <w:rFonts w:asciiTheme="minorHAnsi" w:hAnsiTheme="minorHAnsi" w:cstheme="minorHAnsi"/>
          <w:sz w:val="24"/>
          <w:szCs w:val="24"/>
        </w:rPr>
        <w:t>a</w:t>
      </w:r>
      <w:r w:rsidRPr="00D52799">
        <w:rPr>
          <w:rFonts w:asciiTheme="minorHAnsi" w:hAnsiTheme="minorHAnsi" w:cstheme="minorHAnsi"/>
          <w:sz w:val="24"/>
          <w:szCs w:val="24"/>
        </w:rPr>
        <w:t xml:space="preserve"> deverá encaminhar à Emissora, no prazo mínimo de </w:t>
      </w:r>
      <w:r w:rsidR="003A57E1" w:rsidRPr="00D52799">
        <w:rPr>
          <w:rFonts w:asciiTheme="minorHAnsi" w:hAnsiTheme="minorHAnsi" w:cstheme="minorHAnsi"/>
          <w:sz w:val="24"/>
          <w:szCs w:val="24"/>
        </w:rPr>
        <w:t xml:space="preserve">15 </w:t>
      </w:r>
      <w:r w:rsidRPr="00D52799">
        <w:rPr>
          <w:rFonts w:asciiTheme="minorHAnsi" w:hAnsiTheme="minorHAnsi" w:cstheme="minorHAnsi"/>
          <w:sz w:val="24"/>
          <w:szCs w:val="24"/>
        </w:rPr>
        <w:t>(</w:t>
      </w:r>
      <w:r w:rsidR="003A57E1" w:rsidRPr="00D52799">
        <w:rPr>
          <w:rFonts w:asciiTheme="minorHAnsi" w:hAnsiTheme="minorHAnsi" w:cstheme="minorHAnsi"/>
          <w:sz w:val="24"/>
          <w:szCs w:val="24"/>
        </w:rPr>
        <w:t>quinze</w:t>
      </w:r>
      <w:r w:rsidRPr="00D52799">
        <w:rPr>
          <w:rFonts w:asciiTheme="minorHAnsi" w:hAnsiTheme="minorHAnsi" w:cstheme="minorHAnsi"/>
          <w:sz w:val="24"/>
          <w:szCs w:val="24"/>
        </w:rPr>
        <w:t>) Dias Úteis antes da data prevista para recebimento de valores relativos às Debêntures, documentação comprobatória dessa imunidade ou isenção tributária, sob pena de ter descontado dos seus rendimentos os valores devidos nos termos da legislação tributária em vigor.</w:t>
      </w:r>
      <w:bookmarkEnd w:id="4"/>
    </w:p>
    <w:p w14:paraId="5A7E14E4" w14:textId="77777777" w:rsidR="00263653" w:rsidRPr="00D52799" w:rsidRDefault="00263653" w:rsidP="00374B19">
      <w:pPr>
        <w:spacing w:line="320" w:lineRule="exact"/>
        <w:rPr>
          <w:rFonts w:asciiTheme="minorHAnsi" w:hAnsiTheme="minorHAnsi" w:cstheme="minorHAnsi"/>
          <w:sz w:val="24"/>
          <w:szCs w:val="24"/>
          <w:u w:val="single"/>
        </w:rPr>
      </w:pPr>
    </w:p>
    <w:p w14:paraId="31F447D8" w14:textId="003C0074" w:rsidR="002849BE" w:rsidRPr="00D52799" w:rsidRDefault="002849BE" w:rsidP="00374B19">
      <w:pPr>
        <w:pStyle w:val="ListaColorida-nfase11"/>
        <w:numPr>
          <w:ilvl w:val="0"/>
          <w:numId w:val="7"/>
        </w:numPr>
        <w:spacing w:line="320" w:lineRule="exact"/>
        <w:ind w:left="0" w:firstLine="0"/>
        <w:jc w:val="both"/>
        <w:rPr>
          <w:rFonts w:asciiTheme="minorHAnsi" w:hAnsiTheme="minorHAnsi" w:cstheme="minorHAnsi"/>
          <w:sz w:val="24"/>
          <w:szCs w:val="24"/>
          <w:u w:val="single"/>
        </w:rPr>
      </w:pPr>
      <w:r w:rsidRPr="00D52799">
        <w:rPr>
          <w:rFonts w:asciiTheme="minorHAnsi" w:hAnsiTheme="minorHAnsi" w:cstheme="minorHAnsi"/>
          <w:sz w:val="24"/>
          <w:szCs w:val="24"/>
          <w:u w:val="single"/>
        </w:rPr>
        <w:t>Vedação à Negociação</w:t>
      </w:r>
      <w:r w:rsidRPr="00D52799">
        <w:rPr>
          <w:rFonts w:asciiTheme="minorHAnsi" w:hAnsiTheme="minorHAnsi" w:cstheme="minorHAnsi"/>
          <w:caps/>
          <w:sz w:val="24"/>
          <w:szCs w:val="24"/>
        </w:rPr>
        <w:t xml:space="preserve">. </w:t>
      </w:r>
      <w:r w:rsidRPr="00D52799">
        <w:rPr>
          <w:rFonts w:asciiTheme="minorHAnsi" w:hAnsiTheme="minorHAnsi" w:cstheme="minorHAnsi"/>
          <w:sz w:val="24"/>
          <w:szCs w:val="24"/>
        </w:rPr>
        <w:t xml:space="preserve">As Debêntures não poderão ser negociadas em qualquer mercado regulamentado ou sob qualquer forma cedidas, vendidas, alienadas ou transferidas, </w:t>
      </w:r>
      <w:r w:rsidR="00FD6F80" w:rsidRPr="00D52799">
        <w:rPr>
          <w:rFonts w:asciiTheme="minorHAnsi" w:hAnsiTheme="minorHAnsi" w:cstheme="minorHAnsi"/>
          <w:sz w:val="24"/>
          <w:szCs w:val="24"/>
        </w:rPr>
        <w:t xml:space="preserve">exceto </w:t>
      </w:r>
      <w:r w:rsidRPr="00D52799">
        <w:rPr>
          <w:rFonts w:asciiTheme="minorHAnsi" w:hAnsiTheme="minorHAnsi" w:cstheme="minorHAnsi"/>
          <w:sz w:val="24"/>
          <w:szCs w:val="24"/>
        </w:rPr>
        <w:t>em caso de liquidação do patrimônio separado dos CR</w:t>
      </w:r>
      <w:r w:rsidR="00183A78" w:rsidRPr="00D52799">
        <w:rPr>
          <w:rFonts w:asciiTheme="minorHAnsi" w:hAnsiTheme="minorHAnsi" w:cstheme="minorHAnsi"/>
          <w:sz w:val="24"/>
          <w:szCs w:val="24"/>
        </w:rPr>
        <w:t>I</w:t>
      </w:r>
      <w:r w:rsidRPr="00D52799">
        <w:rPr>
          <w:rFonts w:asciiTheme="minorHAnsi" w:hAnsiTheme="minorHAnsi" w:cstheme="minorHAnsi"/>
          <w:sz w:val="24"/>
          <w:szCs w:val="24"/>
        </w:rPr>
        <w:t xml:space="preserve">, nos termos </w:t>
      </w:r>
      <w:r w:rsidR="00183A78" w:rsidRPr="00D52799">
        <w:rPr>
          <w:rFonts w:asciiTheme="minorHAnsi" w:hAnsiTheme="minorHAnsi" w:cstheme="minorHAnsi"/>
          <w:sz w:val="24"/>
          <w:szCs w:val="24"/>
        </w:rPr>
        <w:t>dos documentos da Operação</w:t>
      </w:r>
      <w:r w:rsidRPr="00D52799">
        <w:rPr>
          <w:rFonts w:asciiTheme="minorHAnsi" w:hAnsiTheme="minorHAnsi" w:cstheme="minorHAnsi"/>
          <w:sz w:val="24"/>
          <w:szCs w:val="24"/>
        </w:rPr>
        <w:t>.</w:t>
      </w:r>
    </w:p>
    <w:p w14:paraId="0374FB38"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p>
    <w:p w14:paraId="39D64D57" w14:textId="77777777" w:rsidR="00FD26B3" w:rsidRPr="00D52799" w:rsidRDefault="00FD26B3" w:rsidP="00374B19">
      <w:pPr>
        <w:pStyle w:val="ListaColorida-nfase11"/>
        <w:numPr>
          <w:ilvl w:val="2"/>
          <w:numId w:val="13"/>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A Emissora, quando da integralização das Debêntures, deverá emitir, na mesma data da integralização das Debêntures, em favor da Debenturista, certidão do </w:t>
      </w:r>
      <w:r w:rsidRPr="00D52799">
        <w:rPr>
          <w:rFonts w:asciiTheme="minorHAnsi" w:hAnsiTheme="minorHAnsi" w:cstheme="minorHAnsi"/>
          <w:sz w:val="24"/>
          <w:szCs w:val="24"/>
        </w:rPr>
        <w:lastRenderedPageBreak/>
        <w:t>Livro de Registro de Debêntures, contendo todas as informações sobre as Debêntures integralizadas pela Debenturista, incluindo data e valor da integralização, nome da Debenturista, número de Debêntures de titularidade da Debenturista, endereço da Debenturista e, caso disponível, endereço eletrônico, devendo referida certidão ser assinada pelos representantes legais da Emissora.</w:t>
      </w:r>
      <w:r w:rsidRPr="00D52799" w:rsidDel="00A526E8">
        <w:rPr>
          <w:rFonts w:asciiTheme="minorHAnsi" w:hAnsiTheme="minorHAnsi" w:cstheme="minorHAnsi"/>
          <w:sz w:val="24"/>
          <w:szCs w:val="24"/>
        </w:rPr>
        <w:t xml:space="preserve"> </w:t>
      </w:r>
    </w:p>
    <w:p w14:paraId="6D61CCB5" w14:textId="77777777" w:rsidR="00FD26B3" w:rsidRPr="00D52799" w:rsidRDefault="00FD26B3" w:rsidP="00374B19">
      <w:pPr>
        <w:pStyle w:val="ListaColorida-nfase11"/>
        <w:tabs>
          <w:tab w:val="left" w:pos="1701"/>
        </w:tabs>
        <w:spacing w:line="320" w:lineRule="exact"/>
        <w:ind w:left="0"/>
        <w:jc w:val="both"/>
        <w:rPr>
          <w:rFonts w:asciiTheme="minorHAnsi" w:hAnsiTheme="minorHAnsi" w:cstheme="minorHAnsi"/>
          <w:sz w:val="24"/>
          <w:szCs w:val="24"/>
        </w:rPr>
      </w:pPr>
    </w:p>
    <w:p w14:paraId="5BF72E3E" w14:textId="13E70CE4" w:rsidR="009D649D" w:rsidRPr="00D52799" w:rsidRDefault="00977D9F" w:rsidP="00374B19">
      <w:pPr>
        <w:pStyle w:val="ListaColorida-nfase11"/>
        <w:numPr>
          <w:ilvl w:val="1"/>
          <w:numId w:val="13"/>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A Debenturista integralizará as Debêntures </w:t>
      </w:r>
      <w:r w:rsidR="002652F6" w:rsidRPr="00D52799">
        <w:rPr>
          <w:rFonts w:asciiTheme="minorHAnsi" w:hAnsiTheme="minorHAnsi" w:cstheme="minorHAnsi"/>
          <w:sz w:val="24"/>
          <w:szCs w:val="24"/>
        </w:rPr>
        <w:t xml:space="preserve">em até 02 (dois) Dias Úteis contados da data da verificação, pela </w:t>
      </w:r>
      <w:r w:rsidRPr="00D52799">
        <w:rPr>
          <w:rFonts w:asciiTheme="minorHAnsi" w:hAnsiTheme="minorHAnsi" w:cstheme="minorHAnsi"/>
          <w:sz w:val="24"/>
          <w:szCs w:val="24"/>
        </w:rPr>
        <w:t>Debenturista</w:t>
      </w:r>
      <w:r w:rsidR="002652F6" w:rsidRPr="00D52799">
        <w:rPr>
          <w:rFonts w:asciiTheme="minorHAnsi" w:hAnsiTheme="minorHAnsi" w:cstheme="minorHAnsi"/>
          <w:sz w:val="24"/>
          <w:szCs w:val="24"/>
        </w:rPr>
        <w:t xml:space="preserve">, </w:t>
      </w:r>
      <w:r w:rsidR="00DE5DCC" w:rsidRPr="00D52799">
        <w:rPr>
          <w:rFonts w:asciiTheme="minorHAnsi" w:hAnsiTheme="minorHAnsi" w:cstheme="minorHAnsi"/>
          <w:sz w:val="24"/>
          <w:szCs w:val="24"/>
        </w:rPr>
        <w:t xml:space="preserve">da superação da Condição Suspensiva (termo definido na Cláusula 1.5 retro) e </w:t>
      </w:r>
      <w:r w:rsidR="002652F6" w:rsidRPr="00D52799">
        <w:rPr>
          <w:rFonts w:asciiTheme="minorHAnsi" w:hAnsiTheme="minorHAnsi" w:cstheme="minorHAnsi"/>
          <w:sz w:val="24"/>
          <w:szCs w:val="24"/>
        </w:rPr>
        <w:t xml:space="preserve">do cumprimento cumulativo e integral da totalidade das </w:t>
      </w:r>
      <w:r w:rsidR="009D649D" w:rsidRPr="00D52799">
        <w:rPr>
          <w:rFonts w:asciiTheme="minorHAnsi" w:hAnsiTheme="minorHAnsi" w:cstheme="minorHAnsi"/>
          <w:sz w:val="24"/>
          <w:szCs w:val="24"/>
        </w:rPr>
        <w:t>seguintes condições (“</w:t>
      </w:r>
      <w:r w:rsidR="002652F6" w:rsidRPr="00D52799">
        <w:rPr>
          <w:rFonts w:asciiTheme="minorHAnsi" w:hAnsiTheme="minorHAnsi" w:cstheme="minorHAnsi"/>
          <w:sz w:val="24"/>
          <w:szCs w:val="24"/>
          <w:u w:val="single"/>
        </w:rPr>
        <w:t xml:space="preserve">Condições </w:t>
      </w:r>
      <w:r w:rsidR="009D649D" w:rsidRPr="00D52799">
        <w:rPr>
          <w:rFonts w:asciiTheme="minorHAnsi" w:hAnsiTheme="minorHAnsi" w:cstheme="minorHAnsi"/>
          <w:sz w:val="24"/>
          <w:szCs w:val="24"/>
          <w:u w:val="single"/>
        </w:rPr>
        <w:t>para Integralização</w:t>
      </w:r>
      <w:r w:rsidR="009D649D" w:rsidRPr="00D52799">
        <w:rPr>
          <w:rFonts w:asciiTheme="minorHAnsi" w:hAnsiTheme="minorHAnsi" w:cstheme="minorHAnsi"/>
          <w:sz w:val="24"/>
          <w:szCs w:val="24"/>
        </w:rPr>
        <w:t>”):</w:t>
      </w:r>
    </w:p>
    <w:p w14:paraId="34B5EF58" w14:textId="68EEDE1C" w:rsidR="00F103DC" w:rsidRPr="00D52799" w:rsidRDefault="00F103DC" w:rsidP="00374B19">
      <w:pPr>
        <w:pStyle w:val="ListaColorida-nfase11"/>
        <w:spacing w:line="320" w:lineRule="exact"/>
        <w:ind w:left="0"/>
        <w:jc w:val="both"/>
        <w:rPr>
          <w:rFonts w:asciiTheme="minorHAnsi" w:hAnsiTheme="minorHAnsi" w:cstheme="minorHAnsi"/>
          <w:sz w:val="24"/>
          <w:szCs w:val="24"/>
        </w:rPr>
      </w:pPr>
    </w:p>
    <w:p w14:paraId="42ABCF3F" w14:textId="11F13312" w:rsidR="002652F6" w:rsidRPr="00D52799" w:rsidRDefault="002652F6" w:rsidP="00374B19">
      <w:pPr>
        <w:pStyle w:val="BodyText21"/>
        <w:numPr>
          <w:ilvl w:val="0"/>
          <w:numId w:val="36"/>
        </w:numPr>
        <w:spacing w:line="320" w:lineRule="exact"/>
        <w:ind w:left="0" w:firstLine="0"/>
        <w:rPr>
          <w:rFonts w:asciiTheme="minorHAnsi" w:hAnsiTheme="minorHAnsi" w:cstheme="minorHAnsi"/>
          <w:sz w:val="24"/>
          <w:szCs w:val="24"/>
        </w:rPr>
      </w:pPr>
      <w:bookmarkStart w:id="5" w:name="_Hlk501575663"/>
      <w:r w:rsidRPr="00D52799">
        <w:rPr>
          <w:rFonts w:asciiTheme="minorHAnsi" w:hAnsiTheme="minorHAnsi" w:cstheme="minorHAnsi"/>
          <w:sz w:val="24"/>
          <w:szCs w:val="24"/>
        </w:rPr>
        <w:t xml:space="preserve">celebração de todos os </w:t>
      </w:r>
      <w:r w:rsidR="00DA6EE4" w:rsidRPr="00D52799">
        <w:rPr>
          <w:rFonts w:asciiTheme="minorHAnsi" w:hAnsiTheme="minorHAnsi" w:cstheme="minorHAnsi"/>
          <w:sz w:val="24"/>
          <w:szCs w:val="24"/>
        </w:rPr>
        <w:t>d</w:t>
      </w:r>
      <w:r w:rsidRPr="00D52799">
        <w:rPr>
          <w:rFonts w:asciiTheme="minorHAnsi" w:hAnsiTheme="minorHAnsi" w:cstheme="minorHAnsi"/>
          <w:sz w:val="24"/>
          <w:szCs w:val="24"/>
        </w:rPr>
        <w:t xml:space="preserve">ocumentos da Operação, entendendo-se como tal a sua assinatura pelas respectivas partes, bem como a verificação dos poderes dos representantes dessas partes, e recebimento, pela </w:t>
      </w:r>
      <w:r w:rsidR="00DA6EE4" w:rsidRPr="00D52799">
        <w:rPr>
          <w:rFonts w:asciiTheme="minorHAnsi" w:hAnsiTheme="minorHAnsi" w:cstheme="minorHAnsi"/>
          <w:sz w:val="24"/>
          <w:szCs w:val="24"/>
        </w:rPr>
        <w:t>Debenturista</w:t>
      </w:r>
      <w:r w:rsidRPr="00D52799">
        <w:rPr>
          <w:rFonts w:asciiTheme="minorHAnsi" w:hAnsiTheme="minorHAnsi" w:cstheme="minorHAnsi"/>
          <w:sz w:val="24"/>
          <w:szCs w:val="24"/>
        </w:rPr>
        <w:t xml:space="preserve">, de 1 (uma) </w:t>
      </w:r>
      <w:r w:rsidR="00CE45F4" w:rsidRPr="00D52799">
        <w:rPr>
          <w:rFonts w:asciiTheme="minorHAnsi" w:hAnsiTheme="minorHAnsi" w:cstheme="minorHAnsi"/>
          <w:sz w:val="24"/>
          <w:szCs w:val="24"/>
        </w:rPr>
        <w:t xml:space="preserve">via original </w:t>
      </w:r>
      <w:r w:rsidRPr="00D52799">
        <w:rPr>
          <w:rFonts w:asciiTheme="minorHAnsi" w:hAnsiTheme="minorHAnsi" w:cstheme="minorHAnsi"/>
          <w:sz w:val="24"/>
          <w:szCs w:val="24"/>
        </w:rPr>
        <w:t xml:space="preserve">de todos os </w:t>
      </w:r>
      <w:r w:rsidR="00DA6EE4" w:rsidRPr="00D52799">
        <w:rPr>
          <w:rFonts w:asciiTheme="minorHAnsi" w:hAnsiTheme="minorHAnsi" w:cstheme="minorHAnsi"/>
          <w:sz w:val="24"/>
          <w:szCs w:val="24"/>
        </w:rPr>
        <w:t>d</w:t>
      </w:r>
      <w:r w:rsidRPr="00D52799">
        <w:rPr>
          <w:rFonts w:asciiTheme="minorHAnsi" w:hAnsiTheme="minorHAnsi" w:cstheme="minorHAnsi"/>
          <w:sz w:val="24"/>
          <w:szCs w:val="24"/>
        </w:rPr>
        <w:t>ocumentos da Operação;</w:t>
      </w:r>
    </w:p>
    <w:p w14:paraId="3FC59DB7" w14:textId="1AEE0D72" w:rsidR="009B58BD" w:rsidRPr="00D52799" w:rsidRDefault="009B58BD" w:rsidP="00374B19">
      <w:pPr>
        <w:pStyle w:val="BodyText21"/>
        <w:tabs>
          <w:tab w:val="left" w:pos="1418"/>
        </w:tabs>
        <w:spacing w:line="320" w:lineRule="exact"/>
        <w:ind w:left="1418"/>
        <w:rPr>
          <w:rFonts w:asciiTheme="minorHAnsi" w:hAnsiTheme="minorHAnsi" w:cstheme="minorHAnsi"/>
          <w:sz w:val="24"/>
          <w:szCs w:val="24"/>
        </w:rPr>
      </w:pPr>
    </w:p>
    <w:p w14:paraId="543A7A47" w14:textId="569BA6CD" w:rsidR="00BA7D82" w:rsidRPr="00D52799" w:rsidRDefault="009D2289" w:rsidP="00374B19">
      <w:pPr>
        <w:pStyle w:val="BodyText21"/>
        <w:numPr>
          <w:ilvl w:val="0"/>
          <w:numId w:val="36"/>
        </w:numPr>
        <w:spacing w:line="320" w:lineRule="exact"/>
        <w:ind w:left="0" w:firstLine="0"/>
        <w:rPr>
          <w:rFonts w:asciiTheme="minorHAnsi" w:hAnsiTheme="minorHAnsi" w:cstheme="minorHAnsi"/>
          <w:sz w:val="24"/>
          <w:szCs w:val="24"/>
        </w:rPr>
      </w:pPr>
      <w:r w:rsidRPr="00D52799">
        <w:rPr>
          <w:rFonts w:asciiTheme="minorHAnsi" w:hAnsiTheme="minorHAnsi" w:cstheme="minorHAnsi"/>
          <w:sz w:val="24"/>
          <w:szCs w:val="24"/>
        </w:rPr>
        <w:t>perfeita constituição das garantias que deverão ser outorgadas pela Devedora e/ou terceiros, nos termos da Cláusula Sexta abaixo</w:t>
      </w:r>
      <w:r w:rsidR="00BA7D82" w:rsidRPr="00D52799">
        <w:rPr>
          <w:rFonts w:asciiTheme="minorHAnsi" w:hAnsiTheme="minorHAnsi" w:cstheme="minorHAnsi"/>
          <w:sz w:val="24"/>
          <w:szCs w:val="24"/>
        </w:rPr>
        <w:t>;</w:t>
      </w:r>
      <w:r w:rsidR="00F310B8" w:rsidRPr="00D52799">
        <w:rPr>
          <w:rFonts w:asciiTheme="minorHAnsi" w:hAnsiTheme="minorHAnsi" w:cstheme="minorHAnsi"/>
          <w:sz w:val="24"/>
          <w:szCs w:val="24"/>
        </w:rPr>
        <w:t xml:space="preserve"> </w:t>
      </w:r>
    </w:p>
    <w:p w14:paraId="0F3DD6CC" w14:textId="77777777" w:rsidR="009B58BD" w:rsidRPr="00D52799" w:rsidRDefault="009B58BD" w:rsidP="00374B19">
      <w:pPr>
        <w:pStyle w:val="BodyText21"/>
        <w:tabs>
          <w:tab w:val="left" w:pos="1418"/>
        </w:tabs>
        <w:spacing w:line="320" w:lineRule="exact"/>
        <w:rPr>
          <w:rFonts w:asciiTheme="minorHAnsi" w:hAnsiTheme="minorHAnsi" w:cstheme="minorHAnsi"/>
          <w:sz w:val="24"/>
          <w:szCs w:val="24"/>
        </w:rPr>
      </w:pPr>
    </w:p>
    <w:p w14:paraId="6271E030" w14:textId="62DD8599" w:rsidR="00787D6A" w:rsidRPr="00D52799" w:rsidRDefault="00BA7D82" w:rsidP="00374B19">
      <w:pPr>
        <w:pStyle w:val="BodyText21"/>
        <w:numPr>
          <w:ilvl w:val="0"/>
          <w:numId w:val="36"/>
        </w:numPr>
        <w:spacing w:line="320" w:lineRule="exact"/>
        <w:ind w:left="0" w:firstLine="0"/>
        <w:rPr>
          <w:rFonts w:asciiTheme="minorHAnsi" w:hAnsiTheme="minorHAnsi" w:cstheme="minorHAnsi"/>
          <w:sz w:val="24"/>
          <w:szCs w:val="24"/>
        </w:rPr>
      </w:pPr>
      <w:r w:rsidRPr="00D52799">
        <w:rPr>
          <w:rFonts w:asciiTheme="minorHAnsi" w:hAnsiTheme="minorHAnsi" w:cstheme="minorHAnsi"/>
          <w:sz w:val="24"/>
          <w:szCs w:val="24"/>
        </w:rPr>
        <w:t xml:space="preserve">verificação de que, na </w:t>
      </w:r>
      <w:r w:rsidR="000601AA" w:rsidRPr="00D52799">
        <w:rPr>
          <w:rFonts w:asciiTheme="minorHAnsi" w:hAnsiTheme="minorHAnsi" w:cstheme="minorHAnsi"/>
          <w:sz w:val="24"/>
          <w:szCs w:val="24"/>
        </w:rPr>
        <w:t xml:space="preserve">Data </w:t>
      </w:r>
      <w:r w:rsidR="002118EA" w:rsidRPr="00D52799">
        <w:rPr>
          <w:rFonts w:asciiTheme="minorHAnsi" w:hAnsiTheme="minorHAnsi" w:cstheme="minorHAnsi"/>
          <w:sz w:val="24"/>
          <w:szCs w:val="24"/>
        </w:rPr>
        <w:t xml:space="preserve">de </w:t>
      </w:r>
      <w:r w:rsidR="000601AA" w:rsidRPr="00D52799">
        <w:rPr>
          <w:rFonts w:asciiTheme="minorHAnsi" w:hAnsiTheme="minorHAnsi" w:cstheme="minorHAnsi"/>
          <w:sz w:val="24"/>
          <w:szCs w:val="24"/>
        </w:rPr>
        <w:t xml:space="preserve">Integralização </w:t>
      </w:r>
      <w:r w:rsidR="002118EA" w:rsidRPr="00D52799">
        <w:rPr>
          <w:rFonts w:asciiTheme="minorHAnsi" w:hAnsiTheme="minorHAnsi" w:cstheme="minorHAnsi"/>
          <w:sz w:val="24"/>
          <w:szCs w:val="24"/>
        </w:rPr>
        <w:t>das Debêntures</w:t>
      </w:r>
      <w:r w:rsidRPr="00D52799">
        <w:rPr>
          <w:rFonts w:asciiTheme="minorHAnsi" w:hAnsiTheme="minorHAnsi" w:cstheme="minorHAnsi"/>
          <w:sz w:val="24"/>
          <w:szCs w:val="24"/>
        </w:rPr>
        <w:t xml:space="preserve">, </w:t>
      </w:r>
      <w:r w:rsidR="00A3673D" w:rsidRPr="00D52799">
        <w:rPr>
          <w:rFonts w:asciiTheme="minorHAnsi" w:hAnsiTheme="minorHAnsi" w:cstheme="minorHAnsi"/>
          <w:sz w:val="24"/>
          <w:szCs w:val="24"/>
        </w:rPr>
        <w:t>a Razão</w:t>
      </w:r>
      <w:r w:rsidR="00241415" w:rsidRPr="00D52799">
        <w:rPr>
          <w:rFonts w:asciiTheme="minorHAnsi" w:hAnsiTheme="minorHAnsi" w:cstheme="minorHAnsi"/>
          <w:sz w:val="24"/>
          <w:szCs w:val="24"/>
        </w:rPr>
        <w:t xml:space="preserve"> </w:t>
      </w:r>
      <w:r w:rsidR="00A3673D" w:rsidRPr="00D52799">
        <w:rPr>
          <w:rFonts w:asciiTheme="minorHAnsi" w:hAnsiTheme="minorHAnsi" w:cstheme="minorHAnsi"/>
          <w:sz w:val="24"/>
          <w:szCs w:val="24"/>
        </w:rPr>
        <w:t xml:space="preserve">de Garantia, conforme </w:t>
      </w:r>
      <w:r w:rsidR="009D2289" w:rsidRPr="00D52799">
        <w:rPr>
          <w:rFonts w:asciiTheme="minorHAnsi" w:hAnsiTheme="minorHAnsi" w:cstheme="minorHAnsi"/>
          <w:sz w:val="24"/>
          <w:szCs w:val="24"/>
        </w:rPr>
        <w:t xml:space="preserve">venha a ser </w:t>
      </w:r>
      <w:r w:rsidR="00A3673D" w:rsidRPr="00D52799">
        <w:rPr>
          <w:rFonts w:asciiTheme="minorHAnsi" w:hAnsiTheme="minorHAnsi" w:cstheme="minorHAnsi"/>
          <w:sz w:val="24"/>
          <w:szCs w:val="24"/>
        </w:rPr>
        <w:t xml:space="preserve">definido no Contrato de Cessão Fiduciária, </w:t>
      </w:r>
      <w:r w:rsidRPr="00D52799">
        <w:rPr>
          <w:rFonts w:asciiTheme="minorHAnsi" w:hAnsiTheme="minorHAnsi" w:cstheme="minorHAnsi"/>
          <w:sz w:val="24"/>
          <w:szCs w:val="24"/>
        </w:rPr>
        <w:t>correspond</w:t>
      </w:r>
      <w:r w:rsidR="00A3673D" w:rsidRPr="00D52799">
        <w:rPr>
          <w:rFonts w:asciiTheme="minorHAnsi" w:hAnsiTheme="minorHAnsi" w:cstheme="minorHAnsi"/>
          <w:sz w:val="24"/>
          <w:szCs w:val="24"/>
        </w:rPr>
        <w:t>a</w:t>
      </w:r>
      <w:r w:rsidRPr="00D52799">
        <w:rPr>
          <w:rFonts w:asciiTheme="minorHAnsi" w:hAnsiTheme="minorHAnsi" w:cstheme="minorHAnsi"/>
          <w:sz w:val="24"/>
          <w:szCs w:val="24"/>
        </w:rPr>
        <w:t xml:space="preserve"> a, no mínimo, </w:t>
      </w:r>
      <w:bookmarkStart w:id="6" w:name="_Hlk26292658"/>
      <w:r w:rsidR="00241415" w:rsidRPr="00D52799">
        <w:rPr>
          <w:rFonts w:asciiTheme="minorHAnsi" w:hAnsiTheme="minorHAnsi" w:cstheme="minorHAnsi"/>
          <w:sz w:val="24"/>
          <w:szCs w:val="24"/>
        </w:rPr>
        <w:t>100</w:t>
      </w:r>
      <w:r w:rsidRPr="00D52799">
        <w:rPr>
          <w:rFonts w:asciiTheme="minorHAnsi" w:hAnsiTheme="minorHAnsi" w:cstheme="minorHAnsi"/>
          <w:sz w:val="24"/>
          <w:szCs w:val="24"/>
        </w:rPr>
        <w:t>% (</w:t>
      </w:r>
      <w:r w:rsidR="00241415" w:rsidRPr="00D52799">
        <w:rPr>
          <w:rFonts w:asciiTheme="minorHAnsi" w:hAnsiTheme="minorHAnsi" w:cstheme="minorHAnsi"/>
          <w:sz w:val="24"/>
          <w:szCs w:val="24"/>
        </w:rPr>
        <w:t>cem</w:t>
      </w:r>
      <w:r w:rsidR="00E059C9" w:rsidRPr="00D52799">
        <w:rPr>
          <w:rFonts w:asciiTheme="minorHAnsi" w:hAnsiTheme="minorHAnsi" w:cstheme="minorHAnsi"/>
          <w:sz w:val="24"/>
          <w:szCs w:val="24"/>
        </w:rPr>
        <w:t xml:space="preserve"> </w:t>
      </w:r>
      <w:r w:rsidRPr="00D52799">
        <w:rPr>
          <w:rFonts w:asciiTheme="minorHAnsi" w:hAnsiTheme="minorHAnsi" w:cstheme="minorHAnsi"/>
          <w:sz w:val="24"/>
          <w:szCs w:val="24"/>
        </w:rPr>
        <w:t>por cento)</w:t>
      </w:r>
      <w:bookmarkEnd w:id="6"/>
      <w:r w:rsidR="008C2597" w:rsidRPr="00D52799">
        <w:rPr>
          <w:rFonts w:asciiTheme="minorHAnsi" w:hAnsiTheme="minorHAnsi" w:cstheme="minorHAnsi"/>
          <w:sz w:val="24"/>
          <w:szCs w:val="24"/>
        </w:rPr>
        <w:t>;</w:t>
      </w:r>
      <w:r w:rsidR="00B046E1" w:rsidRPr="00D52799">
        <w:rPr>
          <w:rFonts w:asciiTheme="minorHAnsi" w:hAnsiTheme="minorHAnsi" w:cstheme="minorHAnsi"/>
          <w:sz w:val="24"/>
          <w:szCs w:val="24"/>
        </w:rPr>
        <w:t xml:space="preserve"> </w:t>
      </w:r>
    </w:p>
    <w:p w14:paraId="3FF9032B" w14:textId="77777777" w:rsidR="009B58BD" w:rsidRPr="00D52799" w:rsidRDefault="009B58BD" w:rsidP="00374B19">
      <w:pPr>
        <w:pStyle w:val="BodyText21"/>
        <w:tabs>
          <w:tab w:val="left" w:pos="1418"/>
        </w:tabs>
        <w:spacing w:line="320" w:lineRule="exact"/>
        <w:rPr>
          <w:rFonts w:asciiTheme="minorHAnsi" w:hAnsiTheme="minorHAnsi" w:cstheme="minorHAnsi"/>
          <w:sz w:val="24"/>
          <w:szCs w:val="24"/>
        </w:rPr>
      </w:pPr>
    </w:p>
    <w:bookmarkEnd w:id="5"/>
    <w:p w14:paraId="45B28EF1" w14:textId="2999C020" w:rsidR="002652F6" w:rsidRPr="00D52799" w:rsidRDefault="002652F6" w:rsidP="00374B19">
      <w:pPr>
        <w:pStyle w:val="BodyText21"/>
        <w:numPr>
          <w:ilvl w:val="0"/>
          <w:numId w:val="36"/>
        </w:numPr>
        <w:spacing w:line="320" w:lineRule="exact"/>
        <w:ind w:left="0" w:firstLine="0"/>
        <w:rPr>
          <w:rFonts w:asciiTheme="minorHAnsi" w:hAnsiTheme="minorHAnsi" w:cstheme="minorHAnsi"/>
          <w:sz w:val="24"/>
          <w:szCs w:val="24"/>
        </w:rPr>
      </w:pPr>
      <w:r w:rsidRPr="00D52799">
        <w:rPr>
          <w:rFonts w:asciiTheme="minorHAnsi" w:hAnsiTheme="minorHAnsi" w:cstheme="minorHAnsi"/>
          <w:sz w:val="24"/>
          <w:szCs w:val="24"/>
        </w:rPr>
        <w:t xml:space="preserve">não ocorrência de qualquer das hipóteses de inadimplemento pela </w:t>
      </w:r>
      <w:r w:rsidR="00787D6A" w:rsidRPr="00D52799">
        <w:rPr>
          <w:rFonts w:asciiTheme="minorHAnsi" w:hAnsiTheme="minorHAnsi" w:cstheme="minorHAnsi"/>
          <w:sz w:val="24"/>
          <w:szCs w:val="24"/>
        </w:rPr>
        <w:t>Emissora</w:t>
      </w:r>
      <w:r w:rsidRPr="00D52799">
        <w:rPr>
          <w:rFonts w:asciiTheme="minorHAnsi" w:hAnsiTheme="minorHAnsi" w:cstheme="minorHAnsi"/>
          <w:sz w:val="24"/>
          <w:szCs w:val="24"/>
        </w:rPr>
        <w:t xml:space="preserve"> no âmbito dos </w:t>
      </w:r>
      <w:r w:rsidR="00787D6A" w:rsidRPr="00D52799">
        <w:rPr>
          <w:rFonts w:asciiTheme="minorHAnsi" w:hAnsiTheme="minorHAnsi" w:cstheme="minorHAnsi"/>
          <w:sz w:val="24"/>
          <w:szCs w:val="24"/>
        </w:rPr>
        <w:t>d</w:t>
      </w:r>
      <w:r w:rsidRPr="00D52799">
        <w:rPr>
          <w:rFonts w:asciiTheme="minorHAnsi" w:hAnsiTheme="minorHAnsi" w:cstheme="minorHAnsi"/>
          <w:sz w:val="24"/>
          <w:szCs w:val="24"/>
        </w:rPr>
        <w:t>ocumentos da Operação</w:t>
      </w:r>
      <w:r w:rsidR="003456DF" w:rsidRPr="00D52799">
        <w:rPr>
          <w:rFonts w:asciiTheme="minorHAnsi" w:hAnsiTheme="minorHAnsi" w:cstheme="minorHAnsi"/>
          <w:sz w:val="24"/>
          <w:szCs w:val="24"/>
        </w:rPr>
        <w:t>, que será objeto de declaração prestada pela Emissora à Debenturista previamente à Integralização</w:t>
      </w:r>
      <w:r w:rsidRPr="00D52799">
        <w:rPr>
          <w:rFonts w:asciiTheme="minorHAnsi" w:hAnsiTheme="minorHAnsi" w:cstheme="minorHAnsi"/>
          <w:sz w:val="24"/>
          <w:szCs w:val="24"/>
        </w:rPr>
        <w:t>;</w:t>
      </w:r>
    </w:p>
    <w:p w14:paraId="51B34998" w14:textId="77777777" w:rsidR="009B58BD" w:rsidRPr="00D52799" w:rsidRDefault="009B58BD" w:rsidP="00374B19">
      <w:pPr>
        <w:pStyle w:val="BodyText21"/>
        <w:tabs>
          <w:tab w:val="left" w:pos="1418"/>
        </w:tabs>
        <w:spacing w:line="320" w:lineRule="exact"/>
        <w:rPr>
          <w:rFonts w:asciiTheme="minorHAnsi" w:hAnsiTheme="minorHAnsi" w:cstheme="minorHAnsi"/>
          <w:sz w:val="24"/>
          <w:szCs w:val="24"/>
        </w:rPr>
      </w:pPr>
    </w:p>
    <w:p w14:paraId="6E2296E7" w14:textId="39D7E766" w:rsidR="002652F6" w:rsidRPr="00D52799" w:rsidRDefault="002652F6" w:rsidP="00374B19">
      <w:pPr>
        <w:pStyle w:val="BodyText21"/>
        <w:numPr>
          <w:ilvl w:val="0"/>
          <w:numId w:val="36"/>
        </w:numPr>
        <w:spacing w:line="320" w:lineRule="exact"/>
        <w:ind w:left="0" w:firstLine="0"/>
        <w:rPr>
          <w:rFonts w:asciiTheme="minorHAnsi" w:hAnsiTheme="minorHAnsi" w:cstheme="minorHAnsi"/>
          <w:sz w:val="24"/>
          <w:szCs w:val="24"/>
        </w:rPr>
      </w:pPr>
      <w:r w:rsidRPr="00D52799">
        <w:rPr>
          <w:rFonts w:asciiTheme="minorHAnsi" w:hAnsiTheme="minorHAnsi" w:cstheme="minorHAnsi"/>
          <w:sz w:val="24"/>
          <w:szCs w:val="24"/>
        </w:rPr>
        <w:t xml:space="preserve">conclusão do levantamento de informações e do processo de </w:t>
      </w:r>
      <w:proofErr w:type="spellStart"/>
      <w:r w:rsidRPr="00D52799">
        <w:rPr>
          <w:rFonts w:asciiTheme="minorHAnsi" w:hAnsiTheme="minorHAnsi" w:cstheme="minorHAnsi"/>
          <w:i/>
          <w:sz w:val="24"/>
          <w:szCs w:val="24"/>
        </w:rPr>
        <w:t>due</w:t>
      </w:r>
      <w:proofErr w:type="spellEnd"/>
      <w:r w:rsidRPr="00D52799">
        <w:rPr>
          <w:rFonts w:asciiTheme="minorHAnsi" w:hAnsiTheme="minorHAnsi" w:cstheme="minorHAnsi"/>
          <w:i/>
          <w:sz w:val="24"/>
          <w:szCs w:val="24"/>
        </w:rPr>
        <w:t xml:space="preserve"> </w:t>
      </w:r>
      <w:proofErr w:type="spellStart"/>
      <w:r w:rsidRPr="00D52799">
        <w:rPr>
          <w:rFonts w:asciiTheme="minorHAnsi" w:hAnsiTheme="minorHAnsi" w:cstheme="minorHAnsi"/>
          <w:i/>
          <w:sz w:val="24"/>
          <w:szCs w:val="24"/>
        </w:rPr>
        <w:t>diligence</w:t>
      </w:r>
      <w:proofErr w:type="spellEnd"/>
      <w:r w:rsidRPr="00D52799">
        <w:rPr>
          <w:rFonts w:asciiTheme="minorHAnsi" w:hAnsiTheme="minorHAnsi" w:cstheme="minorHAnsi"/>
          <w:sz w:val="24"/>
          <w:szCs w:val="24"/>
        </w:rPr>
        <w:t xml:space="preserve"> jurídica, em termos satisfatórios, a exclusivo critério da </w:t>
      </w:r>
      <w:r w:rsidR="00E87C46" w:rsidRPr="00D52799">
        <w:rPr>
          <w:rFonts w:asciiTheme="minorHAnsi" w:hAnsiTheme="minorHAnsi" w:cstheme="minorHAnsi"/>
          <w:sz w:val="24"/>
          <w:szCs w:val="24"/>
        </w:rPr>
        <w:t xml:space="preserve">Debenturista </w:t>
      </w:r>
      <w:r w:rsidRPr="00D52799">
        <w:rPr>
          <w:rFonts w:asciiTheme="minorHAnsi" w:hAnsiTheme="minorHAnsi" w:cstheme="minorHAnsi"/>
          <w:sz w:val="24"/>
          <w:szCs w:val="24"/>
        </w:rPr>
        <w:t>e do assessor legal, conforme padrão usualmente utilizado pelo mercado em operações desta natureza;</w:t>
      </w:r>
    </w:p>
    <w:p w14:paraId="2AD508A6" w14:textId="77777777" w:rsidR="009B58BD" w:rsidRPr="00D52799" w:rsidRDefault="009B58BD" w:rsidP="00374B19">
      <w:pPr>
        <w:pStyle w:val="BodyText21"/>
        <w:tabs>
          <w:tab w:val="left" w:pos="1418"/>
        </w:tabs>
        <w:spacing w:line="320" w:lineRule="exact"/>
        <w:rPr>
          <w:rFonts w:asciiTheme="minorHAnsi" w:hAnsiTheme="minorHAnsi" w:cstheme="minorHAnsi"/>
          <w:sz w:val="24"/>
          <w:szCs w:val="24"/>
        </w:rPr>
      </w:pPr>
    </w:p>
    <w:p w14:paraId="40041693" w14:textId="71F89253" w:rsidR="002652F6" w:rsidRPr="00D52799" w:rsidRDefault="002652F6" w:rsidP="00374B19">
      <w:pPr>
        <w:pStyle w:val="BodyText21"/>
        <w:numPr>
          <w:ilvl w:val="0"/>
          <w:numId w:val="36"/>
        </w:numPr>
        <w:spacing w:line="320" w:lineRule="exact"/>
        <w:ind w:left="0" w:firstLine="0"/>
        <w:rPr>
          <w:rFonts w:asciiTheme="minorHAnsi" w:hAnsiTheme="minorHAnsi" w:cstheme="minorHAnsi"/>
          <w:sz w:val="24"/>
          <w:szCs w:val="24"/>
        </w:rPr>
      </w:pPr>
      <w:r w:rsidRPr="00D52799">
        <w:rPr>
          <w:rFonts w:asciiTheme="minorHAnsi" w:hAnsiTheme="minorHAnsi" w:cstheme="minorHAnsi"/>
          <w:sz w:val="24"/>
          <w:szCs w:val="24"/>
        </w:rPr>
        <w:t xml:space="preserve">encaminhamento, pelo assessor legal, e aceitação pela </w:t>
      </w:r>
      <w:r w:rsidR="00E87C46" w:rsidRPr="00D52799">
        <w:rPr>
          <w:rFonts w:asciiTheme="minorHAnsi" w:hAnsiTheme="minorHAnsi" w:cstheme="minorHAnsi"/>
          <w:sz w:val="24"/>
          <w:szCs w:val="24"/>
        </w:rPr>
        <w:t>Debenturista</w:t>
      </w:r>
      <w:r w:rsidRPr="00D52799">
        <w:rPr>
          <w:rFonts w:asciiTheme="minorHAnsi" w:hAnsiTheme="minorHAnsi" w:cstheme="minorHAnsi"/>
          <w:sz w:val="24"/>
          <w:szCs w:val="24"/>
        </w:rPr>
        <w:t xml:space="preserve">, da redação final da opinião legal referente aos </w:t>
      </w:r>
      <w:r w:rsidR="00E87C46" w:rsidRPr="00D52799">
        <w:rPr>
          <w:rFonts w:asciiTheme="minorHAnsi" w:hAnsiTheme="minorHAnsi" w:cstheme="minorHAnsi"/>
          <w:sz w:val="24"/>
          <w:szCs w:val="24"/>
        </w:rPr>
        <w:t>d</w:t>
      </w:r>
      <w:r w:rsidRPr="00D52799">
        <w:rPr>
          <w:rFonts w:asciiTheme="minorHAnsi" w:hAnsiTheme="minorHAnsi" w:cstheme="minorHAnsi"/>
          <w:sz w:val="24"/>
          <w:szCs w:val="24"/>
        </w:rPr>
        <w:t>ocumentos da Operação que deverá ser emitida pelo assessor legal;</w:t>
      </w:r>
    </w:p>
    <w:p w14:paraId="68127AE1" w14:textId="77777777" w:rsidR="009B58BD" w:rsidRPr="00D52799" w:rsidRDefault="009B58BD" w:rsidP="00374B19">
      <w:pPr>
        <w:pStyle w:val="BodyText21"/>
        <w:tabs>
          <w:tab w:val="left" w:pos="1418"/>
        </w:tabs>
        <w:spacing w:line="320" w:lineRule="exact"/>
        <w:rPr>
          <w:rFonts w:asciiTheme="minorHAnsi" w:hAnsiTheme="minorHAnsi" w:cstheme="minorHAnsi"/>
          <w:sz w:val="24"/>
          <w:szCs w:val="24"/>
        </w:rPr>
      </w:pPr>
    </w:p>
    <w:p w14:paraId="77E2EC93" w14:textId="06E5E8E7" w:rsidR="002652F6" w:rsidRPr="00D52799" w:rsidRDefault="002652F6" w:rsidP="00374B19">
      <w:pPr>
        <w:pStyle w:val="BodyText21"/>
        <w:numPr>
          <w:ilvl w:val="0"/>
          <w:numId w:val="36"/>
        </w:numPr>
        <w:spacing w:line="320" w:lineRule="exact"/>
        <w:ind w:left="0" w:firstLine="0"/>
        <w:rPr>
          <w:rFonts w:asciiTheme="minorHAnsi" w:hAnsiTheme="minorHAnsi" w:cstheme="minorHAnsi"/>
          <w:sz w:val="24"/>
          <w:szCs w:val="24"/>
        </w:rPr>
      </w:pPr>
      <w:r w:rsidRPr="00D52799">
        <w:rPr>
          <w:rFonts w:asciiTheme="minorHAnsi" w:hAnsiTheme="minorHAnsi" w:cstheme="minorHAnsi"/>
          <w:sz w:val="24"/>
          <w:szCs w:val="24"/>
        </w:rPr>
        <w:t xml:space="preserve">confirmação que, na </w:t>
      </w:r>
      <w:r w:rsidR="000601AA" w:rsidRPr="00D52799">
        <w:rPr>
          <w:rFonts w:asciiTheme="minorHAnsi" w:hAnsiTheme="minorHAnsi" w:cstheme="minorHAnsi"/>
          <w:sz w:val="24"/>
          <w:szCs w:val="24"/>
        </w:rPr>
        <w:t xml:space="preserve">Data </w:t>
      </w:r>
      <w:r w:rsidRPr="00D52799">
        <w:rPr>
          <w:rFonts w:asciiTheme="minorHAnsi" w:hAnsiTheme="minorHAnsi" w:cstheme="minorHAnsi"/>
          <w:sz w:val="24"/>
          <w:szCs w:val="24"/>
        </w:rPr>
        <w:t>d</w:t>
      </w:r>
      <w:r w:rsidR="002118EA" w:rsidRPr="00D52799">
        <w:rPr>
          <w:rFonts w:asciiTheme="minorHAnsi" w:hAnsiTheme="minorHAnsi" w:cstheme="minorHAnsi"/>
          <w:sz w:val="24"/>
          <w:szCs w:val="24"/>
        </w:rPr>
        <w:t xml:space="preserve">e </w:t>
      </w:r>
      <w:r w:rsidR="000601AA" w:rsidRPr="00D52799">
        <w:rPr>
          <w:rFonts w:asciiTheme="minorHAnsi" w:hAnsiTheme="minorHAnsi" w:cstheme="minorHAnsi"/>
          <w:sz w:val="24"/>
          <w:szCs w:val="24"/>
        </w:rPr>
        <w:t xml:space="preserve">Integralização </w:t>
      </w:r>
      <w:r w:rsidR="009D649D" w:rsidRPr="00D52799">
        <w:rPr>
          <w:rFonts w:asciiTheme="minorHAnsi" w:hAnsiTheme="minorHAnsi" w:cstheme="minorHAnsi"/>
          <w:sz w:val="24"/>
          <w:szCs w:val="24"/>
        </w:rPr>
        <w:t>das Debêntures</w:t>
      </w:r>
      <w:r w:rsidR="00E87C46" w:rsidRPr="00D52799">
        <w:rPr>
          <w:rFonts w:asciiTheme="minorHAnsi" w:hAnsiTheme="minorHAnsi" w:cstheme="minorHAnsi"/>
          <w:sz w:val="24"/>
          <w:szCs w:val="24"/>
        </w:rPr>
        <w:t xml:space="preserve">, </w:t>
      </w:r>
      <w:r w:rsidRPr="00D52799">
        <w:rPr>
          <w:rFonts w:asciiTheme="minorHAnsi" w:hAnsiTheme="minorHAnsi" w:cstheme="minorHAnsi"/>
          <w:sz w:val="24"/>
          <w:szCs w:val="24"/>
        </w:rPr>
        <w:t xml:space="preserve">todas as declarações feitas pela </w:t>
      </w:r>
      <w:r w:rsidR="00E87C46" w:rsidRPr="00D52799">
        <w:rPr>
          <w:rFonts w:asciiTheme="minorHAnsi" w:hAnsiTheme="minorHAnsi" w:cstheme="minorHAnsi"/>
          <w:sz w:val="24"/>
          <w:szCs w:val="24"/>
        </w:rPr>
        <w:t>Emissora</w:t>
      </w:r>
      <w:r w:rsidRPr="00D52799">
        <w:rPr>
          <w:rFonts w:asciiTheme="minorHAnsi" w:hAnsiTheme="minorHAnsi" w:cstheme="minorHAnsi"/>
          <w:sz w:val="24"/>
          <w:szCs w:val="24"/>
        </w:rPr>
        <w:t xml:space="preserve"> constantes dos </w:t>
      </w:r>
      <w:r w:rsidR="00E87C46" w:rsidRPr="00D52799">
        <w:rPr>
          <w:rFonts w:asciiTheme="minorHAnsi" w:hAnsiTheme="minorHAnsi" w:cstheme="minorHAnsi"/>
          <w:sz w:val="24"/>
          <w:szCs w:val="24"/>
        </w:rPr>
        <w:t>d</w:t>
      </w:r>
      <w:r w:rsidRPr="00D52799">
        <w:rPr>
          <w:rFonts w:asciiTheme="minorHAnsi" w:hAnsiTheme="minorHAnsi" w:cstheme="minorHAnsi"/>
          <w:sz w:val="24"/>
          <w:szCs w:val="24"/>
        </w:rPr>
        <w:t>ocumentos da Operação são verdadeiras</w:t>
      </w:r>
      <w:r w:rsidR="003E38E5" w:rsidRPr="00D52799">
        <w:rPr>
          <w:rFonts w:asciiTheme="minorHAnsi" w:hAnsiTheme="minorHAnsi" w:cstheme="minorHAnsi"/>
          <w:sz w:val="24"/>
          <w:szCs w:val="24"/>
        </w:rPr>
        <w:t>,</w:t>
      </w:r>
      <w:r w:rsidRPr="00D52799">
        <w:rPr>
          <w:rFonts w:asciiTheme="minorHAnsi" w:hAnsiTheme="minorHAnsi" w:cstheme="minorHAnsi"/>
          <w:sz w:val="24"/>
          <w:szCs w:val="24"/>
        </w:rPr>
        <w:t xml:space="preserve"> corretas, suficientes e consistentes, salvo se eventual inveracidade, incorreção, insuficiência ou inconsistência não gerar efeito material adverso para a </w:t>
      </w:r>
      <w:r w:rsidR="00F258A3" w:rsidRPr="00D52799">
        <w:rPr>
          <w:rFonts w:asciiTheme="minorHAnsi" w:hAnsiTheme="minorHAnsi" w:cstheme="minorHAnsi"/>
          <w:sz w:val="24"/>
          <w:szCs w:val="24"/>
        </w:rPr>
        <w:t>Emissora</w:t>
      </w:r>
      <w:r w:rsidRPr="00D52799">
        <w:rPr>
          <w:rFonts w:asciiTheme="minorHAnsi" w:hAnsiTheme="minorHAnsi" w:cstheme="minorHAnsi"/>
          <w:sz w:val="24"/>
          <w:szCs w:val="24"/>
        </w:rPr>
        <w:t>;</w:t>
      </w:r>
    </w:p>
    <w:p w14:paraId="5EC4BC94" w14:textId="77777777" w:rsidR="009B58BD" w:rsidRPr="00D52799" w:rsidRDefault="009B58BD" w:rsidP="00374B19">
      <w:pPr>
        <w:pStyle w:val="BodyText21"/>
        <w:tabs>
          <w:tab w:val="left" w:pos="1418"/>
        </w:tabs>
        <w:spacing w:line="320" w:lineRule="exact"/>
        <w:rPr>
          <w:rFonts w:asciiTheme="minorHAnsi" w:hAnsiTheme="minorHAnsi" w:cstheme="minorHAnsi"/>
          <w:sz w:val="24"/>
          <w:szCs w:val="24"/>
        </w:rPr>
      </w:pPr>
    </w:p>
    <w:p w14:paraId="579AC82D" w14:textId="49BE6806" w:rsidR="00264A69" w:rsidRPr="00D52799" w:rsidRDefault="00264A69" w:rsidP="00374B19">
      <w:pPr>
        <w:pStyle w:val="BodyText21"/>
        <w:numPr>
          <w:ilvl w:val="0"/>
          <w:numId w:val="36"/>
        </w:numPr>
        <w:spacing w:line="320" w:lineRule="exact"/>
        <w:ind w:left="0" w:firstLine="0"/>
        <w:rPr>
          <w:rFonts w:asciiTheme="minorHAnsi" w:hAnsiTheme="minorHAnsi" w:cstheme="minorHAnsi"/>
          <w:sz w:val="24"/>
          <w:szCs w:val="24"/>
        </w:rPr>
      </w:pPr>
      <w:r w:rsidRPr="00D52799">
        <w:rPr>
          <w:rFonts w:asciiTheme="minorHAnsi" w:hAnsiTheme="minorHAnsi" w:cstheme="minorHAnsi"/>
          <w:sz w:val="24"/>
          <w:szCs w:val="24"/>
        </w:rPr>
        <w:lastRenderedPageBreak/>
        <w:t xml:space="preserve">recebimento, pela Debenturista, </w:t>
      </w:r>
      <w:r w:rsidR="00F310B8" w:rsidRPr="00D52799">
        <w:rPr>
          <w:rFonts w:asciiTheme="minorHAnsi" w:hAnsiTheme="minorHAnsi" w:cstheme="minorHAnsi"/>
          <w:sz w:val="24"/>
          <w:szCs w:val="24"/>
        </w:rPr>
        <w:t>das demonstrações financeiras auditadas</w:t>
      </w:r>
      <w:r w:rsidRPr="00D52799">
        <w:rPr>
          <w:rFonts w:asciiTheme="minorHAnsi" w:hAnsiTheme="minorHAnsi" w:cstheme="minorHAnsi"/>
          <w:sz w:val="24"/>
          <w:szCs w:val="24"/>
        </w:rPr>
        <w:t xml:space="preserve"> da Emissora referente</w:t>
      </w:r>
      <w:r w:rsidR="00F310B8" w:rsidRPr="00D52799">
        <w:rPr>
          <w:rFonts w:asciiTheme="minorHAnsi" w:hAnsiTheme="minorHAnsi" w:cstheme="minorHAnsi"/>
          <w:sz w:val="24"/>
          <w:szCs w:val="24"/>
        </w:rPr>
        <w:t>s</w:t>
      </w:r>
      <w:r w:rsidRPr="00D52799">
        <w:rPr>
          <w:rFonts w:asciiTheme="minorHAnsi" w:hAnsiTheme="minorHAnsi" w:cstheme="minorHAnsi"/>
          <w:sz w:val="24"/>
          <w:szCs w:val="24"/>
        </w:rPr>
        <w:t xml:space="preserve"> ao período findo em </w:t>
      </w:r>
      <w:r w:rsidR="000D0605" w:rsidRPr="00D52799">
        <w:rPr>
          <w:rFonts w:asciiTheme="minorHAnsi" w:hAnsiTheme="minorHAnsi" w:cstheme="minorHAnsi"/>
          <w:sz w:val="24"/>
          <w:szCs w:val="24"/>
        </w:rPr>
        <w:t xml:space="preserve">31 de dezembro de </w:t>
      </w:r>
      <w:r w:rsidR="00E059C9" w:rsidRPr="00D52799">
        <w:rPr>
          <w:rFonts w:asciiTheme="minorHAnsi" w:hAnsiTheme="minorHAnsi" w:cstheme="minorHAnsi"/>
          <w:sz w:val="24"/>
          <w:szCs w:val="24"/>
        </w:rPr>
        <w:t>2020</w:t>
      </w:r>
      <w:r w:rsidR="003E38E5" w:rsidRPr="00D52799">
        <w:rPr>
          <w:rFonts w:asciiTheme="minorHAnsi" w:hAnsiTheme="minorHAnsi" w:cstheme="minorHAnsi"/>
          <w:sz w:val="24"/>
          <w:szCs w:val="24"/>
        </w:rPr>
        <w:t>;</w:t>
      </w:r>
      <w:r w:rsidR="003456DF" w:rsidRPr="00D52799">
        <w:rPr>
          <w:rFonts w:asciiTheme="minorHAnsi" w:hAnsiTheme="minorHAnsi" w:cstheme="minorHAnsi"/>
          <w:sz w:val="24"/>
          <w:szCs w:val="24"/>
        </w:rPr>
        <w:t xml:space="preserve"> </w:t>
      </w:r>
      <w:r w:rsidR="000D0605" w:rsidRPr="00D52799">
        <w:rPr>
          <w:rFonts w:asciiTheme="minorHAnsi" w:hAnsiTheme="minorHAnsi" w:cstheme="minorHAnsi"/>
          <w:sz w:val="24"/>
          <w:szCs w:val="24"/>
        </w:rPr>
        <w:t>e</w:t>
      </w:r>
    </w:p>
    <w:p w14:paraId="34D185AD" w14:textId="77777777" w:rsidR="00DE3F79" w:rsidRPr="00D52799" w:rsidRDefault="00DE3F79" w:rsidP="00374B19">
      <w:pPr>
        <w:pStyle w:val="BodyText21"/>
        <w:tabs>
          <w:tab w:val="left" w:pos="1418"/>
        </w:tabs>
        <w:spacing w:line="320" w:lineRule="exact"/>
        <w:ind w:left="1418"/>
        <w:rPr>
          <w:rFonts w:asciiTheme="minorHAnsi" w:hAnsiTheme="minorHAnsi" w:cstheme="minorHAnsi"/>
          <w:sz w:val="24"/>
          <w:szCs w:val="24"/>
        </w:rPr>
      </w:pPr>
    </w:p>
    <w:p w14:paraId="67FE3B17" w14:textId="3F56A9A9" w:rsidR="000D0605" w:rsidRPr="00D52799" w:rsidRDefault="000D0605" w:rsidP="00374B19">
      <w:pPr>
        <w:pStyle w:val="BodyText21"/>
        <w:numPr>
          <w:ilvl w:val="0"/>
          <w:numId w:val="36"/>
        </w:numPr>
        <w:spacing w:line="320" w:lineRule="exact"/>
        <w:ind w:left="0" w:firstLine="0"/>
        <w:rPr>
          <w:rFonts w:asciiTheme="minorHAnsi" w:hAnsiTheme="minorHAnsi" w:cstheme="minorHAnsi"/>
          <w:sz w:val="24"/>
          <w:szCs w:val="24"/>
        </w:rPr>
      </w:pPr>
      <w:r w:rsidRPr="00D52799">
        <w:rPr>
          <w:rFonts w:asciiTheme="minorHAnsi" w:hAnsiTheme="minorHAnsi" w:cstheme="minorHAnsi"/>
          <w:sz w:val="24"/>
          <w:szCs w:val="24"/>
        </w:rPr>
        <w:t>inocorrência de qualquer fato relevante ou extraordinário de ordem política, social ou econômica, tanto no plano nacional quanto internacional, que possa comprometer a consecução da Operação.</w:t>
      </w:r>
    </w:p>
    <w:p w14:paraId="5CAFB206" w14:textId="77777777" w:rsidR="009B58BD" w:rsidRPr="00D52799" w:rsidRDefault="009B58BD" w:rsidP="00374B19">
      <w:pPr>
        <w:pStyle w:val="BodyText21"/>
        <w:tabs>
          <w:tab w:val="left" w:pos="1418"/>
        </w:tabs>
        <w:spacing w:line="320" w:lineRule="exact"/>
        <w:ind w:left="1418"/>
        <w:rPr>
          <w:rFonts w:asciiTheme="minorHAnsi" w:hAnsiTheme="minorHAnsi" w:cstheme="minorHAnsi"/>
          <w:sz w:val="24"/>
          <w:szCs w:val="24"/>
        </w:rPr>
      </w:pPr>
    </w:p>
    <w:p w14:paraId="1F2DCBE8" w14:textId="752B9615" w:rsidR="00B850A1" w:rsidRPr="00D52799" w:rsidRDefault="002652F6" w:rsidP="00374B19">
      <w:pPr>
        <w:pStyle w:val="ListaColorida-nfase11"/>
        <w:numPr>
          <w:ilvl w:val="2"/>
          <w:numId w:val="13"/>
        </w:numPr>
        <w:spacing w:line="320" w:lineRule="exact"/>
        <w:jc w:val="both"/>
        <w:rPr>
          <w:rFonts w:asciiTheme="minorHAnsi" w:hAnsiTheme="minorHAnsi" w:cstheme="minorHAnsi"/>
          <w:sz w:val="24"/>
          <w:szCs w:val="24"/>
        </w:rPr>
      </w:pPr>
      <w:bookmarkStart w:id="7" w:name="_Hlk501575801"/>
      <w:r w:rsidRPr="00D52799">
        <w:rPr>
          <w:rFonts w:asciiTheme="minorHAnsi" w:hAnsiTheme="minorHAnsi" w:cstheme="minorHAnsi"/>
          <w:sz w:val="24"/>
          <w:szCs w:val="24"/>
        </w:rPr>
        <w:t>Observado o di</w:t>
      </w:r>
      <w:r w:rsidR="005935E9" w:rsidRPr="00D52799">
        <w:rPr>
          <w:rFonts w:asciiTheme="minorHAnsi" w:hAnsiTheme="minorHAnsi" w:cstheme="minorHAnsi"/>
          <w:sz w:val="24"/>
          <w:szCs w:val="24"/>
        </w:rPr>
        <w:t>sposto na</w:t>
      </w:r>
      <w:r w:rsidRPr="00D52799">
        <w:rPr>
          <w:rFonts w:asciiTheme="minorHAnsi" w:hAnsiTheme="minorHAnsi" w:cstheme="minorHAnsi"/>
          <w:sz w:val="24"/>
          <w:szCs w:val="24"/>
        </w:rPr>
        <w:t xml:space="preserve"> Cláusula </w:t>
      </w:r>
      <w:r w:rsidR="00B804C6" w:rsidRPr="00D52799">
        <w:rPr>
          <w:rFonts w:asciiTheme="minorHAnsi" w:hAnsiTheme="minorHAnsi" w:cstheme="minorHAnsi"/>
          <w:sz w:val="24"/>
          <w:szCs w:val="24"/>
        </w:rPr>
        <w:t>3.2</w:t>
      </w:r>
      <w:r w:rsidRPr="00D52799">
        <w:rPr>
          <w:rFonts w:asciiTheme="minorHAnsi" w:hAnsiTheme="minorHAnsi" w:cstheme="minorHAnsi"/>
          <w:sz w:val="24"/>
          <w:szCs w:val="24"/>
        </w:rPr>
        <w:t xml:space="preserve"> acima, quando verificado pela </w:t>
      </w:r>
      <w:r w:rsidR="00B804C6" w:rsidRPr="00D52799">
        <w:rPr>
          <w:rFonts w:asciiTheme="minorHAnsi" w:hAnsiTheme="minorHAnsi" w:cstheme="minorHAnsi"/>
          <w:sz w:val="24"/>
          <w:szCs w:val="24"/>
        </w:rPr>
        <w:t>Debenturista</w:t>
      </w:r>
      <w:r w:rsidRPr="00D52799">
        <w:rPr>
          <w:rFonts w:asciiTheme="minorHAnsi" w:hAnsiTheme="minorHAnsi" w:cstheme="minorHAnsi"/>
          <w:sz w:val="24"/>
          <w:szCs w:val="24"/>
        </w:rPr>
        <w:t xml:space="preserve"> o cumprimento integral das Condições </w:t>
      </w:r>
      <w:r w:rsidR="00B804C6" w:rsidRPr="00D52799">
        <w:rPr>
          <w:rFonts w:asciiTheme="minorHAnsi" w:hAnsiTheme="minorHAnsi" w:cstheme="minorHAnsi"/>
          <w:sz w:val="24"/>
          <w:szCs w:val="24"/>
        </w:rPr>
        <w:t>para Integralização</w:t>
      </w:r>
      <w:r w:rsidRPr="00D52799">
        <w:rPr>
          <w:rFonts w:asciiTheme="minorHAnsi" w:hAnsiTheme="minorHAnsi" w:cstheme="minorHAnsi"/>
          <w:sz w:val="24"/>
          <w:szCs w:val="24"/>
        </w:rPr>
        <w:t xml:space="preserve">, a </w:t>
      </w:r>
      <w:r w:rsidR="000F38CC" w:rsidRPr="00D52799">
        <w:rPr>
          <w:rFonts w:asciiTheme="minorHAnsi" w:hAnsiTheme="minorHAnsi" w:cstheme="minorHAnsi"/>
          <w:sz w:val="24"/>
          <w:szCs w:val="24"/>
        </w:rPr>
        <w:t xml:space="preserve">Debenturista </w:t>
      </w:r>
      <w:r w:rsidRPr="00D52799">
        <w:rPr>
          <w:rFonts w:asciiTheme="minorHAnsi" w:hAnsiTheme="minorHAnsi" w:cstheme="minorHAnsi"/>
          <w:sz w:val="24"/>
          <w:szCs w:val="24"/>
        </w:rPr>
        <w:t xml:space="preserve">realizará </w:t>
      </w:r>
      <w:r w:rsidR="000F38CC" w:rsidRPr="00D52799">
        <w:rPr>
          <w:rFonts w:asciiTheme="minorHAnsi" w:hAnsiTheme="minorHAnsi" w:cstheme="minorHAnsi"/>
          <w:sz w:val="24"/>
          <w:szCs w:val="24"/>
        </w:rPr>
        <w:t xml:space="preserve">a </w:t>
      </w:r>
      <w:r w:rsidR="00E5477A" w:rsidRPr="00D52799">
        <w:rPr>
          <w:rFonts w:asciiTheme="minorHAnsi" w:hAnsiTheme="minorHAnsi" w:cstheme="minorHAnsi"/>
          <w:sz w:val="24"/>
          <w:szCs w:val="24"/>
        </w:rPr>
        <w:t xml:space="preserve">integralização das Debêntures </w:t>
      </w:r>
      <w:r w:rsidRPr="00D52799">
        <w:rPr>
          <w:rFonts w:asciiTheme="minorHAnsi" w:hAnsiTheme="minorHAnsi" w:cstheme="minorHAnsi"/>
          <w:sz w:val="24"/>
          <w:szCs w:val="24"/>
        </w:rPr>
        <w:t>em até 02 (dois) Dias Úteis</w:t>
      </w:r>
      <w:r w:rsidR="00400111" w:rsidRPr="00D52799">
        <w:rPr>
          <w:rFonts w:asciiTheme="minorHAnsi" w:hAnsiTheme="minorHAnsi" w:cstheme="minorHAnsi"/>
          <w:sz w:val="24"/>
          <w:szCs w:val="24"/>
        </w:rPr>
        <w:t xml:space="preserve"> de tal data</w:t>
      </w:r>
      <w:r w:rsidRPr="00D52799">
        <w:rPr>
          <w:rFonts w:asciiTheme="minorHAnsi" w:hAnsiTheme="minorHAnsi" w:cstheme="minorHAnsi"/>
          <w:sz w:val="24"/>
          <w:szCs w:val="24"/>
        </w:rPr>
        <w:t xml:space="preserve">, </w:t>
      </w:r>
      <w:r w:rsidR="00F310B8" w:rsidRPr="00D52799">
        <w:rPr>
          <w:rFonts w:asciiTheme="minorHAnsi" w:hAnsiTheme="minorHAnsi" w:cstheme="minorHAnsi"/>
          <w:sz w:val="24"/>
          <w:szCs w:val="24"/>
        </w:rPr>
        <w:t>sendo que</w:t>
      </w:r>
      <w:r w:rsidR="00DE3F79" w:rsidRPr="00D52799">
        <w:rPr>
          <w:rFonts w:asciiTheme="minorHAnsi" w:hAnsiTheme="minorHAnsi" w:cstheme="minorHAnsi"/>
          <w:sz w:val="24"/>
          <w:szCs w:val="24"/>
        </w:rPr>
        <w:t>, nos termos dos demais documentos da Operação,</w:t>
      </w:r>
      <w:r w:rsidR="00F310B8" w:rsidRPr="00D52799">
        <w:rPr>
          <w:rFonts w:asciiTheme="minorHAnsi" w:hAnsiTheme="minorHAnsi" w:cstheme="minorHAnsi"/>
          <w:sz w:val="24"/>
          <w:szCs w:val="24"/>
        </w:rPr>
        <w:t xml:space="preserve"> os recursos</w:t>
      </w:r>
      <w:r w:rsidR="00B2660F" w:rsidRPr="00D52799">
        <w:rPr>
          <w:rFonts w:asciiTheme="minorHAnsi" w:hAnsiTheme="minorHAnsi" w:cstheme="minorHAnsi"/>
          <w:sz w:val="24"/>
          <w:szCs w:val="24"/>
        </w:rPr>
        <w:t xml:space="preserve"> </w:t>
      </w:r>
      <w:r w:rsidR="00F310B8" w:rsidRPr="00D52799">
        <w:rPr>
          <w:rFonts w:asciiTheme="minorHAnsi" w:hAnsiTheme="minorHAnsi" w:cstheme="minorHAnsi"/>
          <w:sz w:val="24"/>
          <w:szCs w:val="24"/>
        </w:rPr>
        <w:t>referentes à integralização das Debêntures</w:t>
      </w:r>
      <w:r w:rsidR="00EB26BC" w:rsidRPr="00D52799">
        <w:rPr>
          <w:rFonts w:asciiTheme="minorHAnsi" w:hAnsiTheme="minorHAnsi" w:cstheme="minorHAnsi"/>
          <w:sz w:val="24"/>
          <w:szCs w:val="24"/>
        </w:rPr>
        <w:t xml:space="preserve">, após </w:t>
      </w:r>
      <w:r w:rsidR="00096ADA" w:rsidRPr="00D52799">
        <w:rPr>
          <w:rFonts w:asciiTheme="minorHAnsi" w:hAnsiTheme="minorHAnsi" w:cstheme="minorHAnsi"/>
          <w:sz w:val="24"/>
          <w:szCs w:val="24"/>
        </w:rPr>
        <w:t xml:space="preserve">a retenção de recursos para pagamento </w:t>
      </w:r>
      <w:r w:rsidR="00225DBF" w:rsidRPr="00D52799">
        <w:rPr>
          <w:rFonts w:asciiTheme="minorHAnsi" w:hAnsiTheme="minorHAnsi" w:cstheme="minorHAnsi"/>
          <w:sz w:val="24"/>
          <w:szCs w:val="24"/>
        </w:rPr>
        <w:t>das Despesas Iniciais e</w:t>
      </w:r>
      <w:r w:rsidR="00096ADA" w:rsidRPr="00D52799">
        <w:rPr>
          <w:rFonts w:asciiTheme="minorHAnsi" w:hAnsiTheme="minorHAnsi" w:cstheme="minorHAnsi"/>
          <w:sz w:val="24"/>
          <w:szCs w:val="24"/>
        </w:rPr>
        <w:t xml:space="preserve"> </w:t>
      </w:r>
      <w:r w:rsidR="00EB26BC" w:rsidRPr="00D52799">
        <w:rPr>
          <w:rFonts w:asciiTheme="minorHAnsi" w:hAnsiTheme="minorHAnsi" w:cstheme="minorHAnsi"/>
          <w:sz w:val="24"/>
          <w:szCs w:val="24"/>
        </w:rPr>
        <w:t>a constituição do Fundo de Reserva (conforme abaixo definido) na Conta do Patrimônio Separado,</w:t>
      </w:r>
      <w:r w:rsidR="00F310B8" w:rsidRPr="00D52799">
        <w:rPr>
          <w:rFonts w:asciiTheme="minorHAnsi" w:hAnsiTheme="minorHAnsi" w:cstheme="minorHAnsi"/>
          <w:sz w:val="24"/>
          <w:szCs w:val="24"/>
        </w:rPr>
        <w:t xml:space="preserve"> </w:t>
      </w:r>
      <w:r w:rsidRPr="00D52799">
        <w:rPr>
          <w:rFonts w:asciiTheme="minorHAnsi" w:hAnsiTheme="minorHAnsi" w:cstheme="minorHAnsi"/>
          <w:sz w:val="24"/>
          <w:szCs w:val="24"/>
        </w:rPr>
        <w:t>dever</w:t>
      </w:r>
      <w:r w:rsidR="00B75799" w:rsidRPr="00D52799">
        <w:rPr>
          <w:rFonts w:asciiTheme="minorHAnsi" w:hAnsiTheme="minorHAnsi" w:cstheme="minorHAnsi"/>
          <w:sz w:val="24"/>
          <w:szCs w:val="24"/>
        </w:rPr>
        <w:t>ão</w:t>
      </w:r>
      <w:r w:rsidRPr="00D52799">
        <w:rPr>
          <w:rFonts w:asciiTheme="minorHAnsi" w:hAnsiTheme="minorHAnsi" w:cstheme="minorHAnsi"/>
          <w:sz w:val="24"/>
          <w:szCs w:val="24"/>
        </w:rPr>
        <w:t xml:space="preserve"> ser liberado</w:t>
      </w:r>
      <w:r w:rsidR="00B75799" w:rsidRPr="00D52799">
        <w:rPr>
          <w:rFonts w:asciiTheme="minorHAnsi" w:hAnsiTheme="minorHAnsi" w:cstheme="minorHAnsi"/>
          <w:sz w:val="24"/>
          <w:szCs w:val="24"/>
        </w:rPr>
        <w:t>s</w:t>
      </w:r>
      <w:r w:rsidRPr="00D52799">
        <w:rPr>
          <w:rFonts w:asciiTheme="minorHAnsi" w:hAnsiTheme="minorHAnsi" w:cstheme="minorHAnsi"/>
          <w:sz w:val="24"/>
          <w:szCs w:val="24"/>
        </w:rPr>
        <w:t xml:space="preserve"> para a </w:t>
      </w:r>
      <w:r w:rsidR="00B75799" w:rsidRPr="00D52799">
        <w:rPr>
          <w:rFonts w:asciiTheme="minorHAnsi" w:hAnsiTheme="minorHAnsi" w:cstheme="minorHAnsi"/>
          <w:sz w:val="24"/>
          <w:szCs w:val="24"/>
        </w:rPr>
        <w:t xml:space="preserve">Emissora </w:t>
      </w:r>
      <w:r w:rsidR="00DE3F79" w:rsidRPr="00D52799">
        <w:rPr>
          <w:rFonts w:asciiTheme="minorHAnsi" w:hAnsiTheme="minorHAnsi" w:cstheme="minorHAnsi"/>
          <w:sz w:val="24"/>
          <w:szCs w:val="24"/>
        </w:rPr>
        <w:t xml:space="preserve">de acordo com o cronograma de obras do Empreendimento Imobiliário (conforme definido na cláusula 5 abaixo),  </w:t>
      </w:r>
      <w:r w:rsidRPr="00D52799">
        <w:rPr>
          <w:rFonts w:asciiTheme="minorHAnsi" w:hAnsiTheme="minorHAnsi" w:cstheme="minorHAnsi"/>
          <w:sz w:val="24"/>
          <w:szCs w:val="24"/>
        </w:rPr>
        <w:t xml:space="preserve">na conta de sua titularidade mantida junto ao </w:t>
      </w:r>
      <w:r w:rsidR="00305F3B" w:rsidRPr="00D52799">
        <w:rPr>
          <w:rFonts w:asciiTheme="minorHAnsi" w:hAnsiTheme="minorHAnsi" w:cstheme="minorHAnsi"/>
          <w:sz w:val="24"/>
          <w:szCs w:val="24"/>
        </w:rPr>
        <w:t xml:space="preserve">Banco Bradesco, agência 3391-0 e conta corrente </w:t>
      </w:r>
      <w:r w:rsidR="00400E6B" w:rsidRPr="00D52799">
        <w:rPr>
          <w:rFonts w:asciiTheme="minorHAnsi" w:hAnsiTheme="minorHAnsi" w:cstheme="minorHAnsi"/>
          <w:sz w:val="24"/>
          <w:szCs w:val="24"/>
        </w:rPr>
        <w:t>212.524-2</w:t>
      </w:r>
      <w:r w:rsidR="00D8309C" w:rsidRPr="00D52799">
        <w:rPr>
          <w:rFonts w:asciiTheme="minorHAnsi" w:hAnsiTheme="minorHAnsi" w:cstheme="minorHAnsi"/>
          <w:sz w:val="24"/>
          <w:szCs w:val="24"/>
        </w:rPr>
        <w:t xml:space="preserve"> </w:t>
      </w:r>
      <w:r w:rsidR="00F310B8" w:rsidRPr="00D52799">
        <w:rPr>
          <w:rFonts w:asciiTheme="minorHAnsi" w:hAnsiTheme="minorHAnsi" w:cstheme="minorHAnsi"/>
          <w:sz w:val="24"/>
          <w:szCs w:val="24"/>
        </w:rPr>
        <w:t>(“</w:t>
      </w:r>
      <w:r w:rsidRPr="00D52799">
        <w:rPr>
          <w:rFonts w:asciiTheme="minorHAnsi" w:hAnsiTheme="minorHAnsi" w:cstheme="minorHAnsi"/>
          <w:sz w:val="24"/>
          <w:szCs w:val="24"/>
          <w:u w:val="single"/>
        </w:rPr>
        <w:t>Conta de Livre Movimentação</w:t>
      </w:r>
      <w:r w:rsidRPr="00D52799">
        <w:rPr>
          <w:rFonts w:asciiTheme="minorHAnsi" w:hAnsiTheme="minorHAnsi" w:cstheme="minorHAnsi"/>
          <w:sz w:val="24"/>
          <w:szCs w:val="24"/>
        </w:rPr>
        <w:t>”).</w:t>
      </w:r>
      <w:r w:rsidR="00B850A1" w:rsidRPr="00D52799" w:rsidDel="0013527F">
        <w:rPr>
          <w:rFonts w:asciiTheme="minorHAnsi" w:hAnsiTheme="minorHAnsi" w:cstheme="minorHAnsi"/>
          <w:sz w:val="24"/>
          <w:szCs w:val="24"/>
        </w:rPr>
        <w:t xml:space="preserve"> </w:t>
      </w:r>
    </w:p>
    <w:p w14:paraId="3AF441FF" w14:textId="77777777" w:rsidR="002652F6" w:rsidRPr="00D52799" w:rsidRDefault="002652F6" w:rsidP="00374B19">
      <w:pPr>
        <w:pStyle w:val="ListaColorida-nfase11"/>
        <w:spacing w:line="320" w:lineRule="exact"/>
        <w:jc w:val="both"/>
        <w:rPr>
          <w:rFonts w:asciiTheme="minorHAnsi" w:hAnsiTheme="minorHAnsi" w:cstheme="minorHAnsi"/>
          <w:sz w:val="24"/>
          <w:szCs w:val="24"/>
        </w:rPr>
      </w:pPr>
    </w:p>
    <w:bookmarkEnd w:id="7"/>
    <w:p w14:paraId="4794AEC0" w14:textId="77777777" w:rsidR="002652F6" w:rsidRPr="00D52799" w:rsidRDefault="002652F6" w:rsidP="00374B19">
      <w:pPr>
        <w:pStyle w:val="ListaColorida-nfase11"/>
        <w:numPr>
          <w:ilvl w:val="3"/>
          <w:numId w:val="13"/>
        </w:numPr>
        <w:spacing w:line="320" w:lineRule="exact"/>
        <w:ind w:hanging="11"/>
        <w:jc w:val="both"/>
        <w:rPr>
          <w:rFonts w:asciiTheme="minorHAnsi" w:hAnsiTheme="minorHAnsi" w:cstheme="minorHAnsi"/>
          <w:sz w:val="24"/>
          <w:szCs w:val="24"/>
        </w:rPr>
      </w:pPr>
      <w:r w:rsidRPr="00D52799">
        <w:rPr>
          <w:rFonts w:asciiTheme="minorHAnsi" w:hAnsiTheme="minorHAnsi" w:cstheme="minorHAnsi"/>
          <w:sz w:val="24"/>
          <w:szCs w:val="24"/>
        </w:rPr>
        <w:t xml:space="preserve">Para fins de verificação das Condições </w:t>
      </w:r>
      <w:r w:rsidR="00273AA8" w:rsidRPr="00D52799">
        <w:rPr>
          <w:rFonts w:asciiTheme="minorHAnsi" w:hAnsiTheme="minorHAnsi" w:cstheme="minorHAnsi"/>
          <w:sz w:val="24"/>
          <w:szCs w:val="24"/>
        </w:rPr>
        <w:t>para</w:t>
      </w:r>
      <w:r w:rsidR="00B75799" w:rsidRPr="00D52799">
        <w:rPr>
          <w:rFonts w:asciiTheme="minorHAnsi" w:hAnsiTheme="minorHAnsi" w:cstheme="minorHAnsi"/>
          <w:sz w:val="24"/>
          <w:szCs w:val="24"/>
        </w:rPr>
        <w:t xml:space="preserve"> Integralização</w:t>
      </w:r>
      <w:r w:rsidRPr="00D52799">
        <w:rPr>
          <w:rFonts w:asciiTheme="minorHAnsi" w:hAnsiTheme="minorHAnsi" w:cstheme="minorHAnsi"/>
          <w:sz w:val="24"/>
          <w:szCs w:val="24"/>
        </w:rPr>
        <w:t xml:space="preserve">, a </w:t>
      </w:r>
      <w:r w:rsidR="00B75799" w:rsidRPr="00D52799">
        <w:rPr>
          <w:rFonts w:asciiTheme="minorHAnsi" w:hAnsiTheme="minorHAnsi" w:cstheme="minorHAnsi"/>
          <w:sz w:val="24"/>
          <w:szCs w:val="24"/>
        </w:rPr>
        <w:t xml:space="preserve">Emissora </w:t>
      </w:r>
      <w:r w:rsidRPr="00D52799">
        <w:rPr>
          <w:rFonts w:asciiTheme="minorHAnsi" w:hAnsiTheme="minorHAnsi" w:cstheme="minorHAnsi"/>
          <w:sz w:val="24"/>
          <w:szCs w:val="24"/>
        </w:rPr>
        <w:t xml:space="preserve">deverá encaminhar à </w:t>
      </w:r>
      <w:r w:rsidR="00B75799" w:rsidRPr="00D52799">
        <w:rPr>
          <w:rFonts w:asciiTheme="minorHAnsi" w:hAnsiTheme="minorHAnsi" w:cstheme="minorHAnsi"/>
          <w:sz w:val="24"/>
          <w:szCs w:val="24"/>
        </w:rPr>
        <w:t xml:space="preserve">Debenturista </w:t>
      </w:r>
      <w:r w:rsidRPr="00D52799">
        <w:rPr>
          <w:rFonts w:asciiTheme="minorHAnsi" w:hAnsiTheme="minorHAnsi" w:cstheme="minorHAnsi"/>
          <w:sz w:val="24"/>
          <w:szCs w:val="24"/>
        </w:rPr>
        <w:t>cópia digitalizada do</w:t>
      </w:r>
      <w:r w:rsidR="00F92F2F" w:rsidRPr="00D52799">
        <w:rPr>
          <w:rFonts w:asciiTheme="minorHAnsi" w:hAnsiTheme="minorHAnsi" w:cstheme="minorHAnsi"/>
          <w:sz w:val="24"/>
          <w:szCs w:val="24"/>
        </w:rPr>
        <w:t>s</w:t>
      </w:r>
      <w:r w:rsidRPr="00D52799">
        <w:rPr>
          <w:rFonts w:asciiTheme="minorHAnsi" w:hAnsiTheme="minorHAnsi" w:cstheme="minorHAnsi"/>
          <w:sz w:val="24"/>
          <w:szCs w:val="24"/>
        </w:rPr>
        <w:t xml:space="preserve"> correspondentes comprovantes de registro acima referidos.</w:t>
      </w:r>
    </w:p>
    <w:p w14:paraId="2E00D0CC" w14:textId="77777777" w:rsidR="00F92F2F" w:rsidRPr="00D52799" w:rsidRDefault="00F92F2F" w:rsidP="00374B19">
      <w:pPr>
        <w:pStyle w:val="ListaColorida-nfase11"/>
        <w:spacing w:line="320" w:lineRule="exact"/>
        <w:ind w:left="0"/>
        <w:jc w:val="both"/>
        <w:rPr>
          <w:rFonts w:asciiTheme="minorHAnsi" w:hAnsiTheme="minorHAnsi" w:cstheme="minorHAnsi"/>
          <w:sz w:val="24"/>
          <w:szCs w:val="24"/>
        </w:rPr>
      </w:pPr>
    </w:p>
    <w:p w14:paraId="7056DBCD" w14:textId="5D9E1C3C" w:rsidR="00B856D4" w:rsidRPr="00D52799" w:rsidRDefault="002652F6" w:rsidP="00374B19">
      <w:pPr>
        <w:pStyle w:val="ListaColorida-nfase11"/>
        <w:numPr>
          <w:ilvl w:val="3"/>
          <w:numId w:val="13"/>
        </w:numPr>
        <w:spacing w:line="320" w:lineRule="exact"/>
        <w:ind w:hanging="11"/>
        <w:jc w:val="both"/>
        <w:rPr>
          <w:rFonts w:asciiTheme="minorHAnsi" w:hAnsiTheme="minorHAnsi" w:cstheme="minorHAnsi"/>
          <w:sz w:val="24"/>
          <w:szCs w:val="24"/>
        </w:rPr>
      </w:pPr>
      <w:r w:rsidRPr="00D52799">
        <w:rPr>
          <w:rFonts w:asciiTheme="minorHAnsi" w:hAnsiTheme="minorHAnsi" w:cstheme="minorHAnsi"/>
          <w:sz w:val="24"/>
          <w:szCs w:val="24"/>
        </w:rPr>
        <w:t>Enquanto não cumprida as Condições</w:t>
      </w:r>
      <w:r w:rsidR="00273AA8" w:rsidRPr="00D52799">
        <w:rPr>
          <w:rFonts w:asciiTheme="minorHAnsi" w:hAnsiTheme="minorHAnsi" w:cstheme="minorHAnsi"/>
          <w:sz w:val="24"/>
          <w:szCs w:val="24"/>
        </w:rPr>
        <w:t xml:space="preserve"> para</w:t>
      </w:r>
      <w:r w:rsidR="00B75799" w:rsidRPr="00D52799">
        <w:rPr>
          <w:rFonts w:asciiTheme="minorHAnsi" w:hAnsiTheme="minorHAnsi" w:cstheme="minorHAnsi"/>
          <w:sz w:val="24"/>
          <w:szCs w:val="24"/>
        </w:rPr>
        <w:t xml:space="preserve"> Integralização</w:t>
      </w:r>
      <w:r w:rsidRPr="00D52799">
        <w:rPr>
          <w:rFonts w:asciiTheme="minorHAnsi" w:hAnsiTheme="minorHAnsi" w:cstheme="minorHAnsi"/>
          <w:sz w:val="24"/>
          <w:szCs w:val="24"/>
        </w:rPr>
        <w:t>, os valores existentes na Conta d</w:t>
      </w:r>
      <w:r w:rsidR="006466F2" w:rsidRPr="00D52799">
        <w:rPr>
          <w:rFonts w:asciiTheme="minorHAnsi" w:hAnsiTheme="minorHAnsi" w:cstheme="minorHAnsi"/>
          <w:sz w:val="24"/>
          <w:szCs w:val="24"/>
        </w:rPr>
        <w:t>o Patrimônio Separado</w:t>
      </w:r>
      <w:r w:rsidRPr="00D52799">
        <w:rPr>
          <w:rFonts w:asciiTheme="minorHAnsi" w:hAnsiTheme="minorHAnsi" w:cstheme="minorHAnsi"/>
          <w:sz w:val="24"/>
          <w:szCs w:val="24"/>
        </w:rPr>
        <w:t xml:space="preserve"> deverão ser </w:t>
      </w:r>
      <w:r w:rsidR="009906BB" w:rsidRPr="00D52799">
        <w:rPr>
          <w:rFonts w:asciiTheme="minorHAnsi" w:hAnsiTheme="minorHAnsi" w:cstheme="minorHAnsi"/>
          <w:sz w:val="24"/>
          <w:szCs w:val="24"/>
        </w:rPr>
        <w:t xml:space="preserve">aplicados pela Securitizadora em </w:t>
      </w:r>
      <w:bookmarkStart w:id="8" w:name="_Hlk72247489"/>
      <w:r w:rsidR="009906BB" w:rsidRPr="00D52799">
        <w:rPr>
          <w:rFonts w:asciiTheme="minorHAnsi" w:hAnsiTheme="minorHAnsi" w:cstheme="minorHAnsi"/>
          <w:sz w:val="24"/>
          <w:szCs w:val="24"/>
        </w:rPr>
        <w:t xml:space="preserve">investimentos de renda fixa, de liquidez diária, do Banco Itaú Unibanco S.A. </w:t>
      </w:r>
      <w:bookmarkEnd w:id="8"/>
      <w:r w:rsidR="009906BB" w:rsidRPr="00D52799">
        <w:rPr>
          <w:rFonts w:asciiTheme="minorHAnsi" w:hAnsiTheme="minorHAnsi" w:cstheme="minorHAnsi"/>
          <w:sz w:val="24"/>
          <w:szCs w:val="24"/>
        </w:rPr>
        <w:t>(“</w:t>
      </w:r>
      <w:r w:rsidR="009906BB" w:rsidRPr="00D52799">
        <w:rPr>
          <w:rFonts w:asciiTheme="minorHAnsi" w:hAnsiTheme="minorHAnsi" w:cstheme="minorHAnsi"/>
          <w:sz w:val="24"/>
          <w:szCs w:val="24"/>
          <w:u w:val="single"/>
        </w:rPr>
        <w:t>Investimentos Permitidos</w:t>
      </w:r>
      <w:r w:rsidR="009906BB" w:rsidRPr="00D52799">
        <w:rPr>
          <w:rFonts w:asciiTheme="minorHAnsi" w:hAnsiTheme="minorHAnsi" w:cstheme="minorHAnsi"/>
          <w:sz w:val="24"/>
          <w:szCs w:val="24"/>
        </w:rPr>
        <w:t>”), sendo certo que a S</w:t>
      </w:r>
      <w:r w:rsidR="00E9306A" w:rsidRPr="00D52799">
        <w:rPr>
          <w:rFonts w:asciiTheme="minorHAnsi" w:hAnsiTheme="minorHAnsi" w:cstheme="minorHAnsi"/>
          <w:sz w:val="24"/>
          <w:szCs w:val="24"/>
        </w:rPr>
        <w:t>e</w:t>
      </w:r>
      <w:r w:rsidR="009906BB" w:rsidRPr="00D52799">
        <w:rPr>
          <w:rFonts w:asciiTheme="minorHAnsi" w:hAnsiTheme="minorHAnsi" w:cstheme="minorHAnsi"/>
          <w:sz w:val="24"/>
          <w:szCs w:val="24"/>
        </w:rPr>
        <w:t>curi</w:t>
      </w:r>
      <w:r w:rsidR="00E9306A" w:rsidRPr="00D52799">
        <w:rPr>
          <w:rFonts w:asciiTheme="minorHAnsi" w:hAnsiTheme="minorHAnsi" w:cstheme="minorHAnsi"/>
          <w:sz w:val="24"/>
          <w:szCs w:val="24"/>
        </w:rPr>
        <w:t>ti</w:t>
      </w:r>
      <w:r w:rsidR="009906BB" w:rsidRPr="00D52799">
        <w:rPr>
          <w:rFonts w:asciiTheme="minorHAnsi" w:hAnsiTheme="minorHAnsi" w:cstheme="minorHAnsi"/>
          <w:sz w:val="24"/>
          <w:szCs w:val="24"/>
        </w:rPr>
        <w:t xml:space="preserve">zadora, bem como seus respectivos diretores, empregados ou agentes, não terão qualquer responsabilidade com relação a quaisquer eventuais prejuízos, </w:t>
      </w:r>
      <w:r w:rsidR="00E9306A" w:rsidRPr="00D52799">
        <w:rPr>
          <w:rFonts w:asciiTheme="minorHAnsi" w:hAnsiTheme="minorHAnsi" w:cstheme="minorHAnsi"/>
          <w:sz w:val="24"/>
          <w:szCs w:val="24"/>
        </w:rPr>
        <w:t>reivindicações, demandas, danos, tributos ou despesas resultantes das aplicações em tais investimentos, inclusive, entre outros, qualquer responsabilidade por demoras (não resultantes de transgressão deliberada) no investimento, reinvestimento ou liquidação dos referidos investimentos, ou quaisquer lucros cessantes inerentes a essas demoras, salvo aqueles decorrentes de dolo e/ou culpa da Securitizadora, seus respectivos diretores, empregados ou agentes. Correrão por conta da Emissora todos e quaisquer tributos, impostos, taxas e contribuições incidentes sobre os Investimentos Permitidos</w:t>
      </w:r>
      <w:r w:rsidR="00F432A9" w:rsidRPr="00D52799">
        <w:rPr>
          <w:rFonts w:asciiTheme="minorHAnsi" w:hAnsiTheme="minorHAnsi" w:cstheme="minorHAnsi"/>
          <w:sz w:val="24"/>
          <w:szCs w:val="24"/>
        </w:rPr>
        <w:t>.</w:t>
      </w:r>
    </w:p>
    <w:p w14:paraId="4F3B426E" w14:textId="77777777" w:rsidR="009F3268" w:rsidRPr="00D52799" w:rsidRDefault="009F3268" w:rsidP="00374B19">
      <w:pPr>
        <w:pStyle w:val="ListaColorida-nfase11"/>
        <w:tabs>
          <w:tab w:val="left" w:pos="1701"/>
        </w:tabs>
        <w:spacing w:line="320" w:lineRule="exact"/>
        <w:ind w:left="0"/>
        <w:jc w:val="both"/>
        <w:rPr>
          <w:rFonts w:asciiTheme="minorHAnsi" w:hAnsiTheme="minorHAnsi" w:cstheme="minorHAnsi"/>
          <w:sz w:val="24"/>
          <w:szCs w:val="24"/>
        </w:rPr>
      </w:pPr>
    </w:p>
    <w:p w14:paraId="2F7052A6" w14:textId="77777777" w:rsidR="00FD26B3" w:rsidRPr="00D52799" w:rsidRDefault="00271A96" w:rsidP="00374B19">
      <w:pPr>
        <w:pStyle w:val="ListaColorida-nfase11"/>
        <w:keepNext/>
        <w:spacing w:line="320" w:lineRule="exact"/>
        <w:ind w:left="0"/>
        <w:jc w:val="center"/>
        <w:rPr>
          <w:rFonts w:asciiTheme="minorHAnsi" w:hAnsiTheme="minorHAnsi" w:cstheme="minorHAnsi"/>
          <w:b/>
          <w:sz w:val="24"/>
          <w:szCs w:val="24"/>
        </w:rPr>
      </w:pPr>
      <w:r w:rsidRPr="00D52799">
        <w:rPr>
          <w:rFonts w:asciiTheme="minorHAnsi" w:hAnsiTheme="minorHAnsi" w:cstheme="minorHAnsi"/>
          <w:b/>
          <w:sz w:val="24"/>
          <w:szCs w:val="24"/>
        </w:rPr>
        <w:t xml:space="preserve">CLÁUSULA </w:t>
      </w:r>
      <w:r w:rsidR="001E3B8A" w:rsidRPr="00D52799">
        <w:rPr>
          <w:rFonts w:asciiTheme="minorHAnsi" w:hAnsiTheme="minorHAnsi" w:cstheme="minorHAnsi"/>
          <w:b/>
          <w:sz w:val="24"/>
          <w:szCs w:val="24"/>
        </w:rPr>
        <w:t>QUARTA</w:t>
      </w:r>
      <w:r w:rsidR="002849BE" w:rsidRPr="00D52799">
        <w:rPr>
          <w:rFonts w:asciiTheme="minorHAnsi" w:hAnsiTheme="minorHAnsi" w:cstheme="minorHAnsi"/>
          <w:b/>
          <w:sz w:val="24"/>
          <w:szCs w:val="24"/>
        </w:rPr>
        <w:t xml:space="preserve"> –</w:t>
      </w:r>
      <w:r w:rsidR="00FD26B3" w:rsidRPr="00D52799">
        <w:rPr>
          <w:rFonts w:asciiTheme="minorHAnsi" w:hAnsiTheme="minorHAnsi" w:cstheme="minorHAnsi"/>
          <w:b/>
          <w:sz w:val="24"/>
          <w:szCs w:val="24"/>
        </w:rPr>
        <w:t>REMUNERAÇÃO DAS DEBÊNTURES</w:t>
      </w:r>
    </w:p>
    <w:p w14:paraId="031F783C" w14:textId="77777777" w:rsidR="00FD26B3" w:rsidRPr="00D52799" w:rsidRDefault="00FD26B3" w:rsidP="00374B19">
      <w:pPr>
        <w:keepNext/>
        <w:autoSpaceDE w:val="0"/>
        <w:autoSpaceDN w:val="0"/>
        <w:adjustRightInd w:val="0"/>
        <w:spacing w:line="320" w:lineRule="exact"/>
        <w:contextualSpacing/>
        <w:jc w:val="both"/>
        <w:rPr>
          <w:rFonts w:asciiTheme="minorHAnsi" w:hAnsiTheme="minorHAnsi" w:cstheme="minorHAnsi"/>
          <w:sz w:val="24"/>
          <w:szCs w:val="24"/>
        </w:rPr>
      </w:pPr>
    </w:p>
    <w:p w14:paraId="695445AD" w14:textId="77777777" w:rsidR="00FD26B3" w:rsidRPr="00D52799" w:rsidRDefault="00FD26B3" w:rsidP="00374B19">
      <w:pPr>
        <w:pStyle w:val="ListaColorida-nfase11"/>
        <w:numPr>
          <w:ilvl w:val="1"/>
          <w:numId w:val="14"/>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sz w:val="24"/>
          <w:szCs w:val="24"/>
          <w:u w:val="single"/>
        </w:rPr>
        <w:t>Remuneração das Debêntures</w:t>
      </w:r>
      <w:r w:rsidRPr="00D52799">
        <w:rPr>
          <w:rFonts w:asciiTheme="minorHAnsi" w:hAnsiTheme="minorHAnsi" w:cstheme="minorHAnsi"/>
          <w:sz w:val="24"/>
          <w:szCs w:val="24"/>
        </w:rPr>
        <w:t xml:space="preserve">: </w:t>
      </w:r>
      <w:r w:rsidR="00ED41A6" w:rsidRPr="00D52799">
        <w:rPr>
          <w:rFonts w:asciiTheme="minorHAnsi" w:hAnsiTheme="minorHAnsi" w:cstheme="minorHAnsi"/>
          <w:sz w:val="24"/>
          <w:szCs w:val="24"/>
        </w:rPr>
        <w:t xml:space="preserve">As Debêntures serão remuneradas </w:t>
      </w:r>
      <w:r w:rsidR="00B61CFE" w:rsidRPr="00D52799">
        <w:rPr>
          <w:rFonts w:asciiTheme="minorHAnsi" w:hAnsiTheme="minorHAnsi" w:cstheme="minorHAnsi"/>
          <w:sz w:val="24"/>
          <w:szCs w:val="24"/>
        </w:rPr>
        <w:t>pela Remuneração</w:t>
      </w:r>
      <w:r w:rsidR="00ED41A6" w:rsidRPr="00D52799">
        <w:rPr>
          <w:rFonts w:asciiTheme="minorHAnsi" w:hAnsiTheme="minorHAnsi" w:cstheme="minorHAnsi"/>
          <w:sz w:val="24"/>
          <w:szCs w:val="24"/>
        </w:rPr>
        <w:t>, que ser</w:t>
      </w:r>
      <w:r w:rsidR="00B61CFE" w:rsidRPr="00D52799">
        <w:rPr>
          <w:rFonts w:asciiTheme="minorHAnsi" w:hAnsiTheme="minorHAnsi" w:cstheme="minorHAnsi"/>
          <w:sz w:val="24"/>
          <w:szCs w:val="24"/>
        </w:rPr>
        <w:t>á</w:t>
      </w:r>
      <w:r w:rsidR="00ED41A6" w:rsidRPr="00D52799">
        <w:rPr>
          <w:rFonts w:asciiTheme="minorHAnsi" w:hAnsiTheme="minorHAnsi" w:cstheme="minorHAnsi"/>
          <w:sz w:val="24"/>
          <w:szCs w:val="24"/>
        </w:rPr>
        <w:t xml:space="preserve"> calculad</w:t>
      </w:r>
      <w:r w:rsidR="00B61CFE" w:rsidRPr="00D52799">
        <w:rPr>
          <w:rFonts w:asciiTheme="minorHAnsi" w:hAnsiTheme="minorHAnsi" w:cstheme="minorHAnsi"/>
          <w:sz w:val="24"/>
          <w:szCs w:val="24"/>
        </w:rPr>
        <w:t>a</w:t>
      </w:r>
      <w:r w:rsidR="00ED41A6" w:rsidRPr="00D52799">
        <w:rPr>
          <w:rFonts w:asciiTheme="minorHAnsi" w:hAnsiTheme="minorHAnsi" w:cstheme="minorHAnsi"/>
          <w:sz w:val="24"/>
          <w:szCs w:val="24"/>
        </w:rPr>
        <w:t xml:space="preserve"> pela seguinte fórmula</w:t>
      </w:r>
      <w:r w:rsidRPr="00D52799">
        <w:rPr>
          <w:rFonts w:asciiTheme="minorHAnsi" w:hAnsiTheme="minorHAnsi" w:cstheme="minorHAnsi"/>
          <w:sz w:val="24"/>
          <w:szCs w:val="24"/>
        </w:rPr>
        <w:t>:</w:t>
      </w:r>
    </w:p>
    <w:p w14:paraId="6101DA4F"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1F20FF17" w14:textId="77777777" w:rsidR="00FD26B3" w:rsidRPr="00D52799" w:rsidRDefault="00FD26B3" w:rsidP="00374B19">
      <w:pPr>
        <w:spacing w:line="320" w:lineRule="exact"/>
        <w:jc w:val="center"/>
        <w:rPr>
          <w:rFonts w:asciiTheme="minorHAnsi" w:hAnsiTheme="minorHAnsi" w:cstheme="minorHAnsi"/>
          <w:sz w:val="24"/>
          <w:szCs w:val="24"/>
        </w:rPr>
      </w:pPr>
      <m:oMathPara>
        <m:oMath>
          <m:r>
            <w:rPr>
              <w:rFonts w:ascii="Cambria Math" w:hAnsi="Cambria Math" w:cstheme="minorHAnsi"/>
              <w:sz w:val="24"/>
              <w:szCs w:val="24"/>
            </w:rPr>
            <m:t xml:space="preserve">J=VNb × </m:t>
          </m:r>
          <m:d>
            <m:dPr>
              <m:ctrlPr>
                <w:rPr>
                  <w:rFonts w:ascii="Cambria Math" w:hAnsi="Cambria Math" w:cstheme="minorHAnsi"/>
                  <w:i/>
                  <w:sz w:val="24"/>
                  <w:szCs w:val="24"/>
                </w:rPr>
              </m:ctrlPr>
            </m:dPr>
            <m:e>
              <m:r>
                <w:rPr>
                  <w:rFonts w:ascii="Cambria Math" w:hAnsi="Cambria Math" w:cstheme="minorHAnsi"/>
                  <w:sz w:val="24"/>
                  <w:szCs w:val="24"/>
                </w:rPr>
                <m:t>Fator de Juros-1</m:t>
              </m:r>
            </m:e>
          </m:d>
        </m:oMath>
      </m:oMathPara>
    </w:p>
    <w:p w14:paraId="4FE6C888" w14:textId="77777777" w:rsidR="00FD26B3" w:rsidRPr="00D52799" w:rsidRDefault="00FD26B3" w:rsidP="00374B19">
      <w:pPr>
        <w:spacing w:line="320" w:lineRule="exact"/>
        <w:ind w:left="708"/>
        <w:jc w:val="both"/>
        <w:rPr>
          <w:rFonts w:asciiTheme="minorHAnsi" w:hAnsiTheme="minorHAnsi" w:cstheme="minorHAnsi"/>
          <w:sz w:val="24"/>
          <w:szCs w:val="24"/>
        </w:rPr>
      </w:pPr>
    </w:p>
    <w:p w14:paraId="63A7E591" w14:textId="77777777" w:rsidR="00ED41A6" w:rsidRPr="00D52799" w:rsidRDefault="00ED41A6" w:rsidP="00374B19">
      <w:pPr>
        <w:spacing w:line="320" w:lineRule="exact"/>
        <w:ind w:left="708"/>
        <w:jc w:val="both"/>
        <w:rPr>
          <w:rFonts w:asciiTheme="minorHAnsi" w:hAnsiTheme="minorHAnsi" w:cstheme="minorHAnsi"/>
          <w:sz w:val="24"/>
          <w:szCs w:val="24"/>
        </w:rPr>
      </w:pPr>
      <w:r w:rsidRPr="00D52799">
        <w:rPr>
          <w:rFonts w:asciiTheme="minorHAnsi" w:hAnsiTheme="minorHAnsi" w:cstheme="minorHAnsi"/>
          <w:sz w:val="24"/>
          <w:szCs w:val="24"/>
        </w:rPr>
        <w:t>Onde:</w:t>
      </w:r>
    </w:p>
    <w:p w14:paraId="3B1ED58D" w14:textId="77777777" w:rsidR="00F36925" w:rsidRPr="00D52799" w:rsidRDefault="00F36925" w:rsidP="00374B19">
      <w:pPr>
        <w:spacing w:line="320" w:lineRule="exact"/>
        <w:ind w:left="708"/>
        <w:jc w:val="both"/>
        <w:rPr>
          <w:rFonts w:asciiTheme="minorHAnsi" w:hAnsiTheme="minorHAnsi" w:cstheme="minorHAnsi"/>
          <w:sz w:val="24"/>
          <w:szCs w:val="24"/>
        </w:rPr>
      </w:pPr>
    </w:p>
    <w:p w14:paraId="28F34EF3" w14:textId="15ADFFE4" w:rsidR="00ED41A6" w:rsidRPr="00D52799" w:rsidRDefault="00ED41A6" w:rsidP="00374B19">
      <w:pPr>
        <w:spacing w:line="320" w:lineRule="exact"/>
        <w:ind w:left="708"/>
        <w:jc w:val="both"/>
        <w:rPr>
          <w:rFonts w:asciiTheme="minorHAnsi" w:hAnsiTheme="minorHAnsi" w:cstheme="minorHAnsi"/>
          <w:sz w:val="24"/>
          <w:szCs w:val="24"/>
        </w:rPr>
      </w:pPr>
      <w:r w:rsidRPr="00D52799">
        <w:rPr>
          <w:rFonts w:asciiTheme="minorHAnsi" w:hAnsiTheme="minorHAnsi" w:cstheme="minorHAnsi"/>
          <w:i/>
          <w:sz w:val="24"/>
          <w:szCs w:val="24"/>
        </w:rPr>
        <w:t>J:</w:t>
      </w:r>
      <w:r w:rsidRPr="00D52799">
        <w:rPr>
          <w:rFonts w:asciiTheme="minorHAnsi" w:hAnsiTheme="minorHAnsi" w:cstheme="minorHAnsi"/>
          <w:sz w:val="24"/>
          <w:szCs w:val="24"/>
        </w:rPr>
        <w:tab/>
        <w:t xml:space="preserve">Valor </w:t>
      </w:r>
      <w:r w:rsidR="00F432A9" w:rsidRPr="00D52799">
        <w:rPr>
          <w:rFonts w:asciiTheme="minorHAnsi" w:hAnsiTheme="minorHAnsi" w:cstheme="minorHAnsi"/>
          <w:sz w:val="24"/>
          <w:szCs w:val="24"/>
        </w:rPr>
        <w:t>unitários de juros acumulado no período</w:t>
      </w:r>
      <w:r w:rsidRPr="00D52799">
        <w:rPr>
          <w:rFonts w:asciiTheme="minorHAnsi" w:hAnsiTheme="minorHAnsi" w:cstheme="minorHAnsi"/>
          <w:sz w:val="24"/>
          <w:szCs w:val="24"/>
        </w:rPr>
        <w:t>, calculado com 8 (oito) casas decimais, sem arredondamento.</w:t>
      </w:r>
    </w:p>
    <w:p w14:paraId="19289A1E" w14:textId="77777777" w:rsidR="00ED41A6" w:rsidRPr="00D52799" w:rsidRDefault="00ED41A6" w:rsidP="00374B19">
      <w:pPr>
        <w:spacing w:line="320" w:lineRule="exact"/>
        <w:ind w:left="708"/>
        <w:jc w:val="both"/>
        <w:rPr>
          <w:rFonts w:asciiTheme="minorHAnsi" w:hAnsiTheme="minorHAnsi" w:cstheme="minorHAnsi"/>
          <w:b/>
          <w:sz w:val="24"/>
          <w:szCs w:val="24"/>
          <w:u w:val="single"/>
        </w:rPr>
      </w:pPr>
    </w:p>
    <w:p w14:paraId="45AD4292" w14:textId="1997BDDF" w:rsidR="00ED41A6" w:rsidRPr="00D52799" w:rsidRDefault="00ED41A6" w:rsidP="00374B19">
      <w:pPr>
        <w:spacing w:line="320" w:lineRule="exact"/>
        <w:ind w:left="708"/>
        <w:jc w:val="both"/>
        <w:rPr>
          <w:rFonts w:asciiTheme="minorHAnsi" w:hAnsiTheme="minorHAnsi" w:cstheme="minorHAnsi"/>
          <w:sz w:val="24"/>
          <w:szCs w:val="24"/>
        </w:rPr>
      </w:pPr>
      <w:proofErr w:type="spellStart"/>
      <w:r w:rsidRPr="00D52799">
        <w:rPr>
          <w:rFonts w:asciiTheme="minorHAnsi" w:hAnsiTheme="minorHAnsi" w:cstheme="minorHAnsi"/>
          <w:i/>
          <w:sz w:val="24"/>
          <w:szCs w:val="24"/>
        </w:rPr>
        <w:t>VNb</w:t>
      </w:r>
      <w:proofErr w:type="spellEnd"/>
      <w:r w:rsidRPr="00D52799">
        <w:rPr>
          <w:rFonts w:asciiTheme="minorHAnsi" w:hAnsiTheme="minorHAnsi" w:cstheme="minorHAnsi"/>
          <w:i/>
          <w:sz w:val="24"/>
          <w:szCs w:val="24"/>
        </w:rPr>
        <w:t>:</w:t>
      </w:r>
      <w:r w:rsidRPr="00D52799">
        <w:rPr>
          <w:rFonts w:asciiTheme="minorHAnsi" w:hAnsiTheme="minorHAnsi" w:cstheme="minorHAnsi"/>
          <w:i/>
          <w:sz w:val="24"/>
          <w:szCs w:val="24"/>
        </w:rPr>
        <w:tab/>
      </w:r>
      <w:r w:rsidRPr="00D52799">
        <w:rPr>
          <w:rFonts w:asciiTheme="minorHAnsi" w:hAnsiTheme="minorHAnsi" w:cstheme="minorHAnsi"/>
          <w:sz w:val="24"/>
          <w:szCs w:val="24"/>
        </w:rPr>
        <w:t xml:space="preserve">Valor Nominal Unitário ou saldo do Valor Nominal Unitário das Debêntures, na </w:t>
      </w:r>
      <w:r w:rsidR="0013527F" w:rsidRPr="00D52799">
        <w:rPr>
          <w:rFonts w:asciiTheme="minorHAnsi" w:hAnsiTheme="minorHAnsi" w:cstheme="minorHAnsi"/>
          <w:sz w:val="24"/>
          <w:szCs w:val="24"/>
        </w:rPr>
        <w:t>Data d</w:t>
      </w:r>
      <w:r w:rsidR="00710461">
        <w:rPr>
          <w:rFonts w:asciiTheme="minorHAnsi" w:hAnsiTheme="minorHAnsi" w:cstheme="minorHAnsi"/>
          <w:sz w:val="24"/>
          <w:szCs w:val="24"/>
        </w:rPr>
        <w:t>a Primeira</w:t>
      </w:r>
      <w:r w:rsidR="0013527F" w:rsidRPr="00D52799">
        <w:rPr>
          <w:rFonts w:asciiTheme="minorHAnsi" w:hAnsiTheme="minorHAnsi" w:cstheme="minorHAnsi"/>
          <w:sz w:val="24"/>
          <w:szCs w:val="24"/>
        </w:rPr>
        <w:t xml:space="preserve"> I</w:t>
      </w:r>
      <w:r w:rsidRPr="00D52799">
        <w:rPr>
          <w:rFonts w:asciiTheme="minorHAnsi" w:hAnsiTheme="minorHAnsi" w:cstheme="minorHAnsi"/>
          <w:sz w:val="24"/>
          <w:szCs w:val="24"/>
        </w:rPr>
        <w:t xml:space="preserve">ntegralização </w:t>
      </w:r>
      <w:r w:rsidR="00AE3964" w:rsidRPr="00D52799">
        <w:rPr>
          <w:rFonts w:asciiTheme="minorHAnsi" w:hAnsiTheme="minorHAnsi" w:cstheme="minorHAnsi"/>
          <w:sz w:val="24"/>
          <w:szCs w:val="24"/>
        </w:rPr>
        <w:t>dos CRI</w:t>
      </w:r>
      <w:r w:rsidRPr="00D52799">
        <w:rPr>
          <w:rFonts w:asciiTheme="minorHAnsi" w:hAnsiTheme="minorHAnsi" w:cstheme="minorHAnsi"/>
          <w:sz w:val="24"/>
          <w:szCs w:val="24"/>
        </w:rPr>
        <w:t xml:space="preserve">, ou </w:t>
      </w:r>
      <w:r w:rsidR="00854732" w:rsidRPr="00D52799">
        <w:rPr>
          <w:rFonts w:asciiTheme="minorHAnsi" w:hAnsiTheme="minorHAnsi" w:cstheme="minorHAnsi"/>
          <w:sz w:val="24"/>
          <w:szCs w:val="24"/>
        </w:rPr>
        <w:t xml:space="preserve">última Data de Pagamento da Remuneração, ou </w:t>
      </w:r>
      <w:r w:rsidRPr="00D52799">
        <w:rPr>
          <w:rFonts w:asciiTheme="minorHAnsi" w:hAnsiTheme="minorHAnsi" w:cstheme="minorHAnsi"/>
          <w:sz w:val="24"/>
          <w:szCs w:val="24"/>
        </w:rPr>
        <w:t xml:space="preserve">da última amortização ou incorporação de juros, se </w:t>
      </w:r>
      <w:proofErr w:type="gramStart"/>
      <w:r w:rsidRPr="00D52799">
        <w:rPr>
          <w:rFonts w:asciiTheme="minorHAnsi" w:hAnsiTheme="minorHAnsi" w:cstheme="minorHAnsi"/>
          <w:sz w:val="24"/>
          <w:szCs w:val="24"/>
        </w:rPr>
        <w:t>houver, calculado</w:t>
      </w:r>
      <w:proofErr w:type="gramEnd"/>
      <w:r w:rsidRPr="00D52799">
        <w:rPr>
          <w:rFonts w:asciiTheme="minorHAnsi" w:hAnsiTheme="minorHAnsi" w:cstheme="minorHAnsi"/>
          <w:sz w:val="24"/>
          <w:szCs w:val="24"/>
        </w:rPr>
        <w:t xml:space="preserve"> com 8 (oito) casas decimais, sem arredondamento.</w:t>
      </w:r>
    </w:p>
    <w:p w14:paraId="22DFB46E" w14:textId="77777777" w:rsidR="00ED41A6" w:rsidRPr="00D52799" w:rsidRDefault="00ED41A6" w:rsidP="00374B19">
      <w:pPr>
        <w:spacing w:line="320" w:lineRule="exact"/>
        <w:ind w:left="708"/>
        <w:jc w:val="both"/>
        <w:rPr>
          <w:rFonts w:asciiTheme="minorHAnsi" w:hAnsiTheme="minorHAnsi" w:cstheme="minorHAnsi"/>
          <w:b/>
          <w:sz w:val="24"/>
          <w:szCs w:val="24"/>
          <w:u w:val="single"/>
        </w:rPr>
      </w:pPr>
    </w:p>
    <w:p w14:paraId="7B19AE2F" w14:textId="77777777" w:rsidR="00ED41A6" w:rsidRPr="00D52799" w:rsidRDefault="00ED41A6" w:rsidP="00374B19">
      <w:pPr>
        <w:spacing w:line="320" w:lineRule="exact"/>
        <w:ind w:left="708"/>
        <w:jc w:val="both"/>
        <w:rPr>
          <w:rFonts w:asciiTheme="minorHAnsi" w:hAnsiTheme="minorHAnsi" w:cstheme="minorHAnsi"/>
          <w:sz w:val="24"/>
          <w:szCs w:val="24"/>
        </w:rPr>
      </w:pPr>
      <w:r w:rsidRPr="00D52799">
        <w:rPr>
          <w:rFonts w:asciiTheme="minorHAnsi" w:hAnsiTheme="minorHAnsi" w:cstheme="minorHAnsi"/>
          <w:i/>
          <w:sz w:val="24"/>
          <w:szCs w:val="24"/>
        </w:rPr>
        <w:t>Fator de Juros:</w:t>
      </w:r>
      <w:r w:rsidRPr="00D52799">
        <w:rPr>
          <w:rFonts w:asciiTheme="minorHAnsi" w:hAnsiTheme="minorHAnsi" w:cstheme="minorHAnsi"/>
          <w:i/>
          <w:sz w:val="24"/>
          <w:szCs w:val="24"/>
        </w:rPr>
        <w:tab/>
      </w:r>
      <w:r w:rsidRPr="00D52799">
        <w:rPr>
          <w:rFonts w:asciiTheme="minorHAnsi" w:hAnsiTheme="minorHAnsi" w:cstheme="minorHAnsi"/>
          <w:sz w:val="24"/>
          <w:szCs w:val="24"/>
        </w:rPr>
        <w:t>Fator de juros composto pelo parâmetro de flutuação acrescido de sobretaxa (</w:t>
      </w:r>
      <w:r w:rsidRPr="00D52799">
        <w:rPr>
          <w:rFonts w:asciiTheme="minorHAnsi" w:hAnsiTheme="minorHAnsi" w:cstheme="minorHAnsi"/>
          <w:i/>
          <w:sz w:val="24"/>
          <w:szCs w:val="24"/>
        </w:rPr>
        <w:t>spread</w:t>
      </w:r>
      <w:r w:rsidRPr="00D52799">
        <w:rPr>
          <w:rFonts w:asciiTheme="minorHAnsi" w:hAnsiTheme="minorHAnsi" w:cstheme="minorHAnsi"/>
          <w:sz w:val="24"/>
          <w:szCs w:val="24"/>
        </w:rPr>
        <w:t>), calculado com 9 (nove) casas decimais, com arredondamento, apurado da seguinte forma:</w:t>
      </w:r>
    </w:p>
    <w:p w14:paraId="233C3331" w14:textId="77777777" w:rsidR="00D95EF7" w:rsidRPr="00D52799" w:rsidRDefault="00D95EF7" w:rsidP="00374B19">
      <w:pPr>
        <w:spacing w:line="320" w:lineRule="exact"/>
        <w:ind w:left="708"/>
        <w:jc w:val="both"/>
        <w:rPr>
          <w:rFonts w:asciiTheme="minorHAnsi" w:hAnsiTheme="minorHAnsi" w:cstheme="minorHAnsi"/>
          <w:sz w:val="24"/>
          <w:szCs w:val="24"/>
        </w:rPr>
      </w:pPr>
      <w:bookmarkStart w:id="9" w:name="_DV_M125"/>
      <w:bookmarkStart w:id="10" w:name="_DV_C65"/>
      <w:bookmarkStart w:id="11" w:name="_DV_C66"/>
      <w:bookmarkStart w:id="12" w:name="_DV_M112"/>
      <w:bookmarkStart w:id="13" w:name="_DV_M114"/>
      <w:bookmarkStart w:id="14" w:name="_DV_M115"/>
      <w:bookmarkEnd w:id="9"/>
      <w:bookmarkEnd w:id="10"/>
      <w:bookmarkEnd w:id="11"/>
      <w:bookmarkEnd w:id="12"/>
      <w:bookmarkEnd w:id="13"/>
      <w:bookmarkEnd w:id="14"/>
    </w:p>
    <w:p w14:paraId="5784AADA" w14:textId="4130A872" w:rsidR="00474B24" w:rsidRPr="00D52799" w:rsidRDefault="00474B24" w:rsidP="00374B19">
      <w:pPr>
        <w:pStyle w:val="SemEspaamento"/>
        <w:spacing w:line="320" w:lineRule="exact"/>
        <w:jc w:val="center"/>
        <w:rPr>
          <w:rFonts w:asciiTheme="minorHAnsi" w:hAnsiTheme="minorHAnsi" w:cstheme="minorHAnsi"/>
          <w:i/>
          <w:sz w:val="24"/>
          <w:szCs w:val="24"/>
        </w:rPr>
      </w:pPr>
      <w:r w:rsidRPr="00D52799">
        <w:rPr>
          <w:rFonts w:asciiTheme="minorHAnsi" w:hAnsiTheme="minorHAnsi" w:cstheme="minorHAnsi"/>
          <w:i/>
          <w:sz w:val="24"/>
          <w:szCs w:val="24"/>
        </w:rPr>
        <w:t>Fator</w:t>
      </w:r>
      <w:r w:rsidR="00F36925" w:rsidRPr="00D52799">
        <w:rPr>
          <w:rFonts w:asciiTheme="minorHAnsi" w:hAnsiTheme="minorHAnsi" w:cstheme="minorHAnsi"/>
          <w:i/>
          <w:sz w:val="24"/>
          <w:szCs w:val="24"/>
        </w:rPr>
        <w:t xml:space="preserve"> de </w:t>
      </w:r>
      <w:r w:rsidRPr="00D52799">
        <w:rPr>
          <w:rFonts w:asciiTheme="minorHAnsi" w:hAnsiTheme="minorHAnsi" w:cstheme="minorHAnsi"/>
          <w:i/>
          <w:sz w:val="24"/>
          <w:szCs w:val="24"/>
        </w:rPr>
        <w:t>Juros = (</w:t>
      </w:r>
      <w:proofErr w:type="spellStart"/>
      <w:r w:rsidRPr="00D52799">
        <w:rPr>
          <w:rFonts w:asciiTheme="minorHAnsi" w:hAnsiTheme="minorHAnsi" w:cstheme="minorHAnsi"/>
          <w:i/>
          <w:sz w:val="24"/>
          <w:szCs w:val="24"/>
        </w:rPr>
        <w:t>FatorDI</w:t>
      </w:r>
      <w:proofErr w:type="spellEnd"/>
      <w:r w:rsidRPr="00D52799">
        <w:rPr>
          <w:rFonts w:asciiTheme="minorHAnsi" w:hAnsiTheme="minorHAnsi" w:cstheme="minorHAnsi"/>
          <w:i/>
          <w:sz w:val="24"/>
          <w:szCs w:val="24"/>
        </w:rPr>
        <w:t xml:space="preserve"> x </w:t>
      </w:r>
      <w:proofErr w:type="spellStart"/>
      <w:r w:rsidRPr="00D52799">
        <w:rPr>
          <w:rFonts w:asciiTheme="minorHAnsi" w:hAnsiTheme="minorHAnsi" w:cstheme="minorHAnsi"/>
          <w:i/>
          <w:sz w:val="24"/>
          <w:szCs w:val="24"/>
        </w:rPr>
        <w:t>FatorSpread</w:t>
      </w:r>
      <w:proofErr w:type="spellEnd"/>
      <w:r w:rsidRPr="00D52799">
        <w:rPr>
          <w:rFonts w:asciiTheme="minorHAnsi" w:hAnsiTheme="minorHAnsi" w:cstheme="minorHAnsi"/>
          <w:i/>
          <w:sz w:val="24"/>
          <w:szCs w:val="24"/>
        </w:rPr>
        <w:t>)</w:t>
      </w:r>
    </w:p>
    <w:p w14:paraId="179B550C" w14:textId="77777777" w:rsidR="00474B24" w:rsidRPr="00D52799" w:rsidRDefault="00474B24" w:rsidP="00374B19">
      <w:pPr>
        <w:pStyle w:val="SemEspaamento"/>
        <w:spacing w:line="320" w:lineRule="exact"/>
        <w:rPr>
          <w:rFonts w:asciiTheme="minorHAnsi" w:hAnsiTheme="minorHAnsi" w:cstheme="minorHAnsi"/>
          <w:sz w:val="24"/>
          <w:szCs w:val="24"/>
        </w:rPr>
      </w:pPr>
    </w:p>
    <w:p w14:paraId="3D1A7DC2" w14:textId="77777777" w:rsidR="00474B24" w:rsidRPr="00D52799" w:rsidRDefault="00474B24" w:rsidP="00374B19">
      <w:pPr>
        <w:pStyle w:val="SemEspaamento"/>
        <w:spacing w:line="320" w:lineRule="exact"/>
        <w:ind w:firstLine="709"/>
        <w:rPr>
          <w:rFonts w:asciiTheme="minorHAnsi" w:hAnsiTheme="minorHAnsi" w:cstheme="minorHAnsi"/>
          <w:sz w:val="24"/>
          <w:szCs w:val="24"/>
        </w:rPr>
      </w:pPr>
      <w:r w:rsidRPr="00D52799">
        <w:rPr>
          <w:rFonts w:asciiTheme="minorHAnsi" w:hAnsiTheme="minorHAnsi" w:cstheme="minorHAnsi"/>
          <w:sz w:val="24"/>
          <w:szCs w:val="24"/>
        </w:rPr>
        <w:t>onde:</w:t>
      </w:r>
    </w:p>
    <w:p w14:paraId="3C57517F" w14:textId="77777777" w:rsidR="00A44862" w:rsidRPr="00D52799" w:rsidRDefault="00A44862" w:rsidP="00374B19">
      <w:pPr>
        <w:pStyle w:val="SemEspaamento"/>
        <w:spacing w:line="320" w:lineRule="exact"/>
        <w:ind w:firstLine="709"/>
        <w:rPr>
          <w:rFonts w:asciiTheme="minorHAnsi" w:hAnsiTheme="minorHAnsi" w:cstheme="minorHAnsi"/>
          <w:sz w:val="24"/>
          <w:szCs w:val="24"/>
        </w:rPr>
      </w:pPr>
    </w:p>
    <w:p w14:paraId="7CDE3CB1" w14:textId="7434C143" w:rsidR="00474B24" w:rsidRPr="00D52799" w:rsidRDefault="00474B24" w:rsidP="00374B19">
      <w:pPr>
        <w:pStyle w:val="SemEspaamento"/>
        <w:spacing w:line="320" w:lineRule="exact"/>
        <w:ind w:left="709"/>
        <w:jc w:val="both"/>
        <w:rPr>
          <w:rFonts w:asciiTheme="minorHAnsi" w:hAnsiTheme="minorHAnsi" w:cstheme="minorHAnsi"/>
          <w:sz w:val="24"/>
          <w:szCs w:val="24"/>
        </w:rPr>
      </w:pPr>
      <w:proofErr w:type="spellStart"/>
      <w:r w:rsidRPr="00D52799">
        <w:rPr>
          <w:rFonts w:asciiTheme="minorHAnsi" w:hAnsiTheme="minorHAnsi" w:cstheme="minorHAnsi"/>
          <w:i/>
          <w:sz w:val="24"/>
          <w:szCs w:val="24"/>
        </w:rPr>
        <w:t>FatorDI</w:t>
      </w:r>
      <w:proofErr w:type="spellEnd"/>
      <w:r w:rsidR="00CD27D3" w:rsidRPr="00D52799">
        <w:rPr>
          <w:rFonts w:asciiTheme="minorHAnsi" w:hAnsiTheme="minorHAnsi" w:cstheme="minorHAnsi"/>
          <w:i/>
          <w:sz w:val="24"/>
          <w:szCs w:val="24"/>
        </w:rPr>
        <w:t>:</w:t>
      </w:r>
      <w:r w:rsidR="00CD27D3" w:rsidRPr="00D52799">
        <w:rPr>
          <w:rFonts w:asciiTheme="minorHAnsi" w:hAnsiTheme="minorHAnsi" w:cstheme="minorHAnsi"/>
          <w:i/>
          <w:sz w:val="24"/>
          <w:szCs w:val="24"/>
        </w:rPr>
        <w:tab/>
      </w:r>
      <w:proofErr w:type="spellStart"/>
      <w:r w:rsidRPr="00D52799">
        <w:rPr>
          <w:rFonts w:asciiTheme="minorHAnsi" w:hAnsiTheme="minorHAnsi" w:cstheme="minorHAnsi"/>
          <w:sz w:val="24"/>
          <w:szCs w:val="24"/>
        </w:rPr>
        <w:t>Produtório</w:t>
      </w:r>
      <w:proofErr w:type="spellEnd"/>
      <w:r w:rsidRPr="00D52799">
        <w:rPr>
          <w:rFonts w:asciiTheme="minorHAnsi" w:hAnsiTheme="minorHAnsi" w:cstheme="minorHAnsi"/>
          <w:sz w:val="24"/>
          <w:szCs w:val="24"/>
        </w:rPr>
        <w:t xml:space="preserve"> das Taxas DI desde a Data d</w:t>
      </w:r>
      <w:r w:rsidR="00710461">
        <w:rPr>
          <w:rFonts w:asciiTheme="minorHAnsi" w:hAnsiTheme="minorHAnsi" w:cstheme="minorHAnsi"/>
          <w:sz w:val="24"/>
          <w:szCs w:val="24"/>
        </w:rPr>
        <w:t>a Primeira</w:t>
      </w:r>
      <w:r w:rsidRPr="00D52799">
        <w:rPr>
          <w:rFonts w:asciiTheme="minorHAnsi" w:hAnsiTheme="minorHAnsi" w:cstheme="minorHAnsi"/>
          <w:sz w:val="24"/>
          <w:szCs w:val="24"/>
        </w:rPr>
        <w:t xml:space="preserve"> Integralização </w:t>
      </w:r>
      <w:r w:rsidR="00AE3964" w:rsidRPr="00D52799">
        <w:rPr>
          <w:rFonts w:asciiTheme="minorHAnsi" w:hAnsiTheme="minorHAnsi" w:cstheme="minorHAnsi"/>
          <w:sz w:val="24"/>
          <w:szCs w:val="24"/>
        </w:rPr>
        <w:t>dos CRI</w:t>
      </w:r>
      <w:r w:rsidRPr="00D52799">
        <w:rPr>
          <w:rFonts w:asciiTheme="minorHAnsi" w:hAnsiTheme="minorHAnsi" w:cstheme="minorHAnsi"/>
          <w:sz w:val="24"/>
          <w:szCs w:val="24"/>
        </w:rPr>
        <w:t xml:space="preserve"> ou a Data de Pagamento</w:t>
      </w:r>
      <w:r w:rsidR="002975F1" w:rsidRPr="00D52799">
        <w:rPr>
          <w:rFonts w:asciiTheme="minorHAnsi" w:hAnsiTheme="minorHAnsi" w:cstheme="minorHAnsi"/>
          <w:sz w:val="24"/>
          <w:szCs w:val="24"/>
        </w:rPr>
        <w:t xml:space="preserve"> da Remuneração</w:t>
      </w:r>
      <w:r w:rsidR="00B61CFE" w:rsidRPr="00D52799">
        <w:rPr>
          <w:rFonts w:asciiTheme="minorHAnsi" w:hAnsiTheme="minorHAnsi" w:cstheme="minorHAnsi"/>
          <w:sz w:val="24"/>
          <w:szCs w:val="24"/>
        </w:rPr>
        <w:t xml:space="preserve"> imediatamente anterior</w:t>
      </w:r>
      <w:r w:rsidRPr="00D52799">
        <w:rPr>
          <w:rFonts w:asciiTheme="minorHAnsi" w:hAnsiTheme="minorHAnsi" w:cstheme="minorHAnsi"/>
          <w:sz w:val="24"/>
          <w:szCs w:val="24"/>
        </w:rPr>
        <w:t>, inclusive, até a data de cálculo, exclusive, calculado com 8 (oito) casas decimais, com arredondamento, apurado da seguinte forma:</w:t>
      </w:r>
    </w:p>
    <w:p w14:paraId="00857785" w14:textId="77777777" w:rsidR="00B4452C" w:rsidRPr="00D52799" w:rsidRDefault="00B4452C" w:rsidP="00374B19">
      <w:pPr>
        <w:pStyle w:val="SemEspaamento"/>
        <w:spacing w:line="320" w:lineRule="exact"/>
        <w:rPr>
          <w:rFonts w:asciiTheme="minorHAnsi" w:hAnsiTheme="minorHAnsi" w:cstheme="minorHAnsi"/>
          <w:sz w:val="24"/>
          <w:szCs w:val="24"/>
        </w:rPr>
      </w:pPr>
    </w:p>
    <w:p w14:paraId="1B46DED1" w14:textId="77777777" w:rsidR="00B4452C" w:rsidRPr="00D52799" w:rsidRDefault="00B4452C" w:rsidP="006D7609">
      <w:pPr>
        <w:pStyle w:val="SemEspaamento"/>
        <w:spacing w:line="360" w:lineRule="auto"/>
        <w:rPr>
          <w:rFonts w:asciiTheme="minorHAnsi" w:hAnsiTheme="minorHAnsi" w:cstheme="minorHAnsi"/>
          <w:sz w:val="24"/>
          <w:szCs w:val="24"/>
        </w:rPr>
      </w:pPr>
      <m:oMathPara>
        <m:oMath>
          <m:r>
            <w:rPr>
              <w:rFonts w:ascii="Cambria Math" w:hAnsi="Cambria Math" w:cstheme="minorHAnsi"/>
              <w:sz w:val="24"/>
              <w:szCs w:val="24"/>
            </w:rPr>
            <m:t xml:space="preserve">Fator DI= </m:t>
          </m:r>
          <m:nary>
            <m:naryPr>
              <m:chr m:val="∏"/>
              <m:limLoc m:val="undOvr"/>
              <m:ctrlPr>
                <w:rPr>
                  <w:rFonts w:ascii="Cambria Math" w:hAnsi="Cambria Math" w:cstheme="minorHAnsi"/>
                  <w:i/>
                  <w:sz w:val="24"/>
                  <w:szCs w:val="24"/>
                  <w:lang w:val="en-US"/>
                </w:rPr>
              </m:ctrlPr>
            </m:naryPr>
            <m:sub>
              <m:r>
                <w:rPr>
                  <w:rFonts w:ascii="Cambria Math" w:hAnsi="Cambria Math" w:cstheme="minorHAnsi"/>
                  <w:sz w:val="24"/>
                  <w:szCs w:val="24"/>
                </w:rPr>
                <m:t>k=1</m:t>
              </m:r>
            </m:sub>
            <m:sup>
              <m:r>
                <w:rPr>
                  <w:rFonts w:ascii="Cambria Math" w:hAnsi="Cambria Math" w:cstheme="minorHAnsi"/>
                  <w:sz w:val="24"/>
                  <w:szCs w:val="24"/>
                </w:rPr>
                <m:t>n</m:t>
              </m:r>
            </m:sup>
            <m:e>
              <m:d>
                <m:dPr>
                  <m:ctrlPr>
                    <w:rPr>
                      <w:rFonts w:ascii="Cambria Math" w:hAnsi="Cambria Math" w:cstheme="minorHAnsi"/>
                      <w:i/>
                      <w:sz w:val="24"/>
                      <w:szCs w:val="24"/>
                      <w:lang w:val="en-US"/>
                    </w:rPr>
                  </m:ctrlPr>
                </m:dPr>
                <m:e>
                  <m:r>
                    <w:rPr>
                      <w:rFonts w:ascii="Cambria Math" w:hAnsi="Cambria Math" w:cstheme="minorHAnsi"/>
                      <w:sz w:val="24"/>
                      <w:szCs w:val="24"/>
                    </w:rPr>
                    <m:t>1+</m:t>
                  </m:r>
                  <m:sSub>
                    <m:sSubPr>
                      <m:ctrlPr>
                        <w:rPr>
                          <w:rFonts w:ascii="Cambria Math" w:hAnsi="Cambria Math" w:cstheme="minorHAnsi"/>
                          <w:i/>
                          <w:sz w:val="24"/>
                          <w:szCs w:val="24"/>
                          <w:lang w:val="en-US"/>
                        </w:rPr>
                      </m:ctrlPr>
                    </m:sSubPr>
                    <m:e>
                      <m:r>
                        <w:rPr>
                          <w:rFonts w:ascii="Cambria Math" w:hAnsi="Cambria Math" w:cstheme="minorHAnsi"/>
                          <w:sz w:val="24"/>
                          <w:szCs w:val="24"/>
                        </w:rPr>
                        <m:t>TDI</m:t>
                      </m:r>
                    </m:e>
                    <m:sub>
                      <m:r>
                        <w:rPr>
                          <w:rFonts w:ascii="Cambria Math" w:hAnsi="Cambria Math" w:cstheme="minorHAnsi"/>
                          <w:sz w:val="24"/>
                          <w:szCs w:val="24"/>
                        </w:rPr>
                        <m:t>k</m:t>
                      </m:r>
                    </m:sub>
                  </m:sSub>
                </m:e>
              </m:d>
            </m:e>
          </m:nary>
        </m:oMath>
      </m:oMathPara>
    </w:p>
    <w:p w14:paraId="7B73D002" w14:textId="24FFD8E2" w:rsidR="00B4452C" w:rsidRPr="00D52799" w:rsidRDefault="00B4452C" w:rsidP="00374B19">
      <w:pPr>
        <w:pStyle w:val="SemEspaamento"/>
        <w:spacing w:line="320" w:lineRule="exact"/>
        <w:ind w:left="709"/>
        <w:jc w:val="center"/>
        <w:rPr>
          <w:rFonts w:asciiTheme="minorHAnsi" w:hAnsiTheme="minorHAnsi" w:cstheme="minorHAnsi"/>
          <w:sz w:val="24"/>
          <w:szCs w:val="24"/>
        </w:rPr>
      </w:pPr>
    </w:p>
    <w:p w14:paraId="547DEF93" w14:textId="77777777" w:rsidR="00474B24" w:rsidRPr="00D52799" w:rsidRDefault="00474B24" w:rsidP="00374B19">
      <w:pPr>
        <w:pStyle w:val="SemEspaamento"/>
        <w:spacing w:line="320" w:lineRule="exact"/>
        <w:ind w:left="709"/>
        <w:rPr>
          <w:rFonts w:asciiTheme="minorHAnsi" w:hAnsiTheme="minorHAnsi" w:cstheme="minorHAnsi"/>
          <w:sz w:val="24"/>
          <w:szCs w:val="24"/>
        </w:rPr>
      </w:pPr>
      <w:r w:rsidRPr="00D52799">
        <w:rPr>
          <w:rFonts w:asciiTheme="minorHAnsi" w:hAnsiTheme="minorHAnsi" w:cstheme="minorHAnsi"/>
          <w:sz w:val="24"/>
          <w:szCs w:val="24"/>
        </w:rPr>
        <w:t>onde:</w:t>
      </w:r>
      <w:r w:rsidRPr="00D52799">
        <w:rPr>
          <w:rFonts w:asciiTheme="minorHAnsi" w:hAnsiTheme="minorHAnsi" w:cstheme="minorHAnsi"/>
          <w:sz w:val="24"/>
          <w:szCs w:val="24"/>
        </w:rPr>
        <w:tab/>
      </w:r>
      <w:r w:rsidRPr="00D52799">
        <w:rPr>
          <w:rFonts w:asciiTheme="minorHAnsi" w:hAnsiTheme="minorHAnsi" w:cstheme="minorHAnsi"/>
          <w:sz w:val="24"/>
          <w:szCs w:val="24"/>
        </w:rPr>
        <w:tab/>
      </w:r>
    </w:p>
    <w:p w14:paraId="7E5CB7E9" w14:textId="77777777" w:rsidR="002975F1" w:rsidRPr="00D52799" w:rsidRDefault="002975F1" w:rsidP="00374B19">
      <w:pPr>
        <w:pStyle w:val="SemEspaamento"/>
        <w:spacing w:line="320" w:lineRule="exact"/>
        <w:ind w:left="709"/>
        <w:rPr>
          <w:rFonts w:asciiTheme="minorHAnsi" w:hAnsiTheme="minorHAnsi" w:cstheme="minorHAnsi"/>
          <w:sz w:val="24"/>
          <w:szCs w:val="24"/>
        </w:rPr>
      </w:pPr>
    </w:p>
    <w:p w14:paraId="460859DC" w14:textId="77777777" w:rsidR="00CD27D3" w:rsidRPr="00D52799" w:rsidRDefault="002975F1" w:rsidP="00374B19">
      <w:pPr>
        <w:pStyle w:val="SemEspaamento"/>
        <w:spacing w:line="320" w:lineRule="exact"/>
        <w:ind w:left="709"/>
        <w:jc w:val="both"/>
        <w:rPr>
          <w:rFonts w:asciiTheme="minorHAnsi" w:hAnsiTheme="minorHAnsi" w:cstheme="minorHAnsi"/>
          <w:sz w:val="24"/>
          <w:szCs w:val="24"/>
        </w:rPr>
      </w:pPr>
      <w:r w:rsidRPr="00D52799">
        <w:rPr>
          <w:rFonts w:asciiTheme="minorHAnsi" w:hAnsiTheme="minorHAnsi" w:cstheme="minorHAnsi"/>
          <w:i/>
          <w:sz w:val="24"/>
          <w:szCs w:val="24"/>
        </w:rPr>
        <w:t>n</w:t>
      </w:r>
      <w:r w:rsidR="00CD27D3" w:rsidRPr="00D52799">
        <w:rPr>
          <w:rFonts w:asciiTheme="minorHAnsi" w:hAnsiTheme="minorHAnsi" w:cstheme="minorHAnsi"/>
          <w:i/>
          <w:sz w:val="24"/>
          <w:szCs w:val="24"/>
        </w:rPr>
        <w:t>:</w:t>
      </w:r>
      <w:r w:rsidR="00CD27D3" w:rsidRPr="00D52799">
        <w:rPr>
          <w:rFonts w:asciiTheme="minorHAnsi" w:hAnsiTheme="minorHAnsi" w:cstheme="minorHAnsi"/>
          <w:sz w:val="24"/>
          <w:szCs w:val="24"/>
        </w:rPr>
        <w:tab/>
        <w:t>Número de Taxas DI utilizadas;</w:t>
      </w:r>
    </w:p>
    <w:p w14:paraId="496C1C45" w14:textId="77777777" w:rsidR="00CD27D3" w:rsidRPr="00D52799" w:rsidRDefault="00CD27D3" w:rsidP="00374B19">
      <w:pPr>
        <w:pStyle w:val="SemEspaamento"/>
        <w:spacing w:line="320" w:lineRule="exact"/>
        <w:ind w:left="709"/>
        <w:jc w:val="both"/>
        <w:rPr>
          <w:rFonts w:asciiTheme="minorHAnsi" w:hAnsiTheme="minorHAnsi" w:cstheme="minorHAnsi"/>
          <w:sz w:val="24"/>
          <w:szCs w:val="24"/>
        </w:rPr>
      </w:pPr>
    </w:p>
    <w:p w14:paraId="53856A9E" w14:textId="77777777" w:rsidR="00CD27D3" w:rsidRPr="00D52799" w:rsidRDefault="00CD27D3" w:rsidP="00374B19">
      <w:pPr>
        <w:pStyle w:val="SemEspaamento"/>
        <w:spacing w:line="320" w:lineRule="exact"/>
        <w:ind w:left="709"/>
        <w:jc w:val="both"/>
        <w:rPr>
          <w:rFonts w:asciiTheme="minorHAnsi" w:hAnsiTheme="minorHAnsi" w:cstheme="minorHAnsi"/>
          <w:sz w:val="24"/>
          <w:szCs w:val="24"/>
        </w:rPr>
      </w:pPr>
      <w:r w:rsidRPr="00D52799">
        <w:rPr>
          <w:rFonts w:asciiTheme="minorHAnsi" w:hAnsiTheme="minorHAnsi" w:cstheme="minorHAnsi"/>
          <w:i/>
          <w:sz w:val="24"/>
          <w:szCs w:val="24"/>
        </w:rPr>
        <w:t>k:</w:t>
      </w:r>
      <w:r w:rsidRPr="00D52799">
        <w:rPr>
          <w:rFonts w:asciiTheme="minorHAnsi" w:hAnsiTheme="minorHAnsi" w:cstheme="minorHAnsi"/>
          <w:sz w:val="24"/>
          <w:szCs w:val="24"/>
        </w:rPr>
        <w:tab/>
        <w:t>Número de ordem da Taxa DI, variando de 1 (um) até n.</w:t>
      </w:r>
    </w:p>
    <w:p w14:paraId="40580A49" w14:textId="77777777" w:rsidR="00CD27D3" w:rsidRPr="00D52799" w:rsidRDefault="00CD27D3" w:rsidP="00374B19">
      <w:pPr>
        <w:pStyle w:val="SemEspaamento"/>
        <w:spacing w:line="320" w:lineRule="exact"/>
        <w:ind w:left="709"/>
        <w:jc w:val="both"/>
        <w:rPr>
          <w:rFonts w:asciiTheme="minorHAnsi" w:hAnsiTheme="minorHAnsi" w:cstheme="minorHAnsi"/>
          <w:sz w:val="24"/>
          <w:szCs w:val="24"/>
        </w:rPr>
      </w:pPr>
    </w:p>
    <w:p w14:paraId="0C8F7906" w14:textId="77777777" w:rsidR="00474B24" w:rsidRPr="00D52799" w:rsidRDefault="00CD27D3" w:rsidP="00374B19">
      <w:pPr>
        <w:pStyle w:val="SemEspaamento"/>
        <w:spacing w:line="320" w:lineRule="exact"/>
        <w:ind w:left="709"/>
        <w:jc w:val="both"/>
        <w:rPr>
          <w:rFonts w:asciiTheme="minorHAnsi" w:hAnsiTheme="minorHAnsi" w:cstheme="minorHAnsi"/>
          <w:sz w:val="24"/>
          <w:szCs w:val="24"/>
        </w:rPr>
      </w:pPr>
      <w:proofErr w:type="spellStart"/>
      <w:r w:rsidRPr="00D52799">
        <w:rPr>
          <w:rFonts w:asciiTheme="minorHAnsi" w:hAnsiTheme="minorHAnsi" w:cstheme="minorHAnsi"/>
          <w:i/>
          <w:sz w:val="24"/>
          <w:szCs w:val="24"/>
        </w:rPr>
        <w:t>TDIk</w:t>
      </w:r>
      <w:proofErr w:type="spellEnd"/>
      <w:r w:rsidRPr="00D52799">
        <w:rPr>
          <w:rFonts w:asciiTheme="minorHAnsi" w:hAnsiTheme="minorHAnsi" w:cstheme="minorHAnsi"/>
          <w:i/>
          <w:sz w:val="24"/>
          <w:szCs w:val="24"/>
        </w:rPr>
        <w:t>:</w:t>
      </w:r>
      <w:r w:rsidRPr="00D52799">
        <w:rPr>
          <w:rFonts w:asciiTheme="minorHAnsi" w:hAnsiTheme="minorHAnsi" w:cstheme="minorHAnsi"/>
          <w:sz w:val="24"/>
          <w:szCs w:val="24"/>
        </w:rPr>
        <w:tab/>
        <w:t>Taxa DI de ordem k, expressa ao dia, calculada com 8 (oito) casas decimais, com arredondamento, da seguinte forma</w:t>
      </w:r>
      <w:r w:rsidR="00474B24" w:rsidRPr="00D52799">
        <w:rPr>
          <w:rFonts w:asciiTheme="minorHAnsi" w:hAnsiTheme="minorHAnsi" w:cstheme="minorHAnsi"/>
          <w:sz w:val="24"/>
          <w:szCs w:val="24"/>
        </w:rPr>
        <w:t>:</w:t>
      </w:r>
    </w:p>
    <w:p w14:paraId="163295FA" w14:textId="34A73F39" w:rsidR="00636A84" w:rsidRPr="00D52799" w:rsidRDefault="00474B24" w:rsidP="006D7609">
      <w:pPr>
        <w:pStyle w:val="SemEspaamento"/>
        <w:spacing w:line="360" w:lineRule="auto"/>
        <w:jc w:val="center"/>
        <w:rPr>
          <w:rFonts w:asciiTheme="minorHAnsi" w:hAnsiTheme="minorHAnsi" w:cstheme="minorHAnsi"/>
          <w:sz w:val="24"/>
          <w:szCs w:val="24"/>
        </w:rPr>
      </w:pPr>
      <w:r w:rsidRPr="00D52799">
        <w:rPr>
          <w:rFonts w:asciiTheme="minorHAnsi" w:hAnsiTheme="minorHAnsi" w:cstheme="minorHAnsi"/>
          <w:sz w:val="24"/>
          <w:szCs w:val="24"/>
        </w:rPr>
        <w:cr/>
      </w:r>
      <w:bookmarkStart w:id="15" w:name="_Hlk77783148"/>
      <m:oMath>
        <m:sSub>
          <m:sSubPr>
            <m:ctrlPr>
              <w:rPr>
                <w:rFonts w:ascii="Cambria Math" w:hAnsi="Cambria Math" w:cstheme="minorHAnsi"/>
                <w:i/>
                <w:sz w:val="24"/>
                <w:szCs w:val="24"/>
                <w:lang w:val="en-US"/>
              </w:rPr>
            </m:ctrlPr>
          </m:sSubPr>
          <m:e>
            <m:r>
              <w:rPr>
                <w:rFonts w:ascii="Cambria Math" w:hAnsi="Cambria Math" w:cstheme="minorHAnsi"/>
                <w:sz w:val="24"/>
                <w:szCs w:val="24"/>
              </w:rPr>
              <m:t>TDI</m:t>
            </m:r>
          </m:e>
          <m:sub>
            <m:r>
              <w:rPr>
                <w:rFonts w:ascii="Cambria Math" w:hAnsi="Cambria Math" w:cstheme="minorHAnsi"/>
                <w:sz w:val="24"/>
                <w:szCs w:val="24"/>
              </w:rPr>
              <m:t>k</m:t>
            </m:r>
          </m:sub>
        </m:sSub>
        <m:r>
          <w:rPr>
            <w:rFonts w:ascii="Cambria Math" w:hAnsi="Cambria Math" w:cstheme="minorHAnsi"/>
            <w:sz w:val="24"/>
            <w:szCs w:val="24"/>
          </w:rPr>
          <m:t>=</m:t>
        </m:r>
        <m:sSup>
          <m:sSupPr>
            <m:ctrlPr>
              <w:rPr>
                <w:rFonts w:ascii="Cambria Math" w:hAnsi="Cambria Math" w:cstheme="minorHAnsi"/>
                <w:i/>
                <w:sz w:val="24"/>
                <w:szCs w:val="24"/>
                <w:lang w:val="en-US"/>
              </w:rPr>
            </m:ctrlPr>
          </m:sSupPr>
          <m:e>
            <m:d>
              <m:dPr>
                <m:ctrlPr>
                  <w:rPr>
                    <w:rFonts w:ascii="Cambria Math" w:hAnsi="Cambria Math" w:cstheme="minorHAnsi"/>
                    <w:i/>
                    <w:sz w:val="24"/>
                    <w:szCs w:val="24"/>
                    <w:lang w:val="en-US"/>
                  </w:rPr>
                </m:ctrlPr>
              </m:dPr>
              <m:e>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rPr>
                          <m:t>DI</m:t>
                        </m:r>
                      </m:e>
                      <m:sub>
                        <m:r>
                          <w:rPr>
                            <w:rFonts w:ascii="Cambria Math" w:hAnsi="Cambria Math" w:cstheme="minorHAnsi"/>
                            <w:sz w:val="24"/>
                            <w:szCs w:val="24"/>
                          </w:rPr>
                          <m:t>k</m:t>
                        </m:r>
                      </m:sub>
                    </m:sSub>
                  </m:num>
                  <m:den>
                    <m:r>
                      <w:rPr>
                        <w:rFonts w:ascii="Cambria Math" w:hAnsi="Cambria Math" w:cstheme="minorHAnsi"/>
                        <w:sz w:val="24"/>
                        <w:szCs w:val="24"/>
                      </w:rPr>
                      <m:t>100</m:t>
                    </m:r>
                  </m:den>
                </m:f>
                <m:r>
                  <w:rPr>
                    <w:rFonts w:ascii="Cambria Math" w:hAnsi="Cambria Math" w:cstheme="minorHAnsi"/>
                    <w:sz w:val="24"/>
                    <w:szCs w:val="24"/>
                  </w:rPr>
                  <m:t>+1</m:t>
                </m:r>
              </m:e>
            </m:d>
          </m:e>
          <m:sup>
            <m:f>
              <m:fPr>
                <m:ctrlPr>
                  <w:rPr>
                    <w:rFonts w:ascii="Cambria Math" w:hAnsi="Cambria Math" w:cstheme="minorHAnsi"/>
                    <w:i/>
                    <w:sz w:val="24"/>
                    <w:szCs w:val="24"/>
                    <w:lang w:val="en-US"/>
                  </w:rPr>
                </m:ctrlPr>
              </m:fPr>
              <m:num>
                <m:r>
                  <w:rPr>
                    <w:rFonts w:ascii="Cambria Math" w:hAnsi="Cambria Math" w:cstheme="minorHAnsi"/>
                    <w:sz w:val="24"/>
                    <w:szCs w:val="24"/>
                  </w:rPr>
                  <m:t>1</m:t>
                </m:r>
              </m:num>
              <m:den>
                <m:r>
                  <w:rPr>
                    <w:rFonts w:ascii="Cambria Math" w:hAnsi="Cambria Math" w:cstheme="minorHAnsi"/>
                    <w:sz w:val="24"/>
                    <w:szCs w:val="24"/>
                  </w:rPr>
                  <m:t>252</m:t>
                </m:r>
              </m:den>
            </m:f>
          </m:sup>
        </m:sSup>
        <m:r>
          <w:rPr>
            <w:rFonts w:ascii="Cambria Math" w:hAnsi="Cambria Math" w:cstheme="minorHAnsi"/>
            <w:sz w:val="24"/>
            <w:szCs w:val="24"/>
          </w:rPr>
          <m:t>-1</m:t>
        </m:r>
      </m:oMath>
      <w:bookmarkEnd w:id="15"/>
    </w:p>
    <w:p w14:paraId="069074A2" w14:textId="77777777" w:rsidR="00A40D28" w:rsidRPr="00D52799" w:rsidRDefault="00A40D28" w:rsidP="00374B19">
      <w:pPr>
        <w:pStyle w:val="SemEspaamento"/>
        <w:spacing w:line="320" w:lineRule="exact"/>
        <w:jc w:val="center"/>
        <w:rPr>
          <w:rFonts w:asciiTheme="minorHAnsi" w:hAnsiTheme="minorHAnsi" w:cstheme="minorHAnsi"/>
          <w:sz w:val="24"/>
          <w:szCs w:val="24"/>
        </w:rPr>
      </w:pPr>
    </w:p>
    <w:p w14:paraId="7C4DD54B" w14:textId="77777777" w:rsidR="00A40D28" w:rsidRPr="00D52799" w:rsidRDefault="00A40D28" w:rsidP="00374B19">
      <w:pPr>
        <w:pStyle w:val="SemEspaamento"/>
        <w:spacing w:line="320" w:lineRule="exact"/>
        <w:ind w:left="709"/>
        <w:jc w:val="both"/>
        <w:rPr>
          <w:rFonts w:asciiTheme="minorHAnsi" w:hAnsiTheme="minorHAnsi" w:cstheme="minorHAnsi"/>
          <w:sz w:val="24"/>
          <w:szCs w:val="24"/>
        </w:rPr>
      </w:pPr>
      <w:r w:rsidRPr="00D52799">
        <w:rPr>
          <w:rFonts w:asciiTheme="minorHAnsi" w:hAnsiTheme="minorHAnsi" w:cstheme="minorHAnsi"/>
          <w:sz w:val="24"/>
          <w:szCs w:val="24"/>
        </w:rPr>
        <w:t>onde:</w:t>
      </w:r>
    </w:p>
    <w:p w14:paraId="50FC977B" w14:textId="77777777" w:rsidR="00A40D28" w:rsidRPr="00D52799" w:rsidRDefault="00A40D28" w:rsidP="00374B19">
      <w:pPr>
        <w:pStyle w:val="SemEspaamento"/>
        <w:spacing w:line="320" w:lineRule="exact"/>
        <w:ind w:left="709"/>
        <w:jc w:val="both"/>
        <w:rPr>
          <w:rFonts w:asciiTheme="minorHAnsi" w:hAnsiTheme="minorHAnsi" w:cstheme="minorHAnsi"/>
          <w:sz w:val="24"/>
          <w:szCs w:val="24"/>
        </w:rPr>
      </w:pPr>
    </w:p>
    <w:p w14:paraId="054C1FA1" w14:textId="77777777" w:rsidR="00AF63B2" w:rsidRPr="00D52799" w:rsidRDefault="00AF63B2" w:rsidP="00374B19">
      <w:pPr>
        <w:pStyle w:val="SemEspaamento"/>
        <w:spacing w:line="320" w:lineRule="exact"/>
        <w:ind w:left="709"/>
        <w:jc w:val="both"/>
        <w:rPr>
          <w:rFonts w:asciiTheme="minorHAnsi" w:hAnsiTheme="minorHAnsi" w:cstheme="minorHAnsi"/>
          <w:sz w:val="24"/>
          <w:szCs w:val="24"/>
        </w:rPr>
      </w:pPr>
      <w:proofErr w:type="spellStart"/>
      <w:r w:rsidRPr="00D52799">
        <w:rPr>
          <w:rFonts w:asciiTheme="minorHAnsi" w:hAnsiTheme="minorHAnsi" w:cstheme="minorHAnsi"/>
          <w:i/>
          <w:sz w:val="24"/>
          <w:szCs w:val="24"/>
        </w:rPr>
        <w:t>DIk</w:t>
      </w:r>
      <w:proofErr w:type="spellEnd"/>
      <w:r w:rsidRPr="00D52799">
        <w:rPr>
          <w:rFonts w:asciiTheme="minorHAnsi" w:hAnsiTheme="minorHAnsi" w:cstheme="minorHAnsi"/>
          <w:i/>
          <w:sz w:val="24"/>
          <w:szCs w:val="24"/>
        </w:rPr>
        <w:t>:</w:t>
      </w:r>
      <w:r w:rsidRPr="00D52799">
        <w:rPr>
          <w:rFonts w:asciiTheme="minorHAnsi" w:hAnsiTheme="minorHAnsi" w:cstheme="minorHAnsi"/>
          <w:sz w:val="24"/>
          <w:szCs w:val="24"/>
        </w:rPr>
        <w:tab/>
        <w:t>Taxa DI divulgada pela B3, utilizada considerando idêntico número de casas decimais divulgada pela B3.</w:t>
      </w:r>
    </w:p>
    <w:p w14:paraId="54662413" w14:textId="77777777" w:rsidR="00AF63B2" w:rsidRPr="00D52799" w:rsidRDefault="00AF63B2" w:rsidP="00374B19">
      <w:pPr>
        <w:pStyle w:val="SemEspaamento"/>
        <w:spacing w:line="320" w:lineRule="exact"/>
        <w:ind w:left="709"/>
        <w:jc w:val="both"/>
        <w:rPr>
          <w:rFonts w:asciiTheme="minorHAnsi" w:hAnsiTheme="minorHAnsi" w:cstheme="minorHAnsi"/>
          <w:sz w:val="24"/>
          <w:szCs w:val="24"/>
        </w:rPr>
      </w:pPr>
    </w:p>
    <w:p w14:paraId="6D82DCC5" w14:textId="77777777" w:rsidR="00474B24" w:rsidRPr="00D52799" w:rsidRDefault="00AF63B2" w:rsidP="00374B19">
      <w:pPr>
        <w:pStyle w:val="SemEspaamento"/>
        <w:spacing w:line="320" w:lineRule="exact"/>
        <w:ind w:left="709"/>
        <w:jc w:val="both"/>
        <w:rPr>
          <w:rFonts w:asciiTheme="minorHAnsi" w:hAnsiTheme="minorHAnsi" w:cstheme="minorHAnsi"/>
          <w:sz w:val="24"/>
          <w:szCs w:val="24"/>
        </w:rPr>
      </w:pPr>
      <w:r w:rsidRPr="00D52799">
        <w:rPr>
          <w:rFonts w:asciiTheme="minorHAnsi" w:hAnsiTheme="minorHAnsi" w:cstheme="minorHAnsi"/>
          <w:i/>
          <w:sz w:val="24"/>
          <w:szCs w:val="24"/>
        </w:rPr>
        <w:t>Fator Spread:</w:t>
      </w:r>
      <w:r w:rsidRPr="00D52799">
        <w:rPr>
          <w:rFonts w:asciiTheme="minorHAnsi" w:hAnsiTheme="minorHAnsi" w:cstheme="minorHAnsi"/>
          <w:sz w:val="24"/>
          <w:szCs w:val="24"/>
        </w:rPr>
        <w:tab/>
        <w:t>Sobretaxa de juros fixos calculados com 9 (nove) casas decimais, com arredondamento, conforme calculado abaixo.</w:t>
      </w:r>
    </w:p>
    <w:p w14:paraId="505C52AC" w14:textId="77777777" w:rsidR="00A40D28" w:rsidRPr="00D52799" w:rsidRDefault="00A40D28" w:rsidP="00374B19">
      <w:pPr>
        <w:pStyle w:val="SemEspaamento"/>
        <w:spacing w:line="320" w:lineRule="exact"/>
        <w:rPr>
          <w:rFonts w:asciiTheme="minorHAnsi" w:hAnsiTheme="minorHAnsi" w:cstheme="minorHAnsi"/>
          <w:sz w:val="24"/>
          <w:szCs w:val="24"/>
        </w:rPr>
      </w:pPr>
    </w:p>
    <w:p w14:paraId="2E2A4177" w14:textId="77777777" w:rsidR="00AC2DF1" w:rsidRPr="00D52799" w:rsidRDefault="00AC2DF1" w:rsidP="006D7609">
      <w:pPr>
        <w:pStyle w:val="SemEspaamento"/>
        <w:spacing w:line="360" w:lineRule="auto"/>
        <w:rPr>
          <w:rFonts w:asciiTheme="minorHAnsi" w:hAnsiTheme="minorHAnsi" w:cstheme="minorHAnsi"/>
          <w:sz w:val="24"/>
          <w:szCs w:val="24"/>
        </w:rPr>
      </w:pPr>
      <m:oMathPara>
        <m:oMath>
          <m:r>
            <w:rPr>
              <w:rFonts w:ascii="Cambria Math" w:hAnsi="Cambria Math" w:cstheme="minorHAnsi"/>
              <w:sz w:val="24"/>
              <w:szCs w:val="24"/>
            </w:rPr>
            <m:t>Fator Spread=</m:t>
          </m:r>
          <m:sSup>
            <m:sSupPr>
              <m:ctrlPr>
                <w:rPr>
                  <w:rFonts w:ascii="Cambria Math" w:hAnsi="Cambria Math" w:cstheme="minorHAnsi"/>
                  <w:i/>
                  <w:sz w:val="24"/>
                  <w:szCs w:val="24"/>
                  <w:lang w:val="en-US"/>
                </w:rPr>
              </m:ctrlPr>
            </m:sSupPr>
            <m:e>
              <m:d>
                <m:dPr>
                  <m:ctrlPr>
                    <w:rPr>
                      <w:rFonts w:ascii="Cambria Math" w:hAnsi="Cambria Math" w:cstheme="minorHAnsi"/>
                      <w:i/>
                      <w:sz w:val="24"/>
                      <w:szCs w:val="24"/>
                      <w:lang w:val="en-US"/>
                    </w:rPr>
                  </m:ctrlPr>
                </m:dPr>
                <m:e>
                  <m:f>
                    <m:fPr>
                      <m:ctrlPr>
                        <w:rPr>
                          <w:rFonts w:ascii="Cambria Math" w:hAnsi="Cambria Math" w:cstheme="minorHAnsi"/>
                          <w:i/>
                          <w:sz w:val="24"/>
                          <w:szCs w:val="24"/>
                          <w:lang w:val="en-US"/>
                        </w:rPr>
                      </m:ctrlPr>
                    </m:fPr>
                    <m:num>
                      <m:r>
                        <w:rPr>
                          <w:rFonts w:ascii="Cambria Math" w:hAnsi="Cambria Math" w:cstheme="minorHAnsi"/>
                          <w:sz w:val="24"/>
                          <w:szCs w:val="24"/>
                        </w:rPr>
                        <m:t>Spread</m:t>
                      </m:r>
                    </m:num>
                    <m:den>
                      <m:r>
                        <w:rPr>
                          <w:rFonts w:ascii="Cambria Math" w:hAnsi="Cambria Math" w:cstheme="minorHAnsi"/>
                          <w:sz w:val="24"/>
                          <w:szCs w:val="24"/>
                        </w:rPr>
                        <m:t>100</m:t>
                      </m:r>
                    </m:den>
                  </m:f>
                  <m:r>
                    <w:rPr>
                      <w:rFonts w:ascii="Cambria Math" w:hAnsi="Cambria Math" w:cstheme="minorHAnsi"/>
                      <w:sz w:val="24"/>
                      <w:szCs w:val="24"/>
                    </w:rPr>
                    <m:t>+1</m:t>
                  </m:r>
                </m:e>
              </m:d>
            </m:e>
            <m:sup>
              <m:f>
                <m:fPr>
                  <m:ctrlPr>
                    <w:rPr>
                      <w:rFonts w:ascii="Cambria Math" w:hAnsi="Cambria Math" w:cstheme="minorHAnsi"/>
                      <w:i/>
                      <w:sz w:val="24"/>
                      <w:szCs w:val="24"/>
                      <w:lang w:val="en-US"/>
                    </w:rPr>
                  </m:ctrlPr>
                </m:fPr>
                <m:num>
                  <m:r>
                    <w:rPr>
                      <w:rFonts w:ascii="Cambria Math" w:hAnsi="Cambria Math" w:cstheme="minorHAnsi"/>
                      <w:sz w:val="24"/>
                      <w:szCs w:val="24"/>
                      <w:lang w:val="en-US"/>
                    </w:rPr>
                    <m:t>dup</m:t>
                  </m:r>
                </m:num>
                <m:den>
                  <m:r>
                    <w:rPr>
                      <w:rFonts w:ascii="Cambria Math" w:hAnsi="Cambria Math" w:cstheme="minorHAnsi"/>
                      <w:sz w:val="24"/>
                      <w:szCs w:val="24"/>
                    </w:rPr>
                    <m:t>252</m:t>
                  </m:r>
                </m:den>
              </m:f>
            </m:sup>
          </m:sSup>
        </m:oMath>
      </m:oMathPara>
    </w:p>
    <w:p w14:paraId="4986584D" w14:textId="77777777" w:rsidR="008750A7" w:rsidRPr="00D52799" w:rsidRDefault="008750A7" w:rsidP="00374B19">
      <w:pPr>
        <w:pStyle w:val="SemEspaamento"/>
        <w:spacing w:line="320" w:lineRule="exact"/>
        <w:rPr>
          <w:rFonts w:asciiTheme="minorHAnsi" w:hAnsiTheme="minorHAnsi" w:cstheme="minorHAnsi"/>
          <w:sz w:val="24"/>
          <w:szCs w:val="24"/>
        </w:rPr>
      </w:pPr>
    </w:p>
    <w:p w14:paraId="41F65CE6" w14:textId="77777777" w:rsidR="00474B24" w:rsidRPr="00D52799" w:rsidRDefault="00474B24" w:rsidP="00374B19">
      <w:pPr>
        <w:pStyle w:val="SemEspaamento"/>
        <w:spacing w:line="320" w:lineRule="exact"/>
        <w:ind w:left="709"/>
        <w:rPr>
          <w:rFonts w:asciiTheme="minorHAnsi" w:hAnsiTheme="minorHAnsi" w:cstheme="minorHAnsi"/>
          <w:sz w:val="24"/>
          <w:szCs w:val="24"/>
        </w:rPr>
      </w:pPr>
      <w:r w:rsidRPr="00D52799">
        <w:rPr>
          <w:rFonts w:asciiTheme="minorHAnsi" w:hAnsiTheme="minorHAnsi" w:cstheme="minorHAnsi"/>
          <w:sz w:val="24"/>
          <w:szCs w:val="24"/>
        </w:rPr>
        <w:t>onde:</w:t>
      </w:r>
    </w:p>
    <w:p w14:paraId="2356BA53" w14:textId="77777777" w:rsidR="008750A7" w:rsidRPr="00D52799" w:rsidRDefault="008750A7" w:rsidP="00374B19">
      <w:pPr>
        <w:pStyle w:val="SemEspaamento"/>
        <w:spacing w:line="320" w:lineRule="exact"/>
        <w:ind w:left="709"/>
        <w:rPr>
          <w:rFonts w:asciiTheme="minorHAnsi" w:hAnsiTheme="minorHAnsi" w:cstheme="minorHAnsi"/>
          <w:sz w:val="24"/>
          <w:szCs w:val="24"/>
        </w:rPr>
      </w:pPr>
    </w:p>
    <w:p w14:paraId="5136C2AA" w14:textId="41AE40DA" w:rsidR="00474B24" w:rsidRPr="00D52799" w:rsidRDefault="00AF63B2" w:rsidP="006D7609">
      <w:pPr>
        <w:shd w:val="clear" w:color="auto" w:fill="FFFFFF"/>
        <w:rPr>
          <w:rFonts w:asciiTheme="minorHAnsi" w:hAnsiTheme="minorHAnsi" w:cstheme="minorHAnsi"/>
          <w:sz w:val="24"/>
          <w:szCs w:val="24"/>
        </w:rPr>
      </w:pPr>
      <w:r w:rsidRPr="00D52799">
        <w:rPr>
          <w:rFonts w:asciiTheme="minorHAnsi" w:hAnsiTheme="minorHAnsi" w:cstheme="minorHAnsi"/>
          <w:i/>
          <w:sz w:val="24"/>
          <w:szCs w:val="24"/>
        </w:rPr>
        <w:t>S</w:t>
      </w:r>
      <w:r w:rsidR="00474B24" w:rsidRPr="00D52799">
        <w:rPr>
          <w:rFonts w:asciiTheme="minorHAnsi" w:hAnsiTheme="minorHAnsi" w:cstheme="minorHAnsi"/>
          <w:i/>
          <w:sz w:val="24"/>
          <w:szCs w:val="24"/>
        </w:rPr>
        <w:t>pread</w:t>
      </w:r>
      <w:r w:rsidRPr="00D52799">
        <w:rPr>
          <w:rFonts w:asciiTheme="minorHAnsi" w:hAnsiTheme="minorHAnsi" w:cstheme="minorHAnsi"/>
          <w:i/>
          <w:sz w:val="24"/>
          <w:szCs w:val="24"/>
        </w:rPr>
        <w:t>:</w:t>
      </w:r>
      <w:r w:rsidRPr="00D52799">
        <w:rPr>
          <w:rFonts w:asciiTheme="minorHAnsi" w:hAnsiTheme="minorHAnsi" w:cstheme="minorHAnsi"/>
          <w:sz w:val="24"/>
          <w:szCs w:val="24"/>
        </w:rPr>
        <w:tab/>
      </w:r>
      <w:r w:rsidR="004A7069" w:rsidRPr="00D52799">
        <w:rPr>
          <w:rFonts w:asciiTheme="minorHAnsi" w:hAnsiTheme="minorHAnsi" w:cstheme="minorHAnsi"/>
          <w:sz w:val="24"/>
          <w:szCs w:val="24"/>
        </w:rPr>
        <w:t>8,5000 (oito inteiros e cinco</w:t>
      </w:r>
      <w:r w:rsidR="00301F03" w:rsidRPr="00D52799">
        <w:rPr>
          <w:rFonts w:asciiTheme="minorHAnsi" w:hAnsiTheme="minorHAnsi" w:cstheme="minorHAnsi"/>
          <w:sz w:val="24"/>
          <w:szCs w:val="24"/>
        </w:rPr>
        <w:t xml:space="preserve"> décimos</w:t>
      </w:r>
      <w:r w:rsidR="004A7069" w:rsidRPr="00D52799">
        <w:rPr>
          <w:rFonts w:asciiTheme="minorHAnsi" w:hAnsiTheme="minorHAnsi" w:cstheme="minorHAnsi"/>
          <w:sz w:val="24"/>
          <w:szCs w:val="24"/>
        </w:rPr>
        <w:t>)</w:t>
      </w:r>
      <w:r w:rsidR="00744666" w:rsidRPr="00D52799">
        <w:rPr>
          <w:rFonts w:asciiTheme="minorHAnsi" w:hAnsiTheme="minorHAnsi" w:cstheme="minorHAnsi"/>
          <w:sz w:val="24"/>
          <w:szCs w:val="24"/>
        </w:rPr>
        <w:t>;</w:t>
      </w:r>
    </w:p>
    <w:p w14:paraId="3CD6DCA8" w14:textId="77777777" w:rsidR="008750A7" w:rsidRPr="00D52799" w:rsidRDefault="008750A7" w:rsidP="00374B19">
      <w:pPr>
        <w:pStyle w:val="SemEspaamento"/>
        <w:spacing w:line="320" w:lineRule="exact"/>
        <w:ind w:left="709"/>
        <w:rPr>
          <w:rFonts w:asciiTheme="minorHAnsi" w:hAnsiTheme="minorHAnsi" w:cstheme="minorHAnsi"/>
          <w:sz w:val="24"/>
          <w:szCs w:val="24"/>
        </w:rPr>
      </w:pPr>
    </w:p>
    <w:p w14:paraId="19DBFE43" w14:textId="12FBF010" w:rsidR="00D95EF7" w:rsidRPr="00D52799" w:rsidRDefault="00577DE1" w:rsidP="00374B19">
      <w:pPr>
        <w:pStyle w:val="SemEspaamento"/>
        <w:spacing w:line="320" w:lineRule="exact"/>
        <w:ind w:left="709"/>
        <w:jc w:val="both"/>
        <w:rPr>
          <w:rFonts w:asciiTheme="minorHAnsi" w:hAnsiTheme="minorHAnsi" w:cstheme="minorHAnsi"/>
          <w:sz w:val="24"/>
          <w:szCs w:val="24"/>
        </w:rPr>
      </w:pPr>
      <w:proofErr w:type="spellStart"/>
      <w:r w:rsidRPr="00D52799">
        <w:rPr>
          <w:rFonts w:asciiTheme="minorHAnsi" w:hAnsiTheme="minorHAnsi" w:cstheme="minorHAnsi"/>
          <w:i/>
          <w:sz w:val="24"/>
          <w:szCs w:val="24"/>
        </w:rPr>
        <w:t>dup</w:t>
      </w:r>
      <w:proofErr w:type="spellEnd"/>
      <w:r w:rsidR="00AF63B2" w:rsidRPr="00D52799">
        <w:rPr>
          <w:rFonts w:asciiTheme="minorHAnsi" w:hAnsiTheme="minorHAnsi" w:cstheme="minorHAnsi"/>
          <w:i/>
          <w:sz w:val="24"/>
          <w:szCs w:val="24"/>
        </w:rPr>
        <w:t>:</w:t>
      </w:r>
      <w:r w:rsidR="00AF63B2" w:rsidRPr="00D52799">
        <w:rPr>
          <w:rFonts w:asciiTheme="minorHAnsi" w:hAnsiTheme="minorHAnsi" w:cstheme="minorHAnsi"/>
          <w:sz w:val="24"/>
          <w:szCs w:val="24"/>
        </w:rPr>
        <w:tab/>
        <w:t xml:space="preserve">Número de dias úteis entre a </w:t>
      </w:r>
      <w:r w:rsidR="001C239F" w:rsidRPr="00D52799">
        <w:rPr>
          <w:rFonts w:asciiTheme="minorHAnsi" w:hAnsiTheme="minorHAnsi" w:cstheme="minorHAnsi"/>
          <w:bCs/>
          <w:sz w:val="24"/>
          <w:szCs w:val="24"/>
        </w:rPr>
        <w:t>Data d</w:t>
      </w:r>
      <w:r w:rsidR="00710461">
        <w:rPr>
          <w:rFonts w:asciiTheme="minorHAnsi" w:hAnsiTheme="minorHAnsi" w:cstheme="minorHAnsi"/>
          <w:bCs/>
          <w:sz w:val="24"/>
          <w:szCs w:val="24"/>
        </w:rPr>
        <w:t>a Primeira</w:t>
      </w:r>
      <w:r w:rsidR="001C239F" w:rsidRPr="00D52799">
        <w:rPr>
          <w:rFonts w:asciiTheme="minorHAnsi" w:hAnsiTheme="minorHAnsi" w:cstheme="minorHAnsi"/>
          <w:bCs/>
          <w:sz w:val="24"/>
          <w:szCs w:val="24"/>
        </w:rPr>
        <w:t xml:space="preserve"> </w:t>
      </w:r>
      <w:r w:rsidR="00AF63B2" w:rsidRPr="00D52799">
        <w:rPr>
          <w:rFonts w:asciiTheme="minorHAnsi" w:hAnsiTheme="minorHAnsi" w:cstheme="minorHAnsi"/>
          <w:bCs/>
          <w:sz w:val="24"/>
          <w:szCs w:val="24"/>
        </w:rPr>
        <w:t>Integralização</w:t>
      </w:r>
      <w:r w:rsidR="001C239F" w:rsidRPr="00D52799">
        <w:rPr>
          <w:rFonts w:asciiTheme="minorHAnsi" w:hAnsiTheme="minorHAnsi" w:cstheme="minorHAnsi"/>
          <w:bCs/>
          <w:sz w:val="24"/>
          <w:szCs w:val="24"/>
        </w:rPr>
        <w:t xml:space="preserve"> </w:t>
      </w:r>
      <w:r w:rsidR="00AE3964" w:rsidRPr="00D52799">
        <w:rPr>
          <w:rFonts w:asciiTheme="minorHAnsi" w:hAnsiTheme="minorHAnsi" w:cstheme="minorHAnsi"/>
          <w:bCs/>
          <w:sz w:val="24"/>
          <w:szCs w:val="24"/>
        </w:rPr>
        <w:t>dos CRI</w:t>
      </w:r>
      <w:r w:rsidR="00AF63B2" w:rsidRPr="00D52799">
        <w:rPr>
          <w:rFonts w:asciiTheme="minorHAnsi" w:hAnsiTheme="minorHAnsi" w:cstheme="minorHAnsi"/>
          <w:sz w:val="24"/>
          <w:szCs w:val="24"/>
        </w:rPr>
        <w:t xml:space="preserve">, ou a Data de Pagamento </w:t>
      </w:r>
      <w:r w:rsidR="001C239F" w:rsidRPr="00D52799">
        <w:rPr>
          <w:rFonts w:asciiTheme="minorHAnsi" w:hAnsiTheme="minorHAnsi" w:cstheme="minorHAnsi"/>
          <w:sz w:val="24"/>
          <w:szCs w:val="24"/>
        </w:rPr>
        <w:t>da Remuneração</w:t>
      </w:r>
      <w:r w:rsidR="00AF63B2" w:rsidRPr="00D52799">
        <w:rPr>
          <w:rFonts w:asciiTheme="minorHAnsi" w:hAnsiTheme="minorHAnsi" w:cstheme="minorHAnsi"/>
          <w:sz w:val="24"/>
          <w:szCs w:val="24"/>
        </w:rPr>
        <w:t xml:space="preserve"> imediatamente anterior, inclusive, e a data de cálculo, exclusive</w:t>
      </w:r>
      <w:r w:rsidR="00474B24" w:rsidRPr="00D52799">
        <w:rPr>
          <w:rFonts w:asciiTheme="minorHAnsi" w:hAnsiTheme="minorHAnsi" w:cstheme="minorHAnsi"/>
          <w:sz w:val="24"/>
          <w:szCs w:val="24"/>
        </w:rPr>
        <w:t>;</w:t>
      </w:r>
    </w:p>
    <w:p w14:paraId="27B61307" w14:textId="77777777" w:rsidR="00D95EF7" w:rsidRPr="00D52799" w:rsidRDefault="00D95EF7" w:rsidP="00374B19">
      <w:pPr>
        <w:spacing w:line="320" w:lineRule="exact"/>
        <w:ind w:left="708"/>
        <w:jc w:val="both"/>
        <w:rPr>
          <w:rFonts w:asciiTheme="minorHAnsi" w:hAnsiTheme="minorHAnsi" w:cstheme="minorHAnsi"/>
          <w:sz w:val="24"/>
          <w:szCs w:val="24"/>
        </w:rPr>
      </w:pPr>
    </w:p>
    <w:p w14:paraId="0F04C059" w14:textId="77777777" w:rsidR="007C615C" w:rsidRPr="00D52799" w:rsidRDefault="007C615C" w:rsidP="00374B19">
      <w:pPr>
        <w:spacing w:line="320" w:lineRule="exact"/>
        <w:ind w:firstLine="709"/>
        <w:jc w:val="both"/>
        <w:rPr>
          <w:rFonts w:asciiTheme="minorHAnsi" w:hAnsiTheme="minorHAnsi" w:cstheme="minorHAnsi"/>
          <w:sz w:val="24"/>
          <w:szCs w:val="24"/>
        </w:rPr>
      </w:pPr>
      <w:r w:rsidRPr="00D52799">
        <w:rPr>
          <w:rFonts w:asciiTheme="minorHAnsi" w:hAnsiTheme="minorHAnsi" w:cstheme="minorHAnsi"/>
          <w:sz w:val="24"/>
          <w:szCs w:val="24"/>
        </w:rPr>
        <w:t xml:space="preserve">Observações: </w:t>
      </w:r>
    </w:p>
    <w:p w14:paraId="4453D0C7" w14:textId="77777777" w:rsidR="007C615C" w:rsidRPr="00D52799" w:rsidRDefault="007C615C" w:rsidP="00374B19">
      <w:pPr>
        <w:spacing w:line="320" w:lineRule="exact"/>
        <w:jc w:val="both"/>
        <w:rPr>
          <w:rFonts w:asciiTheme="minorHAnsi" w:hAnsiTheme="minorHAnsi" w:cstheme="minorHAnsi"/>
          <w:sz w:val="24"/>
          <w:szCs w:val="24"/>
        </w:rPr>
      </w:pPr>
    </w:p>
    <w:p w14:paraId="5E7D2FD8" w14:textId="77777777" w:rsidR="00C74AB2" w:rsidRPr="00D52799" w:rsidRDefault="00C74AB2" w:rsidP="00374B19">
      <w:pPr>
        <w:spacing w:line="320" w:lineRule="exact"/>
        <w:ind w:left="709"/>
        <w:jc w:val="both"/>
        <w:rPr>
          <w:rFonts w:asciiTheme="minorHAnsi" w:hAnsiTheme="minorHAnsi" w:cstheme="minorHAnsi"/>
          <w:sz w:val="24"/>
          <w:szCs w:val="24"/>
        </w:rPr>
      </w:pPr>
      <w:r w:rsidRPr="00D52799">
        <w:rPr>
          <w:rFonts w:asciiTheme="minorHAnsi" w:hAnsiTheme="minorHAnsi" w:cstheme="minorHAnsi"/>
          <w:sz w:val="24"/>
          <w:szCs w:val="24"/>
        </w:rPr>
        <w:t>(i)</w:t>
      </w:r>
      <w:r w:rsidRPr="00D52799">
        <w:rPr>
          <w:rFonts w:asciiTheme="minorHAnsi" w:hAnsiTheme="minorHAnsi" w:cstheme="minorHAnsi"/>
          <w:sz w:val="24"/>
          <w:szCs w:val="24"/>
        </w:rPr>
        <w:tab/>
        <w:t xml:space="preserve">o fator resultante da expressão </w:t>
      </w:r>
      <m:oMath>
        <m:d>
          <m:dPr>
            <m:ctrlPr>
              <w:rPr>
                <w:rFonts w:ascii="Cambria Math" w:hAnsi="Cambria Math" w:cstheme="minorHAnsi"/>
                <w:i/>
                <w:sz w:val="24"/>
                <w:szCs w:val="24"/>
              </w:rPr>
            </m:ctrlPr>
          </m:dPr>
          <m:e>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TDI</m:t>
                </m:r>
              </m:e>
              <m:sub>
                <m:r>
                  <w:rPr>
                    <w:rFonts w:ascii="Cambria Math" w:hAnsi="Cambria Math" w:cstheme="minorHAnsi"/>
                    <w:sz w:val="24"/>
                    <w:szCs w:val="24"/>
                  </w:rPr>
                  <m:t>k</m:t>
                </m:r>
              </m:sub>
            </m:sSub>
          </m:e>
        </m:d>
        <m:r>
          <w:rPr>
            <w:rFonts w:ascii="Cambria Math" w:hAnsi="Cambria Math" w:cstheme="minorHAnsi"/>
            <w:sz w:val="24"/>
            <w:szCs w:val="24"/>
          </w:rPr>
          <m:t xml:space="preserve"> </m:t>
        </m:r>
      </m:oMath>
      <w:r w:rsidRPr="00D52799">
        <w:rPr>
          <w:rFonts w:asciiTheme="minorHAnsi" w:hAnsiTheme="minorHAnsi" w:cstheme="minorHAnsi"/>
          <w:sz w:val="24"/>
          <w:szCs w:val="24"/>
        </w:rPr>
        <w:t>é considerado com 16 (dezesseis) casas decimais, sem arredondamento;</w:t>
      </w:r>
    </w:p>
    <w:p w14:paraId="03A14B3D" w14:textId="77777777" w:rsidR="00C74AB2" w:rsidRPr="00D52799" w:rsidRDefault="00C74AB2" w:rsidP="00374B19">
      <w:pPr>
        <w:spacing w:line="320" w:lineRule="exact"/>
        <w:ind w:left="709"/>
        <w:jc w:val="both"/>
        <w:rPr>
          <w:rFonts w:asciiTheme="minorHAnsi" w:hAnsiTheme="minorHAnsi" w:cstheme="minorHAnsi"/>
          <w:sz w:val="24"/>
          <w:szCs w:val="24"/>
        </w:rPr>
      </w:pPr>
    </w:p>
    <w:p w14:paraId="5DD00780" w14:textId="77777777" w:rsidR="00C74AB2" w:rsidRPr="00D52799" w:rsidRDefault="00C74AB2" w:rsidP="00374B19">
      <w:pPr>
        <w:spacing w:line="320" w:lineRule="exact"/>
        <w:ind w:left="709"/>
        <w:jc w:val="both"/>
        <w:rPr>
          <w:rFonts w:asciiTheme="minorHAnsi" w:hAnsiTheme="minorHAnsi" w:cstheme="minorHAnsi"/>
          <w:sz w:val="24"/>
          <w:szCs w:val="24"/>
        </w:rPr>
      </w:pPr>
      <w:r w:rsidRPr="00D52799">
        <w:rPr>
          <w:rFonts w:asciiTheme="minorHAnsi" w:hAnsiTheme="minorHAnsi" w:cstheme="minorHAnsi"/>
          <w:sz w:val="24"/>
          <w:szCs w:val="24"/>
        </w:rPr>
        <w:t>(ii)</w:t>
      </w:r>
      <w:r w:rsidRPr="00D52799">
        <w:rPr>
          <w:rFonts w:asciiTheme="minorHAnsi" w:hAnsiTheme="minorHAnsi" w:cstheme="minorHAnsi"/>
          <w:sz w:val="24"/>
          <w:szCs w:val="24"/>
        </w:rPr>
        <w:tab/>
        <w:t xml:space="preserve">efetua-se o produtório dos fatores diários </w:t>
      </w:r>
      <m:oMath>
        <m:d>
          <m:dPr>
            <m:ctrlPr>
              <w:rPr>
                <w:rFonts w:ascii="Cambria Math" w:hAnsi="Cambria Math" w:cstheme="minorHAnsi"/>
                <w:i/>
                <w:sz w:val="24"/>
                <w:szCs w:val="24"/>
              </w:rPr>
            </m:ctrlPr>
          </m:dPr>
          <m:e>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TDI</m:t>
                </m:r>
              </m:e>
              <m:sub>
                <m:r>
                  <w:rPr>
                    <w:rFonts w:ascii="Cambria Math" w:hAnsi="Cambria Math" w:cstheme="minorHAnsi"/>
                    <w:sz w:val="24"/>
                    <w:szCs w:val="24"/>
                  </w:rPr>
                  <m:t>k</m:t>
                </m:r>
              </m:sub>
            </m:sSub>
          </m:e>
        </m:d>
      </m:oMath>
      <w:r w:rsidRPr="00D52799">
        <w:rPr>
          <w:rFonts w:asciiTheme="minorHAnsi" w:hAnsiTheme="minorHAnsi" w:cstheme="minorHAnsi"/>
          <w:sz w:val="24"/>
          <w:szCs w:val="24"/>
        </w:rPr>
        <w:t>, sendo que a cada fator diário acumulado, trunca-se o resultado com 16 (dezesseis) casas decimais, aplicando-se o próximo fator diário, e assim por diante até o último considerado;</w:t>
      </w:r>
    </w:p>
    <w:p w14:paraId="10BC9704" w14:textId="77777777" w:rsidR="00C74AB2" w:rsidRPr="00D52799" w:rsidRDefault="00C74AB2" w:rsidP="00374B19">
      <w:pPr>
        <w:spacing w:line="320" w:lineRule="exact"/>
        <w:ind w:left="709"/>
        <w:jc w:val="both"/>
        <w:rPr>
          <w:rFonts w:asciiTheme="minorHAnsi" w:hAnsiTheme="minorHAnsi" w:cstheme="minorHAnsi"/>
          <w:sz w:val="24"/>
          <w:szCs w:val="24"/>
        </w:rPr>
      </w:pPr>
    </w:p>
    <w:p w14:paraId="2DFA1BF1" w14:textId="77777777" w:rsidR="00C74AB2" w:rsidRPr="00D52799" w:rsidRDefault="00C74AB2" w:rsidP="00374B19">
      <w:pPr>
        <w:spacing w:line="320" w:lineRule="exact"/>
        <w:ind w:left="709"/>
        <w:jc w:val="both"/>
        <w:rPr>
          <w:rFonts w:asciiTheme="minorHAnsi" w:hAnsiTheme="minorHAnsi" w:cstheme="minorHAnsi"/>
          <w:sz w:val="24"/>
          <w:szCs w:val="24"/>
        </w:rPr>
      </w:pPr>
      <w:r w:rsidRPr="00D52799">
        <w:rPr>
          <w:rFonts w:asciiTheme="minorHAnsi" w:hAnsiTheme="minorHAnsi" w:cstheme="minorHAnsi"/>
          <w:sz w:val="24"/>
          <w:szCs w:val="24"/>
        </w:rPr>
        <w:t>(iii)</w:t>
      </w:r>
      <w:r w:rsidRPr="00D52799">
        <w:rPr>
          <w:rFonts w:asciiTheme="minorHAnsi" w:hAnsiTheme="minorHAnsi" w:cstheme="minorHAnsi"/>
          <w:sz w:val="24"/>
          <w:szCs w:val="24"/>
        </w:rPr>
        <w:tab/>
        <w:t>uma vez os fatores estando acumulados, considera-se o fator resultante do produtório Fator DI com 8 (oito) casas decimais, com arredondamento;</w:t>
      </w:r>
    </w:p>
    <w:p w14:paraId="6F0EBBD3" w14:textId="77777777" w:rsidR="00C74AB2" w:rsidRPr="00D52799" w:rsidRDefault="00C74AB2" w:rsidP="00374B19">
      <w:pPr>
        <w:spacing w:line="320" w:lineRule="exact"/>
        <w:ind w:left="709"/>
        <w:jc w:val="both"/>
        <w:rPr>
          <w:rFonts w:asciiTheme="minorHAnsi" w:hAnsiTheme="minorHAnsi" w:cstheme="minorHAnsi"/>
          <w:sz w:val="24"/>
          <w:szCs w:val="24"/>
        </w:rPr>
      </w:pPr>
    </w:p>
    <w:p w14:paraId="23486E3D" w14:textId="77777777" w:rsidR="00C74AB2" w:rsidRPr="00D52799" w:rsidRDefault="00C74AB2" w:rsidP="00374B19">
      <w:pPr>
        <w:spacing w:line="320" w:lineRule="exact"/>
        <w:ind w:left="709"/>
        <w:jc w:val="both"/>
        <w:rPr>
          <w:rFonts w:asciiTheme="minorHAnsi" w:hAnsiTheme="minorHAnsi" w:cstheme="minorHAnsi"/>
          <w:sz w:val="24"/>
          <w:szCs w:val="24"/>
        </w:rPr>
      </w:pPr>
      <w:r w:rsidRPr="00D52799">
        <w:rPr>
          <w:rFonts w:asciiTheme="minorHAnsi" w:hAnsiTheme="minorHAnsi" w:cstheme="minorHAnsi"/>
          <w:sz w:val="24"/>
          <w:szCs w:val="24"/>
        </w:rPr>
        <w:t>(iv)</w:t>
      </w:r>
      <w:r w:rsidRPr="00D52799">
        <w:rPr>
          <w:rFonts w:asciiTheme="minorHAnsi" w:hAnsiTheme="minorHAnsi" w:cstheme="minorHAnsi"/>
          <w:sz w:val="24"/>
          <w:szCs w:val="24"/>
        </w:rPr>
        <w:tab/>
        <w:t xml:space="preserve">o fator resultante da expressão: </w:t>
      </w:r>
      <m:oMath>
        <m:r>
          <w:rPr>
            <w:rFonts w:ascii="Cambria Math" w:hAnsi="Cambria Math" w:cstheme="minorHAnsi"/>
            <w:sz w:val="24"/>
            <w:szCs w:val="24"/>
          </w:rPr>
          <m:t>Fator DI ×Fator Spread</m:t>
        </m:r>
      </m:oMath>
      <w:r w:rsidRPr="00D52799">
        <w:rPr>
          <w:rFonts w:asciiTheme="minorHAnsi" w:hAnsiTheme="minorHAnsi" w:cstheme="minorHAnsi"/>
          <w:sz w:val="24"/>
          <w:szCs w:val="24"/>
        </w:rPr>
        <w:t xml:space="preserve"> deve ser considerado com 9 (nove) casas decimais, com arredondamento;</w:t>
      </w:r>
    </w:p>
    <w:p w14:paraId="2CB9D2E2" w14:textId="77777777" w:rsidR="00C74AB2" w:rsidRPr="00D52799" w:rsidRDefault="00C74AB2" w:rsidP="00374B19">
      <w:pPr>
        <w:spacing w:line="320" w:lineRule="exact"/>
        <w:ind w:left="709"/>
        <w:jc w:val="both"/>
        <w:rPr>
          <w:rFonts w:asciiTheme="minorHAnsi" w:hAnsiTheme="minorHAnsi" w:cstheme="minorHAnsi"/>
          <w:sz w:val="24"/>
          <w:szCs w:val="24"/>
        </w:rPr>
      </w:pPr>
    </w:p>
    <w:p w14:paraId="6FDBEED5" w14:textId="77777777" w:rsidR="00C74AB2" w:rsidRPr="00D52799" w:rsidRDefault="00C74AB2" w:rsidP="00374B19">
      <w:pPr>
        <w:spacing w:line="320" w:lineRule="exact"/>
        <w:ind w:left="709"/>
        <w:jc w:val="both"/>
        <w:rPr>
          <w:rFonts w:asciiTheme="minorHAnsi" w:hAnsiTheme="minorHAnsi" w:cstheme="minorHAnsi"/>
          <w:sz w:val="24"/>
          <w:szCs w:val="24"/>
        </w:rPr>
      </w:pPr>
      <w:r w:rsidRPr="00D52799">
        <w:rPr>
          <w:rFonts w:asciiTheme="minorHAnsi" w:hAnsiTheme="minorHAnsi" w:cstheme="minorHAnsi"/>
          <w:sz w:val="24"/>
          <w:szCs w:val="24"/>
        </w:rPr>
        <w:t>(v)</w:t>
      </w:r>
      <w:r w:rsidRPr="00D52799">
        <w:rPr>
          <w:rFonts w:asciiTheme="minorHAnsi" w:hAnsiTheme="minorHAnsi" w:cstheme="minorHAnsi"/>
          <w:sz w:val="24"/>
          <w:szCs w:val="24"/>
        </w:rPr>
        <w:tab/>
        <w:t>para a aplicação de “</w:t>
      </w:r>
      <w:proofErr w:type="spellStart"/>
      <w:r w:rsidRPr="00D52799">
        <w:rPr>
          <w:rFonts w:asciiTheme="minorHAnsi" w:hAnsiTheme="minorHAnsi" w:cstheme="minorHAnsi"/>
          <w:sz w:val="24"/>
          <w:szCs w:val="24"/>
        </w:rPr>
        <w:t>DIk</w:t>
      </w:r>
      <w:proofErr w:type="spellEnd"/>
      <w:r w:rsidRPr="00D52799">
        <w:rPr>
          <w:rFonts w:asciiTheme="minorHAnsi" w:hAnsiTheme="minorHAnsi" w:cstheme="minorHAnsi"/>
          <w:sz w:val="24"/>
          <w:szCs w:val="24"/>
        </w:rPr>
        <w:t xml:space="preserve">” será sempre considerado a Taxa DI divulgada no 4º (quarto) Dia Útil imediatamente anterior à data de cálculo (exemplo: para cálculo </w:t>
      </w:r>
      <w:r w:rsidR="009969A2" w:rsidRPr="00D52799">
        <w:rPr>
          <w:rFonts w:asciiTheme="minorHAnsi" w:hAnsiTheme="minorHAnsi" w:cstheme="minorHAnsi"/>
          <w:sz w:val="24"/>
          <w:szCs w:val="24"/>
        </w:rPr>
        <w:t>da Remuneração</w:t>
      </w:r>
      <w:r w:rsidRPr="00D52799">
        <w:rPr>
          <w:rFonts w:asciiTheme="minorHAnsi" w:hAnsiTheme="minorHAnsi" w:cstheme="minorHAnsi"/>
          <w:sz w:val="24"/>
          <w:szCs w:val="24"/>
        </w:rPr>
        <w:t xml:space="preserve"> no dia 14, a Taxa DI considerada será a publicada no dia 10 pela B3, pressupondo-se que tanto os dias 10, 11, 12, 13 e 14 são Dias Úteis);</w:t>
      </w:r>
    </w:p>
    <w:p w14:paraId="63664D33" w14:textId="77777777" w:rsidR="00C74AB2" w:rsidRPr="00D52799" w:rsidRDefault="00C74AB2" w:rsidP="00374B19">
      <w:pPr>
        <w:pStyle w:val="ListaColorida-nfase11"/>
        <w:spacing w:line="320" w:lineRule="exact"/>
        <w:ind w:left="709"/>
        <w:jc w:val="both"/>
        <w:rPr>
          <w:rFonts w:asciiTheme="minorHAnsi" w:hAnsiTheme="minorHAnsi" w:cstheme="minorHAnsi"/>
          <w:sz w:val="24"/>
          <w:szCs w:val="24"/>
        </w:rPr>
      </w:pPr>
    </w:p>
    <w:p w14:paraId="66AC860D" w14:textId="5EC4842A" w:rsidR="00C74AB2" w:rsidRPr="00D52799" w:rsidRDefault="00C74AB2" w:rsidP="00374B19">
      <w:pPr>
        <w:pStyle w:val="ListaColorida-nfase11"/>
        <w:spacing w:line="320" w:lineRule="exact"/>
        <w:ind w:left="709"/>
        <w:jc w:val="both"/>
        <w:rPr>
          <w:rFonts w:asciiTheme="minorHAnsi" w:hAnsiTheme="minorHAnsi" w:cstheme="minorHAnsi"/>
          <w:sz w:val="24"/>
          <w:szCs w:val="24"/>
        </w:rPr>
      </w:pPr>
      <w:r w:rsidRPr="00D52799">
        <w:rPr>
          <w:rFonts w:asciiTheme="minorHAnsi" w:hAnsiTheme="minorHAnsi" w:cstheme="minorHAnsi"/>
          <w:sz w:val="24"/>
          <w:szCs w:val="24"/>
        </w:rPr>
        <w:lastRenderedPageBreak/>
        <w:t>(vi)</w:t>
      </w:r>
      <w:r w:rsidRPr="00D52799">
        <w:rPr>
          <w:rFonts w:asciiTheme="minorHAnsi" w:hAnsiTheme="minorHAnsi" w:cstheme="minorHAnsi"/>
          <w:sz w:val="24"/>
          <w:szCs w:val="24"/>
        </w:rPr>
        <w:tab/>
        <w:t xml:space="preserve">Excepcionalmente, na data do primeiro pagamento </w:t>
      </w:r>
      <w:r w:rsidR="009969A2" w:rsidRPr="00D52799">
        <w:rPr>
          <w:rFonts w:asciiTheme="minorHAnsi" w:hAnsiTheme="minorHAnsi" w:cstheme="minorHAnsi"/>
          <w:sz w:val="24"/>
          <w:szCs w:val="24"/>
        </w:rPr>
        <w:t>da Remuneração</w:t>
      </w:r>
      <w:r w:rsidRPr="00D52799">
        <w:rPr>
          <w:rFonts w:asciiTheme="minorHAnsi" w:hAnsiTheme="minorHAnsi" w:cstheme="minorHAnsi"/>
          <w:sz w:val="24"/>
          <w:szCs w:val="24"/>
        </w:rPr>
        <w:t xml:space="preserve">, deverá ser capitalizado ao “Fator de Juros” um prêmio de remuneração equivalente ao produtório de 1 (um) </w:t>
      </w:r>
      <w:r w:rsidR="00E32633" w:rsidRPr="00D52799">
        <w:rPr>
          <w:rFonts w:asciiTheme="minorHAnsi" w:hAnsiTheme="minorHAnsi" w:cstheme="minorHAnsi"/>
          <w:sz w:val="24"/>
          <w:szCs w:val="24"/>
        </w:rPr>
        <w:t xml:space="preserve">Dia Útil </w:t>
      </w:r>
      <w:r w:rsidRPr="00D52799">
        <w:rPr>
          <w:rFonts w:asciiTheme="minorHAnsi" w:hAnsiTheme="minorHAnsi" w:cstheme="minorHAnsi"/>
          <w:sz w:val="24"/>
          <w:szCs w:val="24"/>
        </w:rPr>
        <w:t xml:space="preserve">que antecede a </w:t>
      </w:r>
      <w:r w:rsidR="00BF6F00" w:rsidRPr="00D52799">
        <w:rPr>
          <w:rFonts w:asciiTheme="minorHAnsi" w:hAnsiTheme="minorHAnsi" w:cstheme="minorHAnsi"/>
          <w:sz w:val="24"/>
          <w:szCs w:val="24"/>
        </w:rPr>
        <w:t xml:space="preserve">Data </w:t>
      </w:r>
      <w:r w:rsidR="00710461">
        <w:rPr>
          <w:rFonts w:asciiTheme="minorHAnsi" w:hAnsiTheme="minorHAnsi" w:cstheme="minorHAnsi"/>
          <w:sz w:val="24"/>
          <w:szCs w:val="24"/>
        </w:rPr>
        <w:t>da Primeira</w:t>
      </w:r>
      <w:r w:rsidR="00BF6F00" w:rsidRPr="00D52799">
        <w:rPr>
          <w:rFonts w:asciiTheme="minorHAnsi" w:hAnsiTheme="minorHAnsi" w:cstheme="minorHAnsi"/>
          <w:sz w:val="24"/>
          <w:szCs w:val="24"/>
        </w:rPr>
        <w:t xml:space="preserve"> </w:t>
      </w:r>
      <w:r w:rsidRPr="00D52799">
        <w:rPr>
          <w:rFonts w:asciiTheme="minorHAnsi" w:hAnsiTheme="minorHAnsi" w:cstheme="minorHAnsi"/>
          <w:sz w:val="24"/>
          <w:szCs w:val="24"/>
        </w:rPr>
        <w:t xml:space="preserve">Integralização </w:t>
      </w:r>
      <w:r w:rsidR="00AE3964" w:rsidRPr="00D52799">
        <w:rPr>
          <w:rFonts w:asciiTheme="minorHAnsi" w:hAnsiTheme="minorHAnsi" w:cstheme="minorHAnsi"/>
          <w:sz w:val="24"/>
          <w:szCs w:val="24"/>
        </w:rPr>
        <w:t>dos CRI</w:t>
      </w:r>
      <w:r w:rsidR="00BF6F00" w:rsidRPr="00D52799">
        <w:rPr>
          <w:rFonts w:asciiTheme="minorHAnsi" w:hAnsiTheme="minorHAnsi" w:cstheme="minorHAnsi"/>
          <w:sz w:val="24"/>
          <w:szCs w:val="24"/>
        </w:rPr>
        <w:t xml:space="preserve"> </w:t>
      </w:r>
      <w:r w:rsidRPr="00D52799">
        <w:rPr>
          <w:rFonts w:asciiTheme="minorHAnsi" w:hAnsiTheme="minorHAnsi" w:cstheme="minorHAnsi"/>
          <w:sz w:val="24"/>
          <w:szCs w:val="24"/>
        </w:rPr>
        <w:t>(“</w:t>
      </w:r>
      <w:r w:rsidRPr="00D52799">
        <w:rPr>
          <w:rFonts w:asciiTheme="minorHAnsi" w:hAnsiTheme="minorHAnsi" w:cstheme="minorHAnsi"/>
          <w:sz w:val="24"/>
          <w:szCs w:val="24"/>
          <w:u w:val="single"/>
        </w:rPr>
        <w:t>Prêmio</w:t>
      </w:r>
      <w:r w:rsidRPr="00D52799">
        <w:rPr>
          <w:rFonts w:asciiTheme="minorHAnsi" w:hAnsiTheme="minorHAnsi" w:cstheme="minorHAnsi"/>
          <w:sz w:val="24"/>
          <w:szCs w:val="24"/>
        </w:rPr>
        <w:t xml:space="preserve">”). O cálculo </w:t>
      </w:r>
      <w:r w:rsidR="00BF6F00" w:rsidRPr="00D52799">
        <w:rPr>
          <w:rFonts w:asciiTheme="minorHAnsi" w:hAnsiTheme="minorHAnsi" w:cstheme="minorHAnsi"/>
          <w:sz w:val="24"/>
          <w:szCs w:val="24"/>
        </w:rPr>
        <w:t>do Prêmio</w:t>
      </w:r>
      <w:r w:rsidRPr="00D52799">
        <w:rPr>
          <w:rFonts w:asciiTheme="minorHAnsi" w:hAnsiTheme="minorHAnsi" w:cstheme="minorHAnsi"/>
          <w:sz w:val="24"/>
          <w:szCs w:val="24"/>
        </w:rPr>
        <w:t xml:space="preserve"> ocorrerá de acordo com as regras de apuração, respectivamente, do “Fator de Juros”, acima descritas. Exclusivamente para o efeito do cálculo do Prêmio deverá ser utilizada a Taxa DI divulgada no 5º (quinto) </w:t>
      </w:r>
      <w:r w:rsidR="00E32633" w:rsidRPr="00D52799">
        <w:rPr>
          <w:rFonts w:asciiTheme="minorHAnsi" w:hAnsiTheme="minorHAnsi" w:cstheme="minorHAnsi"/>
          <w:sz w:val="24"/>
          <w:szCs w:val="24"/>
        </w:rPr>
        <w:t xml:space="preserve">Dia Útil </w:t>
      </w:r>
      <w:r w:rsidRPr="00D52799">
        <w:rPr>
          <w:rFonts w:asciiTheme="minorHAnsi" w:hAnsiTheme="minorHAnsi" w:cstheme="minorHAnsi"/>
          <w:sz w:val="24"/>
          <w:szCs w:val="24"/>
        </w:rPr>
        <w:t xml:space="preserve">imediatamente anterior à </w:t>
      </w:r>
      <w:r w:rsidR="00626A3C" w:rsidRPr="00D52799">
        <w:rPr>
          <w:rFonts w:asciiTheme="minorHAnsi" w:hAnsiTheme="minorHAnsi" w:cstheme="minorHAnsi"/>
          <w:sz w:val="24"/>
          <w:szCs w:val="24"/>
        </w:rPr>
        <w:t>D</w:t>
      </w:r>
      <w:r w:rsidRPr="00D52799">
        <w:rPr>
          <w:rFonts w:asciiTheme="minorHAnsi" w:hAnsiTheme="minorHAnsi" w:cstheme="minorHAnsi"/>
          <w:sz w:val="24"/>
          <w:szCs w:val="24"/>
        </w:rPr>
        <w:t>ata d</w:t>
      </w:r>
      <w:r w:rsidR="00710461">
        <w:rPr>
          <w:rFonts w:asciiTheme="minorHAnsi" w:hAnsiTheme="minorHAnsi" w:cstheme="minorHAnsi"/>
          <w:sz w:val="24"/>
          <w:szCs w:val="24"/>
        </w:rPr>
        <w:t>a P</w:t>
      </w:r>
      <w:r w:rsidR="00710461" w:rsidRPr="00D52799">
        <w:rPr>
          <w:rFonts w:asciiTheme="minorHAnsi" w:hAnsiTheme="minorHAnsi" w:cstheme="minorHAnsi"/>
          <w:sz w:val="24"/>
          <w:szCs w:val="24"/>
        </w:rPr>
        <w:t>rimeira</w:t>
      </w:r>
      <w:r w:rsidRPr="00D52799">
        <w:rPr>
          <w:rFonts w:asciiTheme="minorHAnsi" w:hAnsiTheme="minorHAnsi" w:cstheme="minorHAnsi"/>
          <w:sz w:val="24"/>
          <w:szCs w:val="24"/>
        </w:rPr>
        <w:t xml:space="preserve"> </w:t>
      </w:r>
      <w:r w:rsidR="00626A3C" w:rsidRPr="00D52799">
        <w:rPr>
          <w:rFonts w:asciiTheme="minorHAnsi" w:hAnsiTheme="minorHAnsi" w:cstheme="minorHAnsi"/>
          <w:sz w:val="24"/>
          <w:szCs w:val="24"/>
        </w:rPr>
        <w:t>I</w:t>
      </w:r>
      <w:r w:rsidRPr="00D52799">
        <w:rPr>
          <w:rFonts w:asciiTheme="minorHAnsi" w:hAnsiTheme="minorHAnsi" w:cstheme="minorHAnsi"/>
          <w:sz w:val="24"/>
          <w:szCs w:val="24"/>
        </w:rPr>
        <w:t>ntegralização</w:t>
      </w:r>
      <w:r w:rsidR="00626A3C" w:rsidRPr="00D52799">
        <w:rPr>
          <w:rFonts w:asciiTheme="minorHAnsi" w:hAnsiTheme="minorHAnsi" w:cstheme="minorHAnsi"/>
          <w:sz w:val="24"/>
          <w:szCs w:val="24"/>
        </w:rPr>
        <w:t xml:space="preserve"> </w:t>
      </w:r>
      <w:r w:rsidR="00225DBF" w:rsidRPr="00D52799">
        <w:rPr>
          <w:rFonts w:asciiTheme="minorHAnsi" w:hAnsiTheme="minorHAnsi" w:cstheme="minorHAnsi"/>
          <w:sz w:val="24"/>
          <w:szCs w:val="24"/>
        </w:rPr>
        <w:t>dos CRI</w:t>
      </w:r>
      <w:r w:rsidRPr="00D52799">
        <w:rPr>
          <w:rFonts w:asciiTheme="minorHAnsi" w:hAnsiTheme="minorHAnsi" w:cstheme="minorHAnsi"/>
          <w:sz w:val="24"/>
          <w:szCs w:val="24"/>
        </w:rPr>
        <w:t>.</w:t>
      </w:r>
    </w:p>
    <w:p w14:paraId="039F897A" w14:textId="77777777" w:rsidR="007C615C" w:rsidRPr="00D52799" w:rsidRDefault="007C615C" w:rsidP="00374B19">
      <w:pPr>
        <w:pStyle w:val="ListaColorida-nfase11"/>
        <w:spacing w:line="320" w:lineRule="exact"/>
        <w:ind w:left="0"/>
        <w:jc w:val="both"/>
        <w:rPr>
          <w:rFonts w:asciiTheme="minorHAnsi" w:hAnsiTheme="minorHAnsi" w:cstheme="minorHAnsi"/>
          <w:sz w:val="24"/>
          <w:szCs w:val="24"/>
        </w:rPr>
      </w:pPr>
    </w:p>
    <w:p w14:paraId="1A69BE40" w14:textId="563434E3" w:rsidR="00FD26B3" w:rsidRPr="00D52799" w:rsidRDefault="00FD26B3" w:rsidP="00374B19">
      <w:pPr>
        <w:pStyle w:val="ListaColorida-nfase11"/>
        <w:numPr>
          <w:ilvl w:val="1"/>
          <w:numId w:val="14"/>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Amortização das Debêntures</w:t>
      </w:r>
      <w:r w:rsidRPr="00D52799">
        <w:rPr>
          <w:rFonts w:asciiTheme="minorHAnsi" w:hAnsiTheme="minorHAnsi" w:cstheme="minorHAnsi"/>
          <w:sz w:val="24"/>
          <w:szCs w:val="24"/>
        </w:rPr>
        <w:t>: Após o Período de Carência</w:t>
      </w:r>
      <w:r w:rsidR="00B73500" w:rsidRPr="00D52799">
        <w:rPr>
          <w:rFonts w:asciiTheme="minorHAnsi" w:hAnsiTheme="minorHAnsi" w:cstheme="minorHAnsi"/>
          <w:sz w:val="24"/>
          <w:szCs w:val="24"/>
        </w:rPr>
        <w:t xml:space="preserve"> de Amortização</w:t>
      </w:r>
      <w:r w:rsidRPr="00D52799">
        <w:rPr>
          <w:rFonts w:asciiTheme="minorHAnsi" w:hAnsiTheme="minorHAnsi" w:cstheme="minorHAnsi"/>
          <w:sz w:val="24"/>
          <w:szCs w:val="24"/>
        </w:rPr>
        <w:t xml:space="preserve">, o Valor Nominal Unitário das Debêntures será amortizado </w:t>
      </w:r>
      <w:r w:rsidR="002D6DA2" w:rsidRPr="00D52799">
        <w:rPr>
          <w:rFonts w:asciiTheme="minorHAnsi" w:hAnsiTheme="minorHAnsi" w:cstheme="minorHAnsi"/>
          <w:sz w:val="24"/>
          <w:szCs w:val="24"/>
        </w:rPr>
        <w:t>mensalmente</w:t>
      </w:r>
      <w:r w:rsidRPr="00D52799">
        <w:rPr>
          <w:rFonts w:asciiTheme="minorHAnsi" w:hAnsiTheme="minorHAnsi" w:cstheme="minorHAnsi"/>
          <w:sz w:val="24"/>
          <w:szCs w:val="24"/>
        </w:rPr>
        <w:t>.</w:t>
      </w:r>
    </w:p>
    <w:p w14:paraId="65B4682D"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550D78C3" w14:textId="77777777" w:rsidR="002D6DA2" w:rsidRPr="00D52799" w:rsidRDefault="008941FC" w:rsidP="00374B19">
      <w:pPr>
        <w:pStyle w:val="ListaColorida-nfase11"/>
        <w:numPr>
          <w:ilvl w:val="2"/>
          <w:numId w:val="14"/>
        </w:numPr>
        <w:spacing w:line="320" w:lineRule="exact"/>
        <w:jc w:val="both"/>
        <w:rPr>
          <w:rFonts w:asciiTheme="minorHAnsi" w:hAnsiTheme="minorHAnsi" w:cstheme="minorHAnsi"/>
          <w:bCs/>
          <w:sz w:val="24"/>
          <w:szCs w:val="24"/>
        </w:rPr>
      </w:pPr>
      <w:r w:rsidRPr="00D52799">
        <w:rPr>
          <w:rFonts w:asciiTheme="minorHAnsi" w:hAnsiTheme="minorHAnsi" w:cstheme="minorHAnsi"/>
          <w:sz w:val="24"/>
          <w:szCs w:val="24"/>
        </w:rPr>
        <w:t xml:space="preserve">A </w:t>
      </w:r>
      <w:r w:rsidRPr="00D52799">
        <w:rPr>
          <w:rFonts w:asciiTheme="minorHAnsi" w:hAnsiTheme="minorHAnsi" w:cstheme="minorHAnsi"/>
          <w:color w:val="000000"/>
          <w:sz w:val="24"/>
          <w:szCs w:val="24"/>
        </w:rPr>
        <w:t xml:space="preserve">amortização do saldo do Valor Nominal Unitário </w:t>
      </w:r>
      <w:r w:rsidRPr="00D52799">
        <w:rPr>
          <w:rFonts w:asciiTheme="minorHAnsi" w:hAnsiTheme="minorHAnsi" w:cstheme="minorHAnsi"/>
          <w:sz w:val="24"/>
          <w:szCs w:val="24"/>
        </w:rPr>
        <w:t>das Debêntures</w:t>
      </w:r>
      <w:r w:rsidRPr="00D52799">
        <w:rPr>
          <w:rFonts w:asciiTheme="minorHAnsi" w:hAnsiTheme="minorHAnsi" w:cstheme="minorHAnsi"/>
          <w:color w:val="000000"/>
          <w:sz w:val="24"/>
          <w:szCs w:val="24"/>
        </w:rPr>
        <w:t xml:space="preserve"> ocorrerá conforme o cronograma disposto no </w:t>
      </w:r>
      <w:r w:rsidRPr="00D52799">
        <w:rPr>
          <w:rFonts w:asciiTheme="minorHAnsi" w:hAnsiTheme="minorHAnsi" w:cstheme="minorHAnsi"/>
          <w:sz w:val="24"/>
          <w:szCs w:val="24"/>
        </w:rPr>
        <w:t>Anexo II.</w:t>
      </w:r>
      <w:r w:rsidRPr="00D52799">
        <w:rPr>
          <w:rFonts w:asciiTheme="minorHAnsi" w:hAnsiTheme="minorHAnsi" w:cstheme="minorHAnsi"/>
          <w:bCs/>
          <w:sz w:val="24"/>
          <w:szCs w:val="24"/>
        </w:rPr>
        <w:t xml:space="preserve"> </w:t>
      </w:r>
      <w:r w:rsidR="00FD26B3" w:rsidRPr="00D52799">
        <w:rPr>
          <w:rFonts w:asciiTheme="minorHAnsi" w:hAnsiTheme="minorHAnsi" w:cstheme="minorHAnsi"/>
          <w:bCs/>
          <w:sz w:val="24"/>
          <w:szCs w:val="24"/>
        </w:rPr>
        <w:t xml:space="preserve">O cálculo da amortização do </w:t>
      </w:r>
      <w:r w:rsidR="00D710D8" w:rsidRPr="00D52799">
        <w:rPr>
          <w:rFonts w:asciiTheme="minorHAnsi" w:hAnsiTheme="minorHAnsi" w:cstheme="minorHAnsi"/>
          <w:bCs/>
          <w:sz w:val="24"/>
          <w:szCs w:val="24"/>
        </w:rPr>
        <w:t xml:space="preserve">saldo do </w:t>
      </w:r>
      <w:r w:rsidR="00FD26B3" w:rsidRPr="00D52799">
        <w:rPr>
          <w:rFonts w:asciiTheme="minorHAnsi" w:hAnsiTheme="minorHAnsi" w:cstheme="minorHAnsi"/>
          <w:bCs/>
          <w:sz w:val="24"/>
          <w:szCs w:val="24"/>
        </w:rPr>
        <w:t xml:space="preserve">Valor Nominal Unitário </w:t>
      </w:r>
      <w:r w:rsidR="00D710D8" w:rsidRPr="00D52799">
        <w:rPr>
          <w:rFonts w:asciiTheme="minorHAnsi" w:hAnsiTheme="minorHAnsi" w:cstheme="minorHAnsi"/>
          <w:bCs/>
          <w:sz w:val="24"/>
          <w:szCs w:val="24"/>
        </w:rPr>
        <w:t xml:space="preserve">das Debêntures </w:t>
      </w:r>
      <w:r w:rsidR="00FD26B3" w:rsidRPr="00D52799">
        <w:rPr>
          <w:rFonts w:asciiTheme="minorHAnsi" w:hAnsiTheme="minorHAnsi" w:cstheme="minorHAnsi"/>
          <w:bCs/>
          <w:sz w:val="24"/>
          <w:szCs w:val="24"/>
        </w:rPr>
        <w:t>será realizado de acordo com a seguinte fórmula:</w:t>
      </w:r>
    </w:p>
    <w:p w14:paraId="00DEB8B2" w14:textId="77777777" w:rsidR="002D6DA2" w:rsidRPr="00D52799" w:rsidRDefault="002D6DA2" w:rsidP="00374B19">
      <w:pPr>
        <w:spacing w:line="320" w:lineRule="exact"/>
        <w:jc w:val="both"/>
        <w:rPr>
          <w:rFonts w:asciiTheme="minorHAnsi" w:hAnsiTheme="minorHAnsi" w:cstheme="minorHAnsi"/>
          <w:bCs/>
          <w:sz w:val="24"/>
          <w:szCs w:val="24"/>
        </w:rPr>
      </w:pPr>
    </w:p>
    <w:p w14:paraId="7B602EB2" w14:textId="2BDDD7BC" w:rsidR="002D6DA2" w:rsidRPr="00D52799" w:rsidRDefault="00D710D8" w:rsidP="00374B19">
      <w:pPr>
        <w:pStyle w:val="SemEspaamento"/>
        <w:spacing w:line="320" w:lineRule="exact"/>
        <w:jc w:val="center"/>
        <w:rPr>
          <w:rFonts w:asciiTheme="minorHAnsi" w:hAnsiTheme="minorHAnsi" w:cstheme="minorHAnsi"/>
          <w:sz w:val="24"/>
          <w:szCs w:val="24"/>
        </w:rPr>
      </w:pPr>
      <m:oMath>
        <m:r>
          <w:rPr>
            <w:rFonts w:ascii="Cambria Math" w:hAnsi="Cambria Math" w:cstheme="minorHAnsi"/>
            <w:sz w:val="24"/>
            <w:szCs w:val="24"/>
          </w:rPr>
          <m:t>AMi=VNb × TAi</m:t>
        </m:r>
      </m:oMath>
      <w:r w:rsidRPr="00D52799" w:rsidDel="00D710D8">
        <w:rPr>
          <w:rFonts w:asciiTheme="minorHAnsi" w:hAnsiTheme="minorHAnsi" w:cstheme="minorHAnsi"/>
          <w:noProof/>
          <w:sz w:val="24"/>
          <w:szCs w:val="24"/>
        </w:rPr>
        <w:t xml:space="preserve"> </w:t>
      </w:r>
    </w:p>
    <w:p w14:paraId="33EC5F0C" w14:textId="77777777" w:rsidR="002D6DA2" w:rsidRPr="00D52799" w:rsidRDefault="002D6DA2" w:rsidP="00374B19">
      <w:pPr>
        <w:spacing w:line="320" w:lineRule="exact"/>
        <w:jc w:val="center"/>
        <w:rPr>
          <w:rFonts w:asciiTheme="minorHAnsi" w:hAnsiTheme="minorHAnsi" w:cstheme="minorHAnsi"/>
          <w:sz w:val="24"/>
          <w:szCs w:val="24"/>
        </w:rPr>
      </w:pPr>
    </w:p>
    <w:p w14:paraId="0E072275" w14:textId="77777777" w:rsidR="002D6DA2" w:rsidRPr="00D52799" w:rsidRDefault="005442EF" w:rsidP="00374B19">
      <w:pPr>
        <w:spacing w:line="320" w:lineRule="exact"/>
        <w:ind w:left="709"/>
        <w:jc w:val="both"/>
        <w:rPr>
          <w:rFonts w:asciiTheme="minorHAnsi" w:hAnsiTheme="minorHAnsi" w:cstheme="minorHAnsi"/>
          <w:sz w:val="24"/>
          <w:szCs w:val="24"/>
        </w:rPr>
      </w:pPr>
      <w:r w:rsidRPr="00D52799">
        <w:rPr>
          <w:rFonts w:asciiTheme="minorHAnsi" w:hAnsiTheme="minorHAnsi" w:cstheme="minorHAnsi"/>
          <w:sz w:val="24"/>
          <w:szCs w:val="24"/>
        </w:rPr>
        <w:t>o</w:t>
      </w:r>
      <w:r w:rsidR="002D6DA2" w:rsidRPr="00D52799">
        <w:rPr>
          <w:rFonts w:asciiTheme="minorHAnsi" w:hAnsiTheme="minorHAnsi" w:cstheme="minorHAnsi"/>
          <w:sz w:val="24"/>
          <w:szCs w:val="24"/>
        </w:rPr>
        <w:t>nde:</w:t>
      </w:r>
    </w:p>
    <w:p w14:paraId="42C1A6D7" w14:textId="77777777" w:rsidR="002D6DA2" w:rsidRPr="00D52799" w:rsidRDefault="002D6DA2" w:rsidP="00374B19">
      <w:pPr>
        <w:spacing w:line="320" w:lineRule="exact"/>
        <w:ind w:left="1"/>
        <w:jc w:val="both"/>
        <w:rPr>
          <w:rFonts w:asciiTheme="minorHAnsi" w:hAnsiTheme="minorHAnsi" w:cstheme="minorHAnsi"/>
          <w:sz w:val="24"/>
          <w:szCs w:val="24"/>
        </w:rPr>
      </w:pPr>
    </w:p>
    <w:p w14:paraId="1A2A52C2" w14:textId="78AA1704" w:rsidR="00D710D8" w:rsidRPr="00D52799" w:rsidRDefault="007140D1" w:rsidP="00374B19">
      <w:pPr>
        <w:spacing w:line="320" w:lineRule="exact"/>
        <w:ind w:left="709"/>
        <w:jc w:val="both"/>
        <w:rPr>
          <w:rFonts w:asciiTheme="minorHAnsi" w:hAnsiTheme="minorHAnsi" w:cstheme="minorHAnsi"/>
          <w:sz w:val="24"/>
          <w:szCs w:val="24"/>
        </w:rPr>
      </w:pPr>
      <w:proofErr w:type="spellStart"/>
      <w:r w:rsidRPr="00D52799">
        <w:rPr>
          <w:rFonts w:asciiTheme="minorHAnsi" w:hAnsiTheme="minorHAnsi" w:cstheme="minorHAnsi"/>
          <w:i/>
          <w:sz w:val="24"/>
          <w:szCs w:val="24"/>
        </w:rPr>
        <w:t>AMi</w:t>
      </w:r>
      <w:proofErr w:type="spellEnd"/>
      <w:r w:rsidR="00D710D8" w:rsidRPr="00D52799">
        <w:rPr>
          <w:rFonts w:asciiTheme="minorHAnsi" w:hAnsiTheme="minorHAnsi" w:cstheme="minorHAnsi"/>
          <w:i/>
          <w:sz w:val="24"/>
          <w:szCs w:val="24"/>
        </w:rPr>
        <w:t>:</w:t>
      </w:r>
      <w:r w:rsidR="00D710D8" w:rsidRPr="00D52799">
        <w:rPr>
          <w:rFonts w:asciiTheme="minorHAnsi" w:hAnsiTheme="minorHAnsi" w:cstheme="minorHAnsi"/>
          <w:sz w:val="24"/>
          <w:szCs w:val="24"/>
        </w:rPr>
        <w:tab/>
        <w:t>Valor unitário da i-ésima parcela de amortização, calculado com 8 (oito) casas decimais, sem arredondamento.</w:t>
      </w:r>
    </w:p>
    <w:p w14:paraId="64B5AF58" w14:textId="77777777" w:rsidR="00D710D8" w:rsidRPr="00D52799" w:rsidRDefault="00D710D8" w:rsidP="00374B19">
      <w:pPr>
        <w:spacing w:line="320" w:lineRule="exact"/>
        <w:ind w:left="709"/>
        <w:jc w:val="both"/>
        <w:rPr>
          <w:rFonts w:asciiTheme="minorHAnsi" w:hAnsiTheme="minorHAnsi" w:cstheme="minorHAnsi"/>
          <w:sz w:val="24"/>
          <w:szCs w:val="24"/>
        </w:rPr>
      </w:pPr>
    </w:p>
    <w:p w14:paraId="2914BF20" w14:textId="77777777" w:rsidR="00D710D8" w:rsidRPr="00D52799" w:rsidRDefault="00D710D8" w:rsidP="00374B19">
      <w:pPr>
        <w:spacing w:line="320" w:lineRule="exact"/>
        <w:ind w:left="709"/>
        <w:jc w:val="both"/>
        <w:rPr>
          <w:rFonts w:asciiTheme="minorHAnsi" w:hAnsiTheme="minorHAnsi" w:cstheme="minorHAnsi"/>
          <w:sz w:val="24"/>
          <w:szCs w:val="24"/>
        </w:rPr>
      </w:pPr>
      <w:proofErr w:type="spellStart"/>
      <w:r w:rsidRPr="00D52799">
        <w:rPr>
          <w:rFonts w:asciiTheme="minorHAnsi" w:hAnsiTheme="minorHAnsi" w:cstheme="minorHAnsi"/>
          <w:i/>
          <w:sz w:val="24"/>
          <w:szCs w:val="24"/>
        </w:rPr>
        <w:t>VNb</w:t>
      </w:r>
      <w:proofErr w:type="spellEnd"/>
      <w:r w:rsidRPr="00D52799">
        <w:rPr>
          <w:rFonts w:asciiTheme="minorHAnsi" w:hAnsiTheme="minorHAnsi" w:cstheme="minorHAnsi"/>
          <w:i/>
          <w:sz w:val="24"/>
          <w:szCs w:val="24"/>
        </w:rPr>
        <w:t>:</w:t>
      </w:r>
      <w:r w:rsidRPr="00D52799">
        <w:rPr>
          <w:rFonts w:asciiTheme="minorHAnsi" w:hAnsiTheme="minorHAnsi" w:cstheme="minorHAnsi"/>
          <w:sz w:val="24"/>
          <w:szCs w:val="24"/>
        </w:rPr>
        <w:tab/>
        <w:t>Conforme definido anteriormente.</w:t>
      </w:r>
    </w:p>
    <w:p w14:paraId="1BF507A4" w14:textId="77777777" w:rsidR="00D710D8" w:rsidRPr="00D52799" w:rsidRDefault="00D710D8" w:rsidP="00374B19">
      <w:pPr>
        <w:spacing w:line="320" w:lineRule="exact"/>
        <w:ind w:left="709"/>
        <w:jc w:val="both"/>
        <w:rPr>
          <w:rFonts w:asciiTheme="minorHAnsi" w:hAnsiTheme="minorHAnsi" w:cstheme="minorHAnsi"/>
          <w:sz w:val="24"/>
          <w:szCs w:val="24"/>
        </w:rPr>
      </w:pPr>
    </w:p>
    <w:p w14:paraId="2232F054" w14:textId="32C021C9" w:rsidR="00D710D8" w:rsidRPr="00D52799" w:rsidRDefault="00D710D8" w:rsidP="00374B19">
      <w:pPr>
        <w:spacing w:line="320" w:lineRule="exact"/>
        <w:ind w:left="708"/>
        <w:jc w:val="both"/>
        <w:rPr>
          <w:rFonts w:asciiTheme="minorHAnsi" w:hAnsiTheme="minorHAnsi" w:cstheme="minorHAnsi"/>
          <w:sz w:val="24"/>
          <w:szCs w:val="24"/>
        </w:rPr>
      </w:pPr>
      <w:proofErr w:type="spellStart"/>
      <w:r w:rsidRPr="00D52799">
        <w:rPr>
          <w:rFonts w:asciiTheme="minorHAnsi" w:hAnsiTheme="minorHAnsi" w:cstheme="minorHAnsi"/>
          <w:i/>
          <w:sz w:val="24"/>
          <w:szCs w:val="24"/>
        </w:rPr>
        <w:t>TAi</w:t>
      </w:r>
      <w:proofErr w:type="spellEnd"/>
      <w:r w:rsidRPr="00D52799">
        <w:rPr>
          <w:rFonts w:asciiTheme="minorHAnsi" w:hAnsiTheme="minorHAnsi" w:cstheme="minorHAnsi"/>
          <w:sz w:val="24"/>
          <w:szCs w:val="24"/>
        </w:rPr>
        <w:t>:</w:t>
      </w:r>
      <w:r w:rsidRPr="00D52799">
        <w:rPr>
          <w:rFonts w:asciiTheme="minorHAnsi" w:hAnsiTheme="minorHAnsi" w:cstheme="minorHAnsi"/>
          <w:sz w:val="24"/>
          <w:szCs w:val="24"/>
        </w:rPr>
        <w:tab/>
        <w:t>Taxa</w:t>
      </w:r>
      <w:r w:rsidR="00AE3964" w:rsidRPr="00D52799">
        <w:rPr>
          <w:rFonts w:asciiTheme="minorHAnsi" w:hAnsiTheme="minorHAnsi" w:cstheme="minorHAnsi"/>
          <w:sz w:val="24"/>
          <w:szCs w:val="24"/>
        </w:rPr>
        <w:t>s</w:t>
      </w:r>
      <w:r w:rsidRPr="00D52799">
        <w:rPr>
          <w:rFonts w:asciiTheme="minorHAnsi" w:hAnsiTheme="minorHAnsi" w:cstheme="minorHAnsi"/>
          <w:sz w:val="24"/>
          <w:szCs w:val="24"/>
        </w:rPr>
        <w:t xml:space="preserve"> de amortização, </w:t>
      </w:r>
      <w:r w:rsidR="00AE3964" w:rsidRPr="00D52799">
        <w:rPr>
          <w:rFonts w:asciiTheme="minorHAnsi" w:hAnsiTheme="minorHAnsi" w:cstheme="minorHAnsi"/>
          <w:sz w:val="24"/>
          <w:szCs w:val="24"/>
        </w:rPr>
        <w:t xml:space="preserve">expressas em percentuais, </w:t>
      </w:r>
      <w:r w:rsidRPr="00D52799">
        <w:rPr>
          <w:rFonts w:asciiTheme="minorHAnsi" w:hAnsiTheme="minorHAnsi" w:cstheme="minorHAnsi"/>
          <w:sz w:val="24"/>
          <w:szCs w:val="24"/>
        </w:rPr>
        <w:t>informada</w:t>
      </w:r>
      <w:r w:rsidR="00AE3964" w:rsidRPr="00D52799">
        <w:rPr>
          <w:rFonts w:asciiTheme="minorHAnsi" w:hAnsiTheme="minorHAnsi" w:cstheme="minorHAnsi"/>
          <w:sz w:val="24"/>
          <w:szCs w:val="24"/>
        </w:rPr>
        <w:t>s</w:t>
      </w:r>
      <w:r w:rsidRPr="00D52799">
        <w:rPr>
          <w:rFonts w:asciiTheme="minorHAnsi" w:hAnsiTheme="minorHAnsi" w:cstheme="minorHAnsi"/>
          <w:sz w:val="24"/>
          <w:szCs w:val="24"/>
        </w:rPr>
        <w:t xml:space="preserve"> com 4 (quatro) casas decimais, conforme os percentuais informados na coluna “Taxa de Amortização - </w:t>
      </w:r>
      <w:proofErr w:type="spellStart"/>
      <w:r w:rsidRPr="00D52799">
        <w:rPr>
          <w:rFonts w:asciiTheme="minorHAnsi" w:hAnsiTheme="minorHAnsi" w:cstheme="minorHAnsi"/>
          <w:sz w:val="24"/>
          <w:szCs w:val="24"/>
        </w:rPr>
        <w:t>TAi</w:t>
      </w:r>
      <w:proofErr w:type="spellEnd"/>
      <w:r w:rsidRPr="00D52799">
        <w:rPr>
          <w:rFonts w:asciiTheme="minorHAnsi" w:hAnsiTheme="minorHAnsi" w:cstheme="minorHAnsi"/>
          <w:sz w:val="24"/>
          <w:szCs w:val="24"/>
        </w:rPr>
        <w:t>” na tabela constante do Anexo I</w:t>
      </w:r>
      <w:r w:rsidR="00796539" w:rsidRPr="00D52799">
        <w:rPr>
          <w:rFonts w:asciiTheme="minorHAnsi" w:hAnsiTheme="minorHAnsi" w:cstheme="minorHAnsi"/>
          <w:sz w:val="24"/>
          <w:szCs w:val="24"/>
        </w:rPr>
        <w:t>I</w:t>
      </w:r>
      <w:r w:rsidRPr="00D52799">
        <w:rPr>
          <w:rFonts w:asciiTheme="minorHAnsi" w:hAnsiTheme="minorHAnsi" w:cstheme="minorHAnsi"/>
          <w:sz w:val="24"/>
          <w:szCs w:val="24"/>
        </w:rPr>
        <w:t xml:space="preserve"> desta Escritura</w:t>
      </w:r>
      <w:r w:rsidR="00796539" w:rsidRPr="00D52799">
        <w:rPr>
          <w:rFonts w:asciiTheme="minorHAnsi" w:hAnsiTheme="minorHAnsi" w:cstheme="minorHAnsi"/>
          <w:sz w:val="24"/>
          <w:szCs w:val="24"/>
        </w:rPr>
        <w:t xml:space="preserve"> de Emissão</w:t>
      </w:r>
      <w:r w:rsidRPr="00D52799">
        <w:rPr>
          <w:rFonts w:asciiTheme="minorHAnsi" w:hAnsiTheme="minorHAnsi" w:cstheme="minorHAnsi"/>
          <w:sz w:val="24"/>
          <w:szCs w:val="24"/>
        </w:rPr>
        <w:t>.</w:t>
      </w:r>
    </w:p>
    <w:p w14:paraId="098D4FFC" w14:textId="77777777" w:rsidR="00FD26B3" w:rsidRPr="00D52799" w:rsidRDefault="00FD26B3" w:rsidP="00374B19">
      <w:pPr>
        <w:spacing w:line="320" w:lineRule="exact"/>
        <w:jc w:val="both"/>
        <w:rPr>
          <w:rFonts w:asciiTheme="minorHAnsi" w:hAnsiTheme="minorHAnsi" w:cstheme="minorHAnsi"/>
          <w:sz w:val="24"/>
          <w:szCs w:val="24"/>
        </w:rPr>
      </w:pPr>
    </w:p>
    <w:p w14:paraId="0D42253B" w14:textId="77777777" w:rsidR="00FD26B3" w:rsidRPr="00D52799" w:rsidRDefault="00FD26B3" w:rsidP="00374B19">
      <w:pPr>
        <w:pStyle w:val="ListaColorida-nfase11"/>
        <w:keepNext/>
        <w:spacing w:line="320" w:lineRule="exact"/>
        <w:ind w:left="0"/>
        <w:jc w:val="center"/>
        <w:rPr>
          <w:rFonts w:asciiTheme="minorHAnsi" w:hAnsiTheme="minorHAnsi" w:cstheme="minorHAnsi"/>
          <w:b/>
          <w:sz w:val="24"/>
          <w:szCs w:val="24"/>
          <w:u w:val="single"/>
        </w:rPr>
      </w:pPr>
      <w:bookmarkStart w:id="16" w:name="_DV_M55"/>
      <w:bookmarkEnd w:id="16"/>
      <w:r w:rsidRPr="00D52799">
        <w:rPr>
          <w:rFonts w:asciiTheme="minorHAnsi" w:hAnsiTheme="minorHAnsi" w:cstheme="minorHAnsi"/>
          <w:b/>
          <w:sz w:val="24"/>
          <w:szCs w:val="24"/>
        </w:rPr>
        <w:t xml:space="preserve">CLÁUSULA </w:t>
      </w:r>
      <w:r w:rsidR="007559B7" w:rsidRPr="00D52799">
        <w:rPr>
          <w:rFonts w:asciiTheme="minorHAnsi" w:hAnsiTheme="minorHAnsi" w:cstheme="minorHAnsi"/>
          <w:b/>
          <w:sz w:val="24"/>
          <w:szCs w:val="24"/>
        </w:rPr>
        <w:t>QUINTA</w:t>
      </w:r>
      <w:r w:rsidRPr="00D52799">
        <w:rPr>
          <w:rFonts w:asciiTheme="minorHAnsi" w:hAnsiTheme="minorHAnsi" w:cstheme="minorHAnsi"/>
          <w:b/>
          <w:sz w:val="24"/>
          <w:szCs w:val="24"/>
        </w:rPr>
        <w:t xml:space="preserve"> – </w:t>
      </w:r>
      <w:r w:rsidRPr="00D52799">
        <w:rPr>
          <w:rFonts w:asciiTheme="minorHAnsi" w:hAnsiTheme="minorHAnsi" w:cstheme="minorHAnsi"/>
          <w:b/>
          <w:color w:val="000000"/>
          <w:sz w:val="24"/>
          <w:szCs w:val="24"/>
        </w:rPr>
        <w:t>DESTINAÇÃO DOS RECURSOS DAS DEBÊNTURES</w:t>
      </w:r>
    </w:p>
    <w:p w14:paraId="3D9B0221" w14:textId="77777777" w:rsidR="00FD26B3" w:rsidRPr="00D52799" w:rsidRDefault="00FD26B3" w:rsidP="00374B19">
      <w:pPr>
        <w:pStyle w:val="ListaColorida-nfase11"/>
        <w:tabs>
          <w:tab w:val="left" w:pos="851"/>
        </w:tabs>
        <w:spacing w:line="320" w:lineRule="exact"/>
        <w:ind w:left="0"/>
        <w:jc w:val="both"/>
        <w:rPr>
          <w:rFonts w:asciiTheme="minorHAnsi" w:hAnsiTheme="minorHAnsi" w:cstheme="minorHAnsi"/>
          <w:sz w:val="24"/>
          <w:szCs w:val="24"/>
        </w:rPr>
      </w:pPr>
    </w:p>
    <w:p w14:paraId="7EAD8094" w14:textId="495D1286" w:rsidR="00FD26B3" w:rsidRPr="00D52799" w:rsidRDefault="00FD26B3"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u w:val="single"/>
        </w:rPr>
        <w:t>Destinação dos Recursos</w:t>
      </w:r>
      <w:r w:rsidRPr="00D52799">
        <w:rPr>
          <w:rFonts w:asciiTheme="minorHAnsi" w:hAnsiTheme="minorHAnsi" w:cstheme="minorHAnsi"/>
          <w:sz w:val="24"/>
          <w:szCs w:val="24"/>
        </w:rPr>
        <w:t>. Os recursos captados por meio da Emissão serão utilizados pela Emi</w:t>
      </w:r>
      <w:r w:rsidR="00500F27" w:rsidRPr="00D52799">
        <w:rPr>
          <w:rFonts w:asciiTheme="minorHAnsi" w:hAnsiTheme="minorHAnsi" w:cstheme="minorHAnsi"/>
          <w:sz w:val="24"/>
          <w:szCs w:val="24"/>
        </w:rPr>
        <w:t>ssora</w:t>
      </w:r>
      <w:r w:rsidR="00867C9E" w:rsidRPr="00D52799">
        <w:rPr>
          <w:rFonts w:asciiTheme="minorHAnsi" w:hAnsiTheme="minorHAnsi" w:cstheme="minorHAnsi"/>
          <w:sz w:val="24"/>
          <w:szCs w:val="24"/>
        </w:rPr>
        <w:t>, direta ou indiretamente através de sociedades do seu grupo econômico,</w:t>
      </w:r>
      <w:r w:rsidR="000B4B0D" w:rsidRPr="00D52799">
        <w:rPr>
          <w:rFonts w:asciiTheme="minorHAnsi" w:hAnsiTheme="minorHAnsi" w:cstheme="minorHAnsi"/>
          <w:sz w:val="24"/>
          <w:szCs w:val="24"/>
        </w:rPr>
        <w:t xml:space="preserve"> </w:t>
      </w:r>
      <w:r w:rsidR="00D039B7" w:rsidRPr="00D52799">
        <w:rPr>
          <w:rFonts w:asciiTheme="minorHAnsi" w:hAnsiTheme="minorHAnsi" w:cstheme="minorHAnsi"/>
          <w:sz w:val="24"/>
          <w:szCs w:val="24"/>
        </w:rPr>
        <w:t xml:space="preserve">para desenvolvimento </w:t>
      </w:r>
      <w:r w:rsidR="00037C01" w:rsidRPr="00D52799">
        <w:rPr>
          <w:rFonts w:asciiTheme="minorHAnsi" w:hAnsiTheme="minorHAnsi" w:cstheme="minorHAnsi"/>
          <w:sz w:val="24"/>
          <w:szCs w:val="24"/>
        </w:rPr>
        <w:t xml:space="preserve">do empreendimento </w:t>
      </w:r>
      <w:r w:rsidR="00236B11" w:rsidRPr="00D52799">
        <w:rPr>
          <w:rFonts w:asciiTheme="minorHAnsi" w:hAnsiTheme="minorHAnsi" w:cstheme="minorHAnsi"/>
          <w:sz w:val="24"/>
          <w:szCs w:val="24"/>
        </w:rPr>
        <w:t xml:space="preserve">imobiliário </w:t>
      </w:r>
      <w:r w:rsidR="00037C01" w:rsidRPr="00D52799">
        <w:rPr>
          <w:rFonts w:asciiTheme="minorHAnsi" w:hAnsiTheme="minorHAnsi" w:cstheme="minorHAnsi"/>
          <w:sz w:val="24"/>
          <w:szCs w:val="24"/>
        </w:rPr>
        <w:t xml:space="preserve">denominado </w:t>
      </w:r>
      <w:r w:rsidR="00744666" w:rsidRPr="00D52799">
        <w:rPr>
          <w:rFonts w:asciiTheme="minorHAnsi" w:hAnsiTheme="minorHAnsi" w:cstheme="minorHAnsi"/>
          <w:sz w:val="24"/>
          <w:szCs w:val="24"/>
        </w:rPr>
        <w:t>Condomínio Residencial Unique Pirassununga</w:t>
      </w:r>
      <w:r w:rsidR="00222F3F" w:rsidRPr="00D52799">
        <w:rPr>
          <w:rFonts w:asciiTheme="minorHAnsi" w:hAnsiTheme="minorHAnsi" w:cstheme="minorHAnsi"/>
          <w:sz w:val="24"/>
          <w:szCs w:val="24"/>
        </w:rPr>
        <w:t xml:space="preserve"> (“</w:t>
      </w:r>
      <w:r w:rsidR="00222F3F" w:rsidRPr="00D52799">
        <w:rPr>
          <w:rFonts w:asciiTheme="minorHAnsi" w:hAnsiTheme="minorHAnsi" w:cstheme="minorHAnsi"/>
          <w:sz w:val="24"/>
          <w:szCs w:val="24"/>
          <w:u w:val="single"/>
        </w:rPr>
        <w:t>Empreendimento Imobiliário</w:t>
      </w:r>
      <w:r w:rsidR="00222F3F" w:rsidRPr="00D52799">
        <w:rPr>
          <w:rFonts w:asciiTheme="minorHAnsi" w:hAnsiTheme="minorHAnsi" w:cstheme="minorHAnsi"/>
          <w:sz w:val="24"/>
          <w:szCs w:val="24"/>
        </w:rPr>
        <w:t>”)</w:t>
      </w:r>
      <w:r w:rsidR="000B0EDD" w:rsidRPr="00D52799">
        <w:rPr>
          <w:rFonts w:asciiTheme="minorHAnsi" w:hAnsiTheme="minorHAnsi" w:cstheme="minorHAnsi"/>
          <w:sz w:val="24"/>
          <w:szCs w:val="24"/>
        </w:rPr>
        <w:t xml:space="preserve"> </w:t>
      </w:r>
      <w:ins w:id="17" w:author="Bianca Galdino" w:date="2021-09-09T14:38:00Z">
        <w:r w:rsidR="0051270C">
          <w:rPr>
            <w:rFonts w:asciiTheme="minorHAnsi" w:hAnsiTheme="minorHAnsi" w:cstheme="minorHAnsi"/>
            <w:sz w:val="24"/>
            <w:szCs w:val="24"/>
          </w:rPr>
          <w:t xml:space="preserve">descrito no </w:t>
        </w:r>
        <w:r w:rsidR="0051270C" w:rsidRPr="00D52799">
          <w:rPr>
            <w:rFonts w:asciiTheme="minorHAnsi" w:hAnsiTheme="minorHAnsi" w:cstheme="minorHAnsi"/>
            <w:sz w:val="24"/>
            <w:szCs w:val="24"/>
          </w:rPr>
          <w:t>do Anexo VI desta Escritura de Emissão</w:t>
        </w:r>
        <w:r w:rsidR="0051270C" w:rsidRPr="00D52799">
          <w:rPr>
            <w:rFonts w:asciiTheme="minorHAnsi" w:hAnsiTheme="minorHAnsi" w:cstheme="minorHAnsi"/>
            <w:sz w:val="24"/>
            <w:szCs w:val="24"/>
          </w:rPr>
          <w:t xml:space="preserve"> </w:t>
        </w:r>
      </w:ins>
      <w:r w:rsidR="0066725E" w:rsidRPr="00D52799">
        <w:rPr>
          <w:rFonts w:asciiTheme="minorHAnsi" w:hAnsiTheme="minorHAnsi" w:cstheme="minorHAnsi"/>
          <w:sz w:val="24"/>
          <w:szCs w:val="24"/>
        </w:rPr>
        <w:t>(“</w:t>
      </w:r>
      <w:r w:rsidR="0066725E" w:rsidRPr="00D52799">
        <w:rPr>
          <w:rFonts w:asciiTheme="minorHAnsi" w:hAnsiTheme="minorHAnsi" w:cstheme="minorHAnsi"/>
          <w:sz w:val="24"/>
          <w:szCs w:val="24"/>
          <w:u w:val="single"/>
        </w:rPr>
        <w:t>Destinação dos Recursos</w:t>
      </w:r>
      <w:r w:rsidR="0066725E" w:rsidRPr="00D52799">
        <w:rPr>
          <w:rFonts w:asciiTheme="minorHAnsi" w:hAnsiTheme="minorHAnsi" w:cstheme="minorHAnsi"/>
          <w:sz w:val="24"/>
          <w:szCs w:val="24"/>
        </w:rPr>
        <w:t>”)</w:t>
      </w:r>
      <w:r w:rsidR="000B0EDD" w:rsidRPr="00D52799">
        <w:rPr>
          <w:rFonts w:asciiTheme="minorHAnsi" w:hAnsiTheme="minorHAnsi" w:cstheme="minorHAnsi"/>
          <w:sz w:val="24"/>
          <w:szCs w:val="24"/>
        </w:rPr>
        <w:t xml:space="preserve"> conforme o cronograma indicativo constante do Anexo </w:t>
      </w:r>
      <w:r w:rsidR="004861C1" w:rsidRPr="00D52799">
        <w:rPr>
          <w:rFonts w:asciiTheme="minorHAnsi" w:hAnsiTheme="minorHAnsi" w:cstheme="minorHAnsi"/>
          <w:sz w:val="24"/>
          <w:szCs w:val="24"/>
        </w:rPr>
        <w:t xml:space="preserve">VI </w:t>
      </w:r>
      <w:r w:rsidR="000B0EDD" w:rsidRPr="00D52799">
        <w:rPr>
          <w:rFonts w:asciiTheme="minorHAnsi" w:hAnsiTheme="minorHAnsi" w:cstheme="minorHAnsi"/>
          <w:sz w:val="24"/>
          <w:szCs w:val="24"/>
        </w:rPr>
        <w:t>desta Escritura de Emissão (“</w:t>
      </w:r>
      <w:r w:rsidR="000B0EDD" w:rsidRPr="00D52799">
        <w:rPr>
          <w:rFonts w:asciiTheme="minorHAnsi" w:hAnsiTheme="minorHAnsi" w:cstheme="minorHAnsi"/>
          <w:sz w:val="24"/>
          <w:szCs w:val="24"/>
          <w:u w:val="single"/>
        </w:rPr>
        <w:t>Cronograma Indicativo</w:t>
      </w:r>
      <w:r w:rsidR="000B0EDD" w:rsidRPr="00D52799">
        <w:rPr>
          <w:rFonts w:asciiTheme="minorHAnsi" w:hAnsiTheme="minorHAnsi" w:cstheme="minorHAnsi"/>
          <w:sz w:val="24"/>
          <w:szCs w:val="24"/>
        </w:rPr>
        <w:t>”)</w:t>
      </w:r>
      <w:r w:rsidRPr="00D52799">
        <w:rPr>
          <w:rFonts w:asciiTheme="minorHAnsi" w:hAnsiTheme="minorHAnsi" w:cstheme="minorHAnsi"/>
          <w:sz w:val="24"/>
          <w:szCs w:val="24"/>
        </w:rPr>
        <w:t>.</w:t>
      </w:r>
      <w:r w:rsidR="00F560BC" w:rsidRPr="00D52799">
        <w:rPr>
          <w:rFonts w:asciiTheme="minorHAnsi" w:hAnsiTheme="minorHAnsi" w:cstheme="minorHAnsi"/>
          <w:sz w:val="24"/>
          <w:szCs w:val="24"/>
        </w:rPr>
        <w:t xml:space="preserve"> </w:t>
      </w:r>
      <w:bookmarkStart w:id="18" w:name="_Hlk77263345"/>
      <w:r w:rsidR="00662A26" w:rsidRPr="00D52799">
        <w:rPr>
          <w:rFonts w:asciiTheme="minorHAnsi" w:hAnsiTheme="minorHAnsi" w:cstheme="minorHAnsi"/>
          <w:sz w:val="24"/>
          <w:szCs w:val="24"/>
        </w:rPr>
        <w:t>Para os fins do disposto acima, se obriga a manter titular do controle societário das sociedades por ela investidas, conforme definição constante do artigo 116 da Lei das Sociedades por Ações, até que seja comprovada, pela Emissora, a integral destinação dos recursos</w:t>
      </w:r>
      <w:bookmarkEnd w:id="18"/>
      <w:r w:rsidR="00662A26" w:rsidRPr="00D52799">
        <w:rPr>
          <w:rFonts w:asciiTheme="minorHAnsi" w:hAnsiTheme="minorHAnsi" w:cstheme="minorHAnsi"/>
          <w:sz w:val="24"/>
          <w:szCs w:val="24"/>
        </w:rPr>
        <w:t>.</w:t>
      </w:r>
    </w:p>
    <w:p w14:paraId="612AB0BD"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p>
    <w:p w14:paraId="6B00066F" w14:textId="1C46EF6A" w:rsidR="00D461E1" w:rsidRPr="00D52799" w:rsidRDefault="00D461E1" w:rsidP="00374B19">
      <w:pPr>
        <w:pStyle w:val="ListaColorida-nfase11"/>
        <w:numPr>
          <w:ilvl w:val="2"/>
          <w:numId w:val="15"/>
        </w:numPr>
        <w:spacing w:line="320" w:lineRule="exact"/>
        <w:jc w:val="both"/>
        <w:rPr>
          <w:rFonts w:asciiTheme="minorHAnsi" w:hAnsiTheme="minorHAnsi" w:cstheme="minorHAnsi"/>
          <w:sz w:val="24"/>
          <w:szCs w:val="24"/>
        </w:rPr>
      </w:pPr>
      <w:bookmarkStart w:id="19" w:name="_Hlk80118252"/>
      <w:r w:rsidRPr="00D52799">
        <w:rPr>
          <w:rFonts w:asciiTheme="minorHAnsi" w:hAnsiTheme="minorHAnsi" w:cstheme="minorHAnsi"/>
          <w:sz w:val="24"/>
          <w:szCs w:val="24"/>
        </w:rPr>
        <w:t>Observado o disposto na cláusula 1.6., do total dos recursos integralizados pela Debenturista</w:t>
      </w:r>
      <w:r w:rsidR="00365195" w:rsidRPr="00D52799">
        <w:rPr>
          <w:rFonts w:asciiTheme="minorHAnsi" w:hAnsiTheme="minorHAnsi" w:cstheme="minorHAnsi"/>
          <w:sz w:val="24"/>
          <w:szCs w:val="24"/>
        </w:rPr>
        <w:t xml:space="preserve">, </w:t>
      </w:r>
      <w:r w:rsidR="009D0658">
        <w:rPr>
          <w:rFonts w:asciiTheme="minorHAnsi" w:hAnsiTheme="minorHAnsi" w:cstheme="minorHAnsi"/>
          <w:sz w:val="24"/>
          <w:szCs w:val="24"/>
        </w:rPr>
        <w:t xml:space="preserve">considerando o deságio aplicado, </w:t>
      </w:r>
      <w:r w:rsidR="00365195" w:rsidRPr="004A02E1">
        <w:rPr>
          <w:rFonts w:asciiTheme="minorHAnsi" w:hAnsiTheme="minorHAnsi" w:cstheme="minorHAnsi"/>
          <w:sz w:val="24"/>
          <w:szCs w:val="24"/>
        </w:rPr>
        <w:t>o valor de R$ 14.</w:t>
      </w:r>
      <w:r w:rsidR="00710461" w:rsidRPr="004A02E1">
        <w:rPr>
          <w:rFonts w:asciiTheme="minorHAnsi" w:hAnsiTheme="minorHAnsi" w:cstheme="minorHAnsi"/>
          <w:sz w:val="24"/>
          <w:szCs w:val="24"/>
        </w:rPr>
        <w:t>00</w:t>
      </w:r>
      <w:r w:rsidR="009D0658" w:rsidRPr="004A02E1">
        <w:rPr>
          <w:rFonts w:asciiTheme="minorHAnsi" w:hAnsiTheme="minorHAnsi" w:cstheme="minorHAnsi"/>
          <w:sz w:val="24"/>
          <w:szCs w:val="24"/>
        </w:rPr>
        <w:t>8</w:t>
      </w:r>
      <w:r w:rsidR="00710461" w:rsidRPr="004A02E1">
        <w:rPr>
          <w:rFonts w:asciiTheme="minorHAnsi" w:hAnsiTheme="minorHAnsi" w:cstheme="minorHAnsi"/>
          <w:sz w:val="24"/>
          <w:szCs w:val="24"/>
        </w:rPr>
        <w:t>.</w:t>
      </w:r>
      <w:r w:rsidR="009D0658" w:rsidRPr="004A02E1">
        <w:rPr>
          <w:rFonts w:asciiTheme="minorHAnsi" w:hAnsiTheme="minorHAnsi" w:cstheme="minorHAnsi"/>
          <w:sz w:val="24"/>
          <w:szCs w:val="24"/>
        </w:rPr>
        <w:t>630</w:t>
      </w:r>
      <w:r w:rsidR="00710461" w:rsidRPr="004A02E1">
        <w:rPr>
          <w:rFonts w:asciiTheme="minorHAnsi" w:hAnsiTheme="minorHAnsi" w:cstheme="minorHAnsi"/>
          <w:sz w:val="24"/>
          <w:szCs w:val="24"/>
        </w:rPr>
        <w:t>,</w:t>
      </w:r>
      <w:r w:rsidR="009D0658" w:rsidRPr="004A02E1">
        <w:rPr>
          <w:rFonts w:asciiTheme="minorHAnsi" w:hAnsiTheme="minorHAnsi" w:cstheme="minorHAnsi"/>
          <w:sz w:val="24"/>
          <w:szCs w:val="24"/>
        </w:rPr>
        <w:t>74</w:t>
      </w:r>
      <w:r w:rsidR="00365195" w:rsidRPr="004A02E1">
        <w:rPr>
          <w:rFonts w:asciiTheme="minorHAnsi" w:hAnsiTheme="minorHAnsi" w:cstheme="minorHAnsi"/>
          <w:sz w:val="24"/>
          <w:szCs w:val="24"/>
        </w:rPr>
        <w:t xml:space="preserve"> (quatorze milhões, </w:t>
      </w:r>
      <w:r w:rsidR="009D0658" w:rsidRPr="004A02E1">
        <w:rPr>
          <w:rFonts w:asciiTheme="minorHAnsi" w:hAnsiTheme="minorHAnsi" w:cstheme="minorHAnsi"/>
          <w:sz w:val="24"/>
          <w:szCs w:val="24"/>
        </w:rPr>
        <w:t xml:space="preserve">oito </w:t>
      </w:r>
      <w:r w:rsidR="00365195" w:rsidRPr="004A02E1">
        <w:rPr>
          <w:rFonts w:asciiTheme="minorHAnsi" w:hAnsiTheme="minorHAnsi" w:cstheme="minorHAnsi"/>
          <w:sz w:val="24"/>
          <w:szCs w:val="24"/>
        </w:rPr>
        <w:t xml:space="preserve">mil, </w:t>
      </w:r>
      <w:r w:rsidR="009D0658" w:rsidRPr="004A02E1">
        <w:rPr>
          <w:rFonts w:asciiTheme="minorHAnsi" w:hAnsiTheme="minorHAnsi" w:cstheme="minorHAnsi"/>
          <w:sz w:val="24"/>
          <w:szCs w:val="24"/>
        </w:rPr>
        <w:t>seiscentos e trinta</w:t>
      </w:r>
      <w:r w:rsidR="00365195" w:rsidRPr="004A02E1">
        <w:rPr>
          <w:rFonts w:asciiTheme="minorHAnsi" w:hAnsiTheme="minorHAnsi" w:cstheme="minorHAnsi"/>
          <w:sz w:val="24"/>
          <w:szCs w:val="24"/>
        </w:rPr>
        <w:t xml:space="preserve"> reais e </w:t>
      </w:r>
      <w:r w:rsidR="009D0658" w:rsidRPr="004A02E1">
        <w:rPr>
          <w:rFonts w:asciiTheme="minorHAnsi" w:hAnsiTheme="minorHAnsi" w:cstheme="minorHAnsi"/>
          <w:sz w:val="24"/>
          <w:szCs w:val="24"/>
        </w:rPr>
        <w:t>setenta e quatro</w:t>
      </w:r>
      <w:r w:rsidR="00710461" w:rsidRPr="004A02E1">
        <w:rPr>
          <w:rFonts w:asciiTheme="minorHAnsi" w:hAnsiTheme="minorHAnsi" w:cstheme="minorHAnsi"/>
          <w:sz w:val="24"/>
          <w:szCs w:val="24"/>
        </w:rPr>
        <w:t xml:space="preserve"> </w:t>
      </w:r>
      <w:r w:rsidR="00365195" w:rsidRPr="004A02E1">
        <w:rPr>
          <w:rFonts w:asciiTheme="minorHAnsi" w:hAnsiTheme="minorHAnsi" w:cstheme="minorHAnsi"/>
          <w:sz w:val="24"/>
          <w:szCs w:val="24"/>
        </w:rPr>
        <w:t>centavos) ser</w:t>
      </w:r>
      <w:r w:rsidR="009D0658" w:rsidRPr="004A02E1">
        <w:rPr>
          <w:rFonts w:asciiTheme="minorHAnsi" w:hAnsiTheme="minorHAnsi" w:cstheme="minorHAnsi"/>
          <w:sz w:val="24"/>
          <w:szCs w:val="24"/>
        </w:rPr>
        <w:t>á</w:t>
      </w:r>
      <w:r w:rsidR="00365195" w:rsidRPr="004A02E1">
        <w:rPr>
          <w:rFonts w:asciiTheme="minorHAnsi" w:hAnsiTheme="minorHAnsi" w:cstheme="minorHAnsi"/>
          <w:sz w:val="24"/>
          <w:szCs w:val="24"/>
        </w:rPr>
        <w:t xml:space="preserve"> liberado à Emissora, que ser</w:t>
      </w:r>
      <w:r w:rsidR="009D0658" w:rsidRPr="004A02E1">
        <w:rPr>
          <w:rFonts w:asciiTheme="minorHAnsi" w:hAnsiTheme="minorHAnsi" w:cstheme="minorHAnsi"/>
          <w:sz w:val="24"/>
          <w:szCs w:val="24"/>
        </w:rPr>
        <w:t>á</w:t>
      </w:r>
      <w:r w:rsidR="00365195" w:rsidRPr="004A02E1">
        <w:rPr>
          <w:rFonts w:asciiTheme="minorHAnsi" w:hAnsiTheme="minorHAnsi" w:cstheme="minorHAnsi"/>
          <w:sz w:val="24"/>
          <w:szCs w:val="24"/>
        </w:rPr>
        <w:t xml:space="preserve"> utilizado da seguinte forma:</w:t>
      </w:r>
      <w:r w:rsidRPr="004A02E1">
        <w:rPr>
          <w:rFonts w:asciiTheme="minorHAnsi" w:hAnsiTheme="minorHAnsi" w:cstheme="minorHAnsi"/>
          <w:sz w:val="24"/>
          <w:szCs w:val="24"/>
        </w:rPr>
        <w:t xml:space="preserve"> (i) R$ </w:t>
      </w:r>
      <w:r w:rsidR="00365195" w:rsidRPr="004A02E1">
        <w:rPr>
          <w:rFonts w:asciiTheme="minorHAnsi" w:hAnsiTheme="minorHAnsi" w:cstheme="minorHAnsi"/>
          <w:sz w:val="24"/>
          <w:szCs w:val="24"/>
        </w:rPr>
        <w:t>711.357,50</w:t>
      </w:r>
      <w:r w:rsidRPr="004A02E1">
        <w:rPr>
          <w:rFonts w:asciiTheme="minorHAnsi" w:hAnsiTheme="minorHAnsi" w:cstheme="minorHAnsi"/>
          <w:sz w:val="24"/>
          <w:szCs w:val="24"/>
        </w:rPr>
        <w:t xml:space="preserve"> (</w:t>
      </w:r>
      <w:r w:rsidR="00365195" w:rsidRPr="004A02E1">
        <w:rPr>
          <w:rFonts w:asciiTheme="minorHAnsi" w:hAnsiTheme="minorHAnsi" w:cstheme="minorHAnsi"/>
          <w:sz w:val="24"/>
          <w:szCs w:val="24"/>
        </w:rPr>
        <w:t xml:space="preserve">setecentos e onze </w:t>
      </w:r>
      <w:r w:rsidRPr="004A02E1">
        <w:rPr>
          <w:rFonts w:asciiTheme="minorHAnsi" w:hAnsiTheme="minorHAnsi" w:cstheme="minorHAnsi"/>
          <w:sz w:val="24"/>
          <w:szCs w:val="24"/>
        </w:rPr>
        <w:t>mil</w:t>
      </w:r>
      <w:r w:rsidR="00365195" w:rsidRPr="004A02E1">
        <w:rPr>
          <w:rFonts w:asciiTheme="minorHAnsi" w:hAnsiTheme="minorHAnsi" w:cstheme="minorHAnsi"/>
          <w:sz w:val="24"/>
          <w:szCs w:val="24"/>
        </w:rPr>
        <w:t>, trezentos e cinquenta e sete</w:t>
      </w:r>
      <w:r w:rsidRPr="004A02E1">
        <w:rPr>
          <w:rFonts w:asciiTheme="minorHAnsi" w:hAnsiTheme="minorHAnsi" w:cstheme="minorHAnsi"/>
          <w:sz w:val="24"/>
          <w:szCs w:val="24"/>
        </w:rPr>
        <w:t xml:space="preserve"> reais</w:t>
      </w:r>
      <w:r w:rsidR="00365195" w:rsidRPr="004A02E1">
        <w:rPr>
          <w:rFonts w:asciiTheme="minorHAnsi" w:hAnsiTheme="minorHAnsi" w:cstheme="minorHAnsi"/>
          <w:sz w:val="24"/>
          <w:szCs w:val="24"/>
        </w:rPr>
        <w:t xml:space="preserve"> e cinquenta centavos</w:t>
      </w:r>
      <w:r w:rsidRPr="004A02E1">
        <w:rPr>
          <w:rFonts w:asciiTheme="minorHAnsi" w:hAnsiTheme="minorHAnsi" w:cstheme="minorHAnsi"/>
          <w:sz w:val="24"/>
          <w:szCs w:val="24"/>
        </w:rPr>
        <w:t xml:space="preserve">) serão </w:t>
      </w:r>
      <w:r w:rsidR="009D0658" w:rsidRPr="004A02E1">
        <w:rPr>
          <w:rFonts w:asciiTheme="minorHAnsi" w:hAnsiTheme="minorHAnsi" w:cstheme="minorHAnsi"/>
          <w:sz w:val="24"/>
          <w:szCs w:val="24"/>
        </w:rPr>
        <w:t xml:space="preserve">retidos pela </w:t>
      </w:r>
      <w:proofErr w:type="spellStart"/>
      <w:r w:rsidR="009D0658" w:rsidRPr="004A02E1">
        <w:rPr>
          <w:rFonts w:asciiTheme="minorHAnsi" w:hAnsiTheme="minorHAnsi" w:cstheme="minorHAnsi"/>
          <w:sz w:val="24"/>
          <w:szCs w:val="24"/>
        </w:rPr>
        <w:t>Securitizadora</w:t>
      </w:r>
      <w:proofErr w:type="spellEnd"/>
      <w:r w:rsidR="009D0658" w:rsidRPr="004A02E1">
        <w:rPr>
          <w:rFonts w:asciiTheme="minorHAnsi" w:hAnsiTheme="minorHAnsi" w:cstheme="minorHAnsi"/>
          <w:sz w:val="24"/>
          <w:szCs w:val="24"/>
        </w:rPr>
        <w:t xml:space="preserve"> </w:t>
      </w:r>
      <w:r w:rsidRPr="004A02E1">
        <w:rPr>
          <w:rFonts w:asciiTheme="minorHAnsi" w:hAnsiTheme="minorHAnsi" w:cstheme="minorHAnsi"/>
          <w:sz w:val="24"/>
          <w:szCs w:val="24"/>
        </w:rPr>
        <w:t xml:space="preserve">para </w:t>
      </w:r>
      <w:r w:rsidR="00DF48AD" w:rsidRPr="004A02E1">
        <w:rPr>
          <w:rFonts w:asciiTheme="minorHAnsi" w:hAnsiTheme="minorHAnsi" w:cstheme="minorHAnsi"/>
          <w:sz w:val="24"/>
          <w:szCs w:val="24"/>
        </w:rPr>
        <w:t>o pagamento das Despesas Iniciais</w:t>
      </w:r>
      <w:r w:rsidRPr="004A02E1">
        <w:rPr>
          <w:rFonts w:asciiTheme="minorHAnsi" w:hAnsiTheme="minorHAnsi" w:cstheme="minorHAnsi"/>
          <w:sz w:val="24"/>
          <w:szCs w:val="24"/>
        </w:rPr>
        <w:t>, conforme definido na Cláusula 14.3.1. abaixo; (ii) R$ 1.000.000,00 (um milhão de reais) serão destinados para a constituição de Fundo de Reserva, nos termos da cláusula 6.</w:t>
      </w:r>
      <w:r w:rsidR="002328F8" w:rsidRPr="004A02E1">
        <w:rPr>
          <w:rFonts w:asciiTheme="minorHAnsi" w:hAnsiTheme="minorHAnsi" w:cstheme="minorHAnsi"/>
          <w:sz w:val="24"/>
          <w:szCs w:val="24"/>
        </w:rPr>
        <w:t>2</w:t>
      </w:r>
      <w:r w:rsidRPr="004A02E1">
        <w:rPr>
          <w:rFonts w:asciiTheme="minorHAnsi" w:hAnsiTheme="minorHAnsi" w:cstheme="minorHAnsi"/>
          <w:sz w:val="24"/>
          <w:szCs w:val="24"/>
        </w:rPr>
        <w:t>.; e (</w:t>
      </w:r>
      <w:proofErr w:type="spellStart"/>
      <w:r w:rsidRPr="004A02E1">
        <w:rPr>
          <w:rFonts w:asciiTheme="minorHAnsi" w:hAnsiTheme="minorHAnsi" w:cstheme="minorHAnsi"/>
          <w:sz w:val="24"/>
          <w:szCs w:val="24"/>
        </w:rPr>
        <w:t>iii</w:t>
      </w:r>
      <w:proofErr w:type="spellEnd"/>
      <w:r w:rsidRPr="004A02E1">
        <w:rPr>
          <w:rFonts w:asciiTheme="minorHAnsi" w:hAnsiTheme="minorHAnsi" w:cstheme="minorHAnsi"/>
          <w:sz w:val="24"/>
          <w:szCs w:val="24"/>
        </w:rPr>
        <w:t xml:space="preserve">) </w:t>
      </w:r>
      <w:r w:rsidR="004A02E1" w:rsidRPr="004A02E1">
        <w:rPr>
          <w:rFonts w:asciiTheme="minorHAnsi" w:hAnsiTheme="minorHAnsi" w:cstheme="minorHAnsi"/>
          <w:sz w:val="24"/>
          <w:szCs w:val="24"/>
        </w:rPr>
        <w:t xml:space="preserve">R$ </w:t>
      </w:r>
      <w:r w:rsidRPr="004A02E1">
        <w:rPr>
          <w:rFonts w:asciiTheme="minorHAnsi" w:hAnsiTheme="minorHAnsi" w:cstheme="minorHAnsi"/>
          <w:sz w:val="24"/>
          <w:szCs w:val="24"/>
        </w:rPr>
        <w:t>12.</w:t>
      </w:r>
      <w:r w:rsidR="009D0658" w:rsidRPr="004A02E1">
        <w:rPr>
          <w:rFonts w:asciiTheme="minorHAnsi" w:hAnsiTheme="minorHAnsi" w:cstheme="minorHAnsi"/>
          <w:sz w:val="24"/>
          <w:szCs w:val="24"/>
        </w:rPr>
        <w:t>297.273,24</w:t>
      </w:r>
      <w:r w:rsidRPr="004A02E1">
        <w:rPr>
          <w:rFonts w:asciiTheme="minorHAnsi" w:hAnsiTheme="minorHAnsi" w:cstheme="minorHAnsi"/>
          <w:sz w:val="24"/>
          <w:szCs w:val="24"/>
        </w:rPr>
        <w:t xml:space="preserve"> (doze milhões</w:t>
      </w:r>
      <w:r w:rsidR="00365195" w:rsidRPr="004A02E1">
        <w:rPr>
          <w:rFonts w:asciiTheme="minorHAnsi" w:hAnsiTheme="minorHAnsi" w:cstheme="minorHAnsi"/>
          <w:sz w:val="24"/>
          <w:szCs w:val="24"/>
        </w:rPr>
        <w:t xml:space="preserve">, </w:t>
      </w:r>
      <w:proofErr w:type="gramStart"/>
      <w:r w:rsidR="00710461" w:rsidRPr="004A02E1">
        <w:rPr>
          <w:rFonts w:asciiTheme="minorHAnsi" w:hAnsiTheme="minorHAnsi" w:cstheme="minorHAnsi"/>
          <w:sz w:val="24"/>
          <w:szCs w:val="24"/>
        </w:rPr>
        <w:t xml:space="preserve">duzentos </w:t>
      </w:r>
      <w:r w:rsidR="009D0658" w:rsidRPr="004A02E1">
        <w:rPr>
          <w:rFonts w:asciiTheme="minorHAnsi" w:hAnsiTheme="minorHAnsi" w:cstheme="minorHAnsi"/>
          <w:sz w:val="24"/>
          <w:szCs w:val="24"/>
        </w:rPr>
        <w:t xml:space="preserve"> e</w:t>
      </w:r>
      <w:proofErr w:type="gramEnd"/>
      <w:r w:rsidR="009D0658" w:rsidRPr="004A02E1">
        <w:rPr>
          <w:rFonts w:asciiTheme="minorHAnsi" w:hAnsiTheme="minorHAnsi" w:cstheme="minorHAnsi"/>
          <w:sz w:val="24"/>
          <w:szCs w:val="24"/>
        </w:rPr>
        <w:t xml:space="preserve"> noventa e sete</w:t>
      </w:r>
      <w:r w:rsidR="00365195" w:rsidRPr="004A02E1">
        <w:rPr>
          <w:rFonts w:asciiTheme="minorHAnsi" w:hAnsiTheme="minorHAnsi" w:cstheme="minorHAnsi"/>
          <w:sz w:val="24"/>
          <w:szCs w:val="24"/>
        </w:rPr>
        <w:t xml:space="preserve"> mil, </w:t>
      </w:r>
      <w:r w:rsidR="009D0658" w:rsidRPr="004A02E1">
        <w:rPr>
          <w:rFonts w:asciiTheme="minorHAnsi" w:hAnsiTheme="minorHAnsi" w:cstheme="minorHAnsi"/>
          <w:sz w:val="24"/>
          <w:szCs w:val="24"/>
        </w:rPr>
        <w:t xml:space="preserve">duzentos </w:t>
      </w:r>
      <w:r w:rsidR="00710461" w:rsidRPr="004A02E1">
        <w:rPr>
          <w:rFonts w:asciiTheme="minorHAnsi" w:hAnsiTheme="minorHAnsi" w:cstheme="minorHAnsi"/>
          <w:sz w:val="24"/>
          <w:szCs w:val="24"/>
        </w:rPr>
        <w:t xml:space="preserve">e setenta e </w:t>
      </w:r>
      <w:r w:rsidR="009D0658" w:rsidRPr="004A02E1">
        <w:rPr>
          <w:rFonts w:asciiTheme="minorHAnsi" w:hAnsiTheme="minorHAnsi" w:cstheme="minorHAnsi"/>
          <w:sz w:val="24"/>
          <w:szCs w:val="24"/>
        </w:rPr>
        <w:t xml:space="preserve">três </w:t>
      </w:r>
      <w:r w:rsidRPr="004A02E1">
        <w:rPr>
          <w:rFonts w:asciiTheme="minorHAnsi" w:hAnsiTheme="minorHAnsi" w:cstheme="minorHAnsi"/>
          <w:sz w:val="24"/>
          <w:szCs w:val="24"/>
        </w:rPr>
        <w:t>reais</w:t>
      </w:r>
      <w:r w:rsidR="00365195" w:rsidRPr="004A02E1">
        <w:rPr>
          <w:rFonts w:asciiTheme="minorHAnsi" w:hAnsiTheme="minorHAnsi" w:cstheme="minorHAnsi"/>
          <w:sz w:val="24"/>
          <w:szCs w:val="24"/>
        </w:rPr>
        <w:t xml:space="preserve"> e </w:t>
      </w:r>
      <w:r w:rsidR="009D0658" w:rsidRPr="004A02E1">
        <w:rPr>
          <w:rFonts w:asciiTheme="minorHAnsi" w:hAnsiTheme="minorHAnsi" w:cstheme="minorHAnsi"/>
          <w:sz w:val="24"/>
          <w:szCs w:val="24"/>
        </w:rPr>
        <w:t>vinte e quatro</w:t>
      </w:r>
      <w:r w:rsidR="00710461" w:rsidRPr="004A02E1">
        <w:rPr>
          <w:rFonts w:asciiTheme="minorHAnsi" w:hAnsiTheme="minorHAnsi" w:cstheme="minorHAnsi"/>
          <w:sz w:val="24"/>
          <w:szCs w:val="24"/>
        </w:rPr>
        <w:t xml:space="preserve"> </w:t>
      </w:r>
      <w:r w:rsidR="00365195" w:rsidRPr="004A02E1">
        <w:rPr>
          <w:rFonts w:asciiTheme="minorHAnsi" w:hAnsiTheme="minorHAnsi" w:cstheme="minorHAnsi"/>
          <w:sz w:val="24"/>
          <w:szCs w:val="24"/>
        </w:rPr>
        <w:t>centavos</w:t>
      </w:r>
      <w:r w:rsidRPr="004A02E1">
        <w:rPr>
          <w:rFonts w:asciiTheme="minorHAnsi" w:hAnsiTheme="minorHAnsi" w:cstheme="minorHAnsi"/>
          <w:sz w:val="24"/>
          <w:szCs w:val="24"/>
        </w:rPr>
        <w:t xml:space="preserve">) serão mantidos em um Fundo de Obra e deverão ser liberados para uma </w:t>
      </w:r>
      <w:r w:rsidR="00360ECB" w:rsidRPr="004A02E1">
        <w:rPr>
          <w:rFonts w:asciiTheme="minorHAnsi" w:hAnsiTheme="minorHAnsi" w:cstheme="minorHAnsi"/>
          <w:sz w:val="24"/>
          <w:szCs w:val="24"/>
        </w:rPr>
        <w:t xml:space="preserve">Conta </w:t>
      </w:r>
      <w:r w:rsidRPr="004A02E1">
        <w:rPr>
          <w:rFonts w:asciiTheme="minorHAnsi" w:hAnsiTheme="minorHAnsi" w:cstheme="minorHAnsi"/>
          <w:sz w:val="24"/>
          <w:szCs w:val="24"/>
        </w:rPr>
        <w:t xml:space="preserve">de </w:t>
      </w:r>
      <w:r w:rsidR="00360ECB" w:rsidRPr="004A02E1">
        <w:rPr>
          <w:rFonts w:asciiTheme="minorHAnsi" w:hAnsiTheme="minorHAnsi" w:cstheme="minorHAnsi"/>
          <w:sz w:val="24"/>
          <w:szCs w:val="24"/>
        </w:rPr>
        <w:t xml:space="preserve">Livre Movimentação </w:t>
      </w:r>
      <w:r w:rsidRPr="004A02E1">
        <w:rPr>
          <w:rFonts w:asciiTheme="minorHAnsi" w:hAnsiTheme="minorHAnsi" w:cstheme="minorHAnsi"/>
          <w:sz w:val="24"/>
          <w:szCs w:val="24"/>
        </w:rPr>
        <w:t>da Emissora</w:t>
      </w:r>
      <w:r w:rsidR="001C6333" w:rsidRPr="004A02E1">
        <w:rPr>
          <w:rFonts w:asciiTheme="minorHAnsi" w:hAnsiTheme="minorHAnsi" w:cstheme="minorHAnsi"/>
          <w:sz w:val="24"/>
          <w:szCs w:val="24"/>
        </w:rPr>
        <w:t>.</w:t>
      </w:r>
      <w:r w:rsidR="001C6333" w:rsidRPr="00D52799">
        <w:rPr>
          <w:rFonts w:asciiTheme="minorHAnsi" w:hAnsiTheme="minorHAnsi" w:cstheme="minorHAnsi"/>
          <w:sz w:val="24"/>
          <w:szCs w:val="24"/>
        </w:rPr>
        <w:t xml:space="preserve"> Os recursos do Fundo de Obras serão integralmente utilizados para o reembolso de custos incorridos pela Emissora nas despesas imobiliárias relacionadas às obras do Empreendimento, conforme efetivamente executados em obra</w:t>
      </w:r>
      <w:r w:rsidRPr="00D52799">
        <w:rPr>
          <w:rFonts w:asciiTheme="minorHAnsi" w:hAnsiTheme="minorHAnsi" w:cstheme="minorHAnsi"/>
          <w:sz w:val="24"/>
          <w:szCs w:val="24"/>
        </w:rPr>
        <w:t>.</w:t>
      </w:r>
      <w:r w:rsidR="001C6333" w:rsidRPr="00D52799">
        <w:rPr>
          <w:rFonts w:asciiTheme="minorHAnsi" w:hAnsiTheme="minorHAnsi" w:cstheme="minorHAnsi"/>
          <w:sz w:val="24"/>
          <w:szCs w:val="24"/>
        </w:rPr>
        <w:t xml:space="preserve"> A Debenturista apurará o valor a ser liberado através do relatório de medição de obras mensal elaborado por empresa de engenharia especializada</w:t>
      </w:r>
      <w:r w:rsidR="005F7F42" w:rsidRPr="00D52799">
        <w:rPr>
          <w:rFonts w:asciiTheme="minorHAnsi" w:hAnsiTheme="minorHAnsi" w:cstheme="minorHAnsi"/>
          <w:sz w:val="24"/>
          <w:szCs w:val="24"/>
        </w:rPr>
        <w:t>, contratada às expensas da Emissora</w:t>
      </w:r>
      <w:r w:rsidR="001C6333" w:rsidRPr="00D52799">
        <w:rPr>
          <w:rFonts w:asciiTheme="minorHAnsi" w:hAnsiTheme="minorHAnsi" w:cstheme="minorHAnsi"/>
          <w:sz w:val="24"/>
          <w:szCs w:val="24"/>
        </w:rPr>
        <w:t>, que deverá realizar a medição financeira e física das obras em periodicidade mensal ou menor. A liberação dos recursos do Fundo de Obras à Emissora ocorrerá no prazo de 5 (cinco) dias úteis após a entreg</w:t>
      </w:r>
      <w:r w:rsidR="002C773D" w:rsidRPr="00D52799">
        <w:rPr>
          <w:rFonts w:asciiTheme="minorHAnsi" w:hAnsiTheme="minorHAnsi" w:cstheme="minorHAnsi"/>
          <w:sz w:val="24"/>
          <w:szCs w:val="24"/>
        </w:rPr>
        <w:t>a</w:t>
      </w:r>
      <w:r w:rsidR="001C6333" w:rsidRPr="00D52799">
        <w:rPr>
          <w:rFonts w:asciiTheme="minorHAnsi" w:hAnsiTheme="minorHAnsi" w:cstheme="minorHAnsi"/>
          <w:sz w:val="24"/>
          <w:szCs w:val="24"/>
        </w:rPr>
        <w:t xml:space="preserve"> do relatório de medição de obras</w:t>
      </w:r>
      <w:r w:rsidR="00523B5F" w:rsidRPr="00D52799">
        <w:rPr>
          <w:rFonts w:asciiTheme="minorHAnsi" w:hAnsiTheme="minorHAnsi" w:cstheme="minorHAnsi"/>
          <w:sz w:val="24"/>
          <w:szCs w:val="24"/>
        </w:rPr>
        <w:t xml:space="preserve"> </w:t>
      </w:r>
      <w:r w:rsidR="009D0658">
        <w:rPr>
          <w:rFonts w:asciiTheme="minorHAnsi" w:hAnsiTheme="minorHAnsi" w:cstheme="minorHAnsi"/>
          <w:sz w:val="24"/>
          <w:szCs w:val="24"/>
        </w:rPr>
        <w:t>à</w:t>
      </w:r>
      <w:r w:rsidR="00523B5F" w:rsidRPr="00D52799">
        <w:rPr>
          <w:rFonts w:asciiTheme="minorHAnsi" w:hAnsiTheme="minorHAnsi" w:cstheme="minorHAnsi"/>
          <w:sz w:val="24"/>
          <w:szCs w:val="24"/>
        </w:rPr>
        <w:t xml:space="preserve"> Debenturista e ao Agente Fiduciário dos CRI</w:t>
      </w:r>
      <w:r w:rsidR="00D562A3" w:rsidRPr="00D52799">
        <w:rPr>
          <w:rFonts w:asciiTheme="minorHAnsi" w:hAnsiTheme="minorHAnsi" w:cstheme="minorHAnsi"/>
          <w:sz w:val="24"/>
          <w:szCs w:val="24"/>
        </w:rPr>
        <w:t>.</w:t>
      </w:r>
    </w:p>
    <w:bookmarkEnd w:id="19"/>
    <w:p w14:paraId="05562699" w14:textId="77777777" w:rsidR="00B469C2" w:rsidRPr="00D52799" w:rsidRDefault="00B469C2" w:rsidP="00374B19">
      <w:pPr>
        <w:pStyle w:val="ListaColorida-nfase11"/>
        <w:spacing w:line="320" w:lineRule="exact"/>
        <w:jc w:val="both"/>
        <w:rPr>
          <w:rFonts w:asciiTheme="minorHAnsi" w:hAnsiTheme="minorHAnsi" w:cstheme="minorHAnsi"/>
          <w:sz w:val="24"/>
          <w:szCs w:val="24"/>
        </w:rPr>
      </w:pPr>
    </w:p>
    <w:p w14:paraId="1A1584BF" w14:textId="6F8FB422" w:rsidR="00F70F16" w:rsidRPr="00D52799" w:rsidRDefault="000B0EDD" w:rsidP="00374B19">
      <w:pPr>
        <w:pStyle w:val="ListaColorida-nfase11"/>
        <w:numPr>
          <w:ilvl w:val="2"/>
          <w:numId w:val="15"/>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Os recursos captados por meio da presente Emissão relativos </w:t>
      </w:r>
      <w:r w:rsidR="002A4084" w:rsidRPr="00D52799">
        <w:rPr>
          <w:rFonts w:asciiTheme="minorHAnsi" w:hAnsiTheme="minorHAnsi" w:cstheme="minorHAnsi"/>
          <w:sz w:val="24"/>
          <w:szCs w:val="24"/>
        </w:rPr>
        <w:t>à</w:t>
      </w:r>
      <w:r w:rsidRPr="00D52799">
        <w:rPr>
          <w:rFonts w:asciiTheme="minorHAnsi" w:hAnsiTheme="minorHAnsi" w:cstheme="minorHAnsi"/>
          <w:sz w:val="24"/>
          <w:szCs w:val="24"/>
        </w:rPr>
        <w:t xml:space="preserve"> destinação deverão ser destinados ao Empreendimento Imobi</w:t>
      </w:r>
      <w:r w:rsidR="00F70F16" w:rsidRPr="00D52799">
        <w:rPr>
          <w:rFonts w:asciiTheme="minorHAnsi" w:hAnsiTheme="minorHAnsi" w:cstheme="minorHAnsi"/>
          <w:sz w:val="24"/>
          <w:szCs w:val="24"/>
        </w:rPr>
        <w:t>li</w:t>
      </w:r>
      <w:r w:rsidRPr="00D52799">
        <w:rPr>
          <w:rFonts w:asciiTheme="minorHAnsi" w:hAnsiTheme="minorHAnsi" w:cstheme="minorHAnsi"/>
          <w:sz w:val="24"/>
          <w:szCs w:val="24"/>
        </w:rPr>
        <w:t>ário, ao longo do prazo dos CRI, conforme Cronograma Indicativo, observado que tal cronograma é meramente tentativo e indicativo, de modo que se, por qualquer motivo, ocorrer qualquer atraso ou antecipação do cronograma tentativo, (i) não será necessário aditar esta Escritura e/ou o Termo de Securitização dos CRI; e (ii) tal atraso ou antecipação do cronograma tentativo não implicará qualquer hipótese de vencimento antecipado.</w:t>
      </w:r>
      <w:r w:rsidR="00B469C2" w:rsidRPr="00D52799">
        <w:rPr>
          <w:rFonts w:asciiTheme="minorHAnsi" w:hAnsiTheme="minorHAnsi" w:cstheme="minorHAnsi"/>
          <w:sz w:val="24"/>
          <w:szCs w:val="24"/>
        </w:rPr>
        <w:t xml:space="preserve"> </w:t>
      </w:r>
      <w:r w:rsidR="00F70F16" w:rsidRPr="00D52799">
        <w:rPr>
          <w:rFonts w:asciiTheme="minorHAnsi" w:hAnsiTheme="minorHAnsi" w:cstheme="minorHAnsi"/>
          <w:sz w:val="24"/>
          <w:szCs w:val="24"/>
        </w:rPr>
        <w:t xml:space="preserve">Caso a Emissora deseje incluir na lista constante do Anexo </w:t>
      </w:r>
      <w:r w:rsidR="004861C1" w:rsidRPr="00D52799">
        <w:rPr>
          <w:rFonts w:asciiTheme="minorHAnsi" w:hAnsiTheme="minorHAnsi" w:cstheme="minorHAnsi"/>
          <w:sz w:val="24"/>
          <w:szCs w:val="24"/>
        </w:rPr>
        <w:t xml:space="preserve">VI </w:t>
      </w:r>
      <w:r w:rsidR="00F70F16" w:rsidRPr="00D52799">
        <w:rPr>
          <w:rFonts w:asciiTheme="minorHAnsi" w:hAnsiTheme="minorHAnsi" w:cstheme="minorHAnsi"/>
          <w:sz w:val="24"/>
          <w:szCs w:val="24"/>
        </w:rPr>
        <w:t>desta Escritura de Emissão novos empreendimentos imobiliários a serem desenvolvidos pela Emissora ou por suas controladas, tal inserção deverá ser aprovada em primeira ou segunda convocação em assembleia de Titulares de CRI (“</w:t>
      </w:r>
      <w:r w:rsidR="00F70F16" w:rsidRPr="00D52799">
        <w:rPr>
          <w:rFonts w:asciiTheme="minorHAnsi" w:hAnsiTheme="minorHAnsi" w:cstheme="minorHAnsi"/>
          <w:sz w:val="24"/>
          <w:szCs w:val="24"/>
          <w:u w:val="single"/>
        </w:rPr>
        <w:t>Assembleia Geral de Titulares de CRI</w:t>
      </w:r>
      <w:r w:rsidR="00F70F16" w:rsidRPr="00D52799">
        <w:rPr>
          <w:rFonts w:asciiTheme="minorHAnsi" w:hAnsiTheme="minorHAnsi" w:cstheme="minorHAnsi"/>
          <w:sz w:val="24"/>
          <w:szCs w:val="24"/>
        </w:rPr>
        <w:t xml:space="preserve">”), observado </w:t>
      </w:r>
      <w:r w:rsidR="00B469C2" w:rsidRPr="00D52799">
        <w:rPr>
          <w:rFonts w:asciiTheme="minorHAnsi" w:hAnsiTheme="minorHAnsi" w:cstheme="minorHAnsi"/>
          <w:sz w:val="24"/>
          <w:szCs w:val="24"/>
        </w:rPr>
        <w:t>os quóruns mínimos</w:t>
      </w:r>
      <w:r w:rsidR="00F70F16" w:rsidRPr="00D52799">
        <w:rPr>
          <w:rFonts w:asciiTheme="minorHAnsi" w:hAnsiTheme="minorHAnsi" w:cstheme="minorHAnsi"/>
          <w:sz w:val="24"/>
          <w:szCs w:val="24"/>
        </w:rPr>
        <w:t xml:space="preserve"> de </w:t>
      </w:r>
      <w:r w:rsidR="003010DE" w:rsidRPr="00D52799">
        <w:rPr>
          <w:rFonts w:asciiTheme="minorHAnsi" w:hAnsiTheme="minorHAnsi" w:cstheme="minorHAnsi"/>
          <w:sz w:val="24"/>
          <w:szCs w:val="24"/>
        </w:rPr>
        <w:t>mais da metade</w:t>
      </w:r>
      <w:r w:rsidR="00F70F16" w:rsidRPr="00D52799">
        <w:rPr>
          <w:rFonts w:asciiTheme="minorHAnsi" w:hAnsiTheme="minorHAnsi" w:cstheme="minorHAnsi"/>
          <w:sz w:val="24"/>
          <w:szCs w:val="24"/>
        </w:rPr>
        <w:t xml:space="preserve"> dos CRI em Circulação, previsto no Termo de Securitização.</w:t>
      </w:r>
    </w:p>
    <w:p w14:paraId="3D602634" w14:textId="77777777" w:rsidR="00B469C2" w:rsidRPr="00D52799" w:rsidRDefault="00B469C2" w:rsidP="00374B19">
      <w:pPr>
        <w:pStyle w:val="ListaColorida-nfase11"/>
        <w:spacing w:line="320" w:lineRule="exact"/>
        <w:jc w:val="both"/>
        <w:rPr>
          <w:rFonts w:asciiTheme="minorHAnsi" w:hAnsiTheme="minorHAnsi" w:cstheme="minorHAnsi"/>
          <w:sz w:val="24"/>
          <w:szCs w:val="24"/>
        </w:rPr>
      </w:pPr>
    </w:p>
    <w:p w14:paraId="39312D80" w14:textId="76FE6267" w:rsidR="00F70F16" w:rsidRPr="00D52799" w:rsidRDefault="00F70F16" w:rsidP="00374B19">
      <w:pPr>
        <w:pStyle w:val="ListaColorida-nfase11"/>
        <w:numPr>
          <w:ilvl w:val="2"/>
          <w:numId w:val="15"/>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A data limite para que haja a efetiva destinação dos recursos obtidos por meio desta emissão será a data de vencimento dos CRI, a ser definida no Termo de Securitização, sendo certo que, havendo a possibilidade de resgate ou vencimento antecipado, as obrigações da Emissora quanto a destinação dos recursos obtidos, o envio das informações e o pagamento devido ao Agente </w:t>
      </w:r>
      <w:r w:rsidRPr="00D52799">
        <w:rPr>
          <w:rFonts w:asciiTheme="minorHAnsi" w:hAnsiTheme="minorHAnsi" w:cstheme="minorHAnsi"/>
          <w:sz w:val="24"/>
          <w:szCs w:val="24"/>
        </w:rPr>
        <w:lastRenderedPageBreak/>
        <w:t>Fiduciário e as obrigações do Agente Fiduciário com relação a verificação da destinação de recursos, perdura</w:t>
      </w:r>
      <w:r w:rsidR="002A4084" w:rsidRPr="00D52799">
        <w:rPr>
          <w:rFonts w:asciiTheme="minorHAnsi" w:hAnsiTheme="minorHAnsi" w:cstheme="minorHAnsi"/>
          <w:sz w:val="24"/>
          <w:szCs w:val="24"/>
        </w:rPr>
        <w:t>r</w:t>
      </w:r>
      <w:r w:rsidRPr="00D52799">
        <w:rPr>
          <w:rFonts w:asciiTheme="minorHAnsi" w:hAnsiTheme="minorHAnsi" w:cstheme="minorHAnsi"/>
          <w:sz w:val="24"/>
          <w:szCs w:val="24"/>
        </w:rPr>
        <w:t>ão até o vencimento original dos CRI ou até que a destinação da totalidade dos recursos seja efetivada.</w:t>
      </w:r>
    </w:p>
    <w:p w14:paraId="33D7D25A" w14:textId="77777777" w:rsidR="00D461E1" w:rsidRPr="00D52799" w:rsidRDefault="00D461E1" w:rsidP="00374B19">
      <w:pPr>
        <w:pStyle w:val="ListaColorida-nfase11"/>
        <w:spacing w:line="320" w:lineRule="exact"/>
        <w:jc w:val="both"/>
        <w:rPr>
          <w:rFonts w:asciiTheme="minorHAnsi" w:hAnsiTheme="minorHAnsi" w:cstheme="minorHAnsi"/>
          <w:sz w:val="24"/>
          <w:szCs w:val="24"/>
        </w:rPr>
      </w:pPr>
    </w:p>
    <w:p w14:paraId="3DCB2FFB" w14:textId="1811F28C" w:rsidR="00FD26B3" w:rsidRPr="00D52799" w:rsidRDefault="00FD26B3" w:rsidP="00374B19">
      <w:pPr>
        <w:pStyle w:val="ListaColorida-nfase11"/>
        <w:numPr>
          <w:ilvl w:val="2"/>
          <w:numId w:val="15"/>
        </w:numPr>
        <w:spacing w:line="320" w:lineRule="exact"/>
        <w:jc w:val="both"/>
        <w:rPr>
          <w:rFonts w:asciiTheme="minorHAnsi" w:hAnsiTheme="minorHAnsi" w:cstheme="minorHAnsi"/>
          <w:sz w:val="24"/>
          <w:szCs w:val="24"/>
        </w:rPr>
      </w:pPr>
      <w:r w:rsidRPr="00D52799">
        <w:rPr>
          <w:rFonts w:asciiTheme="minorHAnsi" w:hAnsiTheme="minorHAnsi" w:cstheme="minorHAnsi"/>
          <w:color w:val="000000"/>
          <w:sz w:val="24"/>
          <w:szCs w:val="24"/>
        </w:rPr>
        <w:t xml:space="preserve">A </w:t>
      </w:r>
      <w:r w:rsidRPr="00D52799">
        <w:rPr>
          <w:rFonts w:asciiTheme="minorHAnsi" w:hAnsiTheme="minorHAnsi" w:cstheme="minorHAnsi"/>
          <w:sz w:val="24"/>
          <w:szCs w:val="24"/>
        </w:rPr>
        <w:t xml:space="preserve">Emissora se obriga a informar a comprovação da utilização dos recursos </w:t>
      </w:r>
      <w:r w:rsidR="00D461E1" w:rsidRPr="00D52799">
        <w:rPr>
          <w:rFonts w:asciiTheme="minorHAnsi" w:hAnsiTheme="minorHAnsi" w:cstheme="minorHAnsi"/>
          <w:sz w:val="24"/>
          <w:szCs w:val="24"/>
        </w:rPr>
        <w:t xml:space="preserve">liberados </w:t>
      </w:r>
      <w:r w:rsidR="001147F6" w:rsidRPr="00D52799">
        <w:rPr>
          <w:rFonts w:asciiTheme="minorHAnsi" w:hAnsiTheme="minorHAnsi" w:cstheme="minorHAnsi"/>
          <w:sz w:val="24"/>
          <w:szCs w:val="24"/>
        </w:rPr>
        <w:t>de acordo com a Destina</w:t>
      </w:r>
      <w:r w:rsidR="00F560BC" w:rsidRPr="00D52799">
        <w:rPr>
          <w:rFonts w:asciiTheme="minorHAnsi" w:hAnsiTheme="minorHAnsi" w:cstheme="minorHAnsi"/>
          <w:sz w:val="24"/>
          <w:szCs w:val="24"/>
        </w:rPr>
        <w:t>ção dos Recursos acima prevista</w:t>
      </w:r>
      <w:r w:rsidRPr="00D52799">
        <w:rPr>
          <w:rFonts w:asciiTheme="minorHAnsi" w:hAnsiTheme="minorHAnsi" w:cstheme="minorHAnsi"/>
          <w:sz w:val="24"/>
          <w:szCs w:val="24"/>
        </w:rPr>
        <w:t xml:space="preserve">, </w:t>
      </w:r>
      <w:r w:rsidR="00662A26" w:rsidRPr="00D52799">
        <w:rPr>
          <w:rFonts w:asciiTheme="minorHAnsi" w:hAnsiTheme="minorHAnsi" w:cstheme="minorHAnsi"/>
          <w:sz w:val="24"/>
          <w:szCs w:val="24"/>
        </w:rPr>
        <w:t>à Debenturista, com cópia ao Agente Fiduciário dos CRI (i) a cada 6 (seis) meses a contar da primeira Data de Integralização das Debêntures (conforme definido nesta Escritura) após os respectivos semestres fiscais findo em 30 de junho e 31 de dezembro de cada ano, sendo devido até o dia 10 (dez) dos meses de agosto e fevereiro, na forma do Anexo III a esta Escritura de Emissão de Debêntures, contendo os valores e percentuais destinados ao Empreendimento Alvo aplicado no respectivo período (“</w:t>
      </w:r>
      <w:r w:rsidR="00662A26" w:rsidRPr="00D52799">
        <w:rPr>
          <w:rFonts w:asciiTheme="minorHAnsi" w:hAnsiTheme="minorHAnsi" w:cstheme="minorHAnsi"/>
          <w:sz w:val="24"/>
          <w:szCs w:val="24"/>
          <w:u w:val="single"/>
        </w:rPr>
        <w:t>Anexo III</w:t>
      </w:r>
      <w:r w:rsidR="00662A26" w:rsidRPr="00D52799">
        <w:rPr>
          <w:rFonts w:asciiTheme="minorHAnsi" w:hAnsiTheme="minorHAnsi" w:cstheme="minorHAnsi"/>
          <w:sz w:val="24"/>
          <w:szCs w:val="24"/>
        </w:rPr>
        <w:t>” e “</w:t>
      </w:r>
      <w:r w:rsidR="00662A26" w:rsidRPr="00D52799">
        <w:rPr>
          <w:rFonts w:asciiTheme="minorHAnsi" w:hAnsiTheme="minorHAnsi" w:cstheme="minorHAnsi"/>
          <w:sz w:val="24"/>
          <w:szCs w:val="24"/>
          <w:u w:val="single"/>
        </w:rPr>
        <w:t>Relatórios de Destinação Imobiliária</w:t>
      </w:r>
      <w:r w:rsidR="00662A26" w:rsidRPr="00D52799">
        <w:rPr>
          <w:rFonts w:asciiTheme="minorHAnsi" w:hAnsiTheme="minorHAnsi" w:cstheme="minorHAnsi"/>
          <w:sz w:val="24"/>
          <w:szCs w:val="24"/>
        </w:rPr>
        <w:t xml:space="preserve">”), acompanhado do cronograma físico financeiro de avanço de obras, </w:t>
      </w:r>
      <w:bookmarkStart w:id="20" w:name="_Hlk63945987"/>
      <w:r w:rsidR="00662A26" w:rsidRPr="00D52799">
        <w:rPr>
          <w:rFonts w:asciiTheme="minorHAnsi" w:hAnsiTheme="minorHAnsi" w:cstheme="minorHAnsi"/>
          <w:sz w:val="24"/>
          <w:szCs w:val="24"/>
        </w:rPr>
        <w:t>bem como os relatórios de medição de obras emitidos pelos técnicos da obra e/ou empresa especializada contratada para este fim</w:t>
      </w:r>
      <w:bookmarkEnd w:id="20"/>
      <w:r w:rsidR="00662A26" w:rsidRPr="00D52799">
        <w:rPr>
          <w:rFonts w:asciiTheme="minorHAnsi" w:hAnsiTheme="minorHAnsi" w:cstheme="minorHAnsi"/>
          <w:sz w:val="24"/>
          <w:szCs w:val="24"/>
        </w:rPr>
        <w:t xml:space="preserve"> (“</w:t>
      </w:r>
      <w:r w:rsidR="00662A26" w:rsidRPr="00D52799">
        <w:rPr>
          <w:rFonts w:asciiTheme="minorHAnsi" w:hAnsiTheme="minorHAnsi" w:cstheme="minorHAnsi"/>
          <w:sz w:val="24"/>
          <w:szCs w:val="24"/>
          <w:u w:val="single"/>
        </w:rPr>
        <w:t>Documentos Comprobatórios</w:t>
      </w:r>
      <w:r w:rsidR="00662A26" w:rsidRPr="00D52799">
        <w:rPr>
          <w:rFonts w:asciiTheme="minorHAnsi" w:hAnsiTheme="minorHAnsi" w:cstheme="minorHAnsi"/>
          <w:sz w:val="24"/>
          <w:szCs w:val="24"/>
        </w:rPr>
        <w:t>”); e (ii) sempre que razoavelmente solicitado por escrito pela Debenturista e/ou pelo Agente Fiduciário dos CRI, incluindo, sem limitação, para fins de atendimento a exigências de órgãos reguladores e fiscalizadores, ainda que após o vencimento antecipado ou resgate antecipado das Debêntures, com o consequente resgate antecipado dos CRI, nos termos desta Escritura e do Termo de Securitização, em até 10 (dez) Dias Úteis do recebimento da solicitação ou em prazo menor, conforme o caso, disponibilizar cópia dos contratos, notas fiscais, acompanhados de seus arquivos no formato “XML” de autenticação das notas fiscais, comprovando os pagamentos e/ou demonstrativos contábeis que demonstrem a correta destinação dos recursos, atos societários e demais documentos comprobatórios que julgar necessário para acompanhamento da utilização dos recursos oriundos dos Créditos Imobiliários</w:t>
      </w:r>
      <w:r w:rsidR="004D4145" w:rsidRPr="00D52799">
        <w:rPr>
          <w:rFonts w:asciiTheme="minorHAnsi" w:hAnsiTheme="minorHAnsi" w:cstheme="minorHAnsi"/>
          <w:sz w:val="24"/>
          <w:szCs w:val="24"/>
        </w:rPr>
        <w:t xml:space="preserve">. </w:t>
      </w:r>
    </w:p>
    <w:p w14:paraId="106A3ED3" w14:textId="77777777" w:rsidR="004A0FD8" w:rsidRPr="00D52799" w:rsidRDefault="004A0FD8" w:rsidP="00374B19">
      <w:pPr>
        <w:pStyle w:val="ListaColorida-nfase11"/>
        <w:spacing w:line="320" w:lineRule="exact"/>
        <w:rPr>
          <w:rFonts w:asciiTheme="minorHAnsi" w:hAnsiTheme="minorHAnsi" w:cstheme="minorHAnsi"/>
          <w:sz w:val="24"/>
          <w:szCs w:val="24"/>
        </w:rPr>
      </w:pPr>
    </w:p>
    <w:p w14:paraId="56F8CF23" w14:textId="20F794A1" w:rsidR="004A0FD8" w:rsidRPr="00D52799" w:rsidRDefault="00F70F16" w:rsidP="00374B19">
      <w:pPr>
        <w:pStyle w:val="ListaColorida-nfase11"/>
        <w:numPr>
          <w:ilvl w:val="2"/>
          <w:numId w:val="15"/>
        </w:numPr>
        <w:spacing w:line="320" w:lineRule="exact"/>
        <w:jc w:val="both"/>
        <w:rPr>
          <w:rFonts w:asciiTheme="minorHAnsi" w:hAnsiTheme="minorHAnsi" w:cstheme="minorHAnsi"/>
          <w:sz w:val="24"/>
          <w:szCs w:val="24"/>
        </w:rPr>
      </w:pPr>
      <w:bookmarkStart w:id="21" w:name="_Ref7199179"/>
      <w:bookmarkStart w:id="22" w:name="_Ref9520011"/>
      <w:r w:rsidRPr="00D52799">
        <w:rPr>
          <w:rFonts w:asciiTheme="minorHAnsi" w:hAnsiTheme="minorHAnsi" w:cstheme="minorHAnsi"/>
          <w:sz w:val="24"/>
          <w:szCs w:val="24"/>
        </w:rPr>
        <w:t>O Agente Fiduciário dos CRI deverá envidar seus melhores esforços para obter a documentação necessária a fim de proceder com a verificação da destinação de recursos oriundos desta Escritura</w:t>
      </w:r>
      <w:bookmarkEnd w:id="21"/>
      <w:bookmarkEnd w:id="22"/>
      <w:r w:rsidR="004A0FD8" w:rsidRPr="00D52799">
        <w:rPr>
          <w:rFonts w:asciiTheme="minorHAnsi" w:hAnsiTheme="minorHAnsi" w:cstheme="minorHAnsi"/>
          <w:sz w:val="24"/>
          <w:szCs w:val="24"/>
        </w:rPr>
        <w:t>.</w:t>
      </w:r>
    </w:p>
    <w:p w14:paraId="222F4B2E" w14:textId="77777777" w:rsidR="004A0FD8" w:rsidRPr="00D52799" w:rsidRDefault="004A0FD8" w:rsidP="00374B19">
      <w:pPr>
        <w:pStyle w:val="PargrafodaLista"/>
        <w:spacing w:line="320" w:lineRule="exact"/>
        <w:rPr>
          <w:rFonts w:asciiTheme="minorHAnsi" w:hAnsiTheme="minorHAnsi" w:cstheme="minorHAnsi"/>
          <w:sz w:val="24"/>
          <w:szCs w:val="24"/>
        </w:rPr>
      </w:pPr>
    </w:p>
    <w:p w14:paraId="0B63F8E8" w14:textId="550DAB4B" w:rsidR="004A0FD8" w:rsidRPr="00D52799" w:rsidRDefault="004A0FD8" w:rsidP="00374B19">
      <w:pPr>
        <w:pStyle w:val="ListaColorida-nfase11"/>
        <w:numPr>
          <w:ilvl w:val="2"/>
          <w:numId w:val="15"/>
        </w:numPr>
        <w:spacing w:line="320" w:lineRule="exact"/>
        <w:jc w:val="both"/>
        <w:rPr>
          <w:rFonts w:asciiTheme="minorHAnsi" w:hAnsiTheme="minorHAnsi" w:cstheme="minorHAnsi"/>
          <w:sz w:val="24"/>
          <w:szCs w:val="24"/>
        </w:rPr>
      </w:pPr>
      <w:bookmarkStart w:id="23" w:name="_Ref4519583"/>
      <w:r w:rsidRPr="00D52799">
        <w:rPr>
          <w:rFonts w:asciiTheme="minorHAnsi" w:hAnsiTheme="minorHAnsi" w:cstheme="minorHAnsi"/>
          <w:sz w:val="24"/>
          <w:szCs w:val="24"/>
        </w:rPr>
        <w:t>O Agente Fiduciário dos CRI deverá verificar, ao longo do prazo de duração dos CRI, o efetivo direcionamento de todos os recursos obtidos por meio da presente Emissão ao Empreendimento Imobiliário, a partir dos Relatórios de Destinação Imobiliária</w:t>
      </w:r>
      <w:r w:rsidRPr="00D52799" w:rsidDel="000365F4">
        <w:rPr>
          <w:rFonts w:asciiTheme="minorHAnsi" w:hAnsiTheme="minorHAnsi" w:cstheme="minorHAnsi"/>
          <w:sz w:val="24"/>
          <w:szCs w:val="24"/>
        </w:rPr>
        <w:t xml:space="preserve"> </w:t>
      </w:r>
      <w:r w:rsidRPr="00D52799">
        <w:rPr>
          <w:rFonts w:asciiTheme="minorHAnsi" w:hAnsiTheme="minorHAnsi" w:cstheme="minorHAnsi"/>
          <w:sz w:val="24"/>
          <w:szCs w:val="24"/>
        </w:rPr>
        <w:t xml:space="preserve">e dos </w:t>
      </w:r>
      <w:r w:rsidR="00F70F16" w:rsidRPr="00D52799">
        <w:rPr>
          <w:rFonts w:asciiTheme="minorHAnsi" w:hAnsiTheme="minorHAnsi" w:cstheme="minorHAnsi"/>
          <w:sz w:val="24"/>
          <w:szCs w:val="24"/>
        </w:rPr>
        <w:t>D</w:t>
      </w:r>
      <w:r w:rsidRPr="00D52799">
        <w:rPr>
          <w:rFonts w:asciiTheme="minorHAnsi" w:hAnsiTheme="minorHAnsi" w:cstheme="minorHAnsi"/>
          <w:sz w:val="24"/>
          <w:szCs w:val="24"/>
        </w:rPr>
        <w:t xml:space="preserve">ocumentos </w:t>
      </w:r>
      <w:r w:rsidR="00F70F16" w:rsidRPr="00D52799">
        <w:rPr>
          <w:rFonts w:asciiTheme="minorHAnsi" w:hAnsiTheme="minorHAnsi" w:cstheme="minorHAnsi"/>
          <w:sz w:val="24"/>
          <w:szCs w:val="24"/>
        </w:rPr>
        <w:t xml:space="preserve">Comprobatórios </w:t>
      </w:r>
      <w:r w:rsidRPr="00D52799">
        <w:rPr>
          <w:rFonts w:asciiTheme="minorHAnsi" w:hAnsiTheme="minorHAnsi" w:cstheme="minorHAnsi"/>
          <w:sz w:val="24"/>
          <w:szCs w:val="24"/>
        </w:rPr>
        <w:t>fornecidos pela Emissora, nos termos d</w:t>
      </w:r>
      <w:r w:rsidR="00334141" w:rsidRPr="00D52799">
        <w:rPr>
          <w:rFonts w:asciiTheme="minorHAnsi" w:hAnsiTheme="minorHAnsi" w:cstheme="minorHAnsi"/>
          <w:sz w:val="24"/>
          <w:szCs w:val="24"/>
        </w:rPr>
        <w:t>o item</w:t>
      </w:r>
      <w:r w:rsidRPr="00D52799">
        <w:rPr>
          <w:rFonts w:asciiTheme="minorHAnsi" w:hAnsiTheme="minorHAnsi" w:cstheme="minorHAnsi"/>
          <w:sz w:val="24"/>
          <w:szCs w:val="24"/>
        </w:rPr>
        <w:t xml:space="preserve"> 5.1.</w:t>
      </w:r>
      <w:r w:rsidR="00D461E1" w:rsidRPr="00D52799">
        <w:rPr>
          <w:rFonts w:asciiTheme="minorHAnsi" w:hAnsiTheme="minorHAnsi" w:cstheme="minorHAnsi"/>
          <w:sz w:val="24"/>
          <w:szCs w:val="24"/>
        </w:rPr>
        <w:t>2</w:t>
      </w:r>
      <w:r w:rsidRPr="00D52799">
        <w:rPr>
          <w:rFonts w:asciiTheme="minorHAnsi" w:hAnsiTheme="minorHAnsi" w:cstheme="minorHAnsi"/>
          <w:sz w:val="24"/>
          <w:szCs w:val="24"/>
        </w:rPr>
        <w:t>. acima. A Debenturista e o Agente Fiduciário dos CRI não realizarão, diretamente ou por meio de consultores contratados para este fim, o acompanhamento físico das obras do Empreendimento Imobiliário, estando tal fiscalização restrita ao envio, pela Emissora ao Agente Fiduciário dos CRI</w:t>
      </w:r>
      <w:r w:rsidR="00F560BC" w:rsidRPr="00D52799">
        <w:rPr>
          <w:rFonts w:asciiTheme="minorHAnsi" w:hAnsiTheme="minorHAnsi" w:cstheme="minorHAnsi"/>
          <w:sz w:val="24"/>
          <w:szCs w:val="24"/>
        </w:rPr>
        <w:t>,</w:t>
      </w:r>
      <w:r w:rsidRPr="00D52799">
        <w:rPr>
          <w:rFonts w:asciiTheme="minorHAnsi" w:hAnsiTheme="minorHAnsi" w:cstheme="minorHAnsi"/>
          <w:sz w:val="24"/>
          <w:szCs w:val="24"/>
        </w:rPr>
        <w:t xml:space="preserve"> dos </w:t>
      </w:r>
      <w:r w:rsidRPr="00D52799">
        <w:rPr>
          <w:rFonts w:asciiTheme="minorHAnsi" w:hAnsiTheme="minorHAnsi" w:cstheme="minorHAnsi"/>
          <w:sz w:val="24"/>
          <w:szCs w:val="24"/>
        </w:rPr>
        <w:lastRenderedPageBreak/>
        <w:t>relatórios e documentos acima previstos assinados por profissionais habilitados para acompanhar a evolução das obras.</w:t>
      </w:r>
      <w:bookmarkEnd w:id="23"/>
      <w:r w:rsidRPr="00D52799">
        <w:rPr>
          <w:rFonts w:asciiTheme="minorHAnsi" w:hAnsiTheme="minorHAnsi" w:cstheme="minorHAnsi"/>
          <w:sz w:val="24"/>
          <w:szCs w:val="24"/>
        </w:rPr>
        <w:t xml:space="preserve"> </w:t>
      </w:r>
    </w:p>
    <w:p w14:paraId="50ED62BC" w14:textId="77777777" w:rsidR="00F70F16" w:rsidRPr="00D52799" w:rsidRDefault="00F70F16" w:rsidP="00374B19">
      <w:pPr>
        <w:pStyle w:val="PargrafodaLista"/>
        <w:spacing w:line="320" w:lineRule="exact"/>
        <w:rPr>
          <w:rFonts w:asciiTheme="minorHAnsi" w:hAnsiTheme="minorHAnsi" w:cstheme="minorHAnsi"/>
          <w:sz w:val="24"/>
          <w:szCs w:val="24"/>
        </w:rPr>
      </w:pPr>
    </w:p>
    <w:p w14:paraId="0E32E0F9" w14:textId="2212F81E" w:rsidR="00F70F16" w:rsidRPr="00D52799" w:rsidRDefault="00F70F16" w:rsidP="00374B19">
      <w:pPr>
        <w:pStyle w:val="ListaColorida-nfase11"/>
        <w:numPr>
          <w:ilvl w:val="2"/>
          <w:numId w:val="15"/>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Caberá à Emissora a verificação e análise da veracidade dos documentos encaminhados, atestando, inclusive, que estes não foram objeto de fraude ou adulteração.</w:t>
      </w:r>
    </w:p>
    <w:p w14:paraId="48F0E8F8" w14:textId="77777777" w:rsidR="00F70F16" w:rsidRPr="00D52799" w:rsidRDefault="00F70F16" w:rsidP="00374B19">
      <w:pPr>
        <w:pStyle w:val="PargrafodaLista"/>
        <w:spacing w:line="320" w:lineRule="exact"/>
        <w:rPr>
          <w:rFonts w:asciiTheme="minorHAnsi" w:hAnsiTheme="minorHAnsi" w:cstheme="minorHAnsi"/>
          <w:sz w:val="24"/>
          <w:szCs w:val="24"/>
        </w:rPr>
      </w:pPr>
    </w:p>
    <w:p w14:paraId="4CC5523E" w14:textId="02BFFC48" w:rsidR="00F70F16" w:rsidRPr="00D52799" w:rsidRDefault="00F70F16" w:rsidP="00374B19">
      <w:pPr>
        <w:pStyle w:val="ListaColorida-nfase11"/>
        <w:numPr>
          <w:ilvl w:val="2"/>
          <w:numId w:val="15"/>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Sem prejuízo do seu dever de diligência, o Agente Fiduciário dos CRI presumirá que os documentos originais ou cópias autenticadas ou cópias simples de documentos eventualmente encaminhados pela Emissora ou por terceiros a seu pedido, não foram objeto de fraude ou adulteração, não cabendo a este a responsabilidade por verificar a suficiência, validade, qualidade, veracidade ou completude das informações técnicas e financeiras dos eventuais documentos enviados pela Emissora, tais como notas fiscais, faturas e/ou comprovantes de pagamento e/ou demonstrativos contábeis da Emissora, objeto da destinação dos recursos, ou ainda qualquer outro documento que lhe seja enviado com o fim de complementar, esclarecer, retificar ou ratificar as informações do Relatório de Destinação Imobiliária.</w:t>
      </w:r>
    </w:p>
    <w:p w14:paraId="1550A3EA" w14:textId="77777777" w:rsidR="004A0FD8" w:rsidRPr="00D52799" w:rsidRDefault="004A0FD8" w:rsidP="00374B19">
      <w:pPr>
        <w:pStyle w:val="ListaColorida-nfase11"/>
        <w:spacing w:line="320" w:lineRule="exact"/>
        <w:jc w:val="both"/>
        <w:rPr>
          <w:rFonts w:asciiTheme="minorHAnsi" w:hAnsiTheme="minorHAnsi" w:cstheme="minorHAnsi"/>
          <w:sz w:val="24"/>
          <w:szCs w:val="24"/>
        </w:rPr>
      </w:pPr>
    </w:p>
    <w:p w14:paraId="51AD145C" w14:textId="6A3A9A6B" w:rsidR="004A0FD8" w:rsidRPr="00D52799" w:rsidRDefault="004A0FD8" w:rsidP="00374B19">
      <w:pPr>
        <w:pStyle w:val="ListaColorida-nfase11"/>
        <w:numPr>
          <w:ilvl w:val="2"/>
          <w:numId w:val="15"/>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Uma vez atingida e compr</w:t>
      </w:r>
      <w:r w:rsidR="00334141" w:rsidRPr="00D52799">
        <w:rPr>
          <w:rFonts w:asciiTheme="minorHAnsi" w:hAnsiTheme="minorHAnsi" w:cstheme="minorHAnsi"/>
          <w:sz w:val="24"/>
          <w:szCs w:val="24"/>
        </w:rPr>
        <w:t>ovada a aplicação integral dos r</w:t>
      </w:r>
      <w:r w:rsidRPr="00D52799">
        <w:rPr>
          <w:rFonts w:asciiTheme="minorHAnsi" w:hAnsiTheme="minorHAnsi" w:cstheme="minorHAnsi"/>
          <w:sz w:val="24"/>
          <w:szCs w:val="24"/>
        </w:rPr>
        <w:t xml:space="preserve">ecursos, a Emissora ficará desobrigada com relação ao envio dos Relatórios de Destinação Imobiliária e dos </w:t>
      </w:r>
      <w:r w:rsidR="00334141" w:rsidRPr="00D52799">
        <w:rPr>
          <w:rFonts w:asciiTheme="minorHAnsi" w:hAnsiTheme="minorHAnsi" w:cstheme="minorHAnsi"/>
          <w:sz w:val="24"/>
          <w:szCs w:val="24"/>
        </w:rPr>
        <w:t>Documentos Comprobatórios</w:t>
      </w:r>
      <w:r w:rsidR="00F70F16" w:rsidRPr="00D52799">
        <w:rPr>
          <w:rFonts w:asciiTheme="minorHAnsi" w:hAnsiTheme="minorHAnsi" w:cstheme="minorHAnsi"/>
          <w:sz w:val="24"/>
          <w:szCs w:val="24"/>
        </w:rPr>
        <w:t xml:space="preserve"> e do pagamento devido ao Agente Fiduciário dos CRI</w:t>
      </w:r>
      <w:r w:rsidR="005C5670" w:rsidRPr="00D52799">
        <w:rPr>
          <w:rFonts w:asciiTheme="minorHAnsi" w:hAnsiTheme="minorHAnsi" w:cstheme="minorHAnsi"/>
          <w:sz w:val="24"/>
          <w:szCs w:val="24"/>
        </w:rPr>
        <w:t xml:space="preserve">, ficando </w:t>
      </w:r>
      <w:r w:rsidRPr="00D52799">
        <w:rPr>
          <w:rFonts w:asciiTheme="minorHAnsi" w:hAnsiTheme="minorHAnsi" w:cstheme="minorHAnsi"/>
          <w:sz w:val="24"/>
          <w:szCs w:val="24"/>
        </w:rPr>
        <w:t xml:space="preserve">o Agente Fiduciário dos CRI desobrigado da obrigação prevista </w:t>
      </w:r>
      <w:r w:rsidR="005C5670" w:rsidRPr="00D52799">
        <w:rPr>
          <w:rFonts w:asciiTheme="minorHAnsi" w:hAnsiTheme="minorHAnsi" w:cstheme="minorHAnsi"/>
          <w:sz w:val="24"/>
          <w:szCs w:val="24"/>
        </w:rPr>
        <w:t>no item 5.1.</w:t>
      </w:r>
      <w:r w:rsidR="00D461E1" w:rsidRPr="00D52799">
        <w:rPr>
          <w:rFonts w:asciiTheme="minorHAnsi" w:hAnsiTheme="minorHAnsi" w:cstheme="minorHAnsi"/>
          <w:sz w:val="24"/>
          <w:szCs w:val="24"/>
        </w:rPr>
        <w:t xml:space="preserve">4 </w:t>
      </w:r>
      <w:r w:rsidRPr="00D52799">
        <w:rPr>
          <w:rFonts w:asciiTheme="minorHAnsi" w:hAnsiTheme="minorHAnsi" w:cstheme="minorHAnsi"/>
          <w:sz w:val="24"/>
          <w:szCs w:val="24"/>
        </w:rPr>
        <w:t>acima.</w:t>
      </w:r>
      <w:r w:rsidR="001C6333" w:rsidRPr="00D52799">
        <w:rPr>
          <w:rFonts w:asciiTheme="minorHAnsi" w:hAnsiTheme="minorHAnsi" w:cstheme="minorHAnsi"/>
          <w:sz w:val="24"/>
          <w:szCs w:val="24"/>
        </w:rPr>
        <w:t xml:space="preserve"> </w:t>
      </w:r>
    </w:p>
    <w:p w14:paraId="77F2EAC8" w14:textId="77777777" w:rsidR="00FD26B3" w:rsidRPr="00D52799" w:rsidRDefault="00FD26B3" w:rsidP="00374B19">
      <w:pPr>
        <w:pStyle w:val="ListaColorida-nfase11"/>
        <w:spacing w:line="320" w:lineRule="exact"/>
        <w:ind w:left="0" w:firstLine="709"/>
        <w:jc w:val="both"/>
        <w:rPr>
          <w:rFonts w:asciiTheme="minorHAnsi" w:hAnsiTheme="minorHAnsi" w:cstheme="minorHAnsi"/>
          <w:sz w:val="24"/>
          <w:szCs w:val="24"/>
        </w:rPr>
      </w:pPr>
    </w:p>
    <w:p w14:paraId="3D25E0EF" w14:textId="0B06E0AE" w:rsidR="00FD26B3" w:rsidRPr="00D52799" w:rsidRDefault="00F70F16" w:rsidP="00374B19">
      <w:pPr>
        <w:pStyle w:val="ListaColorida-nfase11"/>
        <w:numPr>
          <w:ilvl w:val="3"/>
          <w:numId w:val="15"/>
        </w:numPr>
        <w:spacing w:line="320" w:lineRule="exact"/>
        <w:ind w:hanging="11"/>
        <w:jc w:val="both"/>
        <w:rPr>
          <w:rFonts w:asciiTheme="minorHAnsi" w:hAnsiTheme="minorHAnsi" w:cstheme="minorHAnsi"/>
          <w:sz w:val="24"/>
          <w:szCs w:val="24"/>
        </w:rPr>
      </w:pPr>
      <w:r w:rsidRPr="00D52799">
        <w:rPr>
          <w:rFonts w:asciiTheme="minorHAnsi" w:hAnsiTheme="minorHAnsi" w:cstheme="minorHAnsi"/>
          <w:sz w:val="24"/>
          <w:szCs w:val="24"/>
        </w:rPr>
        <w:t xml:space="preserve">Os dados orçamentários do Empreendimento Imobiliário, evidenciando os recursos já despendidos, de modo a demonstrar a capacidade de alocação de todo o montante a ser captado com a Oferta, é o informado no Anexo </w:t>
      </w:r>
      <w:r w:rsidR="004861C1" w:rsidRPr="00D52799">
        <w:rPr>
          <w:rFonts w:asciiTheme="minorHAnsi" w:hAnsiTheme="minorHAnsi" w:cstheme="minorHAnsi"/>
          <w:sz w:val="24"/>
          <w:szCs w:val="24"/>
        </w:rPr>
        <w:t xml:space="preserve">VI </w:t>
      </w:r>
      <w:r w:rsidRPr="00D52799">
        <w:rPr>
          <w:rFonts w:asciiTheme="minorHAnsi" w:hAnsiTheme="minorHAnsi" w:cstheme="minorHAnsi"/>
          <w:sz w:val="24"/>
          <w:szCs w:val="24"/>
        </w:rPr>
        <w:t>desta Escritura de Emissão</w:t>
      </w:r>
      <w:r w:rsidR="004D1DE6" w:rsidRPr="00D52799">
        <w:rPr>
          <w:rFonts w:asciiTheme="minorHAnsi" w:hAnsiTheme="minorHAnsi" w:cstheme="minorHAnsi"/>
          <w:sz w:val="24"/>
          <w:szCs w:val="24"/>
        </w:rPr>
        <w:t>.</w:t>
      </w:r>
    </w:p>
    <w:p w14:paraId="7133086A" w14:textId="77777777" w:rsidR="00FD26B3" w:rsidRPr="00D52799" w:rsidRDefault="00FD26B3" w:rsidP="00374B19">
      <w:pPr>
        <w:pStyle w:val="ListaColorida-nfase11"/>
        <w:spacing w:line="320" w:lineRule="exact"/>
        <w:ind w:left="0" w:firstLine="709"/>
        <w:jc w:val="both"/>
        <w:rPr>
          <w:rFonts w:asciiTheme="minorHAnsi" w:hAnsiTheme="minorHAnsi" w:cstheme="minorHAnsi"/>
          <w:sz w:val="24"/>
          <w:szCs w:val="24"/>
        </w:rPr>
      </w:pPr>
    </w:p>
    <w:p w14:paraId="4DD6B14F" w14:textId="77777777" w:rsidR="00CA3D7A" w:rsidRPr="00D52799" w:rsidRDefault="00FD26B3" w:rsidP="00374B19">
      <w:pPr>
        <w:pStyle w:val="ListaColorida-nfase11"/>
        <w:spacing w:line="320" w:lineRule="exact"/>
        <w:ind w:left="0"/>
        <w:jc w:val="center"/>
        <w:rPr>
          <w:rFonts w:asciiTheme="minorHAnsi" w:hAnsiTheme="minorHAnsi" w:cstheme="minorHAnsi"/>
          <w:b/>
          <w:sz w:val="24"/>
          <w:szCs w:val="24"/>
          <w:lang w:eastAsia="en-US"/>
        </w:rPr>
      </w:pPr>
      <w:r w:rsidRPr="00D52799">
        <w:rPr>
          <w:rFonts w:asciiTheme="minorHAnsi" w:hAnsiTheme="minorHAnsi" w:cstheme="minorHAnsi"/>
          <w:b/>
          <w:sz w:val="24"/>
          <w:szCs w:val="24"/>
          <w:lang w:eastAsia="en-US"/>
        </w:rPr>
        <w:t xml:space="preserve">CLÁUSULA </w:t>
      </w:r>
      <w:r w:rsidR="00755365" w:rsidRPr="00D52799">
        <w:rPr>
          <w:rFonts w:asciiTheme="minorHAnsi" w:hAnsiTheme="minorHAnsi" w:cstheme="minorHAnsi"/>
          <w:b/>
          <w:sz w:val="24"/>
          <w:szCs w:val="24"/>
          <w:lang w:eastAsia="en-US"/>
        </w:rPr>
        <w:t>SEXTA</w:t>
      </w:r>
      <w:r w:rsidRPr="00D52799">
        <w:rPr>
          <w:rFonts w:asciiTheme="minorHAnsi" w:hAnsiTheme="minorHAnsi" w:cstheme="minorHAnsi"/>
          <w:b/>
          <w:sz w:val="24"/>
          <w:szCs w:val="24"/>
          <w:lang w:eastAsia="en-US"/>
        </w:rPr>
        <w:t xml:space="preserve"> – </w:t>
      </w:r>
      <w:r w:rsidR="00C10C16" w:rsidRPr="00D52799">
        <w:rPr>
          <w:rFonts w:asciiTheme="minorHAnsi" w:hAnsiTheme="minorHAnsi" w:cstheme="minorHAnsi"/>
          <w:b/>
          <w:sz w:val="24"/>
          <w:szCs w:val="24"/>
          <w:lang w:eastAsia="en-US"/>
        </w:rPr>
        <w:t>GARANTIAS</w:t>
      </w:r>
    </w:p>
    <w:p w14:paraId="405D05A1" w14:textId="77777777" w:rsidR="00CA3D7A" w:rsidRPr="00D52799" w:rsidRDefault="00CA3D7A" w:rsidP="00374B19">
      <w:pPr>
        <w:pStyle w:val="ListaColorida-nfase11"/>
        <w:spacing w:line="320" w:lineRule="exact"/>
        <w:ind w:left="0"/>
        <w:jc w:val="both"/>
        <w:rPr>
          <w:rFonts w:asciiTheme="minorHAnsi" w:hAnsiTheme="minorHAnsi" w:cstheme="minorHAnsi"/>
          <w:b/>
          <w:sz w:val="24"/>
          <w:szCs w:val="24"/>
          <w:lang w:eastAsia="en-US"/>
        </w:rPr>
      </w:pPr>
    </w:p>
    <w:p w14:paraId="5D6B836B" w14:textId="666C1E46" w:rsidR="0081070C" w:rsidRPr="00D52799" w:rsidRDefault="00C10C16" w:rsidP="00374B19">
      <w:pPr>
        <w:pStyle w:val="ListaColorida-nfase11"/>
        <w:numPr>
          <w:ilvl w:val="1"/>
          <w:numId w:val="16"/>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Garantia Fidejussória</w:t>
      </w:r>
      <w:r w:rsidRPr="00D52799">
        <w:rPr>
          <w:rFonts w:asciiTheme="minorHAnsi" w:hAnsiTheme="minorHAnsi" w:cstheme="minorHAnsi"/>
          <w:sz w:val="24"/>
          <w:szCs w:val="24"/>
        </w:rPr>
        <w:t xml:space="preserve">: </w:t>
      </w:r>
      <w:r w:rsidR="00D461E1" w:rsidRPr="00D52799">
        <w:rPr>
          <w:rFonts w:asciiTheme="minorHAnsi" w:hAnsiTheme="minorHAnsi" w:cstheme="minorHAnsi"/>
          <w:sz w:val="24"/>
          <w:szCs w:val="24"/>
        </w:rPr>
        <w:t>A</w:t>
      </w:r>
      <w:r w:rsidR="00CA3D7A" w:rsidRPr="00D52799">
        <w:rPr>
          <w:rFonts w:asciiTheme="minorHAnsi" w:hAnsiTheme="minorHAnsi" w:cstheme="minorHAnsi"/>
          <w:sz w:val="24"/>
          <w:szCs w:val="24"/>
        </w:rPr>
        <w:t xml:space="preserve"> Avalista, neste ato, em caráter irrevogável e irretratável, na qualidade de avalista e principa</w:t>
      </w:r>
      <w:r w:rsidR="00EB676E" w:rsidRPr="00D52799">
        <w:rPr>
          <w:rFonts w:asciiTheme="minorHAnsi" w:hAnsiTheme="minorHAnsi" w:cstheme="minorHAnsi"/>
          <w:sz w:val="24"/>
          <w:szCs w:val="24"/>
        </w:rPr>
        <w:t>l</w:t>
      </w:r>
      <w:r w:rsidR="00CA3D7A" w:rsidRPr="00D52799">
        <w:rPr>
          <w:rFonts w:asciiTheme="minorHAnsi" w:hAnsiTheme="minorHAnsi" w:cstheme="minorHAnsi"/>
          <w:sz w:val="24"/>
          <w:szCs w:val="24"/>
        </w:rPr>
        <w:t xml:space="preserve"> pagador</w:t>
      </w:r>
      <w:r w:rsidR="00D461E1" w:rsidRPr="00D52799">
        <w:rPr>
          <w:rFonts w:asciiTheme="minorHAnsi" w:hAnsiTheme="minorHAnsi" w:cstheme="minorHAnsi"/>
          <w:sz w:val="24"/>
          <w:szCs w:val="24"/>
        </w:rPr>
        <w:t>a</w:t>
      </w:r>
      <w:r w:rsidR="00CA3D7A" w:rsidRPr="00D52799">
        <w:rPr>
          <w:rFonts w:asciiTheme="minorHAnsi" w:hAnsiTheme="minorHAnsi" w:cstheme="minorHAnsi"/>
          <w:sz w:val="24"/>
          <w:szCs w:val="24"/>
        </w:rPr>
        <w:t xml:space="preserve"> de todas as obrigações assumidas pela Emissora perante </w:t>
      </w:r>
      <w:r w:rsidR="00D461E1" w:rsidRPr="00D52799">
        <w:rPr>
          <w:rFonts w:asciiTheme="minorHAnsi" w:hAnsiTheme="minorHAnsi" w:cstheme="minorHAnsi"/>
          <w:sz w:val="24"/>
          <w:szCs w:val="24"/>
        </w:rPr>
        <w:t xml:space="preserve">a </w:t>
      </w:r>
      <w:r w:rsidR="00CA3D7A" w:rsidRPr="00D52799">
        <w:rPr>
          <w:rFonts w:asciiTheme="minorHAnsi" w:hAnsiTheme="minorHAnsi" w:cstheme="minorHAnsi"/>
          <w:sz w:val="24"/>
          <w:szCs w:val="24"/>
        </w:rPr>
        <w:t>Debenturista nesta Escritura de Emissão</w:t>
      </w:r>
      <w:r w:rsidR="00334B15" w:rsidRPr="00D52799">
        <w:rPr>
          <w:rFonts w:asciiTheme="minorHAnsi" w:hAnsiTheme="minorHAnsi" w:cstheme="minorHAnsi"/>
          <w:sz w:val="24"/>
          <w:szCs w:val="24"/>
        </w:rPr>
        <w:t xml:space="preserve"> de Debêntures</w:t>
      </w:r>
      <w:r w:rsidR="00CA3D7A" w:rsidRPr="00D52799">
        <w:rPr>
          <w:rFonts w:asciiTheme="minorHAnsi" w:hAnsiTheme="minorHAnsi" w:cstheme="minorHAnsi"/>
          <w:sz w:val="24"/>
          <w:szCs w:val="24"/>
        </w:rPr>
        <w:t xml:space="preserve"> e nos demais documentos da Operação, garante solidária e incondicionalmente, com a Emissora, e se responsabiliza, pelo pagamento integral de todas as obrigações assumidas pela Emissora perante </w:t>
      </w:r>
      <w:r w:rsidR="004B58ED" w:rsidRPr="00D52799">
        <w:rPr>
          <w:rFonts w:asciiTheme="minorHAnsi" w:hAnsiTheme="minorHAnsi" w:cstheme="minorHAnsi"/>
          <w:sz w:val="24"/>
          <w:szCs w:val="24"/>
        </w:rPr>
        <w:t>a</w:t>
      </w:r>
      <w:r w:rsidR="00CA3D7A" w:rsidRPr="00D52799">
        <w:rPr>
          <w:rFonts w:asciiTheme="minorHAnsi" w:hAnsiTheme="minorHAnsi" w:cstheme="minorHAnsi"/>
          <w:sz w:val="24"/>
          <w:szCs w:val="24"/>
        </w:rPr>
        <w:t xml:space="preserve"> Debenturista nesta Escritura de Emissão e nos demais documentos da Operação, incluindo, mas não se limitando a, obrigação de pagar pontualmente </w:t>
      </w:r>
      <w:r w:rsidR="004B58ED" w:rsidRPr="00D52799">
        <w:rPr>
          <w:rFonts w:asciiTheme="minorHAnsi" w:hAnsiTheme="minorHAnsi" w:cstheme="minorHAnsi"/>
          <w:sz w:val="24"/>
          <w:szCs w:val="24"/>
        </w:rPr>
        <w:t>o Valor Nominal Unitário atualizado</w:t>
      </w:r>
      <w:r w:rsidR="00CA3D7A" w:rsidRPr="00D52799">
        <w:rPr>
          <w:rFonts w:asciiTheme="minorHAnsi" w:hAnsiTheme="minorHAnsi" w:cstheme="minorHAnsi"/>
          <w:sz w:val="24"/>
          <w:szCs w:val="24"/>
        </w:rPr>
        <w:t xml:space="preserve">, </w:t>
      </w:r>
      <w:r w:rsidR="006B6BB0" w:rsidRPr="00D52799">
        <w:rPr>
          <w:rFonts w:asciiTheme="minorHAnsi" w:hAnsiTheme="minorHAnsi" w:cstheme="minorHAnsi"/>
          <w:sz w:val="24"/>
          <w:szCs w:val="24"/>
        </w:rPr>
        <w:t>Remuneração</w:t>
      </w:r>
      <w:r w:rsidR="00CA3D7A" w:rsidRPr="00D52799">
        <w:rPr>
          <w:rFonts w:asciiTheme="minorHAnsi" w:hAnsiTheme="minorHAnsi" w:cstheme="minorHAnsi"/>
          <w:sz w:val="24"/>
          <w:szCs w:val="24"/>
        </w:rPr>
        <w:t xml:space="preserve">, </w:t>
      </w:r>
      <w:r w:rsidR="004B58ED" w:rsidRPr="00D52799">
        <w:rPr>
          <w:rFonts w:asciiTheme="minorHAnsi" w:hAnsiTheme="minorHAnsi" w:cstheme="minorHAnsi"/>
          <w:sz w:val="24"/>
          <w:szCs w:val="24"/>
        </w:rPr>
        <w:t xml:space="preserve">Encargos Moratórios e demais </w:t>
      </w:r>
      <w:r w:rsidR="00CA3D7A" w:rsidRPr="00D52799">
        <w:rPr>
          <w:rFonts w:asciiTheme="minorHAnsi" w:hAnsiTheme="minorHAnsi" w:cstheme="minorHAnsi"/>
          <w:sz w:val="24"/>
          <w:szCs w:val="24"/>
        </w:rPr>
        <w:t xml:space="preserve">multas, encargos, taxas, tributos, custos, despesas, honorários advocatícios e/ou indenizações. Sem prejuízo da garantia fidejussória constituída por meio de “aval” </w:t>
      </w:r>
      <w:r w:rsidR="00CA3D7A" w:rsidRPr="00D52799">
        <w:rPr>
          <w:rFonts w:asciiTheme="minorHAnsi" w:hAnsiTheme="minorHAnsi" w:cstheme="minorHAnsi"/>
          <w:sz w:val="24"/>
          <w:szCs w:val="24"/>
        </w:rPr>
        <w:lastRenderedPageBreak/>
        <w:t>nesta Escritura de Emissão</w:t>
      </w:r>
      <w:r w:rsidR="003406D6" w:rsidRPr="00D52799">
        <w:rPr>
          <w:rFonts w:asciiTheme="minorHAnsi" w:hAnsiTheme="minorHAnsi" w:cstheme="minorHAnsi"/>
          <w:sz w:val="24"/>
          <w:szCs w:val="24"/>
        </w:rPr>
        <w:t xml:space="preserve"> de Debêntures</w:t>
      </w:r>
      <w:r w:rsidR="00CA3D7A" w:rsidRPr="00D52799">
        <w:rPr>
          <w:rFonts w:asciiTheme="minorHAnsi" w:hAnsiTheme="minorHAnsi" w:cstheme="minorHAnsi"/>
          <w:sz w:val="24"/>
          <w:szCs w:val="24"/>
        </w:rPr>
        <w:t xml:space="preserve">, </w:t>
      </w:r>
      <w:r w:rsidR="00034B4E" w:rsidRPr="00D52799">
        <w:rPr>
          <w:rFonts w:asciiTheme="minorHAnsi" w:hAnsiTheme="minorHAnsi" w:cstheme="minorHAnsi"/>
          <w:sz w:val="24"/>
          <w:szCs w:val="24"/>
        </w:rPr>
        <w:t>a</w:t>
      </w:r>
      <w:r w:rsidR="00CA3D7A" w:rsidRPr="00D52799">
        <w:rPr>
          <w:rFonts w:asciiTheme="minorHAnsi" w:hAnsiTheme="minorHAnsi" w:cstheme="minorHAnsi"/>
          <w:sz w:val="24"/>
          <w:szCs w:val="24"/>
        </w:rPr>
        <w:t xml:space="preserve"> Avalista, neste ato, de forma irrevogável e irretratável, assina esta Escritura de Emissão</w:t>
      </w:r>
      <w:r w:rsidR="00012169" w:rsidRPr="00D52799">
        <w:rPr>
          <w:rFonts w:asciiTheme="minorHAnsi" w:hAnsiTheme="minorHAnsi" w:cstheme="minorHAnsi"/>
          <w:sz w:val="24"/>
          <w:szCs w:val="24"/>
        </w:rPr>
        <w:t xml:space="preserve"> de Debêntures</w:t>
      </w:r>
      <w:r w:rsidR="00CA3D7A" w:rsidRPr="00D52799">
        <w:rPr>
          <w:rFonts w:asciiTheme="minorHAnsi" w:hAnsiTheme="minorHAnsi" w:cstheme="minorHAnsi"/>
          <w:sz w:val="24"/>
          <w:szCs w:val="24"/>
        </w:rPr>
        <w:t xml:space="preserve"> também na qualidade de devedor</w:t>
      </w:r>
      <w:r w:rsidR="00034B4E" w:rsidRPr="00D52799">
        <w:rPr>
          <w:rFonts w:asciiTheme="minorHAnsi" w:hAnsiTheme="minorHAnsi" w:cstheme="minorHAnsi"/>
          <w:sz w:val="24"/>
          <w:szCs w:val="24"/>
        </w:rPr>
        <w:t>a</w:t>
      </w:r>
      <w:r w:rsidR="00CA3D7A" w:rsidRPr="00D52799">
        <w:rPr>
          <w:rFonts w:asciiTheme="minorHAnsi" w:hAnsiTheme="minorHAnsi" w:cstheme="minorHAnsi"/>
          <w:sz w:val="24"/>
          <w:szCs w:val="24"/>
        </w:rPr>
        <w:t xml:space="preserve"> solidári</w:t>
      </w:r>
      <w:r w:rsidR="00034B4E" w:rsidRPr="00D52799">
        <w:rPr>
          <w:rFonts w:asciiTheme="minorHAnsi" w:hAnsiTheme="minorHAnsi" w:cstheme="minorHAnsi"/>
          <w:sz w:val="24"/>
          <w:szCs w:val="24"/>
        </w:rPr>
        <w:t>a</w:t>
      </w:r>
      <w:r w:rsidR="00CA3D7A" w:rsidRPr="00D52799">
        <w:rPr>
          <w:rFonts w:asciiTheme="minorHAnsi" w:hAnsiTheme="minorHAnsi" w:cstheme="minorHAnsi"/>
          <w:sz w:val="24"/>
          <w:szCs w:val="24"/>
        </w:rPr>
        <w:t>, nos termos dos artigos 275 e seguintes do Código Civil, e principa</w:t>
      </w:r>
      <w:r w:rsidR="00CE6EA5" w:rsidRPr="00D52799">
        <w:rPr>
          <w:rFonts w:asciiTheme="minorHAnsi" w:hAnsiTheme="minorHAnsi" w:cstheme="minorHAnsi"/>
          <w:sz w:val="24"/>
          <w:szCs w:val="24"/>
        </w:rPr>
        <w:t>l</w:t>
      </w:r>
      <w:r w:rsidR="00CA3D7A" w:rsidRPr="00D52799">
        <w:rPr>
          <w:rFonts w:asciiTheme="minorHAnsi" w:hAnsiTheme="minorHAnsi" w:cstheme="minorHAnsi"/>
          <w:sz w:val="24"/>
          <w:szCs w:val="24"/>
        </w:rPr>
        <w:t xml:space="preserve"> pagador</w:t>
      </w:r>
      <w:r w:rsidR="00034B4E" w:rsidRPr="00D52799">
        <w:rPr>
          <w:rFonts w:asciiTheme="minorHAnsi" w:hAnsiTheme="minorHAnsi" w:cstheme="minorHAnsi"/>
          <w:sz w:val="24"/>
          <w:szCs w:val="24"/>
        </w:rPr>
        <w:t>a</w:t>
      </w:r>
      <w:r w:rsidR="00CA3D7A" w:rsidRPr="00D52799">
        <w:rPr>
          <w:rFonts w:asciiTheme="minorHAnsi" w:hAnsiTheme="minorHAnsi" w:cstheme="minorHAnsi"/>
          <w:sz w:val="24"/>
          <w:szCs w:val="24"/>
        </w:rPr>
        <w:t xml:space="preserve"> </w:t>
      </w:r>
      <w:r w:rsidR="004A60A1" w:rsidRPr="00D52799">
        <w:rPr>
          <w:rFonts w:asciiTheme="minorHAnsi" w:hAnsiTheme="minorHAnsi" w:cstheme="minorHAnsi"/>
          <w:sz w:val="24"/>
          <w:szCs w:val="24"/>
        </w:rPr>
        <w:t>(“</w:t>
      </w:r>
      <w:r w:rsidR="004A60A1" w:rsidRPr="00D52799">
        <w:rPr>
          <w:rFonts w:asciiTheme="minorHAnsi" w:hAnsiTheme="minorHAnsi" w:cstheme="minorHAnsi"/>
          <w:sz w:val="24"/>
          <w:szCs w:val="24"/>
          <w:u w:val="single"/>
        </w:rPr>
        <w:t>Aval</w:t>
      </w:r>
      <w:r w:rsidR="004A60A1" w:rsidRPr="00D52799">
        <w:rPr>
          <w:rFonts w:asciiTheme="minorHAnsi" w:hAnsiTheme="minorHAnsi" w:cstheme="minorHAnsi"/>
          <w:sz w:val="24"/>
          <w:szCs w:val="24"/>
        </w:rPr>
        <w:t>”</w:t>
      </w:r>
      <w:r w:rsidR="00002DC2" w:rsidRPr="00D52799">
        <w:rPr>
          <w:rFonts w:asciiTheme="minorHAnsi" w:hAnsiTheme="minorHAnsi" w:cstheme="minorHAnsi"/>
          <w:sz w:val="24"/>
          <w:szCs w:val="24"/>
        </w:rPr>
        <w:t xml:space="preserve"> ou </w:t>
      </w:r>
      <w:r w:rsidR="009C1EC7" w:rsidRPr="00D52799">
        <w:rPr>
          <w:rFonts w:asciiTheme="minorHAnsi" w:hAnsiTheme="minorHAnsi" w:cstheme="minorHAnsi"/>
          <w:sz w:val="24"/>
          <w:szCs w:val="24"/>
        </w:rPr>
        <w:t>“</w:t>
      </w:r>
      <w:r w:rsidR="009C1EC7" w:rsidRPr="00D52799">
        <w:rPr>
          <w:rFonts w:asciiTheme="minorHAnsi" w:hAnsiTheme="minorHAnsi" w:cstheme="minorHAnsi"/>
          <w:sz w:val="24"/>
          <w:szCs w:val="24"/>
          <w:u w:val="single"/>
        </w:rPr>
        <w:t>Garantia</w:t>
      </w:r>
      <w:r w:rsidR="009C1EC7" w:rsidRPr="00D52799">
        <w:rPr>
          <w:rFonts w:asciiTheme="minorHAnsi" w:hAnsiTheme="minorHAnsi" w:cstheme="minorHAnsi"/>
          <w:sz w:val="24"/>
          <w:szCs w:val="24"/>
        </w:rPr>
        <w:t>”</w:t>
      </w:r>
      <w:r w:rsidR="004A60A1" w:rsidRPr="00D52799">
        <w:rPr>
          <w:rFonts w:asciiTheme="minorHAnsi" w:hAnsiTheme="minorHAnsi" w:cstheme="minorHAnsi"/>
          <w:sz w:val="24"/>
          <w:szCs w:val="24"/>
        </w:rPr>
        <w:t>)</w:t>
      </w:r>
      <w:r w:rsidR="00CA3D7A" w:rsidRPr="00D52799">
        <w:rPr>
          <w:rFonts w:asciiTheme="minorHAnsi" w:hAnsiTheme="minorHAnsi" w:cstheme="minorHAnsi"/>
          <w:sz w:val="24"/>
          <w:szCs w:val="24"/>
        </w:rPr>
        <w:t xml:space="preserve">. </w:t>
      </w:r>
    </w:p>
    <w:p w14:paraId="009D9A62" w14:textId="77777777" w:rsidR="0081070C" w:rsidRPr="00D52799" w:rsidRDefault="0081070C" w:rsidP="00374B19">
      <w:pPr>
        <w:pStyle w:val="ListaColorida-nfase11"/>
        <w:spacing w:line="320" w:lineRule="exact"/>
        <w:ind w:left="0"/>
        <w:jc w:val="both"/>
        <w:rPr>
          <w:rFonts w:asciiTheme="minorHAnsi" w:hAnsiTheme="minorHAnsi" w:cstheme="minorHAnsi"/>
          <w:sz w:val="24"/>
          <w:szCs w:val="24"/>
        </w:rPr>
      </w:pPr>
    </w:p>
    <w:p w14:paraId="39385467" w14:textId="746E5C5D" w:rsidR="00CA3D7A" w:rsidRPr="00D52799" w:rsidRDefault="00CA3D7A" w:rsidP="00374B19">
      <w:pPr>
        <w:pStyle w:val="ListaColorida-nfase11"/>
        <w:numPr>
          <w:ilvl w:val="2"/>
          <w:numId w:val="16"/>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Não obstante qualquer endosso, cessão e/ou transferência das Debêntures ou dos direitos creditórios delas decorrentes, o </w:t>
      </w:r>
      <w:r w:rsidR="00E0281C" w:rsidRPr="00D52799">
        <w:rPr>
          <w:rFonts w:asciiTheme="minorHAnsi" w:hAnsiTheme="minorHAnsi" w:cstheme="minorHAnsi"/>
          <w:sz w:val="24"/>
          <w:szCs w:val="24"/>
        </w:rPr>
        <w:t xml:space="preserve">aval </w:t>
      </w:r>
      <w:r w:rsidRPr="00D52799">
        <w:rPr>
          <w:rFonts w:asciiTheme="minorHAnsi" w:hAnsiTheme="minorHAnsi" w:cstheme="minorHAnsi"/>
          <w:sz w:val="24"/>
          <w:szCs w:val="24"/>
        </w:rPr>
        <w:t xml:space="preserve">desta Escritura de Emissão </w:t>
      </w:r>
      <w:r w:rsidR="00E0281C" w:rsidRPr="00D52799">
        <w:rPr>
          <w:rFonts w:asciiTheme="minorHAnsi" w:hAnsiTheme="minorHAnsi" w:cstheme="minorHAnsi"/>
          <w:sz w:val="24"/>
          <w:szCs w:val="24"/>
        </w:rPr>
        <w:t xml:space="preserve">permanecerá </w:t>
      </w:r>
      <w:r w:rsidRPr="00D52799">
        <w:rPr>
          <w:rFonts w:asciiTheme="minorHAnsi" w:hAnsiTheme="minorHAnsi" w:cstheme="minorHAnsi"/>
          <w:sz w:val="24"/>
          <w:szCs w:val="24"/>
        </w:rPr>
        <w:t xml:space="preserve">válido e eficaz desde a </w:t>
      </w:r>
      <w:r w:rsidR="0081070C" w:rsidRPr="00D52799">
        <w:rPr>
          <w:rFonts w:asciiTheme="minorHAnsi" w:hAnsiTheme="minorHAnsi" w:cstheme="minorHAnsi"/>
          <w:sz w:val="24"/>
          <w:szCs w:val="24"/>
        </w:rPr>
        <w:t xml:space="preserve">data de celebração desta Escritura de Emissão </w:t>
      </w:r>
      <w:r w:rsidRPr="00D52799">
        <w:rPr>
          <w:rFonts w:asciiTheme="minorHAnsi" w:hAnsiTheme="minorHAnsi" w:cstheme="minorHAnsi"/>
          <w:sz w:val="24"/>
          <w:szCs w:val="24"/>
        </w:rPr>
        <w:t xml:space="preserve">até que </w:t>
      </w:r>
      <w:r w:rsidR="0081070C" w:rsidRPr="00D52799">
        <w:rPr>
          <w:rFonts w:asciiTheme="minorHAnsi" w:hAnsiTheme="minorHAnsi" w:cstheme="minorHAnsi"/>
          <w:sz w:val="24"/>
          <w:szCs w:val="24"/>
        </w:rPr>
        <w:t>a</w:t>
      </w:r>
      <w:r w:rsidRPr="00D52799">
        <w:rPr>
          <w:rFonts w:asciiTheme="minorHAnsi" w:hAnsiTheme="minorHAnsi" w:cstheme="minorHAnsi"/>
          <w:sz w:val="24"/>
          <w:szCs w:val="24"/>
        </w:rPr>
        <w:t xml:space="preserve"> Debenturista receba da Emissora ou </w:t>
      </w:r>
      <w:r w:rsidR="000801C5" w:rsidRPr="00D52799">
        <w:rPr>
          <w:rFonts w:asciiTheme="minorHAnsi" w:hAnsiTheme="minorHAnsi" w:cstheme="minorHAnsi"/>
          <w:sz w:val="24"/>
          <w:szCs w:val="24"/>
        </w:rPr>
        <w:t>da</w:t>
      </w:r>
      <w:r w:rsidRPr="00D52799">
        <w:rPr>
          <w:rFonts w:asciiTheme="minorHAnsi" w:hAnsiTheme="minorHAnsi" w:cstheme="minorHAnsi"/>
          <w:sz w:val="24"/>
          <w:szCs w:val="24"/>
        </w:rPr>
        <w:t xml:space="preserve"> Avalista todas as importâncias que lhe for devida, consentindo, desde já </w:t>
      </w:r>
      <w:r w:rsidR="000801C5" w:rsidRPr="00D52799">
        <w:rPr>
          <w:rFonts w:asciiTheme="minorHAnsi" w:hAnsiTheme="minorHAnsi" w:cstheme="minorHAnsi"/>
          <w:sz w:val="24"/>
          <w:szCs w:val="24"/>
        </w:rPr>
        <w:t>a</w:t>
      </w:r>
      <w:r w:rsidRPr="00D52799">
        <w:rPr>
          <w:rFonts w:asciiTheme="minorHAnsi" w:hAnsiTheme="minorHAnsi" w:cstheme="minorHAnsi"/>
          <w:sz w:val="24"/>
          <w:szCs w:val="24"/>
        </w:rPr>
        <w:t xml:space="preserve"> Avalista com todos e quaisquer endossos, cessões e/ou transferências da presente.</w:t>
      </w:r>
    </w:p>
    <w:p w14:paraId="410AD31A" w14:textId="77777777" w:rsidR="00CA3D7A" w:rsidRPr="00D52799" w:rsidRDefault="00CA3D7A" w:rsidP="00374B19">
      <w:pPr>
        <w:spacing w:line="320" w:lineRule="exact"/>
        <w:contextualSpacing/>
        <w:jc w:val="both"/>
        <w:rPr>
          <w:rFonts w:asciiTheme="minorHAnsi" w:hAnsiTheme="minorHAnsi" w:cstheme="minorHAnsi"/>
          <w:sz w:val="24"/>
          <w:szCs w:val="24"/>
        </w:rPr>
      </w:pPr>
    </w:p>
    <w:p w14:paraId="57517006" w14:textId="6FD1F1E4" w:rsidR="00CA3D7A" w:rsidRPr="00D52799" w:rsidRDefault="00034B4E" w:rsidP="00D52799">
      <w:pPr>
        <w:pStyle w:val="ListaColorida-nfase11"/>
        <w:numPr>
          <w:ilvl w:val="2"/>
          <w:numId w:val="16"/>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A</w:t>
      </w:r>
      <w:r w:rsidR="00CA3D7A" w:rsidRPr="00D52799">
        <w:rPr>
          <w:rFonts w:asciiTheme="minorHAnsi" w:hAnsiTheme="minorHAnsi" w:cstheme="minorHAnsi"/>
          <w:sz w:val="24"/>
          <w:szCs w:val="24"/>
        </w:rPr>
        <w:t xml:space="preserve"> Avalista se compromete solidariamente a não cobrar, receber ou de qualquer outra forma demandar o pagamento da Emissora de qualquer valor por ele pago </w:t>
      </w:r>
      <w:r w:rsidR="00072E0F" w:rsidRPr="00D52799">
        <w:rPr>
          <w:rFonts w:asciiTheme="minorHAnsi" w:hAnsiTheme="minorHAnsi" w:cstheme="minorHAnsi"/>
          <w:sz w:val="24"/>
          <w:szCs w:val="24"/>
        </w:rPr>
        <w:t>à Debenturista</w:t>
      </w:r>
      <w:r w:rsidR="00CA3D7A" w:rsidRPr="00D52799">
        <w:rPr>
          <w:rFonts w:asciiTheme="minorHAnsi" w:hAnsiTheme="minorHAnsi" w:cstheme="minorHAnsi"/>
          <w:sz w:val="24"/>
          <w:szCs w:val="24"/>
        </w:rPr>
        <w:t xml:space="preserve"> em favor da Emissora</w:t>
      </w:r>
      <w:r w:rsidR="00072E0F" w:rsidRPr="00D52799">
        <w:rPr>
          <w:rFonts w:asciiTheme="minorHAnsi" w:hAnsiTheme="minorHAnsi" w:cstheme="minorHAnsi"/>
          <w:sz w:val="24"/>
          <w:szCs w:val="24"/>
        </w:rPr>
        <w:t>,</w:t>
      </w:r>
      <w:r w:rsidR="00CA3D7A" w:rsidRPr="00D52799">
        <w:rPr>
          <w:rFonts w:asciiTheme="minorHAnsi" w:hAnsiTheme="minorHAnsi" w:cstheme="minorHAnsi"/>
          <w:sz w:val="24"/>
          <w:szCs w:val="24"/>
        </w:rPr>
        <w:t xml:space="preserve"> em decorrência do </w:t>
      </w:r>
      <w:r w:rsidR="00493D43" w:rsidRPr="00D52799">
        <w:rPr>
          <w:rFonts w:asciiTheme="minorHAnsi" w:hAnsiTheme="minorHAnsi" w:cstheme="minorHAnsi"/>
          <w:sz w:val="24"/>
          <w:szCs w:val="24"/>
        </w:rPr>
        <w:t xml:space="preserve">aval </w:t>
      </w:r>
      <w:r w:rsidR="00CA3D7A" w:rsidRPr="00D52799">
        <w:rPr>
          <w:rFonts w:asciiTheme="minorHAnsi" w:hAnsiTheme="minorHAnsi" w:cstheme="minorHAnsi"/>
          <w:sz w:val="24"/>
          <w:szCs w:val="24"/>
        </w:rPr>
        <w:t xml:space="preserve">da presente Escritura de Emissão, seja por sub-rogação ou a qualquer outro título, enquanto todas as importâncias que forem devidas </w:t>
      </w:r>
      <w:r w:rsidRPr="00D52799">
        <w:rPr>
          <w:rFonts w:asciiTheme="minorHAnsi" w:hAnsiTheme="minorHAnsi" w:cstheme="minorHAnsi"/>
          <w:sz w:val="24"/>
          <w:szCs w:val="24"/>
        </w:rPr>
        <w:t xml:space="preserve">à </w:t>
      </w:r>
      <w:r w:rsidR="00CA3D7A" w:rsidRPr="00D52799">
        <w:rPr>
          <w:rFonts w:asciiTheme="minorHAnsi" w:hAnsiTheme="minorHAnsi" w:cstheme="minorHAnsi"/>
          <w:sz w:val="24"/>
          <w:szCs w:val="24"/>
        </w:rPr>
        <w:t xml:space="preserve">Debenturista não tenham sido integralmente pagas. Caso </w:t>
      </w:r>
      <w:r w:rsidRPr="00D52799">
        <w:rPr>
          <w:rFonts w:asciiTheme="minorHAnsi" w:hAnsiTheme="minorHAnsi" w:cstheme="minorHAnsi"/>
          <w:sz w:val="24"/>
          <w:szCs w:val="24"/>
        </w:rPr>
        <w:t>a</w:t>
      </w:r>
      <w:r w:rsidR="00CA3D7A" w:rsidRPr="00D52799">
        <w:rPr>
          <w:rFonts w:asciiTheme="minorHAnsi" w:hAnsiTheme="minorHAnsi" w:cstheme="minorHAnsi"/>
          <w:sz w:val="24"/>
          <w:szCs w:val="24"/>
        </w:rPr>
        <w:t xml:space="preserve"> Avalista receba quaisquer pagamentos da Emissora em decorrência do </w:t>
      </w:r>
      <w:r w:rsidR="00F973A9" w:rsidRPr="00D52799">
        <w:rPr>
          <w:rFonts w:asciiTheme="minorHAnsi" w:hAnsiTheme="minorHAnsi" w:cstheme="minorHAnsi"/>
          <w:sz w:val="24"/>
          <w:szCs w:val="24"/>
        </w:rPr>
        <w:t xml:space="preserve">aval </w:t>
      </w:r>
      <w:r w:rsidR="00CA3D7A" w:rsidRPr="00D52799">
        <w:rPr>
          <w:rFonts w:asciiTheme="minorHAnsi" w:hAnsiTheme="minorHAnsi" w:cstheme="minorHAnsi"/>
          <w:sz w:val="24"/>
          <w:szCs w:val="24"/>
        </w:rPr>
        <w:t xml:space="preserve">prestado nesta Escritura de Emissão e ainda haja importâncias devidas </w:t>
      </w:r>
      <w:r w:rsidRPr="00D52799">
        <w:rPr>
          <w:rFonts w:asciiTheme="minorHAnsi" w:hAnsiTheme="minorHAnsi" w:cstheme="minorHAnsi"/>
          <w:sz w:val="24"/>
          <w:szCs w:val="24"/>
        </w:rPr>
        <w:t xml:space="preserve">à </w:t>
      </w:r>
      <w:r w:rsidR="00CA3D7A" w:rsidRPr="00D52799">
        <w:rPr>
          <w:rFonts w:asciiTheme="minorHAnsi" w:hAnsiTheme="minorHAnsi" w:cstheme="minorHAnsi"/>
          <w:sz w:val="24"/>
          <w:szCs w:val="24"/>
        </w:rPr>
        <w:t xml:space="preserve">Debenturista, </w:t>
      </w:r>
      <w:r w:rsidRPr="00D52799">
        <w:rPr>
          <w:rFonts w:asciiTheme="minorHAnsi" w:hAnsiTheme="minorHAnsi" w:cstheme="minorHAnsi"/>
          <w:sz w:val="24"/>
          <w:szCs w:val="24"/>
        </w:rPr>
        <w:t>a</w:t>
      </w:r>
      <w:r w:rsidR="00CA3D7A" w:rsidRPr="00D52799">
        <w:rPr>
          <w:rFonts w:asciiTheme="minorHAnsi" w:hAnsiTheme="minorHAnsi" w:cstheme="minorHAnsi"/>
          <w:sz w:val="24"/>
          <w:szCs w:val="24"/>
        </w:rPr>
        <w:t xml:space="preserve"> Avalista </w:t>
      </w:r>
      <w:r w:rsidR="00F973A9" w:rsidRPr="00D52799">
        <w:rPr>
          <w:rFonts w:asciiTheme="minorHAnsi" w:hAnsiTheme="minorHAnsi" w:cstheme="minorHAnsi"/>
          <w:sz w:val="24"/>
          <w:szCs w:val="24"/>
        </w:rPr>
        <w:t xml:space="preserve">receberá </w:t>
      </w:r>
      <w:r w:rsidR="00CA3D7A" w:rsidRPr="00D52799">
        <w:rPr>
          <w:rFonts w:asciiTheme="minorHAnsi" w:hAnsiTheme="minorHAnsi" w:cstheme="minorHAnsi"/>
          <w:sz w:val="24"/>
          <w:szCs w:val="24"/>
        </w:rPr>
        <w:t xml:space="preserve">referido valor em caráter fiduciário e se compromete a, independentemente de qualquer notificação ou outra formalidade, transferir imediatamente </w:t>
      </w:r>
      <w:r w:rsidR="00072E0F" w:rsidRPr="00D52799">
        <w:rPr>
          <w:rFonts w:asciiTheme="minorHAnsi" w:hAnsiTheme="minorHAnsi" w:cstheme="minorHAnsi"/>
          <w:sz w:val="24"/>
          <w:szCs w:val="24"/>
        </w:rPr>
        <w:t xml:space="preserve">à </w:t>
      </w:r>
      <w:r w:rsidR="00CA3D7A" w:rsidRPr="00D52799">
        <w:rPr>
          <w:rFonts w:asciiTheme="minorHAnsi" w:hAnsiTheme="minorHAnsi" w:cstheme="minorHAnsi"/>
          <w:sz w:val="24"/>
          <w:szCs w:val="24"/>
        </w:rPr>
        <w:t>Debenturista, em fundos imediatamente disponíveis e transferíveis, os recursos então recebidos, livres de quaisquer deduções ou retenções em decorrência de tributos, impostos ou contribuições fiscais, sociais ou parafiscais.</w:t>
      </w:r>
    </w:p>
    <w:p w14:paraId="6A437F60" w14:textId="77777777" w:rsidR="00CA3D7A" w:rsidRPr="00D52799" w:rsidRDefault="00CA3D7A" w:rsidP="00374B19">
      <w:pPr>
        <w:pStyle w:val="ListaColorida-nfase11"/>
        <w:spacing w:line="320" w:lineRule="exact"/>
        <w:ind w:left="0"/>
        <w:jc w:val="both"/>
        <w:rPr>
          <w:rFonts w:asciiTheme="minorHAnsi" w:hAnsiTheme="minorHAnsi" w:cstheme="minorHAnsi"/>
          <w:b/>
          <w:sz w:val="24"/>
          <w:szCs w:val="24"/>
          <w:lang w:eastAsia="en-US"/>
        </w:rPr>
      </w:pPr>
    </w:p>
    <w:p w14:paraId="3A7A86FA" w14:textId="366FCDF0" w:rsidR="00F650A3" w:rsidRPr="00D52799" w:rsidRDefault="00F17FFB" w:rsidP="00374B19">
      <w:pPr>
        <w:pStyle w:val="ListaColorida-nfase11"/>
        <w:numPr>
          <w:ilvl w:val="1"/>
          <w:numId w:val="16"/>
        </w:numPr>
        <w:spacing w:line="320" w:lineRule="exact"/>
        <w:ind w:left="0" w:firstLine="0"/>
        <w:jc w:val="both"/>
        <w:rPr>
          <w:rFonts w:asciiTheme="minorHAnsi" w:hAnsiTheme="minorHAnsi" w:cstheme="minorHAnsi"/>
          <w:sz w:val="24"/>
          <w:szCs w:val="24"/>
          <w:lang w:eastAsia="en-US"/>
        </w:rPr>
      </w:pPr>
      <w:bookmarkStart w:id="24" w:name="_Hlk26292239"/>
      <w:r w:rsidRPr="00D52799">
        <w:rPr>
          <w:rFonts w:asciiTheme="minorHAnsi" w:hAnsiTheme="minorHAnsi" w:cstheme="minorHAnsi"/>
          <w:sz w:val="24"/>
          <w:szCs w:val="24"/>
          <w:u w:val="single"/>
          <w:lang w:eastAsia="en-US"/>
        </w:rPr>
        <w:t>Fundo de Reserva</w:t>
      </w:r>
      <w:r w:rsidRPr="00D52799">
        <w:rPr>
          <w:rFonts w:asciiTheme="minorHAnsi" w:hAnsiTheme="minorHAnsi" w:cstheme="minorHAnsi"/>
          <w:sz w:val="24"/>
          <w:szCs w:val="24"/>
          <w:lang w:eastAsia="en-US"/>
        </w:rPr>
        <w:t xml:space="preserve">. </w:t>
      </w:r>
      <w:r w:rsidR="00324E66" w:rsidRPr="00D52799">
        <w:rPr>
          <w:rFonts w:asciiTheme="minorHAnsi" w:hAnsiTheme="minorHAnsi" w:cstheme="minorHAnsi"/>
          <w:sz w:val="24"/>
          <w:szCs w:val="24"/>
          <w:lang w:eastAsia="en-US"/>
        </w:rPr>
        <w:t xml:space="preserve">Não obstante a Garantia </w:t>
      </w:r>
      <w:r w:rsidRPr="00D52799">
        <w:rPr>
          <w:rFonts w:asciiTheme="minorHAnsi" w:hAnsiTheme="minorHAnsi" w:cstheme="minorHAnsi"/>
          <w:sz w:val="24"/>
          <w:szCs w:val="24"/>
          <w:lang w:eastAsia="en-US"/>
        </w:rPr>
        <w:t>descrita acima</w:t>
      </w:r>
      <w:r w:rsidR="00324E66" w:rsidRPr="00D52799">
        <w:rPr>
          <w:rFonts w:asciiTheme="minorHAnsi" w:hAnsiTheme="minorHAnsi" w:cstheme="minorHAnsi"/>
          <w:sz w:val="24"/>
          <w:szCs w:val="24"/>
          <w:lang w:eastAsia="en-US"/>
        </w:rPr>
        <w:t>,</w:t>
      </w:r>
      <w:r w:rsidRPr="00D52799">
        <w:rPr>
          <w:rFonts w:asciiTheme="minorHAnsi" w:hAnsiTheme="minorHAnsi" w:cstheme="minorHAnsi"/>
          <w:sz w:val="24"/>
          <w:szCs w:val="24"/>
          <w:lang w:eastAsia="en-US"/>
        </w:rPr>
        <w:t xml:space="preserve"> a Emissora concorda que </w:t>
      </w:r>
      <w:r w:rsidR="00072E0F" w:rsidRPr="00D52799">
        <w:rPr>
          <w:rFonts w:asciiTheme="minorHAnsi" w:hAnsiTheme="minorHAnsi" w:cstheme="minorHAnsi"/>
          <w:sz w:val="24"/>
          <w:szCs w:val="24"/>
          <w:lang w:eastAsia="en-US"/>
        </w:rPr>
        <w:t xml:space="preserve">a </w:t>
      </w:r>
      <w:r w:rsidRPr="00D52799">
        <w:rPr>
          <w:rFonts w:asciiTheme="minorHAnsi" w:hAnsiTheme="minorHAnsi" w:cstheme="minorHAnsi"/>
          <w:sz w:val="24"/>
          <w:szCs w:val="24"/>
          <w:lang w:eastAsia="en-US"/>
        </w:rPr>
        <w:t>Debenturista constitua um fundo de reserva em garantia das obrigações assumidas na presente Escritura de Emissão na Conta do Patrimônio Separado, por meio da retenção de parte</w:t>
      </w:r>
      <w:r w:rsidR="007A56C3" w:rsidRPr="00D52799">
        <w:rPr>
          <w:rFonts w:asciiTheme="minorHAnsi" w:hAnsiTheme="minorHAnsi" w:cstheme="minorHAnsi"/>
          <w:sz w:val="24"/>
          <w:szCs w:val="24"/>
          <w:lang w:eastAsia="en-US"/>
        </w:rPr>
        <w:t xml:space="preserve"> dos recursos</w:t>
      </w:r>
      <w:r w:rsidRPr="00D52799">
        <w:rPr>
          <w:rFonts w:asciiTheme="minorHAnsi" w:hAnsiTheme="minorHAnsi" w:cstheme="minorHAnsi"/>
          <w:sz w:val="24"/>
          <w:szCs w:val="24"/>
          <w:lang w:eastAsia="en-US"/>
        </w:rPr>
        <w:t xml:space="preserve"> referente à </w:t>
      </w:r>
      <w:r w:rsidR="00175275" w:rsidRPr="00D52799">
        <w:rPr>
          <w:rFonts w:asciiTheme="minorHAnsi" w:hAnsiTheme="minorHAnsi" w:cstheme="minorHAnsi"/>
          <w:sz w:val="24"/>
          <w:szCs w:val="24"/>
          <w:lang w:eastAsia="en-US"/>
        </w:rPr>
        <w:t>integralização das Debêntures</w:t>
      </w:r>
      <w:r w:rsidR="000D6F71" w:rsidRPr="00D52799">
        <w:rPr>
          <w:rFonts w:asciiTheme="minorHAnsi" w:hAnsiTheme="minorHAnsi" w:cstheme="minorHAnsi"/>
          <w:sz w:val="24"/>
          <w:szCs w:val="24"/>
          <w:lang w:eastAsia="en-US"/>
        </w:rPr>
        <w:t xml:space="preserve"> </w:t>
      </w:r>
      <w:r w:rsidRPr="00D52799">
        <w:rPr>
          <w:rFonts w:asciiTheme="minorHAnsi" w:hAnsiTheme="minorHAnsi" w:cstheme="minorHAnsi"/>
          <w:sz w:val="24"/>
          <w:szCs w:val="24"/>
          <w:lang w:eastAsia="en-US"/>
        </w:rPr>
        <w:t>em montante equivalente a</w:t>
      </w:r>
      <w:r w:rsidR="00034B4E" w:rsidRPr="00D52799">
        <w:rPr>
          <w:rFonts w:asciiTheme="minorHAnsi" w:hAnsiTheme="minorHAnsi" w:cstheme="minorHAnsi"/>
          <w:sz w:val="24"/>
          <w:szCs w:val="24"/>
          <w:lang w:eastAsia="en-US"/>
        </w:rPr>
        <w:t xml:space="preserve"> R$ 1.000.000,00 (um milhão de reais)</w:t>
      </w:r>
      <w:r w:rsidR="005946E6" w:rsidRPr="00D52799">
        <w:rPr>
          <w:rFonts w:asciiTheme="minorHAnsi" w:hAnsiTheme="minorHAnsi" w:cstheme="minorHAnsi"/>
          <w:sz w:val="24"/>
          <w:szCs w:val="24"/>
          <w:lang w:eastAsia="en-US"/>
        </w:rPr>
        <w:t xml:space="preserve"> </w:t>
      </w:r>
      <w:r w:rsidRPr="00D52799">
        <w:rPr>
          <w:rFonts w:asciiTheme="minorHAnsi" w:hAnsiTheme="minorHAnsi" w:cstheme="minorHAnsi"/>
          <w:sz w:val="24"/>
          <w:szCs w:val="24"/>
          <w:lang w:eastAsia="en-US"/>
        </w:rPr>
        <w:t>(“</w:t>
      </w:r>
      <w:r w:rsidR="000B4606" w:rsidRPr="00D52799">
        <w:rPr>
          <w:rFonts w:asciiTheme="minorHAnsi" w:hAnsiTheme="minorHAnsi" w:cstheme="minorHAnsi"/>
          <w:sz w:val="24"/>
          <w:szCs w:val="24"/>
          <w:u w:val="single"/>
          <w:lang w:eastAsia="en-US"/>
        </w:rPr>
        <w:t>Fundo de Reserva</w:t>
      </w:r>
      <w:r w:rsidRPr="00D52799">
        <w:rPr>
          <w:rFonts w:asciiTheme="minorHAnsi" w:hAnsiTheme="minorHAnsi" w:cstheme="minorHAnsi"/>
          <w:sz w:val="24"/>
          <w:szCs w:val="24"/>
          <w:lang w:eastAsia="en-US"/>
        </w:rPr>
        <w:t>”)</w:t>
      </w:r>
      <w:r w:rsidR="000B4606" w:rsidRPr="00D52799">
        <w:rPr>
          <w:rFonts w:asciiTheme="minorHAnsi" w:hAnsiTheme="minorHAnsi" w:cstheme="minorHAnsi"/>
          <w:sz w:val="24"/>
          <w:szCs w:val="24"/>
          <w:lang w:eastAsia="en-US"/>
        </w:rPr>
        <w:t>.</w:t>
      </w:r>
      <w:r w:rsidR="00016106" w:rsidRPr="00D52799">
        <w:rPr>
          <w:rFonts w:asciiTheme="minorHAnsi" w:hAnsiTheme="minorHAnsi" w:cstheme="minorHAnsi"/>
          <w:sz w:val="24"/>
          <w:szCs w:val="24"/>
          <w:lang w:eastAsia="en-US"/>
        </w:rPr>
        <w:t xml:space="preserve"> </w:t>
      </w:r>
      <w:r w:rsidR="00034B4E" w:rsidRPr="00D52799">
        <w:rPr>
          <w:rFonts w:asciiTheme="minorHAnsi" w:hAnsiTheme="minorHAnsi" w:cstheme="minorHAnsi"/>
          <w:sz w:val="24"/>
          <w:szCs w:val="24"/>
          <w:lang w:eastAsia="en-US"/>
        </w:rPr>
        <w:t>Sempre que houver necessidade de uso do Fundo de Reserva, este deverá ser recomposto com recebíveis nos termos do contrato que formaliza a Cessão Fiduciária de Recebíveis.</w:t>
      </w:r>
      <w:r w:rsidR="00035F07" w:rsidRPr="00D52799">
        <w:rPr>
          <w:rFonts w:asciiTheme="minorHAnsi" w:hAnsiTheme="minorHAnsi" w:cstheme="minorHAnsi"/>
          <w:sz w:val="24"/>
          <w:szCs w:val="24"/>
        </w:rPr>
        <w:t xml:space="preserve"> </w:t>
      </w:r>
      <w:r w:rsidR="00035F07" w:rsidRPr="00D52799">
        <w:rPr>
          <w:rFonts w:asciiTheme="minorHAnsi" w:hAnsiTheme="minorHAnsi" w:cstheme="minorHAnsi"/>
          <w:sz w:val="24"/>
          <w:szCs w:val="24"/>
          <w:lang w:eastAsia="en-US"/>
        </w:rPr>
        <w:t xml:space="preserve">Caso os recursos existentes na Conta do Patrimônio Separado decorrentes da Cessão Fiduciária de Recebíveis não sejam suficientes para recomposição do Fundo de Reserva, a Emissora deverá efetuar a transferência do valor </w:t>
      </w:r>
      <w:r w:rsidR="00960384" w:rsidRPr="00D52799">
        <w:rPr>
          <w:rFonts w:asciiTheme="minorHAnsi" w:hAnsiTheme="minorHAnsi" w:cstheme="minorHAnsi"/>
          <w:sz w:val="24"/>
          <w:szCs w:val="24"/>
          <w:lang w:eastAsia="en-US"/>
        </w:rPr>
        <w:t xml:space="preserve">remanescente para a recomposição do Fundo de Reserva </w:t>
      </w:r>
      <w:r w:rsidR="00035F07" w:rsidRPr="00D52799">
        <w:rPr>
          <w:rFonts w:asciiTheme="minorHAnsi" w:hAnsiTheme="minorHAnsi" w:cstheme="minorHAnsi"/>
          <w:sz w:val="24"/>
          <w:szCs w:val="24"/>
          <w:lang w:eastAsia="en-US"/>
        </w:rPr>
        <w:t>para a Conta do Patrimônio Separado em até 02 (dois) Dias Úteis da solicitação enviada pela Debenturista</w:t>
      </w:r>
    </w:p>
    <w:bookmarkEnd w:id="24"/>
    <w:p w14:paraId="0998FD64" w14:textId="675B39FD" w:rsidR="00324E66" w:rsidRPr="00D52799" w:rsidRDefault="00324E66" w:rsidP="00374B19">
      <w:pPr>
        <w:pStyle w:val="ListaColorida-nfase11"/>
        <w:spacing w:line="320" w:lineRule="exact"/>
        <w:ind w:left="360"/>
        <w:jc w:val="both"/>
        <w:rPr>
          <w:rFonts w:asciiTheme="minorHAnsi" w:hAnsiTheme="minorHAnsi" w:cstheme="minorHAnsi"/>
          <w:b/>
          <w:sz w:val="24"/>
          <w:szCs w:val="24"/>
          <w:lang w:eastAsia="en-US"/>
        </w:rPr>
      </w:pPr>
    </w:p>
    <w:p w14:paraId="257F982F" w14:textId="2722CD70" w:rsidR="009D2289" w:rsidRPr="00D52799" w:rsidRDefault="009D2289" w:rsidP="00F01AEF">
      <w:pPr>
        <w:pStyle w:val="ListaColorida-nfase11"/>
        <w:numPr>
          <w:ilvl w:val="1"/>
          <w:numId w:val="16"/>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Sem prejuízo das garantias constituídas por meio desta Escritura de Emissão de Debêntures, a Devedora e a </w:t>
      </w:r>
      <w:r w:rsidR="00986DA1">
        <w:rPr>
          <w:rFonts w:asciiTheme="minorHAnsi" w:hAnsiTheme="minorHAnsi" w:cstheme="minorHAnsi"/>
          <w:sz w:val="24"/>
          <w:szCs w:val="24"/>
        </w:rPr>
        <w:t>SPE</w:t>
      </w:r>
      <w:r w:rsidRPr="00D52799">
        <w:rPr>
          <w:rFonts w:asciiTheme="minorHAnsi" w:hAnsiTheme="minorHAnsi" w:cstheme="minorHAnsi"/>
          <w:color w:val="000000"/>
          <w:sz w:val="24"/>
          <w:szCs w:val="24"/>
        </w:rPr>
        <w:t xml:space="preserve"> se comprometem</w:t>
      </w:r>
      <w:r w:rsidR="009C5DA1">
        <w:rPr>
          <w:rFonts w:asciiTheme="minorHAnsi" w:hAnsiTheme="minorHAnsi" w:cstheme="minorHAnsi"/>
          <w:color w:val="000000"/>
          <w:sz w:val="24"/>
          <w:szCs w:val="24"/>
        </w:rPr>
        <w:t>, no prazo máximo de 60 (sessenta) dias a contar da data de Emissão,</w:t>
      </w:r>
      <w:r w:rsidRPr="00D52799">
        <w:rPr>
          <w:rFonts w:asciiTheme="minorHAnsi" w:hAnsiTheme="minorHAnsi" w:cstheme="minorHAnsi"/>
          <w:color w:val="000000"/>
          <w:sz w:val="24"/>
          <w:szCs w:val="24"/>
        </w:rPr>
        <w:t xml:space="preserve"> a constituir </w:t>
      </w:r>
      <w:r w:rsidR="006A5DE2" w:rsidRPr="00D52799">
        <w:rPr>
          <w:rFonts w:asciiTheme="minorHAnsi" w:hAnsiTheme="minorHAnsi" w:cstheme="minorHAnsi"/>
          <w:color w:val="000000"/>
          <w:sz w:val="24"/>
          <w:szCs w:val="24"/>
        </w:rPr>
        <w:t xml:space="preserve">em favor da Debenturista </w:t>
      </w:r>
      <w:r w:rsidRPr="00D52799">
        <w:rPr>
          <w:rFonts w:asciiTheme="minorHAnsi" w:hAnsiTheme="minorHAnsi" w:cstheme="minorHAnsi"/>
          <w:color w:val="000000"/>
          <w:sz w:val="24"/>
          <w:szCs w:val="24"/>
        </w:rPr>
        <w:t xml:space="preserve">as seguintes </w:t>
      </w:r>
      <w:r w:rsidRPr="00D52799">
        <w:rPr>
          <w:rFonts w:asciiTheme="minorHAnsi" w:hAnsiTheme="minorHAnsi" w:cstheme="minorHAnsi"/>
          <w:color w:val="000000"/>
          <w:sz w:val="24"/>
          <w:szCs w:val="24"/>
        </w:rPr>
        <w:lastRenderedPageBreak/>
        <w:t xml:space="preserve">garantias para assegurar o cumprimento </w:t>
      </w:r>
      <w:proofErr w:type="gramStart"/>
      <w:r w:rsidRPr="00D52799">
        <w:rPr>
          <w:rFonts w:asciiTheme="minorHAnsi" w:hAnsiTheme="minorHAnsi" w:cstheme="minorHAnsi"/>
          <w:color w:val="000000"/>
          <w:sz w:val="24"/>
          <w:szCs w:val="24"/>
        </w:rPr>
        <w:t>das  Obrigações</w:t>
      </w:r>
      <w:proofErr w:type="gramEnd"/>
      <w:r w:rsidRPr="00D52799">
        <w:rPr>
          <w:rFonts w:asciiTheme="minorHAnsi" w:hAnsiTheme="minorHAnsi" w:cstheme="minorHAnsi"/>
          <w:color w:val="000000"/>
          <w:sz w:val="24"/>
          <w:szCs w:val="24"/>
        </w:rPr>
        <w:t xml:space="preserve"> Garantidas que estão representadas pelas Debêntures</w:t>
      </w:r>
      <w:r w:rsidRPr="00D52799">
        <w:rPr>
          <w:rFonts w:asciiTheme="minorHAnsi" w:hAnsiTheme="minorHAnsi" w:cstheme="minorHAnsi"/>
          <w:sz w:val="24"/>
          <w:szCs w:val="24"/>
        </w:rPr>
        <w:t>:</w:t>
      </w:r>
    </w:p>
    <w:p w14:paraId="2AFDF727" w14:textId="77777777" w:rsidR="009D2289" w:rsidRPr="00D52799" w:rsidRDefault="009D2289" w:rsidP="009D2289">
      <w:pPr>
        <w:pStyle w:val="ListaColorida-nfase11"/>
        <w:spacing w:line="320" w:lineRule="exact"/>
        <w:jc w:val="both"/>
        <w:rPr>
          <w:rFonts w:asciiTheme="minorHAnsi" w:hAnsiTheme="minorHAnsi" w:cstheme="minorHAnsi"/>
          <w:sz w:val="24"/>
          <w:szCs w:val="24"/>
        </w:rPr>
      </w:pPr>
    </w:p>
    <w:p w14:paraId="406C8E2B" w14:textId="77777777" w:rsidR="006A5DE2" w:rsidRPr="00D52799" w:rsidRDefault="006A5DE2" w:rsidP="006A5DE2">
      <w:pPr>
        <w:pStyle w:val="ListaColorida-nfase11"/>
        <w:numPr>
          <w:ilvl w:val="0"/>
          <w:numId w:val="41"/>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Cessão Fiduciária de Recebíveis </w:t>
      </w:r>
      <w:r w:rsidRPr="00D52799">
        <w:rPr>
          <w:rFonts w:asciiTheme="minorHAnsi" w:hAnsiTheme="minorHAnsi" w:cstheme="minorHAnsi"/>
          <w:color w:val="000000"/>
          <w:sz w:val="24"/>
          <w:szCs w:val="24"/>
        </w:rPr>
        <w:t>decorrentes da alienação das unidades autônomas integrantes do Empreendimento Imobiliário, de sua SPE</w:t>
      </w:r>
      <w:r w:rsidRPr="00D52799">
        <w:rPr>
          <w:rFonts w:asciiTheme="minorHAnsi" w:hAnsiTheme="minorHAnsi" w:cstheme="minorHAnsi"/>
          <w:sz w:val="24"/>
          <w:szCs w:val="24"/>
        </w:rPr>
        <w:t xml:space="preserve">; e </w:t>
      </w:r>
    </w:p>
    <w:p w14:paraId="68C09DA4" w14:textId="77777777" w:rsidR="006A5DE2" w:rsidRPr="00D52799" w:rsidRDefault="006A5DE2" w:rsidP="006A5DE2">
      <w:pPr>
        <w:pStyle w:val="ListaColorida-nfase11"/>
        <w:spacing w:line="320" w:lineRule="exact"/>
        <w:ind w:left="1440"/>
        <w:jc w:val="both"/>
        <w:rPr>
          <w:rFonts w:asciiTheme="minorHAnsi" w:hAnsiTheme="minorHAnsi" w:cstheme="minorHAnsi"/>
          <w:sz w:val="24"/>
          <w:szCs w:val="24"/>
        </w:rPr>
      </w:pPr>
    </w:p>
    <w:p w14:paraId="6BFF4FDC" w14:textId="1C5C8818" w:rsidR="009D2289" w:rsidRPr="00D52799" w:rsidRDefault="009D2289" w:rsidP="009D2289">
      <w:pPr>
        <w:pStyle w:val="ListaColorida-nfase11"/>
        <w:numPr>
          <w:ilvl w:val="0"/>
          <w:numId w:val="41"/>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Alienação Fiduciária do Imóvel sobre o qual será desenvolvido o Empreendimento Imobiliário;</w:t>
      </w:r>
      <w:r w:rsidR="00F01AEF" w:rsidRPr="00D52799">
        <w:rPr>
          <w:rFonts w:asciiTheme="minorHAnsi" w:hAnsiTheme="minorHAnsi" w:cstheme="minorHAnsi"/>
          <w:sz w:val="24"/>
          <w:szCs w:val="24"/>
        </w:rPr>
        <w:t xml:space="preserve"> e</w:t>
      </w:r>
    </w:p>
    <w:p w14:paraId="3CA789B5" w14:textId="77777777" w:rsidR="009D2289" w:rsidRPr="00D52799" w:rsidRDefault="009D2289" w:rsidP="009D2289">
      <w:pPr>
        <w:pStyle w:val="ListaColorida-nfase11"/>
        <w:spacing w:line="320" w:lineRule="exact"/>
        <w:ind w:left="1440"/>
        <w:jc w:val="both"/>
        <w:rPr>
          <w:rFonts w:asciiTheme="minorHAnsi" w:hAnsiTheme="minorHAnsi" w:cstheme="minorHAnsi"/>
          <w:sz w:val="24"/>
          <w:szCs w:val="24"/>
        </w:rPr>
      </w:pPr>
    </w:p>
    <w:p w14:paraId="3DD742AF" w14:textId="126B66D1" w:rsidR="009D2289" w:rsidRPr="00D52799" w:rsidRDefault="009D2289" w:rsidP="009D2289">
      <w:pPr>
        <w:pStyle w:val="ListaColorida-nfase11"/>
        <w:numPr>
          <w:ilvl w:val="0"/>
          <w:numId w:val="41"/>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Alienação Fiduciária de Quotas da </w:t>
      </w:r>
      <w:proofErr w:type="gramStart"/>
      <w:r w:rsidRPr="00D52799">
        <w:rPr>
          <w:rFonts w:asciiTheme="minorHAnsi" w:hAnsiTheme="minorHAnsi" w:cstheme="minorHAnsi"/>
          <w:sz w:val="24"/>
          <w:szCs w:val="24"/>
        </w:rPr>
        <w:t>SPE.</w:t>
      </w:r>
      <w:r w:rsidR="000A1725">
        <w:rPr>
          <w:rFonts w:asciiTheme="minorHAnsi" w:hAnsiTheme="minorHAnsi" w:cstheme="minorHAnsi"/>
          <w:sz w:val="24"/>
          <w:szCs w:val="24"/>
        </w:rPr>
        <w:t>[</w:t>
      </w:r>
      <w:proofErr w:type="gramEnd"/>
      <w:r w:rsidR="000A1725">
        <w:rPr>
          <w:rFonts w:asciiTheme="minorHAnsi" w:hAnsiTheme="minorHAnsi" w:cstheme="minorHAnsi"/>
          <w:sz w:val="24"/>
          <w:szCs w:val="24"/>
        </w:rPr>
        <w:t xml:space="preserve">HS </w:t>
      </w:r>
      <w:proofErr w:type="spellStart"/>
      <w:r w:rsidR="000A1725">
        <w:rPr>
          <w:rFonts w:asciiTheme="minorHAnsi" w:hAnsiTheme="minorHAnsi" w:cstheme="minorHAnsi"/>
          <w:sz w:val="24"/>
          <w:szCs w:val="24"/>
        </w:rPr>
        <w:t>Alê</w:t>
      </w:r>
      <w:proofErr w:type="spellEnd"/>
      <w:r w:rsidR="000A1725">
        <w:rPr>
          <w:rFonts w:asciiTheme="minorHAnsi" w:hAnsiTheme="minorHAnsi" w:cstheme="minorHAnsi"/>
          <w:sz w:val="24"/>
          <w:szCs w:val="24"/>
        </w:rPr>
        <w:t>: esta garantia não pode ser constituída no D0?]</w:t>
      </w:r>
    </w:p>
    <w:p w14:paraId="7C99708C" w14:textId="77777777" w:rsidR="009D2289" w:rsidRPr="00D52799" w:rsidRDefault="009D2289" w:rsidP="00374B19">
      <w:pPr>
        <w:pStyle w:val="ListaColorida-nfase11"/>
        <w:spacing w:line="320" w:lineRule="exact"/>
        <w:ind w:left="360"/>
        <w:jc w:val="both"/>
        <w:rPr>
          <w:rFonts w:asciiTheme="minorHAnsi" w:hAnsiTheme="minorHAnsi" w:cstheme="minorHAnsi"/>
          <w:b/>
          <w:sz w:val="24"/>
          <w:szCs w:val="24"/>
          <w:lang w:eastAsia="en-US"/>
        </w:rPr>
      </w:pPr>
    </w:p>
    <w:p w14:paraId="4D3D8D44" w14:textId="4EB13435" w:rsidR="00FD26B3" w:rsidRPr="00D52799" w:rsidRDefault="00CA3D7A" w:rsidP="00374B19">
      <w:pPr>
        <w:pStyle w:val="ListaColorida-nfase11"/>
        <w:spacing w:line="320" w:lineRule="exact"/>
        <w:ind w:left="0"/>
        <w:jc w:val="center"/>
        <w:rPr>
          <w:rFonts w:asciiTheme="minorHAnsi" w:hAnsiTheme="minorHAnsi" w:cstheme="minorHAnsi"/>
          <w:b/>
          <w:sz w:val="24"/>
          <w:szCs w:val="24"/>
          <w:lang w:eastAsia="en-US"/>
        </w:rPr>
      </w:pPr>
      <w:r w:rsidRPr="00D52799">
        <w:rPr>
          <w:rFonts w:asciiTheme="minorHAnsi" w:hAnsiTheme="minorHAnsi" w:cstheme="minorHAnsi"/>
          <w:b/>
          <w:sz w:val="24"/>
          <w:szCs w:val="24"/>
          <w:lang w:eastAsia="en-US"/>
        </w:rPr>
        <w:t>CL</w:t>
      </w:r>
      <w:r w:rsidR="008C0CAA" w:rsidRPr="00D52799">
        <w:rPr>
          <w:rFonts w:asciiTheme="minorHAnsi" w:hAnsiTheme="minorHAnsi" w:cstheme="minorHAnsi"/>
          <w:b/>
          <w:sz w:val="24"/>
          <w:szCs w:val="24"/>
          <w:lang w:eastAsia="en-US"/>
        </w:rPr>
        <w:t>Á</w:t>
      </w:r>
      <w:r w:rsidRPr="00D52799">
        <w:rPr>
          <w:rFonts w:asciiTheme="minorHAnsi" w:hAnsiTheme="minorHAnsi" w:cstheme="minorHAnsi"/>
          <w:b/>
          <w:sz w:val="24"/>
          <w:szCs w:val="24"/>
          <w:lang w:eastAsia="en-US"/>
        </w:rPr>
        <w:t xml:space="preserve">USULA </w:t>
      </w:r>
      <w:r w:rsidR="002F485B" w:rsidRPr="00D52799">
        <w:rPr>
          <w:rFonts w:asciiTheme="minorHAnsi" w:hAnsiTheme="minorHAnsi" w:cstheme="minorHAnsi"/>
          <w:b/>
          <w:sz w:val="24"/>
          <w:szCs w:val="24"/>
          <w:lang w:eastAsia="en-US"/>
        </w:rPr>
        <w:t>SÉTIMA</w:t>
      </w:r>
      <w:r w:rsidRPr="00D52799">
        <w:rPr>
          <w:rFonts w:asciiTheme="minorHAnsi" w:hAnsiTheme="minorHAnsi" w:cstheme="minorHAnsi"/>
          <w:b/>
          <w:sz w:val="24"/>
          <w:szCs w:val="24"/>
          <w:lang w:eastAsia="en-US"/>
        </w:rPr>
        <w:t xml:space="preserve"> - </w:t>
      </w:r>
      <w:r w:rsidR="00076F01" w:rsidRPr="00D52799">
        <w:rPr>
          <w:rFonts w:asciiTheme="minorHAnsi" w:hAnsiTheme="minorHAnsi" w:cstheme="minorHAnsi"/>
          <w:b/>
          <w:sz w:val="24"/>
          <w:szCs w:val="24"/>
          <w:lang w:eastAsia="en-US"/>
        </w:rPr>
        <w:t>ASSEMBLEIA GERAL</w:t>
      </w:r>
      <w:r w:rsidR="00550E1D" w:rsidRPr="00D52799">
        <w:rPr>
          <w:rFonts w:asciiTheme="minorHAnsi" w:hAnsiTheme="minorHAnsi" w:cstheme="minorHAnsi"/>
          <w:b/>
          <w:sz w:val="24"/>
          <w:szCs w:val="24"/>
          <w:lang w:eastAsia="en-US"/>
        </w:rPr>
        <w:t xml:space="preserve"> DA DEBENTURISTA</w:t>
      </w:r>
    </w:p>
    <w:p w14:paraId="4D613C6C" w14:textId="77777777" w:rsidR="00FD26B3" w:rsidRPr="00D52799" w:rsidRDefault="00FD26B3" w:rsidP="00374B19">
      <w:pPr>
        <w:pStyle w:val="Recuodecorpodetexto3"/>
        <w:tabs>
          <w:tab w:val="clear" w:pos="851"/>
        </w:tabs>
        <w:spacing w:line="320" w:lineRule="exact"/>
        <w:ind w:left="0" w:firstLine="0"/>
        <w:contextualSpacing/>
        <w:rPr>
          <w:rFonts w:asciiTheme="minorHAnsi" w:hAnsiTheme="minorHAnsi" w:cstheme="minorHAnsi"/>
          <w:b/>
          <w:u w:val="single"/>
          <w:lang w:val="pt-BR"/>
        </w:rPr>
      </w:pPr>
    </w:p>
    <w:p w14:paraId="2657E975" w14:textId="78518208" w:rsidR="00FD26B3" w:rsidRPr="00D52799" w:rsidRDefault="00C00697" w:rsidP="00374B19">
      <w:pPr>
        <w:pStyle w:val="ListaColorida-nfase11"/>
        <w:numPr>
          <w:ilvl w:val="1"/>
          <w:numId w:val="1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Nos termos do artigo 71 da Lei das Sociedades por Ações, os titulares das Debêntures poderão</w:t>
      </w:r>
      <w:r w:rsidR="00FD26B3" w:rsidRPr="00D52799">
        <w:rPr>
          <w:rFonts w:asciiTheme="minorHAnsi" w:hAnsiTheme="minorHAnsi" w:cstheme="minorHAnsi"/>
          <w:sz w:val="24"/>
          <w:szCs w:val="24"/>
        </w:rPr>
        <w:t xml:space="preserve">, a qualquer tempo, </w:t>
      </w:r>
      <w:r w:rsidRPr="00D52799">
        <w:rPr>
          <w:rFonts w:asciiTheme="minorHAnsi" w:hAnsiTheme="minorHAnsi" w:cstheme="minorHAnsi"/>
          <w:sz w:val="24"/>
          <w:szCs w:val="24"/>
        </w:rPr>
        <w:t>reunir-se em assembleia geral</w:t>
      </w:r>
      <w:r w:rsidR="00FD26B3" w:rsidRPr="00D52799">
        <w:rPr>
          <w:rFonts w:asciiTheme="minorHAnsi" w:hAnsiTheme="minorHAnsi" w:cstheme="minorHAnsi"/>
          <w:sz w:val="24"/>
          <w:szCs w:val="24"/>
        </w:rPr>
        <w:t>, a fim de deliberar sobre matéria de seu interesse</w:t>
      </w:r>
      <w:r w:rsidRPr="00D52799">
        <w:rPr>
          <w:rFonts w:asciiTheme="minorHAnsi" w:hAnsiTheme="minorHAnsi" w:cstheme="minorHAnsi"/>
          <w:sz w:val="24"/>
          <w:szCs w:val="24"/>
        </w:rPr>
        <w:t>, aplicando-se, no que couber, o disposto na Lei das Sociedades por Ações</w:t>
      </w:r>
      <w:r w:rsidR="00FD26B3" w:rsidRPr="00D52799">
        <w:rPr>
          <w:rFonts w:asciiTheme="minorHAnsi" w:hAnsiTheme="minorHAnsi" w:cstheme="minorHAnsi"/>
          <w:sz w:val="24"/>
          <w:szCs w:val="24"/>
        </w:rPr>
        <w:t xml:space="preserve"> (“</w:t>
      </w:r>
      <w:r w:rsidR="00FD26B3" w:rsidRPr="00D52799">
        <w:rPr>
          <w:rFonts w:asciiTheme="minorHAnsi" w:hAnsiTheme="minorHAnsi" w:cstheme="minorHAnsi"/>
          <w:sz w:val="24"/>
          <w:szCs w:val="24"/>
          <w:u w:val="single"/>
        </w:rPr>
        <w:t>Assembleia Geral</w:t>
      </w:r>
      <w:r w:rsidR="00903B1A" w:rsidRPr="00D52799">
        <w:rPr>
          <w:rFonts w:asciiTheme="minorHAnsi" w:hAnsiTheme="minorHAnsi" w:cstheme="minorHAnsi"/>
          <w:sz w:val="24"/>
          <w:szCs w:val="24"/>
          <w:u w:val="single"/>
        </w:rPr>
        <w:t xml:space="preserve"> de Debenturista</w:t>
      </w:r>
      <w:r w:rsidR="00FD26B3" w:rsidRPr="00D52799">
        <w:rPr>
          <w:rFonts w:asciiTheme="minorHAnsi" w:hAnsiTheme="minorHAnsi" w:cstheme="minorHAnsi"/>
          <w:sz w:val="24"/>
          <w:szCs w:val="24"/>
        </w:rPr>
        <w:t>”).</w:t>
      </w:r>
    </w:p>
    <w:p w14:paraId="4028D0D3" w14:textId="78E00F3B" w:rsidR="00D73A6F" w:rsidRPr="00D52799" w:rsidRDefault="00D73A6F" w:rsidP="00374B19">
      <w:pPr>
        <w:pStyle w:val="ListaColorida-nfase11"/>
        <w:spacing w:line="320" w:lineRule="exact"/>
        <w:ind w:left="0"/>
        <w:jc w:val="both"/>
        <w:rPr>
          <w:rFonts w:asciiTheme="minorHAnsi" w:hAnsiTheme="minorHAnsi" w:cstheme="minorHAnsi"/>
          <w:sz w:val="24"/>
          <w:szCs w:val="24"/>
        </w:rPr>
      </w:pPr>
    </w:p>
    <w:p w14:paraId="46B54FCE" w14:textId="638962A4" w:rsidR="00D73A6F" w:rsidRPr="00D52799" w:rsidRDefault="00075985" w:rsidP="00374B19">
      <w:pPr>
        <w:pStyle w:val="ListaColorida-nfase11"/>
        <w:numPr>
          <w:ilvl w:val="2"/>
          <w:numId w:val="17"/>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Após a emissão dos CRI, somente após a orientação dos Titulares dos CRI reunidos em assembleia geral, a Debenturista poderá exercer seu direito e deverá se manifestar conforme lhe for orientado pelos Titulares dos CRI. Caso: (i) a respectiva assembleia geral de Titulares dos CRI não seja instalada; ou (ii) ainda que instalada não haja quórum para deliberação da matéria em questão, a Debenturista deverá permanecer silente quanto ao exercício do direito em questão em que não houve quórum, sendo certo que o seu silêncio não será interpretado como negligência em relação aos direitos dos Titulares dos CRI, não podendo ser imputada à Debenturista qualquer responsabilização decorrente da ausência de manifestação.</w:t>
      </w:r>
    </w:p>
    <w:p w14:paraId="15A3E867"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p>
    <w:p w14:paraId="4C17620D" w14:textId="77777777" w:rsidR="00FD26B3" w:rsidRPr="00D52799" w:rsidRDefault="00FD26B3" w:rsidP="00374B19">
      <w:pPr>
        <w:pStyle w:val="ListaColorida-nfase11"/>
        <w:numPr>
          <w:ilvl w:val="1"/>
          <w:numId w:val="1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As Assembleias Gerais poderão ser convocadas p</w:t>
      </w:r>
      <w:r w:rsidR="002F485B" w:rsidRPr="00D52799">
        <w:rPr>
          <w:rFonts w:asciiTheme="minorHAnsi" w:hAnsiTheme="minorHAnsi" w:cstheme="minorHAnsi"/>
          <w:sz w:val="24"/>
          <w:szCs w:val="24"/>
        </w:rPr>
        <w:t>ela Emissora, pela Debenturista ou</w:t>
      </w:r>
      <w:r w:rsidR="00AF0A45" w:rsidRPr="00D52799">
        <w:rPr>
          <w:rFonts w:asciiTheme="minorHAnsi" w:hAnsiTheme="minorHAnsi" w:cstheme="minorHAnsi"/>
          <w:sz w:val="24"/>
          <w:szCs w:val="24"/>
        </w:rPr>
        <w:t xml:space="preserve"> por titulares das Debêntures que representem, no mínimo, 10% (dez por cento) das Debêntures</w:t>
      </w:r>
      <w:r w:rsidRPr="00D52799">
        <w:rPr>
          <w:rFonts w:asciiTheme="minorHAnsi" w:hAnsiTheme="minorHAnsi" w:cstheme="minorHAnsi"/>
          <w:sz w:val="24"/>
          <w:szCs w:val="24"/>
        </w:rPr>
        <w:t xml:space="preserve">. </w:t>
      </w:r>
    </w:p>
    <w:p w14:paraId="38197420" w14:textId="77777777" w:rsidR="002C0AFC" w:rsidRPr="00D52799" w:rsidRDefault="002C0AFC" w:rsidP="00374B19">
      <w:pPr>
        <w:pStyle w:val="ListaColorida-nfase11"/>
        <w:spacing w:line="320" w:lineRule="exact"/>
        <w:ind w:left="0"/>
        <w:jc w:val="both"/>
        <w:rPr>
          <w:rFonts w:asciiTheme="minorHAnsi" w:hAnsiTheme="minorHAnsi" w:cstheme="minorHAnsi"/>
          <w:sz w:val="24"/>
          <w:szCs w:val="24"/>
        </w:rPr>
      </w:pPr>
    </w:p>
    <w:p w14:paraId="4388BC94" w14:textId="671C50D6" w:rsidR="002C0AFC" w:rsidRPr="00D52799" w:rsidRDefault="002C0AFC" w:rsidP="00374B19">
      <w:pPr>
        <w:pStyle w:val="ListaColorida-nfase11"/>
        <w:numPr>
          <w:ilvl w:val="2"/>
          <w:numId w:val="17"/>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 convocação da Assembleia Geral</w:t>
      </w:r>
      <w:r w:rsidR="00065C2D" w:rsidRPr="00D52799">
        <w:rPr>
          <w:rFonts w:asciiTheme="minorHAnsi" w:hAnsiTheme="minorHAnsi" w:cstheme="minorHAnsi"/>
          <w:sz w:val="24"/>
          <w:szCs w:val="24"/>
        </w:rPr>
        <w:t xml:space="preserve"> de Debenturista</w:t>
      </w:r>
      <w:r w:rsidRPr="00D52799">
        <w:rPr>
          <w:rFonts w:asciiTheme="minorHAnsi" w:hAnsiTheme="minorHAnsi" w:cstheme="minorHAnsi"/>
          <w:sz w:val="24"/>
          <w:szCs w:val="24"/>
        </w:rPr>
        <w:t xml:space="preserve"> se dará mediante anúncio publicado, pelo menos 3 (três) vezes</w:t>
      </w:r>
      <w:r w:rsidR="00BD570C" w:rsidRPr="00D52799">
        <w:rPr>
          <w:rFonts w:asciiTheme="minorHAnsi" w:hAnsiTheme="minorHAnsi" w:cstheme="minorHAnsi"/>
          <w:sz w:val="24"/>
          <w:szCs w:val="24"/>
        </w:rPr>
        <w:t xml:space="preserve"> nos órgãos de imprensa nos quais a Emissora costuma efetuar suas publicações</w:t>
      </w:r>
      <w:r w:rsidRPr="00D52799">
        <w:rPr>
          <w:rFonts w:asciiTheme="minorHAnsi" w:hAnsiTheme="minorHAnsi" w:cstheme="minorHAnsi"/>
          <w:sz w:val="24"/>
          <w:szCs w:val="24"/>
        </w:rPr>
        <w:t>, respeitadas outras regras relacionadas à publicação de anúncio de convocação de assembleias gerais constantes da Lei das Sociedades por Ações, da regulamentação aplicável e desta Escritura</w:t>
      </w:r>
      <w:r w:rsidR="00BD570C" w:rsidRPr="00D52799">
        <w:rPr>
          <w:rFonts w:asciiTheme="minorHAnsi" w:hAnsiTheme="minorHAnsi" w:cstheme="minorHAnsi"/>
          <w:sz w:val="24"/>
          <w:szCs w:val="24"/>
        </w:rPr>
        <w:t xml:space="preserve"> de Emissão.</w:t>
      </w:r>
      <w:r w:rsidR="00B425D7" w:rsidRPr="00D52799">
        <w:rPr>
          <w:rFonts w:asciiTheme="minorHAnsi" w:hAnsiTheme="minorHAnsi" w:cstheme="minorHAnsi"/>
          <w:sz w:val="24"/>
          <w:szCs w:val="24"/>
        </w:rPr>
        <w:t xml:space="preserve"> Caso ocorra mudança legal que altere o procedimento legal de divulgação de deliberação societária adicional da Emissora, da Securitizadora ou dos titulares dos CRI, não haverá necessidade de qualquer deliberação </w:t>
      </w:r>
      <w:r w:rsidR="00B425D7" w:rsidRPr="00D52799">
        <w:rPr>
          <w:rFonts w:asciiTheme="minorHAnsi" w:hAnsiTheme="minorHAnsi" w:cstheme="minorHAnsi"/>
          <w:sz w:val="24"/>
          <w:szCs w:val="24"/>
        </w:rPr>
        <w:lastRenderedPageBreak/>
        <w:t>societária adicional da Emissora, da Securitizadora ou dos titulares dos CRI, bastando a notificação da Emissora à Debenturista acerca de sua adesão a eventual nova forma de divulgação de deliberação societária adicional da Emissora, da Securitizadora ou dos titulares dos CRI.</w:t>
      </w:r>
    </w:p>
    <w:p w14:paraId="6FB74225" w14:textId="77777777" w:rsidR="002C0AFC" w:rsidRPr="00D52799" w:rsidRDefault="002C0AFC" w:rsidP="00374B19">
      <w:pPr>
        <w:pStyle w:val="ListaColorida-nfase11"/>
        <w:spacing w:line="320" w:lineRule="exact"/>
        <w:ind w:left="0"/>
        <w:jc w:val="both"/>
        <w:rPr>
          <w:rFonts w:asciiTheme="minorHAnsi" w:hAnsiTheme="minorHAnsi" w:cstheme="minorHAnsi"/>
          <w:sz w:val="24"/>
          <w:szCs w:val="24"/>
        </w:rPr>
      </w:pPr>
    </w:p>
    <w:p w14:paraId="6471711D" w14:textId="4BD29370" w:rsidR="002C0AFC" w:rsidRPr="00D52799" w:rsidRDefault="002C0AFC" w:rsidP="00374B19">
      <w:pPr>
        <w:pStyle w:val="ListaColorida-nfase11"/>
        <w:numPr>
          <w:ilvl w:val="2"/>
          <w:numId w:val="17"/>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 Assembleia Geral</w:t>
      </w:r>
      <w:r w:rsidR="001D05A0" w:rsidRPr="00D52799">
        <w:rPr>
          <w:rFonts w:asciiTheme="minorHAnsi" w:hAnsiTheme="minorHAnsi" w:cstheme="minorHAnsi"/>
          <w:sz w:val="24"/>
          <w:szCs w:val="24"/>
        </w:rPr>
        <w:t xml:space="preserve"> de Debenturista</w:t>
      </w:r>
      <w:r w:rsidRPr="00D52799">
        <w:rPr>
          <w:rFonts w:asciiTheme="minorHAnsi" w:hAnsiTheme="minorHAnsi" w:cstheme="minorHAnsi"/>
          <w:sz w:val="24"/>
          <w:szCs w:val="24"/>
        </w:rPr>
        <w:t xml:space="preserve"> deverá ser realizada no prazo de</w:t>
      </w:r>
      <w:r w:rsidR="00B60457" w:rsidRPr="00D52799">
        <w:rPr>
          <w:rFonts w:asciiTheme="minorHAnsi" w:hAnsiTheme="minorHAnsi" w:cstheme="minorHAnsi"/>
          <w:sz w:val="24"/>
          <w:szCs w:val="24"/>
        </w:rPr>
        <w:t xml:space="preserve"> até </w:t>
      </w:r>
      <w:r w:rsidR="001D05A0" w:rsidRPr="00D52799">
        <w:rPr>
          <w:rFonts w:asciiTheme="minorHAnsi" w:hAnsiTheme="minorHAnsi" w:cstheme="minorHAnsi"/>
          <w:sz w:val="24"/>
          <w:szCs w:val="24"/>
        </w:rPr>
        <w:t xml:space="preserve">15 </w:t>
      </w:r>
      <w:r w:rsidRPr="00D52799">
        <w:rPr>
          <w:rFonts w:asciiTheme="minorHAnsi" w:hAnsiTheme="minorHAnsi" w:cstheme="minorHAnsi"/>
          <w:sz w:val="24"/>
          <w:szCs w:val="24"/>
        </w:rPr>
        <w:t>(</w:t>
      </w:r>
      <w:r w:rsidR="001D05A0" w:rsidRPr="00D52799">
        <w:rPr>
          <w:rFonts w:asciiTheme="minorHAnsi" w:hAnsiTheme="minorHAnsi" w:cstheme="minorHAnsi"/>
          <w:sz w:val="24"/>
          <w:szCs w:val="24"/>
        </w:rPr>
        <w:t>quinze</w:t>
      </w:r>
      <w:r w:rsidRPr="00D52799">
        <w:rPr>
          <w:rFonts w:asciiTheme="minorHAnsi" w:hAnsiTheme="minorHAnsi" w:cstheme="minorHAnsi"/>
          <w:sz w:val="24"/>
          <w:szCs w:val="24"/>
        </w:rPr>
        <w:t>) dias</w:t>
      </w:r>
      <w:r w:rsidR="001D05A0" w:rsidRPr="00D52799">
        <w:rPr>
          <w:rFonts w:asciiTheme="minorHAnsi" w:hAnsiTheme="minorHAnsi" w:cstheme="minorHAnsi"/>
          <w:sz w:val="24"/>
          <w:szCs w:val="24"/>
        </w:rPr>
        <w:t>,</w:t>
      </w:r>
      <w:r w:rsidRPr="00D52799">
        <w:rPr>
          <w:rFonts w:asciiTheme="minorHAnsi" w:hAnsiTheme="minorHAnsi" w:cstheme="minorHAnsi"/>
          <w:sz w:val="24"/>
          <w:szCs w:val="24"/>
        </w:rPr>
        <w:t xml:space="preserve"> a contar </w:t>
      </w:r>
      <w:r w:rsidR="001D05A0" w:rsidRPr="00D52799">
        <w:rPr>
          <w:rFonts w:asciiTheme="minorHAnsi" w:hAnsiTheme="minorHAnsi" w:cstheme="minorHAnsi"/>
          <w:sz w:val="24"/>
          <w:szCs w:val="24"/>
        </w:rPr>
        <w:t xml:space="preserve">do dia útil seguinte após a primeira </w:t>
      </w:r>
      <w:r w:rsidRPr="00D52799">
        <w:rPr>
          <w:rFonts w:asciiTheme="minorHAnsi" w:hAnsiTheme="minorHAnsi" w:cstheme="minorHAnsi"/>
          <w:sz w:val="24"/>
          <w:szCs w:val="24"/>
        </w:rPr>
        <w:t>das 3 (três) publicações do respectivo edital relativo à primeira convocação ou no prazo de 8 (oito) dias a contar da data d</w:t>
      </w:r>
      <w:r w:rsidR="00590E5D" w:rsidRPr="00D52799">
        <w:rPr>
          <w:rFonts w:asciiTheme="minorHAnsi" w:hAnsiTheme="minorHAnsi" w:cstheme="minorHAnsi"/>
          <w:sz w:val="24"/>
          <w:szCs w:val="24"/>
        </w:rPr>
        <w:t xml:space="preserve">o dia útil seguinte após </w:t>
      </w:r>
      <w:r w:rsidRPr="00D52799">
        <w:rPr>
          <w:rFonts w:asciiTheme="minorHAnsi" w:hAnsiTheme="minorHAnsi" w:cstheme="minorHAnsi"/>
          <w:sz w:val="24"/>
          <w:szCs w:val="24"/>
        </w:rPr>
        <w:t xml:space="preserve">a </w:t>
      </w:r>
      <w:r w:rsidR="00590E5D" w:rsidRPr="00D52799">
        <w:rPr>
          <w:rFonts w:asciiTheme="minorHAnsi" w:hAnsiTheme="minorHAnsi" w:cstheme="minorHAnsi"/>
          <w:sz w:val="24"/>
          <w:szCs w:val="24"/>
        </w:rPr>
        <w:t xml:space="preserve">primeira </w:t>
      </w:r>
      <w:r w:rsidRPr="00D52799">
        <w:rPr>
          <w:rFonts w:asciiTheme="minorHAnsi" w:hAnsiTheme="minorHAnsi" w:cstheme="minorHAnsi"/>
          <w:sz w:val="24"/>
          <w:szCs w:val="24"/>
        </w:rPr>
        <w:t>das 3 (três) publicações do edital relativo à segunda convocação.</w:t>
      </w:r>
    </w:p>
    <w:p w14:paraId="6F0D401F"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p>
    <w:p w14:paraId="6A61D640" w14:textId="77777777" w:rsidR="00FD26B3" w:rsidRPr="00D52799" w:rsidRDefault="00FD26B3" w:rsidP="00374B19">
      <w:pPr>
        <w:pStyle w:val="ListaColorida-nfase11"/>
        <w:numPr>
          <w:ilvl w:val="1"/>
          <w:numId w:val="1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As Assembleias Gerais instalar-se-ão, em primeira convocação, com a presença de titulares de, no mínimo, </w:t>
      </w:r>
      <w:r w:rsidR="006A0170" w:rsidRPr="00D52799">
        <w:rPr>
          <w:rFonts w:asciiTheme="minorHAnsi" w:hAnsiTheme="minorHAnsi" w:cstheme="minorHAnsi"/>
          <w:sz w:val="24"/>
          <w:szCs w:val="24"/>
        </w:rPr>
        <w:t>metade</w:t>
      </w:r>
      <w:r w:rsidR="00AF0A45" w:rsidRPr="00D52799">
        <w:rPr>
          <w:rFonts w:asciiTheme="minorHAnsi" w:hAnsiTheme="minorHAnsi" w:cstheme="minorHAnsi"/>
          <w:sz w:val="24"/>
          <w:szCs w:val="24"/>
        </w:rPr>
        <w:t xml:space="preserve"> </w:t>
      </w:r>
      <w:r w:rsidRPr="00D52799">
        <w:rPr>
          <w:rFonts w:asciiTheme="minorHAnsi" w:hAnsiTheme="minorHAnsi" w:cstheme="minorHAnsi"/>
          <w:sz w:val="24"/>
          <w:szCs w:val="24"/>
        </w:rPr>
        <w:t xml:space="preserve">das Debêntures em </w:t>
      </w:r>
      <w:r w:rsidR="006A0170" w:rsidRPr="00D52799">
        <w:rPr>
          <w:rFonts w:asciiTheme="minorHAnsi" w:hAnsiTheme="minorHAnsi" w:cstheme="minorHAnsi"/>
          <w:sz w:val="24"/>
          <w:szCs w:val="24"/>
        </w:rPr>
        <w:t>C</w:t>
      </w:r>
      <w:r w:rsidRPr="00D52799">
        <w:rPr>
          <w:rFonts w:asciiTheme="minorHAnsi" w:hAnsiTheme="minorHAnsi" w:cstheme="minorHAnsi"/>
          <w:sz w:val="24"/>
          <w:szCs w:val="24"/>
        </w:rPr>
        <w:t xml:space="preserve">irculação, e, em segunda convocação, com qualquer </w:t>
      </w:r>
      <w:r w:rsidR="00A56D3A" w:rsidRPr="00D52799">
        <w:rPr>
          <w:rFonts w:asciiTheme="minorHAnsi" w:hAnsiTheme="minorHAnsi" w:cstheme="minorHAnsi"/>
          <w:sz w:val="24"/>
          <w:szCs w:val="24"/>
        </w:rPr>
        <w:t>quórum</w:t>
      </w:r>
      <w:r w:rsidRPr="00D52799">
        <w:rPr>
          <w:rFonts w:asciiTheme="minorHAnsi" w:hAnsiTheme="minorHAnsi" w:cstheme="minorHAnsi"/>
          <w:sz w:val="24"/>
          <w:szCs w:val="24"/>
        </w:rPr>
        <w:t>.</w:t>
      </w:r>
    </w:p>
    <w:p w14:paraId="46655228" w14:textId="77777777" w:rsidR="002C0AFC" w:rsidRPr="00D52799" w:rsidRDefault="002C0AFC" w:rsidP="00374B19">
      <w:pPr>
        <w:pStyle w:val="ListaColorida-nfase11"/>
        <w:spacing w:line="320" w:lineRule="exact"/>
        <w:ind w:left="0"/>
        <w:jc w:val="both"/>
        <w:rPr>
          <w:rFonts w:asciiTheme="minorHAnsi" w:hAnsiTheme="minorHAnsi" w:cstheme="minorHAnsi"/>
          <w:sz w:val="24"/>
          <w:szCs w:val="24"/>
        </w:rPr>
      </w:pPr>
    </w:p>
    <w:p w14:paraId="380D9A81" w14:textId="77777777" w:rsidR="004300EE" w:rsidRPr="00D52799" w:rsidRDefault="004300EE" w:rsidP="00374B19">
      <w:pPr>
        <w:pStyle w:val="ListaColorida-nfase11"/>
        <w:numPr>
          <w:ilvl w:val="2"/>
          <w:numId w:val="17"/>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Para os fins desta Escritura de Emissão, "</w:t>
      </w:r>
      <w:r w:rsidR="006A0170" w:rsidRPr="00D52799">
        <w:rPr>
          <w:rFonts w:asciiTheme="minorHAnsi" w:hAnsiTheme="minorHAnsi" w:cstheme="minorHAnsi"/>
          <w:sz w:val="24"/>
          <w:szCs w:val="24"/>
        </w:rPr>
        <w:t>Debêntures em Circulação</w:t>
      </w:r>
      <w:r w:rsidRPr="00D52799">
        <w:rPr>
          <w:rFonts w:asciiTheme="minorHAnsi" w:hAnsiTheme="minorHAnsi" w:cstheme="minorHAnsi"/>
          <w:sz w:val="24"/>
          <w:szCs w:val="24"/>
        </w:rPr>
        <w:t xml:space="preserve">" significam todas as Debêntures subscritas, cedidas e integralizadas, com recursos provenientes da subscrição dos CRI, excluídas as Debêntures mantidas em tesouraria e, ainda, adicionalmente, para fins de constituição de </w:t>
      </w:r>
      <w:r w:rsidR="006A0170" w:rsidRPr="00D52799">
        <w:rPr>
          <w:rFonts w:asciiTheme="minorHAnsi" w:hAnsiTheme="minorHAnsi" w:cstheme="minorHAnsi"/>
          <w:sz w:val="24"/>
          <w:szCs w:val="24"/>
        </w:rPr>
        <w:t>quórum</w:t>
      </w:r>
      <w:r w:rsidRPr="00D52799">
        <w:rPr>
          <w:rFonts w:asciiTheme="minorHAnsi" w:hAnsiTheme="minorHAnsi" w:cstheme="minorHAnsi"/>
          <w:sz w:val="24"/>
          <w:szCs w:val="24"/>
        </w:rPr>
        <w:t>, pertencentes, direta ou indiretamente, (i) à Emissora; (ii) a qualquer controladora, a qualquer controlada e/ou a qualquer coligada de qualquer das pessoas indicadas no item anterior; ou (iii) a qualquer diretor, conselheiro, cônjuge, companheiro ou parente até o 3º (terceiro) grau de qualquer das pessoas referidas nos itens anteriores.</w:t>
      </w:r>
    </w:p>
    <w:p w14:paraId="7CED15C2" w14:textId="77777777" w:rsidR="004300EE" w:rsidRPr="00D52799" w:rsidRDefault="004300EE" w:rsidP="00374B19">
      <w:pPr>
        <w:pStyle w:val="ListaColorida-nfase11"/>
        <w:spacing w:line="320" w:lineRule="exact"/>
        <w:ind w:left="0"/>
        <w:jc w:val="both"/>
        <w:rPr>
          <w:rFonts w:asciiTheme="minorHAnsi" w:hAnsiTheme="minorHAnsi" w:cstheme="minorHAnsi"/>
          <w:sz w:val="24"/>
          <w:szCs w:val="24"/>
        </w:rPr>
      </w:pPr>
    </w:p>
    <w:p w14:paraId="2E68BDF2" w14:textId="77777777" w:rsidR="002C0AFC" w:rsidRPr="00D52799" w:rsidRDefault="002C0AFC" w:rsidP="00374B19">
      <w:pPr>
        <w:pStyle w:val="ListaColorida-nfase11"/>
        <w:numPr>
          <w:ilvl w:val="2"/>
          <w:numId w:val="17"/>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Independentemente das formalidades previstas acima, será considerada regular a assembleia geral a que comparecerem todos os titulares de Debêntures, presencial ou virtualmente.</w:t>
      </w:r>
    </w:p>
    <w:p w14:paraId="034BBA2B"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p>
    <w:p w14:paraId="0B31C184" w14:textId="181E87C0" w:rsidR="00F704B0" w:rsidRPr="00D52799" w:rsidRDefault="00F704B0" w:rsidP="00374B19">
      <w:pPr>
        <w:pStyle w:val="ListaColorida-nfase11"/>
        <w:numPr>
          <w:ilvl w:val="1"/>
          <w:numId w:val="1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Será facultada a presença dos representantes legais da Emissora na Assembleia Geral</w:t>
      </w:r>
      <w:r w:rsidR="00CE66EC" w:rsidRPr="00D52799">
        <w:rPr>
          <w:rFonts w:asciiTheme="minorHAnsi" w:hAnsiTheme="minorHAnsi" w:cstheme="minorHAnsi"/>
          <w:sz w:val="24"/>
          <w:szCs w:val="24"/>
        </w:rPr>
        <w:t xml:space="preserve"> de Debenturista</w:t>
      </w:r>
      <w:r w:rsidRPr="00D52799">
        <w:rPr>
          <w:rFonts w:asciiTheme="minorHAnsi" w:hAnsiTheme="minorHAnsi" w:cstheme="minorHAnsi"/>
          <w:sz w:val="24"/>
          <w:szCs w:val="24"/>
        </w:rPr>
        <w:t>, exceto quando a Emissora convocar a referida Assembleia Geral</w:t>
      </w:r>
      <w:r w:rsidR="007E43B1" w:rsidRPr="00D52799">
        <w:rPr>
          <w:rFonts w:asciiTheme="minorHAnsi" w:hAnsiTheme="minorHAnsi" w:cstheme="minorHAnsi"/>
          <w:sz w:val="24"/>
          <w:szCs w:val="24"/>
        </w:rPr>
        <w:t xml:space="preserve"> de Debenturista</w:t>
      </w:r>
      <w:r w:rsidRPr="00D52799">
        <w:rPr>
          <w:rFonts w:asciiTheme="minorHAnsi" w:hAnsiTheme="minorHAnsi" w:cstheme="minorHAnsi"/>
          <w:sz w:val="24"/>
          <w:szCs w:val="24"/>
        </w:rPr>
        <w:t>, hipótese em que será obrigatória. Caso a Emissora ainda assim não compareça à referida Assembleia Geral</w:t>
      </w:r>
      <w:r w:rsidR="00CE66EC" w:rsidRPr="00D52799">
        <w:rPr>
          <w:rFonts w:asciiTheme="minorHAnsi" w:hAnsiTheme="minorHAnsi" w:cstheme="minorHAnsi"/>
          <w:sz w:val="24"/>
          <w:szCs w:val="24"/>
        </w:rPr>
        <w:t xml:space="preserve"> de Debenturista</w:t>
      </w:r>
      <w:r w:rsidRPr="00D52799">
        <w:rPr>
          <w:rFonts w:asciiTheme="minorHAnsi" w:hAnsiTheme="minorHAnsi" w:cstheme="minorHAnsi"/>
          <w:sz w:val="24"/>
          <w:szCs w:val="24"/>
        </w:rPr>
        <w:t>, o procedimento deverá seguir normalmente, sendo válidas as deliberações nele tomadas.</w:t>
      </w:r>
    </w:p>
    <w:p w14:paraId="0ED999C9" w14:textId="77777777" w:rsidR="00F704B0" w:rsidRPr="00D52799" w:rsidRDefault="00F704B0" w:rsidP="00374B19">
      <w:pPr>
        <w:pStyle w:val="ListaColorida-nfase11"/>
        <w:spacing w:line="320" w:lineRule="exact"/>
        <w:ind w:left="0"/>
        <w:jc w:val="both"/>
        <w:rPr>
          <w:rFonts w:asciiTheme="minorHAnsi" w:hAnsiTheme="minorHAnsi" w:cstheme="minorHAnsi"/>
          <w:sz w:val="24"/>
          <w:szCs w:val="24"/>
        </w:rPr>
      </w:pPr>
    </w:p>
    <w:p w14:paraId="4CED5A4C" w14:textId="4900ED8C" w:rsidR="002C0AFC" w:rsidRPr="00D52799" w:rsidRDefault="00FD26B3" w:rsidP="00374B19">
      <w:pPr>
        <w:pStyle w:val="ListaColorida-nfase11"/>
        <w:numPr>
          <w:ilvl w:val="1"/>
          <w:numId w:val="1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A presidência e a secretaria das Assembleias Gerais</w:t>
      </w:r>
      <w:r w:rsidR="00C84B41" w:rsidRPr="00D52799">
        <w:rPr>
          <w:rFonts w:asciiTheme="minorHAnsi" w:hAnsiTheme="minorHAnsi" w:cstheme="minorHAnsi"/>
          <w:sz w:val="24"/>
          <w:szCs w:val="24"/>
        </w:rPr>
        <w:t xml:space="preserve"> de Debenturista</w:t>
      </w:r>
      <w:r w:rsidRPr="00D52799">
        <w:rPr>
          <w:rFonts w:asciiTheme="minorHAnsi" w:hAnsiTheme="minorHAnsi" w:cstheme="minorHAnsi"/>
          <w:sz w:val="24"/>
          <w:szCs w:val="24"/>
        </w:rPr>
        <w:t xml:space="preserve"> caberão à Debenturista</w:t>
      </w:r>
      <w:r w:rsidR="00AF0A45" w:rsidRPr="00D52799">
        <w:rPr>
          <w:rFonts w:asciiTheme="minorHAnsi" w:hAnsiTheme="minorHAnsi" w:cstheme="minorHAnsi"/>
          <w:sz w:val="24"/>
          <w:szCs w:val="24"/>
        </w:rPr>
        <w:t xml:space="preserve"> ou ao titular de Debêntures eleito pelos titulares de Debêntures presentes</w:t>
      </w:r>
      <w:r w:rsidRPr="00D52799">
        <w:rPr>
          <w:rFonts w:asciiTheme="minorHAnsi" w:hAnsiTheme="minorHAnsi" w:cstheme="minorHAnsi"/>
          <w:sz w:val="24"/>
          <w:szCs w:val="24"/>
        </w:rPr>
        <w:t>.</w:t>
      </w:r>
    </w:p>
    <w:p w14:paraId="48ADFF98"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bookmarkStart w:id="25" w:name="_Ref130286717"/>
    </w:p>
    <w:p w14:paraId="5633549E" w14:textId="3876D6B7" w:rsidR="008C2B89" w:rsidRPr="00D52799" w:rsidRDefault="00FD26B3" w:rsidP="00374B19">
      <w:pPr>
        <w:pStyle w:val="ListaColorida-nfase11"/>
        <w:numPr>
          <w:ilvl w:val="1"/>
          <w:numId w:val="1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Nas deliberações das Assembleias Gerais</w:t>
      </w:r>
      <w:r w:rsidR="006C1FE0" w:rsidRPr="00D52799">
        <w:rPr>
          <w:rFonts w:asciiTheme="minorHAnsi" w:hAnsiTheme="minorHAnsi" w:cstheme="minorHAnsi"/>
          <w:sz w:val="24"/>
          <w:szCs w:val="24"/>
        </w:rPr>
        <w:t xml:space="preserve"> de Debenturista</w:t>
      </w:r>
      <w:r w:rsidRPr="00D52799">
        <w:rPr>
          <w:rFonts w:asciiTheme="minorHAnsi" w:hAnsiTheme="minorHAnsi" w:cstheme="minorHAnsi"/>
          <w:sz w:val="24"/>
          <w:szCs w:val="24"/>
        </w:rPr>
        <w:t xml:space="preserve">, a cada uma das Debêntures em </w:t>
      </w:r>
      <w:r w:rsidR="00AE089F" w:rsidRPr="00D52799">
        <w:rPr>
          <w:rFonts w:asciiTheme="minorHAnsi" w:hAnsiTheme="minorHAnsi" w:cstheme="minorHAnsi"/>
          <w:sz w:val="24"/>
          <w:szCs w:val="24"/>
        </w:rPr>
        <w:t>C</w:t>
      </w:r>
      <w:r w:rsidRPr="00D52799">
        <w:rPr>
          <w:rFonts w:asciiTheme="minorHAnsi" w:hAnsiTheme="minorHAnsi" w:cstheme="minorHAnsi"/>
          <w:sz w:val="24"/>
          <w:szCs w:val="24"/>
        </w:rPr>
        <w:t xml:space="preserve">irculação caberá um voto, admitida a constituição de mandatário, debenturista ou não. Exceto </w:t>
      </w:r>
      <w:r w:rsidR="007333F7" w:rsidRPr="00D52799">
        <w:rPr>
          <w:rFonts w:asciiTheme="minorHAnsi" w:hAnsiTheme="minorHAnsi" w:cstheme="minorHAnsi"/>
          <w:sz w:val="24"/>
          <w:szCs w:val="24"/>
        </w:rPr>
        <w:t>se de outra forma disposta nesta Escritura de Emissão</w:t>
      </w:r>
      <w:r w:rsidRPr="00D52799">
        <w:rPr>
          <w:rFonts w:asciiTheme="minorHAnsi" w:hAnsiTheme="minorHAnsi" w:cstheme="minorHAnsi"/>
          <w:sz w:val="24"/>
          <w:szCs w:val="24"/>
        </w:rPr>
        <w:t>, todas as deliberações a serem tomadas em Assembleia Geral</w:t>
      </w:r>
      <w:r w:rsidR="006C1FE0" w:rsidRPr="00D52799">
        <w:rPr>
          <w:rFonts w:asciiTheme="minorHAnsi" w:hAnsiTheme="minorHAnsi" w:cstheme="minorHAnsi"/>
          <w:sz w:val="24"/>
          <w:szCs w:val="24"/>
        </w:rPr>
        <w:t xml:space="preserve"> de Debenturista</w:t>
      </w:r>
      <w:r w:rsidRPr="00D52799">
        <w:rPr>
          <w:rFonts w:asciiTheme="minorHAnsi" w:hAnsiTheme="minorHAnsi" w:cstheme="minorHAnsi"/>
          <w:sz w:val="24"/>
          <w:szCs w:val="24"/>
        </w:rPr>
        <w:t xml:space="preserve"> </w:t>
      </w:r>
      <w:r w:rsidRPr="00D52799">
        <w:rPr>
          <w:rFonts w:asciiTheme="minorHAnsi" w:hAnsiTheme="minorHAnsi" w:cstheme="minorHAnsi"/>
          <w:sz w:val="24"/>
          <w:szCs w:val="24"/>
        </w:rPr>
        <w:lastRenderedPageBreak/>
        <w:t xml:space="preserve">dependerão de aprovação de debenturistas </w:t>
      </w:r>
      <w:r w:rsidR="007333F7" w:rsidRPr="00D52799">
        <w:rPr>
          <w:rFonts w:asciiTheme="minorHAnsi" w:hAnsiTheme="minorHAnsi" w:cstheme="minorHAnsi"/>
          <w:sz w:val="24"/>
          <w:szCs w:val="24"/>
        </w:rPr>
        <w:t xml:space="preserve">que </w:t>
      </w:r>
      <w:r w:rsidRPr="00D52799">
        <w:rPr>
          <w:rFonts w:asciiTheme="minorHAnsi" w:hAnsiTheme="minorHAnsi" w:cstheme="minorHAnsi"/>
          <w:sz w:val="24"/>
          <w:szCs w:val="24"/>
        </w:rPr>
        <w:t>represent</w:t>
      </w:r>
      <w:r w:rsidR="00AF0A45" w:rsidRPr="00D52799">
        <w:rPr>
          <w:rFonts w:asciiTheme="minorHAnsi" w:hAnsiTheme="minorHAnsi" w:cstheme="minorHAnsi"/>
          <w:sz w:val="24"/>
          <w:szCs w:val="24"/>
        </w:rPr>
        <w:t>em maioria simples</w:t>
      </w:r>
      <w:r w:rsidRPr="00D52799">
        <w:rPr>
          <w:rFonts w:asciiTheme="minorHAnsi" w:hAnsiTheme="minorHAnsi" w:cstheme="minorHAnsi"/>
          <w:sz w:val="24"/>
          <w:szCs w:val="24"/>
        </w:rPr>
        <w:t xml:space="preserve"> das Debêntures em </w:t>
      </w:r>
      <w:r w:rsidR="00AE089F" w:rsidRPr="00D52799">
        <w:rPr>
          <w:rFonts w:asciiTheme="minorHAnsi" w:hAnsiTheme="minorHAnsi" w:cstheme="minorHAnsi"/>
          <w:sz w:val="24"/>
          <w:szCs w:val="24"/>
        </w:rPr>
        <w:t>C</w:t>
      </w:r>
      <w:r w:rsidRPr="00D52799">
        <w:rPr>
          <w:rFonts w:asciiTheme="minorHAnsi" w:hAnsiTheme="minorHAnsi" w:cstheme="minorHAnsi"/>
          <w:sz w:val="24"/>
          <w:szCs w:val="24"/>
        </w:rPr>
        <w:t>irculação</w:t>
      </w:r>
      <w:r w:rsidR="00AF0A45" w:rsidRPr="00D52799">
        <w:rPr>
          <w:rFonts w:asciiTheme="minorHAnsi" w:hAnsiTheme="minorHAnsi" w:cstheme="minorHAnsi"/>
          <w:sz w:val="24"/>
          <w:szCs w:val="24"/>
        </w:rPr>
        <w:t xml:space="preserve"> em primeira convocação, ou, em segunda convocação, por </w:t>
      </w:r>
      <w:r w:rsidR="005037A9" w:rsidRPr="00D52799">
        <w:rPr>
          <w:rFonts w:asciiTheme="minorHAnsi" w:hAnsiTheme="minorHAnsi" w:cstheme="minorHAnsi"/>
          <w:sz w:val="24"/>
          <w:szCs w:val="24"/>
        </w:rPr>
        <w:t>maioria simples dos presentes</w:t>
      </w:r>
      <w:r w:rsidRPr="00D52799">
        <w:rPr>
          <w:rFonts w:asciiTheme="minorHAnsi" w:hAnsiTheme="minorHAnsi" w:cstheme="minorHAnsi"/>
          <w:sz w:val="24"/>
          <w:szCs w:val="24"/>
        </w:rPr>
        <w:t>.</w:t>
      </w:r>
      <w:bookmarkEnd w:id="25"/>
    </w:p>
    <w:p w14:paraId="0A42088B" w14:textId="77777777" w:rsidR="008C2B89" w:rsidRPr="00D52799" w:rsidRDefault="008C2B89" w:rsidP="00374B19">
      <w:pPr>
        <w:pStyle w:val="ListaColorida-nfase11"/>
        <w:spacing w:line="320" w:lineRule="exact"/>
        <w:ind w:left="0"/>
        <w:jc w:val="both"/>
        <w:rPr>
          <w:rFonts w:asciiTheme="minorHAnsi" w:hAnsiTheme="minorHAnsi" w:cstheme="minorHAnsi"/>
          <w:sz w:val="24"/>
          <w:szCs w:val="24"/>
        </w:rPr>
      </w:pPr>
    </w:p>
    <w:p w14:paraId="224E797D" w14:textId="409D482E" w:rsidR="00FD26B3" w:rsidRPr="00D52799" w:rsidRDefault="00FD26B3" w:rsidP="00374B19">
      <w:pPr>
        <w:pStyle w:val="ListaColorida-nfase11"/>
        <w:numPr>
          <w:ilvl w:val="1"/>
          <w:numId w:val="1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As deliberações tomadas </w:t>
      </w:r>
      <w:r w:rsidR="00F40A8F" w:rsidRPr="00D52799">
        <w:rPr>
          <w:rFonts w:asciiTheme="minorHAnsi" w:hAnsiTheme="minorHAnsi" w:cstheme="minorHAnsi"/>
          <w:sz w:val="24"/>
          <w:szCs w:val="24"/>
        </w:rPr>
        <w:t>pela Debenturista, no âmbito de sua competência legal, observados os quóruns estabelecidos nesta Escritura, serão existentes, válidas e eficazes perante a Emissora e obrigarão a todos os titulares das Debêntures, independentemente de terem comparecido à Assembleia Geral de Debenturistas ou do voto proferido na respectiva Assembleia Geral de Debenturistas.</w:t>
      </w:r>
    </w:p>
    <w:p w14:paraId="379784B5" w14:textId="77777777" w:rsidR="00FD26B3" w:rsidRPr="00D52799" w:rsidRDefault="00FD26B3" w:rsidP="00374B19">
      <w:pPr>
        <w:tabs>
          <w:tab w:val="left" w:pos="1276"/>
        </w:tabs>
        <w:autoSpaceDE w:val="0"/>
        <w:autoSpaceDN w:val="0"/>
        <w:adjustRightInd w:val="0"/>
        <w:spacing w:line="320" w:lineRule="exact"/>
        <w:ind w:hanging="4"/>
        <w:contextualSpacing/>
        <w:jc w:val="both"/>
        <w:rPr>
          <w:rFonts w:asciiTheme="minorHAnsi" w:hAnsiTheme="minorHAnsi" w:cstheme="minorHAnsi"/>
          <w:sz w:val="24"/>
          <w:szCs w:val="24"/>
        </w:rPr>
      </w:pPr>
    </w:p>
    <w:p w14:paraId="4ACAD47E" w14:textId="77777777" w:rsidR="00FD26B3" w:rsidRPr="00D52799" w:rsidRDefault="001C4F5D" w:rsidP="00374B19">
      <w:pPr>
        <w:pStyle w:val="ListaColorida-nfase11"/>
        <w:numPr>
          <w:ilvl w:val="1"/>
          <w:numId w:val="1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Por se tratar de Operação e</w:t>
      </w:r>
      <w:r w:rsidR="00FD26B3" w:rsidRPr="00D52799">
        <w:rPr>
          <w:rFonts w:asciiTheme="minorHAnsi" w:hAnsiTheme="minorHAnsi" w:cstheme="minorHAnsi"/>
          <w:sz w:val="24"/>
          <w:szCs w:val="24"/>
        </w:rPr>
        <w:t>struturada, previamente ao exercício do direto de voto da Debenturista, deverá ocorrer assembleia geral dos titulares dos CRI para deliberar sobre referido assunto, sendo que a Debenturista se compromete a exercer seu direito de voto em quaisquer decisões e/ou assembleias, da qual participe nos te</w:t>
      </w:r>
      <w:r w:rsidR="00DA5684" w:rsidRPr="00D52799">
        <w:rPr>
          <w:rFonts w:asciiTheme="minorHAnsi" w:hAnsiTheme="minorHAnsi" w:cstheme="minorHAnsi"/>
          <w:sz w:val="24"/>
          <w:szCs w:val="24"/>
        </w:rPr>
        <w:t>rmos desta Escritura de Emissão</w:t>
      </w:r>
      <w:r w:rsidR="00FD26B3" w:rsidRPr="00D52799">
        <w:rPr>
          <w:rFonts w:asciiTheme="minorHAnsi" w:hAnsiTheme="minorHAnsi" w:cstheme="minorHAnsi"/>
          <w:sz w:val="24"/>
          <w:szCs w:val="24"/>
        </w:rPr>
        <w:t xml:space="preserve">, em estrita consonância com a decisão tomada pelos titulares dos CRI. A Emissora não computará quaisquer votos da Debenturista que não esteja em consonância com a decisão dos titulares dos CRI. </w:t>
      </w:r>
    </w:p>
    <w:p w14:paraId="6246BD37" w14:textId="77777777" w:rsidR="00FD26B3" w:rsidRPr="00D52799" w:rsidRDefault="00FD26B3" w:rsidP="00374B19">
      <w:pPr>
        <w:pStyle w:val="ListaColorida-nfase11"/>
        <w:spacing w:line="320" w:lineRule="exact"/>
        <w:ind w:left="0" w:hanging="4"/>
        <w:jc w:val="both"/>
        <w:rPr>
          <w:rFonts w:asciiTheme="minorHAnsi" w:hAnsiTheme="minorHAnsi" w:cstheme="minorHAnsi"/>
          <w:sz w:val="24"/>
          <w:szCs w:val="24"/>
        </w:rPr>
      </w:pPr>
    </w:p>
    <w:p w14:paraId="4ED5BFD8" w14:textId="77777777" w:rsidR="00BF3DDB" w:rsidRPr="00D52799" w:rsidRDefault="00BF3DDB" w:rsidP="00374B19">
      <w:pPr>
        <w:pStyle w:val="ListaColorida-nfase11"/>
        <w:numPr>
          <w:ilvl w:val="1"/>
          <w:numId w:val="1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u w:val="single"/>
        </w:rPr>
        <w:t>Aditamento</w:t>
      </w:r>
      <w:r w:rsidRPr="00D52799">
        <w:rPr>
          <w:rFonts w:asciiTheme="minorHAnsi" w:hAnsiTheme="minorHAnsi" w:cstheme="minorHAnsi"/>
          <w:sz w:val="24"/>
          <w:szCs w:val="24"/>
        </w:rPr>
        <w:t>: Adicionalmente, qualquer alteração deste instrumento após a emissão dos CRI dependerá de prévia aprovação dos titulares dos CRI reunidos em assembleia de titulares de CRI, sendo certo, todavia, que o presente instrumento poderá ser alterado, independentemente de assembleia de titulares de CRI: (i) quando tal alteração decorrer exclusivamente da necessidade de atendimento a exigências de adequação a normas legais, regulamentares ou exigências da CVM, B3, ANBIMA e/ou demais reguladores; (ii) quando verificado erro material, seja ele um erro grosseiro, de digitação ou aritmético; ou (iii) em virtude da atualização dos dados cadastrais da Emissora ou da Debenturista ou de outros prestadores de serviços da Emissão, tais como alteração na razão social, endereço e telefone, entre outros, desde que não haja qualquer custo ou despesa adicional para os titulares dos CRI.</w:t>
      </w:r>
    </w:p>
    <w:p w14:paraId="792DABA4" w14:textId="77777777" w:rsidR="00BF3DDB" w:rsidRPr="00D52799" w:rsidRDefault="00BF3DDB" w:rsidP="00374B19">
      <w:pPr>
        <w:pStyle w:val="ListaColorida-nfase11"/>
        <w:spacing w:line="320" w:lineRule="exact"/>
        <w:ind w:left="0" w:hanging="4"/>
        <w:jc w:val="both"/>
        <w:rPr>
          <w:rFonts w:asciiTheme="minorHAnsi" w:hAnsiTheme="minorHAnsi" w:cstheme="minorHAnsi"/>
          <w:sz w:val="24"/>
          <w:szCs w:val="24"/>
        </w:rPr>
      </w:pPr>
    </w:p>
    <w:p w14:paraId="681E9B2D" w14:textId="77777777" w:rsidR="00FD26B3" w:rsidRPr="00D52799" w:rsidRDefault="007333F7" w:rsidP="00374B19">
      <w:pPr>
        <w:pStyle w:val="ListaColorida-nfase11"/>
        <w:spacing w:line="320" w:lineRule="exact"/>
        <w:ind w:left="0"/>
        <w:jc w:val="center"/>
        <w:rPr>
          <w:rFonts w:asciiTheme="minorHAnsi" w:hAnsiTheme="minorHAnsi" w:cstheme="minorHAnsi"/>
          <w:b/>
          <w:color w:val="000000"/>
          <w:sz w:val="24"/>
          <w:szCs w:val="24"/>
        </w:rPr>
      </w:pPr>
      <w:r w:rsidRPr="00D52799">
        <w:rPr>
          <w:rFonts w:asciiTheme="minorHAnsi" w:hAnsiTheme="minorHAnsi" w:cstheme="minorHAnsi"/>
          <w:b/>
          <w:color w:val="000000"/>
          <w:sz w:val="24"/>
          <w:szCs w:val="24"/>
        </w:rPr>
        <w:t>C</w:t>
      </w:r>
      <w:r w:rsidR="00FD26B3" w:rsidRPr="00D52799">
        <w:rPr>
          <w:rFonts w:asciiTheme="minorHAnsi" w:hAnsiTheme="minorHAnsi" w:cstheme="minorHAnsi"/>
          <w:b/>
          <w:color w:val="000000"/>
          <w:sz w:val="24"/>
          <w:szCs w:val="24"/>
        </w:rPr>
        <w:t xml:space="preserve">LÁUSULA </w:t>
      </w:r>
      <w:r w:rsidR="00DA5684" w:rsidRPr="00D52799">
        <w:rPr>
          <w:rFonts w:asciiTheme="minorHAnsi" w:hAnsiTheme="minorHAnsi" w:cstheme="minorHAnsi"/>
          <w:b/>
          <w:color w:val="000000"/>
          <w:sz w:val="24"/>
          <w:szCs w:val="24"/>
        </w:rPr>
        <w:t>OITAVA</w:t>
      </w:r>
      <w:r w:rsidR="00FD26B3" w:rsidRPr="00D52799">
        <w:rPr>
          <w:rFonts w:asciiTheme="minorHAnsi" w:hAnsiTheme="minorHAnsi" w:cstheme="minorHAnsi"/>
          <w:b/>
          <w:color w:val="000000"/>
          <w:sz w:val="24"/>
          <w:szCs w:val="24"/>
        </w:rPr>
        <w:t xml:space="preserve"> – OBRIGAÇÕES DA EMISSORA</w:t>
      </w:r>
    </w:p>
    <w:p w14:paraId="7933FD10" w14:textId="77777777" w:rsidR="00FD26B3" w:rsidRPr="00D52799" w:rsidRDefault="00FD26B3" w:rsidP="00374B19">
      <w:pPr>
        <w:spacing w:line="320" w:lineRule="exact"/>
        <w:contextualSpacing/>
        <w:jc w:val="both"/>
        <w:rPr>
          <w:rFonts w:asciiTheme="minorHAnsi" w:hAnsiTheme="minorHAnsi" w:cstheme="minorHAnsi"/>
          <w:color w:val="000000"/>
          <w:sz w:val="24"/>
          <w:szCs w:val="24"/>
        </w:rPr>
      </w:pPr>
    </w:p>
    <w:p w14:paraId="5A804858" w14:textId="77777777" w:rsidR="00FD26B3" w:rsidRPr="00D52799" w:rsidRDefault="00FD26B3" w:rsidP="00374B19">
      <w:pPr>
        <w:pStyle w:val="ListaColorida-nfase11"/>
        <w:numPr>
          <w:ilvl w:val="1"/>
          <w:numId w:val="19"/>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sz w:val="24"/>
          <w:szCs w:val="24"/>
        </w:rPr>
        <w:t>Até a Data de Vencimento, a Emissora</w:t>
      </w:r>
      <w:r w:rsidRPr="00D52799">
        <w:rPr>
          <w:rFonts w:asciiTheme="minorHAnsi" w:hAnsiTheme="minorHAnsi" w:cstheme="minorHAnsi"/>
          <w:color w:val="000000"/>
          <w:sz w:val="24"/>
          <w:szCs w:val="24"/>
        </w:rPr>
        <w:t>, sem prejuízo das demais obrigações previstas nesta Escritura de Emissão de Debêntures, obriga-se a (“</w:t>
      </w:r>
      <w:r w:rsidRPr="00D52799">
        <w:rPr>
          <w:rFonts w:asciiTheme="minorHAnsi" w:hAnsiTheme="minorHAnsi" w:cstheme="minorHAnsi"/>
          <w:color w:val="000000"/>
          <w:sz w:val="24"/>
          <w:szCs w:val="24"/>
          <w:u w:val="single"/>
        </w:rPr>
        <w:t>Obrigações da Emissora</w:t>
      </w:r>
      <w:r w:rsidRPr="00D52799">
        <w:rPr>
          <w:rFonts w:asciiTheme="minorHAnsi" w:hAnsiTheme="minorHAnsi" w:cstheme="minorHAnsi"/>
          <w:color w:val="000000"/>
          <w:sz w:val="24"/>
          <w:szCs w:val="24"/>
        </w:rPr>
        <w:t>”):</w:t>
      </w:r>
    </w:p>
    <w:p w14:paraId="066449CA" w14:textId="77777777" w:rsidR="00FD26B3" w:rsidRPr="00D52799" w:rsidRDefault="00FD26B3" w:rsidP="00374B19">
      <w:pPr>
        <w:tabs>
          <w:tab w:val="left" w:pos="567"/>
        </w:tabs>
        <w:spacing w:line="320" w:lineRule="exact"/>
        <w:contextualSpacing/>
        <w:jc w:val="both"/>
        <w:rPr>
          <w:rFonts w:asciiTheme="minorHAnsi" w:hAnsiTheme="minorHAnsi" w:cstheme="minorHAnsi"/>
          <w:color w:val="000000"/>
          <w:sz w:val="24"/>
          <w:szCs w:val="24"/>
        </w:rPr>
      </w:pPr>
    </w:p>
    <w:p w14:paraId="506F7A7C" w14:textId="360E637A" w:rsidR="009655A3" w:rsidRPr="00D52799" w:rsidRDefault="009655A3" w:rsidP="00374B19">
      <w:pPr>
        <w:pStyle w:val="ListaColorida-nfase11"/>
        <w:numPr>
          <w:ilvl w:val="0"/>
          <w:numId w:val="6"/>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color w:val="000000"/>
          <w:sz w:val="24"/>
          <w:szCs w:val="24"/>
        </w:rPr>
        <w:t>apresentar à Debenturista, em até 5 (cinco) dias úteis contados a partir da data da obtenção do registro perante a JUCES</w:t>
      </w:r>
      <w:r w:rsidR="001611B2" w:rsidRPr="00D52799">
        <w:rPr>
          <w:rFonts w:asciiTheme="minorHAnsi" w:hAnsiTheme="minorHAnsi" w:cstheme="minorHAnsi"/>
          <w:color w:val="000000"/>
          <w:sz w:val="24"/>
          <w:szCs w:val="24"/>
        </w:rPr>
        <w:t>P</w:t>
      </w:r>
      <w:r w:rsidRPr="00D52799">
        <w:rPr>
          <w:rFonts w:asciiTheme="minorHAnsi" w:hAnsiTheme="minorHAnsi" w:cstheme="minorHAnsi"/>
          <w:color w:val="000000"/>
          <w:sz w:val="24"/>
          <w:szCs w:val="24"/>
        </w:rPr>
        <w:t xml:space="preserve"> e </w:t>
      </w:r>
      <w:r w:rsidR="006E56F6" w:rsidRPr="00D52799">
        <w:rPr>
          <w:rFonts w:asciiTheme="minorHAnsi" w:hAnsiTheme="minorHAnsi" w:cstheme="minorHAnsi"/>
          <w:sz w:val="24"/>
          <w:szCs w:val="24"/>
        </w:rPr>
        <w:t>os cartórios de títulos e documentos competentes</w:t>
      </w:r>
      <w:r w:rsidRPr="00D52799">
        <w:rPr>
          <w:rFonts w:asciiTheme="minorHAnsi" w:hAnsiTheme="minorHAnsi" w:cstheme="minorHAnsi"/>
          <w:color w:val="000000"/>
          <w:sz w:val="24"/>
          <w:szCs w:val="24"/>
        </w:rPr>
        <w:t xml:space="preserve">, via original desta Escritura de Emissão, devidamente registrada junto à </w:t>
      </w:r>
      <w:r w:rsidR="001611B2" w:rsidRPr="00D52799">
        <w:rPr>
          <w:rFonts w:asciiTheme="minorHAnsi" w:hAnsiTheme="minorHAnsi" w:cstheme="minorHAnsi"/>
          <w:color w:val="000000"/>
          <w:sz w:val="24"/>
          <w:szCs w:val="24"/>
        </w:rPr>
        <w:t xml:space="preserve">JUCESP </w:t>
      </w:r>
      <w:r w:rsidRPr="00D52799">
        <w:rPr>
          <w:rFonts w:asciiTheme="minorHAnsi" w:hAnsiTheme="minorHAnsi" w:cstheme="minorHAnsi"/>
          <w:color w:val="000000"/>
          <w:sz w:val="24"/>
          <w:szCs w:val="24"/>
        </w:rPr>
        <w:t xml:space="preserve">e </w:t>
      </w:r>
      <w:r w:rsidR="00BF1FC7" w:rsidRPr="00D52799">
        <w:rPr>
          <w:rFonts w:asciiTheme="minorHAnsi" w:hAnsiTheme="minorHAnsi" w:cstheme="minorHAnsi"/>
          <w:color w:val="000000"/>
          <w:sz w:val="24"/>
          <w:szCs w:val="24"/>
        </w:rPr>
        <w:t>a</w:t>
      </w:r>
      <w:r w:rsidR="00BF1FC7" w:rsidRPr="00D52799">
        <w:rPr>
          <w:rFonts w:asciiTheme="minorHAnsi" w:hAnsiTheme="minorHAnsi" w:cstheme="minorHAnsi"/>
          <w:sz w:val="24"/>
          <w:szCs w:val="24"/>
        </w:rPr>
        <w:t>os cartórios de títulos e documentos competentes</w:t>
      </w:r>
      <w:r w:rsidRPr="00D52799">
        <w:rPr>
          <w:rFonts w:asciiTheme="minorHAnsi" w:hAnsiTheme="minorHAnsi" w:cstheme="minorHAnsi"/>
          <w:color w:val="000000"/>
          <w:sz w:val="24"/>
          <w:szCs w:val="24"/>
        </w:rPr>
        <w:t>, bem como cópia digitalizada ao Agente Fiduciário dos CRI</w:t>
      </w:r>
      <w:r w:rsidRPr="00D52799">
        <w:rPr>
          <w:rFonts w:asciiTheme="minorHAnsi" w:hAnsiTheme="minorHAnsi" w:cstheme="minorHAnsi"/>
          <w:sz w:val="24"/>
          <w:szCs w:val="24"/>
        </w:rPr>
        <w:t xml:space="preserve">; </w:t>
      </w:r>
    </w:p>
    <w:p w14:paraId="5FBAD869" w14:textId="77777777" w:rsidR="009655A3" w:rsidRPr="00D52799" w:rsidRDefault="009655A3" w:rsidP="00374B19">
      <w:pPr>
        <w:pStyle w:val="ListaColorida-nfase11"/>
        <w:spacing w:line="320" w:lineRule="exact"/>
        <w:ind w:left="0"/>
        <w:jc w:val="both"/>
        <w:rPr>
          <w:rFonts w:asciiTheme="minorHAnsi" w:hAnsiTheme="minorHAnsi" w:cstheme="minorHAnsi"/>
          <w:sz w:val="24"/>
          <w:szCs w:val="24"/>
        </w:rPr>
      </w:pPr>
    </w:p>
    <w:p w14:paraId="1E0D2D88" w14:textId="77777777"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lastRenderedPageBreak/>
        <w:t>apresentar à Debenturista e ao Agente Fiduciário</w:t>
      </w:r>
      <w:r w:rsidR="00CD5958" w:rsidRPr="00D52799">
        <w:rPr>
          <w:rFonts w:asciiTheme="minorHAnsi" w:hAnsiTheme="minorHAnsi" w:cstheme="minorHAnsi"/>
          <w:sz w:val="24"/>
          <w:szCs w:val="24"/>
        </w:rPr>
        <w:t xml:space="preserve"> dos CRI</w:t>
      </w:r>
      <w:r w:rsidRPr="00D52799">
        <w:rPr>
          <w:rFonts w:asciiTheme="minorHAnsi" w:hAnsiTheme="minorHAnsi" w:cstheme="minorHAnsi"/>
          <w:sz w:val="24"/>
          <w:szCs w:val="24"/>
        </w:rPr>
        <w:t>,</w:t>
      </w:r>
      <w:r w:rsidRPr="00D52799">
        <w:rPr>
          <w:rFonts w:asciiTheme="minorHAnsi" w:hAnsiTheme="minorHAnsi" w:cstheme="minorHAnsi"/>
          <w:color w:val="000000"/>
          <w:sz w:val="24"/>
          <w:szCs w:val="24"/>
        </w:rPr>
        <w:t xml:space="preserve"> em até </w:t>
      </w:r>
      <w:r w:rsidR="004D4145" w:rsidRPr="00D52799">
        <w:rPr>
          <w:rFonts w:asciiTheme="minorHAnsi" w:hAnsiTheme="minorHAnsi" w:cstheme="minorHAnsi"/>
          <w:color w:val="000000"/>
          <w:sz w:val="24"/>
          <w:szCs w:val="24"/>
        </w:rPr>
        <w:t xml:space="preserve">5 </w:t>
      </w:r>
      <w:r w:rsidRPr="00D52799">
        <w:rPr>
          <w:rFonts w:asciiTheme="minorHAnsi" w:hAnsiTheme="minorHAnsi" w:cstheme="minorHAnsi"/>
          <w:color w:val="000000"/>
          <w:sz w:val="24"/>
          <w:szCs w:val="24"/>
        </w:rPr>
        <w:t>(</w:t>
      </w:r>
      <w:r w:rsidR="004D4145" w:rsidRPr="00D52799">
        <w:rPr>
          <w:rFonts w:asciiTheme="minorHAnsi" w:hAnsiTheme="minorHAnsi" w:cstheme="minorHAnsi"/>
          <w:color w:val="000000"/>
          <w:sz w:val="24"/>
          <w:szCs w:val="24"/>
        </w:rPr>
        <w:t>cinco</w:t>
      </w:r>
      <w:r w:rsidRPr="00D52799">
        <w:rPr>
          <w:rFonts w:asciiTheme="minorHAnsi" w:hAnsiTheme="minorHAnsi" w:cstheme="minorHAnsi"/>
          <w:color w:val="000000"/>
          <w:sz w:val="24"/>
          <w:szCs w:val="24"/>
        </w:rPr>
        <w:t xml:space="preserve">) dias úteis contados a partir da </w:t>
      </w:r>
      <w:r w:rsidR="00896F4C" w:rsidRPr="00D52799">
        <w:rPr>
          <w:rFonts w:asciiTheme="minorHAnsi" w:hAnsiTheme="minorHAnsi" w:cstheme="minorHAnsi"/>
          <w:color w:val="000000"/>
          <w:sz w:val="24"/>
          <w:szCs w:val="24"/>
        </w:rPr>
        <w:t>presente data</w:t>
      </w:r>
      <w:r w:rsidRPr="00D52799">
        <w:rPr>
          <w:rFonts w:asciiTheme="minorHAnsi" w:hAnsiTheme="minorHAnsi" w:cstheme="minorHAnsi"/>
          <w:color w:val="000000"/>
          <w:sz w:val="24"/>
          <w:szCs w:val="24"/>
        </w:rPr>
        <w:t xml:space="preserve">, cópias autenticadas </w:t>
      </w:r>
      <w:r w:rsidRPr="00D52799">
        <w:rPr>
          <w:rFonts w:asciiTheme="minorHAnsi" w:hAnsiTheme="minorHAnsi" w:cstheme="minorHAnsi"/>
          <w:sz w:val="24"/>
          <w:szCs w:val="24"/>
        </w:rPr>
        <w:t>do Livro de Registro de Debêntures e do Livro de Registro de Transferência de Debêntures que contenha a inscrição da Securitizadora como detentora da totalidade das Debêntures;</w:t>
      </w:r>
    </w:p>
    <w:p w14:paraId="7A9877C5" w14:textId="77777777" w:rsidR="00FD26B3" w:rsidRPr="00D52799" w:rsidRDefault="00FD26B3" w:rsidP="00374B19">
      <w:pPr>
        <w:pStyle w:val="PargrafodaLista"/>
        <w:spacing w:line="320" w:lineRule="exact"/>
        <w:rPr>
          <w:rFonts w:asciiTheme="minorHAnsi" w:hAnsiTheme="minorHAnsi" w:cstheme="minorHAnsi"/>
          <w:sz w:val="24"/>
          <w:szCs w:val="24"/>
        </w:rPr>
      </w:pPr>
    </w:p>
    <w:p w14:paraId="4637B7B4" w14:textId="77777777"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manter válidos e regulares todos os alvarás, licenças, autorizaçõe</w:t>
      </w:r>
      <w:r w:rsidR="00167916" w:rsidRPr="00D52799">
        <w:rPr>
          <w:rFonts w:asciiTheme="minorHAnsi" w:hAnsiTheme="minorHAnsi" w:cstheme="minorHAnsi"/>
          <w:sz w:val="24"/>
          <w:szCs w:val="24"/>
        </w:rPr>
        <w:t>s ou aprovações necessária</w:t>
      </w:r>
      <w:r w:rsidRPr="00D52799">
        <w:rPr>
          <w:rFonts w:asciiTheme="minorHAnsi" w:hAnsiTheme="minorHAnsi" w:cstheme="minorHAnsi"/>
          <w:sz w:val="24"/>
          <w:szCs w:val="24"/>
        </w:rPr>
        <w:t>s ao regular funcionamento da Emissora, efetuando todo e qualquer pagamento necessário para tanto;</w:t>
      </w:r>
    </w:p>
    <w:p w14:paraId="628F4709" w14:textId="77777777" w:rsidR="00FD26B3" w:rsidRPr="00D52799" w:rsidRDefault="00FD26B3" w:rsidP="00374B19">
      <w:pPr>
        <w:pStyle w:val="ListaColorida-nfase11"/>
        <w:tabs>
          <w:tab w:val="left" w:pos="567"/>
          <w:tab w:val="left" w:pos="1701"/>
        </w:tabs>
        <w:spacing w:line="320" w:lineRule="exact"/>
        <w:ind w:left="0"/>
        <w:jc w:val="both"/>
        <w:rPr>
          <w:rFonts w:asciiTheme="minorHAnsi" w:hAnsiTheme="minorHAnsi" w:cstheme="minorHAnsi"/>
          <w:sz w:val="24"/>
          <w:szCs w:val="24"/>
        </w:rPr>
      </w:pPr>
    </w:p>
    <w:p w14:paraId="2DA50B86" w14:textId="77777777"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manter em dia o pagamento de todas as suas obrigações de natureza tributária (municipal, estadual e federal), trabalhista, previdenciária e ambiental, e quaisquer outras obrigações impostas por lei ou regulamento, no que for materialmente relevante;</w:t>
      </w:r>
    </w:p>
    <w:p w14:paraId="2FB7D2B2" w14:textId="77777777" w:rsidR="00FD26B3" w:rsidRPr="00D52799" w:rsidRDefault="00FD26B3" w:rsidP="00374B19">
      <w:pPr>
        <w:tabs>
          <w:tab w:val="left" w:pos="567"/>
        </w:tabs>
        <w:spacing w:line="320" w:lineRule="exact"/>
        <w:contextualSpacing/>
        <w:jc w:val="both"/>
        <w:rPr>
          <w:rFonts w:asciiTheme="minorHAnsi" w:hAnsiTheme="minorHAnsi" w:cstheme="minorHAnsi"/>
          <w:sz w:val="24"/>
          <w:szCs w:val="24"/>
        </w:rPr>
      </w:pPr>
    </w:p>
    <w:p w14:paraId="3A1AC74A" w14:textId="79F09C8D"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fazer com que seus representantes com</w:t>
      </w:r>
      <w:r w:rsidR="00891F02" w:rsidRPr="00D52799">
        <w:rPr>
          <w:rFonts w:asciiTheme="minorHAnsi" w:hAnsiTheme="minorHAnsi" w:cstheme="minorHAnsi"/>
          <w:sz w:val="24"/>
          <w:szCs w:val="24"/>
        </w:rPr>
        <w:t>pareçam às Assembleias Gerais</w:t>
      </w:r>
      <w:r w:rsidRPr="00D52799">
        <w:rPr>
          <w:rFonts w:asciiTheme="minorHAnsi" w:hAnsiTheme="minorHAnsi" w:cstheme="minorHAnsi"/>
          <w:sz w:val="24"/>
          <w:szCs w:val="24"/>
        </w:rPr>
        <w:t xml:space="preserve">, sempre que solicitado pela Debenturista, mediante comunicação prévia de </w:t>
      </w:r>
      <w:r w:rsidR="003B675B" w:rsidRPr="00D52799">
        <w:rPr>
          <w:rFonts w:asciiTheme="minorHAnsi" w:hAnsiTheme="minorHAnsi" w:cstheme="minorHAnsi"/>
          <w:sz w:val="24"/>
          <w:szCs w:val="24"/>
        </w:rPr>
        <w:t xml:space="preserve">7 (sete) </w:t>
      </w:r>
      <w:r w:rsidRPr="00D52799">
        <w:rPr>
          <w:rFonts w:asciiTheme="minorHAnsi" w:hAnsiTheme="minorHAnsi" w:cstheme="minorHAnsi"/>
          <w:sz w:val="24"/>
          <w:szCs w:val="24"/>
        </w:rPr>
        <w:t>dias para a realização da referida Assembleia Geral</w:t>
      </w:r>
      <w:r w:rsidR="001204C2" w:rsidRPr="00D52799">
        <w:rPr>
          <w:rFonts w:asciiTheme="minorHAnsi" w:hAnsiTheme="minorHAnsi" w:cstheme="minorHAnsi"/>
          <w:sz w:val="24"/>
          <w:szCs w:val="24"/>
        </w:rPr>
        <w:t xml:space="preserve"> de Debenturistas</w:t>
      </w:r>
      <w:r w:rsidRPr="00D52799">
        <w:rPr>
          <w:rFonts w:asciiTheme="minorHAnsi" w:hAnsiTheme="minorHAnsi" w:cstheme="minorHAnsi"/>
          <w:sz w:val="24"/>
          <w:szCs w:val="24"/>
        </w:rPr>
        <w:t>;</w:t>
      </w:r>
    </w:p>
    <w:p w14:paraId="305C2672" w14:textId="77777777" w:rsidR="00FD26B3" w:rsidRPr="00D52799" w:rsidRDefault="00FD26B3" w:rsidP="00374B19">
      <w:pPr>
        <w:tabs>
          <w:tab w:val="left" w:pos="1134"/>
        </w:tabs>
        <w:spacing w:line="320" w:lineRule="exact"/>
        <w:contextualSpacing/>
        <w:jc w:val="both"/>
        <w:rPr>
          <w:rFonts w:asciiTheme="minorHAnsi" w:hAnsiTheme="minorHAnsi" w:cstheme="minorHAnsi"/>
          <w:sz w:val="24"/>
          <w:szCs w:val="24"/>
        </w:rPr>
      </w:pPr>
    </w:p>
    <w:p w14:paraId="5A3B9E9B" w14:textId="77777777"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snapToGrid w:val="0"/>
          <w:sz w:val="24"/>
          <w:szCs w:val="24"/>
        </w:rPr>
      </w:pPr>
      <w:r w:rsidRPr="00D52799">
        <w:rPr>
          <w:rFonts w:asciiTheme="minorHAnsi" w:hAnsiTheme="minorHAnsi" w:cstheme="minorHAnsi"/>
          <w:sz w:val="24"/>
          <w:szCs w:val="24"/>
        </w:rPr>
        <w:t xml:space="preserve">aplicar os recursos obtidos por meio da Emissão nos termos da Destinação </w:t>
      </w:r>
      <w:r w:rsidR="00891F02" w:rsidRPr="00D52799">
        <w:rPr>
          <w:rFonts w:asciiTheme="minorHAnsi" w:hAnsiTheme="minorHAnsi" w:cstheme="minorHAnsi"/>
          <w:sz w:val="24"/>
          <w:szCs w:val="24"/>
        </w:rPr>
        <w:t>de Recursos</w:t>
      </w:r>
      <w:r w:rsidRPr="00D52799">
        <w:rPr>
          <w:rFonts w:asciiTheme="minorHAnsi" w:hAnsiTheme="minorHAnsi" w:cstheme="minorHAnsi"/>
          <w:snapToGrid w:val="0"/>
          <w:sz w:val="24"/>
          <w:szCs w:val="24"/>
        </w:rPr>
        <w:t>;</w:t>
      </w:r>
    </w:p>
    <w:p w14:paraId="3C408D2E" w14:textId="77777777" w:rsidR="00FD26B3" w:rsidRPr="00D52799" w:rsidRDefault="00FD26B3" w:rsidP="00374B19">
      <w:pPr>
        <w:tabs>
          <w:tab w:val="left" w:pos="567"/>
        </w:tabs>
        <w:spacing w:line="320" w:lineRule="exact"/>
        <w:contextualSpacing/>
        <w:jc w:val="both"/>
        <w:rPr>
          <w:rFonts w:asciiTheme="minorHAnsi" w:hAnsiTheme="minorHAnsi" w:cstheme="minorHAnsi"/>
          <w:color w:val="000000"/>
          <w:sz w:val="24"/>
          <w:szCs w:val="24"/>
        </w:rPr>
      </w:pPr>
    </w:p>
    <w:p w14:paraId="1374F4A1" w14:textId="77777777"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proceder </w:t>
      </w:r>
      <w:r w:rsidR="0099240E" w:rsidRPr="00D52799">
        <w:rPr>
          <w:rFonts w:asciiTheme="minorHAnsi" w:hAnsiTheme="minorHAnsi" w:cstheme="minorHAnsi"/>
          <w:color w:val="000000"/>
          <w:sz w:val="24"/>
          <w:szCs w:val="24"/>
        </w:rPr>
        <w:t>a</w:t>
      </w:r>
      <w:r w:rsidRPr="00D52799">
        <w:rPr>
          <w:rFonts w:asciiTheme="minorHAnsi" w:hAnsiTheme="minorHAnsi" w:cstheme="minorHAnsi"/>
          <w:color w:val="000000"/>
          <w:sz w:val="24"/>
          <w:szCs w:val="24"/>
        </w:rPr>
        <w:t xml:space="preserve"> publicidade </w:t>
      </w:r>
      <w:r w:rsidRPr="00D52799">
        <w:rPr>
          <w:rFonts w:asciiTheme="minorHAnsi" w:hAnsiTheme="minorHAnsi" w:cstheme="minorHAnsi"/>
          <w:sz w:val="24"/>
          <w:szCs w:val="24"/>
        </w:rPr>
        <w:t>de</w:t>
      </w:r>
      <w:r w:rsidRPr="00D52799">
        <w:rPr>
          <w:rFonts w:asciiTheme="minorHAnsi" w:hAnsiTheme="minorHAnsi" w:cstheme="minorHAnsi"/>
          <w:color w:val="000000"/>
          <w:sz w:val="24"/>
          <w:szCs w:val="24"/>
        </w:rPr>
        <w:t xml:space="preserve"> suas informações econômico-financeiras, se exigido e nos termos da Lei das Sociedades por Ações;</w:t>
      </w:r>
    </w:p>
    <w:p w14:paraId="08D992F1" w14:textId="77777777" w:rsidR="00FD26B3" w:rsidRPr="00D52799" w:rsidRDefault="00FD26B3" w:rsidP="00374B19">
      <w:pPr>
        <w:tabs>
          <w:tab w:val="left" w:pos="567"/>
        </w:tabs>
        <w:spacing w:line="320" w:lineRule="exact"/>
        <w:contextualSpacing/>
        <w:jc w:val="both"/>
        <w:rPr>
          <w:rFonts w:asciiTheme="minorHAnsi" w:hAnsiTheme="minorHAnsi" w:cstheme="minorHAnsi"/>
          <w:color w:val="000000"/>
          <w:sz w:val="24"/>
          <w:szCs w:val="24"/>
        </w:rPr>
      </w:pPr>
    </w:p>
    <w:p w14:paraId="1DE6E1D9" w14:textId="77777777"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manter sua contabilidade atualizada e efetuar os respectivos registros de acordo com os princípios contábeis geralmente aceitos no Brasil;</w:t>
      </w:r>
    </w:p>
    <w:p w14:paraId="3D730172" w14:textId="77777777" w:rsidR="00FD26B3" w:rsidRPr="00D52799" w:rsidRDefault="00FD26B3" w:rsidP="00374B19">
      <w:pPr>
        <w:tabs>
          <w:tab w:val="left" w:pos="567"/>
        </w:tabs>
        <w:spacing w:line="320" w:lineRule="exact"/>
        <w:contextualSpacing/>
        <w:jc w:val="both"/>
        <w:rPr>
          <w:rFonts w:asciiTheme="minorHAnsi" w:hAnsiTheme="minorHAnsi" w:cstheme="minorHAnsi"/>
          <w:color w:val="000000"/>
          <w:sz w:val="24"/>
          <w:szCs w:val="24"/>
        </w:rPr>
      </w:pPr>
    </w:p>
    <w:p w14:paraId="000B546D" w14:textId="77777777"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divulgar suas demonstrações financeiras à Debenturista, ao menos anualmente, se exigido e nos termos da Lei das Sociedade por Ações;</w:t>
      </w:r>
    </w:p>
    <w:p w14:paraId="4DB27D30" w14:textId="77777777" w:rsidR="00FD26B3" w:rsidRPr="00D52799" w:rsidRDefault="00FD26B3" w:rsidP="00374B19">
      <w:pPr>
        <w:tabs>
          <w:tab w:val="left" w:pos="567"/>
        </w:tabs>
        <w:spacing w:line="320" w:lineRule="exact"/>
        <w:ind w:hanging="690"/>
        <w:contextualSpacing/>
        <w:jc w:val="both"/>
        <w:rPr>
          <w:rFonts w:asciiTheme="minorHAnsi" w:hAnsiTheme="minorHAnsi" w:cstheme="minorHAnsi"/>
          <w:color w:val="000000"/>
          <w:sz w:val="24"/>
          <w:szCs w:val="24"/>
        </w:rPr>
      </w:pPr>
    </w:p>
    <w:p w14:paraId="53797EFE" w14:textId="77777777"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não praticar qualquer ato em desacordo com seu Estatuto Social e/ou com esta Escritura de Emissão;</w:t>
      </w:r>
    </w:p>
    <w:p w14:paraId="7709B49B" w14:textId="77777777" w:rsidR="00FD26B3" w:rsidRPr="00D52799" w:rsidRDefault="00FD26B3" w:rsidP="00374B19">
      <w:pPr>
        <w:pStyle w:val="PargrafodaLista"/>
        <w:spacing w:line="320" w:lineRule="exact"/>
        <w:rPr>
          <w:rFonts w:asciiTheme="minorHAnsi" w:hAnsiTheme="minorHAnsi" w:cstheme="minorHAnsi"/>
          <w:color w:val="000000"/>
          <w:sz w:val="24"/>
          <w:szCs w:val="24"/>
        </w:rPr>
      </w:pPr>
    </w:p>
    <w:p w14:paraId="4A629272" w14:textId="77777777"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cumprir e manter em vigor todas as autorizações necessárias à validade e exequibilidade das Debêntures;</w:t>
      </w:r>
      <w:r w:rsidR="00500F27" w:rsidRPr="00D52799">
        <w:rPr>
          <w:rFonts w:asciiTheme="minorHAnsi" w:hAnsiTheme="minorHAnsi" w:cstheme="minorHAnsi"/>
          <w:color w:val="000000"/>
          <w:sz w:val="24"/>
          <w:szCs w:val="24"/>
        </w:rPr>
        <w:t xml:space="preserve"> e</w:t>
      </w:r>
    </w:p>
    <w:p w14:paraId="42990E3C" w14:textId="77777777" w:rsidR="00FD26B3" w:rsidRPr="00D52799" w:rsidRDefault="00FD26B3" w:rsidP="00374B19">
      <w:pPr>
        <w:pStyle w:val="PargrafodaLista"/>
        <w:spacing w:line="320" w:lineRule="exact"/>
        <w:rPr>
          <w:rFonts w:asciiTheme="minorHAnsi" w:hAnsiTheme="minorHAnsi" w:cstheme="minorHAnsi"/>
          <w:color w:val="000000"/>
          <w:sz w:val="24"/>
          <w:szCs w:val="24"/>
        </w:rPr>
      </w:pPr>
    </w:p>
    <w:p w14:paraId="04C3E014" w14:textId="77777777" w:rsidR="00FD26B3" w:rsidRPr="00D52799" w:rsidRDefault="00FD26B3" w:rsidP="00374B19">
      <w:pPr>
        <w:pStyle w:val="ListaColorida-nfase11"/>
        <w:numPr>
          <w:ilvl w:val="0"/>
          <w:numId w:val="6"/>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não realizar a negociação das Debêntures.</w:t>
      </w:r>
    </w:p>
    <w:p w14:paraId="69780F4B"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3DEF9AA5" w14:textId="77777777" w:rsidR="00FD26B3" w:rsidRPr="00D52799" w:rsidRDefault="00FD26B3" w:rsidP="00374B19">
      <w:pPr>
        <w:pStyle w:val="ListaColorida-nfase11"/>
        <w:numPr>
          <w:ilvl w:val="2"/>
          <w:numId w:val="19"/>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u w:val="single"/>
        </w:rPr>
        <w:t>Obrigação de Fazer</w:t>
      </w:r>
      <w:r w:rsidRPr="00D52799">
        <w:rPr>
          <w:rFonts w:asciiTheme="minorHAnsi" w:hAnsiTheme="minorHAnsi" w:cstheme="minorHAnsi"/>
          <w:sz w:val="24"/>
          <w:szCs w:val="24"/>
        </w:rPr>
        <w:t xml:space="preserve">. No caso de não cumprimento das obrigações descritas nos itens </w:t>
      </w:r>
      <w:r w:rsidR="00A813C1" w:rsidRPr="00D52799">
        <w:rPr>
          <w:rFonts w:asciiTheme="minorHAnsi" w:hAnsiTheme="minorHAnsi" w:cstheme="minorHAnsi"/>
          <w:sz w:val="24"/>
          <w:szCs w:val="24"/>
        </w:rPr>
        <w:t xml:space="preserve">(i) e (ii) </w:t>
      </w:r>
      <w:r w:rsidR="0099240E" w:rsidRPr="00D52799">
        <w:rPr>
          <w:rFonts w:asciiTheme="minorHAnsi" w:hAnsiTheme="minorHAnsi" w:cstheme="minorHAnsi"/>
          <w:sz w:val="24"/>
          <w:szCs w:val="24"/>
        </w:rPr>
        <w:t>da Cláusula 8</w:t>
      </w:r>
      <w:r w:rsidRPr="00D52799">
        <w:rPr>
          <w:rFonts w:asciiTheme="minorHAnsi" w:hAnsiTheme="minorHAnsi" w:cstheme="minorHAnsi"/>
          <w:sz w:val="24"/>
          <w:szCs w:val="24"/>
        </w:rPr>
        <w:t>.1 acima, a Emi</w:t>
      </w:r>
      <w:r w:rsidR="00500F27" w:rsidRPr="00D52799">
        <w:rPr>
          <w:rFonts w:asciiTheme="minorHAnsi" w:hAnsiTheme="minorHAnsi" w:cstheme="minorHAnsi"/>
          <w:sz w:val="24"/>
          <w:szCs w:val="24"/>
        </w:rPr>
        <w:t>s</w:t>
      </w:r>
      <w:r w:rsidRPr="00D52799">
        <w:rPr>
          <w:rFonts w:asciiTheme="minorHAnsi" w:hAnsiTheme="minorHAnsi" w:cstheme="minorHAnsi"/>
          <w:sz w:val="24"/>
          <w:szCs w:val="24"/>
        </w:rPr>
        <w:t>sora estará sujeita ao pagamento de uma multa pecuniária, não compensa</w:t>
      </w:r>
      <w:r w:rsidR="00C00DB4" w:rsidRPr="00D52799">
        <w:rPr>
          <w:rFonts w:asciiTheme="minorHAnsi" w:hAnsiTheme="minorHAnsi" w:cstheme="minorHAnsi"/>
          <w:sz w:val="24"/>
          <w:szCs w:val="24"/>
        </w:rPr>
        <w:t xml:space="preserve">tória, no valor equivalente a </w:t>
      </w:r>
      <w:r w:rsidR="0008378E" w:rsidRPr="00D52799">
        <w:rPr>
          <w:rFonts w:asciiTheme="minorHAnsi" w:hAnsiTheme="minorHAnsi" w:cstheme="minorHAnsi"/>
          <w:sz w:val="24"/>
          <w:szCs w:val="24"/>
        </w:rPr>
        <w:t>1</w:t>
      </w:r>
      <w:r w:rsidR="00C00DB4" w:rsidRPr="00D52799">
        <w:rPr>
          <w:rFonts w:asciiTheme="minorHAnsi" w:hAnsiTheme="minorHAnsi" w:cstheme="minorHAnsi"/>
          <w:sz w:val="24"/>
          <w:szCs w:val="24"/>
        </w:rPr>
        <w:t>,00</w:t>
      </w:r>
      <w:r w:rsidRPr="00D52799">
        <w:rPr>
          <w:rFonts w:asciiTheme="minorHAnsi" w:hAnsiTheme="minorHAnsi" w:cstheme="minorHAnsi"/>
          <w:sz w:val="24"/>
          <w:szCs w:val="24"/>
        </w:rPr>
        <w:t>% (</w:t>
      </w:r>
      <w:r w:rsidR="0008378E" w:rsidRPr="00D52799">
        <w:rPr>
          <w:rFonts w:asciiTheme="minorHAnsi" w:hAnsiTheme="minorHAnsi" w:cstheme="minorHAnsi"/>
          <w:sz w:val="24"/>
          <w:szCs w:val="24"/>
        </w:rPr>
        <w:t xml:space="preserve">um </w:t>
      </w:r>
      <w:r w:rsidRPr="00D52799">
        <w:rPr>
          <w:rFonts w:asciiTheme="minorHAnsi" w:hAnsiTheme="minorHAnsi" w:cstheme="minorHAnsi"/>
          <w:sz w:val="24"/>
          <w:szCs w:val="24"/>
        </w:rPr>
        <w:t xml:space="preserve">por cento) ao mês, calculados </w:t>
      </w:r>
      <w:r w:rsidRPr="00D52799">
        <w:rPr>
          <w:rFonts w:asciiTheme="minorHAnsi" w:hAnsiTheme="minorHAnsi" w:cstheme="minorHAnsi"/>
          <w:i/>
          <w:sz w:val="24"/>
          <w:szCs w:val="24"/>
        </w:rPr>
        <w:t>“pro rata temporis”</w:t>
      </w:r>
      <w:r w:rsidRPr="00D52799">
        <w:rPr>
          <w:rFonts w:asciiTheme="minorHAnsi" w:hAnsiTheme="minorHAnsi" w:cstheme="minorHAnsi"/>
          <w:sz w:val="24"/>
          <w:szCs w:val="24"/>
        </w:rPr>
        <w:t xml:space="preserve"> por Dias Úteis, sobre o saldo devedor atualizado </w:t>
      </w:r>
      <w:r w:rsidRPr="00D52799">
        <w:rPr>
          <w:rFonts w:asciiTheme="minorHAnsi" w:hAnsiTheme="minorHAnsi" w:cstheme="minorHAnsi"/>
          <w:sz w:val="24"/>
          <w:szCs w:val="24"/>
          <w:lang w:eastAsia="en-US"/>
        </w:rPr>
        <w:t xml:space="preserve">do </w:t>
      </w:r>
      <w:r w:rsidR="0099240E" w:rsidRPr="00D52799">
        <w:rPr>
          <w:rFonts w:asciiTheme="minorHAnsi" w:hAnsiTheme="minorHAnsi" w:cstheme="minorHAnsi"/>
          <w:sz w:val="24"/>
          <w:szCs w:val="24"/>
          <w:lang w:eastAsia="en-US"/>
        </w:rPr>
        <w:t>V</w:t>
      </w:r>
      <w:r w:rsidRPr="00D52799">
        <w:rPr>
          <w:rFonts w:asciiTheme="minorHAnsi" w:hAnsiTheme="minorHAnsi" w:cstheme="minorHAnsi"/>
          <w:sz w:val="24"/>
          <w:szCs w:val="24"/>
          <w:lang w:eastAsia="en-US"/>
        </w:rPr>
        <w:t xml:space="preserve">alor </w:t>
      </w:r>
      <w:r w:rsidR="0099240E" w:rsidRPr="00D52799">
        <w:rPr>
          <w:rFonts w:asciiTheme="minorHAnsi" w:hAnsiTheme="minorHAnsi" w:cstheme="minorHAnsi"/>
          <w:sz w:val="24"/>
          <w:szCs w:val="24"/>
          <w:lang w:eastAsia="en-US"/>
        </w:rPr>
        <w:t>N</w:t>
      </w:r>
      <w:r w:rsidRPr="00D52799">
        <w:rPr>
          <w:rFonts w:asciiTheme="minorHAnsi" w:hAnsiTheme="minorHAnsi" w:cstheme="minorHAnsi"/>
          <w:sz w:val="24"/>
          <w:szCs w:val="24"/>
          <w:lang w:eastAsia="en-US"/>
        </w:rPr>
        <w:t xml:space="preserve">ominal </w:t>
      </w:r>
      <w:r w:rsidR="0099240E" w:rsidRPr="00D52799">
        <w:rPr>
          <w:rFonts w:asciiTheme="minorHAnsi" w:hAnsiTheme="minorHAnsi" w:cstheme="minorHAnsi"/>
          <w:sz w:val="24"/>
          <w:szCs w:val="24"/>
          <w:lang w:eastAsia="en-US"/>
        </w:rPr>
        <w:t xml:space="preserve">Unitário </w:t>
      </w:r>
      <w:r w:rsidRPr="00D52799">
        <w:rPr>
          <w:rFonts w:asciiTheme="minorHAnsi" w:hAnsiTheme="minorHAnsi" w:cstheme="minorHAnsi"/>
          <w:sz w:val="24"/>
          <w:szCs w:val="24"/>
          <w:lang w:eastAsia="en-US"/>
        </w:rPr>
        <w:t>das Debêntures.</w:t>
      </w:r>
      <w:r w:rsidR="00A827AB" w:rsidRPr="00D52799">
        <w:rPr>
          <w:rFonts w:asciiTheme="minorHAnsi" w:hAnsiTheme="minorHAnsi" w:cstheme="minorHAnsi"/>
          <w:sz w:val="24"/>
          <w:szCs w:val="24"/>
          <w:lang w:eastAsia="en-US"/>
        </w:rPr>
        <w:t xml:space="preserve"> </w:t>
      </w:r>
    </w:p>
    <w:p w14:paraId="2C0C8316" w14:textId="71809CE2" w:rsidR="00FD26B3" w:rsidRDefault="002706D8" w:rsidP="002706D8">
      <w:pPr>
        <w:tabs>
          <w:tab w:val="left" w:pos="4830"/>
        </w:tabs>
        <w:spacing w:line="320" w:lineRule="exact"/>
        <w:contextualSpacing/>
        <w:jc w:val="both"/>
        <w:rPr>
          <w:rFonts w:asciiTheme="minorHAnsi" w:hAnsiTheme="minorHAnsi" w:cstheme="minorHAnsi"/>
          <w:sz w:val="24"/>
          <w:szCs w:val="24"/>
        </w:rPr>
      </w:pPr>
      <w:r>
        <w:rPr>
          <w:rFonts w:asciiTheme="minorHAnsi" w:hAnsiTheme="minorHAnsi" w:cstheme="minorHAnsi"/>
          <w:sz w:val="24"/>
          <w:szCs w:val="24"/>
        </w:rPr>
        <w:lastRenderedPageBreak/>
        <w:tab/>
      </w:r>
    </w:p>
    <w:p w14:paraId="770D9FFB" w14:textId="77777777" w:rsidR="00FD26B3" w:rsidRPr="00D52799" w:rsidRDefault="00FD26B3" w:rsidP="00374B19">
      <w:pPr>
        <w:pStyle w:val="ListaColorida-nfase11"/>
        <w:spacing w:line="320" w:lineRule="exact"/>
        <w:ind w:left="0"/>
        <w:jc w:val="center"/>
        <w:rPr>
          <w:rFonts w:asciiTheme="minorHAnsi" w:hAnsiTheme="minorHAnsi" w:cstheme="minorHAnsi"/>
          <w:b/>
          <w:sz w:val="24"/>
          <w:szCs w:val="24"/>
        </w:rPr>
      </w:pPr>
      <w:bookmarkStart w:id="26" w:name="_DV_M135"/>
      <w:bookmarkStart w:id="27" w:name="_DV_M137"/>
      <w:bookmarkStart w:id="28" w:name="_DV_M139"/>
      <w:bookmarkEnd w:id="26"/>
      <w:bookmarkEnd w:id="27"/>
      <w:bookmarkEnd w:id="28"/>
      <w:r w:rsidRPr="00D52799">
        <w:rPr>
          <w:rFonts w:asciiTheme="minorHAnsi" w:hAnsiTheme="minorHAnsi" w:cstheme="minorHAnsi"/>
          <w:b/>
          <w:sz w:val="24"/>
          <w:szCs w:val="24"/>
        </w:rPr>
        <w:t xml:space="preserve">CLÁUSULA </w:t>
      </w:r>
      <w:r w:rsidR="00C00DB4" w:rsidRPr="00D52799">
        <w:rPr>
          <w:rFonts w:asciiTheme="minorHAnsi" w:hAnsiTheme="minorHAnsi" w:cstheme="minorHAnsi"/>
          <w:b/>
          <w:sz w:val="24"/>
          <w:szCs w:val="24"/>
        </w:rPr>
        <w:t>NONA</w:t>
      </w:r>
      <w:r w:rsidRPr="00D52799">
        <w:rPr>
          <w:rFonts w:asciiTheme="minorHAnsi" w:hAnsiTheme="minorHAnsi" w:cstheme="minorHAnsi"/>
          <w:b/>
          <w:sz w:val="24"/>
          <w:szCs w:val="24"/>
        </w:rPr>
        <w:t xml:space="preserve"> - </w:t>
      </w:r>
      <w:r w:rsidRPr="00D52799">
        <w:rPr>
          <w:rFonts w:asciiTheme="minorHAnsi" w:hAnsiTheme="minorHAnsi" w:cstheme="minorHAnsi"/>
          <w:b/>
          <w:color w:val="000000"/>
          <w:sz w:val="24"/>
          <w:szCs w:val="24"/>
        </w:rPr>
        <w:t>DECLARAÇÕES E GARANTIAS DA EMISSORA</w:t>
      </w:r>
    </w:p>
    <w:p w14:paraId="60BF5AD7" w14:textId="77777777" w:rsidR="00FD26B3" w:rsidRPr="00D52799" w:rsidRDefault="00FD26B3" w:rsidP="00374B19">
      <w:pPr>
        <w:spacing w:line="320" w:lineRule="exact"/>
        <w:ind w:right="18"/>
        <w:contextualSpacing/>
        <w:jc w:val="both"/>
        <w:rPr>
          <w:rFonts w:asciiTheme="minorHAnsi" w:hAnsiTheme="minorHAnsi" w:cstheme="minorHAnsi"/>
          <w:sz w:val="24"/>
          <w:szCs w:val="24"/>
        </w:rPr>
      </w:pPr>
    </w:p>
    <w:p w14:paraId="280CD149" w14:textId="77777777" w:rsidR="00FD26B3" w:rsidRPr="00D52799" w:rsidRDefault="00FD26B3" w:rsidP="00374B19">
      <w:pPr>
        <w:pStyle w:val="ListaColorida-nfase11"/>
        <w:numPr>
          <w:ilvl w:val="1"/>
          <w:numId w:val="20"/>
        </w:numPr>
        <w:spacing w:line="320" w:lineRule="exact"/>
        <w:ind w:left="0" w:firstLine="0"/>
        <w:jc w:val="both"/>
        <w:rPr>
          <w:rFonts w:asciiTheme="minorHAnsi" w:eastAsia="Arial Unicode MS" w:hAnsiTheme="minorHAnsi" w:cstheme="minorHAnsi"/>
          <w:w w:val="0"/>
          <w:sz w:val="24"/>
          <w:szCs w:val="24"/>
        </w:rPr>
      </w:pPr>
      <w:bookmarkStart w:id="29" w:name="_DV_M248"/>
      <w:bookmarkStart w:id="30" w:name="_DV_M341"/>
      <w:bookmarkStart w:id="31" w:name="_DV_M342"/>
      <w:bookmarkStart w:id="32" w:name="_DV_M344"/>
      <w:bookmarkStart w:id="33" w:name="_DV_M346"/>
      <w:bookmarkStart w:id="34" w:name="_DV_M349"/>
      <w:bookmarkStart w:id="35" w:name="_DV_M350"/>
      <w:bookmarkStart w:id="36" w:name="_DV_M353"/>
      <w:bookmarkStart w:id="37" w:name="_DV_M354"/>
      <w:bookmarkStart w:id="38" w:name="_DV_M355"/>
      <w:bookmarkStart w:id="39" w:name="_DV_M356"/>
      <w:bookmarkStart w:id="40" w:name="_DV_M359"/>
      <w:bookmarkStart w:id="41" w:name="_DV_M360"/>
      <w:bookmarkStart w:id="42" w:name="_DV_M361"/>
      <w:bookmarkStart w:id="43" w:name="_DV_M362"/>
      <w:bookmarkStart w:id="44" w:name="_DV_M363"/>
      <w:bookmarkStart w:id="45" w:name="_DV_M364"/>
      <w:bookmarkStart w:id="46" w:name="_DV_M371"/>
      <w:bookmarkStart w:id="47" w:name="_DV_M372"/>
      <w:bookmarkStart w:id="48" w:name="_DV_M383"/>
      <w:bookmarkStart w:id="49" w:name="_DV_M384"/>
      <w:bookmarkStart w:id="50" w:name="_DV_M385"/>
      <w:bookmarkStart w:id="51" w:name="_DV_M386"/>
      <w:bookmarkStart w:id="52" w:name="_DV_M387"/>
      <w:bookmarkStart w:id="53" w:name="_DV_M388"/>
      <w:bookmarkStart w:id="54" w:name="_DV_M389"/>
      <w:bookmarkStart w:id="55" w:name="_DV_M390"/>
      <w:bookmarkStart w:id="56" w:name="_DV_M391"/>
      <w:bookmarkStart w:id="57" w:name="_DV_M392"/>
      <w:bookmarkStart w:id="58" w:name="_DV_M52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D52799">
        <w:rPr>
          <w:rFonts w:asciiTheme="minorHAnsi" w:eastAsia="Arial Unicode MS" w:hAnsiTheme="minorHAnsi" w:cstheme="minorHAnsi"/>
          <w:w w:val="0"/>
          <w:sz w:val="24"/>
          <w:szCs w:val="24"/>
          <w:u w:val="single"/>
        </w:rPr>
        <w:t>Declarações</w:t>
      </w:r>
      <w:r w:rsidRPr="00D52799">
        <w:rPr>
          <w:rFonts w:asciiTheme="minorHAnsi" w:eastAsia="Arial Unicode MS" w:hAnsiTheme="minorHAnsi" w:cstheme="minorHAnsi"/>
          <w:w w:val="0"/>
          <w:sz w:val="24"/>
          <w:szCs w:val="24"/>
        </w:rPr>
        <w:t>. A Emissora presta, na presente data, as seguintes declarações e garantias à Debenturista, responsabilizando-se pela sua veracidade, completude, precisão e regularidade:</w:t>
      </w:r>
    </w:p>
    <w:p w14:paraId="0EC59592" w14:textId="77777777" w:rsidR="00FD26B3" w:rsidRPr="00D52799" w:rsidRDefault="00FD26B3" w:rsidP="00374B19">
      <w:pPr>
        <w:tabs>
          <w:tab w:val="left" w:pos="540"/>
        </w:tabs>
        <w:spacing w:line="320" w:lineRule="exact"/>
        <w:contextualSpacing/>
        <w:jc w:val="both"/>
        <w:rPr>
          <w:rFonts w:asciiTheme="minorHAnsi" w:eastAsia="Arial Unicode MS" w:hAnsiTheme="minorHAnsi" w:cstheme="minorHAnsi"/>
          <w:w w:val="0"/>
          <w:sz w:val="24"/>
          <w:szCs w:val="24"/>
        </w:rPr>
      </w:pPr>
    </w:p>
    <w:p w14:paraId="4D07B06B" w14:textId="77777777" w:rsidR="00FD26B3" w:rsidRPr="00D52799" w:rsidRDefault="00FD26B3" w:rsidP="00374B19">
      <w:pPr>
        <w:widowControl w:val="0"/>
        <w:numPr>
          <w:ilvl w:val="0"/>
          <w:numId w:val="2"/>
        </w:numPr>
        <w:tabs>
          <w:tab w:val="clear" w:pos="2564"/>
        </w:tabs>
        <w:autoSpaceDE w:val="0"/>
        <w:autoSpaceDN w:val="0"/>
        <w:adjustRightInd w:val="0"/>
        <w:spacing w:line="320" w:lineRule="exact"/>
        <w:ind w:left="0" w:firstLine="0"/>
        <w:contextualSpacing/>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A Emissora</w:t>
      </w:r>
      <w:r w:rsidRPr="00D52799">
        <w:rPr>
          <w:rFonts w:asciiTheme="minorHAnsi" w:eastAsia="Arial Unicode MS" w:hAnsiTheme="minorHAnsi" w:cstheme="minorHAnsi"/>
          <w:w w:val="0"/>
          <w:sz w:val="24"/>
          <w:szCs w:val="24"/>
        </w:rPr>
        <w:t xml:space="preserve"> </w:t>
      </w:r>
      <w:r w:rsidRPr="00D52799">
        <w:rPr>
          <w:rFonts w:asciiTheme="minorHAnsi" w:hAnsiTheme="minorHAnsi" w:cstheme="minorHAnsi"/>
          <w:color w:val="000000"/>
          <w:sz w:val="24"/>
          <w:szCs w:val="24"/>
        </w:rPr>
        <w:t>é sociedade anônima validamente constituída e existente de acordo com a legislação brasileira, estando habilitada a conduzir seus negócios, e possui todas as autorizações administrativas e governamentais necessári</w:t>
      </w:r>
      <w:r w:rsidR="0099240E" w:rsidRPr="00D52799">
        <w:rPr>
          <w:rFonts w:asciiTheme="minorHAnsi" w:hAnsiTheme="minorHAnsi" w:cstheme="minorHAnsi"/>
          <w:color w:val="000000"/>
          <w:sz w:val="24"/>
          <w:szCs w:val="24"/>
        </w:rPr>
        <w:t>as para exercer suas atividades;</w:t>
      </w:r>
      <w:r w:rsidRPr="00D52799">
        <w:rPr>
          <w:rFonts w:asciiTheme="minorHAnsi" w:hAnsiTheme="minorHAnsi" w:cstheme="minorHAnsi"/>
          <w:color w:val="000000"/>
          <w:sz w:val="24"/>
          <w:szCs w:val="24"/>
        </w:rPr>
        <w:t xml:space="preserve"> </w:t>
      </w:r>
    </w:p>
    <w:p w14:paraId="3B07E36B" w14:textId="77777777" w:rsidR="00FD26B3" w:rsidRPr="00D52799" w:rsidRDefault="00FD26B3" w:rsidP="00374B19">
      <w:pPr>
        <w:widowControl w:val="0"/>
        <w:autoSpaceDE w:val="0"/>
        <w:autoSpaceDN w:val="0"/>
        <w:adjustRightInd w:val="0"/>
        <w:spacing w:line="320" w:lineRule="exact"/>
        <w:contextualSpacing/>
        <w:jc w:val="both"/>
        <w:rPr>
          <w:rFonts w:asciiTheme="minorHAnsi" w:hAnsiTheme="minorHAnsi" w:cstheme="minorHAnsi"/>
          <w:color w:val="000000"/>
          <w:sz w:val="24"/>
          <w:szCs w:val="24"/>
        </w:rPr>
      </w:pPr>
    </w:p>
    <w:p w14:paraId="38AC64F3" w14:textId="77777777" w:rsidR="00FD26B3" w:rsidRPr="00D52799" w:rsidRDefault="00FD26B3" w:rsidP="00374B19">
      <w:pPr>
        <w:widowControl w:val="0"/>
        <w:numPr>
          <w:ilvl w:val="0"/>
          <w:numId w:val="2"/>
        </w:numPr>
        <w:tabs>
          <w:tab w:val="clear" w:pos="2564"/>
        </w:tabs>
        <w:autoSpaceDE w:val="0"/>
        <w:autoSpaceDN w:val="0"/>
        <w:adjustRightInd w:val="0"/>
        <w:spacing w:line="320" w:lineRule="exact"/>
        <w:ind w:left="0" w:firstLine="0"/>
        <w:contextualSpacing/>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A Emissora</w:t>
      </w:r>
      <w:r w:rsidRPr="00D52799">
        <w:rPr>
          <w:rFonts w:asciiTheme="minorHAnsi" w:eastAsia="Arial Unicode MS" w:hAnsiTheme="minorHAnsi" w:cstheme="minorHAnsi"/>
          <w:w w:val="0"/>
          <w:sz w:val="24"/>
          <w:szCs w:val="24"/>
        </w:rPr>
        <w:t xml:space="preserve"> </w:t>
      </w:r>
      <w:r w:rsidRPr="00D52799">
        <w:rPr>
          <w:rFonts w:asciiTheme="minorHAnsi" w:hAnsiTheme="minorHAnsi" w:cstheme="minorHAnsi"/>
          <w:color w:val="000000"/>
          <w:sz w:val="24"/>
          <w:szCs w:val="24"/>
        </w:rPr>
        <w:t>tem todos os direitos, poderes e autoridade necessários e plena capacidade legal para celebrar esta Escritura de Emissão e cumprir as suas obrigações daqui decorrentes, bem como para efetuar a Emissão e consumar todas as operações aqui previstas, tendo sido praticados todos os atos necessários e obtidas todas as autorizaç</w:t>
      </w:r>
      <w:r w:rsidR="0099240E" w:rsidRPr="00D52799">
        <w:rPr>
          <w:rFonts w:asciiTheme="minorHAnsi" w:hAnsiTheme="minorHAnsi" w:cstheme="minorHAnsi"/>
          <w:color w:val="000000"/>
          <w:sz w:val="24"/>
          <w:szCs w:val="24"/>
        </w:rPr>
        <w:t>ões necessárias para a Emissão;</w:t>
      </w:r>
    </w:p>
    <w:p w14:paraId="48A99964" w14:textId="77777777" w:rsidR="00FD26B3" w:rsidRPr="00D52799" w:rsidRDefault="00FD26B3" w:rsidP="00374B19">
      <w:pPr>
        <w:pStyle w:val="PargrafodaLista1"/>
        <w:spacing w:line="320" w:lineRule="exact"/>
        <w:ind w:left="0"/>
        <w:contextualSpacing/>
        <w:jc w:val="both"/>
        <w:rPr>
          <w:rFonts w:asciiTheme="minorHAnsi" w:hAnsiTheme="minorHAnsi" w:cstheme="minorHAnsi"/>
          <w:color w:val="000000"/>
          <w:sz w:val="24"/>
          <w:szCs w:val="24"/>
        </w:rPr>
      </w:pPr>
    </w:p>
    <w:p w14:paraId="2D6E6660" w14:textId="77777777" w:rsidR="00FD26B3" w:rsidRPr="00D52799" w:rsidRDefault="00FD26B3" w:rsidP="00374B19">
      <w:pPr>
        <w:widowControl w:val="0"/>
        <w:numPr>
          <w:ilvl w:val="0"/>
          <w:numId w:val="2"/>
        </w:numPr>
        <w:tabs>
          <w:tab w:val="clear" w:pos="2564"/>
        </w:tabs>
        <w:autoSpaceDE w:val="0"/>
        <w:autoSpaceDN w:val="0"/>
        <w:adjustRightInd w:val="0"/>
        <w:spacing w:line="320" w:lineRule="exact"/>
        <w:ind w:left="0" w:firstLine="0"/>
        <w:contextualSpacing/>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Inexiste qualquer impedimento legal ou contratual em relação à Emissora para a efetivação desta Escritura de Emissão e da Emissão, as quais não ocasionarão nem resultarão: (a) no vencimento antecipado ou inadimplemento de qualquer obrigação decorrente de qualquer dos seus contratos, acordos, compromissos ou obrigações; ou (b) na rescisão de qualquer um desses contratos, acor</w:t>
      </w:r>
      <w:r w:rsidR="0099240E" w:rsidRPr="00D52799">
        <w:rPr>
          <w:rFonts w:asciiTheme="minorHAnsi" w:hAnsiTheme="minorHAnsi" w:cstheme="minorHAnsi"/>
          <w:color w:val="000000"/>
          <w:sz w:val="24"/>
          <w:szCs w:val="24"/>
        </w:rPr>
        <w:t>dos, compromissos ou obrigações;</w:t>
      </w:r>
    </w:p>
    <w:p w14:paraId="7F5A2A91" w14:textId="77777777" w:rsidR="0099240E" w:rsidRPr="00D52799" w:rsidRDefault="0099240E" w:rsidP="00374B19">
      <w:pPr>
        <w:widowControl w:val="0"/>
        <w:autoSpaceDE w:val="0"/>
        <w:autoSpaceDN w:val="0"/>
        <w:adjustRightInd w:val="0"/>
        <w:spacing w:line="320" w:lineRule="exact"/>
        <w:contextualSpacing/>
        <w:jc w:val="both"/>
        <w:rPr>
          <w:rFonts w:asciiTheme="minorHAnsi" w:hAnsiTheme="minorHAnsi" w:cstheme="minorHAnsi"/>
          <w:color w:val="000000"/>
          <w:sz w:val="24"/>
          <w:szCs w:val="24"/>
        </w:rPr>
      </w:pPr>
    </w:p>
    <w:p w14:paraId="411FF7A2" w14:textId="02DA379F" w:rsidR="00FD26B3" w:rsidRPr="00D52799" w:rsidRDefault="00FD26B3" w:rsidP="00374B19">
      <w:pPr>
        <w:widowControl w:val="0"/>
        <w:numPr>
          <w:ilvl w:val="0"/>
          <w:numId w:val="2"/>
        </w:numPr>
        <w:tabs>
          <w:tab w:val="clear" w:pos="2564"/>
        </w:tabs>
        <w:autoSpaceDE w:val="0"/>
        <w:autoSpaceDN w:val="0"/>
        <w:adjustRightInd w:val="0"/>
        <w:spacing w:line="320" w:lineRule="exact"/>
        <w:ind w:left="0" w:firstLine="0"/>
        <w:contextualSpacing/>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Esta Escritura de Emissão ou qualquer outro instrumento que tenha sido entregue ou celebrado em decorrência dela constituem obrigações legais, válidas e vinculantes à Emissora, exequível contra ela de acordo com seus termos. A celebração desta Escritura de Emissão e a consumação das operações aqui previstas não estão sujeitas a qualquer autorização ou ordem de qualquer autoridade governamental, ente público ou qualquer outra pessoa ou entidade, exceto quanto ao registro da Escritura de Emissão na </w:t>
      </w:r>
      <w:r w:rsidR="00990CAC" w:rsidRPr="00D52799">
        <w:rPr>
          <w:rFonts w:asciiTheme="minorHAnsi" w:hAnsiTheme="minorHAnsi" w:cstheme="minorHAnsi"/>
          <w:color w:val="000000"/>
          <w:sz w:val="24"/>
          <w:szCs w:val="24"/>
        </w:rPr>
        <w:t>JUCESP</w:t>
      </w:r>
      <w:r w:rsidR="00990CAC" w:rsidRPr="00D52799">
        <w:rPr>
          <w:rFonts w:asciiTheme="minorHAnsi" w:hAnsiTheme="minorHAnsi" w:cstheme="minorHAnsi"/>
          <w:bCs/>
          <w:sz w:val="24"/>
          <w:szCs w:val="24"/>
        </w:rPr>
        <w:t xml:space="preserve"> </w:t>
      </w:r>
      <w:r w:rsidRPr="00D52799">
        <w:rPr>
          <w:rFonts w:asciiTheme="minorHAnsi" w:hAnsiTheme="minorHAnsi" w:cstheme="minorHAnsi"/>
          <w:bCs/>
          <w:sz w:val="24"/>
          <w:szCs w:val="24"/>
        </w:rPr>
        <w:t xml:space="preserve">e nos </w:t>
      </w:r>
      <w:r w:rsidR="00135A94" w:rsidRPr="00D52799">
        <w:rPr>
          <w:rFonts w:asciiTheme="minorHAnsi" w:hAnsiTheme="minorHAnsi" w:cstheme="minorHAnsi"/>
          <w:bCs/>
          <w:sz w:val="24"/>
          <w:szCs w:val="24"/>
        </w:rPr>
        <w:t xml:space="preserve">cartórios de títulos e documentos </w:t>
      </w:r>
      <w:r w:rsidRPr="00D52799">
        <w:rPr>
          <w:rFonts w:asciiTheme="minorHAnsi" w:hAnsiTheme="minorHAnsi" w:cstheme="minorHAnsi"/>
          <w:bCs/>
          <w:sz w:val="24"/>
          <w:szCs w:val="24"/>
        </w:rPr>
        <w:t>competentes</w:t>
      </w:r>
      <w:r w:rsidR="0099240E" w:rsidRPr="00D52799">
        <w:rPr>
          <w:rFonts w:asciiTheme="minorHAnsi" w:hAnsiTheme="minorHAnsi" w:cstheme="minorHAnsi"/>
          <w:color w:val="000000"/>
          <w:sz w:val="24"/>
          <w:szCs w:val="24"/>
        </w:rPr>
        <w:t>;</w:t>
      </w:r>
    </w:p>
    <w:p w14:paraId="026BDE8B" w14:textId="77777777" w:rsidR="00FD26B3" w:rsidRPr="00D52799" w:rsidRDefault="00FD26B3" w:rsidP="00374B19">
      <w:pPr>
        <w:pStyle w:val="ListaColorida-nfase11"/>
        <w:spacing w:line="320" w:lineRule="exact"/>
        <w:ind w:left="0"/>
        <w:jc w:val="both"/>
        <w:rPr>
          <w:rFonts w:asciiTheme="minorHAnsi" w:hAnsiTheme="minorHAnsi" w:cstheme="minorHAnsi"/>
          <w:color w:val="000000"/>
          <w:sz w:val="24"/>
          <w:szCs w:val="24"/>
        </w:rPr>
      </w:pPr>
    </w:p>
    <w:p w14:paraId="7F45220E" w14:textId="77777777" w:rsidR="00FD26B3" w:rsidRPr="00D52799" w:rsidRDefault="00FD26B3" w:rsidP="00374B19">
      <w:pPr>
        <w:widowControl w:val="0"/>
        <w:numPr>
          <w:ilvl w:val="0"/>
          <w:numId w:val="2"/>
        </w:numPr>
        <w:tabs>
          <w:tab w:val="clear" w:pos="2564"/>
        </w:tabs>
        <w:autoSpaceDE w:val="0"/>
        <w:autoSpaceDN w:val="0"/>
        <w:adjustRightInd w:val="0"/>
        <w:spacing w:line="320" w:lineRule="exact"/>
        <w:ind w:left="0" w:firstLine="0"/>
        <w:contextualSpacing/>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A Emissora cumpre e continuará cumprindo todas as leis, normas e regulamentos, portarias, decisões judiciais ou administrativas de qualquer ente públ</w:t>
      </w:r>
      <w:r w:rsidR="0099240E" w:rsidRPr="00D52799">
        <w:rPr>
          <w:rFonts w:asciiTheme="minorHAnsi" w:hAnsiTheme="minorHAnsi" w:cstheme="minorHAnsi"/>
          <w:color w:val="000000"/>
          <w:sz w:val="24"/>
          <w:szCs w:val="24"/>
        </w:rPr>
        <w:t>ico ou autoridade governamental; e</w:t>
      </w:r>
    </w:p>
    <w:p w14:paraId="1A386FB2" w14:textId="77777777" w:rsidR="00FD26B3" w:rsidRPr="00D52799" w:rsidRDefault="00FD26B3" w:rsidP="00374B19">
      <w:pPr>
        <w:widowControl w:val="0"/>
        <w:autoSpaceDE w:val="0"/>
        <w:autoSpaceDN w:val="0"/>
        <w:adjustRightInd w:val="0"/>
        <w:spacing w:line="320" w:lineRule="exact"/>
        <w:contextualSpacing/>
        <w:jc w:val="both"/>
        <w:rPr>
          <w:rFonts w:asciiTheme="minorHAnsi" w:hAnsiTheme="minorHAnsi" w:cstheme="minorHAnsi"/>
          <w:color w:val="000000"/>
          <w:sz w:val="24"/>
          <w:szCs w:val="24"/>
        </w:rPr>
      </w:pPr>
    </w:p>
    <w:p w14:paraId="0221CCC5" w14:textId="77777777" w:rsidR="00FD26B3" w:rsidRPr="00D52799" w:rsidRDefault="00135A94" w:rsidP="00374B19">
      <w:pPr>
        <w:widowControl w:val="0"/>
        <w:numPr>
          <w:ilvl w:val="0"/>
          <w:numId w:val="2"/>
        </w:numPr>
        <w:tabs>
          <w:tab w:val="clear" w:pos="2564"/>
        </w:tabs>
        <w:autoSpaceDE w:val="0"/>
        <w:autoSpaceDN w:val="0"/>
        <w:adjustRightInd w:val="0"/>
        <w:spacing w:line="320" w:lineRule="exact"/>
        <w:ind w:left="0" w:firstLine="0"/>
        <w:contextualSpacing/>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Exceto pelo informado à Securitizadora, n</w:t>
      </w:r>
      <w:r w:rsidR="00FD26B3" w:rsidRPr="00D52799">
        <w:rPr>
          <w:rFonts w:asciiTheme="minorHAnsi" w:hAnsiTheme="minorHAnsi" w:cstheme="minorHAnsi"/>
          <w:color w:val="000000"/>
          <w:sz w:val="24"/>
          <w:szCs w:val="24"/>
        </w:rPr>
        <w:t>ão tem conhecimento de qualquer demanda administrativa ou judicial pendente ou potencial contra a Emissora, questionando a não observância de qualquer lei, norma ou regulamentação de matéria ambiental, que possa causar efeito materialmente adverso às atividades da Emissora.</w:t>
      </w:r>
    </w:p>
    <w:p w14:paraId="65B95185" w14:textId="77777777" w:rsidR="00FD26B3" w:rsidRPr="00D52799" w:rsidRDefault="00FD26B3" w:rsidP="00374B19">
      <w:pPr>
        <w:pStyle w:val="PargrafodaLista"/>
        <w:spacing w:line="320" w:lineRule="exact"/>
        <w:rPr>
          <w:rFonts w:asciiTheme="minorHAnsi" w:hAnsiTheme="minorHAnsi" w:cstheme="minorHAnsi"/>
          <w:color w:val="000000"/>
          <w:sz w:val="24"/>
          <w:szCs w:val="24"/>
        </w:rPr>
      </w:pPr>
    </w:p>
    <w:p w14:paraId="11793EC0" w14:textId="77777777" w:rsidR="00BA50B9" w:rsidRPr="00D52799" w:rsidRDefault="00FD26B3" w:rsidP="00374B19">
      <w:pPr>
        <w:pStyle w:val="ListaColorida-nfase11"/>
        <w:numPr>
          <w:ilvl w:val="2"/>
          <w:numId w:val="20"/>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lastRenderedPageBreak/>
        <w:t xml:space="preserve">A Emissora compromete-se a notificar imediatamente a Debenturista caso quaisquer das declarações aqui prestadas </w:t>
      </w:r>
      <w:r w:rsidR="00EB2FDC" w:rsidRPr="00D52799">
        <w:rPr>
          <w:rFonts w:asciiTheme="minorHAnsi" w:hAnsiTheme="minorHAnsi" w:cstheme="minorHAnsi"/>
          <w:sz w:val="24"/>
          <w:szCs w:val="24"/>
        </w:rPr>
        <w:t xml:space="preserve">se </w:t>
      </w:r>
      <w:r w:rsidRPr="00D52799">
        <w:rPr>
          <w:rFonts w:asciiTheme="minorHAnsi" w:hAnsiTheme="minorHAnsi" w:cstheme="minorHAnsi"/>
          <w:sz w:val="24"/>
          <w:szCs w:val="24"/>
        </w:rPr>
        <w:t>torne total ou parcialmente inverídicas, incompletas ou incorretas.</w:t>
      </w:r>
    </w:p>
    <w:p w14:paraId="736917A6" w14:textId="77777777" w:rsidR="00D15DE2" w:rsidRPr="00D52799" w:rsidRDefault="00BA50B9" w:rsidP="00374B19">
      <w:pPr>
        <w:pStyle w:val="ListaColorida-nfase11"/>
        <w:spacing w:line="320" w:lineRule="exact"/>
        <w:ind w:left="0" w:firstLine="567"/>
        <w:jc w:val="both"/>
        <w:rPr>
          <w:rFonts w:asciiTheme="minorHAnsi" w:hAnsiTheme="minorHAnsi" w:cstheme="minorHAnsi"/>
          <w:sz w:val="24"/>
          <w:szCs w:val="24"/>
        </w:rPr>
      </w:pPr>
      <w:r w:rsidRPr="00D52799">
        <w:rPr>
          <w:rFonts w:asciiTheme="minorHAnsi" w:hAnsiTheme="minorHAnsi" w:cstheme="minorHAnsi"/>
          <w:sz w:val="24"/>
          <w:szCs w:val="24"/>
        </w:rPr>
        <w:t xml:space="preserve"> </w:t>
      </w:r>
    </w:p>
    <w:p w14:paraId="5DF0C8BA" w14:textId="04A66ADA" w:rsidR="00936A7C" w:rsidRPr="00D52799" w:rsidRDefault="00BA50B9" w:rsidP="00374B19">
      <w:pPr>
        <w:spacing w:line="320" w:lineRule="exact"/>
        <w:jc w:val="center"/>
        <w:rPr>
          <w:rFonts w:asciiTheme="minorHAnsi" w:hAnsiTheme="minorHAnsi" w:cstheme="minorHAnsi"/>
          <w:b/>
          <w:i/>
          <w:iCs/>
          <w:sz w:val="24"/>
          <w:szCs w:val="24"/>
        </w:rPr>
      </w:pPr>
      <w:r w:rsidRPr="00D52799">
        <w:rPr>
          <w:rFonts w:asciiTheme="minorHAnsi" w:hAnsiTheme="minorHAnsi" w:cstheme="minorHAnsi"/>
          <w:b/>
          <w:sz w:val="24"/>
          <w:szCs w:val="24"/>
        </w:rPr>
        <w:t xml:space="preserve">CLÁUSULA </w:t>
      </w:r>
      <w:r w:rsidR="00EB2FDC" w:rsidRPr="00D52799">
        <w:rPr>
          <w:rFonts w:asciiTheme="minorHAnsi" w:hAnsiTheme="minorHAnsi" w:cstheme="minorHAnsi"/>
          <w:b/>
          <w:sz w:val="24"/>
          <w:szCs w:val="24"/>
        </w:rPr>
        <w:t>DÉCIMA</w:t>
      </w:r>
      <w:r w:rsidRPr="00D52799">
        <w:rPr>
          <w:rFonts w:asciiTheme="minorHAnsi" w:hAnsiTheme="minorHAnsi" w:cstheme="minorHAnsi"/>
          <w:b/>
          <w:sz w:val="24"/>
          <w:szCs w:val="24"/>
        </w:rPr>
        <w:t xml:space="preserve"> </w:t>
      </w:r>
      <w:r w:rsidR="00936A7C" w:rsidRPr="00D52799">
        <w:rPr>
          <w:rFonts w:asciiTheme="minorHAnsi" w:hAnsiTheme="minorHAnsi" w:cstheme="minorHAnsi"/>
          <w:b/>
          <w:sz w:val="24"/>
          <w:szCs w:val="24"/>
        </w:rPr>
        <w:t>–</w:t>
      </w:r>
      <w:r w:rsidRPr="00D52799">
        <w:rPr>
          <w:rFonts w:asciiTheme="minorHAnsi" w:hAnsiTheme="minorHAnsi" w:cstheme="minorHAnsi"/>
          <w:b/>
          <w:sz w:val="24"/>
          <w:szCs w:val="24"/>
        </w:rPr>
        <w:t xml:space="preserve"> </w:t>
      </w:r>
      <w:r w:rsidR="0073139C" w:rsidRPr="00D52799">
        <w:rPr>
          <w:rFonts w:asciiTheme="minorHAnsi" w:hAnsiTheme="minorHAnsi" w:cstheme="minorHAnsi"/>
          <w:b/>
          <w:sz w:val="24"/>
          <w:szCs w:val="24"/>
        </w:rPr>
        <w:t>AMORTIZAÇÃO EXTRAORDINÁRIA OBRIGATÓRI</w:t>
      </w:r>
      <w:r w:rsidR="008C0CAA" w:rsidRPr="00D52799">
        <w:rPr>
          <w:rFonts w:asciiTheme="minorHAnsi" w:hAnsiTheme="minorHAnsi" w:cstheme="minorHAnsi"/>
          <w:b/>
          <w:sz w:val="24"/>
          <w:szCs w:val="24"/>
        </w:rPr>
        <w:t>A</w:t>
      </w:r>
      <w:r w:rsidR="0073139C" w:rsidRPr="00D52799">
        <w:rPr>
          <w:rFonts w:asciiTheme="minorHAnsi" w:hAnsiTheme="minorHAnsi" w:cstheme="minorHAnsi"/>
          <w:b/>
          <w:sz w:val="24"/>
          <w:szCs w:val="24"/>
        </w:rPr>
        <w:t xml:space="preserve"> </w:t>
      </w:r>
      <w:r w:rsidR="0073139C" w:rsidRPr="00D52799">
        <w:rPr>
          <w:rFonts w:asciiTheme="minorHAnsi" w:hAnsiTheme="minorHAnsi" w:cstheme="minorHAnsi"/>
          <w:b/>
          <w:i/>
          <w:iCs/>
          <w:sz w:val="24"/>
          <w:szCs w:val="24"/>
        </w:rPr>
        <w:t>CASH SWEEP</w:t>
      </w:r>
    </w:p>
    <w:p w14:paraId="3522C618" w14:textId="12166834" w:rsidR="007963F5" w:rsidRPr="00D52799" w:rsidRDefault="007963F5" w:rsidP="00374B19">
      <w:pPr>
        <w:spacing w:line="320" w:lineRule="exact"/>
        <w:jc w:val="both"/>
        <w:rPr>
          <w:rFonts w:asciiTheme="minorHAnsi" w:hAnsiTheme="minorHAnsi" w:cstheme="minorHAnsi"/>
          <w:b/>
          <w:sz w:val="24"/>
          <w:szCs w:val="24"/>
        </w:rPr>
      </w:pPr>
    </w:p>
    <w:p w14:paraId="00A8526F" w14:textId="2472BB9F" w:rsidR="007963F5" w:rsidRPr="00D52799" w:rsidRDefault="00AD7A1F" w:rsidP="00374B19">
      <w:pPr>
        <w:pStyle w:val="ListaColorida-nfase11"/>
        <w:numPr>
          <w:ilvl w:val="1"/>
          <w:numId w:val="33"/>
        </w:numPr>
        <w:spacing w:line="320" w:lineRule="exact"/>
        <w:ind w:left="0" w:firstLine="0"/>
        <w:jc w:val="both"/>
        <w:rPr>
          <w:rFonts w:asciiTheme="minorHAnsi" w:hAnsiTheme="minorHAnsi" w:cstheme="minorHAnsi"/>
          <w:bCs/>
          <w:sz w:val="24"/>
          <w:szCs w:val="24"/>
        </w:rPr>
      </w:pPr>
      <w:r w:rsidRPr="00D52799">
        <w:rPr>
          <w:rFonts w:asciiTheme="minorHAnsi" w:hAnsiTheme="minorHAnsi" w:cstheme="minorHAnsi"/>
          <w:bCs/>
          <w:sz w:val="24"/>
          <w:szCs w:val="24"/>
        </w:rPr>
        <w:t>Sempre que houver saldo positivo na Conta do Patrimônio Separado decorrente do recebimento de recebíveis objeto</w:t>
      </w:r>
      <w:r w:rsidR="009D0658">
        <w:rPr>
          <w:rFonts w:asciiTheme="minorHAnsi" w:hAnsiTheme="minorHAnsi" w:cstheme="minorHAnsi"/>
          <w:bCs/>
          <w:sz w:val="24"/>
          <w:szCs w:val="24"/>
        </w:rPr>
        <w:t>s</w:t>
      </w:r>
      <w:r w:rsidRPr="00D52799">
        <w:rPr>
          <w:rFonts w:asciiTheme="minorHAnsi" w:hAnsiTheme="minorHAnsi" w:cstheme="minorHAnsi"/>
          <w:bCs/>
          <w:sz w:val="24"/>
          <w:szCs w:val="24"/>
        </w:rPr>
        <w:t xml:space="preserve"> da Cessão Fiduciária de Recebíveis</w:t>
      </w:r>
      <w:r w:rsidR="00511224" w:rsidRPr="00D52799">
        <w:rPr>
          <w:rFonts w:asciiTheme="minorHAnsi" w:hAnsiTheme="minorHAnsi" w:cstheme="minorHAnsi"/>
          <w:bCs/>
          <w:sz w:val="24"/>
          <w:szCs w:val="24"/>
        </w:rPr>
        <w:t>,</w:t>
      </w:r>
      <w:r w:rsidRPr="00D52799">
        <w:rPr>
          <w:rFonts w:asciiTheme="minorHAnsi" w:hAnsiTheme="minorHAnsi" w:cstheme="minorHAnsi"/>
          <w:bCs/>
          <w:sz w:val="24"/>
          <w:szCs w:val="24"/>
        </w:rPr>
        <w:t xml:space="preserve"> a</w:t>
      </w:r>
      <w:r w:rsidR="002C52ED" w:rsidRPr="00D52799">
        <w:rPr>
          <w:rFonts w:asciiTheme="minorHAnsi" w:hAnsiTheme="minorHAnsi" w:cstheme="minorHAnsi"/>
          <w:bCs/>
          <w:sz w:val="24"/>
          <w:szCs w:val="24"/>
        </w:rPr>
        <w:t xml:space="preserve"> Emissora </w:t>
      </w:r>
      <w:r w:rsidR="003108FF" w:rsidRPr="00D52799">
        <w:rPr>
          <w:rFonts w:asciiTheme="minorHAnsi" w:hAnsiTheme="minorHAnsi" w:cstheme="minorHAnsi"/>
          <w:bCs/>
          <w:sz w:val="24"/>
          <w:szCs w:val="24"/>
        </w:rPr>
        <w:t>obriga-se a</w:t>
      </w:r>
      <w:r w:rsidR="002C52ED" w:rsidRPr="00D52799">
        <w:rPr>
          <w:rFonts w:asciiTheme="minorHAnsi" w:hAnsiTheme="minorHAnsi" w:cstheme="minorHAnsi"/>
          <w:bCs/>
          <w:sz w:val="24"/>
          <w:szCs w:val="24"/>
        </w:rPr>
        <w:t xml:space="preserve"> amortizar extraordinariamente</w:t>
      </w:r>
      <w:r w:rsidR="00BF0A4A" w:rsidRPr="00D52799">
        <w:rPr>
          <w:rFonts w:asciiTheme="minorHAnsi" w:hAnsiTheme="minorHAnsi" w:cstheme="minorHAnsi"/>
          <w:bCs/>
          <w:sz w:val="24"/>
          <w:szCs w:val="24"/>
        </w:rPr>
        <w:t xml:space="preserve"> as Debêntures </w:t>
      </w:r>
      <w:r w:rsidRPr="00D52799">
        <w:rPr>
          <w:rFonts w:asciiTheme="minorHAnsi" w:hAnsiTheme="minorHAnsi" w:cstheme="minorHAnsi"/>
          <w:bCs/>
          <w:sz w:val="24"/>
          <w:szCs w:val="24"/>
        </w:rPr>
        <w:t xml:space="preserve">em montante equivalente </w:t>
      </w:r>
      <w:r w:rsidR="003108FF" w:rsidRPr="00D52799">
        <w:rPr>
          <w:rFonts w:asciiTheme="minorHAnsi" w:hAnsiTheme="minorHAnsi" w:cstheme="minorHAnsi"/>
          <w:bCs/>
          <w:sz w:val="24"/>
          <w:szCs w:val="24"/>
        </w:rPr>
        <w:t xml:space="preserve">a 80% (oitenta por cento) do </w:t>
      </w:r>
      <w:r w:rsidRPr="00D52799">
        <w:rPr>
          <w:rFonts w:asciiTheme="minorHAnsi" w:hAnsiTheme="minorHAnsi" w:cstheme="minorHAnsi"/>
          <w:bCs/>
          <w:sz w:val="24"/>
          <w:szCs w:val="24"/>
        </w:rPr>
        <w:t xml:space="preserve">referido </w:t>
      </w:r>
      <w:r w:rsidR="003108FF" w:rsidRPr="00D52799">
        <w:rPr>
          <w:rFonts w:asciiTheme="minorHAnsi" w:hAnsiTheme="minorHAnsi" w:cstheme="minorHAnsi"/>
          <w:bCs/>
          <w:sz w:val="24"/>
          <w:szCs w:val="24"/>
        </w:rPr>
        <w:t xml:space="preserve">saldo </w:t>
      </w:r>
      <w:r w:rsidR="001C1372" w:rsidRPr="00D52799">
        <w:rPr>
          <w:rFonts w:asciiTheme="minorHAnsi" w:hAnsiTheme="minorHAnsi" w:cstheme="minorHAnsi"/>
          <w:bCs/>
          <w:sz w:val="24"/>
          <w:szCs w:val="24"/>
        </w:rPr>
        <w:t>(“</w:t>
      </w:r>
      <w:r w:rsidR="001C1372" w:rsidRPr="00D52799">
        <w:rPr>
          <w:rFonts w:asciiTheme="minorHAnsi" w:hAnsiTheme="minorHAnsi" w:cstheme="minorHAnsi"/>
          <w:bCs/>
          <w:sz w:val="24"/>
          <w:szCs w:val="24"/>
          <w:u w:val="single"/>
        </w:rPr>
        <w:t>Amortização Extraordinária Obrigatória</w:t>
      </w:r>
      <w:r w:rsidR="001C1372" w:rsidRPr="00D52799">
        <w:rPr>
          <w:rFonts w:asciiTheme="minorHAnsi" w:hAnsiTheme="minorHAnsi" w:cstheme="minorHAnsi"/>
          <w:bCs/>
          <w:sz w:val="24"/>
          <w:szCs w:val="24"/>
        </w:rPr>
        <w:t xml:space="preserve">”), </w:t>
      </w:r>
      <w:r w:rsidR="001A7043" w:rsidRPr="00D52799">
        <w:rPr>
          <w:rFonts w:asciiTheme="minorHAnsi" w:hAnsiTheme="minorHAnsi" w:cstheme="minorHAnsi"/>
          <w:bCs/>
          <w:sz w:val="24"/>
          <w:szCs w:val="24"/>
        </w:rPr>
        <w:t>observado os termos e condições abaixo</w:t>
      </w:r>
      <w:r w:rsidR="00F3214A" w:rsidRPr="00D52799">
        <w:rPr>
          <w:rFonts w:asciiTheme="minorHAnsi" w:hAnsiTheme="minorHAnsi" w:cstheme="minorHAnsi"/>
          <w:bCs/>
          <w:sz w:val="24"/>
          <w:szCs w:val="24"/>
        </w:rPr>
        <w:t>.</w:t>
      </w:r>
    </w:p>
    <w:p w14:paraId="18AB5DBB" w14:textId="77777777" w:rsidR="001F2202" w:rsidRPr="00D52799" w:rsidRDefault="001F2202" w:rsidP="00374B19">
      <w:pPr>
        <w:pStyle w:val="ListaColorida-nfase11"/>
        <w:spacing w:line="320" w:lineRule="exact"/>
        <w:ind w:left="0"/>
        <w:jc w:val="both"/>
        <w:rPr>
          <w:rFonts w:asciiTheme="minorHAnsi" w:hAnsiTheme="minorHAnsi" w:cstheme="minorHAnsi"/>
          <w:bCs/>
          <w:sz w:val="24"/>
          <w:szCs w:val="24"/>
        </w:rPr>
      </w:pPr>
    </w:p>
    <w:p w14:paraId="1E24F7E8" w14:textId="3E8E8F25" w:rsidR="00AD7A1F" w:rsidRPr="00D52799" w:rsidRDefault="00AD7A1F" w:rsidP="00374B19">
      <w:pPr>
        <w:pStyle w:val="ListaColorida-nfase11"/>
        <w:numPr>
          <w:ilvl w:val="2"/>
          <w:numId w:val="33"/>
        </w:numPr>
        <w:spacing w:line="320" w:lineRule="exact"/>
        <w:jc w:val="both"/>
        <w:rPr>
          <w:rFonts w:asciiTheme="minorHAnsi" w:hAnsiTheme="minorHAnsi" w:cstheme="minorHAnsi"/>
          <w:bCs/>
          <w:sz w:val="24"/>
          <w:szCs w:val="24"/>
        </w:rPr>
      </w:pPr>
      <w:r w:rsidRPr="00D52799">
        <w:rPr>
          <w:rFonts w:asciiTheme="minorHAnsi" w:hAnsiTheme="minorHAnsi" w:cstheme="minorHAnsi"/>
          <w:bCs/>
          <w:sz w:val="24"/>
          <w:szCs w:val="24"/>
        </w:rPr>
        <w:t xml:space="preserve">Para fins da Amortização Extraordinária Obrigatória, o saldo </w:t>
      </w:r>
      <w:r w:rsidR="00511224" w:rsidRPr="00D52799">
        <w:rPr>
          <w:rFonts w:asciiTheme="minorHAnsi" w:hAnsiTheme="minorHAnsi" w:cstheme="minorHAnsi"/>
          <w:bCs/>
          <w:sz w:val="24"/>
          <w:szCs w:val="24"/>
        </w:rPr>
        <w:t xml:space="preserve">positivo </w:t>
      </w:r>
      <w:r w:rsidRPr="00D52799">
        <w:rPr>
          <w:rFonts w:asciiTheme="minorHAnsi" w:hAnsiTheme="minorHAnsi" w:cstheme="minorHAnsi"/>
          <w:bCs/>
          <w:sz w:val="24"/>
          <w:szCs w:val="24"/>
        </w:rPr>
        <w:t xml:space="preserve">será </w:t>
      </w:r>
      <w:r w:rsidR="00511224" w:rsidRPr="00D52799">
        <w:rPr>
          <w:rFonts w:asciiTheme="minorHAnsi" w:hAnsiTheme="minorHAnsi" w:cstheme="minorHAnsi"/>
          <w:bCs/>
          <w:sz w:val="24"/>
          <w:szCs w:val="24"/>
        </w:rPr>
        <w:t xml:space="preserve">apurado </w:t>
      </w:r>
      <w:r w:rsidRPr="00D52799">
        <w:rPr>
          <w:rFonts w:asciiTheme="minorHAnsi" w:hAnsiTheme="minorHAnsi" w:cstheme="minorHAnsi"/>
          <w:bCs/>
          <w:sz w:val="24"/>
          <w:szCs w:val="24"/>
        </w:rPr>
        <w:t>considera</w:t>
      </w:r>
      <w:r w:rsidR="00511224" w:rsidRPr="00D52799">
        <w:rPr>
          <w:rFonts w:asciiTheme="minorHAnsi" w:hAnsiTheme="minorHAnsi" w:cstheme="minorHAnsi"/>
          <w:bCs/>
          <w:sz w:val="24"/>
          <w:szCs w:val="24"/>
        </w:rPr>
        <w:t>n</w:t>
      </w:r>
      <w:r w:rsidRPr="00D52799">
        <w:rPr>
          <w:rFonts w:asciiTheme="minorHAnsi" w:hAnsiTheme="minorHAnsi" w:cstheme="minorHAnsi"/>
          <w:bCs/>
          <w:sz w:val="24"/>
          <w:szCs w:val="24"/>
        </w:rPr>
        <w:t xml:space="preserve">do </w:t>
      </w:r>
      <w:r w:rsidR="00511224" w:rsidRPr="00D52799">
        <w:rPr>
          <w:rFonts w:asciiTheme="minorHAnsi" w:hAnsiTheme="minorHAnsi" w:cstheme="minorHAnsi"/>
          <w:bCs/>
          <w:sz w:val="24"/>
          <w:szCs w:val="24"/>
        </w:rPr>
        <w:t>o valor remanescente após o</w:t>
      </w:r>
      <w:r w:rsidRPr="00D52799">
        <w:rPr>
          <w:rFonts w:asciiTheme="minorHAnsi" w:hAnsiTheme="minorHAnsi" w:cstheme="minorHAnsi"/>
          <w:bCs/>
          <w:sz w:val="24"/>
          <w:szCs w:val="24"/>
        </w:rPr>
        <w:t xml:space="preserve"> pagamento </w:t>
      </w:r>
      <w:r w:rsidR="00EE6524" w:rsidRPr="00D52799">
        <w:rPr>
          <w:rFonts w:asciiTheme="minorHAnsi" w:hAnsiTheme="minorHAnsi" w:cstheme="minorHAnsi"/>
          <w:bCs/>
          <w:sz w:val="24"/>
          <w:szCs w:val="24"/>
        </w:rPr>
        <w:t xml:space="preserve">da Remuneração, Amortização, </w:t>
      </w:r>
      <w:r w:rsidRPr="00D52799">
        <w:rPr>
          <w:rFonts w:asciiTheme="minorHAnsi" w:hAnsiTheme="minorHAnsi" w:cstheme="minorHAnsi"/>
          <w:bCs/>
          <w:sz w:val="24"/>
          <w:szCs w:val="24"/>
        </w:rPr>
        <w:t xml:space="preserve">de quaisquer despesas </w:t>
      </w:r>
      <w:r w:rsidR="00511224" w:rsidRPr="00D52799">
        <w:rPr>
          <w:rFonts w:asciiTheme="minorHAnsi" w:hAnsiTheme="minorHAnsi" w:cstheme="minorHAnsi"/>
          <w:bCs/>
          <w:sz w:val="24"/>
          <w:szCs w:val="24"/>
        </w:rPr>
        <w:t xml:space="preserve">da Operação </w:t>
      </w:r>
      <w:r w:rsidRPr="00D52799">
        <w:rPr>
          <w:rFonts w:asciiTheme="minorHAnsi" w:hAnsiTheme="minorHAnsi" w:cstheme="minorHAnsi"/>
          <w:bCs/>
          <w:sz w:val="24"/>
          <w:szCs w:val="24"/>
        </w:rPr>
        <w:t xml:space="preserve">em aberto, quitação de eventuais valores vencidos </w:t>
      </w:r>
      <w:r w:rsidR="00511224" w:rsidRPr="00D52799">
        <w:rPr>
          <w:rFonts w:asciiTheme="minorHAnsi" w:hAnsiTheme="minorHAnsi" w:cstheme="minorHAnsi"/>
          <w:bCs/>
          <w:sz w:val="24"/>
          <w:szCs w:val="24"/>
        </w:rPr>
        <w:t xml:space="preserve">da Debênture </w:t>
      </w:r>
      <w:r w:rsidRPr="00D52799">
        <w:rPr>
          <w:rFonts w:asciiTheme="minorHAnsi" w:hAnsiTheme="minorHAnsi" w:cstheme="minorHAnsi"/>
          <w:bCs/>
          <w:sz w:val="24"/>
          <w:szCs w:val="24"/>
        </w:rPr>
        <w:t>e</w:t>
      </w:r>
      <w:r w:rsidR="00511224" w:rsidRPr="00D52799">
        <w:rPr>
          <w:rFonts w:asciiTheme="minorHAnsi" w:hAnsiTheme="minorHAnsi" w:cstheme="minorHAnsi"/>
          <w:bCs/>
          <w:sz w:val="24"/>
          <w:szCs w:val="24"/>
        </w:rPr>
        <w:t>/ou</w:t>
      </w:r>
      <w:r w:rsidRPr="00D52799">
        <w:rPr>
          <w:rFonts w:asciiTheme="minorHAnsi" w:hAnsiTheme="minorHAnsi" w:cstheme="minorHAnsi"/>
          <w:bCs/>
          <w:sz w:val="24"/>
          <w:szCs w:val="24"/>
        </w:rPr>
        <w:t xml:space="preserve"> recomposição do Fundo de Reserva</w:t>
      </w:r>
      <w:r w:rsidR="00DB4FAE" w:rsidRPr="00D52799">
        <w:rPr>
          <w:rFonts w:asciiTheme="minorHAnsi" w:hAnsiTheme="minorHAnsi" w:cstheme="minorHAnsi"/>
          <w:bCs/>
          <w:sz w:val="24"/>
          <w:szCs w:val="24"/>
        </w:rPr>
        <w:t xml:space="preserve">, </w:t>
      </w:r>
      <w:bookmarkStart w:id="59" w:name="_Hlk77756617"/>
      <w:r w:rsidR="00DF48AD" w:rsidRPr="00D52799">
        <w:rPr>
          <w:rFonts w:asciiTheme="minorHAnsi" w:hAnsiTheme="minorHAnsi" w:cstheme="minorHAnsi"/>
          <w:bCs/>
          <w:sz w:val="24"/>
          <w:szCs w:val="24"/>
        </w:rPr>
        <w:t>observada</w:t>
      </w:r>
      <w:r w:rsidR="00DB4FAE" w:rsidRPr="00D52799">
        <w:rPr>
          <w:rFonts w:asciiTheme="minorHAnsi" w:hAnsiTheme="minorHAnsi" w:cstheme="minorHAnsi"/>
          <w:bCs/>
          <w:sz w:val="24"/>
          <w:szCs w:val="24"/>
        </w:rPr>
        <w:t xml:space="preserve"> a Ordem de Prioridade de Pagamento</w:t>
      </w:r>
      <w:r w:rsidR="00DF48AD" w:rsidRPr="00D52799">
        <w:rPr>
          <w:rFonts w:asciiTheme="minorHAnsi" w:hAnsiTheme="minorHAnsi" w:cstheme="minorHAnsi"/>
          <w:bCs/>
          <w:sz w:val="24"/>
          <w:szCs w:val="24"/>
        </w:rPr>
        <w:t>s</w:t>
      </w:r>
      <w:r w:rsidR="00DB4FAE" w:rsidRPr="00D52799">
        <w:rPr>
          <w:rFonts w:asciiTheme="minorHAnsi" w:hAnsiTheme="minorHAnsi" w:cstheme="minorHAnsi"/>
          <w:bCs/>
          <w:sz w:val="24"/>
          <w:szCs w:val="24"/>
        </w:rPr>
        <w:t>, prevista na cláusula 10.8 do Termo de Securitização</w:t>
      </w:r>
      <w:bookmarkEnd w:id="59"/>
      <w:r w:rsidRPr="00D52799">
        <w:rPr>
          <w:rFonts w:asciiTheme="minorHAnsi" w:hAnsiTheme="minorHAnsi" w:cstheme="minorHAnsi"/>
          <w:bCs/>
          <w:sz w:val="24"/>
          <w:szCs w:val="24"/>
        </w:rPr>
        <w:t>.</w:t>
      </w:r>
    </w:p>
    <w:p w14:paraId="4644E4B5" w14:textId="77777777" w:rsidR="00AD7A1F" w:rsidRPr="00D52799" w:rsidRDefault="00AD7A1F" w:rsidP="00374B19">
      <w:pPr>
        <w:pStyle w:val="ListaColorida-nfase11"/>
        <w:spacing w:line="320" w:lineRule="exact"/>
        <w:jc w:val="both"/>
        <w:rPr>
          <w:rFonts w:asciiTheme="minorHAnsi" w:hAnsiTheme="minorHAnsi" w:cstheme="minorHAnsi"/>
          <w:bCs/>
          <w:sz w:val="24"/>
          <w:szCs w:val="24"/>
        </w:rPr>
      </w:pPr>
    </w:p>
    <w:p w14:paraId="0E3237AC" w14:textId="6117308D" w:rsidR="0009787B" w:rsidRPr="00D52799" w:rsidRDefault="00AD7A1F" w:rsidP="00374B19">
      <w:pPr>
        <w:pStyle w:val="ListaColorida-nfase11"/>
        <w:numPr>
          <w:ilvl w:val="2"/>
          <w:numId w:val="33"/>
        </w:numPr>
        <w:spacing w:line="320" w:lineRule="exact"/>
        <w:jc w:val="both"/>
        <w:rPr>
          <w:rFonts w:asciiTheme="minorHAnsi" w:hAnsiTheme="minorHAnsi" w:cstheme="minorHAnsi"/>
          <w:bCs/>
          <w:sz w:val="24"/>
          <w:szCs w:val="24"/>
        </w:rPr>
      </w:pPr>
      <w:r w:rsidRPr="00D52799">
        <w:rPr>
          <w:rFonts w:asciiTheme="minorHAnsi" w:hAnsiTheme="minorHAnsi" w:cstheme="minorHAnsi"/>
          <w:bCs/>
          <w:sz w:val="24"/>
          <w:szCs w:val="24"/>
        </w:rPr>
        <w:t xml:space="preserve">Após </w:t>
      </w:r>
      <w:bookmarkStart w:id="60" w:name="_Hlk77756667"/>
      <w:r w:rsidRPr="00D52799">
        <w:rPr>
          <w:rFonts w:asciiTheme="minorHAnsi" w:hAnsiTheme="minorHAnsi" w:cstheme="minorHAnsi"/>
          <w:bCs/>
          <w:sz w:val="24"/>
          <w:szCs w:val="24"/>
        </w:rPr>
        <w:t>a</w:t>
      </w:r>
      <w:r w:rsidR="005F3522" w:rsidRPr="00D52799">
        <w:rPr>
          <w:rFonts w:asciiTheme="minorHAnsi" w:hAnsiTheme="minorHAnsi" w:cstheme="minorHAnsi"/>
          <w:bCs/>
          <w:sz w:val="24"/>
          <w:szCs w:val="24"/>
        </w:rPr>
        <w:t xml:space="preserve"> </w:t>
      </w:r>
      <w:r w:rsidR="00DF2C49" w:rsidRPr="00D52799">
        <w:rPr>
          <w:rFonts w:asciiTheme="minorHAnsi" w:hAnsiTheme="minorHAnsi" w:cstheme="minorHAnsi"/>
          <w:bCs/>
          <w:sz w:val="24"/>
          <w:szCs w:val="24"/>
        </w:rPr>
        <w:t>Amortização Extraordinária Obrigatóri</w:t>
      </w:r>
      <w:r w:rsidR="005F3522" w:rsidRPr="00D52799">
        <w:rPr>
          <w:rFonts w:asciiTheme="minorHAnsi" w:hAnsiTheme="minorHAnsi" w:cstheme="minorHAnsi"/>
          <w:bCs/>
          <w:sz w:val="24"/>
          <w:szCs w:val="24"/>
        </w:rPr>
        <w:t>a</w:t>
      </w:r>
      <w:r w:rsidRPr="00D52799">
        <w:rPr>
          <w:rFonts w:asciiTheme="minorHAnsi" w:hAnsiTheme="minorHAnsi" w:cstheme="minorHAnsi"/>
          <w:bCs/>
          <w:sz w:val="24"/>
          <w:szCs w:val="24"/>
        </w:rPr>
        <w:t>,</w:t>
      </w:r>
      <w:r w:rsidR="00DF2C49" w:rsidRPr="00D52799">
        <w:rPr>
          <w:rFonts w:asciiTheme="minorHAnsi" w:hAnsiTheme="minorHAnsi" w:cstheme="minorHAnsi"/>
          <w:bCs/>
          <w:sz w:val="24"/>
          <w:szCs w:val="24"/>
        </w:rPr>
        <w:t xml:space="preserve"> </w:t>
      </w:r>
      <w:r w:rsidR="005F3522" w:rsidRPr="00D52799">
        <w:rPr>
          <w:rFonts w:asciiTheme="minorHAnsi" w:hAnsiTheme="minorHAnsi" w:cstheme="minorHAnsi"/>
          <w:bCs/>
          <w:sz w:val="24"/>
          <w:szCs w:val="24"/>
        </w:rPr>
        <w:t xml:space="preserve">o saldo remanescente equivalente a 20% (vinte por cento) </w:t>
      </w:r>
      <w:r w:rsidR="007F6847" w:rsidRPr="00D52799">
        <w:rPr>
          <w:rFonts w:asciiTheme="minorHAnsi" w:hAnsiTheme="minorHAnsi" w:cstheme="minorHAnsi"/>
          <w:bCs/>
          <w:sz w:val="24"/>
          <w:szCs w:val="24"/>
        </w:rPr>
        <w:t>será</w:t>
      </w:r>
      <w:r w:rsidR="005F3522" w:rsidRPr="00D52799">
        <w:rPr>
          <w:rFonts w:asciiTheme="minorHAnsi" w:hAnsiTheme="minorHAnsi" w:cstheme="minorHAnsi"/>
          <w:bCs/>
          <w:sz w:val="24"/>
          <w:szCs w:val="24"/>
        </w:rPr>
        <w:t xml:space="preserve"> destinado </w:t>
      </w:r>
      <w:r w:rsidR="00843162" w:rsidRPr="00D52799">
        <w:rPr>
          <w:rFonts w:asciiTheme="minorHAnsi" w:hAnsiTheme="minorHAnsi" w:cstheme="minorHAnsi"/>
          <w:bCs/>
          <w:sz w:val="24"/>
          <w:szCs w:val="24"/>
        </w:rPr>
        <w:t xml:space="preserve">para </w:t>
      </w:r>
      <w:r w:rsidR="00377554" w:rsidRPr="00D52799">
        <w:rPr>
          <w:rFonts w:asciiTheme="minorHAnsi" w:hAnsiTheme="minorHAnsi" w:cstheme="minorHAnsi"/>
          <w:bCs/>
          <w:sz w:val="24"/>
          <w:szCs w:val="24"/>
        </w:rPr>
        <w:t xml:space="preserve">a </w:t>
      </w:r>
      <w:r w:rsidR="00843162" w:rsidRPr="00D52799">
        <w:rPr>
          <w:rFonts w:asciiTheme="minorHAnsi" w:hAnsiTheme="minorHAnsi" w:cstheme="minorHAnsi"/>
          <w:bCs/>
          <w:sz w:val="24"/>
          <w:szCs w:val="24"/>
        </w:rPr>
        <w:t>C</w:t>
      </w:r>
      <w:r w:rsidR="00377554" w:rsidRPr="00D52799">
        <w:rPr>
          <w:rFonts w:asciiTheme="minorHAnsi" w:hAnsiTheme="minorHAnsi" w:cstheme="minorHAnsi"/>
          <w:bCs/>
          <w:sz w:val="24"/>
          <w:szCs w:val="24"/>
        </w:rPr>
        <w:t xml:space="preserve">onta de </w:t>
      </w:r>
      <w:r w:rsidR="00843162" w:rsidRPr="00D52799">
        <w:rPr>
          <w:rFonts w:asciiTheme="minorHAnsi" w:hAnsiTheme="minorHAnsi" w:cstheme="minorHAnsi"/>
          <w:bCs/>
          <w:sz w:val="24"/>
          <w:szCs w:val="24"/>
        </w:rPr>
        <w:t>L</w:t>
      </w:r>
      <w:r w:rsidR="00377554" w:rsidRPr="00D52799">
        <w:rPr>
          <w:rFonts w:asciiTheme="minorHAnsi" w:hAnsiTheme="minorHAnsi" w:cstheme="minorHAnsi"/>
          <w:bCs/>
          <w:sz w:val="24"/>
          <w:szCs w:val="24"/>
        </w:rPr>
        <w:t xml:space="preserve">ivre </w:t>
      </w:r>
      <w:r w:rsidR="00843162" w:rsidRPr="00D52799">
        <w:rPr>
          <w:rFonts w:asciiTheme="minorHAnsi" w:hAnsiTheme="minorHAnsi" w:cstheme="minorHAnsi"/>
          <w:bCs/>
          <w:sz w:val="24"/>
          <w:szCs w:val="24"/>
        </w:rPr>
        <w:t>M</w:t>
      </w:r>
      <w:r w:rsidR="00377554" w:rsidRPr="00D52799">
        <w:rPr>
          <w:rFonts w:asciiTheme="minorHAnsi" w:hAnsiTheme="minorHAnsi" w:cstheme="minorHAnsi"/>
          <w:bCs/>
          <w:sz w:val="24"/>
          <w:szCs w:val="24"/>
        </w:rPr>
        <w:t xml:space="preserve">ovimentação da </w:t>
      </w:r>
      <w:r w:rsidR="00837251" w:rsidRPr="00D52799">
        <w:rPr>
          <w:rFonts w:asciiTheme="minorHAnsi" w:hAnsiTheme="minorHAnsi" w:cstheme="minorHAnsi"/>
          <w:bCs/>
          <w:sz w:val="24"/>
          <w:szCs w:val="24"/>
        </w:rPr>
        <w:t>Emissora</w:t>
      </w:r>
      <w:bookmarkEnd w:id="60"/>
      <w:r w:rsidR="0009787B" w:rsidRPr="00D52799">
        <w:rPr>
          <w:rFonts w:asciiTheme="minorHAnsi" w:hAnsiTheme="minorHAnsi" w:cstheme="minorHAnsi"/>
          <w:bCs/>
          <w:sz w:val="24"/>
          <w:szCs w:val="24"/>
        </w:rPr>
        <w:t>.</w:t>
      </w:r>
    </w:p>
    <w:p w14:paraId="3835ACE7" w14:textId="2013A20C" w:rsidR="00936A7C" w:rsidRPr="00D52799" w:rsidRDefault="005F3522" w:rsidP="00374B19">
      <w:pPr>
        <w:pStyle w:val="ListaColorida-nfase11"/>
        <w:spacing w:line="320" w:lineRule="exact"/>
        <w:jc w:val="both"/>
        <w:rPr>
          <w:rFonts w:asciiTheme="minorHAnsi" w:hAnsiTheme="minorHAnsi" w:cstheme="minorHAnsi"/>
          <w:b/>
          <w:sz w:val="24"/>
          <w:szCs w:val="24"/>
        </w:rPr>
      </w:pPr>
      <w:r w:rsidRPr="00D52799">
        <w:rPr>
          <w:rFonts w:asciiTheme="minorHAnsi" w:hAnsiTheme="minorHAnsi" w:cstheme="minorHAnsi"/>
          <w:bCs/>
          <w:sz w:val="24"/>
          <w:szCs w:val="24"/>
        </w:rPr>
        <w:t xml:space="preserve"> </w:t>
      </w:r>
    </w:p>
    <w:p w14:paraId="21BD3B96" w14:textId="1BD6F221" w:rsidR="00FD26B3" w:rsidRPr="00D52799" w:rsidRDefault="00936A7C" w:rsidP="00374B19">
      <w:pPr>
        <w:spacing w:line="320" w:lineRule="exact"/>
        <w:jc w:val="center"/>
        <w:rPr>
          <w:rFonts w:asciiTheme="minorHAnsi" w:hAnsiTheme="minorHAnsi" w:cstheme="minorHAnsi"/>
          <w:b/>
          <w:color w:val="000000"/>
          <w:sz w:val="24"/>
          <w:szCs w:val="24"/>
        </w:rPr>
      </w:pPr>
      <w:r w:rsidRPr="00D52799">
        <w:rPr>
          <w:rFonts w:asciiTheme="minorHAnsi" w:hAnsiTheme="minorHAnsi" w:cstheme="minorHAnsi"/>
          <w:b/>
          <w:color w:val="000000"/>
          <w:sz w:val="24"/>
          <w:szCs w:val="24"/>
        </w:rPr>
        <w:t xml:space="preserve">CLÁUSULA DÉCIMA PRIMEIRA - </w:t>
      </w:r>
      <w:r w:rsidR="00C82317" w:rsidRPr="00D52799">
        <w:rPr>
          <w:rFonts w:asciiTheme="minorHAnsi" w:hAnsiTheme="minorHAnsi" w:cstheme="minorHAnsi"/>
          <w:b/>
          <w:color w:val="000000"/>
          <w:sz w:val="24"/>
          <w:szCs w:val="24"/>
        </w:rPr>
        <w:t>RESGATE ANTECIPADO FACULTATIVO TOTAL, AMORTIZAÇÃO EXTRAORDINÁRIA E AQUISIÇÃO FACULTATIVA</w:t>
      </w:r>
    </w:p>
    <w:p w14:paraId="73A39BC4" w14:textId="77777777" w:rsidR="00C82317" w:rsidRPr="00D52799" w:rsidRDefault="00C82317" w:rsidP="00374B19">
      <w:pPr>
        <w:pStyle w:val="ListaColorida-nfase11"/>
        <w:spacing w:line="320" w:lineRule="exact"/>
        <w:ind w:left="0"/>
        <w:jc w:val="both"/>
        <w:rPr>
          <w:rFonts w:asciiTheme="minorHAnsi" w:hAnsiTheme="minorHAnsi" w:cstheme="minorHAnsi"/>
          <w:color w:val="000000"/>
          <w:sz w:val="24"/>
          <w:szCs w:val="24"/>
        </w:rPr>
      </w:pPr>
    </w:p>
    <w:p w14:paraId="669BA9D5" w14:textId="1997E251" w:rsidR="0058783F" w:rsidRPr="00D52799" w:rsidRDefault="00AD7A1F" w:rsidP="00374B19">
      <w:pPr>
        <w:pStyle w:val="ListaColorida-nfase11"/>
        <w:numPr>
          <w:ilvl w:val="1"/>
          <w:numId w:val="34"/>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Sem prejuízo da Amortização Extraordinária Obrigatória, a </w:t>
      </w:r>
      <w:r w:rsidR="005A3B4F" w:rsidRPr="00D52799">
        <w:rPr>
          <w:rFonts w:asciiTheme="minorHAnsi" w:hAnsiTheme="minorHAnsi" w:cstheme="minorHAnsi"/>
          <w:sz w:val="24"/>
          <w:szCs w:val="24"/>
        </w:rPr>
        <w:t xml:space="preserve">Emissora poderá, a seu exclusivo critério, </w:t>
      </w:r>
      <w:r w:rsidR="00167916" w:rsidRPr="00D52799">
        <w:rPr>
          <w:rFonts w:asciiTheme="minorHAnsi" w:hAnsiTheme="minorHAnsi" w:cstheme="minorHAnsi"/>
          <w:sz w:val="24"/>
          <w:szCs w:val="24"/>
        </w:rPr>
        <w:t>e</w:t>
      </w:r>
      <w:r w:rsidR="00766F35" w:rsidRPr="00D52799">
        <w:rPr>
          <w:rFonts w:asciiTheme="minorHAnsi" w:hAnsiTheme="minorHAnsi" w:cstheme="minorHAnsi"/>
          <w:sz w:val="24"/>
          <w:szCs w:val="24"/>
        </w:rPr>
        <w:t xml:space="preserve"> restrita às Datas de Pagamento da Remuneração,</w:t>
      </w:r>
      <w:r w:rsidR="005A3B4F" w:rsidRPr="00D52799">
        <w:rPr>
          <w:rFonts w:asciiTheme="minorHAnsi" w:hAnsiTheme="minorHAnsi" w:cstheme="minorHAnsi"/>
          <w:sz w:val="24"/>
          <w:szCs w:val="24"/>
        </w:rPr>
        <w:t xml:space="preserve"> realizar o resgate antecipado facultativo total das Debêntures (“</w:t>
      </w:r>
      <w:r w:rsidR="005A3B4F" w:rsidRPr="00D52799">
        <w:rPr>
          <w:rFonts w:asciiTheme="minorHAnsi" w:hAnsiTheme="minorHAnsi" w:cstheme="minorHAnsi"/>
          <w:sz w:val="24"/>
          <w:szCs w:val="24"/>
          <w:u w:val="single"/>
        </w:rPr>
        <w:t>Resgate Antecipado Facultativo Total</w:t>
      </w:r>
      <w:r w:rsidR="005A3B4F" w:rsidRPr="00D52799">
        <w:rPr>
          <w:rFonts w:asciiTheme="minorHAnsi" w:hAnsiTheme="minorHAnsi" w:cstheme="minorHAnsi"/>
          <w:sz w:val="24"/>
          <w:szCs w:val="24"/>
        </w:rPr>
        <w:t>”) ou a amortização extraordinária parcial facultativa das Debêntures</w:t>
      </w:r>
      <w:r w:rsidR="008639E1" w:rsidRPr="00D52799">
        <w:rPr>
          <w:rFonts w:asciiTheme="minorHAnsi" w:hAnsiTheme="minorHAnsi" w:cstheme="minorHAnsi"/>
          <w:sz w:val="24"/>
          <w:szCs w:val="24"/>
        </w:rPr>
        <w:t xml:space="preserve">, </w:t>
      </w:r>
      <w:r w:rsidR="00396E2E" w:rsidRPr="00D52799">
        <w:rPr>
          <w:rFonts w:asciiTheme="minorHAnsi" w:hAnsiTheme="minorHAnsi" w:cstheme="minorHAnsi"/>
          <w:sz w:val="24"/>
          <w:szCs w:val="24"/>
        </w:rPr>
        <w:t xml:space="preserve">observado o disposto no item </w:t>
      </w:r>
      <w:r w:rsidR="005471BE" w:rsidRPr="00D52799">
        <w:rPr>
          <w:rFonts w:asciiTheme="minorHAnsi" w:hAnsiTheme="minorHAnsi" w:cstheme="minorHAnsi"/>
          <w:sz w:val="24"/>
          <w:szCs w:val="24"/>
        </w:rPr>
        <w:t>11</w:t>
      </w:r>
      <w:r w:rsidR="00396E2E" w:rsidRPr="00D52799">
        <w:rPr>
          <w:rFonts w:asciiTheme="minorHAnsi" w:hAnsiTheme="minorHAnsi" w:cstheme="minorHAnsi"/>
          <w:sz w:val="24"/>
          <w:szCs w:val="24"/>
        </w:rPr>
        <w:t xml:space="preserve">.2 abaixo </w:t>
      </w:r>
      <w:r w:rsidR="005A3B4F" w:rsidRPr="00D52799">
        <w:rPr>
          <w:rFonts w:asciiTheme="minorHAnsi" w:hAnsiTheme="minorHAnsi" w:cstheme="minorHAnsi"/>
          <w:sz w:val="24"/>
          <w:szCs w:val="24"/>
        </w:rPr>
        <w:t>(“</w:t>
      </w:r>
      <w:r w:rsidR="005A3B4F" w:rsidRPr="00D52799">
        <w:rPr>
          <w:rFonts w:asciiTheme="minorHAnsi" w:hAnsiTheme="minorHAnsi" w:cstheme="minorHAnsi"/>
          <w:sz w:val="24"/>
          <w:szCs w:val="24"/>
          <w:u w:val="single"/>
        </w:rPr>
        <w:t>Amortização Extraordinária Parcial</w:t>
      </w:r>
      <w:r w:rsidR="00227163" w:rsidRPr="00D52799">
        <w:rPr>
          <w:rFonts w:asciiTheme="minorHAnsi" w:hAnsiTheme="minorHAnsi" w:cstheme="minorHAnsi"/>
          <w:sz w:val="24"/>
          <w:szCs w:val="24"/>
          <w:u w:val="single"/>
        </w:rPr>
        <w:t xml:space="preserve"> Facultativa</w:t>
      </w:r>
      <w:r w:rsidR="005A3B4F" w:rsidRPr="00D52799">
        <w:rPr>
          <w:rFonts w:asciiTheme="minorHAnsi" w:hAnsiTheme="minorHAnsi" w:cstheme="minorHAnsi"/>
          <w:sz w:val="24"/>
          <w:szCs w:val="24"/>
        </w:rPr>
        <w:t xml:space="preserve">”), </w:t>
      </w:r>
      <w:r w:rsidR="00460680" w:rsidRPr="00D52799">
        <w:rPr>
          <w:rFonts w:asciiTheme="minorHAnsi" w:hAnsiTheme="minorHAnsi" w:cstheme="minorHAnsi"/>
          <w:sz w:val="24"/>
          <w:szCs w:val="24"/>
        </w:rPr>
        <w:t>conforme disposições abaixo</w:t>
      </w:r>
      <w:r w:rsidR="005A3B4F" w:rsidRPr="00D52799">
        <w:rPr>
          <w:rFonts w:asciiTheme="minorHAnsi" w:hAnsiTheme="minorHAnsi" w:cstheme="minorHAnsi"/>
          <w:sz w:val="24"/>
          <w:szCs w:val="24"/>
        </w:rPr>
        <w:t>.</w:t>
      </w:r>
      <w:r w:rsidR="00AE1B83" w:rsidRPr="00D52799">
        <w:rPr>
          <w:rFonts w:asciiTheme="minorHAnsi" w:hAnsiTheme="minorHAnsi" w:cstheme="minorHAnsi"/>
          <w:sz w:val="24"/>
          <w:szCs w:val="24"/>
        </w:rPr>
        <w:t xml:space="preserve"> </w:t>
      </w:r>
    </w:p>
    <w:p w14:paraId="7CCF457D" w14:textId="77777777" w:rsidR="0008378E" w:rsidRPr="00D52799" w:rsidRDefault="0008378E" w:rsidP="00374B19">
      <w:pPr>
        <w:pStyle w:val="ListaColorida-nfase11"/>
        <w:spacing w:line="320" w:lineRule="exact"/>
        <w:ind w:left="0"/>
        <w:jc w:val="both"/>
        <w:rPr>
          <w:rFonts w:asciiTheme="minorHAnsi" w:hAnsiTheme="minorHAnsi" w:cstheme="minorHAnsi"/>
          <w:sz w:val="24"/>
          <w:szCs w:val="24"/>
        </w:rPr>
      </w:pPr>
    </w:p>
    <w:p w14:paraId="36A9C8F1" w14:textId="18A429D8" w:rsidR="00396E2E" w:rsidRPr="00D52799" w:rsidRDefault="00396E2E" w:rsidP="00374B19">
      <w:pPr>
        <w:pStyle w:val="ListaColorida-nfase11"/>
        <w:numPr>
          <w:ilvl w:val="1"/>
          <w:numId w:val="34"/>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A realização da Amortização Extraordinária Parcial </w:t>
      </w:r>
      <w:r w:rsidR="004D5020" w:rsidRPr="00D52799">
        <w:rPr>
          <w:rFonts w:asciiTheme="minorHAnsi" w:hAnsiTheme="minorHAnsi" w:cstheme="minorHAnsi"/>
          <w:sz w:val="24"/>
          <w:szCs w:val="24"/>
          <w:u w:val="single"/>
        </w:rPr>
        <w:t>Facultativa</w:t>
      </w:r>
      <w:r w:rsidR="004D5020" w:rsidRPr="00D52799">
        <w:rPr>
          <w:rFonts w:asciiTheme="minorHAnsi" w:hAnsiTheme="minorHAnsi" w:cstheme="minorHAnsi"/>
          <w:sz w:val="24"/>
          <w:szCs w:val="24"/>
        </w:rPr>
        <w:t xml:space="preserve"> </w:t>
      </w:r>
      <w:r w:rsidRPr="00D52799">
        <w:rPr>
          <w:rFonts w:asciiTheme="minorHAnsi" w:hAnsiTheme="minorHAnsi" w:cstheme="minorHAnsi"/>
          <w:sz w:val="24"/>
          <w:szCs w:val="24"/>
        </w:rPr>
        <w:t xml:space="preserve">deverá abranger, proporcionalmente, todas as Debêntures em Circulação, e deverá obedecer ao limite de amortização de 98% (noventa e oito por cento) do Valor Nominal Unitário </w:t>
      </w:r>
      <w:r w:rsidR="00695A15" w:rsidRPr="00D52799">
        <w:rPr>
          <w:rFonts w:asciiTheme="minorHAnsi" w:hAnsiTheme="minorHAnsi" w:cstheme="minorHAnsi"/>
          <w:sz w:val="24"/>
          <w:szCs w:val="24"/>
        </w:rPr>
        <w:t>a</w:t>
      </w:r>
      <w:r w:rsidRPr="00D52799">
        <w:rPr>
          <w:rFonts w:asciiTheme="minorHAnsi" w:hAnsiTheme="minorHAnsi" w:cstheme="minorHAnsi"/>
          <w:sz w:val="24"/>
          <w:szCs w:val="24"/>
        </w:rPr>
        <w:t>tualizado das Debêntures ou saldo do Valor Nominal Unitário atualizado das Debêntures, conforme o caso.</w:t>
      </w:r>
    </w:p>
    <w:p w14:paraId="2A8E9B32" w14:textId="77777777" w:rsidR="00396E2E" w:rsidRPr="00D52799" w:rsidRDefault="00396E2E" w:rsidP="00374B19">
      <w:pPr>
        <w:pStyle w:val="ListaColorida-nfase11"/>
        <w:spacing w:line="320" w:lineRule="exact"/>
        <w:ind w:left="0"/>
        <w:jc w:val="both"/>
        <w:rPr>
          <w:rFonts w:asciiTheme="minorHAnsi" w:hAnsiTheme="minorHAnsi" w:cstheme="minorHAnsi"/>
          <w:sz w:val="24"/>
          <w:szCs w:val="24"/>
        </w:rPr>
      </w:pPr>
    </w:p>
    <w:p w14:paraId="3BE4983E" w14:textId="66673090" w:rsidR="005A3B4F" w:rsidRPr="00D52799" w:rsidRDefault="005A3B4F" w:rsidP="00374B19">
      <w:pPr>
        <w:pStyle w:val="ListaColorida-nfase11"/>
        <w:numPr>
          <w:ilvl w:val="1"/>
          <w:numId w:val="34"/>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O Resgate Antecipado Facultativo Total ou a Amortização Extraordinária Parcial </w:t>
      </w:r>
      <w:r w:rsidR="00FE640B" w:rsidRPr="00D52799">
        <w:rPr>
          <w:rFonts w:asciiTheme="minorHAnsi" w:hAnsiTheme="minorHAnsi" w:cstheme="minorHAnsi"/>
          <w:sz w:val="24"/>
          <w:szCs w:val="24"/>
          <w:u w:val="single"/>
        </w:rPr>
        <w:t>Facultativa</w:t>
      </w:r>
      <w:r w:rsidR="00FE640B" w:rsidRPr="00D52799">
        <w:rPr>
          <w:rFonts w:asciiTheme="minorHAnsi" w:hAnsiTheme="minorHAnsi" w:cstheme="minorHAnsi"/>
          <w:sz w:val="24"/>
          <w:szCs w:val="24"/>
        </w:rPr>
        <w:t xml:space="preserve"> </w:t>
      </w:r>
      <w:r w:rsidRPr="00D52799">
        <w:rPr>
          <w:rFonts w:asciiTheme="minorHAnsi" w:hAnsiTheme="minorHAnsi" w:cstheme="minorHAnsi"/>
          <w:sz w:val="24"/>
          <w:szCs w:val="24"/>
        </w:rPr>
        <w:t>das Debêntures, conforme o caso, somente será realizado mediante envio de comunicação individual à Debenturista, com cópia para o Agente Fiduciário</w:t>
      </w:r>
      <w:r w:rsidR="00F560BC" w:rsidRPr="00D52799">
        <w:rPr>
          <w:rFonts w:asciiTheme="minorHAnsi" w:hAnsiTheme="minorHAnsi" w:cstheme="minorHAnsi"/>
          <w:sz w:val="24"/>
          <w:szCs w:val="24"/>
        </w:rPr>
        <w:t xml:space="preserve"> dos CRI</w:t>
      </w:r>
      <w:r w:rsidRPr="00D52799">
        <w:rPr>
          <w:rFonts w:asciiTheme="minorHAnsi" w:hAnsiTheme="minorHAnsi" w:cstheme="minorHAnsi"/>
          <w:sz w:val="24"/>
          <w:szCs w:val="24"/>
        </w:rPr>
        <w:t xml:space="preserve">, </w:t>
      </w:r>
      <w:r w:rsidRPr="00D52799">
        <w:rPr>
          <w:rFonts w:asciiTheme="minorHAnsi" w:hAnsiTheme="minorHAnsi" w:cstheme="minorHAnsi"/>
          <w:sz w:val="24"/>
          <w:szCs w:val="24"/>
        </w:rPr>
        <w:lastRenderedPageBreak/>
        <w:t xml:space="preserve">com </w:t>
      </w:r>
      <w:r w:rsidR="00832320" w:rsidRPr="00D52799">
        <w:rPr>
          <w:rFonts w:asciiTheme="minorHAnsi" w:hAnsiTheme="minorHAnsi" w:cstheme="minorHAnsi"/>
          <w:sz w:val="24"/>
          <w:szCs w:val="24"/>
        </w:rPr>
        <w:t xml:space="preserve">30 (trinta) dias corridos </w:t>
      </w:r>
      <w:r w:rsidRPr="00D52799">
        <w:rPr>
          <w:rFonts w:asciiTheme="minorHAnsi" w:hAnsiTheme="minorHAnsi" w:cstheme="minorHAnsi"/>
          <w:sz w:val="24"/>
          <w:szCs w:val="24"/>
        </w:rPr>
        <w:t xml:space="preserve">de antecedência da data em que se pretende realizar o efetivo Resgate Antecipado Facultativo Total ou Amortização Extraordinária Parcial </w:t>
      </w:r>
      <w:r w:rsidR="00541D27" w:rsidRPr="00D52799">
        <w:rPr>
          <w:rFonts w:asciiTheme="minorHAnsi" w:hAnsiTheme="minorHAnsi" w:cstheme="minorHAnsi"/>
          <w:sz w:val="24"/>
          <w:szCs w:val="24"/>
          <w:u w:val="single"/>
        </w:rPr>
        <w:t>Facultativa</w:t>
      </w:r>
      <w:r w:rsidR="00541D27" w:rsidRPr="00D52799">
        <w:rPr>
          <w:rFonts w:asciiTheme="minorHAnsi" w:hAnsiTheme="minorHAnsi" w:cstheme="minorHAnsi"/>
          <w:sz w:val="24"/>
          <w:szCs w:val="24"/>
        </w:rPr>
        <w:t xml:space="preserve"> </w:t>
      </w:r>
      <w:r w:rsidRPr="00D52799">
        <w:rPr>
          <w:rFonts w:asciiTheme="minorHAnsi" w:hAnsiTheme="minorHAnsi" w:cstheme="minorHAnsi"/>
          <w:sz w:val="24"/>
          <w:szCs w:val="24"/>
        </w:rPr>
        <w:t>das Debêntures (“</w:t>
      </w:r>
      <w:r w:rsidRPr="00D52799">
        <w:rPr>
          <w:rFonts w:asciiTheme="minorHAnsi" w:hAnsiTheme="minorHAnsi" w:cstheme="minorHAnsi"/>
          <w:sz w:val="24"/>
          <w:szCs w:val="24"/>
          <w:u w:val="single"/>
        </w:rPr>
        <w:t>Comunicação de Resgate</w:t>
      </w:r>
      <w:r w:rsidRPr="00D52799">
        <w:rPr>
          <w:rFonts w:asciiTheme="minorHAnsi" w:hAnsiTheme="minorHAnsi" w:cstheme="minorHAnsi"/>
          <w:sz w:val="24"/>
          <w:szCs w:val="24"/>
        </w:rPr>
        <w:t>”), sendo que na referida comunicação deverá constar: (a) a data de realização do Resgate Antecipado Facultativo Total ou da Amortização Extraordinária Parcial</w:t>
      </w:r>
      <w:r w:rsidR="00541D27" w:rsidRPr="00D52799">
        <w:rPr>
          <w:rFonts w:asciiTheme="minorHAnsi" w:hAnsiTheme="minorHAnsi" w:cstheme="minorHAnsi"/>
          <w:sz w:val="24"/>
          <w:szCs w:val="24"/>
          <w:u w:val="single"/>
        </w:rPr>
        <w:t xml:space="preserve"> Facultativa</w:t>
      </w:r>
      <w:r w:rsidRPr="00D52799">
        <w:rPr>
          <w:rFonts w:asciiTheme="minorHAnsi" w:hAnsiTheme="minorHAnsi" w:cstheme="minorHAnsi"/>
          <w:sz w:val="24"/>
          <w:szCs w:val="24"/>
        </w:rPr>
        <w:t xml:space="preserve">; (b) o valor a ser pago à Debenturista, ou o percentual do Valor Nominal Unitário Atualizado, respectivamente, a título de Resgate Antecipado Facultativo Total ou Amortização Extraordinária Parcial </w:t>
      </w:r>
      <w:r w:rsidR="00541D27" w:rsidRPr="00D52799">
        <w:rPr>
          <w:rFonts w:asciiTheme="minorHAnsi" w:hAnsiTheme="minorHAnsi" w:cstheme="minorHAnsi"/>
          <w:sz w:val="24"/>
          <w:szCs w:val="24"/>
          <w:u w:val="single"/>
        </w:rPr>
        <w:t>Facultativa</w:t>
      </w:r>
      <w:r w:rsidRPr="00D52799">
        <w:rPr>
          <w:rFonts w:asciiTheme="minorHAnsi" w:hAnsiTheme="minorHAnsi" w:cstheme="minorHAnsi"/>
          <w:sz w:val="24"/>
          <w:szCs w:val="24"/>
        </w:rPr>
        <w:t xml:space="preserve">, o qual deverá ser calculado conforme item </w:t>
      </w:r>
      <w:r w:rsidR="00460680" w:rsidRPr="00D52799">
        <w:rPr>
          <w:rFonts w:asciiTheme="minorHAnsi" w:hAnsiTheme="minorHAnsi" w:cstheme="minorHAnsi"/>
          <w:sz w:val="24"/>
          <w:szCs w:val="24"/>
        </w:rPr>
        <w:t>10</w:t>
      </w:r>
      <w:r w:rsidR="00695A15" w:rsidRPr="00D52799">
        <w:rPr>
          <w:rFonts w:asciiTheme="minorHAnsi" w:hAnsiTheme="minorHAnsi" w:cstheme="minorHAnsi"/>
          <w:sz w:val="24"/>
          <w:szCs w:val="24"/>
        </w:rPr>
        <w:t>.4</w:t>
      </w:r>
      <w:r w:rsidRPr="00D52799">
        <w:rPr>
          <w:rFonts w:asciiTheme="minorHAnsi" w:hAnsiTheme="minorHAnsi" w:cstheme="minorHAnsi"/>
          <w:sz w:val="24"/>
          <w:szCs w:val="24"/>
        </w:rPr>
        <w:t xml:space="preserve"> adiante; e (c) quaisquer outras informações necessárias à operacionalização do Resgate Antecipado Facultativo Total ou da Amortização Extraordinária Parcial</w:t>
      </w:r>
      <w:r w:rsidR="00541D27" w:rsidRPr="00D52799">
        <w:rPr>
          <w:rFonts w:asciiTheme="minorHAnsi" w:hAnsiTheme="minorHAnsi" w:cstheme="minorHAnsi"/>
          <w:sz w:val="24"/>
          <w:szCs w:val="24"/>
          <w:u w:val="single"/>
        </w:rPr>
        <w:t xml:space="preserve"> Facultativa</w:t>
      </w:r>
      <w:r w:rsidRPr="00D52799">
        <w:rPr>
          <w:rFonts w:asciiTheme="minorHAnsi" w:hAnsiTheme="minorHAnsi" w:cstheme="minorHAnsi"/>
          <w:sz w:val="24"/>
          <w:szCs w:val="24"/>
        </w:rPr>
        <w:t>.</w:t>
      </w:r>
      <w:r w:rsidR="00B949DF" w:rsidRPr="00D52799">
        <w:rPr>
          <w:rFonts w:asciiTheme="minorHAnsi" w:hAnsiTheme="minorHAnsi" w:cstheme="minorHAnsi"/>
          <w:sz w:val="24"/>
          <w:szCs w:val="24"/>
        </w:rPr>
        <w:t xml:space="preserve"> A Amortização Extraordinária Parcial </w:t>
      </w:r>
      <w:r w:rsidR="00B949DF" w:rsidRPr="00D52799">
        <w:rPr>
          <w:rFonts w:asciiTheme="minorHAnsi" w:hAnsiTheme="minorHAnsi" w:cstheme="minorHAnsi"/>
          <w:sz w:val="24"/>
          <w:szCs w:val="24"/>
          <w:u w:val="single"/>
        </w:rPr>
        <w:t>Facultativa</w:t>
      </w:r>
      <w:r w:rsidR="00B949DF" w:rsidRPr="00D52799">
        <w:rPr>
          <w:rFonts w:asciiTheme="minorHAnsi" w:hAnsiTheme="minorHAnsi" w:cstheme="minorHAnsi"/>
          <w:sz w:val="24"/>
          <w:szCs w:val="24"/>
        </w:rPr>
        <w:t xml:space="preserve"> das Debêntures deve sempre ocorrer em uma Data de Pagamento.</w:t>
      </w:r>
    </w:p>
    <w:p w14:paraId="4BB15C83" w14:textId="77777777" w:rsidR="00254393" w:rsidRPr="00D52799" w:rsidRDefault="00254393" w:rsidP="00374B19">
      <w:pPr>
        <w:pStyle w:val="PargrafodaLista"/>
        <w:spacing w:line="320" w:lineRule="exact"/>
        <w:rPr>
          <w:rFonts w:asciiTheme="minorHAnsi" w:hAnsiTheme="minorHAnsi" w:cstheme="minorHAnsi"/>
          <w:sz w:val="24"/>
          <w:szCs w:val="24"/>
        </w:rPr>
      </w:pPr>
    </w:p>
    <w:p w14:paraId="6E36ED32" w14:textId="16F581C1" w:rsidR="00254393" w:rsidRPr="00D52799" w:rsidRDefault="00BA4EF9" w:rsidP="00374B19">
      <w:pPr>
        <w:pStyle w:val="ListaColorida-nfase11"/>
        <w:numPr>
          <w:ilvl w:val="2"/>
          <w:numId w:val="34"/>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Caso a Debenturista </w:t>
      </w:r>
      <w:r w:rsidR="009323AB" w:rsidRPr="00D52799">
        <w:rPr>
          <w:rFonts w:asciiTheme="minorHAnsi" w:hAnsiTheme="minorHAnsi" w:cstheme="minorHAnsi"/>
          <w:sz w:val="24"/>
          <w:szCs w:val="24"/>
        </w:rPr>
        <w:t xml:space="preserve">venha a </w:t>
      </w:r>
      <w:r w:rsidRPr="00D52799">
        <w:rPr>
          <w:rFonts w:asciiTheme="minorHAnsi" w:hAnsiTheme="minorHAnsi" w:cstheme="minorHAnsi"/>
          <w:sz w:val="24"/>
          <w:szCs w:val="24"/>
        </w:rPr>
        <w:t xml:space="preserve">identificar um possível descasamento </w:t>
      </w:r>
      <w:r w:rsidR="00253427" w:rsidRPr="00D52799">
        <w:rPr>
          <w:rFonts w:asciiTheme="minorHAnsi" w:hAnsiTheme="minorHAnsi" w:cstheme="minorHAnsi"/>
          <w:sz w:val="24"/>
          <w:szCs w:val="24"/>
        </w:rPr>
        <w:t xml:space="preserve">de apuração da Remuneração e/ou Amortização entre as Debêntures e os CRI, a Debenturista </w:t>
      </w:r>
      <w:r w:rsidR="0026317A" w:rsidRPr="00D52799">
        <w:rPr>
          <w:rFonts w:asciiTheme="minorHAnsi" w:hAnsiTheme="minorHAnsi" w:cstheme="minorHAnsi"/>
          <w:sz w:val="24"/>
          <w:szCs w:val="24"/>
        </w:rPr>
        <w:t xml:space="preserve">poderá, a seu exclusivo critério, propor uma </w:t>
      </w:r>
      <w:r w:rsidR="00254393" w:rsidRPr="00D52799">
        <w:rPr>
          <w:rFonts w:asciiTheme="minorHAnsi" w:hAnsiTheme="minorHAnsi" w:cstheme="minorHAnsi"/>
          <w:sz w:val="24"/>
          <w:szCs w:val="24"/>
        </w:rPr>
        <w:t xml:space="preserve">nova curva de </w:t>
      </w:r>
      <w:r w:rsidR="0026317A" w:rsidRPr="00D52799">
        <w:rPr>
          <w:rFonts w:asciiTheme="minorHAnsi" w:hAnsiTheme="minorHAnsi" w:cstheme="minorHAnsi"/>
          <w:sz w:val="24"/>
          <w:szCs w:val="24"/>
        </w:rPr>
        <w:t>A</w:t>
      </w:r>
      <w:r w:rsidR="00254393" w:rsidRPr="00D52799">
        <w:rPr>
          <w:rFonts w:asciiTheme="minorHAnsi" w:hAnsiTheme="minorHAnsi" w:cstheme="minorHAnsi"/>
          <w:sz w:val="24"/>
          <w:szCs w:val="24"/>
        </w:rPr>
        <w:t>mortização</w:t>
      </w:r>
      <w:r w:rsidR="0026317A" w:rsidRPr="00D52799">
        <w:rPr>
          <w:rFonts w:asciiTheme="minorHAnsi" w:hAnsiTheme="minorHAnsi" w:cstheme="minorHAnsi"/>
          <w:sz w:val="24"/>
          <w:szCs w:val="24"/>
        </w:rPr>
        <w:t xml:space="preserve"> das Debêntures, hipótese em que as Partes deverão celebrar aditamento à presente Escritura de Emissão</w:t>
      </w:r>
      <w:r w:rsidR="006E592C" w:rsidRPr="00D52799">
        <w:rPr>
          <w:rFonts w:asciiTheme="minorHAnsi" w:hAnsiTheme="minorHAnsi" w:cstheme="minorHAnsi"/>
          <w:sz w:val="24"/>
          <w:szCs w:val="24"/>
        </w:rPr>
        <w:t>, no prazo de até 5 (cinco) dias úteis, prévios à data de realização do Resgate Antecipado Facultativo Total ou da Amortização Extraordinária Parcial</w:t>
      </w:r>
      <w:r w:rsidR="00B94E66" w:rsidRPr="00D52799">
        <w:rPr>
          <w:rFonts w:asciiTheme="minorHAnsi" w:hAnsiTheme="minorHAnsi" w:cstheme="minorHAnsi"/>
          <w:sz w:val="24"/>
          <w:szCs w:val="24"/>
          <w:u w:val="single"/>
        </w:rPr>
        <w:t xml:space="preserve"> Facultativa</w:t>
      </w:r>
      <w:r w:rsidR="00254393" w:rsidRPr="00D52799">
        <w:rPr>
          <w:rFonts w:asciiTheme="minorHAnsi" w:hAnsiTheme="minorHAnsi" w:cstheme="minorHAnsi"/>
          <w:sz w:val="24"/>
          <w:szCs w:val="24"/>
        </w:rPr>
        <w:t>.</w:t>
      </w:r>
    </w:p>
    <w:p w14:paraId="4C368EAD" w14:textId="77777777" w:rsidR="005A3B4F" w:rsidRPr="00D52799" w:rsidRDefault="005A3B4F" w:rsidP="00374B19">
      <w:pPr>
        <w:pStyle w:val="ListaColorida-nfase11"/>
        <w:spacing w:line="320" w:lineRule="exact"/>
        <w:ind w:left="0"/>
        <w:jc w:val="both"/>
        <w:rPr>
          <w:rFonts w:asciiTheme="minorHAnsi" w:hAnsiTheme="minorHAnsi" w:cstheme="minorHAnsi"/>
          <w:sz w:val="24"/>
          <w:szCs w:val="24"/>
        </w:rPr>
      </w:pPr>
    </w:p>
    <w:p w14:paraId="640C51E5" w14:textId="53B24EEC" w:rsidR="005A3B4F" w:rsidRPr="00D52799" w:rsidRDefault="005A3B4F" w:rsidP="00374B19">
      <w:pPr>
        <w:pStyle w:val="ListaColorida-nfase11"/>
        <w:numPr>
          <w:ilvl w:val="1"/>
          <w:numId w:val="34"/>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O valor a ser pago à Debenturista a título de Resgate Antecipado Facultativo Total ou Amortização Extraordinária Parcial </w:t>
      </w:r>
      <w:r w:rsidR="00B94E66" w:rsidRPr="00D52799">
        <w:rPr>
          <w:rFonts w:asciiTheme="minorHAnsi" w:hAnsiTheme="minorHAnsi" w:cstheme="minorHAnsi"/>
          <w:sz w:val="24"/>
          <w:szCs w:val="24"/>
          <w:u w:val="single"/>
        </w:rPr>
        <w:t>Facultativa</w:t>
      </w:r>
      <w:r w:rsidR="00B94E66" w:rsidRPr="00D52799">
        <w:rPr>
          <w:rFonts w:asciiTheme="minorHAnsi" w:hAnsiTheme="minorHAnsi" w:cstheme="minorHAnsi"/>
          <w:sz w:val="24"/>
          <w:szCs w:val="24"/>
        </w:rPr>
        <w:t xml:space="preserve"> </w:t>
      </w:r>
      <w:r w:rsidRPr="00D52799">
        <w:rPr>
          <w:rFonts w:asciiTheme="minorHAnsi" w:hAnsiTheme="minorHAnsi" w:cstheme="minorHAnsi"/>
          <w:sz w:val="24"/>
          <w:szCs w:val="24"/>
        </w:rPr>
        <w:t>(“</w:t>
      </w:r>
      <w:r w:rsidRPr="00D52799">
        <w:rPr>
          <w:rFonts w:asciiTheme="minorHAnsi" w:hAnsiTheme="minorHAnsi" w:cstheme="minorHAnsi"/>
          <w:sz w:val="24"/>
          <w:szCs w:val="24"/>
          <w:u w:val="single"/>
        </w:rPr>
        <w:t>Valor de Resgate Antecipado Facultativo ou Amortização Extraordinária Parcial</w:t>
      </w:r>
      <w:r w:rsidR="00B94E66" w:rsidRPr="00D52799">
        <w:rPr>
          <w:rFonts w:asciiTheme="minorHAnsi" w:hAnsiTheme="minorHAnsi" w:cstheme="minorHAnsi"/>
          <w:sz w:val="24"/>
          <w:szCs w:val="24"/>
          <w:u w:val="single"/>
        </w:rPr>
        <w:t xml:space="preserve"> Facultativa</w:t>
      </w:r>
      <w:r w:rsidRPr="00D52799">
        <w:rPr>
          <w:rFonts w:asciiTheme="minorHAnsi" w:hAnsiTheme="minorHAnsi" w:cstheme="minorHAnsi"/>
          <w:sz w:val="24"/>
          <w:szCs w:val="24"/>
        </w:rPr>
        <w:t>”) será equivalente ao Valor Nominal Unitário Atualizado ou ao saldo do Valor Nominal Unitário Atualizado das Debêntures ou seu percentual no caso de Amortização Extraordinária Parcial</w:t>
      </w:r>
      <w:r w:rsidR="00B94E66" w:rsidRPr="00D52799">
        <w:rPr>
          <w:rFonts w:asciiTheme="minorHAnsi" w:hAnsiTheme="minorHAnsi" w:cstheme="minorHAnsi"/>
          <w:sz w:val="24"/>
          <w:szCs w:val="24"/>
          <w:u w:val="single"/>
        </w:rPr>
        <w:t xml:space="preserve"> Facultativa</w:t>
      </w:r>
      <w:r w:rsidRPr="00D52799">
        <w:rPr>
          <w:rFonts w:asciiTheme="minorHAnsi" w:hAnsiTheme="minorHAnsi" w:cstheme="minorHAnsi"/>
          <w:sz w:val="24"/>
          <w:szCs w:val="24"/>
        </w:rPr>
        <w:t>, acrescido (i) da Remuneração devida desde a Data d</w:t>
      </w:r>
      <w:r w:rsidR="00710461">
        <w:rPr>
          <w:rFonts w:asciiTheme="minorHAnsi" w:hAnsiTheme="minorHAnsi" w:cstheme="minorHAnsi"/>
          <w:sz w:val="24"/>
          <w:szCs w:val="24"/>
        </w:rPr>
        <w:t>a</w:t>
      </w:r>
      <w:r w:rsidRPr="00D52799">
        <w:rPr>
          <w:rFonts w:asciiTheme="minorHAnsi" w:hAnsiTheme="minorHAnsi" w:cstheme="minorHAnsi"/>
          <w:sz w:val="24"/>
          <w:szCs w:val="24"/>
        </w:rPr>
        <w:t xml:space="preserve"> </w:t>
      </w:r>
      <w:r w:rsidR="00710461">
        <w:rPr>
          <w:rFonts w:asciiTheme="minorHAnsi" w:hAnsiTheme="minorHAnsi" w:cstheme="minorHAnsi"/>
          <w:sz w:val="24"/>
          <w:szCs w:val="24"/>
        </w:rPr>
        <w:t xml:space="preserve">Primeira </w:t>
      </w:r>
      <w:r w:rsidRPr="00D52799">
        <w:rPr>
          <w:rFonts w:asciiTheme="minorHAnsi" w:hAnsiTheme="minorHAnsi" w:cstheme="minorHAnsi"/>
          <w:sz w:val="24"/>
          <w:szCs w:val="24"/>
        </w:rPr>
        <w:t>Integralização</w:t>
      </w:r>
      <w:r w:rsidR="00225DBF" w:rsidRPr="00D52799">
        <w:rPr>
          <w:rFonts w:asciiTheme="minorHAnsi" w:hAnsiTheme="minorHAnsi" w:cstheme="minorHAnsi"/>
          <w:sz w:val="24"/>
          <w:szCs w:val="24"/>
        </w:rPr>
        <w:t xml:space="preserve"> dos CRI</w:t>
      </w:r>
      <w:r w:rsidRPr="00D52799">
        <w:rPr>
          <w:rFonts w:asciiTheme="minorHAnsi" w:hAnsiTheme="minorHAnsi" w:cstheme="minorHAnsi"/>
          <w:sz w:val="24"/>
          <w:szCs w:val="24"/>
        </w:rPr>
        <w:t xml:space="preserve"> ou Data de Pagamento da Remuneração </w:t>
      </w:r>
      <w:r w:rsidR="0099240E" w:rsidRPr="00D52799">
        <w:rPr>
          <w:rFonts w:asciiTheme="minorHAnsi" w:hAnsiTheme="minorHAnsi" w:cstheme="minorHAnsi"/>
          <w:sz w:val="24"/>
          <w:szCs w:val="24"/>
        </w:rPr>
        <w:t>imediatamente anterior</w:t>
      </w:r>
      <w:r w:rsidRPr="00D52799">
        <w:rPr>
          <w:rFonts w:asciiTheme="minorHAnsi" w:hAnsiTheme="minorHAnsi" w:cstheme="minorHAnsi"/>
          <w:sz w:val="24"/>
          <w:szCs w:val="24"/>
        </w:rPr>
        <w:t>, até a data do Resgate Antecipado Facultativo Total ou a Amortização Extraordinária Parcial</w:t>
      </w:r>
      <w:r w:rsidR="000B5114" w:rsidRPr="00D52799">
        <w:rPr>
          <w:rFonts w:asciiTheme="minorHAnsi" w:hAnsiTheme="minorHAnsi" w:cstheme="minorHAnsi"/>
          <w:sz w:val="24"/>
          <w:szCs w:val="24"/>
          <w:u w:val="single"/>
        </w:rPr>
        <w:t xml:space="preserve"> Facultativa</w:t>
      </w:r>
      <w:r w:rsidRPr="00D52799">
        <w:rPr>
          <w:rFonts w:asciiTheme="minorHAnsi" w:hAnsiTheme="minorHAnsi" w:cstheme="minorHAnsi"/>
          <w:sz w:val="24"/>
          <w:szCs w:val="24"/>
        </w:rPr>
        <w:t>; e (ii) de prêmio</w:t>
      </w:r>
      <w:r w:rsidR="0099240E" w:rsidRPr="00D52799">
        <w:rPr>
          <w:rFonts w:asciiTheme="minorHAnsi" w:hAnsiTheme="minorHAnsi" w:cstheme="minorHAnsi"/>
          <w:sz w:val="24"/>
          <w:szCs w:val="24"/>
        </w:rPr>
        <w:t>,</w:t>
      </w:r>
      <w:r w:rsidRPr="00D52799">
        <w:rPr>
          <w:rFonts w:asciiTheme="minorHAnsi" w:hAnsiTheme="minorHAnsi" w:cstheme="minorHAnsi"/>
          <w:sz w:val="24"/>
          <w:szCs w:val="24"/>
        </w:rPr>
        <w:t xml:space="preserve"> </w:t>
      </w:r>
      <w:r w:rsidR="00F80CE7" w:rsidRPr="00D52799">
        <w:rPr>
          <w:rFonts w:asciiTheme="minorHAnsi" w:hAnsiTheme="minorHAnsi" w:cstheme="minorHAnsi"/>
          <w:sz w:val="24"/>
          <w:szCs w:val="24"/>
        </w:rPr>
        <w:t xml:space="preserve">nos termos da Cláusula </w:t>
      </w:r>
      <w:r w:rsidR="008C0CAA" w:rsidRPr="00D52799">
        <w:rPr>
          <w:rFonts w:asciiTheme="minorHAnsi" w:hAnsiTheme="minorHAnsi" w:cstheme="minorHAnsi"/>
          <w:sz w:val="24"/>
          <w:szCs w:val="24"/>
        </w:rPr>
        <w:t>11</w:t>
      </w:r>
      <w:r w:rsidR="00F80CE7" w:rsidRPr="00D52799">
        <w:rPr>
          <w:rFonts w:asciiTheme="minorHAnsi" w:hAnsiTheme="minorHAnsi" w:cstheme="minorHAnsi"/>
          <w:sz w:val="24"/>
          <w:szCs w:val="24"/>
        </w:rPr>
        <w:t xml:space="preserve">.4.1 abaixo, </w:t>
      </w:r>
      <w:r w:rsidR="00CF1D7D" w:rsidRPr="00D52799">
        <w:rPr>
          <w:rFonts w:asciiTheme="minorHAnsi" w:hAnsiTheme="minorHAnsi" w:cstheme="minorHAnsi"/>
          <w:sz w:val="24"/>
          <w:szCs w:val="24"/>
        </w:rPr>
        <w:t xml:space="preserve">sobre o saldo do Valor Nominal Atualizado das Debêntures </w:t>
      </w:r>
      <w:r w:rsidRPr="00D52799">
        <w:rPr>
          <w:rFonts w:asciiTheme="minorHAnsi" w:hAnsiTheme="minorHAnsi" w:cstheme="minorHAnsi"/>
          <w:sz w:val="24"/>
          <w:szCs w:val="24"/>
        </w:rPr>
        <w:t>(“</w:t>
      </w:r>
      <w:bookmarkStart w:id="61" w:name="_Hlk26953010"/>
      <w:r w:rsidRPr="00D52799">
        <w:rPr>
          <w:rFonts w:asciiTheme="minorHAnsi" w:hAnsiTheme="minorHAnsi" w:cstheme="minorHAnsi"/>
          <w:sz w:val="24"/>
          <w:szCs w:val="24"/>
          <w:u w:val="single"/>
        </w:rPr>
        <w:t>Prêmio de Resgate Antecipado ou Amortização Antecipada</w:t>
      </w:r>
      <w:bookmarkEnd w:id="61"/>
      <w:r w:rsidRPr="00D52799">
        <w:rPr>
          <w:rFonts w:asciiTheme="minorHAnsi" w:hAnsiTheme="minorHAnsi" w:cstheme="minorHAnsi"/>
          <w:sz w:val="24"/>
          <w:szCs w:val="24"/>
        </w:rPr>
        <w:t>”), calculado</w:t>
      </w:r>
      <w:r w:rsidR="00167916" w:rsidRPr="00D52799">
        <w:rPr>
          <w:rFonts w:asciiTheme="minorHAnsi" w:hAnsiTheme="minorHAnsi" w:cstheme="minorHAnsi"/>
          <w:sz w:val="24"/>
          <w:szCs w:val="24"/>
        </w:rPr>
        <w:t xml:space="preserve"> </w:t>
      </w:r>
      <w:r w:rsidR="00C03B5B" w:rsidRPr="00D52799">
        <w:rPr>
          <w:rFonts w:asciiTheme="minorHAnsi" w:hAnsiTheme="minorHAnsi" w:cstheme="minorHAnsi"/>
          <w:sz w:val="24"/>
          <w:szCs w:val="24"/>
        </w:rPr>
        <w:t>da seguinte forma:</w:t>
      </w:r>
    </w:p>
    <w:p w14:paraId="47AEB03B" w14:textId="77777777" w:rsidR="007477AF" w:rsidRPr="00D52799" w:rsidRDefault="007477AF" w:rsidP="00374B19">
      <w:pPr>
        <w:pStyle w:val="ListaColorida-nfase11"/>
        <w:spacing w:line="320" w:lineRule="exact"/>
        <w:ind w:left="0"/>
        <w:jc w:val="both"/>
        <w:rPr>
          <w:rFonts w:asciiTheme="minorHAnsi" w:hAnsiTheme="minorHAnsi" w:cstheme="minorHAnsi"/>
          <w:sz w:val="24"/>
          <w:szCs w:val="24"/>
        </w:rPr>
      </w:pPr>
    </w:p>
    <w:p w14:paraId="13ABB2CF" w14:textId="77777777" w:rsidR="00CF1D7D" w:rsidRPr="00D52799" w:rsidRDefault="00CF1D7D" w:rsidP="00374B19">
      <w:pPr>
        <w:pStyle w:val="ListaColorida-nfase11"/>
        <w:spacing w:line="320" w:lineRule="exact"/>
        <w:ind w:left="0"/>
        <w:jc w:val="center"/>
        <w:rPr>
          <w:rFonts w:asciiTheme="minorHAnsi" w:hAnsiTheme="minorHAnsi" w:cstheme="minorHAnsi"/>
          <w:sz w:val="24"/>
          <w:szCs w:val="24"/>
          <w:highlight w:val="yellow"/>
        </w:rPr>
      </w:pPr>
      <m:oMathPara>
        <m:oMath>
          <m:r>
            <w:rPr>
              <w:rFonts w:ascii="Cambria Math" w:hAnsi="Cambria Math" w:cstheme="minorHAnsi"/>
              <w:sz w:val="24"/>
              <w:szCs w:val="24"/>
            </w:rPr>
            <m:t>VRAF=Sd×P</m:t>
          </m:r>
        </m:oMath>
      </m:oMathPara>
    </w:p>
    <w:p w14:paraId="3CF76DD7" w14:textId="77777777" w:rsidR="00CF1D7D" w:rsidRPr="00D52799" w:rsidRDefault="00CF1D7D" w:rsidP="00374B19">
      <w:pPr>
        <w:pStyle w:val="ListaColorida-nfase11"/>
        <w:spacing w:line="320" w:lineRule="exact"/>
        <w:ind w:left="0"/>
        <w:jc w:val="both"/>
        <w:rPr>
          <w:rFonts w:asciiTheme="minorHAnsi" w:hAnsiTheme="minorHAnsi" w:cstheme="minorHAnsi"/>
          <w:sz w:val="24"/>
          <w:szCs w:val="24"/>
          <w:highlight w:val="yellow"/>
        </w:rPr>
      </w:pPr>
    </w:p>
    <w:p w14:paraId="7B3DA53F" w14:textId="77777777" w:rsidR="00CF1D7D" w:rsidRPr="00D52799" w:rsidRDefault="00CF1D7D" w:rsidP="00374B19">
      <w:pPr>
        <w:pStyle w:val="ListaColorida-nfase11"/>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Onde:</w:t>
      </w:r>
    </w:p>
    <w:p w14:paraId="06F9616B" w14:textId="77777777" w:rsidR="00CF1D7D" w:rsidRPr="00D52799" w:rsidRDefault="00CF1D7D" w:rsidP="00374B19">
      <w:pPr>
        <w:pStyle w:val="ListaColorida-nfase11"/>
        <w:spacing w:line="320" w:lineRule="exact"/>
        <w:jc w:val="both"/>
        <w:rPr>
          <w:rFonts w:asciiTheme="minorHAnsi" w:hAnsiTheme="minorHAnsi" w:cstheme="minorHAnsi"/>
          <w:sz w:val="24"/>
          <w:szCs w:val="24"/>
        </w:rPr>
      </w:pPr>
    </w:p>
    <w:p w14:paraId="281AFF58" w14:textId="77777777" w:rsidR="00CF1D7D" w:rsidRPr="00D52799" w:rsidRDefault="00CF1D7D" w:rsidP="00374B19">
      <w:pPr>
        <w:pStyle w:val="ListaColorida-nfase11"/>
        <w:spacing w:line="320" w:lineRule="exact"/>
        <w:jc w:val="both"/>
        <w:rPr>
          <w:rFonts w:asciiTheme="minorHAnsi" w:hAnsiTheme="minorHAnsi" w:cstheme="minorHAnsi"/>
          <w:sz w:val="24"/>
          <w:szCs w:val="24"/>
        </w:rPr>
      </w:pPr>
      <w:r w:rsidRPr="00D52799">
        <w:rPr>
          <w:rFonts w:asciiTheme="minorHAnsi" w:hAnsiTheme="minorHAnsi" w:cstheme="minorHAnsi"/>
          <w:i/>
          <w:sz w:val="24"/>
          <w:szCs w:val="24"/>
        </w:rPr>
        <w:t>VRAF:</w:t>
      </w:r>
      <w:r w:rsidRPr="00D52799">
        <w:rPr>
          <w:rFonts w:asciiTheme="minorHAnsi" w:hAnsiTheme="minorHAnsi" w:cstheme="minorHAnsi"/>
          <w:sz w:val="24"/>
          <w:szCs w:val="24"/>
        </w:rPr>
        <w:tab/>
        <w:t>Valor de Resgate Antecipado Facultativo;</w:t>
      </w:r>
    </w:p>
    <w:p w14:paraId="2EC292A9" w14:textId="77777777" w:rsidR="00CF1D7D" w:rsidRPr="00D52799" w:rsidRDefault="00CF1D7D" w:rsidP="00374B19">
      <w:pPr>
        <w:pStyle w:val="ListaColorida-nfase11"/>
        <w:spacing w:line="320" w:lineRule="exact"/>
        <w:jc w:val="both"/>
        <w:rPr>
          <w:rFonts w:asciiTheme="minorHAnsi" w:hAnsiTheme="minorHAnsi" w:cstheme="minorHAnsi"/>
          <w:sz w:val="24"/>
          <w:szCs w:val="24"/>
        </w:rPr>
      </w:pPr>
    </w:p>
    <w:p w14:paraId="79812001" w14:textId="77777777" w:rsidR="00CF1D7D" w:rsidRPr="00D52799" w:rsidRDefault="00CF1D7D" w:rsidP="00374B19">
      <w:pPr>
        <w:pStyle w:val="ListaColorida-nfase11"/>
        <w:spacing w:line="320" w:lineRule="exact"/>
        <w:jc w:val="both"/>
        <w:rPr>
          <w:rFonts w:asciiTheme="minorHAnsi" w:hAnsiTheme="minorHAnsi" w:cstheme="minorHAnsi"/>
          <w:sz w:val="24"/>
          <w:szCs w:val="24"/>
        </w:rPr>
      </w:pPr>
      <w:proofErr w:type="spellStart"/>
      <w:r w:rsidRPr="00D52799">
        <w:rPr>
          <w:rFonts w:asciiTheme="minorHAnsi" w:hAnsiTheme="minorHAnsi" w:cstheme="minorHAnsi"/>
          <w:i/>
          <w:sz w:val="24"/>
          <w:szCs w:val="24"/>
        </w:rPr>
        <w:t>Sd</w:t>
      </w:r>
      <w:proofErr w:type="spellEnd"/>
      <w:r w:rsidRPr="00D52799">
        <w:rPr>
          <w:rFonts w:asciiTheme="minorHAnsi" w:hAnsiTheme="minorHAnsi" w:cstheme="minorHAnsi"/>
          <w:i/>
          <w:sz w:val="24"/>
          <w:szCs w:val="24"/>
        </w:rPr>
        <w:t>:</w:t>
      </w:r>
      <w:r w:rsidRPr="00D52799">
        <w:rPr>
          <w:rFonts w:asciiTheme="minorHAnsi" w:hAnsiTheme="minorHAnsi" w:cstheme="minorHAnsi"/>
          <w:sz w:val="24"/>
          <w:szCs w:val="24"/>
        </w:rPr>
        <w:tab/>
        <w:t>Saldo do Valor Nominal Atualizado das Debêntures;</w:t>
      </w:r>
    </w:p>
    <w:p w14:paraId="69B5B28F" w14:textId="77777777" w:rsidR="00CF1D7D" w:rsidRPr="00D52799" w:rsidRDefault="00CF1D7D" w:rsidP="00374B19">
      <w:pPr>
        <w:pStyle w:val="ListaColorida-nfase11"/>
        <w:spacing w:line="320" w:lineRule="exact"/>
        <w:jc w:val="both"/>
        <w:rPr>
          <w:rFonts w:asciiTheme="minorHAnsi" w:hAnsiTheme="minorHAnsi" w:cstheme="minorHAnsi"/>
          <w:sz w:val="24"/>
          <w:szCs w:val="24"/>
        </w:rPr>
      </w:pPr>
    </w:p>
    <w:p w14:paraId="7A8FFCE0" w14:textId="1906BE64" w:rsidR="00CF1D7D" w:rsidRPr="00D52799" w:rsidRDefault="00CF1D7D" w:rsidP="00374B19">
      <w:pPr>
        <w:pStyle w:val="ListaColorida-nfase11"/>
        <w:spacing w:line="320" w:lineRule="exact"/>
        <w:ind w:left="0" w:firstLine="709"/>
        <w:jc w:val="both"/>
        <w:rPr>
          <w:rFonts w:asciiTheme="minorHAnsi" w:hAnsiTheme="minorHAnsi" w:cstheme="minorHAnsi"/>
          <w:sz w:val="24"/>
          <w:szCs w:val="24"/>
          <w:highlight w:val="yellow"/>
        </w:rPr>
      </w:pPr>
      <w:r w:rsidRPr="00D52799">
        <w:rPr>
          <w:rFonts w:asciiTheme="minorHAnsi" w:hAnsiTheme="minorHAnsi" w:cstheme="minorHAnsi"/>
          <w:i/>
          <w:sz w:val="24"/>
          <w:szCs w:val="24"/>
        </w:rPr>
        <w:t>P:</w:t>
      </w:r>
      <w:r w:rsidRPr="00D52799">
        <w:rPr>
          <w:rFonts w:asciiTheme="minorHAnsi" w:hAnsiTheme="minorHAnsi" w:cstheme="minorHAnsi"/>
          <w:sz w:val="24"/>
          <w:szCs w:val="24"/>
        </w:rPr>
        <w:tab/>
        <w:t>Prêmio</w:t>
      </w:r>
      <w:r w:rsidR="00C5084E" w:rsidRPr="00D52799">
        <w:rPr>
          <w:rFonts w:asciiTheme="minorHAnsi" w:hAnsiTheme="minorHAnsi" w:cstheme="minorHAnsi"/>
          <w:sz w:val="24"/>
          <w:szCs w:val="24"/>
        </w:rPr>
        <w:t xml:space="preserve">, nos termos da Cláusula </w:t>
      </w:r>
      <w:r w:rsidR="008C0CAA" w:rsidRPr="00D52799">
        <w:rPr>
          <w:rFonts w:asciiTheme="minorHAnsi" w:hAnsiTheme="minorHAnsi" w:cstheme="minorHAnsi"/>
          <w:sz w:val="24"/>
          <w:szCs w:val="24"/>
        </w:rPr>
        <w:t>11</w:t>
      </w:r>
      <w:r w:rsidR="00C5084E" w:rsidRPr="00D52799">
        <w:rPr>
          <w:rFonts w:asciiTheme="minorHAnsi" w:hAnsiTheme="minorHAnsi" w:cstheme="minorHAnsi"/>
          <w:sz w:val="24"/>
          <w:szCs w:val="24"/>
        </w:rPr>
        <w:t>.4.1 abaixo</w:t>
      </w:r>
      <w:r w:rsidRPr="00D52799">
        <w:rPr>
          <w:rFonts w:asciiTheme="minorHAnsi" w:hAnsiTheme="minorHAnsi" w:cstheme="minorHAnsi"/>
          <w:sz w:val="24"/>
          <w:szCs w:val="24"/>
        </w:rPr>
        <w:t>.</w:t>
      </w:r>
      <w:r w:rsidRPr="00D52799" w:rsidDel="00CF1D7D">
        <w:rPr>
          <w:rFonts w:asciiTheme="minorHAnsi" w:hAnsiTheme="minorHAnsi" w:cstheme="minorHAnsi"/>
          <w:sz w:val="24"/>
          <w:szCs w:val="24"/>
          <w:highlight w:val="yellow"/>
        </w:rPr>
        <w:t xml:space="preserve"> </w:t>
      </w:r>
    </w:p>
    <w:p w14:paraId="00E510EB" w14:textId="77777777" w:rsidR="001C60A2" w:rsidRPr="00D52799" w:rsidRDefault="001C60A2" w:rsidP="00374B19">
      <w:pPr>
        <w:pStyle w:val="ListaColorida-nfase11"/>
        <w:spacing w:line="320" w:lineRule="exact"/>
        <w:ind w:left="0"/>
        <w:jc w:val="both"/>
        <w:rPr>
          <w:rFonts w:asciiTheme="minorHAnsi" w:hAnsiTheme="minorHAnsi" w:cstheme="minorHAnsi"/>
          <w:sz w:val="24"/>
          <w:szCs w:val="24"/>
        </w:rPr>
      </w:pPr>
    </w:p>
    <w:p w14:paraId="6EC6BE71" w14:textId="7D3010E2" w:rsidR="00F80CE7" w:rsidRPr="00D52799" w:rsidRDefault="00E62569" w:rsidP="00374B19">
      <w:pPr>
        <w:pStyle w:val="ListaColorida-nfase11"/>
        <w:numPr>
          <w:ilvl w:val="2"/>
          <w:numId w:val="34"/>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lastRenderedPageBreak/>
        <w:t xml:space="preserve">O </w:t>
      </w:r>
      <w:r w:rsidRPr="004A02E1">
        <w:rPr>
          <w:rFonts w:asciiTheme="minorHAnsi" w:hAnsiTheme="minorHAnsi" w:cstheme="minorHAnsi"/>
          <w:sz w:val="24"/>
          <w:szCs w:val="24"/>
        </w:rPr>
        <w:t>Prêmio de Resgate Antecipado ou Amortização Antecipada será de (i) 3% (três por</w:t>
      </w:r>
      <w:r w:rsidR="009323AB" w:rsidRPr="004A02E1">
        <w:rPr>
          <w:rFonts w:asciiTheme="minorHAnsi" w:hAnsiTheme="minorHAnsi" w:cstheme="minorHAnsi"/>
          <w:sz w:val="24"/>
          <w:szCs w:val="24"/>
        </w:rPr>
        <w:t xml:space="preserve"> </w:t>
      </w:r>
      <w:r w:rsidRPr="004A02E1">
        <w:rPr>
          <w:rFonts w:asciiTheme="minorHAnsi" w:hAnsiTheme="minorHAnsi" w:cstheme="minorHAnsi"/>
          <w:sz w:val="24"/>
          <w:szCs w:val="24"/>
        </w:rPr>
        <w:t xml:space="preserve">cento), caso o Resgate Antecipado Facultativo Total ou Amortização Extraordinária Parcial </w:t>
      </w:r>
      <w:r w:rsidR="000B5114" w:rsidRPr="004A02E1">
        <w:rPr>
          <w:rFonts w:asciiTheme="minorHAnsi" w:hAnsiTheme="minorHAnsi" w:cstheme="minorHAnsi"/>
          <w:sz w:val="24"/>
          <w:szCs w:val="24"/>
          <w:u w:val="single"/>
        </w:rPr>
        <w:t>Facultativa</w:t>
      </w:r>
      <w:r w:rsidR="000B5114" w:rsidRPr="004A02E1">
        <w:rPr>
          <w:rFonts w:asciiTheme="minorHAnsi" w:hAnsiTheme="minorHAnsi" w:cstheme="minorHAnsi"/>
          <w:sz w:val="24"/>
          <w:szCs w:val="24"/>
        </w:rPr>
        <w:t xml:space="preserve"> </w:t>
      </w:r>
      <w:r w:rsidRPr="004A02E1">
        <w:rPr>
          <w:rFonts w:asciiTheme="minorHAnsi" w:hAnsiTheme="minorHAnsi" w:cstheme="minorHAnsi"/>
          <w:sz w:val="24"/>
          <w:szCs w:val="24"/>
        </w:rPr>
        <w:t xml:space="preserve">ocorra entre </w:t>
      </w:r>
      <w:r w:rsidR="009D0658" w:rsidRPr="004A02E1">
        <w:rPr>
          <w:rFonts w:asciiTheme="minorHAnsi" w:hAnsiTheme="minorHAnsi" w:cstheme="minorHAnsi"/>
          <w:sz w:val="24"/>
          <w:szCs w:val="24"/>
        </w:rPr>
        <w:t>11</w:t>
      </w:r>
      <w:r w:rsidRPr="004A02E1">
        <w:rPr>
          <w:rFonts w:asciiTheme="minorHAnsi" w:hAnsiTheme="minorHAnsi" w:cstheme="minorHAnsi"/>
          <w:sz w:val="24"/>
          <w:szCs w:val="24"/>
        </w:rPr>
        <w:t xml:space="preserve"> de </w:t>
      </w:r>
      <w:r w:rsidR="00BE09CD" w:rsidRPr="004A02E1">
        <w:rPr>
          <w:rFonts w:asciiTheme="minorHAnsi" w:hAnsiTheme="minorHAnsi" w:cstheme="minorHAnsi"/>
          <w:sz w:val="24"/>
          <w:szCs w:val="24"/>
        </w:rPr>
        <w:t>setembro</w:t>
      </w:r>
      <w:r w:rsidRPr="004A02E1">
        <w:rPr>
          <w:rFonts w:asciiTheme="minorHAnsi" w:hAnsiTheme="minorHAnsi" w:cstheme="minorHAnsi"/>
          <w:sz w:val="24"/>
          <w:szCs w:val="24"/>
        </w:rPr>
        <w:t xml:space="preserve"> de </w:t>
      </w:r>
      <w:r w:rsidR="00D728AF" w:rsidRPr="004A02E1">
        <w:rPr>
          <w:rFonts w:asciiTheme="minorHAnsi" w:hAnsiTheme="minorHAnsi" w:cstheme="minorHAnsi"/>
          <w:sz w:val="24"/>
          <w:szCs w:val="24"/>
        </w:rPr>
        <w:t xml:space="preserve">2021 </w:t>
      </w:r>
      <w:r w:rsidRPr="004A02E1">
        <w:rPr>
          <w:rFonts w:asciiTheme="minorHAnsi" w:hAnsiTheme="minorHAnsi" w:cstheme="minorHAnsi"/>
          <w:sz w:val="24"/>
          <w:szCs w:val="24"/>
        </w:rPr>
        <w:t xml:space="preserve">e </w:t>
      </w:r>
      <w:r w:rsidR="00BE09CD" w:rsidRPr="004A02E1">
        <w:rPr>
          <w:rFonts w:asciiTheme="minorHAnsi" w:hAnsiTheme="minorHAnsi" w:cstheme="minorHAnsi"/>
          <w:sz w:val="24"/>
          <w:szCs w:val="24"/>
        </w:rPr>
        <w:t>31</w:t>
      </w:r>
      <w:r w:rsidRPr="004A02E1">
        <w:rPr>
          <w:rFonts w:asciiTheme="minorHAnsi" w:hAnsiTheme="minorHAnsi" w:cstheme="minorHAnsi"/>
          <w:sz w:val="24"/>
          <w:szCs w:val="24"/>
        </w:rPr>
        <w:t xml:space="preserve"> de </w:t>
      </w:r>
      <w:r w:rsidR="00BE09CD" w:rsidRPr="004A02E1">
        <w:rPr>
          <w:rFonts w:asciiTheme="minorHAnsi" w:hAnsiTheme="minorHAnsi" w:cstheme="minorHAnsi"/>
          <w:sz w:val="24"/>
          <w:szCs w:val="24"/>
        </w:rPr>
        <w:t>agosto</w:t>
      </w:r>
      <w:r w:rsidRPr="004A02E1">
        <w:rPr>
          <w:rFonts w:asciiTheme="minorHAnsi" w:hAnsiTheme="minorHAnsi" w:cstheme="minorHAnsi"/>
          <w:sz w:val="24"/>
          <w:szCs w:val="24"/>
        </w:rPr>
        <w:t xml:space="preserve"> de </w:t>
      </w:r>
      <w:r w:rsidR="0099240E" w:rsidRPr="004A02E1">
        <w:rPr>
          <w:rFonts w:asciiTheme="minorHAnsi" w:hAnsiTheme="minorHAnsi" w:cstheme="minorHAnsi"/>
          <w:sz w:val="24"/>
          <w:szCs w:val="24"/>
        </w:rPr>
        <w:t>202</w:t>
      </w:r>
      <w:r w:rsidR="00BE09CD" w:rsidRPr="004A02E1">
        <w:rPr>
          <w:rFonts w:asciiTheme="minorHAnsi" w:hAnsiTheme="minorHAnsi" w:cstheme="minorHAnsi"/>
          <w:sz w:val="24"/>
          <w:szCs w:val="24"/>
        </w:rPr>
        <w:t>2</w:t>
      </w:r>
      <w:r w:rsidR="002B284C" w:rsidRPr="004A02E1">
        <w:rPr>
          <w:rFonts w:asciiTheme="minorHAnsi" w:hAnsiTheme="minorHAnsi" w:cstheme="minorHAnsi"/>
          <w:sz w:val="24"/>
          <w:szCs w:val="24"/>
        </w:rPr>
        <w:t>,</w:t>
      </w:r>
      <w:r w:rsidRPr="004A02E1">
        <w:rPr>
          <w:rFonts w:asciiTheme="minorHAnsi" w:hAnsiTheme="minorHAnsi" w:cstheme="minorHAnsi"/>
          <w:sz w:val="24"/>
          <w:szCs w:val="24"/>
        </w:rPr>
        <w:t xml:space="preserve"> inclusive, (ii) 2% </w:t>
      </w:r>
      <w:r w:rsidR="002B284C" w:rsidRPr="004A02E1">
        <w:rPr>
          <w:rFonts w:asciiTheme="minorHAnsi" w:hAnsiTheme="minorHAnsi" w:cstheme="minorHAnsi"/>
          <w:sz w:val="24"/>
          <w:szCs w:val="24"/>
        </w:rPr>
        <w:t xml:space="preserve">(dois por cento), caso o Resgate Antecipado Facultativo Total ou Amortização Extraordinária Parcial </w:t>
      </w:r>
      <w:r w:rsidR="000B5114" w:rsidRPr="004A02E1">
        <w:rPr>
          <w:rFonts w:asciiTheme="minorHAnsi" w:hAnsiTheme="minorHAnsi" w:cstheme="minorHAnsi"/>
          <w:sz w:val="24"/>
          <w:szCs w:val="24"/>
          <w:u w:val="single"/>
        </w:rPr>
        <w:t>Facultativa</w:t>
      </w:r>
      <w:r w:rsidR="000B5114" w:rsidRPr="004A02E1">
        <w:rPr>
          <w:rFonts w:asciiTheme="minorHAnsi" w:hAnsiTheme="minorHAnsi" w:cstheme="minorHAnsi"/>
          <w:sz w:val="24"/>
          <w:szCs w:val="24"/>
        </w:rPr>
        <w:t xml:space="preserve"> </w:t>
      </w:r>
      <w:r w:rsidR="002B284C" w:rsidRPr="004A02E1">
        <w:rPr>
          <w:rFonts w:asciiTheme="minorHAnsi" w:hAnsiTheme="minorHAnsi" w:cstheme="minorHAnsi"/>
          <w:sz w:val="24"/>
          <w:szCs w:val="24"/>
        </w:rPr>
        <w:t xml:space="preserve">ocorra </w:t>
      </w:r>
      <w:r w:rsidRPr="004A02E1">
        <w:rPr>
          <w:rFonts w:asciiTheme="minorHAnsi" w:hAnsiTheme="minorHAnsi" w:cstheme="minorHAnsi"/>
          <w:sz w:val="24"/>
          <w:szCs w:val="24"/>
        </w:rPr>
        <w:t xml:space="preserve">entre </w:t>
      </w:r>
      <w:r w:rsidR="00BE09CD" w:rsidRPr="004A02E1">
        <w:rPr>
          <w:rFonts w:asciiTheme="minorHAnsi" w:hAnsiTheme="minorHAnsi" w:cstheme="minorHAnsi"/>
          <w:sz w:val="24"/>
          <w:szCs w:val="24"/>
        </w:rPr>
        <w:t xml:space="preserve">01 </w:t>
      </w:r>
      <w:r w:rsidR="002B284C" w:rsidRPr="004A02E1">
        <w:rPr>
          <w:rFonts w:asciiTheme="minorHAnsi" w:hAnsiTheme="minorHAnsi" w:cstheme="minorHAnsi"/>
          <w:sz w:val="24"/>
          <w:szCs w:val="24"/>
        </w:rPr>
        <w:t xml:space="preserve">de </w:t>
      </w:r>
      <w:r w:rsidR="00BE09CD" w:rsidRPr="004A02E1">
        <w:rPr>
          <w:rFonts w:asciiTheme="minorHAnsi" w:hAnsiTheme="minorHAnsi" w:cstheme="minorHAnsi"/>
          <w:sz w:val="24"/>
          <w:szCs w:val="24"/>
        </w:rPr>
        <w:t>setembro</w:t>
      </w:r>
      <w:r w:rsidR="002B284C" w:rsidRPr="004A02E1">
        <w:rPr>
          <w:rFonts w:asciiTheme="minorHAnsi" w:hAnsiTheme="minorHAnsi" w:cstheme="minorHAnsi"/>
          <w:sz w:val="24"/>
          <w:szCs w:val="24"/>
        </w:rPr>
        <w:t xml:space="preserve"> de </w:t>
      </w:r>
      <w:r w:rsidRPr="004A02E1">
        <w:rPr>
          <w:rFonts w:asciiTheme="minorHAnsi" w:hAnsiTheme="minorHAnsi" w:cstheme="minorHAnsi"/>
          <w:sz w:val="24"/>
          <w:szCs w:val="24"/>
        </w:rPr>
        <w:t>202</w:t>
      </w:r>
      <w:r w:rsidR="00BE09CD" w:rsidRPr="004A02E1">
        <w:rPr>
          <w:rFonts w:asciiTheme="minorHAnsi" w:hAnsiTheme="minorHAnsi" w:cstheme="minorHAnsi"/>
          <w:sz w:val="24"/>
          <w:szCs w:val="24"/>
        </w:rPr>
        <w:t>2</w:t>
      </w:r>
      <w:r w:rsidRPr="004A02E1">
        <w:rPr>
          <w:rFonts w:asciiTheme="minorHAnsi" w:hAnsiTheme="minorHAnsi" w:cstheme="minorHAnsi"/>
          <w:sz w:val="24"/>
          <w:szCs w:val="24"/>
        </w:rPr>
        <w:t xml:space="preserve"> e </w:t>
      </w:r>
      <w:r w:rsidR="00BE09CD" w:rsidRPr="004A02E1">
        <w:rPr>
          <w:rFonts w:asciiTheme="minorHAnsi" w:hAnsiTheme="minorHAnsi" w:cstheme="minorHAnsi"/>
          <w:sz w:val="24"/>
          <w:szCs w:val="24"/>
        </w:rPr>
        <w:t xml:space="preserve">31 </w:t>
      </w:r>
      <w:r w:rsidR="00297ECF" w:rsidRPr="004A02E1">
        <w:rPr>
          <w:rFonts w:asciiTheme="minorHAnsi" w:hAnsiTheme="minorHAnsi" w:cstheme="minorHAnsi"/>
          <w:sz w:val="24"/>
          <w:szCs w:val="24"/>
        </w:rPr>
        <w:t xml:space="preserve">de </w:t>
      </w:r>
      <w:r w:rsidR="00BE09CD" w:rsidRPr="004A02E1">
        <w:rPr>
          <w:rFonts w:asciiTheme="minorHAnsi" w:hAnsiTheme="minorHAnsi" w:cstheme="minorHAnsi"/>
          <w:sz w:val="24"/>
          <w:szCs w:val="24"/>
        </w:rPr>
        <w:t>agosto</w:t>
      </w:r>
      <w:r w:rsidR="002B284C" w:rsidRPr="004A02E1">
        <w:rPr>
          <w:rFonts w:asciiTheme="minorHAnsi" w:hAnsiTheme="minorHAnsi" w:cstheme="minorHAnsi"/>
          <w:sz w:val="24"/>
          <w:szCs w:val="24"/>
        </w:rPr>
        <w:t xml:space="preserve"> de </w:t>
      </w:r>
      <w:r w:rsidRPr="004A02E1">
        <w:rPr>
          <w:rFonts w:asciiTheme="minorHAnsi" w:hAnsiTheme="minorHAnsi" w:cstheme="minorHAnsi"/>
          <w:sz w:val="24"/>
          <w:szCs w:val="24"/>
        </w:rPr>
        <w:t>202</w:t>
      </w:r>
      <w:r w:rsidR="00BE09CD" w:rsidRPr="004A02E1">
        <w:rPr>
          <w:rFonts w:asciiTheme="minorHAnsi" w:hAnsiTheme="minorHAnsi" w:cstheme="minorHAnsi"/>
          <w:sz w:val="24"/>
          <w:szCs w:val="24"/>
        </w:rPr>
        <w:t>3</w:t>
      </w:r>
      <w:r w:rsidR="002B284C" w:rsidRPr="004A02E1">
        <w:rPr>
          <w:rFonts w:asciiTheme="minorHAnsi" w:hAnsiTheme="minorHAnsi" w:cstheme="minorHAnsi"/>
          <w:sz w:val="24"/>
          <w:szCs w:val="24"/>
        </w:rPr>
        <w:t>,</w:t>
      </w:r>
      <w:r w:rsidRPr="004A02E1">
        <w:rPr>
          <w:rFonts w:asciiTheme="minorHAnsi" w:hAnsiTheme="minorHAnsi" w:cstheme="minorHAnsi"/>
          <w:sz w:val="24"/>
          <w:szCs w:val="24"/>
        </w:rPr>
        <w:t xml:space="preserve"> inclusive, (iii) 1%</w:t>
      </w:r>
      <w:r w:rsidR="002B284C" w:rsidRPr="004A02E1">
        <w:rPr>
          <w:rFonts w:asciiTheme="minorHAnsi" w:hAnsiTheme="minorHAnsi" w:cstheme="minorHAnsi"/>
          <w:sz w:val="24"/>
          <w:szCs w:val="24"/>
        </w:rPr>
        <w:t xml:space="preserve"> (um por cento), caso o Resgate Antecipado Facultativo Total ou Amortização Extraordinária Parcial </w:t>
      </w:r>
      <w:r w:rsidR="000B5114" w:rsidRPr="004A02E1">
        <w:rPr>
          <w:rFonts w:asciiTheme="minorHAnsi" w:hAnsiTheme="minorHAnsi" w:cstheme="minorHAnsi"/>
          <w:sz w:val="24"/>
          <w:szCs w:val="24"/>
          <w:u w:val="single"/>
        </w:rPr>
        <w:t>Facultativa</w:t>
      </w:r>
      <w:r w:rsidR="000B5114" w:rsidRPr="004A02E1">
        <w:rPr>
          <w:rFonts w:asciiTheme="minorHAnsi" w:hAnsiTheme="minorHAnsi" w:cstheme="minorHAnsi"/>
          <w:sz w:val="24"/>
          <w:szCs w:val="24"/>
        </w:rPr>
        <w:t xml:space="preserve"> </w:t>
      </w:r>
      <w:r w:rsidR="002B284C" w:rsidRPr="004A02E1">
        <w:rPr>
          <w:rFonts w:asciiTheme="minorHAnsi" w:hAnsiTheme="minorHAnsi" w:cstheme="minorHAnsi"/>
          <w:sz w:val="24"/>
          <w:szCs w:val="24"/>
        </w:rPr>
        <w:t>ocorra</w:t>
      </w:r>
      <w:r w:rsidRPr="004A02E1">
        <w:rPr>
          <w:rFonts w:asciiTheme="minorHAnsi" w:hAnsiTheme="minorHAnsi" w:cstheme="minorHAnsi"/>
          <w:sz w:val="24"/>
          <w:szCs w:val="24"/>
        </w:rPr>
        <w:t xml:space="preserve"> entre </w:t>
      </w:r>
      <w:r w:rsidR="00BE09CD" w:rsidRPr="004A02E1">
        <w:rPr>
          <w:rFonts w:asciiTheme="minorHAnsi" w:hAnsiTheme="minorHAnsi" w:cstheme="minorHAnsi"/>
          <w:sz w:val="24"/>
          <w:szCs w:val="24"/>
        </w:rPr>
        <w:t xml:space="preserve">01 </w:t>
      </w:r>
      <w:r w:rsidR="00297ECF" w:rsidRPr="004A02E1">
        <w:rPr>
          <w:rFonts w:asciiTheme="minorHAnsi" w:hAnsiTheme="minorHAnsi" w:cstheme="minorHAnsi"/>
          <w:sz w:val="24"/>
          <w:szCs w:val="24"/>
        </w:rPr>
        <w:t xml:space="preserve">de </w:t>
      </w:r>
      <w:r w:rsidR="00BE09CD" w:rsidRPr="004A02E1">
        <w:rPr>
          <w:rFonts w:asciiTheme="minorHAnsi" w:hAnsiTheme="minorHAnsi" w:cstheme="minorHAnsi"/>
          <w:sz w:val="24"/>
          <w:szCs w:val="24"/>
        </w:rPr>
        <w:t>setembro</w:t>
      </w:r>
      <w:r w:rsidR="002B284C" w:rsidRPr="004A02E1">
        <w:rPr>
          <w:rFonts w:asciiTheme="minorHAnsi" w:hAnsiTheme="minorHAnsi" w:cstheme="minorHAnsi"/>
          <w:sz w:val="24"/>
          <w:szCs w:val="24"/>
        </w:rPr>
        <w:t xml:space="preserve"> de </w:t>
      </w:r>
      <w:r w:rsidRPr="004A02E1">
        <w:rPr>
          <w:rFonts w:asciiTheme="minorHAnsi" w:hAnsiTheme="minorHAnsi" w:cstheme="minorHAnsi"/>
          <w:sz w:val="24"/>
          <w:szCs w:val="24"/>
        </w:rPr>
        <w:t>202</w:t>
      </w:r>
      <w:r w:rsidR="00BE09CD" w:rsidRPr="004A02E1">
        <w:rPr>
          <w:rFonts w:asciiTheme="minorHAnsi" w:hAnsiTheme="minorHAnsi" w:cstheme="minorHAnsi"/>
          <w:sz w:val="24"/>
          <w:szCs w:val="24"/>
        </w:rPr>
        <w:t>3</w:t>
      </w:r>
      <w:r w:rsidRPr="004A02E1">
        <w:rPr>
          <w:rFonts w:asciiTheme="minorHAnsi" w:hAnsiTheme="minorHAnsi" w:cstheme="minorHAnsi"/>
          <w:sz w:val="24"/>
          <w:szCs w:val="24"/>
        </w:rPr>
        <w:t xml:space="preserve"> e </w:t>
      </w:r>
      <w:r w:rsidR="00BE09CD" w:rsidRPr="004A02E1">
        <w:rPr>
          <w:rFonts w:asciiTheme="minorHAnsi" w:hAnsiTheme="minorHAnsi" w:cstheme="minorHAnsi"/>
          <w:sz w:val="24"/>
          <w:szCs w:val="24"/>
        </w:rPr>
        <w:t xml:space="preserve">31 </w:t>
      </w:r>
      <w:r w:rsidR="00297ECF" w:rsidRPr="004A02E1">
        <w:rPr>
          <w:rFonts w:asciiTheme="minorHAnsi" w:hAnsiTheme="minorHAnsi" w:cstheme="minorHAnsi"/>
          <w:sz w:val="24"/>
          <w:szCs w:val="24"/>
        </w:rPr>
        <w:t xml:space="preserve">de </w:t>
      </w:r>
      <w:r w:rsidR="00BE09CD" w:rsidRPr="004A02E1">
        <w:rPr>
          <w:rFonts w:asciiTheme="minorHAnsi" w:hAnsiTheme="minorHAnsi" w:cstheme="minorHAnsi"/>
          <w:sz w:val="24"/>
          <w:szCs w:val="24"/>
        </w:rPr>
        <w:t>agosto</w:t>
      </w:r>
      <w:r w:rsidR="002B284C" w:rsidRPr="004A02E1">
        <w:rPr>
          <w:rFonts w:asciiTheme="minorHAnsi" w:hAnsiTheme="minorHAnsi" w:cstheme="minorHAnsi"/>
          <w:sz w:val="24"/>
          <w:szCs w:val="24"/>
        </w:rPr>
        <w:t xml:space="preserve"> de </w:t>
      </w:r>
      <w:r w:rsidRPr="004A02E1">
        <w:rPr>
          <w:rFonts w:asciiTheme="minorHAnsi" w:hAnsiTheme="minorHAnsi" w:cstheme="minorHAnsi"/>
          <w:sz w:val="24"/>
          <w:szCs w:val="24"/>
        </w:rPr>
        <w:t>202</w:t>
      </w:r>
      <w:r w:rsidR="00BE09CD" w:rsidRPr="004A02E1">
        <w:rPr>
          <w:rFonts w:asciiTheme="minorHAnsi" w:hAnsiTheme="minorHAnsi" w:cstheme="minorHAnsi"/>
          <w:sz w:val="24"/>
          <w:szCs w:val="24"/>
        </w:rPr>
        <w:t>4</w:t>
      </w:r>
      <w:r w:rsidR="002B284C" w:rsidRPr="004A02E1">
        <w:rPr>
          <w:rFonts w:asciiTheme="minorHAnsi" w:hAnsiTheme="minorHAnsi" w:cstheme="minorHAnsi"/>
          <w:sz w:val="24"/>
          <w:szCs w:val="24"/>
        </w:rPr>
        <w:t xml:space="preserve">. Não haverá </w:t>
      </w:r>
      <w:r w:rsidR="00C5084E" w:rsidRPr="004A02E1">
        <w:rPr>
          <w:rFonts w:asciiTheme="minorHAnsi" w:hAnsiTheme="minorHAnsi" w:cstheme="minorHAnsi"/>
          <w:sz w:val="24"/>
          <w:szCs w:val="24"/>
        </w:rPr>
        <w:t xml:space="preserve">Prêmio de Resgate antecipado a partir de </w:t>
      </w:r>
      <w:r w:rsidR="00BE09CD" w:rsidRPr="004A02E1">
        <w:rPr>
          <w:rFonts w:asciiTheme="minorHAnsi" w:hAnsiTheme="minorHAnsi" w:cstheme="minorHAnsi"/>
          <w:sz w:val="24"/>
          <w:szCs w:val="24"/>
        </w:rPr>
        <w:t>01</w:t>
      </w:r>
      <w:r w:rsidR="00297ECF" w:rsidRPr="004A02E1">
        <w:rPr>
          <w:rFonts w:asciiTheme="minorHAnsi" w:hAnsiTheme="minorHAnsi" w:cstheme="minorHAnsi"/>
          <w:sz w:val="24"/>
          <w:szCs w:val="24"/>
        </w:rPr>
        <w:t xml:space="preserve"> de </w:t>
      </w:r>
      <w:r w:rsidR="00BE09CD" w:rsidRPr="004A02E1">
        <w:rPr>
          <w:rFonts w:asciiTheme="minorHAnsi" w:hAnsiTheme="minorHAnsi" w:cstheme="minorHAnsi"/>
          <w:sz w:val="24"/>
          <w:szCs w:val="24"/>
        </w:rPr>
        <w:t>setembro</w:t>
      </w:r>
      <w:r w:rsidR="00C5084E" w:rsidRPr="004A02E1">
        <w:rPr>
          <w:rFonts w:asciiTheme="minorHAnsi" w:hAnsiTheme="minorHAnsi" w:cstheme="minorHAnsi"/>
          <w:sz w:val="24"/>
          <w:szCs w:val="24"/>
        </w:rPr>
        <w:t xml:space="preserve"> de 202</w:t>
      </w:r>
      <w:r w:rsidR="00BE09CD" w:rsidRPr="004A02E1">
        <w:rPr>
          <w:rFonts w:asciiTheme="minorHAnsi" w:hAnsiTheme="minorHAnsi" w:cstheme="minorHAnsi"/>
          <w:sz w:val="24"/>
          <w:szCs w:val="24"/>
        </w:rPr>
        <w:t>4</w:t>
      </w:r>
      <w:r w:rsidR="00C5084E" w:rsidRPr="004A02E1">
        <w:rPr>
          <w:rFonts w:asciiTheme="minorHAnsi" w:hAnsiTheme="minorHAnsi" w:cstheme="minorHAnsi"/>
          <w:sz w:val="24"/>
          <w:szCs w:val="24"/>
        </w:rPr>
        <w:t>.</w:t>
      </w:r>
    </w:p>
    <w:p w14:paraId="0EED1FA9" w14:textId="77777777" w:rsidR="005A3B4F" w:rsidRPr="00D52799" w:rsidRDefault="005A3B4F" w:rsidP="00374B19">
      <w:pPr>
        <w:pStyle w:val="ListaColorida-nfase11"/>
        <w:spacing w:line="320" w:lineRule="exact"/>
        <w:ind w:left="0"/>
        <w:jc w:val="both"/>
        <w:rPr>
          <w:rFonts w:asciiTheme="minorHAnsi" w:hAnsiTheme="minorHAnsi" w:cstheme="minorHAnsi"/>
          <w:sz w:val="24"/>
          <w:szCs w:val="24"/>
        </w:rPr>
      </w:pPr>
    </w:p>
    <w:p w14:paraId="39E43DBC" w14:textId="77777777" w:rsidR="005A3B4F" w:rsidRPr="00D52799" w:rsidRDefault="005A3B4F" w:rsidP="00374B19">
      <w:pPr>
        <w:pStyle w:val="ListaColorida-nfase11"/>
        <w:numPr>
          <w:ilvl w:val="1"/>
          <w:numId w:val="34"/>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As Debêntures resgatadas pela Emissora, conforme previsto nesta Cláusula, ser</w:t>
      </w:r>
      <w:r w:rsidR="00991D0E" w:rsidRPr="00D52799">
        <w:rPr>
          <w:rFonts w:asciiTheme="minorHAnsi" w:hAnsiTheme="minorHAnsi" w:cstheme="minorHAnsi"/>
          <w:sz w:val="24"/>
          <w:szCs w:val="24"/>
        </w:rPr>
        <w:t>ão obrigatoriamente canceladas.</w:t>
      </w:r>
    </w:p>
    <w:p w14:paraId="042116A3" w14:textId="77777777" w:rsidR="00991D0E" w:rsidRPr="00D52799" w:rsidRDefault="00991D0E" w:rsidP="00374B19">
      <w:pPr>
        <w:pStyle w:val="ListaColorida-nfase11"/>
        <w:spacing w:line="320" w:lineRule="exact"/>
        <w:ind w:left="0"/>
        <w:jc w:val="both"/>
        <w:rPr>
          <w:rFonts w:asciiTheme="minorHAnsi" w:hAnsiTheme="minorHAnsi" w:cstheme="minorHAnsi"/>
          <w:sz w:val="24"/>
          <w:szCs w:val="24"/>
        </w:rPr>
      </w:pPr>
    </w:p>
    <w:p w14:paraId="046E2DAE" w14:textId="77777777" w:rsidR="00FD26B3" w:rsidRPr="00D52799" w:rsidRDefault="00FD26B3" w:rsidP="00374B19">
      <w:pPr>
        <w:pStyle w:val="ListaColorida-nfase11"/>
        <w:spacing w:line="320" w:lineRule="exact"/>
        <w:ind w:left="0"/>
        <w:jc w:val="center"/>
        <w:rPr>
          <w:rFonts w:asciiTheme="minorHAnsi" w:hAnsiTheme="minorHAnsi" w:cstheme="minorHAnsi"/>
          <w:b/>
          <w:smallCaps/>
          <w:sz w:val="24"/>
          <w:szCs w:val="24"/>
        </w:rPr>
      </w:pPr>
      <w:r w:rsidRPr="00D52799">
        <w:rPr>
          <w:rFonts w:asciiTheme="minorHAnsi" w:hAnsiTheme="minorHAnsi" w:cstheme="minorHAnsi"/>
          <w:b/>
          <w:sz w:val="24"/>
          <w:szCs w:val="24"/>
        </w:rPr>
        <w:t xml:space="preserve">CLÁUSULA </w:t>
      </w:r>
      <w:r w:rsidR="00695A15" w:rsidRPr="00D52799">
        <w:rPr>
          <w:rFonts w:asciiTheme="minorHAnsi" w:hAnsiTheme="minorHAnsi" w:cstheme="minorHAnsi"/>
          <w:b/>
          <w:sz w:val="24"/>
          <w:szCs w:val="24"/>
        </w:rPr>
        <w:t>DÉCIMA SEGUNDA</w:t>
      </w:r>
      <w:r w:rsidRPr="00D52799">
        <w:rPr>
          <w:rFonts w:asciiTheme="minorHAnsi" w:hAnsiTheme="minorHAnsi" w:cstheme="minorHAnsi"/>
          <w:b/>
          <w:sz w:val="24"/>
          <w:szCs w:val="24"/>
        </w:rPr>
        <w:t xml:space="preserve"> – </w:t>
      </w:r>
      <w:r w:rsidRPr="00D52799">
        <w:rPr>
          <w:rFonts w:asciiTheme="minorHAnsi" w:hAnsiTheme="minorHAnsi" w:cstheme="minorHAnsi"/>
          <w:b/>
          <w:color w:val="000000"/>
          <w:sz w:val="24"/>
          <w:szCs w:val="24"/>
        </w:rPr>
        <w:t>VENCIMENTO ANTECIPADO</w:t>
      </w:r>
    </w:p>
    <w:p w14:paraId="11DB241C" w14:textId="77777777" w:rsidR="00FD26B3" w:rsidRPr="00D52799" w:rsidRDefault="00FD26B3" w:rsidP="00374B19">
      <w:pPr>
        <w:tabs>
          <w:tab w:val="left" w:pos="720"/>
        </w:tabs>
        <w:spacing w:line="320" w:lineRule="exact"/>
        <w:contextualSpacing/>
        <w:jc w:val="both"/>
        <w:rPr>
          <w:rFonts w:asciiTheme="minorHAnsi" w:eastAsia="Arial Unicode MS" w:hAnsiTheme="minorHAnsi" w:cstheme="minorHAnsi"/>
          <w:w w:val="0"/>
          <w:sz w:val="24"/>
          <w:szCs w:val="24"/>
        </w:rPr>
      </w:pPr>
    </w:p>
    <w:p w14:paraId="1F050CFB" w14:textId="62BF7B25" w:rsidR="00FD26B3" w:rsidRPr="00D52799" w:rsidRDefault="00745A9F" w:rsidP="00374B19">
      <w:pPr>
        <w:pStyle w:val="ListaColorida-nfase11"/>
        <w:numPr>
          <w:ilvl w:val="1"/>
          <w:numId w:val="23"/>
        </w:numPr>
        <w:spacing w:line="320" w:lineRule="exact"/>
        <w:ind w:left="0" w:firstLine="0"/>
        <w:jc w:val="both"/>
        <w:rPr>
          <w:rFonts w:asciiTheme="minorHAnsi" w:eastAsia="Arial Unicode MS" w:hAnsiTheme="minorHAnsi" w:cstheme="minorHAnsi"/>
          <w:w w:val="0"/>
          <w:sz w:val="24"/>
          <w:szCs w:val="24"/>
        </w:rPr>
      </w:pPr>
      <w:r w:rsidRPr="00D52799">
        <w:rPr>
          <w:rFonts w:asciiTheme="minorHAnsi" w:hAnsiTheme="minorHAnsi" w:cstheme="minorHAnsi"/>
          <w:sz w:val="24"/>
          <w:szCs w:val="24"/>
        </w:rPr>
        <w:t>Sem prejuízo dos demais eventos que venham a ser previstos nos documentos da Operação, n</w:t>
      </w:r>
      <w:r w:rsidR="00FD26B3" w:rsidRPr="00D52799">
        <w:rPr>
          <w:rFonts w:asciiTheme="minorHAnsi" w:hAnsiTheme="minorHAnsi" w:cstheme="minorHAnsi"/>
          <w:sz w:val="24"/>
          <w:szCs w:val="24"/>
        </w:rPr>
        <w:t>a ocorrência dos seguintes eventos de inadimplemento ("</w:t>
      </w:r>
      <w:r w:rsidR="00FD26B3" w:rsidRPr="00D52799">
        <w:rPr>
          <w:rFonts w:asciiTheme="minorHAnsi" w:hAnsiTheme="minorHAnsi" w:cstheme="minorHAnsi"/>
          <w:sz w:val="24"/>
          <w:szCs w:val="24"/>
          <w:u w:val="single"/>
        </w:rPr>
        <w:t>Evento</w:t>
      </w:r>
      <w:r w:rsidR="00234871" w:rsidRPr="00D52799">
        <w:rPr>
          <w:rFonts w:asciiTheme="minorHAnsi" w:hAnsiTheme="minorHAnsi" w:cstheme="minorHAnsi"/>
          <w:sz w:val="24"/>
          <w:szCs w:val="24"/>
          <w:u w:val="single"/>
        </w:rPr>
        <w:t>s</w:t>
      </w:r>
      <w:r w:rsidR="00FD26B3" w:rsidRPr="00D52799">
        <w:rPr>
          <w:rFonts w:asciiTheme="minorHAnsi" w:hAnsiTheme="minorHAnsi" w:cstheme="minorHAnsi"/>
          <w:sz w:val="24"/>
          <w:szCs w:val="24"/>
          <w:u w:val="single"/>
        </w:rPr>
        <w:t xml:space="preserve"> de Inadimplemento</w:t>
      </w:r>
      <w:r w:rsidR="00FD26B3" w:rsidRPr="00D52799">
        <w:rPr>
          <w:rFonts w:asciiTheme="minorHAnsi" w:hAnsiTheme="minorHAnsi" w:cstheme="minorHAnsi"/>
          <w:sz w:val="24"/>
          <w:szCs w:val="24"/>
        </w:rPr>
        <w:t>"), a Debenturista deverá convocar a Assembleia Geral</w:t>
      </w:r>
      <w:r w:rsidR="004B210F" w:rsidRPr="00D52799">
        <w:rPr>
          <w:rFonts w:asciiTheme="minorHAnsi" w:hAnsiTheme="minorHAnsi" w:cstheme="minorHAnsi"/>
          <w:sz w:val="24"/>
          <w:szCs w:val="24"/>
        </w:rPr>
        <w:t xml:space="preserve"> de Debenturista</w:t>
      </w:r>
      <w:r w:rsidR="00FD26B3" w:rsidRPr="00D52799">
        <w:rPr>
          <w:rFonts w:asciiTheme="minorHAnsi" w:hAnsiTheme="minorHAnsi" w:cstheme="minorHAnsi"/>
          <w:sz w:val="24"/>
          <w:szCs w:val="24"/>
        </w:rPr>
        <w:t>, para que esta se manifeste sobre a eventual declaração de vencimento antecipado das Debêntures a seu exclusivo critério e a qualquer tempo:</w:t>
      </w:r>
    </w:p>
    <w:p w14:paraId="1FCFC59D" w14:textId="77777777" w:rsidR="00FD26B3" w:rsidRPr="00D52799" w:rsidRDefault="00FD26B3" w:rsidP="00374B19">
      <w:pPr>
        <w:tabs>
          <w:tab w:val="left" w:pos="567"/>
        </w:tabs>
        <w:spacing w:line="320" w:lineRule="exact"/>
        <w:contextualSpacing/>
        <w:jc w:val="both"/>
        <w:rPr>
          <w:rFonts w:asciiTheme="minorHAnsi" w:eastAsia="Arial Unicode MS" w:hAnsiTheme="minorHAnsi" w:cstheme="minorHAnsi"/>
          <w:w w:val="0"/>
          <w:sz w:val="24"/>
          <w:szCs w:val="24"/>
        </w:rPr>
      </w:pPr>
    </w:p>
    <w:p w14:paraId="00DCD601" w14:textId="0C7878B6"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ocorrência de qualquer uma das situações previstas nos artigos 333 e 1425 </w:t>
      </w:r>
      <w:r w:rsidR="00923DC1" w:rsidRPr="00D52799">
        <w:rPr>
          <w:rFonts w:asciiTheme="minorHAnsi" w:hAnsiTheme="minorHAnsi" w:cstheme="minorHAnsi"/>
          <w:sz w:val="24"/>
          <w:szCs w:val="24"/>
        </w:rPr>
        <w:t>d</w:t>
      </w:r>
      <w:r w:rsidR="00A26EEE" w:rsidRPr="00D52799">
        <w:rPr>
          <w:rFonts w:asciiTheme="minorHAnsi" w:hAnsiTheme="minorHAnsi" w:cstheme="minorHAnsi"/>
          <w:sz w:val="24"/>
          <w:szCs w:val="24"/>
        </w:rPr>
        <w:t>a Lei nº 10.406, de 10 de janeiro de 2002, conforme alterada</w:t>
      </w:r>
      <w:r w:rsidRPr="00D52799">
        <w:rPr>
          <w:rFonts w:asciiTheme="minorHAnsi" w:hAnsiTheme="minorHAnsi" w:cstheme="minorHAnsi"/>
          <w:sz w:val="24"/>
          <w:szCs w:val="24"/>
        </w:rPr>
        <w:t>, sendo aplicáveis seus diferentes incisos conforme a exist</w:t>
      </w:r>
      <w:r w:rsidR="006801C1" w:rsidRPr="00D52799">
        <w:rPr>
          <w:rFonts w:asciiTheme="minorHAnsi" w:hAnsiTheme="minorHAnsi" w:cstheme="minorHAnsi"/>
          <w:sz w:val="24"/>
          <w:szCs w:val="24"/>
        </w:rPr>
        <w:t>ência ou não de garantias à Emissão</w:t>
      </w:r>
      <w:r w:rsidRPr="00D52799">
        <w:rPr>
          <w:rFonts w:asciiTheme="minorHAnsi" w:hAnsiTheme="minorHAnsi" w:cstheme="minorHAnsi"/>
          <w:sz w:val="24"/>
          <w:szCs w:val="24"/>
        </w:rPr>
        <w:t>;</w:t>
      </w:r>
    </w:p>
    <w:p w14:paraId="330AA028"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39AEF66D" w14:textId="27DF290C"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mora ou inadimplemento das obrigações, pecuniárias ou não, previstas nesta </w:t>
      </w:r>
      <w:r w:rsidR="001A6602" w:rsidRPr="00D52799">
        <w:rPr>
          <w:rFonts w:asciiTheme="minorHAnsi" w:hAnsiTheme="minorHAnsi" w:cstheme="minorHAnsi"/>
          <w:sz w:val="24"/>
          <w:szCs w:val="24"/>
        </w:rPr>
        <w:t>Escritura de Emissão</w:t>
      </w:r>
      <w:r w:rsidRPr="00D52799">
        <w:rPr>
          <w:rFonts w:asciiTheme="minorHAnsi" w:hAnsiTheme="minorHAnsi" w:cstheme="minorHAnsi"/>
          <w:sz w:val="24"/>
          <w:szCs w:val="24"/>
        </w:rPr>
        <w:t xml:space="preserve"> ou em qualquer outro título ou instrumento emitido ou celebrado com o Credor, suas afiliadas ou controladas, incluindo os instrumentos relacionados à garantia constituída ou que venham a ser constituídas para o pagamento desta </w:t>
      </w:r>
      <w:r w:rsidR="001A6602" w:rsidRPr="00D52799">
        <w:rPr>
          <w:rFonts w:asciiTheme="minorHAnsi" w:hAnsiTheme="minorHAnsi" w:cstheme="minorHAnsi"/>
          <w:sz w:val="24"/>
          <w:szCs w:val="24"/>
        </w:rPr>
        <w:t>Escritura de Emissão</w:t>
      </w:r>
      <w:r w:rsidRPr="00D52799">
        <w:rPr>
          <w:rFonts w:asciiTheme="minorHAnsi" w:hAnsiTheme="minorHAnsi" w:cstheme="minorHAnsi"/>
          <w:sz w:val="24"/>
          <w:szCs w:val="24"/>
        </w:rPr>
        <w:t xml:space="preserve">, não sanado dentro do prazo de cura devidamente estipulado nos instrumentos, para a hipótese em que a mora ou o inadimplemento tenha ocorrido em outro instrumento que não </w:t>
      </w:r>
      <w:proofErr w:type="spellStart"/>
      <w:r w:rsidRPr="00D52799">
        <w:rPr>
          <w:rFonts w:asciiTheme="minorHAnsi" w:hAnsiTheme="minorHAnsi" w:cstheme="minorHAnsi"/>
          <w:sz w:val="24"/>
          <w:szCs w:val="24"/>
        </w:rPr>
        <w:t>esta</w:t>
      </w:r>
      <w:proofErr w:type="spellEnd"/>
      <w:r w:rsidRPr="00D52799">
        <w:rPr>
          <w:rFonts w:asciiTheme="minorHAnsi" w:hAnsiTheme="minorHAnsi" w:cstheme="minorHAnsi"/>
          <w:sz w:val="24"/>
          <w:szCs w:val="24"/>
        </w:rPr>
        <w:t xml:space="preserve"> </w:t>
      </w:r>
      <w:r w:rsidR="001A6602" w:rsidRPr="00D52799">
        <w:rPr>
          <w:rFonts w:asciiTheme="minorHAnsi" w:hAnsiTheme="minorHAnsi" w:cstheme="minorHAnsi"/>
          <w:sz w:val="24"/>
          <w:szCs w:val="24"/>
        </w:rPr>
        <w:t>Escritura de Emissão</w:t>
      </w:r>
      <w:r w:rsidRPr="00D52799">
        <w:rPr>
          <w:rFonts w:asciiTheme="minorHAnsi" w:hAnsiTheme="minorHAnsi" w:cstheme="minorHAnsi"/>
          <w:sz w:val="24"/>
          <w:szCs w:val="24"/>
        </w:rPr>
        <w:t>;</w:t>
      </w:r>
    </w:p>
    <w:p w14:paraId="0830750D"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46072D6B" w14:textId="0D510754"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descumprimento de obrigações pecuniárias ou vencimento antecipado de qualquer contrato título ou outro instrumento celebrado ou que venha a ser celebrado com quaisquer terceiros, no montante, individual ou agregado, igual ou superior a R</w:t>
      </w:r>
      <w:r w:rsidR="002E58E7" w:rsidRPr="00D52799">
        <w:rPr>
          <w:rFonts w:asciiTheme="minorHAnsi" w:hAnsiTheme="minorHAnsi" w:cstheme="minorHAnsi"/>
          <w:sz w:val="24"/>
          <w:szCs w:val="24"/>
        </w:rPr>
        <w:t xml:space="preserve">$50.000,00 (cinquenta mil </w:t>
      </w:r>
      <w:r w:rsidRPr="00D52799">
        <w:rPr>
          <w:rFonts w:asciiTheme="minorHAnsi" w:hAnsiTheme="minorHAnsi" w:cstheme="minorHAnsi"/>
          <w:sz w:val="24"/>
          <w:szCs w:val="24"/>
        </w:rPr>
        <w:t>reais), não sanado dentro do prazo de cura devidamente estipulado no respectivo contrato, título ou instrumento;</w:t>
      </w:r>
    </w:p>
    <w:p w14:paraId="1C663678"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18444FD8" w14:textId="77777777"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mudança ou alteração do objeto social da </w:t>
      </w:r>
      <w:r w:rsidR="00AF3BEB" w:rsidRPr="00D52799">
        <w:rPr>
          <w:rFonts w:asciiTheme="minorHAnsi" w:hAnsiTheme="minorHAnsi" w:cstheme="minorHAnsi"/>
          <w:sz w:val="24"/>
          <w:szCs w:val="24"/>
        </w:rPr>
        <w:t>Emissora</w:t>
      </w:r>
      <w:r w:rsidRPr="00D52799">
        <w:rPr>
          <w:rFonts w:asciiTheme="minorHAnsi" w:hAnsiTheme="minorHAnsi" w:cstheme="minorHAnsi"/>
          <w:sz w:val="24"/>
          <w:szCs w:val="24"/>
        </w:rPr>
        <w:t xml:space="preserve">, de forma a alterar as suas atuais atividades principais ou a agregar a essas </w:t>
      </w:r>
      <w:proofErr w:type="gramStart"/>
      <w:r w:rsidRPr="00D52799">
        <w:rPr>
          <w:rFonts w:asciiTheme="minorHAnsi" w:hAnsiTheme="minorHAnsi" w:cstheme="minorHAnsi"/>
          <w:sz w:val="24"/>
          <w:szCs w:val="24"/>
        </w:rPr>
        <w:t>atividades novos</w:t>
      </w:r>
      <w:proofErr w:type="gramEnd"/>
      <w:r w:rsidRPr="00D52799">
        <w:rPr>
          <w:rFonts w:asciiTheme="minorHAnsi" w:hAnsiTheme="minorHAnsi" w:cstheme="minorHAnsi"/>
          <w:sz w:val="24"/>
          <w:szCs w:val="24"/>
        </w:rPr>
        <w:t xml:space="preserve"> negócios que tenham </w:t>
      </w:r>
      <w:r w:rsidRPr="00D52799">
        <w:rPr>
          <w:rFonts w:asciiTheme="minorHAnsi" w:hAnsiTheme="minorHAnsi" w:cstheme="minorHAnsi"/>
          <w:sz w:val="24"/>
          <w:szCs w:val="24"/>
        </w:rPr>
        <w:lastRenderedPageBreak/>
        <w:t>prevalência ou possam representar desvios em relação às atividades atualmente desenvolvidas, sem o consentimento prévio por escrito do Credor;</w:t>
      </w:r>
    </w:p>
    <w:p w14:paraId="0FB7D86E"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1AF6A7F7" w14:textId="72D20F2B"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redução do capital social, exceto se </w:t>
      </w:r>
      <w:r w:rsidR="006801C1" w:rsidRPr="00D52799">
        <w:rPr>
          <w:rFonts w:asciiTheme="minorHAnsi" w:hAnsiTheme="minorHAnsi" w:cstheme="minorHAnsi"/>
          <w:sz w:val="24"/>
          <w:szCs w:val="24"/>
        </w:rPr>
        <w:t>previamente autorizada por deliberação em Assembleia Geral</w:t>
      </w:r>
      <w:r w:rsidR="00822A2B" w:rsidRPr="00D52799">
        <w:rPr>
          <w:rFonts w:asciiTheme="minorHAnsi" w:hAnsiTheme="minorHAnsi" w:cstheme="minorHAnsi"/>
          <w:sz w:val="24"/>
          <w:szCs w:val="24"/>
        </w:rPr>
        <w:t xml:space="preserve"> de Debenturista</w:t>
      </w:r>
      <w:r w:rsidRPr="00D52799">
        <w:rPr>
          <w:rFonts w:asciiTheme="minorHAnsi" w:hAnsiTheme="minorHAnsi" w:cstheme="minorHAnsi"/>
          <w:sz w:val="24"/>
          <w:szCs w:val="24"/>
        </w:rPr>
        <w:t xml:space="preserve">; </w:t>
      </w:r>
    </w:p>
    <w:p w14:paraId="03966475"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3B98990C" w14:textId="77777777"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cisão, fusão, incorporação ou qualquer outro tipo de reorganização societária, exceto se tal alteração for realizada com quaisquer de suas controladas, controladoras ou previamente autorizada pelo Credor;</w:t>
      </w:r>
    </w:p>
    <w:p w14:paraId="68343234"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3576F4B8" w14:textId="38BDF77B"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alteração do controle da </w:t>
      </w:r>
      <w:r w:rsidR="00AF3BEB" w:rsidRPr="00D52799">
        <w:rPr>
          <w:rFonts w:asciiTheme="minorHAnsi" w:hAnsiTheme="minorHAnsi" w:cstheme="minorHAnsi"/>
          <w:sz w:val="24"/>
          <w:szCs w:val="24"/>
        </w:rPr>
        <w:t xml:space="preserve">Emissora </w:t>
      </w:r>
      <w:r w:rsidRPr="00D52799">
        <w:rPr>
          <w:rFonts w:asciiTheme="minorHAnsi" w:hAnsiTheme="minorHAnsi" w:cstheme="minorHAnsi"/>
          <w:sz w:val="24"/>
          <w:szCs w:val="24"/>
        </w:rPr>
        <w:t xml:space="preserve">e/ou da Avalista, quando pessoa jurídica, direto ou indireto sem anuência expressa do Credor em relação à continuidade desta </w:t>
      </w:r>
      <w:r w:rsidR="001A6602" w:rsidRPr="00D52799">
        <w:rPr>
          <w:rFonts w:asciiTheme="minorHAnsi" w:hAnsiTheme="minorHAnsi" w:cstheme="minorHAnsi"/>
          <w:sz w:val="24"/>
          <w:szCs w:val="24"/>
        </w:rPr>
        <w:t>Escritura de Emissão</w:t>
      </w:r>
      <w:r w:rsidRPr="00D52799">
        <w:rPr>
          <w:rFonts w:asciiTheme="minorHAnsi" w:hAnsiTheme="minorHAnsi" w:cstheme="minorHAnsi"/>
          <w:sz w:val="24"/>
          <w:szCs w:val="24"/>
        </w:rPr>
        <w:t>;</w:t>
      </w:r>
    </w:p>
    <w:p w14:paraId="2F970C0A"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50B5A343" w14:textId="77777777"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alienação, cessão, doação, contribuição ao capital social ou a transferência, por qualquer meio, de bens, ativos ou direitos de sua propriedade que, no entendimento do Credor, possa(m) levar ao descumprimento de obrigações previstas nesta </w:t>
      </w:r>
      <w:r w:rsidR="001A6602" w:rsidRPr="00D52799">
        <w:rPr>
          <w:rFonts w:asciiTheme="minorHAnsi" w:hAnsiTheme="minorHAnsi" w:cstheme="minorHAnsi"/>
          <w:sz w:val="24"/>
          <w:szCs w:val="24"/>
        </w:rPr>
        <w:t>Escritura de Emissão</w:t>
      </w:r>
      <w:r w:rsidRPr="00D52799">
        <w:rPr>
          <w:rFonts w:asciiTheme="minorHAnsi" w:hAnsiTheme="minorHAnsi" w:cstheme="minorHAnsi"/>
          <w:sz w:val="24"/>
          <w:szCs w:val="24"/>
        </w:rPr>
        <w:t>;</w:t>
      </w:r>
    </w:p>
    <w:p w14:paraId="6345340E"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70EADA72" w14:textId="5037A994"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qualquer protesto de títulos ou for(em) </w:t>
      </w:r>
      <w:proofErr w:type="gramStart"/>
      <w:r w:rsidRPr="00D52799">
        <w:rPr>
          <w:rFonts w:asciiTheme="minorHAnsi" w:hAnsiTheme="minorHAnsi" w:cstheme="minorHAnsi"/>
          <w:sz w:val="24"/>
          <w:szCs w:val="24"/>
        </w:rPr>
        <w:t>negativados</w:t>
      </w:r>
      <w:proofErr w:type="gramEnd"/>
      <w:r w:rsidRPr="00D52799">
        <w:rPr>
          <w:rFonts w:asciiTheme="minorHAnsi" w:hAnsiTheme="minorHAnsi" w:cstheme="minorHAnsi"/>
          <w:sz w:val="24"/>
          <w:szCs w:val="24"/>
        </w:rPr>
        <w:t xml:space="preserve"> em quaisquer cadastros dos órgãos de proteção ao crédito, como SPC e SERASA, Cadastro de Emitentes de Cheques sem Fundo - CCF ou Sistema de Informações de Crédito do Banco Central, cujo valor individual ou agregado seja superior a R</w:t>
      </w:r>
      <w:r w:rsidR="00A77E72" w:rsidRPr="00D52799">
        <w:rPr>
          <w:rFonts w:asciiTheme="minorHAnsi" w:hAnsiTheme="minorHAnsi" w:cstheme="minorHAnsi"/>
          <w:sz w:val="24"/>
          <w:szCs w:val="24"/>
        </w:rPr>
        <w:t xml:space="preserve">$2.000.000,00 (dois milhões de </w:t>
      </w:r>
      <w:r w:rsidRPr="00D52799">
        <w:rPr>
          <w:rFonts w:asciiTheme="minorHAnsi" w:hAnsiTheme="minorHAnsi" w:cstheme="minorHAnsi"/>
          <w:sz w:val="24"/>
          <w:szCs w:val="24"/>
        </w:rPr>
        <w:t>reais) e que não seja(m) devidamente sustado(s) ou levantado(s) por medida judicial ou extrajudicial em até 5 (cinco) dias úteis contados do efetivo protesto ou negativação;</w:t>
      </w:r>
    </w:p>
    <w:p w14:paraId="5F092FB4"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7E77F549" w14:textId="77777777"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ocorrência de: (a) liquidação, dissolução, extinção ou decretação de falência; (b) pedido de autofalência; (c) pedido de falência formulado por terceiros e não devidamente elidido no prazo legal; (d) propositura de plano de recuperação extrajudicial a qualquer credor ou classe de credores, independentemente de ter sido requerida ou obtida homologação judicial do referido plano; (e) ingresso em juízo com requerimento de recuperação judicial, independentemente de deferimento do processamento de recuperação ou de sua concessão pelo juízo competente; (f) encerramento das atividades da </w:t>
      </w:r>
      <w:r w:rsidR="00AF3BEB" w:rsidRPr="00D52799">
        <w:rPr>
          <w:rFonts w:asciiTheme="minorHAnsi" w:hAnsiTheme="minorHAnsi" w:cstheme="minorHAnsi"/>
          <w:sz w:val="24"/>
          <w:szCs w:val="24"/>
        </w:rPr>
        <w:t>Emissora</w:t>
      </w:r>
      <w:r w:rsidRPr="00D52799">
        <w:rPr>
          <w:rFonts w:asciiTheme="minorHAnsi" w:hAnsiTheme="minorHAnsi" w:cstheme="minorHAnsi"/>
          <w:sz w:val="24"/>
          <w:szCs w:val="24"/>
        </w:rPr>
        <w:t>;</w:t>
      </w:r>
    </w:p>
    <w:p w14:paraId="5B09FD1C"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2940044C" w14:textId="3DA1EC69"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trânsito em julgado de qualquer decisão condenatória, seja judicial ou administrativa, cujo valor individual ou agregado seja superior a R$</w:t>
      </w:r>
      <w:r w:rsidR="00A77E72" w:rsidRPr="00D52799">
        <w:rPr>
          <w:rFonts w:asciiTheme="minorHAnsi" w:hAnsiTheme="minorHAnsi" w:cstheme="minorHAnsi"/>
          <w:sz w:val="24"/>
          <w:szCs w:val="24"/>
        </w:rPr>
        <w:t>3.000.000,00</w:t>
      </w:r>
      <w:r w:rsidR="003F7B3A" w:rsidRPr="00D52799">
        <w:rPr>
          <w:rFonts w:asciiTheme="minorHAnsi" w:hAnsiTheme="minorHAnsi" w:cstheme="minorHAnsi"/>
          <w:sz w:val="24"/>
          <w:szCs w:val="24"/>
        </w:rPr>
        <w:t xml:space="preserve"> </w:t>
      </w:r>
      <w:r w:rsidR="00A77E72" w:rsidRPr="00D52799">
        <w:rPr>
          <w:rFonts w:asciiTheme="minorHAnsi" w:hAnsiTheme="minorHAnsi" w:cstheme="minorHAnsi"/>
          <w:sz w:val="24"/>
          <w:szCs w:val="24"/>
        </w:rPr>
        <w:t xml:space="preserve">(três milhões de </w:t>
      </w:r>
      <w:r w:rsidRPr="00D52799">
        <w:rPr>
          <w:rFonts w:asciiTheme="minorHAnsi" w:hAnsiTheme="minorHAnsi" w:cstheme="minorHAnsi"/>
          <w:sz w:val="24"/>
          <w:szCs w:val="24"/>
        </w:rPr>
        <w:t xml:space="preserve">reais) e que, a critério do Credor, possa colocar em risco a garantia eventualmente constituída e/ou o cumprimento de obrigações assumidas nesta </w:t>
      </w:r>
      <w:r w:rsidR="001A6602" w:rsidRPr="00D52799">
        <w:rPr>
          <w:rFonts w:asciiTheme="minorHAnsi" w:hAnsiTheme="minorHAnsi" w:cstheme="minorHAnsi"/>
          <w:sz w:val="24"/>
          <w:szCs w:val="24"/>
        </w:rPr>
        <w:t>Escritura de Emissão</w:t>
      </w:r>
      <w:r w:rsidRPr="00D52799">
        <w:rPr>
          <w:rFonts w:asciiTheme="minorHAnsi" w:hAnsiTheme="minorHAnsi" w:cstheme="minorHAnsi"/>
          <w:sz w:val="24"/>
          <w:szCs w:val="24"/>
        </w:rPr>
        <w:t>;</w:t>
      </w:r>
      <w:r w:rsidR="0020248E" w:rsidRPr="00D52799">
        <w:rPr>
          <w:rFonts w:asciiTheme="minorHAnsi" w:hAnsiTheme="minorHAnsi" w:cstheme="minorHAnsi"/>
          <w:sz w:val="24"/>
          <w:szCs w:val="24"/>
        </w:rPr>
        <w:t xml:space="preserve"> </w:t>
      </w:r>
    </w:p>
    <w:p w14:paraId="17F1AB62"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2D4884ED" w14:textId="39DB288E"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lastRenderedPageBreak/>
        <w:t>sentença condenatória em primeira instância relacionada a qualquer demanda judicial ou administrativa cujo valor individual ou agregado seja superior a R</w:t>
      </w:r>
      <w:r w:rsidR="00A77E72" w:rsidRPr="00D52799">
        <w:rPr>
          <w:rFonts w:asciiTheme="minorHAnsi" w:hAnsiTheme="minorHAnsi" w:cstheme="minorHAnsi"/>
          <w:sz w:val="24"/>
          <w:szCs w:val="24"/>
        </w:rPr>
        <w:t xml:space="preserve">$ 10.000.000,00 (dez milhões de </w:t>
      </w:r>
      <w:r w:rsidRPr="00D52799">
        <w:rPr>
          <w:rFonts w:asciiTheme="minorHAnsi" w:hAnsiTheme="minorHAnsi" w:cstheme="minorHAnsi"/>
          <w:sz w:val="24"/>
          <w:szCs w:val="24"/>
        </w:rPr>
        <w:t xml:space="preserve">reais) e que, a critério do Credor, possa colocar em risco a garantia eventualmente constituída e/ou o cumprimento de obrigações assumidas nesta </w:t>
      </w:r>
      <w:r w:rsidR="001A6602" w:rsidRPr="00D52799">
        <w:rPr>
          <w:rFonts w:asciiTheme="minorHAnsi" w:hAnsiTheme="minorHAnsi" w:cstheme="minorHAnsi"/>
          <w:sz w:val="24"/>
          <w:szCs w:val="24"/>
        </w:rPr>
        <w:t>Escritura de Emissão</w:t>
      </w:r>
      <w:r w:rsidRPr="00D52799">
        <w:rPr>
          <w:rFonts w:asciiTheme="minorHAnsi" w:hAnsiTheme="minorHAnsi" w:cstheme="minorHAnsi"/>
          <w:sz w:val="24"/>
          <w:szCs w:val="24"/>
        </w:rPr>
        <w:t>;</w:t>
      </w:r>
      <w:r w:rsidR="00A33F48" w:rsidRPr="00D52799">
        <w:rPr>
          <w:rFonts w:asciiTheme="minorHAnsi" w:hAnsiTheme="minorHAnsi" w:cstheme="minorHAnsi"/>
          <w:sz w:val="24"/>
          <w:szCs w:val="24"/>
        </w:rPr>
        <w:t xml:space="preserve"> </w:t>
      </w:r>
      <w:r w:rsidR="00233347" w:rsidRPr="00D52799">
        <w:rPr>
          <w:rFonts w:asciiTheme="minorHAnsi" w:hAnsiTheme="minorHAnsi" w:cstheme="minorHAnsi"/>
          <w:sz w:val="24"/>
          <w:szCs w:val="24"/>
        </w:rPr>
        <w:tab/>
      </w:r>
    </w:p>
    <w:p w14:paraId="52204606"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3B2B2A6C" w14:textId="77777777"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fornecimento ao Credor, diretamente ou através de prepostos ou mandatários, informações incompletas, falsas ou alteradas, inclusive através de documento público ou particular de qualquer natureza, ou omissão de informações que se fossem do conhecimento do Credor poderiam alterar o julgamento a respeito da concessão do crédito objeto desta </w:t>
      </w:r>
      <w:r w:rsidR="001A6602" w:rsidRPr="00D52799">
        <w:rPr>
          <w:rFonts w:asciiTheme="minorHAnsi" w:hAnsiTheme="minorHAnsi" w:cstheme="minorHAnsi"/>
          <w:sz w:val="24"/>
          <w:szCs w:val="24"/>
        </w:rPr>
        <w:t>Escritura de Emissão</w:t>
      </w:r>
      <w:r w:rsidRPr="00D52799">
        <w:rPr>
          <w:rFonts w:asciiTheme="minorHAnsi" w:hAnsiTheme="minorHAnsi" w:cstheme="minorHAnsi"/>
          <w:sz w:val="24"/>
          <w:szCs w:val="24"/>
        </w:rPr>
        <w:t xml:space="preserve">; </w:t>
      </w:r>
    </w:p>
    <w:p w14:paraId="02074DB3"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6D3C850C" w14:textId="77777777"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não renovação, cancelamento, revogação ou suspensão das autorizações, concessões, subvenções, alvarás ou licenças, exceto ambientais, exigidas para o regular exercício das atividades desenvolvidas pela </w:t>
      </w:r>
      <w:r w:rsidR="00AF3BEB" w:rsidRPr="00D52799">
        <w:rPr>
          <w:rFonts w:asciiTheme="minorHAnsi" w:hAnsiTheme="minorHAnsi" w:cstheme="minorHAnsi"/>
          <w:sz w:val="24"/>
          <w:szCs w:val="24"/>
        </w:rPr>
        <w:t>Emissora</w:t>
      </w:r>
      <w:r w:rsidRPr="00D52799">
        <w:rPr>
          <w:rFonts w:asciiTheme="minorHAnsi" w:hAnsiTheme="minorHAnsi" w:cstheme="minorHAnsi"/>
          <w:sz w:val="24"/>
          <w:szCs w:val="24"/>
        </w:rPr>
        <w:t xml:space="preserve">, que afete de forma significativa o regular exercício das atividades desenvolvidas pela </w:t>
      </w:r>
      <w:r w:rsidR="00AF3BEB" w:rsidRPr="00D52799">
        <w:rPr>
          <w:rFonts w:asciiTheme="minorHAnsi" w:hAnsiTheme="minorHAnsi" w:cstheme="minorHAnsi"/>
          <w:sz w:val="24"/>
          <w:szCs w:val="24"/>
        </w:rPr>
        <w:t>Emissora</w:t>
      </w:r>
      <w:r w:rsidRPr="00D52799">
        <w:rPr>
          <w:rFonts w:asciiTheme="minorHAnsi" w:hAnsiTheme="minorHAnsi" w:cstheme="minorHAnsi"/>
          <w:sz w:val="24"/>
          <w:szCs w:val="24"/>
        </w:rPr>
        <w:t xml:space="preserve">, exceto se, dentro do prazo de 30 (trinta) dias a contar da data de tal não renovação, cancelamento, revogação ou suspensão, a </w:t>
      </w:r>
      <w:r w:rsidR="00AF3BEB" w:rsidRPr="00D52799">
        <w:rPr>
          <w:rFonts w:asciiTheme="minorHAnsi" w:hAnsiTheme="minorHAnsi" w:cstheme="minorHAnsi"/>
          <w:sz w:val="24"/>
          <w:szCs w:val="24"/>
        </w:rPr>
        <w:t xml:space="preserve">Emissora </w:t>
      </w:r>
      <w:r w:rsidRPr="00D52799">
        <w:rPr>
          <w:rFonts w:asciiTheme="minorHAnsi" w:hAnsiTheme="minorHAnsi" w:cstheme="minorHAnsi"/>
          <w:sz w:val="24"/>
          <w:szCs w:val="24"/>
        </w:rPr>
        <w:t xml:space="preserve">comprove a existência de provimento jurisdicional autorizando a regular continuidade das atividades da </w:t>
      </w:r>
      <w:r w:rsidR="00AF3BEB" w:rsidRPr="00D52799">
        <w:rPr>
          <w:rFonts w:asciiTheme="minorHAnsi" w:hAnsiTheme="minorHAnsi" w:cstheme="minorHAnsi"/>
          <w:sz w:val="24"/>
          <w:szCs w:val="24"/>
        </w:rPr>
        <w:t xml:space="preserve">Emissora </w:t>
      </w:r>
      <w:r w:rsidRPr="00D52799">
        <w:rPr>
          <w:rFonts w:asciiTheme="minorHAnsi" w:hAnsiTheme="minorHAnsi" w:cstheme="minorHAnsi"/>
          <w:sz w:val="24"/>
          <w:szCs w:val="24"/>
        </w:rPr>
        <w:t>até a renovação ou obtenção da referida licença ou autorização;</w:t>
      </w:r>
    </w:p>
    <w:p w14:paraId="45C8FFF8"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4B109925" w14:textId="77777777"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não renovação, cancelamento, revogação ou suspensão das autorizações ou licenças de natureza ambiental exigidas para o regular exercício das atividades desenvolvidas pela </w:t>
      </w:r>
      <w:r w:rsidR="00AF3BEB" w:rsidRPr="00D52799">
        <w:rPr>
          <w:rFonts w:asciiTheme="minorHAnsi" w:hAnsiTheme="minorHAnsi" w:cstheme="minorHAnsi"/>
          <w:sz w:val="24"/>
          <w:szCs w:val="24"/>
        </w:rPr>
        <w:t xml:space="preserve">Emissora </w:t>
      </w:r>
      <w:r w:rsidRPr="00D52799">
        <w:rPr>
          <w:rFonts w:asciiTheme="minorHAnsi" w:hAnsiTheme="minorHAnsi" w:cstheme="minorHAnsi"/>
          <w:sz w:val="24"/>
          <w:szCs w:val="24"/>
        </w:rPr>
        <w:t xml:space="preserve">que afete de forma significativa o regular exercício das atividades desenvolvidas pela </w:t>
      </w:r>
      <w:r w:rsidR="00AF3BEB" w:rsidRPr="00D52799">
        <w:rPr>
          <w:rFonts w:asciiTheme="minorHAnsi" w:hAnsiTheme="minorHAnsi" w:cstheme="minorHAnsi"/>
          <w:sz w:val="24"/>
          <w:szCs w:val="24"/>
        </w:rPr>
        <w:t>Emissora</w:t>
      </w:r>
      <w:r w:rsidRPr="00D52799">
        <w:rPr>
          <w:rFonts w:asciiTheme="minorHAnsi" w:hAnsiTheme="minorHAnsi" w:cstheme="minorHAnsi"/>
          <w:sz w:val="24"/>
          <w:szCs w:val="24"/>
        </w:rPr>
        <w:t>;</w:t>
      </w:r>
    </w:p>
    <w:p w14:paraId="56D0084A"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05DAF5A6" w14:textId="77777777"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caso exista qualquer procedimento administrativo ou judicial relacionado a práticas contrárias a qualquer Obrigação Anticorrupção (abaixo definidas);</w:t>
      </w:r>
    </w:p>
    <w:p w14:paraId="324FED7B"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3F56692A" w14:textId="6491DD61"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caso seja verificada a inveracidade ou inexatidão, a qualquer tempo, das declarações prestadas pela </w:t>
      </w:r>
      <w:r w:rsidR="00AF3BEB" w:rsidRPr="00D52799">
        <w:rPr>
          <w:rFonts w:asciiTheme="minorHAnsi" w:hAnsiTheme="minorHAnsi" w:cstheme="minorHAnsi"/>
          <w:sz w:val="24"/>
          <w:szCs w:val="24"/>
        </w:rPr>
        <w:t xml:space="preserve">Emissora </w:t>
      </w:r>
      <w:r w:rsidRPr="00D52799">
        <w:rPr>
          <w:rFonts w:asciiTheme="minorHAnsi" w:hAnsiTheme="minorHAnsi" w:cstheme="minorHAnsi"/>
          <w:sz w:val="24"/>
          <w:szCs w:val="24"/>
        </w:rPr>
        <w:t xml:space="preserve">e/ou </w:t>
      </w:r>
      <w:r w:rsidR="000801C5" w:rsidRPr="00D52799">
        <w:rPr>
          <w:rFonts w:asciiTheme="minorHAnsi" w:hAnsiTheme="minorHAnsi" w:cstheme="minorHAnsi"/>
          <w:sz w:val="24"/>
          <w:szCs w:val="24"/>
        </w:rPr>
        <w:t>pela</w:t>
      </w:r>
      <w:r w:rsidRPr="00D52799">
        <w:rPr>
          <w:rFonts w:asciiTheme="minorHAnsi" w:hAnsiTheme="minorHAnsi" w:cstheme="minorHAnsi"/>
          <w:sz w:val="24"/>
          <w:szCs w:val="24"/>
        </w:rPr>
        <w:t xml:space="preserve"> Avalista, seja nesta </w:t>
      </w:r>
      <w:r w:rsidR="001A6602" w:rsidRPr="00D52799">
        <w:rPr>
          <w:rFonts w:asciiTheme="minorHAnsi" w:hAnsiTheme="minorHAnsi" w:cstheme="minorHAnsi"/>
          <w:sz w:val="24"/>
          <w:szCs w:val="24"/>
        </w:rPr>
        <w:t>Escritura de Emissão ou em quaisquer dos demais documentos da Operação</w:t>
      </w:r>
      <w:r w:rsidRPr="00D52799">
        <w:rPr>
          <w:rFonts w:asciiTheme="minorHAnsi" w:hAnsiTheme="minorHAnsi" w:cstheme="minorHAnsi"/>
          <w:sz w:val="24"/>
          <w:szCs w:val="24"/>
        </w:rPr>
        <w:t>;</w:t>
      </w:r>
    </w:p>
    <w:p w14:paraId="710D5628"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27AF3DEF" w14:textId="10FC4F11" w:rsidR="00D00BED" w:rsidRPr="00D52799" w:rsidRDefault="00D00BED"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cessão, promessa de cessão ou qualquer forma de transferência ou promessa de transferência a terceiros, pela Emissora e/ou pel</w:t>
      </w:r>
      <w:r w:rsidR="000801C5" w:rsidRPr="00D52799">
        <w:rPr>
          <w:rFonts w:asciiTheme="minorHAnsi" w:hAnsiTheme="minorHAnsi" w:cstheme="minorHAnsi"/>
          <w:sz w:val="24"/>
          <w:szCs w:val="24"/>
        </w:rPr>
        <w:t>a</w:t>
      </w:r>
      <w:r w:rsidRPr="00D52799">
        <w:rPr>
          <w:rFonts w:asciiTheme="minorHAnsi" w:hAnsiTheme="minorHAnsi" w:cstheme="minorHAnsi"/>
          <w:sz w:val="24"/>
          <w:szCs w:val="24"/>
        </w:rPr>
        <w:t xml:space="preserve"> Avalista, conforme o caso, das obrigações assumidas nesta Escritura de Emissão ou em quaisquer dos documentos da Operação de que seja parte sem a prévia e expressa concordância da Debenturista;</w:t>
      </w:r>
    </w:p>
    <w:p w14:paraId="08E7C7FA" w14:textId="77777777" w:rsidR="00D00BED" w:rsidRPr="00D52799" w:rsidRDefault="00D00BED" w:rsidP="00374B19">
      <w:pPr>
        <w:autoSpaceDE w:val="0"/>
        <w:autoSpaceDN w:val="0"/>
        <w:adjustRightInd w:val="0"/>
        <w:spacing w:line="320" w:lineRule="exact"/>
        <w:jc w:val="both"/>
        <w:rPr>
          <w:rFonts w:asciiTheme="minorHAnsi" w:hAnsiTheme="minorHAnsi" w:cstheme="minorHAnsi"/>
          <w:sz w:val="24"/>
          <w:szCs w:val="24"/>
        </w:rPr>
      </w:pPr>
    </w:p>
    <w:p w14:paraId="3EEF869B" w14:textId="3A71F952" w:rsidR="00D00BED" w:rsidRPr="00D52799" w:rsidRDefault="00D00BED"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caso a </w:t>
      </w:r>
      <w:r w:rsidR="00662E4E" w:rsidRPr="00D52799">
        <w:rPr>
          <w:rFonts w:asciiTheme="minorHAnsi" w:hAnsiTheme="minorHAnsi" w:cstheme="minorHAnsi"/>
          <w:sz w:val="24"/>
          <w:szCs w:val="24"/>
        </w:rPr>
        <w:t>Emissora</w:t>
      </w:r>
      <w:r w:rsidRPr="00D52799">
        <w:rPr>
          <w:rFonts w:asciiTheme="minorHAnsi" w:hAnsiTheme="minorHAnsi" w:cstheme="minorHAnsi"/>
          <w:sz w:val="24"/>
          <w:szCs w:val="24"/>
        </w:rPr>
        <w:t xml:space="preserve">, Avalista ou qualquer Afiliada, pratiquem quaisquer atos ou medidas, judiciais ou extrajudiciais, que objetivem anular, cancelar ou invalidar esta </w:t>
      </w:r>
      <w:r w:rsidR="00662E4E" w:rsidRPr="00D52799">
        <w:rPr>
          <w:rFonts w:asciiTheme="minorHAnsi" w:hAnsiTheme="minorHAnsi" w:cstheme="minorHAnsi"/>
          <w:sz w:val="24"/>
          <w:szCs w:val="24"/>
        </w:rPr>
        <w:t>Escritura de Emissão ou quaisquer dos documentos da Operação</w:t>
      </w:r>
      <w:r w:rsidRPr="00D52799">
        <w:rPr>
          <w:rFonts w:asciiTheme="minorHAnsi" w:hAnsiTheme="minorHAnsi" w:cstheme="minorHAnsi"/>
          <w:sz w:val="24"/>
          <w:szCs w:val="24"/>
        </w:rPr>
        <w:t>;</w:t>
      </w:r>
    </w:p>
    <w:p w14:paraId="060BB869" w14:textId="77777777" w:rsidR="00D00BED" w:rsidRPr="00D52799" w:rsidRDefault="00D00BED" w:rsidP="00374B19">
      <w:pPr>
        <w:autoSpaceDE w:val="0"/>
        <w:autoSpaceDN w:val="0"/>
        <w:adjustRightInd w:val="0"/>
        <w:spacing w:line="320" w:lineRule="exact"/>
        <w:jc w:val="both"/>
        <w:rPr>
          <w:rFonts w:asciiTheme="minorHAnsi" w:hAnsiTheme="minorHAnsi" w:cstheme="minorHAnsi"/>
          <w:sz w:val="24"/>
          <w:szCs w:val="24"/>
        </w:rPr>
      </w:pPr>
    </w:p>
    <w:p w14:paraId="0AAE4E4B" w14:textId="77777777" w:rsidR="00D00BED" w:rsidRPr="00D52799" w:rsidRDefault="00D00BED"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lastRenderedPageBreak/>
        <w:t xml:space="preserve">caso os recursos dessa </w:t>
      </w:r>
      <w:r w:rsidR="00662E4E" w:rsidRPr="00D52799">
        <w:rPr>
          <w:rFonts w:asciiTheme="minorHAnsi" w:hAnsiTheme="minorHAnsi" w:cstheme="minorHAnsi"/>
          <w:sz w:val="24"/>
          <w:szCs w:val="24"/>
        </w:rPr>
        <w:t>Emissão</w:t>
      </w:r>
      <w:r w:rsidRPr="00D52799">
        <w:rPr>
          <w:rFonts w:asciiTheme="minorHAnsi" w:hAnsiTheme="minorHAnsi" w:cstheme="minorHAnsi"/>
          <w:sz w:val="24"/>
          <w:szCs w:val="24"/>
        </w:rPr>
        <w:t xml:space="preserve"> não sejam destinados pela </w:t>
      </w:r>
      <w:r w:rsidR="002E1AF3" w:rsidRPr="00D52799">
        <w:rPr>
          <w:rFonts w:asciiTheme="minorHAnsi" w:hAnsiTheme="minorHAnsi" w:cstheme="minorHAnsi"/>
          <w:sz w:val="24"/>
          <w:szCs w:val="24"/>
        </w:rPr>
        <w:t>Emissora</w:t>
      </w:r>
      <w:r w:rsidRPr="00D52799">
        <w:rPr>
          <w:rFonts w:asciiTheme="minorHAnsi" w:hAnsiTheme="minorHAnsi" w:cstheme="minorHAnsi"/>
          <w:sz w:val="24"/>
          <w:szCs w:val="24"/>
        </w:rPr>
        <w:t xml:space="preserve"> à res</w:t>
      </w:r>
      <w:r w:rsidR="002E1AF3" w:rsidRPr="00D52799">
        <w:rPr>
          <w:rFonts w:asciiTheme="minorHAnsi" w:hAnsiTheme="minorHAnsi" w:cstheme="minorHAnsi"/>
          <w:sz w:val="24"/>
          <w:szCs w:val="24"/>
        </w:rPr>
        <w:t>pectiva Destinação dos Recursos</w:t>
      </w:r>
      <w:r w:rsidRPr="00D52799">
        <w:rPr>
          <w:rFonts w:asciiTheme="minorHAnsi" w:hAnsiTheme="minorHAnsi" w:cstheme="minorHAnsi"/>
          <w:sz w:val="24"/>
          <w:szCs w:val="24"/>
        </w:rPr>
        <w:t>;</w:t>
      </w:r>
    </w:p>
    <w:p w14:paraId="5BFE44EC" w14:textId="77777777" w:rsidR="00D00BED" w:rsidRPr="00D52799" w:rsidRDefault="00D00BED" w:rsidP="00374B19">
      <w:pPr>
        <w:autoSpaceDE w:val="0"/>
        <w:autoSpaceDN w:val="0"/>
        <w:adjustRightInd w:val="0"/>
        <w:spacing w:line="320" w:lineRule="exact"/>
        <w:jc w:val="both"/>
        <w:rPr>
          <w:rFonts w:asciiTheme="minorHAnsi" w:hAnsiTheme="minorHAnsi" w:cstheme="minorHAnsi"/>
          <w:sz w:val="24"/>
          <w:szCs w:val="24"/>
        </w:rPr>
      </w:pPr>
    </w:p>
    <w:p w14:paraId="53F47E43" w14:textId="417696D4" w:rsidR="00D475C1" w:rsidRPr="00D52799" w:rsidRDefault="00D00BED"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existência de decisão judicial por violação de qualquer dispositivo legal ou regulatório, nacional ou estrangeiro, relativo à prática de corrupção ou de atos lesivos à administração pública, incluindo, sem limitação, a Lei 12.846, a </w:t>
      </w:r>
      <w:r w:rsidRPr="00D52799">
        <w:rPr>
          <w:rFonts w:asciiTheme="minorHAnsi" w:hAnsiTheme="minorHAnsi" w:cstheme="minorHAnsi"/>
          <w:i/>
          <w:sz w:val="24"/>
          <w:szCs w:val="24"/>
        </w:rPr>
        <w:t>FCPA</w:t>
      </w:r>
      <w:r w:rsidRPr="00D52799">
        <w:rPr>
          <w:rFonts w:asciiTheme="minorHAnsi" w:hAnsiTheme="minorHAnsi" w:cstheme="minorHAnsi"/>
          <w:sz w:val="24"/>
          <w:szCs w:val="24"/>
        </w:rPr>
        <w:t xml:space="preserve"> e o </w:t>
      </w:r>
      <w:r w:rsidRPr="00D52799">
        <w:rPr>
          <w:rFonts w:asciiTheme="minorHAnsi" w:hAnsiTheme="minorHAnsi" w:cstheme="minorHAnsi"/>
          <w:i/>
          <w:sz w:val="24"/>
          <w:szCs w:val="24"/>
        </w:rPr>
        <w:t>UKBA</w:t>
      </w:r>
      <w:r w:rsidRPr="00D52799">
        <w:rPr>
          <w:rFonts w:asciiTheme="minorHAnsi" w:hAnsiTheme="minorHAnsi" w:cstheme="minorHAnsi"/>
          <w:sz w:val="24"/>
          <w:szCs w:val="24"/>
        </w:rPr>
        <w:t>, conforme aplicável, pela Contratante e ou suas Afiliadas, bem como não constarem no Cadastro Nacional de Empresas Inidôneas e Suspensas – CEIS ou no Cadastro Nacional de Empresas Punidas – CNEP;</w:t>
      </w:r>
    </w:p>
    <w:p w14:paraId="551DBBC0" w14:textId="77777777" w:rsidR="001416EA" w:rsidRPr="00D52799" w:rsidRDefault="001416EA" w:rsidP="00374B19">
      <w:pPr>
        <w:autoSpaceDE w:val="0"/>
        <w:autoSpaceDN w:val="0"/>
        <w:adjustRightInd w:val="0"/>
        <w:spacing w:line="320" w:lineRule="exact"/>
        <w:jc w:val="both"/>
        <w:rPr>
          <w:rFonts w:asciiTheme="minorHAnsi" w:hAnsiTheme="minorHAnsi" w:cstheme="minorHAnsi"/>
          <w:sz w:val="24"/>
          <w:szCs w:val="24"/>
        </w:rPr>
      </w:pPr>
    </w:p>
    <w:p w14:paraId="70B8A058" w14:textId="5EC17CC7" w:rsidR="00831C0C" w:rsidRPr="00D52799" w:rsidRDefault="00831C0C" w:rsidP="00374B19">
      <w:pPr>
        <w:pStyle w:val="PargrafodaLista"/>
        <w:numPr>
          <w:ilvl w:val="0"/>
          <w:numId w:val="38"/>
        </w:numPr>
        <w:autoSpaceDE w:val="0"/>
        <w:autoSpaceDN w:val="0"/>
        <w:adjustRightInd w:val="0"/>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descumprimento de limites e índices financeiros relacionados a seguir,</w:t>
      </w:r>
      <w:r w:rsidR="00F567BE" w:rsidRPr="00D52799">
        <w:rPr>
          <w:rFonts w:asciiTheme="minorHAnsi" w:hAnsiTheme="minorHAnsi" w:cstheme="minorHAnsi"/>
          <w:sz w:val="24"/>
          <w:szCs w:val="24"/>
        </w:rPr>
        <w:t xml:space="preserve"> </w:t>
      </w:r>
      <w:r w:rsidRPr="00D52799">
        <w:rPr>
          <w:rFonts w:asciiTheme="minorHAnsi" w:hAnsiTheme="minorHAnsi" w:cstheme="minorHAnsi"/>
          <w:sz w:val="24"/>
          <w:szCs w:val="24"/>
        </w:rPr>
        <w:t>e verificados</w:t>
      </w:r>
      <w:r w:rsidR="00D61E77" w:rsidRPr="00D52799">
        <w:rPr>
          <w:rFonts w:asciiTheme="minorHAnsi" w:hAnsiTheme="minorHAnsi" w:cstheme="minorHAnsi"/>
          <w:sz w:val="24"/>
          <w:szCs w:val="24"/>
        </w:rPr>
        <w:t xml:space="preserve"> </w:t>
      </w:r>
      <w:r w:rsidRPr="00D52799">
        <w:rPr>
          <w:rFonts w:asciiTheme="minorHAnsi" w:hAnsiTheme="minorHAnsi" w:cstheme="minorHAnsi"/>
          <w:sz w:val="24"/>
          <w:szCs w:val="24"/>
        </w:rPr>
        <w:t>anualmente</w:t>
      </w:r>
      <w:r w:rsidR="00AF3BEB" w:rsidRPr="00D52799">
        <w:rPr>
          <w:rFonts w:asciiTheme="minorHAnsi" w:hAnsiTheme="minorHAnsi" w:cstheme="minorHAnsi"/>
          <w:sz w:val="24"/>
          <w:szCs w:val="24"/>
        </w:rPr>
        <w:t xml:space="preserve"> pela Securitizadora</w:t>
      </w:r>
      <w:r w:rsidR="00D61E77" w:rsidRPr="00D52799">
        <w:rPr>
          <w:rFonts w:asciiTheme="minorHAnsi" w:hAnsiTheme="minorHAnsi" w:cstheme="minorHAnsi"/>
          <w:sz w:val="24"/>
          <w:szCs w:val="24"/>
        </w:rPr>
        <w:t xml:space="preserve"> em até 10 (dez dias) conta</w:t>
      </w:r>
      <w:r w:rsidR="00843162" w:rsidRPr="00D52799">
        <w:rPr>
          <w:rFonts w:asciiTheme="minorHAnsi" w:hAnsiTheme="minorHAnsi" w:cstheme="minorHAnsi"/>
          <w:sz w:val="24"/>
          <w:szCs w:val="24"/>
        </w:rPr>
        <w:t>d</w:t>
      </w:r>
      <w:r w:rsidR="00D61E77" w:rsidRPr="00D52799">
        <w:rPr>
          <w:rFonts w:asciiTheme="minorHAnsi" w:hAnsiTheme="minorHAnsi" w:cstheme="minorHAnsi"/>
          <w:sz w:val="24"/>
          <w:szCs w:val="24"/>
        </w:rPr>
        <w:t>os do recebimento das demonstrações financeiras anuais auditadas e consolidadas da Emissora e da memória de cálculo dos índices financeiros</w:t>
      </w:r>
      <w:r w:rsidRPr="00D52799">
        <w:rPr>
          <w:rFonts w:asciiTheme="minorHAnsi" w:hAnsiTheme="minorHAnsi" w:cstheme="minorHAnsi"/>
          <w:sz w:val="24"/>
          <w:szCs w:val="24"/>
        </w:rPr>
        <w:t>,</w:t>
      </w:r>
      <w:r w:rsidRPr="00D52799">
        <w:rPr>
          <w:rFonts w:asciiTheme="minorHAnsi" w:hAnsiTheme="minorHAnsi" w:cstheme="minorHAnsi"/>
          <w:b/>
          <w:sz w:val="24"/>
          <w:szCs w:val="24"/>
        </w:rPr>
        <w:t xml:space="preserve"> </w:t>
      </w:r>
      <w:r w:rsidRPr="00D52799">
        <w:rPr>
          <w:rFonts w:asciiTheme="minorHAnsi" w:hAnsiTheme="minorHAnsi" w:cstheme="minorHAnsi"/>
          <w:sz w:val="24"/>
          <w:szCs w:val="24"/>
        </w:rPr>
        <w:t xml:space="preserve">sendo a primeira apuração com base no exercício social encerrado em 31 de dezembro de </w:t>
      </w:r>
      <w:r w:rsidR="004444B6" w:rsidRPr="00D52799">
        <w:rPr>
          <w:rFonts w:asciiTheme="minorHAnsi" w:hAnsiTheme="minorHAnsi" w:cstheme="minorHAnsi"/>
          <w:sz w:val="24"/>
          <w:szCs w:val="24"/>
        </w:rPr>
        <w:t>2021</w:t>
      </w:r>
      <w:r w:rsidR="004444B6" w:rsidRPr="00D52799" w:rsidDel="004444B6">
        <w:rPr>
          <w:rFonts w:asciiTheme="minorHAnsi" w:hAnsiTheme="minorHAnsi" w:cstheme="minorHAnsi"/>
          <w:sz w:val="24"/>
          <w:szCs w:val="24"/>
        </w:rPr>
        <w:t xml:space="preserve"> </w:t>
      </w:r>
    </w:p>
    <w:p w14:paraId="75EC49E0"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04DB0499" w14:textId="77777777" w:rsidR="00831C0C" w:rsidRPr="00D52799" w:rsidRDefault="004B2718" w:rsidP="00374B19">
      <w:pPr>
        <w:numPr>
          <w:ilvl w:val="0"/>
          <w:numId w:val="25"/>
        </w:numPr>
        <w:autoSpaceDE w:val="0"/>
        <w:autoSpaceDN w:val="0"/>
        <w:adjustRightInd w:val="0"/>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caso o índice obtido pela razão entre (1) a Dívida Líquida; e (2) </w:t>
      </w:r>
      <w:r w:rsidR="00831C0C" w:rsidRPr="00D52799">
        <w:rPr>
          <w:rFonts w:asciiTheme="minorHAnsi" w:hAnsiTheme="minorHAnsi" w:cstheme="minorHAnsi"/>
          <w:sz w:val="24"/>
          <w:szCs w:val="24"/>
        </w:rPr>
        <w:t xml:space="preserve">o Patrimônio Líquido Ajustado da </w:t>
      </w:r>
      <w:r w:rsidR="00AF3BEB" w:rsidRPr="00D52799">
        <w:rPr>
          <w:rFonts w:asciiTheme="minorHAnsi" w:hAnsiTheme="minorHAnsi" w:cstheme="minorHAnsi"/>
          <w:sz w:val="24"/>
          <w:szCs w:val="24"/>
        </w:rPr>
        <w:t>Emissora</w:t>
      </w:r>
      <w:r w:rsidR="00831C0C" w:rsidRPr="00D52799">
        <w:rPr>
          <w:rFonts w:asciiTheme="minorHAnsi" w:hAnsiTheme="minorHAnsi" w:cstheme="minorHAnsi"/>
          <w:sz w:val="24"/>
          <w:szCs w:val="24"/>
        </w:rPr>
        <w:t xml:space="preserve">, seja igual ou superior a </w:t>
      </w:r>
      <w:r w:rsidR="007632EE" w:rsidRPr="00D52799">
        <w:rPr>
          <w:rFonts w:asciiTheme="minorHAnsi" w:hAnsiTheme="minorHAnsi" w:cstheme="minorHAnsi"/>
          <w:sz w:val="24"/>
          <w:szCs w:val="24"/>
        </w:rPr>
        <w:t>1x</w:t>
      </w:r>
      <w:r w:rsidR="000A0B51" w:rsidRPr="00D52799">
        <w:rPr>
          <w:rFonts w:asciiTheme="minorHAnsi" w:hAnsiTheme="minorHAnsi" w:cstheme="minorHAnsi"/>
          <w:sz w:val="24"/>
          <w:szCs w:val="24"/>
        </w:rPr>
        <w:t>.</w:t>
      </w:r>
    </w:p>
    <w:p w14:paraId="614C1C8D" w14:textId="77777777" w:rsidR="00831C0C" w:rsidRPr="00D52799" w:rsidRDefault="00831C0C" w:rsidP="00374B19">
      <w:pPr>
        <w:autoSpaceDE w:val="0"/>
        <w:autoSpaceDN w:val="0"/>
        <w:adjustRightInd w:val="0"/>
        <w:spacing w:line="320" w:lineRule="exact"/>
        <w:jc w:val="both"/>
        <w:rPr>
          <w:rFonts w:asciiTheme="minorHAnsi" w:hAnsiTheme="minorHAnsi" w:cstheme="minorHAnsi"/>
          <w:sz w:val="24"/>
          <w:szCs w:val="24"/>
        </w:rPr>
      </w:pPr>
    </w:p>
    <w:p w14:paraId="3FF02530" w14:textId="77777777" w:rsidR="00831C0C" w:rsidRPr="00D52799" w:rsidRDefault="00831C0C" w:rsidP="00374B19">
      <w:pPr>
        <w:autoSpaceDE w:val="0"/>
        <w:autoSpaceDN w:val="0"/>
        <w:adjustRightInd w:val="0"/>
        <w:spacing w:line="320" w:lineRule="exact"/>
        <w:ind w:left="709"/>
        <w:jc w:val="both"/>
        <w:rPr>
          <w:rFonts w:asciiTheme="minorHAnsi" w:hAnsiTheme="minorHAnsi" w:cstheme="minorHAnsi"/>
          <w:sz w:val="24"/>
          <w:szCs w:val="24"/>
        </w:rPr>
      </w:pPr>
      <w:r w:rsidRPr="00D52799">
        <w:rPr>
          <w:rFonts w:asciiTheme="minorHAnsi" w:hAnsiTheme="minorHAnsi" w:cstheme="minorHAnsi"/>
          <w:sz w:val="24"/>
          <w:szCs w:val="24"/>
        </w:rPr>
        <w:t xml:space="preserve">Sendo que: </w:t>
      </w:r>
    </w:p>
    <w:p w14:paraId="7ACF85B7" w14:textId="77777777" w:rsidR="00831C0C" w:rsidRPr="00D52799" w:rsidRDefault="00831C0C" w:rsidP="00374B19">
      <w:pPr>
        <w:autoSpaceDE w:val="0"/>
        <w:autoSpaceDN w:val="0"/>
        <w:adjustRightInd w:val="0"/>
        <w:spacing w:line="320" w:lineRule="exact"/>
        <w:ind w:left="709"/>
        <w:jc w:val="both"/>
        <w:rPr>
          <w:rFonts w:asciiTheme="minorHAnsi" w:hAnsiTheme="minorHAnsi" w:cstheme="minorHAnsi"/>
          <w:sz w:val="24"/>
          <w:szCs w:val="24"/>
        </w:rPr>
      </w:pPr>
    </w:p>
    <w:p w14:paraId="0649B12C" w14:textId="77777777" w:rsidR="00831C0C" w:rsidRPr="00D52799" w:rsidRDefault="00831C0C" w:rsidP="00374B19">
      <w:pPr>
        <w:autoSpaceDE w:val="0"/>
        <w:autoSpaceDN w:val="0"/>
        <w:adjustRightInd w:val="0"/>
        <w:spacing w:line="320" w:lineRule="exact"/>
        <w:ind w:left="709"/>
        <w:jc w:val="both"/>
        <w:rPr>
          <w:rFonts w:asciiTheme="minorHAnsi" w:hAnsiTheme="minorHAnsi" w:cstheme="minorHAnsi"/>
          <w:sz w:val="24"/>
          <w:szCs w:val="24"/>
        </w:rPr>
      </w:pPr>
      <w:r w:rsidRPr="00D52799">
        <w:rPr>
          <w:rFonts w:asciiTheme="minorHAnsi" w:hAnsiTheme="minorHAnsi" w:cstheme="minorHAnsi"/>
          <w:sz w:val="24"/>
          <w:szCs w:val="24"/>
        </w:rPr>
        <w:t>“</w:t>
      </w:r>
      <w:r w:rsidRPr="00D52799">
        <w:rPr>
          <w:rFonts w:asciiTheme="minorHAnsi" w:hAnsiTheme="minorHAnsi" w:cstheme="minorHAnsi"/>
          <w:sz w:val="24"/>
          <w:szCs w:val="24"/>
          <w:u w:val="single"/>
        </w:rPr>
        <w:t>Dívida Líquida</w:t>
      </w:r>
      <w:r w:rsidRPr="00D52799">
        <w:rPr>
          <w:rFonts w:asciiTheme="minorHAnsi" w:hAnsiTheme="minorHAnsi" w:cstheme="minorHAnsi"/>
          <w:sz w:val="24"/>
          <w:szCs w:val="24"/>
        </w:rPr>
        <w:t>”: soma de todas as dívidas onerosas, contraídas com instituições financeiras ou não, subtraída das disponibilidades (somatório de caixa e aplicações financeiras de curto prazo</w:t>
      </w:r>
      <w:r w:rsidR="000A0B51" w:rsidRPr="00D52799">
        <w:rPr>
          <w:rFonts w:asciiTheme="minorHAnsi" w:hAnsiTheme="minorHAnsi" w:cstheme="minorHAnsi"/>
          <w:sz w:val="24"/>
          <w:szCs w:val="24"/>
        </w:rPr>
        <w:t xml:space="preserve"> com vencimento em até 90 (noventa) dias</w:t>
      </w:r>
      <w:r w:rsidRPr="00D52799">
        <w:rPr>
          <w:rFonts w:asciiTheme="minorHAnsi" w:hAnsiTheme="minorHAnsi" w:cstheme="minorHAnsi"/>
          <w:sz w:val="24"/>
          <w:szCs w:val="24"/>
        </w:rPr>
        <w:t>);</w:t>
      </w:r>
      <w:r w:rsidR="007632EE" w:rsidRPr="00D52799">
        <w:rPr>
          <w:rFonts w:asciiTheme="minorHAnsi" w:hAnsiTheme="minorHAnsi" w:cstheme="minorHAnsi"/>
          <w:sz w:val="24"/>
          <w:szCs w:val="24"/>
        </w:rPr>
        <w:t xml:space="preserve"> e</w:t>
      </w:r>
    </w:p>
    <w:p w14:paraId="541EA9D8" w14:textId="77777777" w:rsidR="00831C0C" w:rsidRPr="00D52799" w:rsidRDefault="000A0B51" w:rsidP="00374B19">
      <w:pPr>
        <w:autoSpaceDE w:val="0"/>
        <w:autoSpaceDN w:val="0"/>
        <w:adjustRightInd w:val="0"/>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b/>
      </w:r>
    </w:p>
    <w:p w14:paraId="37669A89" w14:textId="77777777" w:rsidR="00831C0C" w:rsidRPr="00D52799" w:rsidRDefault="00831C0C" w:rsidP="00374B19">
      <w:pPr>
        <w:autoSpaceDE w:val="0"/>
        <w:autoSpaceDN w:val="0"/>
        <w:adjustRightInd w:val="0"/>
        <w:spacing w:line="320" w:lineRule="exact"/>
        <w:ind w:left="708"/>
        <w:jc w:val="both"/>
        <w:rPr>
          <w:rFonts w:asciiTheme="minorHAnsi" w:hAnsiTheme="minorHAnsi" w:cstheme="minorHAnsi"/>
          <w:sz w:val="24"/>
          <w:szCs w:val="24"/>
        </w:rPr>
      </w:pPr>
      <w:r w:rsidRPr="00D52799">
        <w:rPr>
          <w:rFonts w:asciiTheme="minorHAnsi" w:hAnsiTheme="minorHAnsi" w:cstheme="minorHAnsi"/>
          <w:sz w:val="24"/>
          <w:szCs w:val="24"/>
        </w:rPr>
        <w:t>“</w:t>
      </w:r>
      <w:r w:rsidRPr="00D52799">
        <w:rPr>
          <w:rFonts w:asciiTheme="minorHAnsi" w:hAnsiTheme="minorHAnsi" w:cstheme="minorHAnsi"/>
          <w:sz w:val="24"/>
          <w:szCs w:val="24"/>
          <w:u w:val="single"/>
        </w:rPr>
        <w:t>Patrimônio Líquido Ajustado</w:t>
      </w:r>
      <w:r w:rsidRPr="00D52799">
        <w:rPr>
          <w:rFonts w:asciiTheme="minorHAnsi" w:hAnsiTheme="minorHAnsi" w:cstheme="minorHAnsi"/>
          <w:sz w:val="24"/>
          <w:szCs w:val="24"/>
        </w:rPr>
        <w:t xml:space="preserve">”: patrimônio líquido contábil da </w:t>
      </w:r>
      <w:r w:rsidR="00AF3BEB" w:rsidRPr="00D52799">
        <w:rPr>
          <w:rFonts w:asciiTheme="minorHAnsi" w:hAnsiTheme="minorHAnsi" w:cstheme="minorHAnsi"/>
          <w:sz w:val="24"/>
          <w:szCs w:val="24"/>
        </w:rPr>
        <w:t>Emissora</w:t>
      </w:r>
      <w:r w:rsidRPr="00D52799">
        <w:rPr>
          <w:rFonts w:asciiTheme="minorHAnsi" w:hAnsiTheme="minorHAnsi" w:cstheme="minorHAnsi"/>
          <w:sz w:val="24"/>
          <w:szCs w:val="24"/>
        </w:rPr>
        <w:t>, apurado anualmente por empresa de auditoria independente, considerando um desconto de 40% (quarenta por cento) do valor das propriedades para investimento e um ganho de 40% (quarenta por cento) dos impostos diferidos relacionados às propriedades para investimento. Tanto o valor das propriedades para investimento quanto dos impostos diferidos será sempre apurado conforme as demonstrações financeiras relativas ao</w:t>
      </w:r>
      <w:r w:rsidR="00B05044" w:rsidRPr="00D52799">
        <w:rPr>
          <w:rFonts w:asciiTheme="minorHAnsi" w:hAnsiTheme="minorHAnsi" w:cstheme="minorHAnsi"/>
          <w:sz w:val="24"/>
          <w:szCs w:val="24"/>
        </w:rPr>
        <w:t xml:space="preserve"> último</w:t>
      </w:r>
      <w:r w:rsidRPr="00D52799">
        <w:rPr>
          <w:rFonts w:asciiTheme="minorHAnsi" w:hAnsiTheme="minorHAnsi" w:cstheme="minorHAnsi"/>
          <w:sz w:val="24"/>
          <w:szCs w:val="24"/>
        </w:rPr>
        <w:t xml:space="preserve"> exercício </w:t>
      </w:r>
      <w:r w:rsidR="0062278E" w:rsidRPr="00D52799">
        <w:rPr>
          <w:rFonts w:asciiTheme="minorHAnsi" w:hAnsiTheme="minorHAnsi" w:cstheme="minorHAnsi"/>
          <w:sz w:val="24"/>
          <w:szCs w:val="24"/>
        </w:rPr>
        <w:t>social na data de cálculo</w:t>
      </w:r>
      <w:r w:rsidRPr="00D52799">
        <w:rPr>
          <w:rFonts w:asciiTheme="minorHAnsi" w:hAnsiTheme="minorHAnsi" w:cstheme="minorHAnsi"/>
          <w:sz w:val="24"/>
          <w:szCs w:val="24"/>
        </w:rPr>
        <w:t>, sem qualquer reajuste no tempo.</w:t>
      </w:r>
    </w:p>
    <w:p w14:paraId="76435627" w14:textId="77777777" w:rsidR="00831C0C" w:rsidRPr="00D52799" w:rsidRDefault="00831C0C" w:rsidP="00374B19">
      <w:pPr>
        <w:autoSpaceDE w:val="0"/>
        <w:autoSpaceDN w:val="0"/>
        <w:adjustRightInd w:val="0"/>
        <w:spacing w:line="320" w:lineRule="exact"/>
        <w:ind w:left="708"/>
        <w:jc w:val="both"/>
        <w:rPr>
          <w:rFonts w:asciiTheme="minorHAnsi" w:hAnsiTheme="minorHAnsi" w:cstheme="minorHAnsi"/>
          <w:sz w:val="24"/>
          <w:szCs w:val="24"/>
        </w:rPr>
      </w:pPr>
    </w:p>
    <w:p w14:paraId="104D14F3" w14:textId="1ECF8A50" w:rsidR="00D63A03" w:rsidRPr="00D52799" w:rsidRDefault="00D63A03" w:rsidP="00374B19">
      <w:pPr>
        <w:pStyle w:val="ListaColorida-nfase11"/>
        <w:numPr>
          <w:ilvl w:val="2"/>
          <w:numId w:val="23"/>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Para fins do acompanhamento dos Eventos de </w:t>
      </w:r>
      <w:r w:rsidR="00234871" w:rsidRPr="00D52799">
        <w:rPr>
          <w:rFonts w:asciiTheme="minorHAnsi" w:hAnsiTheme="minorHAnsi" w:cstheme="minorHAnsi"/>
          <w:sz w:val="24"/>
          <w:szCs w:val="24"/>
        </w:rPr>
        <w:t>Inadimplemento</w:t>
      </w:r>
      <w:r w:rsidR="00570BC6" w:rsidRPr="00D52799">
        <w:rPr>
          <w:rFonts w:asciiTheme="minorHAnsi" w:hAnsiTheme="minorHAnsi" w:cstheme="minorHAnsi"/>
          <w:sz w:val="24"/>
          <w:szCs w:val="24"/>
        </w:rPr>
        <w:t xml:space="preserve"> estabelecidas no item 12.1 acima</w:t>
      </w:r>
      <w:r w:rsidRPr="00D52799">
        <w:rPr>
          <w:rFonts w:asciiTheme="minorHAnsi" w:hAnsiTheme="minorHAnsi" w:cstheme="minorHAnsi"/>
          <w:sz w:val="24"/>
          <w:szCs w:val="24"/>
        </w:rPr>
        <w:t xml:space="preserve">, a Emissora deverá apresentar </w:t>
      </w:r>
      <w:r w:rsidR="009E3F6D" w:rsidRPr="00D52799">
        <w:rPr>
          <w:rFonts w:asciiTheme="minorHAnsi" w:hAnsiTheme="minorHAnsi" w:cstheme="minorHAnsi"/>
          <w:sz w:val="24"/>
          <w:szCs w:val="24"/>
        </w:rPr>
        <w:t xml:space="preserve">semestralmente </w:t>
      </w:r>
      <w:r w:rsidRPr="00D52799">
        <w:rPr>
          <w:rFonts w:asciiTheme="minorHAnsi" w:hAnsiTheme="minorHAnsi" w:cstheme="minorHAnsi"/>
          <w:sz w:val="24"/>
          <w:szCs w:val="24"/>
        </w:rPr>
        <w:t xml:space="preserve">à Debenturista, sempre na data de apresentação do Relatório de Destinação Imobiliária previsto no item </w:t>
      </w:r>
      <w:r w:rsidR="00AB6D38" w:rsidRPr="00D52799">
        <w:rPr>
          <w:rFonts w:asciiTheme="minorHAnsi" w:hAnsiTheme="minorHAnsi" w:cstheme="minorHAnsi"/>
          <w:sz w:val="24"/>
          <w:szCs w:val="24"/>
        </w:rPr>
        <w:t>5</w:t>
      </w:r>
      <w:r w:rsidRPr="00D52799">
        <w:rPr>
          <w:rFonts w:asciiTheme="minorHAnsi" w:hAnsiTheme="minorHAnsi" w:cstheme="minorHAnsi"/>
          <w:sz w:val="24"/>
          <w:szCs w:val="24"/>
        </w:rPr>
        <w:t>.1.</w:t>
      </w:r>
      <w:r w:rsidR="00066855" w:rsidRPr="00D52799">
        <w:rPr>
          <w:rFonts w:asciiTheme="minorHAnsi" w:hAnsiTheme="minorHAnsi" w:cstheme="minorHAnsi"/>
          <w:sz w:val="24"/>
          <w:szCs w:val="24"/>
        </w:rPr>
        <w:t>4</w:t>
      </w:r>
      <w:r w:rsidRPr="00D52799">
        <w:rPr>
          <w:rFonts w:asciiTheme="minorHAnsi" w:hAnsiTheme="minorHAnsi" w:cstheme="minorHAnsi"/>
          <w:sz w:val="24"/>
          <w:szCs w:val="24"/>
        </w:rPr>
        <w:t xml:space="preserve">. acima, declaração na qual deverá atestar a inocorrência de todos os eventos acima estabelecidos, nos termos da minuta constante no Anexo </w:t>
      </w:r>
      <w:r w:rsidR="00E50700" w:rsidRPr="00D52799">
        <w:rPr>
          <w:rFonts w:asciiTheme="minorHAnsi" w:hAnsiTheme="minorHAnsi" w:cstheme="minorHAnsi"/>
          <w:sz w:val="24"/>
          <w:szCs w:val="24"/>
        </w:rPr>
        <w:t>I</w:t>
      </w:r>
      <w:r w:rsidRPr="00D52799">
        <w:rPr>
          <w:rFonts w:asciiTheme="minorHAnsi" w:hAnsiTheme="minorHAnsi" w:cstheme="minorHAnsi"/>
          <w:sz w:val="24"/>
          <w:szCs w:val="24"/>
        </w:rPr>
        <w:t>V.</w:t>
      </w:r>
    </w:p>
    <w:p w14:paraId="78296EA3" w14:textId="77777777" w:rsidR="00D63A03" w:rsidRPr="00D52799" w:rsidRDefault="00D63A03" w:rsidP="00374B19">
      <w:pPr>
        <w:autoSpaceDE w:val="0"/>
        <w:autoSpaceDN w:val="0"/>
        <w:adjustRightInd w:val="0"/>
        <w:spacing w:line="320" w:lineRule="exact"/>
        <w:jc w:val="both"/>
        <w:rPr>
          <w:rFonts w:asciiTheme="minorHAnsi" w:hAnsiTheme="minorHAnsi" w:cstheme="minorHAnsi"/>
          <w:sz w:val="24"/>
          <w:szCs w:val="24"/>
        </w:rPr>
      </w:pPr>
    </w:p>
    <w:p w14:paraId="6886648A" w14:textId="7A8A8B9F" w:rsidR="00AC0B57" w:rsidRPr="00D52799" w:rsidRDefault="00FD26B3" w:rsidP="00374B19">
      <w:pPr>
        <w:pStyle w:val="ListaColorida-nfase11"/>
        <w:numPr>
          <w:ilvl w:val="1"/>
          <w:numId w:val="23"/>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lastRenderedPageBreak/>
        <w:t xml:space="preserve">Uma vez constatada pela Debenturista e/ou pelo </w:t>
      </w:r>
      <w:r w:rsidR="00A44AA5" w:rsidRPr="00D52799">
        <w:rPr>
          <w:rFonts w:asciiTheme="minorHAnsi" w:hAnsiTheme="minorHAnsi" w:cstheme="minorHAnsi"/>
          <w:sz w:val="24"/>
          <w:szCs w:val="24"/>
        </w:rPr>
        <w:t xml:space="preserve">Agente Fiduciário dos CRI </w:t>
      </w:r>
      <w:r w:rsidRPr="00D52799">
        <w:rPr>
          <w:rFonts w:asciiTheme="minorHAnsi" w:hAnsiTheme="minorHAnsi" w:cstheme="minorHAnsi"/>
          <w:sz w:val="24"/>
          <w:szCs w:val="24"/>
        </w:rPr>
        <w:t xml:space="preserve">a ocorrência de quaisquer </w:t>
      </w:r>
      <w:r w:rsidR="00D63A03" w:rsidRPr="00D52799">
        <w:rPr>
          <w:rFonts w:asciiTheme="minorHAnsi" w:hAnsiTheme="minorHAnsi" w:cstheme="minorHAnsi"/>
          <w:sz w:val="24"/>
          <w:szCs w:val="24"/>
        </w:rPr>
        <w:t xml:space="preserve">dos Eventos de </w:t>
      </w:r>
      <w:r w:rsidR="00A028BA" w:rsidRPr="00D52799">
        <w:rPr>
          <w:rFonts w:asciiTheme="minorHAnsi" w:hAnsiTheme="minorHAnsi" w:cstheme="minorHAnsi"/>
          <w:sz w:val="24"/>
          <w:szCs w:val="24"/>
        </w:rPr>
        <w:t>Inadimplemento</w:t>
      </w:r>
      <w:r w:rsidR="00A813C1" w:rsidRPr="00D52799">
        <w:rPr>
          <w:rFonts w:asciiTheme="minorHAnsi" w:hAnsiTheme="minorHAnsi" w:cstheme="minorHAnsi"/>
          <w:sz w:val="24"/>
          <w:szCs w:val="24"/>
        </w:rPr>
        <w:t xml:space="preserve">, </w:t>
      </w:r>
      <w:r w:rsidRPr="00D52799">
        <w:rPr>
          <w:rFonts w:asciiTheme="minorHAnsi" w:hAnsiTheme="minorHAnsi" w:cstheme="minorHAnsi"/>
          <w:sz w:val="24"/>
          <w:szCs w:val="24"/>
        </w:rPr>
        <w:t xml:space="preserve">deverá </w:t>
      </w:r>
      <w:r w:rsidR="00A813C1" w:rsidRPr="00D52799">
        <w:rPr>
          <w:rFonts w:asciiTheme="minorHAnsi" w:hAnsiTheme="minorHAnsi" w:cstheme="minorHAnsi"/>
          <w:sz w:val="24"/>
          <w:szCs w:val="24"/>
        </w:rPr>
        <w:t xml:space="preserve">ser convocada </w:t>
      </w:r>
      <w:r w:rsidR="00076F01" w:rsidRPr="00D52799">
        <w:rPr>
          <w:rFonts w:asciiTheme="minorHAnsi" w:hAnsiTheme="minorHAnsi" w:cstheme="minorHAnsi"/>
          <w:sz w:val="24"/>
          <w:szCs w:val="24"/>
        </w:rPr>
        <w:t xml:space="preserve">Assembleia Geral </w:t>
      </w:r>
      <w:r w:rsidR="00907C3A" w:rsidRPr="00D52799">
        <w:rPr>
          <w:rFonts w:asciiTheme="minorHAnsi" w:hAnsiTheme="minorHAnsi" w:cstheme="minorHAnsi"/>
          <w:sz w:val="24"/>
          <w:szCs w:val="24"/>
        </w:rPr>
        <w:t xml:space="preserve">de Debenturista </w:t>
      </w:r>
      <w:r w:rsidRPr="00D52799">
        <w:rPr>
          <w:rFonts w:asciiTheme="minorHAnsi" w:hAnsiTheme="minorHAnsi" w:cstheme="minorHAnsi"/>
          <w:sz w:val="24"/>
          <w:szCs w:val="24"/>
        </w:rPr>
        <w:t xml:space="preserve">para que </w:t>
      </w:r>
      <w:r w:rsidR="00674588" w:rsidRPr="00D52799">
        <w:rPr>
          <w:rFonts w:asciiTheme="minorHAnsi" w:hAnsiTheme="minorHAnsi" w:cstheme="minorHAnsi"/>
          <w:sz w:val="24"/>
          <w:szCs w:val="24"/>
        </w:rPr>
        <w:t xml:space="preserve">a Debenturista </w:t>
      </w:r>
      <w:r w:rsidRPr="00D52799">
        <w:rPr>
          <w:rFonts w:asciiTheme="minorHAnsi" w:hAnsiTheme="minorHAnsi" w:cstheme="minorHAnsi"/>
          <w:sz w:val="24"/>
          <w:szCs w:val="24"/>
        </w:rPr>
        <w:t xml:space="preserve">se manifeste sobre a eventual declaração do vencimento antecipado das obrigações assumidas pela Emissora perante a Debenturista na forma como deliberado pelos titulares dos CRI. Caso a deliberação seja no sentido de declarar o vencimento antecipado das Debêntures, ou ainda, caso a referida assembleia não seja instalada, por qualquer motivo, a Emissora deverá resgatar, em até </w:t>
      </w:r>
      <w:r w:rsidR="003353D6" w:rsidRPr="00D52799">
        <w:rPr>
          <w:rFonts w:asciiTheme="minorHAnsi" w:hAnsiTheme="minorHAnsi" w:cstheme="minorHAnsi"/>
          <w:sz w:val="24"/>
          <w:szCs w:val="24"/>
        </w:rPr>
        <w:t xml:space="preserve">30 </w:t>
      </w:r>
      <w:r w:rsidRPr="00D52799">
        <w:rPr>
          <w:rFonts w:asciiTheme="minorHAnsi" w:hAnsiTheme="minorHAnsi" w:cstheme="minorHAnsi"/>
          <w:sz w:val="24"/>
          <w:szCs w:val="24"/>
        </w:rPr>
        <w:t>(</w:t>
      </w:r>
      <w:r w:rsidR="003353D6" w:rsidRPr="00D52799">
        <w:rPr>
          <w:rFonts w:asciiTheme="minorHAnsi" w:hAnsiTheme="minorHAnsi" w:cstheme="minorHAnsi"/>
          <w:sz w:val="24"/>
          <w:szCs w:val="24"/>
        </w:rPr>
        <w:t>trinta</w:t>
      </w:r>
      <w:r w:rsidRPr="00D52799">
        <w:rPr>
          <w:rFonts w:asciiTheme="minorHAnsi" w:hAnsiTheme="minorHAnsi" w:cstheme="minorHAnsi"/>
          <w:sz w:val="24"/>
          <w:szCs w:val="24"/>
        </w:rPr>
        <w:t xml:space="preserve">) </w:t>
      </w:r>
      <w:r w:rsidR="003353D6" w:rsidRPr="00D52799">
        <w:rPr>
          <w:rFonts w:asciiTheme="minorHAnsi" w:hAnsiTheme="minorHAnsi" w:cstheme="minorHAnsi"/>
          <w:sz w:val="24"/>
          <w:szCs w:val="24"/>
        </w:rPr>
        <w:t xml:space="preserve">dias corridos </w:t>
      </w:r>
      <w:r w:rsidRPr="00D52799">
        <w:rPr>
          <w:rFonts w:asciiTheme="minorHAnsi" w:hAnsiTheme="minorHAnsi" w:cstheme="minorHAnsi"/>
          <w:sz w:val="24"/>
          <w:szCs w:val="24"/>
        </w:rPr>
        <w:t xml:space="preserve">contados da data em que for deliberado o vencimento antecipado </w:t>
      </w:r>
      <w:r w:rsidR="00271A96" w:rsidRPr="00D52799">
        <w:rPr>
          <w:rFonts w:asciiTheme="minorHAnsi" w:hAnsiTheme="minorHAnsi" w:cstheme="minorHAnsi"/>
          <w:sz w:val="24"/>
          <w:szCs w:val="24"/>
        </w:rPr>
        <w:t>ou da data em que a assembleia dos titulares dos CRI deveria ocorrer</w:t>
      </w:r>
      <w:r w:rsidRPr="00D52799">
        <w:rPr>
          <w:rFonts w:asciiTheme="minorHAnsi" w:hAnsiTheme="minorHAnsi" w:cstheme="minorHAnsi"/>
          <w:sz w:val="24"/>
          <w:szCs w:val="24"/>
        </w:rPr>
        <w:t>,</w:t>
      </w:r>
      <w:r w:rsidR="00806DCE" w:rsidRPr="00D52799">
        <w:rPr>
          <w:rFonts w:asciiTheme="minorHAnsi" w:hAnsiTheme="minorHAnsi" w:cstheme="minorHAnsi"/>
          <w:sz w:val="24"/>
          <w:szCs w:val="24"/>
        </w:rPr>
        <w:t xml:space="preserve"> </w:t>
      </w:r>
      <w:r w:rsidRPr="00D52799">
        <w:rPr>
          <w:rFonts w:asciiTheme="minorHAnsi" w:hAnsiTheme="minorHAnsi" w:cstheme="minorHAnsi"/>
          <w:sz w:val="24"/>
          <w:szCs w:val="24"/>
        </w:rPr>
        <w:t xml:space="preserve">a totalidade das Debêntures em circulação, com o seu cancelamento, obrigando-se a pagar o saldo devedor </w:t>
      </w:r>
      <w:r w:rsidR="00D63A03" w:rsidRPr="00D52799">
        <w:rPr>
          <w:rFonts w:asciiTheme="minorHAnsi" w:hAnsiTheme="minorHAnsi" w:cstheme="minorHAnsi"/>
          <w:sz w:val="24"/>
          <w:szCs w:val="24"/>
        </w:rPr>
        <w:t xml:space="preserve">do Valor Nominal Unitário das Debêntures acrescido da Remuneração, calculada </w:t>
      </w:r>
      <w:r w:rsidR="00D63A03" w:rsidRPr="00D52799">
        <w:rPr>
          <w:rFonts w:asciiTheme="minorHAnsi" w:hAnsiTheme="minorHAnsi" w:cstheme="minorHAnsi"/>
          <w:i/>
          <w:sz w:val="24"/>
          <w:szCs w:val="24"/>
        </w:rPr>
        <w:t>pro rata temporis</w:t>
      </w:r>
      <w:r w:rsidR="00D63A03" w:rsidRPr="00D52799">
        <w:rPr>
          <w:rFonts w:asciiTheme="minorHAnsi" w:hAnsiTheme="minorHAnsi" w:cstheme="minorHAnsi"/>
          <w:sz w:val="24"/>
          <w:szCs w:val="24"/>
        </w:rPr>
        <w:t xml:space="preserve"> desde a Data d</w:t>
      </w:r>
      <w:r w:rsidR="00710461">
        <w:rPr>
          <w:rFonts w:asciiTheme="minorHAnsi" w:hAnsiTheme="minorHAnsi" w:cstheme="minorHAnsi"/>
          <w:sz w:val="24"/>
          <w:szCs w:val="24"/>
        </w:rPr>
        <w:t>a Primeira</w:t>
      </w:r>
      <w:r w:rsidR="00D63A03" w:rsidRPr="00D52799">
        <w:rPr>
          <w:rFonts w:asciiTheme="minorHAnsi" w:hAnsiTheme="minorHAnsi" w:cstheme="minorHAnsi"/>
          <w:sz w:val="24"/>
          <w:szCs w:val="24"/>
        </w:rPr>
        <w:t xml:space="preserve"> Integralização</w:t>
      </w:r>
      <w:r w:rsidR="00225DBF" w:rsidRPr="00D52799">
        <w:rPr>
          <w:rFonts w:asciiTheme="minorHAnsi" w:hAnsiTheme="minorHAnsi" w:cstheme="minorHAnsi"/>
          <w:sz w:val="24"/>
          <w:szCs w:val="24"/>
        </w:rPr>
        <w:t xml:space="preserve"> dos CRI</w:t>
      </w:r>
      <w:r w:rsidR="00D63A03" w:rsidRPr="00D52799">
        <w:rPr>
          <w:rFonts w:asciiTheme="minorHAnsi" w:hAnsiTheme="minorHAnsi" w:cstheme="minorHAnsi"/>
          <w:sz w:val="24"/>
          <w:szCs w:val="24"/>
        </w:rPr>
        <w:t>, ou da última Data de Pagamento da Remuneração, conforme o caso, até a data do efetivo pagamento, e de quaisquer outros valores eventualmente devidos pela Emissora nos termos desta Escritura</w:t>
      </w:r>
      <w:r w:rsidRPr="00D52799">
        <w:rPr>
          <w:rFonts w:asciiTheme="minorHAnsi" w:hAnsiTheme="minorHAnsi" w:cstheme="minorHAnsi"/>
          <w:sz w:val="24"/>
          <w:szCs w:val="24"/>
        </w:rPr>
        <w:t>. Na hipótese de a Emissora não efetuar o pagamento aqui previsto dentro prazo aqui estabelecido, sobre os valores não pagos incidirão os Encargos Moratórios.</w:t>
      </w:r>
      <w:r w:rsidR="00BA50B9" w:rsidRPr="00D52799">
        <w:rPr>
          <w:rFonts w:asciiTheme="minorHAnsi" w:hAnsiTheme="minorHAnsi" w:cstheme="minorHAnsi"/>
          <w:sz w:val="24"/>
          <w:szCs w:val="24"/>
        </w:rPr>
        <w:t xml:space="preserve"> </w:t>
      </w:r>
    </w:p>
    <w:p w14:paraId="06CBEFC2" w14:textId="77777777" w:rsidR="00FD26B3" w:rsidRPr="00D52799" w:rsidRDefault="00FD26B3" w:rsidP="00374B19">
      <w:pPr>
        <w:spacing w:line="320" w:lineRule="exact"/>
        <w:ind w:left="567" w:hanging="567"/>
        <w:contextualSpacing/>
        <w:jc w:val="both"/>
        <w:rPr>
          <w:rFonts w:asciiTheme="minorHAnsi" w:hAnsiTheme="minorHAnsi" w:cstheme="minorHAnsi"/>
          <w:sz w:val="24"/>
          <w:szCs w:val="24"/>
        </w:rPr>
      </w:pPr>
    </w:p>
    <w:p w14:paraId="58B98EFC" w14:textId="77777777" w:rsidR="00FD26B3" w:rsidRPr="00D52799" w:rsidRDefault="00FD26B3" w:rsidP="00374B19">
      <w:pPr>
        <w:pStyle w:val="ListaColorida-nfase11"/>
        <w:numPr>
          <w:ilvl w:val="2"/>
          <w:numId w:val="23"/>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Nas Assembleias Gerais de Debenturistas instaladas para a finalidade de deliberação sobre a declaração do vencimento antecipado das Debêntures, deverá ser outorgada à Emissora a faculdade de apresentar as justificativas para o respectivo descumprimento das obrigações assumidas no âmbito da Emissão.</w:t>
      </w:r>
    </w:p>
    <w:p w14:paraId="61AF4B83" w14:textId="77777777" w:rsidR="00FD26B3" w:rsidRPr="00D52799" w:rsidRDefault="00FD26B3" w:rsidP="00374B19">
      <w:pPr>
        <w:tabs>
          <w:tab w:val="left" w:pos="567"/>
        </w:tabs>
        <w:spacing w:line="320" w:lineRule="exact"/>
        <w:contextualSpacing/>
        <w:jc w:val="both"/>
        <w:rPr>
          <w:rFonts w:asciiTheme="minorHAnsi" w:hAnsiTheme="minorHAnsi" w:cstheme="minorHAnsi"/>
          <w:sz w:val="24"/>
          <w:szCs w:val="24"/>
        </w:rPr>
      </w:pPr>
    </w:p>
    <w:p w14:paraId="1CF0C4FF" w14:textId="77777777" w:rsidR="00FD26B3" w:rsidRPr="00D52799" w:rsidRDefault="00FD26B3" w:rsidP="00374B19">
      <w:pPr>
        <w:pStyle w:val="ListaColorida-nfase11"/>
        <w:numPr>
          <w:ilvl w:val="1"/>
          <w:numId w:val="23"/>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A Emissora </w:t>
      </w:r>
      <w:r w:rsidR="00541190" w:rsidRPr="00D52799">
        <w:rPr>
          <w:rFonts w:asciiTheme="minorHAnsi" w:hAnsiTheme="minorHAnsi" w:cstheme="minorHAnsi"/>
          <w:sz w:val="24"/>
          <w:szCs w:val="24"/>
        </w:rPr>
        <w:t xml:space="preserve">se </w:t>
      </w:r>
      <w:r w:rsidRPr="00D52799">
        <w:rPr>
          <w:rFonts w:asciiTheme="minorHAnsi" w:hAnsiTheme="minorHAnsi" w:cstheme="minorHAnsi"/>
          <w:sz w:val="24"/>
          <w:szCs w:val="24"/>
        </w:rPr>
        <w:t xml:space="preserve">compromete a fornecer informações por escrito à Debenturista e ao </w:t>
      </w:r>
      <w:r w:rsidR="00A44AA5" w:rsidRPr="00D52799">
        <w:rPr>
          <w:rFonts w:asciiTheme="minorHAnsi" w:hAnsiTheme="minorHAnsi" w:cstheme="minorHAnsi"/>
          <w:sz w:val="24"/>
          <w:szCs w:val="24"/>
        </w:rPr>
        <w:t xml:space="preserve">Agente Fiduciário dos CRI </w:t>
      </w:r>
      <w:r w:rsidRPr="00D52799">
        <w:rPr>
          <w:rFonts w:asciiTheme="minorHAnsi" w:hAnsiTheme="minorHAnsi" w:cstheme="minorHAnsi"/>
          <w:sz w:val="24"/>
          <w:szCs w:val="24"/>
        </w:rPr>
        <w:t xml:space="preserve">sobre a ocorrência de quaisquer das hipóteses de vencimento antecipado, no prazo de até </w:t>
      </w:r>
      <w:r w:rsidR="00DD3B61" w:rsidRPr="00D52799">
        <w:rPr>
          <w:rFonts w:asciiTheme="minorHAnsi" w:hAnsiTheme="minorHAnsi" w:cstheme="minorHAnsi"/>
          <w:sz w:val="24"/>
          <w:szCs w:val="24"/>
        </w:rPr>
        <w:t xml:space="preserve">(i) </w:t>
      </w:r>
      <w:r w:rsidRPr="00D52799">
        <w:rPr>
          <w:rFonts w:asciiTheme="minorHAnsi" w:hAnsiTheme="minorHAnsi" w:cstheme="minorHAnsi"/>
          <w:sz w:val="24"/>
          <w:szCs w:val="24"/>
        </w:rPr>
        <w:t xml:space="preserve">5 (cinco) Dias Úteis </w:t>
      </w:r>
      <w:r w:rsidR="00DD3B61" w:rsidRPr="00D52799">
        <w:rPr>
          <w:rFonts w:asciiTheme="minorHAnsi" w:hAnsiTheme="minorHAnsi" w:cstheme="minorHAnsi"/>
          <w:sz w:val="24"/>
          <w:szCs w:val="24"/>
        </w:rPr>
        <w:t xml:space="preserve">da </w:t>
      </w:r>
      <w:r w:rsidRPr="00D52799">
        <w:rPr>
          <w:rFonts w:asciiTheme="minorHAnsi" w:hAnsiTheme="minorHAnsi" w:cstheme="minorHAnsi"/>
          <w:sz w:val="24"/>
          <w:szCs w:val="24"/>
        </w:rPr>
        <w:t>ocorrência</w:t>
      </w:r>
      <w:r w:rsidR="00DD3B61" w:rsidRPr="00D52799">
        <w:rPr>
          <w:rFonts w:asciiTheme="minorHAnsi" w:hAnsiTheme="minorHAnsi" w:cstheme="minorHAnsi"/>
          <w:sz w:val="24"/>
          <w:szCs w:val="24"/>
        </w:rPr>
        <w:t xml:space="preserve"> de um evento de natureza pecuniária; e (ii) 10 (dez) Dias Úteis da ocorrência de um evento de natureza não pecuniária</w:t>
      </w:r>
      <w:r w:rsidRPr="00D52799">
        <w:rPr>
          <w:rFonts w:asciiTheme="minorHAnsi" w:hAnsiTheme="minorHAnsi" w:cstheme="minorHAnsi"/>
          <w:sz w:val="24"/>
          <w:szCs w:val="24"/>
        </w:rPr>
        <w:t>. A falta de envio das informações por notificação pela Emissora no prazo aqui previsto não prejudica a possibilidade de ser declarado o vencimento antecipado pela Debenturista.</w:t>
      </w:r>
    </w:p>
    <w:p w14:paraId="5BC22D65" w14:textId="77777777" w:rsidR="00FD26B3" w:rsidRPr="00D52799" w:rsidRDefault="00FD26B3" w:rsidP="00374B19">
      <w:pPr>
        <w:pStyle w:val="ListaColorida-nfase11"/>
        <w:spacing w:line="320" w:lineRule="exact"/>
        <w:ind w:left="0"/>
        <w:jc w:val="both"/>
        <w:rPr>
          <w:rFonts w:asciiTheme="minorHAnsi" w:hAnsiTheme="minorHAnsi" w:cstheme="minorHAnsi"/>
          <w:sz w:val="24"/>
          <w:szCs w:val="24"/>
        </w:rPr>
      </w:pPr>
    </w:p>
    <w:p w14:paraId="435475D3" w14:textId="77777777" w:rsidR="00FD26B3" w:rsidRPr="00D52799" w:rsidRDefault="00FD26B3" w:rsidP="00374B19">
      <w:pPr>
        <w:pStyle w:val="ListaColorida-nfase11"/>
        <w:spacing w:line="320" w:lineRule="exact"/>
        <w:ind w:left="0"/>
        <w:jc w:val="center"/>
        <w:rPr>
          <w:rFonts w:asciiTheme="minorHAnsi" w:hAnsiTheme="minorHAnsi" w:cstheme="minorHAnsi"/>
          <w:b/>
          <w:sz w:val="24"/>
          <w:szCs w:val="24"/>
          <w:u w:val="single"/>
        </w:rPr>
      </w:pPr>
      <w:r w:rsidRPr="00D52799">
        <w:rPr>
          <w:rFonts w:asciiTheme="minorHAnsi" w:hAnsiTheme="minorHAnsi" w:cstheme="minorHAnsi"/>
          <w:b/>
          <w:sz w:val="24"/>
          <w:szCs w:val="24"/>
        </w:rPr>
        <w:t xml:space="preserve">CLÁUSULA </w:t>
      </w:r>
      <w:r w:rsidR="00541190" w:rsidRPr="00D52799">
        <w:rPr>
          <w:rFonts w:asciiTheme="minorHAnsi" w:hAnsiTheme="minorHAnsi" w:cstheme="minorHAnsi"/>
          <w:b/>
          <w:sz w:val="24"/>
          <w:szCs w:val="24"/>
        </w:rPr>
        <w:t>DÉCIMA TERCEIRA</w:t>
      </w:r>
      <w:r w:rsidR="00BA50B9" w:rsidRPr="00D52799">
        <w:rPr>
          <w:rFonts w:asciiTheme="minorHAnsi" w:hAnsiTheme="minorHAnsi" w:cstheme="minorHAnsi"/>
          <w:b/>
          <w:sz w:val="24"/>
          <w:szCs w:val="24"/>
        </w:rPr>
        <w:t xml:space="preserve"> </w:t>
      </w:r>
      <w:r w:rsidRPr="00D52799">
        <w:rPr>
          <w:rFonts w:asciiTheme="minorHAnsi" w:hAnsiTheme="minorHAnsi" w:cstheme="minorHAnsi"/>
          <w:b/>
          <w:sz w:val="24"/>
          <w:szCs w:val="24"/>
        </w:rPr>
        <w:t>– PAGAMENTO DE TRIBUTOS</w:t>
      </w:r>
    </w:p>
    <w:p w14:paraId="1A38FC57" w14:textId="77777777" w:rsidR="00FD26B3" w:rsidRPr="00D52799" w:rsidRDefault="00FD26B3" w:rsidP="00374B19">
      <w:pPr>
        <w:pStyle w:val="ListaColorida-nfase11"/>
        <w:spacing w:line="320" w:lineRule="exact"/>
        <w:ind w:left="0"/>
        <w:jc w:val="both"/>
        <w:rPr>
          <w:rFonts w:asciiTheme="minorHAnsi" w:hAnsiTheme="minorHAnsi" w:cstheme="minorHAnsi"/>
          <w:b/>
          <w:sz w:val="24"/>
          <w:szCs w:val="24"/>
          <w:u w:val="single"/>
        </w:rPr>
      </w:pPr>
    </w:p>
    <w:p w14:paraId="17356389" w14:textId="77777777" w:rsidR="00FD26B3" w:rsidRPr="00D52799" w:rsidRDefault="00FD26B3" w:rsidP="00374B19">
      <w:pPr>
        <w:pStyle w:val="ListaColorida-nfase11"/>
        <w:numPr>
          <w:ilvl w:val="1"/>
          <w:numId w:val="27"/>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Com base na legislação fiscal vigente à época da assinatura desta Escritura de Emissão, sobre a presente Emissão não incidem quaisquer impostos, taxas, contribuições ou quaisquer outros tributos federais, estaduais ou municipais, sendo entendido que não são necessários quaisquer recolhimentos sobre os pagamentos, Remuneração ou reembolso devidos. Caso qualquer órgão competente venha a exigir, mesmo que sob a legislação fiscal vigente, o recolhimento, pagamento e/ou retenção de quaisquer impostos, taxas, contribuições ou quaisquer outros tributos federais, estaduais ou municipais sobre os pagamentos, Remuneração ou reembolso previstos nesta Escritura de Emissão de Debêntures, ou a legislação vigente venha a sofrer </w:t>
      </w:r>
      <w:r w:rsidRPr="00D52799">
        <w:rPr>
          <w:rFonts w:asciiTheme="minorHAnsi" w:hAnsiTheme="minorHAnsi" w:cstheme="minorHAnsi"/>
          <w:sz w:val="24"/>
          <w:szCs w:val="24"/>
        </w:rPr>
        <w:lastRenderedPageBreak/>
        <w:t>qualquer modificação ou, por quaisquer outros motivos, novos tributos venham a incidir sobre os pagamentos, Remuneração ou reembolso devidos à Debenturista no âmbito desta Escritura de Emissão de Debêntures, a Emissora das Debêntures será responsável pelo recolhimento, pagamento e/ou retenção destes tributos. Nesta situação, a Emissora deverá acrescer a tais pagamentos valores adicionais de modo que a Debenturista receba os mesmos valores líquidos que seriam recebidos caso nenhuma retenção ou dedução fosse realizada. A responsabilidade da Emissora é restrita ao acréscimo dos custos dos tributos supramencionados aos pagamentos realizados, permanecendo a responsabilidade tributária de cada uma das Partes de acordo com o estabelecido na legislação pertinente.</w:t>
      </w:r>
    </w:p>
    <w:p w14:paraId="76382EA5" w14:textId="77777777" w:rsidR="00FD26B3" w:rsidRPr="00D52799" w:rsidRDefault="00FD26B3" w:rsidP="00374B19">
      <w:pPr>
        <w:pStyle w:val="ListaColorida-nfase11"/>
        <w:spacing w:line="320" w:lineRule="exact"/>
        <w:ind w:left="0"/>
        <w:jc w:val="both"/>
        <w:rPr>
          <w:rFonts w:asciiTheme="minorHAnsi" w:hAnsiTheme="minorHAnsi" w:cstheme="minorHAnsi"/>
          <w:b/>
          <w:sz w:val="24"/>
          <w:szCs w:val="24"/>
          <w:u w:val="single"/>
        </w:rPr>
      </w:pPr>
    </w:p>
    <w:p w14:paraId="646272C4" w14:textId="77777777" w:rsidR="00FD26B3" w:rsidRPr="00D52799" w:rsidRDefault="00FD26B3" w:rsidP="00374B19">
      <w:pPr>
        <w:pStyle w:val="ListaColorida-nfase11"/>
        <w:spacing w:line="320" w:lineRule="exact"/>
        <w:ind w:left="0"/>
        <w:jc w:val="center"/>
        <w:rPr>
          <w:rFonts w:asciiTheme="minorHAnsi" w:hAnsiTheme="minorHAnsi" w:cstheme="minorHAnsi"/>
          <w:b/>
          <w:sz w:val="24"/>
          <w:szCs w:val="24"/>
          <w:u w:val="single"/>
        </w:rPr>
      </w:pPr>
      <w:r w:rsidRPr="00D52799">
        <w:rPr>
          <w:rFonts w:asciiTheme="minorHAnsi" w:hAnsiTheme="minorHAnsi" w:cstheme="minorHAnsi"/>
          <w:b/>
          <w:sz w:val="24"/>
          <w:szCs w:val="24"/>
        </w:rPr>
        <w:t xml:space="preserve">CLÁUSULA </w:t>
      </w:r>
      <w:r w:rsidR="00541190" w:rsidRPr="00D52799">
        <w:rPr>
          <w:rFonts w:asciiTheme="minorHAnsi" w:hAnsiTheme="minorHAnsi" w:cstheme="minorHAnsi"/>
          <w:b/>
          <w:sz w:val="24"/>
          <w:szCs w:val="24"/>
        </w:rPr>
        <w:t>DÉCIMA QUARTA</w:t>
      </w:r>
      <w:r w:rsidR="00BA50B9" w:rsidRPr="00D52799">
        <w:rPr>
          <w:rFonts w:asciiTheme="minorHAnsi" w:hAnsiTheme="minorHAnsi" w:cstheme="minorHAnsi"/>
          <w:b/>
          <w:sz w:val="24"/>
          <w:szCs w:val="24"/>
        </w:rPr>
        <w:t xml:space="preserve"> </w:t>
      </w:r>
      <w:r w:rsidRPr="00D52799">
        <w:rPr>
          <w:rFonts w:asciiTheme="minorHAnsi" w:hAnsiTheme="minorHAnsi" w:cstheme="minorHAnsi"/>
          <w:b/>
          <w:sz w:val="24"/>
          <w:szCs w:val="24"/>
        </w:rPr>
        <w:t>– DISPOSIÇÕES GERAIS</w:t>
      </w:r>
    </w:p>
    <w:p w14:paraId="2FD9A8BD" w14:textId="77777777" w:rsidR="00FD26B3" w:rsidRPr="00D52799" w:rsidRDefault="00FD26B3" w:rsidP="00374B19">
      <w:pPr>
        <w:tabs>
          <w:tab w:val="left" w:pos="851"/>
        </w:tabs>
        <w:spacing w:line="320" w:lineRule="exact"/>
        <w:jc w:val="both"/>
        <w:rPr>
          <w:rFonts w:asciiTheme="minorHAnsi" w:hAnsiTheme="minorHAnsi" w:cstheme="minorHAnsi"/>
          <w:color w:val="000000"/>
          <w:sz w:val="24"/>
          <w:szCs w:val="24"/>
        </w:rPr>
      </w:pPr>
    </w:p>
    <w:p w14:paraId="4C2B24D7" w14:textId="77777777" w:rsidR="00FD26B3" w:rsidRPr="00D52799" w:rsidRDefault="00541190" w:rsidP="00374B19">
      <w:pPr>
        <w:pStyle w:val="ListaColorida-nfase11"/>
        <w:numPr>
          <w:ilvl w:val="1"/>
          <w:numId w:val="28"/>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Esta Escritura de Emissão </w:t>
      </w:r>
      <w:r w:rsidR="00FD26B3" w:rsidRPr="00D52799">
        <w:rPr>
          <w:rFonts w:asciiTheme="minorHAnsi" w:hAnsiTheme="minorHAnsi" w:cstheme="minorHAnsi"/>
          <w:color w:val="000000"/>
          <w:sz w:val="24"/>
          <w:szCs w:val="24"/>
        </w:rPr>
        <w:t xml:space="preserve">permanecerá em vigor e produzirá efeitos a partir desta data </w:t>
      </w:r>
      <w:r w:rsidR="00FD26B3" w:rsidRPr="00D52799">
        <w:rPr>
          <w:rFonts w:asciiTheme="minorHAnsi" w:hAnsiTheme="minorHAnsi" w:cstheme="minorHAnsi"/>
          <w:sz w:val="24"/>
          <w:szCs w:val="24"/>
        </w:rPr>
        <w:t>até a data em que a Debenturista tenha dado quitação de que todos os pagamentos a ele devidos nos termos desta Escritura de Emissão de Debêntures e que foram pagos pela Emissora</w:t>
      </w:r>
      <w:r w:rsidR="00FD26B3" w:rsidRPr="00D52799">
        <w:rPr>
          <w:rFonts w:asciiTheme="minorHAnsi" w:hAnsiTheme="minorHAnsi" w:cstheme="minorHAnsi"/>
          <w:color w:val="000000"/>
          <w:sz w:val="24"/>
          <w:szCs w:val="24"/>
        </w:rPr>
        <w:t>.</w:t>
      </w:r>
    </w:p>
    <w:p w14:paraId="2E311F34"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2D86D23A" w14:textId="271E603B" w:rsidR="00FD26B3" w:rsidRPr="00D52799" w:rsidRDefault="00FD26B3" w:rsidP="00374B19">
      <w:pPr>
        <w:pStyle w:val="ListaColorida-nfase11"/>
        <w:numPr>
          <w:ilvl w:val="1"/>
          <w:numId w:val="28"/>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Todas e quaisquer notificações, solicitações, aprovações e demais comunicações com a Emissora</w:t>
      </w:r>
      <w:r w:rsidR="00623806" w:rsidRPr="00D52799">
        <w:rPr>
          <w:rFonts w:asciiTheme="minorHAnsi" w:hAnsiTheme="minorHAnsi" w:cstheme="minorHAnsi"/>
          <w:sz w:val="24"/>
          <w:szCs w:val="24"/>
        </w:rPr>
        <w:t xml:space="preserve"> e/ou com </w:t>
      </w:r>
      <w:r w:rsidR="000801C5" w:rsidRPr="00D52799">
        <w:rPr>
          <w:rFonts w:asciiTheme="minorHAnsi" w:hAnsiTheme="minorHAnsi" w:cstheme="minorHAnsi"/>
          <w:sz w:val="24"/>
          <w:szCs w:val="24"/>
        </w:rPr>
        <w:t>a</w:t>
      </w:r>
      <w:r w:rsidR="00623806" w:rsidRPr="00D52799">
        <w:rPr>
          <w:rFonts w:asciiTheme="minorHAnsi" w:hAnsiTheme="minorHAnsi" w:cstheme="minorHAnsi"/>
          <w:sz w:val="24"/>
          <w:szCs w:val="24"/>
        </w:rPr>
        <w:t xml:space="preserve"> Avalista</w:t>
      </w:r>
      <w:r w:rsidRPr="00D52799">
        <w:rPr>
          <w:rFonts w:asciiTheme="minorHAnsi" w:hAnsiTheme="minorHAnsi" w:cstheme="minorHAnsi"/>
          <w:sz w:val="24"/>
          <w:szCs w:val="24"/>
        </w:rPr>
        <w:t xml:space="preserve"> </w:t>
      </w:r>
      <w:r w:rsidR="00623806" w:rsidRPr="00D52799">
        <w:rPr>
          <w:rFonts w:asciiTheme="minorHAnsi" w:hAnsiTheme="minorHAnsi" w:cstheme="minorHAnsi"/>
          <w:sz w:val="24"/>
          <w:szCs w:val="24"/>
        </w:rPr>
        <w:t>por escrito (ou por mensagem eletrônica)</w:t>
      </w:r>
      <w:r w:rsidR="00FF79B5" w:rsidRPr="00D52799">
        <w:rPr>
          <w:rFonts w:asciiTheme="minorHAnsi" w:hAnsiTheme="minorHAnsi" w:cstheme="minorHAnsi"/>
          <w:sz w:val="24"/>
          <w:szCs w:val="24"/>
        </w:rPr>
        <w:t>,</w:t>
      </w:r>
      <w:r w:rsidR="00623806" w:rsidRPr="00D52799">
        <w:rPr>
          <w:rFonts w:asciiTheme="minorHAnsi" w:hAnsiTheme="minorHAnsi" w:cstheme="minorHAnsi"/>
          <w:sz w:val="24"/>
          <w:szCs w:val="24"/>
        </w:rPr>
        <w:t xml:space="preserve"> serão considerados válidos (a) conforme comprovados através de recibo assinado pelo destinatário, da entrega da notificação judicial ou extrajudicial ou, no caso de envio por fac-símile ou entrega de correspondência, através do relatório de transmissão ou comprovante de entrega; ou (b) quando realizadas por mensagem eletrônica (e-mail), desde que o remetente receba confirmação do recebimento do e-mail pelo destinatário. A Emissora e </w:t>
      </w:r>
      <w:r w:rsidR="000801C5" w:rsidRPr="00D52799">
        <w:rPr>
          <w:rFonts w:asciiTheme="minorHAnsi" w:hAnsiTheme="minorHAnsi" w:cstheme="minorHAnsi"/>
          <w:sz w:val="24"/>
          <w:szCs w:val="24"/>
        </w:rPr>
        <w:t>a</w:t>
      </w:r>
      <w:r w:rsidR="00623806" w:rsidRPr="00D52799">
        <w:rPr>
          <w:rFonts w:asciiTheme="minorHAnsi" w:hAnsiTheme="minorHAnsi" w:cstheme="minorHAnsi"/>
          <w:sz w:val="24"/>
          <w:szCs w:val="24"/>
        </w:rPr>
        <w:t xml:space="preserve"> Avalista se obrigam a informar </w:t>
      </w:r>
      <w:r w:rsidR="00034B4E" w:rsidRPr="00D52799">
        <w:rPr>
          <w:rFonts w:asciiTheme="minorHAnsi" w:hAnsiTheme="minorHAnsi" w:cstheme="minorHAnsi"/>
          <w:sz w:val="24"/>
          <w:szCs w:val="24"/>
        </w:rPr>
        <w:t xml:space="preserve">à </w:t>
      </w:r>
      <w:r w:rsidR="00623806" w:rsidRPr="00D52799">
        <w:rPr>
          <w:rFonts w:asciiTheme="minorHAnsi" w:hAnsiTheme="minorHAnsi" w:cstheme="minorHAnsi"/>
          <w:sz w:val="24"/>
          <w:szCs w:val="24"/>
        </w:rPr>
        <w:t>Debenturista sobre qualquer alteração abaixo até 5 (cinco) Dias Úteis. Deverão ser endereçados da seguinte forma</w:t>
      </w:r>
      <w:r w:rsidRPr="00D52799">
        <w:rPr>
          <w:rFonts w:asciiTheme="minorHAnsi" w:hAnsiTheme="minorHAnsi" w:cstheme="minorHAnsi"/>
          <w:sz w:val="24"/>
          <w:szCs w:val="24"/>
        </w:rPr>
        <w:t>:</w:t>
      </w:r>
    </w:p>
    <w:p w14:paraId="283BC7B9" w14:textId="77777777" w:rsidR="00FD26B3" w:rsidRPr="00D52799" w:rsidRDefault="00FD26B3" w:rsidP="00374B19">
      <w:pPr>
        <w:pStyle w:val="NormalWeb"/>
        <w:spacing w:before="0" w:beforeAutospacing="0" w:after="0" w:afterAutospacing="0" w:line="320" w:lineRule="exact"/>
        <w:ind w:left="705" w:hanging="705"/>
        <w:contextualSpacing/>
        <w:jc w:val="both"/>
        <w:rPr>
          <w:rFonts w:asciiTheme="minorHAnsi" w:hAnsiTheme="minorHAnsi" w:cstheme="minorHAnsi"/>
          <w:sz w:val="24"/>
          <w:szCs w:val="24"/>
          <w:lang w:val="pt-BR"/>
        </w:rPr>
      </w:pPr>
    </w:p>
    <w:p w14:paraId="1869D715" w14:textId="77777777" w:rsidR="00FD26B3" w:rsidRPr="00D52799" w:rsidRDefault="00FD26B3" w:rsidP="00374B19">
      <w:pPr>
        <w:pStyle w:val="NormalWeb"/>
        <w:spacing w:before="0" w:beforeAutospacing="0" w:after="0" w:afterAutospacing="0" w:line="320" w:lineRule="exact"/>
        <w:contextualSpacing/>
        <w:jc w:val="both"/>
        <w:rPr>
          <w:rFonts w:asciiTheme="minorHAnsi" w:hAnsiTheme="minorHAnsi" w:cstheme="minorHAnsi"/>
          <w:i/>
          <w:sz w:val="24"/>
          <w:szCs w:val="24"/>
          <w:lang w:val="pt-BR"/>
        </w:rPr>
      </w:pPr>
      <w:r w:rsidRPr="00D52799">
        <w:rPr>
          <w:rFonts w:asciiTheme="minorHAnsi" w:hAnsiTheme="minorHAnsi" w:cstheme="minorHAnsi"/>
          <w:i/>
          <w:sz w:val="24"/>
          <w:szCs w:val="24"/>
          <w:lang w:val="pt-BR"/>
        </w:rPr>
        <w:t>Para a Emissora:</w:t>
      </w:r>
    </w:p>
    <w:p w14:paraId="2F6CF00F" w14:textId="01CE4A34" w:rsidR="00C07D55" w:rsidRPr="00D52799" w:rsidRDefault="00241A8E" w:rsidP="00374B19">
      <w:pPr>
        <w:spacing w:line="320" w:lineRule="exact"/>
        <w:contextualSpacing/>
        <w:jc w:val="both"/>
        <w:rPr>
          <w:rFonts w:asciiTheme="minorHAnsi" w:hAnsiTheme="minorHAnsi" w:cstheme="minorHAnsi"/>
          <w:b/>
          <w:sz w:val="24"/>
          <w:szCs w:val="24"/>
        </w:rPr>
      </w:pPr>
      <w:r w:rsidRPr="00D52799">
        <w:rPr>
          <w:rFonts w:asciiTheme="minorHAnsi" w:hAnsiTheme="minorHAnsi" w:cstheme="minorHAnsi"/>
          <w:b/>
          <w:sz w:val="24"/>
          <w:szCs w:val="24"/>
        </w:rPr>
        <w:t>CHEMIN INCORPORADORA</w:t>
      </w:r>
      <w:r w:rsidR="00C07D55" w:rsidRPr="00D52799">
        <w:rPr>
          <w:rFonts w:asciiTheme="minorHAnsi" w:hAnsiTheme="minorHAnsi" w:cstheme="minorHAnsi"/>
          <w:b/>
          <w:sz w:val="24"/>
          <w:szCs w:val="24"/>
        </w:rPr>
        <w:t xml:space="preserve"> S.A.</w:t>
      </w:r>
    </w:p>
    <w:p w14:paraId="01424878" w14:textId="620164B6" w:rsidR="00C07D55" w:rsidRPr="00D52799" w:rsidRDefault="00241A8E" w:rsidP="00374B19">
      <w:pPr>
        <w:spacing w:line="320" w:lineRule="exact"/>
        <w:contextualSpacing/>
        <w:jc w:val="both"/>
        <w:rPr>
          <w:rFonts w:asciiTheme="minorHAnsi" w:hAnsiTheme="minorHAnsi" w:cstheme="minorHAnsi"/>
          <w:sz w:val="24"/>
          <w:szCs w:val="24"/>
        </w:rPr>
      </w:pPr>
      <w:r w:rsidRPr="00D52799">
        <w:rPr>
          <w:rFonts w:asciiTheme="minorHAnsi" w:hAnsiTheme="minorHAnsi" w:cstheme="minorHAnsi"/>
          <w:sz w:val="24"/>
          <w:szCs w:val="24"/>
        </w:rPr>
        <w:t>Rua Mourato Coelho, nº 936, conj. 57</w:t>
      </w:r>
    </w:p>
    <w:p w14:paraId="66E2CEFA" w14:textId="7ADB9546" w:rsidR="00C07D55" w:rsidRPr="00D52799" w:rsidRDefault="00C07D55" w:rsidP="00374B19">
      <w:pPr>
        <w:spacing w:line="320" w:lineRule="exact"/>
        <w:contextualSpacing/>
        <w:jc w:val="both"/>
        <w:rPr>
          <w:rFonts w:asciiTheme="minorHAnsi" w:hAnsiTheme="minorHAnsi" w:cstheme="minorHAnsi"/>
          <w:sz w:val="24"/>
          <w:szCs w:val="24"/>
        </w:rPr>
      </w:pPr>
      <w:r w:rsidRPr="00D52799">
        <w:rPr>
          <w:rFonts w:asciiTheme="minorHAnsi" w:hAnsiTheme="minorHAnsi" w:cstheme="minorHAnsi"/>
          <w:sz w:val="24"/>
          <w:szCs w:val="24"/>
        </w:rPr>
        <w:t xml:space="preserve">CEP </w:t>
      </w:r>
      <w:r w:rsidR="00241A8E" w:rsidRPr="00D52799">
        <w:rPr>
          <w:rFonts w:asciiTheme="minorHAnsi" w:hAnsiTheme="minorHAnsi" w:cstheme="minorHAnsi"/>
          <w:sz w:val="24"/>
          <w:szCs w:val="24"/>
        </w:rPr>
        <w:t>05417-001</w:t>
      </w:r>
      <w:r w:rsidRPr="00D52799">
        <w:rPr>
          <w:rFonts w:asciiTheme="minorHAnsi" w:hAnsiTheme="minorHAnsi" w:cstheme="minorHAnsi"/>
          <w:sz w:val="24"/>
          <w:szCs w:val="24"/>
        </w:rPr>
        <w:t xml:space="preserve"> </w:t>
      </w:r>
      <w:r w:rsidR="00241A8E" w:rsidRPr="00D52799">
        <w:rPr>
          <w:rFonts w:asciiTheme="minorHAnsi" w:hAnsiTheme="minorHAnsi" w:cstheme="minorHAnsi"/>
          <w:sz w:val="24"/>
          <w:szCs w:val="24"/>
        </w:rPr>
        <w:t>–</w:t>
      </w:r>
      <w:r w:rsidRPr="00D52799">
        <w:rPr>
          <w:rFonts w:asciiTheme="minorHAnsi" w:hAnsiTheme="minorHAnsi" w:cstheme="minorHAnsi"/>
          <w:sz w:val="24"/>
          <w:szCs w:val="24"/>
        </w:rPr>
        <w:t xml:space="preserve"> </w:t>
      </w:r>
      <w:r w:rsidR="00241A8E" w:rsidRPr="00D52799">
        <w:rPr>
          <w:rFonts w:asciiTheme="minorHAnsi" w:hAnsiTheme="minorHAnsi" w:cstheme="minorHAnsi"/>
          <w:sz w:val="24"/>
          <w:szCs w:val="24"/>
        </w:rPr>
        <w:t>São Paulo</w:t>
      </w:r>
      <w:r w:rsidRPr="00D52799">
        <w:rPr>
          <w:rFonts w:asciiTheme="minorHAnsi" w:hAnsiTheme="minorHAnsi" w:cstheme="minorHAnsi"/>
          <w:sz w:val="24"/>
          <w:szCs w:val="24"/>
        </w:rPr>
        <w:t>/</w:t>
      </w:r>
      <w:r w:rsidR="00241A8E" w:rsidRPr="00D52799">
        <w:rPr>
          <w:rFonts w:asciiTheme="minorHAnsi" w:hAnsiTheme="minorHAnsi" w:cstheme="minorHAnsi"/>
          <w:sz w:val="24"/>
          <w:szCs w:val="24"/>
        </w:rPr>
        <w:t xml:space="preserve">SP </w:t>
      </w:r>
    </w:p>
    <w:p w14:paraId="262B2D2E" w14:textId="54FA8ADA" w:rsidR="00C07D55" w:rsidRPr="00D52799" w:rsidRDefault="00C07D55" w:rsidP="00374B19">
      <w:pPr>
        <w:spacing w:line="320" w:lineRule="exact"/>
        <w:contextualSpacing/>
        <w:jc w:val="both"/>
        <w:rPr>
          <w:rFonts w:asciiTheme="minorHAnsi" w:hAnsiTheme="minorHAnsi" w:cstheme="minorHAnsi"/>
          <w:bCs/>
          <w:sz w:val="24"/>
          <w:szCs w:val="24"/>
        </w:rPr>
      </w:pPr>
      <w:r w:rsidRPr="00D52799">
        <w:rPr>
          <w:rFonts w:asciiTheme="minorHAnsi" w:hAnsiTheme="minorHAnsi" w:cstheme="minorHAnsi"/>
          <w:bCs/>
          <w:sz w:val="24"/>
          <w:szCs w:val="24"/>
        </w:rPr>
        <w:t xml:space="preserve">At. </w:t>
      </w:r>
      <w:r w:rsidR="00F14773" w:rsidRPr="00D52799">
        <w:rPr>
          <w:rFonts w:asciiTheme="minorHAnsi" w:hAnsiTheme="minorHAnsi" w:cstheme="minorHAnsi"/>
          <w:bCs/>
          <w:sz w:val="24"/>
          <w:szCs w:val="24"/>
        </w:rPr>
        <w:t xml:space="preserve">Marcio de Souza Nogueira e </w:t>
      </w:r>
      <w:proofErr w:type="spellStart"/>
      <w:r w:rsidR="00F14773" w:rsidRPr="00D52799">
        <w:rPr>
          <w:rFonts w:asciiTheme="minorHAnsi" w:hAnsiTheme="minorHAnsi" w:cstheme="minorHAnsi"/>
          <w:bCs/>
          <w:sz w:val="24"/>
          <w:szCs w:val="24"/>
        </w:rPr>
        <w:t>Rodneia</w:t>
      </w:r>
      <w:proofErr w:type="spellEnd"/>
      <w:r w:rsidR="00F14773" w:rsidRPr="00D52799">
        <w:rPr>
          <w:rFonts w:asciiTheme="minorHAnsi" w:hAnsiTheme="minorHAnsi" w:cstheme="minorHAnsi"/>
          <w:bCs/>
          <w:sz w:val="24"/>
          <w:szCs w:val="24"/>
        </w:rPr>
        <w:t xml:space="preserve"> </w:t>
      </w:r>
      <w:proofErr w:type="spellStart"/>
      <w:r w:rsidR="00F14773" w:rsidRPr="00D52799">
        <w:rPr>
          <w:rFonts w:asciiTheme="minorHAnsi" w:hAnsiTheme="minorHAnsi" w:cstheme="minorHAnsi"/>
          <w:bCs/>
          <w:sz w:val="24"/>
          <w:szCs w:val="24"/>
        </w:rPr>
        <w:t>Casseb</w:t>
      </w:r>
      <w:proofErr w:type="spellEnd"/>
    </w:p>
    <w:p w14:paraId="61711347" w14:textId="2AADA0BE" w:rsidR="00C07D55" w:rsidRPr="00D52799" w:rsidRDefault="00C07D55" w:rsidP="00374B19">
      <w:pPr>
        <w:spacing w:line="320" w:lineRule="exact"/>
        <w:contextualSpacing/>
        <w:jc w:val="both"/>
        <w:rPr>
          <w:rFonts w:asciiTheme="minorHAnsi" w:hAnsiTheme="minorHAnsi" w:cstheme="minorHAnsi"/>
          <w:bCs/>
          <w:sz w:val="24"/>
          <w:szCs w:val="24"/>
        </w:rPr>
      </w:pPr>
      <w:r w:rsidRPr="00D52799">
        <w:rPr>
          <w:rFonts w:asciiTheme="minorHAnsi" w:hAnsiTheme="minorHAnsi" w:cstheme="minorHAnsi"/>
          <w:bCs/>
          <w:sz w:val="24"/>
          <w:szCs w:val="24"/>
        </w:rPr>
        <w:t>Telefone: (</w:t>
      </w:r>
      <w:r w:rsidR="00F14773" w:rsidRPr="00D52799">
        <w:rPr>
          <w:rFonts w:asciiTheme="minorHAnsi" w:hAnsiTheme="minorHAnsi" w:cstheme="minorHAnsi"/>
          <w:sz w:val="24"/>
          <w:szCs w:val="24"/>
        </w:rPr>
        <w:t>16) 3913-9640</w:t>
      </w:r>
    </w:p>
    <w:p w14:paraId="49FD7544" w14:textId="61FC60CE" w:rsidR="00C07D55" w:rsidRPr="00D52799" w:rsidRDefault="00C07D55" w:rsidP="00374B19">
      <w:pPr>
        <w:spacing w:line="320" w:lineRule="exact"/>
        <w:contextualSpacing/>
        <w:jc w:val="both"/>
        <w:rPr>
          <w:rFonts w:asciiTheme="minorHAnsi" w:hAnsiTheme="minorHAnsi" w:cstheme="minorHAnsi"/>
          <w:sz w:val="24"/>
          <w:szCs w:val="24"/>
        </w:rPr>
      </w:pPr>
      <w:r w:rsidRPr="00D52799">
        <w:rPr>
          <w:rFonts w:asciiTheme="minorHAnsi" w:hAnsiTheme="minorHAnsi" w:cstheme="minorHAnsi"/>
          <w:sz w:val="24"/>
          <w:szCs w:val="24"/>
        </w:rPr>
        <w:t xml:space="preserve">E-mail: </w:t>
      </w:r>
      <w:hyperlink r:id="rId9" w:history="1">
        <w:r w:rsidR="00F14773" w:rsidRPr="00D52799">
          <w:rPr>
            <w:rStyle w:val="Hyperlink"/>
            <w:rFonts w:asciiTheme="minorHAnsi" w:hAnsiTheme="minorHAnsi" w:cstheme="minorHAnsi"/>
            <w:color w:val="auto"/>
            <w:sz w:val="24"/>
            <w:szCs w:val="24"/>
          </w:rPr>
          <w:t>marcio.nogueira@chemin.com.br</w:t>
        </w:r>
      </w:hyperlink>
      <w:r w:rsidR="00F14773" w:rsidRPr="00D52799">
        <w:rPr>
          <w:rFonts w:asciiTheme="minorHAnsi" w:hAnsiTheme="minorHAnsi" w:cstheme="minorHAnsi"/>
          <w:sz w:val="24"/>
          <w:szCs w:val="24"/>
        </w:rPr>
        <w:t xml:space="preserve"> e </w:t>
      </w:r>
      <w:hyperlink r:id="rId10" w:history="1">
        <w:r w:rsidR="00F14773" w:rsidRPr="00D52799">
          <w:rPr>
            <w:rStyle w:val="Hyperlink"/>
            <w:rFonts w:asciiTheme="minorHAnsi" w:hAnsiTheme="minorHAnsi" w:cstheme="minorHAnsi"/>
            <w:color w:val="auto"/>
            <w:sz w:val="24"/>
            <w:szCs w:val="24"/>
          </w:rPr>
          <w:t>rodneia.casseb@chemin.com.br</w:t>
        </w:r>
      </w:hyperlink>
      <w:r w:rsidR="00F14773" w:rsidRPr="00D52799">
        <w:rPr>
          <w:rFonts w:asciiTheme="minorHAnsi" w:hAnsiTheme="minorHAnsi" w:cstheme="minorHAnsi"/>
          <w:sz w:val="24"/>
          <w:szCs w:val="24"/>
        </w:rPr>
        <w:t xml:space="preserve"> </w:t>
      </w:r>
      <w:r w:rsidRPr="00D52799" w:rsidDel="00C84918">
        <w:rPr>
          <w:rFonts w:asciiTheme="minorHAnsi" w:hAnsiTheme="minorHAnsi" w:cstheme="minorHAnsi"/>
          <w:sz w:val="24"/>
          <w:szCs w:val="24"/>
        </w:rPr>
        <w:t xml:space="preserve"> </w:t>
      </w:r>
    </w:p>
    <w:p w14:paraId="1B888FD1" w14:textId="77777777" w:rsidR="00C07D55" w:rsidRPr="00D52799" w:rsidRDefault="00C07D55" w:rsidP="00374B19">
      <w:pPr>
        <w:spacing w:line="320" w:lineRule="exact"/>
        <w:contextualSpacing/>
        <w:jc w:val="both"/>
        <w:rPr>
          <w:rFonts w:asciiTheme="minorHAnsi" w:hAnsiTheme="minorHAnsi" w:cstheme="minorHAnsi"/>
          <w:b/>
          <w:sz w:val="24"/>
          <w:szCs w:val="24"/>
        </w:rPr>
      </w:pPr>
    </w:p>
    <w:p w14:paraId="6101FDCB" w14:textId="77777777" w:rsidR="0024178C" w:rsidRPr="00D52799" w:rsidRDefault="0024178C" w:rsidP="00374B19">
      <w:pPr>
        <w:spacing w:line="320" w:lineRule="exact"/>
        <w:jc w:val="both"/>
        <w:rPr>
          <w:rFonts w:asciiTheme="minorHAnsi" w:eastAsia="Arial Unicode MS" w:hAnsiTheme="minorHAnsi" w:cstheme="minorHAnsi"/>
          <w:i/>
          <w:color w:val="000000"/>
          <w:w w:val="0"/>
          <w:sz w:val="24"/>
          <w:szCs w:val="24"/>
        </w:rPr>
      </w:pPr>
      <w:r w:rsidRPr="00D52799">
        <w:rPr>
          <w:rFonts w:asciiTheme="minorHAnsi" w:eastAsia="Arial Unicode MS" w:hAnsiTheme="minorHAnsi" w:cstheme="minorHAnsi"/>
          <w:i/>
          <w:color w:val="000000"/>
          <w:w w:val="0"/>
          <w:sz w:val="24"/>
          <w:szCs w:val="24"/>
        </w:rPr>
        <w:t>Para a Debenturista:</w:t>
      </w:r>
    </w:p>
    <w:p w14:paraId="24724FC8" w14:textId="77777777" w:rsidR="0024178C" w:rsidRPr="00D52799" w:rsidRDefault="0024178C" w:rsidP="00374B19">
      <w:pPr>
        <w:spacing w:line="320" w:lineRule="exact"/>
        <w:jc w:val="both"/>
        <w:rPr>
          <w:rFonts w:asciiTheme="minorHAnsi" w:eastAsia="Arial Unicode MS" w:hAnsiTheme="minorHAnsi" w:cstheme="minorHAnsi"/>
          <w:b/>
          <w:color w:val="000000"/>
          <w:w w:val="0"/>
          <w:sz w:val="24"/>
          <w:szCs w:val="24"/>
        </w:rPr>
      </w:pPr>
      <w:r w:rsidRPr="00D52799">
        <w:rPr>
          <w:rFonts w:asciiTheme="minorHAnsi" w:hAnsiTheme="minorHAnsi" w:cstheme="minorHAnsi"/>
          <w:b/>
          <w:sz w:val="24"/>
          <w:szCs w:val="24"/>
        </w:rPr>
        <w:t>HABITASEC SECURITIZADORA S.A.</w:t>
      </w:r>
      <w:r w:rsidRPr="00D52799">
        <w:rPr>
          <w:rFonts w:asciiTheme="minorHAnsi" w:eastAsia="Arial Unicode MS" w:hAnsiTheme="minorHAnsi" w:cstheme="minorHAnsi"/>
          <w:b/>
          <w:color w:val="000000"/>
          <w:w w:val="0"/>
          <w:sz w:val="24"/>
          <w:szCs w:val="24"/>
        </w:rPr>
        <w:t xml:space="preserve"> </w:t>
      </w:r>
    </w:p>
    <w:p w14:paraId="506B68DF" w14:textId="77777777" w:rsidR="0024178C" w:rsidRPr="00D52799" w:rsidRDefault="0024178C" w:rsidP="00374B19">
      <w:pPr>
        <w:spacing w:line="320" w:lineRule="exact"/>
        <w:jc w:val="both"/>
        <w:rPr>
          <w:rFonts w:asciiTheme="minorHAnsi" w:eastAsia="Arial Unicode MS" w:hAnsiTheme="minorHAnsi" w:cstheme="minorHAnsi"/>
          <w:color w:val="000000"/>
          <w:w w:val="0"/>
          <w:sz w:val="24"/>
          <w:szCs w:val="24"/>
        </w:rPr>
      </w:pPr>
      <w:r w:rsidRPr="00D52799">
        <w:rPr>
          <w:rFonts w:asciiTheme="minorHAnsi" w:eastAsia="Arial Unicode MS" w:hAnsiTheme="minorHAnsi" w:cstheme="minorHAnsi"/>
          <w:color w:val="000000"/>
          <w:w w:val="0"/>
          <w:sz w:val="24"/>
          <w:szCs w:val="24"/>
        </w:rPr>
        <w:t xml:space="preserve">Avenida Brigadeiro Faria Lima, nº </w:t>
      </w:r>
      <w:r w:rsidRPr="00D52799">
        <w:rPr>
          <w:rFonts w:asciiTheme="minorHAnsi" w:hAnsiTheme="minorHAnsi" w:cstheme="minorHAnsi"/>
          <w:sz w:val="24"/>
          <w:szCs w:val="24"/>
        </w:rPr>
        <w:t>2.894, cj. 92</w:t>
      </w:r>
    </w:p>
    <w:p w14:paraId="43A31C36" w14:textId="77777777" w:rsidR="0024178C" w:rsidRPr="00D52799" w:rsidRDefault="0024178C" w:rsidP="00374B19">
      <w:pPr>
        <w:spacing w:line="320" w:lineRule="exact"/>
        <w:jc w:val="both"/>
        <w:rPr>
          <w:rFonts w:asciiTheme="minorHAnsi" w:eastAsia="Arial Unicode MS" w:hAnsiTheme="minorHAnsi" w:cstheme="minorHAnsi"/>
          <w:color w:val="000000"/>
          <w:w w:val="0"/>
          <w:sz w:val="24"/>
          <w:szCs w:val="24"/>
        </w:rPr>
      </w:pPr>
      <w:r w:rsidRPr="00D52799">
        <w:rPr>
          <w:rFonts w:asciiTheme="minorHAnsi" w:eastAsia="Arial Unicode MS" w:hAnsiTheme="minorHAnsi" w:cstheme="minorHAnsi"/>
          <w:color w:val="000000"/>
          <w:w w:val="0"/>
          <w:sz w:val="24"/>
          <w:szCs w:val="24"/>
        </w:rPr>
        <w:t>CEP 01451-000 - São Paulo/SP</w:t>
      </w:r>
    </w:p>
    <w:p w14:paraId="637E1E5A" w14:textId="77777777" w:rsidR="0024178C" w:rsidRPr="00D52799" w:rsidRDefault="0024178C" w:rsidP="00374B19">
      <w:pPr>
        <w:spacing w:line="320" w:lineRule="exact"/>
        <w:jc w:val="both"/>
        <w:rPr>
          <w:rFonts w:asciiTheme="minorHAnsi" w:eastAsia="Arial Unicode MS" w:hAnsiTheme="minorHAnsi" w:cstheme="minorHAnsi"/>
          <w:color w:val="000000"/>
          <w:w w:val="0"/>
          <w:sz w:val="24"/>
          <w:szCs w:val="24"/>
        </w:rPr>
      </w:pPr>
      <w:r w:rsidRPr="00D52799">
        <w:rPr>
          <w:rFonts w:asciiTheme="minorHAnsi" w:eastAsia="Arial Unicode MS" w:hAnsiTheme="minorHAnsi" w:cstheme="minorHAnsi"/>
          <w:color w:val="000000"/>
          <w:w w:val="0"/>
          <w:sz w:val="24"/>
          <w:szCs w:val="24"/>
        </w:rPr>
        <w:t>At.: Rodrigo Faria Estrada e Gerência de BackOffice</w:t>
      </w:r>
    </w:p>
    <w:p w14:paraId="785F619F" w14:textId="77777777" w:rsidR="0024178C" w:rsidRPr="00D52799" w:rsidRDefault="0024178C" w:rsidP="00374B19">
      <w:pPr>
        <w:spacing w:line="320" w:lineRule="exact"/>
        <w:jc w:val="both"/>
        <w:rPr>
          <w:rFonts w:asciiTheme="minorHAnsi" w:eastAsia="Arial Unicode MS" w:hAnsiTheme="minorHAnsi" w:cstheme="minorHAnsi"/>
          <w:color w:val="000000"/>
          <w:w w:val="0"/>
          <w:sz w:val="24"/>
          <w:szCs w:val="24"/>
        </w:rPr>
      </w:pPr>
      <w:r w:rsidRPr="00D52799">
        <w:rPr>
          <w:rFonts w:asciiTheme="minorHAnsi" w:eastAsia="Arial Unicode MS" w:hAnsiTheme="minorHAnsi" w:cstheme="minorHAnsi"/>
          <w:color w:val="000000"/>
          <w:w w:val="0"/>
          <w:sz w:val="24"/>
          <w:szCs w:val="24"/>
        </w:rPr>
        <w:t>Telefone: (11) 3074-4900</w:t>
      </w:r>
    </w:p>
    <w:p w14:paraId="7E31056C" w14:textId="77777777" w:rsidR="0024178C" w:rsidRPr="00D52799" w:rsidRDefault="0024178C" w:rsidP="00374B19">
      <w:pPr>
        <w:spacing w:line="320" w:lineRule="exact"/>
        <w:jc w:val="both"/>
        <w:rPr>
          <w:rFonts w:asciiTheme="minorHAnsi" w:eastAsia="Arial Unicode MS" w:hAnsiTheme="minorHAnsi" w:cstheme="minorHAnsi"/>
          <w:color w:val="000000"/>
          <w:w w:val="0"/>
          <w:sz w:val="24"/>
          <w:szCs w:val="24"/>
        </w:rPr>
      </w:pPr>
      <w:r w:rsidRPr="00D52799">
        <w:rPr>
          <w:rFonts w:asciiTheme="minorHAnsi" w:eastAsia="Arial Unicode MS" w:hAnsiTheme="minorHAnsi" w:cstheme="minorHAnsi"/>
          <w:color w:val="000000"/>
          <w:w w:val="0"/>
          <w:sz w:val="24"/>
          <w:szCs w:val="24"/>
        </w:rPr>
        <w:lastRenderedPageBreak/>
        <w:t>E-mail: roestrada@habitasec.com.br / monitoramento@habitasec.com.br</w:t>
      </w:r>
    </w:p>
    <w:p w14:paraId="39A9F965" w14:textId="77777777" w:rsidR="0024178C" w:rsidRPr="00D52799" w:rsidRDefault="0024178C" w:rsidP="00374B19">
      <w:pPr>
        <w:spacing w:line="320" w:lineRule="exact"/>
        <w:contextualSpacing/>
        <w:jc w:val="both"/>
        <w:rPr>
          <w:rFonts w:asciiTheme="minorHAnsi" w:hAnsiTheme="minorHAnsi" w:cstheme="minorHAnsi"/>
          <w:i/>
          <w:sz w:val="24"/>
          <w:szCs w:val="24"/>
        </w:rPr>
      </w:pPr>
    </w:p>
    <w:p w14:paraId="48D16697" w14:textId="535E8210" w:rsidR="004B3B24" w:rsidRPr="00D52799" w:rsidRDefault="004B3B24" w:rsidP="00374B19">
      <w:pPr>
        <w:spacing w:line="320" w:lineRule="exact"/>
        <w:contextualSpacing/>
        <w:jc w:val="both"/>
        <w:rPr>
          <w:rFonts w:asciiTheme="minorHAnsi" w:hAnsiTheme="minorHAnsi" w:cstheme="minorHAnsi"/>
          <w:i/>
          <w:sz w:val="24"/>
          <w:szCs w:val="24"/>
        </w:rPr>
      </w:pPr>
      <w:r w:rsidRPr="00D52799">
        <w:rPr>
          <w:rFonts w:asciiTheme="minorHAnsi" w:hAnsiTheme="minorHAnsi" w:cstheme="minorHAnsi"/>
          <w:i/>
          <w:sz w:val="24"/>
          <w:szCs w:val="24"/>
        </w:rPr>
        <w:t xml:space="preserve">Para </w:t>
      </w:r>
      <w:r w:rsidR="000801C5" w:rsidRPr="00D52799">
        <w:rPr>
          <w:rFonts w:asciiTheme="minorHAnsi" w:hAnsiTheme="minorHAnsi" w:cstheme="minorHAnsi"/>
          <w:i/>
          <w:sz w:val="24"/>
          <w:szCs w:val="24"/>
        </w:rPr>
        <w:t xml:space="preserve">a </w:t>
      </w:r>
      <w:r w:rsidRPr="00D52799">
        <w:rPr>
          <w:rFonts w:asciiTheme="minorHAnsi" w:hAnsiTheme="minorHAnsi" w:cstheme="minorHAnsi"/>
          <w:i/>
          <w:sz w:val="24"/>
          <w:szCs w:val="24"/>
        </w:rPr>
        <w:t>Avalista:</w:t>
      </w:r>
    </w:p>
    <w:p w14:paraId="79156194" w14:textId="3A44D19A" w:rsidR="00F14773" w:rsidRPr="00D52799" w:rsidRDefault="0051062F" w:rsidP="00374B19">
      <w:pPr>
        <w:pStyle w:val="ListaColorida-nfase11"/>
        <w:spacing w:line="320" w:lineRule="exact"/>
        <w:ind w:left="0"/>
        <w:jc w:val="both"/>
        <w:rPr>
          <w:rFonts w:asciiTheme="minorHAnsi" w:hAnsiTheme="minorHAnsi" w:cstheme="minorHAnsi"/>
          <w:b/>
          <w:bCs/>
          <w:sz w:val="24"/>
          <w:szCs w:val="24"/>
        </w:rPr>
      </w:pPr>
      <w:r w:rsidRPr="00D52799">
        <w:rPr>
          <w:rFonts w:asciiTheme="minorHAnsi" w:hAnsiTheme="minorHAnsi" w:cstheme="minorHAnsi"/>
          <w:b/>
          <w:bCs/>
          <w:sz w:val="24"/>
          <w:szCs w:val="24"/>
        </w:rPr>
        <w:t>CHEMIN PARTICIPAÇÕES S.A.</w:t>
      </w:r>
    </w:p>
    <w:p w14:paraId="05903F25" w14:textId="16DD7FA3" w:rsidR="0051062F" w:rsidRPr="00D52799" w:rsidRDefault="0051062F" w:rsidP="00374B19">
      <w:pPr>
        <w:pStyle w:val="ListaColorida-nfase11"/>
        <w:spacing w:line="320" w:lineRule="exact"/>
        <w:ind w:left="0"/>
        <w:jc w:val="both"/>
        <w:rPr>
          <w:rFonts w:asciiTheme="minorHAnsi" w:hAnsiTheme="minorHAnsi" w:cstheme="minorHAnsi"/>
          <w:sz w:val="24"/>
          <w:szCs w:val="24"/>
        </w:rPr>
      </w:pPr>
      <w:r w:rsidRPr="00D52799">
        <w:rPr>
          <w:rFonts w:asciiTheme="minorHAnsi" w:hAnsiTheme="minorHAnsi" w:cstheme="minorHAnsi"/>
          <w:sz w:val="24"/>
          <w:szCs w:val="24"/>
        </w:rPr>
        <w:t>Rua Mourato Coelho, nº 936, conj. 52</w:t>
      </w:r>
    </w:p>
    <w:p w14:paraId="4A765FF0" w14:textId="35F5648A" w:rsidR="0051062F" w:rsidRPr="00D52799" w:rsidRDefault="0051062F" w:rsidP="00374B19">
      <w:pPr>
        <w:pStyle w:val="ListaColorida-nfase11"/>
        <w:spacing w:line="320" w:lineRule="exact"/>
        <w:ind w:left="0"/>
        <w:jc w:val="both"/>
        <w:rPr>
          <w:rFonts w:asciiTheme="minorHAnsi" w:hAnsiTheme="minorHAnsi" w:cstheme="minorHAnsi"/>
          <w:sz w:val="24"/>
          <w:szCs w:val="24"/>
        </w:rPr>
      </w:pPr>
      <w:r w:rsidRPr="00D52799">
        <w:rPr>
          <w:rFonts w:asciiTheme="minorHAnsi" w:hAnsiTheme="minorHAnsi" w:cstheme="minorHAnsi"/>
          <w:sz w:val="24"/>
          <w:szCs w:val="24"/>
        </w:rPr>
        <w:t>CEP 01451-000 – São Paulo/SP</w:t>
      </w:r>
    </w:p>
    <w:p w14:paraId="67946D50" w14:textId="4CC5046B" w:rsidR="00CF55E5" w:rsidRPr="00D52799" w:rsidRDefault="0051062F" w:rsidP="00CF55E5">
      <w:pPr>
        <w:spacing w:line="320" w:lineRule="exact"/>
        <w:contextualSpacing/>
        <w:jc w:val="both"/>
        <w:rPr>
          <w:rFonts w:asciiTheme="minorHAnsi" w:hAnsiTheme="minorHAnsi" w:cstheme="minorHAnsi"/>
          <w:bCs/>
          <w:sz w:val="24"/>
          <w:szCs w:val="24"/>
        </w:rPr>
      </w:pPr>
      <w:r w:rsidRPr="00D52799">
        <w:rPr>
          <w:rFonts w:asciiTheme="minorHAnsi" w:hAnsiTheme="minorHAnsi" w:cstheme="minorHAnsi"/>
          <w:sz w:val="24"/>
          <w:szCs w:val="24"/>
        </w:rPr>
        <w:t xml:space="preserve">At.: </w:t>
      </w:r>
      <w:r w:rsidR="00CF55E5" w:rsidRPr="00D52799">
        <w:rPr>
          <w:rFonts w:asciiTheme="minorHAnsi" w:hAnsiTheme="minorHAnsi" w:cstheme="minorHAnsi"/>
          <w:bCs/>
          <w:sz w:val="24"/>
          <w:szCs w:val="24"/>
        </w:rPr>
        <w:t xml:space="preserve">Marcio de Souza Nogueira e </w:t>
      </w:r>
      <w:proofErr w:type="spellStart"/>
      <w:r w:rsidR="00CF55E5" w:rsidRPr="00D52799">
        <w:rPr>
          <w:rFonts w:asciiTheme="minorHAnsi" w:hAnsiTheme="minorHAnsi" w:cstheme="minorHAnsi"/>
          <w:bCs/>
          <w:sz w:val="24"/>
          <w:szCs w:val="24"/>
        </w:rPr>
        <w:t>Rodneia</w:t>
      </w:r>
      <w:proofErr w:type="spellEnd"/>
      <w:r w:rsidR="00CF55E5" w:rsidRPr="00D52799">
        <w:rPr>
          <w:rFonts w:asciiTheme="minorHAnsi" w:hAnsiTheme="minorHAnsi" w:cstheme="minorHAnsi"/>
          <w:bCs/>
          <w:sz w:val="24"/>
          <w:szCs w:val="24"/>
        </w:rPr>
        <w:t xml:space="preserve"> </w:t>
      </w:r>
      <w:proofErr w:type="spellStart"/>
      <w:r w:rsidR="00CF55E5" w:rsidRPr="00D52799">
        <w:rPr>
          <w:rFonts w:asciiTheme="minorHAnsi" w:hAnsiTheme="minorHAnsi" w:cstheme="minorHAnsi"/>
          <w:bCs/>
          <w:sz w:val="24"/>
          <w:szCs w:val="24"/>
        </w:rPr>
        <w:t>Casseb</w:t>
      </w:r>
      <w:proofErr w:type="spellEnd"/>
    </w:p>
    <w:p w14:paraId="3613B1EF" w14:textId="7C8E4BFB" w:rsidR="0051062F" w:rsidRPr="00D52799" w:rsidRDefault="0051062F" w:rsidP="00374B19">
      <w:pPr>
        <w:spacing w:line="320" w:lineRule="exact"/>
        <w:contextualSpacing/>
        <w:jc w:val="both"/>
        <w:rPr>
          <w:rFonts w:asciiTheme="minorHAnsi" w:hAnsiTheme="minorHAnsi" w:cstheme="minorHAnsi"/>
          <w:bCs/>
          <w:sz w:val="24"/>
          <w:szCs w:val="24"/>
        </w:rPr>
      </w:pPr>
      <w:r w:rsidRPr="00D52799">
        <w:rPr>
          <w:rFonts w:asciiTheme="minorHAnsi" w:hAnsiTheme="minorHAnsi" w:cstheme="minorHAnsi"/>
          <w:bCs/>
          <w:sz w:val="24"/>
          <w:szCs w:val="24"/>
        </w:rPr>
        <w:t xml:space="preserve">Telefone: </w:t>
      </w:r>
      <w:r w:rsidR="00CF55E5" w:rsidRPr="00D52799">
        <w:rPr>
          <w:rFonts w:asciiTheme="minorHAnsi" w:hAnsiTheme="minorHAnsi" w:cstheme="minorHAnsi"/>
          <w:bCs/>
          <w:sz w:val="24"/>
          <w:szCs w:val="24"/>
        </w:rPr>
        <w:t>(</w:t>
      </w:r>
      <w:r w:rsidR="00CF55E5" w:rsidRPr="00D52799">
        <w:rPr>
          <w:rFonts w:asciiTheme="minorHAnsi" w:hAnsiTheme="minorHAnsi" w:cstheme="minorHAnsi"/>
          <w:sz w:val="24"/>
          <w:szCs w:val="24"/>
        </w:rPr>
        <w:t>16) 3913-9640</w:t>
      </w:r>
    </w:p>
    <w:p w14:paraId="33B15B98" w14:textId="598C0451" w:rsidR="0051062F" w:rsidRPr="00D52799" w:rsidRDefault="0051062F" w:rsidP="00374B19">
      <w:pPr>
        <w:pStyle w:val="ListaColorida-nfase11"/>
        <w:spacing w:line="320" w:lineRule="exact"/>
        <w:ind w:left="0"/>
        <w:jc w:val="both"/>
        <w:rPr>
          <w:rFonts w:asciiTheme="minorHAnsi" w:hAnsiTheme="minorHAnsi" w:cstheme="minorHAnsi"/>
          <w:sz w:val="24"/>
          <w:szCs w:val="24"/>
        </w:rPr>
      </w:pPr>
      <w:r w:rsidRPr="00D52799">
        <w:rPr>
          <w:rFonts w:asciiTheme="minorHAnsi" w:hAnsiTheme="minorHAnsi" w:cstheme="minorHAnsi"/>
          <w:sz w:val="24"/>
          <w:szCs w:val="24"/>
        </w:rPr>
        <w:t xml:space="preserve">E-mail: </w:t>
      </w:r>
      <w:hyperlink r:id="rId11" w:history="1">
        <w:r w:rsidR="00CF55E5" w:rsidRPr="00D52799">
          <w:rPr>
            <w:rStyle w:val="Hyperlink"/>
            <w:rFonts w:asciiTheme="minorHAnsi" w:hAnsiTheme="minorHAnsi" w:cstheme="minorHAnsi"/>
            <w:color w:val="auto"/>
            <w:sz w:val="24"/>
            <w:szCs w:val="24"/>
          </w:rPr>
          <w:t>marcio.nogueira@chemin.com.br</w:t>
        </w:r>
      </w:hyperlink>
      <w:r w:rsidR="00CF55E5" w:rsidRPr="00D52799">
        <w:rPr>
          <w:rFonts w:asciiTheme="minorHAnsi" w:hAnsiTheme="minorHAnsi" w:cstheme="minorHAnsi"/>
          <w:sz w:val="24"/>
          <w:szCs w:val="24"/>
        </w:rPr>
        <w:t xml:space="preserve"> e </w:t>
      </w:r>
      <w:hyperlink r:id="rId12" w:history="1">
        <w:r w:rsidR="00CF55E5" w:rsidRPr="00D52799">
          <w:rPr>
            <w:rStyle w:val="Hyperlink"/>
            <w:rFonts w:asciiTheme="minorHAnsi" w:hAnsiTheme="minorHAnsi" w:cstheme="minorHAnsi"/>
            <w:color w:val="auto"/>
            <w:sz w:val="24"/>
            <w:szCs w:val="24"/>
          </w:rPr>
          <w:t>rodneia.casseb@chemin.com.br</w:t>
        </w:r>
      </w:hyperlink>
      <w:r w:rsidR="00CF55E5" w:rsidRPr="00D52799">
        <w:rPr>
          <w:rFonts w:asciiTheme="minorHAnsi" w:hAnsiTheme="minorHAnsi" w:cstheme="minorHAnsi"/>
          <w:sz w:val="24"/>
          <w:szCs w:val="24"/>
        </w:rPr>
        <w:t xml:space="preserve"> </w:t>
      </w:r>
      <w:r w:rsidR="00CF55E5" w:rsidRPr="00D52799" w:rsidDel="00C84918">
        <w:rPr>
          <w:rFonts w:asciiTheme="minorHAnsi" w:hAnsiTheme="minorHAnsi" w:cstheme="minorHAnsi"/>
          <w:sz w:val="24"/>
          <w:szCs w:val="24"/>
        </w:rPr>
        <w:t xml:space="preserve"> </w:t>
      </w:r>
    </w:p>
    <w:p w14:paraId="66391E6E" w14:textId="7C03A3E8" w:rsidR="00F14773" w:rsidRDefault="00F14773" w:rsidP="00374B19">
      <w:pPr>
        <w:pStyle w:val="ListaColorida-nfase11"/>
        <w:spacing w:line="320" w:lineRule="exact"/>
        <w:ind w:left="0"/>
        <w:jc w:val="both"/>
        <w:rPr>
          <w:rFonts w:asciiTheme="minorHAnsi" w:hAnsiTheme="minorHAnsi" w:cstheme="minorHAnsi"/>
          <w:sz w:val="24"/>
          <w:szCs w:val="24"/>
        </w:rPr>
      </w:pPr>
    </w:p>
    <w:p w14:paraId="32B3F125" w14:textId="3D96B24B" w:rsidR="00986DA1" w:rsidRPr="00986DA1" w:rsidRDefault="00986DA1" w:rsidP="00374B19">
      <w:pPr>
        <w:pStyle w:val="ListaColorida-nfase11"/>
        <w:spacing w:line="320" w:lineRule="exact"/>
        <w:ind w:left="0"/>
        <w:jc w:val="both"/>
        <w:rPr>
          <w:rFonts w:asciiTheme="minorHAnsi" w:hAnsiTheme="minorHAnsi" w:cstheme="minorHAnsi"/>
          <w:i/>
          <w:iCs/>
          <w:sz w:val="24"/>
          <w:szCs w:val="24"/>
        </w:rPr>
      </w:pPr>
      <w:r>
        <w:rPr>
          <w:rFonts w:asciiTheme="minorHAnsi" w:hAnsiTheme="minorHAnsi" w:cstheme="minorHAnsi"/>
          <w:i/>
          <w:iCs/>
          <w:sz w:val="24"/>
          <w:szCs w:val="24"/>
        </w:rPr>
        <w:t>Para a Interveniente Anuente:</w:t>
      </w:r>
    </w:p>
    <w:p w14:paraId="31C1C2B2" w14:textId="3F569931" w:rsidR="00986DA1" w:rsidRPr="00CB7E89" w:rsidRDefault="00986DA1" w:rsidP="00986DA1">
      <w:pPr>
        <w:spacing w:line="320" w:lineRule="exact"/>
        <w:contextualSpacing/>
        <w:rPr>
          <w:rFonts w:asciiTheme="minorHAnsi" w:hAnsiTheme="minorHAnsi" w:cstheme="minorHAnsi"/>
          <w:i/>
          <w:sz w:val="24"/>
          <w:szCs w:val="24"/>
        </w:rPr>
      </w:pPr>
      <w:r w:rsidRPr="00CB7E89">
        <w:rPr>
          <w:rFonts w:asciiTheme="minorHAnsi" w:hAnsiTheme="minorHAnsi" w:cstheme="minorHAnsi"/>
          <w:b/>
          <w:bCs/>
          <w:color w:val="000000"/>
          <w:sz w:val="24"/>
          <w:szCs w:val="24"/>
        </w:rPr>
        <w:t>PIRASSUNUNGA EMPREENDIMENTOS IMOBILIÁRIOS SPE – LTDA.</w:t>
      </w:r>
      <w:r w:rsidRPr="00CB7E89">
        <w:rPr>
          <w:rFonts w:asciiTheme="minorHAnsi" w:hAnsiTheme="minorHAnsi" w:cstheme="minorHAnsi"/>
          <w:i/>
          <w:sz w:val="24"/>
          <w:szCs w:val="24"/>
        </w:rPr>
        <w:t xml:space="preserve"> </w:t>
      </w:r>
    </w:p>
    <w:p w14:paraId="678F1186" w14:textId="77777777" w:rsidR="00CB7E89" w:rsidRPr="00CB7E89" w:rsidRDefault="00CB7E89" w:rsidP="00CB7E89">
      <w:pPr>
        <w:widowControl w:val="0"/>
        <w:tabs>
          <w:tab w:val="left" w:pos="1134"/>
        </w:tabs>
        <w:spacing w:line="320" w:lineRule="exact"/>
        <w:jc w:val="both"/>
        <w:rPr>
          <w:rFonts w:asciiTheme="minorHAnsi" w:eastAsia="Arial Unicode MS" w:hAnsiTheme="minorHAnsi" w:cstheme="minorHAnsi"/>
          <w:sz w:val="24"/>
          <w:szCs w:val="24"/>
        </w:rPr>
      </w:pPr>
      <w:r w:rsidRPr="00CB7E89">
        <w:rPr>
          <w:rFonts w:asciiTheme="minorHAnsi" w:hAnsiTheme="minorHAnsi" w:cstheme="minorHAnsi"/>
          <w:color w:val="000000"/>
          <w:sz w:val="24"/>
          <w:szCs w:val="24"/>
        </w:rPr>
        <w:t>Avenida Braz Olaia Acosta, nº 727, 10º andar, sala 1003</w:t>
      </w:r>
    </w:p>
    <w:p w14:paraId="76A03032" w14:textId="77777777" w:rsidR="00CB7E89" w:rsidRPr="00CB7E89" w:rsidRDefault="00CB7E89" w:rsidP="00CB7E89">
      <w:pPr>
        <w:widowControl w:val="0"/>
        <w:tabs>
          <w:tab w:val="left" w:pos="1134"/>
        </w:tabs>
        <w:spacing w:line="320" w:lineRule="exact"/>
        <w:jc w:val="both"/>
        <w:rPr>
          <w:rFonts w:asciiTheme="minorHAnsi" w:hAnsiTheme="minorHAnsi" w:cstheme="minorHAnsi"/>
          <w:sz w:val="24"/>
          <w:szCs w:val="24"/>
        </w:rPr>
      </w:pPr>
      <w:r w:rsidRPr="00CB7E89">
        <w:rPr>
          <w:rFonts w:asciiTheme="minorHAnsi" w:eastAsia="Arial Unicode MS" w:hAnsiTheme="minorHAnsi" w:cstheme="minorHAnsi"/>
          <w:sz w:val="24"/>
          <w:szCs w:val="24"/>
        </w:rPr>
        <w:t xml:space="preserve">CEP </w:t>
      </w:r>
      <w:r w:rsidRPr="00CB7E89">
        <w:rPr>
          <w:rFonts w:asciiTheme="minorHAnsi" w:eastAsia="Arial Unicode MS" w:hAnsiTheme="minorHAnsi" w:cstheme="minorHAnsi"/>
          <w:color w:val="000000"/>
          <w:sz w:val="24"/>
          <w:szCs w:val="24"/>
        </w:rPr>
        <w:t>14026-040</w:t>
      </w:r>
      <w:r w:rsidRPr="00CB7E89">
        <w:rPr>
          <w:rFonts w:asciiTheme="minorHAnsi" w:eastAsia="Arial Unicode MS" w:hAnsiTheme="minorHAnsi" w:cstheme="minorHAnsi"/>
          <w:sz w:val="24"/>
          <w:szCs w:val="24"/>
        </w:rPr>
        <w:t xml:space="preserve">, </w:t>
      </w:r>
      <w:r w:rsidRPr="00CB7E89">
        <w:rPr>
          <w:rFonts w:asciiTheme="minorHAnsi" w:eastAsia="Arial Unicode MS" w:hAnsiTheme="minorHAnsi" w:cstheme="minorHAnsi"/>
          <w:color w:val="000000"/>
          <w:sz w:val="24"/>
          <w:szCs w:val="24"/>
        </w:rPr>
        <w:t>Cidade de Ribeirão Preto, Estado do Rio de Janeiro</w:t>
      </w:r>
    </w:p>
    <w:p w14:paraId="7A65EB4B" w14:textId="77777777" w:rsidR="00CB7E89" w:rsidRPr="00CB7E89" w:rsidRDefault="00CB7E89" w:rsidP="00CB7E89">
      <w:pPr>
        <w:spacing w:line="320" w:lineRule="exact"/>
        <w:contextualSpacing/>
        <w:jc w:val="both"/>
        <w:rPr>
          <w:rFonts w:asciiTheme="minorHAnsi" w:hAnsiTheme="minorHAnsi" w:cstheme="minorHAnsi"/>
          <w:bCs/>
          <w:sz w:val="24"/>
          <w:szCs w:val="24"/>
        </w:rPr>
      </w:pPr>
      <w:r w:rsidRPr="00CB7E89">
        <w:rPr>
          <w:rFonts w:asciiTheme="minorHAnsi" w:hAnsiTheme="minorHAnsi" w:cstheme="minorHAnsi"/>
          <w:bCs/>
          <w:sz w:val="24"/>
          <w:szCs w:val="24"/>
        </w:rPr>
        <w:t>At. Marcio de Souza Nogueira e Rodnéia Casseb</w:t>
      </w:r>
    </w:p>
    <w:p w14:paraId="33008346" w14:textId="77777777" w:rsidR="00CB7E89" w:rsidRPr="00CB7E89" w:rsidRDefault="00CB7E89" w:rsidP="00CB7E89">
      <w:pPr>
        <w:spacing w:line="320" w:lineRule="exact"/>
        <w:contextualSpacing/>
        <w:jc w:val="both"/>
        <w:rPr>
          <w:rFonts w:asciiTheme="minorHAnsi" w:hAnsiTheme="minorHAnsi" w:cstheme="minorHAnsi"/>
          <w:bCs/>
          <w:sz w:val="24"/>
          <w:szCs w:val="24"/>
        </w:rPr>
      </w:pPr>
      <w:r w:rsidRPr="00CB7E89">
        <w:rPr>
          <w:rFonts w:asciiTheme="minorHAnsi" w:hAnsiTheme="minorHAnsi" w:cstheme="minorHAnsi"/>
          <w:bCs/>
          <w:sz w:val="24"/>
          <w:szCs w:val="24"/>
        </w:rPr>
        <w:t>Telefone: (</w:t>
      </w:r>
      <w:r w:rsidRPr="00CB7E89">
        <w:rPr>
          <w:rFonts w:asciiTheme="minorHAnsi" w:hAnsiTheme="minorHAnsi" w:cstheme="minorHAnsi"/>
          <w:sz w:val="24"/>
          <w:szCs w:val="24"/>
        </w:rPr>
        <w:t>16) 3913-9640</w:t>
      </w:r>
    </w:p>
    <w:p w14:paraId="35B8E4FB" w14:textId="77777777" w:rsidR="00CB7E89" w:rsidRPr="00CB7E89" w:rsidRDefault="00CB7E89" w:rsidP="00CB7E89">
      <w:pPr>
        <w:widowControl w:val="0"/>
        <w:tabs>
          <w:tab w:val="left" w:pos="1134"/>
        </w:tabs>
        <w:spacing w:line="320" w:lineRule="exact"/>
        <w:jc w:val="both"/>
        <w:rPr>
          <w:rFonts w:asciiTheme="minorHAnsi" w:hAnsiTheme="minorHAnsi" w:cstheme="minorHAnsi"/>
          <w:sz w:val="24"/>
          <w:szCs w:val="24"/>
        </w:rPr>
      </w:pPr>
      <w:r w:rsidRPr="00CB7E89">
        <w:rPr>
          <w:rFonts w:asciiTheme="minorHAnsi" w:hAnsiTheme="minorHAnsi" w:cstheme="minorHAnsi"/>
          <w:sz w:val="24"/>
          <w:szCs w:val="24"/>
        </w:rPr>
        <w:t xml:space="preserve">E-mail: </w:t>
      </w:r>
      <w:hyperlink r:id="rId13" w:history="1">
        <w:r w:rsidRPr="00CB7E89">
          <w:rPr>
            <w:rStyle w:val="Hyperlink"/>
            <w:rFonts w:asciiTheme="minorHAnsi" w:hAnsiTheme="minorHAnsi" w:cstheme="minorHAnsi"/>
            <w:sz w:val="24"/>
            <w:szCs w:val="24"/>
          </w:rPr>
          <w:t>marcio.nogueira@chemin.com.br</w:t>
        </w:r>
      </w:hyperlink>
      <w:r w:rsidRPr="00CB7E89">
        <w:rPr>
          <w:rFonts w:asciiTheme="minorHAnsi" w:hAnsiTheme="minorHAnsi" w:cstheme="minorHAnsi"/>
          <w:sz w:val="24"/>
          <w:szCs w:val="24"/>
        </w:rPr>
        <w:t xml:space="preserve"> e </w:t>
      </w:r>
      <w:hyperlink r:id="rId14" w:history="1">
        <w:r w:rsidRPr="00CB7E89">
          <w:rPr>
            <w:rStyle w:val="Hyperlink"/>
            <w:rFonts w:asciiTheme="minorHAnsi" w:hAnsiTheme="minorHAnsi" w:cstheme="minorHAnsi"/>
            <w:sz w:val="24"/>
            <w:szCs w:val="24"/>
          </w:rPr>
          <w:t>rodneia.casseb@chemin.com.br</w:t>
        </w:r>
      </w:hyperlink>
    </w:p>
    <w:p w14:paraId="3E550D72" w14:textId="77777777" w:rsidR="00986DA1" w:rsidRPr="00D52799" w:rsidRDefault="00986DA1" w:rsidP="00374B19">
      <w:pPr>
        <w:pStyle w:val="ListaColorida-nfase11"/>
        <w:spacing w:line="320" w:lineRule="exact"/>
        <w:ind w:left="0"/>
        <w:jc w:val="both"/>
        <w:rPr>
          <w:rFonts w:asciiTheme="minorHAnsi" w:hAnsiTheme="minorHAnsi" w:cstheme="minorHAnsi"/>
          <w:sz w:val="24"/>
          <w:szCs w:val="24"/>
        </w:rPr>
      </w:pPr>
    </w:p>
    <w:p w14:paraId="7D5C5283" w14:textId="77777777" w:rsidR="00FD26B3" w:rsidRPr="00D52799" w:rsidRDefault="00FD26B3" w:rsidP="00374B19">
      <w:pPr>
        <w:pStyle w:val="ListaColorida-nfase11"/>
        <w:numPr>
          <w:ilvl w:val="1"/>
          <w:numId w:val="28"/>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Todos os custos e despesas incorridos com a estruturação da Operação, bem como com a emissão, inscrição, subscrição, integralização e execução das Debêntures, incluindo publicações, inscrições, registros, eventual contratação de prestadores de serviços, registros em cartórios dos documentos e contratos referentes à Emissão e à emissão dos CRI e seus posteriores aditamentos serão suportados pela Emissora.</w:t>
      </w:r>
    </w:p>
    <w:p w14:paraId="59D664AC" w14:textId="77777777" w:rsidR="00FD26B3" w:rsidRPr="00D52799" w:rsidRDefault="00FD26B3" w:rsidP="00374B19">
      <w:pPr>
        <w:pStyle w:val="Recuodecorpodetexto3"/>
        <w:tabs>
          <w:tab w:val="clear" w:pos="851"/>
        </w:tabs>
        <w:spacing w:line="320" w:lineRule="exact"/>
        <w:ind w:left="0" w:firstLine="0"/>
        <w:contextualSpacing/>
        <w:rPr>
          <w:rFonts w:asciiTheme="minorHAnsi" w:hAnsiTheme="minorHAnsi" w:cstheme="minorHAnsi"/>
          <w:lang w:val="pt-BR"/>
        </w:rPr>
      </w:pPr>
    </w:p>
    <w:p w14:paraId="58713FB6" w14:textId="56704346" w:rsidR="00066855" w:rsidRPr="00D52799" w:rsidRDefault="00FD26B3" w:rsidP="00374B19">
      <w:pPr>
        <w:pStyle w:val="ListaColorida-nfase11"/>
        <w:numPr>
          <w:ilvl w:val="2"/>
          <w:numId w:val="28"/>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O pagamento dos </w:t>
      </w:r>
      <w:r w:rsidR="0083450C" w:rsidRPr="00D52799">
        <w:rPr>
          <w:rFonts w:asciiTheme="minorHAnsi" w:hAnsiTheme="minorHAnsi" w:cstheme="minorHAnsi"/>
          <w:sz w:val="24"/>
          <w:szCs w:val="24"/>
        </w:rPr>
        <w:t xml:space="preserve">custos e despesas </w:t>
      </w:r>
      <w:r w:rsidRPr="00D52799">
        <w:rPr>
          <w:rFonts w:asciiTheme="minorHAnsi" w:hAnsiTheme="minorHAnsi" w:cstheme="minorHAnsi"/>
          <w:sz w:val="24"/>
          <w:szCs w:val="24"/>
        </w:rPr>
        <w:t>da Operação</w:t>
      </w:r>
      <w:r w:rsidR="0083450C" w:rsidRPr="00D52799">
        <w:rPr>
          <w:rFonts w:asciiTheme="minorHAnsi" w:hAnsiTheme="minorHAnsi" w:cstheme="minorHAnsi"/>
          <w:sz w:val="24"/>
          <w:szCs w:val="24"/>
        </w:rPr>
        <w:t xml:space="preserve">, incluindo, mas não se limitando aos previstos no Anexo </w:t>
      </w:r>
      <w:r w:rsidR="000427FF" w:rsidRPr="00D52799">
        <w:rPr>
          <w:rFonts w:asciiTheme="minorHAnsi" w:hAnsiTheme="minorHAnsi" w:cstheme="minorHAnsi"/>
          <w:sz w:val="24"/>
          <w:szCs w:val="24"/>
        </w:rPr>
        <w:t>V</w:t>
      </w:r>
      <w:r w:rsidR="0083450C" w:rsidRPr="00D52799">
        <w:rPr>
          <w:rFonts w:asciiTheme="minorHAnsi" w:hAnsiTheme="minorHAnsi" w:cstheme="minorHAnsi"/>
          <w:sz w:val="24"/>
          <w:szCs w:val="24"/>
        </w:rPr>
        <w:t xml:space="preserve"> à presente,</w:t>
      </w:r>
      <w:r w:rsidRPr="00D52799">
        <w:rPr>
          <w:rFonts w:asciiTheme="minorHAnsi" w:hAnsiTheme="minorHAnsi" w:cstheme="minorHAnsi"/>
          <w:sz w:val="24"/>
          <w:szCs w:val="24"/>
        </w:rPr>
        <w:t xml:space="preserve"> será realizado</w:t>
      </w:r>
      <w:r w:rsidR="00066855" w:rsidRPr="00D52799">
        <w:rPr>
          <w:rFonts w:asciiTheme="minorHAnsi" w:hAnsiTheme="minorHAnsi" w:cstheme="minorHAnsi"/>
          <w:sz w:val="24"/>
          <w:szCs w:val="24"/>
        </w:rPr>
        <w:t>:</w:t>
      </w:r>
    </w:p>
    <w:p w14:paraId="7DB7A10C" w14:textId="77777777" w:rsidR="00066855" w:rsidRPr="00D52799" w:rsidRDefault="00066855" w:rsidP="00066855">
      <w:pPr>
        <w:pStyle w:val="ListaColorida-nfase11"/>
        <w:spacing w:line="320" w:lineRule="exact"/>
        <w:jc w:val="both"/>
        <w:rPr>
          <w:rFonts w:asciiTheme="minorHAnsi" w:hAnsiTheme="minorHAnsi" w:cstheme="minorHAnsi"/>
          <w:sz w:val="24"/>
          <w:szCs w:val="24"/>
        </w:rPr>
      </w:pPr>
    </w:p>
    <w:p w14:paraId="4D2FE0E7" w14:textId="26E73755" w:rsidR="00066855" w:rsidRPr="00D52799" w:rsidRDefault="00066855" w:rsidP="00066855">
      <w:pPr>
        <w:pStyle w:val="ListaColorida-nfase11"/>
        <w:spacing w:line="320" w:lineRule="exact"/>
        <w:jc w:val="both"/>
        <w:rPr>
          <w:rFonts w:asciiTheme="minorHAnsi" w:eastAsia="Century Gothic,Trebuchet MS,Ari" w:hAnsiTheme="minorHAnsi" w:cstheme="minorHAnsi"/>
          <w:sz w:val="24"/>
          <w:szCs w:val="24"/>
        </w:rPr>
      </w:pPr>
      <w:r w:rsidRPr="00D52799">
        <w:rPr>
          <w:rFonts w:asciiTheme="minorHAnsi" w:hAnsiTheme="minorHAnsi" w:cstheme="minorHAnsi"/>
          <w:sz w:val="24"/>
          <w:szCs w:val="24"/>
        </w:rPr>
        <w:t xml:space="preserve">(i) As </w:t>
      </w:r>
      <w:r w:rsidRPr="00D52799">
        <w:rPr>
          <w:rFonts w:asciiTheme="minorHAnsi" w:eastAsia="Century Gothic,Trebuchet MS,Ari" w:hAnsiTheme="minorHAnsi" w:cstheme="minorHAnsi"/>
          <w:sz w:val="24"/>
          <w:szCs w:val="24"/>
        </w:rPr>
        <w:t>Despesas Iniciais serão pagas diretamente pela Securitizadora, por conta e ordem da Devedora, com recursos referentes à integralização das Debêntures depositados na Conta do Patrimônio Separado;</w:t>
      </w:r>
    </w:p>
    <w:p w14:paraId="18BB8E27" w14:textId="77777777" w:rsidR="00066855" w:rsidRPr="00D52799" w:rsidRDefault="00066855" w:rsidP="00066855">
      <w:pPr>
        <w:pStyle w:val="ListaColorida-nfase11"/>
        <w:spacing w:line="320" w:lineRule="exact"/>
        <w:jc w:val="both"/>
        <w:rPr>
          <w:rFonts w:asciiTheme="minorHAnsi" w:hAnsiTheme="minorHAnsi" w:cstheme="minorHAnsi"/>
          <w:sz w:val="24"/>
          <w:szCs w:val="24"/>
        </w:rPr>
      </w:pPr>
    </w:p>
    <w:p w14:paraId="2BF7FE21" w14:textId="5B91D59A" w:rsidR="00066855" w:rsidRPr="005A26FA" w:rsidRDefault="00066855" w:rsidP="00D77DAA">
      <w:pPr>
        <w:widowControl w:val="0"/>
        <w:spacing w:before="240" w:after="240" w:line="300" w:lineRule="auto"/>
        <w:ind w:left="709"/>
        <w:jc w:val="both"/>
        <w:rPr>
          <w:rFonts w:asciiTheme="minorHAnsi" w:eastAsia="Century Gothic,Arial" w:hAnsiTheme="minorHAnsi" w:cstheme="minorHAnsi"/>
          <w:sz w:val="24"/>
          <w:szCs w:val="24"/>
        </w:rPr>
      </w:pPr>
      <w:r w:rsidRPr="00D52799">
        <w:rPr>
          <w:rFonts w:asciiTheme="minorHAnsi" w:hAnsiTheme="minorHAnsi" w:cstheme="minorHAnsi"/>
          <w:sz w:val="24"/>
          <w:szCs w:val="24"/>
        </w:rPr>
        <w:t xml:space="preserve">(ii) </w:t>
      </w:r>
      <w:r w:rsidRPr="005A26FA">
        <w:rPr>
          <w:rFonts w:asciiTheme="minorHAnsi" w:eastAsia="Century Gothic,Trebuchet MS,Ari" w:hAnsiTheme="minorHAnsi" w:cstheme="minorHAnsi"/>
          <w:sz w:val="24"/>
          <w:szCs w:val="24"/>
        </w:rPr>
        <w:t xml:space="preserve"> </w:t>
      </w:r>
      <w:r w:rsidRPr="00D52799">
        <w:rPr>
          <w:rFonts w:asciiTheme="minorHAnsi" w:eastAsia="Century Gothic,Trebuchet MS,Ari" w:hAnsiTheme="minorHAnsi" w:cstheme="minorHAnsi"/>
          <w:sz w:val="24"/>
          <w:szCs w:val="24"/>
        </w:rPr>
        <w:t xml:space="preserve">As Despesas Recorrentes serão pagas diretamente pela Securitizadora, por conta e ordem da Devedora, com os recursos </w:t>
      </w:r>
      <w:r w:rsidR="00DF48AD" w:rsidRPr="00D52799">
        <w:rPr>
          <w:rFonts w:asciiTheme="minorHAnsi" w:eastAsia="Century Gothic,Trebuchet MS,Ari" w:hAnsiTheme="minorHAnsi" w:cstheme="minorHAnsi"/>
          <w:sz w:val="24"/>
          <w:szCs w:val="24"/>
        </w:rPr>
        <w:t>aportados pela Devedora na Conta do Patrimônio Separado</w:t>
      </w:r>
      <w:r w:rsidRPr="00D52799">
        <w:rPr>
          <w:rFonts w:asciiTheme="minorHAnsi" w:eastAsia="Century Gothic,Trebuchet MS,Ari" w:hAnsiTheme="minorHAnsi" w:cstheme="minorHAnsi"/>
          <w:sz w:val="24"/>
          <w:szCs w:val="24"/>
        </w:rPr>
        <w:t xml:space="preserve">, sendo certo que, caso tais recursos sejam insuficientes para arcar com as despesas mencionadas neste item, </w:t>
      </w:r>
      <w:r w:rsidR="00DF48AD" w:rsidRPr="00D52799">
        <w:rPr>
          <w:rFonts w:asciiTheme="minorHAnsi" w:eastAsia="Century Gothic,Trebuchet MS,Ari" w:hAnsiTheme="minorHAnsi" w:cstheme="minorHAnsi"/>
          <w:sz w:val="24"/>
          <w:szCs w:val="24"/>
        </w:rPr>
        <w:t>estas despesas</w:t>
      </w:r>
      <w:r w:rsidRPr="00D52799">
        <w:rPr>
          <w:rFonts w:asciiTheme="minorHAnsi" w:eastAsia="Century Gothic,Trebuchet MS,Ari" w:hAnsiTheme="minorHAnsi" w:cstheme="minorHAnsi"/>
          <w:sz w:val="24"/>
          <w:szCs w:val="24"/>
        </w:rPr>
        <w:t xml:space="preserve"> serão suportadas com o fluxo de recursos oriundos dos Créditos Imobiliários, observada a Ordem de Prioridade de Pagamentos.</w:t>
      </w:r>
    </w:p>
    <w:p w14:paraId="3E932B4D" w14:textId="241FE933" w:rsidR="00FD26B3" w:rsidRPr="00D52799" w:rsidRDefault="00FD26B3" w:rsidP="00374B19">
      <w:pPr>
        <w:pStyle w:val="ListaColorida-nfase11"/>
        <w:numPr>
          <w:ilvl w:val="2"/>
          <w:numId w:val="28"/>
        </w:num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Mediante prévia aprovação da Emissora, fica facultado à Debenturista, igualmente, que solicite a terceiros, prestadores de serviço envolvidos com o processo da Operação, que emitam suas faturas diretamente à </w:t>
      </w:r>
      <w:r w:rsidR="00DF48AD" w:rsidRPr="00D52799">
        <w:rPr>
          <w:rFonts w:asciiTheme="minorHAnsi" w:hAnsiTheme="minorHAnsi" w:cstheme="minorHAnsi"/>
          <w:sz w:val="24"/>
          <w:szCs w:val="24"/>
        </w:rPr>
        <w:t xml:space="preserve">Debenturista </w:t>
      </w:r>
      <w:r w:rsidR="00674588" w:rsidRPr="00D52799">
        <w:rPr>
          <w:rFonts w:asciiTheme="minorHAnsi" w:hAnsiTheme="minorHAnsi" w:cstheme="minorHAnsi"/>
          <w:sz w:val="24"/>
          <w:szCs w:val="24"/>
        </w:rPr>
        <w:t xml:space="preserve">ou </w:t>
      </w:r>
      <w:r w:rsidR="00674588" w:rsidRPr="00D52799">
        <w:rPr>
          <w:rFonts w:asciiTheme="minorHAnsi" w:hAnsiTheme="minorHAnsi" w:cstheme="minorHAnsi"/>
          <w:sz w:val="24"/>
          <w:szCs w:val="24"/>
        </w:rPr>
        <w:lastRenderedPageBreak/>
        <w:t>ao patrimônio separado da</w:t>
      </w:r>
      <w:r w:rsidR="00E60662" w:rsidRPr="00D52799">
        <w:rPr>
          <w:rFonts w:asciiTheme="minorHAnsi" w:hAnsiTheme="minorHAnsi" w:cstheme="minorHAnsi"/>
          <w:sz w:val="24"/>
          <w:szCs w:val="24"/>
        </w:rPr>
        <w:t xml:space="preserve"> </w:t>
      </w:r>
      <w:r w:rsidR="00DF48AD" w:rsidRPr="00D52799">
        <w:rPr>
          <w:rFonts w:asciiTheme="minorHAnsi" w:hAnsiTheme="minorHAnsi" w:cstheme="minorHAnsi"/>
          <w:sz w:val="24"/>
          <w:szCs w:val="24"/>
        </w:rPr>
        <w:t>228</w:t>
      </w:r>
      <w:r w:rsidR="00EC696A" w:rsidRPr="00D52799">
        <w:rPr>
          <w:rFonts w:asciiTheme="minorHAnsi" w:hAnsiTheme="minorHAnsi" w:cstheme="minorHAnsi"/>
          <w:sz w:val="24"/>
          <w:szCs w:val="24"/>
        </w:rPr>
        <w:t xml:space="preserve">ª </w:t>
      </w:r>
      <w:r w:rsidR="0005369E" w:rsidRPr="00D52799">
        <w:rPr>
          <w:rFonts w:asciiTheme="minorHAnsi" w:hAnsiTheme="minorHAnsi" w:cstheme="minorHAnsi"/>
          <w:sz w:val="24"/>
          <w:szCs w:val="24"/>
        </w:rPr>
        <w:t>s</w:t>
      </w:r>
      <w:r w:rsidR="00545B2E" w:rsidRPr="00D52799">
        <w:rPr>
          <w:rFonts w:asciiTheme="minorHAnsi" w:hAnsiTheme="minorHAnsi" w:cstheme="minorHAnsi"/>
          <w:sz w:val="24"/>
          <w:szCs w:val="24"/>
        </w:rPr>
        <w:t xml:space="preserve">érie da </w:t>
      </w:r>
      <w:r w:rsidR="005566DA" w:rsidRPr="00D52799">
        <w:rPr>
          <w:rFonts w:asciiTheme="minorHAnsi" w:hAnsiTheme="minorHAnsi" w:cstheme="minorHAnsi"/>
          <w:sz w:val="24"/>
          <w:szCs w:val="24"/>
        </w:rPr>
        <w:t>1</w:t>
      </w:r>
      <w:r w:rsidR="00545B2E" w:rsidRPr="00D52799">
        <w:rPr>
          <w:rFonts w:asciiTheme="minorHAnsi" w:hAnsiTheme="minorHAnsi" w:cstheme="minorHAnsi"/>
          <w:sz w:val="24"/>
          <w:szCs w:val="24"/>
        </w:rPr>
        <w:t xml:space="preserve">ª </w:t>
      </w:r>
      <w:r w:rsidR="0005369E" w:rsidRPr="00D52799">
        <w:rPr>
          <w:rFonts w:asciiTheme="minorHAnsi" w:hAnsiTheme="minorHAnsi" w:cstheme="minorHAnsi"/>
          <w:sz w:val="24"/>
          <w:szCs w:val="24"/>
        </w:rPr>
        <w:t>e</w:t>
      </w:r>
      <w:r w:rsidR="00545B2E" w:rsidRPr="00D52799">
        <w:rPr>
          <w:rFonts w:asciiTheme="minorHAnsi" w:hAnsiTheme="minorHAnsi" w:cstheme="minorHAnsi"/>
          <w:sz w:val="24"/>
          <w:szCs w:val="24"/>
        </w:rPr>
        <w:t>missão de Certificados de Recebíveis Imobiliários da Habitasec Securitizadora S.A</w:t>
      </w:r>
      <w:r w:rsidRPr="00D52799">
        <w:rPr>
          <w:rFonts w:asciiTheme="minorHAnsi" w:hAnsiTheme="minorHAnsi" w:cstheme="minorHAnsi"/>
          <w:sz w:val="24"/>
          <w:szCs w:val="24"/>
        </w:rPr>
        <w:t>.</w:t>
      </w:r>
    </w:p>
    <w:p w14:paraId="2EF11060" w14:textId="77777777" w:rsidR="00FD26B3" w:rsidRPr="00D52799" w:rsidRDefault="00FD26B3" w:rsidP="00374B19">
      <w:pPr>
        <w:pStyle w:val="Recuodecorpodetexto3"/>
        <w:tabs>
          <w:tab w:val="clear" w:pos="851"/>
        </w:tabs>
        <w:spacing w:line="320" w:lineRule="exact"/>
        <w:ind w:left="0" w:firstLine="0"/>
        <w:contextualSpacing/>
        <w:rPr>
          <w:rFonts w:asciiTheme="minorHAnsi" w:hAnsiTheme="minorHAnsi" w:cstheme="minorHAnsi"/>
          <w:lang w:val="pt-BR"/>
        </w:rPr>
      </w:pPr>
    </w:p>
    <w:p w14:paraId="710DFFD3" w14:textId="77777777" w:rsidR="00FD26B3" w:rsidRPr="00D52799" w:rsidRDefault="00FD26B3" w:rsidP="00374B19">
      <w:pPr>
        <w:pStyle w:val="ListaColorida-nfase11"/>
        <w:numPr>
          <w:ilvl w:val="1"/>
          <w:numId w:val="28"/>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color w:val="000000"/>
          <w:sz w:val="24"/>
          <w:szCs w:val="24"/>
        </w:rPr>
        <w:t>Nenhuma</w:t>
      </w:r>
      <w:r w:rsidRPr="00D52799">
        <w:rPr>
          <w:rFonts w:asciiTheme="minorHAnsi" w:hAnsiTheme="minorHAnsi" w:cstheme="minorHAnsi"/>
          <w:sz w:val="24"/>
          <w:szCs w:val="24"/>
        </w:rPr>
        <w:t xml:space="preserve"> mudança, alteração ou aditivo de qualquer disposição desta Escritura de Emissão de Debêntures terá efeito, salvo se previamente e por escrito acordado entre a Emissora e a Debenturista através de Assembleias Geral de Debenturista.</w:t>
      </w:r>
    </w:p>
    <w:p w14:paraId="411C3066" w14:textId="77777777" w:rsidR="00FD26B3" w:rsidRPr="00D52799" w:rsidRDefault="00FD26B3" w:rsidP="00374B19">
      <w:pPr>
        <w:pStyle w:val="Recuodecorpodetexto3"/>
        <w:tabs>
          <w:tab w:val="clear" w:pos="851"/>
        </w:tabs>
        <w:spacing w:line="320" w:lineRule="exact"/>
        <w:ind w:left="0" w:firstLine="0"/>
        <w:contextualSpacing/>
        <w:rPr>
          <w:rFonts w:asciiTheme="minorHAnsi" w:hAnsiTheme="minorHAnsi" w:cstheme="minorHAnsi"/>
          <w:lang w:val="pt-BR"/>
        </w:rPr>
      </w:pPr>
    </w:p>
    <w:p w14:paraId="71797E83" w14:textId="77777777" w:rsidR="00FD26B3" w:rsidRPr="00D52799" w:rsidRDefault="00FD26B3" w:rsidP="00374B19">
      <w:pPr>
        <w:pStyle w:val="ListaColorida-nfase11"/>
        <w:numPr>
          <w:ilvl w:val="1"/>
          <w:numId w:val="28"/>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color w:val="000000"/>
          <w:sz w:val="24"/>
          <w:szCs w:val="24"/>
        </w:rPr>
        <w:t xml:space="preserve">Esta Escritura de Emissão de Debêntures </w:t>
      </w:r>
      <w:r w:rsidRPr="00D52799">
        <w:rPr>
          <w:rFonts w:asciiTheme="minorHAnsi" w:hAnsiTheme="minorHAnsi" w:cstheme="minorHAnsi"/>
          <w:sz w:val="24"/>
          <w:szCs w:val="24"/>
        </w:rPr>
        <w:t>e as Debêntures constituem títulos executivos extrajudiciais nos termos dos artigos 784, inciso III, e seguintes d</w:t>
      </w:r>
      <w:r w:rsidR="00A26EEE" w:rsidRPr="00D52799">
        <w:rPr>
          <w:rFonts w:asciiTheme="minorHAnsi" w:hAnsiTheme="minorHAnsi" w:cstheme="minorHAnsi"/>
          <w:sz w:val="24"/>
          <w:szCs w:val="24"/>
        </w:rPr>
        <w:t>a Lei nº 13.105, de 16 de março de 2015, conforme alterada</w:t>
      </w:r>
      <w:r w:rsidRPr="00D52799">
        <w:rPr>
          <w:rFonts w:asciiTheme="minorHAnsi" w:hAnsiTheme="minorHAnsi" w:cstheme="minorHAnsi"/>
          <w:sz w:val="24"/>
          <w:szCs w:val="24"/>
        </w:rPr>
        <w:t>.</w:t>
      </w:r>
    </w:p>
    <w:p w14:paraId="5CF7500A" w14:textId="77777777" w:rsidR="00FD26B3" w:rsidRPr="00D52799" w:rsidRDefault="00FD26B3" w:rsidP="00374B19">
      <w:pPr>
        <w:pStyle w:val="ListaColorida-nfase11"/>
        <w:tabs>
          <w:tab w:val="left" w:pos="851"/>
        </w:tabs>
        <w:spacing w:line="320" w:lineRule="exact"/>
        <w:ind w:left="0"/>
        <w:jc w:val="both"/>
        <w:rPr>
          <w:rFonts w:asciiTheme="minorHAnsi" w:hAnsiTheme="minorHAnsi" w:cstheme="minorHAnsi"/>
          <w:sz w:val="24"/>
          <w:szCs w:val="24"/>
        </w:rPr>
      </w:pPr>
    </w:p>
    <w:p w14:paraId="16C67191" w14:textId="77777777" w:rsidR="00FD26B3" w:rsidRPr="00D52799" w:rsidRDefault="00FD26B3" w:rsidP="00374B19">
      <w:pPr>
        <w:pStyle w:val="ListaColorida-nfase11"/>
        <w:numPr>
          <w:ilvl w:val="1"/>
          <w:numId w:val="28"/>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Se </w:t>
      </w:r>
      <w:r w:rsidRPr="00D52799">
        <w:rPr>
          <w:rFonts w:asciiTheme="minorHAnsi" w:hAnsiTheme="minorHAnsi" w:cstheme="minorHAnsi"/>
          <w:sz w:val="24"/>
          <w:szCs w:val="24"/>
        </w:rPr>
        <w:t>qualquer</w:t>
      </w:r>
      <w:r w:rsidRPr="00D52799">
        <w:rPr>
          <w:rFonts w:asciiTheme="minorHAnsi" w:hAnsiTheme="minorHAnsi" w:cstheme="minorHAnsi"/>
          <w:color w:val="000000"/>
          <w:sz w:val="24"/>
          <w:szCs w:val="24"/>
        </w:rPr>
        <w:t xml:space="preserve"> disposição desta Escritura de Emissão de </w:t>
      </w:r>
      <w:r w:rsidRPr="00D52799">
        <w:rPr>
          <w:rFonts w:asciiTheme="minorHAnsi" w:hAnsiTheme="minorHAnsi" w:cstheme="minorHAnsi"/>
          <w:sz w:val="24"/>
          <w:szCs w:val="24"/>
        </w:rPr>
        <w:t xml:space="preserve">Debêntures </w:t>
      </w:r>
      <w:r w:rsidRPr="00D52799">
        <w:rPr>
          <w:rFonts w:asciiTheme="minorHAnsi" w:hAnsiTheme="minorHAnsi" w:cstheme="minorHAnsi"/>
          <w:color w:val="000000"/>
          <w:sz w:val="24"/>
          <w:szCs w:val="24"/>
        </w:rPr>
        <w:t>for considerada nula, inexequível, inválida ou inoperante, nenhuma outra disposição será consequentemente afetada. Da mesma forma, todas as demais disposições desta Escritura de Emissão de Debêntures deverão permanecer válidas e exequíveis como se tal disposição nula, inexequível, inválida ou inoperante não fosse parte deste instrumento. Nesse caso, a Emissora compromete-se a negociar com a Debenturista a substituição de tal disposição nula, inexequível, inválida ou inoperante.</w:t>
      </w:r>
    </w:p>
    <w:p w14:paraId="55FF8AA9" w14:textId="77777777" w:rsidR="00FD26B3" w:rsidRPr="00D52799" w:rsidRDefault="00FD26B3" w:rsidP="00374B19">
      <w:pPr>
        <w:spacing w:line="320" w:lineRule="exact"/>
        <w:contextualSpacing/>
        <w:jc w:val="both"/>
        <w:rPr>
          <w:rFonts w:asciiTheme="minorHAnsi" w:hAnsiTheme="minorHAnsi" w:cstheme="minorHAnsi"/>
          <w:color w:val="000000"/>
          <w:sz w:val="24"/>
          <w:szCs w:val="24"/>
        </w:rPr>
      </w:pPr>
    </w:p>
    <w:p w14:paraId="47775E12" w14:textId="77777777" w:rsidR="00FD26B3" w:rsidRPr="00D52799" w:rsidRDefault="00FD26B3" w:rsidP="00374B19">
      <w:pPr>
        <w:pStyle w:val="ListaColorida-nfase11"/>
        <w:numPr>
          <w:ilvl w:val="1"/>
          <w:numId w:val="28"/>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sz w:val="24"/>
          <w:szCs w:val="24"/>
        </w:rPr>
        <w:t>A tolerância e as concessões recíprocas terão caráter eventual e transitório e não configurarão, em qualquer hipótese, renúncia, transigência, remição, perda, modificação, redução ou ampliação de qualquer direito, faculdade, privilégio, prerrogativa ou poderes conferidos a qualquer das Partes nos termos desta Escritura de Emissão de Debêntures</w:t>
      </w:r>
      <w:r w:rsidRPr="00D52799">
        <w:rPr>
          <w:rFonts w:asciiTheme="minorHAnsi" w:hAnsiTheme="minorHAnsi" w:cstheme="minorHAnsi"/>
          <w:color w:val="000000"/>
          <w:sz w:val="24"/>
          <w:szCs w:val="24"/>
        </w:rPr>
        <w:t>.</w:t>
      </w:r>
    </w:p>
    <w:p w14:paraId="4960A8DD" w14:textId="77777777" w:rsidR="00FD26B3" w:rsidRPr="00D52799" w:rsidRDefault="00FD26B3" w:rsidP="00374B19">
      <w:pPr>
        <w:spacing w:line="320" w:lineRule="exact"/>
        <w:contextualSpacing/>
        <w:jc w:val="both"/>
        <w:rPr>
          <w:rFonts w:asciiTheme="minorHAnsi" w:hAnsiTheme="minorHAnsi" w:cstheme="minorHAnsi"/>
          <w:b/>
          <w:color w:val="000000"/>
          <w:sz w:val="24"/>
          <w:szCs w:val="24"/>
        </w:rPr>
      </w:pPr>
    </w:p>
    <w:p w14:paraId="1C3AF556" w14:textId="77777777" w:rsidR="00FD26B3" w:rsidRPr="00D52799" w:rsidRDefault="00FD26B3" w:rsidP="00374B19">
      <w:pPr>
        <w:pStyle w:val="ListaColorida-nfase11"/>
        <w:numPr>
          <w:ilvl w:val="1"/>
          <w:numId w:val="28"/>
        </w:numPr>
        <w:spacing w:line="320" w:lineRule="exact"/>
        <w:ind w:left="0" w:firstLine="0"/>
        <w:jc w:val="both"/>
        <w:rPr>
          <w:rFonts w:asciiTheme="minorHAnsi" w:hAnsiTheme="minorHAnsi" w:cstheme="minorHAnsi"/>
          <w:i/>
          <w:color w:val="000000"/>
          <w:sz w:val="24"/>
          <w:szCs w:val="24"/>
        </w:rPr>
      </w:pPr>
      <w:r w:rsidRPr="00D52799">
        <w:rPr>
          <w:rFonts w:asciiTheme="minorHAnsi" w:hAnsiTheme="minorHAnsi" w:cstheme="minorHAnsi"/>
          <w:color w:val="000000"/>
          <w:sz w:val="24"/>
          <w:szCs w:val="24"/>
        </w:rPr>
        <w:t>Esta Escritura de Emissão de Debêntures vincula a Emissora</w:t>
      </w:r>
      <w:r w:rsidRPr="00D52799">
        <w:rPr>
          <w:rFonts w:asciiTheme="minorHAnsi" w:eastAsia="Arial Unicode MS" w:hAnsiTheme="minorHAnsi" w:cstheme="minorHAnsi"/>
          <w:w w:val="0"/>
          <w:sz w:val="24"/>
          <w:szCs w:val="24"/>
        </w:rPr>
        <w:t xml:space="preserve"> </w:t>
      </w:r>
      <w:r w:rsidRPr="00D52799">
        <w:rPr>
          <w:rFonts w:asciiTheme="minorHAnsi" w:hAnsiTheme="minorHAnsi" w:cstheme="minorHAnsi"/>
          <w:color w:val="000000"/>
          <w:sz w:val="24"/>
          <w:szCs w:val="24"/>
        </w:rPr>
        <w:t xml:space="preserve">e </w:t>
      </w:r>
      <w:r w:rsidRPr="00D52799">
        <w:rPr>
          <w:rFonts w:asciiTheme="minorHAnsi" w:hAnsiTheme="minorHAnsi" w:cstheme="minorHAnsi"/>
          <w:sz w:val="24"/>
          <w:szCs w:val="24"/>
        </w:rPr>
        <w:t>os</w:t>
      </w:r>
      <w:r w:rsidRPr="00D52799">
        <w:rPr>
          <w:rFonts w:asciiTheme="minorHAnsi" w:hAnsiTheme="minorHAnsi" w:cstheme="minorHAnsi"/>
          <w:color w:val="000000"/>
          <w:sz w:val="24"/>
          <w:szCs w:val="24"/>
        </w:rPr>
        <w:t xml:space="preserve"> seus respectivos sucessores e cessionários</w:t>
      </w:r>
      <w:r w:rsidRPr="00D52799">
        <w:rPr>
          <w:rFonts w:asciiTheme="minorHAnsi" w:hAnsiTheme="minorHAnsi" w:cstheme="minorHAnsi"/>
          <w:i/>
          <w:color w:val="000000"/>
          <w:sz w:val="24"/>
          <w:szCs w:val="24"/>
        </w:rPr>
        <w:t>.</w:t>
      </w:r>
    </w:p>
    <w:p w14:paraId="1CE2AFEC" w14:textId="77777777" w:rsidR="00FD26B3" w:rsidRPr="00D52799" w:rsidRDefault="00FD26B3" w:rsidP="00374B19">
      <w:pPr>
        <w:pStyle w:val="ListaColorida-nfase11"/>
        <w:spacing w:line="320" w:lineRule="exact"/>
        <w:ind w:left="0"/>
        <w:jc w:val="both"/>
        <w:rPr>
          <w:rFonts w:asciiTheme="minorHAnsi" w:hAnsiTheme="minorHAnsi" w:cstheme="minorHAnsi"/>
          <w:i/>
          <w:color w:val="000000"/>
          <w:sz w:val="24"/>
          <w:szCs w:val="24"/>
        </w:rPr>
      </w:pPr>
    </w:p>
    <w:p w14:paraId="3F83B5BE" w14:textId="5C00CDFD" w:rsidR="00FD26B3" w:rsidRPr="00D52799" w:rsidRDefault="00FD26B3" w:rsidP="00374B19">
      <w:pPr>
        <w:pStyle w:val="ListaColorida-nfase11"/>
        <w:numPr>
          <w:ilvl w:val="1"/>
          <w:numId w:val="28"/>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sz w:val="24"/>
          <w:szCs w:val="24"/>
        </w:rPr>
        <w:t>A presente Escritura de Emissão de Debêntures integra um conjunto de negociações de interesses recíprocos, envolvendo a celebração, além desta Escritura de Emissão de Debêntures, a dos demais documentos da Operação, razão por que nenhum dos documentos da Operação poderá ser interpretado e/ou analisado isoladamente.</w:t>
      </w:r>
    </w:p>
    <w:p w14:paraId="4C2A678F" w14:textId="77777777" w:rsidR="00B83E40" w:rsidRPr="00D52799" w:rsidRDefault="00B83E40" w:rsidP="00374B19">
      <w:pPr>
        <w:pStyle w:val="PargrafodaLista"/>
        <w:spacing w:line="320" w:lineRule="exact"/>
        <w:rPr>
          <w:rFonts w:asciiTheme="minorHAnsi" w:hAnsiTheme="minorHAnsi" w:cstheme="minorHAnsi"/>
          <w:color w:val="000000"/>
          <w:sz w:val="24"/>
          <w:szCs w:val="24"/>
        </w:rPr>
      </w:pPr>
    </w:p>
    <w:p w14:paraId="25EB3A5A" w14:textId="282846F2" w:rsidR="00B83E40" w:rsidRPr="00D52799" w:rsidRDefault="00B83E40" w:rsidP="00374B19">
      <w:pPr>
        <w:pStyle w:val="ListaColorida-nfase11"/>
        <w:numPr>
          <w:ilvl w:val="1"/>
          <w:numId w:val="28"/>
        </w:numPr>
        <w:spacing w:line="320" w:lineRule="exact"/>
        <w:ind w:left="0" w:firstLine="0"/>
        <w:jc w:val="both"/>
        <w:rPr>
          <w:rFonts w:asciiTheme="minorHAnsi" w:hAnsiTheme="minorHAnsi" w:cstheme="minorHAnsi"/>
          <w:color w:val="000000"/>
          <w:sz w:val="24"/>
          <w:szCs w:val="24"/>
        </w:rPr>
      </w:pPr>
      <w:r w:rsidRPr="00D52799">
        <w:rPr>
          <w:rFonts w:asciiTheme="minorHAnsi" w:hAnsiTheme="minorHAnsi" w:cstheme="minorHAnsi"/>
          <w:sz w:val="24"/>
          <w:szCs w:val="24"/>
          <w:u w:val="single"/>
        </w:rPr>
        <w:t>Assinatura Digital</w:t>
      </w:r>
      <w:r w:rsidRPr="00D52799">
        <w:rPr>
          <w:rFonts w:asciiTheme="minorHAnsi" w:hAnsiTheme="minorHAnsi" w:cstheme="minorHAnsi"/>
          <w:sz w:val="24"/>
          <w:szCs w:val="24"/>
        </w:rPr>
        <w:t>. As Partes concordam que o presente instrumento poderá ser assinado digitalmente, nos termos da Lei nº 13.874, de 20 de setembro de 2019 (“</w:t>
      </w:r>
      <w:r w:rsidRPr="00D52799">
        <w:rPr>
          <w:rFonts w:asciiTheme="minorHAnsi" w:hAnsiTheme="minorHAnsi" w:cstheme="minorHAnsi"/>
          <w:sz w:val="24"/>
          <w:szCs w:val="24"/>
          <w:u w:val="single"/>
        </w:rPr>
        <w:t>Lei 13.874/19</w:t>
      </w:r>
      <w:r w:rsidRPr="00D52799">
        <w:rPr>
          <w:rFonts w:asciiTheme="minorHAnsi" w:hAnsiTheme="minorHAnsi" w:cstheme="minorHAnsi"/>
          <w:sz w:val="24"/>
          <w:szCs w:val="24"/>
        </w:rPr>
        <w:t>”), bem como da Medida Provisória nº 2.200-2 de 24 de agosto de 2001 (“</w:t>
      </w:r>
      <w:r w:rsidRPr="00D52799">
        <w:rPr>
          <w:rFonts w:asciiTheme="minorHAnsi" w:hAnsiTheme="minorHAnsi" w:cstheme="minorHAnsi"/>
          <w:sz w:val="24"/>
          <w:szCs w:val="24"/>
          <w:u w:val="single"/>
        </w:rPr>
        <w:t>MP 2.200-2</w:t>
      </w:r>
      <w:r w:rsidRPr="00D52799">
        <w:rPr>
          <w:rFonts w:asciiTheme="minorHAnsi" w:hAnsiTheme="minorHAnsi" w:cstheme="minorHAnsi"/>
          <w:sz w:val="24"/>
          <w:szCs w:val="24"/>
        </w:rPr>
        <w:t xml:space="preserve">”). Para este fim, serão utilizados os serviços disponíveis no mercado e amplamente utilizados que possibilitam a segurança, validade jurídica, autenticidade, integridade e validade da assinatura eletrônica por meio de sistemas de certificação digital nos padrões ICP-Brasil capazes de validar a autoria, bem como de traçar a “trilha de auditoria digital” (cadeia de custódia) do documento, a fim de verificar sua integridade e autenticidade. </w:t>
      </w:r>
    </w:p>
    <w:p w14:paraId="3AE01F07" w14:textId="77777777" w:rsidR="00FD26B3" w:rsidRPr="00D52799" w:rsidRDefault="00FD26B3" w:rsidP="00374B19">
      <w:pPr>
        <w:pStyle w:val="ListaColorida-nfase11"/>
        <w:spacing w:line="320" w:lineRule="exact"/>
        <w:ind w:left="0"/>
        <w:jc w:val="both"/>
        <w:rPr>
          <w:rFonts w:asciiTheme="minorHAnsi" w:hAnsiTheme="minorHAnsi" w:cstheme="minorHAnsi"/>
          <w:color w:val="000000"/>
          <w:sz w:val="24"/>
          <w:szCs w:val="24"/>
        </w:rPr>
      </w:pPr>
    </w:p>
    <w:p w14:paraId="431323B0" w14:textId="77777777" w:rsidR="00FD26B3" w:rsidRPr="00D52799" w:rsidRDefault="00FD26B3"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sz w:val="24"/>
          <w:szCs w:val="24"/>
        </w:rPr>
        <w:t xml:space="preserve">CLÁUSULA </w:t>
      </w:r>
      <w:r w:rsidR="0005369E" w:rsidRPr="00D52799">
        <w:rPr>
          <w:rFonts w:asciiTheme="minorHAnsi" w:hAnsiTheme="minorHAnsi" w:cstheme="minorHAnsi"/>
          <w:b/>
          <w:sz w:val="24"/>
          <w:szCs w:val="24"/>
        </w:rPr>
        <w:t>DÉCIMA QUINTA</w:t>
      </w:r>
      <w:r w:rsidR="00BA50B9" w:rsidRPr="00D52799">
        <w:rPr>
          <w:rFonts w:asciiTheme="minorHAnsi" w:hAnsiTheme="minorHAnsi" w:cstheme="minorHAnsi"/>
          <w:b/>
          <w:sz w:val="24"/>
          <w:szCs w:val="24"/>
        </w:rPr>
        <w:t xml:space="preserve"> </w:t>
      </w:r>
      <w:r w:rsidRPr="00D52799">
        <w:rPr>
          <w:rFonts w:asciiTheme="minorHAnsi" w:hAnsiTheme="minorHAnsi" w:cstheme="minorHAnsi"/>
          <w:b/>
          <w:sz w:val="24"/>
          <w:szCs w:val="24"/>
        </w:rPr>
        <w:t xml:space="preserve">– </w:t>
      </w:r>
      <w:r w:rsidRPr="00D52799">
        <w:rPr>
          <w:rFonts w:asciiTheme="minorHAnsi" w:hAnsiTheme="minorHAnsi" w:cstheme="minorHAnsi"/>
          <w:b/>
          <w:bCs/>
          <w:sz w:val="24"/>
          <w:szCs w:val="24"/>
        </w:rPr>
        <w:t xml:space="preserve">LEI APLICÁVEL E </w:t>
      </w:r>
      <w:r w:rsidR="00F4705D" w:rsidRPr="00D52799">
        <w:rPr>
          <w:rFonts w:asciiTheme="minorHAnsi" w:hAnsiTheme="minorHAnsi" w:cstheme="minorHAnsi"/>
          <w:b/>
          <w:bCs/>
          <w:sz w:val="24"/>
          <w:szCs w:val="24"/>
        </w:rPr>
        <w:t>FORO</w:t>
      </w:r>
    </w:p>
    <w:p w14:paraId="504CF01A" w14:textId="77777777" w:rsidR="00FD26B3" w:rsidRPr="00D52799" w:rsidRDefault="00FD26B3" w:rsidP="00374B19">
      <w:pPr>
        <w:pStyle w:val="PargrafodaLista"/>
        <w:tabs>
          <w:tab w:val="left" w:pos="2835"/>
        </w:tabs>
        <w:spacing w:line="320" w:lineRule="exact"/>
        <w:ind w:left="0"/>
        <w:contextualSpacing/>
        <w:jc w:val="both"/>
        <w:rPr>
          <w:rFonts w:asciiTheme="minorHAnsi" w:hAnsiTheme="minorHAnsi" w:cstheme="minorHAnsi"/>
          <w:b/>
          <w:bCs/>
          <w:sz w:val="24"/>
          <w:szCs w:val="24"/>
        </w:rPr>
      </w:pPr>
    </w:p>
    <w:p w14:paraId="32A3F521" w14:textId="77777777" w:rsidR="00FD26B3" w:rsidRPr="00D52799" w:rsidRDefault="00FD26B3" w:rsidP="00374B19">
      <w:pPr>
        <w:pStyle w:val="ListaColorida-nfase11"/>
        <w:numPr>
          <w:ilvl w:val="1"/>
          <w:numId w:val="29"/>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 xml:space="preserve">Os termos e condições desta </w:t>
      </w:r>
      <w:r w:rsidRPr="00D52799">
        <w:rPr>
          <w:rFonts w:asciiTheme="minorHAnsi" w:hAnsiTheme="minorHAnsi" w:cstheme="minorHAnsi"/>
          <w:color w:val="000000"/>
          <w:sz w:val="24"/>
          <w:szCs w:val="24"/>
        </w:rPr>
        <w:t xml:space="preserve">Escritura de Emissão </w:t>
      </w:r>
      <w:r w:rsidRPr="00D52799">
        <w:rPr>
          <w:rFonts w:asciiTheme="minorHAnsi" w:hAnsiTheme="minorHAnsi" w:cstheme="minorHAnsi"/>
          <w:sz w:val="24"/>
          <w:szCs w:val="24"/>
        </w:rPr>
        <w:t>devem ser interpretados de acordo com a legislação vigente na República Federativa do Brasil.</w:t>
      </w:r>
    </w:p>
    <w:p w14:paraId="56FFCB1A" w14:textId="77777777" w:rsidR="00FD26B3" w:rsidRPr="00D52799" w:rsidRDefault="00FD26B3" w:rsidP="00374B19">
      <w:pPr>
        <w:pStyle w:val="PargrafodaLista"/>
        <w:spacing w:line="320" w:lineRule="exact"/>
        <w:ind w:left="0"/>
        <w:jc w:val="both"/>
        <w:rPr>
          <w:rFonts w:asciiTheme="minorHAnsi" w:hAnsiTheme="minorHAnsi" w:cstheme="minorHAnsi"/>
          <w:color w:val="000000"/>
          <w:sz w:val="24"/>
          <w:szCs w:val="24"/>
        </w:rPr>
      </w:pPr>
    </w:p>
    <w:p w14:paraId="2E1F95AA" w14:textId="77777777" w:rsidR="00FD26B3" w:rsidRPr="00D52799" w:rsidRDefault="00FD26B3" w:rsidP="00374B19">
      <w:pPr>
        <w:pStyle w:val="ListaColorida-nfase11"/>
        <w:numPr>
          <w:ilvl w:val="1"/>
          <w:numId w:val="29"/>
        </w:numPr>
        <w:spacing w:line="320" w:lineRule="exact"/>
        <w:ind w:left="0" w:firstLine="0"/>
        <w:jc w:val="both"/>
        <w:rPr>
          <w:rFonts w:asciiTheme="minorHAnsi" w:hAnsiTheme="minorHAnsi" w:cstheme="minorHAnsi"/>
          <w:sz w:val="24"/>
          <w:szCs w:val="24"/>
        </w:rPr>
      </w:pPr>
      <w:r w:rsidRPr="00D52799">
        <w:rPr>
          <w:rFonts w:asciiTheme="minorHAnsi" w:hAnsiTheme="minorHAnsi" w:cstheme="minorHAnsi"/>
          <w:sz w:val="24"/>
          <w:szCs w:val="24"/>
        </w:rPr>
        <w:t>Fica eleito o foro da Cidade de São Paulo, Estado de São Paulo, para dirimir quaisquer dúvidas ou controvérsias oriundas desta Escritura, com renúncia a qualquer outro, por mais privilegiado que seja</w:t>
      </w:r>
      <w:r w:rsidR="00692534" w:rsidRPr="00D52799">
        <w:rPr>
          <w:rFonts w:asciiTheme="minorHAnsi" w:hAnsiTheme="minorHAnsi" w:cstheme="minorHAnsi"/>
          <w:sz w:val="24"/>
          <w:szCs w:val="24"/>
        </w:rPr>
        <w:t>.</w:t>
      </w:r>
    </w:p>
    <w:p w14:paraId="0CBD5FD8"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5812A713" w14:textId="7F9CEB57" w:rsidR="00FD26B3" w:rsidRPr="00D52799" w:rsidRDefault="00FD26B3" w:rsidP="00374B19">
      <w:pPr>
        <w:spacing w:line="320" w:lineRule="exact"/>
        <w:contextualSpacing/>
        <w:jc w:val="both"/>
        <w:rPr>
          <w:rFonts w:asciiTheme="minorHAnsi" w:hAnsiTheme="minorHAnsi" w:cstheme="minorHAnsi"/>
          <w:sz w:val="24"/>
          <w:szCs w:val="24"/>
        </w:rPr>
      </w:pPr>
      <w:r w:rsidRPr="00D52799">
        <w:rPr>
          <w:rFonts w:asciiTheme="minorHAnsi" w:hAnsiTheme="minorHAnsi" w:cstheme="minorHAnsi"/>
          <w:sz w:val="24"/>
          <w:szCs w:val="24"/>
        </w:rPr>
        <w:t xml:space="preserve">As partes assinam esta Escritura de Emissão, em </w:t>
      </w:r>
      <w:r w:rsidR="00D02B94" w:rsidRPr="00D52799">
        <w:rPr>
          <w:rFonts w:asciiTheme="minorHAnsi" w:hAnsiTheme="minorHAnsi" w:cstheme="minorHAnsi"/>
          <w:sz w:val="24"/>
          <w:szCs w:val="24"/>
        </w:rPr>
        <w:t>formato eletrônico</w:t>
      </w:r>
      <w:r w:rsidRPr="00D52799">
        <w:rPr>
          <w:rFonts w:asciiTheme="minorHAnsi" w:hAnsiTheme="minorHAnsi" w:cstheme="minorHAnsi"/>
          <w:sz w:val="24"/>
          <w:szCs w:val="24"/>
        </w:rPr>
        <w:t>, para um só efeito, juntamente com as 2 (duas) testemunhas abaixo.</w:t>
      </w:r>
    </w:p>
    <w:p w14:paraId="5EA07A4A" w14:textId="77777777" w:rsidR="00FD26B3" w:rsidRPr="00D52799" w:rsidRDefault="00FD26B3" w:rsidP="00374B19">
      <w:pPr>
        <w:spacing w:line="320" w:lineRule="exact"/>
        <w:contextualSpacing/>
        <w:jc w:val="both"/>
        <w:rPr>
          <w:rFonts w:asciiTheme="minorHAnsi" w:hAnsiTheme="minorHAnsi" w:cstheme="minorHAnsi"/>
          <w:sz w:val="24"/>
          <w:szCs w:val="24"/>
        </w:rPr>
      </w:pPr>
    </w:p>
    <w:p w14:paraId="4D80426C" w14:textId="0D8FC073" w:rsidR="00FD26B3" w:rsidRPr="00D52799" w:rsidRDefault="001D172A" w:rsidP="00374B19">
      <w:pPr>
        <w:spacing w:line="320" w:lineRule="exact"/>
        <w:contextualSpacing/>
        <w:jc w:val="center"/>
        <w:rPr>
          <w:rFonts w:asciiTheme="minorHAnsi" w:hAnsiTheme="minorHAnsi" w:cstheme="minorHAnsi"/>
          <w:sz w:val="24"/>
          <w:szCs w:val="24"/>
        </w:rPr>
      </w:pPr>
      <w:r w:rsidRPr="00D52799">
        <w:rPr>
          <w:rFonts w:asciiTheme="minorHAnsi" w:hAnsiTheme="minorHAnsi" w:cstheme="minorHAnsi"/>
          <w:sz w:val="24"/>
          <w:szCs w:val="24"/>
        </w:rPr>
        <w:t>São Paulo</w:t>
      </w:r>
      <w:r w:rsidR="00FD26B3" w:rsidRPr="00D52799">
        <w:rPr>
          <w:rFonts w:asciiTheme="minorHAnsi" w:hAnsiTheme="minorHAnsi" w:cstheme="minorHAnsi"/>
          <w:sz w:val="24"/>
          <w:szCs w:val="24"/>
        </w:rPr>
        <w:t xml:space="preserve">, </w:t>
      </w:r>
      <w:r w:rsidR="009D0658" w:rsidRPr="00785597">
        <w:rPr>
          <w:rFonts w:asciiTheme="minorHAnsi" w:hAnsiTheme="minorHAnsi" w:cstheme="minorHAnsi"/>
          <w:sz w:val="24"/>
          <w:szCs w:val="24"/>
        </w:rPr>
        <w:t>10 de setembro</w:t>
      </w:r>
      <w:r w:rsidR="00CF55E5" w:rsidRPr="00785597">
        <w:rPr>
          <w:rFonts w:asciiTheme="minorHAnsi" w:hAnsiTheme="minorHAnsi" w:cstheme="minorHAnsi"/>
          <w:sz w:val="24"/>
          <w:szCs w:val="24"/>
        </w:rPr>
        <w:t xml:space="preserve"> </w:t>
      </w:r>
      <w:r w:rsidR="00FD26B3" w:rsidRPr="00785597">
        <w:rPr>
          <w:rFonts w:asciiTheme="minorHAnsi" w:hAnsiTheme="minorHAnsi" w:cstheme="minorHAnsi"/>
          <w:sz w:val="24"/>
          <w:szCs w:val="24"/>
        </w:rPr>
        <w:t xml:space="preserve">de </w:t>
      </w:r>
      <w:r w:rsidRPr="00785597">
        <w:rPr>
          <w:rFonts w:asciiTheme="minorHAnsi" w:hAnsiTheme="minorHAnsi" w:cstheme="minorHAnsi"/>
          <w:sz w:val="24"/>
          <w:szCs w:val="24"/>
        </w:rPr>
        <w:t>2021</w:t>
      </w:r>
      <w:r w:rsidR="00FD26B3" w:rsidRPr="00D52799">
        <w:rPr>
          <w:rFonts w:asciiTheme="minorHAnsi" w:hAnsiTheme="minorHAnsi" w:cstheme="minorHAnsi"/>
          <w:sz w:val="24"/>
          <w:szCs w:val="24"/>
        </w:rPr>
        <w:t>.</w:t>
      </w:r>
    </w:p>
    <w:p w14:paraId="4C810565" w14:textId="77777777" w:rsidR="00FD26B3" w:rsidRPr="00D52799" w:rsidRDefault="00FD26B3" w:rsidP="00374B19">
      <w:pPr>
        <w:spacing w:line="320" w:lineRule="exact"/>
        <w:contextualSpacing/>
        <w:jc w:val="center"/>
        <w:rPr>
          <w:rFonts w:asciiTheme="minorHAnsi" w:hAnsiTheme="minorHAnsi" w:cstheme="minorHAnsi"/>
          <w:sz w:val="24"/>
          <w:szCs w:val="24"/>
        </w:rPr>
      </w:pPr>
    </w:p>
    <w:p w14:paraId="0CB8DD92" w14:textId="77777777" w:rsidR="002B7B21" w:rsidRPr="00D52799" w:rsidRDefault="002B7B21" w:rsidP="00374B19">
      <w:pPr>
        <w:spacing w:line="320" w:lineRule="exact"/>
        <w:contextualSpacing/>
        <w:jc w:val="center"/>
        <w:rPr>
          <w:rFonts w:asciiTheme="minorHAnsi" w:hAnsiTheme="minorHAnsi" w:cstheme="minorHAnsi"/>
          <w:i/>
          <w:sz w:val="24"/>
          <w:szCs w:val="24"/>
        </w:rPr>
      </w:pPr>
      <w:r w:rsidRPr="00D52799">
        <w:rPr>
          <w:rFonts w:asciiTheme="minorHAnsi" w:hAnsiTheme="minorHAnsi" w:cstheme="minorHAnsi"/>
          <w:i/>
          <w:sz w:val="24"/>
          <w:szCs w:val="24"/>
        </w:rPr>
        <w:t>[assinaturas seguem na página seguinte]</w:t>
      </w:r>
    </w:p>
    <w:p w14:paraId="2B18D067" w14:textId="77777777" w:rsidR="002B7B21" w:rsidRPr="00D52799" w:rsidRDefault="002B7B21" w:rsidP="00374B19">
      <w:pPr>
        <w:spacing w:line="320" w:lineRule="exact"/>
        <w:contextualSpacing/>
        <w:jc w:val="center"/>
        <w:rPr>
          <w:rFonts w:asciiTheme="minorHAnsi" w:hAnsiTheme="minorHAnsi" w:cstheme="minorHAnsi"/>
          <w:i/>
          <w:sz w:val="24"/>
          <w:szCs w:val="24"/>
        </w:rPr>
      </w:pPr>
    </w:p>
    <w:p w14:paraId="71FFD941" w14:textId="77777777" w:rsidR="002B7B21" w:rsidRPr="00D52799" w:rsidRDefault="002B7B21" w:rsidP="00374B19">
      <w:pPr>
        <w:spacing w:line="320" w:lineRule="exact"/>
        <w:contextualSpacing/>
        <w:jc w:val="center"/>
        <w:rPr>
          <w:rFonts w:asciiTheme="minorHAnsi" w:hAnsiTheme="minorHAnsi" w:cstheme="minorHAnsi"/>
          <w:i/>
          <w:sz w:val="24"/>
          <w:szCs w:val="24"/>
        </w:rPr>
      </w:pPr>
      <w:r w:rsidRPr="00D52799">
        <w:rPr>
          <w:rFonts w:asciiTheme="minorHAnsi" w:hAnsiTheme="minorHAnsi" w:cstheme="minorHAnsi"/>
          <w:i/>
          <w:sz w:val="24"/>
          <w:szCs w:val="24"/>
        </w:rPr>
        <w:t>[restante da página deixado intencionalmente em branco]</w:t>
      </w:r>
    </w:p>
    <w:p w14:paraId="7F3E8AA5" w14:textId="77777777" w:rsidR="002B7B21" w:rsidRPr="00D52799" w:rsidRDefault="002B7B21" w:rsidP="00374B19">
      <w:pPr>
        <w:spacing w:line="320" w:lineRule="exact"/>
        <w:jc w:val="both"/>
        <w:rPr>
          <w:rFonts w:asciiTheme="minorHAnsi" w:hAnsiTheme="minorHAnsi" w:cstheme="minorHAnsi"/>
          <w:i/>
          <w:sz w:val="24"/>
          <w:szCs w:val="24"/>
        </w:rPr>
      </w:pPr>
      <w:r w:rsidRPr="00D52799">
        <w:rPr>
          <w:rFonts w:asciiTheme="minorHAnsi" w:hAnsiTheme="minorHAnsi" w:cstheme="minorHAnsi"/>
          <w:i/>
          <w:sz w:val="24"/>
          <w:szCs w:val="24"/>
        </w:rPr>
        <w:br w:type="page"/>
      </w:r>
    </w:p>
    <w:p w14:paraId="1D59DBD9" w14:textId="1D9F78CA" w:rsidR="002B7B21" w:rsidRPr="00D52799" w:rsidRDefault="002B7B21" w:rsidP="00374B19">
      <w:pPr>
        <w:spacing w:line="320" w:lineRule="exact"/>
        <w:contextualSpacing/>
        <w:jc w:val="both"/>
        <w:rPr>
          <w:rFonts w:asciiTheme="minorHAnsi" w:hAnsiTheme="minorHAnsi" w:cstheme="minorHAnsi"/>
          <w:i/>
          <w:sz w:val="24"/>
          <w:szCs w:val="24"/>
        </w:rPr>
      </w:pPr>
      <w:r w:rsidRPr="00D52799">
        <w:rPr>
          <w:rFonts w:asciiTheme="minorHAnsi" w:hAnsiTheme="minorHAnsi" w:cstheme="minorHAnsi"/>
          <w:i/>
          <w:sz w:val="24"/>
          <w:szCs w:val="24"/>
        </w:rPr>
        <w:lastRenderedPageBreak/>
        <w:t>(página de assinaturas do Instrume</w:t>
      </w:r>
      <w:r w:rsidR="009D649D" w:rsidRPr="00D52799">
        <w:rPr>
          <w:rFonts w:asciiTheme="minorHAnsi" w:hAnsiTheme="minorHAnsi" w:cstheme="minorHAnsi"/>
          <w:i/>
          <w:sz w:val="24"/>
          <w:szCs w:val="24"/>
        </w:rPr>
        <w:t xml:space="preserve">nto Particular de Escritura da </w:t>
      </w:r>
      <w:r w:rsidR="00CF55E5" w:rsidRPr="00D52799">
        <w:rPr>
          <w:rFonts w:asciiTheme="minorHAnsi" w:hAnsiTheme="minorHAnsi" w:cstheme="minorHAnsi"/>
          <w:i/>
          <w:sz w:val="24"/>
          <w:szCs w:val="24"/>
        </w:rPr>
        <w:t>1</w:t>
      </w:r>
      <w:r w:rsidR="0017075E" w:rsidRPr="00D52799">
        <w:rPr>
          <w:rFonts w:asciiTheme="minorHAnsi" w:hAnsiTheme="minorHAnsi" w:cstheme="minorHAnsi"/>
          <w:i/>
          <w:sz w:val="24"/>
          <w:szCs w:val="24"/>
        </w:rPr>
        <w:t xml:space="preserve">ª </w:t>
      </w:r>
      <w:r w:rsidR="00CF55E5" w:rsidRPr="00D52799">
        <w:rPr>
          <w:rFonts w:asciiTheme="minorHAnsi" w:hAnsiTheme="minorHAnsi" w:cstheme="minorHAnsi"/>
          <w:i/>
          <w:sz w:val="24"/>
          <w:szCs w:val="24"/>
        </w:rPr>
        <w:t xml:space="preserve">(Primeira) </w:t>
      </w:r>
      <w:r w:rsidRPr="00D52799">
        <w:rPr>
          <w:rFonts w:asciiTheme="minorHAnsi" w:hAnsiTheme="minorHAnsi" w:cstheme="minorHAnsi"/>
          <w:i/>
          <w:sz w:val="24"/>
          <w:szCs w:val="24"/>
        </w:rPr>
        <w:t xml:space="preserve">Emissão de Debêntures Simples, não Conversíveis em Ações, da Espécie </w:t>
      </w:r>
      <w:r w:rsidR="00CB6F26" w:rsidRPr="00D52799">
        <w:rPr>
          <w:rFonts w:asciiTheme="minorHAnsi" w:hAnsiTheme="minorHAnsi" w:cstheme="minorHAnsi"/>
          <w:i/>
          <w:sz w:val="24"/>
          <w:szCs w:val="24"/>
        </w:rPr>
        <w:t xml:space="preserve">Sem </w:t>
      </w:r>
      <w:r w:rsidRPr="00D52799">
        <w:rPr>
          <w:rFonts w:asciiTheme="minorHAnsi" w:hAnsiTheme="minorHAnsi" w:cstheme="minorHAnsi"/>
          <w:i/>
          <w:sz w:val="24"/>
          <w:szCs w:val="24"/>
        </w:rPr>
        <w:t xml:space="preserve">Garantia Real, com Garantia Fidejussória, em </w:t>
      </w:r>
      <w:r w:rsidR="00E60662" w:rsidRPr="00D52799">
        <w:rPr>
          <w:rFonts w:asciiTheme="minorHAnsi" w:hAnsiTheme="minorHAnsi" w:cstheme="minorHAnsi"/>
          <w:i/>
          <w:sz w:val="24"/>
          <w:szCs w:val="24"/>
        </w:rPr>
        <w:t>Série</w:t>
      </w:r>
      <w:r w:rsidR="00CF55E5" w:rsidRPr="00D52799">
        <w:rPr>
          <w:rFonts w:asciiTheme="minorHAnsi" w:hAnsiTheme="minorHAnsi" w:cstheme="minorHAnsi"/>
          <w:i/>
          <w:sz w:val="24"/>
          <w:szCs w:val="24"/>
        </w:rPr>
        <w:t xml:space="preserve"> Única</w:t>
      </w:r>
      <w:r w:rsidRPr="00D52799">
        <w:rPr>
          <w:rFonts w:asciiTheme="minorHAnsi" w:hAnsiTheme="minorHAnsi" w:cstheme="minorHAnsi"/>
          <w:i/>
          <w:sz w:val="24"/>
          <w:szCs w:val="24"/>
        </w:rPr>
        <w:t xml:space="preserve">, para Colocação Privada, da </w:t>
      </w:r>
      <w:r w:rsidR="0017075E" w:rsidRPr="00D52799">
        <w:rPr>
          <w:rFonts w:asciiTheme="minorHAnsi" w:hAnsiTheme="minorHAnsi" w:cstheme="minorHAnsi"/>
          <w:i/>
          <w:sz w:val="24"/>
          <w:szCs w:val="24"/>
        </w:rPr>
        <w:t xml:space="preserve">Chemin Incorporadora </w:t>
      </w:r>
      <w:r w:rsidRPr="00D52799">
        <w:rPr>
          <w:rFonts w:asciiTheme="minorHAnsi" w:hAnsiTheme="minorHAnsi" w:cstheme="minorHAnsi"/>
          <w:i/>
          <w:sz w:val="24"/>
          <w:szCs w:val="24"/>
        </w:rPr>
        <w:t>S.A.)</w:t>
      </w:r>
    </w:p>
    <w:p w14:paraId="1B53C9B5" w14:textId="77777777" w:rsidR="002B7B21" w:rsidRPr="00D52799" w:rsidRDefault="002B7B21" w:rsidP="00374B19">
      <w:pPr>
        <w:spacing w:line="320" w:lineRule="exact"/>
        <w:contextualSpacing/>
        <w:jc w:val="both"/>
        <w:rPr>
          <w:rFonts w:asciiTheme="minorHAnsi" w:hAnsiTheme="minorHAnsi" w:cstheme="minorHAnsi"/>
          <w:i/>
          <w:sz w:val="24"/>
          <w:szCs w:val="24"/>
        </w:rPr>
      </w:pPr>
    </w:p>
    <w:p w14:paraId="786DEF3B" w14:textId="77777777" w:rsidR="002B7B21" w:rsidRPr="00D52799" w:rsidRDefault="002B7B21" w:rsidP="00374B19">
      <w:pPr>
        <w:spacing w:line="320" w:lineRule="exact"/>
        <w:contextualSpacing/>
        <w:jc w:val="both"/>
        <w:rPr>
          <w:rFonts w:asciiTheme="minorHAnsi" w:hAnsiTheme="minorHAnsi" w:cstheme="minorHAnsi"/>
          <w:i/>
          <w:sz w:val="24"/>
          <w:szCs w:val="24"/>
        </w:rPr>
      </w:pPr>
    </w:p>
    <w:tbl>
      <w:tblPr>
        <w:tblW w:w="0" w:type="auto"/>
        <w:tblLook w:val="00A0" w:firstRow="1" w:lastRow="0" w:firstColumn="1" w:lastColumn="0" w:noHBand="0" w:noVBand="0"/>
      </w:tblPr>
      <w:tblGrid>
        <w:gridCol w:w="8504"/>
      </w:tblGrid>
      <w:tr w:rsidR="00FD26B3" w:rsidRPr="00D47B0D" w14:paraId="72689ADF" w14:textId="77777777" w:rsidTr="00986DA1">
        <w:tc>
          <w:tcPr>
            <w:tcW w:w="8504" w:type="dxa"/>
          </w:tcPr>
          <w:p w14:paraId="2C7F9967" w14:textId="77777777" w:rsidR="00FD26B3" w:rsidRPr="00D52799" w:rsidRDefault="00FD26B3" w:rsidP="00374B19">
            <w:pPr>
              <w:spacing w:line="320" w:lineRule="exact"/>
              <w:contextualSpacing/>
              <w:jc w:val="center"/>
              <w:rPr>
                <w:rFonts w:asciiTheme="minorHAnsi" w:hAnsiTheme="minorHAnsi" w:cstheme="minorHAnsi"/>
                <w:sz w:val="24"/>
                <w:szCs w:val="24"/>
              </w:rPr>
            </w:pPr>
          </w:p>
          <w:p w14:paraId="362CDEB5" w14:textId="77777777" w:rsidR="00FD26B3" w:rsidRPr="00D52799" w:rsidRDefault="00FD26B3" w:rsidP="00374B19">
            <w:pPr>
              <w:spacing w:line="320" w:lineRule="exact"/>
              <w:contextualSpacing/>
              <w:jc w:val="center"/>
              <w:rPr>
                <w:rFonts w:asciiTheme="minorHAnsi" w:hAnsiTheme="minorHAnsi" w:cstheme="minorHAnsi"/>
                <w:sz w:val="24"/>
                <w:szCs w:val="24"/>
              </w:rPr>
            </w:pPr>
            <w:r w:rsidRPr="00D52799">
              <w:rPr>
                <w:rFonts w:asciiTheme="minorHAnsi" w:hAnsiTheme="minorHAnsi" w:cstheme="minorHAnsi"/>
                <w:sz w:val="24"/>
                <w:szCs w:val="24"/>
              </w:rPr>
              <w:t>________________________________________________</w:t>
            </w:r>
          </w:p>
        </w:tc>
      </w:tr>
      <w:tr w:rsidR="00FD26B3" w:rsidRPr="00D47B0D" w14:paraId="4EE1042E" w14:textId="77777777" w:rsidTr="00986DA1">
        <w:tc>
          <w:tcPr>
            <w:tcW w:w="8504" w:type="dxa"/>
          </w:tcPr>
          <w:p w14:paraId="320A440A" w14:textId="2FAE2CF3" w:rsidR="00FD26B3" w:rsidRPr="00D52799" w:rsidRDefault="0017075E" w:rsidP="00374B19">
            <w:pPr>
              <w:spacing w:line="320" w:lineRule="exact"/>
              <w:contextualSpacing/>
              <w:jc w:val="center"/>
              <w:rPr>
                <w:rFonts w:asciiTheme="minorHAnsi" w:hAnsiTheme="minorHAnsi" w:cstheme="minorHAnsi"/>
                <w:b/>
                <w:sz w:val="24"/>
                <w:szCs w:val="24"/>
              </w:rPr>
            </w:pPr>
            <w:r w:rsidRPr="00D52799">
              <w:rPr>
                <w:rFonts w:asciiTheme="minorHAnsi" w:hAnsiTheme="minorHAnsi" w:cstheme="minorHAnsi"/>
                <w:b/>
                <w:sz w:val="24"/>
                <w:szCs w:val="24"/>
              </w:rPr>
              <w:t>CHEMIN INCORPORADORA</w:t>
            </w:r>
            <w:r w:rsidR="004B5330" w:rsidRPr="00D52799">
              <w:rPr>
                <w:rFonts w:asciiTheme="minorHAnsi" w:hAnsiTheme="minorHAnsi" w:cstheme="minorHAnsi"/>
                <w:b/>
                <w:sz w:val="24"/>
                <w:szCs w:val="24"/>
              </w:rPr>
              <w:t xml:space="preserve"> S.A.</w:t>
            </w:r>
          </w:p>
        </w:tc>
      </w:tr>
      <w:tr w:rsidR="00FD26B3" w:rsidRPr="00D47B0D" w14:paraId="6BA62B6F" w14:textId="77777777" w:rsidTr="00986DA1">
        <w:tc>
          <w:tcPr>
            <w:tcW w:w="8504" w:type="dxa"/>
          </w:tcPr>
          <w:p w14:paraId="296A3CAB" w14:textId="77777777" w:rsidR="00FD26B3" w:rsidRPr="00D52799" w:rsidRDefault="00FD26B3" w:rsidP="00374B19">
            <w:pPr>
              <w:spacing w:line="320" w:lineRule="exact"/>
              <w:contextualSpacing/>
              <w:jc w:val="center"/>
              <w:rPr>
                <w:rFonts w:asciiTheme="minorHAnsi" w:hAnsiTheme="minorHAnsi" w:cstheme="minorHAnsi"/>
                <w:sz w:val="24"/>
                <w:szCs w:val="24"/>
              </w:rPr>
            </w:pPr>
            <w:r w:rsidRPr="00D52799">
              <w:rPr>
                <w:rFonts w:asciiTheme="minorHAnsi" w:hAnsiTheme="minorHAnsi" w:cstheme="minorHAnsi"/>
                <w:i/>
                <w:color w:val="000000"/>
                <w:sz w:val="24"/>
                <w:szCs w:val="24"/>
              </w:rPr>
              <w:t>Emissora</w:t>
            </w:r>
          </w:p>
        </w:tc>
      </w:tr>
      <w:tr w:rsidR="00FD26B3" w:rsidRPr="00D47B0D" w14:paraId="088F95EA" w14:textId="77777777" w:rsidTr="00986DA1">
        <w:tc>
          <w:tcPr>
            <w:tcW w:w="8504" w:type="dxa"/>
          </w:tcPr>
          <w:p w14:paraId="60DD2DD2" w14:textId="77777777" w:rsidR="00FD26B3" w:rsidRPr="00D52799" w:rsidRDefault="00FD26B3" w:rsidP="00374B19">
            <w:pPr>
              <w:spacing w:line="320" w:lineRule="exact"/>
              <w:contextualSpacing/>
              <w:jc w:val="center"/>
              <w:rPr>
                <w:rFonts w:asciiTheme="minorHAnsi" w:hAnsiTheme="minorHAnsi" w:cstheme="minorHAnsi"/>
                <w:sz w:val="24"/>
                <w:szCs w:val="24"/>
              </w:rPr>
            </w:pPr>
          </w:p>
          <w:p w14:paraId="2033ABBB" w14:textId="77777777" w:rsidR="00FD26B3" w:rsidRPr="00D52799" w:rsidRDefault="00FD26B3" w:rsidP="00374B19">
            <w:pPr>
              <w:spacing w:line="320" w:lineRule="exact"/>
              <w:contextualSpacing/>
              <w:jc w:val="center"/>
              <w:rPr>
                <w:rFonts w:asciiTheme="minorHAnsi" w:hAnsiTheme="minorHAnsi" w:cstheme="minorHAnsi"/>
                <w:sz w:val="24"/>
                <w:szCs w:val="24"/>
              </w:rPr>
            </w:pPr>
          </w:p>
          <w:p w14:paraId="794FE19F" w14:textId="77777777" w:rsidR="00FD26B3" w:rsidRPr="00D52799" w:rsidRDefault="00FD26B3" w:rsidP="00374B19">
            <w:pPr>
              <w:spacing w:line="320" w:lineRule="exact"/>
              <w:contextualSpacing/>
              <w:jc w:val="center"/>
              <w:rPr>
                <w:rFonts w:asciiTheme="minorHAnsi" w:hAnsiTheme="minorHAnsi" w:cstheme="minorHAnsi"/>
                <w:sz w:val="24"/>
                <w:szCs w:val="24"/>
              </w:rPr>
            </w:pPr>
            <w:r w:rsidRPr="00D52799">
              <w:rPr>
                <w:rFonts w:asciiTheme="minorHAnsi" w:hAnsiTheme="minorHAnsi" w:cstheme="minorHAnsi"/>
                <w:sz w:val="24"/>
                <w:szCs w:val="24"/>
              </w:rPr>
              <w:t>________________________________________________</w:t>
            </w:r>
          </w:p>
        </w:tc>
      </w:tr>
      <w:tr w:rsidR="00FD26B3" w:rsidRPr="00D47B0D" w14:paraId="7606E675" w14:textId="77777777" w:rsidTr="00986DA1">
        <w:tc>
          <w:tcPr>
            <w:tcW w:w="8504" w:type="dxa"/>
          </w:tcPr>
          <w:p w14:paraId="0776DCF2" w14:textId="77777777" w:rsidR="00FD26B3" w:rsidRPr="00D52799" w:rsidRDefault="00E23728" w:rsidP="00374B19">
            <w:pPr>
              <w:spacing w:line="320" w:lineRule="exact"/>
              <w:contextualSpacing/>
              <w:jc w:val="center"/>
              <w:rPr>
                <w:rFonts w:asciiTheme="minorHAnsi" w:hAnsiTheme="minorHAnsi" w:cstheme="minorHAnsi"/>
                <w:b/>
                <w:sz w:val="24"/>
                <w:szCs w:val="24"/>
              </w:rPr>
            </w:pPr>
            <w:r w:rsidRPr="00D52799">
              <w:rPr>
                <w:rFonts w:asciiTheme="minorHAnsi" w:hAnsiTheme="minorHAnsi" w:cstheme="minorHAnsi"/>
                <w:b/>
                <w:sz w:val="24"/>
                <w:szCs w:val="24"/>
              </w:rPr>
              <w:t>HABITASEC SECURITIZADORA S.A.</w:t>
            </w:r>
          </w:p>
        </w:tc>
      </w:tr>
      <w:tr w:rsidR="00FD26B3" w:rsidRPr="00D47B0D" w14:paraId="5C00DFFB" w14:textId="77777777" w:rsidTr="00986DA1">
        <w:tc>
          <w:tcPr>
            <w:tcW w:w="8504" w:type="dxa"/>
          </w:tcPr>
          <w:p w14:paraId="01C41FB4" w14:textId="2A7A43EE" w:rsidR="00FD26B3" w:rsidRPr="00D52799" w:rsidRDefault="00FD26B3" w:rsidP="00374B19">
            <w:pPr>
              <w:spacing w:line="320" w:lineRule="exact"/>
              <w:contextualSpacing/>
              <w:jc w:val="center"/>
              <w:rPr>
                <w:rFonts w:asciiTheme="minorHAnsi" w:hAnsiTheme="minorHAnsi" w:cstheme="minorHAnsi"/>
                <w:sz w:val="24"/>
                <w:szCs w:val="24"/>
              </w:rPr>
            </w:pPr>
            <w:r w:rsidRPr="00D52799">
              <w:rPr>
                <w:rFonts w:asciiTheme="minorHAnsi" w:hAnsiTheme="minorHAnsi" w:cstheme="minorHAnsi"/>
                <w:i/>
                <w:color w:val="000000"/>
                <w:sz w:val="24"/>
                <w:szCs w:val="24"/>
              </w:rPr>
              <w:t>Debenturista</w:t>
            </w:r>
          </w:p>
        </w:tc>
      </w:tr>
      <w:tr w:rsidR="003C58A5" w:rsidRPr="00D47B0D" w14:paraId="3FA77D51" w14:textId="77777777" w:rsidTr="00986DA1">
        <w:tc>
          <w:tcPr>
            <w:tcW w:w="8504" w:type="dxa"/>
          </w:tcPr>
          <w:p w14:paraId="177F63B8" w14:textId="77777777" w:rsidR="003C58A5" w:rsidRPr="00D52799" w:rsidRDefault="003C58A5" w:rsidP="00374B19">
            <w:pPr>
              <w:spacing w:line="320" w:lineRule="exact"/>
              <w:contextualSpacing/>
              <w:jc w:val="center"/>
              <w:rPr>
                <w:rFonts w:asciiTheme="minorHAnsi" w:hAnsiTheme="minorHAnsi" w:cstheme="minorHAnsi"/>
                <w:sz w:val="24"/>
                <w:szCs w:val="24"/>
              </w:rPr>
            </w:pPr>
          </w:p>
          <w:p w14:paraId="0D2154C7" w14:textId="77777777" w:rsidR="003C58A5" w:rsidRPr="00D52799" w:rsidRDefault="003C58A5" w:rsidP="00374B19">
            <w:pPr>
              <w:spacing w:line="320" w:lineRule="exact"/>
              <w:contextualSpacing/>
              <w:jc w:val="center"/>
              <w:rPr>
                <w:rFonts w:asciiTheme="minorHAnsi" w:hAnsiTheme="minorHAnsi" w:cstheme="minorHAnsi"/>
                <w:sz w:val="24"/>
                <w:szCs w:val="24"/>
              </w:rPr>
            </w:pPr>
          </w:p>
          <w:p w14:paraId="6D786AD6" w14:textId="52BDFBFB" w:rsidR="003C58A5" w:rsidRPr="00D52799" w:rsidRDefault="003C58A5" w:rsidP="00374B19">
            <w:pPr>
              <w:spacing w:line="320" w:lineRule="exact"/>
              <w:contextualSpacing/>
              <w:jc w:val="center"/>
              <w:rPr>
                <w:rFonts w:asciiTheme="minorHAnsi" w:hAnsiTheme="minorHAnsi" w:cstheme="minorHAnsi"/>
                <w:i/>
                <w:color w:val="000000"/>
                <w:sz w:val="24"/>
                <w:szCs w:val="24"/>
              </w:rPr>
            </w:pPr>
            <w:r w:rsidRPr="00D52799">
              <w:rPr>
                <w:rFonts w:asciiTheme="minorHAnsi" w:hAnsiTheme="minorHAnsi" w:cstheme="minorHAnsi"/>
                <w:sz w:val="24"/>
                <w:szCs w:val="24"/>
              </w:rPr>
              <w:t>________________________________________________</w:t>
            </w:r>
          </w:p>
        </w:tc>
      </w:tr>
      <w:tr w:rsidR="003C58A5" w:rsidRPr="00D47B0D" w14:paraId="560AAF23" w14:textId="77777777" w:rsidTr="00986DA1">
        <w:tc>
          <w:tcPr>
            <w:tcW w:w="8504" w:type="dxa"/>
          </w:tcPr>
          <w:p w14:paraId="7A9F8DAA" w14:textId="79E84EA1" w:rsidR="003C58A5" w:rsidRPr="00D52799" w:rsidRDefault="003C58A5" w:rsidP="00374B19">
            <w:pPr>
              <w:spacing w:line="320" w:lineRule="exact"/>
              <w:contextualSpacing/>
              <w:jc w:val="center"/>
              <w:rPr>
                <w:rFonts w:asciiTheme="minorHAnsi" w:hAnsiTheme="minorHAnsi" w:cstheme="minorHAnsi"/>
                <w:b/>
                <w:bCs/>
                <w:sz w:val="24"/>
                <w:szCs w:val="24"/>
              </w:rPr>
            </w:pPr>
            <w:r w:rsidRPr="00D52799">
              <w:rPr>
                <w:rFonts w:asciiTheme="minorHAnsi" w:hAnsiTheme="minorHAnsi" w:cstheme="minorHAnsi"/>
                <w:b/>
                <w:bCs/>
                <w:sz w:val="24"/>
                <w:szCs w:val="24"/>
              </w:rPr>
              <w:t>CHEMIN PARTICIPAÇÕES S.A.</w:t>
            </w:r>
          </w:p>
        </w:tc>
      </w:tr>
      <w:tr w:rsidR="003C58A5" w:rsidRPr="00D47B0D" w14:paraId="090DBA77" w14:textId="77777777" w:rsidTr="00986DA1">
        <w:tc>
          <w:tcPr>
            <w:tcW w:w="8504" w:type="dxa"/>
          </w:tcPr>
          <w:p w14:paraId="63C148AB" w14:textId="6D402805" w:rsidR="003C58A5" w:rsidRPr="00D52799" w:rsidRDefault="003C58A5" w:rsidP="00374B19">
            <w:pPr>
              <w:spacing w:line="320" w:lineRule="exact"/>
              <w:contextualSpacing/>
              <w:jc w:val="center"/>
              <w:rPr>
                <w:rFonts w:asciiTheme="minorHAnsi" w:hAnsiTheme="minorHAnsi" w:cstheme="minorHAnsi"/>
                <w:i/>
                <w:iCs/>
                <w:sz w:val="24"/>
                <w:szCs w:val="24"/>
              </w:rPr>
            </w:pPr>
            <w:r w:rsidRPr="00D52799">
              <w:rPr>
                <w:rFonts w:asciiTheme="minorHAnsi" w:hAnsiTheme="minorHAnsi" w:cstheme="minorHAnsi"/>
                <w:i/>
                <w:iCs/>
                <w:sz w:val="24"/>
                <w:szCs w:val="24"/>
              </w:rPr>
              <w:t>Avalista</w:t>
            </w:r>
          </w:p>
        </w:tc>
      </w:tr>
      <w:tr w:rsidR="00986DA1" w:rsidRPr="00D52799" w14:paraId="30E7CF98" w14:textId="77777777" w:rsidTr="00986DA1">
        <w:tc>
          <w:tcPr>
            <w:tcW w:w="8504" w:type="dxa"/>
          </w:tcPr>
          <w:p w14:paraId="6E9DECE8" w14:textId="77777777" w:rsidR="00986DA1" w:rsidRPr="00D52799" w:rsidRDefault="00986DA1" w:rsidP="00986DA1">
            <w:pPr>
              <w:spacing w:line="320" w:lineRule="exact"/>
              <w:contextualSpacing/>
              <w:jc w:val="center"/>
              <w:rPr>
                <w:rFonts w:asciiTheme="minorHAnsi" w:hAnsiTheme="minorHAnsi" w:cstheme="minorHAnsi"/>
                <w:sz w:val="24"/>
                <w:szCs w:val="24"/>
              </w:rPr>
            </w:pPr>
          </w:p>
          <w:p w14:paraId="3B966CC7" w14:textId="77777777" w:rsidR="00986DA1" w:rsidRPr="00D52799" w:rsidRDefault="00986DA1" w:rsidP="00986DA1">
            <w:pPr>
              <w:spacing w:line="320" w:lineRule="exact"/>
              <w:contextualSpacing/>
              <w:jc w:val="center"/>
              <w:rPr>
                <w:rFonts w:asciiTheme="minorHAnsi" w:hAnsiTheme="minorHAnsi" w:cstheme="minorHAnsi"/>
                <w:sz w:val="24"/>
                <w:szCs w:val="24"/>
              </w:rPr>
            </w:pPr>
          </w:p>
          <w:p w14:paraId="11E247C3" w14:textId="14D7E8BC" w:rsidR="00986DA1" w:rsidRPr="00986DA1" w:rsidRDefault="00986DA1" w:rsidP="00986DA1">
            <w:pPr>
              <w:spacing w:line="320" w:lineRule="exact"/>
              <w:contextualSpacing/>
              <w:jc w:val="center"/>
              <w:rPr>
                <w:rFonts w:asciiTheme="minorHAnsi" w:hAnsiTheme="minorHAnsi" w:cstheme="minorHAnsi"/>
                <w:i/>
                <w:iCs/>
                <w:sz w:val="24"/>
                <w:szCs w:val="24"/>
              </w:rPr>
            </w:pPr>
            <w:r w:rsidRPr="00D52799">
              <w:rPr>
                <w:rFonts w:asciiTheme="minorHAnsi" w:hAnsiTheme="minorHAnsi" w:cstheme="minorHAnsi"/>
                <w:sz w:val="24"/>
                <w:szCs w:val="24"/>
              </w:rPr>
              <w:t>________________________________________________</w:t>
            </w:r>
          </w:p>
        </w:tc>
      </w:tr>
      <w:tr w:rsidR="00986DA1" w:rsidRPr="00D52799" w14:paraId="39A74D0C" w14:textId="77777777" w:rsidTr="00986DA1">
        <w:tc>
          <w:tcPr>
            <w:tcW w:w="8504" w:type="dxa"/>
          </w:tcPr>
          <w:p w14:paraId="4813C632" w14:textId="6249FDCB" w:rsidR="00986DA1" w:rsidRPr="00986DA1" w:rsidRDefault="00986DA1" w:rsidP="00986DA1">
            <w:pPr>
              <w:spacing w:line="320" w:lineRule="exact"/>
              <w:contextualSpacing/>
              <w:jc w:val="center"/>
              <w:rPr>
                <w:rFonts w:asciiTheme="minorHAnsi" w:hAnsiTheme="minorHAnsi" w:cstheme="minorHAnsi"/>
                <w:i/>
                <w:iCs/>
                <w:sz w:val="24"/>
                <w:szCs w:val="24"/>
              </w:rPr>
            </w:pPr>
            <w:r>
              <w:rPr>
                <w:rFonts w:asciiTheme="minorHAnsi" w:hAnsiTheme="minorHAnsi" w:cstheme="minorHAnsi"/>
                <w:b/>
                <w:bCs/>
                <w:sz w:val="24"/>
                <w:szCs w:val="24"/>
              </w:rPr>
              <w:t>PIRASSUNUNGA EMPREENDIMENTOS IMOBILIÁRIOS SPE – LTDA.</w:t>
            </w:r>
          </w:p>
        </w:tc>
      </w:tr>
      <w:tr w:rsidR="00986DA1" w:rsidRPr="00D52799" w14:paraId="56732261" w14:textId="77777777" w:rsidTr="00986DA1">
        <w:tc>
          <w:tcPr>
            <w:tcW w:w="8504" w:type="dxa"/>
          </w:tcPr>
          <w:p w14:paraId="624399E0" w14:textId="44023949" w:rsidR="00986DA1" w:rsidRPr="00D52799" w:rsidRDefault="00986DA1" w:rsidP="00986DA1">
            <w:pPr>
              <w:spacing w:line="320" w:lineRule="exact"/>
              <w:contextualSpacing/>
              <w:jc w:val="center"/>
              <w:rPr>
                <w:rFonts w:asciiTheme="minorHAnsi" w:hAnsiTheme="minorHAnsi" w:cstheme="minorHAnsi"/>
                <w:i/>
                <w:iCs/>
                <w:sz w:val="24"/>
                <w:szCs w:val="24"/>
              </w:rPr>
            </w:pPr>
            <w:r>
              <w:rPr>
                <w:rFonts w:asciiTheme="minorHAnsi" w:hAnsiTheme="minorHAnsi" w:cstheme="minorHAnsi"/>
                <w:i/>
                <w:iCs/>
                <w:sz w:val="24"/>
                <w:szCs w:val="24"/>
              </w:rPr>
              <w:t>Interveniente Anuente</w:t>
            </w:r>
          </w:p>
        </w:tc>
      </w:tr>
    </w:tbl>
    <w:p w14:paraId="783FC344" w14:textId="5335B008" w:rsidR="00986DA1" w:rsidRDefault="00986DA1" w:rsidP="00986DA1">
      <w:pPr>
        <w:spacing w:line="320" w:lineRule="exact"/>
        <w:contextualSpacing/>
        <w:jc w:val="center"/>
        <w:rPr>
          <w:rFonts w:asciiTheme="minorHAnsi" w:hAnsiTheme="minorHAnsi" w:cstheme="minorHAnsi"/>
          <w:i/>
          <w:sz w:val="24"/>
          <w:szCs w:val="24"/>
        </w:rPr>
      </w:pPr>
    </w:p>
    <w:p w14:paraId="2F146928" w14:textId="77777777" w:rsidR="00DD5240" w:rsidRPr="00D52799" w:rsidRDefault="00DD5240" w:rsidP="00374B19">
      <w:pPr>
        <w:spacing w:line="320" w:lineRule="exact"/>
        <w:contextualSpacing/>
        <w:jc w:val="both"/>
        <w:rPr>
          <w:rFonts w:asciiTheme="minorHAnsi" w:hAnsiTheme="minorHAnsi" w:cstheme="minorHAnsi"/>
          <w:b/>
          <w:sz w:val="24"/>
          <w:szCs w:val="24"/>
        </w:rPr>
      </w:pPr>
    </w:p>
    <w:tbl>
      <w:tblPr>
        <w:tblW w:w="0" w:type="auto"/>
        <w:tblLook w:val="00A0" w:firstRow="1" w:lastRow="0" w:firstColumn="1" w:lastColumn="0" w:noHBand="0" w:noVBand="0"/>
      </w:tblPr>
      <w:tblGrid>
        <w:gridCol w:w="4262"/>
        <w:gridCol w:w="4242"/>
      </w:tblGrid>
      <w:tr w:rsidR="00FD26B3" w:rsidRPr="00D47B0D" w14:paraId="733451BC" w14:textId="77777777" w:rsidTr="00910B65">
        <w:tc>
          <w:tcPr>
            <w:tcW w:w="4322" w:type="dxa"/>
          </w:tcPr>
          <w:p w14:paraId="58BF3EB1" w14:textId="77777777" w:rsidR="00FD26B3" w:rsidRPr="00D52799" w:rsidRDefault="00FD26B3" w:rsidP="00374B19">
            <w:pPr>
              <w:spacing w:line="320" w:lineRule="exact"/>
              <w:contextualSpacing/>
              <w:rPr>
                <w:rFonts w:asciiTheme="minorHAnsi" w:hAnsiTheme="minorHAnsi" w:cstheme="minorHAnsi"/>
                <w:b/>
                <w:sz w:val="24"/>
                <w:szCs w:val="24"/>
              </w:rPr>
            </w:pPr>
            <w:r w:rsidRPr="00D52799">
              <w:rPr>
                <w:rFonts w:asciiTheme="minorHAnsi" w:hAnsiTheme="minorHAnsi" w:cstheme="minorHAnsi"/>
                <w:b/>
                <w:sz w:val="24"/>
                <w:szCs w:val="24"/>
              </w:rPr>
              <w:t>TESTEMUNHAS:</w:t>
            </w:r>
          </w:p>
        </w:tc>
        <w:tc>
          <w:tcPr>
            <w:tcW w:w="4322" w:type="dxa"/>
          </w:tcPr>
          <w:p w14:paraId="3BD4F128" w14:textId="77777777" w:rsidR="00FD26B3" w:rsidRPr="00D52799" w:rsidRDefault="00FD26B3" w:rsidP="00374B19">
            <w:pPr>
              <w:spacing w:line="320" w:lineRule="exact"/>
              <w:contextualSpacing/>
              <w:rPr>
                <w:rFonts w:asciiTheme="minorHAnsi" w:hAnsiTheme="minorHAnsi" w:cstheme="minorHAnsi"/>
                <w:b/>
                <w:sz w:val="24"/>
                <w:szCs w:val="24"/>
              </w:rPr>
            </w:pPr>
          </w:p>
        </w:tc>
      </w:tr>
      <w:tr w:rsidR="00FD26B3" w:rsidRPr="00D47B0D" w14:paraId="6C391877" w14:textId="77777777" w:rsidTr="00910B65">
        <w:tc>
          <w:tcPr>
            <w:tcW w:w="4322" w:type="dxa"/>
          </w:tcPr>
          <w:p w14:paraId="3930A111" w14:textId="77777777" w:rsidR="00FD26B3" w:rsidRPr="00D52799" w:rsidRDefault="00FD26B3" w:rsidP="00374B19">
            <w:pPr>
              <w:spacing w:line="320" w:lineRule="exact"/>
              <w:contextualSpacing/>
              <w:rPr>
                <w:rFonts w:asciiTheme="minorHAnsi" w:hAnsiTheme="minorHAnsi" w:cstheme="minorHAnsi"/>
                <w:sz w:val="24"/>
                <w:szCs w:val="24"/>
              </w:rPr>
            </w:pPr>
          </w:p>
          <w:p w14:paraId="199FE81D" w14:textId="77777777" w:rsidR="00FD26B3" w:rsidRPr="00D52799" w:rsidRDefault="00FD26B3" w:rsidP="00374B19">
            <w:pPr>
              <w:spacing w:line="320" w:lineRule="exact"/>
              <w:contextualSpacing/>
              <w:rPr>
                <w:rFonts w:asciiTheme="minorHAnsi" w:hAnsiTheme="minorHAnsi" w:cstheme="minorHAnsi"/>
                <w:b/>
                <w:sz w:val="24"/>
                <w:szCs w:val="24"/>
              </w:rPr>
            </w:pPr>
            <w:r w:rsidRPr="00D52799">
              <w:rPr>
                <w:rFonts w:asciiTheme="minorHAnsi" w:hAnsiTheme="minorHAnsi" w:cstheme="minorHAnsi"/>
                <w:sz w:val="24"/>
                <w:szCs w:val="24"/>
              </w:rPr>
              <w:t>1.___________________________</w:t>
            </w:r>
          </w:p>
        </w:tc>
        <w:tc>
          <w:tcPr>
            <w:tcW w:w="4322" w:type="dxa"/>
          </w:tcPr>
          <w:p w14:paraId="26985955" w14:textId="77777777" w:rsidR="00FD26B3" w:rsidRPr="00D52799" w:rsidRDefault="00FD26B3" w:rsidP="00374B19">
            <w:pPr>
              <w:spacing w:line="320" w:lineRule="exact"/>
              <w:contextualSpacing/>
              <w:rPr>
                <w:rFonts w:asciiTheme="minorHAnsi" w:hAnsiTheme="minorHAnsi" w:cstheme="minorHAnsi"/>
                <w:sz w:val="24"/>
                <w:szCs w:val="24"/>
              </w:rPr>
            </w:pPr>
          </w:p>
          <w:p w14:paraId="3DA7DF94" w14:textId="77777777" w:rsidR="00FD26B3" w:rsidRPr="00D52799" w:rsidRDefault="00FD26B3" w:rsidP="00374B19">
            <w:pPr>
              <w:spacing w:line="320" w:lineRule="exact"/>
              <w:contextualSpacing/>
              <w:rPr>
                <w:rFonts w:asciiTheme="minorHAnsi" w:hAnsiTheme="minorHAnsi" w:cstheme="minorHAnsi"/>
                <w:b/>
                <w:sz w:val="24"/>
                <w:szCs w:val="24"/>
              </w:rPr>
            </w:pPr>
            <w:r w:rsidRPr="00D52799">
              <w:rPr>
                <w:rFonts w:asciiTheme="minorHAnsi" w:hAnsiTheme="minorHAnsi" w:cstheme="minorHAnsi"/>
                <w:sz w:val="24"/>
                <w:szCs w:val="24"/>
              </w:rPr>
              <w:t>2._________________________</w:t>
            </w:r>
          </w:p>
        </w:tc>
      </w:tr>
      <w:tr w:rsidR="00FD26B3" w:rsidRPr="006E2331" w14:paraId="57814465" w14:textId="77777777" w:rsidTr="00910B65">
        <w:tc>
          <w:tcPr>
            <w:tcW w:w="4322" w:type="dxa"/>
          </w:tcPr>
          <w:p w14:paraId="656C760E" w14:textId="77777777" w:rsidR="00FD26B3" w:rsidRPr="00D52799" w:rsidRDefault="00FD26B3" w:rsidP="00374B19">
            <w:pPr>
              <w:spacing w:line="320" w:lineRule="exact"/>
              <w:contextualSpacing/>
              <w:rPr>
                <w:rFonts w:asciiTheme="minorHAnsi" w:hAnsiTheme="minorHAnsi" w:cstheme="minorHAnsi"/>
                <w:sz w:val="24"/>
                <w:szCs w:val="24"/>
              </w:rPr>
            </w:pPr>
            <w:r w:rsidRPr="00D52799">
              <w:rPr>
                <w:rFonts w:asciiTheme="minorHAnsi" w:hAnsiTheme="minorHAnsi" w:cstheme="minorHAnsi"/>
                <w:sz w:val="24"/>
                <w:szCs w:val="24"/>
              </w:rPr>
              <w:t>Nome:</w:t>
            </w:r>
          </w:p>
          <w:p w14:paraId="0CF9D56D" w14:textId="77777777" w:rsidR="00FD26B3" w:rsidRPr="00D52799" w:rsidRDefault="004B5330" w:rsidP="00374B19">
            <w:pPr>
              <w:spacing w:line="320" w:lineRule="exact"/>
              <w:contextualSpacing/>
              <w:rPr>
                <w:rFonts w:asciiTheme="minorHAnsi" w:hAnsiTheme="minorHAnsi" w:cstheme="minorHAnsi"/>
                <w:b/>
                <w:sz w:val="24"/>
                <w:szCs w:val="24"/>
              </w:rPr>
            </w:pPr>
            <w:r w:rsidRPr="00D52799">
              <w:rPr>
                <w:rFonts w:asciiTheme="minorHAnsi" w:hAnsiTheme="minorHAnsi" w:cstheme="minorHAnsi"/>
                <w:sz w:val="24"/>
                <w:szCs w:val="24"/>
              </w:rPr>
              <w:t>CPF</w:t>
            </w:r>
            <w:r w:rsidR="00FD26B3" w:rsidRPr="00D52799">
              <w:rPr>
                <w:rFonts w:asciiTheme="minorHAnsi" w:hAnsiTheme="minorHAnsi" w:cstheme="minorHAnsi"/>
                <w:sz w:val="24"/>
                <w:szCs w:val="24"/>
              </w:rPr>
              <w:t>:</w:t>
            </w:r>
          </w:p>
        </w:tc>
        <w:tc>
          <w:tcPr>
            <w:tcW w:w="4322" w:type="dxa"/>
          </w:tcPr>
          <w:p w14:paraId="677D5E02" w14:textId="77777777" w:rsidR="00FD26B3" w:rsidRPr="00D52799" w:rsidRDefault="00FD26B3" w:rsidP="00374B19">
            <w:pPr>
              <w:spacing w:line="320" w:lineRule="exact"/>
              <w:contextualSpacing/>
              <w:rPr>
                <w:rFonts w:asciiTheme="minorHAnsi" w:hAnsiTheme="minorHAnsi" w:cstheme="minorHAnsi"/>
                <w:sz w:val="24"/>
                <w:szCs w:val="24"/>
              </w:rPr>
            </w:pPr>
            <w:r w:rsidRPr="00D52799">
              <w:rPr>
                <w:rFonts w:asciiTheme="minorHAnsi" w:hAnsiTheme="minorHAnsi" w:cstheme="minorHAnsi"/>
                <w:sz w:val="24"/>
                <w:szCs w:val="24"/>
              </w:rPr>
              <w:t>Nome:</w:t>
            </w:r>
          </w:p>
          <w:p w14:paraId="4F8C6165" w14:textId="77777777" w:rsidR="00FD26B3" w:rsidRPr="00D52799" w:rsidRDefault="004B5330" w:rsidP="00374B19">
            <w:pPr>
              <w:spacing w:line="320" w:lineRule="exact"/>
              <w:contextualSpacing/>
              <w:rPr>
                <w:rFonts w:asciiTheme="minorHAnsi" w:hAnsiTheme="minorHAnsi" w:cstheme="minorHAnsi"/>
                <w:b/>
                <w:sz w:val="24"/>
                <w:szCs w:val="24"/>
              </w:rPr>
            </w:pPr>
            <w:r w:rsidRPr="00D52799">
              <w:rPr>
                <w:rFonts w:asciiTheme="minorHAnsi" w:hAnsiTheme="minorHAnsi" w:cstheme="minorHAnsi"/>
                <w:sz w:val="24"/>
                <w:szCs w:val="24"/>
              </w:rPr>
              <w:t>CPF</w:t>
            </w:r>
          </w:p>
        </w:tc>
      </w:tr>
    </w:tbl>
    <w:p w14:paraId="1529B554" w14:textId="77777777" w:rsidR="001E193F" w:rsidRPr="00D52799" w:rsidRDefault="001E193F" w:rsidP="00374B19">
      <w:pPr>
        <w:spacing w:line="320" w:lineRule="exact"/>
        <w:contextualSpacing/>
        <w:jc w:val="both"/>
        <w:rPr>
          <w:rFonts w:asciiTheme="minorHAnsi" w:hAnsiTheme="minorHAnsi" w:cstheme="minorHAnsi"/>
          <w:sz w:val="24"/>
          <w:szCs w:val="24"/>
        </w:rPr>
        <w:sectPr w:rsidR="001E193F" w:rsidRPr="00D52799" w:rsidSect="00692534">
          <w:headerReference w:type="default" r:id="rId15"/>
          <w:footerReference w:type="even" r:id="rId16"/>
          <w:footerReference w:type="default" r:id="rId17"/>
          <w:headerReference w:type="first" r:id="rId18"/>
          <w:type w:val="continuous"/>
          <w:pgSz w:w="11906" w:h="16838" w:code="9"/>
          <w:pgMar w:top="1843" w:right="1701" w:bottom="1418" w:left="1701" w:header="709" w:footer="709" w:gutter="0"/>
          <w:cols w:space="708"/>
          <w:docGrid w:linePitch="360"/>
        </w:sectPr>
      </w:pPr>
    </w:p>
    <w:p w14:paraId="7C1E1ACC" w14:textId="77777777" w:rsidR="001E193F" w:rsidRPr="00D52799" w:rsidRDefault="001E193F" w:rsidP="00374B19">
      <w:pPr>
        <w:spacing w:line="320" w:lineRule="exact"/>
        <w:contextualSpacing/>
        <w:jc w:val="both"/>
        <w:rPr>
          <w:rFonts w:asciiTheme="minorHAnsi" w:hAnsiTheme="minorHAnsi" w:cstheme="minorHAnsi"/>
          <w:sz w:val="24"/>
          <w:szCs w:val="24"/>
        </w:rPr>
        <w:sectPr w:rsidR="001E193F" w:rsidRPr="00D52799" w:rsidSect="00CD4BA3">
          <w:type w:val="continuous"/>
          <w:pgSz w:w="11906" w:h="16838" w:code="9"/>
          <w:pgMar w:top="1418" w:right="1701" w:bottom="1418" w:left="1701" w:header="709" w:footer="709" w:gutter="0"/>
          <w:cols w:space="708"/>
          <w:titlePg/>
          <w:docGrid w:linePitch="360"/>
        </w:sectPr>
      </w:pPr>
    </w:p>
    <w:p w14:paraId="29F708A9" w14:textId="77777777" w:rsidR="00FD26B3" w:rsidRPr="00D52799" w:rsidRDefault="00FD26B3" w:rsidP="00374B19">
      <w:pPr>
        <w:pStyle w:val="ListaColorida-nfase11"/>
        <w:spacing w:line="320" w:lineRule="exact"/>
        <w:ind w:left="0"/>
        <w:jc w:val="center"/>
        <w:rPr>
          <w:rFonts w:asciiTheme="minorHAnsi" w:hAnsiTheme="minorHAnsi" w:cstheme="minorHAnsi"/>
          <w:b/>
          <w:sz w:val="24"/>
          <w:szCs w:val="24"/>
        </w:rPr>
      </w:pPr>
      <w:r w:rsidRPr="00D52799">
        <w:rPr>
          <w:rFonts w:asciiTheme="minorHAnsi" w:hAnsiTheme="minorHAnsi" w:cstheme="minorHAnsi"/>
          <w:b/>
          <w:sz w:val="24"/>
          <w:szCs w:val="24"/>
        </w:rPr>
        <w:lastRenderedPageBreak/>
        <w:t>Anexo I</w:t>
      </w:r>
    </w:p>
    <w:p w14:paraId="0513FB50" w14:textId="77777777" w:rsidR="00A20C98" w:rsidRPr="00D52799" w:rsidRDefault="00A20C98" w:rsidP="00374B19">
      <w:pPr>
        <w:pStyle w:val="ListaColorida-nfase11"/>
        <w:spacing w:line="320" w:lineRule="exact"/>
        <w:ind w:left="0"/>
        <w:jc w:val="center"/>
        <w:rPr>
          <w:rFonts w:asciiTheme="minorHAnsi" w:hAnsiTheme="minorHAnsi" w:cstheme="minorHAnsi"/>
          <w:b/>
          <w:sz w:val="24"/>
          <w:szCs w:val="24"/>
        </w:rPr>
      </w:pPr>
    </w:p>
    <w:p w14:paraId="6A9CDD37" w14:textId="73ED252E" w:rsidR="00FD26B3" w:rsidRPr="00D52799" w:rsidRDefault="00635A19" w:rsidP="00374B19">
      <w:pPr>
        <w:pStyle w:val="ListaColorida-nfase11"/>
        <w:spacing w:line="320" w:lineRule="exact"/>
        <w:ind w:left="0"/>
        <w:jc w:val="center"/>
        <w:rPr>
          <w:rFonts w:asciiTheme="minorHAnsi" w:hAnsiTheme="minorHAnsi" w:cstheme="minorHAnsi"/>
          <w:b/>
          <w:sz w:val="24"/>
          <w:szCs w:val="24"/>
        </w:rPr>
      </w:pPr>
      <w:r w:rsidRPr="00D52799">
        <w:rPr>
          <w:rFonts w:asciiTheme="minorHAnsi" w:hAnsiTheme="minorHAnsi" w:cstheme="minorHAnsi"/>
          <w:b/>
          <w:sz w:val="24"/>
          <w:szCs w:val="24"/>
        </w:rPr>
        <w:t xml:space="preserve">MODELO DE </w:t>
      </w:r>
      <w:r w:rsidR="00FD26B3" w:rsidRPr="00D52799">
        <w:rPr>
          <w:rFonts w:asciiTheme="minorHAnsi" w:hAnsiTheme="minorHAnsi" w:cstheme="minorHAnsi"/>
          <w:b/>
          <w:sz w:val="24"/>
          <w:szCs w:val="24"/>
        </w:rPr>
        <w:t>BOLETIM DE SUBSCRIÇÃO</w:t>
      </w:r>
      <w:r w:rsidR="000D6F71" w:rsidRPr="00D52799">
        <w:rPr>
          <w:rFonts w:asciiTheme="minorHAnsi" w:hAnsiTheme="minorHAnsi" w:cstheme="minorHAnsi"/>
          <w:b/>
          <w:sz w:val="24"/>
          <w:szCs w:val="24"/>
        </w:rPr>
        <w:t xml:space="preserve"> SÉRIE</w:t>
      </w:r>
      <w:r w:rsidR="003C58A5" w:rsidRPr="00D52799">
        <w:rPr>
          <w:rFonts w:asciiTheme="minorHAnsi" w:hAnsiTheme="minorHAnsi" w:cstheme="minorHAnsi"/>
          <w:b/>
          <w:sz w:val="24"/>
          <w:szCs w:val="24"/>
        </w:rPr>
        <w:t xml:space="preserve"> ÚNICA </w:t>
      </w:r>
    </w:p>
    <w:p w14:paraId="1EDF66D1" w14:textId="77777777" w:rsidR="00B02DB4" w:rsidRPr="00D52799" w:rsidRDefault="00B02DB4" w:rsidP="00374B19">
      <w:pPr>
        <w:spacing w:line="320" w:lineRule="exact"/>
        <w:rPr>
          <w:rFonts w:asciiTheme="minorHAnsi" w:hAnsiTheme="minorHAnsi" w:cstheme="minorHAnsi"/>
          <w:b/>
          <w:sz w:val="24"/>
          <w:szCs w:val="24"/>
        </w:rPr>
      </w:pPr>
    </w:p>
    <w:tbl>
      <w:tblPr>
        <w:tblW w:w="5341" w:type="pct"/>
        <w:jc w:val="center"/>
        <w:tblLayout w:type="fixed"/>
        <w:tblCellMar>
          <w:left w:w="70" w:type="dxa"/>
          <w:right w:w="70" w:type="dxa"/>
        </w:tblCellMar>
        <w:tblLook w:val="0000" w:firstRow="0" w:lastRow="0" w:firstColumn="0" w:lastColumn="0" w:noHBand="0" w:noVBand="0"/>
      </w:tblPr>
      <w:tblGrid>
        <w:gridCol w:w="1047"/>
        <w:gridCol w:w="746"/>
        <w:gridCol w:w="749"/>
        <w:gridCol w:w="15"/>
        <w:gridCol w:w="977"/>
        <w:gridCol w:w="709"/>
        <w:gridCol w:w="444"/>
        <w:gridCol w:w="689"/>
        <w:gridCol w:w="1060"/>
        <w:gridCol w:w="642"/>
        <w:gridCol w:w="1985"/>
      </w:tblGrid>
      <w:tr w:rsidR="002F090C" w:rsidRPr="006E2331" w14:paraId="7A2D0588" w14:textId="77777777" w:rsidTr="002706D8">
        <w:trPr>
          <w:trHeight w:val="320"/>
          <w:jc w:val="center"/>
        </w:trPr>
        <w:tc>
          <w:tcPr>
            <w:tcW w:w="990" w:type="pct"/>
            <w:gridSpan w:val="2"/>
            <w:vMerge w:val="restart"/>
            <w:tcBorders>
              <w:top w:val="single" w:sz="8" w:space="0" w:color="auto"/>
              <w:left w:val="single" w:sz="8" w:space="0" w:color="auto"/>
              <w:bottom w:val="single" w:sz="8" w:space="0" w:color="auto"/>
              <w:right w:val="single" w:sz="8" w:space="0" w:color="000000"/>
            </w:tcBorders>
            <w:shd w:val="clear" w:color="auto" w:fill="auto"/>
            <w:noWrap/>
            <w:vAlign w:val="center"/>
          </w:tcPr>
          <w:p w14:paraId="7B781F9D" w14:textId="6B257845" w:rsidR="00F308BA" w:rsidRPr="00D52799" w:rsidRDefault="00F308BA" w:rsidP="00374B19">
            <w:pPr>
              <w:spacing w:line="320" w:lineRule="exact"/>
              <w:rPr>
                <w:rFonts w:asciiTheme="minorHAnsi" w:hAnsiTheme="minorHAnsi" w:cstheme="minorHAnsi"/>
                <w:b/>
                <w:bCs/>
                <w:sz w:val="24"/>
                <w:szCs w:val="24"/>
              </w:rPr>
            </w:pPr>
            <w:r w:rsidRPr="00D52799">
              <w:rPr>
                <w:rFonts w:asciiTheme="minorHAnsi" w:hAnsiTheme="minorHAnsi" w:cstheme="minorHAnsi"/>
                <w:b/>
                <w:bCs/>
                <w:sz w:val="24"/>
                <w:szCs w:val="24"/>
              </w:rPr>
              <w:t>DATA:</w:t>
            </w:r>
            <w:r w:rsidRPr="00D52799">
              <w:rPr>
                <w:rFonts w:asciiTheme="minorHAnsi" w:hAnsiTheme="minorHAnsi" w:cstheme="minorHAnsi"/>
                <w:bCs/>
                <w:sz w:val="24"/>
                <w:szCs w:val="24"/>
              </w:rPr>
              <w:t xml:space="preserve"> </w:t>
            </w:r>
            <w:r w:rsidR="004A02E1" w:rsidRPr="004A02E1">
              <w:rPr>
                <w:rFonts w:asciiTheme="minorHAnsi" w:hAnsiTheme="minorHAnsi" w:cstheme="minorHAnsi"/>
                <w:sz w:val="24"/>
                <w:szCs w:val="24"/>
              </w:rPr>
              <w:t>10</w:t>
            </w:r>
            <w:r w:rsidR="00392654" w:rsidRPr="004A02E1">
              <w:rPr>
                <w:rFonts w:asciiTheme="minorHAnsi" w:hAnsiTheme="minorHAnsi" w:cstheme="minorHAnsi"/>
                <w:sz w:val="24"/>
                <w:szCs w:val="24"/>
              </w:rPr>
              <w:t>/</w:t>
            </w:r>
            <w:r w:rsidR="004A02E1" w:rsidRPr="004A02E1">
              <w:rPr>
                <w:rFonts w:asciiTheme="minorHAnsi" w:hAnsiTheme="minorHAnsi" w:cstheme="minorHAnsi"/>
                <w:sz w:val="24"/>
                <w:szCs w:val="24"/>
              </w:rPr>
              <w:t>09</w:t>
            </w:r>
            <w:r w:rsidR="00392654" w:rsidRPr="004A02E1">
              <w:rPr>
                <w:rFonts w:asciiTheme="minorHAnsi" w:hAnsiTheme="minorHAnsi" w:cstheme="minorHAnsi"/>
                <w:sz w:val="24"/>
                <w:szCs w:val="24"/>
              </w:rPr>
              <w:t>/</w:t>
            </w:r>
            <w:r w:rsidR="00FC2BAB" w:rsidRPr="004A02E1">
              <w:rPr>
                <w:rFonts w:asciiTheme="minorHAnsi" w:hAnsiTheme="minorHAnsi" w:cstheme="minorHAnsi"/>
                <w:sz w:val="24"/>
                <w:szCs w:val="24"/>
              </w:rPr>
              <w:t>2021</w:t>
            </w:r>
          </w:p>
        </w:tc>
        <w:tc>
          <w:tcPr>
            <w:tcW w:w="2915" w:type="pct"/>
            <w:gridSpan w:val="8"/>
            <w:vMerge w:val="restart"/>
            <w:tcBorders>
              <w:top w:val="single" w:sz="8" w:space="0" w:color="auto"/>
              <w:left w:val="single" w:sz="8" w:space="0" w:color="000000"/>
              <w:bottom w:val="single" w:sz="8" w:space="0" w:color="000000"/>
              <w:right w:val="single" w:sz="8" w:space="0" w:color="000000"/>
            </w:tcBorders>
            <w:shd w:val="clear" w:color="auto" w:fill="auto"/>
            <w:vAlign w:val="center"/>
          </w:tcPr>
          <w:p w14:paraId="4A61B302" w14:textId="656F1E5F" w:rsidR="00F308BA" w:rsidRPr="00D52799" w:rsidRDefault="00F308BA"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bCs/>
                <w:sz w:val="24"/>
                <w:szCs w:val="24"/>
              </w:rPr>
              <w:t xml:space="preserve">BOLETIM DE SUBSCRIÇÃO DA EMISSÃO PRIVADA DE DEBÊNTURES </w:t>
            </w:r>
            <w:r w:rsidR="00356E92" w:rsidRPr="00D52799">
              <w:rPr>
                <w:rFonts w:asciiTheme="minorHAnsi" w:hAnsiTheme="minorHAnsi" w:cstheme="minorHAnsi"/>
                <w:b/>
                <w:bCs/>
                <w:sz w:val="24"/>
                <w:szCs w:val="24"/>
              </w:rPr>
              <w:t xml:space="preserve">SIMPLES, NÃO CONVERSÍVEIS EM AÇÕES, DA ESPÉCIE </w:t>
            </w:r>
            <w:r w:rsidR="00E267B8" w:rsidRPr="00D52799">
              <w:rPr>
                <w:rFonts w:asciiTheme="minorHAnsi" w:hAnsiTheme="minorHAnsi" w:cstheme="minorHAnsi"/>
                <w:b/>
                <w:bCs/>
                <w:sz w:val="24"/>
                <w:szCs w:val="24"/>
              </w:rPr>
              <w:t xml:space="preserve">SEM </w:t>
            </w:r>
            <w:r w:rsidR="00356E92" w:rsidRPr="00D52799">
              <w:rPr>
                <w:rFonts w:asciiTheme="minorHAnsi" w:hAnsiTheme="minorHAnsi" w:cstheme="minorHAnsi"/>
                <w:b/>
                <w:bCs/>
                <w:sz w:val="24"/>
                <w:szCs w:val="24"/>
              </w:rPr>
              <w:t xml:space="preserve">GARANTIA REAL, COM GARANTIA FIDEJUSSÓRIA, EM </w:t>
            </w:r>
            <w:r w:rsidR="00E60662" w:rsidRPr="00D52799">
              <w:rPr>
                <w:rFonts w:asciiTheme="minorHAnsi" w:hAnsiTheme="minorHAnsi" w:cstheme="minorHAnsi"/>
                <w:b/>
                <w:bCs/>
                <w:sz w:val="24"/>
                <w:szCs w:val="24"/>
              </w:rPr>
              <w:t>SÉRIE</w:t>
            </w:r>
            <w:r w:rsidR="003C58A5" w:rsidRPr="00D52799">
              <w:rPr>
                <w:rFonts w:asciiTheme="minorHAnsi" w:hAnsiTheme="minorHAnsi" w:cstheme="minorHAnsi"/>
                <w:b/>
                <w:bCs/>
                <w:sz w:val="24"/>
                <w:szCs w:val="24"/>
              </w:rPr>
              <w:t xml:space="preserve"> ÚNICA</w:t>
            </w:r>
            <w:r w:rsidR="00356E92" w:rsidRPr="00D52799">
              <w:rPr>
                <w:rFonts w:asciiTheme="minorHAnsi" w:hAnsiTheme="minorHAnsi" w:cstheme="minorHAnsi"/>
                <w:b/>
                <w:bCs/>
                <w:sz w:val="24"/>
                <w:szCs w:val="24"/>
              </w:rPr>
              <w:t xml:space="preserve">, DA </w:t>
            </w:r>
            <w:r w:rsidR="00DD72E9" w:rsidRPr="00D52799">
              <w:rPr>
                <w:rFonts w:asciiTheme="minorHAnsi" w:hAnsiTheme="minorHAnsi" w:cstheme="minorHAnsi"/>
                <w:b/>
                <w:bCs/>
                <w:sz w:val="24"/>
                <w:szCs w:val="24"/>
              </w:rPr>
              <w:t xml:space="preserve">CHEMIN INCORPORADORA </w:t>
            </w:r>
            <w:r w:rsidR="00356E92" w:rsidRPr="00D52799">
              <w:rPr>
                <w:rFonts w:asciiTheme="minorHAnsi" w:hAnsiTheme="minorHAnsi" w:cstheme="minorHAnsi"/>
                <w:b/>
                <w:bCs/>
                <w:sz w:val="24"/>
                <w:szCs w:val="24"/>
              </w:rPr>
              <w:t>S.A.</w:t>
            </w:r>
          </w:p>
        </w:tc>
        <w:tc>
          <w:tcPr>
            <w:tcW w:w="1095" w:type="pct"/>
            <w:vMerge w:val="restart"/>
            <w:tcBorders>
              <w:top w:val="single" w:sz="8" w:space="0" w:color="auto"/>
              <w:left w:val="single" w:sz="8" w:space="0" w:color="000000"/>
              <w:bottom w:val="single" w:sz="8" w:space="0" w:color="000000"/>
              <w:right w:val="single" w:sz="8" w:space="0" w:color="auto"/>
            </w:tcBorders>
            <w:shd w:val="clear" w:color="auto" w:fill="C0C0C0"/>
            <w:noWrap/>
            <w:vAlign w:val="center"/>
          </w:tcPr>
          <w:p w14:paraId="211D4000" w14:textId="77777777" w:rsidR="00F308BA" w:rsidRPr="00D52799" w:rsidRDefault="00F308BA"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bCs/>
                <w:sz w:val="24"/>
                <w:szCs w:val="24"/>
              </w:rPr>
              <w:t>Nº</w:t>
            </w:r>
            <w:r w:rsidRPr="00D52799">
              <w:rPr>
                <w:rFonts w:asciiTheme="minorHAnsi" w:hAnsiTheme="minorHAnsi" w:cstheme="minorHAnsi"/>
                <w:bCs/>
                <w:sz w:val="24"/>
                <w:szCs w:val="24"/>
              </w:rPr>
              <w:t xml:space="preserve"> </w:t>
            </w:r>
            <w:r w:rsidR="00356E92" w:rsidRPr="00D52799">
              <w:rPr>
                <w:rFonts w:asciiTheme="minorHAnsi" w:hAnsiTheme="minorHAnsi" w:cstheme="minorHAnsi"/>
                <w:sz w:val="24"/>
                <w:szCs w:val="24"/>
              </w:rPr>
              <w:t>01</w:t>
            </w:r>
          </w:p>
        </w:tc>
      </w:tr>
      <w:tr w:rsidR="00B63918" w:rsidRPr="006E2331" w14:paraId="3CEE551E" w14:textId="77777777" w:rsidTr="002706D8">
        <w:trPr>
          <w:trHeight w:val="320"/>
          <w:jc w:val="center"/>
        </w:trPr>
        <w:tc>
          <w:tcPr>
            <w:tcW w:w="990" w:type="pct"/>
            <w:gridSpan w:val="2"/>
            <w:vMerge/>
            <w:tcBorders>
              <w:top w:val="single" w:sz="8" w:space="0" w:color="auto"/>
              <w:left w:val="single" w:sz="8" w:space="0" w:color="auto"/>
              <w:bottom w:val="single" w:sz="8" w:space="0" w:color="auto"/>
              <w:right w:val="single" w:sz="8" w:space="0" w:color="000000"/>
            </w:tcBorders>
            <w:vAlign w:val="center"/>
          </w:tcPr>
          <w:p w14:paraId="2C3A21D3" w14:textId="77777777" w:rsidR="00F308BA" w:rsidRPr="00D52799" w:rsidRDefault="00F308BA" w:rsidP="00374B19">
            <w:pPr>
              <w:spacing w:line="320" w:lineRule="exact"/>
              <w:rPr>
                <w:rFonts w:asciiTheme="minorHAnsi" w:hAnsiTheme="minorHAnsi" w:cstheme="minorHAnsi"/>
                <w:b/>
                <w:bCs/>
                <w:sz w:val="24"/>
                <w:szCs w:val="24"/>
              </w:rPr>
            </w:pPr>
          </w:p>
        </w:tc>
        <w:tc>
          <w:tcPr>
            <w:tcW w:w="2915" w:type="pct"/>
            <w:gridSpan w:val="8"/>
            <w:vMerge/>
            <w:tcBorders>
              <w:top w:val="single" w:sz="8" w:space="0" w:color="000000"/>
              <w:left w:val="single" w:sz="8" w:space="0" w:color="000000"/>
              <w:bottom w:val="single" w:sz="8" w:space="0" w:color="000000"/>
              <w:right w:val="single" w:sz="8" w:space="0" w:color="000000"/>
            </w:tcBorders>
            <w:vAlign w:val="center"/>
          </w:tcPr>
          <w:p w14:paraId="4D307963" w14:textId="77777777" w:rsidR="00F308BA" w:rsidRPr="00D52799" w:rsidRDefault="00F308BA" w:rsidP="00374B19">
            <w:pPr>
              <w:spacing w:line="320" w:lineRule="exact"/>
              <w:rPr>
                <w:rFonts w:asciiTheme="minorHAnsi" w:hAnsiTheme="minorHAnsi" w:cstheme="minorHAnsi"/>
                <w:b/>
                <w:bCs/>
                <w:sz w:val="24"/>
                <w:szCs w:val="24"/>
              </w:rPr>
            </w:pPr>
          </w:p>
        </w:tc>
        <w:tc>
          <w:tcPr>
            <w:tcW w:w="1095" w:type="pct"/>
            <w:vMerge/>
            <w:tcBorders>
              <w:top w:val="single" w:sz="8" w:space="0" w:color="auto"/>
              <w:left w:val="single" w:sz="8" w:space="0" w:color="000000"/>
              <w:bottom w:val="single" w:sz="8" w:space="0" w:color="000000"/>
              <w:right w:val="single" w:sz="8" w:space="0" w:color="auto"/>
            </w:tcBorders>
            <w:vAlign w:val="center"/>
          </w:tcPr>
          <w:p w14:paraId="57ADADB8" w14:textId="77777777" w:rsidR="00F308BA" w:rsidRPr="00D52799" w:rsidRDefault="00F308BA" w:rsidP="00374B19">
            <w:pPr>
              <w:spacing w:line="320" w:lineRule="exact"/>
              <w:rPr>
                <w:rFonts w:asciiTheme="minorHAnsi" w:hAnsiTheme="minorHAnsi" w:cstheme="minorHAnsi"/>
                <w:b/>
                <w:bCs/>
                <w:sz w:val="24"/>
                <w:szCs w:val="24"/>
              </w:rPr>
            </w:pPr>
          </w:p>
        </w:tc>
      </w:tr>
      <w:tr w:rsidR="00B63918" w:rsidRPr="006E2331" w14:paraId="07B1E996" w14:textId="77777777" w:rsidTr="002706D8">
        <w:trPr>
          <w:trHeight w:val="240"/>
          <w:jc w:val="center"/>
        </w:trPr>
        <w:tc>
          <w:tcPr>
            <w:tcW w:w="990" w:type="pct"/>
            <w:gridSpan w:val="2"/>
            <w:tcBorders>
              <w:top w:val="single" w:sz="8" w:space="0" w:color="auto"/>
              <w:left w:val="single" w:sz="8" w:space="0" w:color="auto"/>
              <w:bottom w:val="single" w:sz="8" w:space="0" w:color="000000"/>
              <w:right w:val="single" w:sz="8" w:space="0" w:color="000000"/>
            </w:tcBorders>
            <w:shd w:val="clear" w:color="auto" w:fill="auto"/>
            <w:noWrap/>
            <w:vAlign w:val="center"/>
          </w:tcPr>
          <w:p w14:paraId="1E44419B" w14:textId="0EF82070" w:rsidR="00F308BA" w:rsidRPr="00D52799" w:rsidRDefault="00864A69" w:rsidP="00374B19">
            <w:pPr>
              <w:spacing w:line="320" w:lineRule="exact"/>
              <w:jc w:val="center"/>
              <w:rPr>
                <w:rFonts w:asciiTheme="minorHAnsi" w:hAnsiTheme="minorHAnsi" w:cstheme="minorHAnsi"/>
                <w:sz w:val="24"/>
                <w:szCs w:val="24"/>
              </w:rPr>
            </w:pPr>
            <w:r>
              <w:rPr>
                <w:rFonts w:asciiTheme="minorHAnsi" w:hAnsiTheme="minorHAnsi" w:cstheme="minorHAnsi"/>
                <w:sz w:val="24"/>
                <w:szCs w:val="24"/>
              </w:rPr>
              <w:t>1</w:t>
            </w:r>
            <w:r w:rsidR="00F308BA" w:rsidRPr="00D52799">
              <w:rPr>
                <w:rFonts w:asciiTheme="minorHAnsi" w:hAnsiTheme="minorHAnsi" w:cstheme="minorHAnsi"/>
                <w:sz w:val="24"/>
                <w:szCs w:val="24"/>
              </w:rPr>
              <w:t>ª Via</w:t>
            </w:r>
          </w:p>
        </w:tc>
        <w:tc>
          <w:tcPr>
            <w:tcW w:w="2915" w:type="pct"/>
            <w:gridSpan w:val="8"/>
            <w:vMerge/>
            <w:tcBorders>
              <w:top w:val="single" w:sz="8" w:space="0" w:color="000000"/>
              <w:left w:val="single" w:sz="8" w:space="0" w:color="000000"/>
              <w:bottom w:val="single" w:sz="8" w:space="0" w:color="000000"/>
              <w:right w:val="single" w:sz="8" w:space="0" w:color="000000"/>
            </w:tcBorders>
            <w:vAlign w:val="center"/>
          </w:tcPr>
          <w:p w14:paraId="3B95ABC1" w14:textId="77777777" w:rsidR="00F308BA" w:rsidRPr="00D52799" w:rsidRDefault="00F308BA" w:rsidP="00374B19">
            <w:pPr>
              <w:spacing w:line="320" w:lineRule="exact"/>
              <w:rPr>
                <w:rFonts w:asciiTheme="minorHAnsi" w:hAnsiTheme="minorHAnsi" w:cstheme="minorHAnsi"/>
                <w:b/>
                <w:bCs/>
                <w:sz w:val="24"/>
                <w:szCs w:val="24"/>
              </w:rPr>
            </w:pPr>
          </w:p>
        </w:tc>
        <w:tc>
          <w:tcPr>
            <w:tcW w:w="1095" w:type="pct"/>
            <w:vMerge/>
            <w:tcBorders>
              <w:top w:val="single" w:sz="8" w:space="0" w:color="auto"/>
              <w:left w:val="single" w:sz="8" w:space="0" w:color="000000"/>
              <w:bottom w:val="single" w:sz="8" w:space="0" w:color="000000"/>
              <w:right w:val="single" w:sz="8" w:space="0" w:color="auto"/>
            </w:tcBorders>
            <w:vAlign w:val="center"/>
          </w:tcPr>
          <w:p w14:paraId="77EAD9C9" w14:textId="77777777" w:rsidR="00F308BA" w:rsidRPr="00D52799" w:rsidRDefault="00F308BA" w:rsidP="00374B19">
            <w:pPr>
              <w:spacing w:line="320" w:lineRule="exact"/>
              <w:rPr>
                <w:rFonts w:asciiTheme="minorHAnsi" w:hAnsiTheme="minorHAnsi" w:cstheme="minorHAnsi"/>
                <w:b/>
                <w:bCs/>
                <w:sz w:val="24"/>
                <w:szCs w:val="24"/>
              </w:rPr>
            </w:pPr>
          </w:p>
        </w:tc>
      </w:tr>
      <w:tr w:rsidR="00F308BA" w:rsidRPr="00D52799" w14:paraId="6A568606" w14:textId="77777777" w:rsidTr="00F41BD1">
        <w:trPr>
          <w:trHeight w:val="6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4F5AD2D1" w14:textId="27F064E8" w:rsidR="00F308BA" w:rsidRPr="00D52799" w:rsidRDefault="00F308BA"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Para os fins deste boletim de subscrição de Debêntures</w:t>
            </w:r>
            <w:r w:rsidRPr="00D52799">
              <w:rPr>
                <w:rFonts w:asciiTheme="minorHAnsi" w:hAnsiTheme="minorHAnsi" w:cstheme="minorHAnsi"/>
                <w:bCs/>
                <w:sz w:val="24"/>
                <w:szCs w:val="24"/>
              </w:rPr>
              <w:t xml:space="preserve"> </w:t>
            </w:r>
            <w:r w:rsidRPr="00D52799">
              <w:rPr>
                <w:rFonts w:asciiTheme="minorHAnsi" w:hAnsiTheme="minorHAnsi" w:cstheme="minorHAnsi"/>
                <w:sz w:val="24"/>
                <w:szCs w:val="24"/>
              </w:rPr>
              <w:t>(“</w:t>
            </w:r>
            <w:r w:rsidRPr="00D52799">
              <w:rPr>
                <w:rFonts w:asciiTheme="minorHAnsi" w:hAnsiTheme="minorHAnsi" w:cstheme="minorHAnsi"/>
                <w:sz w:val="24"/>
                <w:szCs w:val="24"/>
                <w:u w:val="single"/>
              </w:rPr>
              <w:t>Boletim de Subscrição</w:t>
            </w:r>
            <w:r w:rsidRPr="00D52799">
              <w:rPr>
                <w:rFonts w:asciiTheme="minorHAnsi" w:hAnsiTheme="minorHAnsi" w:cstheme="minorHAnsi"/>
                <w:sz w:val="24"/>
                <w:szCs w:val="24"/>
              </w:rPr>
              <w:t xml:space="preserve">”), adotam-se as definições constantes no </w:t>
            </w:r>
            <w:r w:rsidR="00356E92" w:rsidRPr="00D52799">
              <w:rPr>
                <w:rFonts w:asciiTheme="minorHAnsi" w:hAnsiTheme="minorHAnsi" w:cstheme="minorHAnsi"/>
                <w:i/>
                <w:sz w:val="24"/>
                <w:szCs w:val="24"/>
              </w:rPr>
              <w:t xml:space="preserve">Instrumento Particular de Escritura da </w:t>
            </w:r>
            <w:r w:rsidR="003C58A5" w:rsidRPr="00D52799">
              <w:rPr>
                <w:rFonts w:asciiTheme="minorHAnsi" w:hAnsiTheme="minorHAnsi" w:cstheme="minorHAnsi"/>
                <w:i/>
                <w:iCs/>
                <w:sz w:val="24"/>
                <w:szCs w:val="24"/>
              </w:rPr>
              <w:t>1</w:t>
            </w:r>
            <w:r w:rsidR="00356E92" w:rsidRPr="00D52799">
              <w:rPr>
                <w:rFonts w:asciiTheme="minorHAnsi" w:hAnsiTheme="minorHAnsi" w:cstheme="minorHAnsi"/>
                <w:i/>
                <w:sz w:val="24"/>
                <w:szCs w:val="24"/>
              </w:rPr>
              <w:t xml:space="preserve">ª </w:t>
            </w:r>
            <w:r w:rsidR="003C58A5" w:rsidRPr="00D52799">
              <w:rPr>
                <w:rFonts w:asciiTheme="minorHAnsi" w:hAnsiTheme="minorHAnsi" w:cstheme="minorHAnsi"/>
                <w:i/>
                <w:sz w:val="24"/>
                <w:szCs w:val="24"/>
              </w:rPr>
              <w:t>(</w:t>
            </w:r>
            <w:r w:rsidR="003C58A5" w:rsidRPr="00D52799">
              <w:rPr>
                <w:rFonts w:asciiTheme="minorHAnsi" w:hAnsiTheme="minorHAnsi" w:cstheme="minorHAnsi"/>
                <w:i/>
                <w:iCs/>
                <w:sz w:val="24"/>
                <w:szCs w:val="24"/>
              </w:rPr>
              <w:t>Primeira</w:t>
            </w:r>
            <w:r w:rsidR="003C58A5" w:rsidRPr="00D52799">
              <w:rPr>
                <w:rFonts w:asciiTheme="minorHAnsi" w:hAnsiTheme="minorHAnsi" w:cstheme="minorHAnsi"/>
                <w:i/>
                <w:sz w:val="24"/>
                <w:szCs w:val="24"/>
              </w:rPr>
              <w:t xml:space="preserve">) </w:t>
            </w:r>
            <w:r w:rsidR="00356E92" w:rsidRPr="00D52799">
              <w:rPr>
                <w:rFonts w:asciiTheme="minorHAnsi" w:hAnsiTheme="minorHAnsi" w:cstheme="minorHAnsi"/>
                <w:i/>
                <w:sz w:val="24"/>
                <w:szCs w:val="24"/>
              </w:rPr>
              <w:t xml:space="preserve">Emissão de Debêntures Simples, não Conversíveis em Ações, da Espécie </w:t>
            </w:r>
            <w:r w:rsidR="009F4CF9" w:rsidRPr="00D52799">
              <w:rPr>
                <w:rFonts w:asciiTheme="minorHAnsi" w:hAnsiTheme="minorHAnsi" w:cstheme="minorHAnsi"/>
                <w:i/>
                <w:sz w:val="24"/>
                <w:szCs w:val="24"/>
              </w:rPr>
              <w:t xml:space="preserve">Sem </w:t>
            </w:r>
            <w:r w:rsidR="00356E92" w:rsidRPr="00D52799">
              <w:rPr>
                <w:rFonts w:asciiTheme="minorHAnsi" w:hAnsiTheme="minorHAnsi" w:cstheme="minorHAnsi"/>
                <w:i/>
                <w:sz w:val="24"/>
                <w:szCs w:val="24"/>
              </w:rPr>
              <w:t xml:space="preserve">Garantia Real, com Garantia Fidejussória, em </w:t>
            </w:r>
            <w:r w:rsidR="00E60662" w:rsidRPr="00D52799">
              <w:rPr>
                <w:rFonts w:asciiTheme="minorHAnsi" w:hAnsiTheme="minorHAnsi" w:cstheme="minorHAnsi"/>
                <w:i/>
                <w:sz w:val="24"/>
                <w:szCs w:val="24"/>
              </w:rPr>
              <w:t>Série</w:t>
            </w:r>
            <w:r w:rsidR="008D6805" w:rsidRPr="00D52799">
              <w:rPr>
                <w:rFonts w:asciiTheme="minorHAnsi" w:hAnsiTheme="minorHAnsi" w:cstheme="minorHAnsi"/>
                <w:i/>
                <w:sz w:val="24"/>
                <w:szCs w:val="24"/>
              </w:rPr>
              <w:t xml:space="preserve"> Única</w:t>
            </w:r>
            <w:r w:rsidR="00356E92" w:rsidRPr="00D52799">
              <w:rPr>
                <w:rFonts w:asciiTheme="minorHAnsi" w:hAnsiTheme="minorHAnsi" w:cstheme="minorHAnsi"/>
                <w:i/>
                <w:sz w:val="24"/>
                <w:szCs w:val="24"/>
              </w:rPr>
              <w:t xml:space="preserve">, para Colocação Privada, da </w:t>
            </w:r>
            <w:r w:rsidR="00DD72E9" w:rsidRPr="00D52799">
              <w:rPr>
                <w:rFonts w:asciiTheme="minorHAnsi" w:hAnsiTheme="minorHAnsi" w:cstheme="minorHAnsi"/>
                <w:i/>
                <w:sz w:val="24"/>
                <w:szCs w:val="24"/>
              </w:rPr>
              <w:t xml:space="preserve">Chemin Incorporadora </w:t>
            </w:r>
            <w:r w:rsidR="00356E92" w:rsidRPr="00D52799">
              <w:rPr>
                <w:rFonts w:asciiTheme="minorHAnsi" w:hAnsiTheme="minorHAnsi" w:cstheme="minorHAnsi"/>
                <w:i/>
                <w:sz w:val="24"/>
                <w:szCs w:val="24"/>
              </w:rPr>
              <w:t>S.A.</w:t>
            </w:r>
            <w:r w:rsidRPr="00D52799">
              <w:rPr>
                <w:rFonts w:asciiTheme="minorHAnsi" w:hAnsiTheme="minorHAnsi" w:cstheme="minorHAnsi"/>
                <w:sz w:val="24"/>
                <w:szCs w:val="24"/>
              </w:rPr>
              <w:t xml:space="preserve">, firmado em </w:t>
            </w:r>
            <w:r w:rsidR="009D0658" w:rsidRPr="004A02E1">
              <w:rPr>
                <w:rFonts w:asciiTheme="minorHAnsi" w:hAnsiTheme="minorHAnsi" w:cstheme="minorHAnsi"/>
                <w:sz w:val="24"/>
                <w:szCs w:val="24"/>
              </w:rPr>
              <w:t>10 de setembro</w:t>
            </w:r>
            <w:r w:rsidR="00CF55E5" w:rsidRPr="004A02E1">
              <w:rPr>
                <w:rFonts w:asciiTheme="minorHAnsi" w:hAnsiTheme="minorHAnsi" w:cstheme="minorHAnsi"/>
                <w:sz w:val="24"/>
                <w:szCs w:val="24"/>
              </w:rPr>
              <w:t xml:space="preserve"> </w:t>
            </w:r>
            <w:r w:rsidRPr="004A02E1">
              <w:rPr>
                <w:rFonts w:asciiTheme="minorHAnsi" w:hAnsiTheme="minorHAnsi" w:cstheme="minorHAnsi"/>
                <w:sz w:val="24"/>
                <w:szCs w:val="24"/>
              </w:rPr>
              <w:t xml:space="preserve">de </w:t>
            </w:r>
            <w:r w:rsidR="00DD72E9" w:rsidRPr="004A02E1">
              <w:rPr>
                <w:rFonts w:asciiTheme="minorHAnsi" w:hAnsiTheme="minorHAnsi" w:cstheme="minorHAnsi"/>
                <w:sz w:val="24"/>
                <w:szCs w:val="24"/>
              </w:rPr>
              <w:t>2021</w:t>
            </w:r>
            <w:r w:rsidR="00DD72E9" w:rsidRPr="00D52799">
              <w:rPr>
                <w:rFonts w:asciiTheme="minorHAnsi" w:hAnsiTheme="minorHAnsi" w:cstheme="minorHAnsi"/>
                <w:sz w:val="24"/>
                <w:szCs w:val="24"/>
              </w:rPr>
              <w:t xml:space="preserve"> </w:t>
            </w:r>
            <w:r w:rsidRPr="00D52799">
              <w:rPr>
                <w:rFonts w:asciiTheme="minorHAnsi" w:hAnsiTheme="minorHAnsi" w:cstheme="minorHAnsi"/>
                <w:sz w:val="24"/>
                <w:szCs w:val="24"/>
              </w:rPr>
              <w:t>pela Emissora, abaixo identificada (“</w:t>
            </w:r>
            <w:r w:rsidRPr="00D52799">
              <w:rPr>
                <w:rFonts w:asciiTheme="minorHAnsi" w:hAnsiTheme="minorHAnsi" w:cstheme="minorHAnsi"/>
                <w:sz w:val="24"/>
                <w:szCs w:val="24"/>
                <w:u w:val="single"/>
              </w:rPr>
              <w:t>Escritura de Emissão de Debêntures</w:t>
            </w:r>
            <w:r w:rsidRPr="00D52799">
              <w:rPr>
                <w:rFonts w:asciiTheme="minorHAnsi" w:hAnsiTheme="minorHAnsi" w:cstheme="minorHAnsi"/>
                <w:sz w:val="24"/>
                <w:szCs w:val="24"/>
              </w:rPr>
              <w:t>”).</w:t>
            </w:r>
          </w:p>
        </w:tc>
      </w:tr>
      <w:tr w:rsidR="00F308BA" w:rsidRPr="00D52799" w14:paraId="53947A0A" w14:textId="77777777" w:rsidTr="00F41BD1">
        <w:trPr>
          <w:trHeight w:val="24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C0C0C0"/>
            <w:noWrap/>
            <w:vAlign w:val="center"/>
          </w:tcPr>
          <w:p w14:paraId="146075D0" w14:textId="77777777" w:rsidR="00F308BA" w:rsidRPr="00D52799" w:rsidRDefault="00F308BA"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bCs/>
                <w:sz w:val="24"/>
                <w:szCs w:val="24"/>
              </w:rPr>
              <w:t>EMISSORA</w:t>
            </w:r>
          </w:p>
        </w:tc>
      </w:tr>
      <w:tr w:rsidR="00F308BA" w:rsidRPr="006E2331" w14:paraId="5322DEC9" w14:textId="77777777" w:rsidTr="00F41BD1">
        <w:trPr>
          <w:trHeight w:val="6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021AA46F"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  </w:t>
            </w:r>
          </w:p>
        </w:tc>
      </w:tr>
      <w:tr w:rsidR="002F090C" w:rsidRPr="006E2331" w14:paraId="2B1B5F2C" w14:textId="77777777" w:rsidTr="002706D8">
        <w:trPr>
          <w:trHeight w:val="435"/>
          <w:jc w:val="center"/>
        </w:trPr>
        <w:tc>
          <w:tcPr>
            <w:tcW w:w="1950" w:type="pct"/>
            <w:gridSpan w:val="5"/>
            <w:tcBorders>
              <w:top w:val="single" w:sz="8" w:space="0" w:color="auto"/>
              <w:left w:val="single" w:sz="8" w:space="0" w:color="auto"/>
              <w:bottom w:val="single" w:sz="8" w:space="0" w:color="auto"/>
              <w:right w:val="single" w:sz="8" w:space="0" w:color="auto"/>
            </w:tcBorders>
            <w:shd w:val="clear" w:color="auto" w:fill="auto"/>
            <w:noWrap/>
            <w:vAlign w:val="center"/>
          </w:tcPr>
          <w:p w14:paraId="7BC9A228"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Emissora:</w:t>
            </w:r>
          </w:p>
        </w:tc>
        <w:tc>
          <w:tcPr>
            <w:tcW w:w="3050" w:type="pct"/>
            <w:gridSpan w:val="6"/>
            <w:tcBorders>
              <w:top w:val="single" w:sz="8" w:space="0" w:color="auto"/>
              <w:left w:val="single" w:sz="8" w:space="0" w:color="auto"/>
              <w:bottom w:val="single" w:sz="8" w:space="0" w:color="auto"/>
              <w:right w:val="single" w:sz="8" w:space="0" w:color="auto"/>
            </w:tcBorders>
            <w:shd w:val="clear" w:color="auto" w:fill="auto"/>
            <w:vAlign w:val="center"/>
          </w:tcPr>
          <w:p w14:paraId="015EC0E9" w14:textId="46DA348C" w:rsidR="00F308BA" w:rsidRPr="00D52799" w:rsidRDefault="00D31806" w:rsidP="00374B19">
            <w:pPr>
              <w:spacing w:line="320" w:lineRule="exact"/>
              <w:jc w:val="both"/>
              <w:rPr>
                <w:rFonts w:asciiTheme="minorHAnsi" w:hAnsiTheme="minorHAnsi" w:cstheme="minorHAnsi"/>
                <w:sz w:val="24"/>
                <w:szCs w:val="24"/>
              </w:rPr>
            </w:pPr>
            <w:r w:rsidRPr="00D52799">
              <w:rPr>
                <w:rFonts w:asciiTheme="minorHAnsi" w:hAnsiTheme="minorHAnsi" w:cstheme="minorHAnsi"/>
                <w:b/>
                <w:sz w:val="24"/>
                <w:szCs w:val="24"/>
              </w:rPr>
              <w:t xml:space="preserve">CHEMIN INCORPORADORA S.A., </w:t>
            </w:r>
            <w:r w:rsidRPr="00D52799">
              <w:rPr>
                <w:rFonts w:asciiTheme="minorHAnsi" w:hAnsiTheme="minorHAnsi" w:cstheme="minorHAnsi"/>
                <w:sz w:val="24"/>
                <w:szCs w:val="24"/>
              </w:rPr>
              <w:t>sociedade por ações de capital fechado, com sede na Rua Mourato Coelho, nº 936, conj. 57, Pinheiros, Cidade de São Paulo, Estado de São Paulo, CEP 05417-001, inscrita no CNPJ/ME sob o nº 61.849.386/0001-03, registrada na JUCESP sob o NIRE 3530003313-2</w:t>
            </w:r>
            <w:r w:rsidR="00356E92" w:rsidRPr="00D52799">
              <w:rPr>
                <w:rFonts w:asciiTheme="minorHAnsi" w:hAnsiTheme="minorHAnsi" w:cstheme="minorHAnsi"/>
                <w:sz w:val="24"/>
                <w:szCs w:val="24"/>
              </w:rPr>
              <w:t>.</w:t>
            </w:r>
          </w:p>
        </w:tc>
      </w:tr>
      <w:tr w:rsidR="00F308BA" w:rsidRPr="006E2331" w14:paraId="3EC92C2F" w14:textId="77777777" w:rsidTr="00F41BD1">
        <w:trPr>
          <w:trHeight w:val="77"/>
          <w:jc w:val="center"/>
        </w:trPr>
        <w:tc>
          <w:tcPr>
            <w:tcW w:w="5000" w:type="pct"/>
            <w:gridSpan w:val="11"/>
            <w:tcBorders>
              <w:top w:val="single" w:sz="8" w:space="0" w:color="000000"/>
              <w:left w:val="single" w:sz="8" w:space="0" w:color="auto"/>
              <w:bottom w:val="single" w:sz="8" w:space="0" w:color="auto"/>
              <w:right w:val="single" w:sz="8" w:space="0" w:color="auto"/>
            </w:tcBorders>
            <w:shd w:val="clear" w:color="auto" w:fill="auto"/>
            <w:noWrap/>
            <w:vAlign w:val="center"/>
          </w:tcPr>
          <w:p w14:paraId="541EDB20"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  </w:t>
            </w:r>
          </w:p>
        </w:tc>
      </w:tr>
      <w:tr w:rsidR="00F308BA" w:rsidRPr="006E2331" w14:paraId="0BF05454" w14:textId="77777777" w:rsidTr="00F41BD1">
        <w:trPr>
          <w:trHeight w:val="24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C0C0C0"/>
            <w:noWrap/>
            <w:vAlign w:val="center"/>
          </w:tcPr>
          <w:p w14:paraId="46B0E93B" w14:textId="77777777" w:rsidR="00F308BA" w:rsidRPr="00D52799" w:rsidRDefault="00F308BA"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bCs/>
                <w:sz w:val="24"/>
                <w:szCs w:val="24"/>
              </w:rPr>
              <w:t>CARACTERÍSTICAS DA EMISSÃO</w:t>
            </w:r>
          </w:p>
        </w:tc>
      </w:tr>
      <w:tr w:rsidR="00F308BA" w:rsidRPr="006E2331" w14:paraId="2E4D36AE" w14:textId="77777777" w:rsidTr="00F41BD1">
        <w:trPr>
          <w:trHeight w:val="6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1DDFD077"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 </w:t>
            </w:r>
          </w:p>
        </w:tc>
      </w:tr>
      <w:tr w:rsidR="00904CB0" w:rsidRPr="006E2331" w14:paraId="37E59F93" w14:textId="77777777" w:rsidTr="002706D8">
        <w:trPr>
          <w:trHeight w:val="240"/>
          <w:jc w:val="center"/>
        </w:trPr>
        <w:tc>
          <w:tcPr>
            <w:tcW w:w="1950" w:type="pct"/>
            <w:gridSpan w:val="5"/>
            <w:tcBorders>
              <w:top w:val="single" w:sz="8" w:space="0" w:color="auto"/>
              <w:left w:val="single" w:sz="8" w:space="0" w:color="auto"/>
              <w:bottom w:val="single" w:sz="8" w:space="0" w:color="auto"/>
              <w:right w:val="single" w:sz="8" w:space="0" w:color="auto"/>
            </w:tcBorders>
            <w:shd w:val="clear" w:color="auto" w:fill="auto"/>
            <w:noWrap/>
            <w:vAlign w:val="center"/>
          </w:tcPr>
          <w:p w14:paraId="633775B2"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Dados da Emissão</w:t>
            </w:r>
          </w:p>
        </w:tc>
        <w:tc>
          <w:tcPr>
            <w:tcW w:w="391" w:type="pct"/>
            <w:vMerge w:val="restart"/>
            <w:tcBorders>
              <w:top w:val="single" w:sz="8" w:space="0" w:color="auto"/>
              <w:left w:val="single" w:sz="8" w:space="0" w:color="auto"/>
              <w:bottom w:val="single" w:sz="8" w:space="0" w:color="auto"/>
              <w:right w:val="single" w:sz="8" w:space="0" w:color="auto"/>
            </w:tcBorders>
            <w:shd w:val="clear" w:color="auto" w:fill="auto"/>
            <w:noWrap/>
            <w:vAlign w:val="center"/>
          </w:tcPr>
          <w:p w14:paraId="61AB0840"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Série</w:t>
            </w:r>
          </w:p>
        </w:tc>
        <w:tc>
          <w:tcPr>
            <w:tcW w:w="625" w:type="pct"/>
            <w:gridSpan w:val="2"/>
            <w:vMerge w:val="restart"/>
            <w:tcBorders>
              <w:top w:val="single" w:sz="8" w:space="0" w:color="auto"/>
              <w:left w:val="single" w:sz="8" w:space="0" w:color="auto"/>
              <w:bottom w:val="single" w:sz="8" w:space="0" w:color="auto"/>
              <w:right w:val="single" w:sz="8" w:space="0" w:color="auto"/>
            </w:tcBorders>
            <w:shd w:val="clear" w:color="auto" w:fill="auto"/>
            <w:noWrap/>
            <w:vAlign w:val="center"/>
          </w:tcPr>
          <w:p w14:paraId="7968703D" w14:textId="77777777" w:rsidR="00F308BA" w:rsidRPr="00D52799" w:rsidRDefault="00F308BA" w:rsidP="00374B19">
            <w:pPr>
              <w:spacing w:line="320" w:lineRule="exact"/>
              <w:jc w:val="center"/>
              <w:rPr>
                <w:rFonts w:asciiTheme="minorHAnsi" w:hAnsiTheme="minorHAnsi" w:cstheme="minorHAnsi"/>
                <w:sz w:val="24"/>
                <w:szCs w:val="24"/>
              </w:rPr>
            </w:pPr>
            <w:proofErr w:type="spellStart"/>
            <w:r w:rsidRPr="00D52799">
              <w:rPr>
                <w:rFonts w:asciiTheme="minorHAnsi" w:hAnsiTheme="minorHAnsi" w:cstheme="minorHAnsi"/>
                <w:sz w:val="24"/>
                <w:szCs w:val="24"/>
              </w:rPr>
              <w:t>Qtd</w:t>
            </w:r>
            <w:proofErr w:type="spellEnd"/>
            <w:r w:rsidRPr="00D52799">
              <w:rPr>
                <w:rFonts w:asciiTheme="minorHAnsi" w:hAnsiTheme="minorHAnsi" w:cstheme="minorHAnsi"/>
                <w:sz w:val="24"/>
                <w:szCs w:val="24"/>
              </w:rPr>
              <w:t>.</w:t>
            </w:r>
          </w:p>
        </w:tc>
        <w:tc>
          <w:tcPr>
            <w:tcW w:w="939" w:type="pct"/>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36A6D111"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Valor Nominal Unitário</w:t>
            </w:r>
          </w:p>
        </w:tc>
        <w:tc>
          <w:tcPr>
            <w:tcW w:w="109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38AF4B39"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Valor Total da Série</w:t>
            </w:r>
          </w:p>
        </w:tc>
      </w:tr>
      <w:tr w:rsidR="00904CB0" w:rsidRPr="006E2331" w14:paraId="5A59087D" w14:textId="77777777" w:rsidTr="002706D8">
        <w:trPr>
          <w:trHeight w:val="240"/>
          <w:jc w:val="center"/>
        </w:trPr>
        <w:tc>
          <w:tcPr>
            <w:tcW w:w="578" w:type="pct"/>
            <w:tcBorders>
              <w:top w:val="nil"/>
              <w:left w:val="single" w:sz="8" w:space="0" w:color="auto"/>
              <w:bottom w:val="single" w:sz="8" w:space="0" w:color="auto"/>
              <w:right w:val="single" w:sz="8" w:space="0" w:color="auto"/>
            </w:tcBorders>
            <w:shd w:val="clear" w:color="auto" w:fill="auto"/>
            <w:noWrap/>
            <w:vAlign w:val="center"/>
          </w:tcPr>
          <w:p w14:paraId="7F27AA62"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Local</w:t>
            </w:r>
          </w:p>
        </w:tc>
        <w:tc>
          <w:tcPr>
            <w:tcW w:w="825" w:type="pct"/>
            <w:gridSpan w:val="2"/>
            <w:tcBorders>
              <w:top w:val="nil"/>
              <w:left w:val="single" w:sz="8" w:space="0" w:color="auto"/>
              <w:bottom w:val="single" w:sz="8" w:space="0" w:color="auto"/>
              <w:right w:val="single" w:sz="8" w:space="0" w:color="auto"/>
            </w:tcBorders>
            <w:shd w:val="clear" w:color="auto" w:fill="auto"/>
            <w:noWrap/>
            <w:vAlign w:val="center"/>
          </w:tcPr>
          <w:p w14:paraId="2FC06598"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Data:</w:t>
            </w:r>
          </w:p>
        </w:tc>
        <w:tc>
          <w:tcPr>
            <w:tcW w:w="547" w:type="pct"/>
            <w:gridSpan w:val="2"/>
            <w:tcBorders>
              <w:top w:val="nil"/>
              <w:left w:val="single" w:sz="8" w:space="0" w:color="auto"/>
              <w:bottom w:val="single" w:sz="8" w:space="0" w:color="auto"/>
              <w:right w:val="single" w:sz="8" w:space="0" w:color="auto"/>
            </w:tcBorders>
            <w:shd w:val="clear" w:color="auto" w:fill="auto"/>
            <w:noWrap/>
            <w:vAlign w:val="center"/>
          </w:tcPr>
          <w:p w14:paraId="03063298"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Emissão</w:t>
            </w:r>
          </w:p>
        </w:tc>
        <w:tc>
          <w:tcPr>
            <w:tcW w:w="391" w:type="pct"/>
            <w:vMerge/>
            <w:tcBorders>
              <w:top w:val="single" w:sz="8" w:space="0" w:color="auto"/>
              <w:left w:val="single" w:sz="8" w:space="0" w:color="auto"/>
              <w:bottom w:val="single" w:sz="8" w:space="0" w:color="auto"/>
              <w:right w:val="single" w:sz="8" w:space="0" w:color="auto"/>
            </w:tcBorders>
            <w:vAlign w:val="center"/>
          </w:tcPr>
          <w:p w14:paraId="1FCF9171" w14:textId="77777777" w:rsidR="00F308BA" w:rsidRPr="00D52799" w:rsidRDefault="00F308BA" w:rsidP="00374B19">
            <w:pPr>
              <w:spacing w:line="320" w:lineRule="exact"/>
              <w:rPr>
                <w:rFonts w:asciiTheme="minorHAnsi" w:hAnsiTheme="minorHAnsi" w:cstheme="minorHAnsi"/>
                <w:sz w:val="24"/>
                <w:szCs w:val="24"/>
              </w:rPr>
            </w:pPr>
          </w:p>
        </w:tc>
        <w:tc>
          <w:tcPr>
            <w:tcW w:w="625" w:type="pct"/>
            <w:gridSpan w:val="2"/>
            <w:vMerge/>
            <w:tcBorders>
              <w:top w:val="single" w:sz="8" w:space="0" w:color="auto"/>
              <w:left w:val="single" w:sz="8" w:space="0" w:color="auto"/>
              <w:bottom w:val="single" w:sz="8" w:space="0" w:color="auto"/>
              <w:right w:val="single" w:sz="8" w:space="0" w:color="auto"/>
            </w:tcBorders>
            <w:vAlign w:val="center"/>
          </w:tcPr>
          <w:p w14:paraId="790B5392" w14:textId="77777777" w:rsidR="00F308BA" w:rsidRPr="00D52799" w:rsidRDefault="00F308BA" w:rsidP="00374B19">
            <w:pPr>
              <w:spacing w:line="320" w:lineRule="exact"/>
              <w:rPr>
                <w:rFonts w:asciiTheme="minorHAnsi" w:hAnsiTheme="minorHAnsi" w:cstheme="minorHAnsi"/>
                <w:sz w:val="24"/>
                <w:szCs w:val="24"/>
              </w:rPr>
            </w:pPr>
          </w:p>
        </w:tc>
        <w:tc>
          <w:tcPr>
            <w:tcW w:w="939" w:type="pct"/>
            <w:gridSpan w:val="2"/>
            <w:tcBorders>
              <w:top w:val="nil"/>
              <w:left w:val="single" w:sz="8" w:space="0" w:color="auto"/>
              <w:bottom w:val="single" w:sz="8" w:space="0" w:color="auto"/>
              <w:right w:val="single" w:sz="8" w:space="0" w:color="auto"/>
            </w:tcBorders>
            <w:shd w:val="clear" w:color="auto" w:fill="auto"/>
            <w:noWrap/>
            <w:vAlign w:val="center"/>
          </w:tcPr>
          <w:p w14:paraId="42920FBC"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R$</w:t>
            </w:r>
          </w:p>
        </w:tc>
        <w:tc>
          <w:tcPr>
            <w:tcW w:w="1095" w:type="pct"/>
            <w:tcBorders>
              <w:top w:val="nil"/>
              <w:left w:val="single" w:sz="8" w:space="0" w:color="auto"/>
              <w:bottom w:val="single" w:sz="8" w:space="0" w:color="auto"/>
              <w:right w:val="single" w:sz="8" w:space="0" w:color="auto"/>
            </w:tcBorders>
            <w:shd w:val="clear" w:color="auto" w:fill="auto"/>
            <w:noWrap/>
            <w:vAlign w:val="center"/>
          </w:tcPr>
          <w:p w14:paraId="78727756"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R$</w:t>
            </w:r>
          </w:p>
        </w:tc>
      </w:tr>
      <w:tr w:rsidR="00904CB0" w:rsidRPr="006E2331" w14:paraId="7EB9B7BE" w14:textId="77777777" w:rsidTr="002706D8">
        <w:trPr>
          <w:trHeight w:val="240"/>
          <w:jc w:val="center"/>
        </w:trPr>
        <w:tc>
          <w:tcPr>
            <w:tcW w:w="578" w:type="pct"/>
            <w:tcBorders>
              <w:top w:val="single" w:sz="8" w:space="0" w:color="auto"/>
              <w:left w:val="single" w:sz="8" w:space="0" w:color="auto"/>
              <w:bottom w:val="single" w:sz="8" w:space="0" w:color="auto"/>
              <w:right w:val="single" w:sz="8" w:space="0" w:color="auto"/>
            </w:tcBorders>
            <w:shd w:val="clear" w:color="auto" w:fill="auto"/>
            <w:noWrap/>
            <w:vAlign w:val="center"/>
          </w:tcPr>
          <w:p w14:paraId="24A79321" w14:textId="104610CE" w:rsidR="00F308BA" w:rsidRPr="00D52799" w:rsidRDefault="00531984" w:rsidP="00374B19">
            <w:pPr>
              <w:spacing w:line="320" w:lineRule="exact"/>
              <w:jc w:val="center"/>
              <w:rPr>
                <w:rFonts w:asciiTheme="minorHAnsi" w:hAnsiTheme="minorHAnsi" w:cstheme="minorHAnsi"/>
                <w:sz w:val="24"/>
                <w:szCs w:val="24"/>
              </w:rPr>
            </w:pPr>
            <w:bookmarkStart w:id="62" w:name="_Hlk261300250"/>
            <w:r w:rsidRPr="00D52799">
              <w:rPr>
                <w:rFonts w:asciiTheme="minorHAnsi" w:hAnsiTheme="minorHAnsi" w:cstheme="minorHAnsi"/>
                <w:sz w:val="24"/>
                <w:szCs w:val="24"/>
              </w:rPr>
              <w:t>São Paulo</w:t>
            </w:r>
            <w:r w:rsidR="003F1A22" w:rsidRPr="00D52799">
              <w:rPr>
                <w:rFonts w:asciiTheme="minorHAnsi" w:hAnsiTheme="minorHAnsi" w:cstheme="minorHAnsi"/>
                <w:sz w:val="24"/>
                <w:szCs w:val="24"/>
              </w:rPr>
              <w:t xml:space="preserve"> - </w:t>
            </w:r>
            <w:r w:rsidRPr="00D52799">
              <w:rPr>
                <w:rFonts w:asciiTheme="minorHAnsi" w:hAnsiTheme="minorHAnsi" w:cstheme="minorHAnsi"/>
                <w:sz w:val="24"/>
                <w:szCs w:val="24"/>
              </w:rPr>
              <w:t>SP</w:t>
            </w:r>
          </w:p>
        </w:tc>
        <w:tc>
          <w:tcPr>
            <w:tcW w:w="825" w:type="pct"/>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4BC42C29" w14:textId="7D78AB89" w:rsidR="00F308BA" w:rsidRPr="004F29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 xml:space="preserve">Emissão: </w:t>
            </w:r>
            <w:r w:rsidR="009D0658" w:rsidRPr="004A02E1">
              <w:rPr>
                <w:rFonts w:asciiTheme="minorHAnsi" w:hAnsiTheme="minorHAnsi" w:cstheme="minorHAnsi"/>
                <w:sz w:val="24"/>
                <w:szCs w:val="24"/>
              </w:rPr>
              <w:t>10/09</w:t>
            </w:r>
            <w:r w:rsidR="00392654" w:rsidRPr="004A02E1">
              <w:rPr>
                <w:rFonts w:asciiTheme="minorHAnsi" w:hAnsiTheme="minorHAnsi" w:cstheme="minorHAnsi"/>
                <w:sz w:val="24"/>
                <w:szCs w:val="24"/>
              </w:rPr>
              <w:t>/</w:t>
            </w:r>
            <w:r w:rsidR="00501743" w:rsidRPr="004F2999">
              <w:rPr>
                <w:rFonts w:asciiTheme="minorHAnsi" w:hAnsiTheme="minorHAnsi" w:cstheme="minorHAnsi"/>
                <w:sz w:val="24"/>
                <w:szCs w:val="24"/>
              </w:rPr>
              <w:t>2021</w:t>
            </w:r>
          </w:p>
          <w:p w14:paraId="3FDEEC33" w14:textId="23EF5813" w:rsidR="00F308BA" w:rsidRPr="004A02E1" w:rsidRDefault="00F308BA" w:rsidP="00374B19">
            <w:pPr>
              <w:spacing w:line="320" w:lineRule="exact"/>
              <w:jc w:val="center"/>
              <w:rPr>
                <w:rFonts w:asciiTheme="minorHAnsi" w:hAnsiTheme="minorHAnsi" w:cstheme="minorHAnsi"/>
                <w:sz w:val="24"/>
                <w:szCs w:val="24"/>
              </w:rPr>
            </w:pPr>
            <w:r w:rsidRPr="004A02E1">
              <w:rPr>
                <w:rFonts w:asciiTheme="minorHAnsi" w:hAnsiTheme="minorHAnsi" w:cstheme="minorHAnsi"/>
                <w:sz w:val="24"/>
                <w:szCs w:val="24"/>
              </w:rPr>
              <w:t>Venciment</w:t>
            </w:r>
            <w:r w:rsidR="002706D8" w:rsidRPr="004A02E1">
              <w:rPr>
                <w:rFonts w:asciiTheme="minorHAnsi" w:hAnsiTheme="minorHAnsi" w:cstheme="minorHAnsi"/>
                <w:sz w:val="24"/>
                <w:szCs w:val="24"/>
              </w:rPr>
              <w:t>o</w:t>
            </w:r>
            <w:r w:rsidRPr="004A02E1">
              <w:rPr>
                <w:rFonts w:asciiTheme="minorHAnsi" w:hAnsiTheme="minorHAnsi" w:cstheme="minorHAnsi"/>
                <w:sz w:val="24"/>
                <w:szCs w:val="24"/>
              </w:rPr>
              <w:t>:</w:t>
            </w:r>
          </w:p>
          <w:p w14:paraId="6618290E" w14:textId="62A2BD17" w:rsidR="00F308BA" w:rsidRPr="00D52799" w:rsidRDefault="006E2331" w:rsidP="00374B19">
            <w:pPr>
              <w:spacing w:line="320" w:lineRule="exact"/>
              <w:jc w:val="center"/>
              <w:rPr>
                <w:rFonts w:asciiTheme="minorHAnsi" w:hAnsiTheme="minorHAnsi" w:cstheme="minorHAnsi"/>
                <w:sz w:val="24"/>
                <w:szCs w:val="24"/>
              </w:rPr>
            </w:pPr>
            <w:r w:rsidRPr="004A02E1">
              <w:rPr>
                <w:rFonts w:asciiTheme="minorHAnsi" w:hAnsiTheme="minorHAnsi" w:cstheme="minorHAnsi"/>
                <w:sz w:val="24"/>
                <w:szCs w:val="24"/>
              </w:rPr>
              <w:t>2</w:t>
            </w:r>
            <w:r w:rsidR="002B4CCF" w:rsidRPr="004A02E1">
              <w:rPr>
                <w:rFonts w:asciiTheme="minorHAnsi" w:hAnsiTheme="minorHAnsi" w:cstheme="minorHAnsi"/>
                <w:sz w:val="24"/>
                <w:szCs w:val="24"/>
              </w:rPr>
              <w:t>0</w:t>
            </w:r>
            <w:r w:rsidR="00392654" w:rsidRPr="004A02E1">
              <w:rPr>
                <w:rFonts w:asciiTheme="minorHAnsi" w:hAnsiTheme="minorHAnsi" w:cstheme="minorHAnsi"/>
                <w:sz w:val="24"/>
                <w:szCs w:val="24"/>
              </w:rPr>
              <w:t>/08/</w:t>
            </w:r>
            <w:r w:rsidR="00501743" w:rsidRPr="004A02E1">
              <w:rPr>
                <w:rFonts w:asciiTheme="minorHAnsi" w:hAnsiTheme="minorHAnsi" w:cstheme="minorHAnsi"/>
                <w:sz w:val="24"/>
                <w:szCs w:val="24"/>
              </w:rPr>
              <w:t>202</w:t>
            </w:r>
            <w:r w:rsidR="004A0793" w:rsidRPr="004A02E1">
              <w:rPr>
                <w:rFonts w:asciiTheme="minorHAnsi" w:hAnsiTheme="minorHAnsi" w:cstheme="minorHAnsi"/>
                <w:sz w:val="24"/>
                <w:szCs w:val="24"/>
              </w:rPr>
              <w:t>7</w:t>
            </w:r>
          </w:p>
        </w:tc>
        <w:tc>
          <w:tcPr>
            <w:tcW w:w="547" w:type="pct"/>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47EBF7B2" w14:textId="0B2BF058" w:rsidR="00F308BA" w:rsidRPr="00D52799" w:rsidRDefault="007B4D29"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1ª</w:t>
            </w:r>
          </w:p>
        </w:tc>
        <w:tc>
          <w:tcPr>
            <w:tcW w:w="391" w:type="pct"/>
            <w:tcBorders>
              <w:top w:val="single" w:sz="8" w:space="0" w:color="auto"/>
              <w:left w:val="single" w:sz="8" w:space="0" w:color="auto"/>
              <w:bottom w:val="single" w:sz="8" w:space="0" w:color="auto"/>
              <w:right w:val="single" w:sz="8" w:space="0" w:color="auto"/>
            </w:tcBorders>
            <w:shd w:val="clear" w:color="auto" w:fill="auto"/>
            <w:noWrap/>
            <w:vAlign w:val="center"/>
          </w:tcPr>
          <w:p w14:paraId="428A39EF" w14:textId="6C5BE662" w:rsidR="00F308BA" w:rsidRPr="00D52799" w:rsidRDefault="00501743"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Série Única</w:t>
            </w:r>
          </w:p>
        </w:tc>
        <w:tc>
          <w:tcPr>
            <w:tcW w:w="625" w:type="pct"/>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4BDD7099" w14:textId="5A7A413F" w:rsidR="00F308BA" w:rsidRPr="00D52799" w:rsidRDefault="007B4D29"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14.500</w:t>
            </w:r>
          </w:p>
        </w:tc>
        <w:tc>
          <w:tcPr>
            <w:tcW w:w="939" w:type="pct"/>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09357135" w14:textId="2DD56F7D"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R</w:t>
            </w:r>
            <w:r w:rsidR="007B4D29" w:rsidRPr="00D52799">
              <w:rPr>
                <w:rFonts w:asciiTheme="minorHAnsi" w:hAnsiTheme="minorHAnsi" w:cstheme="minorHAnsi"/>
                <w:sz w:val="24"/>
                <w:szCs w:val="24"/>
              </w:rPr>
              <w:t>$ 1.000,00</w:t>
            </w:r>
          </w:p>
        </w:tc>
        <w:tc>
          <w:tcPr>
            <w:tcW w:w="1095" w:type="pct"/>
            <w:tcBorders>
              <w:top w:val="single" w:sz="8" w:space="0" w:color="auto"/>
              <w:left w:val="single" w:sz="8" w:space="0" w:color="auto"/>
              <w:bottom w:val="single" w:sz="8" w:space="0" w:color="auto"/>
              <w:right w:val="single" w:sz="8" w:space="0" w:color="auto"/>
            </w:tcBorders>
            <w:shd w:val="clear" w:color="auto" w:fill="auto"/>
            <w:noWrap/>
            <w:vAlign w:val="center"/>
          </w:tcPr>
          <w:p w14:paraId="6244A6A3" w14:textId="7B2F4191"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R</w:t>
            </w:r>
            <w:r w:rsidR="007B4D29" w:rsidRPr="00D52799">
              <w:rPr>
                <w:rFonts w:asciiTheme="minorHAnsi" w:hAnsiTheme="minorHAnsi" w:cstheme="minorHAnsi"/>
                <w:sz w:val="24"/>
                <w:szCs w:val="24"/>
              </w:rPr>
              <w:t>$14.500.000,00</w:t>
            </w:r>
          </w:p>
        </w:tc>
      </w:tr>
      <w:bookmarkEnd w:id="62"/>
      <w:tr w:rsidR="00F308BA" w:rsidRPr="00D52799" w14:paraId="45616E51" w14:textId="77777777" w:rsidTr="00F41BD1">
        <w:trPr>
          <w:trHeight w:val="6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35CAEFE1"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  </w:t>
            </w:r>
          </w:p>
        </w:tc>
      </w:tr>
      <w:tr w:rsidR="00F308BA" w:rsidRPr="006E2331" w14:paraId="24BB8EDD" w14:textId="77777777" w:rsidTr="00F41BD1">
        <w:trPr>
          <w:trHeight w:val="24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C0C0C0"/>
            <w:noWrap/>
            <w:vAlign w:val="center"/>
          </w:tcPr>
          <w:p w14:paraId="45D202A0" w14:textId="77777777" w:rsidR="00F308BA" w:rsidRPr="00D52799" w:rsidRDefault="00F308BA"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bCs/>
                <w:sz w:val="24"/>
                <w:szCs w:val="24"/>
              </w:rPr>
              <w:t>FORMA DE PAGAMENTO DAS DEBÊNTURES</w:t>
            </w:r>
            <w:r w:rsidRPr="00D52799">
              <w:rPr>
                <w:rFonts w:asciiTheme="minorHAnsi" w:hAnsiTheme="minorHAnsi" w:cstheme="minorHAnsi"/>
                <w:sz w:val="24"/>
                <w:szCs w:val="24"/>
              </w:rPr>
              <w:t xml:space="preserve"> </w:t>
            </w:r>
          </w:p>
        </w:tc>
      </w:tr>
      <w:tr w:rsidR="00F308BA" w:rsidRPr="006E2331" w14:paraId="0E7C5580" w14:textId="77777777" w:rsidTr="00F41BD1">
        <w:trPr>
          <w:trHeight w:val="6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4A648CDA"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 </w:t>
            </w:r>
          </w:p>
        </w:tc>
      </w:tr>
      <w:tr w:rsidR="00F308BA" w:rsidRPr="006E2331" w14:paraId="34ECE98D" w14:textId="77777777" w:rsidTr="002706D8">
        <w:trPr>
          <w:trHeight w:val="240"/>
          <w:jc w:val="center"/>
        </w:trPr>
        <w:tc>
          <w:tcPr>
            <w:tcW w:w="2586" w:type="pct"/>
            <w:gridSpan w:val="7"/>
            <w:tcBorders>
              <w:top w:val="single" w:sz="8" w:space="0" w:color="auto"/>
              <w:left w:val="single" w:sz="8" w:space="0" w:color="auto"/>
              <w:bottom w:val="nil"/>
              <w:right w:val="single" w:sz="8" w:space="0" w:color="auto"/>
            </w:tcBorders>
            <w:shd w:val="clear" w:color="auto" w:fill="auto"/>
            <w:noWrap/>
            <w:vAlign w:val="center"/>
          </w:tcPr>
          <w:p w14:paraId="52E8BBDB"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AMORTIZAÇÃO</w:t>
            </w:r>
          </w:p>
        </w:tc>
        <w:tc>
          <w:tcPr>
            <w:tcW w:w="2414" w:type="pct"/>
            <w:gridSpan w:val="4"/>
            <w:tcBorders>
              <w:top w:val="single" w:sz="8" w:space="0" w:color="auto"/>
              <w:left w:val="single" w:sz="8" w:space="0" w:color="auto"/>
              <w:bottom w:val="nil"/>
              <w:right w:val="single" w:sz="8" w:space="0" w:color="auto"/>
            </w:tcBorders>
            <w:shd w:val="clear" w:color="auto" w:fill="auto"/>
            <w:vAlign w:val="center"/>
          </w:tcPr>
          <w:p w14:paraId="457BAEC7"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REMUNERAÇÃO</w:t>
            </w:r>
          </w:p>
        </w:tc>
      </w:tr>
      <w:tr w:rsidR="002F090C" w:rsidRPr="006E2331" w14:paraId="27622638" w14:textId="77777777" w:rsidTr="00F41BD1">
        <w:trPr>
          <w:trHeight w:val="240"/>
          <w:jc w:val="center"/>
        </w:trPr>
        <w:tc>
          <w:tcPr>
            <w:tcW w:w="1411" w:type="pct"/>
            <w:gridSpan w:val="4"/>
            <w:tcBorders>
              <w:top w:val="single" w:sz="8" w:space="0" w:color="auto"/>
              <w:left w:val="single" w:sz="8" w:space="0" w:color="auto"/>
              <w:bottom w:val="nil"/>
              <w:right w:val="single" w:sz="8" w:space="0" w:color="auto"/>
            </w:tcBorders>
            <w:shd w:val="clear" w:color="auto" w:fill="auto"/>
            <w:noWrap/>
            <w:vAlign w:val="center"/>
          </w:tcPr>
          <w:p w14:paraId="7FC89737"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Atualização Monetária</w:t>
            </w:r>
          </w:p>
        </w:tc>
        <w:tc>
          <w:tcPr>
            <w:tcW w:w="1175" w:type="pct"/>
            <w:gridSpan w:val="3"/>
            <w:tcBorders>
              <w:top w:val="single" w:sz="8" w:space="0" w:color="auto"/>
              <w:left w:val="single" w:sz="8" w:space="0" w:color="auto"/>
              <w:bottom w:val="nil"/>
              <w:right w:val="single" w:sz="8" w:space="0" w:color="auto"/>
            </w:tcBorders>
            <w:shd w:val="clear" w:color="auto" w:fill="auto"/>
            <w:vAlign w:val="center"/>
          </w:tcPr>
          <w:p w14:paraId="4D5E26BF"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Forma de Pagamento</w:t>
            </w:r>
          </w:p>
        </w:tc>
        <w:tc>
          <w:tcPr>
            <w:tcW w:w="965" w:type="pct"/>
            <w:gridSpan w:val="2"/>
            <w:tcBorders>
              <w:top w:val="single" w:sz="8" w:space="0" w:color="auto"/>
              <w:left w:val="single" w:sz="8" w:space="0" w:color="auto"/>
              <w:bottom w:val="nil"/>
              <w:right w:val="single" w:sz="8" w:space="0" w:color="auto"/>
            </w:tcBorders>
            <w:shd w:val="clear" w:color="auto" w:fill="auto"/>
            <w:vAlign w:val="center"/>
          </w:tcPr>
          <w:p w14:paraId="30013A57"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Taxa</w:t>
            </w:r>
          </w:p>
        </w:tc>
        <w:tc>
          <w:tcPr>
            <w:tcW w:w="1449" w:type="pct"/>
            <w:gridSpan w:val="2"/>
            <w:tcBorders>
              <w:top w:val="single" w:sz="8" w:space="0" w:color="auto"/>
              <w:left w:val="single" w:sz="8" w:space="0" w:color="auto"/>
              <w:bottom w:val="nil"/>
              <w:right w:val="single" w:sz="8" w:space="0" w:color="auto"/>
            </w:tcBorders>
            <w:shd w:val="clear" w:color="auto" w:fill="auto"/>
            <w:noWrap/>
            <w:vAlign w:val="center"/>
          </w:tcPr>
          <w:p w14:paraId="3A27E3FD" w14:textId="77777777" w:rsidR="00F308BA" w:rsidRPr="00D52799" w:rsidRDefault="00F308BA"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Forma de Pagamento</w:t>
            </w:r>
          </w:p>
        </w:tc>
      </w:tr>
      <w:tr w:rsidR="002F090C" w:rsidRPr="006E2331" w14:paraId="15C42649" w14:textId="77777777" w:rsidTr="00F41BD1">
        <w:trPr>
          <w:trHeight w:val="465"/>
          <w:jc w:val="center"/>
        </w:trPr>
        <w:tc>
          <w:tcPr>
            <w:tcW w:w="1411" w:type="pct"/>
            <w:gridSpan w:val="4"/>
            <w:tcBorders>
              <w:top w:val="single" w:sz="8" w:space="0" w:color="auto"/>
              <w:left w:val="single" w:sz="8" w:space="0" w:color="auto"/>
              <w:bottom w:val="single" w:sz="8" w:space="0" w:color="auto"/>
              <w:right w:val="single" w:sz="8" w:space="0" w:color="auto"/>
            </w:tcBorders>
            <w:shd w:val="clear" w:color="auto" w:fill="auto"/>
            <w:noWrap/>
            <w:vAlign w:val="center"/>
          </w:tcPr>
          <w:p w14:paraId="7B610CDB" w14:textId="77777777" w:rsidR="00F308BA" w:rsidRPr="00D52799" w:rsidRDefault="00B63918"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Não aplicável.</w:t>
            </w:r>
          </w:p>
        </w:tc>
        <w:tc>
          <w:tcPr>
            <w:tcW w:w="1175" w:type="pct"/>
            <w:gridSpan w:val="3"/>
            <w:tcBorders>
              <w:top w:val="single" w:sz="8" w:space="0" w:color="auto"/>
              <w:left w:val="single" w:sz="8" w:space="0" w:color="auto"/>
              <w:bottom w:val="single" w:sz="8" w:space="0" w:color="auto"/>
              <w:right w:val="single" w:sz="8" w:space="0" w:color="auto"/>
            </w:tcBorders>
            <w:shd w:val="clear" w:color="auto" w:fill="auto"/>
            <w:vAlign w:val="center"/>
          </w:tcPr>
          <w:p w14:paraId="55371795" w14:textId="6CD4EF99" w:rsidR="00F308BA" w:rsidRPr="00D52799" w:rsidRDefault="001B4E1D"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 xml:space="preserve">Parcelas mensais e consecutivas a </w:t>
            </w:r>
            <w:r w:rsidRPr="00D52799">
              <w:rPr>
                <w:rFonts w:asciiTheme="minorHAnsi" w:hAnsiTheme="minorHAnsi" w:cstheme="minorHAnsi"/>
                <w:sz w:val="24"/>
                <w:szCs w:val="24"/>
              </w:rPr>
              <w:lastRenderedPageBreak/>
              <w:t xml:space="preserve">partir de </w:t>
            </w:r>
            <w:r w:rsidR="009E3F6D" w:rsidRPr="004A02E1">
              <w:rPr>
                <w:rFonts w:asciiTheme="minorHAnsi" w:hAnsiTheme="minorHAnsi" w:cstheme="minorHAnsi"/>
                <w:sz w:val="24"/>
                <w:szCs w:val="24"/>
              </w:rPr>
              <w:t>20</w:t>
            </w:r>
            <w:r w:rsidR="00392654" w:rsidRPr="004A02E1">
              <w:rPr>
                <w:rFonts w:asciiTheme="minorHAnsi" w:hAnsiTheme="minorHAnsi" w:cstheme="minorHAnsi"/>
                <w:sz w:val="24"/>
                <w:szCs w:val="24"/>
              </w:rPr>
              <w:t>/0</w:t>
            </w:r>
            <w:r w:rsidR="009E3F6D" w:rsidRPr="004A02E1">
              <w:rPr>
                <w:rFonts w:asciiTheme="minorHAnsi" w:hAnsiTheme="minorHAnsi" w:cstheme="minorHAnsi"/>
                <w:sz w:val="24"/>
                <w:szCs w:val="24"/>
              </w:rPr>
              <w:t>3</w:t>
            </w:r>
            <w:r w:rsidR="00392654" w:rsidRPr="004A02E1">
              <w:rPr>
                <w:rFonts w:asciiTheme="minorHAnsi" w:hAnsiTheme="minorHAnsi" w:cstheme="minorHAnsi"/>
                <w:sz w:val="24"/>
                <w:szCs w:val="24"/>
              </w:rPr>
              <w:t>/</w:t>
            </w:r>
            <w:r w:rsidRPr="004A02E1">
              <w:rPr>
                <w:rFonts w:asciiTheme="minorHAnsi" w:hAnsiTheme="minorHAnsi" w:cstheme="minorHAnsi"/>
                <w:sz w:val="24"/>
                <w:szCs w:val="24"/>
              </w:rPr>
              <w:t>202</w:t>
            </w:r>
            <w:r w:rsidR="004A0793" w:rsidRPr="004A02E1">
              <w:rPr>
                <w:rFonts w:asciiTheme="minorHAnsi" w:hAnsiTheme="minorHAnsi" w:cstheme="minorHAnsi"/>
                <w:sz w:val="24"/>
                <w:szCs w:val="24"/>
              </w:rPr>
              <w:t>3</w:t>
            </w:r>
            <w:r w:rsidR="00392654" w:rsidRPr="00D52799">
              <w:rPr>
                <w:rFonts w:asciiTheme="minorHAnsi" w:hAnsiTheme="minorHAnsi" w:cstheme="minorHAnsi"/>
                <w:sz w:val="24"/>
                <w:szCs w:val="24"/>
              </w:rPr>
              <w:t>.</w:t>
            </w:r>
          </w:p>
        </w:tc>
        <w:tc>
          <w:tcPr>
            <w:tcW w:w="965" w:type="pct"/>
            <w:gridSpan w:val="2"/>
            <w:tcBorders>
              <w:top w:val="single" w:sz="8" w:space="0" w:color="auto"/>
              <w:left w:val="single" w:sz="8" w:space="0" w:color="auto"/>
              <w:bottom w:val="single" w:sz="8" w:space="0" w:color="auto"/>
              <w:right w:val="single" w:sz="8" w:space="0" w:color="auto"/>
            </w:tcBorders>
            <w:shd w:val="clear" w:color="auto" w:fill="auto"/>
            <w:vAlign w:val="center"/>
          </w:tcPr>
          <w:p w14:paraId="3D9089DE" w14:textId="301B5570" w:rsidR="00F308BA" w:rsidRPr="00D52799" w:rsidRDefault="000146ED"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lastRenderedPageBreak/>
              <w:t xml:space="preserve">100% da variação acumulada da </w:t>
            </w:r>
            <w:r w:rsidRPr="00D52799">
              <w:rPr>
                <w:rFonts w:asciiTheme="minorHAnsi" w:hAnsiTheme="minorHAnsi" w:cstheme="minorHAnsi"/>
                <w:sz w:val="24"/>
                <w:szCs w:val="24"/>
              </w:rPr>
              <w:lastRenderedPageBreak/>
              <w:t xml:space="preserve">Taxa DI, acrescida de sobretaxa de </w:t>
            </w:r>
            <w:r w:rsidR="007873EC" w:rsidRPr="00D52799">
              <w:rPr>
                <w:rFonts w:asciiTheme="minorHAnsi" w:hAnsiTheme="minorHAnsi" w:cstheme="minorHAnsi"/>
                <w:sz w:val="24"/>
                <w:szCs w:val="24"/>
              </w:rPr>
              <w:t>8</w:t>
            </w:r>
            <w:r w:rsidR="00F308BA" w:rsidRPr="00D52799">
              <w:rPr>
                <w:rFonts w:asciiTheme="minorHAnsi" w:hAnsiTheme="minorHAnsi" w:cstheme="minorHAnsi"/>
                <w:sz w:val="24"/>
                <w:szCs w:val="24"/>
              </w:rPr>
              <w:t>,</w:t>
            </w:r>
            <w:r w:rsidR="00B95DD5" w:rsidRPr="00D52799">
              <w:rPr>
                <w:rFonts w:asciiTheme="minorHAnsi" w:hAnsiTheme="minorHAnsi" w:cstheme="minorHAnsi"/>
                <w:sz w:val="24"/>
                <w:szCs w:val="24"/>
              </w:rPr>
              <w:t>5</w:t>
            </w:r>
            <w:r w:rsidR="00F308BA" w:rsidRPr="00D52799">
              <w:rPr>
                <w:rFonts w:asciiTheme="minorHAnsi" w:hAnsiTheme="minorHAnsi" w:cstheme="minorHAnsi"/>
                <w:sz w:val="24"/>
                <w:szCs w:val="24"/>
              </w:rPr>
              <w:t>0% (</w:t>
            </w:r>
            <w:r w:rsidR="007873EC" w:rsidRPr="00D52799">
              <w:rPr>
                <w:rFonts w:asciiTheme="minorHAnsi" w:hAnsiTheme="minorHAnsi" w:cstheme="minorHAnsi"/>
                <w:sz w:val="24"/>
                <w:szCs w:val="24"/>
              </w:rPr>
              <w:t>oito</w:t>
            </w:r>
            <w:r w:rsidR="004E5442" w:rsidRPr="00D52799">
              <w:rPr>
                <w:rFonts w:asciiTheme="minorHAnsi" w:hAnsiTheme="minorHAnsi" w:cstheme="minorHAnsi"/>
                <w:sz w:val="24"/>
                <w:szCs w:val="24"/>
              </w:rPr>
              <w:t xml:space="preserve"> </w:t>
            </w:r>
            <w:r w:rsidR="00B95DD5" w:rsidRPr="00D52799">
              <w:rPr>
                <w:rFonts w:asciiTheme="minorHAnsi" w:hAnsiTheme="minorHAnsi" w:cstheme="minorHAnsi"/>
                <w:sz w:val="24"/>
                <w:szCs w:val="24"/>
              </w:rPr>
              <w:t xml:space="preserve">inteiros e cinco </w:t>
            </w:r>
            <w:r w:rsidR="001C252A">
              <w:rPr>
                <w:rFonts w:asciiTheme="minorHAnsi" w:hAnsiTheme="minorHAnsi" w:cstheme="minorHAnsi"/>
                <w:sz w:val="24"/>
                <w:szCs w:val="24"/>
              </w:rPr>
              <w:t>décimos</w:t>
            </w:r>
            <w:r w:rsidR="000A5682" w:rsidRPr="00D52799">
              <w:rPr>
                <w:rFonts w:asciiTheme="minorHAnsi" w:hAnsiTheme="minorHAnsi" w:cstheme="minorHAnsi"/>
                <w:sz w:val="24"/>
                <w:szCs w:val="24"/>
              </w:rPr>
              <w:t xml:space="preserve"> </w:t>
            </w:r>
            <w:r w:rsidR="00F308BA" w:rsidRPr="00D52799">
              <w:rPr>
                <w:rFonts w:asciiTheme="minorHAnsi" w:hAnsiTheme="minorHAnsi" w:cstheme="minorHAnsi"/>
                <w:sz w:val="24"/>
                <w:szCs w:val="24"/>
              </w:rPr>
              <w:t>por cento) ao ano.</w:t>
            </w:r>
          </w:p>
        </w:tc>
        <w:tc>
          <w:tcPr>
            <w:tcW w:w="1449" w:type="pct"/>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6D05E236" w14:textId="77777777" w:rsidR="00F308BA" w:rsidRPr="00D52799" w:rsidRDefault="000146ED"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lastRenderedPageBreak/>
              <w:t>Mensal</w:t>
            </w:r>
            <w:r w:rsidR="00F308BA" w:rsidRPr="00D52799">
              <w:rPr>
                <w:rFonts w:asciiTheme="minorHAnsi" w:hAnsiTheme="minorHAnsi" w:cstheme="minorHAnsi"/>
                <w:sz w:val="24"/>
                <w:szCs w:val="24"/>
              </w:rPr>
              <w:t>.</w:t>
            </w:r>
          </w:p>
        </w:tc>
      </w:tr>
      <w:tr w:rsidR="00F308BA" w:rsidRPr="006E2331" w14:paraId="34FCE177" w14:textId="77777777" w:rsidTr="00F41BD1">
        <w:trPr>
          <w:trHeight w:val="6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20FD6AF4"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  </w:t>
            </w:r>
          </w:p>
        </w:tc>
      </w:tr>
      <w:tr w:rsidR="00F308BA" w:rsidRPr="006E2331" w14:paraId="2F573A86" w14:textId="77777777" w:rsidTr="00F41BD1">
        <w:trPr>
          <w:trHeight w:val="24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C0C0C0"/>
            <w:noWrap/>
            <w:vAlign w:val="center"/>
          </w:tcPr>
          <w:p w14:paraId="64626F5D" w14:textId="77777777" w:rsidR="00F308BA" w:rsidRPr="00D52799" w:rsidRDefault="00F308BA"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bCs/>
                <w:sz w:val="24"/>
                <w:szCs w:val="24"/>
              </w:rPr>
              <w:t>OUTRAS CARACTERÍSTICAS DA EMISSÃO</w:t>
            </w:r>
          </w:p>
        </w:tc>
      </w:tr>
      <w:tr w:rsidR="00F308BA" w:rsidRPr="006E2331" w14:paraId="2C7B30E0" w14:textId="77777777" w:rsidTr="00AF3AF1">
        <w:trPr>
          <w:trHeight w:val="444"/>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406CE432"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  </w:t>
            </w:r>
          </w:p>
        </w:tc>
      </w:tr>
      <w:tr w:rsidR="002F090C" w:rsidRPr="006E2331" w14:paraId="16293CCD" w14:textId="77777777" w:rsidTr="002706D8">
        <w:trPr>
          <w:trHeight w:val="270"/>
          <w:jc w:val="center"/>
        </w:trPr>
        <w:tc>
          <w:tcPr>
            <w:tcW w:w="1950" w:type="pct"/>
            <w:gridSpan w:val="5"/>
            <w:tcBorders>
              <w:top w:val="single" w:sz="8" w:space="0" w:color="auto"/>
              <w:left w:val="single" w:sz="8" w:space="0" w:color="auto"/>
              <w:bottom w:val="single" w:sz="8" w:space="0" w:color="auto"/>
              <w:right w:val="single" w:sz="8" w:space="0" w:color="auto"/>
            </w:tcBorders>
            <w:shd w:val="clear" w:color="auto" w:fill="auto"/>
            <w:noWrap/>
            <w:vAlign w:val="center"/>
          </w:tcPr>
          <w:p w14:paraId="0D0ECBA2"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Forma:</w:t>
            </w:r>
          </w:p>
        </w:tc>
        <w:tc>
          <w:tcPr>
            <w:tcW w:w="3050" w:type="pct"/>
            <w:gridSpan w:val="6"/>
            <w:tcBorders>
              <w:top w:val="single" w:sz="8" w:space="0" w:color="auto"/>
              <w:left w:val="single" w:sz="8" w:space="0" w:color="auto"/>
              <w:bottom w:val="single" w:sz="8" w:space="0" w:color="auto"/>
              <w:right w:val="single" w:sz="8" w:space="0" w:color="auto"/>
            </w:tcBorders>
            <w:shd w:val="clear" w:color="auto" w:fill="auto"/>
            <w:noWrap/>
            <w:vAlign w:val="center"/>
          </w:tcPr>
          <w:p w14:paraId="0BA6B98E" w14:textId="77777777" w:rsidR="00F308BA" w:rsidRPr="00D52799" w:rsidRDefault="00F308BA"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Nominativa</w:t>
            </w:r>
            <w:r w:rsidR="00405C9E" w:rsidRPr="00D52799">
              <w:rPr>
                <w:rFonts w:asciiTheme="minorHAnsi" w:hAnsiTheme="minorHAnsi" w:cstheme="minorHAnsi"/>
                <w:sz w:val="24"/>
                <w:szCs w:val="24"/>
              </w:rPr>
              <w:t xml:space="preserve"> e</w:t>
            </w:r>
            <w:r w:rsidRPr="00D52799">
              <w:rPr>
                <w:rFonts w:asciiTheme="minorHAnsi" w:hAnsiTheme="minorHAnsi" w:cstheme="minorHAnsi"/>
                <w:sz w:val="24"/>
                <w:szCs w:val="24"/>
              </w:rPr>
              <w:t xml:space="preserve"> </w:t>
            </w:r>
            <w:r w:rsidR="000146ED" w:rsidRPr="00D52799">
              <w:rPr>
                <w:rFonts w:asciiTheme="minorHAnsi" w:hAnsiTheme="minorHAnsi" w:cstheme="minorHAnsi"/>
                <w:sz w:val="24"/>
                <w:szCs w:val="24"/>
              </w:rPr>
              <w:t>escritural</w:t>
            </w:r>
            <w:r w:rsidRPr="00D52799">
              <w:rPr>
                <w:rFonts w:asciiTheme="minorHAnsi" w:hAnsiTheme="minorHAnsi" w:cstheme="minorHAnsi"/>
                <w:sz w:val="24"/>
                <w:szCs w:val="24"/>
              </w:rPr>
              <w:t xml:space="preserve">, sem emissão de </w:t>
            </w:r>
            <w:r w:rsidR="00405C9E" w:rsidRPr="00D52799">
              <w:rPr>
                <w:rFonts w:asciiTheme="minorHAnsi" w:hAnsiTheme="minorHAnsi" w:cstheme="minorHAnsi"/>
                <w:sz w:val="24"/>
                <w:szCs w:val="24"/>
              </w:rPr>
              <w:t>cautelas</w:t>
            </w:r>
            <w:r w:rsidRPr="00D52799">
              <w:rPr>
                <w:rFonts w:asciiTheme="minorHAnsi" w:hAnsiTheme="minorHAnsi" w:cstheme="minorHAnsi"/>
                <w:sz w:val="24"/>
                <w:szCs w:val="24"/>
              </w:rPr>
              <w:t xml:space="preserve"> ou certificados</w:t>
            </w:r>
            <w:r w:rsidR="000146ED" w:rsidRPr="00D52799">
              <w:rPr>
                <w:rFonts w:asciiTheme="minorHAnsi" w:hAnsiTheme="minorHAnsi" w:cstheme="minorHAnsi"/>
                <w:sz w:val="24"/>
                <w:szCs w:val="24"/>
              </w:rPr>
              <w:t>.</w:t>
            </w:r>
          </w:p>
        </w:tc>
      </w:tr>
      <w:tr w:rsidR="002F090C" w:rsidRPr="006E2331" w14:paraId="0064EE63" w14:textId="77777777" w:rsidTr="002706D8">
        <w:trPr>
          <w:trHeight w:val="240"/>
          <w:jc w:val="center"/>
        </w:trPr>
        <w:tc>
          <w:tcPr>
            <w:tcW w:w="1950" w:type="pct"/>
            <w:gridSpan w:val="5"/>
            <w:tcBorders>
              <w:top w:val="single" w:sz="8" w:space="0" w:color="auto"/>
              <w:left w:val="single" w:sz="8" w:space="0" w:color="auto"/>
              <w:bottom w:val="single" w:sz="8" w:space="0" w:color="auto"/>
              <w:right w:val="single" w:sz="8" w:space="0" w:color="auto"/>
            </w:tcBorders>
            <w:noWrap/>
            <w:vAlign w:val="center"/>
          </w:tcPr>
          <w:p w14:paraId="470E5180"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Conversibilidade:</w:t>
            </w:r>
          </w:p>
        </w:tc>
        <w:tc>
          <w:tcPr>
            <w:tcW w:w="3050" w:type="pct"/>
            <w:gridSpan w:val="6"/>
            <w:tcBorders>
              <w:top w:val="single" w:sz="8" w:space="0" w:color="auto"/>
              <w:left w:val="single" w:sz="8" w:space="0" w:color="auto"/>
              <w:bottom w:val="single" w:sz="8" w:space="0" w:color="auto"/>
              <w:right w:val="single" w:sz="8" w:space="0" w:color="auto"/>
            </w:tcBorders>
            <w:noWrap/>
            <w:vAlign w:val="center"/>
          </w:tcPr>
          <w:p w14:paraId="0B596ADA" w14:textId="77777777" w:rsidR="00F308BA" w:rsidRPr="00D52799" w:rsidRDefault="00405C9E"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As Debêntures serão simples, não conversíveis em ações da Emissora.</w:t>
            </w:r>
          </w:p>
        </w:tc>
      </w:tr>
      <w:tr w:rsidR="002F090C" w:rsidRPr="006E2331" w14:paraId="40FD6274" w14:textId="77777777" w:rsidTr="002706D8">
        <w:trPr>
          <w:trHeight w:val="240"/>
          <w:jc w:val="center"/>
        </w:trPr>
        <w:tc>
          <w:tcPr>
            <w:tcW w:w="1950" w:type="pct"/>
            <w:gridSpan w:val="5"/>
            <w:tcBorders>
              <w:top w:val="single" w:sz="8" w:space="0" w:color="auto"/>
              <w:left w:val="single" w:sz="8" w:space="0" w:color="auto"/>
              <w:bottom w:val="single" w:sz="8" w:space="0" w:color="auto"/>
              <w:right w:val="single" w:sz="8" w:space="0" w:color="auto"/>
            </w:tcBorders>
            <w:noWrap/>
            <w:vAlign w:val="center"/>
          </w:tcPr>
          <w:p w14:paraId="3B1A007D"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Garantias:</w:t>
            </w:r>
          </w:p>
        </w:tc>
        <w:tc>
          <w:tcPr>
            <w:tcW w:w="3050" w:type="pct"/>
            <w:gridSpan w:val="6"/>
            <w:tcBorders>
              <w:top w:val="single" w:sz="8" w:space="0" w:color="auto"/>
              <w:left w:val="single" w:sz="8" w:space="0" w:color="auto"/>
              <w:bottom w:val="single" w:sz="8" w:space="0" w:color="auto"/>
              <w:right w:val="single" w:sz="8" w:space="0" w:color="auto"/>
            </w:tcBorders>
            <w:noWrap/>
            <w:vAlign w:val="center"/>
          </w:tcPr>
          <w:p w14:paraId="6F91A1E9" w14:textId="0E41C547" w:rsidR="00F308BA" w:rsidRPr="00D52799" w:rsidRDefault="00545785" w:rsidP="00374B19">
            <w:pPr>
              <w:spacing w:line="320" w:lineRule="exact"/>
              <w:jc w:val="both"/>
              <w:rPr>
                <w:rFonts w:asciiTheme="minorHAnsi" w:hAnsiTheme="minorHAnsi" w:cstheme="minorHAnsi"/>
                <w:sz w:val="24"/>
                <w:szCs w:val="24"/>
                <w:highlight w:val="yellow"/>
              </w:rPr>
            </w:pPr>
            <w:r w:rsidRPr="00D52799">
              <w:rPr>
                <w:rFonts w:asciiTheme="minorHAnsi" w:hAnsiTheme="minorHAnsi" w:cstheme="minorHAnsi"/>
                <w:sz w:val="24"/>
                <w:szCs w:val="24"/>
              </w:rPr>
              <w:t xml:space="preserve">Em garantia do fiel e integral cumprimento das obrigações, presentes e futuras, principais e acessórias, assumidas pela Emissora no âmbito da Escritura de Emissão de Debêntures e da emissão dos CRI, relacionadas ou que venham a ser relacionadas ao pagamento do valor de principal e dos juros remuneratórios dos CRI, ou seja, todas as obrigações principais, acessórias e moratórias, presentes e futuras, assumidas que sejam direta ou indiretamente relacionadas ao pagamento dos CRI, incluindo, mas não se limitando, a multas, juros de mora, multa moratória, honorários advocatícios, despesas com cartórios e custas judiciais </w:t>
            </w:r>
            <w:r w:rsidR="00F308BA" w:rsidRPr="00D52799">
              <w:rPr>
                <w:rFonts w:asciiTheme="minorHAnsi" w:hAnsiTheme="minorHAnsi" w:cstheme="minorHAnsi"/>
                <w:sz w:val="24"/>
                <w:szCs w:val="24"/>
              </w:rPr>
              <w:t>(“</w:t>
            </w:r>
            <w:r w:rsidR="00F308BA" w:rsidRPr="00D52799">
              <w:rPr>
                <w:rFonts w:asciiTheme="minorHAnsi" w:hAnsiTheme="minorHAnsi" w:cstheme="minorHAnsi"/>
                <w:sz w:val="24"/>
                <w:szCs w:val="24"/>
                <w:u w:val="single"/>
              </w:rPr>
              <w:t>Obrigações Garantidas</w:t>
            </w:r>
            <w:r w:rsidR="00F308BA" w:rsidRPr="00D52799">
              <w:rPr>
                <w:rFonts w:asciiTheme="minorHAnsi" w:hAnsiTheme="minorHAnsi" w:cstheme="minorHAnsi"/>
                <w:sz w:val="24"/>
                <w:szCs w:val="24"/>
              </w:rPr>
              <w:t>”)</w:t>
            </w:r>
            <w:r w:rsidR="001B0F36" w:rsidRPr="00D52799">
              <w:rPr>
                <w:rFonts w:asciiTheme="minorHAnsi" w:hAnsiTheme="minorHAnsi" w:cstheme="minorHAnsi"/>
                <w:sz w:val="24"/>
                <w:szCs w:val="24"/>
              </w:rPr>
              <w:t xml:space="preserve">, será constituída </w:t>
            </w:r>
            <w:r w:rsidR="00756857" w:rsidRPr="00D52799">
              <w:rPr>
                <w:rFonts w:asciiTheme="minorHAnsi" w:hAnsiTheme="minorHAnsi" w:cstheme="minorHAnsi"/>
                <w:sz w:val="24"/>
                <w:szCs w:val="24"/>
              </w:rPr>
              <w:t>garantia fidejussória que consiste no Aval outorgada pela Avalista</w:t>
            </w:r>
            <w:r w:rsidR="003B4E9A" w:rsidRPr="00D52799">
              <w:rPr>
                <w:rFonts w:asciiTheme="minorHAnsi" w:hAnsiTheme="minorHAnsi" w:cstheme="minorHAnsi"/>
                <w:sz w:val="24"/>
                <w:szCs w:val="24"/>
              </w:rPr>
              <w:t>.</w:t>
            </w:r>
          </w:p>
        </w:tc>
      </w:tr>
      <w:tr w:rsidR="00F82EA2" w:rsidRPr="00D52799" w14:paraId="3C725E9B" w14:textId="77777777" w:rsidTr="002706D8">
        <w:trPr>
          <w:trHeight w:val="240"/>
          <w:jc w:val="center"/>
        </w:trPr>
        <w:tc>
          <w:tcPr>
            <w:tcW w:w="1950" w:type="pct"/>
            <w:gridSpan w:val="5"/>
            <w:tcBorders>
              <w:top w:val="single" w:sz="8" w:space="0" w:color="auto"/>
              <w:left w:val="single" w:sz="8" w:space="0" w:color="auto"/>
              <w:bottom w:val="single" w:sz="8" w:space="0" w:color="auto"/>
              <w:right w:val="single" w:sz="8" w:space="0" w:color="auto"/>
            </w:tcBorders>
            <w:noWrap/>
            <w:vAlign w:val="center"/>
          </w:tcPr>
          <w:p w14:paraId="1599349E" w14:textId="3F03B037" w:rsidR="00F82EA2" w:rsidRPr="00D52799" w:rsidRDefault="00F82EA2"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 xml:space="preserve">Destinação dos Recursos: </w:t>
            </w:r>
          </w:p>
        </w:tc>
        <w:tc>
          <w:tcPr>
            <w:tcW w:w="3050" w:type="pct"/>
            <w:gridSpan w:val="6"/>
            <w:tcBorders>
              <w:top w:val="single" w:sz="8" w:space="0" w:color="auto"/>
              <w:left w:val="single" w:sz="8" w:space="0" w:color="auto"/>
              <w:bottom w:val="single" w:sz="8" w:space="0" w:color="auto"/>
              <w:right w:val="single" w:sz="8" w:space="0" w:color="auto"/>
            </w:tcBorders>
            <w:noWrap/>
            <w:vAlign w:val="center"/>
          </w:tcPr>
          <w:p w14:paraId="635F2A0D" w14:textId="64F7D6F6" w:rsidR="00F82EA2" w:rsidRDefault="002F03A9"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Do total dos recursos integralizados pela Debenturista</w:t>
            </w:r>
            <w:r w:rsidR="002706D8">
              <w:rPr>
                <w:rFonts w:asciiTheme="minorHAnsi" w:hAnsiTheme="minorHAnsi" w:cstheme="minorHAnsi"/>
                <w:sz w:val="24"/>
                <w:szCs w:val="24"/>
              </w:rPr>
              <w:t>,</w:t>
            </w:r>
            <w:r w:rsidR="00160D53">
              <w:rPr>
                <w:rFonts w:asciiTheme="minorHAnsi" w:hAnsiTheme="minorHAnsi" w:cstheme="minorHAnsi"/>
                <w:sz w:val="24"/>
                <w:szCs w:val="24"/>
              </w:rPr>
              <w:t xml:space="preserve"> considerando o deságio aplicado,</w:t>
            </w:r>
            <w:r w:rsidR="002706D8" w:rsidRPr="00D52799">
              <w:rPr>
                <w:rFonts w:asciiTheme="minorHAnsi" w:hAnsiTheme="minorHAnsi" w:cstheme="minorHAnsi"/>
                <w:sz w:val="24"/>
                <w:szCs w:val="24"/>
              </w:rPr>
              <w:t xml:space="preserve"> </w:t>
            </w:r>
            <w:r w:rsidR="002706D8" w:rsidRPr="004F2999">
              <w:rPr>
                <w:rFonts w:asciiTheme="minorHAnsi" w:hAnsiTheme="minorHAnsi" w:cstheme="minorHAnsi"/>
                <w:sz w:val="24"/>
                <w:szCs w:val="24"/>
              </w:rPr>
              <w:t xml:space="preserve">R$ </w:t>
            </w:r>
            <w:r w:rsidR="004A02E1" w:rsidRPr="004F2999">
              <w:rPr>
                <w:rFonts w:asciiTheme="minorHAnsi" w:hAnsiTheme="minorHAnsi" w:cstheme="minorHAnsi"/>
                <w:sz w:val="24"/>
                <w:szCs w:val="24"/>
              </w:rPr>
              <w:t xml:space="preserve"> 14.008.630,74 (quatorze milhões, oito mil, seiscentos e trinta reais e setenta e quatro centavos)</w:t>
            </w:r>
            <w:r w:rsidR="002706D8" w:rsidRPr="004F2999">
              <w:rPr>
                <w:rFonts w:asciiTheme="minorHAnsi" w:hAnsiTheme="minorHAnsi" w:cstheme="minorHAnsi"/>
                <w:sz w:val="24"/>
                <w:szCs w:val="24"/>
              </w:rPr>
              <w:t xml:space="preserve"> </w:t>
            </w:r>
            <w:r w:rsidR="00160D53" w:rsidRPr="004F2999">
              <w:rPr>
                <w:rFonts w:asciiTheme="minorHAnsi" w:hAnsiTheme="minorHAnsi" w:cstheme="minorHAnsi"/>
                <w:sz w:val="24"/>
                <w:szCs w:val="24"/>
              </w:rPr>
              <w:t>ser</w:t>
            </w:r>
            <w:r w:rsidR="00160D53">
              <w:rPr>
                <w:rFonts w:asciiTheme="minorHAnsi" w:hAnsiTheme="minorHAnsi" w:cstheme="minorHAnsi"/>
                <w:sz w:val="24"/>
                <w:szCs w:val="24"/>
              </w:rPr>
              <w:t>á</w:t>
            </w:r>
            <w:r w:rsidR="00160D53" w:rsidRPr="004F2999">
              <w:rPr>
                <w:rFonts w:asciiTheme="minorHAnsi" w:hAnsiTheme="minorHAnsi" w:cstheme="minorHAnsi"/>
                <w:sz w:val="24"/>
                <w:szCs w:val="24"/>
              </w:rPr>
              <w:t xml:space="preserve"> </w:t>
            </w:r>
            <w:r w:rsidR="002706D8" w:rsidRPr="004F2999">
              <w:rPr>
                <w:rFonts w:asciiTheme="minorHAnsi" w:hAnsiTheme="minorHAnsi" w:cstheme="minorHAnsi"/>
                <w:sz w:val="24"/>
                <w:szCs w:val="24"/>
              </w:rPr>
              <w:t>liberado à Emissora e ser</w:t>
            </w:r>
            <w:r w:rsidR="00160D53">
              <w:rPr>
                <w:rFonts w:asciiTheme="minorHAnsi" w:hAnsiTheme="minorHAnsi" w:cstheme="minorHAnsi"/>
                <w:sz w:val="24"/>
                <w:szCs w:val="24"/>
              </w:rPr>
              <w:t>á</w:t>
            </w:r>
            <w:r w:rsidR="002706D8" w:rsidRPr="004F2999">
              <w:rPr>
                <w:rFonts w:asciiTheme="minorHAnsi" w:hAnsiTheme="minorHAnsi" w:cstheme="minorHAnsi"/>
                <w:sz w:val="24"/>
                <w:szCs w:val="24"/>
              </w:rPr>
              <w:t xml:space="preserve"> utilizado da seguinte forma:</w:t>
            </w:r>
            <w:r w:rsidRPr="004F2999">
              <w:rPr>
                <w:rFonts w:asciiTheme="minorHAnsi" w:hAnsiTheme="minorHAnsi" w:cstheme="minorHAnsi"/>
                <w:sz w:val="24"/>
                <w:szCs w:val="24"/>
              </w:rPr>
              <w:t xml:space="preserve"> (i) </w:t>
            </w:r>
            <w:r w:rsidR="002706D8" w:rsidRPr="004F2999">
              <w:rPr>
                <w:rFonts w:asciiTheme="minorHAnsi" w:hAnsiTheme="minorHAnsi" w:cstheme="minorHAnsi"/>
                <w:sz w:val="24"/>
                <w:szCs w:val="24"/>
              </w:rPr>
              <w:t>R$ 711.357,50 (setecentos e onze mil, trezentos e cinquenta e sete reais e cinquenta centavos) serão destinados para o pagamento das Despesas Iniciais</w:t>
            </w:r>
            <w:r w:rsidRPr="004F2999">
              <w:rPr>
                <w:rFonts w:asciiTheme="minorHAnsi" w:hAnsiTheme="minorHAnsi" w:cstheme="minorHAnsi"/>
                <w:sz w:val="24"/>
                <w:szCs w:val="24"/>
              </w:rPr>
              <w:t>; (ii) R$ 1.000.000,00 (um milhão de reais) serão destinados para a constituição de Fundo de Reserva; e (</w:t>
            </w:r>
            <w:proofErr w:type="spellStart"/>
            <w:r w:rsidRPr="004F2999">
              <w:rPr>
                <w:rFonts w:asciiTheme="minorHAnsi" w:hAnsiTheme="minorHAnsi" w:cstheme="minorHAnsi"/>
                <w:sz w:val="24"/>
                <w:szCs w:val="24"/>
              </w:rPr>
              <w:t>iii</w:t>
            </w:r>
            <w:proofErr w:type="spellEnd"/>
            <w:r w:rsidRPr="004F2999">
              <w:rPr>
                <w:rFonts w:asciiTheme="minorHAnsi" w:hAnsiTheme="minorHAnsi" w:cstheme="minorHAnsi"/>
                <w:sz w:val="24"/>
                <w:szCs w:val="24"/>
              </w:rPr>
              <w:t>)</w:t>
            </w:r>
            <w:r w:rsidR="00160D53">
              <w:rPr>
                <w:rFonts w:asciiTheme="minorHAnsi" w:hAnsiTheme="minorHAnsi" w:cstheme="minorHAnsi"/>
                <w:sz w:val="24"/>
                <w:szCs w:val="24"/>
              </w:rPr>
              <w:t xml:space="preserve"> R$</w:t>
            </w:r>
            <w:r w:rsidRPr="004F2999">
              <w:rPr>
                <w:rFonts w:asciiTheme="minorHAnsi" w:hAnsiTheme="minorHAnsi" w:cstheme="minorHAnsi"/>
                <w:sz w:val="24"/>
                <w:szCs w:val="24"/>
              </w:rPr>
              <w:t xml:space="preserve"> </w:t>
            </w:r>
            <w:bookmarkStart w:id="63" w:name="_Hlk81995458"/>
            <w:r w:rsidR="004A02E1" w:rsidRPr="004F2999">
              <w:rPr>
                <w:rFonts w:asciiTheme="minorHAnsi" w:hAnsiTheme="minorHAnsi" w:cstheme="minorHAnsi"/>
                <w:sz w:val="24"/>
                <w:szCs w:val="24"/>
              </w:rPr>
              <w:t>12.297.273,24 (doze milhões, duzentos  e noventa e sete mil, duzentos e setenta e três reais e vinte e quatro centavos)</w:t>
            </w:r>
            <w:bookmarkEnd w:id="63"/>
            <w:r w:rsidRPr="004F2999">
              <w:rPr>
                <w:rFonts w:asciiTheme="minorHAnsi" w:hAnsiTheme="minorHAnsi" w:cstheme="minorHAnsi"/>
                <w:sz w:val="24"/>
                <w:szCs w:val="24"/>
              </w:rPr>
              <w:t xml:space="preserve"> serão mantidos em um Fundo de Obra e </w:t>
            </w:r>
            <w:r w:rsidRPr="004F2999">
              <w:rPr>
                <w:rFonts w:asciiTheme="minorHAnsi" w:hAnsiTheme="minorHAnsi" w:cstheme="minorHAnsi"/>
                <w:sz w:val="24"/>
                <w:szCs w:val="24"/>
              </w:rPr>
              <w:lastRenderedPageBreak/>
              <w:t>deverão ser liberados para uma</w:t>
            </w:r>
            <w:r w:rsidRPr="00D52799">
              <w:rPr>
                <w:rFonts w:asciiTheme="minorHAnsi" w:hAnsiTheme="minorHAnsi" w:cstheme="minorHAnsi"/>
                <w:sz w:val="24"/>
                <w:szCs w:val="24"/>
              </w:rPr>
              <w:t xml:space="preserve"> conta de livre movimentação da Emissora, de acordo com a necessidade de caixa para desenvolvimento do Empreendimento e cumprimento do cronograma de obras</w:t>
            </w:r>
          </w:p>
          <w:p w14:paraId="31845309" w14:textId="08CB3D59" w:rsidR="004A02E1" w:rsidRPr="00D52799" w:rsidRDefault="004A02E1" w:rsidP="00374B19">
            <w:pPr>
              <w:spacing w:line="320" w:lineRule="exact"/>
              <w:jc w:val="both"/>
              <w:rPr>
                <w:rFonts w:asciiTheme="minorHAnsi" w:hAnsiTheme="minorHAnsi" w:cstheme="minorHAnsi"/>
                <w:color w:val="000000"/>
                <w:sz w:val="24"/>
                <w:szCs w:val="24"/>
              </w:rPr>
            </w:pPr>
          </w:p>
        </w:tc>
      </w:tr>
      <w:tr w:rsidR="002F090C" w:rsidRPr="006E2331" w14:paraId="58ECA621" w14:textId="77777777" w:rsidTr="002706D8">
        <w:trPr>
          <w:trHeight w:val="240"/>
          <w:jc w:val="center"/>
        </w:trPr>
        <w:tc>
          <w:tcPr>
            <w:tcW w:w="1950" w:type="pct"/>
            <w:gridSpan w:val="5"/>
            <w:tcBorders>
              <w:top w:val="single" w:sz="8" w:space="0" w:color="auto"/>
              <w:left w:val="single" w:sz="8" w:space="0" w:color="auto"/>
              <w:bottom w:val="single" w:sz="8" w:space="0" w:color="auto"/>
              <w:right w:val="single" w:sz="8" w:space="0" w:color="auto"/>
            </w:tcBorders>
            <w:noWrap/>
            <w:vAlign w:val="center"/>
          </w:tcPr>
          <w:p w14:paraId="53B6CAE4" w14:textId="77777777" w:rsidR="00F308BA" w:rsidRPr="004F2999" w:rsidRDefault="00F308BA" w:rsidP="00374B19">
            <w:pPr>
              <w:spacing w:line="320" w:lineRule="exact"/>
              <w:rPr>
                <w:rFonts w:asciiTheme="minorHAnsi" w:hAnsiTheme="minorHAnsi" w:cstheme="minorHAnsi"/>
                <w:sz w:val="24"/>
                <w:szCs w:val="24"/>
              </w:rPr>
            </w:pPr>
            <w:r w:rsidRPr="004A02E1">
              <w:rPr>
                <w:rFonts w:asciiTheme="minorHAnsi" w:hAnsiTheme="minorHAnsi" w:cstheme="minorHAnsi"/>
                <w:sz w:val="24"/>
                <w:szCs w:val="24"/>
              </w:rPr>
              <w:lastRenderedPageBreak/>
              <w:t>Data da Escritura de Emissão de Debêntures:</w:t>
            </w:r>
          </w:p>
        </w:tc>
        <w:tc>
          <w:tcPr>
            <w:tcW w:w="3050" w:type="pct"/>
            <w:gridSpan w:val="6"/>
            <w:tcBorders>
              <w:top w:val="single" w:sz="8" w:space="0" w:color="auto"/>
              <w:left w:val="single" w:sz="8" w:space="0" w:color="auto"/>
              <w:bottom w:val="single" w:sz="8" w:space="0" w:color="auto"/>
              <w:right w:val="single" w:sz="8" w:space="0" w:color="auto"/>
            </w:tcBorders>
            <w:noWrap/>
            <w:vAlign w:val="center"/>
          </w:tcPr>
          <w:p w14:paraId="269262FF" w14:textId="110626EF" w:rsidR="00F308BA" w:rsidRPr="004A02E1" w:rsidRDefault="00991752" w:rsidP="00374B19">
            <w:pPr>
              <w:spacing w:line="320" w:lineRule="exact"/>
              <w:rPr>
                <w:rFonts w:asciiTheme="minorHAnsi" w:hAnsiTheme="minorHAnsi" w:cstheme="minorHAnsi"/>
                <w:sz w:val="24"/>
                <w:szCs w:val="24"/>
              </w:rPr>
            </w:pPr>
            <w:r w:rsidRPr="004A02E1">
              <w:rPr>
                <w:rFonts w:asciiTheme="minorHAnsi" w:hAnsiTheme="minorHAnsi" w:cstheme="minorHAnsi"/>
                <w:color w:val="000000"/>
                <w:sz w:val="24"/>
                <w:szCs w:val="24"/>
              </w:rPr>
              <w:t>10 de setembro</w:t>
            </w:r>
            <w:r w:rsidR="0046030D" w:rsidRPr="004A02E1">
              <w:rPr>
                <w:rFonts w:asciiTheme="minorHAnsi" w:hAnsiTheme="minorHAnsi" w:cstheme="minorHAnsi"/>
                <w:sz w:val="24"/>
                <w:szCs w:val="24"/>
              </w:rPr>
              <w:t xml:space="preserve"> </w:t>
            </w:r>
            <w:r w:rsidR="003B4E9A" w:rsidRPr="004A02E1">
              <w:rPr>
                <w:rFonts w:asciiTheme="minorHAnsi" w:hAnsiTheme="minorHAnsi" w:cstheme="minorHAnsi"/>
                <w:sz w:val="24"/>
                <w:szCs w:val="24"/>
              </w:rPr>
              <w:t xml:space="preserve">de </w:t>
            </w:r>
            <w:r w:rsidR="0070738A" w:rsidRPr="004A02E1">
              <w:rPr>
                <w:rFonts w:asciiTheme="minorHAnsi" w:hAnsiTheme="minorHAnsi" w:cstheme="minorHAnsi"/>
                <w:sz w:val="24"/>
                <w:szCs w:val="24"/>
              </w:rPr>
              <w:t>2021</w:t>
            </w:r>
            <w:r w:rsidR="003B4E9A" w:rsidRPr="004A02E1">
              <w:rPr>
                <w:rFonts w:asciiTheme="minorHAnsi" w:hAnsiTheme="minorHAnsi" w:cstheme="minorHAnsi"/>
                <w:sz w:val="24"/>
                <w:szCs w:val="24"/>
              </w:rPr>
              <w:t>.</w:t>
            </w:r>
          </w:p>
        </w:tc>
      </w:tr>
      <w:tr w:rsidR="00F308BA" w:rsidRPr="00D52799" w14:paraId="78947B00" w14:textId="77777777" w:rsidTr="00F41BD1">
        <w:trPr>
          <w:trHeight w:val="24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09AE237F" w14:textId="77777777" w:rsidR="00F308BA" w:rsidRPr="00D52799" w:rsidRDefault="00F308BA" w:rsidP="00374B19">
            <w:pPr>
              <w:spacing w:line="320" w:lineRule="exact"/>
              <w:jc w:val="center"/>
              <w:rPr>
                <w:rFonts w:asciiTheme="minorHAnsi" w:hAnsiTheme="minorHAnsi" w:cstheme="minorHAnsi"/>
                <w:b/>
                <w:bCs/>
                <w:sz w:val="24"/>
                <w:szCs w:val="24"/>
              </w:rPr>
            </w:pPr>
          </w:p>
        </w:tc>
      </w:tr>
      <w:tr w:rsidR="00F308BA" w:rsidRPr="00D52799" w14:paraId="6DF1C70C" w14:textId="77777777" w:rsidTr="00F41BD1">
        <w:trPr>
          <w:trHeight w:val="24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C0C0C0"/>
            <w:noWrap/>
            <w:vAlign w:val="center"/>
          </w:tcPr>
          <w:p w14:paraId="733FB438" w14:textId="77777777" w:rsidR="00F308BA" w:rsidRPr="00D52799" w:rsidRDefault="00F308BA"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bCs/>
                <w:sz w:val="24"/>
                <w:szCs w:val="24"/>
              </w:rPr>
              <w:t>QUALIFICAÇÃO DO SUBSCRITOR</w:t>
            </w:r>
          </w:p>
        </w:tc>
      </w:tr>
      <w:tr w:rsidR="00F308BA" w:rsidRPr="00D52799" w14:paraId="684A8C1D" w14:textId="77777777" w:rsidTr="00475F97">
        <w:trPr>
          <w:trHeight w:val="270"/>
          <w:jc w:val="center"/>
        </w:trPr>
        <w:tc>
          <w:tcPr>
            <w:tcW w:w="2966" w:type="pct"/>
            <w:gridSpan w:val="8"/>
            <w:tcBorders>
              <w:top w:val="single" w:sz="8" w:space="0" w:color="auto"/>
              <w:left w:val="single" w:sz="8" w:space="0" w:color="auto"/>
              <w:bottom w:val="single" w:sz="8" w:space="0" w:color="auto"/>
              <w:right w:val="single" w:sz="8" w:space="0" w:color="auto"/>
            </w:tcBorders>
            <w:shd w:val="clear" w:color="auto" w:fill="auto"/>
            <w:noWrap/>
            <w:vAlign w:val="center"/>
          </w:tcPr>
          <w:p w14:paraId="6F6DF731"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Denominação Social:</w:t>
            </w:r>
          </w:p>
        </w:tc>
        <w:tc>
          <w:tcPr>
            <w:tcW w:w="2034" w:type="pct"/>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68B0F8ED" w14:textId="77777777" w:rsidR="00F308BA" w:rsidRPr="00D52799" w:rsidRDefault="003B4E9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CNPJ</w:t>
            </w:r>
            <w:r w:rsidR="00F308BA" w:rsidRPr="00D52799">
              <w:rPr>
                <w:rFonts w:asciiTheme="minorHAnsi" w:hAnsiTheme="minorHAnsi" w:cstheme="minorHAnsi"/>
                <w:sz w:val="24"/>
                <w:szCs w:val="24"/>
              </w:rPr>
              <w:t>:</w:t>
            </w:r>
          </w:p>
        </w:tc>
      </w:tr>
      <w:tr w:rsidR="00F308BA" w:rsidRPr="00D52799" w14:paraId="50D1C54E" w14:textId="77777777" w:rsidTr="00475F97">
        <w:trPr>
          <w:trHeight w:val="270"/>
          <w:jc w:val="center"/>
        </w:trPr>
        <w:tc>
          <w:tcPr>
            <w:tcW w:w="2966" w:type="pct"/>
            <w:gridSpan w:val="8"/>
            <w:tcBorders>
              <w:top w:val="single" w:sz="8" w:space="0" w:color="auto"/>
              <w:left w:val="single" w:sz="8" w:space="0" w:color="auto"/>
              <w:bottom w:val="single" w:sz="8" w:space="0" w:color="auto"/>
              <w:right w:val="single" w:sz="8" w:space="0" w:color="auto"/>
            </w:tcBorders>
            <w:shd w:val="clear" w:color="auto" w:fill="auto"/>
            <w:noWrap/>
            <w:vAlign w:val="center"/>
          </w:tcPr>
          <w:p w14:paraId="0EEE2395" w14:textId="77777777" w:rsidR="00F308BA" w:rsidRPr="00D52799" w:rsidRDefault="003B4E9A" w:rsidP="00374B19">
            <w:pPr>
              <w:spacing w:line="320" w:lineRule="exact"/>
              <w:rPr>
                <w:rFonts w:asciiTheme="minorHAnsi" w:hAnsiTheme="minorHAnsi" w:cstheme="minorHAnsi"/>
                <w:b/>
                <w:sz w:val="24"/>
                <w:szCs w:val="24"/>
              </w:rPr>
            </w:pPr>
            <w:r w:rsidRPr="00D52799">
              <w:rPr>
                <w:rFonts w:asciiTheme="minorHAnsi" w:hAnsiTheme="minorHAnsi" w:cstheme="minorHAnsi"/>
                <w:b/>
                <w:sz w:val="24"/>
                <w:szCs w:val="24"/>
              </w:rPr>
              <w:t>HABITASEC SECURITIZADORA S.A.</w:t>
            </w:r>
          </w:p>
        </w:tc>
        <w:tc>
          <w:tcPr>
            <w:tcW w:w="2034" w:type="pct"/>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60D7C5F2" w14:textId="77777777" w:rsidR="00F308BA" w:rsidRPr="00D52799" w:rsidRDefault="009A4752"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09.304.427/0001-58</w:t>
            </w:r>
          </w:p>
        </w:tc>
      </w:tr>
      <w:tr w:rsidR="002F090C" w:rsidRPr="00D52799" w14:paraId="1490DB56" w14:textId="77777777" w:rsidTr="00475F97">
        <w:trPr>
          <w:trHeight w:val="270"/>
          <w:jc w:val="center"/>
        </w:trPr>
        <w:tc>
          <w:tcPr>
            <w:tcW w:w="2341" w:type="pct"/>
            <w:gridSpan w:val="6"/>
            <w:tcBorders>
              <w:top w:val="single" w:sz="8" w:space="0" w:color="auto"/>
              <w:left w:val="single" w:sz="8" w:space="0" w:color="auto"/>
              <w:bottom w:val="single" w:sz="8" w:space="0" w:color="auto"/>
              <w:right w:val="single" w:sz="8" w:space="0" w:color="auto"/>
            </w:tcBorders>
            <w:shd w:val="clear" w:color="auto" w:fill="auto"/>
            <w:noWrap/>
            <w:vAlign w:val="center"/>
          </w:tcPr>
          <w:p w14:paraId="1A8B2CDC"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 xml:space="preserve">Endereço: </w:t>
            </w:r>
          </w:p>
        </w:tc>
        <w:tc>
          <w:tcPr>
            <w:tcW w:w="625" w:type="pct"/>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6844C07F"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Nº</w:t>
            </w:r>
          </w:p>
        </w:tc>
        <w:tc>
          <w:tcPr>
            <w:tcW w:w="2034" w:type="pct"/>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099BA67"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Complemento:</w:t>
            </w:r>
          </w:p>
        </w:tc>
      </w:tr>
      <w:tr w:rsidR="002F090C" w:rsidRPr="00D52799" w14:paraId="72AFB4F2" w14:textId="77777777" w:rsidTr="00475F97">
        <w:trPr>
          <w:trHeight w:val="270"/>
          <w:jc w:val="center"/>
        </w:trPr>
        <w:tc>
          <w:tcPr>
            <w:tcW w:w="2341" w:type="pct"/>
            <w:gridSpan w:val="6"/>
            <w:tcBorders>
              <w:top w:val="single" w:sz="8" w:space="0" w:color="auto"/>
              <w:left w:val="single" w:sz="8" w:space="0" w:color="auto"/>
              <w:bottom w:val="single" w:sz="8" w:space="0" w:color="auto"/>
              <w:right w:val="single" w:sz="8" w:space="0" w:color="auto"/>
            </w:tcBorders>
            <w:shd w:val="clear" w:color="auto" w:fill="auto"/>
            <w:noWrap/>
            <w:vAlign w:val="center"/>
          </w:tcPr>
          <w:p w14:paraId="143B2486" w14:textId="77777777" w:rsidR="00F308BA" w:rsidRPr="00D52799" w:rsidRDefault="009A4752"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Avenida Brigadeiro Faria Lima</w:t>
            </w:r>
          </w:p>
        </w:tc>
        <w:tc>
          <w:tcPr>
            <w:tcW w:w="625" w:type="pct"/>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3BF4D796" w14:textId="77777777" w:rsidR="00F308BA" w:rsidRPr="00D52799" w:rsidRDefault="009A4752"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2.894</w:t>
            </w:r>
          </w:p>
        </w:tc>
        <w:tc>
          <w:tcPr>
            <w:tcW w:w="2034" w:type="pct"/>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AFF6418" w14:textId="77777777" w:rsidR="00F308BA" w:rsidRPr="00D52799" w:rsidRDefault="00EB4A3D"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9°andar, conjunto 92</w:t>
            </w:r>
          </w:p>
        </w:tc>
      </w:tr>
      <w:tr w:rsidR="00904CB0" w:rsidRPr="00A6413E" w14:paraId="57310F48" w14:textId="77777777" w:rsidTr="002706D8">
        <w:trPr>
          <w:trHeight w:val="240"/>
          <w:jc w:val="center"/>
        </w:trPr>
        <w:tc>
          <w:tcPr>
            <w:tcW w:w="1950" w:type="pct"/>
            <w:gridSpan w:val="5"/>
            <w:tcBorders>
              <w:top w:val="single" w:sz="8" w:space="0" w:color="auto"/>
              <w:left w:val="single" w:sz="8" w:space="0" w:color="auto"/>
              <w:bottom w:val="single" w:sz="8" w:space="0" w:color="auto"/>
              <w:right w:val="single" w:sz="8" w:space="0" w:color="auto"/>
            </w:tcBorders>
            <w:shd w:val="clear" w:color="auto" w:fill="auto"/>
            <w:noWrap/>
            <w:vAlign w:val="center"/>
          </w:tcPr>
          <w:p w14:paraId="59BDAC03"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CEP:</w:t>
            </w:r>
          </w:p>
        </w:tc>
        <w:tc>
          <w:tcPr>
            <w:tcW w:w="391" w:type="pct"/>
            <w:tcBorders>
              <w:top w:val="single" w:sz="8" w:space="0" w:color="auto"/>
              <w:left w:val="single" w:sz="8" w:space="0" w:color="auto"/>
              <w:bottom w:val="single" w:sz="8" w:space="0" w:color="auto"/>
              <w:right w:val="single" w:sz="8" w:space="0" w:color="auto"/>
            </w:tcBorders>
            <w:shd w:val="clear" w:color="auto" w:fill="auto"/>
            <w:noWrap/>
            <w:vAlign w:val="center"/>
          </w:tcPr>
          <w:p w14:paraId="5C7CD1EB"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Cidade:</w:t>
            </w:r>
          </w:p>
        </w:tc>
        <w:tc>
          <w:tcPr>
            <w:tcW w:w="625" w:type="pct"/>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3B8E149D"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UF:</w:t>
            </w:r>
          </w:p>
        </w:tc>
        <w:tc>
          <w:tcPr>
            <w:tcW w:w="939" w:type="pct"/>
            <w:gridSpan w:val="2"/>
            <w:tcBorders>
              <w:top w:val="single" w:sz="8" w:space="0" w:color="auto"/>
              <w:left w:val="single" w:sz="8" w:space="0" w:color="auto"/>
              <w:bottom w:val="single" w:sz="8" w:space="0" w:color="auto"/>
            </w:tcBorders>
            <w:shd w:val="clear" w:color="auto" w:fill="auto"/>
            <w:noWrap/>
            <w:vAlign w:val="center"/>
          </w:tcPr>
          <w:p w14:paraId="54B9A89F"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País:</w:t>
            </w:r>
          </w:p>
        </w:tc>
        <w:tc>
          <w:tcPr>
            <w:tcW w:w="1095" w:type="pct"/>
            <w:tcBorders>
              <w:top w:val="single" w:sz="8" w:space="0" w:color="auto"/>
              <w:bottom w:val="single" w:sz="8" w:space="0" w:color="auto"/>
              <w:right w:val="single" w:sz="8" w:space="0" w:color="auto"/>
            </w:tcBorders>
            <w:shd w:val="clear" w:color="auto" w:fill="auto"/>
            <w:noWrap/>
            <w:vAlign w:val="center"/>
          </w:tcPr>
          <w:p w14:paraId="7186B094" w14:textId="77777777" w:rsidR="00F308BA" w:rsidRPr="00D52799" w:rsidRDefault="00F308BA" w:rsidP="00374B19">
            <w:pPr>
              <w:spacing w:line="320" w:lineRule="exact"/>
              <w:rPr>
                <w:rFonts w:asciiTheme="minorHAnsi" w:hAnsiTheme="minorHAnsi" w:cstheme="minorHAnsi"/>
                <w:sz w:val="24"/>
                <w:szCs w:val="24"/>
              </w:rPr>
            </w:pPr>
          </w:p>
        </w:tc>
      </w:tr>
      <w:tr w:rsidR="00904CB0" w:rsidRPr="00A6413E" w14:paraId="56539A2C" w14:textId="77777777" w:rsidTr="002706D8">
        <w:trPr>
          <w:trHeight w:val="270"/>
          <w:jc w:val="center"/>
        </w:trPr>
        <w:tc>
          <w:tcPr>
            <w:tcW w:w="1950" w:type="pct"/>
            <w:gridSpan w:val="5"/>
            <w:tcBorders>
              <w:top w:val="single" w:sz="8" w:space="0" w:color="auto"/>
              <w:left w:val="single" w:sz="8" w:space="0" w:color="auto"/>
              <w:bottom w:val="single" w:sz="8" w:space="0" w:color="auto"/>
              <w:right w:val="single" w:sz="8" w:space="0" w:color="auto"/>
            </w:tcBorders>
            <w:shd w:val="clear" w:color="auto" w:fill="auto"/>
            <w:noWrap/>
            <w:vAlign w:val="center"/>
          </w:tcPr>
          <w:p w14:paraId="10241E31" w14:textId="77777777" w:rsidR="00F308BA" w:rsidRPr="00D52799" w:rsidRDefault="00EB4A3D"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01451-000</w:t>
            </w:r>
          </w:p>
        </w:tc>
        <w:tc>
          <w:tcPr>
            <w:tcW w:w="391" w:type="pct"/>
            <w:tcBorders>
              <w:top w:val="single" w:sz="8" w:space="0" w:color="auto"/>
              <w:left w:val="single" w:sz="8" w:space="0" w:color="auto"/>
              <w:bottom w:val="single" w:sz="8" w:space="0" w:color="auto"/>
              <w:right w:val="single" w:sz="8" w:space="0" w:color="auto"/>
            </w:tcBorders>
            <w:shd w:val="clear" w:color="auto" w:fill="auto"/>
            <w:noWrap/>
            <w:vAlign w:val="center"/>
          </w:tcPr>
          <w:p w14:paraId="54A6F9E4"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São Paulo</w:t>
            </w:r>
          </w:p>
        </w:tc>
        <w:tc>
          <w:tcPr>
            <w:tcW w:w="625" w:type="pct"/>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24CD9398"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SP</w:t>
            </w:r>
          </w:p>
        </w:tc>
        <w:tc>
          <w:tcPr>
            <w:tcW w:w="939" w:type="pct"/>
            <w:gridSpan w:val="2"/>
            <w:tcBorders>
              <w:top w:val="single" w:sz="8" w:space="0" w:color="auto"/>
              <w:left w:val="single" w:sz="8" w:space="0" w:color="auto"/>
              <w:bottom w:val="single" w:sz="8" w:space="0" w:color="auto"/>
            </w:tcBorders>
            <w:shd w:val="clear" w:color="auto" w:fill="auto"/>
            <w:noWrap/>
            <w:vAlign w:val="center"/>
          </w:tcPr>
          <w:p w14:paraId="7DA3FA0B"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Brasil</w:t>
            </w:r>
          </w:p>
        </w:tc>
        <w:tc>
          <w:tcPr>
            <w:tcW w:w="1095" w:type="pct"/>
            <w:tcBorders>
              <w:top w:val="single" w:sz="8" w:space="0" w:color="auto"/>
              <w:bottom w:val="single" w:sz="8" w:space="0" w:color="auto"/>
              <w:right w:val="single" w:sz="8" w:space="0" w:color="auto"/>
            </w:tcBorders>
            <w:shd w:val="clear" w:color="auto" w:fill="auto"/>
            <w:noWrap/>
            <w:vAlign w:val="center"/>
          </w:tcPr>
          <w:p w14:paraId="16BC714F" w14:textId="77777777" w:rsidR="00F308BA" w:rsidRPr="00D52799" w:rsidRDefault="00F308BA" w:rsidP="00374B19">
            <w:pPr>
              <w:spacing w:line="320" w:lineRule="exact"/>
              <w:rPr>
                <w:rFonts w:asciiTheme="minorHAnsi" w:hAnsiTheme="minorHAnsi" w:cstheme="minorHAnsi"/>
                <w:sz w:val="24"/>
                <w:szCs w:val="24"/>
              </w:rPr>
            </w:pPr>
          </w:p>
        </w:tc>
      </w:tr>
      <w:tr w:rsidR="00F308BA" w:rsidRPr="00A6413E" w14:paraId="3AA603D5" w14:textId="77777777" w:rsidTr="0001041E">
        <w:trPr>
          <w:trHeight w:val="6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604E65D8"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 </w:t>
            </w:r>
          </w:p>
        </w:tc>
      </w:tr>
      <w:tr w:rsidR="00F308BA" w:rsidRPr="00A6413E" w14:paraId="79A77C31" w14:textId="77777777" w:rsidTr="0001041E">
        <w:trPr>
          <w:trHeight w:val="24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C0C0C0"/>
            <w:noWrap/>
            <w:vAlign w:val="center"/>
          </w:tcPr>
          <w:p w14:paraId="0DEDDF98" w14:textId="77777777" w:rsidR="00F308BA" w:rsidRPr="00D52799" w:rsidRDefault="00F308BA"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bCs/>
                <w:sz w:val="24"/>
                <w:szCs w:val="24"/>
              </w:rPr>
              <w:t>DEBÊNTURES SUBSCRITAS</w:t>
            </w:r>
          </w:p>
        </w:tc>
      </w:tr>
      <w:tr w:rsidR="002F090C" w:rsidRPr="00A6413E" w14:paraId="406B3BC3" w14:textId="77777777" w:rsidTr="002706D8">
        <w:trPr>
          <w:trHeight w:val="240"/>
          <w:jc w:val="center"/>
        </w:trPr>
        <w:tc>
          <w:tcPr>
            <w:tcW w:w="1950" w:type="pct"/>
            <w:gridSpan w:val="5"/>
            <w:tcBorders>
              <w:top w:val="single" w:sz="8" w:space="0" w:color="auto"/>
              <w:left w:val="single" w:sz="8" w:space="0" w:color="auto"/>
              <w:bottom w:val="single" w:sz="8" w:space="0" w:color="auto"/>
              <w:right w:val="single" w:sz="8" w:space="0" w:color="auto"/>
            </w:tcBorders>
            <w:noWrap/>
            <w:vAlign w:val="center"/>
          </w:tcPr>
          <w:p w14:paraId="295469ED"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QUANTIDADE</w:t>
            </w:r>
          </w:p>
        </w:tc>
        <w:tc>
          <w:tcPr>
            <w:tcW w:w="3050" w:type="pct"/>
            <w:gridSpan w:val="6"/>
            <w:tcBorders>
              <w:top w:val="single" w:sz="8" w:space="0" w:color="auto"/>
              <w:left w:val="single" w:sz="8" w:space="0" w:color="auto"/>
              <w:bottom w:val="single" w:sz="8" w:space="0" w:color="auto"/>
              <w:right w:val="single" w:sz="8" w:space="0" w:color="auto"/>
            </w:tcBorders>
            <w:noWrap/>
            <w:vAlign w:val="center"/>
          </w:tcPr>
          <w:p w14:paraId="267061F8" w14:textId="7814BACA" w:rsidR="00F308BA" w:rsidRPr="00D52799" w:rsidRDefault="0046030D"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14.500</w:t>
            </w:r>
          </w:p>
        </w:tc>
      </w:tr>
      <w:tr w:rsidR="00F308BA" w:rsidRPr="00A6413E" w14:paraId="7D517111" w14:textId="77777777" w:rsidTr="0001041E">
        <w:trPr>
          <w:trHeight w:val="24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C0C0C0"/>
            <w:noWrap/>
            <w:vAlign w:val="center"/>
          </w:tcPr>
          <w:p w14:paraId="6CE08B6B" w14:textId="77777777" w:rsidR="00F308BA" w:rsidRPr="00D52799" w:rsidRDefault="00F308BA"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bCs/>
                <w:sz w:val="24"/>
                <w:szCs w:val="24"/>
              </w:rPr>
              <w:t>FORMA DE INTEGRALIZAÇAO</w:t>
            </w:r>
          </w:p>
        </w:tc>
      </w:tr>
      <w:tr w:rsidR="00F308BA" w:rsidRPr="00A6413E" w14:paraId="130A6E70" w14:textId="77777777" w:rsidTr="0001041E">
        <w:trPr>
          <w:trHeight w:val="6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386B9A47" w14:textId="77777777" w:rsidR="00F308BA" w:rsidRPr="00D52799" w:rsidRDefault="00F308BA"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Conforme Cláusula </w:t>
            </w:r>
            <w:r w:rsidR="00EB4A3D" w:rsidRPr="00D52799">
              <w:rPr>
                <w:rFonts w:asciiTheme="minorHAnsi" w:hAnsiTheme="minorHAnsi" w:cstheme="minorHAnsi"/>
                <w:sz w:val="24"/>
                <w:szCs w:val="24"/>
              </w:rPr>
              <w:t>1.5</w:t>
            </w:r>
            <w:r w:rsidRPr="00D52799">
              <w:rPr>
                <w:rFonts w:asciiTheme="minorHAnsi" w:hAnsiTheme="minorHAnsi" w:cstheme="minorHAnsi"/>
                <w:sz w:val="24"/>
                <w:szCs w:val="24"/>
              </w:rPr>
              <w:t xml:space="preserve"> da Escritura de Emissão de Debêntures, as Debêntures subscritas por esse Boletim de Subscrição serão integralizadas na medida em que os CRI forem integralizados.</w:t>
            </w:r>
          </w:p>
        </w:tc>
      </w:tr>
      <w:tr w:rsidR="00F308BA" w:rsidRPr="00A6413E" w14:paraId="0CE82ED2" w14:textId="77777777" w:rsidTr="0001041E">
        <w:trPr>
          <w:trHeight w:val="6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123B6D99"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 </w:t>
            </w:r>
          </w:p>
        </w:tc>
      </w:tr>
      <w:tr w:rsidR="00F308BA" w:rsidRPr="00A6413E" w14:paraId="69F62A0D" w14:textId="77777777" w:rsidTr="0001041E">
        <w:trPr>
          <w:trHeight w:val="24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C0C0C0"/>
            <w:noWrap/>
            <w:vAlign w:val="center"/>
          </w:tcPr>
          <w:p w14:paraId="4258F685" w14:textId="77777777" w:rsidR="00F308BA" w:rsidRPr="00D52799" w:rsidRDefault="00F308BA" w:rsidP="00374B19">
            <w:pPr>
              <w:spacing w:line="320" w:lineRule="exact"/>
              <w:jc w:val="center"/>
              <w:rPr>
                <w:rFonts w:asciiTheme="minorHAnsi" w:hAnsiTheme="minorHAnsi" w:cstheme="minorHAnsi"/>
                <w:b/>
                <w:bCs/>
                <w:sz w:val="24"/>
                <w:szCs w:val="24"/>
              </w:rPr>
            </w:pPr>
            <w:r w:rsidRPr="00D52799">
              <w:rPr>
                <w:rFonts w:asciiTheme="minorHAnsi" w:hAnsiTheme="minorHAnsi" w:cstheme="minorHAnsi"/>
                <w:b/>
                <w:bCs/>
                <w:sz w:val="24"/>
                <w:szCs w:val="24"/>
              </w:rPr>
              <w:t>ADESAO AOS TERMOS E CONDIÇÕES</w:t>
            </w:r>
          </w:p>
        </w:tc>
      </w:tr>
      <w:tr w:rsidR="00F308BA" w:rsidRPr="00A6413E" w14:paraId="36DC4A2F" w14:textId="77777777" w:rsidTr="0001041E">
        <w:trPr>
          <w:trHeight w:val="60"/>
          <w:jc w:val="center"/>
        </w:trPr>
        <w:tc>
          <w:tcPr>
            <w:tcW w:w="5000" w:type="pct"/>
            <w:gridSpan w:val="11"/>
            <w:tcBorders>
              <w:top w:val="single" w:sz="8" w:space="0" w:color="auto"/>
              <w:left w:val="single" w:sz="8" w:space="0" w:color="auto"/>
              <w:bottom w:val="single" w:sz="8" w:space="0" w:color="auto"/>
              <w:right w:val="single" w:sz="8" w:space="0" w:color="auto"/>
            </w:tcBorders>
            <w:shd w:val="clear" w:color="auto" w:fill="auto"/>
            <w:noWrap/>
            <w:vAlign w:val="center"/>
          </w:tcPr>
          <w:p w14:paraId="23B8177B" w14:textId="77777777" w:rsidR="00F308BA" w:rsidRPr="00D52799" w:rsidRDefault="00F308BA"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Condições:</w:t>
            </w:r>
          </w:p>
          <w:p w14:paraId="68698C98" w14:textId="77777777" w:rsidR="00F308BA" w:rsidRPr="00D52799" w:rsidRDefault="00F308BA" w:rsidP="00374B19">
            <w:pPr>
              <w:spacing w:line="320" w:lineRule="exact"/>
              <w:rPr>
                <w:rFonts w:asciiTheme="minorHAnsi" w:hAnsiTheme="minorHAnsi" w:cstheme="minorHAnsi"/>
                <w:sz w:val="24"/>
                <w:szCs w:val="24"/>
              </w:rPr>
            </w:pPr>
          </w:p>
          <w:p w14:paraId="344384ED" w14:textId="1A55C844" w:rsidR="00F308BA" w:rsidRPr="00D52799" w:rsidRDefault="00F308BA"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 xml:space="preserve">O Subscritor, neste ato, declara, em caráter irrevogável e irretratável, em relação à Emissão Privada de Debêntures </w:t>
            </w:r>
            <w:r w:rsidR="000728C9" w:rsidRPr="00D52799">
              <w:rPr>
                <w:rFonts w:asciiTheme="minorHAnsi" w:hAnsiTheme="minorHAnsi" w:cstheme="minorHAnsi"/>
                <w:sz w:val="24"/>
                <w:szCs w:val="24"/>
              </w:rPr>
              <w:t xml:space="preserve">Simples, não Conversíveis em Ações, da Espécie </w:t>
            </w:r>
            <w:r w:rsidR="00273EB0" w:rsidRPr="00D52799">
              <w:rPr>
                <w:rFonts w:asciiTheme="minorHAnsi" w:hAnsiTheme="minorHAnsi" w:cstheme="minorHAnsi"/>
                <w:sz w:val="24"/>
                <w:szCs w:val="24"/>
              </w:rPr>
              <w:t xml:space="preserve">Sem </w:t>
            </w:r>
            <w:r w:rsidR="000728C9" w:rsidRPr="00D52799">
              <w:rPr>
                <w:rFonts w:asciiTheme="minorHAnsi" w:hAnsiTheme="minorHAnsi" w:cstheme="minorHAnsi"/>
                <w:sz w:val="24"/>
                <w:szCs w:val="24"/>
              </w:rPr>
              <w:t xml:space="preserve">Garantia Real, com Garantia Fidejussória, em </w:t>
            </w:r>
            <w:r w:rsidR="00E60662" w:rsidRPr="00D52799">
              <w:rPr>
                <w:rFonts w:asciiTheme="minorHAnsi" w:hAnsiTheme="minorHAnsi" w:cstheme="minorHAnsi"/>
                <w:sz w:val="24"/>
                <w:szCs w:val="24"/>
              </w:rPr>
              <w:t>Série</w:t>
            </w:r>
            <w:r w:rsidR="00AB070F" w:rsidRPr="00D52799">
              <w:rPr>
                <w:rFonts w:asciiTheme="minorHAnsi" w:hAnsiTheme="minorHAnsi" w:cstheme="minorHAnsi"/>
                <w:sz w:val="24"/>
                <w:szCs w:val="24"/>
              </w:rPr>
              <w:t xml:space="preserve"> Única</w:t>
            </w:r>
            <w:r w:rsidRPr="00D52799">
              <w:rPr>
                <w:rFonts w:asciiTheme="minorHAnsi" w:hAnsiTheme="minorHAnsi" w:cstheme="minorHAnsi"/>
                <w:sz w:val="24"/>
                <w:szCs w:val="24"/>
              </w:rPr>
              <w:t xml:space="preserve">, da </w:t>
            </w:r>
            <w:r w:rsidR="00AB070F" w:rsidRPr="00D52799">
              <w:rPr>
                <w:rFonts w:asciiTheme="minorHAnsi" w:hAnsiTheme="minorHAnsi" w:cstheme="minorHAnsi"/>
                <w:sz w:val="24"/>
                <w:szCs w:val="24"/>
              </w:rPr>
              <w:t xml:space="preserve">1ª (primeira) </w:t>
            </w:r>
            <w:r w:rsidRPr="00D52799">
              <w:rPr>
                <w:rFonts w:asciiTheme="minorHAnsi" w:hAnsiTheme="minorHAnsi" w:cstheme="minorHAnsi"/>
                <w:sz w:val="24"/>
                <w:szCs w:val="24"/>
              </w:rPr>
              <w:t xml:space="preserve">Emissão da </w:t>
            </w:r>
            <w:r w:rsidR="00B11569" w:rsidRPr="00D52799">
              <w:rPr>
                <w:rFonts w:asciiTheme="minorHAnsi" w:hAnsiTheme="minorHAnsi" w:cstheme="minorHAnsi"/>
                <w:sz w:val="24"/>
                <w:szCs w:val="24"/>
              </w:rPr>
              <w:t xml:space="preserve">Chemin Incorporadora </w:t>
            </w:r>
            <w:r w:rsidR="000728C9" w:rsidRPr="00D52799">
              <w:rPr>
                <w:rFonts w:asciiTheme="minorHAnsi" w:hAnsiTheme="minorHAnsi" w:cstheme="minorHAnsi"/>
                <w:sz w:val="24"/>
                <w:szCs w:val="24"/>
              </w:rPr>
              <w:t>S.A.</w:t>
            </w:r>
            <w:r w:rsidRPr="00D52799">
              <w:rPr>
                <w:rFonts w:asciiTheme="minorHAnsi" w:hAnsiTheme="minorHAnsi" w:cstheme="minorHAnsi"/>
                <w:sz w:val="24"/>
                <w:szCs w:val="24"/>
              </w:rPr>
              <w:t xml:space="preserve">, para os devidos fins, que conhece, está de acordo e por isso adere a todas as disposições constantes deste Boletim de Subscrição e da Escritura de Emissão de Debêntures, a qual foi firmada de acordo com a autorização da Assembleia Geral Extraordinária da Emissora realizada em </w:t>
            </w:r>
            <w:r w:rsidR="00C25D5C">
              <w:rPr>
                <w:rFonts w:asciiTheme="minorHAnsi" w:hAnsiTheme="minorHAnsi" w:cstheme="minorHAnsi"/>
                <w:sz w:val="24"/>
                <w:szCs w:val="24"/>
              </w:rPr>
              <w:t>20 de agosto de 2021</w:t>
            </w:r>
            <w:r w:rsidR="00C25D5C" w:rsidRPr="00D52799">
              <w:rPr>
                <w:rFonts w:asciiTheme="minorHAnsi" w:hAnsiTheme="minorHAnsi" w:cstheme="minorHAnsi"/>
                <w:sz w:val="24"/>
                <w:szCs w:val="24"/>
              </w:rPr>
              <w:t xml:space="preserve">, </w:t>
            </w:r>
            <w:r w:rsidRPr="00D52799">
              <w:rPr>
                <w:rFonts w:asciiTheme="minorHAnsi" w:hAnsiTheme="minorHAnsi" w:cstheme="minorHAnsi"/>
                <w:sz w:val="24"/>
                <w:szCs w:val="24"/>
              </w:rPr>
              <w:t>nos termos dos artigos 59 e 122 da Lei nº 6.404, de 15 de dezembro de 1976, conforme alterada.</w:t>
            </w:r>
          </w:p>
          <w:p w14:paraId="1D4F4C8B" w14:textId="77777777" w:rsidR="00F308BA" w:rsidRPr="00D52799" w:rsidRDefault="00F308BA" w:rsidP="00374B19">
            <w:pPr>
              <w:spacing w:line="320" w:lineRule="exact"/>
              <w:rPr>
                <w:rFonts w:asciiTheme="minorHAnsi" w:hAnsiTheme="minorHAnsi" w:cstheme="minorHAnsi"/>
                <w:sz w:val="24"/>
                <w:szCs w:val="24"/>
              </w:rPr>
            </w:pPr>
          </w:p>
          <w:p w14:paraId="06383F2D" w14:textId="77777777" w:rsidR="00F308BA" w:rsidRPr="00D52799" w:rsidRDefault="00F308BA"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As Debêntures que não venham a ser integralizadas até o encerramento da distribuição dos CRI serão automaticamente canceladas, conforme termos e condições previstos na Escritura de Emissão de Debêntures.</w:t>
            </w:r>
          </w:p>
        </w:tc>
      </w:tr>
    </w:tbl>
    <w:p w14:paraId="3C16C6B0" w14:textId="77777777" w:rsidR="00782AB1" w:rsidRPr="00D52799" w:rsidRDefault="00782AB1" w:rsidP="00374B19">
      <w:pPr>
        <w:spacing w:line="320" w:lineRule="exact"/>
        <w:jc w:val="center"/>
        <w:rPr>
          <w:rFonts w:asciiTheme="minorHAnsi" w:hAnsiTheme="minorHAnsi" w:cstheme="minorHAnsi"/>
          <w:sz w:val="24"/>
          <w:szCs w:val="24"/>
        </w:rPr>
      </w:pPr>
    </w:p>
    <w:p w14:paraId="4FEAF609" w14:textId="4B34EE97" w:rsidR="00FD26B3" w:rsidRPr="00D52799" w:rsidRDefault="00782AB1" w:rsidP="00374B19">
      <w:pPr>
        <w:pStyle w:val="ListaColorida-nfase11"/>
        <w:spacing w:line="320" w:lineRule="exact"/>
        <w:ind w:left="0"/>
        <w:jc w:val="center"/>
        <w:rPr>
          <w:rFonts w:asciiTheme="minorHAnsi" w:hAnsiTheme="minorHAnsi" w:cstheme="minorHAnsi"/>
          <w:b/>
          <w:sz w:val="24"/>
          <w:szCs w:val="24"/>
        </w:rPr>
      </w:pPr>
      <w:r w:rsidRPr="00D52799">
        <w:rPr>
          <w:rFonts w:asciiTheme="minorHAnsi" w:hAnsiTheme="minorHAnsi" w:cstheme="minorHAnsi"/>
          <w:sz w:val="24"/>
          <w:szCs w:val="24"/>
        </w:rPr>
        <w:br w:type="page"/>
      </w:r>
      <w:r w:rsidR="00FD26B3" w:rsidRPr="00D52799">
        <w:rPr>
          <w:rFonts w:asciiTheme="minorHAnsi" w:hAnsiTheme="minorHAnsi" w:cstheme="minorHAnsi"/>
          <w:b/>
          <w:sz w:val="24"/>
          <w:szCs w:val="24"/>
        </w:rPr>
        <w:lastRenderedPageBreak/>
        <w:t>Anexo II</w:t>
      </w:r>
    </w:p>
    <w:p w14:paraId="03ED869F" w14:textId="77777777" w:rsidR="00FD26B3" w:rsidRPr="00D52799" w:rsidRDefault="00FD26B3" w:rsidP="00374B19">
      <w:pPr>
        <w:pStyle w:val="ListaColorida-nfase11"/>
        <w:spacing w:line="320" w:lineRule="exact"/>
        <w:ind w:left="0"/>
        <w:jc w:val="center"/>
        <w:rPr>
          <w:rFonts w:asciiTheme="minorHAnsi" w:hAnsiTheme="minorHAnsi" w:cstheme="minorHAnsi"/>
          <w:b/>
          <w:sz w:val="24"/>
          <w:szCs w:val="24"/>
        </w:rPr>
      </w:pPr>
      <w:r w:rsidRPr="004A02E1">
        <w:rPr>
          <w:rFonts w:asciiTheme="minorHAnsi" w:hAnsiTheme="minorHAnsi" w:cstheme="minorHAnsi"/>
          <w:b/>
          <w:sz w:val="24"/>
          <w:szCs w:val="24"/>
        </w:rPr>
        <w:t>CRONOGRAMA DE PAGAMENTOS</w:t>
      </w:r>
    </w:p>
    <w:tbl>
      <w:tblPr>
        <w:tblW w:w="0" w:type="auto"/>
        <w:tblCellMar>
          <w:left w:w="70" w:type="dxa"/>
          <w:right w:w="70" w:type="dxa"/>
        </w:tblCellMar>
        <w:tblLook w:val="04A0" w:firstRow="1" w:lastRow="0" w:firstColumn="1" w:lastColumn="0" w:noHBand="0" w:noVBand="1"/>
      </w:tblPr>
      <w:tblGrid>
        <w:gridCol w:w="776"/>
        <w:gridCol w:w="1600"/>
        <w:gridCol w:w="1718"/>
        <w:gridCol w:w="1375"/>
        <w:gridCol w:w="1547"/>
        <w:gridCol w:w="1478"/>
      </w:tblGrid>
      <w:tr w:rsidR="00A41B36" w:rsidRPr="00CB498E" w14:paraId="350C5A8A" w14:textId="77777777" w:rsidTr="00CE191F">
        <w:trPr>
          <w:trHeight w:val="283"/>
          <w:tblHead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53A6B5" w14:textId="4567377E" w:rsidR="00CB498E" w:rsidRPr="00CE191F" w:rsidRDefault="00CB498E" w:rsidP="00CE191F">
            <w:pPr>
              <w:pStyle w:val="ListaColorida-nfase11"/>
              <w:spacing w:line="320" w:lineRule="exact"/>
              <w:ind w:left="0"/>
              <w:jc w:val="center"/>
              <w:rPr>
                <w:rFonts w:asciiTheme="minorHAnsi" w:hAnsiTheme="minorHAnsi" w:cstheme="minorHAnsi"/>
                <w:b/>
                <w:bCs/>
                <w:color w:val="000000"/>
                <w:sz w:val="18"/>
                <w:szCs w:val="18"/>
              </w:rPr>
            </w:pPr>
            <w:r w:rsidRPr="00CE191F">
              <w:rPr>
                <w:rFonts w:asciiTheme="minorHAnsi" w:hAnsiTheme="minorHAnsi" w:cstheme="minorHAnsi"/>
                <w:b/>
                <w:bCs/>
                <w:color w:val="000000"/>
                <w:sz w:val="18"/>
                <w:szCs w:val="18"/>
              </w:rPr>
              <w:t>Período:</w:t>
            </w:r>
          </w:p>
        </w:tc>
        <w:tc>
          <w:tcPr>
            <w:tcW w:w="0" w:type="auto"/>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E2F4D37" w14:textId="7EA4819A" w:rsidR="00CB498E" w:rsidRPr="00CE191F" w:rsidRDefault="00CB498E" w:rsidP="00CE191F">
            <w:pPr>
              <w:pStyle w:val="ListaColorida-nfase11"/>
              <w:spacing w:line="320" w:lineRule="exact"/>
              <w:ind w:left="0"/>
              <w:jc w:val="center"/>
              <w:rPr>
                <w:rFonts w:asciiTheme="minorHAnsi" w:hAnsiTheme="minorHAnsi" w:cstheme="minorHAnsi"/>
                <w:b/>
                <w:bCs/>
                <w:color w:val="000000"/>
                <w:sz w:val="18"/>
                <w:szCs w:val="18"/>
              </w:rPr>
            </w:pPr>
            <w:r w:rsidRPr="00CE191F">
              <w:rPr>
                <w:rFonts w:asciiTheme="minorHAnsi" w:hAnsiTheme="minorHAnsi" w:cstheme="minorHAnsi"/>
                <w:b/>
                <w:bCs/>
                <w:color w:val="000000"/>
                <w:sz w:val="18"/>
                <w:szCs w:val="18"/>
              </w:rPr>
              <w:t>Data de Vencimento da Debêntures - (</w:t>
            </w:r>
            <w:proofErr w:type="spellStart"/>
            <w:r w:rsidRPr="00CE191F">
              <w:rPr>
                <w:rFonts w:asciiTheme="minorHAnsi" w:hAnsiTheme="minorHAnsi" w:cstheme="minorHAnsi"/>
                <w:b/>
                <w:bCs/>
                <w:color w:val="000000"/>
                <w:sz w:val="18"/>
                <w:szCs w:val="18"/>
              </w:rPr>
              <w:t>Chemin</w:t>
            </w:r>
            <w:proofErr w:type="spellEnd"/>
            <w:r w:rsidRPr="00CE191F">
              <w:rPr>
                <w:rFonts w:asciiTheme="minorHAnsi" w:hAnsiTheme="minorHAnsi" w:cstheme="minorHAnsi"/>
                <w:b/>
                <w:bCs/>
                <w:color w:val="000000"/>
                <w:sz w:val="18"/>
                <w:szCs w:val="18"/>
              </w:rPr>
              <w:t>)</w:t>
            </w:r>
          </w:p>
        </w:tc>
        <w:tc>
          <w:tcPr>
            <w:tcW w:w="0" w:type="auto"/>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7B1FA31" w14:textId="77777777" w:rsidR="00CB498E" w:rsidRPr="00CE191F" w:rsidRDefault="00CB498E" w:rsidP="00CE191F">
            <w:pPr>
              <w:pStyle w:val="ListaColorida-nfase11"/>
              <w:spacing w:line="320" w:lineRule="exact"/>
              <w:ind w:left="0"/>
              <w:jc w:val="center"/>
              <w:rPr>
                <w:rFonts w:asciiTheme="minorHAnsi" w:hAnsiTheme="minorHAnsi" w:cstheme="minorHAnsi"/>
                <w:b/>
                <w:bCs/>
                <w:color w:val="000000"/>
                <w:sz w:val="18"/>
                <w:szCs w:val="18"/>
              </w:rPr>
            </w:pPr>
            <w:r w:rsidRPr="00CE191F">
              <w:rPr>
                <w:rFonts w:asciiTheme="minorHAnsi" w:hAnsiTheme="minorHAnsi" w:cstheme="minorHAnsi"/>
                <w:b/>
                <w:bCs/>
                <w:color w:val="000000"/>
                <w:sz w:val="18"/>
                <w:szCs w:val="18"/>
              </w:rPr>
              <w:t>Saldo Devedor Debêntures - (</w:t>
            </w:r>
            <w:proofErr w:type="spellStart"/>
            <w:r w:rsidRPr="00CE191F">
              <w:rPr>
                <w:rFonts w:asciiTheme="minorHAnsi" w:hAnsiTheme="minorHAnsi" w:cstheme="minorHAnsi"/>
                <w:b/>
                <w:bCs/>
                <w:color w:val="000000"/>
                <w:sz w:val="18"/>
                <w:szCs w:val="18"/>
              </w:rPr>
              <w:t>Chemin</w:t>
            </w:r>
            <w:proofErr w:type="spellEnd"/>
            <w:r w:rsidRPr="00CE191F">
              <w:rPr>
                <w:rFonts w:asciiTheme="minorHAnsi" w:hAnsiTheme="minorHAnsi" w:cstheme="minorHAnsi"/>
                <w:b/>
                <w:bCs/>
                <w:color w:val="000000"/>
                <w:sz w:val="18"/>
                <w:szCs w:val="18"/>
              </w:rPr>
              <w:t>)</w:t>
            </w:r>
          </w:p>
        </w:tc>
        <w:tc>
          <w:tcPr>
            <w:tcW w:w="0" w:type="auto"/>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1D80104" w14:textId="77777777" w:rsidR="00CB498E" w:rsidRPr="00CE191F" w:rsidRDefault="00CB498E" w:rsidP="00CE191F">
            <w:pPr>
              <w:pStyle w:val="ListaColorida-nfase11"/>
              <w:spacing w:line="320" w:lineRule="exact"/>
              <w:ind w:left="0"/>
              <w:jc w:val="center"/>
              <w:rPr>
                <w:rFonts w:asciiTheme="minorHAnsi" w:hAnsiTheme="minorHAnsi" w:cstheme="minorHAnsi"/>
                <w:b/>
                <w:bCs/>
                <w:color w:val="000000"/>
                <w:sz w:val="18"/>
                <w:szCs w:val="18"/>
              </w:rPr>
            </w:pPr>
            <w:r w:rsidRPr="00CE191F">
              <w:rPr>
                <w:rFonts w:asciiTheme="minorHAnsi" w:hAnsiTheme="minorHAnsi" w:cstheme="minorHAnsi"/>
                <w:b/>
                <w:bCs/>
                <w:color w:val="000000"/>
                <w:sz w:val="18"/>
                <w:szCs w:val="18"/>
              </w:rPr>
              <w:t>Preço Unitário (P.U.) (</w:t>
            </w:r>
            <w:proofErr w:type="spellStart"/>
            <w:r w:rsidRPr="00CE191F">
              <w:rPr>
                <w:rFonts w:asciiTheme="minorHAnsi" w:hAnsiTheme="minorHAnsi" w:cstheme="minorHAnsi"/>
                <w:b/>
                <w:bCs/>
                <w:color w:val="000000"/>
                <w:sz w:val="18"/>
                <w:szCs w:val="18"/>
              </w:rPr>
              <w:t>VNa</w:t>
            </w:r>
            <w:proofErr w:type="spellEnd"/>
            <w:r w:rsidRPr="00CE191F">
              <w:rPr>
                <w:rFonts w:asciiTheme="minorHAnsi" w:hAnsiTheme="minorHAnsi" w:cstheme="minorHAnsi"/>
                <w:b/>
                <w:bCs/>
                <w:color w:val="000000"/>
                <w:sz w:val="18"/>
                <w:szCs w:val="18"/>
              </w:rPr>
              <w:t>) - 1ª Série</w:t>
            </w:r>
          </w:p>
        </w:tc>
        <w:tc>
          <w:tcPr>
            <w:tcW w:w="0" w:type="auto"/>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6ABE0C7" w14:textId="77777777" w:rsidR="00CB498E" w:rsidRPr="00CE191F" w:rsidRDefault="00CB498E" w:rsidP="00CE191F">
            <w:pPr>
              <w:pStyle w:val="ListaColorida-nfase11"/>
              <w:spacing w:line="320" w:lineRule="exact"/>
              <w:ind w:left="0"/>
              <w:jc w:val="center"/>
              <w:rPr>
                <w:rFonts w:asciiTheme="minorHAnsi" w:hAnsiTheme="minorHAnsi" w:cstheme="minorHAnsi"/>
                <w:b/>
                <w:bCs/>
                <w:color w:val="000000"/>
                <w:sz w:val="18"/>
                <w:szCs w:val="18"/>
              </w:rPr>
            </w:pPr>
            <w:r w:rsidRPr="00CE191F">
              <w:rPr>
                <w:rFonts w:asciiTheme="minorHAnsi" w:hAnsiTheme="minorHAnsi" w:cstheme="minorHAnsi"/>
                <w:b/>
                <w:bCs/>
                <w:color w:val="000000"/>
                <w:sz w:val="18"/>
                <w:szCs w:val="18"/>
              </w:rPr>
              <w:t>Taxa de Amortização da Debêntures (</w:t>
            </w:r>
            <w:proofErr w:type="spellStart"/>
            <w:r w:rsidRPr="00CE191F">
              <w:rPr>
                <w:rFonts w:asciiTheme="minorHAnsi" w:hAnsiTheme="minorHAnsi" w:cstheme="minorHAnsi"/>
                <w:b/>
                <w:bCs/>
                <w:color w:val="000000"/>
                <w:sz w:val="18"/>
                <w:szCs w:val="18"/>
              </w:rPr>
              <w:t>TAi</w:t>
            </w:r>
            <w:proofErr w:type="spellEnd"/>
            <w:r w:rsidRPr="00CE191F">
              <w:rPr>
                <w:rFonts w:asciiTheme="minorHAnsi" w:hAnsiTheme="minorHAnsi" w:cstheme="minorHAnsi"/>
                <w:b/>
                <w:bCs/>
                <w:color w:val="000000"/>
                <w:sz w:val="18"/>
                <w:szCs w:val="18"/>
              </w:rPr>
              <w:t>)</w:t>
            </w:r>
          </w:p>
        </w:tc>
        <w:tc>
          <w:tcPr>
            <w:tcW w:w="0" w:type="auto"/>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ADB0277" w14:textId="77777777" w:rsidR="00CB498E" w:rsidRPr="00CE191F" w:rsidRDefault="00CB498E" w:rsidP="00CE191F">
            <w:pPr>
              <w:pStyle w:val="ListaColorida-nfase11"/>
              <w:spacing w:line="320" w:lineRule="exact"/>
              <w:ind w:left="0"/>
              <w:jc w:val="center"/>
              <w:rPr>
                <w:rFonts w:asciiTheme="minorHAnsi" w:hAnsiTheme="minorHAnsi" w:cstheme="minorHAnsi"/>
                <w:b/>
                <w:bCs/>
                <w:color w:val="000000"/>
                <w:sz w:val="18"/>
                <w:szCs w:val="18"/>
              </w:rPr>
            </w:pPr>
            <w:r w:rsidRPr="00CE191F">
              <w:rPr>
                <w:rFonts w:asciiTheme="minorHAnsi" w:hAnsiTheme="minorHAnsi" w:cstheme="minorHAnsi"/>
                <w:b/>
                <w:bCs/>
                <w:color w:val="000000"/>
                <w:sz w:val="18"/>
                <w:szCs w:val="18"/>
              </w:rPr>
              <w:t>Pagamento de Juros da Debêntures?</w:t>
            </w:r>
          </w:p>
        </w:tc>
      </w:tr>
      <w:tr w:rsidR="00AD4E71" w:rsidRPr="00CB498E" w14:paraId="68AB90B2"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A8D1AD" w14:textId="77777777" w:rsidR="00CB498E" w:rsidRPr="00CE191F" w:rsidRDefault="00CB498E" w:rsidP="009C5DA1">
            <w:pPr>
              <w:pStyle w:val="ListaColorida-nfase11"/>
              <w:spacing w:line="320" w:lineRule="exact"/>
              <w:ind w:left="0"/>
              <w:jc w:val="center"/>
              <w:rPr>
                <w:rFonts w:asciiTheme="minorHAnsi" w:hAnsiTheme="minorHAnsi" w:cstheme="minorHAnsi"/>
                <w:color w:val="000000"/>
                <w:sz w:val="18"/>
                <w:szCs w:val="18"/>
              </w:rPr>
            </w:pPr>
            <w:r w:rsidRPr="00CE191F">
              <w:rPr>
                <w:rFonts w:asciiTheme="minorHAnsi" w:hAnsiTheme="minorHAnsi" w:cstheme="minorHAnsi"/>
                <w:color w:val="000000"/>
                <w:sz w:val="18"/>
                <w:szCs w:val="18"/>
              </w:rPr>
              <w:t>Emissão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C809E1C" w14:textId="71F87CB8" w:rsidR="00CB498E" w:rsidRPr="00CE191F" w:rsidRDefault="00991752" w:rsidP="009C5DA1">
            <w:pPr>
              <w:pStyle w:val="ListaColorida-nfase11"/>
              <w:spacing w:line="320" w:lineRule="exact"/>
              <w:ind w:left="0"/>
              <w:jc w:val="center"/>
              <w:rPr>
                <w:rFonts w:asciiTheme="minorHAnsi" w:hAnsiTheme="minorHAnsi" w:cstheme="minorHAnsi"/>
                <w:color w:val="000000"/>
                <w:sz w:val="18"/>
                <w:szCs w:val="18"/>
              </w:rPr>
            </w:pPr>
            <w:r>
              <w:rPr>
                <w:rFonts w:asciiTheme="minorHAnsi" w:hAnsiTheme="minorHAnsi" w:cstheme="minorHAnsi"/>
                <w:color w:val="000000"/>
                <w:sz w:val="18"/>
                <w:szCs w:val="18"/>
              </w:rPr>
              <w:t>10</w:t>
            </w:r>
            <w:r w:rsidR="00CB498E" w:rsidRPr="00CE191F">
              <w:rPr>
                <w:rFonts w:asciiTheme="minorHAnsi" w:hAnsiTheme="minorHAnsi" w:cstheme="minorHAnsi"/>
                <w:color w:val="000000"/>
                <w:sz w:val="18"/>
                <w:szCs w:val="18"/>
              </w:rPr>
              <w:t>/0</w:t>
            </w:r>
            <w:r>
              <w:rPr>
                <w:rFonts w:asciiTheme="minorHAnsi" w:hAnsiTheme="minorHAnsi" w:cstheme="minorHAnsi"/>
                <w:color w:val="000000"/>
                <w:sz w:val="18"/>
                <w:szCs w:val="18"/>
              </w:rPr>
              <w:t>9</w:t>
            </w:r>
            <w:r w:rsidR="00CB498E" w:rsidRPr="00CE191F">
              <w:rPr>
                <w:rFonts w:asciiTheme="minorHAnsi" w:hAnsiTheme="minorHAnsi" w:cstheme="minorHAnsi"/>
                <w:color w:val="000000"/>
                <w:sz w:val="18"/>
                <w:szCs w:val="18"/>
              </w:rPr>
              <w:t>/2021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D3E5DDB" w14:textId="66F2AC9E" w:rsidR="00CB498E" w:rsidRPr="00CE191F" w:rsidRDefault="00CB498E" w:rsidP="009C5DA1">
            <w:pPr>
              <w:pStyle w:val="ListaColorida-nfase11"/>
              <w:spacing w:line="320" w:lineRule="exact"/>
              <w:ind w:left="0"/>
              <w:jc w:val="center"/>
              <w:rPr>
                <w:rFonts w:asciiTheme="minorHAnsi" w:hAnsiTheme="minorHAnsi" w:cstheme="minorHAnsi"/>
                <w:color w:val="000000"/>
                <w:sz w:val="18"/>
                <w:szCs w:val="18"/>
              </w:rPr>
            </w:pPr>
            <w:r w:rsidRPr="00CE191F">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A3718D" w14:textId="06D51A9E" w:rsidR="00CB498E" w:rsidRPr="00CE191F" w:rsidRDefault="00CB498E" w:rsidP="009C5DA1">
            <w:pPr>
              <w:pStyle w:val="ListaColorida-nfase11"/>
              <w:spacing w:line="320" w:lineRule="exact"/>
              <w:jc w:val="center"/>
              <w:rPr>
                <w:rFonts w:asciiTheme="minorHAnsi" w:hAnsiTheme="minorHAnsi" w:cstheme="minorHAnsi"/>
                <w:color w:val="000000"/>
                <w:sz w:val="18"/>
                <w:szCs w:val="18"/>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54803A4" w14:textId="386AE47C" w:rsidR="00CB498E" w:rsidRPr="00CE191F" w:rsidRDefault="00CB498E" w:rsidP="009C5DA1">
            <w:pPr>
              <w:pStyle w:val="ListaColorida-nfase11"/>
              <w:spacing w:line="320" w:lineRule="exact"/>
              <w:jc w:val="center"/>
              <w:rPr>
                <w:rFonts w:asciiTheme="minorHAnsi" w:hAnsiTheme="minorHAnsi" w:cstheme="minorHAnsi"/>
                <w:color w:val="000000"/>
                <w:sz w:val="18"/>
                <w:szCs w:val="18"/>
              </w:rPr>
            </w:pP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C0871E" w14:textId="77CC2EA7" w:rsidR="00CB498E" w:rsidRPr="00CE191F" w:rsidRDefault="00CB498E" w:rsidP="009C5DA1">
            <w:pPr>
              <w:pStyle w:val="ListaColorida-nfase11"/>
              <w:spacing w:line="320" w:lineRule="exact"/>
              <w:jc w:val="center"/>
              <w:rPr>
                <w:rFonts w:asciiTheme="minorHAnsi" w:hAnsiTheme="minorHAnsi" w:cstheme="minorHAnsi"/>
                <w:color w:val="000000"/>
                <w:sz w:val="18"/>
                <w:szCs w:val="18"/>
              </w:rPr>
            </w:pPr>
          </w:p>
        </w:tc>
      </w:tr>
      <w:tr w:rsidR="00AD4E71" w:rsidRPr="00CB498E" w14:paraId="7525F087"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97B67F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4FB11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20/09/2021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248A035" w14:textId="6F26B30D"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36F297" w14:textId="3AAFF9A0"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2053C7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ED37C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58ED5D1B"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295063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A1B5CD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20/10/2021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6C68D2F" w14:textId="0C084B5D"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232A6D" w14:textId="353FF94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21F761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C01DF5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FDAF385"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D355F6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9B03E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20/11/2021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F0D7C8" w14:textId="724A6E4E"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92F5F6" w14:textId="2C76A6EA"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6F2C43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A5D863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BA9140C"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3B1CD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CD73C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20/12/2021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DFDB82" w14:textId="5EEE2D2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F4DCDF" w14:textId="724742AD"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CA3E4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C375B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32B8FB6C"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E54942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C47DB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20/01/2022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180F3A" w14:textId="32D5DD4F"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0D08ED" w14:textId="5198004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1C324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BC2BBB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697DC6AC"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114042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F08CF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20/02/2022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5C7AB5" w14:textId="4F4FA92A"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DC3437" w14:textId="3E19966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CC003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32285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57EE94B8"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02AF1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04342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20/03/2022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52002E" w14:textId="76AB1D8B"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2DDC525" w14:textId="1D99459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E0ED8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04A8F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5B720B6"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671A34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91E96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20/04/2022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8B3217B" w14:textId="1C0ED76B"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182D19" w14:textId="006AF480"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986E18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68638B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19F3E008"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60BB8C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BD869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20/05/2022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DFFFFB" w14:textId="223270B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6C0678" w14:textId="041A3E3A"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240EB9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9B741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353DC0A8"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D2645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611DD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20/06/2022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C2F490" w14:textId="7DD1E2B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2CECE9" w14:textId="77F36C0B"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89941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20404E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5B6D6078"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D21D0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B0D2D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20/07/2022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9448A9" w14:textId="5084D742"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B43FBB" w14:textId="1342E329"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FDB59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2C0E5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59DF7102"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F0795D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0CCB4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20/08/2022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2DF18AA" w14:textId="081149C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C22299" w14:textId="1A472AE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B636B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E5D594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3EBA3274"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3CE860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F9B2C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20/09/2022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4B96FD" w14:textId="3744FBAA"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0EC51EF" w14:textId="6C77813F"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10187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88450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674BB2F"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F5FF42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26479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20/10/2022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96754F" w14:textId="3FA63B95"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1F034F" w14:textId="674899F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CEBC9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261DB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75688D7C"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5333B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F2E8A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20/11/2022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D39F2A" w14:textId="6747ACF0"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8DE1F4" w14:textId="43C257F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A22235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B3527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297DC659"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0AEBDB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B12BB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20/12/2022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E6C63B" w14:textId="11B5845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4F6D98" w14:textId="7BA2966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2C47D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CD0B6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7C294DE3"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EE33C1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85525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20/01/2023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B4A37A" w14:textId="2770F25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BF07170" w14:textId="330DD670"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3CA1A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B12D7A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4543D5CE"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89D2BB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A349A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20/02/2023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4D3F4C" w14:textId="34E8509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R$14.500.000,00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81FFDC" w14:textId="4F67A84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41513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FD53BE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4374FA03"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171C34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5CB15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20/03/2023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0D1654" w14:textId="56AEE72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R$14.277.003,31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81E4A51" w14:textId="0EE6DB0D"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R$984,62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15C8F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1,5379%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CA82E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3E5F2BF"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AAF57E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CD6B9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20/04/2023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AA4DAFD" w14:textId="496E3C5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R$14.052.485,46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1720E08" w14:textId="250CCAEA"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R$969,14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90EE8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1,5726%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1B453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1184284"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88001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D7933B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20/05/2023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DC21C38" w14:textId="76D1448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R$13.826.436,06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AC16C47" w14:textId="553EE0DC"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R$953,55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63DB1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1,6086%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6DA33D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6BB3EDC4"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794A3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91FB86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20/06/2023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F129C4" w14:textId="68452E7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R$13.598.844,67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DC3DCF" w14:textId="41145D3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R$937,85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3C26E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1,6461%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8AD841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2E3E6A1F"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CF6B13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F9D11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20/07/2023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0D74315" w14:textId="454862CA"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R$13.369.700,76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3573C4" w14:textId="0502C37E"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R$922,05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6A6F8B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1,6850%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9FC45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6B9C5B25"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9531FF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FD528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20/08/2023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537670" w14:textId="56125FA9"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R$13.138.993,76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DF34A0D" w14:textId="19ECBAA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R$906,14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6CCAB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1,7256%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DAA6B6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55EAA535"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B95A8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D3653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20/09/2023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9DE6C83" w14:textId="29C14D7E"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R$12.906.712,98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F5914B" w14:textId="77C6B6C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R$890,12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D3AA7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1,7679%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23F3DE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987E4E4"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B01AA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FC867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20/10/2023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BF435F" w14:textId="1D5F18F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R$12.672.847,71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C885992" w14:textId="644D440C"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R$873,99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E1098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1,8120%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536A76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563966BE"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216B1C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BAE4A0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20/11/2023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5AAD41" w14:textId="0338606C"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R$12.437.387,12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B59817" w14:textId="24D7BD7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R$857,75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6987F6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1,8580%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5C4C1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3C992E4F"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90D39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1281E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20/12/2023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0E5547" w14:textId="038C5AD9"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R$12.200.320,33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EA873E" w14:textId="3A85EE6E"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R$841,40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53388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1,9061%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AB84A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6742FF07"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D3093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15E79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20/01/2024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624673" w14:textId="3F18C342"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R$11.961.636,40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735856B" w14:textId="340797E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R$824,94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B4C12F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1,9564%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80774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3BBBB96E"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D0656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CF85E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20/02/2024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519696" w14:textId="225AC24C"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R$11.721.324,28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20AC90A" w14:textId="0EDCA77E"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R$808,37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CF689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2,0090%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EC285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492D6F61"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98EBB1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AD51B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20/03/2024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B243E23" w14:textId="421243FF"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R$11.479.372,89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706CBB" w14:textId="51C7627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R$791,68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C07F54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2,0642%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58CF1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358CADA3"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016E4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EF39A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20/04/2024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84BD66" w14:textId="6918EDA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R$11.235.771,02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562CF31" w14:textId="7C6226FC"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R$774,88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B35C2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2,1221%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DE3E7D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1F59008E"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CAEBE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C863E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20/05/2024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9AD0867" w14:textId="5C7E9365"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R$10.990.507,43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E284ACE" w14:textId="7EE981A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R$757,97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CAB68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2,1829%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DCA006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66B0CACC"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74F46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D1263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20/06/2024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B36C70" w14:textId="5F1FB61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R$10.743.570,76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53CC78" w14:textId="5E9962B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R$740,94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D7F1E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2,2468%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67403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2939D678"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B4A8BF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E91F8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20/07/2024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6B8E35" w14:textId="3D6C5EC5"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R$10.494.949,62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3B4D03" w14:textId="017C7B12"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R$723,79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6064A0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2,3141%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53A60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7455F8D5"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B80A44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lastRenderedPageBreak/>
              <w:t>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2AD73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20/08/2024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8E2A66" w14:textId="1F8A0A4D"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R$10.244.632,52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FFD5C5A" w14:textId="0DB9FEA0"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R$706,53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CCC59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2,3851%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BC5AE2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7FD6749C"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54EC87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A6D27B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20/09/2024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89970F1" w14:textId="3369E62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R$9.992.607,87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8EC91B" w14:textId="00AF33D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R$689,15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C5FEC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2,4601%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CCF12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6D5D3EE"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05EC78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F19B83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20/10/2024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BD3A4C" w14:textId="5C64436A"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R$9.738.864,05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725C6A" w14:textId="0D7B113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R$671,65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4500A1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2,5393%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9F644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29EB3025"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42FFB6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CD2D4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20/11/2024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4F1533" w14:textId="45502E3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R$9.483.389,31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ED0A8A" w14:textId="3008E505"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R$654,03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BA0EC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2,6232%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1D5961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4DDD27C3"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A2BBC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0BA8C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20/12/2024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578794" w14:textId="6046B4C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R$9.226.171,86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EF92112" w14:textId="1392067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R$636,29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6765D0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2,7123%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DB6C7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4279917D"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84B3A7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90E737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20/01/2025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A6FA730" w14:textId="640EEAB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R$8.967.199,79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86DE748" w14:textId="2B4EF5AD"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R$618,43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B4E7EF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2,8069%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6979F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59D9A186"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CCF333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3EB9CE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20/02/2025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EFAD1A" w14:textId="0F33B21C"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R$8.706.461,15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D08E18" w14:textId="4D44A1DB"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R$600,45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CE80BC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2,9077%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18C21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11DF6FF2"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D1676F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DF6B3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20/03/2025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207292" w14:textId="5D02258D"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R$8.443.943,88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D82C38" w14:textId="366767A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R$582,34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62550B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3,0152%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9727D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79BBDA7"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3D6436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E55C0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20/04/2025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08518F" w14:textId="37FFDB1E"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R$8.179.635,85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2DACB2" w14:textId="6D85CDE2"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R$564,11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47090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3,1301%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31F54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5C8668C2"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CC751C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98721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20/05/2025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45EBF71" w14:textId="41385BF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R$7.913.524,85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1E32407" w14:textId="2A2C551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R$545,76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1E9C91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3,2533%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0D3E86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30038681"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6DD46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F7A373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20/06/2025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A594AB" w14:textId="01C8343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R$7.645.598,57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14553D7" w14:textId="7887B695"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R$527,28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BAE325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3,3857%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CE78F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3DD4599"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24BD69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27301A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20/07/2025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113CF2C" w14:textId="097470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R$7.375.844,64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FFF7A7E" w14:textId="530B32DC"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R$508,68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0B046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3,5282%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B4819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747CF3DC"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AC39EB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AD1C7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20/08/2025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52AB5DD" w14:textId="6FAB138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R$7.104.250,58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28F9995" w14:textId="11187085"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R$489,95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A03A8B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3,6822%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6D630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13FA13CF"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A4238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BF4AFF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20/09/2025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0F652F" w14:textId="71A14F6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R$6.830.803,85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A9765E" w14:textId="546FAE8E"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R$471,09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2EDA2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3,8491%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72DFA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40EAADCD"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D6AA6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538F0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20/10/2025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1A2CB26" w14:textId="5B8867E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R$6.555.491,79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582EEB" w14:textId="1B0725D2"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R$452,10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B0CDD7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4,0304%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98EDE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279F638D"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61A5C0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49481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20/11/2025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2607CFD" w14:textId="7C42AA6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R$6.278.301,70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AA7EACD" w14:textId="2490055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R$432,99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6E77BB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4,2284%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82BD2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22803F6"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8BADEB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FF82D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20/12/2025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4BB3A6" w14:textId="44299EDD"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R$5.999.220,75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37A19A" w14:textId="0BC0705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R$413,74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43F508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4,4452%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025FF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2E5548F0"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42CB2A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CDC88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20/01/2026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E9274B9" w14:textId="70A243DE"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R$5.718.236,05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394D851" w14:textId="1C12976F"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R$394,36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3B5F9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4,6837%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CFC8C0"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39A0CE7C"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8DBFB3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40AF7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20/02/2026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983D33" w14:textId="10483380"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R$5.435.334,63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170A69F" w14:textId="3CEC757D"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R$374,85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B4D41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4,9474%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3A38C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57945D40"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91E3A9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BBBBD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20/03/2026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228F16" w14:textId="56641AE5"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R$5.150.503,39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D80042" w14:textId="59689EE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R$355,21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8E9F7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5,2404%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F88A0F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4B5A0804"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1CA568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A67A4E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20/04/2026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2D5288" w14:textId="1DA4EA59"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R$4.863.729,18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6C422EA" w14:textId="5ABF176C"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R$335,43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7C606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5,5679%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8BDAE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03CF20A"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7F2668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544A8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20/05/2026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1BBA55D" w14:textId="6FF261D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R$4.574.998,74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C39A7C" w14:textId="409FC27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R$315,52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0A354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5,9364%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AAD86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2B0DA99C"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D1E1E7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834A8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20/06/2026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2CE9448" w14:textId="4BF3BE12"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R$4.284.298,73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A1B37F8" w14:textId="60CFA1E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R$295,47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13EE63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6,3541%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12532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766E227D"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6308B5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59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5EF90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20/07/2026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853D25" w14:textId="18826A2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R$3.991.615,71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876A9D" w14:textId="5E2EB76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R$275,28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111EF6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6,8315%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819877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1B49C6AB"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A2E075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2DC627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20/08/2026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B9F1DA" w14:textId="413EB97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R$3.696.936,15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7801FBF" w14:textId="1E5DFC46"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R$254,96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4EBD6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7,3825%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CC5CCA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49AE4BF9"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573BF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A4C5F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20/09/2026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D4AFD47" w14:textId="16A3CE7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R$3.400.246,45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E36C41" w14:textId="253383B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R$234,50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FBCBCD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8,0253%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A4C1D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6E94FC8E"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EA55FA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9528AF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20/10/2026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EA9F9A7" w14:textId="444FF172"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R$3.101.532,87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9DB3FED" w14:textId="49EE7B9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R$213,90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B30532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8,7851%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F2899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2FC59FCC"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4A9D53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2655BB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20/11/2026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57D9423" w14:textId="5D07BC7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R$2.800.781,63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A8F62F" w14:textId="0CD55FE5"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R$193,16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F9190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9,6969%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4204F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6E9A3075"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B9018C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213183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20/12/2026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1956107" w14:textId="70CC9F0B"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R$2.497.978,80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B84267" w14:textId="74FE547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R$172,27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9D842BB"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10,8114%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884ED8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7960077A"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41EA7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7CCE21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20/01/2027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A09BCA3" w14:textId="5BFA5F2C"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R$2.193.110,42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2966280" w14:textId="2F21F905"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R$151,25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4DA58F"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12,2046%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D54FB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4DE687A8"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40BD80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56B05A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20/02/2027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5C54078" w14:textId="455B0D15"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R$1.886.162,37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472325" w14:textId="5111B76B"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R$130,08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31C1D7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13,9960%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8A3C5C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7677AB70"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FEF0C4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0B5D36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20/03/2027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A7B322A" w14:textId="2FB66714"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R$1.577.120,48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404DBF" w14:textId="039D30A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R$108,77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F3861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16,3847%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D6BAA7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09BA77F7"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7F8CC77"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68</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C8D6E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20/04/2027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E96EC8" w14:textId="405F331B"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R$1.265.970,46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4BA2BB" w14:textId="1F38698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R$87,31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AEC2F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19,7290%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7B42B1"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2ECA961D"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198F55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69</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09677E"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20/05/2027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D438E6" w14:textId="52343368"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R$952.697,93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97873B" w14:textId="37A509CE"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R$65,70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2B9456"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24,7456%</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E68009"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4F26F968"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ED9CE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70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2A8C62C"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20/06/2027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FC75CAE" w14:textId="5175E253"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R$637.288,42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E3B38C1" w14:textId="327876B9"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R$43,95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0FD312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33,1070%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52CA48"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7733E13D"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3AEF0A"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71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0F10775"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20/07/2027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9B7EF85" w14:textId="526F789D"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R$319.727,34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06C76E4" w14:textId="1972FDF9"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R$22,05</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19DDCD"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49,8300%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5EB43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r w:rsidR="00AD4E71" w:rsidRPr="00CB498E" w14:paraId="3866EC79" w14:textId="77777777" w:rsidTr="00CE191F">
        <w:trPr>
          <w:trHeight w:val="283"/>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1C54E3C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72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B27A64"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20/08/2027</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D0E4443" w14:textId="6B85F240"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5DBAF3" w14:textId="0CAB7551"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R$0,00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D9B273"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100,0000%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79FCC22" w14:textId="77777777" w:rsidR="00CB498E" w:rsidRPr="009C5DA1" w:rsidRDefault="00CB498E" w:rsidP="009C5DA1">
            <w:pPr>
              <w:pStyle w:val="ListaColorida-nfase11"/>
              <w:spacing w:line="320" w:lineRule="exact"/>
              <w:ind w:left="0"/>
              <w:jc w:val="center"/>
              <w:rPr>
                <w:rFonts w:asciiTheme="minorHAnsi" w:hAnsiTheme="minorHAnsi" w:cstheme="minorHAnsi"/>
                <w:color w:val="000000"/>
                <w:sz w:val="18"/>
                <w:szCs w:val="18"/>
              </w:rPr>
            </w:pPr>
            <w:r w:rsidRPr="009C5DA1">
              <w:rPr>
                <w:rFonts w:asciiTheme="minorHAnsi" w:hAnsiTheme="minorHAnsi" w:cstheme="minorHAnsi"/>
                <w:color w:val="000000"/>
                <w:sz w:val="18"/>
                <w:szCs w:val="18"/>
              </w:rPr>
              <w:t>Sim</w:t>
            </w:r>
          </w:p>
        </w:tc>
      </w:tr>
    </w:tbl>
    <w:p w14:paraId="1F8714C3" w14:textId="77777777" w:rsidR="003D369A" w:rsidRPr="00D52799" w:rsidRDefault="003D369A" w:rsidP="00565D09">
      <w:pPr>
        <w:pStyle w:val="ListaColorida-nfase11"/>
        <w:spacing w:line="320" w:lineRule="exact"/>
        <w:ind w:left="0"/>
        <w:rPr>
          <w:rFonts w:asciiTheme="minorHAnsi" w:hAnsiTheme="minorHAnsi" w:cstheme="minorHAnsi"/>
          <w:b/>
          <w:sz w:val="24"/>
          <w:szCs w:val="24"/>
        </w:rPr>
      </w:pPr>
    </w:p>
    <w:p w14:paraId="1C3442E6" w14:textId="77777777" w:rsidR="003D369A" w:rsidRPr="00D52799" w:rsidRDefault="003D369A" w:rsidP="00565D09">
      <w:pPr>
        <w:pStyle w:val="ListaColorida-nfase11"/>
        <w:spacing w:line="320" w:lineRule="exact"/>
        <w:ind w:left="0"/>
        <w:rPr>
          <w:rFonts w:asciiTheme="minorHAnsi" w:hAnsiTheme="minorHAnsi" w:cstheme="minorHAnsi"/>
          <w:b/>
          <w:sz w:val="24"/>
          <w:szCs w:val="24"/>
        </w:rPr>
      </w:pPr>
    </w:p>
    <w:p w14:paraId="1BF74507" w14:textId="77777777" w:rsidR="003D369A" w:rsidRPr="00D52799" w:rsidRDefault="003D369A" w:rsidP="00374B19">
      <w:pPr>
        <w:spacing w:line="320" w:lineRule="exact"/>
        <w:jc w:val="both"/>
        <w:rPr>
          <w:rFonts w:asciiTheme="minorHAnsi" w:hAnsiTheme="minorHAnsi" w:cstheme="minorHAnsi"/>
          <w:b/>
          <w:sz w:val="24"/>
          <w:szCs w:val="24"/>
        </w:rPr>
      </w:pPr>
      <w:r w:rsidRPr="00D52799">
        <w:rPr>
          <w:rFonts w:asciiTheme="minorHAnsi" w:hAnsiTheme="minorHAnsi" w:cstheme="minorHAnsi"/>
          <w:b/>
          <w:sz w:val="24"/>
          <w:szCs w:val="24"/>
        </w:rPr>
        <w:br w:type="page"/>
      </w:r>
    </w:p>
    <w:p w14:paraId="3CED6D5A" w14:textId="77777777" w:rsidR="00886822" w:rsidRPr="00D52799" w:rsidRDefault="00886822" w:rsidP="00374B19">
      <w:pPr>
        <w:pStyle w:val="ListaColorida-nfase11"/>
        <w:spacing w:line="320" w:lineRule="exact"/>
        <w:ind w:left="0"/>
        <w:jc w:val="center"/>
        <w:rPr>
          <w:rFonts w:asciiTheme="minorHAnsi" w:hAnsiTheme="minorHAnsi" w:cstheme="minorHAnsi"/>
          <w:b/>
          <w:sz w:val="24"/>
          <w:szCs w:val="24"/>
        </w:rPr>
        <w:sectPr w:rsidR="00886822" w:rsidRPr="00D52799" w:rsidSect="00CD4BA3">
          <w:headerReference w:type="first" r:id="rId19"/>
          <w:pgSz w:w="11906" w:h="16838" w:code="9"/>
          <w:pgMar w:top="1418" w:right="1701" w:bottom="1418" w:left="1701" w:header="709" w:footer="709" w:gutter="0"/>
          <w:cols w:space="708"/>
          <w:docGrid w:linePitch="360"/>
        </w:sectPr>
      </w:pPr>
    </w:p>
    <w:p w14:paraId="781FDE5A" w14:textId="45FAADE1" w:rsidR="003031DB" w:rsidRPr="00D52799" w:rsidRDefault="003031DB" w:rsidP="00374B19">
      <w:pPr>
        <w:pStyle w:val="ListaColorida-nfase11"/>
        <w:spacing w:line="320" w:lineRule="exact"/>
        <w:ind w:left="0"/>
        <w:jc w:val="center"/>
        <w:rPr>
          <w:rFonts w:asciiTheme="minorHAnsi" w:hAnsiTheme="minorHAnsi" w:cstheme="minorHAnsi"/>
          <w:b/>
          <w:sz w:val="24"/>
          <w:szCs w:val="24"/>
        </w:rPr>
      </w:pPr>
      <w:r w:rsidRPr="00D52799">
        <w:rPr>
          <w:rFonts w:asciiTheme="minorHAnsi" w:hAnsiTheme="minorHAnsi" w:cstheme="minorHAnsi"/>
          <w:b/>
          <w:sz w:val="24"/>
          <w:szCs w:val="24"/>
        </w:rPr>
        <w:lastRenderedPageBreak/>
        <w:t>Anexo III</w:t>
      </w:r>
    </w:p>
    <w:p w14:paraId="4CCDD3B8" w14:textId="77777777" w:rsidR="00886822" w:rsidRPr="00D52799" w:rsidRDefault="00886822" w:rsidP="00374B19">
      <w:pPr>
        <w:pStyle w:val="ListaColorida-nfase11"/>
        <w:spacing w:line="320" w:lineRule="exact"/>
        <w:ind w:left="0"/>
        <w:jc w:val="center"/>
        <w:rPr>
          <w:rFonts w:asciiTheme="minorHAnsi" w:hAnsiTheme="minorHAnsi" w:cstheme="minorHAnsi"/>
          <w:b/>
          <w:sz w:val="24"/>
          <w:szCs w:val="24"/>
        </w:rPr>
      </w:pPr>
    </w:p>
    <w:p w14:paraId="79A22777" w14:textId="77777777" w:rsidR="003031DB" w:rsidRPr="00D52799" w:rsidRDefault="00A85033" w:rsidP="00374B19">
      <w:pPr>
        <w:pStyle w:val="ListaColorida-nfase11"/>
        <w:spacing w:line="320" w:lineRule="exact"/>
        <w:ind w:left="0"/>
        <w:jc w:val="center"/>
        <w:rPr>
          <w:rFonts w:asciiTheme="minorHAnsi" w:hAnsiTheme="minorHAnsi" w:cstheme="minorHAnsi"/>
          <w:b/>
          <w:sz w:val="24"/>
          <w:szCs w:val="24"/>
        </w:rPr>
      </w:pPr>
      <w:r w:rsidRPr="00D52799">
        <w:rPr>
          <w:rFonts w:asciiTheme="minorHAnsi" w:hAnsiTheme="minorHAnsi" w:cstheme="minorHAnsi"/>
          <w:b/>
          <w:sz w:val="24"/>
          <w:szCs w:val="24"/>
        </w:rPr>
        <w:t xml:space="preserve">MODELO DE </w:t>
      </w:r>
      <w:r w:rsidR="003031DB" w:rsidRPr="00D52799">
        <w:rPr>
          <w:rFonts w:asciiTheme="minorHAnsi" w:hAnsiTheme="minorHAnsi" w:cstheme="minorHAnsi"/>
          <w:b/>
          <w:sz w:val="24"/>
          <w:szCs w:val="24"/>
        </w:rPr>
        <w:t>RELATÓRIO DE DESTINAÇÃO IMOBILIÁRIA</w:t>
      </w:r>
    </w:p>
    <w:p w14:paraId="5CD0FB56" w14:textId="77777777" w:rsidR="003031DB" w:rsidRPr="00D52799" w:rsidRDefault="003031DB" w:rsidP="00374B19">
      <w:pPr>
        <w:pStyle w:val="ListaColorida-nfase11"/>
        <w:spacing w:line="320" w:lineRule="exact"/>
        <w:ind w:left="0"/>
        <w:jc w:val="center"/>
        <w:rPr>
          <w:rFonts w:asciiTheme="minorHAnsi" w:hAnsiTheme="minorHAnsi" w:cstheme="minorHAnsi"/>
          <w:b/>
          <w:sz w:val="24"/>
          <w:szCs w:val="24"/>
        </w:rPr>
      </w:pPr>
    </w:p>
    <w:p w14:paraId="5846FCDD" w14:textId="11AA780B" w:rsidR="00C87FED" w:rsidRPr="00D52799" w:rsidRDefault="00C87FED" w:rsidP="00374B19">
      <w:pPr>
        <w:spacing w:line="320" w:lineRule="exact"/>
        <w:jc w:val="center"/>
        <w:rPr>
          <w:rFonts w:asciiTheme="minorHAnsi" w:hAnsiTheme="minorHAnsi" w:cstheme="minorHAnsi"/>
          <w:b/>
          <w:sz w:val="24"/>
          <w:szCs w:val="24"/>
        </w:rPr>
      </w:pPr>
      <w:r w:rsidRPr="00D52799">
        <w:rPr>
          <w:rFonts w:asciiTheme="minorHAnsi" w:hAnsiTheme="minorHAnsi" w:cstheme="minorHAnsi"/>
          <w:b/>
          <w:sz w:val="24"/>
          <w:szCs w:val="24"/>
        </w:rPr>
        <w:t xml:space="preserve">RELATÓRIO TRIMESTRAL ACERCA DA APLICAÇÃO DOS RECURSOS DOS CRÉDITOS IMOBILIÁRIOS DA </w:t>
      </w:r>
      <w:r w:rsidR="00864A69">
        <w:rPr>
          <w:rFonts w:asciiTheme="minorHAnsi" w:hAnsiTheme="minorHAnsi" w:cstheme="minorHAnsi"/>
          <w:b/>
          <w:sz w:val="24"/>
          <w:szCs w:val="24"/>
        </w:rPr>
        <w:t>228</w:t>
      </w:r>
      <w:r w:rsidRPr="00D52799">
        <w:rPr>
          <w:rFonts w:asciiTheme="minorHAnsi" w:hAnsiTheme="minorHAnsi" w:cstheme="minorHAnsi"/>
          <w:b/>
          <w:sz w:val="24"/>
          <w:szCs w:val="24"/>
        </w:rPr>
        <w:t xml:space="preserve">ª SÉRIE DA </w:t>
      </w:r>
      <w:r w:rsidR="00864A69">
        <w:rPr>
          <w:rFonts w:asciiTheme="minorHAnsi" w:hAnsiTheme="minorHAnsi" w:cstheme="minorHAnsi"/>
          <w:sz w:val="24"/>
          <w:szCs w:val="24"/>
        </w:rPr>
        <w:t>1</w:t>
      </w:r>
      <w:r w:rsidRPr="00D52799">
        <w:rPr>
          <w:rFonts w:asciiTheme="minorHAnsi" w:hAnsiTheme="minorHAnsi" w:cstheme="minorHAnsi"/>
          <w:b/>
          <w:sz w:val="24"/>
          <w:szCs w:val="24"/>
        </w:rPr>
        <w:t>ª EMISSÃO DA HABITASEC SECURITIZADORA S.A.</w:t>
      </w:r>
    </w:p>
    <w:p w14:paraId="365F9655" w14:textId="4FA608DB" w:rsidR="00C87FED" w:rsidRPr="00D52799" w:rsidRDefault="00C87FED" w:rsidP="00374B19">
      <w:pPr>
        <w:spacing w:line="320" w:lineRule="exact"/>
        <w:rPr>
          <w:rFonts w:asciiTheme="minorHAnsi" w:eastAsia="Arial Unicode MS" w:hAnsiTheme="minorHAnsi" w:cstheme="minorHAnsi"/>
          <w:b/>
          <w:color w:val="000000"/>
          <w:w w:val="0"/>
          <w:sz w:val="24"/>
          <w:szCs w:val="24"/>
        </w:rPr>
      </w:pPr>
    </w:p>
    <w:p w14:paraId="2FAE8A1C" w14:textId="43843573" w:rsidR="00662A26" w:rsidRPr="00D52799" w:rsidRDefault="00662A26" w:rsidP="00374B19">
      <w:pPr>
        <w:spacing w:line="320" w:lineRule="exact"/>
        <w:rPr>
          <w:rFonts w:asciiTheme="minorHAnsi" w:eastAsia="Arial Unicode MS" w:hAnsiTheme="minorHAnsi" w:cstheme="minorHAnsi"/>
          <w:b/>
          <w:color w:val="000000"/>
          <w:w w:val="0"/>
          <w:sz w:val="24"/>
          <w:szCs w:val="24"/>
        </w:rPr>
      </w:pPr>
      <w:r w:rsidRPr="00D52799">
        <w:rPr>
          <w:rFonts w:asciiTheme="minorHAnsi" w:eastAsia="Arial Unicode MS" w:hAnsiTheme="minorHAnsi" w:cstheme="minorHAnsi"/>
          <w:b/>
          <w:color w:val="000000"/>
          <w:w w:val="0"/>
          <w:sz w:val="24"/>
          <w:szCs w:val="24"/>
        </w:rPr>
        <w:t>Período de [</w:t>
      </w:r>
      <w:r w:rsidRPr="00D52799">
        <w:rPr>
          <w:rFonts w:asciiTheme="minorHAnsi" w:eastAsia="Arial Unicode MS" w:hAnsiTheme="minorHAnsi" w:cstheme="minorHAnsi"/>
          <w:b/>
          <w:color w:val="000000"/>
          <w:w w:val="0"/>
          <w:sz w:val="24"/>
          <w:szCs w:val="24"/>
          <w:highlight w:val="yellow"/>
        </w:rPr>
        <w:t>x</w:t>
      </w:r>
      <w:r w:rsidRPr="00D52799">
        <w:rPr>
          <w:rFonts w:asciiTheme="minorHAnsi" w:eastAsia="Arial Unicode MS" w:hAnsiTheme="minorHAnsi" w:cstheme="minorHAnsi"/>
          <w:b/>
          <w:color w:val="000000"/>
          <w:w w:val="0"/>
          <w:sz w:val="24"/>
          <w:szCs w:val="24"/>
        </w:rPr>
        <w:t>] a [</w:t>
      </w:r>
      <w:r w:rsidRPr="00D52799">
        <w:rPr>
          <w:rFonts w:asciiTheme="minorHAnsi" w:eastAsia="Arial Unicode MS" w:hAnsiTheme="minorHAnsi" w:cstheme="minorHAnsi"/>
          <w:b/>
          <w:color w:val="000000"/>
          <w:w w:val="0"/>
          <w:sz w:val="24"/>
          <w:szCs w:val="24"/>
          <w:highlight w:val="yellow"/>
        </w:rPr>
        <w:t>x</w:t>
      </w:r>
      <w:r w:rsidRPr="00D52799">
        <w:rPr>
          <w:rFonts w:asciiTheme="minorHAnsi" w:eastAsia="Arial Unicode MS" w:hAnsiTheme="minorHAnsi" w:cstheme="minorHAnsi"/>
          <w:b/>
          <w:color w:val="000000"/>
          <w:w w:val="0"/>
          <w:sz w:val="24"/>
          <w:szCs w:val="24"/>
        </w:rPr>
        <w:t xml:space="preserve">] </w:t>
      </w:r>
    </w:p>
    <w:p w14:paraId="42035438" w14:textId="77777777" w:rsidR="00662A26" w:rsidRPr="00D52799" w:rsidRDefault="00662A26" w:rsidP="00374B19">
      <w:pPr>
        <w:spacing w:line="320" w:lineRule="exact"/>
        <w:rPr>
          <w:rFonts w:asciiTheme="minorHAnsi" w:eastAsia="Arial Unicode MS" w:hAnsiTheme="minorHAnsi" w:cstheme="minorHAnsi"/>
          <w:b/>
          <w:color w:val="000000"/>
          <w:w w:val="0"/>
          <w:sz w:val="24"/>
          <w:szCs w:val="24"/>
        </w:rPr>
      </w:pPr>
    </w:p>
    <w:p w14:paraId="0C1711E0" w14:textId="1083BCA2" w:rsidR="00C87FED" w:rsidRPr="00D52799" w:rsidRDefault="00C87FED" w:rsidP="00374B19">
      <w:pPr>
        <w:spacing w:line="320" w:lineRule="exact"/>
        <w:jc w:val="both"/>
        <w:rPr>
          <w:rFonts w:asciiTheme="minorHAnsi" w:hAnsiTheme="minorHAnsi" w:cstheme="minorHAnsi"/>
          <w:b/>
          <w:bCs/>
          <w:sz w:val="24"/>
          <w:szCs w:val="24"/>
        </w:rPr>
      </w:pPr>
      <w:r w:rsidRPr="00D52799">
        <w:rPr>
          <w:rFonts w:asciiTheme="minorHAnsi" w:hAnsiTheme="minorHAnsi" w:cstheme="minorHAnsi"/>
          <w:b/>
          <w:bCs/>
          <w:sz w:val="24"/>
          <w:szCs w:val="24"/>
        </w:rPr>
        <w:t xml:space="preserve">Ref.: </w:t>
      </w:r>
      <w:r w:rsidR="00F748A8" w:rsidRPr="00D52799">
        <w:rPr>
          <w:rFonts w:asciiTheme="minorHAnsi" w:hAnsiTheme="minorHAnsi" w:cstheme="minorHAnsi"/>
          <w:sz w:val="24"/>
          <w:szCs w:val="24"/>
          <w:u w:val="single"/>
        </w:rPr>
        <w:t xml:space="preserve">1ª </w:t>
      </w:r>
      <w:r w:rsidRPr="00D52799">
        <w:rPr>
          <w:rFonts w:asciiTheme="minorHAnsi" w:hAnsiTheme="minorHAnsi" w:cstheme="minorHAnsi"/>
          <w:color w:val="000000"/>
          <w:sz w:val="24"/>
          <w:szCs w:val="24"/>
          <w:u w:val="single"/>
        </w:rPr>
        <w:t xml:space="preserve">Emissão de Debêntures Simples, Não Conversíveis em Ações, da Espécie </w:t>
      </w:r>
      <w:r w:rsidR="00983CD0" w:rsidRPr="00D52799">
        <w:rPr>
          <w:rFonts w:asciiTheme="minorHAnsi" w:hAnsiTheme="minorHAnsi" w:cstheme="minorHAnsi"/>
          <w:color w:val="000000"/>
          <w:sz w:val="24"/>
          <w:szCs w:val="24"/>
          <w:u w:val="single"/>
        </w:rPr>
        <w:t xml:space="preserve">sem </w:t>
      </w:r>
      <w:r w:rsidRPr="00D52799">
        <w:rPr>
          <w:rFonts w:asciiTheme="minorHAnsi" w:hAnsiTheme="minorHAnsi" w:cstheme="minorHAnsi"/>
          <w:color w:val="000000"/>
          <w:sz w:val="24"/>
          <w:szCs w:val="24"/>
          <w:u w:val="single"/>
        </w:rPr>
        <w:t xml:space="preserve">Garantia Real, com Garantia Fidejussória, em </w:t>
      </w:r>
      <w:r w:rsidR="009D649D" w:rsidRPr="00D52799">
        <w:rPr>
          <w:rFonts w:asciiTheme="minorHAnsi" w:hAnsiTheme="minorHAnsi" w:cstheme="minorHAnsi"/>
          <w:color w:val="000000"/>
          <w:sz w:val="24"/>
          <w:szCs w:val="24"/>
          <w:u w:val="single"/>
        </w:rPr>
        <w:t>Série Única</w:t>
      </w:r>
      <w:r w:rsidRPr="00D52799">
        <w:rPr>
          <w:rFonts w:asciiTheme="minorHAnsi" w:hAnsiTheme="minorHAnsi" w:cstheme="minorHAnsi"/>
          <w:color w:val="000000"/>
          <w:sz w:val="24"/>
          <w:szCs w:val="24"/>
          <w:u w:val="single"/>
        </w:rPr>
        <w:t xml:space="preserve">, para Colocação Privada, da </w:t>
      </w:r>
      <w:r w:rsidR="00043B1E" w:rsidRPr="00D52799">
        <w:rPr>
          <w:rFonts w:asciiTheme="minorHAnsi" w:hAnsiTheme="minorHAnsi" w:cstheme="minorHAnsi"/>
          <w:color w:val="000000"/>
          <w:sz w:val="24"/>
          <w:szCs w:val="24"/>
          <w:u w:val="single"/>
        </w:rPr>
        <w:t>Chemin Incorporadora</w:t>
      </w:r>
      <w:r w:rsidRPr="00D52799">
        <w:rPr>
          <w:rFonts w:asciiTheme="minorHAnsi" w:hAnsiTheme="minorHAnsi" w:cstheme="minorHAnsi"/>
          <w:color w:val="000000"/>
          <w:sz w:val="24"/>
          <w:szCs w:val="24"/>
          <w:u w:val="single"/>
        </w:rPr>
        <w:t xml:space="preserve"> S.A.</w:t>
      </w:r>
    </w:p>
    <w:p w14:paraId="6C156D6D" w14:textId="77777777" w:rsidR="00C87FED" w:rsidRPr="00D52799" w:rsidRDefault="00C87FED" w:rsidP="00374B19">
      <w:pPr>
        <w:spacing w:line="320" w:lineRule="exact"/>
        <w:jc w:val="center"/>
        <w:rPr>
          <w:rFonts w:asciiTheme="minorHAnsi" w:eastAsia="Arial Unicode MS" w:hAnsiTheme="minorHAnsi" w:cstheme="minorHAnsi"/>
          <w:b/>
          <w:color w:val="000000"/>
          <w:w w:val="0"/>
          <w:sz w:val="24"/>
          <w:szCs w:val="24"/>
        </w:rPr>
      </w:pPr>
    </w:p>
    <w:p w14:paraId="0D13F180" w14:textId="244446C4" w:rsidR="00C87FED" w:rsidRPr="00D52799" w:rsidRDefault="00E63A69" w:rsidP="00374B19">
      <w:pPr>
        <w:spacing w:line="320" w:lineRule="exact"/>
        <w:jc w:val="both"/>
        <w:rPr>
          <w:rFonts w:asciiTheme="minorHAnsi" w:hAnsiTheme="minorHAnsi" w:cstheme="minorHAnsi"/>
          <w:sz w:val="24"/>
          <w:szCs w:val="24"/>
        </w:rPr>
      </w:pPr>
      <w:r w:rsidRPr="00D52799">
        <w:rPr>
          <w:rFonts w:asciiTheme="minorHAnsi" w:hAnsiTheme="minorHAnsi" w:cstheme="minorHAnsi"/>
          <w:b/>
          <w:sz w:val="24"/>
          <w:szCs w:val="24"/>
        </w:rPr>
        <w:t xml:space="preserve">CHEMIN INCORPORADORA S.A., </w:t>
      </w:r>
      <w:r w:rsidRPr="00D52799">
        <w:rPr>
          <w:rFonts w:asciiTheme="minorHAnsi" w:hAnsiTheme="minorHAnsi" w:cstheme="minorHAnsi"/>
          <w:sz w:val="24"/>
          <w:szCs w:val="24"/>
        </w:rPr>
        <w:t>sociedade por ações de capital fechado, com sede na Rua Mourato Coelho, nº 936, conj. 57, Pinheiros, Cidade de São Paulo, Estado de São Paulo, CEP 05417-001, inscrita no CNPJ/ME sob o nº 61.849.386/0001-03, registrada na JUCESP sob o NIRE 3530003313-2</w:t>
      </w:r>
      <w:r w:rsidR="00C87FED" w:rsidRPr="00D52799">
        <w:rPr>
          <w:rFonts w:asciiTheme="minorHAnsi" w:hAnsiTheme="minorHAnsi" w:cstheme="minorHAnsi"/>
          <w:sz w:val="24"/>
          <w:szCs w:val="24"/>
        </w:rPr>
        <w:t>, neste ato representada na forma de seu Estatuto Social (“</w:t>
      </w:r>
      <w:r w:rsidR="00C87FED" w:rsidRPr="00D52799">
        <w:rPr>
          <w:rFonts w:asciiTheme="minorHAnsi" w:hAnsiTheme="minorHAnsi" w:cstheme="minorHAnsi"/>
          <w:sz w:val="24"/>
          <w:szCs w:val="24"/>
          <w:u w:val="single"/>
        </w:rPr>
        <w:t>Emissora</w:t>
      </w:r>
      <w:r w:rsidR="00C87FED" w:rsidRPr="00D52799">
        <w:rPr>
          <w:rFonts w:asciiTheme="minorHAnsi" w:hAnsiTheme="minorHAnsi" w:cstheme="minorHAnsi"/>
          <w:sz w:val="24"/>
          <w:szCs w:val="24"/>
        </w:rPr>
        <w:t>”)</w:t>
      </w:r>
      <w:r w:rsidR="00C87FED" w:rsidRPr="00D52799">
        <w:rPr>
          <w:rFonts w:asciiTheme="minorHAnsi" w:hAnsiTheme="minorHAnsi" w:cstheme="minorHAnsi"/>
          <w:bCs/>
          <w:sz w:val="24"/>
          <w:szCs w:val="24"/>
        </w:rPr>
        <w:t xml:space="preserve">, </w:t>
      </w:r>
      <w:r w:rsidR="00C87FED" w:rsidRPr="00D52799">
        <w:rPr>
          <w:rFonts w:asciiTheme="minorHAnsi" w:hAnsiTheme="minorHAnsi" w:cstheme="minorHAnsi"/>
          <w:sz w:val="24"/>
          <w:szCs w:val="24"/>
        </w:rPr>
        <w:t>vem, por meio do presente, declarar</w:t>
      </w:r>
      <w:r w:rsidR="00BF1FC7" w:rsidRPr="00D52799">
        <w:rPr>
          <w:rFonts w:asciiTheme="minorHAnsi" w:hAnsiTheme="minorHAnsi" w:cstheme="minorHAnsi"/>
          <w:sz w:val="24"/>
          <w:szCs w:val="24"/>
        </w:rPr>
        <w:t>, para os devidos fins,</w:t>
      </w:r>
      <w:r w:rsidR="00C87FED" w:rsidRPr="00D52799">
        <w:rPr>
          <w:rFonts w:asciiTheme="minorHAnsi" w:hAnsiTheme="minorHAnsi" w:cstheme="minorHAnsi"/>
          <w:sz w:val="24"/>
          <w:szCs w:val="24"/>
        </w:rPr>
        <w:t xml:space="preserve"> que aplicou R$_______,___ (__ reais) </w:t>
      </w:r>
      <w:r w:rsidR="00BF1FC7" w:rsidRPr="00D52799">
        <w:rPr>
          <w:rFonts w:asciiTheme="minorHAnsi" w:hAnsiTheme="minorHAnsi" w:cstheme="minorHAnsi"/>
          <w:sz w:val="24"/>
          <w:szCs w:val="24"/>
        </w:rPr>
        <w:t xml:space="preserve">no último trimestre os recursos obtidos por meio </w:t>
      </w:r>
      <w:r w:rsidR="00540B98" w:rsidRPr="00D52799">
        <w:rPr>
          <w:rFonts w:asciiTheme="minorHAnsi" w:hAnsiTheme="minorHAnsi" w:cstheme="minorHAnsi"/>
          <w:sz w:val="24"/>
          <w:szCs w:val="24"/>
        </w:rPr>
        <w:t xml:space="preserve">do Instrumento Particular de Escritura da </w:t>
      </w:r>
      <w:r w:rsidR="00F748A8" w:rsidRPr="00D52799">
        <w:rPr>
          <w:rFonts w:asciiTheme="minorHAnsi" w:hAnsiTheme="minorHAnsi" w:cstheme="minorHAnsi"/>
          <w:sz w:val="24"/>
          <w:szCs w:val="24"/>
        </w:rPr>
        <w:t>1</w:t>
      </w:r>
      <w:r w:rsidR="00E559EF" w:rsidRPr="00D52799">
        <w:rPr>
          <w:rFonts w:asciiTheme="minorHAnsi" w:hAnsiTheme="minorHAnsi" w:cstheme="minorHAnsi"/>
          <w:sz w:val="24"/>
          <w:szCs w:val="24"/>
        </w:rPr>
        <w:t xml:space="preserve">ª </w:t>
      </w:r>
      <w:r w:rsidR="00F748A8" w:rsidRPr="00D52799">
        <w:rPr>
          <w:rFonts w:asciiTheme="minorHAnsi" w:hAnsiTheme="minorHAnsi" w:cstheme="minorHAnsi"/>
          <w:sz w:val="24"/>
          <w:szCs w:val="24"/>
        </w:rPr>
        <w:t xml:space="preserve">(primeira) </w:t>
      </w:r>
      <w:r w:rsidR="00540B98" w:rsidRPr="00D52799">
        <w:rPr>
          <w:rFonts w:asciiTheme="minorHAnsi" w:hAnsiTheme="minorHAnsi" w:cstheme="minorHAnsi"/>
          <w:sz w:val="24"/>
          <w:szCs w:val="24"/>
        </w:rPr>
        <w:t xml:space="preserve">Emissão de Debêntures Simples, não Conversíveis em Ações, da Espécie </w:t>
      </w:r>
      <w:r w:rsidR="00D65F8B" w:rsidRPr="00D52799">
        <w:rPr>
          <w:rFonts w:asciiTheme="minorHAnsi" w:hAnsiTheme="minorHAnsi" w:cstheme="minorHAnsi"/>
          <w:sz w:val="24"/>
          <w:szCs w:val="24"/>
        </w:rPr>
        <w:t xml:space="preserve">sem </w:t>
      </w:r>
      <w:r w:rsidR="00540B98" w:rsidRPr="00D52799">
        <w:rPr>
          <w:rFonts w:asciiTheme="minorHAnsi" w:hAnsiTheme="minorHAnsi" w:cstheme="minorHAnsi"/>
          <w:sz w:val="24"/>
          <w:szCs w:val="24"/>
        </w:rPr>
        <w:t xml:space="preserve">Garantia Real, com Garantia Fidejussória, em Série Única, para Colocação Privada, da </w:t>
      </w:r>
      <w:r w:rsidR="00771CE0" w:rsidRPr="00D52799">
        <w:rPr>
          <w:rFonts w:asciiTheme="minorHAnsi" w:hAnsiTheme="minorHAnsi" w:cstheme="minorHAnsi"/>
          <w:sz w:val="24"/>
          <w:szCs w:val="24"/>
        </w:rPr>
        <w:t>Chemin Incorporadora</w:t>
      </w:r>
      <w:r w:rsidR="00540B98" w:rsidRPr="00D52799">
        <w:rPr>
          <w:rFonts w:asciiTheme="minorHAnsi" w:hAnsiTheme="minorHAnsi" w:cstheme="minorHAnsi"/>
          <w:sz w:val="24"/>
          <w:szCs w:val="24"/>
        </w:rPr>
        <w:t xml:space="preserve"> S.A.(“</w:t>
      </w:r>
      <w:r w:rsidR="00540B98" w:rsidRPr="00D52799">
        <w:rPr>
          <w:rFonts w:asciiTheme="minorHAnsi" w:hAnsiTheme="minorHAnsi" w:cstheme="minorHAnsi"/>
          <w:sz w:val="24"/>
          <w:szCs w:val="24"/>
          <w:u w:val="single"/>
        </w:rPr>
        <w:t>Escritura de Emissão Debêntures</w:t>
      </w:r>
      <w:r w:rsidR="00540B98" w:rsidRPr="00D52799">
        <w:rPr>
          <w:rFonts w:asciiTheme="minorHAnsi" w:hAnsiTheme="minorHAnsi" w:cstheme="minorHAnsi"/>
          <w:sz w:val="24"/>
          <w:szCs w:val="24"/>
        </w:rPr>
        <w:t xml:space="preserve">”), firmada </w:t>
      </w:r>
      <w:r w:rsidR="00540B98" w:rsidRPr="004A02E1">
        <w:rPr>
          <w:rFonts w:asciiTheme="minorHAnsi" w:hAnsiTheme="minorHAnsi" w:cstheme="minorHAnsi"/>
          <w:sz w:val="24"/>
          <w:szCs w:val="24"/>
        </w:rPr>
        <w:t xml:space="preserve">em </w:t>
      </w:r>
      <w:r w:rsidR="00991752" w:rsidRPr="004A02E1">
        <w:rPr>
          <w:rFonts w:asciiTheme="minorHAnsi" w:hAnsiTheme="minorHAnsi" w:cstheme="minorHAnsi"/>
          <w:sz w:val="24"/>
          <w:szCs w:val="24"/>
        </w:rPr>
        <w:t>10 de setembro</w:t>
      </w:r>
      <w:r w:rsidR="00A6413E" w:rsidRPr="004A02E1">
        <w:rPr>
          <w:rFonts w:asciiTheme="minorHAnsi" w:hAnsiTheme="minorHAnsi" w:cstheme="minorHAnsi"/>
          <w:sz w:val="24"/>
          <w:szCs w:val="24"/>
        </w:rPr>
        <w:t xml:space="preserve"> </w:t>
      </w:r>
      <w:r w:rsidR="00540B98" w:rsidRPr="004A02E1">
        <w:rPr>
          <w:rFonts w:asciiTheme="minorHAnsi" w:hAnsiTheme="minorHAnsi" w:cstheme="minorHAnsi"/>
          <w:sz w:val="24"/>
          <w:szCs w:val="24"/>
        </w:rPr>
        <w:t xml:space="preserve">de </w:t>
      </w:r>
      <w:r w:rsidR="000B1D98" w:rsidRPr="004A02E1">
        <w:rPr>
          <w:rFonts w:asciiTheme="minorHAnsi" w:hAnsiTheme="minorHAnsi" w:cstheme="minorHAnsi"/>
          <w:sz w:val="24"/>
          <w:szCs w:val="24"/>
        </w:rPr>
        <w:t>2021</w:t>
      </w:r>
      <w:r w:rsidR="00540B98" w:rsidRPr="00D52799">
        <w:rPr>
          <w:rFonts w:asciiTheme="minorHAnsi" w:hAnsiTheme="minorHAnsi" w:cstheme="minorHAnsi"/>
          <w:sz w:val="24"/>
          <w:szCs w:val="24"/>
        </w:rPr>
        <w:t>, para os serviços do Empreendimento Imobiliário, conforme definido na cláusula 5.1 da Escritura de Emissão Debêntures</w:t>
      </w:r>
      <w:r w:rsidR="00C87FED" w:rsidRPr="00D52799">
        <w:rPr>
          <w:rFonts w:asciiTheme="minorHAnsi" w:hAnsiTheme="minorHAnsi" w:cstheme="minorHAnsi"/>
          <w:sz w:val="24"/>
          <w:szCs w:val="24"/>
        </w:rPr>
        <w:t>, nos seguintes empreendimentos imobiliários, em conformidade com o relatório de obras abaixo:</w:t>
      </w:r>
    </w:p>
    <w:p w14:paraId="51247B90" w14:textId="77777777" w:rsidR="00C87FED" w:rsidRPr="00D52799" w:rsidRDefault="00C87FED" w:rsidP="00374B19">
      <w:pPr>
        <w:spacing w:line="320" w:lineRule="exact"/>
        <w:rPr>
          <w:rFonts w:asciiTheme="minorHAnsi" w:hAnsiTheme="minorHAnsi" w:cstheme="minorHAnsi"/>
          <w:sz w:val="24"/>
          <w:szCs w:val="24"/>
        </w:rPr>
      </w:pPr>
    </w:p>
    <w:tbl>
      <w:tblPr>
        <w:tblW w:w="10061" w:type="dxa"/>
        <w:tblInd w:w="-431" w:type="dxa"/>
        <w:tblLayout w:type="fixed"/>
        <w:tblCellMar>
          <w:left w:w="70" w:type="dxa"/>
          <w:right w:w="70" w:type="dxa"/>
        </w:tblCellMar>
        <w:tblLook w:val="04A0" w:firstRow="1" w:lastRow="0" w:firstColumn="1" w:lastColumn="0" w:noHBand="0" w:noVBand="1"/>
      </w:tblPr>
      <w:tblGrid>
        <w:gridCol w:w="1280"/>
        <w:gridCol w:w="927"/>
        <w:gridCol w:w="827"/>
        <w:gridCol w:w="754"/>
        <w:gridCol w:w="1125"/>
        <w:gridCol w:w="2530"/>
        <w:gridCol w:w="1031"/>
        <w:gridCol w:w="841"/>
        <w:gridCol w:w="746"/>
      </w:tblGrid>
      <w:tr w:rsidR="007D2000" w:rsidRPr="00A6413E" w14:paraId="5432F37C" w14:textId="77777777" w:rsidTr="00BB0C41">
        <w:trPr>
          <w:trHeight w:val="1777"/>
        </w:trPr>
        <w:tc>
          <w:tcPr>
            <w:tcW w:w="12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FA528C3"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Denominação do Empreendimento Imobiliário</w:t>
            </w:r>
          </w:p>
        </w:tc>
        <w:tc>
          <w:tcPr>
            <w:tcW w:w="927" w:type="dxa"/>
            <w:tcBorders>
              <w:top w:val="single" w:sz="4" w:space="0" w:color="auto"/>
              <w:left w:val="nil"/>
              <w:bottom w:val="single" w:sz="4" w:space="0" w:color="auto"/>
              <w:right w:val="single" w:sz="4" w:space="0" w:color="auto"/>
            </w:tcBorders>
            <w:shd w:val="clear" w:color="000000" w:fill="D9D9D9"/>
            <w:noWrap/>
            <w:vAlign w:val="center"/>
            <w:hideMark/>
          </w:tcPr>
          <w:p w14:paraId="7E19BECA"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Proprietário</w:t>
            </w:r>
          </w:p>
        </w:tc>
        <w:tc>
          <w:tcPr>
            <w:tcW w:w="827" w:type="dxa"/>
            <w:tcBorders>
              <w:top w:val="single" w:sz="4" w:space="0" w:color="auto"/>
              <w:left w:val="nil"/>
              <w:bottom w:val="single" w:sz="4" w:space="0" w:color="auto"/>
              <w:right w:val="single" w:sz="4" w:space="0" w:color="auto"/>
            </w:tcBorders>
            <w:shd w:val="clear" w:color="000000" w:fill="D9D9D9"/>
            <w:vAlign w:val="center"/>
            <w:hideMark/>
          </w:tcPr>
          <w:p w14:paraId="3CB958A0"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Matrícula/ Cartório</w:t>
            </w:r>
          </w:p>
        </w:tc>
        <w:tc>
          <w:tcPr>
            <w:tcW w:w="754" w:type="dxa"/>
            <w:tcBorders>
              <w:top w:val="single" w:sz="4" w:space="0" w:color="auto"/>
              <w:left w:val="nil"/>
              <w:bottom w:val="single" w:sz="4" w:space="0" w:color="auto"/>
              <w:right w:val="single" w:sz="4" w:space="0" w:color="auto"/>
            </w:tcBorders>
            <w:shd w:val="clear" w:color="000000" w:fill="D9D9D9"/>
            <w:noWrap/>
            <w:vAlign w:val="center"/>
            <w:hideMark/>
          </w:tcPr>
          <w:p w14:paraId="2D89B4BD"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Endereço</w:t>
            </w:r>
          </w:p>
        </w:tc>
        <w:tc>
          <w:tcPr>
            <w:tcW w:w="1125" w:type="dxa"/>
            <w:tcBorders>
              <w:top w:val="single" w:sz="4" w:space="0" w:color="auto"/>
              <w:left w:val="nil"/>
              <w:bottom w:val="single" w:sz="4" w:space="0" w:color="auto"/>
              <w:right w:val="single" w:sz="4" w:space="0" w:color="auto"/>
            </w:tcBorders>
            <w:shd w:val="clear" w:color="000000" w:fill="D9D9D9"/>
            <w:vAlign w:val="center"/>
            <w:hideMark/>
          </w:tcPr>
          <w:p w14:paraId="16E77C7F" w14:textId="7D2EE0D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Destinação dos recursos/etapa do projeto: Compra de terreno, Incorporação, Infraestrutura, Construção, </w:t>
            </w:r>
            <w:del w:id="64" w:author="Bianca Galdino" w:date="2021-09-09T14:07:00Z">
              <w:r w:rsidRPr="00D52799" w:rsidDel="00C3518D">
                <w:rPr>
                  <w:rFonts w:asciiTheme="minorHAnsi" w:hAnsiTheme="minorHAnsi" w:cstheme="minorHAnsi"/>
                  <w:color w:val="000000"/>
                  <w:sz w:val="24"/>
                  <w:szCs w:val="24"/>
                </w:rPr>
                <w:delText>Marketin</w:delText>
              </w:r>
              <w:r w:rsidRPr="00D52799" w:rsidDel="00C3518D">
                <w:rPr>
                  <w:rFonts w:asciiTheme="minorHAnsi" w:hAnsiTheme="minorHAnsi" w:cstheme="minorHAnsi"/>
                  <w:color w:val="000000"/>
                  <w:sz w:val="24"/>
                  <w:szCs w:val="24"/>
                </w:rPr>
                <w:lastRenderedPageBreak/>
                <w:delText xml:space="preserve">g </w:delText>
              </w:r>
            </w:del>
            <w:proofErr w:type="gramStart"/>
            <w:r w:rsidRPr="00D52799">
              <w:rPr>
                <w:rFonts w:asciiTheme="minorHAnsi" w:hAnsiTheme="minorHAnsi" w:cstheme="minorHAnsi"/>
                <w:color w:val="000000"/>
                <w:sz w:val="24"/>
                <w:szCs w:val="24"/>
              </w:rPr>
              <w:t>e Outros</w:t>
            </w:r>
            <w:proofErr w:type="gramEnd"/>
          </w:p>
        </w:tc>
        <w:tc>
          <w:tcPr>
            <w:tcW w:w="2530" w:type="dxa"/>
            <w:tcBorders>
              <w:top w:val="single" w:sz="4" w:space="0" w:color="auto"/>
              <w:left w:val="nil"/>
              <w:bottom w:val="single" w:sz="4" w:space="0" w:color="auto"/>
              <w:right w:val="single" w:sz="4" w:space="0" w:color="auto"/>
            </w:tcBorders>
            <w:shd w:val="clear" w:color="000000" w:fill="D9D9D9"/>
            <w:vAlign w:val="center"/>
            <w:hideMark/>
          </w:tcPr>
          <w:p w14:paraId="499FD2B4"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lastRenderedPageBreak/>
              <w:t>Documento (Nº da Nota Fiscal (NF-e) /recibo[x]/</w:t>
            </w:r>
            <w:proofErr w:type="spellStart"/>
            <w:r w:rsidRPr="00D52799">
              <w:rPr>
                <w:rFonts w:asciiTheme="minorHAnsi" w:hAnsiTheme="minorHAnsi" w:cstheme="minorHAnsi"/>
                <w:color w:val="000000"/>
                <w:sz w:val="24"/>
                <w:szCs w:val="24"/>
              </w:rPr>
              <w:t>ted</w:t>
            </w:r>
            <w:proofErr w:type="spellEnd"/>
            <w:r w:rsidRPr="00D52799">
              <w:rPr>
                <w:rFonts w:asciiTheme="minorHAnsi" w:hAnsiTheme="minorHAnsi" w:cstheme="minorHAnsi"/>
                <w:color w:val="000000"/>
                <w:sz w:val="24"/>
                <w:szCs w:val="24"/>
              </w:rPr>
              <w:t>[x]/</w:t>
            </w:r>
            <w:proofErr w:type="spellStart"/>
            <w:r w:rsidRPr="00D52799">
              <w:rPr>
                <w:rFonts w:asciiTheme="minorHAnsi" w:hAnsiTheme="minorHAnsi" w:cstheme="minorHAnsi"/>
                <w:color w:val="000000"/>
                <w:sz w:val="24"/>
                <w:szCs w:val="24"/>
              </w:rPr>
              <w:t>doc</w:t>
            </w:r>
            <w:proofErr w:type="spellEnd"/>
            <w:r w:rsidRPr="00D52799">
              <w:rPr>
                <w:rFonts w:asciiTheme="minorHAnsi" w:hAnsiTheme="minorHAnsi" w:cstheme="minorHAnsi"/>
                <w:color w:val="000000"/>
                <w:sz w:val="24"/>
                <w:szCs w:val="24"/>
              </w:rPr>
              <w:t>[x]/boleto(autenticação)/outros</w:t>
            </w:r>
          </w:p>
        </w:tc>
        <w:tc>
          <w:tcPr>
            <w:tcW w:w="1031" w:type="dxa"/>
            <w:tcBorders>
              <w:top w:val="single" w:sz="4" w:space="0" w:color="auto"/>
              <w:left w:val="nil"/>
              <w:bottom w:val="single" w:sz="4" w:space="0" w:color="auto"/>
              <w:right w:val="single" w:sz="4" w:space="0" w:color="auto"/>
            </w:tcBorders>
            <w:shd w:val="clear" w:color="000000" w:fill="D9D9D9"/>
            <w:vAlign w:val="center"/>
            <w:hideMark/>
          </w:tcPr>
          <w:p w14:paraId="13631092"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Comprovante de pagamento</w:t>
            </w:r>
          </w:p>
        </w:tc>
        <w:tc>
          <w:tcPr>
            <w:tcW w:w="841" w:type="dxa"/>
            <w:tcBorders>
              <w:top w:val="single" w:sz="4" w:space="0" w:color="auto"/>
              <w:left w:val="nil"/>
              <w:bottom w:val="single" w:sz="4" w:space="0" w:color="auto"/>
              <w:right w:val="single" w:sz="4" w:space="0" w:color="auto"/>
            </w:tcBorders>
            <w:shd w:val="clear" w:color="000000" w:fill="D9D9D9"/>
            <w:vAlign w:val="center"/>
            <w:hideMark/>
          </w:tcPr>
          <w:p w14:paraId="5A7F67F6"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Percentual do recurso utilizado no semestre</w:t>
            </w:r>
          </w:p>
        </w:tc>
        <w:tc>
          <w:tcPr>
            <w:tcW w:w="746" w:type="dxa"/>
            <w:tcBorders>
              <w:top w:val="single" w:sz="4" w:space="0" w:color="auto"/>
              <w:left w:val="nil"/>
              <w:bottom w:val="single" w:sz="4" w:space="0" w:color="auto"/>
              <w:right w:val="single" w:sz="4" w:space="0" w:color="auto"/>
            </w:tcBorders>
            <w:shd w:val="clear" w:color="000000" w:fill="D9D9D9"/>
            <w:vAlign w:val="center"/>
            <w:hideMark/>
          </w:tcPr>
          <w:p w14:paraId="64C427AD"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Valor gasto no trimestre</w:t>
            </w:r>
          </w:p>
        </w:tc>
      </w:tr>
      <w:tr w:rsidR="007D2000" w:rsidRPr="00A6413E" w14:paraId="418F2473" w14:textId="77777777" w:rsidTr="00BB0C41">
        <w:trPr>
          <w:trHeight w:val="222"/>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B3BB81"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w:t>
            </w:r>
          </w:p>
        </w:tc>
        <w:tc>
          <w:tcPr>
            <w:tcW w:w="927" w:type="dxa"/>
            <w:tcBorders>
              <w:top w:val="nil"/>
              <w:left w:val="nil"/>
              <w:bottom w:val="single" w:sz="4" w:space="0" w:color="auto"/>
              <w:right w:val="single" w:sz="4" w:space="0" w:color="auto"/>
            </w:tcBorders>
            <w:shd w:val="clear" w:color="auto" w:fill="auto"/>
            <w:vAlign w:val="center"/>
            <w:hideMark/>
          </w:tcPr>
          <w:p w14:paraId="272D2D70"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w:t>
            </w:r>
          </w:p>
        </w:tc>
        <w:tc>
          <w:tcPr>
            <w:tcW w:w="827" w:type="dxa"/>
            <w:tcBorders>
              <w:top w:val="nil"/>
              <w:left w:val="nil"/>
              <w:bottom w:val="single" w:sz="4" w:space="0" w:color="auto"/>
              <w:right w:val="single" w:sz="4" w:space="0" w:color="auto"/>
            </w:tcBorders>
            <w:shd w:val="clear" w:color="auto" w:fill="auto"/>
            <w:vAlign w:val="center"/>
            <w:hideMark/>
          </w:tcPr>
          <w:p w14:paraId="0B34F8E8"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w:t>
            </w:r>
          </w:p>
        </w:tc>
        <w:tc>
          <w:tcPr>
            <w:tcW w:w="754" w:type="dxa"/>
            <w:tcBorders>
              <w:top w:val="nil"/>
              <w:left w:val="nil"/>
              <w:bottom w:val="single" w:sz="4" w:space="0" w:color="auto"/>
              <w:right w:val="single" w:sz="4" w:space="0" w:color="auto"/>
            </w:tcBorders>
            <w:shd w:val="clear" w:color="auto" w:fill="auto"/>
            <w:noWrap/>
            <w:vAlign w:val="center"/>
            <w:hideMark/>
          </w:tcPr>
          <w:p w14:paraId="0A3DA03F"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w:t>
            </w:r>
          </w:p>
        </w:tc>
        <w:tc>
          <w:tcPr>
            <w:tcW w:w="1125" w:type="dxa"/>
            <w:tcBorders>
              <w:top w:val="nil"/>
              <w:left w:val="nil"/>
              <w:bottom w:val="single" w:sz="4" w:space="0" w:color="auto"/>
              <w:right w:val="single" w:sz="4" w:space="0" w:color="auto"/>
            </w:tcBorders>
            <w:shd w:val="clear" w:color="auto" w:fill="auto"/>
            <w:vAlign w:val="center"/>
            <w:hideMark/>
          </w:tcPr>
          <w:p w14:paraId="79393AB2"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w:t>
            </w:r>
          </w:p>
        </w:tc>
        <w:tc>
          <w:tcPr>
            <w:tcW w:w="2530" w:type="dxa"/>
            <w:tcBorders>
              <w:top w:val="nil"/>
              <w:left w:val="nil"/>
              <w:bottom w:val="single" w:sz="4" w:space="0" w:color="auto"/>
              <w:right w:val="single" w:sz="4" w:space="0" w:color="auto"/>
            </w:tcBorders>
            <w:shd w:val="clear" w:color="auto" w:fill="auto"/>
            <w:vAlign w:val="center"/>
            <w:hideMark/>
          </w:tcPr>
          <w:p w14:paraId="238DA624"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w:t>
            </w:r>
          </w:p>
        </w:tc>
        <w:tc>
          <w:tcPr>
            <w:tcW w:w="1031" w:type="dxa"/>
            <w:tcBorders>
              <w:top w:val="nil"/>
              <w:left w:val="nil"/>
              <w:bottom w:val="single" w:sz="4" w:space="0" w:color="auto"/>
              <w:right w:val="single" w:sz="4" w:space="0" w:color="auto"/>
            </w:tcBorders>
            <w:shd w:val="clear" w:color="auto" w:fill="auto"/>
            <w:vAlign w:val="center"/>
            <w:hideMark/>
          </w:tcPr>
          <w:p w14:paraId="0C2B8714"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w:t>
            </w:r>
          </w:p>
        </w:tc>
        <w:tc>
          <w:tcPr>
            <w:tcW w:w="841" w:type="dxa"/>
            <w:tcBorders>
              <w:top w:val="nil"/>
              <w:left w:val="nil"/>
              <w:bottom w:val="single" w:sz="4" w:space="0" w:color="auto"/>
              <w:right w:val="single" w:sz="4" w:space="0" w:color="auto"/>
            </w:tcBorders>
            <w:shd w:val="clear" w:color="auto" w:fill="auto"/>
            <w:vAlign w:val="center"/>
            <w:hideMark/>
          </w:tcPr>
          <w:p w14:paraId="7CE9AF21" w14:textId="41D0D920" w:rsidR="007D2000" w:rsidRPr="00D52799" w:rsidRDefault="00662A26"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w:t>
            </w:r>
            <w:r w:rsidR="007D2000" w:rsidRPr="00D52799">
              <w:rPr>
                <w:rFonts w:asciiTheme="minorHAnsi" w:hAnsiTheme="minorHAnsi" w:cstheme="minorHAnsi"/>
                <w:color w:val="000000"/>
                <w:sz w:val="24"/>
                <w:szCs w:val="24"/>
              </w:rPr>
              <w:t>%</w:t>
            </w:r>
          </w:p>
        </w:tc>
        <w:tc>
          <w:tcPr>
            <w:tcW w:w="746" w:type="dxa"/>
            <w:tcBorders>
              <w:top w:val="nil"/>
              <w:left w:val="nil"/>
              <w:bottom w:val="single" w:sz="4" w:space="0" w:color="auto"/>
              <w:right w:val="single" w:sz="4" w:space="0" w:color="auto"/>
            </w:tcBorders>
            <w:shd w:val="clear" w:color="auto" w:fill="auto"/>
            <w:vAlign w:val="center"/>
            <w:hideMark/>
          </w:tcPr>
          <w:p w14:paraId="2BF06CEA"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 R$           </w:t>
            </w:r>
          </w:p>
        </w:tc>
      </w:tr>
      <w:tr w:rsidR="007D2000" w:rsidRPr="00A6413E" w14:paraId="0A59690E" w14:textId="77777777" w:rsidTr="00BB0C41">
        <w:trPr>
          <w:trHeight w:val="222"/>
        </w:trPr>
        <w:tc>
          <w:tcPr>
            <w:tcW w:w="8474"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B7628A5" w14:textId="04267D1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Total destinado no </w:t>
            </w:r>
            <w:r w:rsidR="00662A26" w:rsidRPr="00D52799">
              <w:rPr>
                <w:rFonts w:asciiTheme="minorHAnsi" w:hAnsiTheme="minorHAnsi" w:cstheme="minorHAnsi"/>
                <w:color w:val="000000"/>
                <w:sz w:val="24"/>
                <w:szCs w:val="24"/>
              </w:rPr>
              <w:t>Semestre</w:t>
            </w:r>
          </w:p>
        </w:tc>
        <w:tc>
          <w:tcPr>
            <w:tcW w:w="841" w:type="dxa"/>
            <w:tcBorders>
              <w:top w:val="nil"/>
              <w:left w:val="nil"/>
              <w:bottom w:val="single" w:sz="4" w:space="0" w:color="auto"/>
              <w:right w:val="single" w:sz="4" w:space="0" w:color="auto"/>
            </w:tcBorders>
            <w:shd w:val="clear" w:color="auto" w:fill="auto"/>
            <w:vAlign w:val="center"/>
            <w:hideMark/>
          </w:tcPr>
          <w:p w14:paraId="6F0205C0" w14:textId="53999460" w:rsidR="007D2000" w:rsidRPr="00D52799" w:rsidRDefault="00662A26"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w:t>
            </w:r>
            <w:r w:rsidR="007D2000" w:rsidRPr="00D52799">
              <w:rPr>
                <w:rFonts w:asciiTheme="minorHAnsi" w:hAnsiTheme="minorHAnsi" w:cstheme="minorHAnsi"/>
                <w:color w:val="000000"/>
                <w:sz w:val="24"/>
                <w:szCs w:val="24"/>
              </w:rPr>
              <w:t>%</w:t>
            </w:r>
          </w:p>
        </w:tc>
        <w:tc>
          <w:tcPr>
            <w:tcW w:w="746" w:type="dxa"/>
            <w:tcBorders>
              <w:top w:val="nil"/>
              <w:left w:val="nil"/>
              <w:bottom w:val="single" w:sz="4" w:space="0" w:color="auto"/>
              <w:right w:val="single" w:sz="4" w:space="0" w:color="auto"/>
            </w:tcBorders>
            <w:shd w:val="clear" w:color="auto" w:fill="auto"/>
            <w:vAlign w:val="center"/>
            <w:hideMark/>
          </w:tcPr>
          <w:p w14:paraId="3BA37F5A"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 R$           </w:t>
            </w:r>
          </w:p>
        </w:tc>
      </w:tr>
      <w:tr w:rsidR="007D2000" w:rsidRPr="00A6413E" w14:paraId="3335B6AB" w14:textId="77777777" w:rsidTr="00BB0C41">
        <w:trPr>
          <w:trHeight w:val="222"/>
        </w:trPr>
        <w:tc>
          <w:tcPr>
            <w:tcW w:w="9315"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1FEAE5"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Total acumulado destinado desde a data da emissão até a presente data</w:t>
            </w:r>
          </w:p>
        </w:tc>
        <w:tc>
          <w:tcPr>
            <w:tcW w:w="746" w:type="dxa"/>
            <w:tcBorders>
              <w:top w:val="nil"/>
              <w:left w:val="nil"/>
              <w:bottom w:val="single" w:sz="4" w:space="0" w:color="auto"/>
              <w:right w:val="single" w:sz="4" w:space="0" w:color="auto"/>
            </w:tcBorders>
            <w:shd w:val="clear" w:color="auto" w:fill="auto"/>
            <w:vAlign w:val="center"/>
            <w:hideMark/>
          </w:tcPr>
          <w:p w14:paraId="1A831E7F"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 R$           </w:t>
            </w:r>
          </w:p>
        </w:tc>
      </w:tr>
      <w:tr w:rsidR="007D2000" w:rsidRPr="00A6413E" w14:paraId="6BA714A4" w14:textId="77777777" w:rsidTr="00BB0C41">
        <w:trPr>
          <w:trHeight w:val="222"/>
        </w:trPr>
        <w:tc>
          <w:tcPr>
            <w:tcW w:w="9315"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EAD915E" w14:textId="45DE097B"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Valor </w:t>
            </w:r>
            <w:r w:rsidR="00662A26" w:rsidRPr="00D52799">
              <w:rPr>
                <w:rFonts w:asciiTheme="minorHAnsi" w:hAnsiTheme="minorHAnsi" w:cstheme="minorHAnsi"/>
                <w:color w:val="000000"/>
                <w:sz w:val="24"/>
                <w:szCs w:val="24"/>
              </w:rPr>
              <w:t>desembolsado</w:t>
            </w:r>
          </w:p>
        </w:tc>
        <w:tc>
          <w:tcPr>
            <w:tcW w:w="746" w:type="dxa"/>
            <w:tcBorders>
              <w:top w:val="nil"/>
              <w:left w:val="nil"/>
              <w:bottom w:val="single" w:sz="4" w:space="0" w:color="auto"/>
              <w:right w:val="single" w:sz="4" w:space="0" w:color="auto"/>
            </w:tcBorders>
            <w:shd w:val="clear" w:color="auto" w:fill="auto"/>
            <w:vAlign w:val="center"/>
            <w:hideMark/>
          </w:tcPr>
          <w:p w14:paraId="53AE956B"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 R$        </w:t>
            </w:r>
          </w:p>
        </w:tc>
      </w:tr>
      <w:tr w:rsidR="007D2000" w:rsidRPr="00A6413E" w14:paraId="6BB74BFA" w14:textId="77777777" w:rsidTr="00BB0C41">
        <w:trPr>
          <w:trHeight w:val="222"/>
        </w:trPr>
        <w:tc>
          <w:tcPr>
            <w:tcW w:w="9315"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3CFD191" w14:textId="721E8F05"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Saldo </w:t>
            </w:r>
            <w:r w:rsidR="00662A26" w:rsidRPr="00D52799">
              <w:rPr>
                <w:rFonts w:asciiTheme="minorHAnsi" w:hAnsiTheme="minorHAnsi" w:cstheme="minorHAnsi"/>
                <w:color w:val="000000"/>
                <w:sz w:val="24"/>
                <w:szCs w:val="24"/>
              </w:rPr>
              <w:t>da Oferta</w:t>
            </w:r>
          </w:p>
        </w:tc>
        <w:tc>
          <w:tcPr>
            <w:tcW w:w="746" w:type="dxa"/>
            <w:tcBorders>
              <w:top w:val="nil"/>
              <w:left w:val="nil"/>
              <w:bottom w:val="single" w:sz="4" w:space="0" w:color="auto"/>
              <w:right w:val="single" w:sz="4" w:space="0" w:color="auto"/>
            </w:tcBorders>
            <w:shd w:val="clear" w:color="auto" w:fill="auto"/>
            <w:vAlign w:val="center"/>
            <w:hideMark/>
          </w:tcPr>
          <w:p w14:paraId="56A75010" w14:textId="77777777" w:rsidR="007D2000" w:rsidRPr="00D52799" w:rsidRDefault="007D2000" w:rsidP="00374B19">
            <w:pPr>
              <w:spacing w:line="320" w:lineRule="exact"/>
              <w:jc w:val="center"/>
              <w:rPr>
                <w:rFonts w:asciiTheme="minorHAnsi" w:hAnsiTheme="minorHAnsi" w:cstheme="minorHAnsi"/>
                <w:color w:val="000000"/>
                <w:sz w:val="24"/>
                <w:szCs w:val="24"/>
              </w:rPr>
            </w:pPr>
            <w:r w:rsidRPr="00D52799">
              <w:rPr>
                <w:rFonts w:asciiTheme="minorHAnsi" w:hAnsiTheme="minorHAnsi" w:cstheme="minorHAnsi"/>
                <w:color w:val="000000"/>
                <w:sz w:val="24"/>
                <w:szCs w:val="24"/>
              </w:rPr>
              <w:t xml:space="preserve"> R$           </w:t>
            </w:r>
          </w:p>
        </w:tc>
      </w:tr>
    </w:tbl>
    <w:p w14:paraId="71EAB1AD" w14:textId="4605F4AC" w:rsidR="007D2000" w:rsidRPr="00D52799" w:rsidRDefault="007D2000" w:rsidP="00374B19">
      <w:pPr>
        <w:spacing w:line="320" w:lineRule="exact"/>
        <w:rPr>
          <w:rFonts w:asciiTheme="minorHAnsi" w:hAnsiTheme="minorHAnsi" w:cstheme="minorHAnsi"/>
          <w:sz w:val="24"/>
          <w:szCs w:val="24"/>
        </w:rPr>
      </w:pPr>
    </w:p>
    <w:p w14:paraId="291AC2EB" w14:textId="49A244AC" w:rsidR="00662A26" w:rsidRPr="00D52799" w:rsidRDefault="00662A26"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pela Emissora, a integral destinação dos recursos. Acompanha a presente declaração os documentos necessários à comprovação do controle acima previsto.</w:t>
      </w:r>
    </w:p>
    <w:p w14:paraId="7131536C" w14:textId="77777777" w:rsidR="00662A26" w:rsidRPr="00D52799" w:rsidRDefault="00662A26" w:rsidP="00374B19">
      <w:pPr>
        <w:spacing w:line="320" w:lineRule="exact"/>
        <w:rPr>
          <w:rFonts w:asciiTheme="minorHAnsi" w:hAnsiTheme="minorHAnsi" w:cstheme="minorHAnsi"/>
          <w:sz w:val="24"/>
          <w:szCs w:val="24"/>
        </w:rPr>
      </w:pPr>
    </w:p>
    <w:p w14:paraId="53AF1D6D" w14:textId="77777777" w:rsidR="00540B98" w:rsidRPr="00D52799" w:rsidRDefault="007D2000"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Acompanha a presente declaração os comprovantes da destinação acima além do cronograma físico e financeiro e do relatório de avanço de obras.</w:t>
      </w:r>
    </w:p>
    <w:p w14:paraId="0008C7E0" w14:textId="77777777" w:rsidR="007D2000" w:rsidRPr="00D52799" w:rsidRDefault="007D2000" w:rsidP="00374B19">
      <w:pPr>
        <w:spacing w:line="320" w:lineRule="exact"/>
        <w:rPr>
          <w:rFonts w:asciiTheme="minorHAnsi" w:hAnsiTheme="minorHAnsi" w:cstheme="minorHAnsi"/>
          <w:sz w:val="24"/>
          <w:szCs w:val="24"/>
        </w:rPr>
      </w:pPr>
    </w:p>
    <w:p w14:paraId="6BE897B7" w14:textId="5EACF6FF" w:rsidR="00C87FED" w:rsidRPr="00D52799" w:rsidRDefault="00B371B8"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Ribeirão Preto</w:t>
      </w:r>
      <w:r w:rsidR="00C87FED" w:rsidRPr="00D52799">
        <w:rPr>
          <w:rFonts w:asciiTheme="minorHAnsi" w:hAnsiTheme="minorHAnsi" w:cstheme="minorHAnsi"/>
          <w:sz w:val="24"/>
          <w:szCs w:val="24"/>
        </w:rPr>
        <w:t>, [•] de [•] de [•].</w:t>
      </w:r>
    </w:p>
    <w:p w14:paraId="5511424A" w14:textId="77777777" w:rsidR="00C87FED" w:rsidRPr="00D52799" w:rsidRDefault="00C87FED" w:rsidP="00374B19">
      <w:pPr>
        <w:spacing w:line="320" w:lineRule="exact"/>
        <w:jc w:val="center"/>
        <w:rPr>
          <w:rFonts w:asciiTheme="minorHAnsi" w:hAnsiTheme="minorHAnsi" w:cstheme="minorHAnsi"/>
          <w:sz w:val="24"/>
          <w:szCs w:val="24"/>
        </w:rPr>
      </w:pPr>
    </w:p>
    <w:tbl>
      <w:tblPr>
        <w:tblW w:w="0" w:type="auto"/>
        <w:tblBorders>
          <w:top w:val="single" w:sz="4" w:space="0" w:color="auto"/>
        </w:tblBorders>
        <w:tblLook w:val="04A0" w:firstRow="1" w:lastRow="0" w:firstColumn="1" w:lastColumn="0" w:noHBand="0" w:noVBand="1"/>
      </w:tblPr>
      <w:tblGrid>
        <w:gridCol w:w="4258"/>
        <w:gridCol w:w="4246"/>
      </w:tblGrid>
      <w:tr w:rsidR="00C87FED" w:rsidRPr="00A6413E" w14:paraId="4723487B" w14:textId="77777777" w:rsidTr="005E310F">
        <w:tc>
          <w:tcPr>
            <w:tcW w:w="9889" w:type="dxa"/>
            <w:gridSpan w:val="2"/>
          </w:tcPr>
          <w:p w14:paraId="1228ED46" w14:textId="0179A6E2" w:rsidR="00C87FED" w:rsidRPr="00D52799" w:rsidRDefault="000B1D98" w:rsidP="00374B19">
            <w:pPr>
              <w:widowControl w:val="0"/>
              <w:tabs>
                <w:tab w:val="left" w:pos="8647"/>
              </w:tabs>
              <w:spacing w:line="320" w:lineRule="exact"/>
              <w:jc w:val="center"/>
              <w:rPr>
                <w:rFonts w:asciiTheme="minorHAnsi" w:hAnsiTheme="minorHAnsi" w:cstheme="minorHAnsi"/>
                <w:i/>
                <w:caps/>
                <w:sz w:val="24"/>
                <w:szCs w:val="24"/>
                <w:lang w:eastAsia="en-US"/>
              </w:rPr>
            </w:pPr>
            <w:r w:rsidRPr="00D52799">
              <w:rPr>
                <w:rFonts w:asciiTheme="minorHAnsi" w:hAnsiTheme="minorHAnsi" w:cstheme="minorHAnsi"/>
                <w:b/>
                <w:bCs/>
                <w:caps/>
                <w:color w:val="000000"/>
                <w:sz w:val="24"/>
                <w:szCs w:val="24"/>
              </w:rPr>
              <w:t xml:space="preserve">CHEMIN INCORPORADORA </w:t>
            </w:r>
            <w:r w:rsidR="00C87FED" w:rsidRPr="00D52799">
              <w:rPr>
                <w:rFonts w:asciiTheme="minorHAnsi" w:hAnsiTheme="minorHAnsi" w:cstheme="minorHAnsi"/>
                <w:b/>
                <w:bCs/>
                <w:caps/>
                <w:color w:val="000000"/>
                <w:sz w:val="24"/>
                <w:szCs w:val="24"/>
              </w:rPr>
              <w:t>S.A</w:t>
            </w:r>
            <w:r w:rsidR="00C87FED" w:rsidRPr="00D52799">
              <w:rPr>
                <w:rFonts w:asciiTheme="minorHAnsi" w:hAnsiTheme="minorHAnsi" w:cstheme="minorHAnsi"/>
                <w:b/>
                <w:bCs/>
                <w:caps/>
                <w:sz w:val="24"/>
                <w:szCs w:val="24"/>
              </w:rPr>
              <w:t>.</w:t>
            </w:r>
          </w:p>
        </w:tc>
      </w:tr>
      <w:tr w:rsidR="00C87FED" w:rsidRPr="00A6413E" w14:paraId="5728F947" w14:textId="77777777" w:rsidTr="005E310F">
        <w:tc>
          <w:tcPr>
            <w:tcW w:w="4944" w:type="dxa"/>
          </w:tcPr>
          <w:p w14:paraId="2FA07D69" w14:textId="77777777" w:rsidR="00C87FED" w:rsidRPr="00D52799" w:rsidRDefault="00C87FED" w:rsidP="00374B19">
            <w:pPr>
              <w:widowControl w:val="0"/>
              <w:tabs>
                <w:tab w:val="left" w:pos="8647"/>
              </w:tabs>
              <w:spacing w:line="320" w:lineRule="exact"/>
              <w:rPr>
                <w:rFonts w:asciiTheme="minorHAnsi" w:hAnsiTheme="minorHAnsi" w:cstheme="minorHAnsi"/>
                <w:sz w:val="24"/>
                <w:szCs w:val="24"/>
                <w:lang w:eastAsia="en-US"/>
              </w:rPr>
            </w:pPr>
            <w:r w:rsidRPr="00D52799">
              <w:rPr>
                <w:rFonts w:asciiTheme="minorHAnsi" w:hAnsiTheme="minorHAnsi" w:cstheme="minorHAnsi"/>
                <w:sz w:val="24"/>
                <w:szCs w:val="24"/>
                <w:lang w:eastAsia="en-US"/>
              </w:rPr>
              <w:t>Nome:</w:t>
            </w:r>
          </w:p>
        </w:tc>
        <w:tc>
          <w:tcPr>
            <w:tcW w:w="4945" w:type="dxa"/>
          </w:tcPr>
          <w:p w14:paraId="3AF8001C" w14:textId="77777777" w:rsidR="00C87FED" w:rsidRPr="00D52799" w:rsidRDefault="00C87FED" w:rsidP="00374B19">
            <w:pPr>
              <w:widowControl w:val="0"/>
              <w:tabs>
                <w:tab w:val="left" w:pos="8647"/>
              </w:tabs>
              <w:spacing w:line="320" w:lineRule="exact"/>
              <w:rPr>
                <w:rFonts w:asciiTheme="minorHAnsi" w:hAnsiTheme="minorHAnsi" w:cstheme="minorHAnsi"/>
                <w:sz w:val="24"/>
                <w:szCs w:val="24"/>
                <w:lang w:eastAsia="en-US"/>
              </w:rPr>
            </w:pPr>
            <w:r w:rsidRPr="00D52799">
              <w:rPr>
                <w:rFonts w:asciiTheme="minorHAnsi" w:hAnsiTheme="minorHAnsi" w:cstheme="minorHAnsi"/>
                <w:sz w:val="24"/>
                <w:szCs w:val="24"/>
                <w:lang w:eastAsia="en-US"/>
              </w:rPr>
              <w:t>Nome:</w:t>
            </w:r>
          </w:p>
        </w:tc>
      </w:tr>
      <w:tr w:rsidR="00C87FED" w:rsidRPr="00A6413E" w14:paraId="6D4F7CF7" w14:textId="77777777" w:rsidTr="005E310F">
        <w:tc>
          <w:tcPr>
            <w:tcW w:w="4944" w:type="dxa"/>
          </w:tcPr>
          <w:p w14:paraId="59F00118" w14:textId="77777777" w:rsidR="00C87FED" w:rsidRPr="00D52799" w:rsidRDefault="00C87FED" w:rsidP="00374B19">
            <w:pPr>
              <w:widowControl w:val="0"/>
              <w:tabs>
                <w:tab w:val="left" w:pos="8647"/>
              </w:tabs>
              <w:spacing w:line="320" w:lineRule="exact"/>
              <w:rPr>
                <w:rFonts w:asciiTheme="minorHAnsi" w:hAnsiTheme="minorHAnsi" w:cstheme="minorHAnsi"/>
                <w:sz w:val="24"/>
                <w:szCs w:val="24"/>
                <w:lang w:eastAsia="en-US"/>
              </w:rPr>
            </w:pPr>
            <w:r w:rsidRPr="00D52799">
              <w:rPr>
                <w:rFonts w:asciiTheme="minorHAnsi" w:hAnsiTheme="minorHAnsi" w:cstheme="minorHAnsi"/>
                <w:sz w:val="24"/>
                <w:szCs w:val="24"/>
                <w:lang w:eastAsia="en-US"/>
              </w:rPr>
              <w:t>Cargo:</w:t>
            </w:r>
          </w:p>
        </w:tc>
        <w:tc>
          <w:tcPr>
            <w:tcW w:w="4945" w:type="dxa"/>
          </w:tcPr>
          <w:p w14:paraId="6766C990" w14:textId="77777777" w:rsidR="00C87FED" w:rsidRPr="00D52799" w:rsidRDefault="00C87FED" w:rsidP="00374B19">
            <w:pPr>
              <w:widowControl w:val="0"/>
              <w:tabs>
                <w:tab w:val="left" w:pos="8647"/>
              </w:tabs>
              <w:spacing w:line="320" w:lineRule="exact"/>
              <w:rPr>
                <w:rFonts w:asciiTheme="minorHAnsi" w:hAnsiTheme="minorHAnsi" w:cstheme="minorHAnsi"/>
                <w:sz w:val="24"/>
                <w:szCs w:val="24"/>
                <w:lang w:eastAsia="en-US"/>
              </w:rPr>
            </w:pPr>
            <w:r w:rsidRPr="00D52799">
              <w:rPr>
                <w:rFonts w:asciiTheme="minorHAnsi" w:hAnsiTheme="minorHAnsi" w:cstheme="minorHAnsi"/>
                <w:sz w:val="24"/>
                <w:szCs w:val="24"/>
                <w:lang w:eastAsia="en-US"/>
              </w:rPr>
              <w:t>Cargo:</w:t>
            </w:r>
          </w:p>
        </w:tc>
      </w:tr>
    </w:tbl>
    <w:p w14:paraId="1D79FFE7" w14:textId="77777777" w:rsidR="00C87FED" w:rsidRPr="00D52799" w:rsidRDefault="00C87FED" w:rsidP="00374B19">
      <w:pPr>
        <w:spacing w:line="320" w:lineRule="exact"/>
        <w:rPr>
          <w:rFonts w:asciiTheme="minorHAnsi" w:hAnsiTheme="minorHAnsi" w:cstheme="minorHAnsi"/>
          <w:sz w:val="24"/>
          <w:szCs w:val="24"/>
        </w:rPr>
      </w:pPr>
    </w:p>
    <w:p w14:paraId="6C5AF13F" w14:textId="77777777" w:rsidR="00C87FED" w:rsidRPr="00D52799" w:rsidRDefault="00C87FED" w:rsidP="00374B19">
      <w:pPr>
        <w:pStyle w:val="ListaColorida-nfase11"/>
        <w:spacing w:line="320" w:lineRule="exact"/>
        <w:ind w:left="0"/>
        <w:jc w:val="center"/>
        <w:rPr>
          <w:rFonts w:asciiTheme="minorHAnsi" w:hAnsiTheme="minorHAnsi" w:cstheme="minorHAnsi"/>
          <w:sz w:val="24"/>
          <w:szCs w:val="24"/>
          <w:highlight w:val="yellow"/>
        </w:rPr>
      </w:pPr>
    </w:p>
    <w:p w14:paraId="77E5DDCB" w14:textId="77777777" w:rsidR="00F72FE0" w:rsidRPr="00D52799" w:rsidRDefault="00F72FE0" w:rsidP="00374B19">
      <w:pPr>
        <w:pStyle w:val="ListaColorida-nfase11"/>
        <w:spacing w:line="320" w:lineRule="exact"/>
        <w:ind w:left="0"/>
        <w:jc w:val="center"/>
        <w:rPr>
          <w:rFonts w:asciiTheme="minorHAnsi" w:hAnsiTheme="minorHAnsi" w:cstheme="minorHAnsi"/>
          <w:sz w:val="24"/>
          <w:szCs w:val="24"/>
          <w:highlight w:val="yellow"/>
        </w:rPr>
      </w:pPr>
    </w:p>
    <w:p w14:paraId="487AA1C4" w14:textId="77777777" w:rsidR="001E193F" w:rsidRPr="00D52799" w:rsidRDefault="001E193F" w:rsidP="00374B19">
      <w:pPr>
        <w:pStyle w:val="ListaColorida-nfase11"/>
        <w:spacing w:line="320" w:lineRule="exact"/>
        <w:ind w:left="0"/>
        <w:jc w:val="center"/>
        <w:rPr>
          <w:rFonts w:asciiTheme="minorHAnsi" w:hAnsiTheme="minorHAnsi" w:cstheme="minorHAnsi"/>
          <w:sz w:val="24"/>
          <w:szCs w:val="24"/>
          <w:highlight w:val="yellow"/>
        </w:rPr>
        <w:sectPr w:rsidR="001E193F" w:rsidRPr="00D52799" w:rsidSect="00886822">
          <w:pgSz w:w="11906" w:h="16838" w:code="9"/>
          <w:pgMar w:top="1418" w:right="1701" w:bottom="1418" w:left="1701" w:header="709" w:footer="709" w:gutter="0"/>
          <w:cols w:space="708"/>
          <w:docGrid w:linePitch="360"/>
        </w:sectPr>
      </w:pPr>
    </w:p>
    <w:p w14:paraId="239CC122" w14:textId="77777777" w:rsidR="00B93352" w:rsidRPr="00D52799" w:rsidRDefault="00B93352" w:rsidP="00374B19">
      <w:pPr>
        <w:pStyle w:val="ListaColorida-nfase11"/>
        <w:spacing w:line="320" w:lineRule="exact"/>
        <w:ind w:left="0"/>
        <w:jc w:val="center"/>
        <w:rPr>
          <w:rFonts w:asciiTheme="minorHAnsi" w:hAnsiTheme="minorHAnsi" w:cstheme="minorHAnsi"/>
          <w:b/>
          <w:sz w:val="24"/>
          <w:szCs w:val="24"/>
        </w:rPr>
      </w:pPr>
      <w:r w:rsidRPr="00D52799">
        <w:rPr>
          <w:rFonts w:asciiTheme="minorHAnsi" w:hAnsiTheme="minorHAnsi" w:cstheme="minorHAnsi"/>
          <w:b/>
          <w:sz w:val="24"/>
          <w:szCs w:val="24"/>
        </w:rPr>
        <w:lastRenderedPageBreak/>
        <w:t xml:space="preserve">Anexo </w:t>
      </w:r>
      <w:r w:rsidR="00076552" w:rsidRPr="00D52799">
        <w:rPr>
          <w:rFonts w:asciiTheme="minorHAnsi" w:hAnsiTheme="minorHAnsi" w:cstheme="minorHAnsi"/>
          <w:b/>
          <w:sz w:val="24"/>
          <w:szCs w:val="24"/>
        </w:rPr>
        <w:t>I</w:t>
      </w:r>
      <w:r w:rsidRPr="00D52799">
        <w:rPr>
          <w:rFonts w:asciiTheme="minorHAnsi" w:hAnsiTheme="minorHAnsi" w:cstheme="minorHAnsi"/>
          <w:b/>
          <w:sz w:val="24"/>
          <w:szCs w:val="24"/>
        </w:rPr>
        <w:t>V</w:t>
      </w:r>
    </w:p>
    <w:p w14:paraId="4FAA0287" w14:textId="77777777" w:rsidR="00C33287" w:rsidRPr="00D52799" w:rsidRDefault="003C199E" w:rsidP="00374B19">
      <w:pPr>
        <w:spacing w:line="320" w:lineRule="exact"/>
        <w:jc w:val="center"/>
        <w:rPr>
          <w:rFonts w:asciiTheme="minorHAnsi" w:hAnsiTheme="minorHAnsi" w:cstheme="minorHAnsi"/>
          <w:b/>
          <w:sz w:val="24"/>
          <w:szCs w:val="24"/>
        </w:rPr>
      </w:pPr>
      <w:r w:rsidRPr="00D52799">
        <w:rPr>
          <w:rFonts w:asciiTheme="minorHAnsi" w:hAnsiTheme="minorHAnsi" w:cstheme="minorHAnsi"/>
          <w:b/>
          <w:sz w:val="24"/>
          <w:szCs w:val="24"/>
        </w:rPr>
        <w:t xml:space="preserve">MODELO DE </w:t>
      </w:r>
      <w:r w:rsidR="00C33287" w:rsidRPr="00D52799">
        <w:rPr>
          <w:rFonts w:asciiTheme="minorHAnsi" w:hAnsiTheme="minorHAnsi" w:cstheme="minorHAnsi"/>
          <w:b/>
          <w:sz w:val="24"/>
          <w:szCs w:val="24"/>
        </w:rPr>
        <w:t xml:space="preserve">DECLARAÇÃO </w:t>
      </w:r>
      <w:r w:rsidRPr="00D52799">
        <w:rPr>
          <w:rFonts w:asciiTheme="minorHAnsi" w:hAnsiTheme="minorHAnsi" w:cstheme="minorHAnsi"/>
          <w:b/>
          <w:sz w:val="24"/>
          <w:szCs w:val="24"/>
        </w:rPr>
        <w:t xml:space="preserve">DE </w:t>
      </w:r>
      <w:r w:rsidR="001A111A" w:rsidRPr="00D52799">
        <w:rPr>
          <w:rFonts w:asciiTheme="minorHAnsi" w:hAnsiTheme="minorHAnsi" w:cstheme="minorHAnsi"/>
          <w:b/>
          <w:sz w:val="24"/>
          <w:szCs w:val="24"/>
        </w:rPr>
        <w:t xml:space="preserve">NÃO OCORRÊNCIA DE EVENTOS DE </w:t>
      </w:r>
      <w:r w:rsidR="00BD397B" w:rsidRPr="00D52799">
        <w:rPr>
          <w:rFonts w:asciiTheme="minorHAnsi" w:hAnsiTheme="minorHAnsi" w:cstheme="minorHAnsi"/>
          <w:b/>
          <w:sz w:val="24"/>
          <w:szCs w:val="24"/>
        </w:rPr>
        <w:t>VENCIMENTO ANTECIPAD</w:t>
      </w:r>
      <w:r w:rsidR="00520DC4" w:rsidRPr="00D52799">
        <w:rPr>
          <w:rFonts w:asciiTheme="minorHAnsi" w:hAnsiTheme="minorHAnsi" w:cstheme="minorHAnsi"/>
          <w:b/>
          <w:sz w:val="24"/>
          <w:szCs w:val="24"/>
        </w:rPr>
        <w:t>O</w:t>
      </w:r>
    </w:p>
    <w:p w14:paraId="482FD254" w14:textId="77777777" w:rsidR="00C33287" w:rsidRPr="00D52799" w:rsidRDefault="00C33287" w:rsidP="00374B19">
      <w:pPr>
        <w:spacing w:line="320" w:lineRule="exact"/>
        <w:rPr>
          <w:rFonts w:asciiTheme="minorHAnsi" w:hAnsiTheme="minorHAnsi" w:cstheme="minorHAnsi"/>
          <w:b/>
          <w:sz w:val="24"/>
          <w:szCs w:val="24"/>
        </w:rPr>
      </w:pPr>
    </w:p>
    <w:p w14:paraId="6DA4BFD2" w14:textId="77777777" w:rsidR="000E2242" w:rsidRPr="00D52799" w:rsidRDefault="000E2242"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 xml:space="preserve">À </w:t>
      </w:r>
    </w:p>
    <w:p w14:paraId="645FDD4A" w14:textId="77777777" w:rsidR="000E2242" w:rsidRPr="00D52799" w:rsidRDefault="000E2242" w:rsidP="00374B19">
      <w:pPr>
        <w:spacing w:line="320" w:lineRule="exact"/>
        <w:rPr>
          <w:rFonts w:asciiTheme="minorHAnsi" w:hAnsiTheme="minorHAnsi" w:cstheme="minorHAnsi"/>
          <w:b/>
          <w:sz w:val="24"/>
          <w:szCs w:val="24"/>
        </w:rPr>
      </w:pPr>
      <w:r w:rsidRPr="00D52799">
        <w:rPr>
          <w:rFonts w:asciiTheme="minorHAnsi" w:hAnsiTheme="minorHAnsi" w:cstheme="minorHAnsi"/>
          <w:b/>
          <w:sz w:val="24"/>
          <w:szCs w:val="24"/>
        </w:rPr>
        <w:t>HABITASEC SECURITIZADORA S.A.</w:t>
      </w:r>
    </w:p>
    <w:p w14:paraId="4CB93F6A" w14:textId="77777777" w:rsidR="00132E85" w:rsidRPr="00D52799" w:rsidRDefault="00132E85"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Avenida Brigadeiro Faria Lima, nº 2894, 9°andar, cj. 92</w:t>
      </w:r>
    </w:p>
    <w:p w14:paraId="79C2B60C" w14:textId="77777777" w:rsidR="00132E85" w:rsidRPr="00D52799" w:rsidRDefault="00132E85"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Jardim Paulistano, São Paulo/SP</w:t>
      </w:r>
    </w:p>
    <w:p w14:paraId="3DCEE3D2" w14:textId="77777777" w:rsidR="00132E85" w:rsidRPr="00D52799" w:rsidRDefault="00132E85" w:rsidP="00374B19">
      <w:pPr>
        <w:spacing w:line="320" w:lineRule="exact"/>
        <w:rPr>
          <w:rFonts w:asciiTheme="minorHAnsi" w:hAnsiTheme="minorHAnsi" w:cstheme="minorHAnsi"/>
          <w:sz w:val="24"/>
          <w:szCs w:val="24"/>
        </w:rPr>
      </w:pPr>
      <w:r w:rsidRPr="00D52799">
        <w:rPr>
          <w:rFonts w:asciiTheme="minorHAnsi" w:hAnsiTheme="minorHAnsi" w:cstheme="minorHAnsi"/>
          <w:sz w:val="24"/>
          <w:szCs w:val="24"/>
        </w:rPr>
        <w:t>CEP 01451-000</w:t>
      </w:r>
    </w:p>
    <w:p w14:paraId="4506B3B3" w14:textId="77777777" w:rsidR="00132E85" w:rsidRPr="00D52799" w:rsidRDefault="00132E85" w:rsidP="00374B19">
      <w:pPr>
        <w:spacing w:line="320" w:lineRule="exact"/>
        <w:rPr>
          <w:rFonts w:asciiTheme="minorHAnsi" w:hAnsiTheme="minorHAnsi" w:cstheme="minorHAnsi"/>
          <w:b/>
          <w:i/>
          <w:sz w:val="24"/>
          <w:szCs w:val="24"/>
        </w:rPr>
      </w:pPr>
      <w:r w:rsidRPr="00D52799">
        <w:rPr>
          <w:rFonts w:asciiTheme="minorHAnsi" w:hAnsiTheme="minorHAnsi" w:cstheme="minorHAnsi"/>
          <w:i/>
          <w:sz w:val="24"/>
          <w:szCs w:val="24"/>
        </w:rPr>
        <w:t>At. Rodrigo Faria Estrada e Gerência de BackOffice</w:t>
      </w:r>
    </w:p>
    <w:p w14:paraId="2D28ADA6" w14:textId="77777777" w:rsidR="000E2242" w:rsidRPr="00D52799" w:rsidRDefault="000E2242" w:rsidP="00374B19">
      <w:pPr>
        <w:spacing w:line="320" w:lineRule="exact"/>
        <w:rPr>
          <w:rFonts w:asciiTheme="minorHAnsi" w:hAnsiTheme="minorHAnsi" w:cstheme="minorHAnsi"/>
          <w:b/>
          <w:sz w:val="24"/>
          <w:szCs w:val="24"/>
        </w:rPr>
      </w:pPr>
    </w:p>
    <w:p w14:paraId="0C9A880F" w14:textId="1503EFB3" w:rsidR="00132E85" w:rsidRPr="00D52799" w:rsidRDefault="00132E85" w:rsidP="00374B19">
      <w:pPr>
        <w:spacing w:line="320" w:lineRule="exact"/>
        <w:jc w:val="both"/>
        <w:rPr>
          <w:rFonts w:asciiTheme="minorHAnsi" w:hAnsiTheme="minorHAnsi" w:cstheme="minorHAnsi"/>
          <w:b/>
          <w:bCs/>
          <w:sz w:val="24"/>
          <w:szCs w:val="24"/>
        </w:rPr>
      </w:pPr>
      <w:r w:rsidRPr="00D52799">
        <w:rPr>
          <w:rFonts w:asciiTheme="minorHAnsi" w:hAnsiTheme="minorHAnsi" w:cstheme="minorHAnsi"/>
          <w:b/>
          <w:bCs/>
          <w:sz w:val="24"/>
          <w:szCs w:val="24"/>
        </w:rPr>
        <w:t xml:space="preserve">Ref.: </w:t>
      </w:r>
      <w:r w:rsidR="003D0213" w:rsidRPr="00D52799">
        <w:rPr>
          <w:rFonts w:asciiTheme="minorHAnsi" w:hAnsiTheme="minorHAnsi" w:cstheme="minorHAnsi"/>
          <w:sz w:val="24"/>
          <w:szCs w:val="24"/>
          <w:u w:val="single"/>
        </w:rPr>
        <w:t xml:space="preserve">1ª </w:t>
      </w:r>
      <w:r w:rsidRPr="00D52799">
        <w:rPr>
          <w:rFonts w:asciiTheme="minorHAnsi" w:hAnsiTheme="minorHAnsi" w:cstheme="minorHAnsi"/>
          <w:color w:val="000000"/>
          <w:sz w:val="24"/>
          <w:szCs w:val="24"/>
          <w:u w:val="single"/>
        </w:rPr>
        <w:t xml:space="preserve">Emissão de Debêntures Simples, Não Conversíveis em Ações, da Espécie </w:t>
      </w:r>
      <w:r w:rsidR="008C46B9" w:rsidRPr="00D52799">
        <w:rPr>
          <w:rFonts w:asciiTheme="minorHAnsi" w:hAnsiTheme="minorHAnsi" w:cstheme="minorHAnsi"/>
          <w:color w:val="000000"/>
          <w:sz w:val="24"/>
          <w:szCs w:val="24"/>
          <w:u w:val="single"/>
        </w:rPr>
        <w:t xml:space="preserve">sem </w:t>
      </w:r>
      <w:r w:rsidRPr="00D52799">
        <w:rPr>
          <w:rFonts w:asciiTheme="minorHAnsi" w:hAnsiTheme="minorHAnsi" w:cstheme="minorHAnsi"/>
          <w:color w:val="000000"/>
          <w:sz w:val="24"/>
          <w:szCs w:val="24"/>
          <w:u w:val="single"/>
        </w:rPr>
        <w:t xml:space="preserve">Garantia Real, com Garantia Fidejussória, em </w:t>
      </w:r>
      <w:r w:rsidR="009D649D" w:rsidRPr="00D52799">
        <w:rPr>
          <w:rFonts w:asciiTheme="minorHAnsi" w:hAnsiTheme="minorHAnsi" w:cstheme="minorHAnsi"/>
          <w:color w:val="000000"/>
          <w:sz w:val="24"/>
          <w:szCs w:val="24"/>
          <w:u w:val="single"/>
        </w:rPr>
        <w:t>Série Única</w:t>
      </w:r>
      <w:r w:rsidRPr="00D52799">
        <w:rPr>
          <w:rFonts w:asciiTheme="minorHAnsi" w:hAnsiTheme="minorHAnsi" w:cstheme="minorHAnsi"/>
          <w:color w:val="000000"/>
          <w:sz w:val="24"/>
          <w:szCs w:val="24"/>
          <w:u w:val="single"/>
        </w:rPr>
        <w:t xml:space="preserve">, para Colocação Privada, da </w:t>
      </w:r>
      <w:r w:rsidR="009F0017" w:rsidRPr="00D52799">
        <w:rPr>
          <w:rFonts w:asciiTheme="minorHAnsi" w:hAnsiTheme="minorHAnsi" w:cstheme="minorHAnsi"/>
          <w:color w:val="000000"/>
          <w:sz w:val="24"/>
          <w:szCs w:val="24"/>
          <w:u w:val="single"/>
        </w:rPr>
        <w:t xml:space="preserve">Chemin Incorporadora </w:t>
      </w:r>
      <w:r w:rsidRPr="00D52799">
        <w:rPr>
          <w:rFonts w:asciiTheme="minorHAnsi" w:hAnsiTheme="minorHAnsi" w:cstheme="minorHAnsi"/>
          <w:color w:val="000000"/>
          <w:sz w:val="24"/>
          <w:szCs w:val="24"/>
          <w:u w:val="single"/>
        </w:rPr>
        <w:t>S.A.</w:t>
      </w:r>
    </w:p>
    <w:p w14:paraId="1F625741" w14:textId="77777777" w:rsidR="00132E85" w:rsidRPr="00D52799" w:rsidRDefault="00132E85" w:rsidP="00374B19">
      <w:pPr>
        <w:spacing w:line="320" w:lineRule="exact"/>
        <w:rPr>
          <w:rFonts w:asciiTheme="minorHAnsi" w:hAnsiTheme="minorHAnsi" w:cstheme="minorHAnsi"/>
          <w:b/>
          <w:sz w:val="24"/>
          <w:szCs w:val="24"/>
        </w:rPr>
      </w:pPr>
    </w:p>
    <w:p w14:paraId="1ABA2E1C" w14:textId="4934CEEF" w:rsidR="003C199E" w:rsidRPr="00D52799" w:rsidRDefault="009F0017" w:rsidP="00374B19">
      <w:pPr>
        <w:spacing w:line="320" w:lineRule="exact"/>
        <w:jc w:val="both"/>
        <w:rPr>
          <w:rFonts w:asciiTheme="minorHAnsi" w:hAnsiTheme="minorHAnsi" w:cstheme="minorHAnsi"/>
          <w:i/>
          <w:sz w:val="24"/>
          <w:szCs w:val="24"/>
        </w:rPr>
      </w:pPr>
      <w:r w:rsidRPr="00D52799">
        <w:rPr>
          <w:rFonts w:asciiTheme="minorHAnsi" w:hAnsiTheme="minorHAnsi" w:cstheme="minorHAnsi"/>
          <w:b/>
          <w:sz w:val="24"/>
          <w:szCs w:val="24"/>
        </w:rPr>
        <w:t xml:space="preserve">CHEMIN INCORPORADORA S.A., </w:t>
      </w:r>
      <w:r w:rsidRPr="00D52799">
        <w:rPr>
          <w:rFonts w:asciiTheme="minorHAnsi" w:hAnsiTheme="minorHAnsi" w:cstheme="minorHAnsi"/>
          <w:sz w:val="24"/>
          <w:szCs w:val="24"/>
        </w:rPr>
        <w:t xml:space="preserve">sociedade por ações de capital fechado, com sede na Rua Mourato Coelho, nº 936, conj. 57, Pinheiros, Cidade de São Paulo, Estado de São Paulo, CEP 05417-001, inscrita no CNPJ/ME sob o nº 61.849.386/0001-03, registrada na JUCESP sob o NIRE 3530003313-2, neste ato representada na forma de seu Estatuto Social </w:t>
      </w:r>
      <w:r w:rsidR="00FD5ECF" w:rsidRPr="00D52799">
        <w:rPr>
          <w:rFonts w:asciiTheme="minorHAnsi" w:hAnsiTheme="minorHAnsi" w:cstheme="minorHAnsi"/>
          <w:sz w:val="24"/>
          <w:szCs w:val="24"/>
        </w:rPr>
        <w:t>(“</w:t>
      </w:r>
      <w:r w:rsidR="00FD5ECF" w:rsidRPr="00D52799">
        <w:rPr>
          <w:rFonts w:asciiTheme="minorHAnsi" w:hAnsiTheme="minorHAnsi" w:cstheme="minorHAnsi"/>
          <w:sz w:val="24"/>
          <w:szCs w:val="24"/>
          <w:u w:val="single"/>
        </w:rPr>
        <w:t>Emissora</w:t>
      </w:r>
      <w:r w:rsidR="00FD5ECF" w:rsidRPr="00D52799">
        <w:rPr>
          <w:rFonts w:asciiTheme="minorHAnsi" w:hAnsiTheme="minorHAnsi" w:cstheme="minorHAnsi"/>
          <w:sz w:val="24"/>
          <w:szCs w:val="24"/>
        </w:rPr>
        <w:t>”)</w:t>
      </w:r>
      <w:r w:rsidR="00FD5ECF" w:rsidRPr="00D52799">
        <w:rPr>
          <w:rFonts w:asciiTheme="minorHAnsi" w:hAnsiTheme="minorHAnsi" w:cstheme="minorHAnsi"/>
          <w:bCs/>
          <w:sz w:val="24"/>
          <w:szCs w:val="24"/>
        </w:rPr>
        <w:t xml:space="preserve">, </w:t>
      </w:r>
      <w:r w:rsidR="00FD5ECF" w:rsidRPr="00D52799">
        <w:rPr>
          <w:rFonts w:asciiTheme="minorHAnsi" w:hAnsiTheme="minorHAnsi" w:cstheme="minorHAnsi"/>
          <w:sz w:val="24"/>
          <w:szCs w:val="24"/>
        </w:rPr>
        <w:t xml:space="preserve">vem, por meio do presente, declarar </w:t>
      </w:r>
      <w:r w:rsidR="00594F59" w:rsidRPr="00D52799">
        <w:rPr>
          <w:rFonts w:asciiTheme="minorHAnsi" w:hAnsiTheme="minorHAnsi" w:cstheme="minorHAnsi"/>
          <w:sz w:val="24"/>
          <w:szCs w:val="24"/>
        </w:rPr>
        <w:t>que durante o período entre [•] de [•] de 20[•] e [•] de [•] de 20[•], não foi verificado pela Emissora a ocorrência de quaisquer dos eventos listados na Cláusula 12.1 do “</w:t>
      </w:r>
      <w:r w:rsidR="00594F59" w:rsidRPr="00D52799">
        <w:rPr>
          <w:rFonts w:asciiTheme="minorHAnsi" w:hAnsiTheme="minorHAnsi" w:cstheme="minorHAnsi"/>
          <w:i/>
          <w:sz w:val="24"/>
          <w:szCs w:val="24"/>
        </w:rPr>
        <w:t>Instrume</w:t>
      </w:r>
      <w:r w:rsidR="009D649D" w:rsidRPr="00D52799">
        <w:rPr>
          <w:rFonts w:asciiTheme="minorHAnsi" w:hAnsiTheme="minorHAnsi" w:cstheme="minorHAnsi"/>
          <w:i/>
          <w:sz w:val="24"/>
          <w:szCs w:val="24"/>
        </w:rPr>
        <w:t xml:space="preserve">nto Particular de Escritura da </w:t>
      </w:r>
      <w:r w:rsidR="003D0213" w:rsidRPr="00D52799">
        <w:rPr>
          <w:rFonts w:asciiTheme="minorHAnsi" w:hAnsiTheme="minorHAnsi" w:cstheme="minorHAnsi"/>
          <w:i/>
          <w:sz w:val="24"/>
          <w:szCs w:val="24"/>
        </w:rPr>
        <w:t>1</w:t>
      </w:r>
      <w:r w:rsidRPr="00D52799">
        <w:rPr>
          <w:rFonts w:asciiTheme="minorHAnsi" w:hAnsiTheme="minorHAnsi" w:cstheme="minorHAnsi"/>
          <w:i/>
          <w:sz w:val="24"/>
          <w:szCs w:val="24"/>
        </w:rPr>
        <w:t xml:space="preserve">ª </w:t>
      </w:r>
      <w:r w:rsidR="003D0213" w:rsidRPr="00D52799">
        <w:rPr>
          <w:rFonts w:asciiTheme="minorHAnsi" w:hAnsiTheme="minorHAnsi" w:cstheme="minorHAnsi"/>
          <w:i/>
          <w:sz w:val="24"/>
          <w:szCs w:val="24"/>
        </w:rPr>
        <w:t xml:space="preserve">(Primeira) </w:t>
      </w:r>
      <w:r w:rsidR="00594F59" w:rsidRPr="00D52799">
        <w:rPr>
          <w:rFonts w:asciiTheme="minorHAnsi" w:hAnsiTheme="minorHAnsi" w:cstheme="minorHAnsi"/>
          <w:i/>
          <w:sz w:val="24"/>
          <w:szCs w:val="24"/>
        </w:rPr>
        <w:t xml:space="preserve">Emissão de Debêntures Simples, não Conversíveis em Ações, da Espécie </w:t>
      </w:r>
      <w:r w:rsidR="00632E46" w:rsidRPr="00D52799">
        <w:rPr>
          <w:rFonts w:asciiTheme="minorHAnsi" w:hAnsiTheme="minorHAnsi" w:cstheme="minorHAnsi"/>
          <w:i/>
          <w:sz w:val="24"/>
          <w:szCs w:val="24"/>
        </w:rPr>
        <w:t xml:space="preserve">Sem </w:t>
      </w:r>
      <w:r w:rsidR="00594F59" w:rsidRPr="00D52799">
        <w:rPr>
          <w:rFonts w:asciiTheme="minorHAnsi" w:hAnsiTheme="minorHAnsi" w:cstheme="minorHAnsi"/>
          <w:i/>
          <w:sz w:val="24"/>
          <w:szCs w:val="24"/>
        </w:rPr>
        <w:t xml:space="preserve">Garantia Real, com Garantia Fidejussória, em </w:t>
      </w:r>
      <w:r w:rsidR="009D649D" w:rsidRPr="00D52799">
        <w:rPr>
          <w:rFonts w:asciiTheme="minorHAnsi" w:hAnsiTheme="minorHAnsi" w:cstheme="minorHAnsi"/>
          <w:i/>
          <w:sz w:val="24"/>
          <w:szCs w:val="24"/>
        </w:rPr>
        <w:t>Série Única</w:t>
      </w:r>
      <w:r w:rsidR="00594F59" w:rsidRPr="00D52799">
        <w:rPr>
          <w:rFonts w:asciiTheme="minorHAnsi" w:hAnsiTheme="minorHAnsi" w:cstheme="minorHAnsi"/>
          <w:i/>
          <w:sz w:val="24"/>
          <w:szCs w:val="24"/>
        </w:rPr>
        <w:t xml:space="preserve">, para Colocação Privada, da </w:t>
      </w:r>
      <w:r w:rsidRPr="00D52799">
        <w:rPr>
          <w:rFonts w:asciiTheme="minorHAnsi" w:hAnsiTheme="minorHAnsi" w:cstheme="minorHAnsi"/>
          <w:i/>
          <w:sz w:val="24"/>
          <w:szCs w:val="24"/>
        </w:rPr>
        <w:t>Chemin Incorporadora</w:t>
      </w:r>
      <w:r w:rsidR="00594F59" w:rsidRPr="00D52799">
        <w:rPr>
          <w:rFonts w:asciiTheme="minorHAnsi" w:hAnsiTheme="minorHAnsi" w:cstheme="minorHAnsi"/>
          <w:i/>
          <w:sz w:val="24"/>
          <w:szCs w:val="24"/>
        </w:rPr>
        <w:t xml:space="preserve"> S.A.</w:t>
      </w:r>
      <w:r w:rsidR="00594F59" w:rsidRPr="00D52799">
        <w:rPr>
          <w:rFonts w:asciiTheme="minorHAnsi" w:hAnsiTheme="minorHAnsi" w:cstheme="minorHAnsi"/>
          <w:sz w:val="24"/>
          <w:szCs w:val="24"/>
        </w:rPr>
        <w:t>”</w:t>
      </w:r>
      <w:r w:rsidR="000E2242" w:rsidRPr="00D52799">
        <w:rPr>
          <w:rFonts w:asciiTheme="minorHAnsi" w:hAnsiTheme="minorHAnsi" w:cstheme="minorHAnsi"/>
          <w:sz w:val="24"/>
          <w:szCs w:val="24"/>
        </w:rPr>
        <w:t xml:space="preserve"> celebrado entre a Emissora,</w:t>
      </w:r>
      <w:r w:rsidR="00594F59" w:rsidRPr="00D52799">
        <w:rPr>
          <w:rFonts w:asciiTheme="minorHAnsi" w:hAnsiTheme="minorHAnsi" w:cstheme="minorHAnsi"/>
          <w:sz w:val="24"/>
          <w:szCs w:val="24"/>
        </w:rPr>
        <w:t xml:space="preserve"> a </w:t>
      </w:r>
      <w:r w:rsidR="00594F59" w:rsidRPr="00D52799">
        <w:rPr>
          <w:rFonts w:asciiTheme="minorHAnsi" w:hAnsiTheme="minorHAnsi" w:cstheme="minorHAnsi"/>
          <w:b/>
          <w:sz w:val="24"/>
          <w:szCs w:val="24"/>
        </w:rPr>
        <w:t xml:space="preserve">HABITASEC SECURITIZADORA S.A., </w:t>
      </w:r>
      <w:r w:rsidR="00594F59" w:rsidRPr="00D52799">
        <w:rPr>
          <w:rFonts w:asciiTheme="minorHAnsi" w:hAnsiTheme="minorHAnsi" w:cstheme="minorHAnsi"/>
          <w:sz w:val="24"/>
          <w:szCs w:val="24"/>
        </w:rPr>
        <w:t>sociedade por ações, com sede na Cidade de São Paulo, Estado de São Paulo, na Avenida Brigadeiro Faria Lima, nº 2</w:t>
      </w:r>
      <w:r w:rsidR="003D0213" w:rsidRPr="00D52799">
        <w:rPr>
          <w:rFonts w:asciiTheme="minorHAnsi" w:hAnsiTheme="minorHAnsi" w:cstheme="minorHAnsi"/>
          <w:sz w:val="24"/>
          <w:szCs w:val="24"/>
        </w:rPr>
        <w:t>.</w:t>
      </w:r>
      <w:r w:rsidR="00594F59" w:rsidRPr="00D52799">
        <w:rPr>
          <w:rFonts w:asciiTheme="minorHAnsi" w:hAnsiTheme="minorHAnsi" w:cstheme="minorHAnsi"/>
          <w:sz w:val="24"/>
          <w:szCs w:val="24"/>
        </w:rPr>
        <w:t>894, 9°andar, conjunto 92, Jardim Paulistano, CEP 01451-</w:t>
      </w:r>
      <w:r w:rsidR="003D0213" w:rsidRPr="00D52799">
        <w:rPr>
          <w:rFonts w:asciiTheme="minorHAnsi" w:hAnsiTheme="minorHAnsi" w:cstheme="minorHAnsi"/>
          <w:sz w:val="24"/>
          <w:szCs w:val="24"/>
        </w:rPr>
        <w:t>902</w:t>
      </w:r>
      <w:r w:rsidR="00594F59" w:rsidRPr="00D52799">
        <w:rPr>
          <w:rFonts w:asciiTheme="minorHAnsi" w:hAnsiTheme="minorHAnsi" w:cstheme="minorHAnsi"/>
          <w:sz w:val="24"/>
          <w:szCs w:val="24"/>
        </w:rPr>
        <w:t>, inscrita no CNPJ sob nº 09.304.427/0001-58</w:t>
      </w:r>
      <w:r w:rsidR="000E2242" w:rsidRPr="00D52799">
        <w:rPr>
          <w:rFonts w:asciiTheme="minorHAnsi" w:hAnsiTheme="minorHAnsi" w:cstheme="minorHAnsi"/>
          <w:sz w:val="24"/>
          <w:szCs w:val="24"/>
        </w:rPr>
        <w:t xml:space="preserve">, entre outros, em </w:t>
      </w:r>
      <w:r w:rsidR="00991752" w:rsidRPr="004A02E1">
        <w:rPr>
          <w:rFonts w:asciiTheme="minorHAnsi" w:hAnsiTheme="minorHAnsi" w:cstheme="minorHAnsi"/>
          <w:sz w:val="24"/>
          <w:szCs w:val="24"/>
        </w:rPr>
        <w:t>10 de setembro</w:t>
      </w:r>
      <w:r w:rsidR="00864A69" w:rsidRPr="004A02E1">
        <w:rPr>
          <w:rFonts w:asciiTheme="minorHAnsi" w:hAnsiTheme="minorHAnsi" w:cstheme="minorHAnsi"/>
          <w:sz w:val="24"/>
          <w:szCs w:val="24"/>
        </w:rPr>
        <w:t xml:space="preserve"> </w:t>
      </w:r>
      <w:r w:rsidR="000E2242" w:rsidRPr="004A02E1">
        <w:rPr>
          <w:rFonts w:asciiTheme="minorHAnsi" w:hAnsiTheme="minorHAnsi" w:cstheme="minorHAnsi"/>
          <w:sz w:val="24"/>
          <w:szCs w:val="24"/>
        </w:rPr>
        <w:t xml:space="preserve">de </w:t>
      </w:r>
      <w:r w:rsidR="003471EE" w:rsidRPr="004A02E1">
        <w:rPr>
          <w:rFonts w:asciiTheme="minorHAnsi" w:hAnsiTheme="minorHAnsi" w:cstheme="minorHAnsi"/>
          <w:sz w:val="24"/>
          <w:szCs w:val="24"/>
        </w:rPr>
        <w:t>2021</w:t>
      </w:r>
      <w:r w:rsidR="000E2242" w:rsidRPr="00D52799">
        <w:rPr>
          <w:rFonts w:asciiTheme="minorHAnsi" w:hAnsiTheme="minorHAnsi" w:cstheme="minorHAnsi"/>
          <w:sz w:val="24"/>
          <w:szCs w:val="24"/>
        </w:rPr>
        <w:t>, conforme aditada de tempos em tempos.</w:t>
      </w:r>
    </w:p>
    <w:p w14:paraId="7387A54F" w14:textId="77777777" w:rsidR="00D3540C" w:rsidRPr="00D52799" w:rsidRDefault="00D3540C" w:rsidP="00374B19">
      <w:pPr>
        <w:spacing w:line="320" w:lineRule="exact"/>
        <w:jc w:val="both"/>
        <w:rPr>
          <w:rFonts w:asciiTheme="minorHAnsi" w:hAnsiTheme="minorHAnsi" w:cstheme="minorHAnsi"/>
          <w:sz w:val="24"/>
          <w:szCs w:val="24"/>
        </w:rPr>
      </w:pPr>
    </w:p>
    <w:p w14:paraId="35DDD04B" w14:textId="77777777" w:rsidR="00D3540C" w:rsidRPr="00D52799" w:rsidRDefault="00D3540C"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A presente declaração é feita sob livre e espontânea vontade da Emissora. A Emissora afirma, ainda, não ter destruído, suprimido ou ocultado nenhuma informação ou documento público ou particular que altere as declarações aqui contidas.</w:t>
      </w:r>
    </w:p>
    <w:p w14:paraId="198CAC2F" w14:textId="77777777" w:rsidR="00D3540C" w:rsidRPr="00D52799" w:rsidRDefault="00D3540C" w:rsidP="00374B19">
      <w:pPr>
        <w:spacing w:line="320" w:lineRule="exact"/>
        <w:jc w:val="both"/>
        <w:rPr>
          <w:rFonts w:asciiTheme="minorHAnsi" w:hAnsiTheme="minorHAnsi" w:cstheme="minorHAnsi"/>
          <w:sz w:val="24"/>
          <w:szCs w:val="24"/>
        </w:rPr>
      </w:pPr>
    </w:p>
    <w:p w14:paraId="44B63FDF" w14:textId="77777777" w:rsidR="00D3540C" w:rsidRPr="00D52799" w:rsidRDefault="00D3540C" w:rsidP="00374B19">
      <w:pPr>
        <w:spacing w:line="320" w:lineRule="exact"/>
        <w:jc w:val="both"/>
        <w:rPr>
          <w:rFonts w:asciiTheme="minorHAnsi" w:hAnsiTheme="minorHAnsi" w:cstheme="minorHAnsi"/>
          <w:sz w:val="24"/>
          <w:szCs w:val="24"/>
        </w:rPr>
      </w:pPr>
      <w:r w:rsidRPr="00D52799">
        <w:rPr>
          <w:rFonts w:asciiTheme="minorHAnsi" w:hAnsiTheme="minorHAnsi" w:cstheme="minorHAnsi"/>
          <w:sz w:val="24"/>
          <w:szCs w:val="24"/>
        </w:rPr>
        <w:t>Sendo o que nos cumpria para o momento, colocamo-nos à inteira disposição de V.Sas. para quaisquer esclarecimentos adicionais que se façam necessários.</w:t>
      </w:r>
    </w:p>
    <w:p w14:paraId="1EBD1BB7" w14:textId="77777777" w:rsidR="00D3540C" w:rsidRPr="00D52799" w:rsidRDefault="00D3540C" w:rsidP="00374B19">
      <w:pPr>
        <w:spacing w:line="320" w:lineRule="exact"/>
        <w:jc w:val="both"/>
        <w:rPr>
          <w:rFonts w:asciiTheme="minorHAnsi" w:hAnsiTheme="minorHAnsi" w:cstheme="minorHAnsi"/>
          <w:sz w:val="24"/>
          <w:szCs w:val="24"/>
        </w:rPr>
      </w:pPr>
    </w:p>
    <w:p w14:paraId="57DCFCD1" w14:textId="1E1BD1E0" w:rsidR="00D3540C" w:rsidRPr="00D52799" w:rsidRDefault="00FA26BE" w:rsidP="00374B19">
      <w:pPr>
        <w:spacing w:line="320" w:lineRule="exact"/>
        <w:jc w:val="center"/>
        <w:rPr>
          <w:rFonts w:asciiTheme="minorHAnsi" w:hAnsiTheme="minorHAnsi" w:cstheme="minorHAnsi"/>
          <w:sz w:val="24"/>
          <w:szCs w:val="24"/>
        </w:rPr>
      </w:pPr>
      <w:r w:rsidRPr="00D52799">
        <w:rPr>
          <w:rFonts w:asciiTheme="minorHAnsi" w:hAnsiTheme="minorHAnsi" w:cstheme="minorHAnsi"/>
          <w:sz w:val="24"/>
          <w:szCs w:val="24"/>
        </w:rPr>
        <w:t>Ribeirão Preto</w:t>
      </w:r>
      <w:r w:rsidR="00D3540C" w:rsidRPr="00D52799">
        <w:rPr>
          <w:rFonts w:asciiTheme="minorHAnsi" w:hAnsiTheme="minorHAnsi" w:cstheme="minorHAnsi"/>
          <w:sz w:val="24"/>
          <w:szCs w:val="24"/>
        </w:rPr>
        <w:t>, [•] de [•] de 20[•].</w:t>
      </w:r>
    </w:p>
    <w:p w14:paraId="53DBC6C0" w14:textId="77777777" w:rsidR="006E5814" w:rsidRPr="00D52799" w:rsidRDefault="006E5814" w:rsidP="00374B19">
      <w:pPr>
        <w:spacing w:line="320" w:lineRule="exact"/>
        <w:jc w:val="center"/>
        <w:rPr>
          <w:rFonts w:asciiTheme="minorHAnsi" w:hAnsiTheme="minorHAnsi" w:cstheme="minorHAnsi"/>
          <w:sz w:val="24"/>
          <w:szCs w:val="24"/>
        </w:rPr>
      </w:pPr>
    </w:p>
    <w:p w14:paraId="31649203" w14:textId="77777777" w:rsidR="00D3540C" w:rsidRPr="00D52799" w:rsidRDefault="00D3540C" w:rsidP="00374B19">
      <w:pPr>
        <w:spacing w:line="320" w:lineRule="exact"/>
        <w:jc w:val="both"/>
        <w:rPr>
          <w:rFonts w:asciiTheme="minorHAnsi" w:hAnsiTheme="minorHAnsi" w:cstheme="minorHAnsi"/>
          <w:sz w:val="24"/>
          <w:szCs w:val="24"/>
        </w:rPr>
      </w:pPr>
    </w:p>
    <w:tbl>
      <w:tblPr>
        <w:tblW w:w="0" w:type="auto"/>
        <w:tblBorders>
          <w:top w:val="single" w:sz="4" w:space="0" w:color="auto"/>
        </w:tblBorders>
        <w:tblLook w:val="04A0" w:firstRow="1" w:lastRow="0" w:firstColumn="1" w:lastColumn="0" w:noHBand="0" w:noVBand="1"/>
      </w:tblPr>
      <w:tblGrid>
        <w:gridCol w:w="4252"/>
        <w:gridCol w:w="4252"/>
      </w:tblGrid>
      <w:tr w:rsidR="0077153A" w:rsidRPr="00A6413E" w14:paraId="5B339AFB" w14:textId="77777777" w:rsidTr="0001041E">
        <w:tc>
          <w:tcPr>
            <w:tcW w:w="8504" w:type="dxa"/>
            <w:gridSpan w:val="2"/>
          </w:tcPr>
          <w:p w14:paraId="7A4243E5" w14:textId="1EFC833F" w:rsidR="0077153A" w:rsidRPr="00D52799" w:rsidRDefault="00830613" w:rsidP="00374B19">
            <w:pPr>
              <w:widowControl w:val="0"/>
              <w:tabs>
                <w:tab w:val="left" w:pos="8647"/>
              </w:tabs>
              <w:spacing w:line="320" w:lineRule="exact"/>
              <w:jc w:val="center"/>
              <w:rPr>
                <w:rFonts w:asciiTheme="minorHAnsi" w:hAnsiTheme="minorHAnsi" w:cstheme="minorHAnsi"/>
                <w:i/>
                <w:caps/>
                <w:sz w:val="24"/>
                <w:szCs w:val="24"/>
                <w:lang w:eastAsia="en-US"/>
              </w:rPr>
            </w:pPr>
            <w:r w:rsidRPr="00D52799">
              <w:rPr>
                <w:rFonts w:asciiTheme="minorHAnsi" w:hAnsiTheme="minorHAnsi" w:cstheme="minorHAnsi"/>
                <w:b/>
                <w:bCs/>
                <w:caps/>
                <w:color w:val="000000"/>
                <w:sz w:val="24"/>
                <w:szCs w:val="24"/>
              </w:rPr>
              <w:t>CHEMIN INCORPORADORA</w:t>
            </w:r>
            <w:r w:rsidR="0077153A" w:rsidRPr="00D52799">
              <w:rPr>
                <w:rFonts w:asciiTheme="minorHAnsi" w:hAnsiTheme="minorHAnsi" w:cstheme="minorHAnsi"/>
                <w:b/>
                <w:bCs/>
                <w:caps/>
                <w:color w:val="000000"/>
                <w:sz w:val="24"/>
                <w:szCs w:val="24"/>
              </w:rPr>
              <w:t xml:space="preserve"> S.A</w:t>
            </w:r>
            <w:r w:rsidR="0077153A" w:rsidRPr="00D52799">
              <w:rPr>
                <w:rFonts w:asciiTheme="minorHAnsi" w:hAnsiTheme="minorHAnsi" w:cstheme="minorHAnsi"/>
                <w:b/>
                <w:bCs/>
                <w:caps/>
                <w:sz w:val="24"/>
                <w:szCs w:val="24"/>
              </w:rPr>
              <w:t>.</w:t>
            </w:r>
          </w:p>
        </w:tc>
      </w:tr>
      <w:tr w:rsidR="0077153A" w:rsidRPr="00A6413E" w14:paraId="32A15947" w14:textId="77777777" w:rsidTr="0001041E">
        <w:tc>
          <w:tcPr>
            <w:tcW w:w="4252" w:type="dxa"/>
          </w:tcPr>
          <w:p w14:paraId="65CD7383" w14:textId="77777777" w:rsidR="0077153A" w:rsidRPr="00D52799" w:rsidRDefault="0077153A" w:rsidP="00374B19">
            <w:pPr>
              <w:widowControl w:val="0"/>
              <w:tabs>
                <w:tab w:val="left" w:pos="8647"/>
              </w:tabs>
              <w:spacing w:line="320" w:lineRule="exact"/>
              <w:rPr>
                <w:rFonts w:asciiTheme="minorHAnsi" w:hAnsiTheme="minorHAnsi" w:cstheme="minorHAnsi"/>
                <w:sz w:val="24"/>
                <w:szCs w:val="24"/>
                <w:lang w:eastAsia="en-US"/>
              </w:rPr>
            </w:pPr>
            <w:r w:rsidRPr="00D52799">
              <w:rPr>
                <w:rFonts w:asciiTheme="minorHAnsi" w:hAnsiTheme="minorHAnsi" w:cstheme="minorHAnsi"/>
                <w:sz w:val="24"/>
                <w:szCs w:val="24"/>
                <w:lang w:eastAsia="en-US"/>
              </w:rPr>
              <w:t>Nome:</w:t>
            </w:r>
          </w:p>
        </w:tc>
        <w:tc>
          <w:tcPr>
            <w:tcW w:w="4252" w:type="dxa"/>
          </w:tcPr>
          <w:p w14:paraId="15D54AC0" w14:textId="77777777" w:rsidR="0077153A" w:rsidRPr="00D52799" w:rsidRDefault="0077153A" w:rsidP="00374B19">
            <w:pPr>
              <w:widowControl w:val="0"/>
              <w:tabs>
                <w:tab w:val="left" w:pos="8647"/>
              </w:tabs>
              <w:spacing w:line="320" w:lineRule="exact"/>
              <w:rPr>
                <w:rFonts w:asciiTheme="minorHAnsi" w:hAnsiTheme="minorHAnsi" w:cstheme="minorHAnsi"/>
                <w:sz w:val="24"/>
                <w:szCs w:val="24"/>
                <w:lang w:eastAsia="en-US"/>
              </w:rPr>
            </w:pPr>
            <w:r w:rsidRPr="00D52799">
              <w:rPr>
                <w:rFonts w:asciiTheme="minorHAnsi" w:hAnsiTheme="minorHAnsi" w:cstheme="minorHAnsi"/>
                <w:sz w:val="24"/>
                <w:szCs w:val="24"/>
                <w:lang w:eastAsia="en-US"/>
              </w:rPr>
              <w:t>Nome:</w:t>
            </w:r>
          </w:p>
        </w:tc>
      </w:tr>
      <w:tr w:rsidR="0077153A" w:rsidRPr="00A6413E" w14:paraId="75A72E88" w14:textId="77777777" w:rsidTr="0001041E">
        <w:tc>
          <w:tcPr>
            <w:tcW w:w="4252" w:type="dxa"/>
          </w:tcPr>
          <w:p w14:paraId="72EAD51A" w14:textId="77777777" w:rsidR="0077153A" w:rsidRPr="00D52799" w:rsidRDefault="0077153A" w:rsidP="00374B19">
            <w:pPr>
              <w:widowControl w:val="0"/>
              <w:tabs>
                <w:tab w:val="left" w:pos="8647"/>
              </w:tabs>
              <w:spacing w:line="320" w:lineRule="exact"/>
              <w:rPr>
                <w:rFonts w:asciiTheme="minorHAnsi" w:hAnsiTheme="minorHAnsi" w:cstheme="minorHAnsi"/>
                <w:sz w:val="24"/>
                <w:szCs w:val="24"/>
                <w:lang w:eastAsia="en-US"/>
              </w:rPr>
            </w:pPr>
            <w:r w:rsidRPr="00D52799">
              <w:rPr>
                <w:rFonts w:asciiTheme="minorHAnsi" w:hAnsiTheme="minorHAnsi" w:cstheme="minorHAnsi"/>
                <w:sz w:val="24"/>
                <w:szCs w:val="24"/>
                <w:lang w:eastAsia="en-US"/>
              </w:rPr>
              <w:t>Cargo:</w:t>
            </w:r>
          </w:p>
        </w:tc>
        <w:tc>
          <w:tcPr>
            <w:tcW w:w="4252" w:type="dxa"/>
          </w:tcPr>
          <w:p w14:paraId="35FE3E42" w14:textId="77777777" w:rsidR="0077153A" w:rsidRPr="00D52799" w:rsidRDefault="0077153A" w:rsidP="00374B19">
            <w:pPr>
              <w:widowControl w:val="0"/>
              <w:tabs>
                <w:tab w:val="left" w:pos="8647"/>
              </w:tabs>
              <w:spacing w:line="320" w:lineRule="exact"/>
              <w:rPr>
                <w:rFonts w:asciiTheme="minorHAnsi" w:hAnsiTheme="minorHAnsi" w:cstheme="minorHAnsi"/>
                <w:sz w:val="24"/>
                <w:szCs w:val="24"/>
                <w:lang w:eastAsia="en-US"/>
              </w:rPr>
            </w:pPr>
            <w:r w:rsidRPr="00D52799">
              <w:rPr>
                <w:rFonts w:asciiTheme="minorHAnsi" w:hAnsiTheme="minorHAnsi" w:cstheme="minorHAnsi"/>
                <w:sz w:val="24"/>
                <w:szCs w:val="24"/>
                <w:lang w:eastAsia="en-US"/>
              </w:rPr>
              <w:t>Cargo:</w:t>
            </w:r>
          </w:p>
        </w:tc>
      </w:tr>
    </w:tbl>
    <w:p w14:paraId="0B0BA02D" w14:textId="77777777" w:rsidR="001E193F" w:rsidRPr="00D52799" w:rsidRDefault="001E193F" w:rsidP="00374B19">
      <w:pPr>
        <w:spacing w:line="320" w:lineRule="exact"/>
        <w:jc w:val="both"/>
        <w:rPr>
          <w:rFonts w:asciiTheme="minorHAnsi" w:hAnsiTheme="minorHAnsi" w:cstheme="minorHAnsi"/>
          <w:sz w:val="24"/>
          <w:szCs w:val="24"/>
        </w:rPr>
        <w:sectPr w:rsidR="001E193F" w:rsidRPr="00D52799" w:rsidSect="00886822">
          <w:pgSz w:w="11906" w:h="16838" w:code="9"/>
          <w:pgMar w:top="1418" w:right="1701" w:bottom="1418" w:left="1701" w:header="709" w:footer="709" w:gutter="0"/>
          <w:cols w:space="708"/>
          <w:docGrid w:linePitch="360"/>
        </w:sectPr>
      </w:pPr>
    </w:p>
    <w:p w14:paraId="580C9CD6" w14:textId="77777777" w:rsidR="007E14F5" w:rsidRPr="00D52799" w:rsidRDefault="000427FF" w:rsidP="00374B19">
      <w:pPr>
        <w:spacing w:line="320" w:lineRule="exact"/>
        <w:jc w:val="center"/>
        <w:rPr>
          <w:rFonts w:asciiTheme="minorHAnsi" w:hAnsiTheme="minorHAnsi" w:cstheme="minorHAnsi"/>
          <w:b/>
          <w:sz w:val="24"/>
          <w:szCs w:val="24"/>
        </w:rPr>
      </w:pPr>
      <w:r w:rsidRPr="00D52799">
        <w:rPr>
          <w:rFonts w:asciiTheme="minorHAnsi" w:hAnsiTheme="minorHAnsi" w:cstheme="minorHAnsi"/>
          <w:b/>
          <w:sz w:val="24"/>
          <w:szCs w:val="24"/>
        </w:rPr>
        <w:lastRenderedPageBreak/>
        <w:t>Anexo V</w:t>
      </w:r>
    </w:p>
    <w:p w14:paraId="5A13FA87" w14:textId="72E09275" w:rsidR="005573D4" w:rsidRPr="00D52799" w:rsidRDefault="000427FF" w:rsidP="00374B19">
      <w:pPr>
        <w:spacing w:line="320" w:lineRule="exact"/>
        <w:jc w:val="center"/>
        <w:rPr>
          <w:rFonts w:asciiTheme="minorHAnsi" w:hAnsiTheme="minorHAnsi" w:cstheme="minorHAnsi"/>
          <w:b/>
          <w:caps/>
          <w:sz w:val="24"/>
          <w:szCs w:val="24"/>
        </w:rPr>
      </w:pPr>
      <w:r w:rsidRPr="00D52799">
        <w:rPr>
          <w:rFonts w:asciiTheme="minorHAnsi" w:hAnsiTheme="minorHAnsi" w:cstheme="minorHAnsi"/>
          <w:b/>
          <w:caps/>
          <w:sz w:val="24"/>
          <w:szCs w:val="24"/>
        </w:rPr>
        <w:t>Despesas</w:t>
      </w:r>
      <w:r w:rsidR="00A41B36">
        <w:rPr>
          <w:rFonts w:asciiTheme="minorHAnsi" w:hAnsiTheme="minorHAnsi" w:cstheme="minorHAnsi"/>
          <w:b/>
          <w:caps/>
          <w:sz w:val="24"/>
          <w:szCs w:val="24"/>
        </w:rPr>
        <w:t xml:space="preserve"> INICIAIS E </w:t>
      </w:r>
      <w:r w:rsidR="005573D4" w:rsidRPr="00D52799">
        <w:rPr>
          <w:rFonts w:asciiTheme="minorHAnsi" w:hAnsiTheme="minorHAnsi" w:cstheme="minorHAnsi"/>
          <w:b/>
          <w:caps/>
          <w:sz w:val="24"/>
          <w:szCs w:val="24"/>
        </w:rPr>
        <w:t>DESPESAS RECORRENTES</w:t>
      </w:r>
    </w:p>
    <w:p w14:paraId="4B7EEC47" w14:textId="77777777" w:rsidR="005573D4" w:rsidRPr="00D52799" w:rsidRDefault="005573D4" w:rsidP="00374B19">
      <w:pPr>
        <w:spacing w:line="320" w:lineRule="exact"/>
        <w:jc w:val="center"/>
        <w:rPr>
          <w:rFonts w:asciiTheme="minorHAnsi" w:hAnsiTheme="minorHAnsi" w:cstheme="minorHAnsi"/>
          <w:b/>
          <w:caps/>
          <w:sz w:val="24"/>
          <w:szCs w:val="24"/>
        </w:rPr>
      </w:pPr>
    </w:p>
    <w:p w14:paraId="17E776D9" w14:textId="77777777" w:rsidR="00886822" w:rsidRPr="00D52799" w:rsidRDefault="00886822" w:rsidP="00374B19">
      <w:pPr>
        <w:spacing w:line="320" w:lineRule="exact"/>
        <w:jc w:val="center"/>
        <w:rPr>
          <w:rFonts w:asciiTheme="minorHAnsi" w:hAnsiTheme="minorHAnsi" w:cstheme="minorHAnsi"/>
          <w:b/>
          <w:sz w:val="24"/>
          <w:szCs w:val="24"/>
        </w:rPr>
      </w:pPr>
    </w:p>
    <w:tbl>
      <w:tblPr>
        <w:tblW w:w="5000" w:type="pct"/>
        <w:tblCellMar>
          <w:left w:w="70" w:type="dxa"/>
          <w:right w:w="70" w:type="dxa"/>
        </w:tblCellMar>
        <w:tblLook w:val="04A0" w:firstRow="1" w:lastRow="0" w:firstColumn="1" w:lastColumn="0" w:noHBand="0" w:noVBand="1"/>
      </w:tblPr>
      <w:tblGrid>
        <w:gridCol w:w="3231"/>
        <w:gridCol w:w="778"/>
        <w:gridCol w:w="1881"/>
        <w:gridCol w:w="693"/>
        <w:gridCol w:w="1081"/>
        <w:gridCol w:w="840"/>
      </w:tblGrid>
      <w:tr w:rsidR="009E3F6D" w:rsidRPr="00A41B36" w14:paraId="7E4F1ED1" w14:textId="77777777" w:rsidTr="00475F97">
        <w:trPr>
          <w:trHeight w:val="454"/>
        </w:trPr>
        <w:tc>
          <w:tcPr>
            <w:tcW w:w="1467" w:type="pct"/>
            <w:tcBorders>
              <w:top w:val="single" w:sz="8" w:space="0" w:color="auto"/>
              <w:left w:val="nil"/>
              <w:bottom w:val="single" w:sz="8" w:space="0" w:color="auto"/>
              <w:right w:val="nil"/>
            </w:tcBorders>
            <w:shd w:val="clear" w:color="000000" w:fill="E7E6E6"/>
            <w:noWrap/>
            <w:vAlign w:val="center"/>
            <w:hideMark/>
          </w:tcPr>
          <w:p w14:paraId="3A03C40E"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Custos de Emissão</w:t>
            </w:r>
          </w:p>
        </w:tc>
        <w:tc>
          <w:tcPr>
            <w:tcW w:w="659" w:type="pct"/>
            <w:tcBorders>
              <w:top w:val="single" w:sz="8" w:space="0" w:color="auto"/>
              <w:left w:val="nil"/>
              <w:bottom w:val="single" w:sz="8" w:space="0" w:color="auto"/>
              <w:right w:val="nil"/>
            </w:tcBorders>
            <w:shd w:val="clear" w:color="000000" w:fill="E7E6E6"/>
            <w:noWrap/>
            <w:vAlign w:val="center"/>
            <w:hideMark/>
          </w:tcPr>
          <w:p w14:paraId="3D8525CD"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Agente</w:t>
            </w:r>
          </w:p>
        </w:tc>
        <w:tc>
          <w:tcPr>
            <w:tcW w:w="1359" w:type="pct"/>
            <w:tcBorders>
              <w:top w:val="single" w:sz="8" w:space="0" w:color="auto"/>
              <w:left w:val="nil"/>
              <w:bottom w:val="single" w:sz="8" w:space="0" w:color="auto"/>
              <w:right w:val="nil"/>
            </w:tcBorders>
            <w:shd w:val="clear" w:color="000000" w:fill="E7E6E6"/>
            <w:noWrap/>
            <w:vAlign w:val="center"/>
            <w:hideMark/>
          </w:tcPr>
          <w:p w14:paraId="380805B6"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Alíquota ou Valor</w:t>
            </w:r>
          </w:p>
        </w:tc>
        <w:tc>
          <w:tcPr>
            <w:tcW w:w="410" w:type="pct"/>
            <w:tcBorders>
              <w:top w:val="single" w:sz="8" w:space="0" w:color="auto"/>
              <w:left w:val="nil"/>
              <w:bottom w:val="single" w:sz="8" w:space="0" w:color="auto"/>
              <w:right w:val="nil"/>
            </w:tcBorders>
            <w:shd w:val="clear" w:color="000000" w:fill="E7E6E6"/>
            <w:vAlign w:val="center"/>
            <w:hideMark/>
          </w:tcPr>
          <w:p w14:paraId="26CFE199"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Tributos</w:t>
            </w:r>
          </w:p>
        </w:tc>
        <w:tc>
          <w:tcPr>
            <w:tcW w:w="552" w:type="pct"/>
            <w:tcBorders>
              <w:top w:val="single" w:sz="8" w:space="0" w:color="auto"/>
              <w:left w:val="nil"/>
              <w:bottom w:val="single" w:sz="8" w:space="0" w:color="auto"/>
              <w:right w:val="nil"/>
            </w:tcBorders>
            <w:shd w:val="clear" w:color="000000" w:fill="E7E6E6"/>
            <w:noWrap/>
            <w:vAlign w:val="center"/>
            <w:hideMark/>
          </w:tcPr>
          <w:p w14:paraId="100E7331"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Total Geral</w:t>
            </w:r>
          </w:p>
        </w:tc>
        <w:tc>
          <w:tcPr>
            <w:tcW w:w="552" w:type="pct"/>
            <w:tcBorders>
              <w:top w:val="single" w:sz="8" w:space="0" w:color="auto"/>
              <w:left w:val="nil"/>
              <w:bottom w:val="single" w:sz="8" w:space="0" w:color="auto"/>
              <w:right w:val="nil"/>
            </w:tcBorders>
            <w:shd w:val="clear" w:color="000000" w:fill="E7E6E6"/>
            <w:noWrap/>
            <w:vAlign w:val="center"/>
            <w:hideMark/>
          </w:tcPr>
          <w:p w14:paraId="1565D2A7"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 do Total</w:t>
            </w:r>
          </w:p>
        </w:tc>
      </w:tr>
      <w:tr w:rsidR="009E3F6D" w:rsidRPr="00A41B36" w14:paraId="493CEA50"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3C5E2313"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Estruturação</w:t>
            </w:r>
          </w:p>
        </w:tc>
        <w:tc>
          <w:tcPr>
            <w:tcW w:w="659" w:type="pct"/>
            <w:tcBorders>
              <w:top w:val="nil"/>
              <w:left w:val="nil"/>
              <w:bottom w:val="single" w:sz="4" w:space="0" w:color="auto"/>
              <w:right w:val="nil"/>
            </w:tcBorders>
            <w:shd w:val="clear" w:color="auto" w:fill="auto"/>
            <w:noWrap/>
            <w:vAlign w:val="center"/>
            <w:hideMark/>
          </w:tcPr>
          <w:p w14:paraId="02746028"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Habitasec</w:t>
            </w:r>
          </w:p>
        </w:tc>
        <w:tc>
          <w:tcPr>
            <w:tcW w:w="1359" w:type="pct"/>
            <w:tcBorders>
              <w:top w:val="single" w:sz="4" w:space="0" w:color="auto"/>
              <w:left w:val="nil"/>
              <w:bottom w:val="single" w:sz="4" w:space="0" w:color="auto"/>
              <w:right w:val="nil"/>
            </w:tcBorders>
            <w:shd w:val="clear" w:color="auto" w:fill="auto"/>
            <w:vAlign w:val="center"/>
            <w:hideMark/>
          </w:tcPr>
          <w:p w14:paraId="45998040"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R$ 75.000,00</w:t>
            </w:r>
          </w:p>
        </w:tc>
        <w:tc>
          <w:tcPr>
            <w:tcW w:w="410" w:type="pct"/>
            <w:tcBorders>
              <w:top w:val="single" w:sz="4" w:space="0" w:color="auto"/>
              <w:left w:val="nil"/>
              <w:bottom w:val="single" w:sz="4" w:space="0" w:color="auto"/>
              <w:right w:val="nil"/>
            </w:tcBorders>
            <w:shd w:val="clear" w:color="auto" w:fill="auto"/>
            <w:noWrap/>
            <w:vAlign w:val="center"/>
            <w:hideMark/>
          </w:tcPr>
          <w:p w14:paraId="2CD9E70D"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12,15%</w:t>
            </w:r>
          </w:p>
        </w:tc>
        <w:tc>
          <w:tcPr>
            <w:tcW w:w="552" w:type="pct"/>
            <w:tcBorders>
              <w:top w:val="nil"/>
              <w:left w:val="nil"/>
              <w:bottom w:val="single" w:sz="4" w:space="0" w:color="auto"/>
              <w:right w:val="nil"/>
            </w:tcBorders>
            <w:shd w:val="clear" w:color="auto" w:fill="auto"/>
            <w:noWrap/>
            <w:vAlign w:val="center"/>
            <w:hideMark/>
          </w:tcPr>
          <w:p w14:paraId="3E81B95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R$ 85.372,79</w:t>
            </w:r>
          </w:p>
        </w:tc>
        <w:tc>
          <w:tcPr>
            <w:tcW w:w="552" w:type="pct"/>
            <w:tcBorders>
              <w:top w:val="nil"/>
              <w:left w:val="nil"/>
              <w:bottom w:val="single" w:sz="4" w:space="0" w:color="auto"/>
              <w:right w:val="nil"/>
            </w:tcBorders>
            <w:shd w:val="clear" w:color="auto" w:fill="auto"/>
            <w:noWrap/>
            <w:vAlign w:val="center"/>
            <w:hideMark/>
          </w:tcPr>
          <w:p w14:paraId="11B0DDE2"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12,0%</w:t>
            </w:r>
          </w:p>
        </w:tc>
      </w:tr>
      <w:tr w:rsidR="009E3F6D" w:rsidRPr="00A41B36" w14:paraId="343DA166"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40F5D648"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Assessor Legal</w:t>
            </w:r>
          </w:p>
        </w:tc>
        <w:tc>
          <w:tcPr>
            <w:tcW w:w="659" w:type="pct"/>
            <w:tcBorders>
              <w:top w:val="nil"/>
              <w:left w:val="nil"/>
              <w:bottom w:val="single" w:sz="4" w:space="0" w:color="auto"/>
              <w:right w:val="nil"/>
            </w:tcBorders>
            <w:shd w:val="clear" w:color="auto" w:fill="auto"/>
            <w:noWrap/>
            <w:vAlign w:val="center"/>
            <w:hideMark/>
          </w:tcPr>
          <w:p w14:paraId="322A4C1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CSMV</w:t>
            </w:r>
          </w:p>
        </w:tc>
        <w:tc>
          <w:tcPr>
            <w:tcW w:w="1359" w:type="pct"/>
            <w:tcBorders>
              <w:top w:val="nil"/>
              <w:left w:val="nil"/>
              <w:bottom w:val="single" w:sz="4" w:space="0" w:color="auto"/>
              <w:right w:val="nil"/>
            </w:tcBorders>
            <w:shd w:val="clear" w:color="auto" w:fill="auto"/>
            <w:vAlign w:val="center"/>
            <w:hideMark/>
          </w:tcPr>
          <w:p w14:paraId="1BB6EB13"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R$ 30.000,00</w:t>
            </w:r>
          </w:p>
        </w:tc>
        <w:tc>
          <w:tcPr>
            <w:tcW w:w="410" w:type="pct"/>
            <w:tcBorders>
              <w:top w:val="nil"/>
              <w:left w:val="nil"/>
              <w:bottom w:val="single" w:sz="4" w:space="0" w:color="auto"/>
              <w:right w:val="nil"/>
            </w:tcBorders>
            <w:shd w:val="clear" w:color="auto" w:fill="auto"/>
            <w:noWrap/>
            <w:vAlign w:val="center"/>
            <w:hideMark/>
          </w:tcPr>
          <w:p w14:paraId="5364F904"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12,15%</w:t>
            </w:r>
          </w:p>
        </w:tc>
        <w:tc>
          <w:tcPr>
            <w:tcW w:w="552" w:type="pct"/>
            <w:tcBorders>
              <w:top w:val="nil"/>
              <w:left w:val="nil"/>
              <w:bottom w:val="single" w:sz="4" w:space="0" w:color="auto"/>
              <w:right w:val="nil"/>
            </w:tcBorders>
            <w:shd w:val="clear" w:color="auto" w:fill="auto"/>
            <w:noWrap/>
            <w:vAlign w:val="center"/>
            <w:hideMark/>
          </w:tcPr>
          <w:p w14:paraId="63B1E25F"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R$ 34.149,12</w:t>
            </w:r>
          </w:p>
        </w:tc>
        <w:tc>
          <w:tcPr>
            <w:tcW w:w="552" w:type="pct"/>
            <w:tcBorders>
              <w:top w:val="nil"/>
              <w:left w:val="nil"/>
              <w:bottom w:val="single" w:sz="4" w:space="0" w:color="auto"/>
              <w:right w:val="nil"/>
            </w:tcBorders>
            <w:shd w:val="clear" w:color="auto" w:fill="auto"/>
            <w:noWrap/>
            <w:vAlign w:val="center"/>
            <w:hideMark/>
          </w:tcPr>
          <w:p w14:paraId="3A464123"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4,8%</w:t>
            </w:r>
          </w:p>
        </w:tc>
      </w:tr>
      <w:tr w:rsidR="009E3F6D" w:rsidRPr="00A41B36" w14:paraId="53910FAF"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3B659D0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Coordenador Líder</w:t>
            </w:r>
          </w:p>
        </w:tc>
        <w:tc>
          <w:tcPr>
            <w:tcW w:w="659" w:type="pct"/>
            <w:tcBorders>
              <w:top w:val="nil"/>
              <w:left w:val="nil"/>
              <w:bottom w:val="single" w:sz="4" w:space="0" w:color="auto"/>
              <w:right w:val="nil"/>
            </w:tcBorders>
            <w:shd w:val="clear" w:color="auto" w:fill="auto"/>
            <w:noWrap/>
            <w:vAlign w:val="center"/>
            <w:hideMark/>
          </w:tcPr>
          <w:p w14:paraId="4446AAC7"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Habitasec</w:t>
            </w:r>
          </w:p>
        </w:tc>
        <w:tc>
          <w:tcPr>
            <w:tcW w:w="1359" w:type="pct"/>
            <w:tcBorders>
              <w:top w:val="nil"/>
              <w:left w:val="nil"/>
              <w:bottom w:val="single" w:sz="4" w:space="0" w:color="auto"/>
              <w:right w:val="nil"/>
            </w:tcBorders>
            <w:shd w:val="clear" w:color="auto" w:fill="auto"/>
            <w:vAlign w:val="center"/>
            <w:hideMark/>
          </w:tcPr>
          <w:p w14:paraId="661270D4"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R$ 50.000,00</w:t>
            </w:r>
          </w:p>
        </w:tc>
        <w:tc>
          <w:tcPr>
            <w:tcW w:w="410" w:type="pct"/>
            <w:tcBorders>
              <w:top w:val="nil"/>
              <w:left w:val="nil"/>
              <w:bottom w:val="single" w:sz="4" w:space="0" w:color="auto"/>
              <w:right w:val="nil"/>
            </w:tcBorders>
            <w:shd w:val="clear" w:color="auto" w:fill="auto"/>
            <w:noWrap/>
            <w:vAlign w:val="center"/>
            <w:hideMark/>
          </w:tcPr>
          <w:p w14:paraId="6C7F5B5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12,15%</w:t>
            </w:r>
          </w:p>
        </w:tc>
        <w:tc>
          <w:tcPr>
            <w:tcW w:w="552" w:type="pct"/>
            <w:tcBorders>
              <w:top w:val="nil"/>
              <w:left w:val="nil"/>
              <w:bottom w:val="single" w:sz="4" w:space="0" w:color="auto"/>
              <w:right w:val="nil"/>
            </w:tcBorders>
            <w:shd w:val="clear" w:color="auto" w:fill="auto"/>
            <w:noWrap/>
            <w:vAlign w:val="center"/>
            <w:hideMark/>
          </w:tcPr>
          <w:p w14:paraId="6CE103A1"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R$ 56.915,20</w:t>
            </w:r>
          </w:p>
        </w:tc>
        <w:tc>
          <w:tcPr>
            <w:tcW w:w="552" w:type="pct"/>
            <w:tcBorders>
              <w:top w:val="nil"/>
              <w:left w:val="nil"/>
              <w:bottom w:val="single" w:sz="4" w:space="0" w:color="auto"/>
              <w:right w:val="nil"/>
            </w:tcBorders>
            <w:shd w:val="clear" w:color="auto" w:fill="auto"/>
            <w:noWrap/>
            <w:vAlign w:val="center"/>
            <w:hideMark/>
          </w:tcPr>
          <w:p w14:paraId="0F5539A4"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8,0%</w:t>
            </w:r>
          </w:p>
        </w:tc>
      </w:tr>
      <w:tr w:rsidR="009E3F6D" w:rsidRPr="00A41B36" w14:paraId="1048FDC8"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7F1394DF"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Distribuição</w:t>
            </w:r>
          </w:p>
        </w:tc>
        <w:tc>
          <w:tcPr>
            <w:tcW w:w="659" w:type="pct"/>
            <w:tcBorders>
              <w:top w:val="nil"/>
              <w:left w:val="nil"/>
              <w:bottom w:val="single" w:sz="4" w:space="0" w:color="auto"/>
              <w:right w:val="nil"/>
            </w:tcBorders>
            <w:shd w:val="clear" w:color="auto" w:fill="auto"/>
            <w:noWrap/>
            <w:vAlign w:val="center"/>
            <w:hideMark/>
          </w:tcPr>
          <w:p w14:paraId="2D432939"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W&amp;M</w:t>
            </w:r>
          </w:p>
        </w:tc>
        <w:tc>
          <w:tcPr>
            <w:tcW w:w="1359" w:type="pct"/>
            <w:tcBorders>
              <w:top w:val="nil"/>
              <w:left w:val="nil"/>
              <w:bottom w:val="single" w:sz="4" w:space="0" w:color="auto"/>
              <w:right w:val="nil"/>
            </w:tcBorders>
            <w:shd w:val="clear" w:color="auto" w:fill="auto"/>
            <w:vAlign w:val="center"/>
            <w:hideMark/>
          </w:tcPr>
          <w:p w14:paraId="04912D14"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3%</w:t>
            </w:r>
          </w:p>
        </w:tc>
        <w:tc>
          <w:tcPr>
            <w:tcW w:w="410" w:type="pct"/>
            <w:tcBorders>
              <w:top w:val="nil"/>
              <w:left w:val="nil"/>
              <w:bottom w:val="single" w:sz="4" w:space="0" w:color="auto"/>
              <w:right w:val="nil"/>
            </w:tcBorders>
            <w:shd w:val="clear" w:color="auto" w:fill="auto"/>
            <w:noWrap/>
            <w:vAlign w:val="center"/>
            <w:hideMark/>
          </w:tcPr>
          <w:p w14:paraId="507B02AD"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12,15%</w:t>
            </w:r>
          </w:p>
        </w:tc>
        <w:tc>
          <w:tcPr>
            <w:tcW w:w="552" w:type="pct"/>
            <w:tcBorders>
              <w:top w:val="nil"/>
              <w:left w:val="nil"/>
              <w:bottom w:val="single" w:sz="4" w:space="0" w:color="auto"/>
              <w:right w:val="nil"/>
            </w:tcBorders>
            <w:shd w:val="clear" w:color="auto" w:fill="auto"/>
            <w:noWrap/>
            <w:vAlign w:val="center"/>
            <w:hideMark/>
          </w:tcPr>
          <w:p w14:paraId="1A227959"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R$ 495.162,21</w:t>
            </w:r>
          </w:p>
        </w:tc>
        <w:tc>
          <w:tcPr>
            <w:tcW w:w="552" w:type="pct"/>
            <w:tcBorders>
              <w:top w:val="nil"/>
              <w:left w:val="nil"/>
              <w:bottom w:val="single" w:sz="4" w:space="0" w:color="auto"/>
              <w:right w:val="nil"/>
            </w:tcBorders>
            <w:shd w:val="clear" w:color="auto" w:fill="auto"/>
            <w:noWrap/>
            <w:vAlign w:val="center"/>
            <w:hideMark/>
          </w:tcPr>
          <w:p w14:paraId="3795FE49"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69,6%</w:t>
            </w:r>
          </w:p>
        </w:tc>
      </w:tr>
      <w:tr w:rsidR="009E3F6D" w:rsidRPr="00A41B36" w14:paraId="6ECB6418"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5B3C8B2A"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 xml:space="preserve">Taxa de Registro de Base de Dados de CRI </w:t>
            </w:r>
          </w:p>
        </w:tc>
        <w:tc>
          <w:tcPr>
            <w:tcW w:w="659" w:type="pct"/>
            <w:tcBorders>
              <w:top w:val="nil"/>
              <w:left w:val="nil"/>
              <w:bottom w:val="single" w:sz="4" w:space="0" w:color="auto"/>
              <w:right w:val="nil"/>
            </w:tcBorders>
            <w:shd w:val="clear" w:color="auto" w:fill="auto"/>
            <w:noWrap/>
            <w:vAlign w:val="center"/>
            <w:hideMark/>
          </w:tcPr>
          <w:p w14:paraId="3CB3BC39"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ANBIMA</w:t>
            </w:r>
          </w:p>
        </w:tc>
        <w:tc>
          <w:tcPr>
            <w:tcW w:w="1359" w:type="pct"/>
            <w:tcBorders>
              <w:top w:val="nil"/>
              <w:left w:val="nil"/>
              <w:bottom w:val="single" w:sz="4" w:space="0" w:color="auto"/>
              <w:right w:val="nil"/>
            </w:tcBorders>
            <w:shd w:val="clear" w:color="auto" w:fill="auto"/>
            <w:vAlign w:val="center"/>
            <w:hideMark/>
          </w:tcPr>
          <w:p w14:paraId="5648BB1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 xml:space="preserve">0,004033% do CRI </w:t>
            </w:r>
            <w:r w:rsidRPr="009C5DA1">
              <w:rPr>
                <w:rFonts w:asciiTheme="minorHAnsi" w:hAnsiTheme="minorHAnsi" w:cstheme="minorHAnsi"/>
                <w:color w:val="000000"/>
                <w:sz w:val="16"/>
                <w:szCs w:val="16"/>
              </w:rPr>
              <w:br/>
              <w:t>(Piso: R$ 1.440,00 | Teto: R$ 2,880,00)</w:t>
            </w:r>
          </w:p>
        </w:tc>
        <w:tc>
          <w:tcPr>
            <w:tcW w:w="410" w:type="pct"/>
            <w:tcBorders>
              <w:top w:val="nil"/>
              <w:left w:val="nil"/>
              <w:bottom w:val="single" w:sz="4" w:space="0" w:color="auto"/>
              <w:right w:val="nil"/>
            </w:tcBorders>
            <w:shd w:val="clear" w:color="auto" w:fill="auto"/>
            <w:noWrap/>
            <w:vAlign w:val="center"/>
            <w:hideMark/>
          </w:tcPr>
          <w:p w14:paraId="3F3F0A4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0,00%</w:t>
            </w:r>
          </w:p>
        </w:tc>
        <w:tc>
          <w:tcPr>
            <w:tcW w:w="552" w:type="pct"/>
            <w:tcBorders>
              <w:top w:val="nil"/>
              <w:left w:val="nil"/>
              <w:bottom w:val="single" w:sz="4" w:space="0" w:color="auto"/>
              <w:right w:val="nil"/>
            </w:tcBorders>
            <w:shd w:val="clear" w:color="auto" w:fill="auto"/>
            <w:noWrap/>
            <w:vAlign w:val="center"/>
            <w:hideMark/>
          </w:tcPr>
          <w:p w14:paraId="707AD960"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R$ 1.440,00</w:t>
            </w:r>
          </w:p>
        </w:tc>
        <w:tc>
          <w:tcPr>
            <w:tcW w:w="552" w:type="pct"/>
            <w:tcBorders>
              <w:top w:val="nil"/>
              <w:left w:val="nil"/>
              <w:bottom w:val="single" w:sz="4" w:space="0" w:color="auto"/>
              <w:right w:val="nil"/>
            </w:tcBorders>
            <w:shd w:val="clear" w:color="auto" w:fill="auto"/>
            <w:noWrap/>
            <w:vAlign w:val="center"/>
            <w:hideMark/>
          </w:tcPr>
          <w:p w14:paraId="33F23AED"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0,2%</w:t>
            </w:r>
          </w:p>
        </w:tc>
      </w:tr>
      <w:tr w:rsidR="009E3F6D" w:rsidRPr="00A41B36" w14:paraId="4C7EB23E"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0BCBF04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Registro CRI</w:t>
            </w:r>
          </w:p>
        </w:tc>
        <w:tc>
          <w:tcPr>
            <w:tcW w:w="659" w:type="pct"/>
            <w:tcBorders>
              <w:top w:val="nil"/>
              <w:left w:val="nil"/>
              <w:bottom w:val="single" w:sz="4" w:space="0" w:color="auto"/>
              <w:right w:val="nil"/>
            </w:tcBorders>
            <w:shd w:val="clear" w:color="auto" w:fill="auto"/>
            <w:noWrap/>
            <w:vAlign w:val="center"/>
            <w:hideMark/>
          </w:tcPr>
          <w:p w14:paraId="29CE4597"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B3</w:t>
            </w:r>
          </w:p>
        </w:tc>
        <w:tc>
          <w:tcPr>
            <w:tcW w:w="1359" w:type="pct"/>
            <w:tcBorders>
              <w:top w:val="nil"/>
              <w:left w:val="nil"/>
              <w:bottom w:val="single" w:sz="4" w:space="0" w:color="auto"/>
              <w:right w:val="nil"/>
            </w:tcBorders>
            <w:shd w:val="clear" w:color="auto" w:fill="auto"/>
            <w:vAlign w:val="center"/>
            <w:hideMark/>
          </w:tcPr>
          <w:p w14:paraId="69506B40"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0,029% do CRI</w:t>
            </w:r>
          </w:p>
        </w:tc>
        <w:tc>
          <w:tcPr>
            <w:tcW w:w="410" w:type="pct"/>
            <w:tcBorders>
              <w:top w:val="nil"/>
              <w:left w:val="nil"/>
              <w:bottom w:val="single" w:sz="4" w:space="0" w:color="auto"/>
              <w:right w:val="nil"/>
            </w:tcBorders>
            <w:shd w:val="clear" w:color="auto" w:fill="auto"/>
            <w:noWrap/>
            <w:vAlign w:val="center"/>
            <w:hideMark/>
          </w:tcPr>
          <w:p w14:paraId="4D2F5555"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0,00%</w:t>
            </w:r>
          </w:p>
        </w:tc>
        <w:tc>
          <w:tcPr>
            <w:tcW w:w="552" w:type="pct"/>
            <w:tcBorders>
              <w:top w:val="nil"/>
              <w:left w:val="nil"/>
              <w:bottom w:val="single" w:sz="4" w:space="0" w:color="auto"/>
              <w:right w:val="nil"/>
            </w:tcBorders>
            <w:shd w:val="clear" w:color="auto" w:fill="auto"/>
            <w:noWrap/>
            <w:vAlign w:val="center"/>
            <w:hideMark/>
          </w:tcPr>
          <w:p w14:paraId="2BE98AFA"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R$ 5.215,00</w:t>
            </w:r>
          </w:p>
        </w:tc>
        <w:tc>
          <w:tcPr>
            <w:tcW w:w="552" w:type="pct"/>
            <w:tcBorders>
              <w:top w:val="nil"/>
              <w:left w:val="nil"/>
              <w:bottom w:val="single" w:sz="4" w:space="0" w:color="auto"/>
              <w:right w:val="nil"/>
            </w:tcBorders>
            <w:shd w:val="clear" w:color="auto" w:fill="auto"/>
            <w:noWrap/>
            <w:vAlign w:val="center"/>
            <w:hideMark/>
          </w:tcPr>
          <w:p w14:paraId="39855E48"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0,7%</w:t>
            </w:r>
          </w:p>
        </w:tc>
      </w:tr>
      <w:tr w:rsidR="009E3F6D" w:rsidRPr="00A41B36" w14:paraId="24C34FB4"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3388D64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Registro CCI</w:t>
            </w:r>
          </w:p>
        </w:tc>
        <w:tc>
          <w:tcPr>
            <w:tcW w:w="659" w:type="pct"/>
            <w:tcBorders>
              <w:top w:val="nil"/>
              <w:left w:val="nil"/>
              <w:bottom w:val="single" w:sz="4" w:space="0" w:color="auto"/>
              <w:right w:val="nil"/>
            </w:tcBorders>
            <w:shd w:val="clear" w:color="auto" w:fill="auto"/>
            <w:noWrap/>
            <w:vAlign w:val="center"/>
            <w:hideMark/>
          </w:tcPr>
          <w:p w14:paraId="239249C0"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B3</w:t>
            </w:r>
          </w:p>
        </w:tc>
        <w:tc>
          <w:tcPr>
            <w:tcW w:w="1359" w:type="pct"/>
            <w:tcBorders>
              <w:top w:val="nil"/>
              <w:left w:val="nil"/>
              <w:bottom w:val="single" w:sz="4" w:space="0" w:color="auto"/>
              <w:right w:val="nil"/>
            </w:tcBorders>
            <w:shd w:val="clear" w:color="auto" w:fill="auto"/>
            <w:vAlign w:val="center"/>
            <w:hideMark/>
          </w:tcPr>
          <w:p w14:paraId="3E24154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0,003% das CCI</w:t>
            </w:r>
          </w:p>
        </w:tc>
        <w:tc>
          <w:tcPr>
            <w:tcW w:w="410" w:type="pct"/>
            <w:tcBorders>
              <w:top w:val="nil"/>
              <w:left w:val="nil"/>
              <w:bottom w:val="single" w:sz="4" w:space="0" w:color="auto"/>
              <w:right w:val="nil"/>
            </w:tcBorders>
            <w:shd w:val="clear" w:color="auto" w:fill="auto"/>
            <w:noWrap/>
            <w:vAlign w:val="center"/>
            <w:hideMark/>
          </w:tcPr>
          <w:p w14:paraId="095220EA"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0,00%</w:t>
            </w:r>
          </w:p>
        </w:tc>
        <w:tc>
          <w:tcPr>
            <w:tcW w:w="552" w:type="pct"/>
            <w:tcBorders>
              <w:top w:val="nil"/>
              <w:left w:val="nil"/>
              <w:bottom w:val="single" w:sz="4" w:space="0" w:color="auto"/>
              <w:right w:val="nil"/>
            </w:tcBorders>
            <w:shd w:val="clear" w:color="auto" w:fill="auto"/>
            <w:noWrap/>
            <w:vAlign w:val="center"/>
            <w:hideMark/>
          </w:tcPr>
          <w:p w14:paraId="2EC560BD"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R$ 435,00</w:t>
            </w:r>
          </w:p>
        </w:tc>
        <w:tc>
          <w:tcPr>
            <w:tcW w:w="552" w:type="pct"/>
            <w:tcBorders>
              <w:top w:val="nil"/>
              <w:left w:val="nil"/>
              <w:bottom w:val="single" w:sz="4" w:space="0" w:color="auto"/>
              <w:right w:val="nil"/>
            </w:tcBorders>
            <w:shd w:val="clear" w:color="auto" w:fill="auto"/>
            <w:noWrap/>
            <w:vAlign w:val="center"/>
            <w:hideMark/>
          </w:tcPr>
          <w:p w14:paraId="651D012F"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0,1%</w:t>
            </w:r>
          </w:p>
        </w:tc>
      </w:tr>
      <w:tr w:rsidR="009E3F6D" w:rsidRPr="00A41B36" w14:paraId="0830ECFA"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73D567E1"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Registro da CCI</w:t>
            </w:r>
          </w:p>
        </w:tc>
        <w:tc>
          <w:tcPr>
            <w:tcW w:w="659" w:type="pct"/>
            <w:tcBorders>
              <w:top w:val="nil"/>
              <w:left w:val="nil"/>
              <w:bottom w:val="single" w:sz="4" w:space="0" w:color="auto"/>
              <w:right w:val="nil"/>
            </w:tcBorders>
            <w:shd w:val="clear" w:color="auto" w:fill="auto"/>
            <w:noWrap/>
            <w:vAlign w:val="center"/>
            <w:hideMark/>
          </w:tcPr>
          <w:p w14:paraId="5CFF2B7B"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OT</w:t>
            </w:r>
          </w:p>
        </w:tc>
        <w:tc>
          <w:tcPr>
            <w:tcW w:w="1359" w:type="pct"/>
            <w:tcBorders>
              <w:top w:val="nil"/>
              <w:left w:val="nil"/>
              <w:bottom w:val="single" w:sz="4" w:space="0" w:color="auto"/>
              <w:right w:val="nil"/>
            </w:tcBorders>
            <w:shd w:val="clear" w:color="auto" w:fill="auto"/>
            <w:vAlign w:val="center"/>
            <w:hideMark/>
          </w:tcPr>
          <w:p w14:paraId="4433FA8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R$ 2.000,00</w:t>
            </w:r>
          </w:p>
        </w:tc>
        <w:tc>
          <w:tcPr>
            <w:tcW w:w="410" w:type="pct"/>
            <w:tcBorders>
              <w:top w:val="nil"/>
              <w:left w:val="nil"/>
              <w:bottom w:val="single" w:sz="4" w:space="0" w:color="auto"/>
              <w:right w:val="nil"/>
            </w:tcBorders>
            <w:shd w:val="clear" w:color="auto" w:fill="auto"/>
            <w:noWrap/>
            <w:vAlign w:val="center"/>
            <w:hideMark/>
          </w:tcPr>
          <w:p w14:paraId="191FF081"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16,33%</w:t>
            </w:r>
          </w:p>
        </w:tc>
        <w:tc>
          <w:tcPr>
            <w:tcW w:w="552" w:type="pct"/>
            <w:tcBorders>
              <w:top w:val="nil"/>
              <w:left w:val="nil"/>
              <w:bottom w:val="single" w:sz="4" w:space="0" w:color="auto"/>
              <w:right w:val="nil"/>
            </w:tcBorders>
            <w:shd w:val="clear" w:color="auto" w:fill="auto"/>
            <w:noWrap/>
            <w:vAlign w:val="center"/>
            <w:hideMark/>
          </w:tcPr>
          <w:p w14:paraId="795A534F"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R$ 2.390,34</w:t>
            </w:r>
          </w:p>
        </w:tc>
        <w:tc>
          <w:tcPr>
            <w:tcW w:w="552" w:type="pct"/>
            <w:tcBorders>
              <w:top w:val="nil"/>
              <w:left w:val="nil"/>
              <w:bottom w:val="single" w:sz="4" w:space="0" w:color="auto"/>
              <w:right w:val="nil"/>
            </w:tcBorders>
            <w:shd w:val="clear" w:color="auto" w:fill="auto"/>
            <w:noWrap/>
            <w:vAlign w:val="center"/>
            <w:hideMark/>
          </w:tcPr>
          <w:p w14:paraId="193B04B9"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0,3%</w:t>
            </w:r>
          </w:p>
        </w:tc>
      </w:tr>
      <w:tr w:rsidR="009E3F6D" w:rsidRPr="00A41B36" w14:paraId="0FD36427"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57FFD609"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Implantação CRI</w:t>
            </w:r>
          </w:p>
        </w:tc>
        <w:tc>
          <w:tcPr>
            <w:tcW w:w="659" w:type="pct"/>
            <w:tcBorders>
              <w:top w:val="nil"/>
              <w:left w:val="nil"/>
              <w:bottom w:val="single" w:sz="4" w:space="0" w:color="auto"/>
              <w:right w:val="nil"/>
            </w:tcBorders>
            <w:shd w:val="clear" w:color="auto" w:fill="auto"/>
            <w:noWrap/>
            <w:vAlign w:val="center"/>
            <w:hideMark/>
          </w:tcPr>
          <w:p w14:paraId="0CC2FF59"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OT</w:t>
            </w:r>
          </w:p>
        </w:tc>
        <w:tc>
          <w:tcPr>
            <w:tcW w:w="1359" w:type="pct"/>
            <w:tcBorders>
              <w:top w:val="nil"/>
              <w:left w:val="nil"/>
              <w:bottom w:val="single" w:sz="4" w:space="0" w:color="auto"/>
              <w:right w:val="nil"/>
            </w:tcBorders>
            <w:shd w:val="clear" w:color="auto" w:fill="auto"/>
            <w:vAlign w:val="center"/>
            <w:hideMark/>
          </w:tcPr>
          <w:p w14:paraId="2FCAB846"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R$ 4.000,00</w:t>
            </w:r>
          </w:p>
        </w:tc>
        <w:tc>
          <w:tcPr>
            <w:tcW w:w="410" w:type="pct"/>
            <w:tcBorders>
              <w:top w:val="nil"/>
              <w:left w:val="nil"/>
              <w:bottom w:val="single" w:sz="4" w:space="0" w:color="auto"/>
              <w:right w:val="nil"/>
            </w:tcBorders>
            <w:shd w:val="clear" w:color="auto" w:fill="auto"/>
            <w:noWrap/>
            <w:vAlign w:val="center"/>
            <w:hideMark/>
          </w:tcPr>
          <w:p w14:paraId="0F0C1F16"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16,33%</w:t>
            </w:r>
          </w:p>
        </w:tc>
        <w:tc>
          <w:tcPr>
            <w:tcW w:w="552" w:type="pct"/>
            <w:tcBorders>
              <w:top w:val="nil"/>
              <w:left w:val="nil"/>
              <w:bottom w:val="single" w:sz="4" w:space="0" w:color="auto"/>
              <w:right w:val="nil"/>
            </w:tcBorders>
            <w:shd w:val="clear" w:color="auto" w:fill="auto"/>
            <w:noWrap/>
            <w:vAlign w:val="center"/>
            <w:hideMark/>
          </w:tcPr>
          <w:p w14:paraId="5F1157A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R$ 4.780,69</w:t>
            </w:r>
          </w:p>
        </w:tc>
        <w:tc>
          <w:tcPr>
            <w:tcW w:w="552" w:type="pct"/>
            <w:tcBorders>
              <w:top w:val="nil"/>
              <w:left w:val="nil"/>
              <w:bottom w:val="single" w:sz="4" w:space="0" w:color="auto"/>
              <w:right w:val="nil"/>
            </w:tcBorders>
            <w:shd w:val="clear" w:color="auto" w:fill="auto"/>
            <w:noWrap/>
            <w:vAlign w:val="center"/>
            <w:hideMark/>
          </w:tcPr>
          <w:p w14:paraId="375D42AB"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0,7%</w:t>
            </w:r>
          </w:p>
        </w:tc>
      </w:tr>
      <w:tr w:rsidR="009E3F6D" w:rsidRPr="00A41B36" w14:paraId="6A2613CF"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3BB5F154"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Agente Fiduciário – 1a Parcela</w:t>
            </w:r>
          </w:p>
        </w:tc>
        <w:tc>
          <w:tcPr>
            <w:tcW w:w="659" w:type="pct"/>
            <w:tcBorders>
              <w:top w:val="nil"/>
              <w:left w:val="nil"/>
              <w:bottom w:val="single" w:sz="4" w:space="0" w:color="auto"/>
              <w:right w:val="nil"/>
            </w:tcBorders>
            <w:shd w:val="clear" w:color="auto" w:fill="auto"/>
            <w:noWrap/>
            <w:vAlign w:val="center"/>
            <w:hideMark/>
          </w:tcPr>
          <w:p w14:paraId="4DF7F018"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OT</w:t>
            </w:r>
          </w:p>
        </w:tc>
        <w:tc>
          <w:tcPr>
            <w:tcW w:w="1359" w:type="pct"/>
            <w:tcBorders>
              <w:top w:val="nil"/>
              <w:left w:val="nil"/>
              <w:bottom w:val="single" w:sz="4" w:space="0" w:color="auto"/>
              <w:right w:val="nil"/>
            </w:tcBorders>
            <w:shd w:val="clear" w:color="auto" w:fill="auto"/>
            <w:vAlign w:val="center"/>
            <w:hideMark/>
          </w:tcPr>
          <w:p w14:paraId="3BC2949F"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R$ 16.000,00</w:t>
            </w:r>
          </w:p>
        </w:tc>
        <w:tc>
          <w:tcPr>
            <w:tcW w:w="410" w:type="pct"/>
            <w:tcBorders>
              <w:top w:val="nil"/>
              <w:left w:val="nil"/>
              <w:bottom w:val="single" w:sz="4" w:space="0" w:color="auto"/>
              <w:right w:val="nil"/>
            </w:tcBorders>
            <w:shd w:val="clear" w:color="auto" w:fill="auto"/>
            <w:noWrap/>
            <w:vAlign w:val="center"/>
            <w:hideMark/>
          </w:tcPr>
          <w:p w14:paraId="32CC71AD"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16,33%</w:t>
            </w:r>
          </w:p>
        </w:tc>
        <w:tc>
          <w:tcPr>
            <w:tcW w:w="552" w:type="pct"/>
            <w:tcBorders>
              <w:top w:val="nil"/>
              <w:left w:val="nil"/>
              <w:bottom w:val="single" w:sz="4" w:space="0" w:color="auto"/>
              <w:right w:val="nil"/>
            </w:tcBorders>
            <w:shd w:val="clear" w:color="auto" w:fill="auto"/>
            <w:noWrap/>
            <w:vAlign w:val="center"/>
            <w:hideMark/>
          </w:tcPr>
          <w:p w14:paraId="6831D27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R$ 19.122,74</w:t>
            </w:r>
          </w:p>
        </w:tc>
        <w:tc>
          <w:tcPr>
            <w:tcW w:w="552" w:type="pct"/>
            <w:tcBorders>
              <w:top w:val="nil"/>
              <w:left w:val="nil"/>
              <w:bottom w:val="single" w:sz="4" w:space="0" w:color="auto"/>
              <w:right w:val="nil"/>
            </w:tcBorders>
            <w:shd w:val="clear" w:color="auto" w:fill="auto"/>
            <w:noWrap/>
            <w:vAlign w:val="center"/>
            <w:hideMark/>
          </w:tcPr>
          <w:p w14:paraId="5A64DAAD"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2,7%</w:t>
            </w:r>
          </w:p>
        </w:tc>
      </w:tr>
      <w:tr w:rsidR="009E3F6D" w:rsidRPr="00A41B36" w14:paraId="613CD3E5"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51D2DACB"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Instituição Custodiante - 1a Parcela</w:t>
            </w:r>
          </w:p>
        </w:tc>
        <w:tc>
          <w:tcPr>
            <w:tcW w:w="659" w:type="pct"/>
            <w:tcBorders>
              <w:top w:val="nil"/>
              <w:left w:val="nil"/>
              <w:bottom w:val="single" w:sz="4" w:space="0" w:color="auto"/>
              <w:right w:val="nil"/>
            </w:tcBorders>
            <w:shd w:val="clear" w:color="auto" w:fill="auto"/>
            <w:noWrap/>
            <w:vAlign w:val="center"/>
            <w:hideMark/>
          </w:tcPr>
          <w:p w14:paraId="21207B7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OT</w:t>
            </w:r>
          </w:p>
        </w:tc>
        <w:tc>
          <w:tcPr>
            <w:tcW w:w="1359" w:type="pct"/>
            <w:tcBorders>
              <w:top w:val="nil"/>
              <w:left w:val="nil"/>
              <w:bottom w:val="single" w:sz="4" w:space="0" w:color="auto"/>
              <w:right w:val="nil"/>
            </w:tcBorders>
            <w:shd w:val="clear" w:color="auto" w:fill="auto"/>
            <w:vAlign w:val="center"/>
            <w:hideMark/>
          </w:tcPr>
          <w:p w14:paraId="762E0070"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R$ 2.000,00</w:t>
            </w:r>
          </w:p>
        </w:tc>
        <w:tc>
          <w:tcPr>
            <w:tcW w:w="410" w:type="pct"/>
            <w:tcBorders>
              <w:top w:val="nil"/>
              <w:left w:val="nil"/>
              <w:bottom w:val="single" w:sz="4" w:space="0" w:color="auto"/>
              <w:right w:val="nil"/>
            </w:tcBorders>
            <w:shd w:val="clear" w:color="auto" w:fill="auto"/>
            <w:noWrap/>
            <w:vAlign w:val="center"/>
            <w:hideMark/>
          </w:tcPr>
          <w:p w14:paraId="5DD3B1F6"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16,33%</w:t>
            </w:r>
          </w:p>
        </w:tc>
        <w:tc>
          <w:tcPr>
            <w:tcW w:w="552" w:type="pct"/>
            <w:tcBorders>
              <w:top w:val="nil"/>
              <w:left w:val="nil"/>
              <w:bottom w:val="single" w:sz="4" w:space="0" w:color="auto"/>
              <w:right w:val="nil"/>
            </w:tcBorders>
            <w:shd w:val="clear" w:color="auto" w:fill="auto"/>
            <w:noWrap/>
            <w:vAlign w:val="center"/>
            <w:hideMark/>
          </w:tcPr>
          <w:p w14:paraId="1D5F0C27"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R$ 2.390,34</w:t>
            </w:r>
          </w:p>
        </w:tc>
        <w:tc>
          <w:tcPr>
            <w:tcW w:w="552" w:type="pct"/>
            <w:tcBorders>
              <w:top w:val="nil"/>
              <w:left w:val="nil"/>
              <w:bottom w:val="single" w:sz="4" w:space="0" w:color="auto"/>
              <w:right w:val="nil"/>
            </w:tcBorders>
            <w:shd w:val="clear" w:color="auto" w:fill="auto"/>
            <w:noWrap/>
            <w:vAlign w:val="center"/>
            <w:hideMark/>
          </w:tcPr>
          <w:p w14:paraId="6261E937"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0,3%</w:t>
            </w:r>
          </w:p>
        </w:tc>
      </w:tr>
      <w:tr w:rsidR="009E3F6D" w:rsidRPr="00A41B36" w14:paraId="72AD5C50"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7599EE20"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Taxa de Administração do Patrimônio Separado - 1a parcela</w:t>
            </w:r>
          </w:p>
        </w:tc>
        <w:tc>
          <w:tcPr>
            <w:tcW w:w="659" w:type="pct"/>
            <w:tcBorders>
              <w:top w:val="nil"/>
              <w:left w:val="nil"/>
              <w:bottom w:val="single" w:sz="4" w:space="0" w:color="auto"/>
              <w:right w:val="nil"/>
            </w:tcBorders>
            <w:shd w:val="clear" w:color="auto" w:fill="auto"/>
            <w:noWrap/>
            <w:vAlign w:val="center"/>
            <w:hideMark/>
          </w:tcPr>
          <w:p w14:paraId="2D513E15"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Habitasec</w:t>
            </w:r>
          </w:p>
        </w:tc>
        <w:tc>
          <w:tcPr>
            <w:tcW w:w="1359" w:type="pct"/>
            <w:tcBorders>
              <w:top w:val="nil"/>
              <w:left w:val="nil"/>
              <w:bottom w:val="single" w:sz="4" w:space="0" w:color="auto"/>
              <w:right w:val="nil"/>
            </w:tcBorders>
            <w:shd w:val="clear" w:color="auto" w:fill="auto"/>
            <w:vAlign w:val="center"/>
            <w:hideMark/>
          </w:tcPr>
          <w:p w14:paraId="20C77A3B"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R$ 3.500,00</w:t>
            </w:r>
          </w:p>
        </w:tc>
        <w:tc>
          <w:tcPr>
            <w:tcW w:w="410" w:type="pct"/>
            <w:tcBorders>
              <w:top w:val="nil"/>
              <w:left w:val="nil"/>
              <w:bottom w:val="single" w:sz="4" w:space="0" w:color="auto"/>
              <w:right w:val="nil"/>
            </w:tcBorders>
            <w:shd w:val="clear" w:color="auto" w:fill="auto"/>
            <w:noWrap/>
            <w:vAlign w:val="center"/>
            <w:hideMark/>
          </w:tcPr>
          <w:p w14:paraId="1FA8F1AB"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12,15%</w:t>
            </w:r>
          </w:p>
        </w:tc>
        <w:tc>
          <w:tcPr>
            <w:tcW w:w="552" w:type="pct"/>
            <w:tcBorders>
              <w:top w:val="nil"/>
              <w:left w:val="nil"/>
              <w:bottom w:val="single" w:sz="4" w:space="0" w:color="auto"/>
              <w:right w:val="nil"/>
            </w:tcBorders>
            <w:shd w:val="clear" w:color="auto" w:fill="auto"/>
            <w:noWrap/>
            <w:vAlign w:val="center"/>
            <w:hideMark/>
          </w:tcPr>
          <w:p w14:paraId="2F4BE47F"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R$ 3.984,06</w:t>
            </w:r>
          </w:p>
        </w:tc>
        <w:tc>
          <w:tcPr>
            <w:tcW w:w="552" w:type="pct"/>
            <w:tcBorders>
              <w:top w:val="nil"/>
              <w:left w:val="nil"/>
              <w:bottom w:val="single" w:sz="4" w:space="0" w:color="auto"/>
              <w:right w:val="nil"/>
            </w:tcBorders>
            <w:shd w:val="clear" w:color="auto" w:fill="auto"/>
            <w:noWrap/>
            <w:vAlign w:val="center"/>
            <w:hideMark/>
          </w:tcPr>
          <w:p w14:paraId="0D899888"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0,6%</w:t>
            </w:r>
          </w:p>
        </w:tc>
      </w:tr>
      <w:tr w:rsidR="009E3F6D" w:rsidRPr="00A41B36" w14:paraId="4D1F3779" w14:textId="77777777" w:rsidTr="00475F97">
        <w:trPr>
          <w:trHeight w:val="454"/>
        </w:trPr>
        <w:tc>
          <w:tcPr>
            <w:tcW w:w="1467" w:type="pct"/>
            <w:tcBorders>
              <w:top w:val="nil"/>
              <w:left w:val="nil"/>
              <w:bottom w:val="double" w:sz="6" w:space="0" w:color="auto"/>
              <w:right w:val="nil"/>
            </w:tcBorders>
            <w:shd w:val="clear" w:color="auto" w:fill="auto"/>
            <w:noWrap/>
            <w:vAlign w:val="center"/>
            <w:hideMark/>
          </w:tcPr>
          <w:p w14:paraId="7FBB7121"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Total</w:t>
            </w:r>
          </w:p>
        </w:tc>
        <w:tc>
          <w:tcPr>
            <w:tcW w:w="659" w:type="pct"/>
            <w:tcBorders>
              <w:top w:val="nil"/>
              <w:left w:val="nil"/>
              <w:bottom w:val="double" w:sz="6" w:space="0" w:color="auto"/>
              <w:right w:val="nil"/>
            </w:tcBorders>
            <w:shd w:val="clear" w:color="auto" w:fill="auto"/>
            <w:noWrap/>
            <w:vAlign w:val="center"/>
            <w:hideMark/>
          </w:tcPr>
          <w:p w14:paraId="54EFF9CB"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 </w:t>
            </w:r>
          </w:p>
        </w:tc>
        <w:tc>
          <w:tcPr>
            <w:tcW w:w="1359" w:type="pct"/>
            <w:tcBorders>
              <w:top w:val="nil"/>
              <w:left w:val="nil"/>
              <w:bottom w:val="double" w:sz="6" w:space="0" w:color="auto"/>
              <w:right w:val="nil"/>
            </w:tcBorders>
            <w:shd w:val="clear" w:color="auto" w:fill="auto"/>
            <w:noWrap/>
            <w:vAlign w:val="center"/>
            <w:hideMark/>
          </w:tcPr>
          <w:p w14:paraId="154ED5DD"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 </w:t>
            </w:r>
          </w:p>
        </w:tc>
        <w:tc>
          <w:tcPr>
            <w:tcW w:w="410" w:type="pct"/>
            <w:tcBorders>
              <w:top w:val="nil"/>
              <w:left w:val="nil"/>
              <w:bottom w:val="double" w:sz="6" w:space="0" w:color="auto"/>
              <w:right w:val="nil"/>
            </w:tcBorders>
            <w:shd w:val="clear" w:color="auto" w:fill="auto"/>
            <w:noWrap/>
            <w:vAlign w:val="center"/>
            <w:hideMark/>
          </w:tcPr>
          <w:p w14:paraId="0C6F2F18"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 </w:t>
            </w:r>
          </w:p>
        </w:tc>
        <w:tc>
          <w:tcPr>
            <w:tcW w:w="552" w:type="pct"/>
            <w:tcBorders>
              <w:top w:val="nil"/>
              <w:left w:val="nil"/>
              <w:bottom w:val="double" w:sz="6" w:space="0" w:color="auto"/>
              <w:right w:val="nil"/>
            </w:tcBorders>
            <w:shd w:val="clear" w:color="auto" w:fill="auto"/>
            <w:noWrap/>
            <w:vAlign w:val="center"/>
            <w:hideMark/>
          </w:tcPr>
          <w:p w14:paraId="206E5ADA"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R$ 711.357,50</w:t>
            </w:r>
          </w:p>
        </w:tc>
        <w:tc>
          <w:tcPr>
            <w:tcW w:w="552" w:type="pct"/>
            <w:tcBorders>
              <w:top w:val="nil"/>
              <w:left w:val="nil"/>
              <w:bottom w:val="double" w:sz="6" w:space="0" w:color="auto"/>
              <w:right w:val="nil"/>
            </w:tcBorders>
            <w:shd w:val="clear" w:color="auto" w:fill="auto"/>
            <w:noWrap/>
            <w:vAlign w:val="center"/>
            <w:hideMark/>
          </w:tcPr>
          <w:p w14:paraId="44A01A56"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100%</w:t>
            </w:r>
          </w:p>
        </w:tc>
      </w:tr>
      <w:tr w:rsidR="009E3F6D" w:rsidRPr="00A41B36" w14:paraId="79AB7646" w14:textId="77777777" w:rsidTr="00475F97">
        <w:trPr>
          <w:trHeight w:val="454"/>
        </w:trPr>
        <w:tc>
          <w:tcPr>
            <w:tcW w:w="1467" w:type="pct"/>
            <w:tcBorders>
              <w:top w:val="nil"/>
              <w:left w:val="nil"/>
              <w:bottom w:val="nil"/>
              <w:right w:val="nil"/>
            </w:tcBorders>
            <w:shd w:val="clear" w:color="auto" w:fill="auto"/>
            <w:noWrap/>
            <w:vAlign w:val="center"/>
            <w:hideMark/>
          </w:tcPr>
          <w:p w14:paraId="419FFBD1" w14:textId="77777777" w:rsidR="009E3F6D" w:rsidRPr="009C5DA1" w:rsidRDefault="009E3F6D" w:rsidP="009E3F6D">
            <w:pPr>
              <w:jc w:val="center"/>
              <w:rPr>
                <w:rFonts w:asciiTheme="minorHAnsi" w:hAnsiTheme="minorHAnsi" w:cstheme="minorHAnsi"/>
                <w:b/>
                <w:bCs/>
                <w:color w:val="000000"/>
                <w:sz w:val="16"/>
                <w:szCs w:val="16"/>
              </w:rPr>
            </w:pPr>
          </w:p>
        </w:tc>
        <w:tc>
          <w:tcPr>
            <w:tcW w:w="659" w:type="pct"/>
            <w:tcBorders>
              <w:top w:val="nil"/>
              <w:left w:val="nil"/>
              <w:bottom w:val="nil"/>
              <w:right w:val="nil"/>
            </w:tcBorders>
            <w:shd w:val="clear" w:color="auto" w:fill="auto"/>
            <w:noWrap/>
            <w:vAlign w:val="center"/>
            <w:hideMark/>
          </w:tcPr>
          <w:p w14:paraId="318C591E" w14:textId="77777777" w:rsidR="009E3F6D" w:rsidRPr="009C5DA1" w:rsidRDefault="009E3F6D" w:rsidP="009E3F6D">
            <w:pPr>
              <w:rPr>
                <w:rFonts w:asciiTheme="minorHAnsi" w:hAnsiTheme="minorHAnsi" w:cstheme="minorHAnsi"/>
                <w:sz w:val="16"/>
                <w:szCs w:val="16"/>
              </w:rPr>
            </w:pPr>
          </w:p>
        </w:tc>
        <w:tc>
          <w:tcPr>
            <w:tcW w:w="1359" w:type="pct"/>
            <w:tcBorders>
              <w:top w:val="nil"/>
              <w:left w:val="nil"/>
              <w:bottom w:val="nil"/>
              <w:right w:val="nil"/>
            </w:tcBorders>
            <w:shd w:val="clear" w:color="auto" w:fill="auto"/>
            <w:noWrap/>
            <w:vAlign w:val="center"/>
            <w:hideMark/>
          </w:tcPr>
          <w:p w14:paraId="7043A5B8" w14:textId="77777777" w:rsidR="009E3F6D" w:rsidRPr="009C5DA1" w:rsidRDefault="009E3F6D" w:rsidP="009E3F6D">
            <w:pPr>
              <w:rPr>
                <w:rFonts w:asciiTheme="minorHAnsi" w:hAnsiTheme="minorHAnsi" w:cstheme="minorHAnsi"/>
                <w:sz w:val="16"/>
                <w:szCs w:val="16"/>
              </w:rPr>
            </w:pPr>
          </w:p>
        </w:tc>
        <w:tc>
          <w:tcPr>
            <w:tcW w:w="410" w:type="pct"/>
            <w:tcBorders>
              <w:top w:val="nil"/>
              <w:left w:val="nil"/>
              <w:bottom w:val="nil"/>
              <w:right w:val="nil"/>
            </w:tcBorders>
            <w:shd w:val="clear" w:color="auto" w:fill="auto"/>
            <w:noWrap/>
            <w:vAlign w:val="center"/>
            <w:hideMark/>
          </w:tcPr>
          <w:p w14:paraId="6E396B2B" w14:textId="77777777" w:rsidR="009E3F6D" w:rsidRPr="009C5DA1" w:rsidRDefault="009E3F6D" w:rsidP="009E3F6D">
            <w:pPr>
              <w:rPr>
                <w:rFonts w:asciiTheme="minorHAnsi" w:hAnsiTheme="minorHAnsi" w:cstheme="minorHAnsi"/>
                <w:sz w:val="16"/>
                <w:szCs w:val="16"/>
              </w:rPr>
            </w:pPr>
          </w:p>
        </w:tc>
        <w:tc>
          <w:tcPr>
            <w:tcW w:w="552" w:type="pct"/>
            <w:tcBorders>
              <w:top w:val="nil"/>
              <w:left w:val="nil"/>
              <w:bottom w:val="nil"/>
              <w:right w:val="nil"/>
            </w:tcBorders>
            <w:shd w:val="clear" w:color="auto" w:fill="auto"/>
            <w:noWrap/>
            <w:vAlign w:val="center"/>
            <w:hideMark/>
          </w:tcPr>
          <w:p w14:paraId="2BD13D0B" w14:textId="77777777" w:rsidR="009E3F6D" w:rsidRPr="009C5DA1" w:rsidRDefault="009E3F6D" w:rsidP="009E3F6D">
            <w:pPr>
              <w:rPr>
                <w:rFonts w:asciiTheme="minorHAnsi" w:hAnsiTheme="minorHAnsi" w:cstheme="minorHAnsi"/>
                <w:sz w:val="16"/>
                <w:szCs w:val="16"/>
              </w:rPr>
            </w:pPr>
          </w:p>
        </w:tc>
        <w:tc>
          <w:tcPr>
            <w:tcW w:w="552" w:type="pct"/>
            <w:tcBorders>
              <w:top w:val="nil"/>
              <w:left w:val="nil"/>
              <w:bottom w:val="nil"/>
              <w:right w:val="nil"/>
            </w:tcBorders>
            <w:shd w:val="clear" w:color="auto" w:fill="auto"/>
            <w:noWrap/>
            <w:vAlign w:val="center"/>
            <w:hideMark/>
          </w:tcPr>
          <w:p w14:paraId="151FA28B" w14:textId="77777777" w:rsidR="009E3F6D" w:rsidRPr="009C5DA1" w:rsidRDefault="009E3F6D" w:rsidP="009E3F6D">
            <w:pPr>
              <w:rPr>
                <w:rFonts w:asciiTheme="minorHAnsi" w:hAnsiTheme="minorHAnsi" w:cstheme="minorHAnsi"/>
                <w:sz w:val="16"/>
                <w:szCs w:val="16"/>
              </w:rPr>
            </w:pPr>
          </w:p>
        </w:tc>
      </w:tr>
      <w:tr w:rsidR="009E3F6D" w:rsidRPr="00A41B36" w14:paraId="53BF1EA4" w14:textId="77777777" w:rsidTr="00475F97">
        <w:trPr>
          <w:trHeight w:val="454"/>
        </w:trPr>
        <w:tc>
          <w:tcPr>
            <w:tcW w:w="1467" w:type="pct"/>
            <w:tcBorders>
              <w:top w:val="single" w:sz="8" w:space="0" w:color="auto"/>
              <w:left w:val="nil"/>
              <w:bottom w:val="single" w:sz="8" w:space="0" w:color="auto"/>
              <w:right w:val="nil"/>
            </w:tcBorders>
            <w:shd w:val="clear" w:color="000000" w:fill="E7E6E6"/>
            <w:noWrap/>
            <w:vAlign w:val="center"/>
            <w:hideMark/>
          </w:tcPr>
          <w:p w14:paraId="41E55C15"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Custos de Manutenção</w:t>
            </w:r>
          </w:p>
        </w:tc>
        <w:tc>
          <w:tcPr>
            <w:tcW w:w="659" w:type="pct"/>
            <w:tcBorders>
              <w:top w:val="single" w:sz="8" w:space="0" w:color="auto"/>
              <w:left w:val="nil"/>
              <w:bottom w:val="single" w:sz="8" w:space="0" w:color="auto"/>
              <w:right w:val="nil"/>
            </w:tcBorders>
            <w:shd w:val="clear" w:color="000000" w:fill="E7E6E6"/>
            <w:noWrap/>
            <w:vAlign w:val="center"/>
            <w:hideMark/>
          </w:tcPr>
          <w:p w14:paraId="170A66D3"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Agente</w:t>
            </w:r>
          </w:p>
        </w:tc>
        <w:tc>
          <w:tcPr>
            <w:tcW w:w="1359" w:type="pct"/>
            <w:tcBorders>
              <w:top w:val="single" w:sz="8" w:space="0" w:color="auto"/>
              <w:left w:val="nil"/>
              <w:bottom w:val="single" w:sz="8" w:space="0" w:color="auto"/>
              <w:right w:val="nil"/>
            </w:tcBorders>
            <w:shd w:val="clear" w:color="000000" w:fill="E7E6E6"/>
            <w:vAlign w:val="center"/>
            <w:hideMark/>
          </w:tcPr>
          <w:p w14:paraId="0517744A"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Valor</w:t>
            </w:r>
          </w:p>
        </w:tc>
        <w:tc>
          <w:tcPr>
            <w:tcW w:w="410" w:type="pct"/>
            <w:tcBorders>
              <w:top w:val="single" w:sz="8" w:space="0" w:color="auto"/>
              <w:left w:val="nil"/>
              <w:bottom w:val="single" w:sz="8" w:space="0" w:color="auto"/>
              <w:right w:val="nil"/>
            </w:tcBorders>
            <w:shd w:val="clear" w:color="000000" w:fill="E7E6E6"/>
            <w:vAlign w:val="center"/>
            <w:hideMark/>
          </w:tcPr>
          <w:p w14:paraId="6FD4E0DE"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Tributos</w:t>
            </w:r>
          </w:p>
        </w:tc>
        <w:tc>
          <w:tcPr>
            <w:tcW w:w="552" w:type="pct"/>
            <w:tcBorders>
              <w:top w:val="single" w:sz="8" w:space="0" w:color="auto"/>
              <w:left w:val="nil"/>
              <w:bottom w:val="single" w:sz="8" w:space="0" w:color="auto"/>
              <w:right w:val="nil"/>
            </w:tcBorders>
            <w:shd w:val="clear" w:color="000000" w:fill="E7E6E6"/>
            <w:noWrap/>
            <w:vAlign w:val="center"/>
            <w:hideMark/>
          </w:tcPr>
          <w:p w14:paraId="54C3A85F"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Total Geral</w:t>
            </w:r>
          </w:p>
        </w:tc>
        <w:tc>
          <w:tcPr>
            <w:tcW w:w="552" w:type="pct"/>
            <w:tcBorders>
              <w:top w:val="single" w:sz="8" w:space="0" w:color="auto"/>
              <w:left w:val="nil"/>
              <w:bottom w:val="single" w:sz="8" w:space="0" w:color="auto"/>
              <w:right w:val="nil"/>
            </w:tcBorders>
            <w:shd w:val="clear" w:color="000000" w:fill="E7E6E6"/>
            <w:noWrap/>
            <w:vAlign w:val="center"/>
            <w:hideMark/>
          </w:tcPr>
          <w:p w14:paraId="711F2AF0"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 do Total</w:t>
            </w:r>
          </w:p>
        </w:tc>
      </w:tr>
      <w:tr w:rsidR="009E3F6D" w:rsidRPr="00A41B36" w14:paraId="3AA5F93E" w14:textId="77777777" w:rsidTr="00475F97">
        <w:trPr>
          <w:trHeight w:val="454"/>
        </w:trPr>
        <w:tc>
          <w:tcPr>
            <w:tcW w:w="1467" w:type="pct"/>
            <w:tcBorders>
              <w:top w:val="nil"/>
              <w:left w:val="nil"/>
              <w:bottom w:val="single" w:sz="4" w:space="0" w:color="auto"/>
              <w:right w:val="nil"/>
            </w:tcBorders>
            <w:shd w:val="clear" w:color="auto" w:fill="auto"/>
            <w:vAlign w:val="center"/>
            <w:hideMark/>
          </w:tcPr>
          <w:p w14:paraId="66075151"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Escrituração / Manutenção de CC / Auditoria / Contabilidade / Liquidante / Outros</w:t>
            </w:r>
          </w:p>
        </w:tc>
        <w:tc>
          <w:tcPr>
            <w:tcW w:w="659" w:type="pct"/>
            <w:tcBorders>
              <w:top w:val="nil"/>
              <w:left w:val="nil"/>
              <w:bottom w:val="single" w:sz="4" w:space="0" w:color="auto"/>
              <w:right w:val="nil"/>
            </w:tcBorders>
            <w:shd w:val="clear" w:color="auto" w:fill="auto"/>
            <w:noWrap/>
            <w:vAlign w:val="center"/>
            <w:hideMark/>
          </w:tcPr>
          <w:p w14:paraId="41C7852A" w14:textId="77777777" w:rsidR="009E3F6D" w:rsidRPr="009C5DA1" w:rsidRDefault="009E3F6D" w:rsidP="009E3F6D">
            <w:pPr>
              <w:jc w:val="center"/>
              <w:rPr>
                <w:rFonts w:asciiTheme="minorHAnsi" w:hAnsiTheme="minorHAnsi" w:cstheme="minorHAnsi"/>
                <w:sz w:val="16"/>
                <w:szCs w:val="16"/>
              </w:rPr>
            </w:pPr>
            <w:r w:rsidRPr="009C5DA1">
              <w:rPr>
                <w:rFonts w:asciiTheme="minorHAnsi" w:hAnsiTheme="minorHAnsi" w:cstheme="minorHAnsi"/>
                <w:sz w:val="16"/>
                <w:szCs w:val="16"/>
              </w:rPr>
              <w:t>Diversos</w:t>
            </w:r>
          </w:p>
        </w:tc>
        <w:tc>
          <w:tcPr>
            <w:tcW w:w="1359" w:type="pct"/>
            <w:tcBorders>
              <w:top w:val="nil"/>
              <w:left w:val="nil"/>
              <w:bottom w:val="single" w:sz="4" w:space="0" w:color="auto"/>
              <w:right w:val="nil"/>
            </w:tcBorders>
            <w:shd w:val="clear" w:color="auto" w:fill="auto"/>
            <w:noWrap/>
            <w:vAlign w:val="center"/>
            <w:hideMark/>
          </w:tcPr>
          <w:p w14:paraId="1E4C75F3"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R$ 900,00 por mês</w:t>
            </w:r>
          </w:p>
        </w:tc>
        <w:tc>
          <w:tcPr>
            <w:tcW w:w="410" w:type="pct"/>
            <w:tcBorders>
              <w:top w:val="nil"/>
              <w:left w:val="nil"/>
              <w:bottom w:val="single" w:sz="4" w:space="0" w:color="auto"/>
              <w:right w:val="nil"/>
            </w:tcBorders>
            <w:shd w:val="clear" w:color="auto" w:fill="auto"/>
            <w:noWrap/>
            <w:vAlign w:val="center"/>
            <w:hideMark/>
          </w:tcPr>
          <w:p w14:paraId="7655AF02" w14:textId="77777777" w:rsidR="009E3F6D" w:rsidRPr="009C5DA1" w:rsidRDefault="009E3F6D" w:rsidP="009E3F6D">
            <w:pPr>
              <w:jc w:val="center"/>
              <w:rPr>
                <w:rFonts w:asciiTheme="minorHAnsi" w:hAnsiTheme="minorHAnsi" w:cstheme="minorHAnsi"/>
                <w:sz w:val="16"/>
                <w:szCs w:val="16"/>
              </w:rPr>
            </w:pPr>
            <w:r w:rsidRPr="009C5DA1">
              <w:rPr>
                <w:rFonts w:asciiTheme="minorHAnsi" w:hAnsiTheme="minorHAnsi" w:cstheme="minorHAnsi"/>
                <w:sz w:val="16"/>
                <w:szCs w:val="16"/>
              </w:rPr>
              <w:t>0,00%</w:t>
            </w:r>
          </w:p>
        </w:tc>
        <w:tc>
          <w:tcPr>
            <w:tcW w:w="552" w:type="pct"/>
            <w:tcBorders>
              <w:top w:val="nil"/>
              <w:left w:val="nil"/>
              <w:bottom w:val="single" w:sz="4" w:space="0" w:color="auto"/>
              <w:right w:val="nil"/>
            </w:tcBorders>
            <w:shd w:val="clear" w:color="auto" w:fill="auto"/>
            <w:noWrap/>
            <w:vAlign w:val="center"/>
            <w:hideMark/>
          </w:tcPr>
          <w:p w14:paraId="5027E7B9"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R$ 900,00</w:t>
            </w:r>
          </w:p>
        </w:tc>
        <w:tc>
          <w:tcPr>
            <w:tcW w:w="552" w:type="pct"/>
            <w:tcBorders>
              <w:top w:val="nil"/>
              <w:left w:val="nil"/>
              <w:bottom w:val="single" w:sz="4" w:space="0" w:color="auto"/>
              <w:right w:val="nil"/>
            </w:tcBorders>
            <w:shd w:val="clear" w:color="auto" w:fill="auto"/>
            <w:noWrap/>
            <w:vAlign w:val="center"/>
            <w:hideMark/>
          </w:tcPr>
          <w:p w14:paraId="25F171C2"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13,8%</w:t>
            </w:r>
          </w:p>
        </w:tc>
      </w:tr>
      <w:tr w:rsidR="009E3F6D" w:rsidRPr="00A41B36" w14:paraId="147AC6E9" w14:textId="77777777" w:rsidTr="00475F97">
        <w:trPr>
          <w:trHeight w:val="454"/>
        </w:trPr>
        <w:tc>
          <w:tcPr>
            <w:tcW w:w="1467" w:type="pct"/>
            <w:tcBorders>
              <w:top w:val="nil"/>
              <w:left w:val="nil"/>
              <w:bottom w:val="single" w:sz="4" w:space="0" w:color="auto"/>
              <w:right w:val="nil"/>
            </w:tcBorders>
            <w:shd w:val="clear" w:color="auto" w:fill="auto"/>
            <w:noWrap/>
            <w:vAlign w:val="center"/>
            <w:hideMark/>
          </w:tcPr>
          <w:p w14:paraId="0C578A3B"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Taxa de Administração do Patrimônio Separado</w:t>
            </w:r>
          </w:p>
        </w:tc>
        <w:tc>
          <w:tcPr>
            <w:tcW w:w="659" w:type="pct"/>
            <w:tcBorders>
              <w:top w:val="nil"/>
              <w:left w:val="nil"/>
              <w:bottom w:val="single" w:sz="4" w:space="0" w:color="auto"/>
              <w:right w:val="nil"/>
            </w:tcBorders>
            <w:shd w:val="clear" w:color="auto" w:fill="auto"/>
            <w:noWrap/>
            <w:vAlign w:val="center"/>
            <w:hideMark/>
          </w:tcPr>
          <w:p w14:paraId="155EB095"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Habitasec</w:t>
            </w:r>
          </w:p>
        </w:tc>
        <w:tc>
          <w:tcPr>
            <w:tcW w:w="1359" w:type="pct"/>
            <w:tcBorders>
              <w:top w:val="nil"/>
              <w:left w:val="nil"/>
              <w:bottom w:val="single" w:sz="4" w:space="0" w:color="auto"/>
              <w:right w:val="nil"/>
            </w:tcBorders>
            <w:shd w:val="clear" w:color="auto" w:fill="auto"/>
            <w:noWrap/>
            <w:vAlign w:val="center"/>
            <w:hideMark/>
          </w:tcPr>
          <w:p w14:paraId="6CA911FA"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R$ 3.500,00 por mês</w:t>
            </w:r>
          </w:p>
        </w:tc>
        <w:tc>
          <w:tcPr>
            <w:tcW w:w="410" w:type="pct"/>
            <w:tcBorders>
              <w:top w:val="nil"/>
              <w:left w:val="nil"/>
              <w:bottom w:val="single" w:sz="4" w:space="0" w:color="auto"/>
              <w:right w:val="nil"/>
            </w:tcBorders>
            <w:shd w:val="clear" w:color="auto" w:fill="auto"/>
            <w:noWrap/>
            <w:vAlign w:val="center"/>
            <w:hideMark/>
          </w:tcPr>
          <w:p w14:paraId="2D239976"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12,15%</w:t>
            </w:r>
          </w:p>
        </w:tc>
        <w:tc>
          <w:tcPr>
            <w:tcW w:w="552" w:type="pct"/>
            <w:tcBorders>
              <w:top w:val="nil"/>
              <w:left w:val="nil"/>
              <w:bottom w:val="single" w:sz="4" w:space="0" w:color="auto"/>
              <w:right w:val="nil"/>
            </w:tcBorders>
            <w:shd w:val="clear" w:color="auto" w:fill="auto"/>
            <w:noWrap/>
            <w:vAlign w:val="center"/>
            <w:hideMark/>
          </w:tcPr>
          <w:p w14:paraId="49C2FE3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R$ 3.984,06</w:t>
            </w:r>
          </w:p>
        </w:tc>
        <w:tc>
          <w:tcPr>
            <w:tcW w:w="552" w:type="pct"/>
            <w:tcBorders>
              <w:top w:val="nil"/>
              <w:left w:val="nil"/>
              <w:bottom w:val="single" w:sz="4" w:space="0" w:color="auto"/>
              <w:right w:val="nil"/>
            </w:tcBorders>
            <w:shd w:val="clear" w:color="auto" w:fill="auto"/>
            <w:noWrap/>
            <w:vAlign w:val="center"/>
            <w:hideMark/>
          </w:tcPr>
          <w:p w14:paraId="58A030B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60,9%</w:t>
            </w:r>
          </w:p>
        </w:tc>
      </w:tr>
      <w:tr w:rsidR="009E3F6D" w:rsidRPr="00A41B36" w14:paraId="5163D2D1" w14:textId="77777777" w:rsidTr="00475F97">
        <w:trPr>
          <w:trHeight w:val="454"/>
        </w:trPr>
        <w:tc>
          <w:tcPr>
            <w:tcW w:w="1467" w:type="pct"/>
            <w:tcBorders>
              <w:top w:val="nil"/>
              <w:left w:val="nil"/>
              <w:bottom w:val="single" w:sz="4" w:space="0" w:color="auto"/>
              <w:right w:val="nil"/>
            </w:tcBorders>
            <w:shd w:val="clear" w:color="auto" w:fill="auto"/>
            <w:noWrap/>
            <w:vAlign w:val="center"/>
            <w:hideMark/>
          </w:tcPr>
          <w:p w14:paraId="452DA2F9"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Medição de obra</w:t>
            </w:r>
          </w:p>
        </w:tc>
        <w:tc>
          <w:tcPr>
            <w:tcW w:w="659" w:type="pct"/>
            <w:tcBorders>
              <w:top w:val="nil"/>
              <w:left w:val="nil"/>
              <w:bottom w:val="single" w:sz="4" w:space="0" w:color="auto"/>
              <w:right w:val="nil"/>
            </w:tcBorders>
            <w:shd w:val="clear" w:color="auto" w:fill="auto"/>
            <w:noWrap/>
            <w:vAlign w:val="center"/>
            <w:hideMark/>
          </w:tcPr>
          <w:p w14:paraId="02D20B7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Dexter</w:t>
            </w:r>
          </w:p>
        </w:tc>
        <w:tc>
          <w:tcPr>
            <w:tcW w:w="1359" w:type="pct"/>
            <w:tcBorders>
              <w:top w:val="nil"/>
              <w:left w:val="nil"/>
              <w:bottom w:val="single" w:sz="4" w:space="0" w:color="auto"/>
              <w:right w:val="nil"/>
            </w:tcBorders>
            <w:shd w:val="clear" w:color="auto" w:fill="auto"/>
            <w:noWrap/>
            <w:vAlign w:val="center"/>
            <w:hideMark/>
          </w:tcPr>
          <w:p w14:paraId="4F0F9CD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R$ 1.900,00 por mês</w:t>
            </w:r>
          </w:p>
        </w:tc>
        <w:tc>
          <w:tcPr>
            <w:tcW w:w="410" w:type="pct"/>
            <w:tcBorders>
              <w:top w:val="nil"/>
              <w:left w:val="nil"/>
              <w:bottom w:val="single" w:sz="4" w:space="0" w:color="auto"/>
              <w:right w:val="nil"/>
            </w:tcBorders>
            <w:shd w:val="clear" w:color="auto" w:fill="auto"/>
            <w:noWrap/>
            <w:vAlign w:val="center"/>
            <w:hideMark/>
          </w:tcPr>
          <w:p w14:paraId="2501BE0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12,15%</w:t>
            </w:r>
          </w:p>
        </w:tc>
        <w:tc>
          <w:tcPr>
            <w:tcW w:w="552" w:type="pct"/>
            <w:tcBorders>
              <w:top w:val="nil"/>
              <w:left w:val="nil"/>
              <w:bottom w:val="single" w:sz="4" w:space="0" w:color="auto"/>
              <w:right w:val="nil"/>
            </w:tcBorders>
            <w:shd w:val="clear" w:color="auto" w:fill="auto"/>
            <w:noWrap/>
            <w:vAlign w:val="center"/>
            <w:hideMark/>
          </w:tcPr>
          <w:p w14:paraId="4EE4DB8D"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R$ 2.162,78</w:t>
            </w:r>
          </w:p>
        </w:tc>
        <w:tc>
          <w:tcPr>
            <w:tcW w:w="552" w:type="pct"/>
            <w:tcBorders>
              <w:top w:val="nil"/>
              <w:left w:val="nil"/>
              <w:bottom w:val="single" w:sz="4" w:space="0" w:color="auto"/>
              <w:right w:val="nil"/>
            </w:tcBorders>
            <w:shd w:val="clear" w:color="auto" w:fill="auto"/>
            <w:noWrap/>
            <w:vAlign w:val="center"/>
            <w:hideMark/>
          </w:tcPr>
          <w:p w14:paraId="3CC7A077"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33,0%</w:t>
            </w:r>
          </w:p>
        </w:tc>
      </w:tr>
      <w:tr w:rsidR="009E3F6D" w:rsidRPr="00A41B36" w14:paraId="6EB75567" w14:textId="77777777" w:rsidTr="00475F97">
        <w:trPr>
          <w:trHeight w:val="454"/>
        </w:trPr>
        <w:tc>
          <w:tcPr>
            <w:tcW w:w="1467" w:type="pct"/>
            <w:tcBorders>
              <w:top w:val="nil"/>
              <w:left w:val="nil"/>
              <w:bottom w:val="single" w:sz="4" w:space="0" w:color="auto"/>
              <w:right w:val="nil"/>
            </w:tcBorders>
            <w:shd w:val="clear" w:color="auto" w:fill="auto"/>
            <w:noWrap/>
            <w:vAlign w:val="center"/>
            <w:hideMark/>
          </w:tcPr>
          <w:p w14:paraId="7D9B70B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Agente Fiduciário</w:t>
            </w:r>
          </w:p>
        </w:tc>
        <w:tc>
          <w:tcPr>
            <w:tcW w:w="659" w:type="pct"/>
            <w:tcBorders>
              <w:top w:val="nil"/>
              <w:left w:val="nil"/>
              <w:bottom w:val="single" w:sz="4" w:space="0" w:color="auto"/>
              <w:right w:val="nil"/>
            </w:tcBorders>
            <w:shd w:val="clear" w:color="auto" w:fill="auto"/>
            <w:noWrap/>
            <w:vAlign w:val="center"/>
            <w:hideMark/>
          </w:tcPr>
          <w:p w14:paraId="4F411A8A"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OT</w:t>
            </w:r>
          </w:p>
        </w:tc>
        <w:tc>
          <w:tcPr>
            <w:tcW w:w="1359" w:type="pct"/>
            <w:tcBorders>
              <w:top w:val="nil"/>
              <w:left w:val="nil"/>
              <w:bottom w:val="single" w:sz="4" w:space="0" w:color="auto"/>
              <w:right w:val="nil"/>
            </w:tcBorders>
            <w:shd w:val="clear" w:color="auto" w:fill="auto"/>
            <w:noWrap/>
            <w:vAlign w:val="center"/>
            <w:hideMark/>
          </w:tcPr>
          <w:p w14:paraId="0FA4012B"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R$ 16.000,00 por ano</w:t>
            </w:r>
          </w:p>
        </w:tc>
        <w:tc>
          <w:tcPr>
            <w:tcW w:w="410" w:type="pct"/>
            <w:tcBorders>
              <w:top w:val="nil"/>
              <w:left w:val="nil"/>
              <w:bottom w:val="single" w:sz="4" w:space="0" w:color="auto"/>
              <w:right w:val="nil"/>
            </w:tcBorders>
            <w:shd w:val="clear" w:color="auto" w:fill="auto"/>
            <w:noWrap/>
            <w:vAlign w:val="center"/>
            <w:hideMark/>
          </w:tcPr>
          <w:p w14:paraId="21CD8AB7"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9,65%</w:t>
            </w:r>
          </w:p>
        </w:tc>
        <w:tc>
          <w:tcPr>
            <w:tcW w:w="552" w:type="pct"/>
            <w:tcBorders>
              <w:top w:val="nil"/>
              <w:left w:val="nil"/>
              <w:bottom w:val="single" w:sz="4" w:space="0" w:color="auto"/>
              <w:right w:val="nil"/>
            </w:tcBorders>
            <w:shd w:val="clear" w:color="auto" w:fill="auto"/>
            <w:noWrap/>
            <w:vAlign w:val="center"/>
            <w:hideMark/>
          </w:tcPr>
          <w:p w14:paraId="654F5BE1"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R$ 17.708,91</w:t>
            </w:r>
          </w:p>
        </w:tc>
        <w:tc>
          <w:tcPr>
            <w:tcW w:w="552" w:type="pct"/>
            <w:tcBorders>
              <w:top w:val="nil"/>
              <w:left w:val="nil"/>
              <w:bottom w:val="single" w:sz="4" w:space="0" w:color="auto"/>
              <w:right w:val="nil"/>
            </w:tcBorders>
            <w:shd w:val="clear" w:color="auto" w:fill="auto"/>
            <w:noWrap/>
            <w:vAlign w:val="center"/>
            <w:hideMark/>
          </w:tcPr>
          <w:p w14:paraId="3084B8EE"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22,6%</w:t>
            </w:r>
          </w:p>
        </w:tc>
      </w:tr>
      <w:tr w:rsidR="009E3F6D" w:rsidRPr="00A41B36" w14:paraId="1720E39D" w14:textId="77777777" w:rsidTr="00475F97">
        <w:trPr>
          <w:trHeight w:val="454"/>
        </w:trPr>
        <w:tc>
          <w:tcPr>
            <w:tcW w:w="1467" w:type="pct"/>
            <w:tcBorders>
              <w:top w:val="nil"/>
              <w:left w:val="nil"/>
              <w:bottom w:val="single" w:sz="4" w:space="0" w:color="auto"/>
              <w:right w:val="nil"/>
            </w:tcBorders>
            <w:shd w:val="clear" w:color="auto" w:fill="auto"/>
            <w:noWrap/>
            <w:vAlign w:val="center"/>
            <w:hideMark/>
          </w:tcPr>
          <w:p w14:paraId="0A54538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Custódia das CCI</w:t>
            </w:r>
          </w:p>
        </w:tc>
        <w:tc>
          <w:tcPr>
            <w:tcW w:w="659" w:type="pct"/>
            <w:tcBorders>
              <w:top w:val="nil"/>
              <w:left w:val="nil"/>
              <w:bottom w:val="single" w:sz="4" w:space="0" w:color="auto"/>
              <w:right w:val="nil"/>
            </w:tcBorders>
            <w:shd w:val="clear" w:color="auto" w:fill="auto"/>
            <w:noWrap/>
            <w:vAlign w:val="center"/>
            <w:hideMark/>
          </w:tcPr>
          <w:p w14:paraId="6015D08A"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OT</w:t>
            </w:r>
          </w:p>
        </w:tc>
        <w:tc>
          <w:tcPr>
            <w:tcW w:w="1359" w:type="pct"/>
            <w:tcBorders>
              <w:top w:val="nil"/>
              <w:left w:val="nil"/>
              <w:bottom w:val="single" w:sz="4" w:space="0" w:color="auto"/>
              <w:right w:val="nil"/>
            </w:tcBorders>
            <w:shd w:val="clear" w:color="auto" w:fill="auto"/>
            <w:noWrap/>
            <w:vAlign w:val="center"/>
            <w:hideMark/>
          </w:tcPr>
          <w:p w14:paraId="3FEE1E31"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R$ 2.000,00 por ano</w:t>
            </w:r>
          </w:p>
        </w:tc>
        <w:tc>
          <w:tcPr>
            <w:tcW w:w="410" w:type="pct"/>
            <w:tcBorders>
              <w:top w:val="nil"/>
              <w:left w:val="nil"/>
              <w:bottom w:val="single" w:sz="4" w:space="0" w:color="auto"/>
              <w:right w:val="nil"/>
            </w:tcBorders>
            <w:shd w:val="clear" w:color="auto" w:fill="auto"/>
            <w:noWrap/>
            <w:vAlign w:val="center"/>
            <w:hideMark/>
          </w:tcPr>
          <w:p w14:paraId="2D091265"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9,65%</w:t>
            </w:r>
          </w:p>
        </w:tc>
        <w:tc>
          <w:tcPr>
            <w:tcW w:w="552" w:type="pct"/>
            <w:tcBorders>
              <w:top w:val="nil"/>
              <w:left w:val="nil"/>
              <w:bottom w:val="single" w:sz="4" w:space="0" w:color="auto"/>
              <w:right w:val="nil"/>
            </w:tcBorders>
            <w:shd w:val="clear" w:color="auto" w:fill="auto"/>
            <w:noWrap/>
            <w:vAlign w:val="center"/>
            <w:hideMark/>
          </w:tcPr>
          <w:p w14:paraId="5013894D"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R$ 2.213,61</w:t>
            </w:r>
          </w:p>
        </w:tc>
        <w:tc>
          <w:tcPr>
            <w:tcW w:w="552" w:type="pct"/>
            <w:tcBorders>
              <w:top w:val="nil"/>
              <w:left w:val="nil"/>
              <w:bottom w:val="single" w:sz="4" w:space="0" w:color="auto"/>
              <w:right w:val="nil"/>
            </w:tcBorders>
            <w:shd w:val="clear" w:color="auto" w:fill="auto"/>
            <w:noWrap/>
            <w:vAlign w:val="center"/>
            <w:hideMark/>
          </w:tcPr>
          <w:p w14:paraId="18873C4C" w14:textId="77777777" w:rsidR="009E3F6D" w:rsidRPr="009C5DA1" w:rsidRDefault="009E3F6D" w:rsidP="009E3F6D">
            <w:pPr>
              <w:jc w:val="center"/>
              <w:rPr>
                <w:rFonts w:asciiTheme="minorHAnsi" w:hAnsiTheme="minorHAnsi" w:cstheme="minorHAnsi"/>
                <w:color w:val="000000"/>
                <w:sz w:val="16"/>
                <w:szCs w:val="16"/>
              </w:rPr>
            </w:pPr>
            <w:r w:rsidRPr="009C5DA1">
              <w:rPr>
                <w:rFonts w:asciiTheme="minorHAnsi" w:hAnsiTheme="minorHAnsi" w:cstheme="minorHAnsi"/>
                <w:color w:val="000000"/>
                <w:sz w:val="16"/>
                <w:szCs w:val="16"/>
              </w:rPr>
              <w:t>2,8%</w:t>
            </w:r>
          </w:p>
        </w:tc>
      </w:tr>
      <w:tr w:rsidR="009E3F6D" w:rsidRPr="00A41B36" w14:paraId="042452AD" w14:textId="77777777" w:rsidTr="00475F97">
        <w:trPr>
          <w:trHeight w:val="454"/>
        </w:trPr>
        <w:tc>
          <w:tcPr>
            <w:tcW w:w="1467" w:type="pct"/>
            <w:tcBorders>
              <w:top w:val="double" w:sz="6" w:space="0" w:color="auto"/>
              <w:left w:val="nil"/>
              <w:bottom w:val="double" w:sz="6" w:space="0" w:color="auto"/>
              <w:right w:val="nil"/>
            </w:tcBorders>
            <w:shd w:val="clear" w:color="auto" w:fill="auto"/>
            <w:noWrap/>
            <w:vAlign w:val="center"/>
            <w:hideMark/>
          </w:tcPr>
          <w:p w14:paraId="63C8B3C2"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Estimativa Total Mês</w:t>
            </w:r>
          </w:p>
        </w:tc>
        <w:tc>
          <w:tcPr>
            <w:tcW w:w="659" w:type="pct"/>
            <w:tcBorders>
              <w:top w:val="double" w:sz="6" w:space="0" w:color="auto"/>
              <w:left w:val="nil"/>
              <w:bottom w:val="double" w:sz="6" w:space="0" w:color="auto"/>
              <w:right w:val="nil"/>
            </w:tcBorders>
            <w:shd w:val="clear" w:color="auto" w:fill="auto"/>
            <w:noWrap/>
            <w:vAlign w:val="center"/>
            <w:hideMark/>
          </w:tcPr>
          <w:p w14:paraId="25A4FC62"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 </w:t>
            </w:r>
          </w:p>
        </w:tc>
        <w:tc>
          <w:tcPr>
            <w:tcW w:w="1359" w:type="pct"/>
            <w:tcBorders>
              <w:top w:val="double" w:sz="6" w:space="0" w:color="auto"/>
              <w:left w:val="nil"/>
              <w:bottom w:val="double" w:sz="6" w:space="0" w:color="auto"/>
              <w:right w:val="nil"/>
            </w:tcBorders>
            <w:shd w:val="clear" w:color="auto" w:fill="auto"/>
            <w:noWrap/>
            <w:vAlign w:val="center"/>
            <w:hideMark/>
          </w:tcPr>
          <w:p w14:paraId="45730C73"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 </w:t>
            </w:r>
          </w:p>
        </w:tc>
        <w:tc>
          <w:tcPr>
            <w:tcW w:w="410" w:type="pct"/>
            <w:tcBorders>
              <w:top w:val="double" w:sz="6" w:space="0" w:color="auto"/>
              <w:left w:val="nil"/>
              <w:bottom w:val="double" w:sz="6" w:space="0" w:color="auto"/>
              <w:right w:val="nil"/>
            </w:tcBorders>
            <w:shd w:val="clear" w:color="auto" w:fill="auto"/>
            <w:noWrap/>
            <w:vAlign w:val="center"/>
            <w:hideMark/>
          </w:tcPr>
          <w:p w14:paraId="69B1713D"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 </w:t>
            </w:r>
          </w:p>
        </w:tc>
        <w:tc>
          <w:tcPr>
            <w:tcW w:w="552" w:type="pct"/>
            <w:tcBorders>
              <w:top w:val="double" w:sz="6" w:space="0" w:color="auto"/>
              <w:left w:val="nil"/>
              <w:bottom w:val="double" w:sz="6" w:space="0" w:color="auto"/>
              <w:right w:val="nil"/>
            </w:tcBorders>
            <w:shd w:val="clear" w:color="auto" w:fill="auto"/>
            <w:noWrap/>
            <w:vAlign w:val="center"/>
            <w:hideMark/>
          </w:tcPr>
          <w:p w14:paraId="57522CB7"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R$ 6.544,27</w:t>
            </w:r>
          </w:p>
        </w:tc>
        <w:tc>
          <w:tcPr>
            <w:tcW w:w="552" w:type="pct"/>
            <w:tcBorders>
              <w:top w:val="double" w:sz="6" w:space="0" w:color="auto"/>
              <w:left w:val="nil"/>
              <w:bottom w:val="double" w:sz="6" w:space="0" w:color="auto"/>
              <w:right w:val="nil"/>
            </w:tcBorders>
            <w:shd w:val="clear" w:color="auto" w:fill="auto"/>
            <w:noWrap/>
            <w:vAlign w:val="center"/>
            <w:hideMark/>
          </w:tcPr>
          <w:p w14:paraId="068A567B" w14:textId="77777777" w:rsidR="009E3F6D" w:rsidRPr="009C5DA1" w:rsidRDefault="009E3F6D" w:rsidP="009E3F6D">
            <w:pPr>
              <w:jc w:val="center"/>
              <w:rPr>
                <w:rFonts w:asciiTheme="minorHAnsi" w:hAnsiTheme="minorHAnsi" w:cstheme="minorHAnsi"/>
                <w:b/>
                <w:bCs/>
                <w:color w:val="000000"/>
                <w:sz w:val="16"/>
                <w:szCs w:val="16"/>
              </w:rPr>
            </w:pPr>
            <w:r w:rsidRPr="009C5DA1">
              <w:rPr>
                <w:rFonts w:asciiTheme="minorHAnsi" w:hAnsiTheme="minorHAnsi" w:cstheme="minorHAnsi"/>
                <w:b/>
                <w:bCs/>
                <w:color w:val="000000"/>
                <w:sz w:val="16"/>
                <w:szCs w:val="16"/>
              </w:rPr>
              <w:t>100,0%</w:t>
            </w:r>
          </w:p>
        </w:tc>
      </w:tr>
    </w:tbl>
    <w:p w14:paraId="64DA41E6" w14:textId="77777777" w:rsidR="00886822" w:rsidRPr="00D52799" w:rsidRDefault="00886822" w:rsidP="00374B19">
      <w:pPr>
        <w:spacing w:line="320" w:lineRule="exact"/>
        <w:jc w:val="center"/>
        <w:rPr>
          <w:rFonts w:asciiTheme="minorHAnsi" w:hAnsiTheme="minorHAnsi" w:cstheme="minorHAnsi"/>
          <w:b/>
          <w:sz w:val="24"/>
          <w:szCs w:val="24"/>
        </w:rPr>
      </w:pPr>
    </w:p>
    <w:p w14:paraId="55ABBC52" w14:textId="77777777" w:rsidR="00886822" w:rsidRPr="00D52799" w:rsidRDefault="00886822" w:rsidP="00374B19">
      <w:pPr>
        <w:spacing w:line="320" w:lineRule="exact"/>
        <w:jc w:val="center"/>
        <w:rPr>
          <w:rFonts w:asciiTheme="minorHAnsi" w:hAnsiTheme="minorHAnsi" w:cstheme="minorHAnsi"/>
          <w:b/>
          <w:sz w:val="24"/>
          <w:szCs w:val="24"/>
        </w:rPr>
      </w:pPr>
    </w:p>
    <w:p w14:paraId="046553C3" w14:textId="77777777" w:rsidR="00886822" w:rsidRPr="00D52799" w:rsidRDefault="00886822" w:rsidP="00374B19">
      <w:pPr>
        <w:spacing w:line="320" w:lineRule="exact"/>
        <w:jc w:val="center"/>
        <w:rPr>
          <w:rFonts w:asciiTheme="minorHAnsi" w:hAnsiTheme="minorHAnsi" w:cstheme="minorHAnsi"/>
          <w:b/>
          <w:sz w:val="24"/>
          <w:szCs w:val="24"/>
        </w:rPr>
      </w:pPr>
    </w:p>
    <w:p w14:paraId="60EBDF33" w14:textId="77777777" w:rsidR="00886822" w:rsidRPr="00D52799" w:rsidRDefault="00886822" w:rsidP="00374B19">
      <w:pPr>
        <w:spacing w:line="320" w:lineRule="exact"/>
        <w:jc w:val="center"/>
        <w:rPr>
          <w:rFonts w:asciiTheme="minorHAnsi" w:hAnsiTheme="minorHAnsi" w:cstheme="minorHAnsi"/>
          <w:b/>
          <w:sz w:val="24"/>
          <w:szCs w:val="24"/>
        </w:rPr>
      </w:pPr>
    </w:p>
    <w:p w14:paraId="1D575F51" w14:textId="77777777" w:rsidR="00886822" w:rsidRPr="00D52799" w:rsidRDefault="00886822" w:rsidP="00374B19">
      <w:pPr>
        <w:spacing w:line="320" w:lineRule="exact"/>
        <w:jc w:val="center"/>
        <w:rPr>
          <w:rFonts w:asciiTheme="minorHAnsi" w:hAnsiTheme="minorHAnsi" w:cstheme="minorHAnsi"/>
          <w:b/>
          <w:sz w:val="24"/>
          <w:szCs w:val="24"/>
        </w:rPr>
      </w:pPr>
    </w:p>
    <w:p w14:paraId="13840D3E" w14:textId="77777777" w:rsidR="00886822" w:rsidRPr="00D52799" w:rsidRDefault="00886822" w:rsidP="00374B19">
      <w:pPr>
        <w:spacing w:line="320" w:lineRule="exact"/>
        <w:jc w:val="center"/>
        <w:rPr>
          <w:rFonts w:asciiTheme="minorHAnsi" w:hAnsiTheme="minorHAnsi" w:cstheme="minorHAnsi"/>
          <w:b/>
          <w:sz w:val="24"/>
          <w:szCs w:val="24"/>
        </w:rPr>
      </w:pPr>
    </w:p>
    <w:p w14:paraId="0E97A304" w14:textId="77777777" w:rsidR="00785597" w:rsidRDefault="00785597" w:rsidP="00785597">
      <w:pPr>
        <w:jc w:val="both"/>
        <w:rPr>
          <w:rFonts w:asciiTheme="minorHAnsi" w:hAnsiTheme="minorHAnsi" w:cstheme="minorHAnsi"/>
          <w:b/>
          <w:sz w:val="24"/>
          <w:szCs w:val="24"/>
        </w:rPr>
      </w:pPr>
    </w:p>
    <w:p w14:paraId="611AF171" w14:textId="7437890A" w:rsidR="00886822" w:rsidRDefault="00565D09" w:rsidP="00785597">
      <w:pPr>
        <w:jc w:val="center"/>
        <w:rPr>
          <w:ins w:id="65" w:author="Bianca Galdino" w:date="2021-09-09T14:39:00Z"/>
          <w:rFonts w:asciiTheme="minorHAnsi" w:hAnsiTheme="minorHAnsi" w:cstheme="minorHAnsi"/>
          <w:b/>
          <w:sz w:val="24"/>
          <w:szCs w:val="24"/>
        </w:rPr>
      </w:pPr>
      <w:r>
        <w:rPr>
          <w:rFonts w:asciiTheme="minorHAnsi" w:hAnsiTheme="minorHAnsi" w:cstheme="minorHAnsi"/>
          <w:b/>
          <w:sz w:val="24"/>
          <w:szCs w:val="24"/>
        </w:rPr>
        <w:lastRenderedPageBreak/>
        <w:t>Anexo VI</w:t>
      </w:r>
    </w:p>
    <w:p w14:paraId="11913255" w14:textId="0A44975C" w:rsidR="0051270C" w:rsidRDefault="0051270C" w:rsidP="00785597">
      <w:pPr>
        <w:jc w:val="center"/>
        <w:rPr>
          <w:ins w:id="66" w:author="Bianca Galdino" w:date="2021-09-09T14:39:00Z"/>
          <w:rFonts w:asciiTheme="minorHAnsi" w:hAnsiTheme="minorHAnsi" w:cstheme="minorHAnsi"/>
          <w:b/>
          <w:sz w:val="24"/>
          <w:szCs w:val="24"/>
        </w:rPr>
      </w:pPr>
    </w:p>
    <w:p w14:paraId="1B2FCF45" w14:textId="593627D5" w:rsidR="0051270C" w:rsidRPr="00155106" w:rsidRDefault="0051270C" w:rsidP="0051270C">
      <w:pPr>
        <w:jc w:val="center"/>
        <w:rPr>
          <w:ins w:id="67" w:author="Bianca Galdino" w:date="2021-09-09T14:39:00Z"/>
          <w:rStyle w:val="Nmerodepgina"/>
          <w:rFonts w:asciiTheme="minorHAnsi" w:hAnsiTheme="minorHAnsi" w:cstheme="minorHAnsi"/>
          <w:b/>
          <w:bCs/>
          <w:sz w:val="24"/>
          <w:szCs w:val="24"/>
        </w:rPr>
      </w:pPr>
      <w:ins w:id="68" w:author="Bianca Galdino" w:date="2021-09-09T14:39:00Z">
        <w:r>
          <w:rPr>
            <w:rStyle w:val="Nmerodepgina"/>
            <w:rFonts w:asciiTheme="minorHAnsi" w:hAnsiTheme="minorHAnsi" w:cstheme="minorHAnsi"/>
            <w:b/>
            <w:bCs/>
            <w:sz w:val="24"/>
            <w:szCs w:val="24"/>
          </w:rPr>
          <w:t xml:space="preserve">1) </w:t>
        </w:r>
        <w:r>
          <w:rPr>
            <w:rStyle w:val="Nmerodepgina"/>
            <w:rFonts w:asciiTheme="minorHAnsi" w:hAnsiTheme="minorHAnsi" w:cstheme="minorHAnsi"/>
            <w:b/>
            <w:bCs/>
            <w:sz w:val="24"/>
            <w:szCs w:val="24"/>
          </w:rPr>
          <w:t xml:space="preserve">IMÓVEL PARA O QUAL SERÃO </w:t>
        </w:r>
        <w:r w:rsidRPr="00155106">
          <w:rPr>
            <w:rStyle w:val="Nmerodepgina"/>
            <w:rFonts w:asciiTheme="minorHAnsi" w:hAnsiTheme="minorHAnsi" w:cstheme="minorHAnsi"/>
            <w:b/>
            <w:bCs/>
            <w:sz w:val="24"/>
            <w:szCs w:val="24"/>
          </w:rPr>
          <w:t>DESTINA</w:t>
        </w:r>
        <w:r>
          <w:rPr>
            <w:rStyle w:val="Nmerodepgina"/>
            <w:rFonts w:asciiTheme="minorHAnsi" w:hAnsiTheme="minorHAnsi" w:cstheme="minorHAnsi"/>
            <w:b/>
            <w:bCs/>
            <w:sz w:val="24"/>
            <w:szCs w:val="24"/>
          </w:rPr>
          <w:t>DOS</w:t>
        </w:r>
        <w:r w:rsidRPr="00155106">
          <w:rPr>
            <w:rStyle w:val="Nmerodepgina"/>
            <w:rFonts w:asciiTheme="minorHAnsi" w:hAnsiTheme="minorHAnsi" w:cstheme="minorHAnsi"/>
            <w:b/>
            <w:bCs/>
            <w:sz w:val="24"/>
            <w:szCs w:val="24"/>
          </w:rPr>
          <w:t xml:space="preserve"> OS RECURSOS</w:t>
        </w:r>
      </w:ins>
    </w:p>
    <w:p w14:paraId="142F493C" w14:textId="77777777" w:rsidR="0051270C" w:rsidRPr="00155106" w:rsidRDefault="0051270C" w:rsidP="0051270C">
      <w:pPr>
        <w:jc w:val="center"/>
        <w:rPr>
          <w:ins w:id="69" w:author="Bianca Galdino" w:date="2021-09-09T14:39:00Z"/>
          <w:rFonts w:asciiTheme="minorHAnsi" w:hAnsiTheme="minorHAnsi" w:cstheme="minorHAnsi"/>
          <w:b/>
          <w:caps/>
          <w:sz w:val="24"/>
          <w:szCs w:val="24"/>
        </w:rPr>
      </w:pPr>
      <w:bookmarkStart w:id="70" w:name="_Hlk68028675"/>
      <w:ins w:id="71" w:author="Bianca Galdino" w:date="2021-09-09T14:39:00Z">
        <w:r w:rsidRPr="00155106">
          <w:rPr>
            <w:rFonts w:asciiTheme="minorHAnsi" w:hAnsiTheme="minorHAnsi" w:cstheme="minorHAnsi"/>
            <w:b/>
            <w:caps/>
            <w:sz w:val="24"/>
            <w:szCs w:val="24"/>
          </w:rPr>
          <w:t xml:space="preserve">CAPTADOS POR MEIO DA EMISSÃO </w:t>
        </w:r>
        <w:bookmarkEnd w:id="70"/>
      </w:ins>
    </w:p>
    <w:p w14:paraId="75193AFD" w14:textId="77777777" w:rsidR="0051270C" w:rsidRDefault="0051270C" w:rsidP="0051270C">
      <w:pPr>
        <w:pStyle w:val="Corpodetexto2"/>
        <w:spacing w:after="0"/>
        <w:jc w:val="center"/>
        <w:rPr>
          <w:ins w:id="72" w:author="Bianca Galdino" w:date="2021-09-09T14:39:00Z"/>
          <w:rFonts w:asciiTheme="minorHAnsi" w:hAnsiTheme="minorHAnsi" w:cstheme="minorHAnsi"/>
          <w:b/>
          <w:bCs/>
        </w:rPr>
      </w:pPr>
    </w:p>
    <w:tbl>
      <w:tblPr>
        <w:tblStyle w:val="Tabelacomgrade"/>
        <w:tblW w:w="0" w:type="auto"/>
        <w:tblLook w:val="04A0" w:firstRow="1" w:lastRow="0" w:firstColumn="1" w:lastColumn="0" w:noHBand="0" w:noVBand="1"/>
      </w:tblPr>
      <w:tblGrid>
        <w:gridCol w:w="3473"/>
        <w:gridCol w:w="5021"/>
      </w:tblGrid>
      <w:tr w:rsidR="0051270C" w14:paraId="258E979D" w14:textId="77777777" w:rsidTr="0072707F">
        <w:trPr>
          <w:ins w:id="73" w:author="Bianca Galdino" w:date="2021-09-09T14:39:00Z"/>
        </w:trPr>
        <w:tc>
          <w:tcPr>
            <w:tcW w:w="3823" w:type="dxa"/>
          </w:tcPr>
          <w:p w14:paraId="63F904F4" w14:textId="77777777" w:rsidR="0051270C" w:rsidRPr="003C5D76" w:rsidRDefault="0051270C" w:rsidP="0072707F">
            <w:pPr>
              <w:pStyle w:val="Corpodetexto2"/>
              <w:spacing w:after="0"/>
              <w:jc w:val="center"/>
              <w:rPr>
                <w:ins w:id="74" w:author="Bianca Galdino" w:date="2021-09-09T14:39:00Z"/>
                <w:rFonts w:asciiTheme="minorHAnsi" w:hAnsiTheme="minorHAnsi" w:cstheme="minorHAnsi"/>
              </w:rPr>
            </w:pPr>
            <w:ins w:id="75" w:author="Bianca Galdino" w:date="2021-09-09T14:39:00Z">
              <w:r w:rsidRPr="003C5D76">
                <w:rPr>
                  <w:rFonts w:asciiTheme="minorHAnsi" w:hAnsiTheme="minorHAnsi" w:cstheme="minorHAnsi"/>
                </w:rPr>
                <w:t>IMÓVEL LASTRO</w:t>
              </w:r>
            </w:ins>
          </w:p>
        </w:tc>
        <w:tc>
          <w:tcPr>
            <w:tcW w:w="5521" w:type="dxa"/>
          </w:tcPr>
          <w:p w14:paraId="633FE705" w14:textId="77777777" w:rsidR="0051270C" w:rsidRPr="000445B1" w:rsidRDefault="0051270C" w:rsidP="0072707F">
            <w:pPr>
              <w:pStyle w:val="Corpodetexto2"/>
              <w:spacing w:after="0"/>
              <w:rPr>
                <w:ins w:id="76" w:author="Bianca Galdino" w:date="2021-09-09T14:39:00Z"/>
                <w:rFonts w:asciiTheme="minorHAnsi" w:hAnsiTheme="minorHAnsi" w:cstheme="minorHAnsi"/>
                <w:b/>
                <w:bCs/>
              </w:rPr>
            </w:pPr>
            <w:ins w:id="77" w:author="Bianca Galdino" w:date="2021-09-09T14:39:00Z">
              <w:r w:rsidRPr="000445B1">
                <w:rPr>
                  <w:rFonts w:asciiTheme="minorHAnsi" w:eastAsia="Calibri" w:hAnsiTheme="minorHAnsi"/>
                  <w:bCs/>
                </w:rPr>
                <w:t xml:space="preserve">O </w:t>
              </w:r>
              <w:proofErr w:type="spellStart"/>
              <w:r w:rsidRPr="000445B1">
                <w:rPr>
                  <w:rFonts w:asciiTheme="minorHAnsi" w:eastAsia="Calibri" w:hAnsiTheme="minorHAnsi"/>
                  <w:bCs/>
                </w:rPr>
                <w:t>imóvel</w:t>
              </w:r>
              <w:proofErr w:type="spellEnd"/>
              <w:r w:rsidRPr="000445B1">
                <w:rPr>
                  <w:rFonts w:asciiTheme="minorHAnsi" w:eastAsia="Calibri" w:hAnsiTheme="minorHAnsi"/>
                  <w:bCs/>
                </w:rPr>
                <w:t xml:space="preserve"> </w:t>
              </w:r>
              <w:proofErr w:type="spellStart"/>
              <w:r w:rsidRPr="000445B1">
                <w:rPr>
                  <w:rFonts w:asciiTheme="minorHAnsi" w:eastAsia="Calibri" w:hAnsiTheme="minorHAnsi"/>
                  <w:bCs/>
                </w:rPr>
                <w:t>objeto</w:t>
              </w:r>
              <w:proofErr w:type="spellEnd"/>
              <w:r w:rsidRPr="000445B1">
                <w:rPr>
                  <w:rFonts w:asciiTheme="minorHAnsi" w:eastAsia="Calibri" w:hAnsiTheme="minorHAnsi"/>
                  <w:bCs/>
                </w:rPr>
                <w:t xml:space="preserve"> da </w:t>
              </w:r>
              <w:proofErr w:type="spellStart"/>
              <w:r w:rsidRPr="000445B1">
                <w:rPr>
                  <w:rFonts w:asciiTheme="minorHAnsi" w:eastAsia="Calibri" w:hAnsiTheme="minorHAnsi"/>
                  <w:bCs/>
                </w:rPr>
                <w:t>matrícula</w:t>
              </w:r>
              <w:proofErr w:type="spellEnd"/>
              <w:r w:rsidRPr="000445B1">
                <w:rPr>
                  <w:rFonts w:asciiTheme="minorHAnsi" w:eastAsia="Calibri" w:hAnsiTheme="minorHAnsi"/>
                  <w:bCs/>
                </w:rPr>
                <w:t xml:space="preserve"> nº </w:t>
              </w:r>
              <w:r w:rsidRPr="000445B1">
                <w:rPr>
                  <w:rFonts w:asciiTheme="minorHAnsi" w:eastAsia="Calibri" w:hAnsiTheme="minorHAnsi" w:cstheme="minorHAnsi"/>
                  <w:bCs/>
                </w:rPr>
                <w:t>32.508</w:t>
              </w:r>
              <w:r w:rsidRPr="000445B1">
                <w:rPr>
                  <w:rFonts w:asciiTheme="minorHAnsi" w:eastAsia="Calibri" w:hAnsiTheme="minorHAnsi"/>
                  <w:bCs/>
                </w:rPr>
                <w:t xml:space="preserve"> no </w:t>
              </w:r>
              <w:proofErr w:type="spellStart"/>
              <w:r w:rsidRPr="000445B1">
                <w:rPr>
                  <w:rFonts w:asciiTheme="minorHAnsi" w:eastAsia="Calibri" w:hAnsiTheme="minorHAnsi"/>
                  <w:bCs/>
                </w:rPr>
                <w:t>Cartório</w:t>
              </w:r>
              <w:proofErr w:type="spellEnd"/>
              <w:r w:rsidRPr="000445B1">
                <w:rPr>
                  <w:rFonts w:asciiTheme="minorHAnsi" w:eastAsia="Calibri" w:hAnsiTheme="minorHAnsi"/>
                  <w:bCs/>
                </w:rPr>
                <w:t xml:space="preserve"> </w:t>
              </w:r>
              <w:r w:rsidRPr="000445B1">
                <w:rPr>
                  <w:rFonts w:asciiTheme="minorHAnsi" w:eastAsia="Calibri" w:hAnsiTheme="minorHAnsi" w:cstheme="minorHAnsi"/>
                  <w:bCs/>
                </w:rPr>
                <w:t>de</w:t>
              </w:r>
              <w:r w:rsidRPr="000445B1">
                <w:rPr>
                  <w:rFonts w:asciiTheme="minorHAnsi" w:eastAsia="Calibri" w:hAnsiTheme="minorHAnsi"/>
                  <w:bCs/>
                </w:rPr>
                <w:t xml:space="preserve"> </w:t>
              </w:r>
              <w:proofErr w:type="spellStart"/>
              <w:r w:rsidRPr="000445B1">
                <w:rPr>
                  <w:rFonts w:asciiTheme="minorHAnsi" w:eastAsia="Calibri" w:hAnsiTheme="minorHAnsi"/>
                  <w:bCs/>
                </w:rPr>
                <w:t>Registro</w:t>
              </w:r>
              <w:proofErr w:type="spellEnd"/>
              <w:r w:rsidRPr="000445B1">
                <w:rPr>
                  <w:rFonts w:asciiTheme="minorHAnsi" w:eastAsia="Calibri" w:hAnsiTheme="minorHAnsi"/>
                  <w:bCs/>
                </w:rPr>
                <w:t xml:space="preserve"> de </w:t>
              </w:r>
              <w:proofErr w:type="spellStart"/>
              <w:r w:rsidRPr="000445B1">
                <w:rPr>
                  <w:rFonts w:asciiTheme="minorHAnsi" w:eastAsia="Calibri" w:hAnsiTheme="minorHAnsi"/>
                  <w:bCs/>
                </w:rPr>
                <w:t>Imóveis</w:t>
              </w:r>
              <w:proofErr w:type="spellEnd"/>
              <w:r w:rsidRPr="000445B1">
                <w:rPr>
                  <w:rFonts w:asciiTheme="minorHAnsi" w:eastAsia="Calibri" w:hAnsiTheme="minorHAnsi"/>
                  <w:bCs/>
                </w:rPr>
                <w:t xml:space="preserve"> </w:t>
              </w:r>
              <w:r w:rsidRPr="000445B1">
                <w:rPr>
                  <w:rFonts w:asciiTheme="minorHAnsi" w:eastAsia="Calibri" w:hAnsiTheme="minorHAnsi" w:cstheme="minorHAnsi"/>
                  <w:bCs/>
                </w:rPr>
                <w:t xml:space="preserve">da Comarca de </w:t>
              </w:r>
              <w:proofErr w:type="spellStart"/>
              <w:r w:rsidRPr="000445B1">
                <w:rPr>
                  <w:rFonts w:asciiTheme="minorHAnsi" w:eastAsia="Calibri" w:hAnsiTheme="minorHAnsi" w:cstheme="minorHAnsi"/>
                  <w:bCs/>
                </w:rPr>
                <w:t>Pirassununga</w:t>
              </w:r>
              <w:proofErr w:type="spellEnd"/>
              <w:r w:rsidRPr="000445B1">
                <w:rPr>
                  <w:rFonts w:asciiTheme="minorHAnsi" w:eastAsia="Calibri" w:hAnsiTheme="minorHAnsi" w:cstheme="minorHAnsi"/>
                  <w:bCs/>
                </w:rPr>
                <w:t>,</w:t>
              </w:r>
              <w:r w:rsidRPr="000445B1">
                <w:rPr>
                  <w:rFonts w:asciiTheme="minorHAnsi" w:eastAsia="Calibri" w:hAnsiTheme="minorHAnsi"/>
                  <w:bCs/>
                </w:rPr>
                <w:t xml:space="preserve"> </w:t>
              </w:r>
              <w:proofErr w:type="spellStart"/>
              <w:r w:rsidRPr="000445B1">
                <w:rPr>
                  <w:rFonts w:asciiTheme="minorHAnsi" w:eastAsia="Calibri" w:hAnsiTheme="minorHAnsi"/>
                  <w:bCs/>
                </w:rPr>
                <w:t>localizado</w:t>
              </w:r>
              <w:proofErr w:type="spellEnd"/>
              <w:r w:rsidRPr="000445B1">
                <w:rPr>
                  <w:rFonts w:asciiTheme="minorHAnsi" w:eastAsia="Calibri" w:hAnsiTheme="minorHAnsi"/>
                  <w:bCs/>
                </w:rPr>
                <w:t xml:space="preserve"> </w:t>
              </w:r>
              <w:proofErr w:type="spellStart"/>
              <w:r w:rsidRPr="000445B1">
                <w:rPr>
                  <w:rFonts w:asciiTheme="minorHAnsi" w:eastAsia="Calibri" w:hAnsiTheme="minorHAnsi"/>
                  <w:bCs/>
                </w:rPr>
                <w:t>na</w:t>
              </w:r>
              <w:proofErr w:type="spellEnd"/>
              <w:r w:rsidRPr="000445B1">
                <w:rPr>
                  <w:rFonts w:asciiTheme="minorHAnsi" w:eastAsia="Calibri" w:hAnsiTheme="minorHAnsi"/>
                  <w:bCs/>
                </w:rPr>
                <w:t xml:space="preserve"> </w:t>
              </w:r>
              <w:proofErr w:type="spellStart"/>
              <w:r w:rsidRPr="000445B1">
                <w:rPr>
                  <w:rFonts w:asciiTheme="minorHAnsi" w:eastAsia="Calibri" w:hAnsiTheme="minorHAnsi"/>
                  <w:bCs/>
                </w:rPr>
                <w:t>cidade</w:t>
              </w:r>
              <w:proofErr w:type="spellEnd"/>
              <w:r w:rsidRPr="000445B1">
                <w:rPr>
                  <w:rFonts w:asciiTheme="minorHAnsi" w:eastAsia="Calibri" w:hAnsiTheme="minorHAnsi"/>
                  <w:bCs/>
                </w:rPr>
                <w:t xml:space="preserve"> de </w:t>
              </w:r>
              <w:proofErr w:type="spellStart"/>
              <w:r w:rsidRPr="000445B1">
                <w:rPr>
                  <w:rFonts w:asciiTheme="minorHAnsi" w:eastAsia="Calibri" w:hAnsiTheme="minorHAnsi" w:cstheme="minorHAnsi"/>
                  <w:bCs/>
                </w:rPr>
                <w:t>Pirassununga</w:t>
              </w:r>
              <w:proofErr w:type="spellEnd"/>
              <w:r w:rsidRPr="000445B1">
                <w:rPr>
                  <w:rFonts w:asciiTheme="minorHAnsi" w:eastAsia="Calibri" w:hAnsiTheme="minorHAnsi" w:cstheme="minorHAnsi"/>
                  <w:bCs/>
                </w:rPr>
                <w:t>,</w:t>
              </w:r>
              <w:r w:rsidRPr="000445B1">
                <w:rPr>
                  <w:rFonts w:asciiTheme="minorHAnsi" w:eastAsia="Calibri" w:hAnsiTheme="minorHAnsi"/>
                  <w:bCs/>
                </w:rPr>
                <w:t xml:space="preserve"> no Estado de São Paulo, </w:t>
              </w:r>
              <w:proofErr w:type="spellStart"/>
              <w:r w:rsidRPr="000445B1">
                <w:rPr>
                  <w:rFonts w:asciiTheme="minorHAnsi" w:eastAsia="Calibri" w:hAnsiTheme="minorHAnsi"/>
                  <w:bCs/>
                </w:rPr>
                <w:t>na</w:t>
              </w:r>
              <w:proofErr w:type="spellEnd"/>
              <w:r w:rsidRPr="000445B1">
                <w:rPr>
                  <w:rFonts w:asciiTheme="minorHAnsi" w:eastAsia="Calibri" w:hAnsiTheme="minorHAnsi"/>
                  <w:bCs/>
                </w:rPr>
                <w:t xml:space="preserve"> </w:t>
              </w:r>
              <w:proofErr w:type="spellStart"/>
              <w:r w:rsidRPr="000445B1">
                <w:rPr>
                  <w:rFonts w:asciiTheme="minorHAnsi" w:eastAsia="Calibri" w:hAnsiTheme="minorHAnsi"/>
                  <w:bCs/>
                </w:rPr>
                <w:t>cidade</w:t>
              </w:r>
              <w:proofErr w:type="spellEnd"/>
              <w:r w:rsidRPr="000445B1">
                <w:rPr>
                  <w:rFonts w:asciiTheme="minorHAnsi" w:eastAsia="Calibri" w:hAnsiTheme="minorHAnsi"/>
                  <w:bCs/>
                </w:rPr>
                <w:t xml:space="preserve"> de </w:t>
              </w:r>
              <w:proofErr w:type="spellStart"/>
              <w:r w:rsidRPr="000445B1">
                <w:rPr>
                  <w:rFonts w:asciiTheme="minorHAnsi" w:eastAsia="Calibri" w:hAnsiTheme="minorHAnsi"/>
                  <w:bCs/>
                </w:rPr>
                <w:t>Pirassununga</w:t>
              </w:r>
              <w:proofErr w:type="spellEnd"/>
              <w:r w:rsidRPr="000445B1">
                <w:rPr>
                  <w:rFonts w:asciiTheme="minorHAnsi" w:eastAsia="Calibri" w:hAnsiTheme="minorHAnsi"/>
                  <w:bCs/>
                </w:rPr>
                <w:t xml:space="preserve">, no Estado de São Paulo, </w:t>
              </w:r>
              <w:proofErr w:type="spellStart"/>
              <w:r w:rsidRPr="000445B1">
                <w:rPr>
                  <w:rFonts w:asciiTheme="minorHAnsi" w:eastAsia="Calibri" w:hAnsiTheme="minorHAnsi"/>
                  <w:bCs/>
                </w:rPr>
                <w:t>na</w:t>
              </w:r>
              <w:proofErr w:type="spellEnd"/>
              <w:r w:rsidRPr="000445B1">
                <w:rPr>
                  <w:rFonts w:asciiTheme="minorHAnsi" w:eastAsia="Calibri" w:hAnsiTheme="minorHAnsi"/>
                  <w:bCs/>
                </w:rPr>
                <w:t xml:space="preserve"> </w:t>
              </w:r>
              <w:proofErr w:type="spellStart"/>
              <w:r w:rsidRPr="000445B1">
                <w:rPr>
                  <w:rFonts w:asciiTheme="minorHAnsi" w:eastAsia="Calibri" w:hAnsiTheme="minorHAnsi"/>
                  <w:bCs/>
                </w:rPr>
                <w:t>Rua</w:t>
              </w:r>
              <w:proofErr w:type="spellEnd"/>
              <w:r w:rsidRPr="000445B1">
                <w:rPr>
                  <w:rFonts w:asciiTheme="minorHAnsi" w:eastAsia="Calibri" w:hAnsiTheme="minorHAnsi"/>
                  <w:bCs/>
                </w:rPr>
                <w:t xml:space="preserve"> </w:t>
              </w:r>
              <w:proofErr w:type="spellStart"/>
              <w:r w:rsidRPr="000445B1">
                <w:rPr>
                  <w:rFonts w:asciiTheme="minorHAnsi" w:eastAsia="Calibri" w:hAnsiTheme="minorHAnsi"/>
                  <w:bCs/>
                </w:rPr>
                <w:t>Treze</w:t>
              </w:r>
              <w:proofErr w:type="spellEnd"/>
              <w:r w:rsidRPr="000445B1">
                <w:rPr>
                  <w:rFonts w:asciiTheme="minorHAnsi" w:eastAsia="Calibri" w:hAnsiTheme="minorHAnsi"/>
                  <w:bCs/>
                </w:rPr>
                <w:t xml:space="preserve"> de Maio, nº 1813, Centro, CEP 13631-030, e </w:t>
              </w:r>
              <w:proofErr w:type="spellStart"/>
              <w:r w:rsidRPr="000445B1">
                <w:rPr>
                  <w:rFonts w:asciiTheme="minorHAnsi" w:eastAsia="Calibri" w:hAnsiTheme="minorHAnsi"/>
                  <w:bCs/>
                </w:rPr>
                <w:t>cadastrado</w:t>
              </w:r>
              <w:proofErr w:type="spellEnd"/>
              <w:r w:rsidRPr="000445B1">
                <w:rPr>
                  <w:rFonts w:asciiTheme="minorHAnsi" w:eastAsia="Calibri" w:hAnsiTheme="minorHAnsi"/>
                  <w:bCs/>
                </w:rPr>
                <w:t xml:space="preserve"> </w:t>
              </w:r>
              <w:proofErr w:type="spellStart"/>
              <w:r w:rsidRPr="000445B1">
                <w:rPr>
                  <w:rFonts w:asciiTheme="minorHAnsi" w:eastAsia="Calibri" w:hAnsiTheme="minorHAnsi"/>
                  <w:bCs/>
                </w:rPr>
                <w:t>na</w:t>
              </w:r>
              <w:proofErr w:type="spellEnd"/>
              <w:r w:rsidRPr="000445B1">
                <w:rPr>
                  <w:rFonts w:asciiTheme="minorHAnsi" w:eastAsia="Calibri" w:hAnsiTheme="minorHAnsi"/>
                  <w:bCs/>
                </w:rPr>
                <w:t xml:space="preserve"> </w:t>
              </w:r>
              <w:proofErr w:type="spellStart"/>
              <w:r w:rsidRPr="000445B1">
                <w:rPr>
                  <w:rFonts w:asciiTheme="minorHAnsi" w:eastAsia="Calibri" w:hAnsiTheme="minorHAnsi"/>
                  <w:bCs/>
                </w:rPr>
                <w:t>Prefeitura</w:t>
              </w:r>
              <w:proofErr w:type="spellEnd"/>
              <w:r w:rsidRPr="000445B1">
                <w:rPr>
                  <w:rFonts w:asciiTheme="minorHAnsi" w:eastAsia="Calibri" w:hAnsiTheme="minorHAnsi"/>
                  <w:bCs/>
                </w:rPr>
                <w:t xml:space="preserve"> Municipal de </w:t>
              </w:r>
              <w:proofErr w:type="spellStart"/>
              <w:r w:rsidRPr="000445B1">
                <w:rPr>
                  <w:rFonts w:asciiTheme="minorHAnsi" w:eastAsia="Calibri" w:hAnsiTheme="minorHAnsi" w:cstheme="minorHAnsi"/>
                  <w:bCs/>
                </w:rPr>
                <w:t>Pirassununga</w:t>
              </w:r>
              <w:proofErr w:type="spellEnd"/>
              <w:r w:rsidRPr="000445B1">
                <w:rPr>
                  <w:rFonts w:asciiTheme="minorHAnsi" w:eastAsia="Calibri" w:hAnsiTheme="minorHAnsi"/>
                  <w:bCs/>
                </w:rPr>
                <w:t xml:space="preserve"> sob </w:t>
              </w:r>
              <w:proofErr w:type="spellStart"/>
              <w:r w:rsidRPr="000445B1">
                <w:rPr>
                  <w:rFonts w:asciiTheme="minorHAnsi" w:eastAsia="Calibri" w:hAnsiTheme="minorHAnsi"/>
                  <w:bCs/>
                </w:rPr>
                <w:t>inscrição</w:t>
              </w:r>
              <w:proofErr w:type="spellEnd"/>
              <w:r w:rsidRPr="000445B1">
                <w:rPr>
                  <w:rFonts w:asciiTheme="minorHAnsi" w:eastAsia="Calibri" w:hAnsiTheme="minorHAnsi"/>
                  <w:bCs/>
                </w:rPr>
                <w:t xml:space="preserve"> de </w:t>
              </w:r>
              <w:proofErr w:type="spellStart"/>
              <w:r w:rsidRPr="000445B1">
                <w:rPr>
                  <w:rFonts w:asciiTheme="minorHAnsi" w:eastAsia="Calibri" w:hAnsiTheme="minorHAnsi"/>
                  <w:bCs/>
                </w:rPr>
                <w:t>contribuinte</w:t>
              </w:r>
              <w:proofErr w:type="spellEnd"/>
              <w:r w:rsidRPr="000445B1">
                <w:rPr>
                  <w:rFonts w:asciiTheme="minorHAnsi" w:eastAsia="Calibri" w:hAnsiTheme="minorHAnsi"/>
                  <w:bCs/>
                </w:rPr>
                <w:t xml:space="preserve"> nº 6887.002.005.015.00-0;</w:t>
              </w:r>
            </w:ins>
          </w:p>
        </w:tc>
      </w:tr>
      <w:tr w:rsidR="0051270C" w14:paraId="627C562E" w14:textId="77777777" w:rsidTr="0072707F">
        <w:trPr>
          <w:ins w:id="78" w:author="Bianca Galdino" w:date="2021-09-09T14:39:00Z"/>
        </w:trPr>
        <w:tc>
          <w:tcPr>
            <w:tcW w:w="3823" w:type="dxa"/>
          </w:tcPr>
          <w:p w14:paraId="6A5B31FB" w14:textId="77777777" w:rsidR="0051270C" w:rsidRPr="003C5D76" w:rsidRDefault="0051270C" w:rsidP="0072707F">
            <w:pPr>
              <w:pStyle w:val="Corpodetexto2"/>
              <w:spacing w:after="0"/>
              <w:jc w:val="center"/>
              <w:rPr>
                <w:ins w:id="79" w:author="Bianca Galdino" w:date="2021-09-09T14:39:00Z"/>
                <w:rFonts w:asciiTheme="minorHAnsi" w:hAnsiTheme="minorHAnsi" w:cstheme="minorHAnsi"/>
              </w:rPr>
            </w:pPr>
            <w:ins w:id="80" w:author="Bianca Galdino" w:date="2021-09-09T14:39:00Z">
              <w:r w:rsidRPr="003C5D76">
                <w:rPr>
                  <w:rFonts w:asciiTheme="minorHAnsi" w:hAnsiTheme="minorHAnsi" w:cstheme="minorHAnsi"/>
                </w:rPr>
                <w:t>PROPRIETÁRIO</w:t>
              </w:r>
            </w:ins>
          </w:p>
        </w:tc>
        <w:tc>
          <w:tcPr>
            <w:tcW w:w="5521" w:type="dxa"/>
          </w:tcPr>
          <w:p w14:paraId="4799631E" w14:textId="77777777" w:rsidR="0051270C" w:rsidRPr="000445B1" w:rsidRDefault="0051270C" w:rsidP="0072707F">
            <w:pPr>
              <w:pStyle w:val="Corpodetexto2"/>
              <w:spacing w:after="0"/>
              <w:rPr>
                <w:ins w:id="81" w:author="Bianca Galdino" w:date="2021-09-09T14:39:00Z"/>
                <w:rFonts w:ascii="Calibri" w:hAnsi="Calibri" w:cs="Calibri"/>
                <w:b/>
              </w:rPr>
            </w:pPr>
            <w:proofErr w:type="spellStart"/>
            <w:ins w:id="82" w:author="Bianca Galdino" w:date="2021-09-09T14:39:00Z">
              <w:r w:rsidRPr="000445B1">
                <w:rPr>
                  <w:rFonts w:ascii="Calibri" w:hAnsi="Calibri" w:cs="Calibri"/>
                  <w:bCs/>
                </w:rPr>
                <w:t>Condominio</w:t>
              </w:r>
              <w:proofErr w:type="spellEnd"/>
              <w:r w:rsidRPr="000445B1">
                <w:rPr>
                  <w:rFonts w:ascii="Calibri" w:hAnsi="Calibri" w:cs="Calibri"/>
                  <w:bCs/>
                </w:rPr>
                <w:t xml:space="preserve"> de </w:t>
              </w:r>
              <w:proofErr w:type="spellStart"/>
              <w:r w:rsidRPr="000445B1">
                <w:rPr>
                  <w:rFonts w:ascii="Calibri" w:hAnsi="Calibri" w:cs="Calibri"/>
                  <w:bCs/>
                </w:rPr>
                <w:t>Construção</w:t>
              </w:r>
              <w:proofErr w:type="spellEnd"/>
              <w:r w:rsidRPr="000445B1">
                <w:rPr>
                  <w:rFonts w:ascii="Calibri" w:hAnsi="Calibri" w:cs="Calibri"/>
                  <w:bCs/>
                </w:rPr>
                <w:t xml:space="preserve"> do </w:t>
              </w:r>
              <w:proofErr w:type="spellStart"/>
              <w:r w:rsidRPr="000445B1">
                <w:rPr>
                  <w:rFonts w:ascii="Calibri" w:hAnsi="Calibri" w:cs="Calibri"/>
                  <w:bCs/>
                </w:rPr>
                <w:t>Residencial</w:t>
              </w:r>
              <w:proofErr w:type="spellEnd"/>
              <w:r w:rsidRPr="000445B1">
                <w:rPr>
                  <w:rFonts w:ascii="Calibri" w:hAnsi="Calibri" w:cs="Calibri"/>
                  <w:bCs/>
                </w:rPr>
                <w:t xml:space="preserve"> Unique</w:t>
              </w:r>
              <w:r w:rsidRPr="000445B1">
                <w:rPr>
                  <w:rFonts w:ascii="Calibri" w:hAnsi="Calibri" w:cs="Calibri"/>
                </w:rPr>
                <w:t>,</w:t>
              </w:r>
              <w:r w:rsidRPr="000445B1">
                <w:rPr>
                  <w:rFonts w:ascii="Calibri" w:hAnsi="Calibri" w:cs="Calibri"/>
                  <w:lang w:eastAsia="zh-CN"/>
                </w:rPr>
                <w:t xml:space="preserve"> </w:t>
              </w:r>
              <w:proofErr w:type="spellStart"/>
              <w:r w:rsidRPr="000445B1">
                <w:rPr>
                  <w:rFonts w:ascii="Calibri" w:hAnsi="Calibri" w:cs="Calibri"/>
                </w:rPr>
                <w:t>inscrito</w:t>
              </w:r>
              <w:proofErr w:type="spellEnd"/>
              <w:r w:rsidRPr="000445B1">
                <w:rPr>
                  <w:rFonts w:ascii="Calibri" w:hAnsi="Calibri" w:cs="Calibri"/>
                </w:rPr>
                <w:t xml:space="preserve"> no CNPJ/ME sob </w:t>
              </w:r>
              <w:proofErr w:type="spellStart"/>
              <w:r w:rsidRPr="000445B1">
                <w:rPr>
                  <w:rFonts w:ascii="Calibri" w:hAnsi="Calibri" w:cs="Calibri"/>
                </w:rPr>
                <w:t>o n</w:t>
              </w:r>
              <w:proofErr w:type="spellEnd"/>
              <w:r w:rsidRPr="000445B1">
                <w:rPr>
                  <w:rFonts w:ascii="Calibri" w:hAnsi="Calibri" w:cs="Calibri"/>
                </w:rPr>
                <w:t xml:space="preserve">º 19.291.946/0001-82, com </w:t>
              </w:r>
              <w:proofErr w:type="spellStart"/>
              <w:r w:rsidRPr="000445B1">
                <w:rPr>
                  <w:rFonts w:ascii="Calibri" w:hAnsi="Calibri" w:cs="Calibri"/>
                </w:rPr>
                <w:t>transferência</w:t>
              </w:r>
              <w:proofErr w:type="spellEnd"/>
              <w:r w:rsidRPr="000445B1">
                <w:rPr>
                  <w:rFonts w:ascii="Calibri" w:hAnsi="Calibri" w:cs="Calibri"/>
                </w:rPr>
                <w:t xml:space="preserve"> </w:t>
              </w:r>
              <w:proofErr w:type="spellStart"/>
              <w:r w:rsidRPr="000445B1">
                <w:rPr>
                  <w:rFonts w:ascii="Calibri" w:hAnsi="Calibri" w:cs="Calibri"/>
                </w:rPr>
                <w:t>em</w:t>
              </w:r>
              <w:proofErr w:type="spellEnd"/>
              <w:r w:rsidRPr="000445B1">
                <w:rPr>
                  <w:rFonts w:ascii="Calibri" w:hAnsi="Calibri" w:cs="Calibri"/>
                </w:rPr>
                <w:t xml:space="preserve"> </w:t>
              </w:r>
              <w:proofErr w:type="spellStart"/>
              <w:r w:rsidRPr="000445B1">
                <w:rPr>
                  <w:rFonts w:ascii="Calibri" w:hAnsi="Calibri" w:cs="Calibri"/>
                </w:rPr>
                <w:t>fase</w:t>
              </w:r>
              <w:proofErr w:type="spellEnd"/>
              <w:r w:rsidRPr="000445B1">
                <w:rPr>
                  <w:rFonts w:ascii="Calibri" w:hAnsi="Calibri" w:cs="Calibri"/>
                </w:rPr>
                <w:t xml:space="preserve"> de </w:t>
              </w:r>
              <w:proofErr w:type="spellStart"/>
              <w:r w:rsidRPr="000445B1">
                <w:rPr>
                  <w:rFonts w:ascii="Calibri" w:hAnsi="Calibri" w:cs="Calibri"/>
                </w:rPr>
                <w:t>registro</w:t>
              </w:r>
              <w:proofErr w:type="spellEnd"/>
              <w:r w:rsidRPr="000445B1">
                <w:rPr>
                  <w:rFonts w:ascii="Calibri" w:hAnsi="Calibri" w:cs="Calibri"/>
                </w:rPr>
                <w:t xml:space="preserve"> </w:t>
              </w:r>
              <w:r w:rsidRPr="000445B1">
                <w:rPr>
                  <w:rFonts w:asciiTheme="minorHAnsi" w:eastAsia="Calibri" w:hAnsiTheme="minorHAnsi"/>
                  <w:bCs/>
                </w:rPr>
                <w:t xml:space="preserve">no </w:t>
              </w:r>
              <w:proofErr w:type="spellStart"/>
              <w:r w:rsidRPr="000445B1">
                <w:rPr>
                  <w:rFonts w:asciiTheme="minorHAnsi" w:eastAsia="Calibri" w:hAnsiTheme="minorHAnsi"/>
                  <w:bCs/>
                </w:rPr>
                <w:t>Cartório</w:t>
              </w:r>
              <w:proofErr w:type="spellEnd"/>
              <w:r w:rsidRPr="000445B1">
                <w:rPr>
                  <w:rFonts w:asciiTheme="minorHAnsi" w:eastAsia="Calibri" w:hAnsiTheme="minorHAnsi"/>
                  <w:bCs/>
                </w:rPr>
                <w:t xml:space="preserve"> </w:t>
              </w:r>
              <w:r w:rsidRPr="000445B1">
                <w:rPr>
                  <w:rFonts w:asciiTheme="minorHAnsi" w:eastAsia="Calibri" w:hAnsiTheme="minorHAnsi" w:cstheme="minorHAnsi"/>
                  <w:bCs/>
                </w:rPr>
                <w:t>de</w:t>
              </w:r>
              <w:r w:rsidRPr="000445B1">
                <w:rPr>
                  <w:rFonts w:asciiTheme="minorHAnsi" w:eastAsia="Calibri" w:hAnsiTheme="minorHAnsi"/>
                  <w:bCs/>
                </w:rPr>
                <w:t xml:space="preserve"> </w:t>
              </w:r>
              <w:proofErr w:type="spellStart"/>
              <w:r w:rsidRPr="000445B1">
                <w:rPr>
                  <w:rFonts w:asciiTheme="minorHAnsi" w:eastAsia="Calibri" w:hAnsiTheme="minorHAnsi"/>
                  <w:bCs/>
                </w:rPr>
                <w:t>Registro</w:t>
              </w:r>
              <w:proofErr w:type="spellEnd"/>
              <w:r w:rsidRPr="000445B1">
                <w:rPr>
                  <w:rFonts w:asciiTheme="minorHAnsi" w:eastAsia="Calibri" w:hAnsiTheme="minorHAnsi"/>
                  <w:bCs/>
                </w:rPr>
                <w:t xml:space="preserve"> de </w:t>
              </w:r>
              <w:proofErr w:type="spellStart"/>
              <w:r w:rsidRPr="000445B1">
                <w:rPr>
                  <w:rFonts w:asciiTheme="minorHAnsi" w:eastAsia="Calibri" w:hAnsiTheme="minorHAnsi"/>
                  <w:bCs/>
                </w:rPr>
                <w:t>Imóveis</w:t>
              </w:r>
              <w:proofErr w:type="spellEnd"/>
              <w:r w:rsidRPr="000445B1">
                <w:rPr>
                  <w:rFonts w:asciiTheme="minorHAnsi" w:eastAsia="Calibri" w:hAnsiTheme="minorHAnsi"/>
                  <w:bCs/>
                </w:rPr>
                <w:t xml:space="preserve"> </w:t>
              </w:r>
              <w:r w:rsidRPr="000445B1">
                <w:rPr>
                  <w:rFonts w:asciiTheme="minorHAnsi" w:eastAsia="Calibri" w:hAnsiTheme="minorHAnsi" w:cstheme="minorHAnsi"/>
                  <w:bCs/>
                </w:rPr>
                <w:t xml:space="preserve">da Comarca de </w:t>
              </w:r>
              <w:proofErr w:type="spellStart"/>
              <w:r w:rsidRPr="000445B1">
                <w:rPr>
                  <w:rFonts w:asciiTheme="minorHAnsi" w:eastAsia="Calibri" w:hAnsiTheme="minorHAnsi" w:cstheme="minorHAnsi"/>
                  <w:bCs/>
                </w:rPr>
                <w:t>Pirassununga</w:t>
              </w:r>
              <w:proofErr w:type="spellEnd"/>
              <w:r w:rsidRPr="000445B1">
                <w:rPr>
                  <w:rFonts w:ascii="Calibri" w:hAnsi="Calibri" w:cs="Calibri"/>
                </w:rPr>
                <w:t xml:space="preserve"> para </w:t>
              </w:r>
              <w:proofErr w:type="spellStart"/>
              <w:r w:rsidRPr="000445B1">
                <w:rPr>
                  <w:rFonts w:asciiTheme="minorHAnsi" w:hAnsiTheme="minorHAnsi" w:cstheme="minorHAnsi"/>
                  <w:bCs/>
                </w:rPr>
                <w:t>Pirassununga</w:t>
              </w:r>
              <w:proofErr w:type="spellEnd"/>
              <w:r w:rsidRPr="000445B1">
                <w:rPr>
                  <w:rFonts w:asciiTheme="minorHAnsi" w:hAnsiTheme="minorHAnsi" w:cstheme="minorHAnsi"/>
                  <w:bCs/>
                </w:rPr>
                <w:t xml:space="preserve"> </w:t>
              </w:r>
              <w:proofErr w:type="spellStart"/>
              <w:r w:rsidRPr="000445B1">
                <w:rPr>
                  <w:rFonts w:asciiTheme="minorHAnsi" w:hAnsiTheme="minorHAnsi" w:cstheme="minorHAnsi"/>
                  <w:bCs/>
                </w:rPr>
                <w:t>Empreendimentos</w:t>
              </w:r>
              <w:proofErr w:type="spellEnd"/>
              <w:r w:rsidRPr="000445B1">
                <w:rPr>
                  <w:rFonts w:asciiTheme="minorHAnsi" w:hAnsiTheme="minorHAnsi" w:cstheme="minorHAnsi"/>
                  <w:bCs/>
                </w:rPr>
                <w:t xml:space="preserve"> </w:t>
              </w:r>
              <w:proofErr w:type="spellStart"/>
              <w:r w:rsidRPr="000445B1">
                <w:rPr>
                  <w:rFonts w:asciiTheme="minorHAnsi" w:hAnsiTheme="minorHAnsi" w:cstheme="minorHAnsi"/>
                  <w:bCs/>
                </w:rPr>
                <w:t>Imobiliários</w:t>
              </w:r>
              <w:proofErr w:type="spellEnd"/>
              <w:r w:rsidRPr="000445B1">
                <w:rPr>
                  <w:rFonts w:asciiTheme="minorHAnsi" w:hAnsiTheme="minorHAnsi" w:cstheme="minorHAnsi"/>
                  <w:bCs/>
                </w:rPr>
                <w:t xml:space="preserve"> SPE Ltda., </w:t>
              </w:r>
              <w:proofErr w:type="spellStart"/>
              <w:r w:rsidRPr="000445B1">
                <w:rPr>
                  <w:rFonts w:asciiTheme="minorHAnsi" w:hAnsiTheme="minorHAnsi" w:cstheme="minorHAnsi"/>
                  <w:bCs/>
                </w:rPr>
                <w:t>sociedade</w:t>
              </w:r>
              <w:proofErr w:type="spellEnd"/>
              <w:r w:rsidRPr="000445B1">
                <w:rPr>
                  <w:rFonts w:asciiTheme="minorHAnsi" w:hAnsiTheme="minorHAnsi" w:cstheme="minorHAnsi"/>
                  <w:bCs/>
                </w:rPr>
                <w:t xml:space="preserve"> com </w:t>
              </w:r>
              <w:proofErr w:type="spellStart"/>
              <w:r w:rsidRPr="000445B1">
                <w:rPr>
                  <w:rFonts w:asciiTheme="minorHAnsi" w:hAnsiTheme="minorHAnsi" w:cstheme="minorHAnsi"/>
                  <w:bCs/>
                </w:rPr>
                <w:t>sede</w:t>
              </w:r>
              <w:proofErr w:type="spellEnd"/>
              <w:r w:rsidRPr="000445B1">
                <w:rPr>
                  <w:rFonts w:asciiTheme="minorHAnsi" w:hAnsiTheme="minorHAnsi" w:cstheme="minorHAnsi"/>
                  <w:bCs/>
                </w:rPr>
                <w:t xml:space="preserve"> </w:t>
              </w:r>
              <w:proofErr w:type="spellStart"/>
              <w:r w:rsidRPr="000445B1">
                <w:rPr>
                  <w:rFonts w:asciiTheme="minorHAnsi" w:hAnsiTheme="minorHAnsi" w:cstheme="minorHAnsi"/>
                  <w:bCs/>
                </w:rPr>
                <w:t>na</w:t>
              </w:r>
              <w:proofErr w:type="spellEnd"/>
              <w:r w:rsidRPr="000445B1">
                <w:rPr>
                  <w:rFonts w:asciiTheme="minorHAnsi" w:hAnsiTheme="minorHAnsi" w:cstheme="minorHAnsi"/>
                  <w:bCs/>
                </w:rPr>
                <w:t xml:space="preserve"> Avenida </w:t>
              </w:r>
              <w:proofErr w:type="spellStart"/>
              <w:r w:rsidRPr="000445B1">
                <w:rPr>
                  <w:rFonts w:asciiTheme="minorHAnsi" w:hAnsiTheme="minorHAnsi" w:cstheme="minorHAnsi"/>
                  <w:bCs/>
                </w:rPr>
                <w:t>Braz</w:t>
              </w:r>
              <w:proofErr w:type="spellEnd"/>
              <w:r w:rsidRPr="000445B1">
                <w:rPr>
                  <w:rFonts w:asciiTheme="minorHAnsi" w:hAnsiTheme="minorHAnsi" w:cstheme="minorHAnsi"/>
                  <w:bCs/>
                </w:rPr>
                <w:t xml:space="preserve"> </w:t>
              </w:r>
              <w:proofErr w:type="spellStart"/>
              <w:r w:rsidRPr="000445B1">
                <w:rPr>
                  <w:rFonts w:asciiTheme="minorHAnsi" w:hAnsiTheme="minorHAnsi" w:cstheme="minorHAnsi"/>
                  <w:bCs/>
                </w:rPr>
                <w:t>Olaia</w:t>
              </w:r>
              <w:proofErr w:type="spellEnd"/>
              <w:r w:rsidRPr="000445B1">
                <w:rPr>
                  <w:rFonts w:asciiTheme="minorHAnsi" w:hAnsiTheme="minorHAnsi" w:cstheme="minorHAnsi"/>
                  <w:bCs/>
                </w:rPr>
                <w:t xml:space="preserve"> Acosta, nº 727, 10º </w:t>
              </w:r>
              <w:proofErr w:type="spellStart"/>
              <w:r w:rsidRPr="000445B1">
                <w:rPr>
                  <w:rFonts w:asciiTheme="minorHAnsi" w:hAnsiTheme="minorHAnsi" w:cstheme="minorHAnsi"/>
                  <w:bCs/>
                </w:rPr>
                <w:t>andar</w:t>
              </w:r>
              <w:proofErr w:type="spellEnd"/>
              <w:r w:rsidRPr="000445B1">
                <w:rPr>
                  <w:rFonts w:asciiTheme="minorHAnsi" w:hAnsiTheme="minorHAnsi" w:cstheme="minorHAnsi"/>
                  <w:bCs/>
                </w:rPr>
                <w:t xml:space="preserve">, </w:t>
              </w:r>
              <w:proofErr w:type="spellStart"/>
              <w:r w:rsidRPr="000445B1">
                <w:rPr>
                  <w:rFonts w:asciiTheme="minorHAnsi" w:hAnsiTheme="minorHAnsi" w:cstheme="minorHAnsi"/>
                  <w:bCs/>
                </w:rPr>
                <w:t>sala</w:t>
              </w:r>
              <w:proofErr w:type="spellEnd"/>
              <w:r w:rsidRPr="000445B1">
                <w:rPr>
                  <w:rFonts w:asciiTheme="minorHAnsi" w:hAnsiTheme="minorHAnsi" w:cstheme="minorHAnsi"/>
                  <w:bCs/>
                </w:rPr>
                <w:t xml:space="preserve"> 1003, Jardim California, </w:t>
              </w:r>
              <w:proofErr w:type="spellStart"/>
              <w:r w:rsidRPr="000445B1">
                <w:rPr>
                  <w:rFonts w:asciiTheme="minorHAnsi" w:hAnsiTheme="minorHAnsi" w:cstheme="minorHAnsi"/>
                  <w:bCs/>
                </w:rPr>
                <w:t>Cidade</w:t>
              </w:r>
              <w:proofErr w:type="spellEnd"/>
              <w:r w:rsidRPr="000445B1">
                <w:rPr>
                  <w:rFonts w:asciiTheme="minorHAnsi" w:hAnsiTheme="minorHAnsi" w:cstheme="minorHAnsi"/>
                  <w:bCs/>
                </w:rPr>
                <w:t xml:space="preserve"> de </w:t>
              </w:r>
              <w:proofErr w:type="spellStart"/>
              <w:r w:rsidRPr="000445B1">
                <w:rPr>
                  <w:rFonts w:asciiTheme="minorHAnsi" w:hAnsiTheme="minorHAnsi" w:cstheme="minorHAnsi"/>
                  <w:bCs/>
                </w:rPr>
                <w:t>Ribeirão</w:t>
              </w:r>
              <w:proofErr w:type="spellEnd"/>
              <w:r w:rsidRPr="000445B1">
                <w:rPr>
                  <w:rFonts w:asciiTheme="minorHAnsi" w:hAnsiTheme="minorHAnsi" w:cstheme="minorHAnsi"/>
                  <w:bCs/>
                </w:rPr>
                <w:t xml:space="preserve"> Preto, Estado de São Paulo, CEP 14026-040, </w:t>
              </w:r>
              <w:proofErr w:type="spellStart"/>
              <w:r w:rsidRPr="000445B1">
                <w:rPr>
                  <w:rFonts w:asciiTheme="minorHAnsi" w:hAnsiTheme="minorHAnsi" w:cstheme="minorHAnsi"/>
                  <w:bCs/>
                </w:rPr>
                <w:t>inscrita</w:t>
              </w:r>
              <w:proofErr w:type="spellEnd"/>
              <w:r w:rsidRPr="000445B1">
                <w:rPr>
                  <w:rFonts w:asciiTheme="minorHAnsi" w:hAnsiTheme="minorHAnsi" w:cstheme="minorHAnsi"/>
                  <w:bCs/>
                </w:rPr>
                <w:t xml:space="preserve"> no CNPJ/ME sob </w:t>
              </w:r>
              <w:proofErr w:type="spellStart"/>
              <w:r w:rsidRPr="000445B1">
                <w:rPr>
                  <w:rFonts w:asciiTheme="minorHAnsi" w:hAnsiTheme="minorHAnsi" w:cstheme="minorHAnsi"/>
                  <w:bCs/>
                </w:rPr>
                <w:t>o n</w:t>
              </w:r>
              <w:proofErr w:type="spellEnd"/>
              <w:r w:rsidRPr="000445B1">
                <w:rPr>
                  <w:rFonts w:asciiTheme="minorHAnsi" w:hAnsiTheme="minorHAnsi" w:cstheme="minorHAnsi"/>
                  <w:bCs/>
                </w:rPr>
                <w:t>º 35.019.573/0001-41</w:t>
              </w:r>
            </w:ins>
          </w:p>
        </w:tc>
      </w:tr>
      <w:tr w:rsidR="0051270C" w14:paraId="115063BC" w14:textId="77777777" w:rsidTr="0072707F">
        <w:trPr>
          <w:ins w:id="83" w:author="Bianca Galdino" w:date="2021-09-09T14:39:00Z"/>
        </w:trPr>
        <w:tc>
          <w:tcPr>
            <w:tcW w:w="3823" w:type="dxa"/>
          </w:tcPr>
          <w:p w14:paraId="57030C35" w14:textId="77777777" w:rsidR="0051270C" w:rsidRPr="003C5D76" w:rsidRDefault="0051270C" w:rsidP="0072707F">
            <w:pPr>
              <w:pStyle w:val="Corpodetexto2"/>
              <w:spacing w:after="0"/>
              <w:jc w:val="center"/>
              <w:rPr>
                <w:ins w:id="84" w:author="Bianca Galdino" w:date="2021-09-09T14:39:00Z"/>
                <w:rFonts w:asciiTheme="minorHAnsi" w:hAnsiTheme="minorHAnsi" w:cstheme="minorHAnsi"/>
              </w:rPr>
            </w:pPr>
            <w:ins w:id="85" w:author="Bianca Galdino" w:date="2021-09-09T14:39:00Z">
              <w:r w:rsidRPr="003C5D76">
                <w:rPr>
                  <w:rFonts w:asciiTheme="minorHAnsi" w:hAnsiTheme="minorHAnsi" w:cstheme="minorHAnsi"/>
                </w:rPr>
                <w:lastRenderedPageBreak/>
                <w:t>HABITE-SE</w:t>
              </w:r>
            </w:ins>
          </w:p>
        </w:tc>
        <w:tc>
          <w:tcPr>
            <w:tcW w:w="5521" w:type="dxa"/>
          </w:tcPr>
          <w:p w14:paraId="2AF843DE" w14:textId="77777777" w:rsidR="0051270C" w:rsidRPr="000445B1" w:rsidRDefault="0051270C" w:rsidP="0072707F">
            <w:pPr>
              <w:pStyle w:val="Corpodetexto2"/>
              <w:spacing w:after="0"/>
              <w:jc w:val="center"/>
              <w:rPr>
                <w:ins w:id="86" w:author="Bianca Galdino" w:date="2021-09-09T14:39:00Z"/>
                <w:rFonts w:asciiTheme="minorHAnsi" w:hAnsiTheme="minorHAnsi" w:cstheme="minorHAnsi"/>
                <w:b/>
                <w:bCs/>
              </w:rPr>
            </w:pPr>
            <w:ins w:id="87" w:author="Bianca Galdino" w:date="2021-09-09T14:39:00Z">
              <w:r w:rsidRPr="000445B1">
                <w:rPr>
                  <w:rFonts w:asciiTheme="minorHAnsi" w:hAnsiTheme="minorHAnsi" w:cstheme="minorHAnsi"/>
                  <w:bCs/>
                </w:rPr>
                <w:t>NÃO</w:t>
              </w:r>
            </w:ins>
          </w:p>
        </w:tc>
      </w:tr>
      <w:tr w:rsidR="0051270C" w14:paraId="2CE9EEFD" w14:textId="77777777" w:rsidTr="0072707F">
        <w:trPr>
          <w:ins w:id="88" w:author="Bianca Galdino" w:date="2021-09-09T14:39:00Z"/>
        </w:trPr>
        <w:tc>
          <w:tcPr>
            <w:tcW w:w="3823" w:type="dxa"/>
          </w:tcPr>
          <w:p w14:paraId="540ECCBB" w14:textId="77777777" w:rsidR="0051270C" w:rsidRPr="003C5D76" w:rsidRDefault="0051270C" w:rsidP="0072707F">
            <w:pPr>
              <w:pStyle w:val="Corpodetexto2"/>
              <w:spacing w:after="0"/>
              <w:jc w:val="center"/>
              <w:rPr>
                <w:ins w:id="89" w:author="Bianca Galdino" w:date="2021-09-09T14:39:00Z"/>
                <w:rFonts w:asciiTheme="minorHAnsi" w:hAnsiTheme="minorHAnsi" w:cstheme="minorHAnsi"/>
              </w:rPr>
            </w:pPr>
            <w:ins w:id="90" w:author="Bianca Galdino" w:date="2021-09-09T14:39:00Z">
              <w:r w:rsidRPr="003C5D76">
                <w:rPr>
                  <w:rFonts w:asciiTheme="minorHAnsi" w:hAnsiTheme="minorHAnsi" w:cstheme="minorHAnsi"/>
                </w:rPr>
                <w:t>REGIME DE INCORPORAÇÃO</w:t>
              </w:r>
            </w:ins>
          </w:p>
        </w:tc>
        <w:tc>
          <w:tcPr>
            <w:tcW w:w="5521" w:type="dxa"/>
          </w:tcPr>
          <w:p w14:paraId="56D10CEE" w14:textId="77777777" w:rsidR="0051270C" w:rsidRPr="000445B1" w:rsidRDefault="0051270C" w:rsidP="0072707F">
            <w:pPr>
              <w:pStyle w:val="Corpodetexto2"/>
              <w:spacing w:after="0"/>
              <w:jc w:val="center"/>
              <w:rPr>
                <w:ins w:id="91" w:author="Bianca Galdino" w:date="2021-09-09T14:39:00Z"/>
                <w:rFonts w:asciiTheme="minorHAnsi" w:hAnsiTheme="minorHAnsi" w:cstheme="minorHAnsi"/>
                <w:b/>
                <w:bCs/>
              </w:rPr>
            </w:pPr>
            <w:ins w:id="92" w:author="Bianca Galdino" w:date="2021-09-09T14:39:00Z">
              <w:r w:rsidRPr="000445B1">
                <w:rPr>
                  <w:rFonts w:asciiTheme="minorHAnsi" w:hAnsiTheme="minorHAnsi" w:cstheme="minorHAnsi"/>
                  <w:bCs/>
                </w:rPr>
                <w:t>SIM</w:t>
              </w:r>
            </w:ins>
          </w:p>
        </w:tc>
      </w:tr>
      <w:tr w:rsidR="0051270C" w14:paraId="6FDF2CD8" w14:textId="77777777" w:rsidTr="0072707F">
        <w:trPr>
          <w:ins w:id="93" w:author="Bianca Galdino" w:date="2021-09-09T14:39:00Z"/>
        </w:trPr>
        <w:tc>
          <w:tcPr>
            <w:tcW w:w="3823" w:type="dxa"/>
          </w:tcPr>
          <w:p w14:paraId="2582224C" w14:textId="77777777" w:rsidR="0051270C" w:rsidRPr="003C5D76" w:rsidRDefault="0051270C" w:rsidP="0072707F">
            <w:pPr>
              <w:pStyle w:val="Corpodetexto2"/>
              <w:spacing w:after="0"/>
              <w:jc w:val="center"/>
              <w:rPr>
                <w:ins w:id="94" w:author="Bianca Galdino" w:date="2021-09-09T14:39:00Z"/>
                <w:rFonts w:asciiTheme="minorHAnsi" w:hAnsiTheme="minorHAnsi" w:cstheme="minorHAnsi"/>
                <w:b/>
                <w:bCs/>
              </w:rPr>
            </w:pPr>
            <w:ins w:id="95" w:author="Bianca Galdino" w:date="2021-09-09T14:39:00Z">
              <w:r w:rsidRPr="003C5D76">
                <w:rPr>
                  <w:rFonts w:asciiTheme="minorHAnsi" w:hAnsiTheme="minorHAnsi" w:cstheme="minorHAnsi"/>
                </w:rPr>
                <w:t>VALOR ESTIMADO DE RECURSOS DA EMISSÃO A SEREM ALOCADOS NO IMÓVEL LASTRO</w:t>
              </w:r>
            </w:ins>
          </w:p>
        </w:tc>
        <w:tc>
          <w:tcPr>
            <w:tcW w:w="5521" w:type="dxa"/>
          </w:tcPr>
          <w:p w14:paraId="0C6A94E8" w14:textId="5005F9B4" w:rsidR="0051270C" w:rsidRPr="000445B1" w:rsidRDefault="0051270C" w:rsidP="0072707F">
            <w:pPr>
              <w:pStyle w:val="Corpodetexto2"/>
              <w:spacing w:after="0"/>
              <w:rPr>
                <w:ins w:id="96" w:author="Bianca Galdino" w:date="2021-09-09T14:39:00Z"/>
                <w:rFonts w:asciiTheme="minorHAnsi" w:hAnsiTheme="minorHAnsi" w:cstheme="minorHAnsi"/>
                <w:b/>
                <w:bCs/>
              </w:rPr>
            </w:pPr>
            <w:commentRangeStart w:id="97"/>
            <w:commentRangeStart w:id="98"/>
            <w:ins w:id="99" w:author="Bianca Galdino" w:date="2021-09-09T14:39:00Z">
              <w:r w:rsidRPr="00EA106B">
                <w:rPr>
                  <w:rFonts w:asciiTheme="minorHAnsi" w:hAnsiTheme="minorHAnsi" w:cstheme="minorHAnsi"/>
                  <w:bCs/>
                  <w:highlight w:val="yellow"/>
                </w:rPr>
                <w:t>12.29</w:t>
              </w:r>
              <w:r>
                <w:rPr>
                  <w:rFonts w:asciiTheme="minorHAnsi" w:hAnsiTheme="minorHAnsi" w:cstheme="minorHAnsi"/>
                  <w:bCs/>
                  <w:highlight w:val="yellow"/>
                </w:rPr>
                <w:t>7</w:t>
              </w:r>
              <w:r w:rsidRPr="00EA106B">
                <w:rPr>
                  <w:rFonts w:asciiTheme="minorHAnsi" w:hAnsiTheme="minorHAnsi" w:cstheme="minorHAnsi"/>
                  <w:bCs/>
                  <w:highlight w:val="yellow"/>
                </w:rPr>
                <w:t xml:space="preserve">.273,24 (doze </w:t>
              </w:r>
              <w:proofErr w:type="spellStart"/>
              <w:r w:rsidRPr="00EA106B">
                <w:rPr>
                  <w:rFonts w:asciiTheme="minorHAnsi" w:hAnsiTheme="minorHAnsi" w:cstheme="minorHAnsi"/>
                  <w:bCs/>
                  <w:highlight w:val="yellow"/>
                </w:rPr>
                <w:t>milhões</w:t>
              </w:r>
              <w:proofErr w:type="spellEnd"/>
              <w:r w:rsidRPr="00EA106B">
                <w:rPr>
                  <w:rFonts w:asciiTheme="minorHAnsi" w:hAnsiTheme="minorHAnsi" w:cstheme="minorHAnsi"/>
                  <w:bCs/>
                  <w:highlight w:val="yellow"/>
                </w:rPr>
                <w:t xml:space="preserve">, </w:t>
              </w:r>
              <w:proofErr w:type="spellStart"/>
              <w:r w:rsidRPr="00EA106B">
                <w:rPr>
                  <w:rFonts w:asciiTheme="minorHAnsi" w:hAnsiTheme="minorHAnsi" w:cstheme="minorHAnsi"/>
                  <w:bCs/>
                  <w:highlight w:val="yellow"/>
                </w:rPr>
                <w:t>duzentos</w:t>
              </w:r>
              <w:proofErr w:type="spellEnd"/>
              <w:r w:rsidRPr="00EA106B">
                <w:rPr>
                  <w:rFonts w:asciiTheme="minorHAnsi" w:hAnsiTheme="minorHAnsi" w:cstheme="minorHAnsi"/>
                  <w:bCs/>
                  <w:highlight w:val="yellow"/>
                </w:rPr>
                <w:t xml:space="preserve"> e </w:t>
              </w:r>
              <w:proofErr w:type="spellStart"/>
              <w:r w:rsidRPr="00EA106B">
                <w:rPr>
                  <w:rFonts w:asciiTheme="minorHAnsi" w:hAnsiTheme="minorHAnsi" w:cstheme="minorHAnsi"/>
                  <w:bCs/>
                  <w:highlight w:val="yellow"/>
                </w:rPr>
                <w:t>noventa</w:t>
              </w:r>
              <w:proofErr w:type="spellEnd"/>
              <w:r w:rsidRPr="00EA106B">
                <w:rPr>
                  <w:rFonts w:asciiTheme="minorHAnsi" w:hAnsiTheme="minorHAnsi" w:cstheme="minorHAnsi"/>
                  <w:bCs/>
                  <w:highlight w:val="yellow"/>
                </w:rPr>
                <w:t xml:space="preserve"> e </w:t>
              </w:r>
              <w:proofErr w:type="spellStart"/>
              <w:r>
                <w:rPr>
                  <w:rFonts w:asciiTheme="minorHAnsi" w:hAnsiTheme="minorHAnsi" w:cstheme="minorHAnsi"/>
                  <w:bCs/>
                  <w:highlight w:val="yellow"/>
                </w:rPr>
                <w:t>sete</w:t>
              </w:r>
              <w:proofErr w:type="spellEnd"/>
              <w:r w:rsidRPr="00EA106B">
                <w:rPr>
                  <w:rFonts w:asciiTheme="minorHAnsi" w:hAnsiTheme="minorHAnsi" w:cstheme="minorHAnsi"/>
                  <w:bCs/>
                  <w:highlight w:val="yellow"/>
                </w:rPr>
                <w:t xml:space="preserve"> mil, </w:t>
              </w:r>
              <w:proofErr w:type="spellStart"/>
              <w:r w:rsidRPr="00EA106B">
                <w:rPr>
                  <w:rFonts w:asciiTheme="minorHAnsi" w:hAnsiTheme="minorHAnsi" w:cstheme="minorHAnsi"/>
                  <w:bCs/>
                  <w:highlight w:val="yellow"/>
                </w:rPr>
                <w:t>duzentos</w:t>
              </w:r>
              <w:proofErr w:type="spellEnd"/>
              <w:r w:rsidRPr="00EA106B">
                <w:rPr>
                  <w:rFonts w:asciiTheme="minorHAnsi" w:hAnsiTheme="minorHAnsi" w:cstheme="minorHAnsi"/>
                  <w:bCs/>
                  <w:highlight w:val="yellow"/>
                </w:rPr>
                <w:t xml:space="preserve"> e </w:t>
              </w:r>
              <w:proofErr w:type="spellStart"/>
              <w:r w:rsidRPr="00EA106B">
                <w:rPr>
                  <w:rFonts w:asciiTheme="minorHAnsi" w:hAnsiTheme="minorHAnsi" w:cstheme="minorHAnsi"/>
                  <w:bCs/>
                  <w:highlight w:val="yellow"/>
                </w:rPr>
                <w:t>setenta</w:t>
              </w:r>
              <w:proofErr w:type="spellEnd"/>
              <w:r w:rsidRPr="00EA106B">
                <w:rPr>
                  <w:rFonts w:asciiTheme="minorHAnsi" w:hAnsiTheme="minorHAnsi" w:cstheme="minorHAnsi"/>
                  <w:bCs/>
                  <w:highlight w:val="yellow"/>
                </w:rPr>
                <w:t xml:space="preserve"> e </w:t>
              </w:r>
              <w:proofErr w:type="spellStart"/>
              <w:r w:rsidRPr="00EA106B">
                <w:rPr>
                  <w:rFonts w:asciiTheme="minorHAnsi" w:hAnsiTheme="minorHAnsi" w:cstheme="minorHAnsi"/>
                  <w:bCs/>
                  <w:highlight w:val="yellow"/>
                </w:rPr>
                <w:t>três</w:t>
              </w:r>
              <w:proofErr w:type="spellEnd"/>
              <w:r w:rsidRPr="00EA106B">
                <w:rPr>
                  <w:rFonts w:asciiTheme="minorHAnsi" w:hAnsiTheme="minorHAnsi" w:cstheme="minorHAnsi"/>
                  <w:bCs/>
                  <w:highlight w:val="yellow"/>
                </w:rPr>
                <w:t xml:space="preserve"> reais e </w:t>
              </w:r>
              <w:proofErr w:type="spellStart"/>
              <w:r w:rsidRPr="00EA106B">
                <w:rPr>
                  <w:rFonts w:asciiTheme="minorHAnsi" w:hAnsiTheme="minorHAnsi" w:cstheme="minorHAnsi"/>
                  <w:bCs/>
                  <w:highlight w:val="yellow"/>
                </w:rPr>
                <w:t>vinte</w:t>
              </w:r>
              <w:proofErr w:type="spellEnd"/>
              <w:r w:rsidRPr="00EA106B">
                <w:rPr>
                  <w:rFonts w:asciiTheme="minorHAnsi" w:hAnsiTheme="minorHAnsi" w:cstheme="minorHAnsi"/>
                  <w:bCs/>
                  <w:highlight w:val="yellow"/>
                </w:rPr>
                <w:t xml:space="preserve"> e </w:t>
              </w:r>
              <w:proofErr w:type="spellStart"/>
              <w:r w:rsidRPr="00EA106B">
                <w:rPr>
                  <w:rFonts w:asciiTheme="minorHAnsi" w:hAnsiTheme="minorHAnsi" w:cstheme="minorHAnsi"/>
                  <w:bCs/>
                  <w:highlight w:val="yellow"/>
                </w:rPr>
                <w:t>quatro</w:t>
              </w:r>
              <w:proofErr w:type="spellEnd"/>
              <w:r w:rsidRPr="00EA106B">
                <w:rPr>
                  <w:rFonts w:asciiTheme="minorHAnsi" w:hAnsiTheme="minorHAnsi" w:cstheme="minorHAnsi"/>
                  <w:bCs/>
                  <w:highlight w:val="yellow"/>
                </w:rPr>
                <w:t xml:space="preserve"> centavos</w:t>
              </w:r>
              <w:commentRangeEnd w:id="97"/>
              <w:r w:rsidRPr="00E32ACD">
                <w:rPr>
                  <w:rStyle w:val="Refdecomentrio"/>
                  <w:bCs/>
                </w:rPr>
                <w:commentReference w:id="97"/>
              </w:r>
              <w:commentRangeEnd w:id="98"/>
              <w:r>
                <w:rPr>
                  <w:rStyle w:val="Refdecomentrio"/>
                </w:rPr>
                <w:commentReference w:id="98"/>
              </w:r>
              <w:r>
                <w:rPr>
                  <w:rFonts w:asciiTheme="minorHAnsi" w:hAnsiTheme="minorHAnsi" w:cstheme="minorHAnsi"/>
                  <w:bCs/>
                </w:rPr>
                <w:t>[</w:t>
              </w:r>
            </w:ins>
            <w:proofErr w:type="spellStart"/>
            <w:ins w:id="100" w:author="Bianca Galdino" w:date="2021-09-09T14:40:00Z">
              <w:r>
                <w:rPr>
                  <w:rFonts w:asciiTheme="minorHAnsi" w:hAnsiTheme="minorHAnsi" w:cstheme="minorHAnsi"/>
                  <w:bCs/>
                </w:rPr>
                <w:t>Cementário</w:t>
              </w:r>
            </w:ins>
            <w:proofErr w:type="spellEnd"/>
            <w:ins w:id="101" w:author="Bianca Galdino" w:date="2021-09-09T14:39:00Z">
              <w:r>
                <w:rPr>
                  <w:rFonts w:asciiTheme="minorHAnsi" w:hAnsiTheme="minorHAnsi" w:cstheme="minorHAnsi"/>
                  <w:bCs/>
                </w:rPr>
                <w:t xml:space="preserve"> OT: </w:t>
              </w:r>
              <w:proofErr w:type="spellStart"/>
              <w:r>
                <w:rPr>
                  <w:rFonts w:asciiTheme="minorHAnsi" w:hAnsiTheme="minorHAnsi" w:cstheme="minorHAnsi"/>
                  <w:bCs/>
                </w:rPr>
                <w:t>deverá</w:t>
              </w:r>
              <w:proofErr w:type="spellEnd"/>
              <w:r>
                <w:rPr>
                  <w:rFonts w:asciiTheme="minorHAnsi" w:hAnsiTheme="minorHAnsi" w:cstheme="minorHAnsi"/>
                  <w:bCs/>
                </w:rPr>
                <w:t xml:space="preserve"> ser </w:t>
              </w:r>
              <w:proofErr w:type="spellStart"/>
              <w:r>
                <w:rPr>
                  <w:rFonts w:asciiTheme="minorHAnsi" w:hAnsiTheme="minorHAnsi" w:cstheme="minorHAnsi"/>
                  <w:bCs/>
                </w:rPr>
                <w:t>o</w:t>
              </w:r>
              <w:proofErr w:type="spellEnd"/>
              <w:r>
                <w:rPr>
                  <w:rFonts w:asciiTheme="minorHAnsi" w:hAnsiTheme="minorHAnsi" w:cstheme="minorHAnsi"/>
                  <w:bCs/>
                </w:rPr>
                <w:t xml:space="preserve"> valor da </w:t>
              </w:r>
              <w:proofErr w:type="spellStart"/>
              <w:r>
                <w:rPr>
                  <w:rFonts w:asciiTheme="minorHAnsi" w:hAnsiTheme="minorHAnsi" w:cstheme="minorHAnsi"/>
                  <w:bCs/>
                </w:rPr>
                <w:t>emissão</w:t>
              </w:r>
              <w:proofErr w:type="spellEnd"/>
              <w:r>
                <w:rPr>
                  <w:rFonts w:asciiTheme="minorHAnsi" w:hAnsiTheme="minorHAnsi" w:cstheme="minorHAnsi"/>
                  <w:bCs/>
                </w:rPr>
                <w:t xml:space="preserve"> total da Deb]</w:t>
              </w:r>
            </w:ins>
          </w:p>
        </w:tc>
      </w:tr>
      <w:tr w:rsidR="0051270C" w14:paraId="171E258B" w14:textId="77777777" w:rsidTr="0072707F">
        <w:trPr>
          <w:ins w:id="102" w:author="Bianca Galdino" w:date="2021-09-09T14:39:00Z"/>
        </w:trPr>
        <w:tc>
          <w:tcPr>
            <w:tcW w:w="3823" w:type="dxa"/>
          </w:tcPr>
          <w:p w14:paraId="5FC84CE2" w14:textId="77777777" w:rsidR="0051270C" w:rsidRPr="003C5D76" w:rsidRDefault="0051270C" w:rsidP="0072707F">
            <w:pPr>
              <w:pStyle w:val="Corpodetexto2"/>
              <w:spacing w:after="0"/>
              <w:jc w:val="center"/>
              <w:rPr>
                <w:ins w:id="103" w:author="Bianca Galdino" w:date="2021-09-09T14:39:00Z"/>
                <w:rFonts w:asciiTheme="minorHAnsi" w:hAnsiTheme="minorHAnsi" w:cstheme="minorHAnsi"/>
              </w:rPr>
            </w:pPr>
            <w:ins w:id="104" w:author="Bianca Galdino" w:date="2021-09-09T14:39:00Z">
              <w:r w:rsidRPr="003C5D76">
                <w:rPr>
                  <w:rFonts w:asciiTheme="minorHAnsi" w:hAnsiTheme="minorHAnsi" w:cstheme="minorHAnsi"/>
                </w:rPr>
                <w:t xml:space="preserve">PERCENTUAL DO VALOR ESTIMADO DE RECURSOS DA EMISSÃO PARA O IMÓVEL LASTRO </w:t>
              </w:r>
            </w:ins>
          </w:p>
          <w:p w14:paraId="223A6207" w14:textId="77777777" w:rsidR="0051270C" w:rsidRPr="003C5D76" w:rsidRDefault="0051270C" w:rsidP="0072707F">
            <w:pPr>
              <w:pStyle w:val="Corpodetexto2"/>
              <w:spacing w:after="0"/>
              <w:jc w:val="center"/>
              <w:rPr>
                <w:ins w:id="105" w:author="Bianca Galdino" w:date="2021-09-09T14:39:00Z"/>
                <w:rFonts w:asciiTheme="minorHAnsi" w:hAnsiTheme="minorHAnsi" w:cstheme="minorHAnsi"/>
                <w:b/>
                <w:bCs/>
              </w:rPr>
            </w:pPr>
          </w:p>
        </w:tc>
        <w:tc>
          <w:tcPr>
            <w:tcW w:w="5521" w:type="dxa"/>
          </w:tcPr>
          <w:p w14:paraId="34CF7DE9" w14:textId="77777777" w:rsidR="0051270C" w:rsidRPr="003C5D76" w:rsidRDefault="0051270C" w:rsidP="0072707F">
            <w:pPr>
              <w:pStyle w:val="Corpodetexto2"/>
              <w:spacing w:after="0"/>
              <w:jc w:val="center"/>
              <w:rPr>
                <w:ins w:id="106" w:author="Bianca Galdino" w:date="2021-09-09T14:39:00Z"/>
                <w:rFonts w:asciiTheme="minorHAnsi" w:hAnsiTheme="minorHAnsi" w:cstheme="minorHAnsi"/>
                <w:b/>
                <w:bCs/>
              </w:rPr>
            </w:pPr>
            <w:ins w:id="107" w:author="Bianca Galdino" w:date="2021-09-09T14:39:00Z">
              <w:r w:rsidRPr="003C5D76">
                <w:rPr>
                  <w:rFonts w:asciiTheme="minorHAnsi" w:hAnsiTheme="minorHAnsi" w:cstheme="minorHAnsi"/>
                  <w:bCs/>
                </w:rPr>
                <w:t xml:space="preserve">100% </w:t>
              </w:r>
            </w:ins>
          </w:p>
        </w:tc>
      </w:tr>
      <w:tr w:rsidR="0051270C" w14:paraId="4CE7C99A" w14:textId="77777777" w:rsidTr="0072707F">
        <w:trPr>
          <w:ins w:id="108" w:author="Bianca Galdino" w:date="2021-09-09T14:39:00Z"/>
        </w:trPr>
        <w:tc>
          <w:tcPr>
            <w:tcW w:w="3823" w:type="dxa"/>
          </w:tcPr>
          <w:p w14:paraId="7A930D6D" w14:textId="77777777" w:rsidR="0051270C" w:rsidRPr="003C5D76" w:rsidRDefault="0051270C" w:rsidP="0072707F">
            <w:pPr>
              <w:pStyle w:val="Corpodetexto2"/>
              <w:spacing w:after="0"/>
              <w:jc w:val="center"/>
              <w:rPr>
                <w:ins w:id="109" w:author="Bianca Galdino" w:date="2021-09-09T14:39:00Z"/>
                <w:rFonts w:asciiTheme="minorHAnsi" w:hAnsiTheme="minorHAnsi" w:cstheme="minorHAnsi"/>
                <w:b/>
                <w:bCs/>
              </w:rPr>
            </w:pPr>
            <w:ins w:id="110" w:author="Bianca Galdino" w:date="2021-09-09T14:39:00Z">
              <w:r w:rsidRPr="003C5D76">
                <w:rPr>
                  <w:rFonts w:asciiTheme="minorHAnsi" w:hAnsiTheme="minorHAnsi" w:cstheme="minorHAnsi"/>
                </w:rPr>
                <w:t>MONTANTE DOS RECURSOS DESTINADO AO EMPREENDIMENTO DECORRENTES DE OUTRAS FONTES DE RECURSOS IMOBILIÁRIOS</w:t>
              </w:r>
            </w:ins>
          </w:p>
        </w:tc>
        <w:tc>
          <w:tcPr>
            <w:tcW w:w="5521" w:type="dxa"/>
          </w:tcPr>
          <w:p w14:paraId="7676F6D2" w14:textId="77777777" w:rsidR="0051270C" w:rsidRPr="003C5D76" w:rsidRDefault="0051270C" w:rsidP="0072707F">
            <w:pPr>
              <w:pStyle w:val="Corpodetexto2"/>
              <w:spacing w:after="0"/>
              <w:jc w:val="center"/>
              <w:rPr>
                <w:ins w:id="111" w:author="Bianca Galdino" w:date="2021-09-09T14:39:00Z"/>
                <w:rFonts w:asciiTheme="minorHAnsi" w:hAnsiTheme="minorHAnsi" w:cstheme="minorHAnsi"/>
                <w:b/>
                <w:bCs/>
              </w:rPr>
            </w:pPr>
            <w:ins w:id="112" w:author="Bianca Galdino" w:date="2021-09-09T14:39:00Z">
              <w:r>
                <w:rPr>
                  <w:rFonts w:asciiTheme="minorHAnsi" w:hAnsiTheme="minorHAnsi" w:cstheme="minorHAnsi"/>
                  <w:bCs/>
                </w:rPr>
                <w:t>NÃO HÁ</w:t>
              </w:r>
            </w:ins>
          </w:p>
        </w:tc>
      </w:tr>
      <w:tr w:rsidR="0051270C" w:rsidRPr="0042187F" w14:paraId="5F216339" w14:textId="77777777" w:rsidTr="0072707F">
        <w:trPr>
          <w:ins w:id="113" w:author="Bianca Galdino" w:date="2021-09-09T14:39:00Z"/>
        </w:trPr>
        <w:tc>
          <w:tcPr>
            <w:tcW w:w="3823" w:type="dxa"/>
          </w:tcPr>
          <w:p w14:paraId="732E07C3" w14:textId="77777777" w:rsidR="0051270C" w:rsidRPr="003C5D76" w:rsidRDefault="0051270C" w:rsidP="0072707F">
            <w:pPr>
              <w:pStyle w:val="Corpodetexto2"/>
              <w:spacing w:after="0"/>
              <w:jc w:val="center"/>
              <w:rPr>
                <w:ins w:id="114" w:author="Bianca Galdino" w:date="2021-09-09T14:39:00Z"/>
                <w:rFonts w:asciiTheme="minorHAnsi" w:hAnsiTheme="minorHAnsi" w:cstheme="minorHAnsi"/>
              </w:rPr>
            </w:pPr>
            <w:ins w:id="115" w:author="Bianca Galdino" w:date="2021-09-09T14:39:00Z">
              <w:r w:rsidRPr="003C5D76">
                <w:rPr>
                  <w:rFonts w:asciiTheme="minorHAnsi" w:hAnsiTheme="minorHAnsi" w:cstheme="minorHAnsi"/>
                </w:rPr>
                <w:t>EMPREENDIMENTO É OBJETO DE DESTINAÇÃO DE RECURSOS DE OUTRA EMISSÃO DE CERTIFICADOS DE RECEBÍVEIS</w:t>
              </w:r>
            </w:ins>
          </w:p>
        </w:tc>
        <w:tc>
          <w:tcPr>
            <w:tcW w:w="5521" w:type="dxa"/>
          </w:tcPr>
          <w:p w14:paraId="47ECB67B" w14:textId="77777777" w:rsidR="0051270C" w:rsidRPr="003C5D76" w:rsidRDefault="0051270C" w:rsidP="0072707F">
            <w:pPr>
              <w:pStyle w:val="Corpodetexto2"/>
              <w:spacing w:after="0"/>
              <w:jc w:val="center"/>
              <w:rPr>
                <w:ins w:id="116" w:author="Bianca Galdino" w:date="2021-09-09T14:39:00Z"/>
                <w:rFonts w:asciiTheme="minorHAnsi" w:hAnsiTheme="minorHAnsi" w:cstheme="minorHAnsi"/>
                <w:b/>
                <w:bCs/>
              </w:rPr>
            </w:pPr>
            <w:ins w:id="117" w:author="Bianca Galdino" w:date="2021-09-09T14:39:00Z">
              <w:r w:rsidRPr="003C5D76">
                <w:rPr>
                  <w:rFonts w:asciiTheme="minorHAnsi" w:hAnsiTheme="minorHAnsi" w:cstheme="minorHAnsi"/>
                  <w:bCs/>
                </w:rPr>
                <w:t>NÃO</w:t>
              </w:r>
            </w:ins>
          </w:p>
        </w:tc>
      </w:tr>
    </w:tbl>
    <w:p w14:paraId="046F6BE8" w14:textId="77777777" w:rsidR="0051270C" w:rsidRDefault="0051270C" w:rsidP="00785597">
      <w:pPr>
        <w:jc w:val="center"/>
        <w:rPr>
          <w:rFonts w:asciiTheme="minorHAnsi" w:hAnsiTheme="minorHAnsi" w:cstheme="minorHAnsi"/>
          <w:b/>
          <w:sz w:val="24"/>
          <w:szCs w:val="24"/>
        </w:rPr>
      </w:pPr>
    </w:p>
    <w:p w14:paraId="0D410BE9" w14:textId="1372B0E8" w:rsidR="00A41B36" w:rsidRDefault="00A41B36" w:rsidP="00374B19">
      <w:pPr>
        <w:spacing w:line="320" w:lineRule="exact"/>
        <w:jc w:val="center"/>
        <w:rPr>
          <w:rFonts w:asciiTheme="minorHAnsi" w:hAnsiTheme="minorHAnsi" w:cstheme="minorHAnsi"/>
          <w:b/>
          <w:sz w:val="24"/>
          <w:szCs w:val="24"/>
        </w:rPr>
      </w:pPr>
    </w:p>
    <w:p w14:paraId="31F95DCB" w14:textId="29037AA3" w:rsidR="00A41B36" w:rsidRDefault="0051270C" w:rsidP="00374B19">
      <w:pPr>
        <w:spacing w:line="320" w:lineRule="exact"/>
        <w:jc w:val="center"/>
        <w:rPr>
          <w:rFonts w:asciiTheme="minorHAnsi" w:hAnsiTheme="minorHAnsi" w:cstheme="minorHAnsi"/>
          <w:b/>
          <w:sz w:val="24"/>
          <w:szCs w:val="24"/>
        </w:rPr>
      </w:pPr>
      <w:ins w:id="118" w:author="Bianca Galdino" w:date="2021-09-09T14:40:00Z">
        <w:r>
          <w:rPr>
            <w:rFonts w:asciiTheme="minorHAnsi" w:hAnsiTheme="minorHAnsi" w:cstheme="minorHAnsi"/>
            <w:b/>
            <w:sz w:val="24"/>
            <w:szCs w:val="24"/>
          </w:rPr>
          <w:t xml:space="preserve">2) </w:t>
        </w:r>
      </w:ins>
      <w:r w:rsidR="00A41B36">
        <w:rPr>
          <w:rFonts w:asciiTheme="minorHAnsi" w:hAnsiTheme="minorHAnsi" w:cstheme="minorHAnsi"/>
          <w:b/>
          <w:sz w:val="24"/>
          <w:szCs w:val="24"/>
        </w:rPr>
        <w:t>CRONOGRAMA INDICATIVO DE DESTINAÇÃO DE RECURSOS</w:t>
      </w:r>
    </w:p>
    <w:p w14:paraId="257DA7CB" w14:textId="609AF022" w:rsidR="00565D09" w:rsidRDefault="00565D09" w:rsidP="00374B19">
      <w:pPr>
        <w:spacing w:line="320" w:lineRule="exact"/>
        <w:jc w:val="center"/>
        <w:rPr>
          <w:rFonts w:asciiTheme="minorHAnsi" w:hAnsiTheme="minorHAnsi" w:cstheme="minorHAnsi"/>
          <w:b/>
          <w:sz w:val="24"/>
          <w:szCs w:val="24"/>
        </w:rPr>
      </w:pPr>
    </w:p>
    <w:tbl>
      <w:tblPr>
        <w:tblW w:w="5321" w:type="dxa"/>
        <w:jc w:val="center"/>
        <w:tblCellMar>
          <w:left w:w="70" w:type="dxa"/>
          <w:right w:w="70" w:type="dxa"/>
        </w:tblCellMar>
        <w:tblLook w:val="04A0" w:firstRow="1" w:lastRow="0" w:firstColumn="1" w:lastColumn="0" w:noHBand="0" w:noVBand="1"/>
      </w:tblPr>
      <w:tblGrid>
        <w:gridCol w:w="966"/>
        <w:gridCol w:w="881"/>
        <w:gridCol w:w="1038"/>
        <w:gridCol w:w="2436"/>
      </w:tblGrid>
      <w:tr w:rsidR="00565D09" w:rsidRPr="00565D09" w14:paraId="01AF814B" w14:textId="77777777" w:rsidTr="009C5DA1">
        <w:trPr>
          <w:trHeight w:val="288"/>
          <w:jc w:val="center"/>
        </w:trPr>
        <w:tc>
          <w:tcPr>
            <w:tcW w:w="53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4A589" w14:textId="77777777" w:rsidR="00565D09" w:rsidRPr="00565D09" w:rsidRDefault="00565D09" w:rsidP="00565D09">
            <w:pPr>
              <w:jc w:val="center"/>
              <w:rPr>
                <w:rFonts w:ascii="Calibri" w:hAnsi="Calibri" w:cs="Calibri"/>
                <w:b/>
                <w:bCs/>
                <w:color w:val="000000"/>
                <w:sz w:val="22"/>
                <w:szCs w:val="22"/>
              </w:rPr>
            </w:pPr>
            <w:r w:rsidRPr="00565D09">
              <w:rPr>
                <w:rFonts w:ascii="Calibri" w:hAnsi="Calibri" w:cs="Calibri"/>
                <w:b/>
                <w:bCs/>
                <w:color w:val="000000"/>
                <w:sz w:val="22"/>
                <w:szCs w:val="22"/>
              </w:rPr>
              <w:t>Curva Pirassununga</w:t>
            </w:r>
          </w:p>
        </w:tc>
      </w:tr>
      <w:tr w:rsidR="00565D09" w:rsidRPr="00565D09" w14:paraId="6BED7D4F"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44FFCBEC" w14:textId="77777777" w:rsidR="00565D09" w:rsidRPr="00565D09" w:rsidRDefault="00565D09" w:rsidP="00565D09">
            <w:pPr>
              <w:jc w:val="center"/>
              <w:rPr>
                <w:rFonts w:ascii="Calibri" w:hAnsi="Calibri" w:cs="Calibri"/>
                <w:b/>
                <w:bCs/>
                <w:color w:val="000000"/>
                <w:sz w:val="22"/>
                <w:szCs w:val="22"/>
              </w:rPr>
            </w:pPr>
            <w:r w:rsidRPr="00565D09">
              <w:rPr>
                <w:rFonts w:ascii="Calibri" w:hAnsi="Calibri" w:cs="Calibri"/>
                <w:b/>
                <w:bCs/>
                <w:color w:val="000000"/>
                <w:sz w:val="22"/>
                <w:szCs w:val="22"/>
              </w:rPr>
              <w:lastRenderedPageBreak/>
              <w:t>Período</w:t>
            </w:r>
          </w:p>
        </w:tc>
        <w:tc>
          <w:tcPr>
            <w:tcW w:w="881" w:type="dxa"/>
            <w:tcBorders>
              <w:top w:val="nil"/>
              <w:left w:val="nil"/>
              <w:bottom w:val="single" w:sz="4" w:space="0" w:color="auto"/>
              <w:right w:val="single" w:sz="4" w:space="0" w:color="auto"/>
            </w:tcBorders>
            <w:shd w:val="clear" w:color="000000" w:fill="D9D9D9"/>
            <w:noWrap/>
            <w:vAlign w:val="bottom"/>
            <w:hideMark/>
          </w:tcPr>
          <w:p w14:paraId="243F06FD" w14:textId="77777777" w:rsidR="00565D09" w:rsidRPr="00565D09" w:rsidRDefault="00565D09" w:rsidP="00565D09">
            <w:pPr>
              <w:jc w:val="center"/>
              <w:rPr>
                <w:rFonts w:ascii="Calibri" w:hAnsi="Calibri" w:cs="Calibri"/>
                <w:b/>
                <w:bCs/>
                <w:color w:val="000000"/>
                <w:sz w:val="22"/>
                <w:szCs w:val="22"/>
              </w:rPr>
            </w:pPr>
            <w:r w:rsidRPr="00565D09">
              <w:rPr>
                <w:rFonts w:ascii="Calibri" w:hAnsi="Calibri" w:cs="Calibri"/>
                <w:b/>
                <w:bCs/>
                <w:color w:val="000000"/>
                <w:sz w:val="22"/>
                <w:szCs w:val="22"/>
              </w:rPr>
              <w:t>Mês</w:t>
            </w:r>
          </w:p>
        </w:tc>
        <w:tc>
          <w:tcPr>
            <w:tcW w:w="1038" w:type="dxa"/>
            <w:tcBorders>
              <w:top w:val="nil"/>
              <w:left w:val="nil"/>
              <w:bottom w:val="single" w:sz="4" w:space="0" w:color="auto"/>
              <w:right w:val="single" w:sz="4" w:space="0" w:color="auto"/>
            </w:tcBorders>
            <w:shd w:val="clear" w:color="000000" w:fill="D9D9D9"/>
            <w:noWrap/>
            <w:vAlign w:val="bottom"/>
            <w:hideMark/>
          </w:tcPr>
          <w:p w14:paraId="20FBD1C2" w14:textId="77777777" w:rsidR="00565D09" w:rsidRPr="00565D09" w:rsidRDefault="00565D09" w:rsidP="00565D09">
            <w:pPr>
              <w:jc w:val="center"/>
              <w:rPr>
                <w:rFonts w:ascii="Calibri" w:hAnsi="Calibri" w:cs="Calibri"/>
                <w:b/>
                <w:bCs/>
                <w:color w:val="000000"/>
                <w:sz w:val="22"/>
                <w:szCs w:val="22"/>
              </w:rPr>
            </w:pPr>
            <w:r w:rsidRPr="00565D09">
              <w:rPr>
                <w:rFonts w:ascii="Calibri" w:hAnsi="Calibri" w:cs="Calibri"/>
                <w:b/>
                <w:bCs/>
                <w:color w:val="000000"/>
                <w:sz w:val="22"/>
                <w:szCs w:val="22"/>
              </w:rPr>
              <w:t>%</w:t>
            </w:r>
          </w:p>
        </w:tc>
        <w:tc>
          <w:tcPr>
            <w:tcW w:w="2436" w:type="dxa"/>
            <w:tcBorders>
              <w:top w:val="nil"/>
              <w:left w:val="nil"/>
              <w:bottom w:val="single" w:sz="4" w:space="0" w:color="auto"/>
              <w:right w:val="single" w:sz="4" w:space="0" w:color="auto"/>
            </w:tcBorders>
            <w:shd w:val="clear" w:color="000000" w:fill="D9D9D9"/>
            <w:noWrap/>
            <w:vAlign w:val="bottom"/>
            <w:hideMark/>
          </w:tcPr>
          <w:p w14:paraId="77AABBA4" w14:textId="77777777" w:rsidR="00565D09" w:rsidRPr="00565D09" w:rsidRDefault="00565D09" w:rsidP="00565D09">
            <w:pPr>
              <w:jc w:val="center"/>
              <w:rPr>
                <w:rFonts w:ascii="Calibri" w:hAnsi="Calibri" w:cs="Calibri"/>
                <w:b/>
                <w:bCs/>
                <w:color w:val="000000"/>
                <w:sz w:val="22"/>
                <w:szCs w:val="22"/>
              </w:rPr>
            </w:pPr>
            <w:r w:rsidRPr="00565D09">
              <w:rPr>
                <w:rFonts w:ascii="Calibri" w:hAnsi="Calibri" w:cs="Calibri"/>
                <w:b/>
                <w:bCs/>
                <w:color w:val="000000"/>
                <w:sz w:val="22"/>
                <w:szCs w:val="22"/>
              </w:rPr>
              <w:t>Valor</w:t>
            </w:r>
          </w:p>
        </w:tc>
      </w:tr>
      <w:tr w:rsidR="00565D09" w:rsidRPr="00565D09" w14:paraId="4BA392AC"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10ED2DEC"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w:t>
            </w:r>
          </w:p>
        </w:tc>
        <w:tc>
          <w:tcPr>
            <w:tcW w:w="881" w:type="dxa"/>
            <w:tcBorders>
              <w:top w:val="nil"/>
              <w:left w:val="nil"/>
              <w:bottom w:val="single" w:sz="4" w:space="0" w:color="auto"/>
              <w:right w:val="single" w:sz="4" w:space="0" w:color="auto"/>
            </w:tcBorders>
            <w:shd w:val="clear" w:color="000000" w:fill="D9D9D9"/>
            <w:noWrap/>
            <w:vAlign w:val="bottom"/>
            <w:hideMark/>
          </w:tcPr>
          <w:p w14:paraId="760771B3"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w:t>
            </w:r>
          </w:p>
        </w:tc>
        <w:tc>
          <w:tcPr>
            <w:tcW w:w="1038" w:type="dxa"/>
            <w:tcBorders>
              <w:top w:val="nil"/>
              <w:left w:val="nil"/>
              <w:bottom w:val="single" w:sz="4" w:space="0" w:color="auto"/>
              <w:right w:val="single" w:sz="4" w:space="0" w:color="auto"/>
            </w:tcBorders>
            <w:shd w:val="clear" w:color="000000" w:fill="D9D9D9"/>
            <w:noWrap/>
            <w:vAlign w:val="bottom"/>
            <w:hideMark/>
          </w:tcPr>
          <w:p w14:paraId="16A1DE5C"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100,00%</w:t>
            </w:r>
          </w:p>
        </w:tc>
        <w:tc>
          <w:tcPr>
            <w:tcW w:w="2436" w:type="dxa"/>
            <w:tcBorders>
              <w:top w:val="nil"/>
              <w:left w:val="nil"/>
              <w:bottom w:val="single" w:sz="4" w:space="0" w:color="auto"/>
              <w:right w:val="single" w:sz="4" w:space="0" w:color="auto"/>
            </w:tcBorders>
            <w:shd w:val="clear" w:color="000000" w:fill="D9D9D9"/>
            <w:noWrap/>
            <w:vAlign w:val="bottom"/>
            <w:hideMark/>
          </w:tcPr>
          <w:p w14:paraId="5ADC2C7D"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20.671.202,00 </w:t>
            </w:r>
          </w:p>
        </w:tc>
      </w:tr>
      <w:tr w:rsidR="00565D09" w:rsidRPr="00565D09" w14:paraId="5B8B647A"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5D3EB377"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w:t>
            </w:r>
          </w:p>
        </w:tc>
        <w:tc>
          <w:tcPr>
            <w:tcW w:w="881" w:type="dxa"/>
            <w:tcBorders>
              <w:top w:val="nil"/>
              <w:left w:val="nil"/>
              <w:bottom w:val="single" w:sz="4" w:space="0" w:color="auto"/>
              <w:right w:val="single" w:sz="4" w:space="0" w:color="auto"/>
            </w:tcBorders>
            <w:shd w:val="clear" w:color="000000" w:fill="D9D9D9"/>
            <w:noWrap/>
            <w:vAlign w:val="bottom"/>
            <w:hideMark/>
          </w:tcPr>
          <w:p w14:paraId="4977B40C"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abr-21</w:t>
            </w:r>
          </w:p>
        </w:tc>
        <w:tc>
          <w:tcPr>
            <w:tcW w:w="1038" w:type="dxa"/>
            <w:tcBorders>
              <w:top w:val="nil"/>
              <w:left w:val="nil"/>
              <w:bottom w:val="single" w:sz="4" w:space="0" w:color="auto"/>
              <w:right w:val="single" w:sz="4" w:space="0" w:color="auto"/>
            </w:tcBorders>
            <w:shd w:val="clear" w:color="auto" w:fill="auto"/>
            <w:noWrap/>
            <w:vAlign w:val="bottom"/>
            <w:hideMark/>
          </w:tcPr>
          <w:p w14:paraId="104305B5"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1,01%</w:t>
            </w:r>
          </w:p>
        </w:tc>
        <w:tc>
          <w:tcPr>
            <w:tcW w:w="2436" w:type="dxa"/>
            <w:tcBorders>
              <w:top w:val="nil"/>
              <w:left w:val="nil"/>
              <w:bottom w:val="single" w:sz="4" w:space="0" w:color="auto"/>
              <w:right w:val="single" w:sz="4" w:space="0" w:color="auto"/>
            </w:tcBorders>
            <w:shd w:val="clear" w:color="auto" w:fill="auto"/>
            <w:noWrap/>
            <w:vAlign w:val="bottom"/>
            <w:hideMark/>
          </w:tcPr>
          <w:p w14:paraId="763E9FF5"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208.533,50 </w:t>
            </w:r>
          </w:p>
        </w:tc>
      </w:tr>
      <w:tr w:rsidR="00565D09" w:rsidRPr="00565D09" w14:paraId="130CF085"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0D9A7A82"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2</w:t>
            </w:r>
          </w:p>
        </w:tc>
        <w:tc>
          <w:tcPr>
            <w:tcW w:w="881" w:type="dxa"/>
            <w:tcBorders>
              <w:top w:val="nil"/>
              <w:left w:val="nil"/>
              <w:bottom w:val="single" w:sz="4" w:space="0" w:color="auto"/>
              <w:right w:val="single" w:sz="4" w:space="0" w:color="auto"/>
            </w:tcBorders>
            <w:shd w:val="clear" w:color="000000" w:fill="D9D9D9"/>
            <w:noWrap/>
            <w:vAlign w:val="bottom"/>
            <w:hideMark/>
          </w:tcPr>
          <w:p w14:paraId="7A5A8D10"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mai-21</w:t>
            </w:r>
          </w:p>
        </w:tc>
        <w:tc>
          <w:tcPr>
            <w:tcW w:w="1038" w:type="dxa"/>
            <w:tcBorders>
              <w:top w:val="nil"/>
              <w:left w:val="nil"/>
              <w:bottom w:val="single" w:sz="4" w:space="0" w:color="auto"/>
              <w:right w:val="single" w:sz="4" w:space="0" w:color="auto"/>
            </w:tcBorders>
            <w:shd w:val="clear" w:color="auto" w:fill="auto"/>
            <w:noWrap/>
            <w:vAlign w:val="bottom"/>
            <w:hideMark/>
          </w:tcPr>
          <w:p w14:paraId="7EE295B8"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1,86%</w:t>
            </w:r>
          </w:p>
        </w:tc>
        <w:tc>
          <w:tcPr>
            <w:tcW w:w="2436" w:type="dxa"/>
            <w:tcBorders>
              <w:top w:val="nil"/>
              <w:left w:val="nil"/>
              <w:bottom w:val="single" w:sz="4" w:space="0" w:color="auto"/>
              <w:right w:val="single" w:sz="4" w:space="0" w:color="auto"/>
            </w:tcBorders>
            <w:shd w:val="clear" w:color="auto" w:fill="auto"/>
            <w:noWrap/>
            <w:vAlign w:val="bottom"/>
            <w:hideMark/>
          </w:tcPr>
          <w:p w14:paraId="5596BE3C"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384.708,00 </w:t>
            </w:r>
          </w:p>
        </w:tc>
      </w:tr>
      <w:tr w:rsidR="00565D09" w:rsidRPr="00565D09" w14:paraId="2DC31F39"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7273E74B"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3</w:t>
            </w:r>
          </w:p>
        </w:tc>
        <w:tc>
          <w:tcPr>
            <w:tcW w:w="881" w:type="dxa"/>
            <w:tcBorders>
              <w:top w:val="nil"/>
              <w:left w:val="nil"/>
              <w:bottom w:val="single" w:sz="4" w:space="0" w:color="auto"/>
              <w:right w:val="single" w:sz="4" w:space="0" w:color="auto"/>
            </w:tcBorders>
            <w:shd w:val="clear" w:color="000000" w:fill="D9D9D9"/>
            <w:noWrap/>
            <w:vAlign w:val="bottom"/>
            <w:hideMark/>
          </w:tcPr>
          <w:p w14:paraId="637D254D"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jun-21</w:t>
            </w:r>
          </w:p>
        </w:tc>
        <w:tc>
          <w:tcPr>
            <w:tcW w:w="1038" w:type="dxa"/>
            <w:tcBorders>
              <w:top w:val="nil"/>
              <w:left w:val="nil"/>
              <w:bottom w:val="single" w:sz="4" w:space="0" w:color="auto"/>
              <w:right w:val="single" w:sz="4" w:space="0" w:color="auto"/>
            </w:tcBorders>
            <w:shd w:val="clear" w:color="auto" w:fill="auto"/>
            <w:noWrap/>
            <w:vAlign w:val="bottom"/>
            <w:hideMark/>
          </w:tcPr>
          <w:p w14:paraId="530CDAF4"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2,97%</w:t>
            </w:r>
          </w:p>
        </w:tc>
        <w:tc>
          <w:tcPr>
            <w:tcW w:w="2436" w:type="dxa"/>
            <w:tcBorders>
              <w:top w:val="nil"/>
              <w:left w:val="nil"/>
              <w:bottom w:val="single" w:sz="4" w:space="0" w:color="auto"/>
              <w:right w:val="single" w:sz="4" w:space="0" w:color="auto"/>
            </w:tcBorders>
            <w:shd w:val="clear" w:color="auto" w:fill="auto"/>
            <w:noWrap/>
            <w:vAlign w:val="bottom"/>
            <w:hideMark/>
          </w:tcPr>
          <w:p w14:paraId="2F38B6A2"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614.272,00 </w:t>
            </w:r>
          </w:p>
        </w:tc>
      </w:tr>
      <w:tr w:rsidR="00565D09" w:rsidRPr="00565D09" w14:paraId="62AF3629"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3191944A"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4</w:t>
            </w:r>
          </w:p>
        </w:tc>
        <w:tc>
          <w:tcPr>
            <w:tcW w:w="881" w:type="dxa"/>
            <w:tcBorders>
              <w:top w:val="nil"/>
              <w:left w:val="nil"/>
              <w:bottom w:val="single" w:sz="4" w:space="0" w:color="auto"/>
              <w:right w:val="single" w:sz="4" w:space="0" w:color="auto"/>
            </w:tcBorders>
            <w:shd w:val="clear" w:color="000000" w:fill="D9D9D9"/>
            <w:noWrap/>
            <w:vAlign w:val="bottom"/>
            <w:hideMark/>
          </w:tcPr>
          <w:p w14:paraId="38F2B8C5"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jul-21</w:t>
            </w:r>
          </w:p>
        </w:tc>
        <w:tc>
          <w:tcPr>
            <w:tcW w:w="1038" w:type="dxa"/>
            <w:tcBorders>
              <w:top w:val="nil"/>
              <w:left w:val="nil"/>
              <w:bottom w:val="single" w:sz="4" w:space="0" w:color="auto"/>
              <w:right w:val="single" w:sz="4" w:space="0" w:color="auto"/>
            </w:tcBorders>
            <w:shd w:val="clear" w:color="auto" w:fill="auto"/>
            <w:noWrap/>
            <w:vAlign w:val="bottom"/>
            <w:hideMark/>
          </w:tcPr>
          <w:p w14:paraId="52A727E5"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4,02%</w:t>
            </w:r>
          </w:p>
        </w:tc>
        <w:tc>
          <w:tcPr>
            <w:tcW w:w="2436" w:type="dxa"/>
            <w:tcBorders>
              <w:top w:val="nil"/>
              <w:left w:val="nil"/>
              <w:bottom w:val="single" w:sz="4" w:space="0" w:color="auto"/>
              <w:right w:val="single" w:sz="4" w:space="0" w:color="auto"/>
            </w:tcBorders>
            <w:shd w:val="clear" w:color="auto" w:fill="auto"/>
            <w:noWrap/>
            <w:vAlign w:val="bottom"/>
            <w:hideMark/>
          </w:tcPr>
          <w:p w14:paraId="71B25D39"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830.780,00 </w:t>
            </w:r>
          </w:p>
        </w:tc>
      </w:tr>
      <w:tr w:rsidR="00565D09" w:rsidRPr="00565D09" w14:paraId="4FE28060"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76BDB6CE"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5</w:t>
            </w:r>
          </w:p>
        </w:tc>
        <w:tc>
          <w:tcPr>
            <w:tcW w:w="881" w:type="dxa"/>
            <w:tcBorders>
              <w:top w:val="nil"/>
              <w:left w:val="nil"/>
              <w:bottom w:val="single" w:sz="4" w:space="0" w:color="auto"/>
              <w:right w:val="single" w:sz="4" w:space="0" w:color="auto"/>
            </w:tcBorders>
            <w:shd w:val="clear" w:color="000000" w:fill="D9D9D9"/>
            <w:noWrap/>
            <w:vAlign w:val="bottom"/>
            <w:hideMark/>
          </w:tcPr>
          <w:p w14:paraId="671AFCF6"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ago-21</w:t>
            </w:r>
          </w:p>
        </w:tc>
        <w:tc>
          <w:tcPr>
            <w:tcW w:w="1038" w:type="dxa"/>
            <w:tcBorders>
              <w:top w:val="nil"/>
              <w:left w:val="nil"/>
              <w:bottom w:val="single" w:sz="4" w:space="0" w:color="auto"/>
              <w:right w:val="single" w:sz="4" w:space="0" w:color="auto"/>
            </w:tcBorders>
            <w:shd w:val="clear" w:color="auto" w:fill="auto"/>
            <w:noWrap/>
            <w:vAlign w:val="bottom"/>
            <w:hideMark/>
          </w:tcPr>
          <w:p w14:paraId="11675A96"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4,18%</w:t>
            </w:r>
          </w:p>
        </w:tc>
        <w:tc>
          <w:tcPr>
            <w:tcW w:w="2436" w:type="dxa"/>
            <w:tcBorders>
              <w:top w:val="nil"/>
              <w:left w:val="nil"/>
              <w:bottom w:val="single" w:sz="4" w:space="0" w:color="auto"/>
              <w:right w:val="single" w:sz="4" w:space="0" w:color="auto"/>
            </w:tcBorders>
            <w:shd w:val="clear" w:color="auto" w:fill="auto"/>
            <w:noWrap/>
            <w:vAlign w:val="bottom"/>
            <w:hideMark/>
          </w:tcPr>
          <w:p w14:paraId="450AF193"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864.732,00 </w:t>
            </w:r>
          </w:p>
        </w:tc>
      </w:tr>
      <w:tr w:rsidR="00565D09" w:rsidRPr="00565D09" w14:paraId="37C68B81"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3F63B2E6"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6</w:t>
            </w:r>
          </w:p>
        </w:tc>
        <w:tc>
          <w:tcPr>
            <w:tcW w:w="881" w:type="dxa"/>
            <w:tcBorders>
              <w:top w:val="nil"/>
              <w:left w:val="nil"/>
              <w:bottom w:val="single" w:sz="4" w:space="0" w:color="auto"/>
              <w:right w:val="single" w:sz="4" w:space="0" w:color="auto"/>
            </w:tcBorders>
            <w:shd w:val="clear" w:color="000000" w:fill="D9D9D9"/>
            <w:noWrap/>
            <w:vAlign w:val="bottom"/>
            <w:hideMark/>
          </w:tcPr>
          <w:p w14:paraId="6ED2FB17"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set-21</w:t>
            </w:r>
          </w:p>
        </w:tc>
        <w:tc>
          <w:tcPr>
            <w:tcW w:w="1038" w:type="dxa"/>
            <w:tcBorders>
              <w:top w:val="nil"/>
              <w:left w:val="nil"/>
              <w:bottom w:val="single" w:sz="4" w:space="0" w:color="auto"/>
              <w:right w:val="single" w:sz="4" w:space="0" w:color="auto"/>
            </w:tcBorders>
            <w:shd w:val="clear" w:color="auto" w:fill="auto"/>
            <w:noWrap/>
            <w:vAlign w:val="bottom"/>
            <w:hideMark/>
          </w:tcPr>
          <w:p w14:paraId="2EF7A3E2"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3,36%</w:t>
            </w:r>
          </w:p>
        </w:tc>
        <w:tc>
          <w:tcPr>
            <w:tcW w:w="2436" w:type="dxa"/>
            <w:tcBorders>
              <w:top w:val="nil"/>
              <w:left w:val="nil"/>
              <w:bottom w:val="single" w:sz="4" w:space="0" w:color="auto"/>
              <w:right w:val="single" w:sz="4" w:space="0" w:color="auto"/>
            </w:tcBorders>
            <w:shd w:val="clear" w:color="auto" w:fill="auto"/>
            <w:noWrap/>
            <w:vAlign w:val="bottom"/>
            <w:hideMark/>
          </w:tcPr>
          <w:p w14:paraId="6D56D8C2"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695.309,00 </w:t>
            </w:r>
          </w:p>
        </w:tc>
      </w:tr>
      <w:tr w:rsidR="00565D09" w:rsidRPr="00565D09" w14:paraId="67ECAECC"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56E2A59C"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7</w:t>
            </w:r>
          </w:p>
        </w:tc>
        <w:tc>
          <w:tcPr>
            <w:tcW w:w="881" w:type="dxa"/>
            <w:tcBorders>
              <w:top w:val="nil"/>
              <w:left w:val="nil"/>
              <w:bottom w:val="single" w:sz="4" w:space="0" w:color="auto"/>
              <w:right w:val="single" w:sz="4" w:space="0" w:color="auto"/>
            </w:tcBorders>
            <w:shd w:val="clear" w:color="000000" w:fill="D9D9D9"/>
            <w:noWrap/>
            <w:vAlign w:val="bottom"/>
            <w:hideMark/>
          </w:tcPr>
          <w:p w14:paraId="4FF83207"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out-21</w:t>
            </w:r>
          </w:p>
        </w:tc>
        <w:tc>
          <w:tcPr>
            <w:tcW w:w="1038" w:type="dxa"/>
            <w:tcBorders>
              <w:top w:val="nil"/>
              <w:left w:val="nil"/>
              <w:bottom w:val="single" w:sz="4" w:space="0" w:color="auto"/>
              <w:right w:val="single" w:sz="4" w:space="0" w:color="auto"/>
            </w:tcBorders>
            <w:shd w:val="clear" w:color="auto" w:fill="auto"/>
            <w:noWrap/>
            <w:vAlign w:val="bottom"/>
            <w:hideMark/>
          </w:tcPr>
          <w:p w14:paraId="7FA42702"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4,27%</w:t>
            </w:r>
          </w:p>
        </w:tc>
        <w:tc>
          <w:tcPr>
            <w:tcW w:w="2436" w:type="dxa"/>
            <w:tcBorders>
              <w:top w:val="nil"/>
              <w:left w:val="nil"/>
              <w:bottom w:val="single" w:sz="4" w:space="0" w:color="auto"/>
              <w:right w:val="single" w:sz="4" w:space="0" w:color="auto"/>
            </w:tcBorders>
            <w:shd w:val="clear" w:color="auto" w:fill="auto"/>
            <w:noWrap/>
            <w:vAlign w:val="bottom"/>
            <w:hideMark/>
          </w:tcPr>
          <w:p w14:paraId="57796A37"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883.421,70 </w:t>
            </w:r>
          </w:p>
        </w:tc>
      </w:tr>
      <w:tr w:rsidR="00565D09" w:rsidRPr="00565D09" w14:paraId="51382C1D"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7DFABABF"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8</w:t>
            </w:r>
          </w:p>
        </w:tc>
        <w:tc>
          <w:tcPr>
            <w:tcW w:w="881" w:type="dxa"/>
            <w:tcBorders>
              <w:top w:val="nil"/>
              <w:left w:val="nil"/>
              <w:bottom w:val="single" w:sz="4" w:space="0" w:color="auto"/>
              <w:right w:val="single" w:sz="4" w:space="0" w:color="auto"/>
            </w:tcBorders>
            <w:shd w:val="clear" w:color="000000" w:fill="D9D9D9"/>
            <w:noWrap/>
            <w:vAlign w:val="bottom"/>
            <w:hideMark/>
          </w:tcPr>
          <w:p w14:paraId="16DB2E25"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nov-21</w:t>
            </w:r>
          </w:p>
        </w:tc>
        <w:tc>
          <w:tcPr>
            <w:tcW w:w="1038" w:type="dxa"/>
            <w:tcBorders>
              <w:top w:val="nil"/>
              <w:left w:val="nil"/>
              <w:bottom w:val="single" w:sz="4" w:space="0" w:color="auto"/>
              <w:right w:val="single" w:sz="4" w:space="0" w:color="auto"/>
            </w:tcBorders>
            <w:shd w:val="clear" w:color="auto" w:fill="auto"/>
            <w:noWrap/>
            <w:vAlign w:val="bottom"/>
            <w:hideMark/>
          </w:tcPr>
          <w:p w14:paraId="7186058C"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4,47%</w:t>
            </w:r>
          </w:p>
        </w:tc>
        <w:tc>
          <w:tcPr>
            <w:tcW w:w="2436" w:type="dxa"/>
            <w:tcBorders>
              <w:top w:val="nil"/>
              <w:left w:val="nil"/>
              <w:bottom w:val="single" w:sz="4" w:space="0" w:color="auto"/>
              <w:right w:val="single" w:sz="4" w:space="0" w:color="auto"/>
            </w:tcBorders>
            <w:shd w:val="clear" w:color="auto" w:fill="auto"/>
            <w:noWrap/>
            <w:vAlign w:val="bottom"/>
            <w:hideMark/>
          </w:tcPr>
          <w:p w14:paraId="3D8FD055"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923.616,64 </w:t>
            </w:r>
          </w:p>
        </w:tc>
      </w:tr>
      <w:tr w:rsidR="00565D09" w:rsidRPr="00565D09" w14:paraId="1EE02881"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73012934"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9</w:t>
            </w:r>
          </w:p>
        </w:tc>
        <w:tc>
          <w:tcPr>
            <w:tcW w:w="881" w:type="dxa"/>
            <w:tcBorders>
              <w:top w:val="nil"/>
              <w:left w:val="nil"/>
              <w:bottom w:val="single" w:sz="4" w:space="0" w:color="auto"/>
              <w:right w:val="single" w:sz="4" w:space="0" w:color="auto"/>
            </w:tcBorders>
            <w:shd w:val="clear" w:color="000000" w:fill="D9D9D9"/>
            <w:noWrap/>
            <w:vAlign w:val="bottom"/>
            <w:hideMark/>
          </w:tcPr>
          <w:p w14:paraId="0E969379"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dez-21</w:t>
            </w:r>
          </w:p>
        </w:tc>
        <w:tc>
          <w:tcPr>
            <w:tcW w:w="1038" w:type="dxa"/>
            <w:tcBorders>
              <w:top w:val="nil"/>
              <w:left w:val="nil"/>
              <w:bottom w:val="single" w:sz="4" w:space="0" w:color="auto"/>
              <w:right w:val="single" w:sz="4" w:space="0" w:color="auto"/>
            </w:tcBorders>
            <w:shd w:val="clear" w:color="auto" w:fill="auto"/>
            <w:noWrap/>
            <w:vAlign w:val="bottom"/>
            <w:hideMark/>
          </w:tcPr>
          <w:p w14:paraId="41A44BDE"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5,24%</w:t>
            </w:r>
          </w:p>
        </w:tc>
        <w:tc>
          <w:tcPr>
            <w:tcW w:w="2436" w:type="dxa"/>
            <w:tcBorders>
              <w:top w:val="nil"/>
              <w:left w:val="nil"/>
              <w:bottom w:val="single" w:sz="4" w:space="0" w:color="auto"/>
              <w:right w:val="single" w:sz="4" w:space="0" w:color="auto"/>
            </w:tcBorders>
            <w:shd w:val="clear" w:color="auto" w:fill="auto"/>
            <w:noWrap/>
            <w:vAlign w:val="bottom"/>
            <w:hideMark/>
          </w:tcPr>
          <w:p w14:paraId="56FF655B"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1.082.530,42 </w:t>
            </w:r>
          </w:p>
        </w:tc>
      </w:tr>
      <w:tr w:rsidR="00565D09" w:rsidRPr="00565D09" w14:paraId="502C89AC"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187EAB8A"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10</w:t>
            </w:r>
          </w:p>
        </w:tc>
        <w:tc>
          <w:tcPr>
            <w:tcW w:w="881" w:type="dxa"/>
            <w:tcBorders>
              <w:top w:val="nil"/>
              <w:left w:val="nil"/>
              <w:bottom w:val="single" w:sz="4" w:space="0" w:color="auto"/>
              <w:right w:val="single" w:sz="4" w:space="0" w:color="auto"/>
            </w:tcBorders>
            <w:shd w:val="clear" w:color="000000" w:fill="D9D9D9"/>
            <w:noWrap/>
            <w:vAlign w:val="bottom"/>
            <w:hideMark/>
          </w:tcPr>
          <w:p w14:paraId="4E879C55"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jan-22</w:t>
            </w:r>
          </w:p>
        </w:tc>
        <w:tc>
          <w:tcPr>
            <w:tcW w:w="1038" w:type="dxa"/>
            <w:tcBorders>
              <w:top w:val="nil"/>
              <w:left w:val="nil"/>
              <w:bottom w:val="single" w:sz="4" w:space="0" w:color="auto"/>
              <w:right w:val="single" w:sz="4" w:space="0" w:color="auto"/>
            </w:tcBorders>
            <w:shd w:val="clear" w:color="auto" w:fill="auto"/>
            <w:noWrap/>
            <w:vAlign w:val="bottom"/>
            <w:hideMark/>
          </w:tcPr>
          <w:p w14:paraId="4385427E"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5,71%</w:t>
            </w:r>
          </w:p>
        </w:tc>
        <w:tc>
          <w:tcPr>
            <w:tcW w:w="2436" w:type="dxa"/>
            <w:tcBorders>
              <w:top w:val="nil"/>
              <w:left w:val="nil"/>
              <w:bottom w:val="single" w:sz="4" w:space="0" w:color="auto"/>
              <w:right w:val="single" w:sz="4" w:space="0" w:color="auto"/>
            </w:tcBorders>
            <w:shd w:val="clear" w:color="auto" w:fill="auto"/>
            <w:noWrap/>
            <w:vAlign w:val="bottom"/>
            <w:hideMark/>
          </w:tcPr>
          <w:p w14:paraId="6A54BEE7"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1.180.168,08 </w:t>
            </w:r>
          </w:p>
        </w:tc>
      </w:tr>
      <w:tr w:rsidR="00565D09" w:rsidRPr="00565D09" w14:paraId="764667E1"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57AA5896"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11</w:t>
            </w:r>
          </w:p>
        </w:tc>
        <w:tc>
          <w:tcPr>
            <w:tcW w:w="881" w:type="dxa"/>
            <w:tcBorders>
              <w:top w:val="nil"/>
              <w:left w:val="nil"/>
              <w:bottom w:val="single" w:sz="4" w:space="0" w:color="auto"/>
              <w:right w:val="single" w:sz="4" w:space="0" w:color="auto"/>
            </w:tcBorders>
            <w:shd w:val="clear" w:color="000000" w:fill="D9D9D9"/>
            <w:noWrap/>
            <w:vAlign w:val="bottom"/>
            <w:hideMark/>
          </w:tcPr>
          <w:p w14:paraId="3D1548CF"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fev-22</w:t>
            </w:r>
          </w:p>
        </w:tc>
        <w:tc>
          <w:tcPr>
            <w:tcW w:w="1038" w:type="dxa"/>
            <w:tcBorders>
              <w:top w:val="nil"/>
              <w:left w:val="nil"/>
              <w:bottom w:val="single" w:sz="4" w:space="0" w:color="auto"/>
              <w:right w:val="single" w:sz="4" w:space="0" w:color="auto"/>
            </w:tcBorders>
            <w:shd w:val="clear" w:color="auto" w:fill="auto"/>
            <w:noWrap/>
            <w:vAlign w:val="bottom"/>
            <w:hideMark/>
          </w:tcPr>
          <w:p w14:paraId="749710A0"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5,44%</w:t>
            </w:r>
          </w:p>
        </w:tc>
        <w:tc>
          <w:tcPr>
            <w:tcW w:w="2436" w:type="dxa"/>
            <w:tcBorders>
              <w:top w:val="nil"/>
              <w:left w:val="nil"/>
              <w:bottom w:val="single" w:sz="4" w:space="0" w:color="auto"/>
              <w:right w:val="single" w:sz="4" w:space="0" w:color="auto"/>
            </w:tcBorders>
            <w:shd w:val="clear" w:color="auto" w:fill="auto"/>
            <w:noWrap/>
            <w:vAlign w:val="bottom"/>
            <w:hideMark/>
          </w:tcPr>
          <w:p w14:paraId="6265CBC0"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1.123.529,22 </w:t>
            </w:r>
          </w:p>
        </w:tc>
      </w:tr>
      <w:tr w:rsidR="00565D09" w:rsidRPr="00565D09" w14:paraId="43BB739A"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060C087F"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12</w:t>
            </w:r>
          </w:p>
        </w:tc>
        <w:tc>
          <w:tcPr>
            <w:tcW w:w="881" w:type="dxa"/>
            <w:tcBorders>
              <w:top w:val="nil"/>
              <w:left w:val="nil"/>
              <w:bottom w:val="single" w:sz="4" w:space="0" w:color="auto"/>
              <w:right w:val="single" w:sz="4" w:space="0" w:color="auto"/>
            </w:tcBorders>
            <w:shd w:val="clear" w:color="000000" w:fill="D9D9D9"/>
            <w:noWrap/>
            <w:vAlign w:val="bottom"/>
            <w:hideMark/>
          </w:tcPr>
          <w:p w14:paraId="16AE9707"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mar-22</w:t>
            </w:r>
          </w:p>
        </w:tc>
        <w:tc>
          <w:tcPr>
            <w:tcW w:w="1038" w:type="dxa"/>
            <w:tcBorders>
              <w:top w:val="nil"/>
              <w:left w:val="nil"/>
              <w:bottom w:val="single" w:sz="4" w:space="0" w:color="auto"/>
              <w:right w:val="single" w:sz="4" w:space="0" w:color="auto"/>
            </w:tcBorders>
            <w:shd w:val="clear" w:color="auto" w:fill="auto"/>
            <w:noWrap/>
            <w:vAlign w:val="bottom"/>
            <w:hideMark/>
          </w:tcPr>
          <w:p w14:paraId="42E4A56F"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5,76%</w:t>
            </w:r>
          </w:p>
        </w:tc>
        <w:tc>
          <w:tcPr>
            <w:tcW w:w="2436" w:type="dxa"/>
            <w:tcBorders>
              <w:top w:val="nil"/>
              <w:left w:val="nil"/>
              <w:bottom w:val="single" w:sz="4" w:space="0" w:color="auto"/>
              <w:right w:val="single" w:sz="4" w:space="0" w:color="auto"/>
            </w:tcBorders>
            <w:shd w:val="clear" w:color="auto" w:fill="auto"/>
            <w:noWrap/>
            <w:vAlign w:val="bottom"/>
            <w:hideMark/>
          </w:tcPr>
          <w:p w14:paraId="58AB6E83"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1.190.030,61 </w:t>
            </w:r>
          </w:p>
        </w:tc>
      </w:tr>
      <w:tr w:rsidR="00565D09" w:rsidRPr="00565D09" w14:paraId="738A5420"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094EB6E3"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13</w:t>
            </w:r>
          </w:p>
        </w:tc>
        <w:tc>
          <w:tcPr>
            <w:tcW w:w="881" w:type="dxa"/>
            <w:tcBorders>
              <w:top w:val="nil"/>
              <w:left w:val="nil"/>
              <w:bottom w:val="single" w:sz="4" w:space="0" w:color="auto"/>
              <w:right w:val="single" w:sz="4" w:space="0" w:color="auto"/>
            </w:tcBorders>
            <w:shd w:val="clear" w:color="000000" w:fill="D9D9D9"/>
            <w:noWrap/>
            <w:vAlign w:val="bottom"/>
            <w:hideMark/>
          </w:tcPr>
          <w:p w14:paraId="2BCAD112"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abr-22</w:t>
            </w:r>
          </w:p>
        </w:tc>
        <w:tc>
          <w:tcPr>
            <w:tcW w:w="1038" w:type="dxa"/>
            <w:tcBorders>
              <w:top w:val="nil"/>
              <w:left w:val="nil"/>
              <w:bottom w:val="single" w:sz="4" w:space="0" w:color="auto"/>
              <w:right w:val="single" w:sz="4" w:space="0" w:color="auto"/>
            </w:tcBorders>
            <w:shd w:val="clear" w:color="auto" w:fill="auto"/>
            <w:noWrap/>
            <w:vAlign w:val="bottom"/>
            <w:hideMark/>
          </w:tcPr>
          <w:p w14:paraId="1EC378A2"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5,25%</w:t>
            </w:r>
          </w:p>
        </w:tc>
        <w:tc>
          <w:tcPr>
            <w:tcW w:w="2436" w:type="dxa"/>
            <w:tcBorders>
              <w:top w:val="nil"/>
              <w:left w:val="nil"/>
              <w:bottom w:val="single" w:sz="4" w:space="0" w:color="auto"/>
              <w:right w:val="single" w:sz="4" w:space="0" w:color="auto"/>
            </w:tcBorders>
            <w:shd w:val="clear" w:color="auto" w:fill="auto"/>
            <w:noWrap/>
            <w:vAlign w:val="bottom"/>
            <w:hideMark/>
          </w:tcPr>
          <w:p w14:paraId="4BF79134"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1.085.489,08 </w:t>
            </w:r>
          </w:p>
        </w:tc>
      </w:tr>
      <w:tr w:rsidR="00565D09" w:rsidRPr="00565D09" w14:paraId="03E9F08B"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1CCA4078"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14</w:t>
            </w:r>
          </w:p>
        </w:tc>
        <w:tc>
          <w:tcPr>
            <w:tcW w:w="881" w:type="dxa"/>
            <w:tcBorders>
              <w:top w:val="nil"/>
              <w:left w:val="nil"/>
              <w:bottom w:val="single" w:sz="4" w:space="0" w:color="auto"/>
              <w:right w:val="single" w:sz="4" w:space="0" w:color="auto"/>
            </w:tcBorders>
            <w:shd w:val="clear" w:color="000000" w:fill="D9D9D9"/>
            <w:noWrap/>
            <w:vAlign w:val="bottom"/>
            <w:hideMark/>
          </w:tcPr>
          <w:p w14:paraId="1618045A"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mai-22</w:t>
            </w:r>
          </w:p>
        </w:tc>
        <w:tc>
          <w:tcPr>
            <w:tcW w:w="1038" w:type="dxa"/>
            <w:tcBorders>
              <w:top w:val="nil"/>
              <w:left w:val="nil"/>
              <w:bottom w:val="single" w:sz="4" w:space="0" w:color="auto"/>
              <w:right w:val="single" w:sz="4" w:space="0" w:color="auto"/>
            </w:tcBorders>
            <w:shd w:val="clear" w:color="auto" w:fill="auto"/>
            <w:noWrap/>
            <w:vAlign w:val="bottom"/>
            <w:hideMark/>
          </w:tcPr>
          <w:p w14:paraId="326BB27C"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5,25%</w:t>
            </w:r>
          </w:p>
        </w:tc>
        <w:tc>
          <w:tcPr>
            <w:tcW w:w="2436" w:type="dxa"/>
            <w:tcBorders>
              <w:top w:val="nil"/>
              <w:left w:val="nil"/>
              <w:bottom w:val="single" w:sz="4" w:space="0" w:color="auto"/>
              <w:right w:val="single" w:sz="4" w:space="0" w:color="auto"/>
            </w:tcBorders>
            <w:shd w:val="clear" w:color="auto" w:fill="auto"/>
            <w:noWrap/>
            <w:vAlign w:val="bottom"/>
            <w:hideMark/>
          </w:tcPr>
          <w:p w14:paraId="68AB04F4"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1.085.386,59 </w:t>
            </w:r>
          </w:p>
        </w:tc>
      </w:tr>
      <w:tr w:rsidR="00565D09" w:rsidRPr="00565D09" w14:paraId="57203D54"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40BDA730"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15</w:t>
            </w:r>
          </w:p>
        </w:tc>
        <w:tc>
          <w:tcPr>
            <w:tcW w:w="881" w:type="dxa"/>
            <w:tcBorders>
              <w:top w:val="nil"/>
              <w:left w:val="nil"/>
              <w:bottom w:val="single" w:sz="4" w:space="0" w:color="auto"/>
              <w:right w:val="single" w:sz="4" w:space="0" w:color="auto"/>
            </w:tcBorders>
            <w:shd w:val="clear" w:color="000000" w:fill="D9D9D9"/>
            <w:noWrap/>
            <w:vAlign w:val="bottom"/>
            <w:hideMark/>
          </w:tcPr>
          <w:p w14:paraId="46C3BA19"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jun-22</w:t>
            </w:r>
          </w:p>
        </w:tc>
        <w:tc>
          <w:tcPr>
            <w:tcW w:w="1038" w:type="dxa"/>
            <w:tcBorders>
              <w:top w:val="nil"/>
              <w:left w:val="nil"/>
              <w:bottom w:val="single" w:sz="4" w:space="0" w:color="auto"/>
              <w:right w:val="single" w:sz="4" w:space="0" w:color="auto"/>
            </w:tcBorders>
            <w:shd w:val="clear" w:color="auto" w:fill="auto"/>
            <w:noWrap/>
            <w:vAlign w:val="bottom"/>
            <w:hideMark/>
          </w:tcPr>
          <w:p w14:paraId="5DC72CDE"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6,25%</w:t>
            </w:r>
          </w:p>
        </w:tc>
        <w:tc>
          <w:tcPr>
            <w:tcW w:w="2436" w:type="dxa"/>
            <w:tcBorders>
              <w:top w:val="nil"/>
              <w:left w:val="nil"/>
              <w:bottom w:val="single" w:sz="4" w:space="0" w:color="auto"/>
              <w:right w:val="single" w:sz="4" w:space="0" w:color="auto"/>
            </w:tcBorders>
            <w:shd w:val="clear" w:color="auto" w:fill="auto"/>
            <w:noWrap/>
            <w:vAlign w:val="bottom"/>
            <w:hideMark/>
          </w:tcPr>
          <w:p w14:paraId="3D112E0B"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1.292.390,87 </w:t>
            </w:r>
          </w:p>
        </w:tc>
      </w:tr>
      <w:tr w:rsidR="00565D09" w:rsidRPr="00565D09" w14:paraId="631D16C4"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0ADD977C"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16</w:t>
            </w:r>
          </w:p>
        </w:tc>
        <w:tc>
          <w:tcPr>
            <w:tcW w:w="881" w:type="dxa"/>
            <w:tcBorders>
              <w:top w:val="nil"/>
              <w:left w:val="nil"/>
              <w:bottom w:val="single" w:sz="4" w:space="0" w:color="auto"/>
              <w:right w:val="single" w:sz="4" w:space="0" w:color="auto"/>
            </w:tcBorders>
            <w:shd w:val="clear" w:color="000000" w:fill="D9D9D9"/>
            <w:noWrap/>
            <w:vAlign w:val="bottom"/>
            <w:hideMark/>
          </w:tcPr>
          <w:p w14:paraId="72092CF6"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jul-22</w:t>
            </w:r>
          </w:p>
        </w:tc>
        <w:tc>
          <w:tcPr>
            <w:tcW w:w="1038" w:type="dxa"/>
            <w:tcBorders>
              <w:top w:val="nil"/>
              <w:left w:val="nil"/>
              <w:bottom w:val="single" w:sz="4" w:space="0" w:color="auto"/>
              <w:right w:val="single" w:sz="4" w:space="0" w:color="auto"/>
            </w:tcBorders>
            <w:shd w:val="clear" w:color="auto" w:fill="auto"/>
            <w:noWrap/>
            <w:vAlign w:val="bottom"/>
            <w:hideMark/>
          </w:tcPr>
          <w:p w14:paraId="650ECD0E"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6,29%</w:t>
            </w:r>
          </w:p>
        </w:tc>
        <w:tc>
          <w:tcPr>
            <w:tcW w:w="2436" w:type="dxa"/>
            <w:tcBorders>
              <w:top w:val="nil"/>
              <w:left w:val="nil"/>
              <w:bottom w:val="single" w:sz="4" w:space="0" w:color="auto"/>
              <w:right w:val="single" w:sz="4" w:space="0" w:color="auto"/>
            </w:tcBorders>
            <w:shd w:val="clear" w:color="auto" w:fill="auto"/>
            <w:noWrap/>
            <w:vAlign w:val="bottom"/>
            <w:hideMark/>
          </w:tcPr>
          <w:p w14:paraId="03DD7D50"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1.299.372,38 </w:t>
            </w:r>
          </w:p>
        </w:tc>
      </w:tr>
      <w:tr w:rsidR="00565D09" w:rsidRPr="00565D09" w14:paraId="6D152618"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6DFF3996"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17</w:t>
            </w:r>
          </w:p>
        </w:tc>
        <w:tc>
          <w:tcPr>
            <w:tcW w:w="881" w:type="dxa"/>
            <w:tcBorders>
              <w:top w:val="nil"/>
              <w:left w:val="nil"/>
              <w:bottom w:val="single" w:sz="4" w:space="0" w:color="auto"/>
              <w:right w:val="single" w:sz="4" w:space="0" w:color="auto"/>
            </w:tcBorders>
            <w:shd w:val="clear" w:color="000000" w:fill="D9D9D9"/>
            <w:noWrap/>
            <w:vAlign w:val="bottom"/>
            <w:hideMark/>
          </w:tcPr>
          <w:p w14:paraId="73512E45"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ago-22</w:t>
            </w:r>
          </w:p>
        </w:tc>
        <w:tc>
          <w:tcPr>
            <w:tcW w:w="1038" w:type="dxa"/>
            <w:tcBorders>
              <w:top w:val="nil"/>
              <w:left w:val="nil"/>
              <w:bottom w:val="single" w:sz="4" w:space="0" w:color="auto"/>
              <w:right w:val="single" w:sz="4" w:space="0" w:color="auto"/>
            </w:tcBorders>
            <w:shd w:val="clear" w:color="auto" w:fill="auto"/>
            <w:noWrap/>
            <w:vAlign w:val="bottom"/>
            <w:hideMark/>
          </w:tcPr>
          <w:p w14:paraId="0C68F3CC"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6,30%</w:t>
            </w:r>
          </w:p>
        </w:tc>
        <w:tc>
          <w:tcPr>
            <w:tcW w:w="2436" w:type="dxa"/>
            <w:tcBorders>
              <w:top w:val="nil"/>
              <w:left w:val="nil"/>
              <w:bottom w:val="single" w:sz="4" w:space="0" w:color="auto"/>
              <w:right w:val="single" w:sz="4" w:space="0" w:color="auto"/>
            </w:tcBorders>
            <w:shd w:val="clear" w:color="auto" w:fill="auto"/>
            <w:noWrap/>
            <w:vAlign w:val="bottom"/>
            <w:hideMark/>
          </w:tcPr>
          <w:p w14:paraId="315D8DC9"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1.303.051,40 </w:t>
            </w:r>
          </w:p>
        </w:tc>
      </w:tr>
      <w:tr w:rsidR="00565D09" w:rsidRPr="00565D09" w14:paraId="46B5F591"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5F634AE5"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18</w:t>
            </w:r>
          </w:p>
        </w:tc>
        <w:tc>
          <w:tcPr>
            <w:tcW w:w="881" w:type="dxa"/>
            <w:tcBorders>
              <w:top w:val="nil"/>
              <w:left w:val="nil"/>
              <w:bottom w:val="single" w:sz="4" w:space="0" w:color="auto"/>
              <w:right w:val="single" w:sz="4" w:space="0" w:color="auto"/>
            </w:tcBorders>
            <w:shd w:val="clear" w:color="000000" w:fill="D9D9D9"/>
            <w:noWrap/>
            <w:vAlign w:val="bottom"/>
            <w:hideMark/>
          </w:tcPr>
          <w:p w14:paraId="7F3D2DD8"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set-22</w:t>
            </w:r>
          </w:p>
        </w:tc>
        <w:tc>
          <w:tcPr>
            <w:tcW w:w="1038" w:type="dxa"/>
            <w:tcBorders>
              <w:top w:val="nil"/>
              <w:left w:val="nil"/>
              <w:bottom w:val="single" w:sz="4" w:space="0" w:color="auto"/>
              <w:right w:val="single" w:sz="4" w:space="0" w:color="auto"/>
            </w:tcBorders>
            <w:shd w:val="clear" w:color="auto" w:fill="auto"/>
            <w:noWrap/>
            <w:vAlign w:val="bottom"/>
            <w:hideMark/>
          </w:tcPr>
          <w:p w14:paraId="6914C4EE"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6,16%</w:t>
            </w:r>
          </w:p>
        </w:tc>
        <w:tc>
          <w:tcPr>
            <w:tcW w:w="2436" w:type="dxa"/>
            <w:tcBorders>
              <w:top w:val="nil"/>
              <w:left w:val="nil"/>
              <w:bottom w:val="single" w:sz="4" w:space="0" w:color="auto"/>
              <w:right w:val="single" w:sz="4" w:space="0" w:color="auto"/>
            </w:tcBorders>
            <w:shd w:val="clear" w:color="auto" w:fill="auto"/>
            <w:noWrap/>
            <w:vAlign w:val="bottom"/>
            <w:hideMark/>
          </w:tcPr>
          <w:p w14:paraId="5CD3DC44"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1.273.583,13 </w:t>
            </w:r>
          </w:p>
        </w:tc>
      </w:tr>
      <w:tr w:rsidR="00565D09" w:rsidRPr="00565D09" w14:paraId="2527E20E"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4D9AA5D9"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19</w:t>
            </w:r>
          </w:p>
        </w:tc>
        <w:tc>
          <w:tcPr>
            <w:tcW w:w="881" w:type="dxa"/>
            <w:tcBorders>
              <w:top w:val="nil"/>
              <w:left w:val="nil"/>
              <w:bottom w:val="single" w:sz="4" w:space="0" w:color="auto"/>
              <w:right w:val="single" w:sz="4" w:space="0" w:color="auto"/>
            </w:tcBorders>
            <w:shd w:val="clear" w:color="000000" w:fill="D9D9D9"/>
            <w:noWrap/>
            <w:vAlign w:val="bottom"/>
            <w:hideMark/>
          </w:tcPr>
          <w:p w14:paraId="40D95E6F"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out-22</w:t>
            </w:r>
          </w:p>
        </w:tc>
        <w:tc>
          <w:tcPr>
            <w:tcW w:w="1038" w:type="dxa"/>
            <w:tcBorders>
              <w:top w:val="nil"/>
              <w:left w:val="nil"/>
              <w:bottom w:val="single" w:sz="4" w:space="0" w:color="auto"/>
              <w:right w:val="single" w:sz="4" w:space="0" w:color="auto"/>
            </w:tcBorders>
            <w:shd w:val="clear" w:color="auto" w:fill="auto"/>
            <w:noWrap/>
            <w:vAlign w:val="bottom"/>
            <w:hideMark/>
          </w:tcPr>
          <w:p w14:paraId="6E0891AD"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4,73%</w:t>
            </w:r>
          </w:p>
        </w:tc>
        <w:tc>
          <w:tcPr>
            <w:tcW w:w="2436" w:type="dxa"/>
            <w:tcBorders>
              <w:top w:val="nil"/>
              <w:left w:val="nil"/>
              <w:bottom w:val="single" w:sz="4" w:space="0" w:color="auto"/>
              <w:right w:val="single" w:sz="4" w:space="0" w:color="auto"/>
            </w:tcBorders>
            <w:shd w:val="clear" w:color="auto" w:fill="auto"/>
            <w:noWrap/>
            <w:vAlign w:val="bottom"/>
            <w:hideMark/>
          </w:tcPr>
          <w:p w14:paraId="59C99361"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978.078,92 </w:t>
            </w:r>
          </w:p>
        </w:tc>
      </w:tr>
      <w:tr w:rsidR="00565D09" w:rsidRPr="00565D09" w14:paraId="69045B94"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0618098F"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20</w:t>
            </w:r>
          </w:p>
        </w:tc>
        <w:tc>
          <w:tcPr>
            <w:tcW w:w="881" w:type="dxa"/>
            <w:tcBorders>
              <w:top w:val="nil"/>
              <w:left w:val="nil"/>
              <w:bottom w:val="single" w:sz="4" w:space="0" w:color="auto"/>
              <w:right w:val="single" w:sz="4" w:space="0" w:color="auto"/>
            </w:tcBorders>
            <w:shd w:val="clear" w:color="000000" w:fill="D9D9D9"/>
            <w:noWrap/>
            <w:vAlign w:val="bottom"/>
            <w:hideMark/>
          </w:tcPr>
          <w:p w14:paraId="63335796"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nov-22</w:t>
            </w:r>
          </w:p>
        </w:tc>
        <w:tc>
          <w:tcPr>
            <w:tcW w:w="1038" w:type="dxa"/>
            <w:tcBorders>
              <w:top w:val="nil"/>
              <w:left w:val="nil"/>
              <w:bottom w:val="single" w:sz="4" w:space="0" w:color="auto"/>
              <w:right w:val="single" w:sz="4" w:space="0" w:color="auto"/>
            </w:tcBorders>
            <w:shd w:val="clear" w:color="auto" w:fill="auto"/>
            <w:noWrap/>
            <w:vAlign w:val="bottom"/>
            <w:hideMark/>
          </w:tcPr>
          <w:p w14:paraId="43B40EE0"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4,16%</w:t>
            </w:r>
          </w:p>
        </w:tc>
        <w:tc>
          <w:tcPr>
            <w:tcW w:w="2436" w:type="dxa"/>
            <w:tcBorders>
              <w:top w:val="nil"/>
              <w:left w:val="nil"/>
              <w:bottom w:val="single" w:sz="4" w:space="0" w:color="auto"/>
              <w:right w:val="single" w:sz="4" w:space="0" w:color="auto"/>
            </w:tcBorders>
            <w:shd w:val="clear" w:color="auto" w:fill="auto"/>
            <w:noWrap/>
            <w:vAlign w:val="bottom"/>
            <w:hideMark/>
          </w:tcPr>
          <w:p w14:paraId="6DAB8B1A"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860.890,98 </w:t>
            </w:r>
          </w:p>
        </w:tc>
      </w:tr>
      <w:tr w:rsidR="00565D09" w:rsidRPr="00565D09" w14:paraId="341719BE"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673A35C6"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21</w:t>
            </w:r>
          </w:p>
        </w:tc>
        <w:tc>
          <w:tcPr>
            <w:tcW w:w="881" w:type="dxa"/>
            <w:tcBorders>
              <w:top w:val="nil"/>
              <w:left w:val="nil"/>
              <w:bottom w:val="single" w:sz="4" w:space="0" w:color="auto"/>
              <w:right w:val="single" w:sz="4" w:space="0" w:color="auto"/>
            </w:tcBorders>
            <w:shd w:val="clear" w:color="000000" w:fill="D9D9D9"/>
            <w:noWrap/>
            <w:vAlign w:val="bottom"/>
            <w:hideMark/>
          </w:tcPr>
          <w:p w14:paraId="3F2DD42E"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dez-22</w:t>
            </w:r>
          </w:p>
        </w:tc>
        <w:tc>
          <w:tcPr>
            <w:tcW w:w="1038" w:type="dxa"/>
            <w:tcBorders>
              <w:top w:val="nil"/>
              <w:left w:val="nil"/>
              <w:bottom w:val="single" w:sz="4" w:space="0" w:color="auto"/>
              <w:right w:val="single" w:sz="4" w:space="0" w:color="auto"/>
            </w:tcBorders>
            <w:shd w:val="clear" w:color="auto" w:fill="auto"/>
            <w:noWrap/>
            <w:vAlign w:val="bottom"/>
            <w:hideMark/>
          </w:tcPr>
          <w:p w14:paraId="5C31CE16"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3,08%</w:t>
            </w:r>
          </w:p>
        </w:tc>
        <w:tc>
          <w:tcPr>
            <w:tcW w:w="2436" w:type="dxa"/>
            <w:tcBorders>
              <w:top w:val="nil"/>
              <w:left w:val="nil"/>
              <w:bottom w:val="single" w:sz="4" w:space="0" w:color="auto"/>
              <w:right w:val="single" w:sz="4" w:space="0" w:color="auto"/>
            </w:tcBorders>
            <w:shd w:val="clear" w:color="auto" w:fill="auto"/>
            <w:noWrap/>
            <w:vAlign w:val="bottom"/>
            <w:hideMark/>
          </w:tcPr>
          <w:p w14:paraId="7DBC18FA"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636.493,73 </w:t>
            </w:r>
          </w:p>
        </w:tc>
      </w:tr>
      <w:tr w:rsidR="00565D09" w:rsidRPr="00565D09" w14:paraId="2B2A5748"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75436FA7"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Mês 22</w:t>
            </w:r>
          </w:p>
        </w:tc>
        <w:tc>
          <w:tcPr>
            <w:tcW w:w="881" w:type="dxa"/>
            <w:tcBorders>
              <w:top w:val="nil"/>
              <w:left w:val="nil"/>
              <w:bottom w:val="single" w:sz="4" w:space="0" w:color="auto"/>
              <w:right w:val="single" w:sz="4" w:space="0" w:color="auto"/>
            </w:tcBorders>
            <w:shd w:val="clear" w:color="000000" w:fill="D9D9D9"/>
            <w:noWrap/>
            <w:vAlign w:val="bottom"/>
            <w:hideMark/>
          </w:tcPr>
          <w:p w14:paraId="371F4D82"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jan-23</w:t>
            </w:r>
          </w:p>
        </w:tc>
        <w:tc>
          <w:tcPr>
            <w:tcW w:w="1038" w:type="dxa"/>
            <w:tcBorders>
              <w:top w:val="nil"/>
              <w:left w:val="nil"/>
              <w:bottom w:val="single" w:sz="4" w:space="0" w:color="auto"/>
              <w:right w:val="single" w:sz="4" w:space="0" w:color="auto"/>
            </w:tcBorders>
            <w:shd w:val="clear" w:color="auto" w:fill="auto"/>
            <w:noWrap/>
            <w:vAlign w:val="bottom"/>
            <w:hideMark/>
          </w:tcPr>
          <w:p w14:paraId="46ED472C"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2,74%</w:t>
            </w:r>
          </w:p>
        </w:tc>
        <w:tc>
          <w:tcPr>
            <w:tcW w:w="2436" w:type="dxa"/>
            <w:tcBorders>
              <w:top w:val="nil"/>
              <w:left w:val="nil"/>
              <w:bottom w:val="single" w:sz="4" w:space="0" w:color="auto"/>
              <w:right w:val="single" w:sz="4" w:space="0" w:color="auto"/>
            </w:tcBorders>
            <w:shd w:val="clear" w:color="auto" w:fill="auto"/>
            <w:noWrap/>
            <w:vAlign w:val="bottom"/>
            <w:hideMark/>
          </w:tcPr>
          <w:p w14:paraId="17D03FC0"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565.892,51 </w:t>
            </w:r>
          </w:p>
        </w:tc>
      </w:tr>
      <w:tr w:rsidR="00565D09" w:rsidRPr="00565D09" w14:paraId="2E5CC5E1" w14:textId="77777777" w:rsidTr="009C5DA1">
        <w:trPr>
          <w:trHeight w:val="288"/>
          <w:jc w:val="center"/>
        </w:trPr>
        <w:tc>
          <w:tcPr>
            <w:tcW w:w="966" w:type="dxa"/>
            <w:tcBorders>
              <w:top w:val="nil"/>
              <w:left w:val="single" w:sz="4" w:space="0" w:color="auto"/>
              <w:bottom w:val="single" w:sz="4" w:space="0" w:color="auto"/>
              <w:right w:val="single" w:sz="4" w:space="0" w:color="auto"/>
            </w:tcBorders>
            <w:shd w:val="clear" w:color="000000" w:fill="D9D9D9"/>
            <w:noWrap/>
            <w:vAlign w:val="bottom"/>
            <w:hideMark/>
          </w:tcPr>
          <w:p w14:paraId="12633748" w14:textId="77777777" w:rsidR="00565D09" w:rsidRPr="00565D09" w:rsidRDefault="00565D09" w:rsidP="00565D09">
            <w:pPr>
              <w:jc w:val="center"/>
              <w:rPr>
                <w:rFonts w:ascii="Calibri" w:hAnsi="Calibri" w:cs="Calibri"/>
                <w:color w:val="000000"/>
                <w:sz w:val="22"/>
                <w:szCs w:val="22"/>
              </w:rPr>
            </w:pPr>
            <w:commentRangeStart w:id="119"/>
            <w:r w:rsidRPr="00565D09">
              <w:rPr>
                <w:rFonts w:ascii="Calibri" w:hAnsi="Calibri" w:cs="Calibri"/>
                <w:color w:val="000000"/>
                <w:sz w:val="22"/>
                <w:szCs w:val="22"/>
              </w:rPr>
              <w:t>Mês 23</w:t>
            </w:r>
          </w:p>
        </w:tc>
        <w:tc>
          <w:tcPr>
            <w:tcW w:w="881" w:type="dxa"/>
            <w:tcBorders>
              <w:top w:val="nil"/>
              <w:left w:val="nil"/>
              <w:bottom w:val="single" w:sz="4" w:space="0" w:color="auto"/>
              <w:right w:val="single" w:sz="4" w:space="0" w:color="auto"/>
            </w:tcBorders>
            <w:shd w:val="clear" w:color="000000" w:fill="D9D9D9"/>
            <w:noWrap/>
            <w:vAlign w:val="bottom"/>
            <w:hideMark/>
          </w:tcPr>
          <w:p w14:paraId="034C7BA2" w14:textId="77777777" w:rsidR="00565D09" w:rsidRPr="00565D09" w:rsidRDefault="00565D09" w:rsidP="00565D09">
            <w:pPr>
              <w:jc w:val="center"/>
              <w:rPr>
                <w:rFonts w:ascii="Calibri" w:hAnsi="Calibri" w:cs="Calibri"/>
                <w:color w:val="000000"/>
                <w:sz w:val="22"/>
                <w:szCs w:val="22"/>
              </w:rPr>
            </w:pPr>
            <w:r w:rsidRPr="00565D09">
              <w:rPr>
                <w:rFonts w:ascii="Calibri" w:hAnsi="Calibri" w:cs="Calibri"/>
                <w:color w:val="000000"/>
                <w:sz w:val="22"/>
                <w:szCs w:val="22"/>
              </w:rPr>
              <w:t>fev-23</w:t>
            </w:r>
          </w:p>
        </w:tc>
        <w:tc>
          <w:tcPr>
            <w:tcW w:w="1038" w:type="dxa"/>
            <w:tcBorders>
              <w:top w:val="nil"/>
              <w:left w:val="nil"/>
              <w:bottom w:val="single" w:sz="4" w:space="0" w:color="auto"/>
              <w:right w:val="single" w:sz="4" w:space="0" w:color="auto"/>
            </w:tcBorders>
            <w:shd w:val="clear" w:color="auto" w:fill="auto"/>
            <w:noWrap/>
            <w:vAlign w:val="bottom"/>
            <w:hideMark/>
          </w:tcPr>
          <w:p w14:paraId="282FAB5A" w14:textId="77777777" w:rsidR="00565D09" w:rsidRPr="00565D09" w:rsidRDefault="00565D09" w:rsidP="00565D09">
            <w:pPr>
              <w:jc w:val="right"/>
              <w:rPr>
                <w:rFonts w:ascii="Calibri" w:hAnsi="Calibri" w:cs="Calibri"/>
                <w:color w:val="000000"/>
                <w:sz w:val="22"/>
                <w:szCs w:val="22"/>
              </w:rPr>
            </w:pPr>
            <w:r w:rsidRPr="00565D09">
              <w:rPr>
                <w:rFonts w:ascii="Calibri" w:hAnsi="Calibri" w:cs="Calibri"/>
                <w:color w:val="000000"/>
                <w:sz w:val="22"/>
                <w:szCs w:val="22"/>
              </w:rPr>
              <w:t>1,49%</w:t>
            </w:r>
          </w:p>
        </w:tc>
        <w:tc>
          <w:tcPr>
            <w:tcW w:w="2436" w:type="dxa"/>
            <w:tcBorders>
              <w:top w:val="nil"/>
              <w:left w:val="nil"/>
              <w:bottom w:val="single" w:sz="4" w:space="0" w:color="auto"/>
              <w:right w:val="single" w:sz="4" w:space="0" w:color="auto"/>
            </w:tcBorders>
            <w:shd w:val="clear" w:color="auto" w:fill="auto"/>
            <w:noWrap/>
            <w:vAlign w:val="bottom"/>
            <w:hideMark/>
          </w:tcPr>
          <w:p w14:paraId="47CD69B3" w14:textId="77777777" w:rsidR="00565D09" w:rsidRPr="00565D09" w:rsidRDefault="00565D09" w:rsidP="00565D09">
            <w:pPr>
              <w:rPr>
                <w:rFonts w:ascii="Calibri" w:hAnsi="Calibri" w:cs="Calibri"/>
                <w:color w:val="000000"/>
                <w:sz w:val="22"/>
                <w:szCs w:val="22"/>
              </w:rPr>
            </w:pPr>
            <w:r w:rsidRPr="00565D09">
              <w:rPr>
                <w:rFonts w:ascii="Calibri" w:hAnsi="Calibri" w:cs="Calibri"/>
                <w:color w:val="000000"/>
                <w:sz w:val="22"/>
                <w:szCs w:val="22"/>
              </w:rPr>
              <w:t xml:space="preserve">                 308.941,23 </w:t>
            </w:r>
            <w:commentRangeEnd w:id="119"/>
            <w:r w:rsidR="0051270C">
              <w:rPr>
                <w:rStyle w:val="Refdecomentrio"/>
                <w:lang w:val="en-US" w:eastAsia="en-US"/>
              </w:rPr>
              <w:commentReference w:id="119"/>
            </w:r>
          </w:p>
        </w:tc>
      </w:tr>
    </w:tbl>
    <w:p w14:paraId="32FB3CF1" w14:textId="77777777" w:rsidR="00565D09" w:rsidRPr="00D52799" w:rsidRDefault="00565D09" w:rsidP="00374B19">
      <w:pPr>
        <w:spacing w:line="320" w:lineRule="exact"/>
        <w:jc w:val="center"/>
        <w:rPr>
          <w:rFonts w:asciiTheme="minorHAnsi" w:hAnsiTheme="minorHAnsi" w:cstheme="minorHAnsi"/>
          <w:b/>
          <w:sz w:val="24"/>
          <w:szCs w:val="24"/>
        </w:rPr>
      </w:pPr>
    </w:p>
    <w:sectPr w:rsidR="00565D09" w:rsidRPr="00D52799" w:rsidSect="00565D09">
      <w:pgSz w:w="11906" w:h="16838"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7" w:author="Alexandra Catoira" w:date="2021-09-07T13:34:00Z" w:initials="AC">
    <w:p w14:paraId="1EE87A0B" w14:textId="77777777" w:rsidR="0051270C" w:rsidRDefault="0051270C" w:rsidP="0051270C">
      <w:pPr>
        <w:pStyle w:val="Textodecomentrio"/>
      </w:pPr>
      <w:r>
        <w:rPr>
          <w:rStyle w:val="Refdecomentrio"/>
        </w:rPr>
        <w:annotationRef/>
      </w:r>
      <w:r w:rsidRPr="00FA7CD4">
        <w:rPr>
          <w:lang w:val="pt-BR"/>
        </w:rPr>
        <w:t xml:space="preserve">Substituí pelo valor do Fundo de Obras, que será resultado dos 14MM descontados fundo de reserva e despesas </w:t>
      </w:r>
      <w:proofErr w:type="gramStart"/>
      <w:r w:rsidRPr="00FA7CD4">
        <w:rPr>
          <w:lang w:val="pt-BR"/>
        </w:rPr>
        <w:t>inicias</w:t>
      </w:r>
      <w:proofErr w:type="gramEnd"/>
      <w:r w:rsidRPr="00FA7CD4">
        <w:rPr>
          <w:lang w:val="pt-BR"/>
        </w:rPr>
        <w:t xml:space="preserve">. </w:t>
      </w:r>
      <w:r>
        <w:t xml:space="preserve">OT, por favor, confirmer qual valor </w:t>
      </w:r>
      <w:proofErr w:type="spellStart"/>
      <w:r>
        <w:t>deve</w:t>
      </w:r>
      <w:proofErr w:type="spellEnd"/>
      <w:r>
        <w:t xml:space="preserve"> </w:t>
      </w:r>
      <w:proofErr w:type="spellStart"/>
      <w:r>
        <w:t>constar</w:t>
      </w:r>
      <w:proofErr w:type="spellEnd"/>
      <w:r>
        <w:t xml:space="preserve"> </w:t>
      </w:r>
      <w:proofErr w:type="spellStart"/>
      <w:r>
        <w:t>aqui</w:t>
      </w:r>
      <w:proofErr w:type="spellEnd"/>
      <w:r>
        <w:t>.</w:t>
      </w:r>
    </w:p>
  </w:comment>
  <w:comment w:id="98" w:author="Bianca Galdino" w:date="2021-09-09T14:28:00Z" w:initials="BG">
    <w:p w14:paraId="579EC6E5" w14:textId="77777777" w:rsidR="0051270C" w:rsidRDefault="0051270C" w:rsidP="0051270C">
      <w:pPr>
        <w:pStyle w:val="Textodecomentrio"/>
      </w:pPr>
      <w:r>
        <w:rPr>
          <w:rStyle w:val="Refdecomentrio"/>
        </w:rPr>
        <w:annotationRef/>
      </w:r>
      <w:proofErr w:type="spellStart"/>
      <w:r>
        <w:t>Deve</w:t>
      </w:r>
      <w:proofErr w:type="spellEnd"/>
      <w:r>
        <w:t xml:space="preserve"> </w:t>
      </w:r>
      <w:proofErr w:type="spellStart"/>
      <w:r>
        <w:t>constar</w:t>
      </w:r>
      <w:proofErr w:type="spellEnd"/>
      <w:r>
        <w:t xml:space="preserve"> </w:t>
      </w:r>
      <w:proofErr w:type="spellStart"/>
      <w:r>
        <w:t>o</w:t>
      </w:r>
      <w:proofErr w:type="spellEnd"/>
      <w:r>
        <w:t xml:space="preserve"> valor de </w:t>
      </w:r>
      <w:proofErr w:type="spellStart"/>
      <w:r>
        <w:t>emissão</w:t>
      </w:r>
      <w:proofErr w:type="spellEnd"/>
      <w:r>
        <w:t xml:space="preserve"> do </w:t>
      </w:r>
      <w:proofErr w:type="spellStart"/>
      <w:r>
        <w:t>lastro</w:t>
      </w:r>
      <w:proofErr w:type="spellEnd"/>
      <w:r>
        <w:t xml:space="preserve"> (deb) </w:t>
      </w:r>
      <w:proofErr w:type="spellStart"/>
      <w:r>
        <w:t>independentemente</w:t>
      </w:r>
      <w:proofErr w:type="spellEnd"/>
      <w:r>
        <w:t xml:space="preserve"> dos </w:t>
      </w:r>
      <w:proofErr w:type="spellStart"/>
      <w:r>
        <w:t>descontos</w:t>
      </w:r>
      <w:proofErr w:type="spellEnd"/>
      <w:r>
        <w:t xml:space="preserve"> </w:t>
      </w:r>
      <w:proofErr w:type="spellStart"/>
      <w:r>
        <w:t>previstos</w:t>
      </w:r>
      <w:proofErr w:type="spellEnd"/>
      <w:r>
        <w:t xml:space="preserve"> </w:t>
      </w:r>
      <w:proofErr w:type="spellStart"/>
      <w:r>
        <w:t>conforme</w:t>
      </w:r>
      <w:proofErr w:type="spellEnd"/>
      <w:r>
        <w:t xml:space="preserve"> o </w:t>
      </w:r>
      <w:proofErr w:type="spellStart"/>
      <w:r>
        <w:t>oficio</w:t>
      </w:r>
      <w:proofErr w:type="spellEnd"/>
      <w:r>
        <w:t xml:space="preserve"> 01/21: “</w:t>
      </w:r>
      <w:proofErr w:type="spellStart"/>
      <w:r>
        <w:t>definindo</w:t>
      </w:r>
      <w:proofErr w:type="spellEnd"/>
      <w:r>
        <w:t xml:space="preserve"> </w:t>
      </w:r>
      <w:proofErr w:type="spellStart"/>
      <w:r>
        <w:t>precisamente</w:t>
      </w:r>
      <w:proofErr w:type="spellEnd"/>
      <w:r>
        <w:t xml:space="preserve"> um percentual, </w:t>
      </w:r>
      <w:proofErr w:type="spellStart"/>
      <w:r>
        <w:t>relativo</w:t>
      </w:r>
      <w:proofErr w:type="spellEnd"/>
      <w:r>
        <w:t xml:space="preserve"> </w:t>
      </w:r>
      <w:proofErr w:type="spellStart"/>
      <w:r>
        <w:t>ao</w:t>
      </w:r>
      <w:proofErr w:type="spellEnd"/>
      <w:r>
        <w:t xml:space="preserve"> valor total </w:t>
      </w:r>
      <w:proofErr w:type="spellStart"/>
      <w:r>
        <w:t>captado</w:t>
      </w:r>
      <w:proofErr w:type="spellEnd"/>
      <w:r>
        <w:t xml:space="preserve"> </w:t>
      </w:r>
      <w:proofErr w:type="spellStart"/>
      <w:r>
        <w:t>na</w:t>
      </w:r>
      <w:proofErr w:type="spellEnd"/>
      <w:r>
        <w:t xml:space="preserve"> </w:t>
      </w:r>
      <w:proofErr w:type="spellStart"/>
      <w:r>
        <w:t>oferta</w:t>
      </w:r>
      <w:proofErr w:type="spellEnd"/>
      <w:r>
        <w:t xml:space="preserve">”. Note que </w:t>
      </w:r>
      <w:proofErr w:type="spellStart"/>
      <w:r>
        <w:t>na</w:t>
      </w:r>
      <w:proofErr w:type="spellEnd"/>
      <w:r>
        <w:t xml:space="preserve"> </w:t>
      </w:r>
      <w:proofErr w:type="spellStart"/>
      <w:r>
        <w:t>prática</w:t>
      </w:r>
      <w:proofErr w:type="spellEnd"/>
      <w:r>
        <w:t xml:space="preserve"> o </w:t>
      </w:r>
      <w:proofErr w:type="spellStart"/>
      <w:r>
        <w:t>devedor</w:t>
      </w:r>
      <w:proofErr w:type="spellEnd"/>
      <w:r>
        <w:t xml:space="preserve"> </w:t>
      </w:r>
      <w:proofErr w:type="spellStart"/>
      <w:r>
        <w:t>vai</w:t>
      </w:r>
      <w:proofErr w:type="spellEnd"/>
      <w:r>
        <w:t xml:space="preserve"> </w:t>
      </w:r>
      <w:proofErr w:type="spellStart"/>
      <w:r>
        <w:t>comprovar</w:t>
      </w:r>
      <w:proofErr w:type="spellEnd"/>
      <w:r>
        <w:t xml:space="preserve"> a </w:t>
      </w:r>
      <w:proofErr w:type="spellStart"/>
      <w:r>
        <w:t>destinação</w:t>
      </w:r>
      <w:proofErr w:type="spellEnd"/>
      <w:r>
        <w:t xml:space="preserve"> do valor </w:t>
      </w:r>
      <w:proofErr w:type="spellStart"/>
      <w:r>
        <w:t>desembolsado</w:t>
      </w:r>
      <w:proofErr w:type="spellEnd"/>
      <w:r>
        <w:t xml:space="preserve"> mas o </w:t>
      </w:r>
      <w:proofErr w:type="spellStart"/>
      <w:r>
        <w:t>cronograma</w:t>
      </w:r>
      <w:proofErr w:type="spellEnd"/>
      <w:r>
        <w:t xml:space="preserve"> </w:t>
      </w:r>
      <w:proofErr w:type="spellStart"/>
      <w:r>
        <w:t>deve</w:t>
      </w:r>
      <w:proofErr w:type="spellEnd"/>
      <w:r>
        <w:t xml:space="preserve"> ser sob </w:t>
      </w:r>
      <w:proofErr w:type="spellStart"/>
      <w:r>
        <w:t>o</w:t>
      </w:r>
      <w:proofErr w:type="spellEnd"/>
      <w:r>
        <w:t xml:space="preserve"> valor da </w:t>
      </w:r>
      <w:proofErr w:type="spellStart"/>
      <w:r>
        <w:t>oferta</w:t>
      </w:r>
      <w:proofErr w:type="spellEnd"/>
      <w:r>
        <w:t>.</w:t>
      </w:r>
    </w:p>
    <w:p w14:paraId="0141234D" w14:textId="77777777" w:rsidR="0051270C" w:rsidRDefault="0051270C" w:rsidP="0051270C">
      <w:pPr>
        <w:pStyle w:val="Textodecomentrio"/>
      </w:pPr>
      <w:proofErr w:type="spellStart"/>
      <w:r>
        <w:t>Veja</w:t>
      </w:r>
      <w:proofErr w:type="spellEnd"/>
      <w:r>
        <w:t xml:space="preserve"> que </w:t>
      </w:r>
      <w:proofErr w:type="spellStart"/>
      <w:r>
        <w:t>o</w:t>
      </w:r>
      <w:proofErr w:type="spellEnd"/>
      <w:r>
        <w:t xml:space="preserve"> </w:t>
      </w:r>
      <w:proofErr w:type="spellStart"/>
      <w:r>
        <w:t>modelo</w:t>
      </w:r>
      <w:proofErr w:type="spellEnd"/>
      <w:r>
        <w:t xml:space="preserve"> da </w:t>
      </w:r>
      <w:proofErr w:type="spellStart"/>
      <w:r>
        <w:t>declaração</w:t>
      </w:r>
      <w:proofErr w:type="spellEnd"/>
      <w:r>
        <w:t xml:space="preserve"> da </w:t>
      </w:r>
      <w:proofErr w:type="spellStart"/>
      <w:r>
        <w:t>destinação</w:t>
      </w:r>
      <w:proofErr w:type="spellEnd"/>
      <w:r>
        <w:t xml:space="preserve"> de </w:t>
      </w:r>
      <w:proofErr w:type="spellStart"/>
      <w:r>
        <w:t>recursos</w:t>
      </w:r>
      <w:proofErr w:type="spellEnd"/>
      <w:r>
        <w:t xml:space="preserve"> </w:t>
      </w:r>
      <w:proofErr w:type="spellStart"/>
      <w:r>
        <w:t>descrevem</w:t>
      </w:r>
      <w:proofErr w:type="spellEnd"/>
      <w:r>
        <w:t xml:space="preserve"> </w:t>
      </w:r>
      <w:proofErr w:type="spellStart"/>
      <w:r>
        <w:t>linhas</w:t>
      </w:r>
      <w:proofErr w:type="spellEnd"/>
      <w:r>
        <w:t xml:space="preserve"> com </w:t>
      </w:r>
      <w:proofErr w:type="spellStart"/>
      <w:r>
        <w:t>tais</w:t>
      </w:r>
      <w:proofErr w:type="spellEnd"/>
      <w:r>
        <w:t xml:space="preserve"> </w:t>
      </w:r>
      <w:proofErr w:type="spellStart"/>
      <w:r>
        <w:t>infomações</w:t>
      </w:r>
      <w:proofErr w:type="spellEnd"/>
      <w:r>
        <w:t xml:space="preserve"> </w:t>
      </w:r>
      <w:proofErr w:type="spellStart"/>
      <w:r>
        <w:t>explicativas</w:t>
      </w:r>
      <w:proofErr w:type="spellEnd"/>
      <w:r>
        <w:t xml:space="preserve"> (valor da </w:t>
      </w:r>
      <w:proofErr w:type="spellStart"/>
      <w:r>
        <w:t>oferta</w:t>
      </w:r>
      <w:proofErr w:type="spellEnd"/>
      <w:r>
        <w:t xml:space="preserve">, valor </w:t>
      </w:r>
      <w:proofErr w:type="spellStart"/>
      <w:r>
        <w:t>desembolsado</w:t>
      </w:r>
      <w:proofErr w:type="spellEnd"/>
      <w:r>
        <w:t xml:space="preserve">, valor </w:t>
      </w:r>
      <w:proofErr w:type="spellStart"/>
      <w:r>
        <w:t>destinado</w:t>
      </w:r>
      <w:proofErr w:type="spellEnd"/>
      <w:r>
        <w:t xml:space="preserve"> no </w:t>
      </w:r>
      <w:proofErr w:type="spellStart"/>
      <w:r>
        <w:t>período</w:t>
      </w:r>
      <w:proofErr w:type="spellEnd"/>
      <w:r>
        <w:t xml:space="preserve"> e </w:t>
      </w:r>
      <w:proofErr w:type="spellStart"/>
      <w:r>
        <w:t>saldo</w:t>
      </w:r>
      <w:proofErr w:type="spellEnd"/>
      <w:r>
        <w:t xml:space="preserve"> a </w:t>
      </w:r>
      <w:proofErr w:type="spellStart"/>
      <w:r>
        <w:t>destinar</w:t>
      </w:r>
      <w:proofErr w:type="spellEnd"/>
      <w:r>
        <w:t xml:space="preserve">), de forma que </w:t>
      </w:r>
      <w:proofErr w:type="spellStart"/>
      <w:r>
        <w:t>ele</w:t>
      </w:r>
      <w:proofErr w:type="spellEnd"/>
      <w:r>
        <w:t xml:space="preserve"> </w:t>
      </w:r>
      <w:proofErr w:type="spellStart"/>
      <w:r>
        <w:t>só</w:t>
      </w:r>
      <w:proofErr w:type="spellEnd"/>
      <w:r>
        <w:t xml:space="preserve"> </w:t>
      </w:r>
      <w:proofErr w:type="spellStart"/>
      <w:r>
        <w:t>vai</w:t>
      </w:r>
      <w:proofErr w:type="spellEnd"/>
      <w:r>
        <w:t xml:space="preserve"> </w:t>
      </w:r>
      <w:proofErr w:type="spellStart"/>
      <w:r>
        <w:t>comprovar</w:t>
      </w:r>
      <w:proofErr w:type="spellEnd"/>
      <w:r>
        <w:t xml:space="preserve"> </w:t>
      </w:r>
      <w:proofErr w:type="spellStart"/>
      <w:r>
        <w:t>até</w:t>
      </w:r>
      <w:proofErr w:type="spellEnd"/>
      <w:r>
        <w:t xml:space="preserve"> </w:t>
      </w:r>
      <w:proofErr w:type="spellStart"/>
      <w:r>
        <w:t>o</w:t>
      </w:r>
      <w:proofErr w:type="spellEnd"/>
      <w:r>
        <w:t xml:space="preserve"> valor </w:t>
      </w:r>
      <w:proofErr w:type="spellStart"/>
      <w:r>
        <w:t>efetivamente</w:t>
      </w:r>
      <w:proofErr w:type="spellEnd"/>
      <w:r>
        <w:t xml:space="preserve"> </w:t>
      </w:r>
      <w:proofErr w:type="spellStart"/>
      <w:r>
        <w:t>desembolsado</w:t>
      </w:r>
      <w:proofErr w:type="spellEnd"/>
      <w:r>
        <w:t xml:space="preserve"> </w:t>
      </w:r>
      <w:proofErr w:type="spellStart"/>
      <w:r>
        <w:t>na</w:t>
      </w:r>
      <w:proofErr w:type="spellEnd"/>
      <w:r>
        <w:t xml:space="preserve"> </w:t>
      </w:r>
      <w:proofErr w:type="spellStart"/>
      <w:r>
        <w:t>mão</w:t>
      </w:r>
      <w:proofErr w:type="spellEnd"/>
      <w:r>
        <w:t xml:space="preserve"> </w:t>
      </w:r>
      <w:proofErr w:type="spellStart"/>
      <w:r>
        <w:t>dele</w:t>
      </w:r>
      <w:proofErr w:type="spellEnd"/>
      <w:r>
        <w:t>.</w:t>
      </w:r>
    </w:p>
    <w:p w14:paraId="3AF3E7DC" w14:textId="77777777" w:rsidR="0051270C" w:rsidRDefault="0051270C" w:rsidP="0051270C">
      <w:pPr>
        <w:pStyle w:val="Textodecomentrio"/>
      </w:pPr>
    </w:p>
  </w:comment>
  <w:comment w:id="119" w:author="Bianca Galdino" w:date="2021-09-09T14:41:00Z" w:initials="BG">
    <w:p w14:paraId="05847B29" w14:textId="16DCD271" w:rsidR="0051270C" w:rsidRDefault="0051270C">
      <w:pPr>
        <w:pStyle w:val="Textodecomentrio"/>
      </w:pPr>
      <w:r>
        <w:rPr>
          <w:rStyle w:val="Refdecomentrio"/>
        </w:rPr>
        <w:annotationRef/>
      </w:r>
      <w:bookmarkStart w:id="120" w:name="_Hlk82090950"/>
      <w:r>
        <w:t xml:space="preserve">Favor </w:t>
      </w:r>
      <w:proofErr w:type="spellStart"/>
      <w:r>
        <w:t>revisar</w:t>
      </w:r>
      <w:proofErr w:type="spellEnd"/>
      <w:r>
        <w:t xml:space="preserve"> </w:t>
      </w:r>
      <w:proofErr w:type="spellStart"/>
      <w:r>
        <w:t>todo</w:t>
      </w:r>
      <w:proofErr w:type="spellEnd"/>
      <w:r>
        <w:t xml:space="preserve"> o </w:t>
      </w:r>
      <w:proofErr w:type="spellStart"/>
      <w:r>
        <w:t>cronograma</w:t>
      </w:r>
      <w:proofErr w:type="spellEnd"/>
      <w:r>
        <w:t xml:space="preserve"> </w:t>
      </w:r>
      <w:proofErr w:type="spellStart"/>
      <w:r>
        <w:t>aqui</w:t>
      </w:r>
      <w:proofErr w:type="spellEnd"/>
      <w:r>
        <w:t xml:space="preserve"> e no TS pois </w:t>
      </w:r>
      <w:proofErr w:type="spellStart"/>
      <w:r>
        <w:t>estão</w:t>
      </w:r>
      <w:proofErr w:type="spellEnd"/>
      <w:r>
        <w:t xml:space="preserve"> </w:t>
      </w:r>
      <w:proofErr w:type="spellStart"/>
      <w:r>
        <w:t>divergentes</w:t>
      </w:r>
      <w:proofErr w:type="spellEnd"/>
      <w:r>
        <w:t xml:space="preserve">, </w:t>
      </w:r>
      <w:proofErr w:type="spellStart"/>
      <w:r>
        <w:t>aqui</w:t>
      </w:r>
      <w:proofErr w:type="spellEnd"/>
      <w:r>
        <w:t xml:space="preserve"> termina </w:t>
      </w:r>
      <w:proofErr w:type="spellStart"/>
      <w:r>
        <w:t>em</w:t>
      </w:r>
      <w:proofErr w:type="spellEnd"/>
      <w:r>
        <w:t xml:space="preserve"> fev-23 e </w:t>
      </w:r>
      <w:proofErr w:type="spellStart"/>
      <w:r>
        <w:t>lá</w:t>
      </w:r>
      <w:proofErr w:type="spellEnd"/>
      <w:r>
        <w:t xml:space="preserve"> </w:t>
      </w:r>
      <w:proofErr w:type="spellStart"/>
      <w:r>
        <w:t>em</w:t>
      </w:r>
      <w:proofErr w:type="spellEnd"/>
      <w:r>
        <w:t xml:space="preserve"> jan-23 e etc.</w:t>
      </w:r>
      <w:bookmarkEnd w:id="12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E87A0B" w15:done="0"/>
  <w15:commentEx w15:paraId="3AF3E7DC" w15:paraIdParent="1EE87A0B" w15:done="0"/>
  <w15:commentEx w15:paraId="05847B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1E8EE" w16cex:dateUtc="2021-09-07T16:34:00Z"/>
  <w16cex:commentExtensible w16cex:durableId="24E4987D" w16cex:dateUtc="2021-09-09T17:28:00Z"/>
  <w16cex:commentExtensible w16cex:durableId="24E49B93" w16cex:dateUtc="2021-09-09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E87A0B" w16cid:durableId="24E1E8EE"/>
  <w16cid:commentId w16cid:paraId="3AF3E7DC" w16cid:durableId="24E4987D"/>
  <w16cid:commentId w16cid:paraId="05847B29" w16cid:durableId="24E49B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7133" w14:textId="77777777" w:rsidR="00D77DAA" w:rsidRDefault="00D77DAA" w:rsidP="00EA031F">
      <w:r>
        <w:separator/>
      </w:r>
    </w:p>
  </w:endnote>
  <w:endnote w:type="continuationSeparator" w:id="0">
    <w:p w14:paraId="3104BEC3" w14:textId="77777777" w:rsidR="00D77DAA" w:rsidRDefault="00D77DAA" w:rsidP="00EA031F">
      <w:r>
        <w:continuationSeparator/>
      </w:r>
    </w:p>
  </w:endnote>
  <w:endnote w:type="continuationNotice" w:id="1">
    <w:p w14:paraId="774E5A8D" w14:textId="77777777" w:rsidR="00D77DAA" w:rsidRDefault="00D77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Trebuchet MS,A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wiss">
    <w:altName w:val="Cambria"/>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entury Gothic,Arial">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A7E4" w14:textId="77777777" w:rsidR="00931179" w:rsidRDefault="00931179" w:rsidP="0045765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333373"/>
      <w:docPartObj>
        <w:docPartGallery w:val="Page Numbers (Bottom of Page)"/>
        <w:docPartUnique/>
      </w:docPartObj>
    </w:sdtPr>
    <w:sdtEndPr>
      <w:rPr>
        <w:rFonts w:asciiTheme="minorHAnsi" w:hAnsiTheme="minorHAnsi"/>
        <w:sz w:val="20"/>
        <w:szCs w:val="22"/>
      </w:rPr>
    </w:sdtEndPr>
    <w:sdtContent>
      <w:p w14:paraId="4D7D3666" w14:textId="77777777" w:rsidR="00931179" w:rsidRPr="00457654" w:rsidRDefault="00931179" w:rsidP="00457654">
        <w:pPr>
          <w:pStyle w:val="Rodap"/>
          <w:jc w:val="center"/>
          <w:rPr>
            <w:rFonts w:asciiTheme="minorHAnsi" w:hAnsiTheme="minorHAnsi"/>
            <w:sz w:val="20"/>
          </w:rPr>
        </w:pPr>
        <w:r w:rsidRPr="00C04E05">
          <w:rPr>
            <w:rFonts w:asciiTheme="minorHAnsi" w:hAnsiTheme="minorHAnsi"/>
            <w:sz w:val="20"/>
            <w:szCs w:val="22"/>
          </w:rPr>
          <w:fldChar w:fldCharType="begin"/>
        </w:r>
        <w:r w:rsidRPr="00C04E05">
          <w:rPr>
            <w:rFonts w:asciiTheme="minorHAnsi" w:hAnsiTheme="minorHAnsi"/>
            <w:sz w:val="20"/>
            <w:szCs w:val="22"/>
          </w:rPr>
          <w:instrText>PAGE   \* MERGEFORMAT</w:instrText>
        </w:r>
        <w:r w:rsidRPr="00C04E05">
          <w:rPr>
            <w:rFonts w:asciiTheme="minorHAnsi" w:hAnsiTheme="minorHAnsi"/>
            <w:sz w:val="20"/>
            <w:szCs w:val="22"/>
          </w:rPr>
          <w:fldChar w:fldCharType="separate"/>
        </w:r>
        <w:r w:rsidRPr="00256404">
          <w:rPr>
            <w:rFonts w:asciiTheme="minorHAnsi" w:hAnsiTheme="minorHAnsi"/>
            <w:noProof/>
            <w:sz w:val="20"/>
            <w:szCs w:val="22"/>
            <w:lang w:val="pt-BR"/>
          </w:rPr>
          <w:t>1</w:t>
        </w:r>
        <w:r w:rsidRPr="00C04E05">
          <w:rPr>
            <w:rFonts w:asciiTheme="minorHAnsi" w:hAnsiTheme="minorHAnsi"/>
            <w:sz w:val="20"/>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75335" w14:textId="77777777" w:rsidR="00D77DAA" w:rsidRDefault="00D77DAA" w:rsidP="00EA031F">
      <w:r>
        <w:separator/>
      </w:r>
    </w:p>
  </w:footnote>
  <w:footnote w:type="continuationSeparator" w:id="0">
    <w:p w14:paraId="7900F2E9" w14:textId="77777777" w:rsidR="00D77DAA" w:rsidRDefault="00D77DAA" w:rsidP="00EA031F">
      <w:r>
        <w:continuationSeparator/>
      </w:r>
    </w:p>
  </w:footnote>
  <w:footnote w:type="continuationNotice" w:id="1">
    <w:p w14:paraId="56EDC64A" w14:textId="77777777" w:rsidR="00D77DAA" w:rsidRDefault="00D77D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6D0B" w14:textId="3608193E" w:rsidR="00931179" w:rsidRPr="00457654" w:rsidRDefault="00931179" w:rsidP="00457654">
    <w:pPr>
      <w:pStyle w:val="Cabealho"/>
      <w:ind w:right="120"/>
      <w:jc w:val="right"/>
      <w:rPr>
        <w:rFonts w:ascii="Calibri" w:hAnsi="Calibri"/>
        <w:i/>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091FF" w14:textId="77777777" w:rsidR="00931179" w:rsidRPr="00450584" w:rsidRDefault="00931179" w:rsidP="00910B65">
    <w:pPr>
      <w:pStyle w:val="Cabealho"/>
      <w:spacing w:line="360" w:lineRule="auto"/>
      <w:jc w:val="right"/>
      <w:rPr>
        <w:rFonts w:asciiTheme="minorHAnsi" w:hAnsiTheme="minorHAnsi"/>
        <w:sz w:val="20"/>
        <w:szCs w:val="20"/>
        <w:lang w:val="pt-BR"/>
      </w:rPr>
    </w:pPr>
    <w:r w:rsidRPr="00450584">
      <w:rPr>
        <w:rFonts w:asciiTheme="minorHAnsi" w:hAnsiTheme="minorHAnsi"/>
        <w:sz w:val="20"/>
        <w:szCs w:val="20"/>
        <w:lang w:val="pt-BR"/>
      </w:rPr>
      <w:t>Minuta KLA</w:t>
    </w:r>
  </w:p>
  <w:p w14:paraId="57FDAC77" w14:textId="77777777" w:rsidR="00931179" w:rsidRPr="00457654" w:rsidRDefault="00931179" w:rsidP="00457654">
    <w:pPr>
      <w:pStyle w:val="Cabealho"/>
      <w:spacing w:line="360" w:lineRule="auto"/>
      <w:jc w:val="right"/>
      <w:rPr>
        <w:rFonts w:asciiTheme="minorHAnsi" w:hAnsiTheme="minorHAnsi"/>
        <w:sz w:val="20"/>
        <w:lang w:val="pt-BR"/>
      </w:rPr>
    </w:pPr>
    <w:r w:rsidRPr="00450584">
      <w:rPr>
        <w:rFonts w:asciiTheme="minorHAnsi" w:hAnsiTheme="minorHAnsi"/>
        <w:sz w:val="20"/>
        <w:szCs w:val="20"/>
        <w:lang w:val="pt-BR"/>
      </w:rPr>
      <w:t>0</w:t>
    </w:r>
    <w:r>
      <w:rPr>
        <w:rFonts w:asciiTheme="minorHAnsi" w:hAnsiTheme="minorHAnsi"/>
        <w:sz w:val="20"/>
        <w:szCs w:val="20"/>
        <w:lang w:val="pt-BR"/>
      </w:rPr>
      <w:t>6</w:t>
    </w:r>
    <w:r w:rsidRPr="00450584">
      <w:rPr>
        <w:rFonts w:asciiTheme="minorHAnsi" w:hAnsiTheme="minorHAnsi"/>
        <w:sz w:val="20"/>
        <w:szCs w:val="20"/>
        <w:lang w:val="pt-BR"/>
      </w:rPr>
      <w:t>.10.2016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1C8B" w14:textId="77777777" w:rsidR="00931179" w:rsidRPr="00B913F9" w:rsidRDefault="00931179" w:rsidP="00910B6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2D81"/>
    <w:multiLevelType w:val="hybridMultilevel"/>
    <w:tmpl w:val="E2E86708"/>
    <w:lvl w:ilvl="0" w:tplc="0E9E04E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742FC7"/>
    <w:multiLevelType w:val="hybridMultilevel"/>
    <w:tmpl w:val="7FB610B2"/>
    <w:lvl w:ilvl="0" w:tplc="CF1CF12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855BFD"/>
    <w:multiLevelType w:val="hybridMultilevel"/>
    <w:tmpl w:val="A7C83E1E"/>
    <w:lvl w:ilvl="0" w:tplc="3BB27D7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42E63AD"/>
    <w:multiLevelType w:val="multilevel"/>
    <w:tmpl w:val="4BBCE2D2"/>
    <w:lvl w:ilvl="0">
      <w:start w:val="2"/>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157F700E"/>
    <w:multiLevelType w:val="multilevel"/>
    <w:tmpl w:val="14D8F27E"/>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2B1CAA"/>
    <w:multiLevelType w:val="multilevel"/>
    <w:tmpl w:val="9C22600C"/>
    <w:lvl w:ilvl="0">
      <w:start w:val="8"/>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1C3145EB"/>
    <w:multiLevelType w:val="multilevel"/>
    <w:tmpl w:val="04160023"/>
    <w:lvl w:ilvl="0">
      <w:start w:val="1"/>
      <w:numFmt w:val="upperRoman"/>
      <w:pStyle w:val="Ttulo1"/>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7" w15:restartNumberingAfterBreak="0">
    <w:nsid w:val="270A6527"/>
    <w:multiLevelType w:val="multilevel"/>
    <w:tmpl w:val="A5D68AB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rebuchet MS" w:hAnsi="Trebuchet MS"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 w15:restartNumberingAfterBreak="0">
    <w:nsid w:val="29084862"/>
    <w:multiLevelType w:val="hybridMultilevel"/>
    <w:tmpl w:val="D5CA52E4"/>
    <w:lvl w:ilvl="0" w:tplc="76725802">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2EE103B"/>
    <w:multiLevelType w:val="multilevel"/>
    <w:tmpl w:val="49A6E91A"/>
    <w:lvl w:ilvl="0">
      <w:start w:val="1"/>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357040B5"/>
    <w:multiLevelType w:val="hybridMultilevel"/>
    <w:tmpl w:val="3B4052F6"/>
    <w:lvl w:ilvl="0" w:tplc="F59C2416">
      <w:start w:val="1"/>
      <w:numFmt w:val="lowerRoman"/>
      <w:lvlText w:val="(%1)"/>
      <w:lvlJc w:val="left"/>
      <w:pPr>
        <w:ind w:left="720" w:hanging="360"/>
      </w:pPr>
      <w:rPr>
        <w:rFonts w:cs="Times New Roman" w:hint="default"/>
        <w:b w:val="0"/>
        <w:color w:val="auto"/>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15:restartNumberingAfterBreak="0">
    <w:nsid w:val="359B35A8"/>
    <w:multiLevelType w:val="hybridMultilevel"/>
    <w:tmpl w:val="B3DECD40"/>
    <w:lvl w:ilvl="0" w:tplc="C5D4EA32">
      <w:start w:val="1"/>
      <w:numFmt w:val="lowerRoman"/>
      <w:lvlText w:val="(%1)"/>
      <w:lvlJc w:val="left"/>
      <w:pPr>
        <w:ind w:left="1287" w:hanging="720"/>
      </w:pPr>
      <w:rPr>
        <w:rFonts w:ascii="Arial" w:eastAsia="Century Gothic,Trebuchet MS,Ari" w:hAnsi="Arial" w:cs="Arial"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2" w15:restartNumberingAfterBreak="0">
    <w:nsid w:val="3D2315CB"/>
    <w:multiLevelType w:val="hybridMultilevel"/>
    <w:tmpl w:val="ECBC6E60"/>
    <w:lvl w:ilvl="0" w:tplc="7444B128">
      <w:start w:val="1"/>
      <w:numFmt w:val="lowerLetter"/>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3E9A4EFE"/>
    <w:multiLevelType w:val="hybridMultilevel"/>
    <w:tmpl w:val="D606528A"/>
    <w:lvl w:ilvl="0" w:tplc="E35CD0B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0606215"/>
    <w:multiLevelType w:val="multilevel"/>
    <w:tmpl w:val="12767E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4D726C9"/>
    <w:multiLevelType w:val="hybridMultilevel"/>
    <w:tmpl w:val="67DE4D3A"/>
    <w:lvl w:ilvl="0" w:tplc="0784C83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59235D5"/>
    <w:multiLevelType w:val="hybridMultilevel"/>
    <w:tmpl w:val="C73838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66B4727"/>
    <w:multiLevelType w:val="multilevel"/>
    <w:tmpl w:val="EF2855CE"/>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947CAC"/>
    <w:multiLevelType w:val="hybridMultilevel"/>
    <w:tmpl w:val="82683A54"/>
    <w:lvl w:ilvl="0" w:tplc="9912E1BC">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9FB6D2D"/>
    <w:multiLevelType w:val="multilevel"/>
    <w:tmpl w:val="43D23BD6"/>
    <w:lvl w:ilvl="0">
      <w:start w:val="15"/>
      <w:numFmt w:val="decimal"/>
      <w:lvlText w:val="%1."/>
      <w:lvlJc w:val="left"/>
      <w:pPr>
        <w:ind w:left="480" w:hanging="480"/>
      </w:pPr>
      <w:rPr>
        <w:rFonts w:cs="Trebuchet MS" w:hint="default"/>
      </w:rPr>
    </w:lvl>
    <w:lvl w:ilvl="1">
      <w:start w:val="1"/>
      <w:numFmt w:val="decimal"/>
      <w:lvlText w:val="%1.%2."/>
      <w:lvlJc w:val="left"/>
      <w:pPr>
        <w:ind w:left="480" w:hanging="480"/>
      </w:pPr>
      <w:rPr>
        <w:rFonts w:cs="Trebuchet MS" w:hint="default"/>
      </w:rPr>
    </w:lvl>
    <w:lvl w:ilvl="2">
      <w:start w:val="1"/>
      <w:numFmt w:val="decimal"/>
      <w:lvlText w:val="%1.%2.%3."/>
      <w:lvlJc w:val="left"/>
      <w:pPr>
        <w:ind w:left="720" w:hanging="720"/>
      </w:pPr>
      <w:rPr>
        <w:rFonts w:cs="Trebuchet MS" w:hint="default"/>
      </w:rPr>
    </w:lvl>
    <w:lvl w:ilvl="3">
      <w:start w:val="1"/>
      <w:numFmt w:val="decimal"/>
      <w:lvlText w:val="%1.%2.%3.%4."/>
      <w:lvlJc w:val="left"/>
      <w:pPr>
        <w:ind w:left="720" w:hanging="720"/>
      </w:pPr>
      <w:rPr>
        <w:rFonts w:cs="Trebuchet MS" w:hint="default"/>
      </w:rPr>
    </w:lvl>
    <w:lvl w:ilvl="4">
      <w:start w:val="1"/>
      <w:numFmt w:val="decimal"/>
      <w:lvlText w:val="%1.%2.%3.%4.%5."/>
      <w:lvlJc w:val="left"/>
      <w:pPr>
        <w:ind w:left="1080" w:hanging="1080"/>
      </w:pPr>
      <w:rPr>
        <w:rFonts w:cs="Trebuchet MS" w:hint="default"/>
      </w:rPr>
    </w:lvl>
    <w:lvl w:ilvl="5">
      <w:start w:val="1"/>
      <w:numFmt w:val="decimal"/>
      <w:lvlText w:val="%1.%2.%3.%4.%5.%6."/>
      <w:lvlJc w:val="left"/>
      <w:pPr>
        <w:ind w:left="1080" w:hanging="1080"/>
      </w:pPr>
      <w:rPr>
        <w:rFonts w:cs="Trebuchet MS" w:hint="default"/>
      </w:rPr>
    </w:lvl>
    <w:lvl w:ilvl="6">
      <w:start w:val="1"/>
      <w:numFmt w:val="decimal"/>
      <w:lvlText w:val="%1.%2.%3.%4.%5.%6.%7."/>
      <w:lvlJc w:val="left"/>
      <w:pPr>
        <w:ind w:left="1440" w:hanging="1440"/>
      </w:pPr>
      <w:rPr>
        <w:rFonts w:cs="Trebuchet MS" w:hint="default"/>
      </w:rPr>
    </w:lvl>
    <w:lvl w:ilvl="7">
      <w:start w:val="1"/>
      <w:numFmt w:val="decimal"/>
      <w:lvlText w:val="%1.%2.%3.%4.%5.%6.%7.%8."/>
      <w:lvlJc w:val="left"/>
      <w:pPr>
        <w:ind w:left="1440" w:hanging="1440"/>
      </w:pPr>
      <w:rPr>
        <w:rFonts w:cs="Trebuchet MS" w:hint="default"/>
      </w:rPr>
    </w:lvl>
    <w:lvl w:ilvl="8">
      <w:start w:val="1"/>
      <w:numFmt w:val="decimal"/>
      <w:lvlText w:val="%1.%2.%3.%4.%5.%6.%7.%8.%9."/>
      <w:lvlJc w:val="left"/>
      <w:pPr>
        <w:ind w:left="1800" w:hanging="1800"/>
      </w:pPr>
      <w:rPr>
        <w:rFonts w:cs="Trebuchet MS" w:hint="default"/>
      </w:rPr>
    </w:lvl>
  </w:abstractNum>
  <w:abstractNum w:abstractNumId="20" w15:restartNumberingAfterBreak="0">
    <w:nsid w:val="4D9C2F11"/>
    <w:multiLevelType w:val="hybridMultilevel"/>
    <w:tmpl w:val="343642EA"/>
    <w:lvl w:ilvl="0" w:tplc="68342E14">
      <w:start w:val="1"/>
      <w:numFmt w:val="lowerRoman"/>
      <w:lvlText w:val="(%1)"/>
      <w:lvlJc w:val="left"/>
      <w:pPr>
        <w:ind w:left="1080" w:hanging="72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E0F4D79"/>
    <w:multiLevelType w:val="hybridMultilevel"/>
    <w:tmpl w:val="CD8E66C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2" w15:restartNumberingAfterBreak="0">
    <w:nsid w:val="589D34B7"/>
    <w:multiLevelType w:val="multilevel"/>
    <w:tmpl w:val="33CEE23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BE939BA"/>
    <w:multiLevelType w:val="multilevel"/>
    <w:tmpl w:val="77B266C2"/>
    <w:lvl w:ilvl="0">
      <w:start w:val="5"/>
      <w:numFmt w:val="decimal"/>
      <w:lvlText w:val="%1."/>
      <w:lvlJc w:val="left"/>
      <w:pPr>
        <w:ind w:left="360" w:hanging="360"/>
      </w:pPr>
      <w:rPr>
        <w:rFonts w:hint="default"/>
        <w:color w:val="auto"/>
        <w:u w:val="single"/>
      </w:rPr>
    </w:lvl>
    <w:lvl w:ilvl="1">
      <w:start w:val="1"/>
      <w:numFmt w:val="decimal"/>
      <w:lvlText w:val="%1.%2."/>
      <w:lvlJc w:val="left"/>
      <w:pPr>
        <w:ind w:left="360" w:hanging="360"/>
      </w:pPr>
      <w:rPr>
        <w:rFonts w:hint="default"/>
        <w:color w:val="auto"/>
        <w:u w:val="none"/>
      </w:rPr>
    </w:lvl>
    <w:lvl w:ilvl="2">
      <w:start w:val="1"/>
      <w:numFmt w:val="decimal"/>
      <w:lvlText w:val="%1.%2.%3."/>
      <w:lvlJc w:val="left"/>
      <w:pPr>
        <w:ind w:left="720" w:hanging="720"/>
      </w:pPr>
      <w:rPr>
        <w:rFonts w:hint="default"/>
        <w:color w:val="auto"/>
        <w:u w:val="none"/>
      </w:rPr>
    </w:lvl>
    <w:lvl w:ilvl="3">
      <w:start w:val="1"/>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single"/>
      </w:rPr>
    </w:lvl>
    <w:lvl w:ilvl="5">
      <w:start w:val="1"/>
      <w:numFmt w:val="decimal"/>
      <w:lvlText w:val="%1.%2.%3.%4.%5.%6."/>
      <w:lvlJc w:val="left"/>
      <w:pPr>
        <w:ind w:left="1080" w:hanging="1080"/>
      </w:pPr>
      <w:rPr>
        <w:rFonts w:hint="default"/>
        <w:color w:val="auto"/>
        <w:u w:val="single"/>
      </w:rPr>
    </w:lvl>
    <w:lvl w:ilvl="6">
      <w:start w:val="1"/>
      <w:numFmt w:val="decimal"/>
      <w:lvlText w:val="%1.%2.%3.%4.%5.%6.%7."/>
      <w:lvlJc w:val="left"/>
      <w:pPr>
        <w:ind w:left="1440" w:hanging="1440"/>
      </w:pPr>
      <w:rPr>
        <w:rFonts w:hint="default"/>
        <w:color w:val="auto"/>
        <w:u w:val="single"/>
      </w:rPr>
    </w:lvl>
    <w:lvl w:ilvl="7">
      <w:start w:val="1"/>
      <w:numFmt w:val="decimal"/>
      <w:lvlText w:val="%1.%2.%3.%4.%5.%6.%7.%8."/>
      <w:lvlJc w:val="left"/>
      <w:pPr>
        <w:ind w:left="1440" w:hanging="1440"/>
      </w:pPr>
      <w:rPr>
        <w:rFonts w:hint="default"/>
        <w:color w:val="auto"/>
        <w:u w:val="single"/>
      </w:rPr>
    </w:lvl>
    <w:lvl w:ilvl="8">
      <w:start w:val="1"/>
      <w:numFmt w:val="decimal"/>
      <w:lvlText w:val="%1.%2.%3.%4.%5.%6.%7.%8.%9."/>
      <w:lvlJc w:val="left"/>
      <w:pPr>
        <w:ind w:left="1800" w:hanging="1800"/>
      </w:pPr>
      <w:rPr>
        <w:rFonts w:hint="default"/>
        <w:color w:val="auto"/>
        <w:u w:val="single"/>
      </w:rPr>
    </w:lvl>
  </w:abstractNum>
  <w:abstractNum w:abstractNumId="24" w15:restartNumberingAfterBreak="0">
    <w:nsid w:val="6456746C"/>
    <w:multiLevelType w:val="hybridMultilevel"/>
    <w:tmpl w:val="28BACDE4"/>
    <w:lvl w:ilvl="0" w:tplc="CA906C4A">
      <w:start w:val="1"/>
      <w:numFmt w:val="lowerRoman"/>
      <w:lvlText w:val="(%1)"/>
      <w:lvlJc w:val="left"/>
      <w:pPr>
        <w:tabs>
          <w:tab w:val="num" w:pos="2564"/>
        </w:tabs>
        <w:ind w:left="2564" w:hanging="720"/>
      </w:pPr>
      <w:rPr>
        <w:rFonts w:cs="Times New Roman" w:hint="default"/>
        <w:b w:val="0"/>
        <w:i w:val="0"/>
      </w:rPr>
    </w:lvl>
    <w:lvl w:ilvl="1" w:tplc="04160019">
      <w:start w:val="1"/>
      <w:numFmt w:val="lowerLetter"/>
      <w:lvlText w:val="%2."/>
      <w:lvlJc w:val="left"/>
      <w:pPr>
        <w:tabs>
          <w:tab w:val="num" w:pos="2924"/>
        </w:tabs>
        <w:ind w:left="2924" w:hanging="360"/>
      </w:pPr>
      <w:rPr>
        <w:rFonts w:cs="Times New Roman"/>
      </w:rPr>
    </w:lvl>
    <w:lvl w:ilvl="2" w:tplc="0416001B" w:tentative="1">
      <w:start w:val="1"/>
      <w:numFmt w:val="lowerRoman"/>
      <w:lvlText w:val="%3."/>
      <w:lvlJc w:val="right"/>
      <w:pPr>
        <w:tabs>
          <w:tab w:val="num" w:pos="3644"/>
        </w:tabs>
        <w:ind w:left="3644" w:hanging="180"/>
      </w:pPr>
      <w:rPr>
        <w:rFonts w:cs="Times New Roman"/>
      </w:rPr>
    </w:lvl>
    <w:lvl w:ilvl="3" w:tplc="0416000F" w:tentative="1">
      <w:start w:val="1"/>
      <w:numFmt w:val="decimal"/>
      <w:lvlText w:val="%4."/>
      <w:lvlJc w:val="left"/>
      <w:pPr>
        <w:tabs>
          <w:tab w:val="num" w:pos="4364"/>
        </w:tabs>
        <w:ind w:left="4364" w:hanging="360"/>
      </w:pPr>
      <w:rPr>
        <w:rFonts w:cs="Times New Roman"/>
      </w:rPr>
    </w:lvl>
    <w:lvl w:ilvl="4" w:tplc="04160019" w:tentative="1">
      <w:start w:val="1"/>
      <w:numFmt w:val="lowerLetter"/>
      <w:lvlText w:val="%5."/>
      <w:lvlJc w:val="left"/>
      <w:pPr>
        <w:tabs>
          <w:tab w:val="num" w:pos="5084"/>
        </w:tabs>
        <w:ind w:left="5084" w:hanging="360"/>
      </w:pPr>
      <w:rPr>
        <w:rFonts w:cs="Times New Roman"/>
      </w:rPr>
    </w:lvl>
    <w:lvl w:ilvl="5" w:tplc="0416001B" w:tentative="1">
      <w:start w:val="1"/>
      <w:numFmt w:val="lowerRoman"/>
      <w:lvlText w:val="%6."/>
      <w:lvlJc w:val="right"/>
      <w:pPr>
        <w:tabs>
          <w:tab w:val="num" w:pos="5804"/>
        </w:tabs>
        <w:ind w:left="5804" w:hanging="180"/>
      </w:pPr>
      <w:rPr>
        <w:rFonts w:cs="Times New Roman"/>
      </w:rPr>
    </w:lvl>
    <w:lvl w:ilvl="6" w:tplc="0416000F" w:tentative="1">
      <w:start w:val="1"/>
      <w:numFmt w:val="decimal"/>
      <w:lvlText w:val="%7."/>
      <w:lvlJc w:val="left"/>
      <w:pPr>
        <w:tabs>
          <w:tab w:val="num" w:pos="6524"/>
        </w:tabs>
        <w:ind w:left="6524" w:hanging="360"/>
      </w:pPr>
      <w:rPr>
        <w:rFonts w:cs="Times New Roman"/>
      </w:rPr>
    </w:lvl>
    <w:lvl w:ilvl="7" w:tplc="04160019" w:tentative="1">
      <w:start w:val="1"/>
      <w:numFmt w:val="lowerLetter"/>
      <w:lvlText w:val="%8."/>
      <w:lvlJc w:val="left"/>
      <w:pPr>
        <w:tabs>
          <w:tab w:val="num" w:pos="7244"/>
        </w:tabs>
        <w:ind w:left="7244" w:hanging="360"/>
      </w:pPr>
      <w:rPr>
        <w:rFonts w:cs="Times New Roman"/>
      </w:rPr>
    </w:lvl>
    <w:lvl w:ilvl="8" w:tplc="0416001B" w:tentative="1">
      <w:start w:val="1"/>
      <w:numFmt w:val="lowerRoman"/>
      <w:lvlText w:val="%9."/>
      <w:lvlJc w:val="right"/>
      <w:pPr>
        <w:tabs>
          <w:tab w:val="num" w:pos="7964"/>
        </w:tabs>
        <w:ind w:left="7964" w:hanging="180"/>
      </w:pPr>
      <w:rPr>
        <w:rFonts w:cs="Times New Roman"/>
      </w:rPr>
    </w:lvl>
  </w:abstractNum>
  <w:abstractNum w:abstractNumId="25" w15:restartNumberingAfterBreak="0">
    <w:nsid w:val="6AF34DA7"/>
    <w:multiLevelType w:val="multilevel"/>
    <w:tmpl w:val="AB7AF2E2"/>
    <w:lvl w:ilvl="0">
      <w:start w:val="4"/>
      <w:numFmt w:val="decimal"/>
      <w:lvlText w:val="%1."/>
      <w:lvlJc w:val="left"/>
      <w:pPr>
        <w:ind w:left="360" w:hanging="360"/>
      </w:pPr>
      <w:rPr>
        <w:rFonts w:cs="Arial" w:hint="default"/>
        <w:color w:val="auto"/>
      </w:rPr>
    </w:lvl>
    <w:lvl w:ilvl="1">
      <w:start w:val="1"/>
      <w:numFmt w:val="decimal"/>
      <w:lvlText w:val="%1.%2."/>
      <w:lvlJc w:val="left"/>
      <w:pPr>
        <w:ind w:left="360" w:hanging="360"/>
      </w:pPr>
      <w:rPr>
        <w:rFonts w:cs="Arial" w:hint="default"/>
        <w:color w:val="auto"/>
      </w:rPr>
    </w:lvl>
    <w:lvl w:ilvl="2">
      <w:start w:val="1"/>
      <w:numFmt w:val="decimal"/>
      <w:lvlText w:val="%1.%2.%3."/>
      <w:lvlJc w:val="left"/>
      <w:pPr>
        <w:ind w:left="720" w:hanging="720"/>
      </w:pPr>
      <w:rPr>
        <w:rFonts w:cs="Arial" w:hint="default"/>
        <w:color w:val="auto"/>
      </w:rPr>
    </w:lvl>
    <w:lvl w:ilvl="3">
      <w:start w:val="1"/>
      <w:numFmt w:val="decimal"/>
      <w:lvlText w:val="%1.%2.%3.%4."/>
      <w:lvlJc w:val="left"/>
      <w:pPr>
        <w:ind w:left="720" w:hanging="720"/>
      </w:pPr>
      <w:rPr>
        <w:rFonts w:cs="Arial" w:hint="default"/>
        <w:color w:val="auto"/>
      </w:rPr>
    </w:lvl>
    <w:lvl w:ilvl="4">
      <w:start w:val="1"/>
      <w:numFmt w:val="decimal"/>
      <w:lvlText w:val="%1.%2.%3.%4.%5."/>
      <w:lvlJc w:val="left"/>
      <w:pPr>
        <w:ind w:left="1080" w:hanging="1080"/>
      </w:pPr>
      <w:rPr>
        <w:rFonts w:cs="Arial" w:hint="default"/>
        <w:color w:val="auto"/>
      </w:rPr>
    </w:lvl>
    <w:lvl w:ilvl="5">
      <w:start w:val="1"/>
      <w:numFmt w:val="decimal"/>
      <w:lvlText w:val="%1.%2.%3.%4.%5.%6."/>
      <w:lvlJc w:val="left"/>
      <w:pPr>
        <w:ind w:left="1080" w:hanging="1080"/>
      </w:pPr>
      <w:rPr>
        <w:rFonts w:cs="Arial" w:hint="default"/>
        <w:color w:val="auto"/>
      </w:rPr>
    </w:lvl>
    <w:lvl w:ilvl="6">
      <w:start w:val="1"/>
      <w:numFmt w:val="decimal"/>
      <w:lvlText w:val="%1.%2.%3.%4.%5.%6.%7."/>
      <w:lvlJc w:val="left"/>
      <w:pPr>
        <w:ind w:left="1440" w:hanging="1440"/>
      </w:pPr>
      <w:rPr>
        <w:rFonts w:cs="Arial" w:hint="default"/>
        <w:color w:val="auto"/>
      </w:rPr>
    </w:lvl>
    <w:lvl w:ilvl="7">
      <w:start w:val="1"/>
      <w:numFmt w:val="decimal"/>
      <w:lvlText w:val="%1.%2.%3.%4.%5.%6.%7.%8."/>
      <w:lvlJc w:val="left"/>
      <w:pPr>
        <w:ind w:left="1440" w:hanging="1440"/>
      </w:pPr>
      <w:rPr>
        <w:rFonts w:cs="Arial" w:hint="default"/>
        <w:color w:val="auto"/>
      </w:rPr>
    </w:lvl>
    <w:lvl w:ilvl="8">
      <w:start w:val="1"/>
      <w:numFmt w:val="decimal"/>
      <w:lvlText w:val="%1.%2.%3.%4.%5.%6.%7.%8.%9."/>
      <w:lvlJc w:val="left"/>
      <w:pPr>
        <w:ind w:left="1800" w:hanging="1800"/>
      </w:pPr>
      <w:rPr>
        <w:rFonts w:cs="Arial" w:hint="default"/>
        <w:color w:val="auto"/>
      </w:rPr>
    </w:lvl>
  </w:abstractNum>
  <w:abstractNum w:abstractNumId="26" w15:restartNumberingAfterBreak="0">
    <w:nsid w:val="6BBF54F0"/>
    <w:multiLevelType w:val="hybridMultilevel"/>
    <w:tmpl w:val="63064532"/>
    <w:lvl w:ilvl="0" w:tplc="0E9E04E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D406DCB"/>
    <w:multiLevelType w:val="hybridMultilevel"/>
    <w:tmpl w:val="68BA3FB8"/>
    <w:lvl w:ilvl="0" w:tplc="0E9E04E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D7501D4"/>
    <w:multiLevelType w:val="hybridMultilevel"/>
    <w:tmpl w:val="6FAEC0A6"/>
    <w:lvl w:ilvl="0" w:tplc="CC323FEA">
      <w:start w:val="1"/>
      <w:numFmt w:val="lowerRoman"/>
      <w:lvlText w:val="%1)"/>
      <w:lvlJc w:val="left"/>
      <w:pPr>
        <w:tabs>
          <w:tab w:val="num" w:pos="464"/>
        </w:tabs>
        <w:ind w:left="464" w:hanging="180"/>
      </w:pPr>
      <w:rPr>
        <w:rFonts w:cs="Times New Roman" w:hint="default"/>
        <w:spacing w:val="0"/>
      </w:rPr>
    </w:lvl>
    <w:lvl w:ilvl="1" w:tplc="04160019">
      <w:start w:val="1"/>
      <w:numFmt w:val="lowerLetter"/>
      <w:lvlText w:val="%2."/>
      <w:lvlJc w:val="left"/>
      <w:pPr>
        <w:tabs>
          <w:tab w:val="num" w:pos="1184"/>
        </w:tabs>
        <w:ind w:left="1184" w:hanging="360"/>
      </w:pPr>
    </w:lvl>
    <w:lvl w:ilvl="2" w:tplc="0416001B" w:tentative="1">
      <w:start w:val="1"/>
      <w:numFmt w:val="lowerRoman"/>
      <w:lvlText w:val="%3."/>
      <w:lvlJc w:val="right"/>
      <w:pPr>
        <w:tabs>
          <w:tab w:val="num" w:pos="1904"/>
        </w:tabs>
        <w:ind w:left="1904" w:hanging="180"/>
      </w:pPr>
    </w:lvl>
    <w:lvl w:ilvl="3" w:tplc="0416000F" w:tentative="1">
      <w:start w:val="1"/>
      <w:numFmt w:val="decimal"/>
      <w:lvlText w:val="%4."/>
      <w:lvlJc w:val="left"/>
      <w:pPr>
        <w:tabs>
          <w:tab w:val="num" w:pos="2624"/>
        </w:tabs>
        <w:ind w:left="2624" w:hanging="360"/>
      </w:pPr>
    </w:lvl>
    <w:lvl w:ilvl="4" w:tplc="04160019" w:tentative="1">
      <w:start w:val="1"/>
      <w:numFmt w:val="lowerLetter"/>
      <w:lvlText w:val="%5."/>
      <w:lvlJc w:val="left"/>
      <w:pPr>
        <w:tabs>
          <w:tab w:val="num" w:pos="3344"/>
        </w:tabs>
        <w:ind w:left="3344" w:hanging="360"/>
      </w:pPr>
    </w:lvl>
    <w:lvl w:ilvl="5" w:tplc="0416001B" w:tentative="1">
      <w:start w:val="1"/>
      <w:numFmt w:val="lowerRoman"/>
      <w:lvlText w:val="%6."/>
      <w:lvlJc w:val="right"/>
      <w:pPr>
        <w:tabs>
          <w:tab w:val="num" w:pos="4064"/>
        </w:tabs>
        <w:ind w:left="4064" w:hanging="180"/>
      </w:pPr>
    </w:lvl>
    <w:lvl w:ilvl="6" w:tplc="0416000F" w:tentative="1">
      <w:start w:val="1"/>
      <w:numFmt w:val="decimal"/>
      <w:lvlText w:val="%7."/>
      <w:lvlJc w:val="left"/>
      <w:pPr>
        <w:tabs>
          <w:tab w:val="num" w:pos="4784"/>
        </w:tabs>
        <w:ind w:left="4784" w:hanging="360"/>
      </w:pPr>
    </w:lvl>
    <w:lvl w:ilvl="7" w:tplc="04160019" w:tentative="1">
      <w:start w:val="1"/>
      <w:numFmt w:val="lowerLetter"/>
      <w:lvlText w:val="%8."/>
      <w:lvlJc w:val="left"/>
      <w:pPr>
        <w:tabs>
          <w:tab w:val="num" w:pos="5504"/>
        </w:tabs>
        <w:ind w:left="5504" w:hanging="360"/>
      </w:pPr>
    </w:lvl>
    <w:lvl w:ilvl="8" w:tplc="0416001B" w:tentative="1">
      <w:start w:val="1"/>
      <w:numFmt w:val="lowerRoman"/>
      <w:lvlText w:val="%9."/>
      <w:lvlJc w:val="right"/>
      <w:pPr>
        <w:tabs>
          <w:tab w:val="num" w:pos="6224"/>
        </w:tabs>
        <w:ind w:left="6224" w:hanging="180"/>
      </w:pPr>
    </w:lvl>
  </w:abstractNum>
  <w:abstractNum w:abstractNumId="29" w15:restartNumberingAfterBreak="0">
    <w:nsid w:val="6FFB3EA2"/>
    <w:multiLevelType w:val="multilevel"/>
    <w:tmpl w:val="20C453A4"/>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1C43DE9"/>
    <w:multiLevelType w:val="hybridMultilevel"/>
    <w:tmpl w:val="CD0246AE"/>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6654082"/>
    <w:multiLevelType w:val="multilevel"/>
    <w:tmpl w:val="341EC210"/>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ascii="Tahoma" w:hAnsi="Tahoma" w:cs="Tahoma" w:hint="default"/>
        <w:b/>
        <w:color w:val="auto"/>
        <w:sz w:val="22"/>
        <w:szCs w:val="22"/>
      </w:rPr>
    </w:lvl>
    <w:lvl w:ilvl="2">
      <w:start w:val="1"/>
      <w:numFmt w:val="decimal"/>
      <w:lvlText w:val="%1.%2.%3."/>
      <w:lvlJc w:val="left"/>
      <w:pPr>
        <w:ind w:left="2319" w:hanging="900"/>
      </w:pPr>
      <w:rPr>
        <w:rFonts w:ascii="Tahoma" w:hAnsi="Tahoma" w:cs="Tahoma" w:hint="default"/>
        <w:b/>
        <w:i w:val="0"/>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6723A56"/>
    <w:multiLevelType w:val="multilevel"/>
    <w:tmpl w:val="729EA04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7B65C02"/>
    <w:multiLevelType w:val="multilevel"/>
    <w:tmpl w:val="947AAD76"/>
    <w:lvl w:ilvl="0">
      <w:start w:val="14"/>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i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4" w15:restartNumberingAfterBreak="0">
    <w:nsid w:val="78BD4A1A"/>
    <w:multiLevelType w:val="multilevel"/>
    <w:tmpl w:val="19542D9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C7722CA"/>
    <w:multiLevelType w:val="hybridMultilevel"/>
    <w:tmpl w:val="C826EB64"/>
    <w:lvl w:ilvl="0" w:tplc="F59C2416">
      <w:start w:val="1"/>
      <w:numFmt w:val="lowerRoman"/>
      <w:lvlText w:val="(%1)"/>
      <w:lvlJc w:val="left"/>
      <w:pPr>
        <w:ind w:left="1430" w:hanging="720"/>
      </w:pPr>
      <w:rPr>
        <w:rFonts w:cs="Times New Roman" w:hint="default"/>
        <w:b w:val="0"/>
        <w:color w:val="auto"/>
      </w:rPr>
    </w:lvl>
    <w:lvl w:ilvl="1" w:tplc="568A45F6">
      <w:start w:val="1"/>
      <w:numFmt w:val="lowerLetter"/>
      <w:lvlText w:val="(%2)"/>
      <w:lvlJc w:val="left"/>
      <w:pPr>
        <w:ind w:left="1790" w:hanging="360"/>
      </w:pPr>
      <w:rPr>
        <w:rFonts w:cs="Times New Roman" w:hint="default"/>
      </w:rPr>
    </w:lvl>
    <w:lvl w:ilvl="2" w:tplc="0416001B" w:tentative="1">
      <w:start w:val="1"/>
      <w:numFmt w:val="lowerRoman"/>
      <w:lvlText w:val="%3."/>
      <w:lvlJc w:val="right"/>
      <w:pPr>
        <w:ind w:left="2510" w:hanging="180"/>
      </w:pPr>
      <w:rPr>
        <w:rFonts w:cs="Times New Roman"/>
      </w:rPr>
    </w:lvl>
    <w:lvl w:ilvl="3" w:tplc="0416000F" w:tentative="1">
      <w:start w:val="1"/>
      <w:numFmt w:val="decimal"/>
      <w:lvlText w:val="%4."/>
      <w:lvlJc w:val="left"/>
      <w:pPr>
        <w:ind w:left="3230" w:hanging="360"/>
      </w:pPr>
      <w:rPr>
        <w:rFonts w:cs="Times New Roman"/>
      </w:rPr>
    </w:lvl>
    <w:lvl w:ilvl="4" w:tplc="04160019" w:tentative="1">
      <w:start w:val="1"/>
      <w:numFmt w:val="lowerLetter"/>
      <w:lvlText w:val="%5."/>
      <w:lvlJc w:val="left"/>
      <w:pPr>
        <w:ind w:left="3950" w:hanging="360"/>
      </w:pPr>
      <w:rPr>
        <w:rFonts w:cs="Times New Roman"/>
      </w:rPr>
    </w:lvl>
    <w:lvl w:ilvl="5" w:tplc="0416001B" w:tentative="1">
      <w:start w:val="1"/>
      <w:numFmt w:val="lowerRoman"/>
      <w:lvlText w:val="%6."/>
      <w:lvlJc w:val="right"/>
      <w:pPr>
        <w:ind w:left="4670" w:hanging="180"/>
      </w:pPr>
      <w:rPr>
        <w:rFonts w:cs="Times New Roman"/>
      </w:rPr>
    </w:lvl>
    <w:lvl w:ilvl="6" w:tplc="0416000F" w:tentative="1">
      <w:start w:val="1"/>
      <w:numFmt w:val="decimal"/>
      <w:lvlText w:val="%7."/>
      <w:lvlJc w:val="left"/>
      <w:pPr>
        <w:ind w:left="5390" w:hanging="360"/>
      </w:pPr>
      <w:rPr>
        <w:rFonts w:cs="Times New Roman"/>
      </w:rPr>
    </w:lvl>
    <w:lvl w:ilvl="7" w:tplc="04160019" w:tentative="1">
      <w:start w:val="1"/>
      <w:numFmt w:val="lowerLetter"/>
      <w:lvlText w:val="%8."/>
      <w:lvlJc w:val="left"/>
      <w:pPr>
        <w:ind w:left="6110" w:hanging="360"/>
      </w:pPr>
      <w:rPr>
        <w:rFonts w:cs="Times New Roman"/>
      </w:rPr>
    </w:lvl>
    <w:lvl w:ilvl="8" w:tplc="0416001B" w:tentative="1">
      <w:start w:val="1"/>
      <w:numFmt w:val="lowerRoman"/>
      <w:lvlText w:val="%9."/>
      <w:lvlJc w:val="right"/>
      <w:pPr>
        <w:ind w:left="6830" w:hanging="180"/>
      </w:pPr>
      <w:rPr>
        <w:rFonts w:cs="Times New Roman"/>
      </w:rPr>
    </w:lvl>
  </w:abstractNum>
  <w:abstractNum w:abstractNumId="36" w15:restartNumberingAfterBreak="0">
    <w:nsid w:val="7D6B4D0A"/>
    <w:multiLevelType w:val="multilevel"/>
    <w:tmpl w:val="9336FD98"/>
    <w:lvl w:ilvl="0">
      <w:start w:val="12"/>
      <w:numFmt w:val="decimal"/>
      <w:lvlText w:val="%1."/>
      <w:lvlJc w:val="left"/>
      <w:pPr>
        <w:ind w:left="480" w:hanging="480"/>
      </w:pPr>
      <w:rPr>
        <w:rFonts w:eastAsia="Times New Roman" w:hint="default"/>
        <w:w w:val="100"/>
      </w:rPr>
    </w:lvl>
    <w:lvl w:ilvl="1">
      <w:start w:val="1"/>
      <w:numFmt w:val="decimal"/>
      <w:lvlText w:val="%1.%2."/>
      <w:lvlJc w:val="left"/>
      <w:pPr>
        <w:ind w:left="480" w:hanging="480"/>
      </w:pPr>
      <w:rPr>
        <w:rFonts w:eastAsia="Times New Roman" w:hint="default"/>
        <w:w w:val="100"/>
      </w:rPr>
    </w:lvl>
    <w:lvl w:ilvl="2">
      <w:start w:val="1"/>
      <w:numFmt w:val="decimal"/>
      <w:lvlText w:val="%1.%2.%3."/>
      <w:lvlJc w:val="left"/>
      <w:pPr>
        <w:ind w:left="720" w:hanging="720"/>
      </w:pPr>
      <w:rPr>
        <w:rFonts w:eastAsia="Times New Roman" w:hint="default"/>
        <w:w w:val="100"/>
      </w:rPr>
    </w:lvl>
    <w:lvl w:ilvl="3">
      <w:start w:val="1"/>
      <w:numFmt w:val="decimal"/>
      <w:lvlText w:val="%1.%2.%3.%4."/>
      <w:lvlJc w:val="left"/>
      <w:pPr>
        <w:ind w:left="720" w:hanging="720"/>
      </w:pPr>
      <w:rPr>
        <w:rFonts w:eastAsia="Times New Roman" w:hint="default"/>
        <w:w w:val="100"/>
      </w:rPr>
    </w:lvl>
    <w:lvl w:ilvl="4">
      <w:start w:val="1"/>
      <w:numFmt w:val="decimal"/>
      <w:lvlText w:val="%1.%2.%3.%4.%5."/>
      <w:lvlJc w:val="left"/>
      <w:pPr>
        <w:ind w:left="1080" w:hanging="1080"/>
      </w:pPr>
      <w:rPr>
        <w:rFonts w:eastAsia="Times New Roman" w:hint="default"/>
        <w:w w:val="100"/>
      </w:rPr>
    </w:lvl>
    <w:lvl w:ilvl="5">
      <w:start w:val="1"/>
      <w:numFmt w:val="decimal"/>
      <w:lvlText w:val="%1.%2.%3.%4.%5.%6."/>
      <w:lvlJc w:val="left"/>
      <w:pPr>
        <w:ind w:left="1080" w:hanging="1080"/>
      </w:pPr>
      <w:rPr>
        <w:rFonts w:eastAsia="Times New Roman" w:hint="default"/>
        <w:w w:val="100"/>
      </w:rPr>
    </w:lvl>
    <w:lvl w:ilvl="6">
      <w:start w:val="1"/>
      <w:numFmt w:val="decimal"/>
      <w:lvlText w:val="%1.%2.%3.%4.%5.%6.%7."/>
      <w:lvlJc w:val="left"/>
      <w:pPr>
        <w:ind w:left="1440" w:hanging="1440"/>
      </w:pPr>
      <w:rPr>
        <w:rFonts w:eastAsia="Times New Roman" w:hint="default"/>
        <w:w w:val="100"/>
      </w:rPr>
    </w:lvl>
    <w:lvl w:ilvl="7">
      <w:start w:val="1"/>
      <w:numFmt w:val="decimal"/>
      <w:lvlText w:val="%1.%2.%3.%4.%5.%6.%7.%8."/>
      <w:lvlJc w:val="left"/>
      <w:pPr>
        <w:ind w:left="1440" w:hanging="1440"/>
      </w:pPr>
      <w:rPr>
        <w:rFonts w:eastAsia="Times New Roman" w:hint="default"/>
        <w:w w:val="100"/>
      </w:rPr>
    </w:lvl>
    <w:lvl w:ilvl="8">
      <w:start w:val="1"/>
      <w:numFmt w:val="decimal"/>
      <w:lvlText w:val="%1.%2.%3.%4.%5.%6.%7.%8.%9."/>
      <w:lvlJc w:val="left"/>
      <w:pPr>
        <w:ind w:left="1800" w:hanging="1800"/>
      </w:pPr>
      <w:rPr>
        <w:rFonts w:eastAsia="Times New Roman" w:hint="default"/>
        <w:w w:val="100"/>
      </w:rPr>
    </w:lvl>
  </w:abstractNum>
  <w:abstractNum w:abstractNumId="37" w15:restartNumberingAfterBreak="0">
    <w:nsid w:val="7F4138A2"/>
    <w:multiLevelType w:val="hybridMultilevel"/>
    <w:tmpl w:val="FEB4EFFE"/>
    <w:lvl w:ilvl="0" w:tplc="C6FE70DA">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8" w15:restartNumberingAfterBreak="0">
    <w:nsid w:val="7F5542F5"/>
    <w:multiLevelType w:val="multilevel"/>
    <w:tmpl w:val="CD96A8B8"/>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4"/>
  </w:num>
  <w:num w:numId="3">
    <w:abstractNumId w:val="35"/>
  </w:num>
  <w:num w:numId="4">
    <w:abstractNumId w:val="9"/>
  </w:num>
  <w:num w:numId="5">
    <w:abstractNumId w:val="3"/>
  </w:num>
  <w:num w:numId="6">
    <w:abstractNumId w:val="10"/>
  </w:num>
  <w:num w:numId="7">
    <w:abstractNumId w:val="30"/>
  </w:num>
  <w:num w:numId="8">
    <w:abstractNumId w:val="8"/>
  </w:num>
  <w:num w:numId="9">
    <w:abstractNumId w:val="7"/>
  </w:num>
  <w:num w:numId="10">
    <w:abstractNumId w:val="13"/>
  </w:num>
  <w:num w:numId="11">
    <w:abstractNumId w:val="21"/>
  </w:num>
  <w:num w:numId="12">
    <w:abstractNumId w:val="31"/>
  </w:num>
  <w:num w:numId="13">
    <w:abstractNumId w:val="14"/>
  </w:num>
  <w:num w:numId="14">
    <w:abstractNumId w:val="25"/>
  </w:num>
  <w:num w:numId="15">
    <w:abstractNumId w:val="23"/>
  </w:num>
  <w:num w:numId="16">
    <w:abstractNumId w:val="32"/>
  </w:num>
  <w:num w:numId="17">
    <w:abstractNumId w:val="22"/>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34"/>
  </w:num>
  <w:num w:numId="21">
    <w:abstractNumId w:val="4"/>
  </w:num>
  <w:num w:numId="22">
    <w:abstractNumId w:val="12"/>
  </w:num>
  <w:num w:numId="23">
    <w:abstractNumId w:val="36"/>
  </w:num>
  <w:num w:numId="24">
    <w:abstractNumId w:val="2"/>
  </w:num>
  <w:num w:numId="25">
    <w:abstractNumId w:val="18"/>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8"/>
  </w:num>
  <w:num w:numId="28">
    <w:abstractNumId w:val="33"/>
  </w:num>
  <w:num w:numId="29">
    <w:abstractNumId w:val="19"/>
  </w:num>
  <w:num w:numId="30">
    <w:abstractNumId w:val="20"/>
  </w:num>
  <w:num w:numId="31">
    <w:abstractNumId w:val="28"/>
  </w:num>
  <w:num w:numId="32">
    <w:abstractNumId w:val="15"/>
  </w:num>
  <w:num w:numId="33">
    <w:abstractNumId w:val="17"/>
  </w:num>
  <w:num w:numId="34">
    <w:abstractNumId w:val="29"/>
  </w:num>
  <w:num w:numId="35">
    <w:abstractNumId w:val="16"/>
  </w:num>
  <w:num w:numId="36">
    <w:abstractNumId w:val="27"/>
  </w:num>
  <w:num w:numId="37">
    <w:abstractNumId w:val="26"/>
  </w:num>
  <w:num w:numId="38">
    <w:abstractNumId w:val="0"/>
  </w:num>
  <w:num w:numId="39">
    <w:abstractNumId w:val="11"/>
  </w:num>
  <w:num w:numId="40">
    <w:abstractNumId w:val="1"/>
  </w:num>
  <w:num w:numId="41">
    <w:abstractNumId w:val="37"/>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anca Galdino">
    <w15:presenceInfo w15:providerId="AD" w15:userId="S::bianca.galdino@oliveiratrust.com.br::86052071-8a56-49c5-a623-cd73697b893d"/>
  </w15:person>
  <w15:person w15:author="Alexandra Catoira">
    <w15:presenceInfo w15:providerId="AD" w15:userId="S::alexandra.catoira@habitasec.onmicrosoft.com::ed0649bd-a71c-4811-80a4-adf5e65e42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9"/>
  <w:hyphenationZone w:val="425"/>
  <w:drawingGridHorizontalSpacing w:val="10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B3"/>
    <w:rsid w:val="00000171"/>
    <w:rsid w:val="0000062B"/>
    <w:rsid w:val="00002DC2"/>
    <w:rsid w:val="00002E38"/>
    <w:rsid w:val="0001041E"/>
    <w:rsid w:val="00010CEB"/>
    <w:rsid w:val="00012169"/>
    <w:rsid w:val="000131A7"/>
    <w:rsid w:val="0001419E"/>
    <w:rsid w:val="000146ED"/>
    <w:rsid w:val="00016106"/>
    <w:rsid w:val="00022603"/>
    <w:rsid w:val="0003004B"/>
    <w:rsid w:val="0003054D"/>
    <w:rsid w:val="00030B85"/>
    <w:rsid w:val="00032EC8"/>
    <w:rsid w:val="00034B4E"/>
    <w:rsid w:val="00035BC7"/>
    <w:rsid w:val="00035F07"/>
    <w:rsid w:val="00037C01"/>
    <w:rsid w:val="00041424"/>
    <w:rsid w:val="000427FF"/>
    <w:rsid w:val="00043B1E"/>
    <w:rsid w:val="0004792F"/>
    <w:rsid w:val="000528D5"/>
    <w:rsid w:val="0005369E"/>
    <w:rsid w:val="00053B18"/>
    <w:rsid w:val="00053EE9"/>
    <w:rsid w:val="0005674A"/>
    <w:rsid w:val="000601AA"/>
    <w:rsid w:val="00060309"/>
    <w:rsid w:val="00060729"/>
    <w:rsid w:val="000616FE"/>
    <w:rsid w:val="00061CE0"/>
    <w:rsid w:val="00062782"/>
    <w:rsid w:val="00064769"/>
    <w:rsid w:val="00065C2D"/>
    <w:rsid w:val="00066855"/>
    <w:rsid w:val="000672D6"/>
    <w:rsid w:val="000728C9"/>
    <w:rsid w:val="00072D5D"/>
    <w:rsid w:val="00072E0F"/>
    <w:rsid w:val="000749D3"/>
    <w:rsid w:val="000752AB"/>
    <w:rsid w:val="00075985"/>
    <w:rsid w:val="00076552"/>
    <w:rsid w:val="00076C6E"/>
    <w:rsid w:val="00076F01"/>
    <w:rsid w:val="000801C5"/>
    <w:rsid w:val="000825D4"/>
    <w:rsid w:val="00082B57"/>
    <w:rsid w:val="0008378E"/>
    <w:rsid w:val="00084692"/>
    <w:rsid w:val="00084972"/>
    <w:rsid w:val="00096ADA"/>
    <w:rsid w:val="00096B6C"/>
    <w:rsid w:val="00097070"/>
    <w:rsid w:val="0009787B"/>
    <w:rsid w:val="000A0B51"/>
    <w:rsid w:val="000A13AB"/>
    <w:rsid w:val="000A1493"/>
    <w:rsid w:val="000A1725"/>
    <w:rsid w:val="000A1EFE"/>
    <w:rsid w:val="000A5087"/>
    <w:rsid w:val="000A5682"/>
    <w:rsid w:val="000A56DB"/>
    <w:rsid w:val="000A6758"/>
    <w:rsid w:val="000B0DE1"/>
    <w:rsid w:val="000B0EDD"/>
    <w:rsid w:val="000B131D"/>
    <w:rsid w:val="000B1D98"/>
    <w:rsid w:val="000B2A27"/>
    <w:rsid w:val="000B2DB3"/>
    <w:rsid w:val="000B4606"/>
    <w:rsid w:val="000B4B0D"/>
    <w:rsid w:val="000B5114"/>
    <w:rsid w:val="000B5245"/>
    <w:rsid w:val="000B5454"/>
    <w:rsid w:val="000C0DE1"/>
    <w:rsid w:val="000C2FFA"/>
    <w:rsid w:val="000C3154"/>
    <w:rsid w:val="000C3197"/>
    <w:rsid w:val="000C402B"/>
    <w:rsid w:val="000C46B6"/>
    <w:rsid w:val="000D0605"/>
    <w:rsid w:val="000D3E61"/>
    <w:rsid w:val="000D48F9"/>
    <w:rsid w:val="000D52B3"/>
    <w:rsid w:val="000D6C13"/>
    <w:rsid w:val="000D6F71"/>
    <w:rsid w:val="000E03A8"/>
    <w:rsid w:val="000E2242"/>
    <w:rsid w:val="000E2DD6"/>
    <w:rsid w:val="000E404D"/>
    <w:rsid w:val="000E4860"/>
    <w:rsid w:val="000E743E"/>
    <w:rsid w:val="000F201B"/>
    <w:rsid w:val="000F2A4A"/>
    <w:rsid w:val="000F38CC"/>
    <w:rsid w:val="000F4CA7"/>
    <w:rsid w:val="000F5366"/>
    <w:rsid w:val="000F54C2"/>
    <w:rsid w:val="00102982"/>
    <w:rsid w:val="001045D2"/>
    <w:rsid w:val="0010613F"/>
    <w:rsid w:val="001079A4"/>
    <w:rsid w:val="00110A42"/>
    <w:rsid w:val="00110C03"/>
    <w:rsid w:val="001127CF"/>
    <w:rsid w:val="001129F3"/>
    <w:rsid w:val="00112AD6"/>
    <w:rsid w:val="00113A4B"/>
    <w:rsid w:val="001147F6"/>
    <w:rsid w:val="00115408"/>
    <w:rsid w:val="00115F55"/>
    <w:rsid w:val="001175D8"/>
    <w:rsid w:val="001200DA"/>
    <w:rsid w:val="001204C2"/>
    <w:rsid w:val="00120C07"/>
    <w:rsid w:val="001210A1"/>
    <w:rsid w:val="0012159C"/>
    <w:rsid w:val="00124443"/>
    <w:rsid w:val="001254B2"/>
    <w:rsid w:val="001274C4"/>
    <w:rsid w:val="0012758E"/>
    <w:rsid w:val="00132570"/>
    <w:rsid w:val="00132E85"/>
    <w:rsid w:val="00133633"/>
    <w:rsid w:val="0013390A"/>
    <w:rsid w:val="001339B1"/>
    <w:rsid w:val="00134491"/>
    <w:rsid w:val="00134F0A"/>
    <w:rsid w:val="0013527F"/>
    <w:rsid w:val="00135A94"/>
    <w:rsid w:val="00135D71"/>
    <w:rsid w:val="001408BF"/>
    <w:rsid w:val="00140E0E"/>
    <w:rsid w:val="001416EA"/>
    <w:rsid w:val="00145C32"/>
    <w:rsid w:val="00145EAB"/>
    <w:rsid w:val="00150758"/>
    <w:rsid w:val="00150790"/>
    <w:rsid w:val="00153DBB"/>
    <w:rsid w:val="001551EF"/>
    <w:rsid w:val="00155D9F"/>
    <w:rsid w:val="00160D53"/>
    <w:rsid w:val="001611B2"/>
    <w:rsid w:val="0016630C"/>
    <w:rsid w:val="00167382"/>
    <w:rsid w:val="00167916"/>
    <w:rsid w:val="0017075E"/>
    <w:rsid w:val="00170D1F"/>
    <w:rsid w:val="0017256D"/>
    <w:rsid w:val="00175275"/>
    <w:rsid w:val="001758B9"/>
    <w:rsid w:val="00175E50"/>
    <w:rsid w:val="00176669"/>
    <w:rsid w:val="00177DA2"/>
    <w:rsid w:val="00183A78"/>
    <w:rsid w:val="0018557A"/>
    <w:rsid w:val="0018619A"/>
    <w:rsid w:val="0018619D"/>
    <w:rsid w:val="001861F8"/>
    <w:rsid w:val="00187718"/>
    <w:rsid w:val="0019117F"/>
    <w:rsid w:val="00191849"/>
    <w:rsid w:val="00195727"/>
    <w:rsid w:val="00195FF6"/>
    <w:rsid w:val="001A111A"/>
    <w:rsid w:val="001A2F93"/>
    <w:rsid w:val="001A49C7"/>
    <w:rsid w:val="001A4D72"/>
    <w:rsid w:val="001A6602"/>
    <w:rsid w:val="001A6E51"/>
    <w:rsid w:val="001A7043"/>
    <w:rsid w:val="001B0F36"/>
    <w:rsid w:val="001B3692"/>
    <w:rsid w:val="001B4232"/>
    <w:rsid w:val="001B46A8"/>
    <w:rsid w:val="001B4E1D"/>
    <w:rsid w:val="001C1372"/>
    <w:rsid w:val="001C239F"/>
    <w:rsid w:val="001C252A"/>
    <w:rsid w:val="001C4F5D"/>
    <w:rsid w:val="001C5425"/>
    <w:rsid w:val="001C60A2"/>
    <w:rsid w:val="001C620B"/>
    <w:rsid w:val="001C6333"/>
    <w:rsid w:val="001C7B2A"/>
    <w:rsid w:val="001D05A0"/>
    <w:rsid w:val="001D13C0"/>
    <w:rsid w:val="001D172A"/>
    <w:rsid w:val="001D674D"/>
    <w:rsid w:val="001E05DA"/>
    <w:rsid w:val="001E116C"/>
    <w:rsid w:val="001E193F"/>
    <w:rsid w:val="001E3380"/>
    <w:rsid w:val="001E3B8A"/>
    <w:rsid w:val="001E74CD"/>
    <w:rsid w:val="001F1AFF"/>
    <w:rsid w:val="001F2202"/>
    <w:rsid w:val="001F3F40"/>
    <w:rsid w:val="001F4B30"/>
    <w:rsid w:val="001F620F"/>
    <w:rsid w:val="001F7E2D"/>
    <w:rsid w:val="0020248E"/>
    <w:rsid w:val="00206975"/>
    <w:rsid w:val="00207F06"/>
    <w:rsid w:val="002100D7"/>
    <w:rsid w:val="00210325"/>
    <w:rsid w:val="00210839"/>
    <w:rsid w:val="002118EA"/>
    <w:rsid w:val="0021377C"/>
    <w:rsid w:val="00214F00"/>
    <w:rsid w:val="0021506E"/>
    <w:rsid w:val="00222CEF"/>
    <w:rsid w:val="00222F3F"/>
    <w:rsid w:val="00223BB0"/>
    <w:rsid w:val="002251BA"/>
    <w:rsid w:val="00225DBF"/>
    <w:rsid w:val="00227163"/>
    <w:rsid w:val="0023042E"/>
    <w:rsid w:val="0023087E"/>
    <w:rsid w:val="00230C89"/>
    <w:rsid w:val="00231F7A"/>
    <w:rsid w:val="002328F8"/>
    <w:rsid w:val="00233347"/>
    <w:rsid w:val="00233512"/>
    <w:rsid w:val="00234871"/>
    <w:rsid w:val="00236B11"/>
    <w:rsid w:val="00241415"/>
    <w:rsid w:val="00241512"/>
    <w:rsid w:val="0024178C"/>
    <w:rsid w:val="00241A8E"/>
    <w:rsid w:val="002468E9"/>
    <w:rsid w:val="00253427"/>
    <w:rsid w:val="002535D1"/>
    <w:rsid w:val="00253745"/>
    <w:rsid w:val="00254393"/>
    <w:rsid w:val="0025460A"/>
    <w:rsid w:val="002546A4"/>
    <w:rsid w:val="0025572D"/>
    <w:rsid w:val="00256404"/>
    <w:rsid w:val="002606CB"/>
    <w:rsid w:val="0026317A"/>
    <w:rsid w:val="0026320D"/>
    <w:rsid w:val="00263653"/>
    <w:rsid w:val="00263BEF"/>
    <w:rsid w:val="00264A69"/>
    <w:rsid w:val="00265292"/>
    <w:rsid w:val="002652F6"/>
    <w:rsid w:val="00265D56"/>
    <w:rsid w:val="002706D8"/>
    <w:rsid w:val="00271A96"/>
    <w:rsid w:val="002739B0"/>
    <w:rsid w:val="00273AA8"/>
    <w:rsid w:val="00273B32"/>
    <w:rsid w:val="00273EB0"/>
    <w:rsid w:val="00274223"/>
    <w:rsid w:val="0027596E"/>
    <w:rsid w:val="002775C1"/>
    <w:rsid w:val="002818DD"/>
    <w:rsid w:val="00282168"/>
    <w:rsid w:val="00282770"/>
    <w:rsid w:val="002849BE"/>
    <w:rsid w:val="0028559E"/>
    <w:rsid w:val="00292192"/>
    <w:rsid w:val="00293560"/>
    <w:rsid w:val="002975F1"/>
    <w:rsid w:val="00297ECF"/>
    <w:rsid w:val="002A2531"/>
    <w:rsid w:val="002A2B74"/>
    <w:rsid w:val="002A34D8"/>
    <w:rsid w:val="002A4084"/>
    <w:rsid w:val="002A5F8E"/>
    <w:rsid w:val="002A6034"/>
    <w:rsid w:val="002B0369"/>
    <w:rsid w:val="002B0481"/>
    <w:rsid w:val="002B1461"/>
    <w:rsid w:val="002B16C8"/>
    <w:rsid w:val="002B2742"/>
    <w:rsid w:val="002B284C"/>
    <w:rsid w:val="002B42ED"/>
    <w:rsid w:val="002B4CCF"/>
    <w:rsid w:val="002B5BFB"/>
    <w:rsid w:val="002B730D"/>
    <w:rsid w:val="002B7B21"/>
    <w:rsid w:val="002C0AFC"/>
    <w:rsid w:val="002C3D7B"/>
    <w:rsid w:val="002C512A"/>
    <w:rsid w:val="002C52ED"/>
    <w:rsid w:val="002C61C5"/>
    <w:rsid w:val="002C71A2"/>
    <w:rsid w:val="002C773D"/>
    <w:rsid w:val="002C7CCF"/>
    <w:rsid w:val="002C7D53"/>
    <w:rsid w:val="002C7EE3"/>
    <w:rsid w:val="002D0A25"/>
    <w:rsid w:val="002D1576"/>
    <w:rsid w:val="002D3246"/>
    <w:rsid w:val="002D6DA2"/>
    <w:rsid w:val="002E1AF3"/>
    <w:rsid w:val="002E58E7"/>
    <w:rsid w:val="002E6472"/>
    <w:rsid w:val="002F03A9"/>
    <w:rsid w:val="002F090C"/>
    <w:rsid w:val="002F295E"/>
    <w:rsid w:val="002F30A9"/>
    <w:rsid w:val="002F485B"/>
    <w:rsid w:val="002F4A2F"/>
    <w:rsid w:val="002F66A5"/>
    <w:rsid w:val="003010DE"/>
    <w:rsid w:val="00301C20"/>
    <w:rsid w:val="00301F03"/>
    <w:rsid w:val="00302366"/>
    <w:rsid w:val="0030294E"/>
    <w:rsid w:val="003031DB"/>
    <w:rsid w:val="003057B8"/>
    <w:rsid w:val="00305EBD"/>
    <w:rsid w:val="00305F3B"/>
    <w:rsid w:val="00307481"/>
    <w:rsid w:val="003108FF"/>
    <w:rsid w:val="00310B89"/>
    <w:rsid w:val="00313A3F"/>
    <w:rsid w:val="00314F7E"/>
    <w:rsid w:val="003157AF"/>
    <w:rsid w:val="00315D8E"/>
    <w:rsid w:val="00317C7A"/>
    <w:rsid w:val="00317EC8"/>
    <w:rsid w:val="00323107"/>
    <w:rsid w:val="00324A60"/>
    <w:rsid w:val="00324E66"/>
    <w:rsid w:val="00330CC4"/>
    <w:rsid w:val="00331402"/>
    <w:rsid w:val="003316EF"/>
    <w:rsid w:val="00331E8A"/>
    <w:rsid w:val="003327F0"/>
    <w:rsid w:val="00332985"/>
    <w:rsid w:val="00333705"/>
    <w:rsid w:val="00334141"/>
    <w:rsid w:val="00334B15"/>
    <w:rsid w:val="003353D6"/>
    <w:rsid w:val="00335BD7"/>
    <w:rsid w:val="003374EF"/>
    <w:rsid w:val="00337AF9"/>
    <w:rsid w:val="003406D6"/>
    <w:rsid w:val="00340ACE"/>
    <w:rsid w:val="00341B2D"/>
    <w:rsid w:val="003422AF"/>
    <w:rsid w:val="003456DF"/>
    <w:rsid w:val="0034632B"/>
    <w:rsid w:val="00346509"/>
    <w:rsid w:val="0034657C"/>
    <w:rsid w:val="00346868"/>
    <w:rsid w:val="003471EE"/>
    <w:rsid w:val="0034729F"/>
    <w:rsid w:val="00347FAB"/>
    <w:rsid w:val="003503F9"/>
    <w:rsid w:val="003515D1"/>
    <w:rsid w:val="00352A58"/>
    <w:rsid w:val="00354B4C"/>
    <w:rsid w:val="00354F37"/>
    <w:rsid w:val="00356961"/>
    <w:rsid w:val="00356E92"/>
    <w:rsid w:val="003573FC"/>
    <w:rsid w:val="00360645"/>
    <w:rsid w:val="00360ECB"/>
    <w:rsid w:val="00362FD6"/>
    <w:rsid w:val="0036363C"/>
    <w:rsid w:val="00364374"/>
    <w:rsid w:val="00365195"/>
    <w:rsid w:val="0036552B"/>
    <w:rsid w:val="00365C54"/>
    <w:rsid w:val="00365D39"/>
    <w:rsid w:val="00366610"/>
    <w:rsid w:val="00366AFA"/>
    <w:rsid w:val="0036703D"/>
    <w:rsid w:val="00372ABC"/>
    <w:rsid w:val="0037317F"/>
    <w:rsid w:val="00374B19"/>
    <w:rsid w:val="00375863"/>
    <w:rsid w:val="00376A39"/>
    <w:rsid w:val="0037729A"/>
    <w:rsid w:val="00377554"/>
    <w:rsid w:val="00385A80"/>
    <w:rsid w:val="003870C1"/>
    <w:rsid w:val="003873E6"/>
    <w:rsid w:val="003908C6"/>
    <w:rsid w:val="00392654"/>
    <w:rsid w:val="003939BB"/>
    <w:rsid w:val="00394887"/>
    <w:rsid w:val="00396E2E"/>
    <w:rsid w:val="003A282F"/>
    <w:rsid w:val="003A3199"/>
    <w:rsid w:val="003A52F7"/>
    <w:rsid w:val="003A57E1"/>
    <w:rsid w:val="003B0558"/>
    <w:rsid w:val="003B40F3"/>
    <w:rsid w:val="003B4E9A"/>
    <w:rsid w:val="003B675B"/>
    <w:rsid w:val="003B726B"/>
    <w:rsid w:val="003C03E5"/>
    <w:rsid w:val="003C199E"/>
    <w:rsid w:val="003C3B2B"/>
    <w:rsid w:val="003C3FD0"/>
    <w:rsid w:val="003C452A"/>
    <w:rsid w:val="003C58A5"/>
    <w:rsid w:val="003C7350"/>
    <w:rsid w:val="003D0213"/>
    <w:rsid w:val="003D13E6"/>
    <w:rsid w:val="003D369A"/>
    <w:rsid w:val="003D3D3D"/>
    <w:rsid w:val="003D4397"/>
    <w:rsid w:val="003D5BC9"/>
    <w:rsid w:val="003E2334"/>
    <w:rsid w:val="003E2F76"/>
    <w:rsid w:val="003E3256"/>
    <w:rsid w:val="003E38E5"/>
    <w:rsid w:val="003E45B3"/>
    <w:rsid w:val="003E510C"/>
    <w:rsid w:val="003E5A39"/>
    <w:rsid w:val="003E639F"/>
    <w:rsid w:val="003E76E9"/>
    <w:rsid w:val="003F1A22"/>
    <w:rsid w:val="003F279A"/>
    <w:rsid w:val="003F28AE"/>
    <w:rsid w:val="003F3D81"/>
    <w:rsid w:val="003F55D7"/>
    <w:rsid w:val="003F5834"/>
    <w:rsid w:val="003F6508"/>
    <w:rsid w:val="003F67D6"/>
    <w:rsid w:val="003F7B3A"/>
    <w:rsid w:val="00400111"/>
    <w:rsid w:val="00400989"/>
    <w:rsid w:val="00400E6B"/>
    <w:rsid w:val="00403E79"/>
    <w:rsid w:val="00403EAF"/>
    <w:rsid w:val="00404655"/>
    <w:rsid w:val="00405AF2"/>
    <w:rsid w:val="00405BF1"/>
    <w:rsid w:val="00405C9E"/>
    <w:rsid w:val="00407254"/>
    <w:rsid w:val="00410157"/>
    <w:rsid w:val="00411ED7"/>
    <w:rsid w:val="00414FB3"/>
    <w:rsid w:val="00415868"/>
    <w:rsid w:val="00415A15"/>
    <w:rsid w:val="00417762"/>
    <w:rsid w:val="0042241C"/>
    <w:rsid w:val="00425429"/>
    <w:rsid w:val="004300EE"/>
    <w:rsid w:val="004309CF"/>
    <w:rsid w:val="00430EAB"/>
    <w:rsid w:val="004342F5"/>
    <w:rsid w:val="00435340"/>
    <w:rsid w:val="00436BD5"/>
    <w:rsid w:val="00436E81"/>
    <w:rsid w:val="00441883"/>
    <w:rsid w:val="00443D50"/>
    <w:rsid w:val="004444B6"/>
    <w:rsid w:val="00445F85"/>
    <w:rsid w:val="00446ADE"/>
    <w:rsid w:val="00447E82"/>
    <w:rsid w:val="00450BFA"/>
    <w:rsid w:val="00450E5F"/>
    <w:rsid w:val="00452D66"/>
    <w:rsid w:val="004550D9"/>
    <w:rsid w:val="00456675"/>
    <w:rsid w:val="00456FF3"/>
    <w:rsid w:val="00457654"/>
    <w:rsid w:val="004602CA"/>
    <w:rsid w:val="0046030D"/>
    <w:rsid w:val="00460680"/>
    <w:rsid w:val="00463CAC"/>
    <w:rsid w:val="004650A6"/>
    <w:rsid w:val="00465419"/>
    <w:rsid w:val="00466761"/>
    <w:rsid w:val="004667B8"/>
    <w:rsid w:val="00466A1D"/>
    <w:rsid w:val="00466EE8"/>
    <w:rsid w:val="00467013"/>
    <w:rsid w:val="00467D68"/>
    <w:rsid w:val="00470C81"/>
    <w:rsid w:val="00471C11"/>
    <w:rsid w:val="00471CEA"/>
    <w:rsid w:val="00473ED9"/>
    <w:rsid w:val="00474028"/>
    <w:rsid w:val="00474580"/>
    <w:rsid w:val="00474B24"/>
    <w:rsid w:val="00475F97"/>
    <w:rsid w:val="004765AB"/>
    <w:rsid w:val="00476E33"/>
    <w:rsid w:val="00481AAD"/>
    <w:rsid w:val="00482894"/>
    <w:rsid w:val="0048387D"/>
    <w:rsid w:val="00483D2A"/>
    <w:rsid w:val="004854EF"/>
    <w:rsid w:val="004861C1"/>
    <w:rsid w:val="0048658A"/>
    <w:rsid w:val="004876D4"/>
    <w:rsid w:val="004913F2"/>
    <w:rsid w:val="00491A8E"/>
    <w:rsid w:val="004922C0"/>
    <w:rsid w:val="00493097"/>
    <w:rsid w:val="00493D43"/>
    <w:rsid w:val="004956F4"/>
    <w:rsid w:val="004965A6"/>
    <w:rsid w:val="004A02E1"/>
    <w:rsid w:val="004A0470"/>
    <w:rsid w:val="004A05E3"/>
    <w:rsid w:val="004A0793"/>
    <w:rsid w:val="004A0FD8"/>
    <w:rsid w:val="004A290D"/>
    <w:rsid w:val="004A2B0C"/>
    <w:rsid w:val="004A4625"/>
    <w:rsid w:val="004A5181"/>
    <w:rsid w:val="004A60A1"/>
    <w:rsid w:val="004A7069"/>
    <w:rsid w:val="004B00F2"/>
    <w:rsid w:val="004B012C"/>
    <w:rsid w:val="004B0C73"/>
    <w:rsid w:val="004B0F28"/>
    <w:rsid w:val="004B210F"/>
    <w:rsid w:val="004B2718"/>
    <w:rsid w:val="004B3B24"/>
    <w:rsid w:val="004B443D"/>
    <w:rsid w:val="004B5330"/>
    <w:rsid w:val="004B58ED"/>
    <w:rsid w:val="004C5DB0"/>
    <w:rsid w:val="004C6652"/>
    <w:rsid w:val="004C6C08"/>
    <w:rsid w:val="004C6D4C"/>
    <w:rsid w:val="004D03AA"/>
    <w:rsid w:val="004D1814"/>
    <w:rsid w:val="004D1DE6"/>
    <w:rsid w:val="004D2485"/>
    <w:rsid w:val="004D290F"/>
    <w:rsid w:val="004D3482"/>
    <w:rsid w:val="004D3C3F"/>
    <w:rsid w:val="004D4145"/>
    <w:rsid w:val="004D45BE"/>
    <w:rsid w:val="004D4890"/>
    <w:rsid w:val="004D4BC4"/>
    <w:rsid w:val="004D5020"/>
    <w:rsid w:val="004D5A21"/>
    <w:rsid w:val="004D5B37"/>
    <w:rsid w:val="004D5DA8"/>
    <w:rsid w:val="004E06C4"/>
    <w:rsid w:val="004E1874"/>
    <w:rsid w:val="004E1914"/>
    <w:rsid w:val="004E3083"/>
    <w:rsid w:val="004E5442"/>
    <w:rsid w:val="004E5643"/>
    <w:rsid w:val="004E69AA"/>
    <w:rsid w:val="004F0070"/>
    <w:rsid w:val="004F2999"/>
    <w:rsid w:val="004F40EA"/>
    <w:rsid w:val="004F5432"/>
    <w:rsid w:val="004F5E0E"/>
    <w:rsid w:val="004F6700"/>
    <w:rsid w:val="00500F27"/>
    <w:rsid w:val="00501743"/>
    <w:rsid w:val="005034DF"/>
    <w:rsid w:val="005037A9"/>
    <w:rsid w:val="00503E16"/>
    <w:rsid w:val="0050500D"/>
    <w:rsid w:val="00506704"/>
    <w:rsid w:val="00510061"/>
    <w:rsid w:val="0051062F"/>
    <w:rsid w:val="005107BD"/>
    <w:rsid w:val="00511224"/>
    <w:rsid w:val="005116F4"/>
    <w:rsid w:val="00512549"/>
    <w:rsid w:val="0051270C"/>
    <w:rsid w:val="00512CAF"/>
    <w:rsid w:val="005131F0"/>
    <w:rsid w:val="00513D7B"/>
    <w:rsid w:val="0051558B"/>
    <w:rsid w:val="00520DC4"/>
    <w:rsid w:val="005216AC"/>
    <w:rsid w:val="005237E8"/>
    <w:rsid w:val="00523B5F"/>
    <w:rsid w:val="00526A5E"/>
    <w:rsid w:val="00527574"/>
    <w:rsid w:val="005312E3"/>
    <w:rsid w:val="00531984"/>
    <w:rsid w:val="00535C82"/>
    <w:rsid w:val="00535EC2"/>
    <w:rsid w:val="005374D4"/>
    <w:rsid w:val="00537925"/>
    <w:rsid w:val="00540B98"/>
    <w:rsid w:val="00541190"/>
    <w:rsid w:val="00541D27"/>
    <w:rsid w:val="00543D84"/>
    <w:rsid w:val="005442EF"/>
    <w:rsid w:val="0054519C"/>
    <w:rsid w:val="00545785"/>
    <w:rsid w:val="00545B2E"/>
    <w:rsid w:val="00545E41"/>
    <w:rsid w:val="005463C0"/>
    <w:rsid w:val="005471BE"/>
    <w:rsid w:val="0054792C"/>
    <w:rsid w:val="00547CB9"/>
    <w:rsid w:val="00550224"/>
    <w:rsid w:val="00550E1D"/>
    <w:rsid w:val="005566DA"/>
    <w:rsid w:val="00556B2F"/>
    <w:rsid w:val="005573D4"/>
    <w:rsid w:val="00560555"/>
    <w:rsid w:val="00561E34"/>
    <w:rsid w:val="00564FF5"/>
    <w:rsid w:val="0056509A"/>
    <w:rsid w:val="0056511F"/>
    <w:rsid w:val="005651CF"/>
    <w:rsid w:val="005655E0"/>
    <w:rsid w:val="00565D09"/>
    <w:rsid w:val="00570BC6"/>
    <w:rsid w:val="0057300A"/>
    <w:rsid w:val="00573B30"/>
    <w:rsid w:val="00575390"/>
    <w:rsid w:val="005765A4"/>
    <w:rsid w:val="00576ED8"/>
    <w:rsid w:val="00577DE1"/>
    <w:rsid w:val="00580A80"/>
    <w:rsid w:val="00581199"/>
    <w:rsid w:val="00582302"/>
    <w:rsid w:val="0058267A"/>
    <w:rsid w:val="005832C2"/>
    <w:rsid w:val="00586894"/>
    <w:rsid w:val="0058783F"/>
    <w:rsid w:val="0059060B"/>
    <w:rsid w:val="005909B2"/>
    <w:rsid w:val="00590E5D"/>
    <w:rsid w:val="00591150"/>
    <w:rsid w:val="005935E9"/>
    <w:rsid w:val="005946E6"/>
    <w:rsid w:val="00594F59"/>
    <w:rsid w:val="005968B5"/>
    <w:rsid w:val="005A20E4"/>
    <w:rsid w:val="005A26FA"/>
    <w:rsid w:val="005A2ED7"/>
    <w:rsid w:val="005A3B4F"/>
    <w:rsid w:val="005A4274"/>
    <w:rsid w:val="005A4AB2"/>
    <w:rsid w:val="005A502F"/>
    <w:rsid w:val="005A56AE"/>
    <w:rsid w:val="005A6104"/>
    <w:rsid w:val="005A6615"/>
    <w:rsid w:val="005A693B"/>
    <w:rsid w:val="005B0543"/>
    <w:rsid w:val="005B32BE"/>
    <w:rsid w:val="005B4B65"/>
    <w:rsid w:val="005B7A7F"/>
    <w:rsid w:val="005C28F5"/>
    <w:rsid w:val="005C42E1"/>
    <w:rsid w:val="005C474D"/>
    <w:rsid w:val="005C4D7E"/>
    <w:rsid w:val="005C5201"/>
    <w:rsid w:val="005C5670"/>
    <w:rsid w:val="005C57EA"/>
    <w:rsid w:val="005C5F0C"/>
    <w:rsid w:val="005D15E9"/>
    <w:rsid w:val="005D1970"/>
    <w:rsid w:val="005D1F35"/>
    <w:rsid w:val="005D2150"/>
    <w:rsid w:val="005D5EAF"/>
    <w:rsid w:val="005E0E76"/>
    <w:rsid w:val="005E26AB"/>
    <w:rsid w:val="005E310F"/>
    <w:rsid w:val="005E3B8C"/>
    <w:rsid w:val="005E4AED"/>
    <w:rsid w:val="005E4CFE"/>
    <w:rsid w:val="005E58F2"/>
    <w:rsid w:val="005E5F7F"/>
    <w:rsid w:val="005E635B"/>
    <w:rsid w:val="005E6632"/>
    <w:rsid w:val="005F0D54"/>
    <w:rsid w:val="005F1515"/>
    <w:rsid w:val="005F3522"/>
    <w:rsid w:val="005F5EFF"/>
    <w:rsid w:val="005F67C7"/>
    <w:rsid w:val="005F7D26"/>
    <w:rsid w:val="005F7F42"/>
    <w:rsid w:val="00600E39"/>
    <w:rsid w:val="00602464"/>
    <w:rsid w:val="00603E2E"/>
    <w:rsid w:val="00605B99"/>
    <w:rsid w:val="00606914"/>
    <w:rsid w:val="006112E0"/>
    <w:rsid w:val="00614A3C"/>
    <w:rsid w:val="00615360"/>
    <w:rsid w:val="0062025E"/>
    <w:rsid w:val="00620D9C"/>
    <w:rsid w:val="0062278E"/>
    <w:rsid w:val="00623806"/>
    <w:rsid w:val="006256C5"/>
    <w:rsid w:val="00625B52"/>
    <w:rsid w:val="00626A3C"/>
    <w:rsid w:val="00631259"/>
    <w:rsid w:val="00631A95"/>
    <w:rsid w:val="0063272D"/>
    <w:rsid w:val="00632E46"/>
    <w:rsid w:val="006330EB"/>
    <w:rsid w:val="0063556B"/>
    <w:rsid w:val="00635A19"/>
    <w:rsid w:val="00636A84"/>
    <w:rsid w:val="00640DBD"/>
    <w:rsid w:val="00640F5C"/>
    <w:rsid w:val="0064284D"/>
    <w:rsid w:val="006429A8"/>
    <w:rsid w:val="006431E7"/>
    <w:rsid w:val="0064544E"/>
    <w:rsid w:val="00645963"/>
    <w:rsid w:val="006466F2"/>
    <w:rsid w:val="00647386"/>
    <w:rsid w:val="006501A8"/>
    <w:rsid w:val="006506CF"/>
    <w:rsid w:val="00650A80"/>
    <w:rsid w:val="00660A1C"/>
    <w:rsid w:val="00662A26"/>
    <w:rsid w:val="00662E4E"/>
    <w:rsid w:val="00663EA2"/>
    <w:rsid w:val="00665B17"/>
    <w:rsid w:val="0066725E"/>
    <w:rsid w:val="0067052F"/>
    <w:rsid w:val="0067105E"/>
    <w:rsid w:val="006725F6"/>
    <w:rsid w:val="00674588"/>
    <w:rsid w:val="00674C4B"/>
    <w:rsid w:val="006752CD"/>
    <w:rsid w:val="0067634E"/>
    <w:rsid w:val="00677096"/>
    <w:rsid w:val="006801C1"/>
    <w:rsid w:val="006803DE"/>
    <w:rsid w:val="00682527"/>
    <w:rsid w:val="00682BF4"/>
    <w:rsid w:val="00684919"/>
    <w:rsid w:val="00684CBA"/>
    <w:rsid w:val="00684FD0"/>
    <w:rsid w:val="006875D7"/>
    <w:rsid w:val="006906FE"/>
    <w:rsid w:val="00690EF2"/>
    <w:rsid w:val="00691CBC"/>
    <w:rsid w:val="006920D7"/>
    <w:rsid w:val="00692534"/>
    <w:rsid w:val="0069391C"/>
    <w:rsid w:val="006954C1"/>
    <w:rsid w:val="006956F3"/>
    <w:rsid w:val="00695A15"/>
    <w:rsid w:val="006962D2"/>
    <w:rsid w:val="00696E47"/>
    <w:rsid w:val="00696F06"/>
    <w:rsid w:val="0069758B"/>
    <w:rsid w:val="00697BFF"/>
    <w:rsid w:val="00697DDD"/>
    <w:rsid w:val="006A0170"/>
    <w:rsid w:val="006A1F4C"/>
    <w:rsid w:val="006A413A"/>
    <w:rsid w:val="006A4EF9"/>
    <w:rsid w:val="006A4FF2"/>
    <w:rsid w:val="006A5B1C"/>
    <w:rsid w:val="006A5DE2"/>
    <w:rsid w:val="006A6DAF"/>
    <w:rsid w:val="006B094C"/>
    <w:rsid w:val="006B198F"/>
    <w:rsid w:val="006B1C67"/>
    <w:rsid w:val="006B5A7E"/>
    <w:rsid w:val="006B672F"/>
    <w:rsid w:val="006B6BB0"/>
    <w:rsid w:val="006B7B9F"/>
    <w:rsid w:val="006B7CE4"/>
    <w:rsid w:val="006C1FE0"/>
    <w:rsid w:val="006C2D14"/>
    <w:rsid w:val="006C3435"/>
    <w:rsid w:val="006C3FC5"/>
    <w:rsid w:val="006C4A26"/>
    <w:rsid w:val="006C62A8"/>
    <w:rsid w:val="006C6C23"/>
    <w:rsid w:val="006D0FB3"/>
    <w:rsid w:val="006D3A95"/>
    <w:rsid w:val="006D4EDA"/>
    <w:rsid w:val="006D674C"/>
    <w:rsid w:val="006D6E1B"/>
    <w:rsid w:val="006D7609"/>
    <w:rsid w:val="006E070A"/>
    <w:rsid w:val="006E2331"/>
    <w:rsid w:val="006E2504"/>
    <w:rsid w:val="006E29F1"/>
    <w:rsid w:val="006E2C2B"/>
    <w:rsid w:val="006E56F6"/>
    <w:rsid w:val="006E5814"/>
    <w:rsid w:val="006E592C"/>
    <w:rsid w:val="006E648A"/>
    <w:rsid w:val="006F12D9"/>
    <w:rsid w:val="006F2EF5"/>
    <w:rsid w:val="006F45CA"/>
    <w:rsid w:val="006F5B45"/>
    <w:rsid w:val="006F660A"/>
    <w:rsid w:val="006F68F4"/>
    <w:rsid w:val="006F6AD1"/>
    <w:rsid w:val="007000DD"/>
    <w:rsid w:val="00701FB3"/>
    <w:rsid w:val="00704BC9"/>
    <w:rsid w:val="007060B3"/>
    <w:rsid w:val="007068E1"/>
    <w:rsid w:val="0070738A"/>
    <w:rsid w:val="007077D8"/>
    <w:rsid w:val="00707DF4"/>
    <w:rsid w:val="00710461"/>
    <w:rsid w:val="00710FAB"/>
    <w:rsid w:val="00710FF9"/>
    <w:rsid w:val="0071170F"/>
    <w:rsid w:val="00712FC4"/>
    <w:rsid w:val="00713A18"/>
    <w:rsid w:val="007140D1"/>
    <w:rsid w:val="00714D29"/>
    <w:rsid w:val="00716343"/>
    <w:rsid w:val="00722811"/>
    <w:rsid w:val="007237B2"/>
    <w:rsid w:val="00724B5E"/>
    <w:rsid w:val="0072624B"/>
    <w:rsid w:val="00727974"/>
    <w:rsid w:val="0073093F"/>
    <w:rsid w:val="0073139C"/>
    <w:rsid w:val="007316E0"/>
    <w:rsid w:val="007321FE"/>
    <w:rsid w:val="007333F7"/>
    <w:rsid w:val="00733A69"/>
    <w:rsid w:val="0073464B"/>
    <w:rsid w:val="00735698"/>
    <w:rsid w:val="007366AB"/>
    <w:rsid w:val="00736E73"/>
    <w:rsid w:val="00740153"/>
    <w:rsid w:val="007415B5"/>
    <w:rsid w:val="007415CF"/>
    <w:rsid w:val="00744666"/>
    <w:rsid w:val="0074476A"/>
    <w:rsid w:val="00744AC0"/>
    <w:rsid w:val="00744FE4"/>
    <w:rsid w:val="00745A9F"/>
    <w:rsid w:val="00745E39"/>
    <w:rsid w:val="007476FC"/>
    <w:rsid w:val="007477AF"/>
    <w:rsid w:val="0075102E"/>
    <w:rsid w:val="007514F7"/>
    <w:rsid w:val="00751CEA"/>
    <w:rsid w:val="00755365"/>
    <w:rsid w:val="007559B7"/>
    <w:rsid w:val="00755FD6"/>
    <w:rsid w:val="00756857"/>
    <w:rsid w:val="0075777C"/>
    <w:rsid w:val="00760C6B"/>
    <w:rsid w:val="00762AAC"/>
    <w:rsid w:val="00762E50"/>
    <w:rsid w:val="007632EE"/>
    <w:rsid w:val="007635EA"/>
    <w:rsid w:val="00763B9E"/>
    <w:rsid w:val="007660B3"/>
    <w:rsid w:val="007666AE"/>
    <w:rsid w:val="00766F35"/>
    <w:rsid w:val="00770CFE"/>
    <w:rsid w:val="0077153A"/>
    <w:rsid w:val="00771B2D"/>
    <w:rsid w:val="00771CE0"/>
    <w:rsid w:val="0077204D"/>
    <w:rsid w:val="007729BD"/>
    <w:rsid w:val="007729F6"/>
    <w:rsid w:val="00772AD0"/>
    <w:rsid w:val="00773E79"/>
    <w:rsid w:val="00775244"/>
    <w:rsid w:val="00775AF5"/>
    <w:rsid w:val="00775C28"/>
    <w:rsid w:val="00776F57"/>
    <w:rsid w:val="00777295"/>
    <w:rsid w:val="0077734A"/>
    <w:rsid w:val="00780997"/>
    <w:rsid w:val="007811CB"/>
    <w:rsid w:val="007823A7"/>
    <w:rsid w:val="00782AB1"/>
    <w:rsid w:val="0078539F"/>
    <w:rsid w:val="00785510"/>
    <w:rsid w:val="00785597"/>
    <w:rsid w:val="007855D2"/>
    <w:rsid w:val="007873EC"/>
    <w:rsid w:val="00787D6A"/>
    <w:rsid w:val="00792818"/>
    <w:rsid w:val="00794E85"/>
    <w:rsid w:val="0079583E"/>
    <w:rsid w:val="007963F5"/>
    <w:rsid w:val="00796539"/>
    <w:rsid w:val="007A0C73"/>
    <w:rsid w:val="007A56C3"/>
    <w:rsid w:val="007B0196"/>
    <w:rsid w:val="007B0F85"/>
    <w:rsid w:val="007B293B"/>
    <w:rsid w:val="007B4D29"/>
    <w:rsid w:val="007B537D"/>
    <w:rsid w:val="007C19F4"/>
    <w:rsid w:val="007C4305"/>
    <w:rsid w:val="007C4997"/>
    <w:rsid w:val="007C615C"/>
    <w:rsid w:val="007D0538"/>
    <w:rsid w:val="007D144D"/>
    <w:rsid w:val="007D2000"/>
    <w:rsid w:val="007D3098"/>
    <w:rsid w:val="007D39A0"/>
    <w:rsid w:val="007D5C85"/>
    <w:rsid w:val="007E06CE"/>
    <w:rsid w:val="007E0FB0"/>
    <w:rsid w:val="007E14F5"/>
    <w:rsid w:val="007E155B"/>
    <w:rsid w:val="007E1683"/>
    <w:rsid w:val="007E4362"/>
    <w:rsid w:val="007E43B1"/>
    <w:rsid w:val="007E6C3B"/>
    <w:rsid w:val="007E760E"/>
    <w:rsid w:val="007E76C0"/>
    <w:rsid w:val="007F09FB"/>
    <w:rsid w:val="007F0AB7"/>
    <w:rsid w:val="007F16E7"/>
    <w:rsid w:val="007F1EC2"/>
    <w:rsid w:val="007F2C8B"/>
    <w:rsid w:val="007F45F9"/>
    <w:rsid w:val="007F4A01"/>
    <w:rsid w:val="007F4E94"/>
    <w:rsid w:val="007F6847"/>
    <w:rsid w:val="007F7A95"/>
    <w:rsid w:val="00800E11"/>
    <w:rsid w:val="00802785"/>
    <w:rsid w:val="00804F4C"/>
    <w:rsid w:val="00806B73"/>
    <w:rsid w:val="00806DCE"/>
    <w:rsid w:val="0081070C"/>
    <w:rsid w:val="008135CF"/>
    <w:rsid w:val="0081461F"/>
    <w:rsid w:val="00814D7B"/>
    <w:rsid w:val="008174C8"/>
    <w:rsid w:val="008213BF"/>
    <w:rsid w:val="00822A2B"/>
    <w:rsid w:val="008231A2"/>
    <w:rsid w:val="00824E10"/>
    <w:rsid w:val="0082526F"/>
    <w:rsid w:val="00825FA4"/>
    <w:rsid w:val="00826557"/>
    <w:rsid w:val="008268A2"/>
    <w:rsid w:val="00830613"/>
    <w:rsid w:val="00831C0C"/>
    <w:rsid w:val="00832320"/>
    <w:rsid w:val="008327AE"/>
    <w:rsid w:val="00833C27"/>
    <w:rsid w:val="0083450C"/>
    <w:rsid w:val="008346A5"/>
    <w:rsid w:val="008356D8"/>
    <w:rsid w:val="00837251"/>
    <w:rsid w:val="0084138E"/>
    <w:rsid w:val="008420B0"/>
    <w:rsid w:val="008429DA"/>
    <w:rsid w:val="00843162"/>
    <w:rsid w:val="00845604"/>
    <w:rsid w:val="008471B8"/>
    <w:rsid w:val="00847C06"/>
    <w:rsid w:val="008505C0"/>
    <w:rsid w:val="00854732"/>
    <w:rsid w:val="00855C80"/>
    <w:rsid w:val="008567AC"/>
    <w:rsid w:val="008573A8"/>
    <w:rsid w:val="00857B45"/>
    <w:rsid w:val="00861412"/>
    <w:rsid w:val="00861585"/>
    <w:rsid w:val="00861AE4"/>
    <w:rsid w:val="008639E1"/>
    <w:rsid w:val="0086424E"/>
    <w:rsid w:val="00864291"/>
    <w:rsid w:val="00864967"/>
    <w:rsid w:val="00864A69"/>
    <w:rsid w:val="00864C22"/>
    <w:rsid w:val="0086548C"/>
    <w:rsid w:val="00867C9E"/>
    <w:rsid w:val="00872B43"/>
    <w:rsid w:val="00872BFD"/>
    <w:rsid w:val="00873E38"/>
    <w:rsid w:val="008750A7"/>
    <w:rsid w:val="00876447"/>
    <w:rsid w:val="00886822"/>
    <w:rsid w:val="00887350"/>
    <w:rsid w:val="008875AD"/>
    <w:rsid w:val="00891F02"/>
    <w:rsid w:val="00892546"/>
    <w:rsid w:val="00893649"/>
    <w:rsid w:val="0089382D"/>
    <w:rsid w:val="00893EC8"/>
    <w:rsid w:val="008940C0"/>
    <w:rsid w:val="008941FC"/>
    <w:rsid w:val="00894977"/>
    <w:rsid w:val="00896046"/>
    <w:rsid w:val="00896F4C"/>
    <w:rsid w:val="0089741A"/>
    <w:rsid w:val="008A12B9"/>
    <w:rsid w:val="008A15D2"/>
    <w:rsid w:val="008A1D96"/>
    <w:rsid w:val="008A3493"/>
    <w:rsid w:val="008A3D09"/>
    <w:rsid w:val="008A3E55"/>
    <w:rsid w:val="008A59D0"/>
    <w:rsid w:val="008A68AC"/>
    <w:rsid w:val="008A6AFE"/>
    <w:rsid w:val="008A72C2"/>
    <w:rsid w:val="008B1671"/>
    <w:rsid w:val="008B28AD"/>
    <w:rsid w:val="008B3368"/>
    <w:rsid w:val="008B3A27"/>
    <w:rsid w:val="008B47B1"/>
    <w:rsid w:val="008B5CA4"/>
    <w:rsid w:val="008B60AE"/>
    <w:rsid w:val="008B6C9E"/>
    <w:rsid w:val="008C0CAA"/>
    <w:rsid w:val="008C2597"/>
    <w:rsid w:val="008C2B89"/>
    <w:rsid w:val="008C371B"/>
    <w:rsid w:val="008C46B9"/>
    <w:rsid w:val="008C51FD"/>
    <w:rsid w:val="008C5C5C"/>
    <w:rsid w:val="008C78E1"/>
    <w:rsid w:val="008C7A1D"/>
    <w:rsid w:val="008D0A6F"/>
    <w:rsid w:val="008D1DFD"/>
    <w:rsid w:val="008D231D"/>
    <w:rsid w:val="008D43B0"/>
    <w:rsid w:val="008D4998"/>
    <w:rsid w:val="008D5236"/>
    <w:rsid w:val="008D523C"/>
    <w:rsid w:val="008D607E"/>
    <w:rsid w:val="008D6805"/>
    <w:rsid w:val="008D7B29"/>
    <w:rsid w:val="008D7E20"/>
    <w:rsid w:val="008E02C2"/>
    <w:rsid w:val="008E0738"/>
    <w:rsid w:val="008E1AAA"/>
    <w:rsid w:val="008E5962"/>
    <w:rsid w:val="008E73FA"/>
    <w:rsid w:val="008F21F5"/>
    <w:rsid w:val="008F4EC0"/>
    <w:rsid w:val="0090292F"/>
    <w:rsid w:val="00903B1A"/>
    <w:rsid w:val="009047A8"/>
    <w:rsid w:val="00904825"/>
    <w:rsid w:val="00904CB0"/>
    <w:rsid w:val="009055C2"/>
    <w:rsid w:val="00905943"/>
    <w:rsid w:val="00905F3D"/>
    <w:rsid w:val="00907C3A"/>
    <w:rsid w:val="00910548"/>
    <w:rsid w:val="00910B65"/>
    <w:rsid w:val="009129D5"/>
    <w:rsid w:val="00915106"/>
    <w:rsid w:val="0091555D"/>
    <w:rsid w:val="00917791"/>
    <w:rsid w:val="00917BBF"/>
    <w:rsid w:val="00920724"/>
    <w:rsid w:val="009226EC"/>
    <w:rsid w:val="00923DC1"/>
    <w:rsid w:val="00927C69"/>
    <w:rsid w:val="00930354"/>
    <w:rsid w:val="00930E07"/>
    <w:rsid w:val="00931179"/>
    <w:rsid w:val="009323AB"/>
    <w:rsid w:val="00933F63"/>
    <w:rsid w:val="00934509"/>
    <w:rsid w:val="00934941"/>
    <w:rsid w:val="00934E61"/>
    <w:rsid w:val="009355F7"/>
    <w:rsid w:val="00935A17"/>
    <w:rsid w:val="00936165"/>
    <w:rsid w:val="00936A5C"/>
    <w:rsid w:val="00936A7C"/>
    <w:rsid w:val="00940285"/>
    <w:rsid w:val="009404DA"/>
    <w:rsid w:val="009407CA"/>
    <w:rsid w:val="00941686"/>
    <w:rsid w:val="00941ACF"/>
    <w:rsid w:val="009452B6"/>
    <w:rsid w:val="00951C89"/>
    <w:rsid w:val="00953132"/>
    <w:rsid w:val="009534E0"/>
    <w:rsid w:val="009536E3"/>
    <w:rsid w:val="00954DD8"/>
    <w:rsid w:val="00956309"/>
    <w:rsid w:val="0095688A"/>
    <w:rsid w:val="00960114"/>
    <w:rsid w:val="00960384"/>
    <w:rsid w:val="00964166"/>
    <w:rsid w:val="009652AE"/>
    <w:rsid w:val="009655A3"/>
    <w:rsid w:val="00965861"/>
    <w:rsid w:val="00967201"/>
    <w:rsid w:val="009713CB"/>
    <w:rsid w:val="009720B8"/>
    <w:rsid w:val="00976161"/>
    <w:rsid w:val="0097776B"/>
    <w:rsid w:val="00977B3D"/>
    <w:rsid w:val="00977D9F"/>
    <w:rsid w:val="00981E93"/>
    <w:rsid w:val="009828F3"/>
    <w:rsid w:val="009833D5"/>
    <w:rsid w:val="00983A87"/>
    <w:rsid w:val="00983CD0"/>
    <w:rsid w:val="00986DA1"/>
    <w:rsid w:val="0098731E"/>
    <w:rsid w:val="00987F7A"/>
    <w:rsid w:val="009906BB"/>
    <w:rsid w:val="00990CAC"/>
    <w:rsid w:val="00991752"/>
    <w:rsid w:val="00991D0E"/>
    <w:rsid w:val="0099240E"/>
    <w:rsid w:val="009929BA"/>
    <w:rsid w:val="00992D93"/>
    <w:rsid w:val="00993AC9"/>
    <w:rsid w:val="00993D11"/>
    <w:rsid w:val="009969A2"/>
    <w:rsid w:val="0099786E"/>
    <w:rsid w:val="009A0B94"/>
    <w:rsid w:val="009A1879"/>
    <w:rsid w:val="009A4752"/>
    <w:rsid w:val="009A510A"/>
    <w:rsid w:val="009A55CD"/>
    <w:rsid w:val="009A7679"/>
    <w:rsid w:val="009B14B4"/>
    <w:rsid w:val="009B307B"/>
    <w:rsid w:val="009B535D"/>
    <w:rsid w:val="009B58BD"/>
    <w:rsid w:val="009B6901"/>
    <w:rsid w:val="009B7570"/>
    <w:rsid w:val="009B7EB5"/>
    <w:rsid w:val="009C0051"/>
    <w:rsid w:val="009C0DEC"/>
    <w:rsid w:val="009C11AD"/>
    <w:rsid w:val="009C1A4E"/>
    <w:rsid w:val="009C1EC7"/>
    <w:rsid w:val="009C333E"/>
    <w:rsid w:val="009C436C"/>
    <w:rsid w:val="009C4836"/>
    <w:rsid w:val="009C4EC7"/>
    <w:rsid w:val="009C5DA1"/>
    <w:rsid w:val="009D05B8"/>
    <w:rsid w:val="009D0658"/>
    <w:rsid w:val="009D2289"/>
    <w:rsid w:val="009D5137"/>
    <w:rsid w:val="009D62E5"/>
    <w:rsid w:val="009D649D"/>
    <w:rsid w:val="009D73FB"/>
    <w:rsid w:val="009D75B2"/>
    <w:rsid w:val="009E1687"/>
    <w:rsid w:val="009E18F2"/>
    <w:rsid w:val="009E1ACC"/>
    <w:rsid w:val="009E3363"/>
    <w:rsid w:val="009E3F6D"/>
    <w:rsid w:val="009E448F"/>
    <w:rsid w:val="009E46CA"/>
    <w:rsid w:val="009E5459"/>
    <w:rsid w:val="009E5C9D"/>
    <w:rsid w:val="009F0017"/>
    <w:rsid w:val="009F0F68"/>
    <w:rsid w:val="009F196C"/>
    <w:rsid w:val="009F1E28"/>
    <w:rsid w:val="009F248C"/>
    <w:rsid w:val="009F2753"/>
    <w:rsid w:val="009F2C0B"/>
    <w:rsid w:val="009F3268"/>
    <w:rsid w:val="009F3BB1"/>
    <w:rsid w:val="009F4CF9"/>
    <w:rsid w:val="009F6DE5"/>
    <w:rsid w:val="009F7F54"/>
    <w:rsid w:val="00A028BA"/>
    <w:rsid w:val="00A04075"/>
    <w:rsid w:val="00A044DA"/>
    <w:rsid w:val="00A048C4"/>
    <w:rsid w:val="00A048DA"/>
    <w:rsid w:val="00A056E4"/>
    <w:rsid w:val="00A104B3"/>
    <w:rsid w:val="00A10BDA"/>
    <w:rsid w:val="00A10EA5"/>
    <w:rsid w:val="00A11497"/>
    <w:rsid w:val="00A11C09"/>
    <w:rsid w:val="00A15110"/>
    <w:rsid w:val="00A15399"/>
    <w:rsid w:val="00A15468"/>
    <w:rsid w:val="00A15FED"/>
    <w:rsid w:val="00A2009A"/>
    <w:rsid w:val="00A20C98"/>
    <w:rsid w:val="00A222D9"/>
    <w:rsid w:val="00A23161"/>
    <w:rsid w:val="00A2383B"/>
    <w:rsid w:val="00A25183"/>
    <w:rsid w:val="00A25F55"/>
    <w:rsid w:val="00A263AD"/>
    <w:rsid w:val="00A26CA2"/>
    <w:rsid w:val="00A26EEE"/>
    <w:rsid w:val="00A275E9"/>
    <w:rsid w:val="00A301F0"/>
    <w:rsid w:val="00A32789"/>
    <w:rsid w:val="00A33677"/>
    <w:rsid w:val="00A33F48"/>
    <w:rsid w:val="00A355D9"/>
    <w:rsid w:val="00A3673D"/>
    <w:rsid w:val="00A36AF4"/>
    <w:rsid w:val="00A40A29"/>
    <w:rsid w:val="00A40D28"/>
    <w:rsid w:val="00A40E89"/>
    <w:rsid w:val="00A416E3"/>
    <w:rsid w:val="00A41B36"/>
    <w:rsid w:val="00A41BFF"/>
    <w:rsid w:val="00A4351B"/>
    <w:rsid w:val="00A437B0"/>
    <w:rsid w:val="00A44862"/>
    <w:rsid w:val="00A44AA5"/>
    <w:rsid w:val="00A44C1F"/>
    <w:rsid w:val="00A46ABA"/>
    <w:rsid w:val="00A47498"/>
    <w:rsid w:val="00A47D7E"/>
    <w:rsid w:val="00A54946"/>
    <w:rsid w:val="00A554DF"/>
    <w:rsid w:val="00A56D3A"/>
    <w:rsid w:val="00A60E81"/>
    <w:rsid w:val="00A6112A"/>
    <w:rsid w:val="00A614BC"/>
    <w:rsid w:val="00A6202F"/>
    <w:rsid w:val="00A6211E"/>
    <w:rsid w:val="00A629E2"/>
    <w:rsid w:val="00A6413E"/>
    <w:rsid w:val="00A641FE"/>
    <w:rsid w:val="00A64692"/>
    <w:rsid w:val="00A66214"/>
    <w:rsid w:val="00A66268"/>
    <w:rsid w:val="00A66FDD"/>
    <w:rsid w:val="00A672A7"/>
    <w:rsid w:val="00A67736"/>
    <w:rsid w:val="00A67BC4"/>
    <w:rsid w:val="00A70726"/>
    <w:rsid w:val="00A72CAC"/>
    <w:rsid w:val="00A751E3"/>
    <w:rsid w:val="00A75565"/>
    <w:rsid w:val="00A75DB4"/>
    <w:rsid w:val="00A76600"/>
    <w:rsid w:val="00A76E74"/>
    <w:rsid w:val="00A77E72"/>
    <w:rsid w:val="00A813C1"/>
    <w:rsid w:val="00A81A19"/>
    <w:rsid w:val="00A827AB"/>
    <w:rsid w:val="00A83AF7"/>
    <w:rsid w:val="00A8436B"/>
    <w:rsid w:val="00A85033"/>
    <w:rsid w:val="00A8617A"/>
    <w:rsid w:val="00A86945"/>
    <w:rsid w:val="00A86DA7"/>
    <w:rsid w:val="00A87FAE"/>
    <w:rsid w:val="00A904EB"/>
    <w:rsid w:val="00A94E65"/>
    <w:rsid w:val="00A95BFA"/>
    <w:rsid w:val="00A97496"/>
    <w:rsid w:val="00AA1928"/>
    <w:rsid w:val="00AA312B"/>
    <w:rsid w:val="00AA3588"/>
    <w:rsid w:val="00AA4B1A"/>
    <w:rsid w:val="00AA68C7"/>
    <w:rsid w:val="00AB070F"/>
    <w:rsid w:val="00AB09F8"/>
    <w:rsid w:val="00AB0F15"/>
    <w:rsid w:val="00AB52FA"/>
    <w:rsid w:val="00AB68ED"/>
    <w:rsid w:val="00AB6D38"/>
    <w:rsid w:val="00AB7BF4"/>
    <w:rsid w:val="00AC0B57"/>
    <w:rsid w:val="00AC0B8F"/>
    <w:rsid w:val="00AC1DA3"/>
    <w:rsid w:val="00AC2DF1"/>
    <w:rsid w:val="00AC3C1D"/>
    <w:rsid w:val="00AC4A4B"/>
    <w:rsid w:val="00AC57A8"/>
    <w:rsid w:val="00AC706B"/>
    <w:rsid w:val="00AC7B39"/>
    <w:rsid w:val="00AD0B97"/>
    <w:rsid w:val="00AD3DD5"/>
    <w:rsid w:val="00AD447F"/>
    <w:rsid w:val="00AD4E71"/>
    <w:rsid w:val="00AD5D65"/>
    <w:rsid w:val="00AD7535"/>
    <w:rsid w:val="00AD7A1F"/>
    <w:rsid w:val="00AE0241"/>
    <w:rsid w:val="00AE089F"/>
    <w:rsid w:val="00AE1B83"/>
    <w:rsid w:val="00AE3964"/>
    <w:rsid w:val="00AE404B"/>
    <w:rsid w:val="00AE5A38"/>
    <w:rsid w:val="00AE7D5B"/>
    <w:rsid w:val="00AF0A45"/>
    <w:rsid w:val="00AF0D9B"/>
    <w:rsid w:val="00AF2309"/>
    <w:rsid w:val="00AF34D7"/>
    <w:rsid w:val="00AF3AF1"/>
    <w:rsid w:val="00AF3BEB"/>
    <w:rsid w:val="00AF3D20"/>
    <w:rsid w:val="00AF5025"/>
    <w:rsid w:val="00AF62ED"/>
    <w:rsid w:val="00AF63B2"/>
    <w:rsid w:val="00AF6DE5"/>
    <w:rsid w:val="00AF7403"/>
    <w:rsid w:val="00B01505"/>
    <w:rsid w:val="00B02424"/>
    <w:rsid w:val="00B02DB4"/>
    <w:rsid w:val="00B04614"/>
    <w:rsid w:val="00B046E1"/>
    <w:rsid w:val="00B05044"/>
    <w:rsid w:val="00B05B93"/>
    <w:rsid w:val="00B10B8F"/>
    <w:rsid w:val="00B11534"/>
    <w:rsid w:val="00B11569"/>
    <w:rsid w:val="00B11FA9"/>
    <w:rsid w:val="00B16064"/>
    <w:rsid w:val="00B1606B"/>
    <w:rsid w:val="00B20534"/>
    <w:rsid w:val="00B21B1C"/>
    <w:rsid w:val="00B2278D"/>
    <w:rsid w:val="00B231AC"/>
    <w:rsid w:val="00B23A0A"/>
    <w:rsid w:val="00B2660F"/>
    <w:rsid w:val="00B267F8"/>
    <w:rsid w:val="00B2682F"/>
    <w:rsid w:val="00B2708E"/>
    <w:rsid w:val="00B3026F"/>
    <w:rsid w:val="00B30817"/>
    <w:rsid w:val="00B33B36"/>
    <w:rsid w:val="00B3460D"/>
    <w:rsid w:val="00B36231"/>
    <w:rsid w:val="00B368D1"/>
    <w:rsid w:val="00B371B8"/>
    <w:rsid w:val="00B418AC"/>
    <w:rsid w:val="00B425D7"/>
    <w:rsid w:val="00B4346E"/>
    <w:rsid w:val="00B43A85"/>
    <w:rsid w:val="00B4452C"/>
    <w:rsid w:val="00B469C2"/>
    <w:rsid w:val="00B47713"/>
    <w:rsid w:val="00B47C6F"/>
    <w:rsid w:val="00B50A5F"/>
    <w:rsid w:val="00B52ADA"/>
    <w:rsid w:val="00B54F39"/>
    <w:rsid w:val="00B56993"/>
    <w:rsid w:val="00B60457"/>
    <w:rsid w:val="00B6079F"/>
    <w:rsid w:val="00B61CFE"/>
    <w:rsid w:val="00B63918"/>
    <w:rsid w:val="00B63F8A"/>
    <w:rsid w:val="00B64CAB"/>
    <w:rsid w:val="00B654DD"/>
    <w:rsid w:val="00B668E5"/>
    <w:rsid w:val="00B703CE"/>
    <w:rsid w:val="00B71412"/>
    <w:rsid w:val="00B716A7"/>
    <w:rsid w:val="00B73500"/>
    <w:rsid w:val="00B74FC1"/>
    <w:rsid w:val="00B75799"/>
    <w:rsid w:val="00B757C3"/>
    <w:rsid w:val="00B76FAC"/>
    <w:rsid w:val="00B801F1"/>
    <w:rsid w:val="00B804C6"/>
    <w:rsid w:val="00B83E40"/>
    <w:rsid w:val="00B83FB6"/>
    <w:rsid w:val="00B850A1"/>
    <w:rsid w:val="00B851B4"/>
    <w:rsid w:val="00B856D4"/>
    <w:rsid w:val="00B864AF"/>
    <w:rsid w:val="00B86553"/>
    <w:rsid w:val="00B873E7"/>
    <w:rsid w:val="00B87AD4"/>
    <w:rsid w:val="00B90C00"/>
    <w:rsid w:val="00B91F34"/>
    <w:rsid w:val="00B93352"/>
    <w:rsid w:val="00B949DF"/>
    <w:rsid w:val="00B94E66"/>
    <w:rsid w:val="00B9570F"/>
    <w:rsid w:val="00B95DD5"/>
    <w:rsid w:val="00B96B7C"/>
    <w:rsid w:val="00BA0BDA"/>
    <w:rsid w:val="00BA1D94"/>
    <w:rsid w:val="00BA2C09"/>
    <w:rsid w:val="00BA4C13"/>
    <w:rsid w:val="00BA4EF9"/>
    <w:rsid w:val="00BA50B9"/>
    <w:rsid w:val="00BA6826"/>
    <w:rsid w:val="00BA7246"/>
    <w:rsid w:val="00BA7653"/>
    <w:rsid w:val="00BA7D82"/>
    <w:rsid w:val="00BB0C41"/>
    <w:rsid w:val="00BB1B03"/>
    <w:rsid w:val="00BB2706"/>
    <w:rsid w:val="00BB367D"/>
    <w:rsid w:val="00BB3B11"/>
    <w:rsid w:val="00BB4570"/>
    <w:rsid w:val="00BB5F12"/>
    <w:rsid w:val="00BC1C42"/>
    <w:rsid w:val="00BC4C14"/>
    <w:rsid w:val="00BD0051"/>
    <w:rsid w:val="00BD0575"/>
    <w:rsid w:val="00BD1CC7"/>
    <w:rsid w:val="00BD1F87"/>
    <w:rsid w:val="00BD2C74"/>
    <w:rsid w:val="00BD314E"/>
    <w:rsid w:val="00BD397B"/>
    <w:rsid w:val="00BD3E36"/>
    <w:rsid w:val="00BD410A"/>
    <w:rsid w:val="00BD484F"/>
    <w:rsid w:val="00BD570C"/>
    <w:rsid w:val="00BD6DEE"/>
    <w:rsid w:val="00BE09CD"/>
    <w:rsid w:val="00BE0ED0"/>
    <w:rsid w:val="00BE4537"/>
    <w:rsid w:val="00BE4E34"/>
    <w:rsid w:val="00BE6A8B"/>
    <w:rsid w:val="00BE6A8C"/>
    <w:rsid w:val="00BE7D36"/>
    <w:rsid w:val="00BF0A4A"/>
    <w:rsid w:val="00BF0E72"/>
    <w:rsid w:val="00BF191D"/>
    <w:rsid w:val="00BF1FC7"/>
    <w:rsid w:val="00BF3DDB"/>
    <w:rsid w:val="00BF4E7B"/>
    <w:rsid w:val="00BF53E8"/>
    <w:rsid w:val="00BF6DEC"/>
    <w:rsid w:val="00BF6F00"/>
    <w:rsid w:val="00BF6FAC"/>
    <w:rsid w:val="00C00697"/>
    <w:rsid w:val="00C00DB4"/>
    <w:rsid w:val="00C0371B"/>
    <w:rsid w:val="00C0385B"/>
    <w:rsid w:val="00C03B5B"/>
    <w:rsid w:val="00C047B9"/>
    <w:rsid w:val="00C06D54"/>
    <w:rsid w:val="00C070A0"/>
    <w:rsid w:val="00C07D55"/>
    <w:rsid w:val="00C10047"/>
    <w:rsid w:val="00C106BA"/>
    <w:rsid w:val="00C10C16"/>
    <w:rsid w:val="00C11E21"/>
    <w:rsid w:val="00C16F33"/>
    <w:rsid w:val="00C24E62"/>
    <w:rsid w:val="00C25D5C"/>
    <w:rsid w:val="00C275C8"/>
    <w:rsid w:val="00C3110B"/>
    <w:rsid w:val="00C325CF"/>
    <w:rsid w:val="00C32AD0"/>
    <w:rsid w:val="00C33287"/>
    <w:rsid w:val="00C335FB"/>
    <w:rsid w:val="00C3518D"/>
    <w:rsid w:val="00C40D6A"/>
    <w:rsid w:val="00C411D8"/>
    <w:rsid w:val="00C4150E"/>
    <w:rsid w:val="00C45942"/>
    <w:rsid w:val="00C46E65"/>
    <w:rsid w:val="00C47716"/>
    <w:rsid w:val="00C5084E"/>
    <w:rsid w:val="00C5494C"/>
    <w:rsid w:val="00C55217"/>
    <w:rsid w:val="00C57CF7"/>
    <w:rsid w:val="00C606E9"/>
    <w:rsid w:val="00C60F4F"/>
    <w:rsid w:val="00C6177E"/>
    <w:rsid w:val="00C70275"/>
    <w:rsid w:val="00C70B1B"/>
    <w:rsid w:val="00C72671"/>
    <w:rsid w:val="00C72C33"/>
    <w:rsid w:val="00C74228"/>
    <w:rsid w:val="00C74AB2"/>
    <w:rsid w:val="00C76AC3"/>
    <w:rsid w:val="00C76F64"/>
    <w:rsid w:val="00C77360"/>
    <w:rsid w:val="00C77F0F"/>
    <w:rsid w:val="00C801FA"/>
    <w:rsid w:val="00C81401"/>
    <w:rsid w:val="00C82317"/>
    <w:rsid w:val="00C83C53"/>
    <w:rsid w:val="00C84B41"/>
    <w:rsid w:val="00C85263"/>
    <w:rsid w:val="00C85855"/>
    <w:rsid w:val="00C85FCD"/>
    <w:rsid w:val="00C86758"/>
    <w:rsid w:val="00C86B1E"/>
    <w:rsid w:val="00C87881"/>
    <w:rsid w:val="00C87FED"/>
    <w:rsid w:val="00C9323A"/>
    <w:rsid w:val="00C938AF"/>
    <w:rsid w:val="00C96934"/>
    <w:rsid w:val="00C96CB3"/>
    <w:rsid w:val="00CA2081"/>
    <w:rsid w:val="00CA3034"/>
    <w:rsid w:val="00CA3CF7"/>
    <w:rsid w:val="00CA3D7A"/>
    <w:rsid w:val="00CB1DF7"/>
    <w:rsid w:val="00CB498E"/>
    <w:rsid w:val="00CB49A4"/>
    <w:rsid w:val="00CB5AF2"/>
    <w:rsid w:val="00CB6F26"/>
    <w:rsid w:val="00CB7E89"/>
    <w:rsid w:val="00CC2CA4"/>
    <w:rsid w:val="00CC3992"/>
    <w:rsid w:val="00CC3F08"/>
    <w:rsid w:val="00CC54BD"/>
    <w:rsid w:val="00CD0829"/>
    <w:rsid w:val="00CD1669"/>
    <w:rsid w:val="00CD1670"/>
    <w:rsid w:val="00CD1BD4"/>
    <w:rsid w:val="00CD27D3"/>
    <w:rsid w:val="00CD4BA3"/>
    <w:rsid w:val="00CD5821"/>
    <w:rsid w:val="00CD5958"/>
    <w:rsid w:val="00CD7D7A"/>
    <w:rsid w:val="00CE016B"/>
    <w:rsid w:val="00CE191F"/>
    <w:rsid w:val="00CE2464"/>
    <w:rsid w:val="00CE40ED"/>
    <w:rsid w:val="00CE45F4"/>
    <w:rsid w:val="00CE58C5"/>
    <w:rsid w:val="00CE5D0C"/>
    <w:rsid w:val="00CE612A"/>
    <w:rsid w:val="00CE66EC"/>
    <w:rsid w:val="00CE6EA5"/>
    <w:rsid w:val="00CF1287"/>
    <w:rsid w:val="00CF1D7D"/>
    <w:rsid w:val="00CF1F5A"/>
    <w:rsid w:val="00CF33B0"/>
    <w:rsid w:val="00CF55E5"/>
    <w:rsid w:val="00D00BED"/>
    <w:rsid w:val="00D00CF0"/>
    <w:rsid w:val="00D01A96"/>
    <w:rsid w:val="00D02B94"/>
    <w:rsid w:val="00D039B7"/>
    <w:rsid w:val="00D05AA1"/>
    <w:rsid w:val="00D12313"/>
    <w:rsid w:val="00D142A3"/>
    <w:rsid w:val="00D15B98"/>
    <w:rsid w:val="00D15C43"/>
    <w:rsid w:val="00D15DE2"/>
    <w:rsid w:val="00D203F3"/>
    <w:rsid w:val="00D22306"/>
    <w:rsid w:val="00D267AE"/>
    <w:rsid w:val="00D3013F"/>
    <w:rsid w:val="00D30E23"/>
    <w:rsid w:val="00D31806"/>
    <w:rsid w:val="00D335B5"/>
    <w:rsid w:val="00D3540C"/>
    <w:rsid w:val="00D36671"/>
    <w:rsid w:val="00D3780F"/>
    <w:rsid w:val="00D416E3"/>
    <w:rsid w:val="00D41911"/>
    <w:rsid w:val="00D41CB2"/>
    <w:rsid w:val="00D42FBC"/>
    <w:rsid w:val="00D43595"/>
    <w:rsid w:val="00D4441B"/>
    <w:rsid w:val="00D4485D"/>
    <w:rsid w:val="00D44E5B"/>
    <w:rsid w:val="00D461E1"/>
    <w:rsid w:val="00D46F4D"/>
    <w:rsid w:val="00D475C1"/>
    <w:rsid w:val="00D47B0D"/>
    <w:rsid w:val="00D51B29"/>
    <w:rsid w:val="00D52799"/>
    <w:rsid w:val="00D55F81"/>
    <w:rsid w:val="00D562A3"/>
    <w:rsid w:val="00D603FC"/>
    <w:rsid w:val="00D60E54"/>
    <w:rsid w:val="00D6175A"/>
    <w:rsid w:val="00D61E77"/>
    <w:rsid w:val="00D61F0E"/>
    <w:rsid w:val="00D620C2"/>
    <w:rsid w:val="00D63A03"/>
    <w:rsid w:val="00D643A4"/>
    <w:rsid w:val="00D65867"/>
    <w:rsid w:val="00D65F8B"/>
    <w:rsid w:val="00D66255"/>
    <w:rsid w:val="00D6630D"/>
    <w:rsid w:val="00D70F30"/>
    <w:rsid w:val="00D710D8"/>
    <w:rsid w:val="00D719F8"/>
    <w:rsid w:val="00D7246C"/>
    <w:rsid w:val="00D728AF"/>
    <w:rsid w:val="00D72A28"/>
    <w:rsid w:val="00D73690"/>
    <w:rsid w:val="00D73A6F"/>
    <w:rsid w:val="00D751A1"/>
    <w:rsid w:val="00D77DAA"/>
    <w:rsid w:val="00D8150E"/>
    <w:rsid w:val="00D823D9"/>
    <w:rsid w:val="00D8309C"/>
    <w:rsid w:val="00D8392F"/>
    <w:rsid w:val="00D875BB"/>
    <w:rsid w:val="00D87B01"/>
    <w:rsid w:val="00D922A0"/>
    <w:rsid w:val="00D95EF7"/>
    <w:rsid w:val="00D97E8A"/>
    <w:rsid w:val="00DA098E"/>
    <w:rsid w:val="00DA2679"/>
    <w:rsid w:val="00DA50CE"/>
    <w:rsid w:val="00DA5684"/>
    <w:rsid w:val="00DA6EE4"/>
    <w:rsid w:val="00DA746A"/>
    <w:rsid w:val="00DB4C35"/>
    <w:rsid w:val="00DB4FAE"/>
    <w:rsid w:val="00DB5715"/>
    <w:rsid w:val="00DB7E28"/>
    <w:rsid w:val="00DC03E3"/>
    <w:rsid w:val="00DC19D5"/>
    <w:rsid w:val="00DC6A75"/>
    <w:rsid w:val="00DD1CA7"/>
    <w:rsid w:val="00DD375E"/>
    <w:rsid w:val="00DD3B61"/>
    <w:rsid w:val="00DD4ACB"/>
    <w:rsid w:val="00DD4C6A"/>
    <w:rsid w:val="00DD5171"/>
    <w:rsid w:val="00DD5240"/>
    <w:rsid w:val="00DD5EE5"/>
    <w:rsid w:val="00DD72E9"/>
    <w:rsid w:val="00DE06AF"/>
    <w:rsid w:val="00DE3DB2"/>
    <w:rsid w:val="00DE3F79"/>
    <w:rsid w:val="00DE4A01"/>
    <w:rsid w:val="00DE5DCC"/>
    <w:rsid w:val="00DE62BC"/>
    <w:rsid w:val="00DF0DCD"/>
    <w:rsid w:val="00DF2C49"/>
    <w:rsid w:val="00DF48AD"/>
    <w:rsid w:val="00DF60B9"/>
    <w:rsid w:val="00DF6109"/>
    <w:rsid w:val="00DF6A57"/>
    <w:rsid w:val="00E02076"/>
    <w:rsid w:val="00E0281C"/>
    <w:rsid w:val="00E04A7F"/>
    <w:rsid w:val="00E04A80"/>
    <w:rsid w:val="00E059C9"/>
    <w:rsid w:val="00E074E1"/>
    <w:rsid w:val="00E07774"/>
    <w:rsid w:val="00E1092F"/>
    <w:rsid w:val="00E152C7"/>
    <w:rsid w:val="00E15B79"/>
    <w:rsid w:val="00E163C6"/>
    <w:rsid w:val="00E166EE"/>
    <w:rsid w:val="00E17A12"/>
    <w:rsid w:val="00E201FB"/>
    <w:rsid w:val="00E21AE2"/>
    <w:rsid w:val="00E22E5E"/>
    <w:rsid w:val="00E23728"/>
    <w:rsid w:val="00E267B8"/>
    <w:rsid w:val="00E27EF8"/>
    <w:rsid w:val="00E309D5"/>
    <w:rsid w:val="00E317AE"/>
    <w:rsid w:val="00E3256A"/>
    <w:rsid w:val="00E32633"/>
    <w:rsid w:val="00E328DC"/>
    <w:rsid w:val="00E36585"/>
    <w:rsid w:val="00E41C1F"/>
    <w:rsid w:val="00E432D3"/>
    <w:rsid w:val="00E45D2A"/>
    <w:rsid w:val="00E46D20"/>
    <w:rsid w:val="00E50700"/>
    <w:rsid w:val="00E52AFC"/>
    <w:rsid w:val="00E53211"/>
    <w:rsid w:val="00E534E2"/>
    <w:rsid w:val="00E53E57"/>
    <w:rsid w:val="00E53F8B"/>
    <w:rsid w:val="00E5477A"/>
    <w:rsid w:val="00E559EF"/>
    <w:rsid w:val="00E5704B"/>
    <w:rsid w:val="00E57A68"/>
    <w:rsid w:val="00E57DDC"/>
    <w:rsid w:val="00E6018B"/>
    <w:rsid w:val="00E60380"/>
    <w:rsid w:val="00E60662"/>
    <w:rsid w:val="00E60EA0"/>
    <w:rsid w:val="00E6208C"/>
    <w:rsid w:val="00E62569"/>
    <w:rsid w:val="00E63A69"/>
    <w:rsid w:val="00E647F7"/>
    <w:rsid w:val="00E64AEF"/>
    <w:rsid w:val="00E654F4"/>
    <w:rsid w:val="00E655BA"/>
    <w:rsid w:val="00E708A9"/>
    <w:rsid w:val="00E72B12"/>
    <w:rsid w:val="00E72E14"/>
    <w:rsid w:val="00E731E7"/>
    <w:rsid w:val="00E73595"/>
    <w:rsid w:val="00E755A4"/>
    <w:rsid w:val="00E76966"/>
    <w:rsid w:val="00E77BE4"/>
    <w:rsid w:val="00E82B45"/>
    <w:rsid w:val="00E83563"/>
    <w:rsid w:val="00E8486E"/>
    <w:rsid w:val="00E84EF4"/>
    <w:rsid w:val="00E87C46"/>
    <w:rsid w:val="00E9306A"/>
    <w:rsid w:val="00E933AA"/>
    <w:rsid w:val="00E97D72"/>
    <w:rsid w:val="00EA031F"/>
    <w:rsid w:val="00EA1F03"/>
    <w:rsid w:val="00EA3D84"/>
    <w:rsid w:val="00EA73A2"/>
    <w:rsid w:val="00EB1975"/>
    <w:rsid w:val="00EB26BC"/>
    <w:rsid w:val="00EB28B6"/>
    <w:rsid w:val="00EB2FDC"/>
    <w:rsid w:val="00EB3259"/>
    <w:rsid w:val="00EB40E7"/>
    <w:rsid w:val="00EB4A3D"/>
    <w:rsid w:val="00EB656D"/>
    <w:rsid w:val="00EB676E"/>
    <w:rsid w:val="00EB782D"/>
    <w:rsid w:val="00EC2E43"/>
    <w:rsid w:val="00EC3052"/>
    <w:rsid w:val="00EC696A"/>
    <w:rsid w:val="00EC73AF"/>
    <w:rsid w:val="00ED08D3"/>
    <w:rsid w:val="00ED2305"/>
    <w:rsid w:val="00ED368C"/>
    <w:rsid w:val="00ED41A6"/>
    <w:rsid w:val="00ED4DF8"/>
    <w:rsid w:val="00EE0898"/>
    <w:rsid w:val="00EE489E"/>
    <w:rsid w:val="00EE4E58"/>
    <w:rsid w:val="00EE64BC"/>
    <w:rsid w:val="00EE6524"/>
    <w:rsid w:val="00EE7AD6"/>
    <w:rsid w:val="00EF041E"/>
    <w:rsid w:val="00EF1AAB"/>
    <w:rsid w:val="00EF28BD"/>
    <w:rsid w:val="00EF2D9D"/>
    <w:rsid w:val="00EF3D98"/>
    <w:rsid w:val="00EF4931"/>
    <w:rsid w:val="00EF6F80"/>
    <w:rsid w:val="00F007D7"/>
    <w:rsid w:val="00F00A0D"/>
    <w:rsid w:val="00F0131A"/>
    <w:rsid w:val="00F013C5"/>
    <w:rsid w:val="00F016AA"/>
    <w:rsid w:val="00F01AEF"/>
    <w:rsid w:val="00F03854"/>
    <w:rsid w:val="00F03E8F"/>
    <w:rsid w:val="00F063BB"/>
    <w:rsid w:val="00F064DB"/>
    <w:rsid w:val="00F06E44"/>
    <w:rsid w:val="00F07A1A"/>
    <w:rsid w:val="00F103DC"/>
    <w:rsid w:val="00F1326B"/>
    <w:rsid w:val="00F140B0"/>
    <w:rsid w:val="00F14773"/>
    <w:rsid w:val="00F14DA7"/>
    <w:rsid w:val="00F14EA5"/>
    <w:rsid w:val="00F163C2"/>
    <w:rsid w:val="00F16E4D"/>
    <w:rsid w:val="00F17C73"/>
    <w:rsid w:val="00F17FFB"/>
    <w:rsid w:val="00F25597"/>
    <w:rsid w:val="00F258A3"/>
    <w:rsid w:val="00F26CE2"/>
    <w:rsid w:val="00F27FE9"/>
    <w:rsid w:val="00F308BA"/>
    <w:rsid w:val="00F310B8"/>
    <w:rsid w:val="00F3214A"/>
    <w:rsid w:val="00F33A1B"/>
    <w:rsid w:val="00F34795"/>
    <w:rsid w:val="00F36925"/>
    <w:rsid w:val="00F3719F"/>
    <w:rsid w:val="00F37B50"/>
    <w:rsid w:val="00F40A8F"/>
    <w:rsid w:val="00F41BD1"/>
    <w:rsid w:val="00F42068"/>
    <w:rsid w:val="00F42945"/>
    <w:rsid w:val="00F4301A"/>
    <w:rsid w:val="00F432A9"/>
    <w:rsid w:val="00F4388E"/>
    <w:rsid w:val="00F43F76"/>
    <w:rsid w:val="00F45827"/>
    <w:rsid w:val="00F45FFE"/>
    <w:rsid w:val="00F462D7"/>
    <w:rsid w:val="00F46996"/>
    <w:rsid w:val="00F4705D"/>
    <w:rsid w:val="00F477F4"/>
    <w:rsid w:val="00F50C39"/>
    <w:rsid w:val="00F50F78"/>
    <w:rsid w:val="00F54040"/>
    <w:rsid w:val="00F5412A"/>
    <w:rsid w:val="00F5487E"/>
    <w:rsid w:val="00F560BC"/>
    <w:rsid w:val="00F567BE"/>
    <w:rsid w:val="00F56BCD"/>
    <w:rsid w:val="00F6076E"/>
    <w:rsid w:val="00F637CE"/>
    <w:rsid w:val="00F650A3"/>
    <w:rsid w:val="00F65E9A"/>
    <w:rsid w:val="00F70279"/>
    <w:rsid w:val="00F704B0"/>
    <w:rsid w:val="00F70ABB"/>
    <w:rsid w:val="00F70F16"/>
    <w:rsid w:val="00F7212B"/>
    <w:rsid w:val="00F72FE0"/>
    <w:rsid w:val="00F735E1"/>
    <w:rsid w:val="00F748A8"/>
    <w:rsid w:val="00F751AD"/>
    <w:rsid w:val="00F7559C"/>
    <w:rsid w:val="00F80380"/>
    <w:rsid w:val="00F80CE7"/>
    <w:rsid w:val="00F81D4A"/>
    <w:rsid w:val="00F82EA2"/>
    <w:rsid w:val="00F83D20"/>
    <w:rsid w:val="00F84271"/>
    <w:rsid w:val="00F85DBB"/>
    <w:rsid w:val="00F8612A"/>
    <w:rsid w:val="00F87748"/>
    <w:rsid w:val="00F91E84"/>
    <w:rsid w:val="00F92514"/>
    <w:rsid w:val="00F92F2F"/>
    <w:rsid w:val="00F93050"/>
    <w:rsid w:val="00F948F9"/>
    <w:rsid w:val="00F95472"/>
    <w:rsid w:val="00F95B7A"/>
    <w:rsid w:val="00F96240"/>
    <w:rsid w:val="00F973A9"/>
    <w:rsid w:val="00FA07CC"/>
    <w:rsid w:val="00FA266D"/>
    <w:rsid w:val="00FA26BE"/>
    <w:rsid w:val="00FA4273"/>
    <w:rsid w:val="00FA7BC3"/>
    <w:rsid w:val="00FB1A43"/>
    <w:rsid w:val="00FB1FCD"/>
    <w:rsid w:val="00FB3C06"/>
    <w:rsid w:val="00FB515E"/>
    <w:rsid w:val="00FB6EF6"/>
    <w:rsid w:val="00FC0397"/>
    <w:rsid w:val="00FC173B"/>
    <w:rsid w:val="00FC2BAB"/>
    <w:rsid w:val="00FC3468"/>
    <w:rsid w:val="00FC6D5C"/>
    <w:rsid w:val="00FC6E2E"/>
    <w:rsid w:val="00FD1024"/>
    <w:rsid w:val="00FD26B3"/>
    <w:rsid w:val="00FD40DD"/>
    <w:rsid w:val="00FD5ECF"/>
    <w:rsid w:val="00FD6551"/>
    <w:rsid w:val="00FD6F80"/>
    <w:rsid w:val="00FD79FC"/>
    <w:rsid w:val="00FD7DB0"/>
    <w:rsid w:val="00FE1BAF"/>
    <w:rsid w:val="00FE33FB"/>
    <w:rsid w:val="00FE4377"/>
    <w:rsid w:val="00FE640B"/>
    <w:rsid w:val="00FF0768"/>
    <w:rsid w:val="00FF08CA"/>
    <w:rsid w:val="00FF1151"/>
    <w:rsid w:val="00FF1588"/>
    <w:rsid w:val="00FF1ACE"/>
    <w:rsid w:val="00FF31FD"/>
    <w:rsid w:val="00FF44E7"/>
    <w:rsid w:val="00FF524E"/>
    <w:rsid w:val="00FF79B5"/>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1A1E"/>
  <w15:docId w15:val="{A81868D0-7367-4C73-9CB3-CECAFBF8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pt-B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B3"/>
    <w:pPr>
      <w:jc w:val="left"/>
    </w:pPr>
    <w:rPr>
      <w:rFonts w:eastAsia="Times New Roman" w:cs="Times New Roman"/>
      <w:sz w:val="20"/>
      <w:szCs w:val="20"/>
      <w:lang w:eastAsia="pt-BR"/>
    </w:rPr>
  </w:style>
  <w:style w:type="paragraph" w:styleId="Ttulo1">
    <w:name w:val="heading 1"/>
    <w:basedOn w:val="Normal"/>
    <w:next w:val="Normal"/>
    <w:link w:val="Ttulo1Char"/>
    <w:uiPriority w:val="99"/>
    <w:qFormat/>
    <w:rsid w:val="00FD26B3"/>
    <w:pPr>
      <w:keepNext/>
      <w:numPr>
        <w:numId w:val="1"/>
      </w:numPr>
      <w:jc w:val="both"/>
      <w:outlineLvl w:val="0"/>
    </w:pPr>
    <w:rPr>
      <w:sz w:val="26"/>
      <w:szCs w:val="24"/>
      <w:lang w:val="en-US" w:eastAsia="en-US"/>
    </w:rPr>
  </w:style>
  <w:style w:type="paragraph" w:styleId="Ttulo2">
    <w:name w:val="heading 2"/>
    <w:basedOn w:val="Normal"/>
    <w:next w:val="Normal"/>
    <w:link w:val="Ttulo2Char"/>
    <w:uiPriority w:val="99"/>
    <w:qFormat/>
    <w:rsid w:val="00FD26B3"/>
    <w:pPr>
      <w:keepNext/>
      <w:spacing w:before="240" w:after="60"/>
      <w:outlineLvl w:val="1"/>
    </w:pPr>
    <w:rPr>
      <w:rFonts w:ascii="Arial" w:hAnsi="Arial"/>
      <w:b/>
      <w:bCs/>
      <w:i/>
      <w:iCs/>
      <w:sz w:val="28"/>
      <w:szCs w:val="28"/>
      <w:lang w:val="en-US" w:eastAsia="en-US"/>
    </w:rPr>
  </w:style>
  <w:style w:type="paragraph" w:styleId="Ttulo4">
    <w:name w:val="heading 4"/>
    <w:basedOn w:val="Normal"/>
    <w:next w:val="Normal"/>
    <w:link w:val="Ttulo4Char"/>
    <w:uiPriority w:val="99"/>
    <w:qFormat/>
    <w:rsid w:val="00FD26B3"/>
    <w:pPr>
      <w:keepNext/>
      <w:keepLines/>
      <w:spacing w:before="200"/>
      <w:outlineLvl w:val="3"/>
    </w:pPr>
    <w:rPr>
      <w:rFonts w:ascii="Cambria" w:hAnsi="Cambria"/>
      <w:b/>
      <w:bCs/>
      <w:i/>
      <w:iCs/>
      <w:color w:val="4F81BD"/>
      <w:sz w:val="24"/>
      <w:szCs w:val="24"/>
      <w:lang w:val="en-US" w:eastAsia="en-US"/>
    </w:rPr>
  </w:style>
  <w:style w:type="paragraph" w:styleId="Ttulo5">
    <w:name w:val="heading 5"/>
    <w:basedOn w:val="Normal"/>
    <w:next w:val="Normal"/>
    <w:link w:val="Ttulo5Char"/>
    <w:uiPriority w:val="99"/>
    <w:qFormat/>
    <w:rsid w:val="00FD26B3"/>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FD26B3"/>
    <w:rPr>
      <w:rFonts w:eastAsia="Times New Roman" w:cs="Times New Roman"/>
      <w:sz w:val="26"/>
      <w:szCs w:val="24"/>
      <w:lang w:val="en-US"/>
    </w:rPr>
  </w:style>
  <w:style w:type="character" w:customStyle="1" w:styleId="Ttulo2Char">
    <w:name w:val="Título 2 Char"/>
    <w:basedOn w:val="Fontepargpadro"/>
    <w:link w:val="Ttulo2"/>
    <w:uiPriority w:val="99"/>
    <w:rsid w:val="00FD26B3"/>
    <w:rPr>
      <w:rFonts w:ascii="Arial" w:eastAsia="Times New Roman" w:hAnsi="Arial" w:cs="Times New Roman"/>
      <w:b/>
      <w:bCs/>
      <w:i/>
      <w:iCs/>
      <w:sz w:val="28"/>
      <w:szCs w:val="28"/>
      <w:lang w:val="en-US"/>
    </w:rPr>
  </w:style>
  <w:style w:type="character" w:customStyle="1" w:styleId="Ttulo4Char">
    <w:name w:val="Título 4 Char"/>
    <w:basedOn w:val="Fontepargpadro"/>
    <w:link w:val="Ttulo4"/>
    <w:uiPriority w:val="99"/>
    <w:rsid w:val="00FD26B3"/>
    <w:rPr>
      <w:rFonts w:ascii="Cambria" w:eastAsia="Times New Roman" w:hAnsi="Cambria" w:cs="Times New Roman"/>
      <w:b/>
      <w:bCs/>
      <w:i/>
      <w:iCs/>
      <w:color w:val="4F81BD"/>
      <w:szCs w:val="24"/>
      <w:lang w:val="en-US"/>
    </w:rPr>
  </w:style>
  <w:style w:type="character" w:customStyle="1" w:styleId="Ttulo5Char">
    <w:name w:val="Título 5 Char"/>
    <w:basedOn w:val="Fontepargpadro"/>
    <w:link w:val="Ttulo5"/>
    <w:uiPriority w:val="99"/>
    <w:rsid w:val="00FD26B3"/>
    <w:rPr>
      <w:rFonts w:eastAsia="Times New Roman" w:cs="Times New Roman"/>
      <w:b/>
      <w:bCs/>
      <w:i/>
      <w:iCs/>
      <w:sz w:val="26"/>
      <w:szCs w:val="26"/>
      <w:lang w:eastAsia="pt-BR"/>
    </w:rPr>
  </w:style>
  <w:style w:type="paragraph" w:styleId="Recuodecorpodetexto3">
    <w:name w:val="Body Text Indent 3"/>
    <w:basedOn w:val="Normal"/>
    <w:link w:val="Recuodecorpodetexto3Char"/>
    <w:uiPriority w:val="99"/>
    <w:rsid w:val="00FD26B3"/>
    <w:pPr>
      <w:tabs>
        <w:tab w:val="left" w:pos="567"/>
        <w:tab w:val="left" w:pos="851"/>
      </w:tabs>
      <w:ind w:left="851" w:hanging="851"/>
      <w:jc w:val="both"/>
    </w:pPr>
    <w:rPr>
      <w:sz w:val="24"/>
      <w:szCs w:val="24"/>
      <w:lang w:val="en-US" w:eastAsia="en-US"/>
    </w:rPr>
  </w:style>
  <w:style w:type="character" w:customStyle="1" w:styleId="Recuodecorpodetexto3Char">
    <w:name w:val="Recuo de corpo de texto 3 Char"/>
    <w:basedOn w:val="Fontepargpadro"/>
    <w:link w:val="Recuodecorpodetexto3"/>
    <w:uiPriority w:val="99"/>
    <w:rsid w:val="00FD26B3"/>
    <w:rPr>
      <w:rFonts w:eastAsia="Times New Roman" w:cs="Times New Roman"/>
      <w:szCs w:val="24"/>
      <w:lang w:val="en-US"/>
    </w:rPr>
  </w:style>
  <w:style w:type="paragraph" w:styleId="Corpodetexto">
    <w:name w:val="Body Text"/>
    <w:basedOn w:val="Normal"/>
    <w:link w:val="CorpodetextoChar"/>
    <w:uiPriority w:val="99"/>
    <w:rsid w:val="00FD26B3"/>
    <w:pPr>
      <w:tabs>
        <w:tab w:val="left" w:pos="1134"/>
      </w:tabs>
      <w:jc w:val="both"/>
    </w:pPr>
    <w:rPr>
      <w:sz w:val="24"/>
      <w:szCs w:val="24"/>
      <w:lang w:val="en-US" w:eastAsia="en-US"/>
    </w:rPr>
  </w:style>
  <w:style w:type="character" w:customStyle="1" w:styleId="CorpodetextoChar">
    <w:name w:val="Corpo de texto Char"/>
    <w:basedOn w:val="Fontepargpadro"/>
    <w:link w:val="Corpodetexto"/>
    <w:uiPriority w:val="99"/>
    <w:rsid w:val="00FD26B3"/>
    <w:rPr>
      <w:rFonts w:eastAsia="Times New Roman" w:cs="Times New Roman"/>
      <w:szCs w:val="24"/>
      <w:lang w:val="en-US"/>
    </w:rPr>
  </w:style>
  <w:style w:type="paragraph" w:styleId="Rodap">
    <w:name w:val="footer"/>
    <w:basedOn w:val="Normal"/>
    <w:link w:val="RodapChar"/>
    <w:uiPriority w:val="99"/>
    <w:rsid w:val="00FD26B3"/>
    <w:pPr>
      <w:tabs>
        <w:tab w:val="center" w:pos="4419"/>
        <w:tab w:val="right" w:pos="8838"/>
      </w:tabs>
    </w:pPr>
    <w:rPr>
      <w:sz w:val="24"/>
      <w:szCs w:val="24"/>
      <w:lang w:val="en-US" w:eastAsia="en-US"/>
    </w:rPr>
  </w:style>
  <w:style w:type="character" w:customStyle="1" w:styleId="RodapChar">
    <w:name w:val="Rodapé Char"/>
    <w:basedOn w:val="Fontepargpadro"/>
    <w:link w:val="Rodap"/>
    <w:uiPriority w:val="99"/>
    <w:rsid w:val="00FD26B3"/>
    <w:rPr>
      <w:rFonts w:eastAsia="Times New Roman" w:cs="Times New Roman"/>
      <w:szCs w:val="24"/>
      <w:lang w:val="en-US"/>
    </w:rPr>
  </w:style>
  <w:style w:type="character" w:styleId="Nmerodepgina">
    <w:name w:val="page number"/>
    <w:basedOn w:val="Fontepargpadro"/>
    <w:rsid w:val="00FD26B3"/>
    <w:rPr>
      <w:rFonts w:cs="Times New Roman"/>
    </w:rPr>
  </w:style>
  <w:style w:type="paragraph" w:styleId="Cabealho">
    <w:name w:val="header"/>
    <w:aliases w:val="Tulo1,encabezado,Guideline"/>
    <w:basedOn w:val="Normal"/>
    <w:link w:val="CabealhoChar"/>
    <w:uiPriority w:val="99"/>
    <w:rsid w:val="00FD26B3"/>
    <w:pPr>
      <w:tabs>
        <w:tab w:val="center" w:pos="4419"/>
        <w:tab w:val="right" w:pos="8838"/>
      </w:tabs>
    </w:pPr>
    <w:rPr>
      <w:sz w:val="24"/>
      <w:szCs w:val="24"/>
      <w:lang w:val="en-US" w:eastAsia="en-US"/>
    </w:rPr>
  </w:style>
  <w:style w:type="character" w:customStyle="1" w:styleId="CabealhoChar">
    <w:name w:val="Cabeçalho Char"/>
    <w:aliases w:val="Tulo1 Char,encabezado Char,Guideline Char"/>
    <w:basedOn w:val="Fontepargpadro"/>
    <w:link w:val="Cabealho"/>
    <w:uiPriority w:val="99"/>
    <w:rsid w:val="00FD26B3"/>
    <w:rPr>
      <w:rFonts w:eastAsia="Times New Roman" w:cs="Times New Roman"/>
      <w:szCs w:val="24"/>
      <w:lang w:val="en-US"/>
    </w:rPr>
  </w:style>
  <w:style w:type="paragraph" w:customStyle="1" w:styleId="sub">
    <w:name w:val="sub"/>
    <w:uiPriority w:val="99"/>
    <w:rsid w:val="00FD26B3"/>
    <w:pPr>
      <w:widowControl w:val="0"/>
      <w:tabs>
        <w:tab w:val="left" w:pos="0"/>
        <w:tab w:val="left" w:pos="1440"/>
        <w:tab w:val="left" w:pos="2880"/>
        <w:tab w:val="left" w:pos="4320"/>
      </w:tabs>
      <w:spacing w:before="293" w:after="170" w:line="287" w:lineRule="atLeast"/>
    </w:pPr>
    <w:rPr>
      <w:rFonts w:ascii="Swiss" w:eastAsia="Times New Roman" w:hAnsi="Swiss" w:cs="Times New Roman"/>
      <w:sz w:val="22"/>
      <w:szCs w:val="20"/>
      <w:lang w:eastAsia="pt-BR"/>
    </w:rPr>
  </w:style>
  <w:style w:type="paragraph" w:customStyle="1" w:styleId="p0">
    <w:name w:val="p0"/>
    <w:basedOn w:val="Normal"/>
    <w:uiPriority w:val="99"/>
    <w:rsid w:val="00FD26B3"/>
    <w:pPr>
      <w:widowControl w:val="0"/>
      <w:tabs>
        <w:tab w:val="left" w:pos="720"/>
      </w:tabs>
      <w:autoSpaceDE w:val="0"/>
      <w:autoSpaceDN w:val="0"/>
      <w:adjustRightInd w:val="0"/>
      <w:spacing w:line="240" w:lineRule="atLeast"/>
      <w:jc w:val="both"/>
    </w:pPr>
    <w:rPr>
      <w:rFonts w:ascii="Times" w:hAnsi="Times"/>
    </w:rPr>
  </w:style>
  <w:style w:type="paragraph" w:styleId="Textodenotaderodap">
    <w:name w:val="footnote text"/>
    <w:aliases w:val="Texto de rodapé"/>
    <w:basedOn w:val="Normal"/>
    <w:link w:val="TextodenotaderodapChar"/>
    <w:uiPriority w:val="99"/>
    <w:semiHidden/>
    <w:rsid w:val="00FD26B3"/>
    <w:rPr>
      <w:sz w:val="24"/>
      <w:szCs w:val="24"/>
      <w:lang w:val="en-US" w:eastAsia="en-US"/>
    </w:rPr>
  </w:style>
  <w:style w:type="character" w:customStyle="1" w:styleId="TextodenotaderodapChar">
    <w:name w:val="Texto de nota de rodapé Char"/>
    <w:aliases w:val="Texto de rodapé Char"/>
    <w:basedOn w:val="Fontepargpadro"/>
    <w:link w:val="Textodenotaderodap"/>
    <w:uiPriority w:val="99"/>
    <w:semiHidden/>
    <w:rsid w:val="00FD26B3"/>
    <w:rPr>
      <w:rFonts w:eastAsia="Times New Roman" w:cs="Times New Roman"/>
      <w:szCs w:val="24"/>
      <w:lang w:val="en-US"/>
    </w:rPr>
  </w:style>
  <w:style w:type="character" w:styleId="Refdenotaderodap">
    <w:name w:val="footnote reference"/>
    <w:basedOn w:val="Fontepargpadro"/>
    <w:uiPriority w:val="99"/>
    <w:semiHidden/>
    <w:rsid w:val="00FD26B3"/>
    <w:rPr>
      <w:rFonts w:cs="Times New Roman"/>
      <w:vertAlign w:val="superscript"/>
    </w:rPr>
  </w:style>
  <w:style w:type="paragraph" w:styleId="NormalWeb">
    <w:name w:val="Normal (Web)"/>
    <w:basedOn w:val="Normal"/>
    <w:uiPriority w:val="99"/>
    <w:rsid w:val="00FD26B3"/>
    <w:pPr>
      <w:spacing w:before="100" w:beforeAutospacing="1" w:after="100" w:afterAutospacing="1"/>
    </w:pPr>
    <w:rPr>
      <w:lang w:val="en-GB" w:eastAsia="en-GB"/>
    </w:rPr>
  </w:style>
  <w:style w:type="paragraph" w:customStyle="1" w:styleId="Legal4L1">
    <w:name w:val="Legal4_L1"/>
    <w:basedOn w:val="Normal"/>
    <w:next w:val="Corpodetexto"/>
    <w:uiPriority w:val="99"/>
    <w:rsid w:val="00FD26B3"/>
    <w:pPr>
      <w:spacing w:after="240" w:line="312" w:lineRule="auto"/>
      <w:jc w:val="both"/>
      <w:outlineLvl w:val="0"/>
    </w:pPr>
  </w:style>
  <w:style w:type="character" w:customStyle="1" w:styleId="DeltaViewInsertion">
    <w:name w:val="DeltaView Insertion"/>
    <w:uiPriority w:val="99"/>
    <w:rsid w:val="00FD26B3"/>
    <w:rPr>
      <w:color w:val="0000FF"/>
      <w:spacing w:val="0"/>
      <w:u w:val="double"/>
    </w:rPr>
  </w:style>
  <w:style w:type="paragraph" w:customStyle="1" w:styleId="CorpodetextobtBT">
    <w:name w:val="Corpo de texto.bt.BT"/>
    <w:basedOn w:val="Normal"/>
    <w:uiPriority w:val="99"/>
    <w:rsid w:val="00FD26B3"/>
    <w:pPr>
      <w:autoSpaceDE w:val="0"/>
      <w:autoSpaceDN w:val="0"/>
      <w:adjustRightInd w:val="0"/>
      <w:jc w:val="both"/>
    </w:pPr>
    <w:rPr>
      <w:rFonts w:ascii="Arial" w:hAnsi="Arial" w:cs="Arial"/>
    </w:rPr>
  </w:style>
  <w:style w:type="character" w:customStyle="1" w:styleId="DeltaViewMoveDestination">
    <w:name w:val="DeltaView Move Destination"/>
    <w:uiPriority w:val="99"/>
    <w:rsid w:val="00FD26B3"/>
    <w:rPr>
      <w:color w:val="00C000"/>
      <w:spacing w:val="0"/>
      <w:u w:val="double"/>
    </w:rPr>
  </w:style>
  <w:style w:type="character" w:customStyle="1" w:styleId="DeltaViewDeletion">
    <w:name w:val="DeltaView Deletion"/>
    <w:uiPriority w:val="99"/>
    <w:rsid w:val="00FD26B3"/>
    <w:rPr>
      <w:strike/>
      <w:color w:val="FF0000"/>
      <w:spacing w:val="0"/>
    </w:rPr>
  </w:style>
  <w:style w:type="table" w:styleId="Tabelacomgrade">
    <w:name w:val="Table Grid"/>
    <w:basedOn w:val="Tabelanormal"/>
    <w:uiPriority w:val="59"/>
    <w:rsid w:val="00FD26B3"/>
    <w:pPr>
      <w:jc w:val="left"/>
    </w:pPr>
    <w:rPr>
      <w:rFonts w:eastAsia="Times New Roman" w:cs="Times New Roman"/>
      <w:sz w:val="20"/>
      <w:szCs w:val="20"/>
      <w:lang w:val="en-US"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debalo1">
    <w:name w:val="Texto de balão1"/>
    <w:basedOn w:val="Normal"/>
    <w:uiPriority w:val="99"/>
    <w:semiHidden/>
    <w:rsid w:val="00FD26B3"/>
    <w:rPr>
      <w:rFonts w:ascii="Tahoma" w:hAnsi="Tahoma" w:cs="Tahoma"/>
      <w:sz w:val="16"/>
      <w:szCs w:val="16"/>
    </w:rPr>
  </w:style>
  <w:style w:type="character" w:customStyle="1" w:styleId="corpo1">
    <w:name w:val="corpo1"/>
    <w:uiPriority w:val="99"/>
    <w:rsid w:val="00FD26B3"/>
  </w:style>
  <w:style w:type="character" w:styleId="Forte">
    <w:name w:val="Strong"/>
    <w:basedOn w:val="Fontepargpadro"/>
    <w:uiPriority w:val="99"/>
    <w:qFormat/>
    <w:rsid w:val="00FD26B3"/>
    <w:rPr>
      <w:rFonts w:cs="Times New Roman"/>
      <w:b/>
    </w:rPr>
  </w:style>
  <w:style w:type="paragraph" w:styleId="Data">
    <w:name w:val="Date"/>
    <w:basedOn w:val="Normal"/>
    <w:next w:val="Normal"/>
    <w:link w:val="DataChar"/>
    <w:uiPriority w:val="99"/>
    <w:rsid w:val="00FD26B3"/>
    <w:rPr>
      <w:sz w:val="24"/>
      <w:szCs w:val="24"/>
      <w:lang w:val="en-US" w:eastAsia="en-US"/>
    </w:rPr>
  </w:style>
  <w:style w:type="character" w:customStyle="1" w:styleId="DataChar">
    <w:name w:val="Data Char"/>
    <w:basedOn w:val="Fontepargpadro"/>
    <w:link w:val="Data"/>
    <w:uiPriority w:val="99"/>
    <w:rsid w:val="00FD26B3"/>
    <w:rPr>
      <w:rFonts w:eastAsia="Times New Roman" w:cs="Times New Roman"/>
      <w:szCs w:val="24"/>
      <w:lang w:val="en-US"/>
    </w:rPr>
  </w:style>
  <w:style w:type="paragraph" w:styleId="Corpodetexto2">
    <w:name w:val="Body Text 2"/>
    <w:basedOn w:val="Normal"/>
    <w:link w:val="Corpodetexto2Char"/>
    <w:uiPriority w:val="99"/>
    <w:rsid w:val="00FD26B3"/>
    <w:pPr>
      <w:spacing w:after="120" w:line="480" w:lineRule="auto"/>
    </w:pPr>
    <w:rPr>
      <w:sz w:val="24"/>
      <w:szCs w:val="24"/>
      <w:lang w:val="en-US" w:eastAsia="en-US"/>
    </w:rPr>
  </w:style>
  <w:style w:type="character" w:customStyle="1" w:styleId="Corpodetexto2Char">
    <w:name w:val="Corpo de texto 2 Char"/>
    <w:basedOn w:val="Fontepargpadro"/>
    <w:link w:val="Corpodetexto2"/>
    <w:uiPriority w:val="99"/>
    <w:rsid w:val="00FD26B3"/>
    <w:rPr>
      <w:rFonts w:eastAsia="Times New Roman" w:cs="Times New Roman"/>
      <w:szCs w:val="24"/>
      <w:lang w:val="en-US"/>
    </w:rPr>
  </w:style>
  <w:style w:type="character" w:styleId="Refdecomentrio">
    <w:name w:val="annotation reference"/>
    <w:basedOn w:val="Fontepargpadro"/>
    <w:rsid w:val="00FD26B3"/>
    <w:rPr>
      <w:rFonts w:cs="Times New Roman"/>
      <w:sz w:val="16"/>
    </w:rPr>
  </w:style>
  <w:style w:type="paragraph" w:styleId="Textodecomentrio">
    <w:name w:val="annotation text"/>
    <w:basedOn w:val="Normal"/>
    <w:link w:val="TextodecomentrioChar"/>
    <w:rsid w:val="00FD26B3"/>
    <w:rPr>
      <w:lang w:val="en-US" w:eastAsia="en-US"/>
    </w:rPr>
  </w:style>
  <w:style w:type="character" w:customStyle="1" w:styleId="TextodecomentrioChar">
    <w:name w:val="Texto de comentário Char"/>
    <w:basedOn w:val="Fontepargpadro"/>
    <w:link w:val="Textodecomentrio"/>
    <w:rsid w:val="00FD26B3"/>
    <w:rPr>
      <w:rFonts w:eastAsia="Times New Roman" w:cs="Times New Roman"/>
      <w:sz w:val="20"/>
      <w:szCs w:val="20"/>
      <w:lang w:val="en-US"/>
    </w:rPr>
  </w:style>
  <w:style w:type="paragraph" w:customStyle="1" w:styleId="Assuntodocomentrio1">
    <w:name w:val="Assunto do comentário1"/>
    <w:basedOn w:val="Textodecomentrio"/>
    <w:next w:val="Textodecomentrio"/>
    <w:uiPriority w:val="99"/>
    <w:semiHidden/>
    <w:rsid w:val="00FD26B3"/>
    <w:rPr>
      <w:b/>
      <w:bCs/>
    </w:rPr>
  </w:style>
  <w:style w:type="paragraph" w:styleId="Commarcadores">
    <w:name w:val="List Bullet"/>
    <w:basedOn w:val="Normal"/>
    <w:uiPriority w:val="99"/>
    <w:rsid w:val="00FD26B3"/>
    <w:pPr>
      <w:tabs>
        <w:tab w:val="num" w:pos="360"/>
      </w:tabs>
      <w:ind w:left="360" w:hanging="360"/>
    </w:pPr>
  </w:style>
  <w:style w:type="paragraph" w:customStyle="1" w:styleId="ParagraphText">
    <w:name w:val="Paragraph Text"/>
    <w:basedOn w:val="Normal"/>
    <w:uiPriority w:val="99"/>
    <w:rsid w:val="00FD26B3"/>
    <w:pPr>
      <w:spacing w:before="160" w:after="40"/>
    </w:pPr>
  </w:style>
  <w:style w:type="character" w:styleId="Hyperlink">
    <w:name w:val="Hyperlink"/>
    <w:basedOn w:val="Fontepargpadro"/>
    <w:uiPriority w:val="99"/>
    <w:rsid w:val="00FD26B3"/>
    <w:rPr>
      <w:rFonts w:cs="Times New Roman"/>
      <w:color w:val="3399CC"/>
      <w:u w:val="none"/>
      <w:effect w:val="none"/>
    </w:rPr>
  </w:style>
  <w:style w:type="paragraph" w:customStyle="1" w:styleId="BodyText21">
    <w:name w:val="Body Text 21"/>
    <w:basedOn w:val="Normal"/>
    <w:rsid w:val="00FD26B3"/>
    <w:pPr>
      <w:jc w:val="both"/>
    </w:pPr>
    <w:rPr>
      <w:rFonts w:ascii="Arial" w:hAnsi="Arial" w:cs="Arial"/>
    </w:rPr>
  </w:style>
  <w:style w:type="paragraph" w:customStyle="1" w:styleId="times">
    <w:name w:val="times"/>
    <w:basedOn w:val="Normal"/>
    <w:uiPriority w:val="99"/>
    <w:rsid w:val="00FD26B3"/>
    <w:pPr>
      <w:jc w:val="both"/>
    </w:pPr>
  </w:style>
  <w:style w:type="paragraph" w:customStyle="1" w:styleId="Rodolpho1">
    <w:name w:val="Rodolpho1"/>
    <w:basedOn w:val="Normal"/>
    <w:uiPriority w:val="99"/>
    <w:rsid w:val="00FD26B3"/>
    <w:pPr>
      <w:jc w:val="both"/>
    </w:pPr>
    <w:rPr>
      <w:rFonts w:ascii="Arial" w:hAnsi="Arial"/>
    </w:rPr>
  </w:style>
  <w:style w:type="character" w:customStyle="1" w:styleId="Char2">
    <w:name w:val="Char2"/>
    <w:uiPriority w:val="99"/>
    <w:locked/>
    <w:rsid w:val="00FD26B3"/>
    <w:rPr>
      <w:sz w:val="24"/>
      <w:lang w:val="en-US" w:eastAsia="en-US"/>
    </w:rPr>
  </w:style>
  <w:style w:type="character" w:customStyle="1" w:styleId="Char1">
    <w:name w:val="Char1"/>
    <w:uiPriority w:val="99"/>
    <w:semiHidden/>
    <w:locked/>
    <w:rsid w:val="00FD26B3"/>
    <w:rPr>
      <w:rFonts w:ascii="Arial" w:hAnsi="Arial"/>
      <w:b/>
      <w:i/>
      <w:sz w:val="28"/>
      <w:lang w:val="en-US" w:eastAsia="en-US"/>
    </w:rPr>
  </w:style>
  <w:style w:type="character" w:customStyle="1" w:styleId="Char">
    <w:name w:val="Char"/>
    <w:uiPriority w:val="99"/>
    <w:semiHidden/>
    <w:locked/>
    <w:rsid w:val="00FD26B3"/>
    <w:rPr>
      <w:sz w:val="24"/>
      <w:lang w:val="en-US" w:eastAsia="en-US"/>
    </w:rPr>
  </w:style>
  <w:style w:type="character" w:customStyle="1" w:styleId="Char5">
    <w:name w:val="Char5"/>
    <w:uiPriority w:val="99"/>
    <w:semiHidden/>
    <w:locked/>
    <w:rsid w:val="00FD26B3"/>
    <w:rPr>
      <w:sz w:val="24"/>
      <w:lang w:val="en-US" w:eastAsia="en-US"/>
    </w:rPr>
  </w:style>
  <w:style w:type="paragraph" w:customStyle="1" w:styleId="ListaColorida-nfase11">
    <w:name w:val="Lista Colorida - Ênfase 11"/>
    <w:basedOn w:val="Normal"/>
    <w:uiPriority w:val="99"/>
    <w:rsid w:val="00FD26B3"/>
    <w:pPr>
      <w:ind w:left="720"/>
      <w:contextualSpacing/>
    </w:pPr>
  </w:style>
  <w:style w:type="paragraph" w:customStyle="1" w:styleId="TxBr5p1">
    <w:name w:val="TxBr_5p1"/>
    <w:basedOn w:val="Normal"/>
    <w:uiPriority w:val="99"/>
    <w:rsid w:val="00FD26B3"/>
    <w:pPr>
      <w:tabs>
        <w:tab w:val="left" w:pos="1128"/>
      </w:tabs>
      <w:spacing w:line="379" w:lineRule="atLeast"/>
      <w:ind w:left="767"/>
      <w:jc w:val="both"/>
    </w:pPr>
  </w:style>
  <w:style w:type="character" w:customStyle="1" w:styleId="msoins0">
    <w:name w:val="msoins"/>
    <w:uiPriority w:val="99"/>
    <w:rsid w:val="00FD26B3"/>
  </w:style>
  <w:style w:type="paragraph" w:styleId="Textodebalo">
    <w:name w:val="Balloon Text"/>
    <w:basedOn w:val="Normal"/>
    <w:link w:val="TextodebaloChar"/>
    <w:uiPriority w:val="99"/>
    <w:semiHidden/>
    <w:rsid w:val="00FD26B3"/>
    <w:rPr>
      <w:rFonts w:ascii="Tahoma" w:hAnsi="Tahoma"/>
      <w:sz w:val="16"/>
      <w:szCs w:val="16"/>
      <w:lang w:val="en-US" w:eastAsia="en-US"/>
    </w:rPr>
  </w:style>
  <w:style w:type="character" w:customStyle="1" w:styleId="TextodebaloChar">
    <w:name w:val="Texto de balão Char"/>
    <w:basedOn w:val="Fontepargpadro"/>
    <w:link w:val="Textodebalo"/>
    <w:uiPriority w:val="99"/>
    <w:semiHidden/>
    <w:rsid w:val="00FD26B3"/>
    <w:rPr>
      <w:rFonts w:ascii="Tahoma" w:eastAsia="Times New Roman" w:hAnsi="Tahoma" w:cs="Times New Roman"/>
      <w:sz w:val="16"/>
      <w:szCs w:val="16"/>
      <w:lang w:val="en-US"/>
    </w:rPr>
  </w:style>
  <w:style w:type="paragraph" w:styleId="Assuntodocomentrio">
    <w:name w:val="annotation subject"/>
    <w:basedOn w:val="Textodecomentrio"/>
    <w:next w:val="Textodecomentrio"/>
    <w:link w:val="AssuntodocomentrioChar"/>
    <w:uiPriority w:val="99"/>
    <w:semiHidden/>
    <w:rsid w:val="00FD26B3"/>
    <w:rPr>
      <w:b/>
      <w:bCs/>
    </w:rPr>
  </w:style>
  <w:style w:type="character" w:customStyle="1" w:styleId="AssuntodocomentrioChar">
    <w:name w:val="Assunto do comentário Char"/>
    <w:basedOn w:val="TextodecomentrioChar"/>
    <w:link w:val="Assuntodocomentrio"/>
    <w:uiPriority w:val="99"/>
    <w:semiHidden/>
    <w:rsid w:val="00FD26B3"/>
    <w:rPr>
      <w:rFonts w:eastAsia="Times New Roman" w:cs="Times New Roman"/>
      <w:b/>
      <w:bCs/>
      <w:sz w:val="20"/>
      <w:szCs w:val="20"/>
      <w:lang w:val="en-US"/>
    </w:rPr>
  </w:style>
  <w:style w:type="paragraph" w:customStyle="1" w:styleId="SombreamentoEscuro-nfase11">
    <w:name w:val="Sombreamento Escuro - Ênfase 11"/>
    <w:hidden/>
    <w:uiPriority w:val="99"/>
    <w:semiHidden/>
    <w:rsid w:val="00FD26B3"/>
    <w:pPr>
      <w:jc w:val="left"/>
    </w:pPr>
    <w:rPr>
      <w:rFonts w:eastAsia="Times New Roman" w:cs="Times New Roman"/>
      <w:szCs w:val="24"/>
      <w:lang w:val="en-US"/>
    </w:rPr>
  </w:style>
  <w:style w:type="character" w:customStyle="1" w:styleId="Char23">
    <w:name w:val="Char23"/>
    <w:uiPriority w:val="99"/>
    <w:locked/>
    <w:rsid w:val="00FD26B3"/>
    <w:rPr>
      <w:sz w:val="24"/>
      <w:lang w:val="en-US" w:eastAsia="en-US"/>
    </w:rPr>
  </w:style>
  <w:style w:type="character" w:customStyle="1" w:styleId="Char13">
    <w:name w:val="Char13"/>
    <w:uiPriority w:val="99"/>
    <w:semiHidden/>
    <w:locked/>
    <w:rsid w:val="00FD26B3"/>
    <w:rPr>
      <w:rFonts w:ascii="Arial" w:hAnsi="Arial"/>
      <w:b/>
      <w:i/>
      <w:sz w:val="28"/>
      <w:lang w:val="en-US" w:eastAsia="en-US"/>
    </w:rPr>
  </w:style>
  <w:style w:type="character" w:customStyle="1" w:styleId="Char6">
    <w:name w:val="Char6"/>
    <w:uiPriority w:val="99"/>
    <w:semiHidden/>
    <w:locked/>
    <w:rsid w:val="00FD26B3"/>
    <w:rPr>
      <w:sz w:val="24"/>
      <w:lang w:val="en-US" w:eastAsia="en-US"/>
    </w:rPr>
  </w:style>
  <w:style w:type="character" w:customStyle="1" w:styleId="Char53">
    <w:name w:val="Char53"/>
    <w:uiPriority w:val="99"/>
    <w:semiHidden/>
    <w:locked/>
    <w:rsid w:val="00FD26B3"/>
    <w:rPr>
      <w:sz w:val="24"/>
      <w:lang w:val="en-US" w:eastAsia="en-US"/>
    </w:rPr>
  </w:style>
  <w:style w:type="character" w:customStyle="1" w:styleId="Char22">
    <w:name w:val="Char22"/>
    <w:uiPriority w:val="99"/>
    <w:locked/>
    <w:rsid w:val="00FD26B3"/>
    <w:rPr>
      <w:sz w:val="24"/>
      <w:lang w:val="en-US" w:eastAsia="en-US"/>
    </w:rPr>
  </w:style>
  <w:style w:type="character" w:customStyle="1" w:styleId="Char12">
    <w:name w:val="Char12"/>
    <w:uiPriority w:val="99"/>
    <w:semiHidden/>
    <w:locked/>
    <w:rsid w:val="00FD26B3"/>
    <w:rPr>
      <w:rFonts w:ascii="Arial" w:hAnsi="Arial"/>
      <w:b/>
      <w:i/>
      <w:sz w:val="28"/>
      <w:lang w:val="en-US" w:eastAsia="en-US"/>
    </w:rPr>
  </w:style>
  <w:style w:type="character" w:customStyle="1" w:styleId="Char4">
    <w:name w:val="Char4"/>
    <w:uiPriority w:val="99"/>
    <w:semiHidden/>
    <w:locked/>
    <w:rsid w:val="00FD26B3"/>
    <w:rPr>
      <w:sz w:val="24"/>
      <w:lang w:val="en-US" w:eastAsia="en-US"/>
    </w:rPr>
  </w:style>
  <w:style w:type="character" w:customStyle="1" w:styleId="Char52">
    <w:name w:val="Char52"/>
    <w:uiPriority w:val="99"/>
    <w:semiHidden/>
    <w:locked/>
    <w:rsid w:val="00FD26B3"/>
    <w:rPr>
      <w:sz w:val="24"/>
      <w:lang w:val="en-US" w:eastAsia="en-US"/>
    </w:rPr>
  </w:style>
  <w:style w:type="character" w:customStyle="1" w:styleId="Char21">
    <w:name w:val="Char21"/>
    <w:uiPriority w:val="99"/>
    <w:locked/>
    <w:rsid w:val="00FD26B3"/>
    <w:rPr>
      <w:sz w:val="24"/>
      <w:lang w:val="en-US" w:eastAsia="en-US"/>
    </w:rPr>
  </w:style>
  <w:style w:type="character" w:customStyle="1" w:styleId="Char11">
    <w:name w:val="Char11"/>
    <w:uiPriority w:val="99"/>
    <w:semiHidden/>
    <w:locked/>
    <w:rsid w:val="00FD26B3"/>
    <w:rPr>
      <w:rFonts w:ascii="Arial" w:hAnsi="Arial"/>
      <w:b/>
      <w:i/>
      <w:sz w:val="28"/>
      <w:lang w:val="en-US" w:eastAsia="en-US"/>
    </w:rPr>
  </w:style>
  <w:style w:type="character" w:customStyle="1" w:styleId="Char3">
    <w:name w:val="Char3"/>
    <w:uiPriority w:val="99"/>
    <w:semiHidden/>
    <w:locked/>
    <w:rsid w:val="00FD26B3"/>
    <w:rPr>
      <w:sz w:val="24"/>
      <w:lang w:val="en-US" w:eastAsia="en-US"/>
    </w:rPr>
  </w:style>
  <w:style w:type="character" w:customStyle="1" w:styleId="Char51">
    <w:name w:val="Char51"/>
    <w:uiPriority w:val="99"/>
    <w:semiHidden/>
    <w:locked/>
    <w:rsid w:val="00FD26B3"/>
    <w:rPr>
      <w:sz w:val="24"/>
      <w:lang w:val="en-US" w:eastAsia="en-US"/>
    </w:rPr>
  </w:style>
  <w:style w:type="paragraph" w:customStyle="1" w:styleId="PargrafodaLista1">
    <w:name w:val="Parágrafo da Lista1"/>
    <w:basedOn w:val="Normal"/>
    <w:uiPriority w:val="99"/>
    <w:rsid w:val="00FD26B3"/>
    <w:pPr>
      <w:widowControl w:val="0"/>
      <w:ind w:left="708"/>
    </w:pPr>
    <w:rPr>
      <w:sz w:val="26"/>
    </w:rPr>
  </w:style>
  <w:style w:type="paragraph" w:customStyle="1" w:styleId="Reviso1">
    <w:name w:val="Revisão1"/>
    <w:hidden/>
    <w:uiPriority w:val="99"/>
    <w:semiHidden/>
    <w:rsid w:val="00FD26B3"/>
    <w:pPr>
      <w:jc w:val="left"/>
    </w:pPr>
    <w:rPr>
      <w:rFonts w:eastAsia="Times New Roman" w:cs="Times New Roman"/>
      <w:szCs w:val="24"/>
      <w:lang w:val="en-US"/>
    </w:rPr>
  </w:style>
  <w:style w:type="paragraph" w:customStyle="1" w:styleId="CharCharCharCharCharCharCharCharCharCharCharChar">
    <w:name w:val="Char Char Char Char Char Char Char Char Char Char Char Char"/>
    <w:basedOn w:val="Normal"/>
    <w:uiPriority w:val="99"/>
    <w:rsid w:val="00FD26B3"/>
    <w:pPr>
      <w:spacing w:after="160" w:line="240" w:lineRule="exact"/>
    </w:pPr>
    <w:rPr>
      <w:rFonts w:ascii="Verdana" w:eastAsia="MS Mincho" w:hAnsi="Verdana"/>
    </w:rPr>
  </w:style>
  <w:style w:type="paragraph" w:styleId="Recuodecorpodetexto">
    <w:name w:val="Body Text Indent"/>
    <w:basedOn w:val="Normal"/>
    <w:link w:val="RecuodecorpodetextoChar"/>
    <w:uiPriority w:val="99"/>
    <w:semiHidden/>
    <w:rsid w:val="00FD26B3"/>
    <w:pPr>
      <w:spacing w:after="120"/>
      <w:ind w:left="283"/>
    </w:pPr>
    <w:rPr>
      <w:sz w:val="24"/>
      <w:szCs w:val="24"/>
      <w:lang w:val="en-US" w:eastAsia="en-US"/>
    </w:rPr>
  </w:style>
  <w:style w:type="character" w:customStyle="1" w:styleId="RecuodecorpodetextoChar">
    <w:name w:val="Recuo de corpo de texto Char"/>
    <w:basedOn w:val="Fontepargpadro"/>
    <w:link w:val="Recuodecorpodetexto"/>
    <w:uiPriority w:val="99"/>
    <w:semiHidden/>
    <w:rsid w:val="00FD26B3"/>
    <w:rPr>
      <w:rFonts w:eastAsia="Times New Roman" w:cs="Times New Roman"/>
      <w:szCs w:val="24"/>
      <w:lang w:val="en-US"/>
    </w:rPr>
  </w:style>
  <w:style w:type="paragraph" w:customStyle="1" w:styleId="BodyMain">
    <w:name w:val="Body Main"/>
    <w:aliases w:val="BM"/>
    <w:basedOn w:val="Normal"/>
    <w:uiPriority w:val="99"/>
    <w:rsid w:val="00FD26B3"/>
    <w:pPr>
      <w:spacing w:before="240"/>
      <w:jc w:val="both"/>
    </w:pPr>
  </w:style>
  <w:style w:type="paragraph" w:styleId="MapadoDocumento">
    <w:name w:val="Document Map"/>
    <w:basedOn w:val="Normal"/>
    <w:link w:val="MapadoDocumentoChar"/>
    <w:uiPriority w:val="99"/>
    <w:semiHidden/>
    <w:rsid w:val="00FD26B3"/>
    <w:rPr>
      <w:rFonts w:ascii="Tahoma" w:hAnsi="Tahoma"/>
      <w:sz w:val="16"/>
      <w:szCs w:val="16"/>
    </w:rPr>
  </w:style>
  <w:style w:type="character" w:customStyle="1" w:styleId="MapadoDocumentoChar">
    <w:name w:val="Mapa do Documento Char"/>
    <w:basedOn w:val="Fontepargpadro"/>
    <w:link w:val="MapadoDocumento"/>
    <w:uiPriority w:val="99"/>
    <w:semiHidden/>
    <w:rsid w:val="00FD26B3"/>
    <w:rPr>
      <w:rFonts w:ascii="Tahoma" w:eastAsia="Times New Roman" w:hAnsi="Tahoma" w:cs="Times New Roman"/>
      <w:sz w:val="16"/>
      <w:szCs w:val="16"/>
      <w:lang w:eastAsia="pt-BR"/>
    </w:rPr>
  </w:style>
  <w:style w:type="paragraph" w:styleId="Lista2">
    <w:name w:val="List 2"/>
    <w:basedOn w:val="Normal"/>
    <w:uiPriority w:val="99"/>
    <w:rsid w:val="00FD26B3"/>
    <w:pPr>
      <w:ind w:left="566" w:hanging="283"/>
      <w:contextualSpacing/>
    </w:pPr>
  </w:style>
  <w:style w:type="paragraph" w:customStyle="1" w:styleId="SombreamentoColorido-nfase31">
    <w:name w:val="Sombreamento Colorido - Ênfase 31"/>
    <w:basedOn w:val="Normal"/>
    <w:uiPriority w:val="99"/>
    <w:semiHidden/>
    <w:rsid w:val="00FD26B3"/>
    <w:pPr>
      <w:suppressAutoHyphens/>
      <w:ind w:left="708"/>
    </w:pPr>
    <w:rPr>
      <w:rFonts w:eastAsia="Calibri"/>
      <w:kern w:val="2"/>
      <w:lang w:eastAsia="ar-SA"/>
    </w:rPr>
  </w:style>
  <w:style w:type="paragraph" w:customStyle="1" w:styleId="SombreamentoColorido-nfase311">
    <w:name w:val="Sombreamento Colorido - Ênfase 311"/>
    <w:basedOn w:val="Normal"/>
    <w:uiPriority w:val="99"/>
    <w:semiHidden/>
    <w:rsid w:val="00FD26B3"/>
    <w:pPr>
      <w:suppressAutoHyphens/>
      <w:ind w:left="708"/>
    </w:pPr>
    <w:rPr>
      <w:rFonts w:eastAsia="Calibri"/>
      <w:kern w:val="2"/>
      <w:lang w:eastAsia="ar-SA"/>
    </w:rPr>
  </w:style>
  <w:style w:type="paragraph" w:customStyle="1" w:styleId="ListParagraph1">
    <w:name w:val="List Paragraph1"/>
    <w:basedOn w:val="Normal"/>
    <w:uiPriority w:val="99"/>
    <w:rsid w:val="00FD26B3"/>
    <w:pPr>
      <w:ind w:left="720"/>
      <w:contextualSpacing/>
      <w:jc w:val="both"/>
    </w:pPr>
    <w:rPr>
      <w:sz w:val="26"/>
      <w:szCs w:val="26"/>
    </w:rPr>
  </w:style>
  <w:style w:type="paragraph" w:customStyle="1" w:styleId="ListParagraph2">
    <w:name w:val="List Paragraph2"/>
    <w:basedOn w:val="Normal"/>
    <w:uiPriority w:val="99"/>
    <w:rsid w:val="00FD26B3"/>
    <w:pPr>
      <w:suppressAutoHyphens/>
      <w:ind w:left="720"/>
    </w:pPr>
    <w:rPr>
      <w:rFonts w:eastAsia="Calibri"/>
      <w:kern w:val="2"/>
      <w:lang w:eastAsia="ar-SA"/>
    </w:rPr>
  </w:style>
  <w:style w:type="character" w:customStyle="1" w:styleId="GradeMdia11">
    <w:name w:val="Grade Média 11"/>
    <w:uiPriority w:val="99"/>
    <w:semiHidden/>
    <w:rsid w:val="00FD26B3"/>
    <w:rPr>
      <w:color w:val="808080"/>
    </w:rPr>
  </w:style>
  <w:style w:type="paragraph" w:styleId="PargrafodaLista">
    <w:name w:val="List Paragraph"/>
    <w:aliases w:val="Vitor Título,Vitor T’tulo,List Paragraph_0,Capítulo,Vitor T?tulo,Normal numerado,Meu,Bullet List,FooterText,numbered,Paragraphe de liste1,Bulletr List Paragraph,列出段落,列出段落1,List Paragraph21,Listeafsnit1,Párrafo de lista1,List Paragraph"/>
    <w:basedOn w:val="Normal"/>
    <w:link w:val="PargrafodaListaChar"/>
    <w:uiPriority w:val="99"/>
    <w:qFormat/>
    <w:rsid w:val="00FD26B3"/>
    <w:pPr>
      <w:ind w:left="708"/>
    </w:pPr>
  </w:style>
  <w:style w:type="paragraph" w:customStyle="1" w:styleId="Cabealho1">
    <w:name w:val="Cabeçalho1"/>
    <w:basedOn w:val="Normal"/>
    <w:next w:val="Normal"/>
    <w:uiPriority w:val="99"/>
    <w:rsid w:val="00FD26B3"/>
    <w:pPr>
      <w:widowControl w:val="0"/>
      <w:tabs>
        <w:tab w:val="center" w:pos="4419"/>
        <w:tab w:val="right" w:pos="8838"/>
      </w:tabs>
      <w:autoSpaceDE w:val="0"/>
      <w:autoSpaceDN w:val="0"/>
      <w:adjustRightInd w:val="0"/>
    </w:pPr>
  </w:style>
  <w:style w:type="character" w:customStyle="1" w:styleId="apple-style-span">
    <w:name w:val="apple-style-span"/>
    <w:basedOn w:val="Fontepargpadro"/>
    <w:uiPriority w:val="99"/>
    <w:rsid w:val="00FD26B3"/>
    <w:rPr>
      <w:rFonts w:cs="Times New Roman"/>
    </w:rPr>
  </w:style>
  <w:style w:type="paragraph" w:styleId="Reviso">
    <w:name w:val="Revision"/>
    <w:hidden/>
    <w:uiPriority w:val="99"/>
    <w:semiHidden/>
    <w:rsid w:val="00FD26B3"/>
    <w:pPr>
      <w:jc w:val="left"/>
    </w:pPr>
    <w:rPr>
      <w:rFonts w:eastAsia="Times New Roman" w:cs="Times New Roman"/>
      <w:sz w:val="20"/>
      <w:szCs w:val="20"/>
      <w:lang w:eastAsia="pt-BR"/>
    </w:rPr>
  </w:style>
  <w:style w:type="character" w:styleId="HiperlinkVisitado">
    <w:name w:val="FollowedHyperlink"/>
    <w:uiPriority w:val="99"/>
    <w:semiHidden/>
    <w:rsid w:val="00FD26B3"/>
    <w:rPr>
      <w:color w:val="800080"/>
      <w:u w:val="single"/>
    </w:rPr>
  </w:style>
  <w:style w:type="paragraph" w:styleId="SemEspaamento">
    <w:name w:val="No Spacing"/>
    <w:uiPriority w:val="1"/>
    <w:qFormat/>
    <w:rsid w:val="00DE06AF"/>
    <w:pPr>
      <w:jc w:val="left"/>
    </w:pPr>
    <w:rPr>
      <w:rFonts w:eastAsia="Times New Roman" w:cs="Times New Roman"/>
      <w:sz w:val="20"/>
      <w:szCs w:val="20"/>
      <w:lang w:eastAsia="pt-BR"/>
    </w:rPr>
  </w:style>
  <w:style w:type="paragraph" w:customStyle="1" w:styleId="c3">
    <w:name w:val="c3"/>
    <w:basedOn w:val="Normal"/>
    <w:rsid w:val="00AC57A8"/>
    <w:pPr>
      <w:spacing w:before="100" w:beforeAutospacing="1" w:after="100" w:afterAutospacing="1"/>
    </w:pPr>
    <w:rPr>
      <w:rFonts w:ascii="Arial" w:eastAsia="Arial Unicode MS" w:hAnsi="Arial" w:cs="Arial"/>
      <w:sz w:val="24"/>
      <w:szCs w:val="24"/>
    </w:rPr>
  </w:style>
  <w:style w:type="character" w:styleId="MenoPendente">
    <w:name w:val="Unresolved Mention"/>
    <w:basedOn w:val="Fontepargpadro"/>
    <w:uiPriority w:val="99"/>
    <w:semiHidden/>
    <w:unhideWhenUsed/>
    <w:rsid w:val="008135CF"/>
    <w:rPr>
      <w:color w:val="808080"/>
      <w:shd w:val="clear" w:color="auto" w:fill="E6E6E6"/>
    </w:rPr>
  </w:style>
  <w:style w:type="character" w:customStyle="1" w:styleId="PargrafodaListaChar">
    <w:name w:val="Parágrafo da Lista Char"/>
    <w:aliases w:val="Vitor Título Char,Vitor T’tulo Char,List Paragraph_0 Char,Capítulo Char,Vitor T?tulo Char,Normal numerado Char,Meu Char,Bullet List Char,FooterText Char,numbered Char,Paragraphe de liste1 Char,Bulletr List Paragraph Char"/>
    <w:link w:val="PargrafodaLista"/>
    <w:uiPriority w:val="99"/>
    <w:qFormat/>
    <w:locked/>
    <w:rsid w:val="002652F6"/>
    <w:rPr>
      <w:rFonts w:eastAsia="Times New Roman" w:cs="Times New Roman"/>
      <w:sz w:val="20"/>
      <w:szCs w:val="20"/>
      <w:lang w:eastAsia="pt-BR"/>
    </w:rPr>
  </w:style>
  <w:style w:type="paragraph" w:customStyle="1" w:styleId="Default">
    <w:name w:val="Default"/>
    <w:rsid w:val="004A0FD8"/>
    <w:pPr>
      <w:autoSpaceDE w:val="0"/>
      <w:autoSpaceDN w:val="0"/>
      <w:adjustRightInd w:val="0"/>
      <w:jc w:val="left"/>
    </w:pPr>
    <w:rPr>
      <w:rFonts w:cs="Times New Roman"/>
      <w:color w:val="000000"/>
      <w:szCs w:val="24"/>
    </w:rPr>
  </w:style>
  <w:style w:type="character" w:styleId="TextodoEspaoReservado">
    <w:name w:val="Placeholder Text"/>
    <w:basedOn w:val="Fontepargpadro"/>
    <w:uiPriority w:val="99"/>
    <w:semiHidden/>
    <w:rsid w:val="00DF6A57"/>
    <w:rPr>
      <w:color w:val="808080"/>
    </w:rPr>
  </w:style>
  <w:style w:type="character" w:customStyle="1" w:styleId="negr">
    <w:name w:val="negr"/>
    <w:basedOn w:val="Fontepargpadro"/>
    <w:rsid w:val="0030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7405">
      <w:bodyDiv w:val="1"/>
      <w:marLeft w:val="0"/>
      <w:marRight w:val="0"/>
      <w:marTop w:val="0"/>
      <w:marBottom w:val="0"/>
      <w:divBdr>
        <w:top w:val="none" w:sz="0" w:space="0" w:color="auto"/>
        <w:left w:val="none" w:sz="0" w:space="0" w:color="auto"/>
        <w:bottom w:val="none" w:sz="0" w:space="0" w:color="auto"/>
        <w:right w:val="none" w:sz="0" w:space="0" w:color="auto"/>
      </w:divBdr>
    </w:div>
    <w:div w:id="96341186">
      <w:bodyDiv w:val="1"/>
      <w:marLeft w:val="0"/>
      <w:marRight w:val="0"/>
      <w:marTop w:val="0"/>
      <w:marBottom w:val="0"/>
      <w:divBdr>
        <w:top w:val="none" w:sz="0" w:space="0" w:color="auto"/>
        <w:left w:val="none" w:sz="0" w:space="0" w:color="auto"/>
        <w:bottom w:val="none" w:sz="0" w:space="0" w:color="auto"/>
        <w:right w:val="none" w:sz="0" w:space="0" w:color="auto"/>
      </w:divBdr>
    </w:div>
    <w:div w:id="103575346">
      <w:bodyDiv w:val="1"/>
      <w:marLeft w:val="0"/>
      <w:marRight w:val="0"/>
      <w:marTop w:val="0"/>
      <w:marBottom w:val="0"/>
      <w:divBdr>
        <w:top w:val="none" w:sz="0" w:space="0" w:color="auto"/>
        <w:left w:val="none" w:sz="0" w:space="0" w:color="auto"/>
        <w:bottom w:val="none" w:sz="0" w:space="0" w:color="auto"/>
        <w:right w:val="none" w:sz="0" w:space="0" w:color="auto"/>
      </w:divBdr>
    </w:div>
    <w:div w:id="127478409">
      <w:bodyDiv w:val="1"/>
      <w:marLeft w:val="0"/>
      <w:marRight w:val="0"/>
      <w:marTop w:val="0"/>
      <w:marBottom w:val="0"/>
      <w:divBdr>
        <w:top w:val="none" w:sz="0" w:space="0" w:color="auto"/>
        <w:left w:val="none" w:sz="0" w:space="0" w:color="auto"/>
        <w:bottom w:val="none" w:sz="0" w:space="0" w:color="auto"/>
        <w:right w:val="none" w:sz="0" w:space="0" w:color="auto"/>
      </w:divBdr>
    </w:div>
    <w:div w:id="131405340">
      <w:bodyDiv w:val="1"/>
      <w:marLeft w:val="0"/>
      <w:marRight w:val="0"/>
      <w:marTop w:val="0"/>
      <w:marBottom w:val="0"/>
      <w:divBdr>
        <w:top w:val="none" w:sz="0" w:space="0" w:color="auto"/>
        <w:left w:val="none" w:sz="0" w:space="0" w:color="auto"/>
        <w:bottom w:val="none" w:sz="0" w:space="0" w:color="auto"/>
        <w:right w:val="none" w:sz="0" w:space="0" w:color="auto"/>
      </w:divBdr>
    </w:div>
    <w:div w:id="220136683">
      <w:bodyDiv w:val="1"/>
      <w:marLeft w:val="0"/>
      <w:marRight w:val="0"/>
      <w:marTop w:val="0"/>
      <w:marBottom w:val="0"/>
      <w:divBdr>
        <w:top w:val="none" w:sz="0" w:space="0" w:color="auto"/>
        <w:left w:val="none" w:sz="0" w:space="0" w:color="auto"/>
        <w:bottom w:val="none" w:sz="0" w:space="0" w:color="auto"/>
        <w:right w:val="none" w:sz="0" w:space="0" w:color="auto"/>
      </w:divBdr>
    </w:div>
    <w:div w:id="246116726">
      <w:bodyDiv w:val="1"/>
      <w:marLeft w:val="0"/>
      <w:marRight w:val="0"/>
      <w:marTop w:val="0"/>
      <w:marBottom w:val="0"/>
      <w:divBdr>
        <w:top w:val="none" w:sz="0" w:space="0" w:color="auto"/>
        <w:left w:val="none" w:sz="0" w:space="0" w:color="auto"/>
        <w:bottom w:val="none" w:sz="0" w:space="0" w:color="auto"/>
        <w:right w:val="none" w:sz="0" w:space="0" w:color="auto"/>
      </w:divBdr>
    </w:div>
    <w:div w:id="317921684">
      <w:bodyDiv w:val="1"/>
      <w:marLeft w:val="0"/>
      <w:marRight w:val="0"/>
      <w:marTop w:val="0"/>
      <w:marBottom w:val="0"/>
      <w:divBdr>
        <w:top w:val="none" w:sz="0" w:space="0" w:color="auto"/>
        <w:left w:val="none" w:sz="0" w:space="0" w:color="auto"/>
        <w:bottom w:val="none" w:sz="0" w:space="0" w:color="auto"/>
        <w:right w:val="none" w:sz="0" w:space="0" w:color="auto"/>
      </w:divBdr>
    </w:div>
    <w:div w:id="350498525">
      <w:bodyDiv w:val="1"/>
      <w:marLeft w:val="0"/>
      <w:marRight w:val="0"/>
      <w:marTop w:val="0"/>
      <w:marBottom w:val="0"/>
      <w:divBdr>
        <w:top w:val="none" w:sz="0" w:space="0" w:color="auto"/>
        <w:left w:val="none" w:sz="0" w:space="0" w:color="auto"/>
        <w:bottom w:val="none" w:sz="0" w:space="0" w:color="auto"/>
        <w:right w:val="none" w:sz="0" w:space="0" w:color="auto"/>
      </w:divBdr>
    </w:div>
    <w:div w:id="356078583">
      <w:bodyDiv w:val="1"/>
      <w:marLeft w:val="0"/>
      <w:marRight w:val="0"/>
      <w:marTop w:val="0"/>
      <w:marBottom w:val="0"/>
      <w:divBdr>
        <w:top w:val="none" w:sz="0" w:space="0" w:color="auto"/>
        <w:left w:val="none" w:sz="0" w:space="0" w:color="auto"/>
        <w:bottom w:val="none" w:sz="0" w:space="0" w:color="auto"/>
        <w:right w:val="none" w:sz="0" w:space="0" w:color="auto"/>
      </w:divBdr>
    </w:div>
    <w:div w:id="401830120">
      <w:bodyDiv w:val="1"/>
      <w:marLeft w:val="0"/>
      <w:marRight w:val="0"/>
      <w:marTop w:val="0"/>
      <w:marBottom w:val="0"/>
      <w:divBdr>
        <w:top w:val="none" w:sz="0" w:space="0" w:color="auto"/>
        <w:left w:val="none" w:sz="0" w:space="0" w:color="auto"/>
        <w:bottom w:val="none" w:sz="0" w:space="0" w:color="auto"/>
        <w:right w:val="none" w:sz="0" w:space="0" w:color="auto"/>
      </w:divBdr>
    </w:div>
    <w:div w:id="443496318">
      <w:bodyDiv w:val="1"/>
      <w:marLeft w:val="0"/>
      <w:marRight w:val="0"/>
      <w:marTop w:val="0"/>
      <w:marBottom w:val="0"/>
      <w:divBdr>
        <w:top w:val="none" w:sz="0" w:space="0" w:color="auto"/>
        <w:left w:val="none" w:sz="0" w:space="0" w:color="auto"/>
        <w:bottom w:val="none" w:sz="0" w:space="0" w:color="auto"/>
        <w:right w:val="none" w:sz="0" w:space="0" w:color="auto"/>
      </w:divBdr>
    </w:div>
    <w:div w:id="596014579">
      <w:bodyDiv w:val="1"/>
      <w:marLeft w:val="0"/>
      <w:marRight w:val="0"/>
      <w:marTop w:val="0"/>
      <w:marBottom w:val="0"/>
      <w:divBdr>
        <w:top w:val="none" w:sz="0" w:space="0" w:color="auto"/>
        <w:left w:val="none" w:sz="0" w:space="0" w:color="auto"/>
        <w:bottom w:val="none" w:sz="0" w:space="0" w:color="auto"/>
        <w:right w:val="none" w:sz="0" w:space="0" w:color="auto"/>
      </w:divBdr>
    </w:div>
    <w:div w:id="640308324">
      <w:bodyDiv w:val="1"/>
      <w:marLeft w:val="0"/>
      <w:marRight w:val="0"/>
      <w:marTop w:val="0"/>
      <w:marBottom w:val="0"/>
      <w:divBdr>
        <w:top w:val="none" w:sz="0" w:space="0" w:color="auto"/>
        <w:left w:val="none" w:sz="0" w:space="0" w:color="auto"/>
        <w:bottom w:val="none" w:sz="0" w:space="0" w:color="auto"/>
        <w:right w:val="none" w:sz="0" w:space="0" w:color="auto"/>
      </w:divBdr>
    </w:div>
    <w:div w:id="706682502">
      <w:bodyDiv w:val="1"/>
      <w:marLeft w:val="0"/>
      <w:marRight w:val="0"/>
      <w:marTop w:val="0"/>
      <w:marBottom w:val="0"/>
      <w:divBdr>
        <w:top w:val="none" w:sz="0" w:space="0" w:color="auto"/>
        <w:left w:val="none" w:sz="0" w:space="0" w:color="auto"/>
        <w:bottom w:val="none" w:sz="0" w:space="0" w:color="auto"/>
        <w:right w:val="none" w:sz="0" w:space="0" w:color="auto"/>
      </w:divBdr>
    </w:div>
    <w:div w:id="709305067">
      <w:bodyDiv w:val="1"/>
      <w:marLeft w:val="0"/>
      <w:marRight w:val="0"/>
      <w:marTop w:val="0"/>
      <w:marBottom w:val="0"/>
      <w:divBdr>
        <w:top w:val="none" w:sz="0" w:space="0" w:color="auto"/>
        <w:left w:val="none" w:sz="0" w:space="0" w:color="auto"/>
        <w:bottom w:val="none" w:sz="0" w:space="0" w:color="auto"/>
        <w:right w:val="none" w:sz="0" w:space="0" w:color="auto"/>
      </w:divBdr>
    </w:div>
    <w:div w:id="744453475">
      <w:bodyDiv w:val="1"/>
      <w:marLeft w:val="0"/>
      <w:marRight w:val="0"/>
      <w:marTop w:val="0"/>
      <w:marBottom w:val="0"/>
      <w:divBdr>
        <w:top w:val="none" w:sz="0" w:space="0" w:color="auto"/>
        <w:left w:val="none" w:sz="0" w:space="0" w:color="auto"/>
        <w:bottom w:val="none" w:sz="0" w:space="0" w:color="auto"/>
        <w:right w:val="none" w:sz="0" w:space="0" w:color="auto"/>
      </w:divBdr>
    </w:div>
    <w:div w:id="847670427">
      <w:bodyDiv w:val="1"/>
      <w:marLeft w:val="0"/>
      <w:marRight w:val="0"/>
      <w:marTop w:val="0"/>
      <w:marBottom w:val="0"/>
      <w:divBdr>
        <w:top w:val="none" w:sz="0" w:space="0" w:color="auto"/>
        <w:left w:val="none" w:sz="0" w:space="0" w:color="auto"/>
        <w:bottom w:val="none" w:sz="0" w:space="0" w:color="auto"/>
        <w:right w:val="none" w:sz="0" w:space="0" w:color="auto"/>
      </w:divBdr>
    </w:div>
    <w:div w:id="981887997">
      <w:bodyDiv w:val="1"/>
      <w:marLeft w:val="0"/>
      <w:marRight w:val="0"/>
      <w:marTop w:val="0"/>
      <w:marBottom w:val="0"/>
      <w:divBdr>
        <w:top w:val="none" w:sz="0" w:space="0" w:color="auto"/>
        <w:left w:val="none" w:sz="0" w:space="0" w:color="auto"/>
        <w:bottom w:val="none" w:sz="0" w:space="0" w:color="auto"/>
        <w:right w:val="none" w:sz="0" w:space="0" w:color="auto"/>
      </w:divBdr>
    </w:div>
    <w:div w:id="993416091">
      <w:bodyDiv w:val="1"/>
      <w:marLeft w:val="0"/>
      <w:marRight w:val="0"/>
      <w:marTop w:val="0"/>
      <w:marBottom w:val="0"/>
      <w:divBdr>
        <w:top w:val="none" w:sz="0" w:space="0" w:color="auto"/>
        <w:left w:val="none" w:sz="0" w:space="0" w:color="auto"/>
        <w:bottom w:val="none" w:sz="0" w:space="0" w:color="auto"/>
        <w:right w:val="none" w:sz="0" w:space="0" w:color="auto"/>
      </w:divBdr>
    </w:div>
    <w:div w:id="1025867182">
      <w:bodyDiv w:val="1"/>
      <w:marLeft w:val="0"/>
      <w:marRight w:val="0"/>
      <w:marTop w:val="0"/>
      <w:marBottom w:val="0"/>
      <w:divBdr>
        <w:top w:val="none" w:sz="0" w:space="0" w:color="auto"/>
        <w:left w:val="none" w:sz="0" w:space="0" w:color="auto"/>
        <w:bottom w:val="none" w:sz="0" w:space="0" w:color="auto"/>
        <w:right w:val="none" w:sz="0" w:space="0" w:color="auto"/>
      </w:divBdr>
    </w:div>
    <w:div w:id="1093862464">
      <w:bodyDiv w:val="1"/>
      <w:marLeft w:val="0"/>
      <w:marRight w:val="0"/>
      <w:marTop w:val="0"/>
      <w:marBottom w:val="0"/>
      <w:divBdr>
        <w:top w:val="none" w:sz="0" w:space="0" w:color="auto"/>
        <w:left w:val="none" w:sz="0" w:space="0" w:color="auto"/>
        <w:bottom w:val="none" w:sz="0" w:space="0" w:color="auto"/>
        <w:right w:val="none" w:sz="0" w:space="0" w:color="auto"/>
      </w:divBdr>
    </w:div>
    <w:div w:id="1130510713">
      <w:bodyDiv w:val="1"/>
      <w:marLeft w:val="0"/>
      <w:marRight w:val="0"/>
      <w:marTop w:val="0"/>
      <w:marBottom w:val="0"/>
      <w:divBdr>
        <w:top w:val="none" w:sz="0" w:space="0" w:color="auto"/>
        <w:left w:val="none" w:sz="0" w:space="0" w:color="auto"/>
        <w:bottom w:val="none" w:sz="0" w:space="0" w:color="auto"/>
        <w:right w:val="none" w:sz="0" w:space="0" w:color="auto"/>
      </w:divBdr>
    </w:div>
    <w:div w:id="1182207503">
      <w:bodyDiv w:val="1"/>
      <w:marLeft w:val="0"/>
      <w:marRight w:val="0"/>
      <w:marTop w:val="0"/>
      <w:marBottom w:val="0"/>
      <w:divBdr>
        <w:top w:val="none" w:sz="0" w:space="0" w:color="auto"/>
        <w:left w:val="none" w:sz="0" w:space="0" w:color="auto"/>
        <w:bottom w:val="none" w:sz="0" w:space="0" w:color="auto"/>
        <w:right w:val="none" w:sz="0" w:space="0" w:color="auto"/>
      </w:divBdr>
    </w:div>
    <w:div w:id="1244488981">
      <w:bodyDiv w:val="1"/>
      <w:marLeft w:val="0"/>
      <w:marRight w:val="0"/>
      <w:marTop w:val="0"/>
      <w:marBottom w:val="0"/>
      <w:divBdr>
        <w:top w:val="none" w:sz="0" w:space="0" w:color="auto"/>
        <w:left w:val="none" w:sz="0" w:space="0" w:color="auto"/>
        <w:bottom w:val="none" w:sz="0" w:space="0" w:color="auto"/>
        <w:right w:val="none" w:sz="0" w:space="0" w:color="auto"/>
      </w:divBdr>
      <w:divsChild>
        <w:div w:id="79722624">
          <w:marLeft w:val="2130"/>
          <w:marRight w:val="996"/>
          <w:marTop w:val="0"/>
          <w:marBottom w:val="0"/>
          <w:divBdr>
            <w:top w:val="none" w:sz="0" w:space="0" w:color="auto"/>
            <w:left w:val="none" w:sz="0" w:space="0" w:color="auto"/>
            <w:bottom w:val="none" w:sz="0" w:space="0" w:color="auto"/>
            <w:right w:val="none" w:sz="0" w:space="0" w:color="auto"/>
          </w:divBdr>
        </w:div>
        <w:div w:id="104352947">
          <w:marLeft w:val="2130"/>
          <w:marRight w:val="996"/>
          <w:marTop w:val="0"/>
          <w:marBottom w:val="0"/>
          <w:divBdr>
            <w:top w:val="none" w:sz="0" w:space="0" w:color="auto"/>
            <w:left w:val="none" w:sz="0" w:space="0" w:color="auto"/>
            <w:bottom w:val="none" w:sz="0" w:space="0" w:color="auto"/>
            <w:right w:val="none" w:sz="0" w:space="0" w:color="auto"/>
          </w:divBdr>
        </w:div>
        <w:div w:id="351107239">
          <w:marLeft w:val="1440"/>
          <w:marRight w:val="996"/>
          <w:marTop w:val="0"/>
          <w:marBottom w:val="0"/>
          <w:divBdr>
            <w:top w:val="none" w:sz="0" w:space="0" w:color="auto"/>
            <w:left w:val="none" w:sz="0" w:space="0" w:color="auto"/>
            <w:bottom w:val="none" w:sz="0" w:space="0" w:color="auto"/>
            <w:right w:val="none" w:sz="0" w:space="0" w:color="auto"/>
          </w:divBdr>
        </w:div>
        <w:div w:id="410664198">
          <w:marLeft w:val="1440"/>
          <w:marRight w:val="996"/>
          <w:marTop w:val="0"/>
          <w:marBottom w:val="0"/>
          <w:divBdr>
            <w:top w:val="none" w:sz="0" w:space="0" w:color="auto"/>
            <w:left w:val="none" w:sz="0" w:space="0" w:color="auto"/>
            <w:bottom w:val="none" w:sz="0" w:space="0" w:color="auto"/>
            <w:right w:val="none" w:sz="0" w:space="0" w:color="auto"/>
          </w:divBdr>
        </w:div>
        <w:div w:id="525599267">
          <w:marLeft w:val="1440"/>
          <w:marRight w:val="996"/>
          <w:marTop w:val="0"/>
          <w:marBottom w:val="0"/>
          <w:divBdr>
            <w:top w:val="none" w:sz="0" w:space="0" w:color="auto"/>
            <w:left w:val="none" w:sz="0" w:space="0" w:color="auto"/>
            <w:bottom w:val="none" w:sz="0" w:space="0" w:color="auto"/>
            <w:right w:val="none" w:sz="0" w:space="0" w:color="auto"/>
          </w:divBdr>
        </w:div>
        <w:div w:id="607587205">
          <w:marLeft w:val="2130"/>
          <w:marRight w:val="996"/>
          <w:marTop w:val="0"/>
          <w:marBottom w:val="0"/>
          <w:divBdr>
            <w:top w:val="none" w:sz="0" w:space="0" w:color="auto"/>
            <w:left w:val="none" w:sz="0" w:space="0" w:color="auto"/>
            <w:bottom w:val="none" w:sz="0" w:space="0" w:color="auto"/>
            <w:right w:val="none" w:sz="0" w:space="0" w:color="auto"/>
          </w:divBdr>
        </w:div>
        <w:div w:id="802231443">
          <w:marLeft w:val="1440"/>
          <w:marRight w:val="996"/>
          <w:marTop w:val="0"/>
          <w:marBottom w:val="0"/>
          <w:divBdr>
            <w:top w:val="none" w:sz="0" w:space="0" w:color="auto"/>
            <w:left w:val="none" w:sz="0" w:space="0" w:color="auto"/>
            <w:bottom w:val="none" w:sz="0" w:space="0" w:color="auto"/>
            <w:right w:val="none" w:sz="0" w:space="0" w:color="auto"/>
          </w:divBdr>
        </w:div>
        <w:div w:id="884218859">
          <w:marLeft w:val="1440"/>
          <w:marRight w:val="996"/>
          <w:marTop w:val="0"/>
          <w:marBottom w:val="0"/>
          <w:divBdr>
            <w:top w:val="none" w:sz="0" w:space="0" w:color="auto"/>
            <w:left w:val="none" w:sz="0" w:space="0" w:color="auto"/>
            <w:bottom w:val="none" w:sz="0" w:space="0" w:color="auto"/>
            <w:right w:val="none" w:sz="0" w:space="0" w:color="auto"/>
          </w:divBdr>
        </w:div>
        <w:div w:id="1035472552">
          <w:marLeft w:val="1440"/>
          <w:marRight w:val="996"/>
          <w:marTop w:val="0"/>
          <w:marBottom w:val="0"/>
          <w:divBdr>
            <w:top w:val="none" w:sz="0" w:space="0" w:color="auto"/>
            <w:left w:val="none" w:sz="0" w:space="0" w:color="auto"/>
            <w:bottom w:val="none" w:sz="0" w:space="0" w:color="auto"/>
            <w:right w:val="none" w:sz="0" w:space="0" w:color="auto"/>
          </w:divBdr>
        </w:div>
        <w:div w:id="1214928302">
          <w:marLeft w:val="1440"/>
          <w:marRight w:val="996"/>
          <w:marTop w:val="0"/>
          <w:marBottom w:val="0"/>
          <w:divBdr>
            <w:top w:val="none" w:sz="0" w:space="0" w:color="auto"/>
            <w:left w:val="none" w:sz="0" w:space="0" w:color="auto"/>
            <w:bottom w:val="none" w:sz="0" w:space="0" w:color="auto"/>
            <w:right w:val="none" w:sz="0" w:space="0" w:color="auto"/>
          </w:divBdr>
        </w:div>
        <w:div w:id="1499270470">
          <w:marLeft w:val="720"/>
          <w:marRight w:val="996"/>
          <w:marTop w:val="0"/>
          <w:marBottom w:val="0"/>
          <w:divBdr>
            <w:top w:val="none" w:sz="0" w:space="0" w:color="auto"/>
            <w:left w:val="none" w:sz="0" w:space="0" w:color="auto"/>
            <w:bottom w:val="none" w:sz="0" w:space="0" w:color="auto"/>
            <w:right w:val="none" w:sz="0" w:space="0" w:color="auto"/>
          </w:divBdr>
        </w:div>
        <w:div w:id="1561592147">
          <w:marLeft w:val="1080"/>
          <w:marRight w:val="996"/>
          <w:marTop w:val="0"/>
          <w:marBottom w:val="0"/>
          <w:divBdr>
            <w:top w:val="none" w:sz="0" w:space="0" w:color="auto"/>
            <w:left w:val="none" w:sz="0" w:space="0" w:color="auto"/>
            <w:bottom w:val="none" w:sz="0" w:space="0" w:color="auto"/>
            <w:right w:val="none" w:sz="0" w:space="0" w:color="auto"/>
          </w:divBdr>
        </w:div>
        <w:div w:id="1705904950">
          <w:marLeft w:val="2130"/>
          <w:marRight w:val="996"/>
          <w:marTop w:val="0"/>
          <w:marBottom w:val="0"/>
          <w:divBdr>
            <w:top w:val="none" w:sz="0" w:space="0" w:color="auto"/>
            <w:left w:val="none" w:sz="0" w:space="0" w:color="auto"/>
            <w:bottom w:val="none" w:sz="0" w:space="0" w:color="auto"/>
            <w:right w:val="none" w:sz="0" w:space="0" w:color="auto"/>
          </w:divBdr>
        </w:div>
        <w:div w:id="1876501017">
          <w:marLeft w:val="2130"/>
          <w:marRight w:val="996"/>
          <w:marTop w:val="0"/>
          <w:marBottom w:val="0"/>
          <w:divBdr>
            <w:top w:val="none" w:sz="0" w:space="0" w:color="auto"/>
            <w:left w:val="none" w:sz="0" w:space="0" w:color="auto"/>
            <w:bottom w:val="none" w:sz="0" w:space="0" w:color="auto"/>
            <w:right w:val="none" w:sz="0" w:space="0" w:color="auto"/>
          </w:divBdr>
        </w:div>
        <w:div w:id="2076391384">
          <w:marLeft w:val="2130"/>
          <w:marRight w:val="996"/>
          <w:marTop w:val="0"/>
          <w:marBottom w:val="0"/>
          <w:divBdr>
            <w:top w:val="none" w:sz="0" w:space="0" w:color="auto"/>
            <w:left w:val="none" w:sz="0" w:space="0" w:color="auto"/>
            <w:bottom w:val="none" w:sz="0" w:space="0" w:color="auto"/>
            <w:right w:val="none" w:sz="0" w:space="0" w:color="auto"/>
          </w:divBdr>
        </w:div>
      </w:divsChild>
    </w:div>
    <w:div w:id="1244876761">
      <w:bodyDiv w:val="1"/>
      <w:marLeft w:val="0"/>
      <w:marRight w:val="0"/>
      <w:marTop w:val="0"/>
      <w:marBottom w:val="0"/>
      <w:divBdr>
        <w:top w:val="none" w:sz="0" w:space="0" w:color="auto"/>
        <w:left w:val="none" w:sz="0" w:space="0" w:color="auto"/>
        <w:bottom w:val="none" w:sz="0" w:space="0" w:color="auto"/>
        <w:right w:val="none" w:sz="0" w:space="0" w:color="auto"/>
      </w:divBdr>
    </w:div>
    <w:div w:id="1362362728">
      <w:bodyDiv w:val="1"/>
      <w:marLeft w:val="0"/>
      <w:marRight w:val="0"/>
      <w:marTop w:val="0"/>
      <w:marBottom w:val="0"/>
      <w:divBdr>
        <w:top w:val="none" w:sz="0" w:space="0" w:color="auto"/>
        <w:left w:val="none" w:sz="0" w:space="0" w:color="auto"/>
        <w:bottom w:val="none" w:sz="0" w:space="0" w:color="auto"/>
        <w:right w:val="none" w:sz="0" w:space="0" w:color="auto"/>
      </w:divBdr>
    </w:div>
    <w:div w:id="1593705966">
      <w:bodyDiv w:val="1"/>
      <w:marLeft w:val="0"/>
      <w:marRight w:val="0"/>
      <w:marTop w:val="0"/>
      <w:marBottom w:val="0"/>
      <w:divBdr>
        <w:top w:val="none" w:sz="0" w:space="0" w:color="auto"/>
        <w:left w:val="none" w:sz="0" w:space="0" w:color="auto"/>
        <w:bottom w:val="none" w:sz="0" w:space="0" w:color="auto"/>
        <w:right w:val="none" w:sz="0" w:space="0" w:color="auto"/>
      </w:divBdr>
    </w:div>
    <w:div w:id="1673029334">
      <w:bodyDiv w:val="1"/>
      <w:marLeft w:val="0"/>
      <w:marRight w:val="0"/>
      <w:marTop w:val="0"/>
      <w:marBottom w:val="0"/>
      <w:divBdr>
        <w:top w:val="none" w:sz="0" w:space="0" w:color="auto"/>
        <w:left w:val="none" w:sz="0" w:space="0" w:color="auto"/>
        <w:bottom w:val="none" w:sz="0" w:space="0" w:color="auto"/>
        <w:right w:val="none" w:sz="0" w:space="0" w:color="auto"/>
      </w:divBdr>
    </w:div>
    <w:div w:id="1746606838">
      <w:bodyDiv w:val="1"/>
      <w:marLeft w:val="0"/>
      <w:marRight w:val="0"/>
      <w:marTop w:val="0"/>
      <w:marBottom w:val="0"/>
      <w:divBdr>
        <w:top w:val="none" w:sz="0" w:space="0" w:color="auto"/>
        <w:left w:val="none" w:sz="0" w:space="0" w:color="auto"/>
        <w:bottom w:val="none" w:sz="0" w:space="0" w:color="auto"/>
        <w:right w:val="none" w:sz="0" w:space="0" w:color="auto"/>
      </w:divBdr>
    </w:div>
    <w:div w:id="1749115072">
      <w:bodyDiv w:val="1"/>
      <w:marLeft w:val="0"/>
      <w:marRight w:val="0"/>
      <w:marTop w:val="0"/>
      <w:marBottom w:val="0"/>
      <w:divBdr>
        <w:top w:val="none" w:sz="0" w:space="0" w:color="auto"/>
        <w:left w:val="none" w:sz="0" w:space="0" w:color="auto"/>
        <w:bottom w:val="none" w:sz="0" w:space="0" w:color="auto"/>
        <w:right w:val="none" w:sz="0" w:space="0" w:color="auto"/>
      </w:divBdr>
    </w:div>
    <w:div w:id="1752653934">
      <w:bodyDiv w:val="1"/>
      <w:marLeft w:val="0"/>
      <w:marRight w:val="0"/>
      <w:marTop w:val="0"/>
      <w:marBottom w:val="0"/>
      <w:divBdr>
        <w:top w:val="none" w:sz="0" w:space="0" w:color="auto"/>
        <w:left w:val="none" w:sz="0" w:space="0" w:color="auto"/>
        <w:bottom w:val="none" w:sz="0" w:space="0" w:color="auto"/>
        <w:right w:val="none" w:sz="0" w:space="0" w:color="auto"/>
      </w:divBdr>
    </w:div>
    <w:div w:id="1761947917">
      <w:bodyDiv w:val="1"/>
      <w:marLeft w:val="0"/>
      <w:marRight w:val="0"/>
      <w:marTop w:val="0"/>
      <w:marBottom w:val="0"/>
      <w:divBdr>
        <w:top w:val="none" w:sz="0" w:space="0" w:color="auto"/>
        <w:left w:val="none" w:sz="0" w:space="0" w:color="auto"/>
        <w:bottom w:val="none" w:sz="0" w:space="0" w:color="auto"/>
        <w:right w:val="none" w:sz="0" w:space="0" w:color="auto"/>
      </w:divBdr>
    </w:div>
    <w:div w:id="1785151724">
      <w:bodyDiv w:val="1"/>
      <w:marLeft w:val="0"/>
      <w:marRight w:val="0"/>
      <w:marTop w:val="0"/>
      <w:marBottom w:val="0"/>
      <w:divBdr>
        <w:top w:val="none" w:sz="0" w:space="0" w:color="auto"/>
        <w:left w:val="none" w:sz="0" w:space="0" w:color="auto"/>
        <w:bottom w:val="none" w:sz="0" w:space="0" w:color="auto"/>
        <w:right w:val="none" w:sz="0" w:space="0" w:color="auto"/>
      </w:divBdr>
    </w:div>
    <w:div w:id="1974559293">
      <w:bodyDiv w:val="1"/>
      <w:marLeft w:val="0"/>
      <w:marRight w:val="0"/>
      <w:marTop w:val="0"/>
      <w:marBottom w:val="0"/>
      <w:divBdr>
        <w:top w:val="none" w:sz="0" w:space="0" w:color="auto"/>
        <w:left w:val="none" w:sz="0" w:space="0" w:color="auto"/>
        <w:bottom w:val="none" w:sz="0" w:space="0" w:color="auto"/>
        <w:right w:val="none" w:sz="0" w:space="0" w:color="auto"/>
      </w:divBdr>
    </w:div>
    <w:div w:id="2032953539">
      <w:bodyDiv w:val="1"/>
      <w:marLeft w:val="0"/>
      <w:marRight w:val="0"/>
      <w:marTop w:val="0"/>
      <w:marBottom w:val="0"/>
      <w:divBdr>
        <w:top w:val="none" w:sz="0" w:space="0" w:color="auto"/>
        <w:left w:val="none" w:sz="0" w:space="0" w:color="auto"/>
        <w:bottom w:val="none" w:sz="0" w:space="0" w:color="auto"/>
        <w:right w:val="none" w:sz="0" w:space="0" w:color="auto"/>
      </w:divBdr>
    </w:div>
    <w:div w:id="2095086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cio.nogueira@chemin.com.br"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mailto:rodneia.casseb@chemin.com.br" TargetMode="Externa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cio.nogueira@chemin.com.b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microsoft.com/office/2018/08/relationships/commentsExtensible" Target="commentsExtensible.xml"/><Relationship Id="rId10" Type="http://schemas.openxmlformats.org/officeDocument/2006/relationships/hyperlink" Target="mailto:rodneia.casseb@chemin.com.br"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marcio.nogueira@chemin.com.br" TargetMode="External"/><Relationship Id="rId14" Type="http://schemas.openxmlformats.org/officeDocument/2006/relationships/hyperlink" Target="mailto:rodneia.casseb@chemin.com.br" TargetMode="External"/><Relationship Id="rId22" Type="http://schemas.microsoft.com/office/2016/09/relationships/commentsIds" Target="commentsId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 K L A _ S P ! 7 1 7 9 9 4 5 . 5 < / d o c u m e n t i d >  
     < s e n d e r i d > R S T U B E R < / s e n d e r i d >  
     < s e n d e r e m a i l > R S T U B E R @ K L A L A W . C O M . B R < / s e n d e r e m a i l >  
     < l a s t m o d i f i e d > 2 0 2 0 - 0 4 - 3 0 T 0 9 : 5 5 : 0 0 . 0 0 0 0 0 0 0 - 0 3 : 0 0 < / l a s t m o d i f i e d >  
     < d a t a b a s e > K L A _ S P < / d a t a b a s e >  
 < / 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4945CA-0A36-4DDA-B4F7-BEA9216C8416}">
  <ds:schemaRefs>
    <ds:schemaRef ds:uri="http://www.imanage.com/work/xmlschema"/>
  </ds:schemaRefs>
</ds:datastoreItem>
</file>

<file path=customXml/itemProps2.xml><?xml version="1.0" encoding="utf-8"?>
<ds:datastoreItem xmlns:ds="http://schemas.openxmlformats.org/officeDocument/2006/customXml" ds:itemID="{AE749CA1-AC1A-41D7-91B5-321B0FC8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48</Pages>
  <Words>15283</Words>
  <Characters>82532</Characters>
  <Application>Microsoft Office Word</Application>
  <DocSecurity>0</DocSecurity>
  <Lines>687</Lines>
  <Paragraphs>195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Koury Lopes Advogados</dc:creator>
  <cp:keywords/>
  <dc:description/>
  <cp:lastModifiedBy>Bianca Galdino</cp:lastModifiedBy>
  <cp:revision>3</cp:revision>
  <cp:lastPrinted>2015-07-30T13:15:00Z</cp:lastPrinted>
  <dcterms:created xsi:type="dcterms:W3CDTF">2021-09-08T17:44:00Z</dcterms:created>
  <dcterms:modified xsi:type="dcterms:W3CDTF">2021-09-09T17:42:00Z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
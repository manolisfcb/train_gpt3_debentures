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72126" w14:textId="77777777" w:rsidR="00CF1D1E" w:rsidRPr="00AA167F" w:rsidRDefault="00CF1D1E" w:rsidP="00E6795E">
      <w:pPr>
        <w:pStyle w:val="Heading1"/>
      </w:pPr>
    </w:p>
    <w:p w14:paraId="31FFA6D7" w14:textId="77777777" w:rsidR="00CF1D1E" w:rsidRPr="00AA167F" w:rsidRDefault="00CD06B1" w:rsidP="00B472D5">
      <w:pPr>
        <w:spacing w:line="360" w:lineRule="auto"/>
        <w:jc w:val="both"/>
        <w:rPr>
          <w:rFonts w:ascii="Arial" w:hAnsi="Arial" w:cs="Arial"/>
          <w:sz w:val="20"/>
          <w:szCs w:val="20"/>
        </w:rPr>
      </w:pPr>
      <w:r w:rsidRPr="00AA167F">
        <w:rPr>
          <w:rFonts w:ascii="Arial" w:eastAsia="Times New Roman" w:hAnsi="Arial" w:cs="Arial"/>
          <w:b/>
          <w:sz w:val="20"/>
          <w:szCs w:val="20"/>
        </w:rPr>
        <w:t xml:space="preserve">INSTRUMENTO PARTICULAR DE ESCRITURA DA 1ª (PRIMEIRA) EMISSÃO DE NOTA COMERCIAL, EM SÉRIE ÚNICA, PARA COLOCAÇÃO PRIVADA, DA </w:t>
      </w:r>
      <w:r w:rsidRPr="00AA167F">
        <w:rPr>
          <w:rFonts w:ascii="Arial" w:hAnsi="Arial" w:cs="Arial"/>
          <w:b/>
          <w:bCs/>
          <w:sz w:val="20"/>
          <w:szCs w:val="20"/>
        </w:rPr>
        <w:t>TABAS TECNOLOGIA IMOBILIÁRIA LTDA</w:t>
      </w:r>
      <w:r w:rsidRPr="00AA167F">
        <w:rPr>
          <w:rFonts w:ascii="Arial" w:eastAsia="Times New Roman" w:hAnsi="Arial" w:cs="Arial"/>
          <w:b/>
          <w:sz w:val="20"/>
          <w:szCs w:val="20"/>
        </w:rPr>
        <w:t>.</w:t>
      </w:r>
    </w:p>
    <w:p w14:paraId="37B05F7F" w14:textId="77777777" w:rsidR="00CF1D1E" w:rsidRPr="00AA167F" w:rsidRDefault="00CF1D1E" w:rsidP="005F3FB2">
      <w:pPr>
        <w:spacing w:line="360" w:lineRule="auto"/>
        <w:rPr>
          <w:rFonts w:ascii="Arial" w:hAnsi="Arial" w:cs="Arial"/>
          <w:sz w:val="20"/>
          <w:szCs w:val="20"/>
        </w:rPr>
      </w:pPr>
    </w:p>
    <w:p w14:paraId="044C595E" w14:textId="77777777" w:rsidR="001F1614" w:rsidRPr="00AA167F" w:rsidRDefault="001F1614" w:rsidP="00821D37">
      <w:pPr>
        <w:rPr>
          <w:rFonts w:ascii="Arial" w:hAnsi="Arial" w:cs="Arial"/>
          <w:sz w:val="20"/>
          <w:szCs w:val="20"/>
        </w:rPr>
      </w:pPr>
    </w:p>
    <w:p w14:paraId="000D108B" w14:textId="77777777" w:rsidR="00951904" w:rsidRPr="00AA167F" w:rsidRDefault="00951904" w:rsidP="005F3FB2">
      <w:pPr>
        <w:spacing w:line="360" w:lineRule="auto"/>
        <w:rPr>
          <w:rFonts w:ascii="Arial" w:hAnsi="Arial" w:cs="Arial"/>
          <w:sz w:val="20"/>
          <w:szCs w:val="20"/>
        </w:rPr>
      </w:pPr>
    </w:p>
    <w:p w14:paraId="10404A1D" w14:textId="77777777" w:rsidR="001F1614" w:rsidRPr="00AA167F" w:rsidRDefault="001F1614" w:rsidP="005F3FB2">
      <w:pPr>
        <w:spacing w:line="360" w:lineRule="auto"/>
        <w:rPr>
          <w:rFonts w:ascii="Arial" w:hAnsi="Arial" w:cs="Arial"/>
          <w:sz w:val="20"/>
          <w:szCs w:val="20"/>
        </w:rPr>
      </w:pPr>
    </w:p>
    <w:p w14:paraId="0D67F50F" w14:textId="77777777" w:rsidR="00866EA2" w:rsidRPr="00AA167F" w:rsidRDefault="00866EA2" w:rsidP="005F3FB2">
      <w:pPr>
        <w:spacing w:line="360" w:lineRule="auto"/>
        <w:rPr>
          <w:rFonts w:ascii="Arial" w:hAnsi="Arial" w:cs="Arial"/>
          <w:sz w:val="20"/>
          <w:szCs w:val="20"/>
        </w:rPr>
      </w:pPr>
    </w:p>
    <w:p w14:paraId="6830FC42" w14:textId="77777777" w:rsidR="00CF1D1E" w:rsidRPr="00AA167F" w:rsidRDefault="005C37DD" w:rsidP="005F3FB2">
      <w:pPr>
        <w:spacing w:line="360" w:lineRule="auto"/>
        <w:jc w:val="center"/>
        <w:rPr>
          <w:rFonts w:ascii="Arial" w:hAnsi="Arial" w:cs="Arial"/>
          <w:sz w:val="20"/>
          <w:szCs w:val="20"/>
        </w:rPr>
      </w:pPr>
      <w:r w:rsidRPr="00AA167F">
        <w:rPr>
          <w:rFonts w:ascii="Arial" w:hAnsi="Arial" w:cs="Arial"/>
          <w:sz w:val="20"/>
          <w:szCs w:val="20"/>
        </w:rPr>
        <w:t>Celebrado entre</w:t>
      </w:r>
    </w:p>
    <w:p w14:paraId="3A4A6662" w14:textId="77777777" w:rsidR="00CF1D1E" w:rsidRPr="00AA167F" w:rsidRDefault="00CF1D1E" w:rsidP="005F3FB2">
      <w:pPr>
        <w:spacing w:line="360" w:lineRule="auto"/>
        <w:rPr>
          <w:rFonts w:ascii="Arial" w:hAnsi="Arial" w:cs="Arial"/>
          <w:sz w:val="20"/>
          <w:szCs w:val="20"/>
        </w:rPr>
      </w:pPr>
    </w:p>
    <w:p w14:paraId="53468F46" w14:textId="77777777" w:rsidR="004829B6" w:rsidRPr="00AA167F" w:rsidRDefault="004829B6" w:rsidP="005F3FB2">
      <w:pPr>
        <w:spacing w:line="360" w:lineRule="auto"/>
        <w:rPr>
          <w:rFonts w:ascii="Arial" w:hAnsi="Arial" w:cs="Arial"/>
          <w:sz w:val="20"/>
          <w:szCs w:val="20"/>
        </w:rPr>
      </w:pPr>
    </w:p>
    <w:p w14:paraId="54F349D1" w14:textId="77777777" w:rsidR="001F1614" w:rsidRPr="00AA167F" w:rsidRDefault="001F1614" w:rsidP="005F3FB2">
      <w:pPr>
        <w:spacing w:line="360" w:lineRule="auto"/>
        <w:rPr>
          <w:rFonts w:ascii="Arial" w:hAnsi="Arial" w:cs="Arial"/>
          <w:sz w:val="20"/>
          <w:szCs w:val="20"/>
        </w:rPr>
      </w:pPr>
    </w:p>
    <w:p w14:paraId="1463CB84" w14:textId="77777777" w:rsidR="001F1614" w:rsidRPr="00AA167F" w:rsidRDefault="001F1614" w:rsidP="005F3FB2">
      <w:pPr>
        <w:spacing w:line="360" w:lineRule="auto"/>
        <w:rPr>
          <w:rFonts w:ascii="Arial" w:hAnsi="Arial" w:cs="Arial"/>
          <w:sz w:val="20"/>
          <w:szCs w:val="20"/>
        </w:rPr>
      </w:pPr>
    </w:p>
    <w:p w14:paraId="538352B4" w14:textId="77777777" w:rsidR="00951904" w:rsidRPr="00AA167F" w:rsidRDefault="00951904" w:rsidP="005F3FB2">
      <w:pPr>
        <w:spacing w:line="360" w:lineRule="auto"/>
        <w:rPr>
          <w:rFonts w:ascii="Arial" w:hAnsi="Arial" w:cs="Arial"/>
          <w:sz w:val="20"/>
          <w:szCs w:val="20"/>
        </w:rPr>
      </w:pPr>
    </w:p>
    <w:p w14:paraId="7008B5BB" w14:textId="77777777" w:rsidR="001F1614" w:rsidRPr="00AA167F" w:rsidRDefault="001F1614" w:rsidP="005F3FB2">
      <w:pPr>
        <w:spacing w:line="360" w:lineRule="auto"/>
        <w:rPr>
          <w:rFonts w:ascii="Arial" w:hAnsi="Arial" w:cs="Arial"/>
          <w:sz w:val="20"/>
          <w:szCs w:val="20"/>
        </w:rPr>
      </w:pPr>
    </w:p>
    <w:p w14:paraId="1930A7D2" w14:textId="77777777" w:rsidR="00CF1D1E" w:rsidRPr="00AA167F" w:rsidRDefault="00CF1D1E" w:rsidP="005F3FB2">
      <w:pPr>
        <w:spacing w:line="360" w:lineRule="auto"/>
        <w:rPr>
          <w:rFonts w:ascii="Arial" w:hAnsi="Arial" w:cs="Arial"/>
          <w:sz w:val="20"/>
          <w:szCs w:val="20"/>
        </w:rPr>
      </w:pPr>
    </w:p>
    <w:p w14:paraId="7AA2D184" w14:textId="77777777" w:rsidR="00CD06B1" w:rsidRPr="00AA167F" w:rsidRDefault="00CD06B1" w:rsidP="005F3FB2">
      <w:pPr>
        <w:spacing w:line="360" w:lineRule="auto"/>
        <w:jc w:val="center"/>
        <w:rPr>
          <w:rFonts w:ascii="Arial" w:hAnsi="Arial" w:cs="Arial"/>
          <w:i/>
          <w:sz w:val="20"/>
          <w:szCs w:val="20"/>
        </w:rPr>
      </w:pPr>
      <w:r w:rsidRPr="00AA167F">
        <w:rPr>
          <w:rFonts w:ascii="Arial" w:hAnsi="Arial" w:cs="Arial"/>
          <w:b/>
          <w:bCs/>
          <w:sz w:val="20"/>
          <w:szCs w:val="20"/>
        </w:rPr>
        <w:t>TABAS TECNOLOGIA IMOBILIÁRIA LTDA.</w:t>
      </w:r>
      <w:r w:rsidRPr="00AA167F">
        <w:rPr>
          <w:rFonts w:ascii="Arial" w:hAnsi="Arial" w:cs="Arial"/>
          <w:b/>
          <w:sz w:val="20"/>
          <w:szCs w:val="20"/>
        </w:rPr>
        <w:br/>
      </w:r>
      <w:r w:rsidRPr="00AA167F">
        <w:rPr>
          <w:rFonts w:ascii="Arial" w:hAnsi="Arial" w:cs="Arial"/>
          <w:i/>
          <w:sz w:val="20"/>
          <w:szCs w:val="20"/>
        </w:rPr>
        <w:t>como Emissora</w:t>
      </w:r>
    </w:p>
    <w:p w14:paraId="534CB7ED" w14:textId="77777777" w:rsidR="00CF1D1E" w:rsidRPr="00AA167F" w:rsidRDefault="00CF1D1E" w:rsidP="005F3FB2">
      <w:pPr>
        <w:spacing w:line="360" w:lineRule="auto"/>
        <w:rPr>
          <w:rFonts w:ascii="Arial" w:hAnsi="Arial" w:cs="Arial"/>
          <w:sz w:val="20"/>
          <w:szCs w:val="20"/>
        </w:rPr>
      </w:pPr>
    </w:p>
    <w:p w14:paraId="4138EC6B" w14:textId="77777777" w:rsidR="00951904" w:rsidRPr="00AA167F" w:rsidRDefault="00951904" w:rsidP="005F3FB2">
      <w:pPr>
        <w:spacing w:line="360" w:lineRule="auto"/>
        <w:rPr>
          <w:rFonts w:ascii="Arial" w:hAnsi="Arial" w:cs="Arial"/>
          <w:sz w:val="20"/>
          <w:szCs w:val="20"/>
        </w:rPr>
      </w:pPr>
    </w:p>
    <w:p w14:paraId="3FD29F3C" w14:textId="77777777" w:rsidR="00CF1D1E" w:rsidRPr="00AA167F" w:rsidRDefault="00CF1D1E" w:rsidP="005F3FB2">
      <w:pPr>
        <w:spacing w:line="360" w:lineRule="auto"/>
        <w:rPr>
          <w:rFonts w:ascii="Arial" w:hAnsi="Arial" w:cs="Arial"/>
          <w:sz w:val="20"/>
          <w:szCs w:val="20"/>
        </w:rPr>
      </w:pPr>
    </w:p>
    <w:p w14:paraId="0E339CE3" w14:textId="77777777" w:rsidR="001F1614" w:rsidRPr="00AA167F" w:rsidRDefault="001F1614" w:rsidP="005F3FB2">
      <w:pPr>
        <w:spacing w:line="360" w:lineRule="auto"/>
        <w:rPr>
          <w:rFonts w:ascii="Arial" w:hAnsi="Arial" w:cs="Arial"/>
          <w:sz w:val="20"/>
          <w:szCs w:val="20"/>
        </w:rPr>
      </w:pPr>
    </w:p>
    <w:p w14:paraId="6D166D01" w14:textId="77777777" w:rsidR="001F1614" w:rsidRPr="00AA167F" w:rsidRDefault="001F1614" w:rsidP="005F3FB2">
      <w:pPr>
        <w:spacing w:line="360" w:lineRule="auto"/>
        <w:rPr>
          <w:rFonts w:ascii="Arial" w:hAnsi="Arial" w:cs="Arial"/>
          <w:sz w:val="20"/>
          <w:szCs w:val="20"/>
        </w:rPr>
      </w:pPr>
    </w:p>
    <w:p w14:paraId="1060B694" w14:textId="77777777" w:rsidR="001F1614" w:rsidRPr="0089041A" w:rsidRDefault="001F1614" w:rsidP="005F3FB2">
      <w:pPr>
        <w:spacing w:line="360" w:lineRule="auto"/>
        <w:rPr>
          <w:rFonts w:ascii="Arial" w:hAnsi="Arial" w:cs="Arial"/>
          <w:sz w:val="20"/>
          <w:szCs w:val="20"/>
        </w:rPr>
      </w:pPr>
    </w:p>
    <w:p w14:paraId="6948FEF1" w14:textId="77777777" w:rsidR="00CF1D1E" w:rsidRPr="0089041A" w:rsidRDefault="00CF1D1E" w:rsidP="005F3FB2">
      <w:pPr>
        <w:spacing w:line="360" w:lineRule="auto"/>
        <w:rPr>
          <w:rFonts w:ascii="Arial" w:hAnsi="Arial" w:cs="Arial"/>
          <w:sz w:val="20"/>
          <w:szCs w:val="20"/>
        </w:rPr>
      </w:pPr>
    </w:p>
    <w:p w14:paraId="30693FB7" w14:textId="77777777" w:rsidR="00CF1D1E" w:rsidRPr="0089041A" w:rsidRDefault="00951904" w:rsidP="005F3FB2">
      <w:pPr>
        <w:spacing w:line="360" w:lineRule="auto"/>
        <w:jc w:val="center"/>
        <w:rPr>
          <w:rFonts w:ascii="Arial" w:hAnsi="Arial" w:cs="Arial"/>
          <w:i/>
          <w:sz w:val="20"/>
          <w:szCs w:val="20"/>
        </w:rPr>
      </w:pPr>
      <w:r w:rsidRPr="0089041A">
        <w:rPr>
          <w:rFonts w:ascii="Arial" w:hAnsi="Arial" w:cs="Arial"/>
          <w:b/>
          <w:bCs/>
          <w:sz w:val="20"/>
          <w:szCs w:val="20"/>
        </w:rPr>
        <w:t>OPEA SECURITIZADORA S.A</w:t>
      </w:r>
      <w:r w:rsidR="008457CA" w:rsidRPr="0089041A">
        <w:rPr>
          <w:rFonts w:ascii="Arial" w:hAnsi="Arial" w:cs="Arial"/>
          <w:b/>
          <w:bCs/>
          <w:sz w:val="20"/>
          <w:szCs w:val="20"/>
        </w:rPr>
        <w:t>.</w:t>
      </w:r>
      <w:r w:rsidR="005C37DD" w:rsidRPr="0089041A">
        <w:rPr>
          <w:rFonts w:ascii="Arial" w:hAnsi="Arial" w:cs="Arial"/>
          <w:b/>
          <w:sz w:val="20"/>
          <w:szCs w:val="20"/>
        </w:rPr>
        <w:br/>
      </w:r>
      <w:r w:rsidRPr="0089041A">
        <w:rPr>
          <w:rFonts w:ascii="Arial" w:hAnsi="Arial" w:cs="Arial"/>
          <w:i/>
          <w:sz w:val="20"/>
          <w:szCs w:val="20"/>
        </w:rPr>
        <w:t>como Credora</w:t>
      </w:r>
    </w:p>
    <w:p w14:paraId="50BE12FD"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26EB6700"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2FDB44D7"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09ECBDC8" w14:textId="77777777" w:rsidR="000B64AF" w:rsidRPr="007C4CE9" w:rsidRDefault="00E72D6A" w:rsidP="000B64AF">
      <w:pPr>
        <w:pBdr>
          <w:bottom w:val="single" w:sz="4" w:space="1" w:color="auto"/>
        </w:pBdr>
        <w:spacing w:line="360" w:lineRule="auto"/>
        <w:jc w:val="center"/>
        <w:rPr>
          <w:rFonts w:ascii="Arial" w:hAnsi="Arial" w:cs="Arial"/>
          <w:bCs/>
          <w:sz w:val="20"/>
          <w:szCs w:val="20"/>
        </w:rPr>
      </w:pPr>
      <w:r w:rsidRPr="007C4CE9">
        <w:rPr>
          <w:rFonts w:ascii="Arial" w:hAnsi="Arial" w:cs="Arial"/>
          <w:bCs/>
          <w:sz w:val="20"/>
          <w:szCs w:val="20"/>
        </w:rPr>
        <w:t>e</w:t>
      </w:r>
    </w:p>
    <w:p w14:paraId="5A3954AE" w14:textId="77777777" w:rsidR="000B64AF" w:rsidRPr="007C4CE9" w:rsidRDefault="000B64AF" w:rsidP="000B64AF">
      <w:pPr>
        <w:pBdr>
          <w:bottom w:val="single" w:sz="4" w:space="1" w:color="auto"/>
        </w:pBdr>
        <w:spacing w:line="360" w:lineRule="auto"/>
        <w:jc w:val="center"/>
        <w:rPr>
          <w:rFonts w:ascii="Arial" w:hAnsi="Arial" w:cs="Arial"/>
          <w:bCs/>
          <w:sz w:val="20"/>
          <w:szCs w:val="20"/>
        </w:rPr>
      </w:pPr>
    </w:p>
    <w:p w14:paraId="64728BCC" w14:textId="77777777" w:rsidR="000B64AF" w:rsidRPr="007C4CE9" w:rsidRDefault="000B64AF" w:rsidP="000B64AF">
      <w:pPr>
        <w:pBdr>
          <w:bottom w:val="single" w:sz="4" w:space="1" w:color="auto"/>
        </w:pBdr>
        <w:spacing w:line="360" w:lineRule="auto"/>
        <w:jc w:val="center"/>
        <w:rPr>
          <w:rFonts w:ascii="Arial" w:hAnsi="Arial" w:cs="Arial"/>
          <w:b/>
          <w:sz w:val="20"/>
          <w:szCs w:val="20"/>
        </w:rPr>
      </w:pPr>
      <w:r w:rsidRPr="0089041A">
        <w:rPr>
          <w:rFonts w:ascii="Arial" w:hAnsi="Arial" w:cs="Arial"/>
          <w:b/>
          <w:color w:val="000000"/>
          <w:sz w:val="20"/>
          <w:szCs w:val="20"/>
        </w:rPr>
        <w:t>LEONARDO RODRIGUES MORGATTO</w:t>
      </w:r>
    </w:p>
    <w:p w14:paraId="196A033A" w14:textId="77777777" w:rsidR="000B64AF" w:rsidRPr="007C4CE9" w:rsidRDefault="000B64AF" w:rsidP="000B64AF">
      <w:pPr>
        <w:pBdr>
          <w:bottom w:val="single" w:sz="4" w:space="1" w:color="auto"/>
        </w:pBdr>
        <w:spacing w:line="360" w:lineRule="auto"/>
        <w:jc w:val="center"/>
        <w:rPr>
          <w:rFonts w:ascii="Arial" w:hAnsi="Arial" w:cs="Arial"/>
          <w:bCs/>
          <w:iCs/>
          <w:sz w:val="20"/>
          <w:szCs w:val="20"/>
        </w:rPr>
      </w:pPr>
      <w:r w:rsidRPr="007C4CE9">
        <w:rPr>
          <w:rFonts w:ascii="Arial" w:hAnsi="Arial" w:cs="Arial"/>
          <w:bCs/>
          <w:i/>
          <w:iCs/>
          <w:sz w:val="20"/>
          <w:szCs w:val="20"/>
        </w:rPr>
        <w:t>como Avalista</w:t>
      </w:r>
    </w:p>
    <w:p w14:paraId="130A940D" w14:textId="77777777" w:rsidR="000466E0" w:rsidRPr="0089041A" w:rsidRDefault="000466E0" w:rsidP="005F3FB2">
      <w:pPr>
        <w:pBdr>
          <w:bottom w:val="single" w:sz="4" w:space="1" w:color="auto"/>
        </w:pBdr>
        <w:spacing w:line="360" w:lineRule="auto"/>
        <w:rPr>
          <w:rFonts w:ascii="Arial" w:hAnsi="Arial" w:cs="Arial"/>
          <w:bCs/>
          <w:sz w:val="20"/>
          <w:szCs w:val="20"/>
        </w:rPr>
      </w:pPr>
    </w:p>
    <w:p w14:paraId="17DE713F" w14:textId="77777777" w:rsidR="001F1614" w:rsidRPr="0089041A" w:rsidRDefault="001F1614" w:rsidP="005F3FB2">
      <w:pPr>
        <w:pBdr>
          <w:bottom w:val="single" w:sz="4" w:space="1" w:color="auto"/>
        </w:pBdr>
        <w:spacing w:line="360" w:lineRule="auto"/>
        <w:rPr>
          <w:rFonts w:ascii="Arial" w:hAnsi="Arial" w:cs="Arial"/>
          <w:bCs/>
          <w:sz w:val="20"/>
          <w:szCs w:val="20"/>
        </w:rPr>
      </w:pPr>
    </w:p>
    <w:p w14:paraId="4BAB2C0B" w14:textId="77777777" w:rsidR="001F1614" w:rsidRPr="0089041A" w:rsidRDefault="001F1614" w:rsidP="005F3FB2">
      <w:pPr>
        <w:pBdr>
          <w:bottom w:val="single" w:sz="4" w:space="1" w:color="auto"/>
        </w:pBdr>
        <w:spacing w:line="360" w:lineRule="auto"/>
        <w:rPr>
          <w:rFonts w:ascii="Arial" w:hAnsi="Arial" w:cs="Arial"/>
          <w:bCs/>
          <w:sz w:val="20"/>
          <w:szCs w:val="20"/>
        </w:rPr>
      </w:pPr>
    </w:p>
    <w:p w14:paraId="00C577A5" w14:textId="77777777" w:rsidR="00E367D8" w:rsidRPr="0089041A" w:rsidRDefault="00E367D8" w:rsidP="005F3FB2">
      <w:pPr>
        <w:pBdr>
          <w:bottom w:val="single" w:sz="4" w:space="1" w:color="auto"/>
        </w:pBdr>
        <w:spacing w:line="360" w:lineRule="auto"/>
        <w:rPr>
          <w:rFonts w:ascii="Arial" w:hAnsi="Arial" w:cs="Arial"/>
          <w:bCs/>
          <w:sz w:val="20"/>
          <w:szCs w:val="20"/>
        </w:rPr>
      </w:pPr>
    </w:p>
    <w:p w14:paraId="328B99A8" w14:textId="77777777" w:rsidR="00E367D8" w:rsidRPr="00157302" w:rsidRDefault="00E367D8" w:rsidP="005F3FB2">
      <w:pPr>
        <w:pBdr>
          <w:bottom w:val="single" w:sz="4" w:space="1" w:color="auto"/>
        </w:pBdr>
        <w:spacing w:line="360" w:lineRule="auto"/>
        <w:rPr>
          <w:rFonts w:ascii="Arial" w:hAnsi="Arial" w:cs="Arial"/>
          <w:bCs/>
          <w:sz w:val="20"/>
          <w:szCs w:val="20"/>
        </w:rPr>
      </w:pPr>
    </w:p>
    <w:p w14:paraId="30929C06" w14:textId="77777777" w:rsidR="00E367D8" w:rsidRPr="00157302" w:rsidRDefault="00E367D8" w:rsidP="005F3FB2">
      <w:pPr>
        <w:pBdr>
          <w:bottom w:val="single" w:sz="4" w:space="1" w:color="auto"/>
        </w:pBdr>
        <w:spacing w:line="360" w:lineRule="auto"/>
        <w:rPr>
          <w:rFonts w:ascii="Arial" w:hAnsi="Arial" w:cs="Arial"/>
          <w:sz w:val="20"/>
          <w:szCs w:val="20"/>
        </w:rPr>
      </w:pPr>
    </w:p>
    <w:p w14:paraId="037856EE" w14:textId="768DD149" w:rsidR="00866EA2" w:rsidRPr="00157302" w:rsidRDefault="00951904" w:rsidP="005F3FB2">
      <w:pPr>
        <w:pBdr>
          <w:bottom w:val="single" w:sz="4" w:space="1" w:color="auto"/>
        </w:pBdr>
        <w:spacing w:line="360" w:lineRule="auto"/>
        <w:jc w:val="center"/>
        <w:rPr>
          <w:rFonts w:ascii="Arial" w:hAnsi="Arial" w:cs="Arial"/>
          <w:bCs/>
          <w:sz w:val="20"/>
          <w:szCs w:val="20"/>
        </w:rPr>
      </w:pPr>
      <w:r w:rsidRPr="00157302">
        <w:rPr>
          <w:rFonts w:ascii="Arial" w:hAnsi="Arial" w:cs="Arial"/>
          <w:bCs/>
          <w:sz w:val="20"/>
          <w:szCs w:val="20"/>
        </w:rPr>
        <w:t xml:space="preserve">Datado de </w:t>
      </w:r>
      <w:r w:rsidR="00516A79">
        <w:rPr>
          <w:rFonts w:ascii="Arial" w:hAnsi="Arial" w:cs="Arial"/>
          <w:sz w:val="20"/>
          <w:szCs w:val="20"/>
        </w:rPr>
        <w:t>0</w:t>
      </w:r>
      <w:ins w:id="0" w:author="João Bertanha" w:date="2022-09-02T15:38:00Z">
        <w:r w:rsidR="007D5FA7">
          <w:rPr>
            <w:rFonts w:ascii="Arial" w:hAnsi="Arial" w:cs="Arial"/>
            <w:sz w:val="20"/>
            <w:szCs w:val="20"/>
          </w:rPr>
          <w:t>2</w:t>
        </w:r>
      </w:ins>
      <w:del w:id="1" w:author="João Bertanha" w:date="2022-09-02T15:38:00Z">
        <w:r w:rsidR="00516A79" w:rsidDel="007D5FA7">
          <w:rPr>
            <w:rFonts w:ascii="Arial" w:hAnsi="Arial" w:cs="Arial"/>
            <w:sz w:val="20"/>
            <w:szCs w:val="20"/>
          </w:rPr>
          <w:delText>1</w:delText>
        </w:r>
      </w:del>
      <w:r w:rsidR="00516A79" w:rsidRPr="00157302">
        <w:rPr>
          <w:rFonts w:ascii="Arial" w:hAnsi="Arial" w:cs="Arial"/>
          <w:sz w:val="20"/>
          <w:szCs w:val="20"/>
        </w:rPr>
        <w:t xml:space="preserve"> </w:t>
      </w:r>
      <w:r w:rsidR="00B20762" w:rsidRPr="00157302">
        <w:rPr>
          <w:rFonts w:ascii="Arial" w:hAnsi="Arial" w:cs="Arial"/>
          <w:bCs/>
          <w:sz w:val="20"/>
          <w:szCs w:val="20"/>
        </w:rPr>
        <w:t xml:space="preserve">de </w:t>
      </w:r>
      <w:r w:rsidR="00516A79">
        <w:rPr>
          <w:rFonts w:ascii="Arial" w:hAnsi="Arial" w:cs="Arial"/>
          <w:sz w:val="20"/>
          <w:szCs w:val="20"/>
        </w:rPr>
        <w:t>setembro</w:t>
      </w:r>
      <w:r w:rsidR="00516A79" w:rsidRPr="00157302">
        <w:rPr>
          <w:rFonts w:ascii="Arial" w:hAnsi="Arial" w:cs="Arial"/>
          <w:sz w:val="20"/>
          <w:szCs w:val="20"/>
        </w:rPr>
        <w:t xml:space="preserve"> </w:t>
      </w:r>
      <w:r w:rsidRPr="00157302">
        <w:rPr>
          <w:rFonts w:ascii="Arial" w:hAnsi="Arial" w:cs="Arial"/>
          <w:bCs/>
          <w:sz w:val="20"/>
          <w:szCs w:val="20"/>
        </w:rPr>
        <w:t>de 2022.</w:t>
      </w:r>
    </w:p>
    <w:p w14:paraId="3AABA1E5" w14:textId="77777777" w:rsidR="00866EA2" w:rsidRPr="00AA167F" w:rsidRDefault="00866EA2" w:rsidP="005F3FB2">
      <w:pPr>
        <w:pBdr>
          <w:bottom w:val="single" w:sz="4" w:space="1" w:color="auto"/>
        </w:pBdr>
        <w:spacing w:line="360" w:lineRule="auto"/>
        <w:rPr>
          <w:rFonts w:ascii="Arial" w:hAnsi="Arial" w:cs="Arial"/>
          <w:sz w:val="20"/>
          <w:szCs w:val="20"/>
        </w:rPr>
      </w:pPr>
    </w:p>
    <w:p w14:paraId="656E9D93" w14:textId="77777777" w:rsidR="00866EA2" w:rsidRPr="00AA167F" w:rsidRDefault="00866EA2" w:rsidP="005F3FB2">
      <w:pPr>
        <w:spacing w:line="360" w:lineRule="auto"/>
        <w:rPr>
          <w:rFonts w:ascii="Arial" w:hAnsi="Arial" w:cs="Arial"/>
          <w:bCs/>
          <w:sz w:val="20"/>
          <w:szCs w:val="20"/>
          <w:u w:val="single"/>
        </w:rPr>
      </w:pPr>
      <w:r w:rsidRPr="00AA167F">
        <w:rPr>
          <w:rFonts w:ascii="Arial" w:hAnsi="Arial" w:cs="Arial"/>
          <w:b/>
          <w:bCs/>
          <w:sz w:val="20"/>
          <w:szCs w:val="20"/>
          <w:u w:val="single"/>
        </w:rPr>
        <w:lastRenderedPageBreak/>
        <w:br w:type="page"/>
      </w:r>
    </w:p>
    <w:p w14:paraId="5FA00E94" w14:textId="77777777"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t>INSTRUMENTO PARTICULAR DE ESCRITURA DA 1ª (PRIMEIRA) EMISSÃO DE NOTA COMERCIAL, EM SÉRIE ÚNICA, PARA COLOCAÇÃO PRIVADA, DA TABAS TECNOLOGIA IMOBILIÁRIA LTDA</w:t>
      </w:r>
      <w:r w:rsidRPr="00AA167F">
        <w:rPr>
          <w:rFonts w:ascii="Arial" w:eastAsia="Times New Roman" w:hAnsi="Arial" w:cs="Arial"/>
          <w:b/>
          <w:sz w:val="20"/>
          <w:szCs w:val="20"/>
        </w:rPr>
        <w:t>.</w:t>
      </w:r>
    </w:p>
    <w:p w14:paraId="1A5C3F7A" w14:textId="77777777" w:rsidR="001F170E" w:rsidRPr="00AA167F" w:rsidRDefault="001F170E" w:rsidP="005F3FB2">
      <w:pPr>
        <w:spacing w:line="360" w:lineRule="auto"/>
        <w:jc w:val="both"/>
        <w:rPr>
          <w:rFonts w:ascii="Arial" w:hAnsi="Arial" w:cs="Arial"/>
          <w:bCs/>
          <w:sz w:val="20"/>
          <w:szCs w:val="20"/>
        </w:rPr>
      </w:pPr>
    </w:p>
    <w:p w14:paraId="5FFBDA86" w14:textId="77777777"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t>I – PARTES:</w:t>
      </w:r>
    </w:p>
    <w:p w14:paraId="5BFB3127" w14:textId="77777777" w:rsidR="001F170E" w:rsidRPr="00AA167F" w:rsidRDefault="001F170E" w:rsidP="005F3FB2">
      <w:pPr>
        <w:spacing w:line="360" w:lineRule="auto"/>
        <w:jc w:val="both"/>
        <w:rPr>
          <w:rFonts w:ascii="Arial" w:hAnsi="Arial" w:cs="Arial"/>
          <w:bCs/>
          <w:sz w:val="20"/>
          <w:szCs w:val="20"/>
        </w:rPr>
      </w:pPr>
    </w:p>
    <w:p w14:paraId="4E998347" w14:textId="77777777" w:rsidR="001F170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Pelo presente instrumento particular, e na melhor forma de direito, as partes:</w:t>
      </w:r>
    </w:p>
    <w:p w14:paraId="724E1A06" w14:textId="77777777" w:rsidR="001F170E" w:rsidRPr="00AA167F" w:rsidRDefault="001F170E" w:rsidP="005F3FB2">
      <w:pPr>
        <w:spacing w:line="360" w:lineRule="auto"/>
        <w:jc w:val="both"/>
        <w:rPr>
          <w:rFonts w:ascii="Arial" w:hAnsi="Arial" w:cs="Arial"/>
          <w:bCs/>
          <w:sz w:val="20"/>
          <w:szCs w:val="20"/>
        </w:rPr>
      </w:pPr>
    </w:p>
    <w:p w14:paraId="39495336" w14:textId="77777777" w:rsidR="001F170E" w:rsidRPr="00AA167F" w:rsidRDefault="001F170E" w:rsidP="005F3FB2">
      <w:pPr>
        <w:spacing w:line="360" w:lineRule="auto"/>
        <w:jc w:val="both"/>
        <w:rPr>
          <w:rFonts w:ascii="Arial" w:hAnsi="Arial" w:cs="Arial"/>
          <w:sz w:val="20"/>
          <w:szCs w:val="20"/>
          <w:u w:val="single"/>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r w:rsidRPr="00AA167F">
        <w:rPr>
          <w:rFonts w:ascii="Arial" w:hAnsi="Arial" w:cs="Arial"/>
          <w:sz w:val="20"/>
          <w:szCs w:val="20"/>
        </w:rPr>
        <w:t xml:space="preserve">, sociedade empresária limitada, com sede na Cidade de São Paulo, Estado de São Paulo, na Avenida 9 de Julho, nº 5.109, </w:t>
      </w:r>
      <w:r w:rsidR="00B94395" w:rsidRPr="00AA167F">
        <w:rPr>
          <w:rFonts w:ascii="Arial" w:hAnsi="Arial" w:cs="Arial"/>
          <w:sz w:val="20"/>
          <w:szCs w:val="20"/>
        </w:rPr>
        <w:t>Box 5</w:t>
      </w:r>
      <w:r w:rsidRPr="00AA167F">
        <w:rPr>
          <w:rFonts w:ascii="Arial" w:hAnsi="Arial" w:cs="Arial"/>
          <w:sz w:val="20"/>
          <w:szCs w:val="20"/>
        </w:rPr>
        <w:t>, Jardim Paulista, CEP</w:t>
      </w:r>
      <w:r w:rsidR="00E06371" w:rsidRPr="00AA167F">
        <w:rPr>
          <w:rFonts w:ascii="Arial" w:hAnsi="Arial" w:cs="Arial"/>
          <w:sz w:val="20"/>
          <w:szCs w:val="20"/>
        </w:rPr>
        <w:t> </w:t>
      </w:r>
      <w:r w:rsidRPr="00AA167F">
        <w:rPr>
          <w:rFonts w:ascii="Arial" w:hAnsi="Arial" w:cs="Arial"/>
          <w:sz w:val="20"/>
          <w:szCs w:val="20"/>
        </w:rPr>
        <w:t>01407-905, inscrita no Cadastro Nacional da Pessoa Jurídica do Ministério da Economia (“</w:t>
      </w:r>
      <w:r w:rsidRPr="00AA167F">
        <w:rPr>
          <w:rFonts w:ascii="Arial" w:hAnsi="Arial" w:cs="Arial"/>
          <w:sz w:val="20"/>
          <w:szCs w:val="20"/>
          <w:u w:val="single"/>
        </w:rPr>
        <w:t>CNPJ/ME</w:t>
      </w:r>
      <w:r w:rsidRPr="00AA167F">
        <w:rPr>
          <w:rFonts w:ascii="Arial" w:hAnsi="Arial" w:cs="Arial"/>
          <w:sz w:val="20"/>
          <w:szCs w:val="20"/>
        </w:rPr>
        <w:t xml:space="preserve">”) sob o nº 37.010.059/0001-70, com </w:t>
      </w:r>
      <w:r w:rsidRPr="00AA167F">
        <w:rPr>
          <w:rFonts w:ascii="Arial" w:hAnsi="Arial" w:cs="Arial"/>
          <w:bCs/>
          <w:sz w:val="20"/>
          <w:szCs w:val="20"/>
        </w:rPr>
        <w:t>seus</w:t>
      </w:r>
      <w:r w:rsidRPr="00AA167F">
        <w:rPr>
          <w:rFonts w:ascii="Arial" w:hAnsi="Arial" w:cs="Arial"/>
          <w:sz w:val="20"/>
          <w:szCs w:val="20"/>
        </w:rPr>
        <w:t xml:space="preserve"> atos constitutivos registrados perante a Junta Comercial do Estado de São Paulo (“</w:t>
      </w:r>
      <w:r w:rsidRPr="00AA167F">
        <w:rPr>
          <w:rFonts w:ascii="Arial" w:hAnsi="Arial" w:cs="Arial"/>
          <w:sz w:val="20"/>
          <w:szCs w:val="20"/>
          <w:u w:val="single"/>
        </w:rPr>
        <w:t>JUCESP</w:t>
      </w:r>
      <w:r w:rsidRPr="00AA167F">
        <w:rPr>
          <w:rFonts w:ascii="Arial" w:hAnsi="Arial" w:cs="Arial"/>
          <w:sz w:val="20"/>
          <w:szCs w:val="20"/>
        </w:rPr>
        <w:t xml:space="preserve">”) sob o NIRE </w:t>
      </w:r>
      <w:r w:rsidR="009E0705" w:rsidRPr="00AA167F">
        <w:rPr>
          <w:rFonts w:ascii="Arial" w:hAnsi="Arial" w:cs="Arial"/>
          <w:sz w:val="20"/>
          <w:szCs w:val="20"/>
        </w:rPr>
        <w:t>35.235.993.289</w:t>
      </w:r>
      <w:r w:rsidRPr="00AA167F">
        <w:rPr>
          <w:rFonts w:ascii="Arial" w:hAnsi="Arial" w:cs="Arial"/>
          <w:sz w:val="20"/>
          <w:szCs w:val="20"/>
        </w:rPr>
        <w:t xml:space="preserve">, neste ato representada nos termos de seu </w:t>
      </w:r>
      <w:r w:rsidR="00184210" w:rsidRPr="00AA167F">
        <w:rPr>
          <w:rFonts w:ascii="Arial" w:hAnsi="Arial" w:cs="Arial"/>
          <w:sz w:val="20"/>
          <w:szCs w:val="20"/>
        </w:rPr>
        <w:t>Contrato S</w:t>
      </w:r>
      <w:r w:rsidRPr="00AA167F">
        <w:rPr>
          <w:rFonts w:ascii="Arial" w:hAnsi="Arial" w:cs="Arial"/>
          <w:sz w:val="20"/>
          <w:szCs w:val="20"/>
        </w:rPr>
        <w:t>ocial (“</w:t>
      </w:r>
      <w:r w:rsidRPr="00AA167F">
        <w:rPr>
          <w:rFonts w:ascii="Arial" w:hAnsi="Arial" w:cs="Arial"/>
          <w:sz w:val="20"/>
          <w:szCs w:val="20"/>
          <w:u w:val="single"/>
        </w:rPr>
        <w:t>Emissora</w:t>
      </w:r>
      <w:r w:rsidRPr="00AA167F">
        <w:rPr>
          <w:rFonts w:ascii="Arial" w:hAnsi="Arial" w:cs="Arial"/>
          <w:sz w:val="20"/>
          <w:szCs w:val="20"/>
        </w:rPr>
        <w:t>”);</w:t>
      </w:r>
      <w:r w:rsidR="00184210" w:rsidRPr="00AA167F">
        <w:rPr>
          <w:rFonts w:ascii="Arial" w:hAnsi="Arial" w:cs="Arial"/>
          <w:sz w:val="20"/>
          <w:szCs w:val="20"/>
        </w:rPr>
        <w:t xml:space="preserve"> e</w:t>
      </w:r>
    </w:p>
    <w:p w14:paraId="4D0A2259" w14:textId="77777777" w:rsidR="001F170E" w:rsidRPr="00AA167F" w:rsidRDefault="001F170E" w:rsidP="005F3FB2">
      <w:pPr>
        <w:spacing w:line="360" w:lineRule="auto"/>
        <w:jc w:val="both"/>
        <w:rPr>
          <w:rFonts w:ascii="Arial" w:hAnsi="Arial" w:cs="Arial"/>
          <w:bCs/>
          <w:sz w:val="20"/>
          <w:szCs w:val="20"/>
        </w:rPr>
      </w:pPr>
    </w:p>
    <w:p w14:paraId="18D4811C" w14:textId="77777777" w:rsidR="001F170E" w:rsidRPr="00AF36A2" w:rsidRDefault="001F170E" w:rsidP="005F3FB2">
      <w:pPr>
        <w:spacing w:line="360" w:lineRule="auto"/>
        <w:jc w:val="both"/>
        <w:rPr>
          <w:rFonts w:ascii="Arial" w:hAnsi="Arial" w:cs="Arial"/>
          <w:bCs/>
          <w:sz w:val="20"/>
          <w:szCs w:val="20"/>
        </w:rPr>
      </w:pPr>
      <w:r w:rsidRPr="00AA167F">
        <w:rPr>
          <w:rFonts w:ascii="Arial" w:hAnsi="Arial" w:cs="Arial"/>
          <w:b/>
          <w:bCs/>
          <w:sz w:val="20"/>
          <w:szCs w:val="20"/>
        </w:rPr>
        <w:t>OPEA SECURITIZADORA S.A.</w:t>
      </w:r>
      <w:r w:rsidRPr="00AA167F">
        <w:rPr>
          <w:rFonts w:ascii="Arial" w:hAnsi="Arial" w:cs="Arial"/>
          <w:bCs/>
          <w:sz w:val="20"/>
          <w:szCs w:val="20"/>
        </w:rPr>
        <w:t>, s</w:t>
      </w:r>
      <w:r w:rsidR="00184210" w:rsidRPr="00AA167F">
        <w:rPr>
          <w:rFonts w:ascii="Arial" w:hAnsi="Arial" w:cs="Arial"/>
          <w:bCs/>
          <w:sz w:val="20"/>
          <w:szCs w:val="20"/>
        </w:rPr>
        <w:t xml:space="preserve">ociedade por ações, com sede na Cidade de São Paulo, Estado de São Paulo, na </w:t>
      </w:r>
      <w:r w:rsidRPr="00AA167F">
        <w:rPr>
          <w:rFonts w:ascii="Arial" w:hAnsi="Arial" w:cs="Arial"/>
          <w:bCs/>
          <w:sz w:val="20"/>
          <w:szCs w:val="20"/>
        </w:rPr>
        <w:t xml:space="preserve">Rua Hungria, nº 1.240, 6º andar, conjunto 62, Jardim </w:t>
      </w:r>
      <w:r w:rsidR="0094336E" w:rsidRPr="00AA167F">
        <w:rPr>
          <w:rFonts w:ascii="Arial" w:hAnsi="Arial" w:cs="Arial"/>
          <w:bCs/>
          <w:sz w:val="20"/>
          <w:szCs w:val="20"/>
        </w:rPr>
        <w:t>Europa</w:t>
      </w:r>
      <w:r w:rsidRPr="00AA167F">
        <w:rPr>
          <w:rFonts w:ascii="Arial" w:hAnsi="Arial" w:cs="Arial"/>
          <w:bCs/>
          <w:sz w:val="20"/>
          <w:szCs w:val="20"/>
        </w:rPr>
        <w:t>, CEP 01455-0</w:t>
      </w:r>
      <w:r w:rsidR="00365F0F">
        <w:rPr>
          <w:rFonts w:ascii="Arial" w:hAnsi="Arial" w:cs="Arial"/>
          <w:bCs/>
          <w:sz w:val="20"/>
          <w:szCs w:val="20"/>
        </w:rPr>
        <w:t>0</w:t>
      </w:r>
      <w:r w:rsidRPr="00AA167F">
        <w:rPr>
          <w:rFonts w:ascii="Arial" w:hAnsi="Arial" w:cs="Arial"/>
          <w:bCs/>
          <w:sz w:val="20"/>
          <w:szCs w:val="20"/>
        </w:rPr>
        <w:t xml:space="preserve">0, inscrita no CNPJ/ME sob o nº 02.773.542/0001-22, com estatuto social registrado na </w:t>
      </w:r>
      <w:r w:rsidR="00184210" w:rsidRPr="00AA167F">
        <w:rPr>
          <w:rFonts w:ascii="Arial" w:hAnsi="Arial" w:cs="Arial"/>
          <w:bCs/>
          <w:sz w:val="20"/>
          <w:szCs w:val="20"/>
        </w:rPr>
        <w:t>JUCESP</w:t>
      </w:r>
      <w:r w:rsidRPr="00AA167F">
        <w:rPr>
          <w:rFonts w:ascii="Arial" w:hAnsi="Arial" w:cs="Arial"/>
          <w:bCs/>
          <w:sz w:val="20"/>
          <w:szCs w:val="20"/>
        </w:rPr>
        <w:t xml:space="preserve"> sob o NIRE 35.300.157.648, e</w:t>
      </w:r>
      <w:r w:rsidR="00184210" w:rsidRPr="00AA167F">
        <w:rPr>
          <w:rFonts w:ascii="Arial" w:hAnsi="Arial" w:cs="Arial"/>
          <w:bCs/>
          <w:sz w:val="20"/>
          <w:szCs w:val="20"/>
        </w:rPr>
        <w:t xml:space="preserve"> </w:t>
      </w:r>
      <w:r w:rsidRPr="00AA167F">
        <w:rPr>
          <w:rFonts w:ascii="Arial" w:hAnsi="Arial" w:cs="Arial"/>
          <w:bCs/>
          <w:sz w:val="20"/>
          <w:szCs w:val="20"/>
        </w:rPr>
        <w:t xml:space="preserve">registrada na Comissão de </w:t>
      </w:r>
      <w:r w:rsidRPr="00AF36A2">
        <w:rPr>
          <w:rFonts w:ascii="Arial" w:hAnsi="Arial" w:cs="Arial"/>
          <w:bCs/>
          <w:sz w:val="20"/>
          <w:szCs w:val="20"/>
        </w:rPr>
        <w:t>Valores Mobiliários (“</w:t>
      </w:r>
      <w:r w:rsidRPr="00AF36A2">
        <w:rPr>
          <w:rFonts w:ascii="Arial" w:hAnsi="Arial" w:cs="Arial"/>
          <w:bCs/>
          <w:sz w:val="20"/>
          <w:szCs w:val="20"/>
          <w:u w:val="single"/>
        </w:rPr>
        <w:t>CVM</w:t>
      </w:r>
      <w:r w:rsidRPr="00AF36A2">
        <w:rPr>
          <w:rFonts w:ascii="Arial" w:hAnsi="Arial" w:cs="Arial"/>
          <w:bCs/>
          <w:sz w:val="20"/>
          <w:szCs w:val="20"/>
        </w:rPr>
        <w:t>”) sob o nº 18.046, neste ato representada na forma de seu Estatuto Social (“</w:t>
      </w:r>
      <w:r w:rsidRPr="00AF36A2">
        <w:rPr>
          <w:rFonts w:ascii="Arial" w:hAnsi="Arial" w:cs="Arial"/>
          <w:bCs/>
          <w:sz w:val="20"/>
          <w:szCs w:val="20"/>
          <w:u w:val="single"/>
        </w:rPr>
        <w:t>Credora</w:t>
      </w:r>
      <w:r w:rsidRPr="00AF36A2">
        <w:rPr>
          <w:rFonts w:ascii="Arial" w:hAnsi="Arial" w:cs="Arial"/>
          <w:bCs/>
          <w:sz w:val="20"/>
          <w:szCs w:val="20"/>
        </w:rPr>
        <w:t>” ou “</w:t>
      </w:r>
      <w:r w:rsidRPr="00AF36A2">
        <w:rPr>
          <w:rFonts w:ascii="Arial" w:hAnsi="Arial" w:cs="Arial"/>
          <w:bCs/>
          <w:sz w:val="20"/>
          <w:szCs w:val="20"/>
          <w:u w:val="single"/>
        </w:rPr>
        <w:t>Securitizadora</w:t>
      </w:r>
      <w:r w:rsidRPr="00AF36A2">
        <w:rPr>
          <w:rFonts w:ascii="Arial" w:hAnsi="Arial" w:cs="Arial"/>
          <w:bCs/>
          <w:sz w:val="20"/>
          <w:szCs w:val="20"/>
        </w:rPr>
        <w:t>”);</w:t>
      </w:r>
      <w:r w:rsidR="000B64AF" w:rsidRPr="00AF36A2">
        <w:rPr>
          <w:rFonts w:ascii="Arial" w:hAnsi="Arial" w:cs="Arial"/>
          <w:bCs/>
          <w:sz w:val="20"/>
          <w:szCs w:val="20"/>
        </w:rPr>
        <w:t xml:space="preserve"> e</w:t>
      </w:r>
    </w:p>
    <w:p w14:paraId="2B69BB4E" w14:textId="77777777" w:rsidR="000B64AF" w:rsidRPr="00AF36A2" w:rsidRDefault="000B64AF" w:rsidP="005F3FB2">
      <w:pPr>
        <w:spacing w:line="360" w:lineRule="auto"/>
        <w:jc w:val="both"/>
        <w:rPr>
          <w:rFonts w:ascii="Arial" w:hAnsi="Arial" w:cs="Arial"/>
          <w:bCs/>
          <w:sz w:val="20"/>
          <w:szCs w:val="20"/>
        </w:rPr>
      </w:pPr>
    </w:p>
    <w:p w14:paraId="124378A7" w14:textId="5ADC25A7" w:rsidR="000B64AF" w:rsidRPr="00AF36A2" w:rsidRDefault="000B64AF" w:rsidP="005F3FB2">
      <w:pPr>
        <w:spacing w:line="360" w:lineRule="auto"/>
        <w:jc w:val="both"/>
        <w:rPr>
          <w:rFonts w:ascii="Arial" w:hAnsi="Arial" w:cs="Arial"/>
          <w:bCs/>
          <w:sz w:val="20"/>
          <w:szCs w:val="20"/>
        </w:rPr>
      </w:pPr>
      <w:r w:rsidRPr="00AF36A2">
        <w:rPr>
          <w:rFonts w:ascii="Arial" w:hAnsi="Arial" w:cs="Arial"/>
          <w:b/>
          <w:sz w:val="20"/>
          <w:szCs w:val="20"/>
        </w:rPr>
        <w:t>LEONARDO RODRIGUES MORGATTO</w:t>
      </w:r>
      <w:r w:rsidRPr="00AF36A2">
        <w:rPr>
          <w:rFonts w:ascii="Arial" w:hAnsi="Arial" w:cs="Arial"/>
          <w:bCs/>
          <w:sz w:val="20"/>
          <w:szCs w:val="20"/>
        </w:rPr>
        <w:t xml:space="preserve">, brasileiro, </w:t>
      </w:r>
      <w:r w:rsidR="006A655D">
        <w:rPr>
          <w:rFonts w:ascii="Arial" w:hAnsi="Arial" w:cs="Arial"/>
          <w:bCs/>
          <w:sz w:val="20"/>
          <w:szCs w:val="20"/>
        </w:rPr>
        <w:t>engenheiro</w:t>
      </w:r>
      <w:r w:rsidR="00555524">
        <w:rPr>
          <w:rFonts w:ascii="Arial" w:hAnsi="Arial" w:cs="Arial"/>
          <w:bCs/>
          <w:sz w:val="20"/>
          <w:szCs w:val="20"/>
        </w:rPr>
        <w:t>, casado sob o regime de separação de bens</w:t>
      </w:r>
      <w:r w:rsidRPr="00AF36A2">
        <w:rPr>
          <w:rFonts w:ascii="Arial" w:hAnsi="Arial" w:cs="Arial"/>
          <w:bCs/>
          <w:sz w:val="20"/>
          <w:szCs w:val="20"/>
        </w:rPr>
        <w:t>,</w:t>
      </w:r>
      <w:r w:rsidR="00555524">
        <w:rPr>
          <w:rFonts w:ascii="Arial" w:hAnsi="Arial" w:cs="Arial"/>
          <w:bCs/>
          <w:sz w:val="20"/>
          <w:szCs w:val="20"/>
        </w:rPr>
        <w:t xml:space="preserve"> </w:t>
      </w:r>
      <w:r w:rsidRPr="00AF36A2">
        <w:rPr>
          <w:rFonts w:ascii="Arial" w:hAnsi="Arial" w:cs="Arial"/>
          <w:bCs/>
          <w:sz w:val="20"/>
          <w:szCs w:val="20"/>
        </w:rPr>
        <w:t xml:space="preserve">portador da Cédula de Identidade RG nº </w:t>
      </w:r>
      <w:r w:rsidR="00555524">
        <w:rPr>
          <w:rFonts w:ascii="Arial" w:hAnsi="Arial" w:cs="Arial"/>
          <w:bCs/>
          <w:sz w:val="20"/>
          <w:szCs w:val="20"/>
        </w:rPr>
        <w:t>43.584.110-5</w:t>
      </w:r>
      <w:r w:rsidRPr="00AF36A2">
        <w:rPr>
          <w:rFonts w:ascii="Arial" w:hAnsi="Arial" w:cs="Arial"/>
          <w:bCs/>
          <w:sz w:val="20"/>
          <w:szCs w:val="20"/>
        </w:rPr>
        <w:t xml:space="preserve"> SSP/SP, inscrito no Cadastro de Pessoas Físicas do Ministério da Economia (“</w:t>
      </w:r>
      <w:r w:rsidRPr="00AF36A2">
        <w:rPr>
          <w:rFonts w:ascii="Arial" w:hAnsi="Arial" w:cs="Arial"/>
          <w:bCs/>
          <w:sz w:val="20"/>
          <w:szCs w:val="20"/>
          <w:u w:val="single"/>
        </w:rPr>
        <w:t>CPF/ME</w:t>
      </w:r>
      <w:r w:rsidRPr="00AF36A2">
        <w:rPr>
          <w:rFonts w:ascii="Arial" w:hAnsi="Arial" w:cs="Arial"/>
          <w:bCs/>
          <w:sz w:val="20"/>
          <w:szCs w:val="20"/>
        </w:rPr>
        <w:t xml:space="preserve">”) sob o nº </w:t>
      </w:r>
      <w:r w:rsidR="00555524">
        <w:rPr>
          <w:rFonts w:ascii="Arial" w:hAnsi="Arial" w:cs="Arial"/>
          <w:bCs/>
          <w:sz w:val="20"/>
          <w:szCs w:val="20"/>
        </w:rPr>
        <w:t>361.807.418-24</w:t>
      </w:r>
      <w:r w:rsidR="0000669C" w:rsidRPr="00AF36A2">
        <w:rPr>
          <w:rFonts w:ascii="Arial" w:hAnsi="Arial" w:cs="Arial"/>
          <w:bCs/>
          <w:sz w:val="20"/>
          <w:szCs w:val="20"/>
        </w:rPr>
        <w:t xml:space="preserve">, residente e domiciliado na Cidade de </w:t>
      </w:r>
      <w:r w:rsidR="00555524">
        <w:rPr>
          <w:rFonts w:ascii="Arial" w:hAnsi="Arial" w:cs="Arial"/>
          <w:bCs/>
          <w:sz w:val="20"/>
          <w:szCs w:val="20"/>
        </w:rPr>
        <w:t>Ribeirão Preto</w:t>
      </w:r>
      <w:r w:rsidR="0000669C" w:rsidRPr="00AF36A2">
        <w:rPr>
          <w:rFonts w:ascii="Arial" w:hAnsi="Arial" w:cs="Arial"/>
          <w:bCs/>
          <w:sz w:val="20"/>
          <w:szCs w:val="20"/>
        </w:rPr>
        <w:t xml:space="preserve">, Estado de </w:t>
      </w:r>
      <w:r w:rsidR="00555524">
        <w:rPr>
          <w:rFonts w:ascii="Arial" w:hAnsi="Arial" w:cs="Arial"/>
          <w:bCs/>
          <w:sz w:val="20"/>
          <w:szCs w:val="20"/>
        </w:rPr>
        <w:t>São Paulo</w:t>
      </w:r>
      <w:r w:rsidR="00555524" w:rsidRPr="00AF36A2">
        <w:rPr>
          <w:rFonts w:ascii="Arial" w:hAnsi="Arial" w:cs="Arial"/>
          <w:bCs/>
          <w:sz w:val="20"/>
          <w:szCs w:val="20"/>
        </w:rPr>
        <w:t xml:space="preserve">, </w:t>
      </w:r>
      <w:r w:rsidR="0000669C" w:rsidRPr="00AF36A2">
        <w:rPr>
          <w:rFonts w:ascii="Arial" w:hAnsi="Arial" w:cs="Arial"/>
          <w:bCs/>
          <w:sz w:val="20"/>
          <w:szCs w:val="20"/>
        </w:rPr>
        <w:t xml:space="preserve">na </w:t>
      </w:r>
      <w:r w:rsidR="00555524" w:rsidRPr="00555524">
        <w:rPr>
          <w:rFonts w:ascii="Arial" w:hAnsi="Arial" w:cs="Arial"/>
          <w:bCs/>
          <w:sz w:val="20"/>
          <w:szCs w:val="20"/>
        </w:rPr>
        <w:t>Avenida Giuseppe Cilento</w:t>
      </w:r>
      <w:r w:rsidR="00555524">
        <w:rPr>
          <w:rFonts w:ascii="Arial" w:hAnsi="Arial" w:cs="Arial"/>
          <w:bCs/>
          <w:sz w:val="20"/>
          <w:szCs w:val="20"/>
        </w:rPr>
        <w:t xml:space="preserve">, nº 1.811, apto. 802, Jardim Botânico, </w:t>
      </w:r>
      <w:r w:rsidR="0000669C" w:rsidRPr="00AF36A2">
        <w:rPr>
          <w:rFonts w:ascii="Arial" w:hAnsi="Arial" w:cs="Arial"/>
          <w:bCs/>
          <w:sz w:val="20"/>
          <w:szCs w:val="20"/>
        </w:rPr>
        <w:t xml:space="preserve">CEP </w:t>
      </w:r>
      <w:r w:rsidR="00555524">
        <w:rPr>
          <w:rFonts w:ascii="Arial" w:hAnsi="Arial" w:cs="Arial"/>
          <w:bCs/>
          <w:sz w:val="20"/>
          <w:szCs w:val="20"/>
        </w:rPr>
        <w:t>14021-650</w:t>
      </w:r>
      <w:r w:rsidR="00555524" w:rsidRPr="00AF36A2">
        <w:rPr>
          <w:rFonts w:ascii="Arial" w:hAnsi="Arial" w:cs="Arial"/>
          <w:bCs/>
          <w:sz w:val="20"/>
          <w:szCs w:val="20"/>
        </w:rPr>
        <w:t xml:space="preserve"> </w:t>
      </w:r>
      <w:r w:rsidR="00C17C4B" w:rsidRPr="00AF36A2">
        <w:rPr>
          <w:rFonts w:ascii="Arial" w:hAnsi="Arial" w:cs="Arial"/>
          <w:bCs/>
          <w:sz w:val="20"/>
          <w:szCs w:val="20"/>
        </w:rPr>
        <w:t>(“</w:t>
      </w:r>
      <w:r w:rsidR="00C17C4B" w:rsidRPr="00AF36A2">
        <w:rPr>
          <w:rFonts w:ascii="Arial" w:hAnsi="Arial" w:cs="Arial"/>
          <w:bCs/>
          <w:sz w:val="20"/>
          <w:szCs w:val="20"/>
          <w:u w:val="single"/>
        </w:rPr>
        <w:t>Avalista</w:t>
      </w:r>
      <w:r w:rsidR="00C17C4B" w:rsidRPr="00AF36A2">
        <w:rPr>
          <w:rFonts w:ascii="Arial" w:hAnsi="Arial" w:cs="Arial"/>
          <w:bCs/>
          <w:sz w:val="20"/>
          <w:szCs w:val="20"/>
        </w:rPr>
        <w:t>”).</w:t>
      </w:r>
    </w:p>
    <w:p w14:paraId="417865ED" w14:textId="77777777" w:rsidR="001F170E" w:rsidRPr="00AF36A2" w:rsidRDefault="001F170E" w:rsidP="005F3FB2">
      <w:pPr>
        <w:spacing w:line="360" w:lineRule="auto"/>
        <w:jc w:val="both"/>
        <w:rPr>
          <w:rFonts w:ascii="Arial" w:hAnsi="Arial" w:cs="Arial"/>
          <w:bCs/>
          <w:sz w:val="20"/>
          <w:szCs w:val="20"/>
        </w:rPr>
      </w:pPr>
    </w:p>
    <w:p w14:paraId="42EB04F9" w14:textId="77777777" w:rsidR="001F170E" w:rsidRPr="00AA167F" w:rsidRDefault="001F170E" w:rsidP="005F3FB2">
      <w:pPr>
        <w:spacing w:line="360" w:lineRule="auto"/>
        <w:jc w:val="both"/>
        <w:rPr>
          <w:rFonts w:ascii="Arial" w:hAnsi="Arial" w:cs="Arial"/>
          <w:bCs/>
          <w:sz w:val="20"/>
          <w:szCs w:val="20"/>
        </w:rPr>
      </w:pPr>
      <w:r w:rsidRPr="00AF36A2">
        <w:rPr>
          <w:rFonts w:ascii="Arial" w:hAnsi="Arial" w:cs="Arial"/>
          <w:bCs/>
          <w:sz w:val="20"/>
          <w:szCs w:val="20"/>
        </w:rPr>
        <w:t xml:space="preserve">(sendo a Emissora, a Credora </w:t>
      </w:r>
      <w:r w:rsidR="00C17C4B" w:rsidRPr="00AF36A2">
        <w:rPr>
          <w:rFonts w:ascii="Arial" w:hAnsi="Arial" w:cs="Arial"/>
          <w:bCs/>
          <w:sz w:val="20"/>
          <w:szCs w:val="20"/>
        </w:rPr>
        <w:t>e</w:t>
      </w:r>
      <w:r w:rsidR="00C17C4B">
        <w:rPr>
          <w:rFonts w:ascii="Arial" w:hAnsi="Arial" w:cs="Arial"/>
          <w:bCs/>
          <w:sz w:val="20"/>
          <w:szCs w:val="20"/>
        </w:rPr>
        <w:t xml:space="preserve"> o Avalista </w:t>
      </w:r>
      <w:r w:rsidRPr="00AA167F">
        <w:rPr>
          <w:rFonts w:ascii="Arial" w:hAnsi="Arial" w:cs="Arial"/>
          <w:bCs/>
          <w:sz w:val="20"/>
          <w:szCs w:val="20"/>
        </w:rPr>
        <w:t>denominados, em conjunto, como “</w:t>
      </w:r>
      <w:r w:rsidRPr="00AA167F">
        <w:rPr>
          <w:rFonts w:ascii="Arial" w:hAnsi="Arial" w:cs="Arial"/>
          <w:bCs/>
          <w:sz w:val="20"/>
          <w:szCs w:val="20"/>
          <w:u w:val="single"/>
        </w:rPr>
        <w:t>Partes</w:t>
      </w:r>
      <w:r w:rsidRPr="00AA167F">
        <w:rPr>
          <w:rFonts w:ascii="Arial" w:hAnsi="Arial" w:cs="Arial"/>
          <w:bCs/>
          <w:sz w:val="20"/>
          <w:szCs w:val="20"/>
        </w:rPr>
        <w:t>” e, individual e indistintamente, como “</w:t>
      </w:r>
      <w:r w:rsidRPr="00AA167F">
        <w:rPr>
          <w:rFonts w:ascii="Arial" w:hAnsi="Arial" w:cs="Arial"/>
          <w:bCs/>
          <w:sz w:val="20"/>
          <w:szCs w:val="20"/>
          <w:u w:val="single"/>
        </w:rPr>
        <w:t>Parte</w:t>
      </w:r>
      <w:r w:rsidRPr="00AA167F">
        <w:rPr>
          <w:rFonts w:ascii="Arial" w:hAnsi="Arial" w:cs="Arial"/>
          <w:bCs/>
          <w:sz w:val="20"/>
          <w:szCs w:val="20"/>
        </w:rPr>
        <w:t>”).</w:t>
      </w:r>
    </w:p>
    <w:p w14:paraId="4D2A900F" w14:textId="77777777" w:rsidR="001F170E" w:rsidRPr="00AA167F" w:rsidRDefault="001F170E" w:rsidP="005F3FB2">
      <w:pPr>
        <w:spacing w:line="360" w:lineRule="auto"/>
        <w:jc w:val="both"/>
        <w:rPr>
          <w:rFonts w:ascii="Arial" w:hAnsi="Arial" w:cs="Arial"/>
          <w:bCs/>
          <w:sz w:val="20"/>
          <w:szCs w:val="20"/>
        </w:rPr>
      </w:pPr>
    </w:p>
    <w:p w14:paraId="74E573DA" w14:textId="77777777" w:rsidR="00CF1D1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RESOLVEM celebrar este “Instrumento Particular de Escritura da 1ª (pr</w:t>
      </w:r>
      <w:r w:rsidR="00184210" w:rsidRPr="00AA167F">
        <w:rPr>
          <w:rFonts w:ascii="Arial" w:hAnsi="Arial" w:cs="Arial"/>
          <w:bCs/>
          <w:sz w:val="20"/>
          <w:szCs w:val="20"/>
        </w:rPr>
        <w:t>imeira) Emissão de Nota C</w:t>
      </w:r>
      <w:r w:rsidRPr="00AA167F">
        <w:rPr>
          <w:rFonts w:ascii="Arial" w:hAnsi="Arial" w:cs="Arial"/>
          <w:bCs/>
          <w:sz w:val="20"/>
          <w:szCs w:val="20"/>
        </w:rPr>
        <w:t xml:space="preserve">omercial, em Série Única, para Colocação Privada, da </w:t>
      </w:r>
      <w:r w:rsidR="00184210" w:rsidRPr="00AA167F">
        <w:rPr>
          <w:rFonts w:ascii="Arial" w:hAnsi="Arial" w:cs="Arial"/>
          <w:bCs/>
          <w:sz w:val="20"/>
          <w:szCs w:val="20"/>
        </w:rPr>
        <w:t xml:space="preserve">Tabas </w:t>
      </w:r>
      <w:r w:rsidR="00184210" w:rsidRPr="00AA167F">
        <w:rPr>
          <w:rFonts w:ascii="Arial" w:hAnsi="Arial" w:cs="Arial"/>
          <w:sz w:val="20"/>
          <w:szCs w:val="20"/>
        </w:rPr>
        <w:t>Tecnologia Imobiliária Ltda.</w:t>
      </w:r>
      <w:r w:rsidRPr="00AA167F">
        <w:rPr>
          <w:rFonts w:ascii="Arial" w:hAnsi="Arial" w:cs="Arial"/>
          <w:bCs/>
          <w:sz w:val="20"/>
          <w:szCs w:val="20"/>
        </w:rPr>
        <w:t>” (“</w:t>
      </w:r>
      <w:r w:rsidRPr="00AA167F">
        <w:rPr>
          <w:rFonts w:ascii="Arial" w:hAnsi="Arial" w:cs="Arial"/>
          <w:bCs/>
          <w:sz w:val="20"/>
          <w:szCs w:val="20"/>
          <w:u w:val="single"/>
        </w:rPr>
        <w:t>Escritura de Emissão</w:t>
      </w:r>
      <w:r w:rsidRPr="00AA167F">
        <w:rPr>
          <w:rFonts w:ascii="Arial" w:hAnsi="Arial" w:cs="Arial"/>
          <w:bCs/>
          <w:sz w:val="20"/>
          <w:szCs w:val="20"/>
        </w:rPr>
        <w:t>” ou “</w:t>
      </w:r>
      <w:r w:rsidRPr="00AA167F">
        <w:rPr>
          <w:rFonts w:ascii="Arial" w:hAnsi="Arial" w:cs="Arial"/>
          <w:bCs/>
          <w:sz w:val="20"/>
          <w:szCs w:val="20"/>
          <w:u w:val="single"/>
        </w:rPr>
        <w:t>Escritura</w:t>
      </w:r>
      <w:r w:rsidRPr="00AA167F">
        <w:rPr>
          <w:rFonts w:ascii="Arial" w:hAnsi="Arial" w:cs="Arial"/>
          <w:bCs/>
          <w:sz w:val="20"/>
          <w:szCs w:val="20"/>
        </w:rPr>
        <w:t>”), a qual será regida pelas seguintes cláusulas e condições.</w:t>
      </w:r>
    </w:p>
    <w:p w14:paraId="219A5B52" w14:textId="77777777" w:rsidR="00184210" w:rsidRPr="00AA167F" w:rsidRDefault="00184210" w:rsidP="005F3FB2">
      <w:pPr>
        <w:spacing w:line="360" w:lineRule="auto"/>
        <w:jc w:val="both"/>
        <w:rPr>
          <w:rFonts w:ascii="Arial" w:hAnsi="Arial" w:cs="Arial"/>
          <w:bCs/>
          <w:sz w:val="20"/>
          <w:szCs w:val="20"/>
        </w:rPr>
      </w:pPr>
    </w:p>
    <w:p w14:paraId="39AE2CA2" w14:textId="77777777" w:rsidR="00CF1D1E" w:rsidRPr="00AA167F" w:rsidRDefault="005C37DD" w:rsidP="005F3FB2">
      <w:pPr>
        <w:pStyle w:val="ListParagraph"/>
        <w:tabs>
          <w:tab w:val="left" w:pos="284"/>
        </w:tabs>
        <w:spacing w:line="360" w:lineRule="auto"/>
        <w:ind w:left="0"/>
        <w:contextualSpacing w:val="0"/>
        <w:jc w:val="both"/>
        <w:rPr>
          <w:rFonts w:ascii="Arial" w:hAnsi="Arial" w:cs="Arial"/>
          <w:b/>
          <w:sz w:val="20"/>
          <w:szCs w:val="20"/>
        </w:rPr>
      </w:pPr>
      <w:r w:rsidRPr="00AA167F">
        <w:rPr>
          <w:rFonts w:ascii="Arial" w:hAnsi="Arial" w:cs="Arial"/>
          <w:b/>
          <w:sz w:val="20"/>
          <w:szCs w:val="20"/>
        </w:rPr>
        <w:t>II – TERMOS DEFINIDOS</w:t>
      </w:r>
    </w:p>
    <w:p w14:paraId="69F32681" w14:textId="77777777" w:rsidR="00385C4C" w:rsidRPr="00AA167F" w:rsidRDefault="00385C4C" w:rsidP="005F3FB2">
      <w:pPr>
        <w:pStyle w:val="ListParagraph"/>
        <w:tabs>
          <w:tab w:val="left" w:pos="284"/>
        </w:tabs>
        <w:spacing w:line="360" w:lineRule="auto"/>
        <w:ind w:left="0"/>
        <w:contextualSpacing w:val="0"/>
        <w:jc w:val="both"/>
        <w:rPr>
          <w:rFonts w:ascii="Arial" w:hAnsi="Arial" w:cs="Arial"/>
          <w:sz w:val="20"/>
          <w:szCs w:val="20"/>
        </w:rPr>
      </w:pPr>
    </w:p>
    <w:p w14:paraId="30191308" w14:textId="77777777" w:rsidR="00CF1D1E" w:rsidRPr="00AA167F" w:rsidRDefault="005C37DD" w:rsidP="005F3FB2">
      <w:pPr>
        <w:widowControl w:val="0"/>
        <w:suppressAutoHyphens/>
        <w:spacing w:line="360" w:lineRule="auto"/>
        <w:jc w:val="both"/>
        <w:rPr>
          <w:rFonts w:ascii="Arial" w:hAnsi="Arial" w:cs="Arial"/>
          <w:sz w:val="20"/>
          <w:szCs w:val="20"/>
        </w:rPr>
      </w:pPr>
      <w:r w:rsidRPr="00AA167F">
        <w:rPr>
          <w:rFonts w:ascii="Arial" w:hAnsi="Arial" w:cs="Arial"/>
          <w:sz w:val="20"/>
          <w:szCs w:val="20"/>
        </w:rPr>
        <w:t>Para os fins deste instrumento, adotam-se as seguintes definições, sem prejuízo daquelas que forem estabelecidas no</w:t>
      </w:r>
      <w:r w:rsidR="00447677" w:rsidRPr="00AA167F">
        <w:rPr>
          <w:rFonts w:ascii="Arial" w:hAnsi="Arial" w:cs="Arial"/>
          <w:sz w:val="20"/>
          <w:szCs w:val="20"/>
        </w:rPr>
        <w:t xml:space="preserve"> corpo do presente instrumento:</w:t>
      </w:r>
    </w:p>
    <w:p w14:paraId="4CFBF086" w14:textId="77777777" w:rsidR="00385C4C" w:rsidRPr="00AA167F" w:rsidRDefault="00385C4C" w:rsidP="005F3FB2">
      <w:pPr>
        <w:widowControl w:val="0"/>
        <w:suppressAutoHyphens/>
        <w:spacing w:line="360" w:lineRule="auto"/>
        <w:jc w:val="both"/>
        <w:rPr>
          <w:rFonts w:ascii="Arial" w:hAnsi="Arial" w:cs="Arial"/>
          <w:sz w:val="20"/>
          <w:szCs w:val="20"/>
        </w:rPr>
      </w:pPr>
    </w:p>
    <w:tbl>
      <w:tblPr>
        <w:tblStyle w:val="TableGrid"/>
        <w:tblW w:w="9626" w:type="dxa"/>
        <w:tblLook w:val="04A0" w:firstRow="1" w:lastRow="0" w:firstColumn="1" w:lastColumn="0" w:noHBand="0" w:noVBand="1"/>
      </w:tblPr>
      <w:tblGrid>
        <w:gridCol w:w="2972"/>
        <w:gridCol w:w="6654"/>
      </w:tblGrid>
      <w:tr w:rsidR="00555D33" w:rsidRPr="009A250D" w14:paraId="7A21BDC2" w14:textId="77777777">
        <w:tc>
          <w:tcPr>
            <w:tcW w:w="2972" w:type="dxa"/>
          </w:tcPr>
          <w:p w14:paraId="78471D9E" w14:textId="77777777" w:rsidR="00555D33" w:rsidRPr="00AA167F" w:rsidRDefault="00555D33" w:rsidP="005F3FB2">
            <w:pPr>
              <w:spacing w:line="360" w:lineRule="auto"/>
              <w:rPr>
                <w:rFonts w:ascii="Arial" w:hAnsi="Arial" w:cs="Arial"/>
                <w:b/>
                <w:color w:val="000000"/>
                <w:sz w:val="20"/>
                <w:szCs w:val="20"/>
              </w:rPr>
            </w:pPr>
            <w:bookmarkStart w:id="2" w:name="_Hlk57030488"/>
            <w:r w:rsidRPr="00AA167F">
              <w:rPr>
                <w:rFonts w:ascii="Arial" w:hAnsi="Arial" w:cs="Arial"/>
                <w:b/>
                <w:bCs/>
                <w:sz w:val="20"/>
                <w:szCs w:val="20"/>
              </w:rPr>
              <w:t>“Agente Fiduciário”</w:t>
            </w:r>
            <w:r w:rsidRPr="00AA167F">
              <w:rPr>
                <w:rFonts w:ascii="Arial" w:hAnsi="Arial" w:cs="Arial"/>
                <w:sz w:val="20"/>
                <w:szCs w:val="20"/>
              </w:rPr>
              <w:t xml:space="preserve"> </w:t>
            </w:r>
          </w:p>
        </w:tc>
        <w:tc>
          <w:tcPr>
            <w:tcW w:w="6654" w:type="dxa"/>
          </w:tcPr>
          <w:p w14:paraId="5B48278A" w14:textId="77777777" w:rsidR="00555D33" w:rsidRPr="00AA167F" w:rsidRDefault="00CE4713" w:rsidP="00C94AA7">
            <w:pPr>
              <w:spacing w:line="360" w:lineRule="auto"/>
              <w:jc w:val="both"/>
              <w:rPr>
                <w:rFonts w:ascii="Arial" w:hAnsi="Arial" w:cs="Arial"/>
                <w:color w:val="000000"/>
                <w:sz w:val="20"/>
                <w:szCs w:val="20"/>
              </w:rPr>
            </w:pPr>
            <w:r w:rsidRPr="00AA167F">
              <w:rPr>
                <w:rFonts w:ascii="Arial" w:hAnsi="Arial" w:cs="Arial"/>
                <w:sz w:val="20"/>
                <w:szCs w:val="20"/>
              </w:rPr>
              <w:t xml:space="preserve">A </w:t>
            </w:r>
            <w:r w:rsidR="003D14EF" w:rsidRPr="00AA167F">
              <w:rPr>
                <w:rFonts w:ascii="Arial" w:hAnsi="Arial" w:cs="Arial"/>
                <w:b/>
                <w:sz w:val="20"/>
                <w:szCs w:val="20"/>
              </w:rPr>
              <w:t xml:space="preserve">OLIVEIRA TRUST DISTRIBUIDORA DE TÍTULOS E VALORES MOBILIÁRIOS </w:t>
            </w:r>
            <w:r w:rsidRPr="00AA167F">
              <w:rPr>
                <w:rFonts w:ascii="Arial" w:hAnsi="Arial" w:cs="Arial"/>
                <w:b/>
                <w:sz w:val="20"/>
                <w:szCs w:val="20"/>
              </w:rPr>
              <w:t>S.A.</w:t>
            </w:r>
            <w:r w:rsidRPr="00AA167F">
              <w:rPr>
                <w:rFonts w:ascii="Arial" w:hAnsi="Arial" w:cs="Arial"/>
                <w:sz w:val="20"/>
                <w:szCs w:val="20"/>
              </w:rPr>
              <w:t xml:space="preserve">, sociedade </w:t>
            </w:r>
            <w:r w:rsidR="00023395" w:rsidRPr="00AA167F">
              <w:rPr>
                <w:rFonts w:ascii="Arial" w:hAnsi="Arial" w:cs="Arial"/>
                <w:sz w:val="20"/>
                <w:szCs w:val="20"/>
              </w:rPr>
              <w:t>anônima</w:t>
            </w:r>
            <w:r w:rsidRPr="00AA167F">
              <w:rPr>
                <w:rFonts w:ascii="Arial" w:hAnsi="Arial" w:cs="Arial"/>
                <w:sz w:val="20"/>
                <w:szCs w:val="20"/>
              </w:rPr>
              <w:t xml:space="preserve">, com </w:t>
            </w:r>
            <w:r w:rsidR="00023395" w:rsidRPr="00AA167F">
              <w:rPr>
                <w:rFonts w:ascii="Arial" w:hAnsi="Arial" w:cs="Arial"/>
                <w:sz w:val="20"/>
                <w:szCs w:val="20"/>
              </w:rPr>
              <w:t xml:space="preserve">filial </w:t>
            </w:r>
            <w:r w:rsidRPr="00AA167F">
              <w:rPr>
                <w:rFonts w:ascii="Arial" w:hAnsi="Arial" w:cs="Arial"/>
                <w:sz w:val="20"/>
                <w:szCs w:val="20"/>
              </w:rPr>
              <w:t xml:space="preserve">na Cidade de São Paulo, Estado de São Paulo, na Rua Joaquim Floriano, nº 1.502, 13º andar, </w:t>
            </w:r>
            <w:r w:rsidR="00C0329B" w:rsidRPr="00AA167F">
              <w:rPr>
                <w:rFonts w:ascii="Arial" w:hAnsi="Arial" w:cs="Arial"/>
                <w:sz w:val="20"/>
                <w:szCs w:val="20"/>
              </w:rPr>
              <w:t xml:space="preserve">sala 132, </w:t>
            </w:r>
            <w:r w:rsidR="009E5944" w:rsidRPr="00AA167F">
              <w:rPr>
                <w:rFonts w:ascii="Arial" w:hAnsi="Arial" w:cs="Arial"/>
                <w:sz w:val="20"/>
                <w:szCs w:val="20"/>
              </w:rPr>
              <w:t xml:space="preserve">parte, </w:t>
            </w:r>
            <w:r w:rsidRPr="00AA167F">
              <w:rPr>
                <w:rFonts w:ascii="Arial" w:hAnsi="Arial" w:cs="Arial"/>
                <w:sz w:val="20"/>
                <w:szCs w:val="20"/>
              </w:rPr>
              <w:t>Itaim Bibi, CEP 04534-004, inscrita no CNPJ/ME sob o nº 36.113.876/0004-34.</w:t>
            </w:r>
          </w:p>
        </w:tc>
      </w:tr>
      <w:tr w:rsidR="008D50EB" w:rsidRPr="009A250D" w14:paraId="16D61F7B" w14:textId="77777777" w:rsidTr="005E35F2">
        <w:tc>
          <w:tcPr>
            <w:tcW w:w="2972" w:type="dxa"/>
          </w:tcPr>
          <w:p w14:paraId="7B79B981" w14:textId="77777777" w:rsidR="008D50EB" w:rsidRPr="00AA167F" w:rsidRDefault="008D50EB" w:rsidP="005F3FB2">
            <w:pPr>
              <w:spacing w:line="360" w:lineRule="auto"/>
              <w:rPr>
                <w:rFonts w:ascii="Arial" w:hAnsi="Arial" w:cs="Arial"/>
                <w:b/>
                <w:color w:val="000000"/>
                <w:sz w:val="20"/>
                <w:szCs w:val="20"/>
              </w:rPr>
            </w:pPr>
            <w:r w:rsidRPr="00AA167F">
              <w:rPr>
                <w:rFonts w:ascii="Arial" w:eastAsia="Times New Roman" w:hAnsi="Arial" w:cs="Arial"/>
                <w:b/>
                <w:sz w:val="20"/>
                <w:szCs w:val="20"/>
              </w:rPr>
              <w:t>“ANBIMA”</w:t>
            </w:r>
          </w:p>
        </w:tc>
        <w:tc>
          <w:tcPr>
            <w:tcW w:w="6654" w:type="dxa"/>
            <w:vAlign w:val="center"/>
          </w:tcPr>
          <w:p w14:paraId="07CE77C9" w14:textId="77777777" w:rsidR="008D50EB" w:rsidRPr="009A250D" w:rsidRDefault="008D50EB" w:rsidP="005F3FB2">
            <w:pPr>
              <w:spacing w:line="360" w:lineRule="auto"/>
              <w:jc w:val="both"/>
              <w:rPr>
                <w:rFonts w:ascii="Arial" w:hAnsi="Arial" w:cs="Arial"/>
                <w:sz w:val="20"/>
                <w:szCs w:val="20"/>
              </w:rPr>
            </w:pPr>
            <w:r w:rsidRPr="009A250D">
              <w:rPr>
                <w:rFonts w:ascii="Arial" w:eastAsia="Times New Roman" w:hAnsi="Arial" w:cs="Arial"/>
                <w:sz w:val="20"/>
                <w:szCs w:val="20"/>
              </w:rPr>
              <w:t xml:space="preserve">A </w:t>
            </w:r>
            <w:r w:rsidRPr="009A250D">
              <w:rPr>
                <w:rFonts w:ascii="Arial" w:eastAsia="Times New Roman" w:hAnsi="Arial" w:cs="Arial"/>
                <w:b/>
                <w:bCs/>
                <w:sz w:val="20"/>
                <w:szCs w:val="20"/>
              </w:rPr>
              <w:t xml:space="preserve">Associação Brasileira das Entidades dos Mercados Financeiro e de Capitais </w:t>
            </w:r>
            <w:r w:rsidR="00916FFA" w:rsidRPr="009A250D">
              <w:rPr>
                <w:rFonts w:ascii="Arial" w:eastAsia="Times New Roman" w:hAnsi="Arial" w:cs="Arial"/>
                <w:b/>
                <w:bCs/>
                <w:sz w:val="20"/>
                <w:szCs w:val="20"/>
              </w:rPr>
              <w:t>–</w:t>
            </w:r>
            <w:r w:rsidRPr="009A250D">
              <w:rPr>
                <w:rFonts w:ascii="Arial" w:eastAsia="Times New Roman" w:hAnsi="Arial" w:cs="Arial"/>
                <w:b/>
                <w:bCs/>
                <w:sz w:val="20"/>
                <w:szCs w:val="20"/>
              </w:rPr>
              <w:t xml:space="preserve"> ANBIMA</w:t>
            </w:r>
            <w:r w:rsidRPr="009A250D">
              <w:rPr>
                <w:rFonts w:ascii="Arial" w:eastAsia="Times New Roman" w:hAnsi="Arial" w:cs="Arial"/>
                <w:sz w:val="20"/>
                <w:szCs w:val="20"/>
              </w:rPr>
              <w:t>, pessoa jurídica de direito privado</w:t>
            </w:r>
            <w:r w:rsidR="00DA7D14">
              <w:rPr>
                <w:rFonts w:ascii="Arial" w:eastAsia="Times New Roman" w:hAnsi="Arial" w:cs="Arial"/>
                <w:sz w:val="20"/>
                <w:szCs w:val="20"/>
              </w:rPr>
              <w:t>,</w:t>
            </w:r>
            <w:r w:rsidRPr="009A250D">
              <w:rPr>
                <w:rFonts w:ascii="Arial" w:eastAsia="Times New Roman" w:hAnsi="Arial" w:cs="Arial"/>
                <w:sz w:val="20"/>
                <w:szCs w:val="20"/>
              </w:rPr>
              <w:t xml:space="preserve"> com sede na Cidade do Rio de Janeiro, Estado do Rio de Janeiro, na</w:t>
            </w:r>
            <w:r w:rsidR="00555A74" w:rsidRPr="009A250D">
              <w:rPr>
                <w:rFonts w:ascii="Arial" w:eastAsia="Times New Roman" w:hAnsi="Arial" w:cs="Arial"/>
                <w:sz w:val="20"/>
                <w:szCs w:val="20"/>
              </w:rPr>
              <w:t xml:space="preserve"> </w:t>
            </w:r>
            <w:r w:rsidR="00735E32" w:rsidRPr="009A250D">
              <w:rPr>
                <w:rFonts w:ascii="Arial" w:eastAsia="Times New Roman" w:hAnsi="Arial" w:cs="Arial"/>
                <w:sz w:val="20"/>
                <w:szCs w:val="20"/>
              </w:rPr>
              <w:t xml:space="preserve">Praia </w:t>
            </w:r>
            <w:r w:rsidR="009E0705" w:rsidRPr="009A250D">
              <w:rPr>
                <w:rFonts w:ascii="Arial" w:eastAsia="Times New Roman" w:hAnsi="Arial" w:cs="Arial"/>
                <w:sz w:val="20"/>
                <w:szCs w:val="20"/>
              </w:rPr>
              <w:t>Botafogo</w:t>
            </w:r>
            <w:r w:rsidR="00555A74" w:rsidRPr="009A250D">
              <w:rPr>
                <w:rFonts w:ascii="Arial" w:eastAsia="Times New Roman" w:hAnsi="Arial" w:cs="Arial"/>
                <w:sz w:val="20"/>
                <w:szCs w:val="20"/>
              </w:rPr>
              <w:t xml:space="preserve">, nº </w:t>
            </w:r>
            <w:r w:rsidR="009E0705" w:rsidRPr="009A250D">
              <w:rPr>
                <w:rFonts w:ascii="Arial" w:eastAsia="Times New Roman" w:hAnsi="Arial" w:cs="Arial"/>
                <w:sz w:val="20"/>
                <w:szCs w:val="20"/>
              </w:rPr>
              <w:t>501</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Bloco II, Conjunto 704</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 xml:space="preserve">Botafogo, CEP 22250-911, </w:t>
            </w:r>
            <w:r w:rsidRPr="009A250D">
              <w:rPr>
                <w:rFonts w:ascii="Arial" w:eastAsia="Times New Roman" w:hAnsi="Arial" w:cs="Arial"/>
                <w:sz w:val="20"/>
                <w:szCs w:val="20"/>
              </w:rPr>
              <w:t>inscrita no CNPJ</w:t>
            </w:r>
            <w:r w:rsidR="009E0705" w:rsidRPr="009A250D">
              <w:rPr>
                <w:rFonts w:ascii="Arial" w:eastAsia="Times New Roman" w:hAnsi="Arial" w:cs="Arial"/>
                <w:sz w:val="20"/>
                <w:szCs w:val="20"/>
              </w:rPr>
              <w:t>/ME</w:t>
            </w:r>
            <w:r w:rsidRPr="009A250D">
              <w:rPr>
                <w:rFonts w:ascii="Arial" w:eastAsia="Times New Roman" w:hAnsi="Arial" w:cs="Arial"/>
                <w:sz w:val="20"/>
                <w:szCs w:val="20"/>
              </w:rPr>
              <w:t xml:space="preserve"> sob o nº</w:t>
            </w:r>
            <w:r w:rsidR="00C0329B" w:rsidRPr="009A250D">
              <w:rPr>
                <w:rFonts w:ascii="Arial" w:eastAsia="Times New Roman" w:hAnsi="Arial" w:cs="Arial"/>
                <w:sz w:val="20"/>
                <w:szCs w:val="20"/>
              </w:rPr>
              <w:t xml:space="preserve"> </w:t>
            </w:r>
            <w:r w:rsidRPr="009A250D">
              <w:rPr>
                <w:rFonts w:ascii="Arial" w:eastAsia="Times New Roman" w:hAnsi="Arial" w:cs="Arial"/>
                <w:sz w:val="20"/>
                <w:szCs w:val="20"/>
              </w:rPr>
              <w:t>34.271.171/0001-77.</w:t>
            </w:r>
          </w:p>
        </w:tc>
      </w:tr>
      <w:tr w:rsidR="00C17C4B" w:rsidRPr="009A250D" w14:paraId="2E1EE7BF" w14:textId="77777777" w:rsidTr="007C4CE9">
        <w:tc>
          <w:tcPr>
            <w:tcW w:w="2972" w:type="dxa"/>
          </w:tcPr>
          <w:p w14:paraId="2F8273C6" w14:textId="77777777" w:rsidR="00C17C4B" w:rsidRPr="0000669C" w:rsidRDefault="00C17C4B" w:rsidP="00826394">
            <w:pPr>
              <w:spacing w:line="360" w:lineRule="auto"/>
              <w:rPr>
                <w:rFonts w:ascii="Arial" w:eastAsia="Times New Roman" w:hAnsi="Arial" w:cs="Arial"/>
                <w:b/>
                <w:sz w:val="20"/>
                <w:szCs w:val="20"/>
              </w:rPr>
            </w:pPr>
            <w:r w:rsidRPr="007C4CE9">
              <w:rPr>
                <w:rFonts w:ascii="Arial" w:hAnsi="Arial" w:cs="Arial"/>
                <w:sz w:val="20"/>
                <w:szCs w:val="20"/>
                <w:lang w:bidi="th-TH"/>
              </w:rPr>
              <w:t>“</w:t>
            </w:r>
            <w:r w:rsidR="00826394" w:rsidRPr="007C4CE9">
              <w:rPr>
                <w:rFonts w:ascii="Arial" w:hAnsi="Arial" w:cs="Arial"/>
                <w:b/>
                <w:bCs/>
                <w:sz w:val="20"/>
                <w:szCs w:val="20"/>
                <w:lang w:bidi="th-TH"/>
              </w:rPr>
              <w:t>Ata da Aprovação Societária</w:t>
            </w:r>
            <w:r w:rsidRPr="007C4CE9">
              <w:rPr>
                <w:rFonts w:ascii="Arial" w:hAnsi="Arial" w:cs="Arial"/>
                <w:sz w:val="20"/>
                <w:szCs w:val="20"/>
                <w:lang w:bidi="th-TH"/>
              </w:rPr>
              <w:t>”</w:t>
            </w:r>
          </w:p>
        </w:tc>
        <w:tc>
          <w:tcPr>
            <w:tcW w:w="6654" w:type="dxa"/>
          </w:tcPr>
          <w:p w14:paraId="3AA02E59" w14:textId="77777777" w:rsidR="00C17C4B" w:rsidRPr="0000669C" w:rsidRDefault="00C17C4B" w:rsidP="00C17C4B">
            <w:pPr>
              <w:spacing w:line="360" w:lineRule="auto"/>
              <w:jc w:val="both"/>
              <w:rPr>
                <w:rFonts w:ascii="Arial" w:eastAsia="Times New Roman" w:hAnsi="Arial" w:cs="Arial"/>
                <w:sz w:val="20"/>
                <w:szCs w:val="20"/>
              </w:rPr>
            </w:pPr>
            <w:r w:rsidRPr="007C4CE9">
              <w:rPr>
                <w:rFonts w:ascii="Arial" w:hAnsi="Arial" w:cs="Arial"/>
                <w:bCs/>
                <w:sz w:val="20"/>
                <w:szCs w:val="20"/>
              </w:rPr>
              <w:t>Tem seu significado previsto na Cláusula 1.1 desta Escritura.</w:t>
            </w:r>
          </w:p>
        </w:tc>
      </w:tr>
      <w:tr w:rsidR="00C17C4B" w:rsidRPr="009A250D" w14:paraId="6C20AEDD" w14:textId="77777777" w:rsidTr="00C17C4B">
        <w:tc>
          <w:tcPr>
            <w:tcW w:w="2972" w:type="dxa"/>
          </w:tcPr>
          <w:p w14:paraId="72AD54F0" w14:textId="77777777" w:rsidR="00C17C4B" w:rsidRPr="007C4CE9" w:rsidRDefault="00C17C4B" w:rsidP="00C17C4B">
            <w:pPr>
              <w:spacing w:line="360" w:lineRule="auto"/>
              <w:rPr>
                <w:rFonts w:ascii="Arial" w:hAnsi="Arial" w:cs="Arial"/>
                <w:sz w:val="20"/>
                <w:szCs w:val="20"/>
                <w:lang w:bidi="th-TH"/>
              </w:rPr>
            </w:pPr>
            <w:r w:rsidRPr="007C4CE9">
              <w:rPr>
                <w:rFonts w:ascii="Arial" w:hAnsi="Arial" w:cs="Arial"/>
                <w:b/>
                <w:color w:val="000000" w:themeColor="text1"/>
                <w:sz w:val="20"/>
                <w:szCs w:val="20"/>
              </w:rPr>
              <w:t>“Aval”</w:t>
            </w:r>
          </w:p>
        </w:tc>
        <w:tc>
          <w:tcPr>
            <w:tcW w:w="6654" w:type="dxa"/>
          </w:tcPr>
          <w:p w14:paraId="7EA0711F" w14:textId="77777777" w:rsidR="00C17C4B" w:rsidRPr="007C4CE9" w:rsidRDefault="00C17C4B" w:rsidP="00826394">
            <w:pPr>
              <w:spacing w:line="360" w:lineRule="auto"/>
              <w:jc w:val="both"/>
              <w:rPr>
                <w:rFonts w:ascii="Arial" w:hAnsi="Arial" w:cs="Arial"/>
                <w:bCs/>
                <w:sz w:val="20"/>
                <w:szCs w:val="20"/>
              </w:rPr>
            </w:pPr>
            <w:r w:rsidRPr="007C4CE9">
              <w:rPr>
                <w:rFonts w:ascii="Arial" w:hAnsi="Arial" w:cs="Arial"/>
                <w:spacing w:val="4"/>
                <w:sz w:val="20"/>
                <w:szCs w:val="20"/>
              </w:rPr>
              <w:t>Significa o aval outorgado pelo Avalista no âmbito dessa Escritura de Emissão, comprometendo-se de forma solidária com relação a todas as obrigações assumidas pela Emissora no âmbito dessa Escritura</w:t>
            </w:r>
            <w:r w:rsidRPr="007C4CE9">
              <w:rPr>
                <w:rFonts w:ascii="Arial" w:hAnsi="Arial" w:cs="Arial"/>
                <w:bCs/>
                <w:sz w:val="20"/>
                <w:szCs w:val="20"/>
              </w:rPr>
              <w:t>.</w:t>
            </w:r>
          </w:p>
        </w:tc>
      </w:tr>
      <w:tr w:rsidR="00C17C4B" w:rsidRPr="009A250D" w14:paraId="7A4CEFF3" w14:textId="77777777" w:rsidTr="00C17C4B">
        <w:tc>
          <w:tcPr>
            <w:tcW w:w="2972" w:type="dxa"/>
          </w:tcPr>
          <w:p w14:paraId="3CE1572F" w14:textId="77777777" w:rsidR="00C17C4B" w:rsidRPr="007C4CE9" w:rsidRDefault="00C17C4B" w:rsidP="00C17C4B">
            <w:pPr>
              <w:spacing w:line="360" w:lineRule="auto"/>
              <w:rPr>
                <w:rFonts w:ascii="Arial" w:hAnsi="Arial" w:cs="Arial"/>
                <w:sz w:val="20"/>
                <w:szCs w:val="20"/>
                <w:lang w:bidi="th-TH"/>
              </w:rPr>
            </w:pPr>
            <w:r w:rsidRPr="007C4CE9">
              <w:rPr>
                <w:rFonts w:ascii="Arial" w:hAnsi="Arial" w:cs="Arial"/>
                <w:b/>
                <w:color w:val="000000" w:themeColor="text1"/>
                <w:sz w:val="20"/>
                <w:szCs w:val="20"/>
              </w:rPr>
              <w:t>“Avalista”</w:t>
            </w:r>
          </w:p>
        </w:tc>
        <w:tc>
          <w:tcPr>
            <w:tcW w:w="6654" w:type="dxa"/>
          </w:tcPr>
          <w:p w14:paraId="2BDA8C81" w14:textId="77777777" w:rsidR="00C17C4B" w:rsidRPr="007C4CE9" w:rsidRDefault="00BB4F2C" w:rsidP="00826394">
            <w:pPr>
              <w:spacing w:line="360" w:lineRule="auto"/>
              <w:jc w:val="both"/>
              <w:rPr>
                <w:rFonts w:ascii="Arial" w:hAnsi="Arial" w:cs="Arial"/>
                <w:bCs/>
                <w:sz w:val="20"/>
                <w:szCs w:val="20"/>
              </w:rPr>
            </w:pPr>
            <w:r>
              <w:rPr>
                <w:rFonts w:ascii="Arial" w:hAnsi="Arial" w:cs="Arial"/>
                <w:bCs/>
                <w:sz w:val="20"/>
                <w:szCs w:val="20"/>
              </w:rPr>
              <w:t>É</w:t>
            </w:r>
            <w:r w:rsidRPr="007C4CE9">
              <w:rPr>
                <w:rFonts w:ascii="Arial" w:hAnsi="Arial" w:cs="Arial"/>
                <w:bCs/>
                <w:sz w:val="20"/>
                <w:szCs w:val="20"/>
              </w:rPr>
              <w:t xml:space="preserve"> </w:t>
            </w:r>
            <w:r w:rsidR="00C17C4B" w:rsidRPr="007C4CE9">
              <w:rPr>
                <w:rFonts w:ascii="Arial" w:hAnsi="Arial" w:cs="Arial"/>
                <w:bCs/>
                <w:sz w:val="20"/>
                <w:szCs w:val="20"/>
              </w:rPr>
              <w:t xml:space="preserve">o </w:t>
            </w:r>
            <w:r w:rsidR="00C17C4B" w:rsidRPr="0000669C">
              <w:rPr>
                <w:rFonts w:ascii="Arial" w:hAnsi="Arial" w:cs="Arial"/>
                <w:b/>
                <w:sz w:val="20"/>
                <w:szCs w:val="20"/>
              </w:rPr>
              <w:t>LEONARDO RODRIGUES MORGATTO</w:t>
            </w:r>
            <w:r w:rsidR="00C17C4B" w:rsidRPr="007C4CE9">
              <w:rPr>
                <w:rFonts w:ascii="Arial" w:hAnsi="Arial" w:cs="Arial"/>
                <w:bCs/>
                <w:sz w:val="20"/>
                <w:szCs w:val="20"/>
                <w:lang w:val="x-none"/>
              </w:rPr>
              <w:t xml:space="preserve">, </w:t>
            </w:r>
            <w:r w:rsidR="00C17C4B" w:rsidRPr="007C4CE9">
              <w:rPr>
                <w:rFonts w:ascii="Arial" w:hAnsi="Arial" w:cs="Arial"/>
                <w:bCs/>
                <w:color w:val="000000" w:themeColor="text1"/>
                <w:sz w:val="20"/>
                <w:szCs w:val="20"/>
              </w:rPr>
              <w:t>devidamente qualificado no preâmbulo deste instrumento</w:t>
            </w:r>
            <w:r w:rsidR="00C17C4B" w:rsidRPr="007C4CE9">
              <w:rPr>
                <w:rFonts w:ascii="Arial" w:hAnsi="Arial" w:cs="Arial"/>
                <w:color w:val="000000"/>
                <w:sz w:val="20"/>
                <w:szCs w:val="20"/>
              </w:rPr>
              <w:t>, na qualidade de avalista dos Créditos Imobiliários.</w:t>
            </w:r>
          </w:p>
        </w:tc>
      </w:tr>
      <w:tr w:rsidR="00DD3C29" w:rsidRPr="009A250D" w14:paraId="12FE18AD" w14:textId="77777777" w:rsidTr="00C44A22">
        <w:trPr>
          <w:trHeight w:val="179"/>
        </w:trPr>
        <w:tc>
          <w:tcPr>
            <w:tcW w:w="2972" w:type="dxa"/>
          </w:tcPr>
          <w:p w14:paraId="749E3B3B" w14:textId="77777777" w:rsidR="00DD3C29" w:rsidRPr="0000669C" w:rsidRDefault="00DD3C29" w:rsidP="005F3FB2">
            <w:pPr>
              <w:spacing w:line="360" w:lineRule="auto"/>
              <w:rPr>
                <w:rFonts w:ascii="Arial" w:hAnsi="Arial" w:cs="Arial"/>
                <w:b/>
                <w:bCs/>
                <w:sz w:val="20"/>
                <w:szCs w:val="20"/>
              </w:rPr>
            </w:pPr>
            <w:r w:rsidRPr="0000669C">
              <w:rPr>
                <w:rFonts w:ascii="Arial" w:hAnsi="Arial" w:cs="Arial"/>
                <w:sz w:val="20"/>
                <w:szCs w:val="20"/>
              </w:rPr>
              <w:t>“</w:t>
            </w:r>
            <w:r w:rsidRPr="0000669C">
              <w:rPr>
                <w:rFonts w:ascii="Arial" w:hAnsi="Arial" w:cs="Arial"/>
                <w:b/>
                <w:sz w:val="20"/>
                <w:szCs w:val="20"/>
              </w:rPr>
              <w:t>Aplicações Financeiras Permitidas</w:t>
            </w:r>
            <w:r w:rsidRPr="0000669C">
              <w:rPr>
                <w:rFonts w:ascii="Arial" w:hAnsi="Arial" w:cs="Arial"/>
                <w:sz w:val="20"/>
                <w:szCs w:val="20"/>
              </w:rPr>
              <w:t>”</w:t>
            </w:r>
          </w:p>
        </w:tc>
        <w:tc>
          <w:tcPr>
            <w:tcW w:w="6654" w:type="dxa"/>
          </w:tcPr>
          <w:p w14:paraId="75532D4F" w14:textId="77777777" w:rsidR="00DD3C29" w:rsidRPr="0000669C" w:rsidRDefault="00DD3C29" w:rsidP="005F3FB2">
            <w:pPr>
              <w:suppressAutoHyphens/>
              <w:autoSpaceDE w:val="0"/>
              <w:autoSpaceDN w:val="0"/>
              <w:adjustRightInd w:val="0"/>
              <w:spacing w:line="360" w:lineRule="auto"/>
              <w:jc w:val="both"/>
              <w:rPr>
                <w:rFonts w:ascii="Arial" w:hAnsi="Arial" w:cs="Arial"/>
                <w:sz w:val="20"/>
                <w:szCs w:val="20"/>
              </w:rPr>
            </w:pPr>
            <w:r w:rsidRPr="0000669C">
              <w:rPr>
                <w:rFonts w:ascii="Arial" w:hAnsi="Arial" w:cs="Arial"/>
                <w:sz w:val="20"/>
                <w:szCs w:val="20"/>
              </w:rPr>
              <w:t>São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p>
        </w:tc>
      </w:tr>
      <w:tr w:rsidR="00027968" w:rsidRPr="009A250D" w14:paraId="09D2EE26" w14:textId="77777777">
        <w:tc>
          <w:tcPr>
            <w:tcW w:w="2972" w:type="dxa"/>
          </w:tcPr>
          <w:p w14:paraId="39056AC2" w14:textId="77777777" w:rsidR="00027968" w:rsidRPr="00AA167F" w:rsidRDefault="00027968"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“B3”</w:t>
            </w:r>
          </w:p>
        </w:tc>
        <w:tc>
          <w:tcPr>
            <w:tcW w:w="6654" w:type="dxa"/>
          </w:tcPr>
          <w:p w14:paraId="1FDD5A03" w14:textId="77777777" w:rsidR="00027968" w:rsidRPr="009A250D" w:rsidRDefault="00027968"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b/>
                <w:sz w:val="20"/>
                <w:szCs w:val="20"/>
              </w:rPr>
              <w:t xml:space="preserve">B3 S.A. – </w:t>
            </w:r>
            <w:r w:rsidR="003D14EF" w:rsidRPr="009A250D">
              <w:rPr>
                <w:rFonts w:ascii="Arial" w:hAnsi="Arial" w:cs="Arial"/>
                <w:b/>
                <w:sz w:val="20"/>
                <w:szCs w:val="20"/>
              </w:rPr>
              <w:t>BRASIL, BOLSA, BALCÃO – SEGMENTO CETIP UTVM</w:t>
            </w:r>
            <w:r w:rsidRPr="009A250D">
              <w:rPr>
                <w:rFonts w:ascii="Arial" w:hAnsi="Arial" w:cs="Arial"/>
                <w:sz w:val="20"/>
                <w:szCs w:val="20"/>
              </w:rPr>
              <w:t xml:space="preserve">, instituição devidamente autorizada pelo Banco Central do Brasil para prestação de serviços de depositária central e liquidação financeira, com sede na Cidade de São Paulo, Estado de São Paulo, na Praça </w:t>
            </w:r>
            <w:r w:rsidR="003E0AAC" w:rsidRPr="009A250D">
              <w:rPr>
                <w:rFonts w:ascii="Arial" w:hAnsi="Arial" w:cs="Arial"/>
                <w:sz w:val="20"/>
                <w:szCs w:val="20"/>
              </w:rPr>
              <w:t>Antônio</w:t>
            </w:r>
            <w:r w:rsidR="00555A74" w:rsidRPr="009A250D">
              <w:rPr>
                <w:rFonts w:ascii="Arial" w:hAnsi="Arial" w:cs="Arial"/>
                <w:sz w:val="20"/>
                <w:szCs w:val="20"/>
              </w:rPr>
              <w:t xml:space="preserve"> Prado, nº 48, Centro, CEP</w:t>
            </w:r>
            <w:r w:rsidR="002936EC" w:rsidRPr="009A250D">
              <w:rPr>
                <w:rFonts w:ascii="Arial" w:hAnsi="Arial" w:cs="Arial"/>
                <w:sz w:val="20"/>
                <w:szCs w:val="20"/>
              </w:rPr>
              <w:t xml:space="preserve"> </w:t>
            </w:r>
            <w:r w:rsidR="00555A74" w:rsidRPr="009A250D">
              <w:rPr>
                <w:rFonts w:ascii="Arial" w:hAnsi="Arial" w:cs="Arial"/>
                <w:sz w:val="20"/>
                <w:szCs w:val="20"/>
              </w:rPr>
              <w:t>01</w:t>
            </w:r>
            <w:r w:rsidRPr="009A250D">
              <w:rPr>
                <w:rFonts w:ascii="Arial" w:hAnsi="Arial" w:cs="Arial"/>
                <w:sz w:val="20"/>
                <w:szCs w:val="20"/>
              </w:rPr>
              <w:t>010-901, inscrita no CNPJ</w:t>
            </w:r>
            <w:r w:rsidR="00735E32" w:rsidRPr="009A250D">
              <w:rPr>
                <w:rFonts w:ascii="Arial" w:hAnsi="Arial" w:cs="Arial"/>
                <w:sz w:val="20"/>
                <w:szCs w:val="20"/>
              </w:rPr>
              <w:t>/ME</w:t>
            </w:r>
            <w:r w:rsidRPr="009A250D">
              <w:rPr>
                <w:rFonts w:ascii="Arial" w:hAnsi="Arial" w:cs="Arial"/>
                <w:sz w:val="20"/>
                <w:szCs w:val="20"/>
              </w:rPr>
              <w:t xml:space="preserve"> sob o nº 09.346.601/0001-25.</w:t>
            </w:r>
          </w:p>
        </w:tc>
      </w:tr>
      <w:tr w:rsidR="00B64525" w:rsidRPr="009A250D" w14:paraId="41D9F8E7" w14:textId="77777777">
        <w:tc>
          <w:tcPr>
            <w:tcW w:w="2972" w:type="dxa"/>
          </w:tcPr>
          <w:p w14:paraId="7C06DF19"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“CCI”</w:t>
            </w:r>
          </w:p>
        </w:tc>
        <w:tc>
          <w:tcPr>
            <w:tcW w:w="6654" w:type="dxa"/>
          </w:tcPr>
          <w:p w14:paraId="2EA9C43C" w14:textId="77777777" w:rsidR="00B64525" w:rsidRPr="009A250D" w:rsidRDefault="00B33253" w:rsidP="005F3FB2">
            <w:pPr>
              <w:spacing w:line="360" w:lineRule="auto"/>
              <w:jc w:val="both"/>
              <w:rPr>
                <w:rFonts w:ascii="Arial" w:hAnsi="Arial" w:cs="Arial"/>
                <w:color w:val="000000" w:themeColor="text1"/>
                <w:sz w:val="20"/>
                <w:szCs w:val="20"/>
              </w:rPr>
            </w:pPr>
            <w:r w:rsidRPr="009A250D">
              <w:rPr>
                <w:rFonts w:ascii="Arial" w:hAnsi="Arial" w:cs="Arial"/>
                <w:color w:val="000000" w:themeColor="text1"/>
                <w:sz w:val="20"/>
                <w:szCs w:val="20"/>
              </w:rPr>
              <w:t>A</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Cédula de Crédito Imobiliário </w:t>
            </w:r>
            <w:r w:rsidR="00C506D8">
              <w:rPr>
                <w:rFonts w:ascii="Arial" w:hAnsi="Arial" w:cs="Arial"/>
                <w:color w:val="000000" w:themeColor="text1"/>
                <w:sz w:val="20"/>
                <w:szCs w:val="20"/>
              </w:rPr>
              <w:t xml:space="preserve">integral </w:t>
            </w:r>
            <w:r w:rsidR="00B64525" w:rsidRPr="009A250D">
              <w:rPr>
                <w:rFonts w:ascii="Arial" w:hAnsi="Arial" w:cs="Arial"/>
                <w:color w:val="000000" w:themeColor="text1"/>
                <w:sz w:val="20"/>
                <w:szCs w:val="20"/>
              </w:rPr>
              <w:t>a ser</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emitida pela Securitizadora nos termos da Escritura de Emissão de CCI </w:t>
            </w:r>
            <w:r w:rsidR="00B64525" w:rsidRPr="009A250D">
              <w:rPr>
                <w:rFonts w:ascii="Arial" w:hAnsi="Arial" w:cs="Arial"/>
                <w:color w:val="000000"/>
                <w:sz w:val="20"/>
                <w:szCs w:val="20"/>
              </w:rPr>
              <w:t>e da Lei 10.931</w:t>
            </w:r>
            <w:r w:rsidR="00B64525" w:rsidRPr="009A250D">
              <w:rPr>
                <w:rFonts w:ascii="Arial" w:hAnsi="Arial" w:cs="Arial"/>
                <w:color w:val="000000" w:themeColor="text1"/>
                <w:sz w:val="20"/>
                <w:szCs w:val="20"/>
              </w:rPr>
              <w:t xml:space="preserve"> para representar os Créditos Imobiliários</w:t>
            </w:r>
            <w:r w:rsidR="00800CAF" w:rsidRPr="009A250D">
              <w:rPr>
                <w:rFonts w:ascii="Arial" w:hAnsi="Arial" w:cs="Arial"/>
                <w:color w:val="000000" w:themeColor="text1"/>
                <w:sz w:val="20"/>
                <w:szCs w:val="20"/>
              </w:rPr>
              <w:t>.</w:t>
            </w:r>
          </w:p>
        </w:tc>
      </w:tr>
      <w:tr w:rsidR="00B64525" w:rsidRPr="009A250D" w14:paraId="7B597B17" w14:textId="77777777">
        <w:tc>
          <w:tcPr>
            <w:tcW w:w="2972" w:type="dxa"/>
          </w:tcPr>
          <w:p w14:paraId="622E9E37" w14:textId="77777777" w:rsidR="00B64525" w:rsidRPr="009A250D"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“Cessão Fiduciária de Direitos Creditórios”</w:t>
            </w:r>
            <w:r w:rsidR="00041AFE" w:rsidRPr="00AA167F">
              <w:rPr>
                <w:rFonts w:ascii="Arial" w:hAnsi="Arial" w:cs="Arial"/>
                <w:color w:val="000000"/>
                <w:sz w:val="20"/>
                <w:szCs w:val="20"/>
              </w:rPr>
              <w:t xml:space="preserve"> ou </w:t>
            </w:r>
            <w:r w:rsidR="00041AFE" w:rsidRPr="009A250D">
              <w:rPr>
                <w:rFonts w:ascii="Arial" w:hAnsi="Arial" w:cs="Arial"/>
                <w:b/>
                <w:color w:val="000000"/>
                <w:sz w:val="20"/>
                <w:szCs w:val="20"/>
              </w:rPr>
              <w:t>“Cessão Fiduciária”</w:t>
            </w:r>
          </w:p>
        </w:tc>
        <w:tc>
          <w:tcPr>
            <w:tcW w:w="6654" w:type="dxa"/>
          </w:tcPr>
          <w:p w14:paraId="31789E31" w14:textId="77777777"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color w:val="000000"/>
                <w:sz w:val="20"/>
                <w:szCs w:val="20"/>
              </w:rPr>
              <w:t>cessão fiduciária a ser constituída sobre os Direitos Creditórios</w:t>
            </w:r>
            <w:r w:rsidRPr="009A250D">
              <w:rPr>
                <w:rFonts w:ascii="Arial" w:hAnsi="Arial" w:cs="Arial"/>
                <w:sz w:val="20"/>
                <w:szCs w:val="20"/>
              </w:rPr>
              <w:t xml:space="preserve">, </w:t>
            </w:r>
            <w:r w:rsidRPr="009A250D">
              <w:rPr>
                <w:rFonts w:ascii="Arial" w:hAnsi="Arial" w:cs="Arial"/>
                <w:color w:val="000000"/>
                <w:sz w:val="20"/>
                <w:szCs w:val="20"/>
              </w:rPr>
              <w:t xml:space="preserve">pela </w:t>
            </w:r>
            <w:r w:rsidR="00133602" w:rsidRPr="009A250D">
              <w:rPr>
                <w:rFonts w:ascii="Arial" w:hAnsi="Arial" w:cs="Arial"/>
                <w:color w:val="000000"/>
                <w:sz w:val="20"/>
                <w:szCs w:val="20"/>
              </w:rPr>
              <w:t>Emissora</w:t>
            </w:r>
            <w:r w:rsidRPr="009A250D">
              <w:rPr>
                <w:rFonts w:ascii="Arial" w:hAnsi="Arial" w:cs="Arial"/>
                <w:color w:val="000000"/>
                <w:sz w:val="20"/>
                <w:szCs w:val="20"/>
              </w:rPr>
              <w:t>, na qualidade de titular e fiduciante, em benefício da Securitizadora, na qualidade de fiduciária, para assegurar o cumprimento das Obrigações Garantidas, nos termos do Contrato de Cessão Fiduciária de Direitos Creditórios.</w:t>
            </w:r>
          </w:p>
        </w:tc>
      </w:tr>
      <w:tr w:rsidR="00B64525" w:rsidRPr="009A250D" w14:paraId="0100D46D" w14:textId="77777777">
        <w:tc>
          <w:tcPr>
            <w:tcW w:w="2972" w:type="dxa"/>
          </w:tcPr>
          <w:p w14:paraId="32D41186"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bCs/>
                <w:sz w:val="20"/>
                <w:szCs w:val="20"/>
              </w:rPr>
              <w:t>“CNPJ</w:t>
            </w:r>
            <w:r w:rsidR="00735E32" w:rsidRPr="00AA167F">
              <w:rPr>
                <w:rFonts w:ascii="Arial" w:hAnsi="Arial" w:cs="Arial"/>
                <w:b/>
                <w:bCs/>
                <w:sz w:val="20"/>
                <w:szCs w:val="20"/>
              </w:rPr>
              <w:t>/ME</w:t>
            </w:r>
            <w:r w:rsidRPr="00AA167F">
              <w:rPr>
                <w:rFonts w:ascii="Arial" w:hAnsi="Arial" w:cs="Arial"/>
                <w:b/>
                <w:bCs/>
                <w:sz w:val="20"/>
                <w:szCs w:val="20"/>
              </w:rPr>
              <w:t>”</w:t>
            </w:r>
          </w:p>
        </w:tc>
        <w:tc>
          <w:tcPr>
            <w:tcW w:w="6654" w:type="dxa"/>
          </w:tcPr>
          <w:p w14:paraId="0CB11860" w14:textId="77777777"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O Cadastro Nacional de Pessoas Jurídicas.</w:t>
            </w:r>
          </w:p>
        </w:tc>
      </w:tr>
      <w:tr w:rsidR="00B64525" w:rsidRPr="009A250D" w14:paraId="53BAFF48" w14:textId="77777777">
        <w:tc>
          <w:tcPr>
            <w:tcW w:w="2972" w:type="dxa"/>
          </w:tcPr>
          <w:p w14:paraId="17E1F9E5"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Civil”</w:t>
            </w:r>
          </w:p>
        </w:tc>
        <w:tc>
          <w:tcPr>
            <w:tcW w:w="6654" w:type="dxa"/>
          </w:tcPr>
          <w:p w14:paraId="533C84AF" w14:textId="77777777"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10.406, de 10 de janeiro de 2002.</w:t>
            </w:r>
          </w:p>
        </w:tc>
      </w:tr>
      <w:tr w:rsidR="00B64525" w:rsidRPr="009A250D" w14:paraId="3C48679E" w14:textId="77777777">
        <w:tc>
          <w:tcPr>
            <w:tcW w:w="2972" w:type="dxa"/>
          </w:tcPr>
          <w:p w14:paraId="47E05D40"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de Processo Civil”</w:t>
            </w:r>
          </w:p>
        </w:tc>
        <w:tc>
          <w:tcPr>
            <w:tcW w:w="6654" w:type="dxa"/>
          </w:tcPr>
          <w:p w14:paraId="05662FE7" w14:textId="77777777"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13.105, de 16 de março de 2015.</w:t>
            </w:r>
          </w:p>
        </w:tc>
      </w:tr>
      <w:tr w:rsidR="00B64525" w:rsidRPr="00400BEF" w14:paraId="1B16924B" w14:textId="77777777">
        <w:tc>
          <w:tcPr>
            <w:tcW w:w="2972" w:type="dxa"/>
          </w:tcPr>
          <w:p w14:paraId="40BBE2CD"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Penal”</w:t>
            </w:r>
          </w:p>
        </w:tc>
        <w:tc>
          <w:tcPr>
            <w:tcW w:w="6654" w:type="dxa"/>
          </w:tcPr>
          <w:p w14:paraId="02F8BA7A" w14:textId="77777777" w:rsidR="00B64525" w:rsidRPr="00AA167F" w:rsidRDefault="00B64525" w:rsidP="005F3FB2">
            <w:pPr>
              <w:spacing w:line="360" w:lineRule="auto"/>
              <w:jc w:val="both"/>
              <w:rPr>
                <w:rFonts w:ascii="Arial" w:hAnsi="Arial" w:cs="Arial"/>
                <w:sz w:val="20"/>
                <w:szCs w:val="20"/>
              </w:rPr>
            </w:pPr>
            <w:r w:rsidRPr="00AA167F">
              <w:rPr>
                <w:rFonts w:ascii="Arial" w:hAnsi="Arial" w:cs="Arial"/>
                <w:color w:val="000000" w:themeColor="text1"/>
                <w:sz w:val="20"/>
                <w:szCs w:val="20"/>
              </w:rPr>
              <w:t xml:space="preserve">O </w:t>
            </w:r>
            <w:hyperlink r:id="rId14" w:history="1">
              <w:r w:rsidRPr="00AA167F">
                <w:rPr>
                  <w:rFonts w:ascii="Arial" w:hAnsi="Arial" w:cs="Arial"/>
                  <w:color w:val="000000" w:themeColor="text1"/>
                  <w:sz w:val="20"/>
                  <w:szCs w:val="20"/>
                </w:rPr>
                <w:t xml:space="preserve">Decreto-Lei nº 2.848, de </w:t>
              </w:r>
              <w:r w:rsidR="00713128">
                <w:rPr>
                  <w:rFonts w:ascii="Arial" w:hAnsi="Arial" w:cs="Arial"/>
                  <w:color w:val="000000" w:themeColor="text1"/>
                  <w:sz w:val="20"/>
                  <w:szCs w:val="20"/>
                </w:rPr>
                <w:t>0</w:t>
              </w:r>
              <w:r w:rsidRPr="00AA167F">
                <w:rPr>
                  <w:rFonts w:ascii="Arial" w:hAnsi="Arial" w:cs="Arial"/>
                  <w:color w:val="000000" w:themeColor="text1"/>
                  <w:sz w:val="20"/>
                  <w:szCs w:val="20"/>
                </w:rPr>
                <w:t>7 de dezembro de 1940.</w:t>
              </w:r>
            </w:hyperlink>
          </w:p>
        </w:tc>
      </w:tr>
      <w:tr w:rsidR="00B64525" w:rsidRPr="00400BEF" w14:paraId="34DEA50C" w14:textId="77777777">
        <w:tc>
          <w:tcPr>
            <w:tcW w:w="2972" w:type="dxa"/>
          </w:tcPr>
          <w:p w14:paraId="4BF71506"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“COFINS”</w:t>
            </w:r>
          </w:p>
        </w:tc>
        <w:tc>
          <w:tcPr>
            <w:tcW w:w="6654" w:type="dxa"/>
          </w:tcPr>
          <w:p w14:paraId="60EE667D" w14:textId="77777777" w:rsidR="00B64525" w:rsidRPr="00400BEF" w:rsidRDefault="00B64525" w:rsidP="005F3FB2">
            <w:pPr>
              <w:spacing w:line="360" w:lineRule="auto"/>
              <w:jc w:val="both"/>
              <w:rPr>
                <w:rFonts w:ascii="Arial" w:hAnsi="Arial" w:cs="Arial"/>
                <w:color w:val="000000" w:themeColor="text1"/>
                <w:sz w:val="20"/>
                <w:szCs w:val="20"/>
              </w:rPr>
            </w:pPr>
            <w:r w:rsidRPr="00400BEF">
              <w:rPr>
                <w:rFonts w:ascii="Arial" w:hAnsi="Arial" w:cs="Arial"/>
                <w:sz w:val="20"/>
                <w:szCs w:val="20"/>
              </w:rPr>
              <w:t>Contribuição para o Financiamento da Seguridade Social.</w:t>
            </w:r>
          </w:p>
        </w:tc>
      </w:tr>
      <w:tr w:rsidR="00B64525" w:rsidRPr="00400BEF" w14:paraId="70242EE4" w14:textId="77777777">
        <w:tc>
          <w:tcPr>
            <w:tcW w:w="2972" w:type="dxa"/>
          </w:tcPr>
          <w:p w14:paraId="5C6E9CD1"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Básicas”</w:t>
            </w:r>
          </w:p>
        </w:tc>
        <w:tc>
          <w:tcPr>
            <w:tcW w:w="6654" w:type="dxa"/>
          </w:tcPr>
          <w:p w14:paraId="1A82E781" w14:textId="77777777" w:rsidR="00B64525" w:rsidRPr="00400BEF" w:rsidRDefault="00B64525" w:rsidP="005F3FB2">
            <w:pPr>
              <w:pStyle w:val="ListParagraph"/>
              <w:tabs>
                <w:tab w:val="left" w:pos="529"/>
              </w:tabs>
              <w:autoSpaceDE w:val="0"/>
              <w:autoSpaceDN w:val="0"/>
              <w:adjustRightInd w:val="0"/>
              <w:spacing w:line="360" w:lineRule="auto"/>
              <w:ind w:left="0"/>
              <w:contextualSpacing w:val="0"/>
              <w:jc w:val="both"/>
              <w:rPr>
                <w:rFonts w:ascii="Arial" w:eastAsia="MS Mincho" w:hAnsi="Arial" w:cs="Arial"/>
                <w:color w:val="000000" w:themeColor="text1"/>
                <w:sz w:val="20"/>
                <w:szCs w:val="20"/>
              </w:rPr>
            </w:pPr>
            <w:r w:rsidRPr="00400BEF">
              <w:rPr>
                <w:rFonts w:ascii="Arial" w:hAnsi="Arial" w:cs="Arial"/>
                <w:color w:val="000000" w:themeColor="text1"/>
                <w:sz w:val="20"/>
                <w:szCs w:val="20"/>
              </w:rPr>
              <w:t xml:space="preserve">São as condições precedentes básicas que devem ser integral e cumulativamente cumpridas para que os CRI de qualquer série sejam integralizados, sendo certo que os recursos de integralização serão disponibilizados à </w:t>
            </w:r>
            <w:r w:rsidR="00735E32" w:rsidRPr="00400BEF">
              <w:rPr>
                <w:rFonts w:ascii="Arial" w:hAnsi="Arial" w:cs="Arial"/>
                <w:color w:val="000000" w:themeColor="text1"/>
                <w:sz w:val="20"/>
                <w:szCs w:val="20"/>
              </w:rPr>
              <w:t xml:space="preserve">Emissora </w:t>
            </w:r>
            <w:r w:rsidRPr="00400BEF">
              <w:rPr>
                <w:rFonts w:ascii="Arial" w:hAnsi="Arial" w:cs="Arial"/>
                <w:color w:val="000000" w:themeColor="text1"/>
                <w:sz w:val="20"/>
                <w:szCs w:val="20"/>
              </w:rPr>
              <w:t xml:space="preserve">exclusivamente de acordo com as regras estipuladas nas Cláusulas </w:t>
            </w:r>
            <w:r w:rsidRPr="00400BEF">
              <w:rPr>
                <w:rFonts w:ascii="Arial" w:eastAsia="MS Mincho" w:hAnsi="Arial" w:cs="Arial"/>
                <w:color w:val="000000" w:themeColor="text1"/>
                <w:sz w:val="20"/>
                <w:szCs w:val="20"/>
              </w:rPr>
              <w:t>Primeira</w:t>
            </w:r>
            <w:r w:rsidR="000215ED" w:rsidRPr="00400BEF">
              <w:rPr>
                <w:rFonts w:ascii="Arial" w:eastAsia="MS Mincho" w:hAnsi="Arial" w:cs="Arial"/>
                <w:color w:val="000000" w:themeColor="text1"/>
                <w:sz w:val="20"/>
                <w:szCs w:val="20"/>
              </w:rPr>
              <w:t>.</w:t>
            </w:r>
            <w:r w:rsidRPr="00400BEF">
              <w:rPr>
                <w:rFonts w:ascii="Arial" w:eastAsia="MS Mincho" w:hAnsi="Arial" w:cs="Arial"/>
                <w:color w:val="000000" w:themeColor="text1"/>
                <w:sz w:val="20"/>
                <w:szCs w:val="20"/>
              </w:rPr>
              <w:t xml:space="preserve"> As condições são as seguintes:</w:t>
            </w:r>
          </w:p>
          <w:p w14:paraId="2AF7F0B8" w14:textId="77777777" w:rsidR="00B64525" w:rsidRPr="00400BEF" w:rsidRDefault="00B64525" w:rsidP="005F3F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perfeita formalização dos Documentos da Operação;</w:t>
            </w:r>
            <w:bookmarkStart w:id="3" w:name="OLE_LINK1"/>
            <w:bookmarkStart w:id="4" w:name="OLE_LINK2"/>
          </w:p>
          <w:p w14:paraId="04DA86CF" w14:textId="77777777" w:rsidR="00C94AA7" w:rsidRPr="001C42E6" w:rsidRDefault="00B64525" w:rsidP="00C94AA7">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 xml:space="preserve">evidência da perfeita formalização, bem como do devido arquivamento perante a respectiva Junta Comercial, de todos os atos societários da </w:t>
            </w:r>
            <w:r w:rsidR="00735E32" w:rsidRPr="00400BEF">
              <w:rPr>
                <w:rFonts w:ascii="Arial" w:eastAsia="MS Mincho" w:hAnsi="Arial" w:cs="Arial"/>
                <w:color w:val="000000" w:themeColor="text1"/>
                <w:sz w:val="20"/>
                <w:szCs w:val="20"/>
              </w:rPr>
              <w:t>Emissora</w:t>
            </w:r>
            <w:r w:rsidR="00826394">
              <w:rPr>
                <w:rFonts w:ascii="Arial" w:eastAsia="MS Mincho" w:hAnsi="Arial" w:cs="Arial"/>
                <w:color w:val="000000" w:themeColor="text1"/>
                <w:sz w:val="20"/>
                <w:szCs w:val="20"/>
              </w:rPr>
              <w:t xml:space="preserve"> e do Avalista</w:t>
            </w:r>
            <w:r w:rsidRPr="00400BEF">
              <w:rPr>
                <w:rFonts w:ascii="Arial" w:eastAsia="MS Mincho" w:hAnsi="Arial" w:cs="Arial"/>
                <w:color w:val="000000" w:themeColor="text1"/>
                <w:sz w:val="20"/>
                <w:szCs w:val="20"/>
              </w:rPr>
              <w:t>, exigidos por seus respectivos</w:t>
            </w:r>
            <w:r w:rsidRPr="00400BEF">
              <w:rPr>
                <w:rFonts w:ascii="Arial" w:hAnsi="Arial" w:cs="Arial"/>
                <w:color w:val="000000" w:themeColor="text1"/>
                <w:sz w:val="20"/>
                <w:szCs w:val="20"/>
              </w:rPr>
              <w:t xml:space="preserve"> documentos societários constitutivos e/ou pela lei, para aprovar a celebração dos Documentos da Operação, a assunção das obrigações neles estipuladas, bem como a constituição das Garantias</w:t>
            </w:r>
            <w:bookmarkEnd w:id="3"/>
            <w:bookmarkEnd w:id="4"/>
            <w:r w:rsidRPr="00400BEF">
              <w:rPr>
                <w:rFonts w:ascii="Arial" w:hAnsi="Arial" w:cs="Arial"/>
                <w:color w:val="000000" w:themeColor="text1"/>
                <w:sz w:val="20"/>
                <w:szCs w:val="20"/>
              </w:rPr>
              <w:t xml:space="preserve">, em </w:t>
            </w:r>
            <w:r w:rsidRPr="00764597">
              <w:rPr>
                <w:rFonts w:ascii="Arial" w:hAnsi="Arial" w:cs="Arial"/>
                <w:color w:val="000000" w:themeColor="text1"/>
                <w:sz w:val="20"/>
                <w:szCs w:val="20"/>
              </w:rPr>
              <w:t>termos satisfatórios, a exclusivo critério da Securitizadora;</w:t>
            </w:r>
            <w:bookmarkStart w:id="5" w:name="OLE_LINK3"/>
          </w:p>
          <w:p w14:paraId="4E725D02" w14:textId="77777777" w:rsidR="003B78E0" w:rsidRPr="00764597" w:rsidRDefault="00C07281" w:rsidP="00C94AA7">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764597">
              <w:rPr>
                <w:rFonts w:ascii="Arial" w:hAnsi="Arial" w:cs="Arial"/>
                <w:color w:val="000000" w:themeColor="text1"/>
                <w:sz w:val="20"/>
                <w:szCs w:val="20"/>
              </w:rPr>
              <w:t xml:space="preserve">perfeita </w:t>
            </w:r>
            <w:r w:rsidR="003B78E0" w:rsidRPr="00764597">
              <w:rPr>
                <w:rFonts w:ascii="Arial" w:hAnsi="Arial" w:cs="Arial"/>
                <w:color w:val="000000" w:themeColor="text1"/>
                <w:sz w:val="20"/>
                <w:szCs w:val="20"/>
              </w:rPr>
              <w:t>formalização do Contrato de Conta Vinculada</w:t>
            </w:r>
            <w:r w:rsidRPr="00764597">
              <w:rPr>
                <w:rFonts w:ascii="Arial" w:hAnsi="Arial" w:cs="Arial"/>
                <w:color w:val="000000" w:themeColor="text1"/>
                <w:sz w:val="20"/>
                <w:szCs w:val="20"/>
              </w:rPr>
              <w:t>;</w:t>
            </w:r>
          </w:p>
          <w:p w14:paraId="1466FD35" w14:textId="77777777" w:rsidR="00C94AA7" w:rsidRPr="00400BEF" w:rsidRDefault="00C94AA7" w:rsidP="008354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764597">
              <w:rPr>
                <w:rFonts w:ascii="Arial" w:hAnsi="Arial" w:cs="Arial"/>
                <w:color w:val="000000" w:themeColor="text1"/>
                <w:sz w:val="20"/>
                <w:szCs w:val="20"/>
              </w:rPr>
              <w:t xml:space="preserve">evidência </w:t>
            </w:r>
            <w:r w:rsidR="00595A99" w:rsidRPr="00764597">
              <w:rPr>
                <w:rFonts w:ascii="Arial" w:hAnsi="Arial" w:cs="Arial"/>
                <w:color w:val="000000" w:themeColor="text1"/>
                <w:sz w:val="20"/>
                <w:szCs w:val="20"/>
              </w:rPr>
              <w:t>da constituição</w:t>
            </w:r>
            <w:r w:rsidR="00595A99" w:rsidRPr="00400BEF">
              <w:rPr>
                <w:rFonts w:ascii="Arial" w:hAnsi="Arial" w:cs="Arial"/>
                <w:color w:val="000000" w:themeColor="text1"/>
                <w:sz w:val="20"/>
                <w:szCs w:val="20"/>
              </w:rPr>
              <w:t xml:space="preserve"> da </w:t>
            </w:r>
            <w:r w:rsidR="00866AD5" w:rsidRPr="00400BEF">
              <w:rPr>
                <w:rFonts w:ascii="Arial" w:hAnsi="Arial" w:cs="Arial"/>
                <w:color w:val="000000"/>
                <w:sz w:val="20"/>
                <w:szCs w:val="20"/>
              </w:rPr>
              <w:t>Cessão Fiduciária de Direitos Creditórios</w:t>
            </w:r>
            <w:r w:rsidR="00595A99" w:rsidRPr="00400BEF">
              <w:rPr>
                <w:rFonts w:ascii="Arial" w:hAnsi="Arial" w:cs="Arial"/>
                <w:color w:val="000000" w:themeColor="text1"/>
                <w:sz w:val="20"/>
                <w:szCs w:val="20"/>
              </w:rPr>
              <w:t xml:space="preserve"> mediante registro do </w:t>
            </w:r>
            <w:r w:rsidR="00595A99" w:rsidRPr="00400BEF">
              <w:rPr>
                <w:rFonts w:ascii="Arial" w:hAnsi="Arial" w:cs="Arial"/>
                <w:color w:val="000000"/>
                <w:sz w:val="20"/>
                <w:szCs w:val="20"/>
              </w:rPr>
              <w:t>Contrato de Cessão Fiduciária de Direitos Creditórios</w:t>
            </w:r>
            <w:r w:rsidR="00595A99"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 xml:space="preserve">perante os Cartórios de Registro de Títulos e Documentos </w:t>
            </w:r>
            <w:r w:rsidR="00595A99" w:rsidRPr="00400BEF">
              <w:rPr>
                <w:rFonts w:ascii="Arial" w:hAnsi="Arial" w:cs="Arial"/>
                <w:color w:val="000000" w:themeColor="text1"/>
                <w:sz w:val="20"/>
                <w:szCs w:val="20"/>
              </w:rPr>
              <w:t>competentes</w:t>
            </w:r>
            <w:r w:rsidRPr="00400BEF">
              <w:rPr>
                <w:rFonts w:ascii="Arial" w:hAnsi="Arial" w:cs="Arial"/>
                <w:color w:val="000000" w:themeColor="text1"/>
                <w:sz w:val="20"/>
                <w:szCs w:val="20"/>
              </w:rPr>
              <w:t>;</w:t>
            </w:r>
          </w:p>
          <w:bookmarkEnd w:id="5"/>
          <w:p w14:paraId="4E0C87CF" w14:textId="77777777" w:rsidR="008454AC" w:rsidRPr="00AA167F" w:rsidRDefault="008454AC">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inexistência de decisão por violação de qualquer dispositivo legal ou regulatório, nacional </w:t>
            </w:r>
            <w:r w:rsidRPr="00400BEF">
              <w:rPr>
                <w:rFonts w:ascii="Arial" w:hAnsi="Arial" w:cs="Arial"/>
                <w:color w:val="000000" w:themeColor="text1"/>
                <w:sz w:val="20"/>
                <w:szCs w:val="20"/>
              </w:rPr>
              <w:t>ou</w:t>
            </w:r>
            <w:r w:rsidRPr="00400BEF">
              <w:rPr>
                <w:rFonts w:ascii="Arial" w:hAnsi="Arial" w:cs="Arial"/>
                <w:color w:val="000000"/>
                <w:sz w:val="20"/>
                <w:szCs w:val="20"/>
              </w:rPr>
              <w:t xml:space="preserve"> estrangeiro, relativo à prática de </w:t>
            </w:r>
            <w:r w:rsidRPr="00400BEF">
              <w:rPr>
                <w:rFonts w:ascii="Arial" w:hAnsi="Arial" w:cs="Arial"/>
                <w:color w:val="000000" w:themeColor="text1"/>
                <w:sz w:val="20"/>
                <w:szCs w:val="20"/>
              </w:rPr>
              <w:t>corrupção</w:t>
            </w:r>
            <w:r w:rsidRPr="00400BEF">
              <w:rPr>
                <w:rFonts w:ascii="Arial" w:hAnsi="Arial" w:cs="Arial"/>
                <w:color w:val="000000"/>
                <w:sz w:val="20"/>
                <w:szCs w:val="20"/>
              </w:rPr>
              <w:t xml:space="preserve"> ou de atos lesivos à administração pública, incluindo, sem limitação, Legislação Anticorrupção e Antilavagem, conforme aplicável, pela </w:t>
            </w:r>
            <w:r w:rsidR="00133602" w:rsidRPr="00400BEF">
              <w:rPr>
                <w:rFonts w:ascii="Arial" w:hAnsi="Arial" w:cs="Arial"/>
                <w:color w:val="000000"/>
                <w:sz w:val="20"/>
                <w:szCs w:val="20"/>
              </w:rPr>
              <w:t>Emissora</w:t>
            </w:r>
            <w:r w:rsidRPr="00400BEF">
              <w:rPr>
                <w:rFonts w:ascii="Arial" w:hAnsi="Arial" w:cs="Arial"/>
                <w:color w:val="000000"/>
                <w:sz w:val="20"/>
                <w:szCs w:val="20"/>
              </w:rPr>
              <w:t>, suas afiliadas ou demais pessoas ou entidades de seu grupo econômico, bem como não constarem no Cadastro Nacional de Empresas Inidôneas e Suspensas – CEIS ou no Cadastro Nacional de Empresas Punidas – CNEP</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595A99" w:rsidRPr="00AA167F">
              <w:rPr>
                <w:rFonts w:ascii="Arial" w:hAnsi="Arial" w:cs="Arial"/>
                <w:color w:val="000000"/>
                <w:sz w:val="20"/>
                <w:szCs w:val="20"/>
              </w:rPr>
              <w:t>;</w:t>
            </w:r>
          </w:p>
          <w:p w14:paraId="51C2FAD2" w14:textId="77777777" w:rsidR="008454AC" w:rsidRPr="00AA167F" w:rsidRDefault="008454AC" w:rsidP="005F3F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cumprimento, em todos os aspectos materiais, pela </w:t>
            </w:r>
            <w:r w:rsidR="009018DE" w:rsidRPr="00400BEF">
              <w:rPr>
                <w:rFonts w:ascii="Arial" w:hAnsi="Arial" w:cs="Arial"/>
                <w:color w:val="000000"/>
                <w:sz w:val="20"/>
                <w:szCs w:val="20"/>
              </w:rPr>
              <w:t>Emissora</w:t>
            </w:r>
            <w:r w:rsidRPr="00400BEF">
              <w:rPr>
                <w:rFonts w:ascii="Arial" w:hAnsi="Arial" w:cs="Arial"/>
                <w:color w:val="000000"/>
                <w:sz w:val="20"/>
                <w:szCs w:val="20"/>
              </w:rPr>
              <w:t xml:space="preserve">, de leis, </w:t>
            </w:r>
            <w:r w:rsidRPr="00400BEF">
              <w:rPr>
                <w:rFonts w:ascii="Arial" w:hAnsi="Arial" w:cs="Arial"/>
                <w:color w:val="000000" w:themeColor="text1"/>
                <w:sz w:val="20"/>
                <w:szCs w:val="20"/>
              </w:rPr>
              <w:t>regulamentos</w:t>
            </w:r>
            <w:r w:rsidRPr="00400BEF">
              <w:rPr>
                <w:rFonts w:ascii="Arial" w:hAnsi="Arial" w:cs="Arial"/>
                <w:color w:val="000000"/>
                <w:sz w:val="20"/>
                <w:szCs w:val="20"/>
              </w:rPr>
              <w:t xml:space="preserve">, normas administrativas, regras de autorregulação e determinações dos órgãos governamentais, autarquias ou tribunais, desde que aplicáveis à condução de seus negócios, em especial dos termos da legislação ambiental e </w:t>
            </w:r>
            <w:r w:rsidRPr="00400BEF">
              <w:rPr>
                <w:rFonts w:ascii="Arial" w:hAnsi="Arial" w:cs="Arial"/>
                <w:color w:val="000000" w:themeColor="text1"/>
                <w:sz w:val="20"/>
                <w:szCs w:val="20"/>
              </w:rPr>
              <w:t>trabalhista</w:t>
            </w:r>
            <w:r w:rsidRPr="00400BEF">
              <w:rPr>
                <w:rFonts w:ascii="Arial" w:hAnsi="Arial" w:cs="Arial"/>
                <w:color w:val="000000"/>
                <w:sz w:val="20"/>
                <w:szCs w:val="20"/>
              </w:rPr>
              <w:t xml:space="preserve">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Pr="00AA167F">
              <w:rPr>
                <w:rFonts w:ascii="Arial" w:hAnsi="Arial" w:cs="Arial"/>
                <w:color w:val="000000"/>
                <w:sz w:val="20"/>
                <w:szCs w:val="20"/>
              </w:rPr>
              <w:t>;</w:t>
            </w:r>
          </w:p>
          <w:p w14:paraId="401D3656" w14:textId="77777777" w:rsidR="008454AC" w:rsidRPr="00AA167F" w:rsidRDefault="008454AC" w:rsidP="005F3FB2">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hAnsi="Arial" w:cs="Arial"/>
                <w:color w:val="000000"/>
                <w:sz w:val="20"/>
                <w:szCs w:val="20"/>
              </w:rPr>
              <w:t xml:space="preserve">não </w:t>
            </w:r>
            <w:r w:rsidRPr="00400BEF">
              <w:rPr>
                <w:rFonts w:ascii="Arial" w:hAnsi="Arial" w:cs="Arial"/>
                <w:color w:val="000000" w:themeColor="text1"/>
                <w:sz w:val="20"/>
                <w:szCs w:val="20"/>
              </w:rPr>
              <w:t>ocorrência</w:t>
            </w:r>
            <w:r w:rsidRPr="00400BEF">
              <w:rPr>
                <w:rFonts w:ascii="Arial" w:hAnsi="Arial" w:cs="Arial"/>
                <w:color w:val="000000"/>
                <w:sz w:val="20"/>
                <w:szCs w:val="20"/>
              </w:rPr>
              <w:t xml:space="preserve"> de nenhum dos Eventos de Vencimento Antecipado, conforme </w:t>
            </w:r>
            <w:r w:rsidRPr="00400BEF">
              <w:rPr>
                <w:rFonts w:ascii="Arial" w:hAnsi="Arial" w:cs="Arial"/>
                <w:color w:val="000000" w:themeColor="text1"/>
                <w:sz w:val="20"/>
                <w:szCs w:val="20"/>
              </w:rPr>
              <w:t>definidos</w:t>
            </w:r>
            <w:r w:rsidRPr="00400BEF">
              <w:rPr>
                <w:rFonts w:ascii="Arial" w:hAnsi="Arial" w:cs="Arial"/>
                <w:color w:val="000000"/>
                <w:sz w:val="20"/>
                <w:szCs w:val="20"/>
              </w:rPr>
              <w:t xml:space="preserve"> nesta </w:t>
            </w:r>
            <w:r w:rsidR="009018DE" w:rsidRPr="00400BEF">
              <w:rPr>
                <w:rFonts w:ascii="Arial" w:hAnsi="Arial" w:cs="Arial"/>
                <w:color w:val="000000"/>
                <w:sz w:val="20"/>
                <w:szCs w:val="20"/>
              </w:rPr>
              <w:t>Escritura</w:t>
            </w:r>
            <w:r w:rsidRPr="00400BEF">
              <w:rPr>
                <w:rFonts w:ascii="Arial" w:hAnsi="Arial" w:cs="Arial"/>
                <w:color w:val="000000"/>
                <w:sz w:val="20"/>
                <w:szCs w:val="20"/>
              </w:rPr>
              <w:t xml:space="preserve">, comprovada mediante envio de declaração pela </w:t>
            </w:r>
            <w:r w:rsidR="009018DE" w:rsidRPr="00400BEF">
              <w:rPr>
                <w:rFonts w:ascii="Arial" w:hAnsi="Arial" w:cs="Arial"/>
                <w:color w:val="000000"/>
                <w:sz w:val="20"/>
                <w:szCs w:val="20"/>
              </w:rPr>
              <w:t>Emissora</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B732F4" w:rsidRPr="00AA167F">
              <w:rPr>
                <w:rFonts w:ascii="Arial" w:hAnsi="Arial" w:cs="Arial"/>
                <w:color w:val="000000" w:themeColor="text1"/>
                <w:sz w:val="20"/>
                <w:szCs w:val="20"/>
              </w:rPr>
              <w:t>;</w:t>
            </w:r>
          </w:p>
          <w:p w14:paraId="3BBA583C" w14:textId="77777777" w:rsidR="003B78E0" w:rsidRDefault="00B64525"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recebimento</w:t>
            </w:r>
            <w:r w:rsidR="00FE69AC">
              <w:rPr>
                <w:rFonts w:ascii="Arial" w:hAnsi="Arial" w:cs="Arial"/>
                <w:color w:val="000000" w:themeColor="text1"/>
                <w:sz w:val="20"/>
                <w:szCs w:val="20"/>
              </w:rPr>
              <w:t>, pela Securitizadora,</w:t>
            </w:r>
            <w:r w:rsidRPr="00400BEF">
              <w:rPr>
                <w:rFonts w:ascii="Arial" w:hAnsi="Arial" w:cs="Arial"/>
                <w:color w:val="000000" w:themeColor="text1"/>
                <w:sz w:val="20"/>
                <w:szCs w:val="20"/>
              </w:rPr>
              <w:t xml:space="preserve"> do parecer legal (</w:t>
            </w:r>
            <w:r w:rsidRPr="00400BEF">
              <w:rPr>
                <w:rFonts w:ascii="Arial" w:hAnsi="Arial" w:cs="Arial"/>
                <w:i/>
                <w:iCs/>
                <w:color w:val="000000" w:themeColor="text1"/>
                <w:sz w:val="20"/>
                <w:szCs w:val="20"/>
              </w:rPr>
              <w:t>legal opinion</w:t>
            </w:r>
            <w:r w:rsidRPr="00400BEF">
              <w:rPr>
                <w:rFonts w:ascii="Arial" w:hAnsi="Arial" w:cs="Arial"/>
                <w:color w:val="000000" w:themeColor="text1"/>
                <w:sz w:val="20"/>
                <w:szCs w:val="20"/>
              </w:rPr>
              <w:t xml:space="preserve">) preparado pelos assessores legais da Operação, contendo </w:t>
            </w:r>
            <w:r w:rsidR="009E4374">
              <w:rPr>
                <w:rFonts w:ascii="Arial" w:hAnsi="Arial" w:cs="Arial"/>
                <w:color w:val="000000" w:themeColor="text1"/>
                <w:sz w:val="20"/>
                <w:szCs w:val="20"/>
              </w:rPr>
              <w:t xml:space="preserve">o </w:t>
            </w:r>
            <w:r w:rsidR="009E4374" w:rsidRPr="009E4374">
              <w:rPr>
                <w:rFonts w:ascii="Arial" w:hAnsi="Arial" w:cs="Arial"/>
                <w:i/>
                <w:color w:val="000000" w:themeColor="text1"/>
                <w:sz w:val="20"/>
                <w:szCs w:val="20"/>
              </w:rPr>
              <w:t>checklist</w:t>
            </w:r>
            <w:r w:rsidR="009E4374">
              <w:rPr>
                <w:rFonts w:ascii="Arial" w:hAnsi="Arial" w:cs="Arial"/>
                <w:i/>
                <w:color w:val="000000" w:themeColor="text1"/>
                <w:sz w:val="20"/>
                <w:szCs w:val="20"/>
              </w:rPr>
              <w:t xml:space="preserve"> </w:t>
            </w:r>
            <w:r w:rsidR="009E4374" w:rsidRPr="002B7156">
              <w:rPr>
                <w:rFonts w:ascii="Arial" w:hAnsi="Arial" w:cs="Arial"/>
                <w:color w:val="000000" w:themeColor="text1"/>
                <w:sz w:val="20"/>
                <w:szCs w:val="20"/>
              </w:rPr>
              <w:t>com a conclusão da diligencia jurídica realizada, bem como</w:t>
            </w:r>
            <w:r w:rsidR="009E4374" w:rsidRPr="003369FA">
              <w:rPr>
                <w:rFonts w:ascii="Arial" w:hAnsi="Arial" w:cs="Arial"/>
                <w:color w:val="000000" w:themeColor="text1"/>
                <w:sz w:val="20"/>
                <w:szCs w:val="20"/>
              </w:rPr>
              <w:t xml:space="preserve"> </w:t>
            </w:r>
            <w:r w:rsidRPr="003369FA">
              <w:rPr>
                <w:rFonts w:ascii="Arial" w:hAnsi="Arial" w:cs="Arial"/>
                <w:color w:val="000000" w:themeColor="text1"/>
                <w:sz w:val="20"/>
                <w:szCs w:val="20"/>
              </w:rPr>
              <w:t>a opinião</w:t>
            </w:r>
            <w:r w:rsidRPr="00400BEF">
              <w:rPr>
                <w:rFonts w:ascii="Arial" w:hAnsi="Arial" w:cs="Arial"/>
                <w:color w:val="000000" w:themeColor="text1"/>
                <w:sz w:val="20"/>
                <w:szCs w:val="20"/>
              </w:rPr>
              <w:t xml:space="preserve"> dos referidos assessores a respeito da adequação dos Documentos da Operação em relação às normas aplicáveis, com base nas informações apresentadas,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a legalidade, validade e exequibilidade dos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ocumentos da </w:t>
            </w:r>
            <w:r w:rsidR="00D417BC" w:rsidRPr="00400BEF">
              <w:rPr>
                <w:rFonts w:ascii="Arial" w:hAnsi="Arial" w:cs="Arial"/>
                <w:color w:val="000000" w:themeColor="text1"/>
                <w:sz w:val="20"/>
                <w:szCs w:val="20"/>
              </w:rPr>
              <w:t>Operação, bem como a verificação dos poderes de representação das partes signatárias dos Documentos da Operação</w:t>
            </w:r>
            <w:r w:rsidR="00B07BDE">
              <w:rPr>
                <w:rFonts w:ascii="Arial" w:hAnsi="Arial" w:cs="Arial"/>
                <w:color w:val="000000" w:themeColor="text1"/>
                <w:sz w:val="20"/>
                <w:szCs w:val="20"/>
              </w:rPr>
              <w:t xml:space="preserve"> </w:t>
            </w:r>
            <w:r w:rsidR="00B07BDE" w:rsidRPr="00B07BDE">
              <w:rPr>
                <w:rFonts w:ascii="Arial" w:hAnsi="Arial" w:cs="Arial"/>
                <w:color w:val="000000" w:themeColor="text1"/>
                <w:sz w:val="20"/>
                <w:szCs w:val="20"/>
              </w:rPr>
              <w:t>e obtenção de todas as autorizações necessárias para sua celebração e assunção das obrigações neles previstas</w:t>
            </w:r>
            <w:r w:rsidR="00E65A85">
              <w:rPr>
                <w:rFonts w:ascii="Arial" w:hAnsi="Arial" w:cs="Arial"/>
                <w:color w:val="000000" w:themeColor="text1"/>
                <w:sz w:val="20"/>
                <w:szCs w:val="20"/>
              </w:rPr>
              <w:t>, sem quaisquer ressalvas</w:t>
            </w:r>
            <w:r w:rsidR="00A9542B"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e cujo teor deve ser satisfatório, a exclusivo critério da Securitizadora;</w:t>
            </w:r>
          </w:p>
          <w:p w14:paraId="76D7CB36" w14:textId="03E26976" w:rsidR="001232CF" w:rsidRDefault="001232CF"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Pr>
                <w:rFonts w:ascii="Arial" w:hAnsi="Arial" w:cs="Arial"/>
                <w:color w:val="000000" w:themeColor="text1"/>
                <w:sz w:val="20"/>
                <w:szCs w:val="20"/>
              </w:rPr>
              <w:t>c</w:t>
            </w:r>
            <w:r w:rsidRPr="001232CF">
              <w:rPr>
                <w:rFonts w:ascii="Arial" w:hAnsi="Arial" w:cs="Arial"/>
                <w:color w:val="000000" w:themeColor="text1"/>
                <w:sz w:val="20"/>
                <w:szCs w:val="20"/>
              </w:rPr>
              <w:t xml:space="preserve">onclusão da diligência jurídica da Operação realizada pelos assessores legais contratados no âmbito da Operação, em padrão de mercado, atestando, em termos satisfatórios à Securitizadora e a seu exclusivo critério, a inexistência de contingências de qualquer natureza que impeçam ou tornem desaconselhável a realização da Operação; </w:t>
            </w:r>
          </w:p>
          <w:p w14:paraId="4F9BD984" w14:textId="77777777" w:rsidR="00B64525" w:rsidRPr="00400BEF" w:rsidRDefault="00C07281"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Pr>
                <w:rFonts w:ascii="Arial" w:hAnsi="Arial" w:cs="Arial"/>
                <w:color w:val="000000" w:themeColor="text1"/>
                <w:sz w:val="20"/>
                <w:szCs w:val="20"/>
              </w:rPr>
              <w:t>recebimento</w:t>
            </w:r>
            <w:r w:rsidR="003B78E0">
              <w:rPr>
                <w:rFonts w:ascii="Arial" w:hAnsi="Arial" w:cs="Arial"/>
                <w:color w:val="000000" w:themeColor="text1"/>
                <w:sz w:val="20"/>
                <w:szCs w:val="20"/>
              </w:rPr>
              <w:t xml:space="preserve">, pela Securitizadora, de </w:t>
            </w:r>
            <w:r w:rsidR="003D14EF">
              <w:rPr>
                <w:rFonts w:ascii="Arial" w:hAnsi="Arial" w:cs="Arial"/>
                <w:color w:val="000000" w:themeColor="text1"/>
                <w:sz w:val="20"/>
                <w:szCs w:val="20"/>
              </w:rPr>
              <w:t xml:space="preserve">declaração de adimplência </w:t>
            </w:r>
            <w:r w:rsidR="003B78E0">
              <w:rPr>
                <w:rFonts w:ascii="Arial" w:hAnsi="Arial" w:cs="Arial"/>
                <w:color w:val="000000" w:themeColor="text1"/>
                <w:sz w:val="20"/>
                <w:szCs w:val="20"/>
              </w:rPr>
              <w:t xml:space="preserve">perfeitamente formalizada pela </w:t>
            </w:r>
            <w:r w:rsidR="003D14EF">
              <w:rPr>
                <w:rFonts w:ascii="Arial" w:hAnsi="Arial" w:cs="Arial"/>
                <w:color w:val="000000" w:themeColor="text1"/>
                <w:sz w:val="20"/>
                <w:szCs w:val="20"/>
              </w:rPr>
              <w:t>Emissora</w:t>
            </w:r>
            <w:r w:rsidR="003B78E0">
              <w:rPr>
                <w:rFonts w:ascii="Arial" w:hAnsi="Arial" w:cs="Arial"/>
                <w:color w:val="000000" w:themeColor="text1"/>
                <w:sz w:val="20"/>
                <w:szCs w:val="20"/>
              </w:rPr>
              <w:t>;</w:t>
            </w:r>
            <w:r w:rsidR="00B64525" w:rsidRPr="00400BEF">
              <w:rPr>
                <w:rFonts w:ascii="Arial" w:hAnsi="Arial" w:cs="Arial"/>
                <w:color w:val="000000" w:themeColor="text1"/>
                <w:sz w:val="20"/>
                <w:szCs w:val="20"/>
              </w:rPr>
              <w:t xml:space="preserve"> e</w:t>
            </w:r>
          </w:p>
          <w:p w14:paraId="28F48362" w14:textId="77777777" w:rsidR="00B64525" w:rsidRPr="00400BEF" w:rsidRDefault="00B64525" w:rsidP="002B79D6">
            <w:pPr>
              <w:pStyle w:val="ListParagraph"/>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emissão dos CRI, e sua admissão para distribuição e negociação na B3.</w:t>
            </w:r>
          </w:p>
          <w:p w14:paraId="476105B1" w14:textId="77777777" w:rsidR="00B64525" w:rsidRPr="00400BEF" w:rsidRDefault="00B64525" w:rsidP="005F3FB2">
            <w:pPr>
              <w:pStyle w:val="ListParagraph"/>
              <w:widowControl w:val="0"/>
              <w:tabs>
                <w:tab w:val="left" w:pos="885"/>
                <w:tab w:val="left" w:pos="1134"/>
                <w:tab w:val="left" w:pos="1701"/>
              </w:tabs>
              <w:spacing w:line="360" w:lineRule="auto"/>
              <w:ind w:left="35"/>
              <w:contextualSpacing w:val="0"/>
              <w:jc w:val="both"/>
              <w:rPr>
                <w:rFonts w:ascii="Arial" w:eastAsia="Calibri Light" w:hAnsi="Arial" w:cs="Arial"/>
                <w:sz w:val="20"/>
                <w:szCs w:val="20"/>
              </w:rPr>
            </w:pPr>
            <w:r w:rsidRPr="00400BEF">
              <w:rPr>
                <w:rFonts w:ascii="Arial" w:hAnsi="Arial" w:cs="Arial"/>
                <w:color w:val="000000" w:themeColor="text1"/>
                <w:sz w:val="20"/>
                <w:szCs w:val="20"/>
              </w:rPr>
              <w:t>Para os fins deste instrumento, entende-se como “perfeita formalização” de um documento a sua assinatura pelas respectivas partes envolvidas, bem como a verificação dos poderes dos representantes legais dessas partes e eventuais aprovações necessárias para tanto.</w:t>
            </w:r>
          </w:p>
        </w:tc>
      </w:tr>
      <w:tr w:rsidR="000A46B1" w:rsidRPr="00400BEF" w14:paraId="1B00EB39" w14:textId="77777777" w:rsidTr="00764597">
        <w:trPr>
          <w:trHeight w:val="771"/>
        </w:trPr>
        <w:tc>
          <w:tcPr>
            <w:tcW w:w="2972" w:type="dxa"/>
          </w:tcPr>
          <w:p w14:paraId="3727C7A1"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Centralizadora”</w:t>
            </w:r>
          </w:p>
        </w:tc>
        <w:tc>
          <w:tcPr>
            <w:tcW w:w="6654" w:type="dxa"/>
          </w:tcPr>
          <w:p w14:paraId="0C224D6C" w14:textId="77777777" w:rsidR="000A46B1" w:rsidRPr="00400BEF" w:rsidRDefault="000A46B1" w:rsidP="00FB3831">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A conta corrente de titularidade da Securitizadora de nº </w:t>
            </w:r>
            <w:r w:rsidR="00D718BC" w:rsidRPr="00400BEF">
              <w:rPr>
                <w:rFonts w:ascii="Arial" w:hAnsi="Arial" w:cs="Arial"/>
                <w:color w:val="000000" w:themeColor="text1"/>
                <w:sz w:val="20"/>
                <w:szCs w:val="20"/>
              </w:rPr>
              <w:t>15348-5</w:t>
            </w:r>
            <w:r w:rsidRPr="00400BEF">
              <w:rPr>
                <w:rFonts w:ascii="Arial" w:hAnsi="Arial" w:cs="Arial"/>
                <w:color w:val="000000" w:themeColor="text1"/>
                <w:sz w:val="20"/>
                <w:szCs w:val="20"/>
              </w:rPr>
              <w:t>, mantida na agência nº 0910 do Banco Itaú Unibanco S.A. (Banco nº 341).</w:t>
            </w:r>
          </w:p>
        </w:tc>
      </w:tr>
      <w:tr w:rsidR="000A46B1" w:rsidRPr="00400BEF" w14:paraId="528E9020" w14:textId="77777777">
        <w:tc>
          <w:tcPr>
            <w:tcW w:w="2972" w:type="dxa"/>
          </w:tcPr>
          <w:p w14:paraId="0D4CAC06"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Vinculada”</w:t>
            </w:r>
          </w:p>
        </w:tc>
        <w:tc>
          <w:tcPr>
            <w:tcW w:w="6654" w:type="dxa"/>
          </w:tcPr>
          <w:p w14:paraId="51700C24" w14:textId="16329288" w:rsidR="000A46B1" w:rsidRPr="00AA167F" w:rsidRDefault="000A46B1">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vinculada de titularidade da Emissora de nº </w:t>
            </w:r>
            <w:r w:rsidR="00A52BA7" w:rsidRPr="00A52BA7">
              <w:rPr>
                <w:rFonts w:ascii="Arial" w:hAnsi="Arial" w:cs="Arial"/>
                <w:color w:val="000000" w:themeColor="text1"/>
                <w:sz w:val="20"/>
                <w:szCs w:val="20"/>
              </w:rPr>
              <w:t>8056149-0</w:t>
            </w:r>
            <w:r w:rsidRPr="00AA167F">
              <w:rPr>
                <w:rFonts w:ascii="Arial" w:hAnsi="Arial" w:cs="Arial"/>
                <w:color w:val="000000" w:themeColor="text1"/>
                <w:sz w:val="20"/>
                <w:szCs w:val="20"/>
              </w:rPr>
              <w:t xml:space="preserve">, mantida na agência nº </w:t>
            </w:r>
            <w:r w:rsidR="002B7156">
              <w:rPr>
                <w:rFonts w:ascii="Arial" w:hAnsi="Arial" w:cs="Arial"/>
                <w:color w:val="000000" w:themeColor="text1"/>
                <w:sz w:val="20"/>
                <w:szCs w:val="20"/>
              </w:rPr>
              <w:t xml:space="preserve">0001 da QI SCD </w:t>
            </w:r>
            <w:r w:rsidRPr="00AA167F">
              <w:rPr>
                <w:rFonts w:ascii="Arial" w:hAnsi="Arial" w:cs="Arial"/>
                <w:color w:val="000000" w:themeColor="text1"/>
                <w:sz w:val="20"/>
                <w:szCs w:val="20"/>
              </w:rPr>
              <w:t xml:space="preserve">(Banco nº </w:t>
            </w:r>
            <w:r w:rsidR="002B7156">
              <w:rPr>
                <w:rFonts w:ascii="Arial" w:hAnsi="Arial" w:cs="Arial"/>
                <w:color w:val="000000" w:themeColor="text1"/>
                <w:sz w:val="20"/>
                <w:szCs w:val="20"/>
              </w:rPr>
              <w:t>329</w:t>
            </w:r>
            <w:r w:rsidR="002B7156"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para recebimento dos Direitos Creditórios e que deve ser movimentada nos termos do Contrato de Cessão Fiduciária de Direitos Creditórios e do Contrato de Conta Vinculada.</w:t>
            </w:r>
            <w:r w:rsidR="00574367">
              <w:rPr>
                <w:rFonts w:ascii="Arial" w:hAnsi="Arial" w:cs="Arial"/>
                <w:color w:val="000000" w:themeColor="text1"/>
                <w:sz w:val="20"/>
                <w:szCs w:val="20"/>
              </w:rPr>
              <w:t xml:space="preserve"> </w:t>
            </w:r>
          </w:p>
        </w:tc>
      </w:tr>
      <w:tr w:rsidR="000A46B1" w:rsidRPr="00400BEF" w14:paraId="34C1BCFE" w14:textId="77777777">
        <w:tc>
          <w:tcPr>
            <w:tcW w:w="2972" w:type="dxa"/>
          </w:tcPr>
          <w:p w14:paraId="423C0DA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da Emissora”</w:t>
            </w:r>
          </w:p>
        </w:tc>
        <w:tc>
          <w:tcPr>
            <w:tcW w:w="6654" w:type="dxa"/>
          </w:tcPr>
          <w:p w14:paraId="14E51E22" w14:textId="77777777" w:rsidR="000A46B1" w:rsidRPr="00AA167F" w:rsidRDefault="000A46B1" w:rsidP="00DC16F8">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corrente de titularidade da </w:t>
            </w:r>
            <w:r w:rsidR="00133602" w:rsidRPr="00AA167F">
              <w:rPr>
                <w:rFonts w:ascii="Arial" w:hAnsi="Arial" w:cs="Arial"/>
                <w:color w:val="000000" w:themeColor="text1"/>
                <w:sz w:val="20"/>
                <w:szCs w:val="20"/>
              </w:rPr>
              <w:t>Emissora</w:t>
            </w:r>
            <w:r w:rsidRPr="00AA167F">
              <w:rPr>
                <w:rFonts w:ascii="Arial" w:hAnsi="Arial" w:cs="Arial"/>
                <w:color w:val="000000" w:themeColor="text1"/>
                <w:sz w:val="20"/>
                <w:szCs w:val="20"/>
              </w:rPr>
              <w:t xml:space="preserve"> de nº </w:t>
            </w:r>
            <w:r w:rsidR="008B5B5D">
              <w:rPr>
                <w:rFonts w:ascii="Arial" w:hAnsi="Arial" w:cs="Arial"/>
                <w:color w:val="000000" w:themeColor="text1"/>
                <w:sz w:val="20"/>
                <w:szCs w:val="20"/>
              </w:rPr>
              <w:t>99850-4</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mantida na agência nº </w:t>
            </w:r>
            <w:r w:rsidR="008B5B5D">
              <w:rPr>
                <w:rFonts w:ascii="Arial" w:hAnsi="Arial" w:cs="Arial"/>
                <w:color w:val="000000" w:themeColor="text1"/>
                <w:sz w:val="20"/>
                <w:szCs w:val="20"/>
              </w:rPr>
              <w:t>2937</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do Banco </w:t>
            </w:r>
            <w:r w:rsidR="008B5B5D" w:rsidRPr="00400BEF">
              <w:rPr>
                <w:rFonts w:ascii="Arial" w:hAnsi="Arial" w:cs="Arial"/>
                <w:color w:val="000000" w:themeColor="text1"/>
                <w:sz w:val="20"/>
                <w:szCs w:val="20"/>
              </w:rPr>
              <w:t>Itaú Unibanco S.A. (Banco nº 341</w:t>
            </w:r>
            <w:r w:rsidRPr="00AA167F">
              <w:rPr>
                <w:rFonts w:ascii="Arial" w:hAnsi="Arial" w:cs="Arial"/>
                <w:color w:val="000000" w:themeColor="text1"/>
                <w:sz w:val="20"/>
                <w:szCs w:val="20"/>
              </w:rPr>
              <w:t>).</w:t>
            </w:r>
          </w:p>
        </w:tc>
      </w:tr>
      <w:tr w:rsidR="000A46B1" w:rsidRPr="00400BEF" w14:paraId="1E0A02F5" w14:textId="77777777">
        <w:tc>
          <w:tcPr>
            <w:tcW w:w="2972" w:type="dxa"/>
          </w:tcPr>
          <w:p w14:paraId="077C306C" w14:textId="77777777"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“Contrato de Cessão Fiduciária de Direitos Creditórios”</w:t>
            </w:r>
          </w:p>
        </w:tc>
        <w:tc>
          <w:tcPr>
            <w:tcW w:w="6654" w:type="dxa"/>
          </w:tcPr>
          <w:p w14:paraId="425A5209" w14:textId="77777777" w:rsidR="000A46B1" w:rsidRPr="00400BEF" w:rsidRDefault="000A46B1" w:rsidP="005F3FB2">
            <w:pPr>
              <w:spacing w:line="360" w:lineRule="auto"/>
              <w:jc w:val="both"/>
              <w:rPr>
                <w:rFonts w:ascii="Arial" w:hAnsi="Arial" w:cs="Arial"/>
                <w:color w:val="000000"/>
                <w:sz w:val="20"/>
                <w:szCs w:val="20"/>
              </w:rPr>
            </w:pPr>
            <w:r w:rsidRPr="00400BEF">
              <w:rPr>
                <w:rFonts w:ascii="Arial" w:hAnsi="Arial" w:cs="Arial"/>
                <w:color w:val="000000"/>
                <w:sz w:val="20"/>
                <w:szCs w:val="20"/>
              </w:rPr>
              <w:t xml:space="preserve">O </w:t>
            </w:r>
            <w:r w:rsidRPr="00400BEF">
              <w:rPr>
                <w:rFonts w:ascii="Arial" w:hAnsi="Arial" w:cs="Arial"/>
                <w:i/>
                <w:color w:val="000000"/>
                <w:sz w:val="20"/>
                <w:szCs w:val="20"/>
              </w:rPr>
              <w:t>Instrumento Particular de Cessão Fiduciária de Direitos Creditórios em Garantia e Outras Avenças</w:t>
            </w:r>
            <w:r w:rsidRPr="00400BEF">
              <w:rPr>
                <w:rFonts w:ascii="Arial" w:hAnsi="Arial" w:cs="Arial"/>
                <w:color w:val="000000"/>
                <w:sz w:val="20"/>
                <w:szCs w:val="20"/>
              </w:rPr>
              <w:t>, a ser celebrado pela Emissora, na qualidade de titular e fiduciante, e pela Securitizadora, na qualidade de fiduciária, para a constituição da Cessão Fiduciária de Direitos Creditórios.</w:t>
            </w:r>
          </w:p>
        </w:tc>
      </w:tr>
      <w:tr w:rsidR="000A46B1" w:rsidRPr="00400BEF" w14:paraId="29717CF7" w14:textId="77777777">
        <w:tc>
          <w:tcPr>
            <w:tcW w:w="2972" w:type="dxa"/>
          </w:tcPr>
          <w:p w14:paraId="012022C3" w14:textId="77777777" w:rsidR="000A46B1" w:rsidRPr="00400BEF" w:rsidRDefault="000A46B1" w:rsidP="005F3FB2">
            <w:pPr>
              <w:spacing w:line="360" w:lineRule="auto"/>
              <w:rPr>
                <w:rFonts w:ascii="Arial" w:hAnsi="Arial" w:cs="Arial"/>
                <w:b/>
                <w:color w:val="000000"/>
                <w:sz w:val="20"/>
                <w:szCs w:val="20"/>
              </w:rPr>
            </w:pPr>
            <w:r w:rsidRPr="00AA167F">
              <w:rPr>
                <w:rFonts w:ascii="Arial" w:hAnsi="Arial" w:cs="Arial"/>
                <w:color w:val="000000" w:themeColor="text1"/>
                <w:sz w:val="20"/>
                <w:szCs w:val="20"/>
              </w:rPr>
              <w:t>“</w:t>
            </w:r>
            <w:r w:rsidRPr="00AA167F">
              <w:rPr>
                <w:rFonts w:ascii="Arial" w:hAnsi="Arial" w:cs="Arial"/>
                <w:b/>
                <w:color w:val="000000" w:themeColor="text1"/>
                <w:sz w:val="20"/>
                <w:szCs w:val="20"/>
              </w:rPr>
              <w:t>Contrato de Conta Vinculada</w:t>
            </w:r>
            <w:r w:rsidRPr="00400BEF">
              <w:rPr>
                <w:rFonts w:ascii="Arial" w:hAnsi="Arial" w:cs="Arial"/>
                <w:color w:val="000000" w:themeColor="text1"/>
                <w:sz w:val="20"/>
                <w:szCs w:val="20"/>
              </w:rPr>
              <w:t>”</w:t>
            </w:r>
          </w:p>
        </w:tc>
        <w:tc>
          <w:tcPr>
            <w:tcW w:w="6654" w:type="dxa"/>
          </w:tcPr>
          <w:p w14:paraId="48E23754" w14:textId="77777777" w:rsidR="000A46B1" w:rsidRPr="00400BEF" w:rsidRDefault="000A46B1" w:rsidP="006C46F0">
            <w:pPr>
              <w:spacing w:line="360" w:lineRule="auto"/>
              <w:jc w:val="both"/>
              <w:rPr>
                <w:rFonts w:ascii="Arial" w:hAnsi="Arial" w:cs="Arial"/>
                <w:color w:val="000000"/>
                <w:sz w:val="20"/>
                <w:szCs w:val="20"/>
              </w:rPr>
            </w:pPr>
            <w:r w:rsidRPr="00400BEF">
              <w:rPr>
                <w:rFonts w:ascii="Arial" w:hAnsi="Arial" w:cs="Arial"/>
                <w:color w:val="000000"/>
                <w:sz w:val="20"/>
                <w:szCs w:val="20"/>
              </w:rPr>
              <w:t>É o Contrato de Prestação de Serviço de Cobrança de Recursos</w:t>
            </w:r>
            <w:r w:rsidR="006C46F0">
              <w:rPr>
                <w:rFonts w:ascii="Arial" w:hAnsi="Arial" w:cs="Arial"/>
                <w:color w:val="000000"/>
                <w:sz w:val="20"/>
                <w:szCs w:val="20"/>
              </w:rPr>
              <w:t xml:space="preserve"> e Outras Avenças, </w:t>
            </w:r>
            <w:r w:rsidRPr="00400BEF">
              <w:rPr>
                <w:rFonts w:ascii="Arial" w:hAnsi="Arial" w:cs="Arial"/>
                <w:color w:val="000000"/>
                <w:sz w:val="20"/>
                <w:szCs w:val="20"/>
              </w:rPr>
              <w:t xml:space="preserve">a ser firmado entre a Emissora, </w:t>
            </w:r>
            <w:r w:rsidR="002B7156">
              <w:rPr>
                <w:rFonts w:ascii="Arial" w:hAnsi="Arial" w:cs="Arial"/>
                <w:color w:val="000000"/>
                <w:sz w:val="20"/>
                <w:szCs w:val="20"/>
              </w:rPr>
              <w:t xml:space="preserve">a </w:t>
            </w:r>
            <w:r w:rsidR="002B7156" w:rsidRPr="00E34BFB">
              <w:rPr>
                <w:rFonts w:ascii="Arial" w:hAnsi="Arial" w:cs="Arial"/>
                <w:sz w:val="20"/>
                <w:szCs w:val="20"/>
              </w:rPr>
              <w:t>QI SCD</w:t>
            </w:r>
            <w:r w:rsidRPr="00400BEF">
              <w:rPr>
                <w:rFonts w:ascii="Arial" w:hAnsi="Arial" w:cs="Arial"/>
                <w:color w:val="000000"/>
                <w:sz w:val="20"/>
                <w:szCs w:val="20"/>
              </w:rPr>
              <w:t xml:space="preserve"> e a Securitizadora, disciplinando a movimentação da Conta Vinculada.</w:t>
            </w:r>
          </w:p>
        </w:tc>
      </w:tr>
      <w:tr w:rsidR="000A46B1" w:rsidRPr="00400BEF" w14:paraId="7067554C" w14:textId="77777777">
        <w:tc>
          <w:tcPr>
            <w:tcW w:w="2972" w:type="dxa"/>
          </w:tcPr>
          <w:p w14:paraId="01D3E0CF" w14:textId="77777777"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w:t>
            </w: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Locação”</w:t>
            </w:r>
          </w:p>
        </w:tc>
        <w:tc>
          <w:tcPr>
            <w:tcW w:w="6654" w:type="dxa"/>
          </w:tcPr>
          <w:p w14:paraId="386406D8" w14:textId="568C502B" w:rsidR="000A46B1" w:rsidRPr="00400BEF" w:rsidRDefault="000A46B1" w:rsidP="00F915EE">
            <w:pPr>
              <w:spacing w:line="360" w:lineRule="auto"/>
              <w:jc w:val="both"/>
              <w:rPr>
                <w:rFonts w:ascii="Arial" w:hAnsi="Arial" w:cs="Arial"/>
                <w:color w:val="000000"/>
                <w:sz w:val="20"/>
                <w:szCs w:val="20"/>
              </w:rPr>
            </w:pPr>
            <w:r w:rsidRPr="00400BEF">
              <w:rPr>
                <w:rFonts w:ascii="Arial" w:hAnsi="Arial" w:cs="Arial"/>
                <w:color w:val="000000" w:themeColor="text1"/>
                <w:sz w:val="20"/>
                <w:szCs w:val="20"/>
              </w:rPr>
              <w:t xml:space="preserve">São os instrumentos de 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proprietários dos Imóveis</w:t>
            </w:r>
            <w:r w:rsidR="0009686F">
              <w:rPr>
                <w:rFonts w:ascii="Arial" w:hAnsi="Arial" w:cs="Arial"/>
                <w:color w:val="000000" w:themeColor="text1"/>
                <w:sz w:val="20"/>
                <w:szCs w:val="20"/>
              </w:rPr>
              <w:t>, indicados no</w:t>
            </w:r>
            <w:r w:rsidR="00E105EF">
              <w:rPr>
                <w:rFonts w:ascii="Arial" w:hAnsi="Arial" w:cs="Arial"/>
                <w:color w:val="000000" w:themeColor="text1"/>
                <w:sz w:val="20"/>
                <w:szCs w:val="20"/>
              </w:rPr>
              <w:t xml:space="preserve"> item (B)</w:t>
            </w:r>
            <w:r w:rsidR="0009686F">
              <w:rPr>
                <w:rFonts w:ascii="Arial" w:hAnsi="Arial" w:cs="Arial"/>
                <w:color w:val="000000" w:themeColor="text1"/>
                <w:sz w:val="20"/>
                <w:szCs w:val="20"/>
              </w:rPr>
              <w:t xml:space="preserve"> Anexo</w:t>
            </w:r>
            <w:r w:rsidR="005A1AE7">
              <w:rPr>
                <w:rFonts w:ascii="Arial" w:hAnsi="Arial" w:cs="Arial"/>
                <w:color w:val="000000" w:themeColor="text1"/>
                <w:sz w:val="20"/>
                <w:szCs w:val="20"/>
              </w:rPr>
              <w:t xml:space="preserve"> </w:t>
            </w:r>
            <w:r w:rsidR="00E105EF">
              <w:rPr>
                <w:rFonts w:ascii="Arial" w:hAnsi="Arial" w:cs="Arial"/>
                <w:color w:val="000000" w:themeColor="text1"/>
                <w:sz w:val="20"/>
                <w:szCs w:val="20"/>
              </w:rPr>
              <w:t>I</w:t>
            </w:r>
            <w:r w:rsidR="00C75383">
              <w:rPr>
                <w:rFonts w:ascii="Arial" w:hAnsi="Arial" w:cs="Arial"/>
                <w:color w:val="000000" w:themeColor="text1"/>
                <w:sz w:val="20"/>
                <w:szCs w:val="20"/>
              </w:rPr>
              <w:t>I</w:t>
            </w:r>
            <w:r w:rsidR="00E105EF">
              <w:rPr>
                <w:rFonts w:ascii="Arial" w:hAnsi="Arial" w:cs="Arial"/>
                <w:color w:val="000000" w:themeColor="text1"/>
                <w:sz w:val="20"/>
                <w:szCs w:val="20"/>
              </w:rPr>
              <w:t>-A</w:t>
            </w:r>
            <w:r w:rsidR="00C75383">
              <w:rPr>
                <w:rFonts w:ascii="Arial" w:hAnsi="Arial" w:cs="Arial"/>
                <w:color w:val="000000" w:themeColor="text1"/>
                <w:sz w:val="20"/>
                <w:szCs w:val="20"/>
              </w:rPr>
              <w:t>.</w:t>
            </w:r>
          </w:p>
        </w:tc>
      </w:tr>
      <w:tr w:rsidR="00A619FE" w:rsidRPr="00400BEF" w14:paraId="2908914B" w14:textId="77777777">
        <w:tc>
          <w:tcPr>
            <w:tcW w:w="2972" w:type="dxa"/>
          </w:tcPr>
          <w:p w14:paraId="47404ABB" w14:textId="77777777" w:rsidR="00A619FE" w:rsidRPr="00AA167F" w:rsidRDefault="00A619FE" w:rsidP="005F3FB2">
            <w:pPr>
              <w:spacing w:line="360" w:lineRule="auto"/>
              <w:rPr>
                <w:rFonts w:ascii="Arial" w:hAnsi="Arial" w:cs="Arial"/>
                <w:b/>
                <w:color w:val="000000"/>
                <w:sz w:val="20"/>
                <w:szCs w:val="20"/>
              </w:rPr>
            </w:pPr>
            <w:r w:rsidRPr="00072D61">
              <w:rPr>
                <w:rFonts w:ascii="Arial" w:hAnsi="Arial" w:cs="Arial"/>
                <w:b/>
                <w:color w:val="000000" w:themeColor="text1"/>
                <w:sz w:val="20"/>
                <w:szCs w:val="20"/>
              </w:rPr>
              <w:t xml:space="preserve">“Contrato de </w:t>
            </w:r>
            <w:r w:rsidRPr="007A50A9">
              <w:rPr>
                <w:rFonts w:ascii="Arial" w:hAnsi="Arial" w:cs="Arial"/>
                <w:b/>
                <w:i/>
                <w:color w:val="000000" w:themeColor="text1"/>
                <w:sz w:val="20"/>
                <w:szCs w:val="20"/>
              </w:rPr>
              <w:t>Servicing</w:t>
            </w:r>
            <w:r w:rsidRPr="00072D61">
              <w:rPr>
                <w:rFonts w:ascii="Arial" w:hAnsi="Arial" w:cs="Arial"/>
                <w:b/>
                <w:color w:val="000000" w:themeColor="text1"/>
                <w:sz w:val="20"/>
                <w:szCs w:val="20"/>
              </w:rPr>
              <w:t>”</w:t>
            </w:r>
          </w:p>
        </w:tc>
        <w:tc>
          <w:tcPr>
            <w:tcW w:w="6654" w:type="dxa"/>
          </w:tcPr>
          <w:p w14:paraId="087FC72C" w14:textId="77777777" w:rsidR="00A619FE" w:rsidRPr="00400BEF" w:rsidRDefault="00A619FE" w:rsidP="00A5246F">
            <w:pPr>
              <w:spacing w:line="360" w:lineRule="auto"/>
              <w:jc w:val="both"/>
              <w:rPr>
                <w:rFonts w:ascii="Arial" w:hAnsi="Arial" w:cs="Arial"/>
                <w:color w:val="000000" w:themeColor="text1"/>
                <w:sz w:val="20"/>
                <w:szCs w:val="20"/>
              </w:rPr>
            </w:pPr>
            <w:r>
              <w:rPr>
                <w:rFonts w:ascii="Arial" w:hAnsi="Arial" w:cs="Arial"/>
                <w:iCs/>
                <w:sz w:val="20"/>
                <w:szCs w:val="20"/>
              </w:rPr>
              <w:t xml:space="preserve">É o </w:t>
            </w:r>
            <w:r w:rsidRPr="005A1AE7">
              <w:rPr>
                <w:rFonts w:ascii="Arial" w:hAnsi="Arial" w:cs="Arial"/>
                <w:bCs/>
                <w:sz w:val="20"/>
                <w:szCs w:val="20"/>
              </w:rPr>
              <w:t xml:space="preserve">Instrumento Particular de Prestação de Serviços de Administração de Recursos e </w:t>
            </w:r>
            <w:r w:rsidRPr="005A1AE7">
              <w:rPr>
                <w:rFonts w:ascii="Arial" w:hAnsi="Arial" w:cs="Arial"/>
                <w:sz w:val="20"/>
                <w:szCs w:val="20"/>
              </w:rPr>
              <w:t xml:space="preserve">Espelhamento de Direitos Creditórios – </w:t>
            </w:r>
            <w:r w:rsidRPr="00A619FE">
              <w:rPr>
                <w:rFonts w:ascii="Arial" w:hAnsi="Arial" w:cs="Arial"/>
                <w:i/>
                <w:sz w:val="20"/>
                <w:szCs w:val="20"/>
              </w:rPr>
              <w:t>Servicer</w:t>
            </w:r>
            <w:r w:rsidRPr="00A619FE">
              <w:rPr>
                <w:rFonts w:ascii="Arial" w:hAnsi="Arial" w:cs="Arial"/>
                <w:iCs/>
                <w:sz w:val="20"/>
                <w:szCs w:val="20"/>
              </w:rPr>
              <w:t xml:space="preserve">, </w:t>
            </w:r>
            <w:r w:rsidR="00A5246F">
              <w:rPr>
                <w:rFonts w:ascii="Arial" w:hAnsi="Arial" w:cs="Arial"/>
                <w:iCs/>
                <w:sz w:val="20"/>
                <w:szCs w:val="20"/>
              </w:rPr>
              <w:t xml:space="preserve">a ser </w:t>
            </w:r>
            <w:r w:rsidRPr="00A619FE">
              <w:rPr>
                <w:rFonts w:ascii="Arial" w:hAnsi="Arial" w:cs="Arial"/>
                <w:iCs/>
                <w:sz w:val="20"/>
                <w:szCs w:val="20"/>
              </w:rPr>
              <w:t xml:space="preserve">celebrado entre o </w:t>
            </w:r>
            <w:r w:rsidRPr="00A619FE">
              <w:rPr>
                <w:rFonts w:ascii="Arial" w:hAnsi="Arial" w:cs="Arial"/>
                <w:i/>
                <w:sz w:val="20"/>
                <w:szCs w:val="20"/>
              </w:rPr>
              <w:t>Servicer</w:t>
            </w:r>
            <w:r w:rsidRPr="00A619FE">
              <w:rPr>
                <w:rFonts w:ascii="Arial" w:hAnsi="Arial" w:cs="Arial"/>
                <w:iCs/>
                <w:sz w:val="20"/>
                <w:szCs w:val="20"/>
              </w:rPr>
              <w:t xml:space="preserve">, a </w:t>
            </w:r>
            <w:r>
              <w:rPr>
                <w:rFonts w:ascii="Arial" w:hAnsi="Arial" w:cs="Arial"/>
                <w:iCs/>
                <w:sz w:val="20"/>
                <w:szCs w:val="20"/>
              </w:rPr>
              <w:t xml:space="preserve">Emissora </w:t>
            </w:r>
            <w:r w:rsidRPr="00A619FE">
              <w:rPr>
                <w:rFonts w:ascii="Arial" w:hAnsi="Arial" w:cs="Arial"/>
                <w:iCs/>
                <w:sz w:val="20"/>
                <w:szCs w:val="20"/>
              </w:rPr>
              <w:t>e a Securitizadora</w:t>
            </w:r>
            <w:r w:rsidRPr="00A619FE">
              <w:rPr>
                <w:rFonts w:ascii="Arial" w:hAnsi="Arial" w:cs="Arial"/>
                <w:sz w:val="20"/>
                <w:szCs w:val="20"/>
                <w:lang w:bidi="he-IL"/>
              </w:rPr>
              <w:t>.</w:t>
            </w:r>
            <w:r>
              <w:rPr>
                <w:rFonts w:ascii="Arial" w:hAnsi="Arial" w:cs="Arial"/>
                <w:sz w:val="20"/>
                <w:szCs w:val="20"/>
                <w:lang w:bidi="he-IL"/>
              </w:rPr>
              <w:t xml:space="preserve"> </w:t>
            </w:r>
          </w:p>
        </w:tc>
      </w:tr>
      <w:tr w:rsidR="000A46B1" w:rsidRPr="00400BEF" w14:paraId="0094BDEB" w14:textId="77777777">
        <w:tc>
          <w:tcPr>
            <w:tcW w:w="2972" w:type="dxa"/>
          </w:tcPr>
          <w:p w14:paraId="48BAA776"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Sublocação</w:t>
            </w:r>
            <w:r w:rsidRPr="00AA167F">
              <w:rPr>
                <w:rFonts w:ascii="Arial" w:hAnsi="Arial" w:cs="Arial"/>
                <w:b/>
                <w:color w:val="000000" w:themeColor="text1"/>
                <w:sz w:val="20"/>
                <w:szCs w:val="20"/>
              </w:rPr>
              <w:t>”</w:t>
            </w:r>
          </w:p>
        </w:tc>
        <w:tc>
          <w:tcPr>
            <w:tcW w:w="6654" w:type="dxa"/>
          </w:tcPr>
          <w:p w14:paraId="3BB74311" w14:textId="77777777" w:rsidR="000A46B1" w:rsidRPr="00400BEF" w:rsidRDefault="000A46B1" w:rsidP="005F3FB2">
            <w:pPr>
              <w:suppressAutoHyphens/>
              <w:spacing w:line="360" w:lineRule="auto"/>
              <w:jc w:val="both"/>
              <w:rPr>
                <w:rFonts w:ascii="Arial" w:hAnsi="Arial" w:cs="Arial"/>
                <w:iCs/>
                <w:sz w:val="20"/>
                <w:szCs w:val="20"/>
              </w:rPr>
            </w:pPr>
            <w:r w:rsidRPr="00400BEF">
              <w:rPr>
                <w:rFonts w:ascii="Arial" w:hAnsi="Arial" w:cs="Arial"/>
                <w:color w:val="000000" w:themeColor="text1"/>
                <w:sz w:val="20"/>
                <w:szCs w:val="20"/>
              </w:rPr>
              <w:t xml:space="preserve">São os instrumentos de sublocação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Sublocatários dos Imóveis.</w:t>
            </w:r>
          </w:p>
        </w:tc>
      </w:tr>
      <w:tr w:rsidR="000A46B1" w:rsidRPr="00400BEF" w14:paraId="2E9FDA94" w14:textId="77777777" w:rsidTr="00B2144C">
        <w:tc>
          <w:tcPr>
            <w:tcW w:w="2972" w:type="dxa"/>
          </w:tcPr>
          <w:p w14:paraId="65469292" w14:textId="77777777" w:rsidR="000A46B1" w:rsidRPr="00AA167F" w:rsidRDefault="000A46B1" w:rsidP="005F3FB2">
            <w:pPr>
              <w:spacing w:line="360" w:lineRule="auto"/>
              <w:rPr>
                <w:rFonts w:ascii="Arial" w:hAnsi="Arial" w:cs="Arial"/>
                <w:b/>
                <w:sz w:val="20"/>
                <w:szCs w:val="20"/>
              </w:rPr>
            </w:pPr>
            <w:r w:rsidRPr="00AA167F">
              <w:rPr>
                <w:rFonts w:ascii="Arial" w:hAnsi="Arial" w:cs="Arial"/>
                <w:b/>
                <w:color w:val="000000" w:themeColor="text1"/>
                <w:sz w:val="20"/>
                <w:szCs w:val="20"/>
              </w:rPr>
              <w:t>“Créditos Imobiliários”</w:t>
            </w:r>
          </w:p>
        </w:tc>
        <w:tc>
          <w:tcPr>
            <w:tcW w:w="6654" w:type="dxa"/>
            <w:vAlign w:val="center"/>
          </w:tcPr>
          <w:p w14:paraId="5F71DFB4" w14:textId="77777777" w:rsidR="000A46B1" w:rsidRPr="00400BEF" w:rsidRDefault="000A46B1" w:rsidP="00081A3E">
            <w:pPr>
              <w:spacing w:line="360" w:lineRule="auto"/>
              <w:jc w:val="both"/>
              <w:rPr>
                <w:rFonts w:ascii="Arial" w:hAnsi="Arial" w:cs="Arial"/>
                <w:color w:val="000000" w:themeColor="text1"/>
                <w:sz w:val="20"/>
                <w:szCs w:val="20"/>
              </w:rPr>
            </w:pPr>
            <w:r w:rsidRPr="00400BEF">
              <w:rPr>
                <w:rFonts w:ascii="Arial" w:eastAsia="Times New Roman" w:hAnsi="Arial" w:cs="Arial"/>
                <w:bCs/>
                <w:color w:val="000000" w:themeColor="text1"/>
                <w:sz w:val="20"/>
                <w:szCs w:val="20"/>
              </w:rPr>
              <w:t xml:space="preserve">São todos os direitos creditórios decorrentes da </w:t>
            </w:r>
            <w:r w:rsidR="00081A3E">
              <w:rPr>
                <w:rFonts w:ascii="Arial" w:eastAsia="Times New Roman" w:hAnsi="Arial" w:cs="Arial"/>
                <w:bCs/>
                <w:color w:val="000000" w:themeColor="text1"/>
                <w:sz w:val="20"/>
                <w:szCs w:val="20"/>
              </w:rPr>
              <w:t xml:space="preserve">Nota Comercial </w:t>
            </w:r>
            <w:r w:rsidRPr="00400BEF">
              <w:rPr>
                <w:rFonts w:ascii="Arial" w:eastAsia="Times New Roman" w:hAnsi="Arial" w:cs="Arial"/>
                <w:bCs/>
                <w:color w:val="000000" w:themeColor="text1"/>
                <w:sz w:val="20"/>
                <w:szCs w:val="20"/>
              </w:rPr>
              <w:t xml:space="preserve">e representados pela CCI, correspondentes à obrigação da Emissora de pagar a totalidade dos créditos oriundos da </w:t>
            </w:r>
            <w:r w:rsidR="00081A3E">
              <w:rPr>
                <w:rFonts w:ascii="Arial" w:eastAsia="Times New Roman" w:hAnsi="Arial" w:cs="Arial"/>
                <w:bCs/>
                <w:color w:val="000000" w:themeColor="text1"/>
                <w:sz w:val="20"/>
                <w:szCs w:val="20"/>
              </w:rPr>
              <w:t>Nota Comercial</w:t>
            </w:r>
            <w:r w:rsidRPr="00400BEF">
              <w:rPr>
                <w:rFonts w:ascii="Arial" w:eastAsia="Times New Roman" w:hAnsi="Arial" w:cs="Arial"/>
                <w:bCs/>
                <w:color w:val="000000" w:themeColor="text1"/>
                <w:sz w:val="20"/>
                <w:szCs w:val="20"/>
              </w:rPr>
              <w:t xml:space="preserve">, no valor, forma de pagamento e demais condições previstos na Escritura, bem como quaisquer outros direitos creditórios devidos pela Emissora, </w:t>
            </w:r>
            <w:r w:rsidR="00081A3E" w:rsidRPr="00081A3E">
              <w:rPr>
                <w:rFonts w:ascii="Arial" w:eastAsia="Times New Roman" w:hAnsi="Arial" w:cs="Arial"/>
                <w:bCs/>
                <w:color w:val="000000" w:themeColor="text1"/>
                <w:sz w:val="20"/>
                <w:szCs w:val="20"/>
              </w:rPr>
              <w:t xml:space="preserve">ou titulados pela Securitizadora, </w:t>
            </w:r>
            <w:r w:rsidRPr="00400BEF">
              <w:rPr>
                <w:rFonts w:ascii="Arial" w:eastAsia="Times New Roman" w:hAnsi="Arial" w:cs="Arial"/>
                <w:bCs/>
                <w:color w:val="000000" w:themeColor="text1"/>
                <w:sz w:val="20"/>
                <w:szCs w:val="20"/>
              </w:rPr>
              <w:t>por força da Escritura, incluindo a totalidade dos respectivos acessórios, tais como Remuneração, Encargos Moratórios, multas, penalidades, indenizações, seguros, despesas, custas, honorários, garantias e demais obrigações contratuais e legais prevista na Escritura.</w:t>
            </w:r>
          </w:p>
        </w:tc>
      </w:tr>
      <w:tr w:rsidR="000A46B1" w:rsidRPr="00400BEF" w14:paraId="3495AE84" w14:textId="77777777" w:rsidTr="00B2144C">
        <w:tc>
          <w:tcPr>
            <w:tcW w:w="2972" w:type="dxa"/>
          </w:tcPr>
          <w:p w14:paraId="45911F9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sz w:val="20"/>
                <w:szCs w:val="20"/>
              </w:rPr>
              <w:t>“CRI”</w:t>
            </w:r>
          </w:p>
        </w:tc>
        <w:tc>
          <w:tcPr>
            <w:tcW w:w="6654" w:type="dxa"/>
            <w:vAlign w:val="center"/>
          </w:tcPr>
          <w:p w14:paraId="6B764DDB" w14:textId="77777777" w:rsidR="000A46B1" w:rsidRPr="00400BEF" w:rsidRDefault="000A46B1" w:rsidP="00FB3831">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Os certificados de recebíveis imobiliários da </w:t>
            </w:r>
            <w:r w:rsidR="00E20371">
              <w:rPr>
                <w:rFonts w:ascii="Arial" w:hAnsi="Arial" w:cs="Arial"/>
                <w:color w:val="000000" w:themeColor="text1"/>
                <w:sz w:val="20"/>
                <w:szCs w:val="20"/>
              </w:rPr>
              <w:t xml:space="preserve">1ª </w:t>
            </w:r>
            <w:r w:rsidRPr="00400BEF">
              <w:rPr>
                <w:rFonts w:ascii="Arial" w:hAnsi="Arial" w:cs="Arial"/>
                <w:color w:val="000000" w:themeColor="text1"/>
                <w:sz w:val="20"/>
                <w:szCs w:val="20"/>
              </w:rPr>
              <w:t xml:space="preserve">Série da </w:t>
            </w:r>
            <w:r w:rsidR="00920BD7">
              <w:rPr>
                <w:rFonts w:ascii="Arial" w:hAnsi="Arial" w:cs="Arial"/>
                <w:color w:val="000000" w:themeColor="text1"/>
                <w:sz w:val="20"/>
                <w:szCs w:val="20"/>
              </w:rPr>
              <w:t>55</w:t>
            </w:r>
            <w:r w:rsidRPr="00400BEF">
              <w:rPr>
                <w:rFonts w:ascii="Arial" w:hAnsi="Arial" w:cs="Arial"/>
                <w:color w:val="000000" w:themeColor="text1"/>
                <w:sz w:val="20"/>
                <w:szCs w:val="20"/>
              </w:rPr>
              <w:t>ª Emissão da Securitizadora, quando mencionados em conjunto.</w:t>
            </w:r>
          </w:p>
        </w:tc>
      </w:tr>
      <w:tr w:rsidR="000A46B1" w:rsidRPr="00400BEF" w14:paraId="276640E6" w14:textId="77777777">
        <w:tc>
          <w:tcPr>
            <w:tcW w:w="2972" w:type="dxa"/>
          </w:tcPr>
          <w:p w14:paraId="6D54BD6A"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“Cronograma de Pagamentos”</w:t>
            </w:r>
          </w:p>
        </w:tc>
        <w:tc>
          <w:tcPr>
            <w:tcW w:w="6654" w:type="dxa"/>
          </w:tcPr>
          <w:p w14:paraId="66F385F0"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cronograma de pagamentos estipulado no Anexo I</w:t>
            </w:r>
            <w:r w:rsidR="00A53ED3" w:rsidRPr="00400BEF">
              <w:rPr>
                <w:rFonts w:ascii="Arial" w:hAnsi="Arial" w:cs="Arial"/>
                <w:sz w:val="20"/>
                <w:szCs w:val="20"/>
              </w:rPr>
              <w:t xml:space="preserve"> a este instrumento</w:t>
            </w:r>
            <w:r w:rsidRPr="00400BEF">
              <w:rPr>
                <w:rFonts w:ascii="Arial" w:hAnsi="Arial" w:cs="Arial"/>
                <w:color w:val="000000" w:themeColor="text1"/>
                <w:sz w:val="20"/>
                <w:szCs w:val="20"/>
              </w:rPr>
              <w:t xml:space="preserve">, que estabelece as Datas de Pagamento </w:t>
            </w:r>
            <w:r w:rsidRPr="00400BEF">
              <w:rPr>
                <w:rFonts w:ascii="Arial" w:hAnsi="Arial" w:cs="Arial"/>
                <w:color w:val="000000"/>
                <w:sz w:val="20"/>
                <w:szCs w:val="20"/>
              </w:rPr>
              <w:t xml:space="preserve">nas quais devem ser cumpridas as obrigações de amortização e de pagamento da Remuneração assumidas pela </w:t>
            </w:r>
            <w:r w:rsidR="00133602" w:rsidRPr="00400BEF">
              <w:rPr>
                <w:rFonts w:ascii="Arial" w:hAnsi="Arial" w:cs="Arial"/>
                <w:color w:val="000000"/>
                <w:sz w:val="20"/>
                <w:szCs w:val="20"/>
              </w:rPr>
              <w:t>Emissora</w:t>
            </w:r>
            <w:r w:rsidRPr="00400BEF">
              <w:rPr>
                <w:rFonts w:ascii="Arial" w:hAnsi="Arial" w:cs="Arial"/>
                <w:color w:val="000000"/>
                <w:sz w:val="20"/>
                <w:szCs w:val="20"/>
              </w:rPr>
              <w:t xml:space="preserve"> neste instrumento.</w:t>
            </w:r>
          </w:p>
        </w:tc>
      </w:tr>
      <w:tr w:rsidR="000A46B1" w:rsidRPr="00400BEF" w14:paraId="14577148" w14:textId="77777777">
        <w:tc>
          <w:tcPr>
            <w:tcW w:w="2972" w:type="dxa"/>
          </w:tcPr>
          <w:p w14:paraId="18D482EF"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“CSLL”</w:t>
            </w:r>
          </w:p>
        </w:tc>
        <w:tc>
          <w:tcPr>
            <w:tcW w:w="6654" w:type="dxa"/>
          </w:tcPr>
          <w:p w14:paraId="2BAFDA53"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Contribuição Social sobre o Lucro Líquido.</w:t>
            </w:r>
          </w:p>
        </w:tc>
      </w:tr>
      <w:tr w:rsidR="000A46B1" w:rsidRPr="00400BEF" w14:paraId="577A4AB7" w14:textId="77777777">
        <w:tc>
          <w:tcPr>
            <w:tcW w:w="2972" w:type="dxa"/>
          </w:tcPr>
          <w:p w14:paraId="79A18370"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“CVM”</w:t>
            </w:r>
          </w:p>
        </w:tc>
        <w:tc>
          <w:tcPr>
            <w:tcW w:w="6654" w:type="dxa"/>
          </w:tcPr>
          <w:p w14:paraId="443C46F0"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Comissão de Valores Mobiliários.</w:t>
            </w:r>
          </w:p>
        </w:tc>
      </w:tr>
      <w:tr w:rsidR="000A46B1" w:rsidRPr="00400BEF" w14:paraId="5613CE5E" w14:textId="77777777" w:rsidTr="00B83C6D">
        <w:tc>
          <w:tcPr>
            <w:tcW w:w="2972" w:type="dxa"/>
          </w:tcPr>
          <w:p w14:paraId="09912D0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bCs/>
                <w:sz w:val="20"/>
                <w:szCs w:val="20"/>
              </w:rPr>
              <w:t>“Data de Apuração”</w:t>
            </w:r>
          </w:p>
        </w:tc>
        <w:tc>
          <w:tcPr>
            <w:tcW w:w="6654" w:type="dxa"/>
            <w:vAlign w:val="center"/>
          </w:tcPr>
          <w:p w14:paraId="2179BB51" w14:textId="77777777" w:rsidR="000A46B1" w:rsidRPr="00AA167F" w:rsidRDefault="000A46B1" w:rsidP="009120B9">
            <w:pPr>
              <w:spacing w:line="360" w:lineRule="auto"/>
              <w:jc w:val="both"/>
              <w:rPr>
                <w:rFonts w:ascii="Arial" w:hAnsi="Arial" w:cs="Arial"/>
                <w:color w:val="000000" w:themeColor="text1"/>
                <w:sz w:val="20"/>
                <w:szCs w:val="20"/>
              </w:rPr>
            </w:pPr>
            <w:r w:rsidRPr="00AA167F">
              <w:rPr>
                <w:rFonts w:ascii="Arial" w:hAnsi="Arial" w:cs="Arial"/>
                <w:sz w:val="20"/>
                <w:szCs w:val="20"/>
              </w:rPr>
              <w:t xml:space="preserve">O </w:t>
            </w:r>
            <w:r w:rsidR="009120B9">
              <w:rPr>
                <w:rFonts w:ascii="Arial" w:hAnsi="Arial" w:cs="Arial"/>
                <w:sz w:val="20"/>
                <w:szCs w:val="20"/>
              </w:rPr>
              <w:t xml:space="preserve">primeiro Dia Útil </w:t>
            </w:r>
            <w:r w:rsidRPr="00AA167F">
              <w:rPr>
                <w:rFonts w:ascii="Arial" w:hAnsi="Arial" w:cs="Arial"/>
                <w:sz w:val="20"/>
                <w:szCs w:val="20"/>
              </w:rPr>
              <w:t>de cada mês.</w:t>
            </w:r>
          </w:p>
        </w:tc>
      </w:tr>
      <w:tr w:rsidR="00223C44" w:rsidRPr="00400BEF" w14:paraId="5D40F806" w14:textId="77777777" w:rsidTr="00B83C6D">
        <w:tc>
          <w:tcPr>
            <w:tcW w:w="2972" w:type="dxa"/>
          </w:tcPr>
          <w:p w14:paraId="50E0D1FA" w14:textId="77777777" w:rsidR="00223C44" w:rsidRPr="00AA167F" w:rsidRDefault="00223C44" w:rsidP="005F3FB2">
            <w:pPr>
              <w:spacing w:line="360" w:lineRule="auto"/>
              <w:rPr>
                <w:rFonts w:ascii="Arial" w:hAnsi="Arial" w:cs="Arial"/>
                <w:b/>
                <w:bCs/>
                <w:sz w:val="20"/>
                <w:szCs w:val="20"/>
              </w:rPr>
            </w:pPr>
            <w:r w:rsidRPr="00AA167F">
              <w:rPr>
                <w:rFonts w:ascii="Arial" w:hAnsi="Arial" w:cs="Arial"/>
                <w:b/>
                <w:bCs/>
                <w:sz w:val="20"/>
                <w:szCs w:val="20"/>
              </w:rPr>
              <w:t>“Data de Amortização”</w:t>
            </w:r>
          </w:p>
        </w:tc>
        <w:tc>
          <w:tcPr>
            <w:tcW w:w="6654" w:type="dxa"/>
            <w:vAlign w:val="center"/>
          </w:tcPr>
          <w:p w14:paraId="5BE437E3" w14:textId="77777777" w:rsidR="00223C44" w:rsidRPr="00400BEF" w:rsidRDefault="00223C44" w:rsidP="00A0231D">
            <w:pPr>
              <w:spacing w:line="360" w:lineRule="auto"/>
              <w:jc w:val="both"/>
              <w:rPr>
                <w:rFonts w:ascii="Arial" w:hAnsi="Arial" w:cs="Arial"/>
                <w:sz w:val="20"/>
                <w:szCs w:val="20"/>
              </w:rPr>
            </w:pPr>
            <w:r w:rsidRPr="00400BEF">
              <w:rPr>
                <w:rFonts w:ascii="Arial" w:hAnsi="Arial" w:cs="Arial"/>
                <w:color w:val="000000" w:themeColor="text1"/>
                <w:sz w:val="20"/>
                <w:szCs w:val="20"/>
              </w:rPr>
              <w:t>É cada uma das datas de pagamento da Amortização estipuladas no Cronograma de Pagamentos.</w:t>
            </w:r>
          </w:p>
        </w:tc>
      </w:tr>
      <w:tr w:rsidR="00413E25" w:rsidRPr="00400BEF" w14:paraId="5DB8DD42" w14:textId="77777777" w:rsidTr="00B472D5">
        <w:tc>
          <w:tcPr>
            <w:tcW w:w="2972" w:type="dxa"/>
          </w:tcPr>
          <w:p w14:paraId="2077E1FD" w14:textId="77777777" w:rsidR="00413E25" w:rsidRPr="00AA167F" w:rsidRDefault="00413E25" w:rsidP="005F3FB2">
            <w:pPr>
              <w:spacing w:line="360" w:lineRule="auto"/>
              <w:rPr>
                <w:rFonts w:ascii="Arial" w:hAnsi="Arial" w:cs="Arial"/>
                <w:b/>
                <w:bCs/>
                <w:sz w:val="20"/>
                <w:szCs w:val="20"/>
              </w:rPr>
            </w:pPr>
            <w:r w:rsidRPr="00AA167F">
              <w:rPr>
                <w:rFonts w:ascii="Arial" w:hAnsi="Arial" w:cs="Arial"/>
                <w:b/>
                <w:color w:val="000000"/>
                <w:sz w:val="20"/>
                <w:szCs w:val="20"/>
              </w:rPr>
              <w:t>“Data de Desembolso”</w:t>
            </w:r>
          </w:p>
        </w:tc>
        <w:tc>
          <w:tcPr>
            <w:tcW w:w="6654" w:type="dxa"/>
          </w:tcPr>
          <w:p w14:paraId="3225584A" w14:textId="77777777" w:rsidR="00413E25" w:rsidRPr="00400BEF" w:rsidRDefault="00413E25">
            <w:pPr>
              <w:spacing w:line="360" w:lineRule="auto"/>
              <w:jc w:val="both"/>
              <w:rPr>
                <w:rFonts w:ascii="Arial" w:hAnsi="Arial" w:cs="Arial"/>
                <w:sz w:val="20"/>
                <w:szCs w:val="20"/>
              </w:rPr>
            </w:pPr>
            <w:r w:rsidRPr="00400BEF">
              <w:rPr>
                <w:rFonts w:ascii="Arial" w:hAnsi="Arial" w:cs="Arial"/>
                <w:sz w:val="20"/>
                <w:szCs w:val="20"/>
              </w:rPr>
              <w:t xml:space="preserve">É a data em que ocorrer o desembolso do </w:t>
            </w:r>
            <w:r w:rsidRPr="00400BEF">
              <w:rPr>
                <w:rFonts w:ascii="Arial" w:hAnsi="Arial" w:cs="Arial"/>
                <w:w w:val="0"/>
                <w:sz w:val="20"/>
                <w:szCs w:val="20"/>
              </w:rPr>
              <w:t xml:space="preserve">Valor Nominal Unitário </w:t>
            </w:r>
            <w:r w:rsidRPr="00400BEF">
              <w:rPr>
                <w:rFonts w:ascii="Arial" w:hAnsi="Arial" w:cs="Arial"/>
                <w:sz w:val="20"/>
                <w:szCs w:val="20"/>
              </w:rPr>
              <w:t>desta Nota Comercial na Conta Centralizadora</w:t>
            </w:r>
            <w:r w:rsidRPr="00400BEF">
              <w:rPr>
                <w:rFonts w:ascii="Arial" w:hAnsi="Arial" w:cs="Arial"/>
                <w:color w:val="000000"/>
                <w:sz w:val="20"/>
                <w:szCs w:val="20"/>
              </w:rPr>
              <w:t>.</w:t>
            </w:r>
          </w:p>
        </w:tc>
      </w:tr>
      <w:tr w:rsidR="00413E25" w:rsidRPr="00400BEF" w14:paraId="24796031" w14:textId="77777777">
        <w:tc>
          <w:tcPr>
            <w:tcW w:w="2972" w:type="dxa"/>
          </w:tcPr>
          <w:p w14:paraId="180D06AB"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Emissão”</w:t>
            </w:r>
          </w:p>
        </w:tc>
        <w:tc>
          <w:tcPr>
            <w:tcW w:w="6654" w:type="dxa"/>
          </w:tcPr>
          <w:p w14:paraId="46C591DB"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presente data.</w:t>
            </w:r>
          </w:p>
        </w:tc>
      </w:tr>
      <w:tr w:rsidR="00223C44" w:rsidRPr="00400BEF" w14:paraId="54AE3AAE" w14:textId="77777777">
        <w:tc>
          <w:tcPr>
            <w:tcW w:w="2972" w:type="dxa"/>
          </w:tcPr>
          <w:p w14:paraId="5F6C0546" w14:textId="77777777" w:rsidR="00223C44" w:rsidRPr="00AA167F" w:rsidRDefault="00223C44"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p>
        </w:tc>
        <w:tc>
          <w:tcPr>
            <w:tcW w:w="6654" w:type="dxa"/>
          </w:tcPr>
          <w:p w14:paraId="4E134797" w14:textId="77777777" w:rsidR="00223C44" w:rsidRPr="00400BEF" w:rsidRDefault="00223C44" w:rsidP="00A0231D">
            <w:pPr>
              <w:spacing w:line="360" w:lineRule="auto"/>
              <w:jc w:val="both"/>
              <w:rPr>
                <w:rFonts w:ascii="Arial" w:hAnsi="Arial" w:cs="Arial"/>
                <w:color w:val="000000" w:themeColor="text1"/>
                <w:sz w:val="20"/>
                <w:szCs w:val="20"/>
              </w:rPr>
            </w:pPr>
            <w:r w:rsidRPr="00400BEF">
              <w:rPr>
                <w:rFonts w:ascii="Arial" w:hAnsi="Arial" w:cs="Arial"/>
                <w:sz w:val="20"/>
                <w:szCs w:val="20"/>
                <w:lang w:bidi="th-TH"/>
              </w:rPr>
              <w:t xml:space="preserve">A Data de Amortização e a Data de Pagamento da Remuneração, </w:t>
            </w:r>
            <w:r w:rsidRPr="00400BEF">
              <w:rPr>
                <w:rFonts w:ascii="Arial" w:hAnsi="Arial" w:cs="Arial"/>
                <w:color w:val="000000" w:themeColor="text1"/>
                <w:sz w:val="20"/>
                <w:szCs w:val="20"/>
              </w:rPr>
              <w:t>quando mencionadas em conjunto.</w:t>
            </w:r>
          </w:p>
        </w:tc>
      </w:tr>
      <w:tr w:rsidR="00413E25" w:rsidRPr="00400BEF" w14:paraId="08EB9A46" w14:textId="77777777">
        <w:tc>
          <w:tcPr>
            <w:tcW w:w="2972" w:type="dxa"/>
          </w:tcPr>
          <w:p w14:paraId="3B0E0259" w14:textId="77777777" w:rsidR="00413E25" w:rsidRPr="00400BE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r w:rsidR="00596118" w:rsidRPr="00AA167F">
              <w:rPr>
                <w:rFonts w:ascii="Arial" w:hAnsi="Arial" w:cs="Arial"/>
                <w:b/>
                <w:color w:val="000000" w:themeColor="text1"/>
                <w:sz w:val="20"/>
                <w:szCs w:val="20"/>
              </w:rPr>
              <w:t xml:space="preserve"> da Remuneração</w:t>
            </w:r>
            <w:r w:rsidRPr="00400BEF">
              <w:rPr>
                <w:rFonts w:ascii="Arial" w:hAnsi="Arial" w:cs="Arial"/>
                <w:b/>
                <w:color w:val="000000" w:themeColor="text1"/>
                <w:sz w:val="20"/>
                <w:szCs w:val="20"/>
              </w:rPr>
              <w:t>”</w:t>
            </w:r>
          </w:p>
        </w:tc>
        <w:tc>
          <w:tcPr>
            <w:tcW w:w="6654" w:type="dxa"/>
          </w:tcPr>
          <w:p w14:paraId="237CE1B5" w14:textId="77777777" w:rsidR="00413E25" w:rsidRPr="00400BEF" w:rsidRDefault="00413E25" w:rsidP="005F3FB2">
            <w:pPr>
              <w:tabs>
                <w:tab w:val="left" w:pos="4396"/>
              </w:tabs>
              <w:spacing w:line="360" w:lineRule="auto"/>
              <w:ind w:right="176"/>
              <w:jc w:val="both"/>
              <w:rPr>
                <w:rFonts w:ascii="Arial" w:hAnsi="Arial" w:cs="Arial"/>
                <w:color w:val="000000" w:themeColor="text1"/>
                <w:sz w:val="20"/>
                <w:szCs w:val="20"/>
              </w:rPr>
            </w:pPr>
            <w:r w:rsidRPr="00400BEF">
              <w:rPr>
                <w:rFonts w:ascii="Arial" w:hAnsi="Arial" w:cs="Arial"/>
                <w:color w:val="000000" w:themeColor="text1"/>
                <w:sz w:val="20"/>
                <w:szCs w:val="20"/>
              </w:rPr>
              <w:t>É cada uma das datas de pagamento da Remuneração estipuladas no Cronograma de Pagamentos.</w:t>
            </w:r>
          </w:p>
        </w:tc>
      </w:tr>
      <w:tr w:rsidR="00413E25" w:rsidRPr="00400BEF" w14:paraId="6A081FEC" w14:textId="77777777">
        <w:tc>
          <w:tcPr>
            <w:tcW w:w="2972" w:type="dxa"/>
          </w:tcPr>
          <w:p w14:paraId="518A27C6"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Vencimento”</w:t>
            </w:r>
          </w:p>
        </w:tc>
        <w:tc>
          <w:tcPr>
            <w:tcW w:w="6654" w:type="dxa"/>
          </w:tcPr>
          <w:p w14:paraId="3C24C78C"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última Data de Pagamento estipulada no Cronograma de Pagamentos.</w:t>
            </w:r>
          </w:p>
        </w:tc>
      </w:tr>
      <w:tr w:rsidR="00413E25" w:rsidRPr="00400BEF" w14:paraId="4F87A2B4" w14:textId="77777777">
        <w:tc>
          <w:tcPr>
            <w:tcW w:w="2972" w:type="dxa"/>
          </w:tcPr>
          <w:p w14:paraId="54BD874F"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“Decreto 6.306”</w:t>
            </w:r>
          </w:p>
        </w:tc>
        <w:tc>
          <w:tcPr>
            <w:tcW w:w="6654" w:type="dxa"/>
          </w:tcPr>
          <w:p w14:paraId="05FCD518"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Decreto nº 6.306, de 14 de dezembro de 2007.</w:t>
            </w:r>
          </w:p>
        </w:tc>
      </w:tr>
      <w:tr w:rsidR="00055E95" w:rsidRPr="00400BEF" w14:paraId="2D9CD131" w14:textId="77777777">
        <w:tc>
          <w:tcPr>
            <w:tcW w:w="2972" w:type="dxa"/>
          </w:tcPr>
          <w:p w14:paraId="2179BAF2"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Iniciais”</w:t>
            </w:r>
          </w:p>
        </w:tc>
        <w:tc>
          <w:tcPr>
            <w:tcW w:w="6654" w:type="dxa"/>
          </w:tcPr>
          <w:p w14:paraId="56058A70"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realização da Operação, as quais são classificadas como “Despesas Iniciais”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306C7CA8" w14:textId="77777777">
        <w:tc>
          <w:tcPr>
            <w:tcW w:w="2972" w:type="dxa"/>
          </w:tcPr>
          <w:p w14:paraId="74120ADB"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Recorrentes”</w:t>
            </w:r>
          </w:p>
        </w:tc>
        <w:tc>
          <w:tcPr>
            <w:tcW w:w="6654" w:type="dxa"/>
          </w:tcPr>
          <w:p w14:paraId="73376D6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manutenção da Operação, as quais são classificadas como “Despesas Recorrentes”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6384CDD4" w14:textId="77777777">
        <w:tc>
          <w:tcPr>
            <w:tcW w:w="2972" w:type="dxa"/>
          </w:tcPr>
          <w:p w14:paraId="4CF6FF17"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Extraordinárias”</w:t>
            </w:r>
          </w:p>
        </w:tc>
        <w:tc>
          <w:tcPr>
            <w:tcW w:w="6654" w:type="dxa"/>
          </w:tcPr>
          <w:p w14:paraId="3AA4E8D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eventualmente necessárias para manutenção da Operação, as quais são classificadas como “Despesas Extraordinárias”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5911323A" w14:textId="77777777">
        <w:tc>
          <w:tcPr>
            <w:tcW w:w="2972" w:type="dxa"/>
          </w:tcPr>
          <w:p w14:paraId="78D91C6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da Operação”</w:t>
            </w:r>
          </w:p>
        </w:tc>
        <w:tc>
          <w:tcPr>
            <w:tcW w:w="6654" w:type="dxa"/>
          </w:tcPr>
          <w:p w14:paraId="3C245658"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todas as despesas envolvidas na </w:t>
            </w:r>
            <w:r w:rsidR="003D419C">
              <w:rPr>
                <w:rFonts w:ascii="Arial" w:hAnsi="Arial" w:cs="Arial"/>
                <w:color w:val="000000" w:themeColor="text1"/>
                <w:sz w:val="20"/>
                <w:szCs w:val="20"/>
              </w:rPr>
              <w:t>O</w:t>
            </w:r>
            <w:r w:rsidRPr="00400BEF">
              <w:rPr>
                <w:rFonts w:ascii="Arial" w:hAnsi="Arial" w:cs="Arial"/>
                <w:color w:val="000000" w:themeColor="text1"/>
                <w:sz w:val="20"/>
                <w:szCs w:val="20"/>
              </w:rPr>
              <w:t>peração, incluindo, as despesas do Patrimônio Separado, as Despesas Iniciais, as Despesas Recorrentes e Despesas Extraordinárias, entre outras.</w:t>
            </w:r>
          </w:p>
        </w:tc>
      </w:tr>
      <w:tr w:rsidR="00055E95" w:rsidRPr="00400BEF" w14:paraId="4160203F" w14:textId="77777777">
        <w:tc>
          <w:tcPr>
            <w:tcW w:w="2972" w:type="dxa"/>
          </w:tcPr>
          <w:p w14:paraId="03C0C71F" w14:textId="77777777" w:rsidR="00055E95" w:rsidRPr="00AA167F" w:rsidRDefault="00055E95">
            <w:pPr>
              <w:spacing w:line="360" w:lineRule="auto"/>
              <w:rPr>
                <w:rFonts w:ascii="Arial" w:hAnsi="Arial" w:cs="Arial"/>
                <w:b/>
                <w:color w:val="000000"/>
                <w:sz w:val="20"/>
                <w:szCs w:val="20"/>
              </w:rPr>
            </w:pPr>
            <w:r w:rsidRPr="00AA167F">
              <w:rPr>
                <w:rFonts w:ascii="Arial" w:hAnsi="Arial" w:cs="Arial"/>
                <w:b/>
                <w:bCs/>
                <w:sz w:val="20"/>
                <w:szCs w:val="20"/>
              </w:rPr>
              <w:t>“Destinação d</w:t>
            </w:r>
            <w:r w:rsidR="00C023FE">
              <w:rPr>
                <w:rFonts w:ascii="Arial" w:hAnsi="Arial" w:cs="Arial"/>
                <w:b/>
                <w:bCs/>
                <w:sz w:val="20"/>
                <w:szCs w:val="20"/>
              </w:rPr>
              <w:t>os</w:t>
            </w:r>
            <w:r w:rsidRPr="00AA167F">
              <w:rPr>
                <w:rFonts w:ascii="Arial" w:hAnsi="Arial" w:cs="Arial"/>
                <w:b/>
                <w:bCs/>
                <w:sz w:val="20"/>
                <w:szCs w:val="20"/>
              </w:rPr>
              <w:t xml:space="preserve"> Recursos”</w:t>
            </w:r>
          </w:p>
        </w:tc>
        <w:tc>
          <w:tcPr>
            <w:tcW w:w="6654" w:type="dxa"/>
          </w:tcPr>
          <w:p w14:paraId="15A3A0E5" w14:textId="77777777" w:rsidR="00055E95" w:rsidRPr="00AA167F" w:rsidRDefault="00055E95" w:rsidP="00055E95">
            <w:pPr>
              <w:spacing w:line="360" w:lineRule="auto"/>
              <w:jc w:val="both"/>
              <w:rPr>
                <w:rFonts w:ascii="Arial" w:hAnsi="Arial" w:cs="Arial"/>
                <w:sz w:val="20"/>
                <w:szCs w:val="20"/>
              </w:rPr>
            </w:pPr>
            <w:r w:rsidRPr="00400BEF">
              <w:rPr>
                <w:rFonts w:ascii="Arial" w:hAnsi="Arial" w:cs="Arial"/>
                <w:sz w:val="20"/>
                <w:szCs w:val="20"/>
              </w:rPr>
              <w:t xml:space="preserve">A destinação dos recursos captados pela Emissora e oriundos da emissão desta Escritura, a ser implementada de acordo com os termos da Cláusula </w:t>
            </w:r>
            <w:r w:rsidRPr="00AA167F">
              <w:rPr>
                <w:rFonts w:ascii="Arial" w:hAnsi="Arial" w:cs="Arial"/>
                <w:sz w:val="20"/>
                <w:szCs w:val="20"/>
              </w:rPr>
              <w:fldChar w:fldCharType="begin"/>
            </w:r>
            <w:r w:rsidRPr="00400BEF">
              <w:rPr>
                <w:rFonts w:ascii="Arial" w:hAnsi="Arial" w:cs="Arial"/>
                <w:sz w:val="20"/>
                <w:szCs w:val="20"/>
              </w:rPr>
              <w:instrText xml:space="preserve"> REF _Ref92316441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3.5</w:t>
            </w:r>
            <w:r w:rsidRPr="00AA167F">
              <w:rPr>
                <w:rFonts w:ascii="Arial" w:hAnsi="Arial" w:cs="Arial"/>
                <w:sz w:val="20"/>
                <w:szCs w:val="20"/>
              </w:rPr>
              <w:fldChar w:fldCharType="end"/>
            </w:r>
            <w:r w:rsidRPr="00AA167F">
              <w:rPr>
                <w:rFonts w:ascii="Arial" w:hAnsi="Arial" w:cs="Arial"/>
                <w:sz w:val="20"/>
                <w:szCs w:val="20"/>
              </w:rPr>
              <w:t>.</w:t>
            </w:r>
          </w:p>
        </w:tc>
      </w:tr>
      <w:tr w:rsidR="00055E95" w:rsidRPr="00400BEF" w14:paraId="340E0EFA" w14:textId="77777777">
        <w:tc>
          <w:tcPr>
            <w:tcW w:w="2972" w:type="dxa"/>
          </w:tcPr>
          <w:p w14:paraId="1FC1ED6D" w14:textId="77777777" w:rsidR="00055E95" w:rsidRPr="00AA167F" w:rsidRDefault="00055E95" w:rsidP="00055E95">
            <w:pPr>
              <w:spacing w:line="360" w:lineRule="auto"/>
              <w:rPr>
                <w:rFonts w:ascii="Arial" w:hAnsi="Arial" w:cs="Arial"/>
                <w:b/>
                <w:bCs/>
                <w:sz w:val="20"/>
                <w:szCs w:val="20"/>
              </w:rPr>
            </w:pPr>
            <w:r w:rsidRPr="00AA167F">
              <w:rPr>
                <w:rFonts w:ascii="Arial" w:hAnsi="Arial" w:cs="Arial"/>
                <w:b/>
                <w:color w:val="000000" w:themeColor="text1"/>
                <w:sz w:val="20"/>
                <w:szCs w:val="20"/>
              </w:rPr>
              <w:t>“Dia Útil”</w:t>
            </w:r>
          </w:p>
        </w:tc>
        <w:tc>
          <w:tcPr>
            <w:tcW w:w="6654" w:type="dxa"/>
          </w:tcPr>
          <w:p w14:paraId="6DBE2E95" w14:textId="77777777" w:rsidR="00055E95" w:rsidRPr="00400BEF" w:rsidRDefault="00055E95" w:rsidP="00055E95">
            <w:pPr>
              <w:spacing w:line="360" w:lineRule="auto"/>
              <w:jc w:val="both"/>
              <w:rPr>
                <w:rFonts w:ascii="Arial" w:hAnsi="Arial" w:cs="Arial"/>
                <w:sz w:val="20"/>
                <w:szCs w:val="20"/>
              </w:rPr>
            </w:pPr>
            <w:r w:rsidRPr="00400BEF">
              <w:rPr>
                <w:rFonts w:ascii="Arial" w:hAnsi="Arial" w:cs="Arial"/>
                <w:color w:val="000000" w:themeColor="text1"/>
                <w:sz w:val="20"/>
                <w:szCs w:val="20"/>
              </w:rPr>
              <w:t>É (i) com relação a qualquer pagamento realizado por meio da B3, qualquer dia que não seja sábado, domingo ou feriado declarado nacional; e (ii) com relação a qualquer outro pagamento que não seja realizado por meio da B3, bem como com relação a outras obrigações previstas neste instrumento, qualquer dia no qual haja expediente bancário na Cidade de São Paulo, Estado de São Paulo, e que não seja sábado ou domingo.</w:t>
            </w:r>
          </w:p>
        </w:tc>
      </w:tr>
      <w:tr w:rsidR="00055E95" w:rsidRPr="00400BEF" w14:paraId="0D56ADBA" w14:textId="77777777">
        <w:tc>
          <w:tcPr>
            <w:tcW w:w="2972" w:type="dxa"/>
          </w:tcPr>
          <w:p w14:paraId="1A61689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“Direitos Creditórios”</w:t>
            </w:r>
          </w:p>
        </w:tc>
        <w:tc>
          <w:tcPr>
            <w:tcW w:w="6654" w:type="dxa"/>
          </w:tcPr>
          <w:p w14:paraId="25F6EFB5"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Todos os direitos creditórios, presentes e futuros, oriundos das sublo</w:t>
            </w:r>
            <w:r w:rsidR="00081A3E">
              <w:rPr>
                <w:rFonts w:ascii="Arial" w:hAnsi="Arial" w:cs="Arial"/>
                <w:color w:val="000000" w:themeColor="text1"/>
                <w:sz w:val="20"/>
                <w:szCs w:val="20"/>
              </w:rPr>
              <w:t>cações existentes e</w:t>
            </w:r>
            <w:r w:rsidRPr="00400BEF">
              <w:rPr>
                <w:rFonts w:ascii="Arial" w:hAnsi="Arial" w:cs="Arial"/>
                <w:color w:val="000000" w:themeColor="text1"/>
                <w:sz w:val="20"/>
                <w:szCs w:val="20"/>
              </w:rPr>
              <w:t xml:space="preserve"> futuras dos Imóveis, que compreendem o pagamento do preço de sublocação dos r</w:t>
            </w:r>
            <w:r w:rsidR="00081A3E">
              <w:rPr>
                <w:rFonts w:ascii="Arial" w:hAnsi="Arial" w:cs="Arial"/>
                <w:color w:val="000000" w:themeColor="text1"/>
                <w:sz w:val="20"/>
                <w:szCs w:val="20"/>
              </w:rPr>
              <w:t>espectivos Imóveis sublocados e</w:t>
            </w:r>
            <w:r w:rsidRPr="00400BEF">
              <w:rPr>
                <w:rFonts w:ascii="Arial" w:hAnsi="Arial" w:cs="Arial"/>
                <w:color w:val="000000" w:themeColor="text1"/>
                <w:sz w:val="20"/>
                <w:szCs w:val="20"/>
              </w:rPr>
              <w:t xml:space="preserve">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quaisquer outros direitos creditórios devidos pelos </w:t>
            </w:r>
            <w:r w:rsidR="00435198">
              <w:rPr>
                <w:rFonts w:ascii="Arial" w:hAnsi="Arial" w:cs="Arial"/>
                <w:color w:val="000000" w:themeColor="text1"/>
                <w:sz w:val="20"/>
                <w:szCs w:val="20"/>
              </w:rPr>
              <w:t>S</w:t>
            </w:r>
            <w:r w:rsidRPr="00400BEF">
              <w:rPr>
                <w:rFonts w:ascii="Arial" w:hAnsi="Arial" w:cs="Arial"/>
                <w:color w:val="000000" w:themeColor="text1"/>
                <w:sz w:val="20"/>
                <w:szCs w:val="20"/>
              </w:rPr>
              <w:t>ublocatários por força dos Contratos de Sublocação, incluindo a totalidade dos respectivos acessórios, quando aplicáveis, tais como encargos moratórios, multas, penalidades, indenizações, prêmios, seguros, despesas, custas, honorários, garantias e demais encargos contratuais e legais previstos nos Contratos de Sublocação.</w:t>
            </w:r>
          </w:p>
        </w:tc>
      </w:tr>
      <w:tr w:rsidR="00055E95" w:rsidRPr="00400BEF" w14:paraId="450E3EA6" w14:textId="77777777">
        <w:tc>
          <w:tcPr>
            <w:tcW w:w="2972" w:type="dxa"/>
          </w:tcPr>
          <w:p w14:paraId="51536A2C" w14:textId="77777777" w:rsidR="00055E95" w:rsidRPr="00AA167F" w:rsidRDefault="00055E95" w:rsidP="00055E95">
            <w:pPr>
              <w:spacing w:line="360" w:lineRule="auto"/>
              <w:rPr>
                <w:rFonts w:ascii="Arial" w:hAnsi="Arial" w:cs="Arial"/>
                <w:b/>
                <w:color w:val="000000" w:themeColor="text1"/>
                <w:sz w:val="20"/>
                <w:szCs w:val="20"/>
              </w:rPr>
            </w:pPr>
            <w:bookmarkStart w:id="6" w:name="_Hlk529540492"/>
            <w:r w:rsidRPr="00AA167F">
              <w:rPr>
                <w:rFonts w:ascii="Arial" w:hAnsi="Arial" w:cs="Arial"/>
                <w:b/>
                <w:color w:val="000000" w:themeColor="text1"/>
                <w:sz w:val="20"/>
                <w:szCs w:val="20"/>
              </w:rPr>
              <w:t>“Documentos da Operação”</w:t>
            </w:r>
          </w:p>
        </w:tc>
        <w:tc>
          <w:tcPr>
            <w:tcW w:w="6654" w:type="dxa"/>
          </w:tcPr>
          <w:p w14:paraId="081CFD45"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Os documentos envolvidos na Operação, quais sejam:</w:t>
            </w:r>
          </w:p>
          <w:p w14:paraId="5B2CE707" w14:textId="77777777" w:rsidR="00055E95" w:rsidRPr="00400BEF"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Contratos de Sublocação;</w:t>
            </w:r>
          </w:p>
          <w:p w14:paraId="64A7E2C3"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w:t>
            </w:r>
          </w:p>
          <w:p w14:paraId="17B35046"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 de Emissão de CCI;</w:t>
            </w:r>
          </w:p>
          <w:p w14:paraId="551B4374"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Contrato de Cessão Fiduciária de Direitos Creditórios;</w:t>
            </w:r>
          </w:p>
          <w:p w14:paraId="11F7918F"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Termo de Securitização;</w:t>
            </w:r>
          </w:p>
          <w:p w14:paraId="6197DB50" w14:textId="77777777" w:rsidR="00055E95" w:rsidRPr="00123FC7"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Boletim(ins) de Subscrição dos CRI; e</w:t>
            </w:r>
          </w:p>
          <w:p w14:paraId="19C56707" w14:textId="77777777" w:rsidR="00055E95" w:rsidRPr="00400BEF" w:rsidRDefault="00055E95" w:rsidP="00123FC7">
            <w:pPr>
              <w:pStyle w:val="ListParagraph"/>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quaisquer aditamentos aos documentos acima mencionados.</w:t>
            </w:r>
          </w:p>
        </w:tc>
      </w:tr>
      <w:tr w:rsidR="009F6A95" w:rsidRPr="00400BEF" w14:paraId="52490FD2" w14:textId="77777777">
        <w:tc>
          <w:tcPr>
            <w:tcW w:w="2972" w:type="dxa"/>
          </w:tcPr>
          <w:p w14:paraId="4E864E9B" w14:textId="77777777" w:rsidR="009F6A95" w:rsidRPr="009F6A95" w:rsidRDefault="009F6A95" w:rsidP="00055E95">
            <w:pPr>
              <w:spacing w:line="360" w:lineRule="auto"/>
              <w:rPr>
                <w:rFonts w:ascii="Arial" w:hAnsi="Arial" w:cs="Arial"/>
                <w:b/>
                <w:color w:val="000000" w:themeColor="text1"/>
                <w:sz w:val="20"/>
                <w:szCs w:val="20"/>
              </w:rPr>
            </w:pPr>
            <w:r w:rsidRPr="005A1AE7">
              <w:rPr>
                <w:rFonts w:ascii="Arial" w:hAnsi="Arial" w:cs="Arial"/>
                <w:b/>
                <w:color w:val="000000" w:themeColor="text1"/>
                <w:sz w:val="20"/>
                <w:szCs w:val="20"/>
              </w:rPr>
              <w:t>“Efeito Adverso Relevante”</w:t>
            </w:r>
          </w:p>
        </w:tc>
        <w:tc>
          <w:tcPr>
            <w:tcW w:w="6654" w:type="dxa"/>
          </w:tcPr>
          <w:p w14:paraId="11826428" w14:textId="77777777" w:rsidR="009F6A95" w:rsidRPr="00400BEF" w:rsidRDefault="009F6A95">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Significa</w:t>
            </w:r>
            <w:r w:rsidRPr="005A1AE7">
              <w:rPr>
                <w:rFonts w:ascii="Arial" w:hAnsi="Arial" w:cs="Arial"/>
                <w:color w:val="000000" w:themeColor="text1"/>
                <w:sz w:val="20"/>
                <w:szCs w:val="20"/>
              </w:rPr>
              <w:t xml:space="preserve"> (a) qualquer alteração relevante na situação financeira, negócios, bens (considerados em sua totalidade) e/ou nos resultados operacionais da Emissora que comprovadamente possa afetar a capacidade da Emissora de cumprir com suas obrigações decorrentes de qualquer Documento da </w:t>
            </w:r>
            <w:r>
              <w:rPr>
                <w:rFonts w:ascii="Arial" w:hAnsi="Arial" w:cs="Arial"/>
                <w:color w:val="000000" w:themeColor="text1"/>
                <w:sz w:val="20"/>
                <w:szCs w:val="20"/>
              </w:rPr>
              <w:t>Operação</w:t>
            </w:r>
            <w:r w:rsidRPr="005A1AE7">
              <w:rPr>
                <w:rFonts w:ascii="Arial" w:hAnsi="Arial" w:cs="Arial"/>
                <w:color w:val="000000" w:themeColor="text1"/>
                <w:sz w:val="20"/>
                <w:szCs w:val="20"/>
              </w:rPr>
              <w:t xml:space="preserve">; (b) qualquer alteração relevante nos poderes ou capacidade jurídica e/ou econômica da Emissora que comprovadamente a impeça ou prejudique de cumprir suas obrigações decorrentes de qualquer </w:t>
            </w:r>
            <w:r w:rsidRPr="00B0160B">
              <w:rPr>
                <w:rFonts w:ascii="Arial" w:hAnsi="Arial" w:cs="Arial"/>
                <w:color w:val="000000" w:themeColor="text1"/>
                <w:sz w:val="20"/>
                <w:szCs w:val="20"/>
              </w:rPr>
              <w:t xml:space="preserve">Documento da </w:t>
            </w:r>
            <w:r>
              <w:rPr>
                <w:rFonts w:ascii="Arial" w:hAnsi="Arial" w:cs="Arial"/>
                <w:color w:val="000000" w:themeColor="text1"/>
                <w:sz w:val="20"/>
                <w:szCs w:val="20"/>
              </w:rPr>
              <w:t>Operação</w:t>
            </w:r>
            <w:r w:rsidRPr="005A1AE7">
              <w:rPr>
                <w:rFonts w:ascii="Arial" w:hAnsi="Arial" w:cs="Arial"/>
                <w:color w:val="000000" w:themeColor="text1"/>
                <w:sz w:val="20"/>
                <w:szCs w:val="20"/>
              </w:rPr>
              <w:t xml:space="preserve">; ou (c) qualquer alteração relevante que materialmente afete a constituição, validade e/ou exequibilidade de qualquer dos </w:t>
            </w:r>
            <w:r w:rsidRPr="00B0160B">
              <w:rPr>
                <w:rFonts w:ascii="Arial" w:hAnsi="Arial" w:cs="Arial"/>
                <w:color w:val="000000" w:themeColor="text1"/>
                <w:sz w:val="20"/>
                <w:szCs w:val="20"/>
              </w:rPr>
              <w:t>Documento</w:t>
            </w:r>
            <w:r>
              <w:rPr>
                <w:rFonts w:ascii="Arial" w:hAnsi="Arial" w:cs="Arial"/>
                <w:color w:val="000000" w:themeColor="text1"/>
                <w:sz w:val="20"/>
                <w:szCs w:val="20"/>
              </w:rPr>
              <w:t>s</w:t>
            </w:r>
            <w:r w:rsidRPr="00B0160B">
              <w:rPr>
                <w:rFonts w:ascii="Arial" w:hAnsi="Arial" w:cs="Arial"/>
                <w:color w:val="000000" w:themeColor="text1"/>
                <w:sz w:val="20"/>
                <w:szCs w:val="20"/>
              </w:rPr>
              <w:t xml:space="preserve"> da </w:t>
            </w:r>
            <w:r>
              <w:rPr>
                <w:rFonts w:ascii="Arial" w:hAnsi="Arial" w:cs="Arial"/>
                <w:color w:val="000000" w:themeColor="text1"/>
                <w:sz w:val="20"/>
                <w:szCs w:val="20"/>
              </w:rPr>
              <w:t>Operação</w:t>
            </w:r>
            <w:r w:rsidRPr="009F6A95">
              <w:rPr>
                <w:rFonts w:ascii="Arial" w:hAnsi="Arial" w:cs="Arial"/>
                <w:color w:val="000000" w:themeColor="text1"/>
                <w:sz w:val="20"/>
                <w:szCs w:val="20"/>
              </w:rPr>
              <w:t xml:space="preserve"> </w:t>
            </w:r>
            <w:r w:rsidRPr="005A1AE7">
              <w:rPr>
                <w:rFonts w:ascii="Arial" w:hAnsi="Arial" w:cs="Arial"/>
                <w:color w:val="000000" w:themeColor="text1"/>
                <w:sz w:val="20"/>
                <w:szCs w:val="20"/>
              </w:rPr>
              <w:t>ou que comprovadamente impeça ou prejudique o cumprimento das obrigações neles assumidas</w:t>
            </w:r>
            <w:r>
              <w:rPr>
                <w:rFonts w:ascii="Arial" w:hAnsi="Arial" w:cs="Arial"/>
                <w:color w:val="000000" w:themeColor="text1"/>
                <w:sz w:val="20"/>
                <w:szCs w:val="20"/>
              </w:rPr>
              <w:t>.</w:t>
            </w:r>
          </w:p>
        </w:tc>
      </w:tr>
      <w:bookmarkEnd w:id="6"/>
      <w:tr w:rsidR="00055E95" w:rsidRPr="00400BEF" w14:paraId="39FEF434" w14:textId="77777777">
        <w:tc>
          <w:tcPr>
            <w:tcW w:w="2972" w:type="dxa"/>
          </w:tcPr>
          <w:p w14:paraId="57F0DB7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“Emissão”</w:t>
            </w:r>
          </w:p>
        </w:tc>
        <w:tc>
          <w:tcPr>
            <w:tcW w:w="6654" w:type="dxa"/>
          </w:tcPr>
          <w:p w14:paraId="4E1FEE1F"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emissão dos CRI, de acordo com Termo de Securitização</w:t>
            </w:r>
            <w:r w:rsidR="00924186">
              <w:rPr>
                <w:rFonts w:ascii="Arial" w:hAnsi="Arial" w:cs="Arial"/>
                <w:color w:val="000000" w:themeColor="text1"/>
                <w:sz w:val="20"/>
                <w:szCs w:val="20"/>
              </w:rPr>
              <w:t>.</w:t>
            </w:r>
          </w:p>
        </w:tc>
      </w:tr>
      <w:tr w:rsidR="00055E95" w:rsidRPr="00400BEF" w14:paraId="3C7E92AD" w14:textId="77777777">
        <w:tc>
          <w:tcPr>
            <w:tcW w:w="2972" w:type="dxa"/>
          </w:tcPr>
          <w:p w14:paraId="04EB39A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sz w:val="20"/>
                <w:szCs w:val="20"/>
              </w:rPr>
              <w:t>“</w:t>
            </w:r>
            <w:r w:rsidRPr="00AA167F">
              <w:rPr>
                <w:rFonts w:ascii="Arial" w:hAnsi="Arial" w:cs="Arial"/>
                <w:b/>
                <w:color w:val="000000" w:themeColor="text1"/>
                <w:sz w:val="20"/>
                <w:szCs w:val="20"/>
              </w:rPr>
              <w:t>Emissora</w:t>
            </w:r>
            <w:r w:rsidRPr="00AA167F">
              <w:rPr>
                <w:rFonts w:ascii="Arial" w:hAnsi="Arial" w:cs="Arial"/>
                <w:b/>
                <w:sz w:val="20"/>
                <w:szCs w:val="20"/>
              </w:rPr>
              <w:t>”</w:t>
            </w:r>
          </w:p>
        </w:tc>
        <w:tc>
          <w:tcPr>
            <w:tcW w:w="6654" w:type="dxa"/>
          </w:tcPr>
          <w:p w14:paraId="4F103999"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bCs/>
                <w:color w:val="000000" w:themeColor="text1"/>
                <w:sz w:val="20"/>
                <w:szCs w:val="20"/>
              </w:rPr>
              <w:t xml:space="preserve">A </w:t>
            </w:r>
            <w:r w:rsidR="003D14EF" w:rsidRPr="00400BEF">
              <w:rPr>
                <w:rFonts w:ascii="Arial" w:hAnsi="Arial" w:cs="Arial"/>
                <w:b/>
                <w:bCs/>
                <w:sz w:val="20"/>
                <w:szCs w:val="20"/>
              </w:rPr>
              <w:t>TABAS TECNOLOGIA IMOBILIÁRIA LTDA</w:t>
            </w:r>
            <w:r w:rsidRPr="00400BEF">
              <w:rPr>
                <w:rFonts w:ascii="Arial" w:hAnsi="Arial" w:cs="Arial"/>
                <w:b/>
                <w:bCs/>
                <w:sz w:val="20"/>
                <w:szCs w:val="20"/>
              </w:rPr>
              <w:t>.</w:t>
            </w:r>
            <w:r w:rsidRPr="00400BEF">
              <w:rPr>
                <w:rFonts w:ascii="Arial" w:hAnsi="Arial" w:cs="Arial"/>
                <w:color w:val="000000" w:themeColor="text1"/>
                <w:sz w:val="20"/>
                <w:szCs w:val="20"/>
              </w:rPr>
              <w:t>,</w:t>
            </w:r>
            <w:r w:rsidRPr="00400BEF">
              <w:rPr>
                <w:rFonts w:ascii="Arial" w:hAnsi="Arial" w:cs="Arial"/>
                <w:bCs/>
                <w:color w:val="000000" w:themeColor="text1"/>
                <w:sz w:val="20"/>
                <w:szCs w:val="20"/>
              </w:rPr>
              <w:t xml:space="preserve"> devidamente qualificada no preâmbulo deste instrumento.</w:t>
            </w:r>
          </w:p>
        </w:tc>
      </w:tr>
      <w:tr w:rsidR="00F82BEE" w:rsidRPr="00400BEF" w14:paraId="466715EE" w14:textId="77777777">
        <w:tc>
          <w:tcPr>
            <w:tcW w:w="2972" w:type="dxa"/>
          </w:tcPr>
          <w:p w14:paraId="5ECDC67F" w14:textId="77777777" w:rsidR="00F82BEE" w:rsidRPr="00AA167F" w:rsidRDefault="00F82BEE" w:rsidP="00055E95">
            <w:pPr>
              <w:spacing w:line="360" w:lineRule="auto"/>
              <w:rPr>
                <w:rFonts w:ascii="Arial" w:hAnsi="Arial" w:cs="Arial"/>
                <w:b/>
                <w:sz w:val="20"/>
                <w:szCs w:val="20"/>
              </w:rPr>
            </w:pPr>
            <w:r>
              <w:rPr>
                <w:rFonts w:ascii="Arial" w:hAnsi="Arial" w:cs="Arial"/>
                <w:b/>
                <w:sz w:val="20"/>
                <w:szCs w:val="20"/>
              </w:rPr>
              <w:t>“</w:t>
            </w:r>
            <w:r w:rsidRPr="005A1AE7">
              <w:rPr>
                <w:rFonts w:ascii="Arial" w:hAnsi="Arial" w:cs="Arial"/>
                <w:b/>
                <w:sz w:val="20"/>
                <w:szCs w:val="20"/>
              </w:rPr>
              <w:t>Escriturador da Nota Comercial</w:t>
            </w:r>
            <w:r w:rsidRPr="005A1AE7">
              <w:rPr>
                <w:rFonts w:ascii="Arial" w:hAnsi="Arial" w:cs="Arial"/>
                <w:sz w:val="20"/>
                <w:szCs w:val="20"/>
              </w:rPr>
              <w:t>”</w:t>
            </w:r>
            <w:r w:rsidR="005F48F3">
              <w:rPr>
                <w:rFonts w:ascii="Arial" w:hAnsi="Arial" w:cs="Arial"/>
                <w:sz w:val="20"/>
                <w:szCs w:val="20"/>
              </w:rPr>
              <w:t xml:space="preserve"> ou </w:t>
            </w:r>
            <w:r w:rsidR="005F48F3">
              <w:rPr>
                <w:rFonts w:ascii="Arial" w:hAnsi="Arial" w:cs="Arial"/>
                <w:b/>
                <w:color w:val="000000" w:themeColor="text1"/>
                <w:sz w:val="20"/>
                <w:szCs w:val="20"/>
              </w:rPr>
              <w:t>“Instituição Custodiante”</w:t>
            </w:r>
            <w:r w:rsidR="005F48F3" w:rsidRPr="00B0160B">
              <w:rPr>
                <w:rFonts w:ascii="Arial" w:hAnsi="Arial" w:cs="Arial"/>
                <w:color w:val="000000" w:themeColor="text1"/>
                <w:sz w:val="20"/>
                <w:szCs w:val="20"/>
              </w:rPr>
              <w:t xml:space="preserve"> ou </w:t>
            </w:r>
            <w:r w:rsidR="005F48F3">
              <w:rPr>
                <w:rFonts w:ascii="Arial" w:hAnsi="Arial" w:cs="Arial"/>
                <w:b/>
                <w:color w:val="000000" w:themeColor="text1"/>
                <w:sz w:val="20"/>
                <w:szCs w:val="20"/>
              </w:rPr>
              <w:t>“</w:t>
            </w:r>
            <w:r w:rsidR="00401C74">
              <w:rPr>
                <w:rFonts w:ascii="Arial" w:hAnsi="Arial" w:cs="Arial"/>
                <w:b/>
                <w:color w:val="000000" w:themeColor="text1"/>
                <w:sz w:val="20"/>
                <w:szCs w:val="20"/>
              </w:rPr>
              <w:t>Vórtx”</w:t>
            </w:r>
          </w:p>
        </w:tc>
        <w:tc>
          <w:tcPr>
            <w:tcW w:w="6654" w:type="dxa"/>
          </w:tcPr>
          <w:p w14:paraId="1744D333" w14:textId="77777777" w:rsidR="00F82BEE" w:rsidRPr="00400BEF" w:rsidRDefault="00F82BEE" w:rsidP="00055E95">
            <w:pPr>
              <w:spacing w:line="360" w:lineRule="auto"/>
              <w:jc w:val="both"/>
              <w:rPr>
                <w:rFonts w:ascii="Arial" w:hAnsi="Arial" w:cs="Arial"/>
                <w:bCs/>
                <w:color w:val="000000" w:themeColor="text1"/>
                <w:sz w:val="20"/>
                <w:szCs w:val="20"/>
              </w:rPr>
            </w:pPr>
            <w:r>
              <w:rPr>
                <w:rFonts w:ascii="Arial" w:hAnsi="Arial" w:cs="Arial"/>
                <w:color w:val="000000" w:themeColor="text1"/>
                <w:sz w:val="20"/>
                <w:szCs w:val="20"/>
              </w:rPr>
              <w:t xml:space="preserve">A </w:t>
            </w:r>
            <w:r w:rsidRPr="00764597">
              <w:rPr>
                <w:rFonts w:ascii="Arial" w:hAnsi="Arial" w:cs="Arial"/>
                <w:b/>
                <w:color w:val="000000" w:themeColor="text1"/>
                <w:sz w:val="20"/>
                <w:szCs w:val="20"/>
              </w:rPr>
              <w:t>VÓRTX DISTRIBUIDORA DE TÍTULOS E VALORES MOBILIÁRIOS LTDA.</w:t>
            </w:r>
            <w:r w:rsidRPr="00CB21A6">
              <w:rPr>
                <w:rFonts w:ascii="Arial" w:hAnsi="Arial" w:cs="Arial"/>
                <w:color w:val="000000" w:themeColor="text1"/>
                <w:sz w:val="20"/>
                <w:szCs w:val="20"/>
              </w:rPr>
              <w:t xml:space="preserve">, instituição financeira com sede na Cidade de São Paulo, Estado de São Paulo, na Rua Gilberto Sabino, </w:t>
            </w:r>
            <w:r>
              <w:rPr>
                <w:rFonts w:ascii="Arial" w:hAnsi="Arial" w:cs="Arial"/>
                <w:color w:val="000000" w:themeColor="text1"/>
                <w:sz w:val="20"/>
                <w:szCs w:val="20"/>
              </w:rPr>
              <w:t xml:space="preserve">nº </w:t>
            </w:r>
            <w:r w:rsidRPr="00CB21A6">
              <w:rPr>
                <w:rFonts w:ascii="Arial" w:hAnsi="Arial" w:cs="Arial"/>
                <w:color w:val="000000" w:themeColor="text1"/>
                <w:sz w:val="20"/>
                <w:szCs w:val="20"/>
              </w:rPr>
              <w:t>215</w:t>
            </w:r>
            <w:r>
              <w:rPr>
                <w:rFonts w:ascii="Arial" w:hAnsi="Arial" w:cs="Arial"/>
                <w:color w:val="000000" w:themeColor="text1"/>
                <w:sz w:val="20"/>
                <w:szCs w:val="20"/>
              </w:rPr>
              <w:t>,</w:t>
            </w:r>
            <w:r w:rsidRPr="00CB21A6">
              <w:rPr>
                <w:rFonts w:ascii="Arial" w:hAnsi="Arial" w:cs="Arial"/>
                <w:color w:val="000000" w:themeColor="text1"/>
                <w:sz w:val="20"/>
                <w:szCs w:val="20"/>
              </w:rPr>
              <w:t xml:space="preserve"> 4º andar, Pinheiros, CEP 05425-020, inscrita no CNPJ/ME sob o nº 22.610.500/0001-88</w:t>
            </w:r>
            <w:r>
              <w:rPr>
                <w:rFonts w:ascii="Arial" w:hAnsi="Arial" w:cs="Arial"/>
                <w:color w:val="000000" w:themeColor="text1"/>
                <w:sz w:val="20"/>
                <w:szCs w:val="20"/>
              </w:rPr>
              <w:t>.</w:t>
            </w:r>
          </w:p>
        </w:tc>
      </w:tr>
      <w:tr w:rsidR="00055E95" w:rsidRPr="00400BEF" w14:paraId="5873DCBD" w14:textId="77777777">
        <w:tc>
          <w:tcPr>
            <w:tcW w:w="2972" w:type="dxa"/>
          </w:tcPr>
          <w:p w14:paraId="7BC1337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“Escritura de Emissão de CCI”</w:t>
            </w:r>
          </w:p>
        </w:tc>
        <w:tc>
          <w:tcPr>
            <w:tcW w:w="6654" w:type="dxa"/>
          </w:tcPr>
          <w:p w14:paraId="3DE0143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 </w:t>
            </w:r>
            <w:r w:rsidR="00CD5F67">
              <w:rPr>
                <w:rFonts w:ascii="Arial" w:hAnsi="Arial" w:cs="Arial"/>
                <w:color w:val="000000" w:themeColor="text1"/>
                <w:sz w:val="20"/>
                <w:szCs w:val="20"/>
              </w:rPr>
              <w:t>“</w:t>
            </w:r>
            <w:r w:rsidRPr="00400BEF">
              <w:rPr>
                <w:rFonts w:ascii="Arial" w:hAnsi="Arial" w:cs="Arial"/>
                <w:i/>
                <w:color w:val="000000" w:themeColor="text1"/>
                <w:sz w:val="20"/>
                <w:szCs w:val="20"/>
              </w:rPr>
              <w:t xml:space="preserve">Instrumento Particular de Emissão de Cédula de Crédito Imobiliário </w:t>
            </w:r>
            <w:r w:rsidR="00C506D8">
              <w:rPr>
                <w:rFonts w:ascii="Arial" w:hAnsi="Arial" w:cs="Arial"/>
                <w:i/>
                <w:color w:val="000000" w:themeColor="text1"/>
                <w:sz w:val="20"/>
                <w:szCs w:val="20"/>
              </w:rPr>
              <w:t xml:space="preserve">Integral, </w:t>
            </w:r>
            <w:r w:rsidRPr="00400BEF">
              <w:rPr>
                <w:rFonts w:ascii="Arial" w:hAnsi="Arial" w:cs="Arial"/>
                <w:i/>
                <w:color w:val="000000" w:themeColor="text1"/>
                <w:sz w:val="20"/>
                <w:szCs w:val="20"/>
              </w:rPr>
              <w:t>sem Garantia Real Imobiliária</w:t>
            </w:r>
            <w:r w:rsidR="0025164A">
              <w:rPr>
                <w:rFonts w:ascii="Arial" w:hAnsi="Arial" w:cs="Arial"/>
                <w:i/>
                <w:color w:val="000000" w:themeColor="text1"/>
                <w:sz w:val="20"/>
                <w:szCs w:val="20"/>
              </w:rPr>
              <w:t>,</w:t>
            </w:r>
            <w:r w:rsidRPr="00400BEF">
              <w:rPr>
                <w:rFonts w:ascii="Arial" w:hAnsi="Arial" w:cs="Arial"/>
                <w:i/>
                <w:color w:val="000000" w:themeColor="text1"/>
                <w:sz w:val="20"/>
                <w:szCs w:val="20"/>
              </w:rPr>
              <w:t xml:space="preserve"> sob a Forma Escritural</w:t>
            </w:r>
            <w:r w:rsidR="00CD5F67">
              <w:rPr>
                <w:rFonts w:ascii="Arial" w:hAnsi="Arial" w:cs="Arial"/>
                <w:i/>
                <w:color w:val="000000" w:themeColor="text1"/>
                <w:sz w:val="20"/>
                <w:szCs w:val="20"/>
              </w:rPr>
              <w:t>”</w:t>
            </w:r>
            <w:r w:rsidRPr="00400BEF">
              <w:rPr>
                <w:rFonts w:ascii="Arial" w:hAnsi="Arial" w:cs="Arial"/>
                <w:color w:val="000000" w:themeColor="text1"/>
                <w:sz w:val="20"/>
                <w:szCs w:val="20"/>
              </w:rPr>
              <w:t xml:space="preserve">, a ser celebrado pela </w:t>
            </w:r>
            <w:r w:rsidRPr="00400BEF">
              <w:rPr>
                <w:rFonts w:ascii="Arial" w:hAnsi="Arial" w:cs="Arial"/>
                <w:color w:val="000000"/>
                <w:sz w:val="20"/>
                <w:szCs w:val="20"/>
              </w:rPr>
              <w:t>Securitizadora</w:t>
            </w:r>
            <w:r w:rsidRPr="00400BEF">
              <w:rPr>
                <w:rFonts w:ascii="Arial" w:hAnsi="Arial" w:cs="Arial"/>
                <w:color w:val="000000" w:themeColor="text1"/>
                <w:sz w:val="20"/>
                <w:szCs w:val="20"/>
              </w:rPr>
              <w:t>, na qualidade de emissora da CCI.</w:t>
            </w:r>
          </w:p>
        </w:tc>
      </w:tr>
      <w:tr w:rsidR="00055E95" w:rsidRPr="00400BEF" w14:paraId="24B1BEE3" w14:textId="77777777">
        <w:tc>
          <w:tcPr>
            <w:tcW w:w="2972" w:type="dxa"/>
          </w:tcPr>
          <w:p w14:paraId="6FE8344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bCs/>
                <w:sz w:val="20"/>
                <w:szCs w:val="20"/>
              </w:rPr>
              <w:t>“Escritura de Emissão” ou “Escritura”</w:t>
            </w:r>
          </w:p>
        </w:tc>
        <w:tc>
          <w:tcPr>
            <w:tcW w:w="6654" w:type="dxa"/>
          </w:tcPr>
          <w:p w14:paraId="3A2B2831"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presente instrumento.</w:t>
            </w:r>
          </w:p>
        </w:tc>
      </w:tr>
      <w:tr w:rsidR="00055E95" w:rsidRPr="00400BEF" w14:paraId="7FB7E9FE" w14:textId="77777777">
        <w:tc>
          <w:tcPr>
            <w:tcW w:w="2972" w:type="dxa"/>
          </w:tcPr>
          <w:p w14:paraId="51F4D132"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“Eventos de Vencimento Antecipado”</w:t>
            </w:r>
          </w:p>
        </w:tc>
        <w:tc>
          <w:tcPr>
            <w:tcW w:w="6654" w:type="dxa"/>
          </w:tcPr>
          <w:p w14:paraId="380A56FD"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É qualquer um dos eventos de vencimento antecipado listados na Cláusula Sexta.</w:t>
            </w:r>
          </w:p>
        </w:tc>
      </w:tr>
      <w:tr w:rsidR="00055E95" w:rsidRPr="00AA167F" w14:paraId="71E6D3F1" w14:textId="77777777">
        <w:tc>
          <w:tcPr>
            <w:tcW w:w="2972" w:type="dxa"/>
          </w:tcPr>
          <w:p w14:paraId="4D98BD6B"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Despesas”</w:t>
            </w:r>
          </w:p>
        </w:tc>
        <w:tc>
          <w:tcPr>
            <w:tcW w:w="6654" w:type="dxa"/>
          </w:tcPr>
          <w:p w14:paraId="77A78D5B" w14:textId="5FEC67AC" w:rsidR="00055E95" w:rsidRPr="00AA167F" w:rsidRDefault="00055E95" w:rsidP="00B92B0D">
            <w:pPr>
              <w:spacing w:line="360" w:lineRule="auto"/>
              <w:jc w:val="both"/>
              <w:rPr>
                <w:rFonts w:ascii="Arial" w:hAnsi="Arial" w:cs="Arial"/>
                <w:sz w:val="20"/>
                <w:szCs w:val="20"/>
              </w:rPr>
            </w:pPr>
            <w:r w:rsidRPr="00AA167F">
              <w:rPr>
                <w:rFonts w:ascii="Arial" w:hAnsi="Arial" w:cs="Arial"/>
                <w:sz w:val="20"/>
                <w:szCs w:val="20"/>
              </w:rPr>
              <w:t>O fundo de despesas a ser constituído na Conta Centralizadora, por meio d</w:t>
            </w:r>
            <w:r w:rsidR="00D83B97">
              <w:rPr>
                <w:rFonts w:ascii="Arial" w:hAnsi="Arial" w:cs="Arial"/>
                <w:sz w:val="20"/>
                <w:szCs w:val="20"/>
              </w:rPr>
              <w:t>a</w:t>
            </w:r>
            <w:r w:rsidR="00D83B97">
              <w:t xml:space="preserve"> </w:t>
            </w:r>
            <w:r w:rsidR="00D83B97" w:rsidRPr="00D83B97">
              <w:rPr>
                <w:rFonts w:ascii="Arial" w:hAnsi="Arial" w:cs="Arial"/>
                <w:sz w:val="20"/>
                <w:szCs w:val="20"/>
              </w:rPr>
              <w:t>dedu</w:t>
            </w:r>
            <w:r w:rsidR="00D83B97">
              <w:rPr>
                <w:rFonts w:ascii="Arial" w:hAnsi="Arial" w:cs="Arial"/>
                <w:sz w:val="20"/>
                <w:szCs w:val="20"/>
              </w:rPr>
              <w:t>ção</w:t>
            </w:r>
            <w:r w:rsidR="00D83B97" w:rsidRPr="00D83B97">
              <w:rPr>
                <w:rFonts w:ascii="Arial" w:hAnsi="Arial" w:cs="Arial"/>
                <w:sz w:val="20"/>
                <w:szCs w:val="20"/>
              </w:rPr>
              <w:t xml:space="preserve">, pela Securitizadora, por conta e ordem da Emissora, dos recursos depositados na Conta Centralizadora até o montante equivalente </w:t>
            </w:r>
            <w:r w:rsidR="00E47C14">
              <w:rPr>
                <w:rFonts w:ascii="Arial" w:hAnsi="Arial" w:cs="Arial"/>
                <w:sz w:val="20"/>
                <w:szCs w:val="20"/>
              </w:rPr>
              <w:t>a</w:t>
            </w:r>
            <w:r w:rsidRPr="00AA167F">
              <w:rPr>
                <w:rFonts w:ascii="Arial" w:hAnsi="Arial" w:cs="Arial"/>
                <w:sz w:val="20"/>
                <w:szCs w:val="20"/>
              </w:rPr>
              <w:t xml:space="preserve">o Valor do Fundo de Despesas, que conterá recursos para fazer frente às despesas do Patrimônio Separado, observadas as regras da Cláusula </w:t>
            </w:r>
            <w:r w:rsidR="00551DE4">
              <w:rPr>
                <w:rFonts w:ascii="Arial" w:hAnsi="Arial" w:cs="Arial"/>
                <w:sz w:val="20"/>
                <w:szCs w:val="20"/>
              </w:rPr>
              <w:t>8</w:t>
            </w:r>
            <w:r w:rsidRPr="00AA167F">
              <w:rPr>
                <w:rFonts w:ascii="Arial" w:hAnsi="Arial" w:cs="Arial"/>
                <w:sz w:val="20"/>
                <w:szCs w:val="20"/>
              </w:rPr>
              <w:t>.</w:t>
            </w:r>
          </w:p>
        </w:tc>
      </w:tr>
      <w:tr w:rsidR="00055E95" w:rsidRPr="00AA167F" w14:paraId="2CE8FA46" w14:textId="77777777">
        <w:tc>
          <w:tcPr>
            <w:tcW w:w="2972" w:type="dxa"/>
          </w:tcPr>
          <w:p w14:paraId="3F5DB65E"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Reserva”</w:t>
            </w:r>
          </w:p>
        </w:tc>
        <w:tc>
          <w:tcPr>
            <w:tcW w:w="6654" w:type="dxa"/>
          </w:tcPr>
          <w:p w14:paraId="092A0AB2" w14:textId="77777777" w:rsidR="00055E95" w:rsidRPr="00AA167F" w:rsidRDefault="00055E95" w:rsidP="00B92B0D">
            <w:pPr>
              <w:spacing w:line="360" w:lineRule="auto"/>
              <w:jc w:val="both"/>
              <w:rPr>
                <w:rFonts w:ascii="Arial" w:hAnsi="Arial" w:cs="Arial"/>
                <w:sz w:val="20"/>
                <w:szCs w:val="20"/>
              </w:rPr>
            </w:pPr>
            <w:bookmarkStart w:id="7" w:name="_Hlk511148536"/>
            <w:r w:rsidRPr="00AA167F">
              <w:rPr>
                <w:rFonts w:ascii="Arial" w:hAnsi="Arial" w:cs="Arial"/>
                <w:sz w:val="20"/>
                <w:szCs w:val="20"/>
              </w:rPr>
              <w:t>O fundo de reserva, que conterá recursos necessários para fazer frente às eventuais inadimplências da Emissora relacionadas ao pagamento da Remuneração durante a Operação. Este fundo será formado por meio do desconto</w:t>
            </w:r>
            <w:r w:rsidR="00861B6B">
              <w:rPr>
                <w:rFonts w:ascii="Arial" w:hAnsi="Arial" w:cs="Arial"/>
                <w:sz w:val="20"/>
                <w:szCs w:val="20"/>
              </w:rPr>
              <w:t>,</w:t>
            </w:r>
            <w:r w:rsidR="00961FE3">
              <w:rPr>
                <w:rFonts w:ascii="Arial" w:hAnsi="Arial" w:cs="Arial"/>
                <w:sz w:val="20"/>
                <w:szCs w:val="20"/>
              </w:rPr>
              <w:t xml:space="preserve"> pela Credora,</w:t>
            </w:r>
            <w:r w:rsidR="00084884">
              <w:rPr>
                <w:rFonts w:ascii="Arial" w:hAnsi="Arial" w:cs="Arial"/>
                <w:sz w:val="20"/>
                <w:szCs w:val="20"/>
              </w:rPr>
              <w:t xml:space="preserve"> por conta e ordem da </w:t>
            </w:r>
            <w:r w:rsidR="00722B1F">
              <w:rPr>
                <w:rFonts w:ascii="Arial" w:hAnsi="Arial" w:cs="Arial"/>
                <w:sz w:val="20"/>
                <w:szCs w:val="20"/>
              </w:rPr>
              <w:t>Emissora</w:t>
            </w:r>
            <w:r w:rsidR="00084884">
              <w:rPr>
                <w:rFonts w:ascii="Arial" w:hAnsi="Arial" w:cs="Arial"/>
                <w:sz w:val="20"/>
                <w:szCs w:val="20"/>
              </w:rPr>
              <w:t>,</w:t>
            </w:r>
            <w:r w:rsidR="000A4ABA" w:rsidRPr="00D83B97">
              <w:rPr>
                <w:rFonts w:ascii="Arial" w:hAnsi="Arial" w:cs="Arial"/>
                <w:sz w:val="20"/>
                <w:szCs w:val="20"/>
              </w:rPr>
              <w:t xml:space="preserve"> dos recursos depositados na Conta Centralizadora até o montante equivalente </w:t>
            </w:r>
            <w:r w:rsidR="000A4ABA">
              <w:rPr>
                <w:rFonts w:ascii="Arial" w:hAnsi="Arial" w:cs="Arial"/>
                <w:sz w:val="20"/>
                <w:szCs w:val="20"/>
              </w:rPr>
              <w:t>a</w:t>
            </w:r>
            <w:r w:rsidRPr="00AA167F">
              <w:rPr>
                <w:rFonts w:ascii="Arial" w:hAnsi="Arial" w:cs="Arial"/>
                <w:sz w:val="20"/>
                <w:szCs w:val="20"/>
              </w:rPr>
              <w:t>o Valor do Fundo de Reserva</w:t>
            </w:r>
            <w:bookmarkEnd w:id="7"/>
            <w:r w:rsidRPr="00AA167F">
              <w:rPr>
                <w:rFonts w:ascii="Arial" w:hAnsi="Arial" w:cs="Arial"/>
                <w:sz w:val="20"/>
                <w:szCs w:val="20"/>
              </w:rPr>
              <w:t xml:space="preserve">, observadas as regras da Cláusula </w:t>
            </w:r>
            <w:r w:rsidRPr="00AA167F">
              <w:rPr>
                <w:rFonts w:ascii="Arial" w:hAnsi="Arial" w:cs="Arial"/>
                <w:sz w:val="20"/>
                <w:szCs w:val="20"/>
              </w:rPr>
              <w:fldChar w:fldCharType="begin"/>
            </w:r>
            <w:r w:rsidRPr="00AA167F">
              <w:rPr>
                <w:rFonts w:ascii="Arial" w:hAnsi="Arial" w:cs="Arial"/>
                <w:sz w:val="20"/>
                <w:szCs w:val="20"/>
              </w:rPr>
              <w:instrText xml:space="preserve"> REF _Ref92899777 \r \h </w:instrText>
            </w:r>
            <w:r w:rsidR="00977C78" w:rsidRPr="00AA167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4.8</w:t>
            </w:r>
            <w:r w:rsidRPr="00AA167F">
              <w:rPr>
                <w:rFonts w:ascii="Arial" w:hAnsi="Arial" w:cs="Arial"/>
                <w:sz w:val="20"/>
                <w:szCs w:val="20"/>
              </w:rPr>
              <w:fldChar w:fldCharType="end"/>
            </w:r>
            <w:r w:rsidRPr="00AA167F">
              <w:rPr>
                <w:rFonts w:ascii="Arial" w:hAnsi="Arial" w:cs="Arial"/>
                <w:sz w:val="20"/>
                <w:szCs w:val="20"/>
              </w:rPr>
              <w:t>.</w:t>
            </w:r>
          </w:p>
        </w:tc>
      </w:tr>
      <w:tr w:rsidR="00055E95" w:rsidRPr="00AA167F" w14:paraId="59C58103" w14:textId="77777777">
        <w:tc>
          <w:tcPr>
            <w:tcW w:w="2972" w:type="dxa"/>
          </w:tcPr>
          <w:p w14:paraId="00D61E5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“Fundos”</w:t>
            </w:r>
          </w:p>
        </w:tc>
        <w:tc>
          <w:tcPr>
            <w:tcW w:w="6654" w:type="dxa"/>
          </w:tcPr>
          <w:p w14:paraId="3156609F" w14:textId="77777777" w:rsidR="00055E95" w:rsidRPr="00AA167F" w:rsidRDefault="00055E95" w:rsidP="00055E95">
            <w:pPr>
              <w:spacing w:line="360" w:lineRule="auto"/>
              <w:jc w:val="both"/>
              <w:rPr>
                <w:rFonts w:ascii="Arial" w:hAnsi="Arial" w:cs="Arial"/>
                <w:sz w:val="20"/>
                <w:szCs w:val="20"/>
              </w:rPr>
            </w:pPr>
            <w:r w:rsidRPr="00AA167F">
              <w:rPr>
                <w:rFonts w:ascii="Arial" w:hAnsi="Arial" w:cs="Arial"/>
                <w:color w:val="000000" w:themeColor="text1"/>
                <w:sz w:val="20"/>
                <w:szCs w:val="20"/>
              </w:rPr>
              <w:t>O Fundo de Despesas e o Fundo de Reserva, quando mencionados em conjunto.</w:t>
            </w:r>
          </w:p>
        </w:tc>
      </w:tr>
      <w:tr w:rsidR="00055E95" w:rsidRPr="00AA167F" w14:paraId="0E984AC9" w14:textId="77777777">
        <w:tc>
          <w:tcPr>
            <w:tcW w:w="2972" w:type="dxa"/>
          </w:tcPr>
          <w:p w14:paraId="08F33FD9"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“Garantias”</w:t>
            </w:r>
          </w:p>
        </w:tc>
        <w:tc>
          <w:tcPr>
            <w:tcW w:w="6654" w:type="dxa"/>
          </w:tcPr>
          <w:p w14:paraId="76E52B44" w14:textId="77777777" w:rsidR="00055E95" w:rsidRPr="00AA167F" w:rsidRDefault="00055E95" w:rsidP="00055E95">
            <w:pPr>
              <w:suppressAutoHyphens/>
              <w:spacing w:line="360" w:lineRule="auto"/>
              <w:jc w:val="both"/>
              <w:rPr>
                <w:rFonts w:ascii="Arial" w:hAnsi="Arial" w:cs="Arial"/>
                <w:color w:val="000000"/>
                <w:sz w:val="20"/>
                <w:szCs w:val="20"/>
              </w:rPr>
            </w:pPr>
            <w:r w:rsidRPr="00AA167F">
              <w:rPr>
                <w:rFonts w:ascii="Arial" w:hAnsi="Arial" w:cs="Arial"/>
                <w:color w:val="000000"/>
                <w:sz w:val="20"/>
                <w:szCs w:val="20"/>
              </w:rPr>
              <w:t>São, quando mencionadas em conjunto:</w:t>
            </w:r>
          </w:p>
          <w:p w14:paraId="50B9BBD3" w14:textId="77777777" w:rsidR="00826394" w:rsidRPr="007C4CE9" w:rsidRDefault="00826394"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Pr>
                <w:rFonts w:ascii="Arial" w:hAnsi="Arial" w:cs="Arial"/>
                <w:color w:val="000000" w:themeColor="text1"/>
                <w:sz w:val="20"/>
                <w:szCs w:val="20"/>
              </w:rPr>
              <w:t>o Aval;</w:t>
            </w:r>
          </w:p>
          <w:p w14:paraId="00676BB1" w14:textId="77777777" w:rsidR="00055E95" w:rsidRPr="00AA167F" w:rsidRDefault="00055E95"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a Cessão Fiduciária de Direitos Creditórios;</w:t>
            </w:r>
          </w:p>
          <w:p w14:paraId="1A9B1735" w14:textId="77777777" w:rsidR="00055E95" w:rsidRPr="00123FC7" w:rsidRDefault="00055E95"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sz w:val="20"/>
                <w:szCs w:val="20"/>
              </w:rPr>
            </w:pPr>
            <w:r w:rsidRPr="00AA167F">
              <w:rPr>
                <w:rFonts w:ascii="Arial" w:hAnsi="Arial" w:cs="Arial"/>
                <w:color w:val="000000"/>
                <w:sz w:val="20"/>
                <w:szCs w:val="20"/>
              </w:rPr>
              <w:t>os Fundos; e</w:t>
            </w:r>
          </w:p>
          <w:p w14:paraId="4AD5FEAF" w14:textId="77777777" w:rsidR="00055E95" w:rsidRPr="00AA167F" w:rsidRDefault="00055E95" w:rsidP="00123FC7">
            <w:pPr>
              <w:pStyle w:val="ListParagraph"/>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qualquer garantia adicional eventualmente constituída para cumprimento das Obrigações Garantidas.</w:t>
            </w:r>
          </w:p>
        </w:tc>
      </w:tr>
      <w:tr w:rsidR="00055E95" w:rsidRPr="00AA167F" w14:paraId="46FD398E" w14:textId="77777777">
        <w:tc>
          <w:tcPr>
            <w:tcW w:w="2972" w:type="dxa"/>
          </w:tcPr>
          <w:p w14:paraId="0379CA74"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“IBGE”</w:t>
            </w:r>
          </w:p>
        </w:tc>
        <w:tc>
          <w:tcPr>
            <w:tcW w:w="6654" w:type="dxa"/>
          </w:tcPr>
          <w:p w14:paraId="725877EA" w14:textId="77777777"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O Instituto Brasileiro de Geografia e Estatística.</w:t>
            </w:r>
          </w:p>
        </w:tc>
      </w:tr>
      <w:tr w:rsidR="00055E95" w:rsidRPr="00AA167F" w14:paraId="1C7EBA1A" w14:textId="77777777">
        <w:tc>
          <w:tcPr>
            <w:tcW w:w="2972" w:type="dxa"/>
          </w:tcPr>
          <w:p w14:paraId="7B95C5A3"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“Imóveis”</w:t>
            </w:r>
          </w:p>
        </w:tc>
        <w:tc>
          <w:tcPr>
            <w:tcW w:w="6654" w:type="dxa"/>
          </w:tcPr>
          <w:p w14:paraId="3BCC023D" w14:textId="611845F4" w:rsidR="00055E95" w:rsidRPr="00AA167F" w:rsidRDefault="00055E95" w:rsidP="00F915EE">
            <w:pPr>
              <w:spacing w:line="360" w:lineRule="auto"/>
              <w:jc w:val="both"/>
              <w:rPr>
                <w:rFonts w:ascii="Arial" w:hAnsi="Arial" w:cs="Arial"/>
                <w:sz w:val="20"/>
                <w:szCs w:val="20"/>
              </w:rPr>
            </w:pPr>
            <w:r w:rsidRPr="00AA167F">
              <w:rPr>
                <w:rFonts w:ascii="Arial" w:hAnsi="Arial" w:cs="Arial"/>
                <w:sz w:val="20"/>
                <w:szCs w:val="20"/>
              </w:rPr>
              <w:t>São os imóveis locados pela Emissora e posteriormente sublocados aos Sublocatários</w:t>
            </w:r>
            <w:r w:rsidR="0009686F">
              <w:rPr>
                <w:rFonts w:ascii="Arial" w:hAnsi="Arial" w:cs="Arial"/>
                <w:sz w:val="20"/>
                <w:szCs w:val="20"/>
              </w:rPr>
              <w:t xml:space="preserve">, conforme identificados no </w:t>
            </w:r>
            <w:r w:rsidR="00E105EF">
              <w:rPr>
                <w:rFonts w:ascii="Arial" w:hAnsi="Arial" w:cs="Arial"/>
                <w:sz w:val="20"/>
                <w:szCs w:val="20"/>
              </w:rPr>
              <w:t xml:space="preserve">item (A) do </w:t>
            </w:r>
            <w:r w:rsidR="0009686F">
              <w:rPr>
                <w:rFonts w:ascii="Arial" w:hAnsi="Arial" w:cs="Arial"/>
                <w:sz w:val="20"/>
                <w:szCs w:val="20"/>
              </w:rPr>
              <w:t xml:space="preserve">Anexo </w:t>
            </w:r>
            <w:r w:rsidR="00C75383">
              <w:rPr>
                <w:rFonts w:ascii="Arial" w:hAnsi="Arial" w:cs="Arial"/>
                <w:color w:val="000000" w:themeColor="text1"/>
                <w:sz w:val="20"/>
                <w:szCs w:val="20"/>
              </w:rPr>
              <w:t>I</w:t>
            </w:r>
            <w:r w:rsidR="00E105EF">
              <w:rPr>
                <w:rFonts w:ascii="Arial" w:hAnsi="Arial" w:cs="Arial"/>
                <w:color w:val="000000" w:themeColor="text1"/>
                <w:sz w:val="20"/>
                <w:szCs w:val="20"/>
              </w:rPr>
              <w:t>I</w:t>
            </w:r>
            <w:r w:rsidR="00C75383">
              <w:rPr>
                <w:rFonts w:ascii="Arial" w:hAnsi="Arial" w:cs="Arial"/>
                <w:color w:val="000000" w:themeColor="text1"/>
                <w:sz w:val="20"/>
                <w:szCs w:val="20"/>
              </w:rPr>
              <w:t>-</w:t>
            </w:r>
            <w:r w:rsidR="00E105EF">
              <w:rPr>
                <w:rFonts w:ascii="Arial" w:hAnsi="Arial" w:cs="Arial"/>
                <w:color w:val="000000" w:themeColor="text1"/>
                <w:sz w:val="20"/>
                <w:szCs w:val="20"/>
              </w:rPr>
              <w:t>A</w:t>
            </w:r>
            <w:r w:rsidR="00C75383">
              <w:rPr>
                <w:rFonts w:ascii="Arial" w:hAnsi="Arial" w:cs="Arial"/>
                <w:color w:val="000000" w:themeColor="text1"/>
                <w:sz w:val="20"/>
                <w:szCs w:val="20"/>
              </w:rPr>
              <w:t>.</w:t>
            </w:r>
          </w:p>
        </w:tc>
      </w:tr>
      <w:tr w:rsidR="00B17746" w:rsidRPr="00AA167F" w14:paraId="68BF9947" w14:textId="77777777">
        <w:tc>
          <w:tcPr>
            <w:tcW w:w="2972" w:type="dxa"/>
          </w:tcPr>
          <w:p w14:paraId="44B6260D" w14:textId="77777777" w:rsidR="00B17746" w:rsidRPr="00AA167F" w:rsidRDefault="00B17746" w:rsidP="00055E95">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2B79D6">
              <w:rPr>
                <w:rFonts w:ascii="Arial" w:hAnsi="Arial" w:cs="Arial"/>
                <w:b/>
                <w:color w:val="000000" w:themeColor="text1"/>
                <w:sz w:val="20"/>
                <w:szCs w:val="20"/>
              </w:rPr>
              <w:t>Índice de Cobertura</w:t>
            </w:r>
            <w:r>
              <w:rPr>
                <w:rFonts w:ascii="Arial" w:hAnsi="Arial" w:cs="Arial"/>
                <w:b/>
                <w:color w:val="000000" w:themeColor="text1"/>
                <w:sz w:val="20"/>
                <w:szCs w:val="20"/>
              </w:rPr>
              <w:t>”</w:t>
            </w:r>
          </w:p>
        </w:tc>
        <w:tc>
          <w:tcPr>
            <w:tcW w:w="6654" w:type="dxa"/>
          </w:tcPr>
          <w:p w14:paraId="1ADE99D1" w14:textId="77777777" w:rsidR="00B17746" w:rsidRPr="00AA167F" w:rsidRDefault="00960277">
            <w:pPr>
              <w:spacing w:line="360" w:lineRule="auto"/>
              <w:jc w:val="both"/>
              <w:rPr>
                <w:rFonts w:ascii="Arial" w:hAnsi="Arial" w:cs="Arial"/>
                <w:sz w:val="20"/>
                <w:szCs w:val="20"/>
              </w:rPr>
            </w:pPr>
            <w:r w:rsidRPr="00960277">
              <w:rPr>
                <w:rFonts w:ascii="Arial" w:hAnsi="Arial" w:cs="Arial"/>
                <w:sz w:val="20"/>
                <w:szCs w:val="20"/>
              </w:rPr>
              <w:t>É o índice de cobertura</w:t>
            </w:r>
            <w:r w:rsidR="00821D37">
              <w:rPr>
                <w:rFonts w:ascii="Arial" w:hAnsi="Arial" w:cs="Arial"/>
                <w:sz w:val="20"/>
                <w:szCs w:val="20"/>
              </w:rPr>
              <w:t>, c</w:t>
            </w:r>
            <w:r w:rsidR="003D3653">
              <w:rPr>
                <w:rFonts w:ascii="Arial" w:hAnsi="Arial" w:cs="Arial"/>
                <w:sz w:val="20"/>
                <w:szCs w:val="20"/>
              </w:rPr>
              <w:t xml:space="preserve">onforme </w:t>
            </w:r>
            <w:r w:rsidR="00821D37">
              <w:rPr>
                <w:rFonts w:ascii="Arial" w:hAnsi="Arial" w:cs="Arial"/>
                <w:sz w:val="20"/>
                <w:szCs w:val="20"/>
              </w:rPr>
              <w:t xml:space="preserve">definido na </w:t>
            </w:r>
            <w:r w:rsidR="003D3653">
              <w:rPr>
                <w:rFonts w:ascii="Arial" w:hAnsi="Arial" w:cs="Arial"/>
                <w:sz w:val="20"/>
                <w:szCs w:val="20"/>
              </w:rPr>
              <w:t>Cláusula 4.1</w:t>
            </w:r>
            <w:r w:rsidR="0089041A">
              <w:rPr>
                <w:rFonts w:ascii="Arial" w:hAnsi="Arial" w:cs="Arial"/>
                <w:sz w:val="20"/>
                <w:szCs w:val="20"/>
              </w:rPr>
              <w:t>1</w:t>
            </w:r>
            <w:r w:rsidR="00821D37">
              <w:rPr>
                <w:rFonts w:ascii="Arial" w:hAnsi="Arial" w:cs="Arial"/>
                <w:sz w:val="20"/>
                <w:szCs w:val="20"/>
              </w:rPr>
              <w:t xml:space="preserve"> da presente Escritura de Emissão.</w:t>
            </w:r>
          </w:p>
        </w:tc>
      </w:tr>
      <w:tr w:rsidR="00051E96" w:rsidRPr="00AA167F" w14:paraId="77F80491" w14:textId="77777777">
        <w:tc>
          <w:tcPr>
            <w:tcW w:w="2972" w:type="dxa"/>
          </w:tcPr>
          <w:p w14:paraId="19681508"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“Instrução CVM 476”</w:t>
            </w:r>
          </w:p>
        </w:tc>
        <w:tc>
          <w:tcPr>
            <w:tcW w:w="6654" w:type="dxa"/>
          </w:tcPr>
          <w:p w14:paraId="48FB9E62"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Instrução CVM nº 476, de 16 de janeiro de 2009.</w:t>
            </w:r>
          </w:p>
        </w:tc>
      </w:tr>
      <w:tr w:rsidR="00051E96" w:rsidRPr="00AA167F" w14:paraId="294889FD" w14:textId="77777777">
        <w:tc>
          <w:tcPr>
            <w:tcW w:w="2972" w:type="dxa"/>
          </w:tcPr>
          <w:p w14:paraId="00D42F42"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“IOF”</w:t>
            </w:r>
          </w:p>
        </w:tc>
        <w:tc>
          <w:tcPr>
            <w:tcW w:w="6654" w:type="dxa"/>
          </w:tcPr>
          <w:p w14:paraId="67259EC3"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Imposto sobre Operações de Crédito, Câmbio e Seguro ou relativas a Títulos e Valores Mobiliários.</w:t>
            </w:r>
          </w:p>
        </w:tc>
      </w:tr>
      <w:tr w:rsidR="00051E96" w:rsidRPr="00AA167F" w14:paraId="443B2F1C" w14:textId="77777777">
        <w:tc>
          <w:tcPr>
            <w:tcW w:w="2972" w:type="dxa"/>
          </w:tcPr>
          <w:p w14:paraId="5EE28A7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“IPCA”</w:t>
            </w:r>
          </w:p>
        </w:tc>
        <w:tc>
          <w:tcPr>
            <w:tcW w:w="6654" w:type="dxa"/>
          </w:tcPr>
          <w:p w14:paraId="33E71C73"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sz w:val="20"/>
                <w:szCs w:val="20"/>
              </w:rPr>
              <w:t>O Índice Nacional de Preços ao Consumidor Amplo, apurado e divulgado mensalmente pelo IBGE.</w:t>
            </w:r>
          </w:p>
        </w:tc>
      </w:tr>
      <w:tr w:rsidR="00051E96" w:rsidRPr="00AA167F" w14:paraId="4531919A" w14:textId="77777777">
        <w:tc>
          <w:tcPr>
            <w:tcW w:w="2972" w:type="dxa"/>
          </w:tcPr>
          <w:p w14:paraId="2D8B1C04"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“IRPJ”</w:t>
            </w:r>
          </w:p>
        </w:tc>
        <w:tc>
          <w:tcPr>
            <w:tcW w:w="6654" w:type="dxa"/>
          </w:tcPr>
          <w:p w14:paraId="4CBE8CEF"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O Imposto de Renda – Pessoa Jurídica.</w:t>
            </w:r>
          </w:p>
        </w:tc>
      </w:tr>
      <w:tr w:rsidR="00051E96" w:rsidRPr="00AA167F" w14:paraId="38FD6A86" w14:textId="77777777">
        <w:tc>
          <w:tcPr>
            <w:tcW w:w="2972" w:type="dxa"/>
          </w:tcPr>
          <w:p w14:paraId="19ABA68D"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sz w:val="20"/>
                <w:szCs w:val="20"/>
              </w:rPr>
              <w:t>“ISSQN”</w:t>
            </w:r>
          </w:p>
        </w:tc>
        <w:tc>
          <w:tcPr>
            <w:tcW w:w="6654" w:type="dxa"/>
          </w:tcPr>
          <w:p w14:paraId="69212E63"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O Imposto sobre Serviços de Qualquer Natureza.</w:t>
            </w:r>
          </w:p>
        </w:tc>
      </w:tr>
      <w:tr w:rsidR="00051E96" w:rsidRPr="00AA167F" w14:paraId="4B3AE566" w14:textId="77777777" w:rsidTr="00055D76">
        <w:tc>
          <w:tcPr>
            <w:tcW w:w="2972" w:type="dxa"/>
          </w:tcPr>
          <w:p w14:paraId="6CEC795C" w14:textId="77777777" w:rsidR="00051E96" w:rsidRPr="00AA167F" w:rsidRDefault="00051E96" w:rsidP="00051E96">
            <w:pPr>
              <w:spacing w:line="360" w:lineRule="auto"/>
              <w:rPr>
                <w:rFonts w:ascii="Arial" w:hAnsi="Arial" w:cs="Arial"/>
                <w:b/>
                <w:color w:val="000000"/>
                <w:sz w:val="20"/>
                <w:szCs w:val="20"/>
              </w:rPr>
            </w:pPr>
            <w:bookmarkStart w:id="8" w:name="_Hlk5270602"/>
            <w:r w:rsidRPr="00AA167F">
              <w:rPr>
                <w:rFonts w:ascii="Arial" w:hAnsi="Arial" w:cs="Arial"/>
                <w:b/>
                <w:color w:val="000000"/>
                <w:sz w:val="20"/>
                <w:szCs w:val="20"/>
              </w:rPr>
              <w:t>“Legislação Socioambiental”</w:t>
            </w:r>
          </w:p>
        </w:tc>
        <w:tc>
          <w:tcPr>
            <w:tcW w:w="6654" w:type="dxa"/>
          </w:tcPr>
          <w:p w14:paraId="46F8A0BA"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As leis, regulamentos e demais normas ambientais e trabalhistas em vigor, relativa à saúde e segurança ocupacional, inclusive no que se refere à inexistência de trabalho infantil, trabalho análogo a de escravo, e prostituição, incluindo legislação pertinente à Política Nacional do Meio Ambiente e Resoluções do Conselho Nacional do Meio Ambiente – CONAMA, além da legislação, regulamentação, e demais regras definidas pelos órgãos ambientais das jurisdições em que a Emissora atue.</w:t>
            </w:r>
          </w:p>
        </w:tc>
      </w:tr>
      <w:tr w:rsidR="00051E96" w:rsidRPr="00AA167F" w14:paraId="756AA317" w14:textId="77777777">
        <w:tc>
          <w:tcPr>
            <w:tcW w:w="2972" w:type="dxa"/>
          </w:tcPr>
          <w:p w14:paraId="2D7F4E20"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themeColor="text1"/>
                <w:sz w:val="20"/>
                <w:szCs w:val="20"/>
              </w:rPr>
              <w:t>“Legislação Anticorrupção e Antilavagem”</w:t>
            </w:r>
          </w:p>
        </w:tc>
        <w:tc>
          <w:tcPr>
            <w:tcW w:w="6654" w:type="dxa"/>
          </w:tcPr>
          <w:p w14:paraId="07E4F3D3"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iCs/>
                <w:color w:val="000000" w:themeColor="text1"/>
                <w:sz w:val="20"/>
                <w:szCs w:val="20"/>
              </w:rPr>
              <w:t>São, quando mencionados em conjunto: (i) o</w:t>
            </w:r>
            <w:r w:rsidRPr="00AA167F">
              <w:rPr>
                <w:rFonts w:ascii="Arial" w:hAnsi="Arial" w:cs="Arial"/>
                <w:i/>
                <w:color w:val="000000" w:themeColor="text1"/>
                <w:sz w:val="20"/>
                <w:szCs w:val="20"/>
              </w:rPr>
              <w:t xml:space="preserve"> Foreign Corrupt Practices Act of 1977; (ii) </w:t>
            </w:r>
            <w:r w:rsidRPr="00AA167F">
              <w:rPr>
                <w:rFonts w:ascii="Arial" w:hAnsi="Arial" w:cs="Arial"/>
                <w:bCs/>
                <w:color w:val="000000" w:themeColor="text1"/>
                <w:sz w:val="20"/>
                <w:szCs w:val="20"/>
              </w:rPr>
              <w:t>a</w:t>
            </w:r>
            <w:r w:rsidRPr="00AA167F">
              <w:rPr>
                <w:rFonts w:ascii="Arial" w:hAnsi="Arial" w:cs="Arial"/>
                <w:bCs/>
                <w:i/>
                <w:color w:val="000000" w:themeColor="text1"/>
                <w:sz w:val="20"/>
                <w:szCs w:val="20"/>
              </w:rPr>
              <w:t xml:space="preserve"> Convention on Combating Bribery of Foreign Public Officials in International Business Transactions</w:t>
            </w:r>
            <w:r w:rsidRPr="00AA167F">
              <w:rPr>
                <w:rFonts w:ascii="Arial" w:hAnsi="Arial" w:cs="Arial"/>
                <w:bCs/>
                <w:iCs/>
                <w:color w:val="000000" w:themeColor="text1"/>
                <w:sz w:val="20"/>
                <w:szCs w:val="20"/>
              </w:rPr>
              <w:t>; (iii) o</w:t>
            </w:r>
            <w:r w:rsidRPr="00AA167F">
              <w:rPr>
                <w:rFonts w:ascii="Arial" w:hAnsi="Arial" w:cs="Arial"/>
                <w:i/>
                <w:color w:val="000000" w:themeColor="text1"/>
                <w:sz w:val="20"/>
                <w:szCs w:val="20"/>
              </w:rPr>
              <w:t xml:space="preserve"> UK Bribery Act 2010</w:t>
            </w:r>
            <w:r w:rsidRPr="00AA167F">
              <w:rPr>
                <w:rFonts w:ascii="Arial" w:hAnsi="Arial" w:cs="Arial"/>
                <w:iCs/>
                <w:color w:val="000000" w:themeColor="text1"/>
                <w:sz w:val="20"/>
                <w:szCs w:val="20"/>
              </w:rPr>
              <w:t>; (iv)</w:t>
            </w:r>
            <w:r w:rsidRPr="00AA167F">
              <w:rPr>
                <w:rFonts w:ascii="Arial" w:hAnsi="Arial" w:cs="Arial"/>
                <w:i/>
                <w:color w:val="000000" w:themeColor="text1"/>
                <w:sz w:val="20"/>
                <w:szCs w:val="20"/>
              </w:rPr>
              <w:t xml:space="preserve"> </w:t>
            </w:r>
            <w:r w:rsidRPr="00AA167F">
              <w:rPr>
                <w:rFonts w:ascii="Arial" w:hAnsi="Arial" w:cs="Arial"/>
                <w:iCs/>
                <w:color w:val="000000" w:themeColor="text1"/>
                <w:sz w:val="20"/>
                <w:szCs w:val="20"/>
              </w:rPr>
              <w:t>a Lei 12.846; (v) o Código Penal e (vi) Lei 9.613.</w:t>
            </w:r>
          </w:p>
        </w:tc>
      </w:tr>
      <w:bookmarkEnd w:id="8"/>
      <w:tr w:rsidR="00051E96" w:rsidRPr="00AA167F" w14:paraId="61BF8C15" w14:textId="77777777">
        <w:tc>
          <w:tcPr>
            <w:tcW w:w="2972" w:type="dxa"/>
          </w:tcPr>
          <w:p w14:paraId="16FFA77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“Lei 4.595”</w:t>
            </w:r>
          </w:p>
        </w:tc>
        <w:tc>
          <w:tcPr>
            <w:tcW w:w="6654" w:type="dxa"/>
          </w:tcPr>
          <w:p w14:paraId="68C82851" w14:textId="77777777" w:rsidR="00051E96" w:rsidRPr="00AA167F" w:rsidRDefault="00051E96" w:rsidP="00051E96">
            <w:pPr>
              <w:spacing w:line="360" w:lineRule="auto"/>
              <w:jc w:val="both"/>
              <w:rPr>
                <w:rFonts w:ascii="Arial" w:hAnsi="Arial" w:cs="Arial"/>
                <w:iCs/>
                <w:color w:val="000000" w:themeColor="text1"/>
                <w:sz w:val="20"/>
                <w:szCs w:val="20"/>
              </w:rPr>
            </w:pPr>
            <w:r w:rsidRPr="00AA167F">
              <w:rPr>
                <w:rFonts w:ascii="Arial" w:hAnsi="Arial" w:cs="Arial"/>
                <w:color w:val="000000"/>
                <w:sz w:val="20"/>
                <w:szCs w:val="20"/>
              </w:rPr>
              <w:t>A Lei nº 4.595, de 31 de dezembro de 1964.</w:t>
            </w:r>
          </w:p>
        </w:tc>
      </w:tr>
      <w:tr w:rsidR="00051E96" w:rsidRPr="00AA167F" w14:paraId="12347862" w14:textId="77777777">
        <w:tc>
          <w:tcPr>
            <w:tcW w:w="2972" w:type="dxa"/>
          </w:tcPr>
          <w:p w14:paraId="0C6DE79C"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6.404”</w:t>
            </w:r>
          </w:p>
        </w:tc>
        <w:tc>
          <w:tcPr>
            <w:tcW w:w="6654" w:type="dxa"/>
          </w:tcPr>
          <w:p w14:paraId="6F5B0750"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A Lei nº 6.404, de 15 de dezembro de 1976.</w:t>
            </w:r>
          </w:p>
        </w:tc>
      </w:tr>
      <w:tr w:rsidR="00051E96" w:rsidRPr="00AA167F" w14:paraId="6EC903D5" w14:textId="77777777" w:rsidTr="00FE5221">
        <w:tc>
          <w:tcPr>
            <w:tcW w:w="2972" w:type="dxa"/>
          </w:tcPr>
          <w:p w14:paraId="01FB05DF" w14:textId="77777777" w:rsidR="00051E96" w:rsidRPr="00AA167F" w:rsidRDefault="00051E96" w:rsidP="00051E96">
            <w:pPr>
              <w:spacing w:line="360" w:lineRule="auto"/>
              <w:rPr>
                <w:rFonts w:ascii="Arial" w:hAnsi="Arial" w:cs="Arial"/>
                <w:b/>
                <w:color w:val="000000"/>
                <w:sz w:val="20"/>
                <w:szCs w:val="20"/>
              </w:rPr>
            </w:pPr>
            <w:r w:rsidRPr="00AA167F">
              <w:rPr>
                <w:rFonts w:ascii="Arial" w:eastAsia="Times New Roman" w:hAnsi="Arial" w:cs="Arial"/>
                <w:b/>
                <w:sz w:val="20"/>
                <w:szCs w:val="20"/>
              </w:rPr>
              <w:t>“Lei 9.613”</w:t>
            </w:r>
          </w:p>
        </w:tc>
        <w:tc>
          <w:tcPr>
            <w:tcW w:w="6654" w:type="dxa"/>
            <w:vAlign w:val="center"/>
          </w:tcPr>
          <w:p w14:paraId="161CED51"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eastAsia="Times New Roman" w:hAnsi="Arial" w:cs="Arial"/>
                <w:sz w:val="20"/>
                <w:szCs w:val="20"/>
              </w:rPr>
              <w:t>A Lei nº 9.613, de 03 de março de 1998</w:t>
            </w:r>
            <w:hyperlink r:id="rId15" w:history="1">
              <w:r w:rsidRPr="00AA167F">
                <w:rPr>
                  <w:rFonts w:ascii="Arial" w:eastAsia="Times New Roman" w:hAnsi="Arial" w:cs="Arial"/>
                  <w:sz w:val="20"/>
                  <w:szCs w:val="20"/>
                </w:rPr>
                <w:t>.</w:t>
              </w:r>
            </w:hyperlink>
          </w:p>
        </w:tc>
      </w:tr>
      <w:tr w:rsidR="00051E96" w:rsidRPr="00AA167F" w14:paraId="36AA955A" w14:textId="77777777" w:rsidTr="00FE5221">
        <w:tc>
          <w:tcPr>
            <w:tcW w:w="2972" w:type="dxa"/>
          </w:tcPr>
          <w:p w14:paraId="30A4F732" w14:textId="77777777" w:rsidR="00051E96" w:rsidRPr="00AA167F" w:rsidRDefault="00051E96" w:rsidP="00051E96">
            <w:pPr>
              <w:spacing w:line="360" w:lineRule="auto"/>
              <w:rPr>
                <w:rFonts w:ascii="Arial" w:eastAsia="Times New Roman" w:hAnsi="Arial" w:cs="Arial"/>
                <w:b/>
                <w:sz w:val="20"/>
                <w:szCs w:val="20"/>
              </w:rPr>
            </w:pPr>
            <w:r w:rsidRPr="00AA167F">
              <w:rPr>
                <w:rFonts w:ascii="Arial" w:hAnsi="Arial" w:cs="Arial"/>
                <w:b/>
                <w:color w:val="000000"/>
                <w:sz w:val="20"/>
                <w:szCs w:val="20"/>
              </w:rPr>
              <w:t>“Lei 10.931”</w:t>
            </w:r>
          </w:p>
        </w:tc>
        <w:tc>
          <w:tcPr>
            <w:tcW w:w="6654" w:type="dxa"/>
          </w:tcPr>
          <w:p w14:paraId="43ABF389" w14:textId="77777777" w:rsidR="00051E96" w:rsidRPr="00AA167F" w:rsidRDefault="00051E96" w:rsidP="00051E96">
            <w:pPr>
              <w:spacing w:line="360" w:lineRule="auto"/>
              <w:jc w:val="both"/>
              <w:rPr>
                <w:rFonts w:ascii="Arial" w:eastAsia="Times New Roman" w:hAnsi="Arial" w:cs="Arial"/>
                <w:sz w:val="20"/>
                <w:szCs w:val="20"/>
              </w:rPr>
            </w:pPr>
            <w:r w:rsidRPr="00AA167F">
              <w:rPr>
                <w:rFonts w:ascii="Arial" w:hAnsi="Arial" w:cs="Arial"/>
                <w:sz w:val="20"/>
                <w:szCs w:val="20"/>
              </w:rPr>
              <w:t>A Lei nº 10.931, de 02 de agosto de 2004.</w:t>
            </w:r>
          </w:p>
        </w:tc>
      </w:tr>
      <w:tr w:rsidR="00051E96" w:rsidRPr="00AA167F" w14:paraId="3433E289" w14:textId="77777777" w:rsidTr="00866AD5">
        <w:tc>
          <w:tcPr>
            <w:tcW w:w="2972" w:type="dxa"/>
          </w:tcPr>
          <w:p w14:paraId="49307B95"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12.846”</w:t>
            </w:r>
          </w:p>
        </w:tc>
        <w:tc>
          <w:tcPr>
            <w:tcW w:w="6654" w:type="dxa"/>
          </w:tcPr>
          <w:p w14:paraId="6401CD75"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color w:val="000000"/>
                <w:sz w:val="20"/>
                <w:szCs w:val="20"/>
              </w:rPr>
              <w:t>A Lei nº 12.846, de 1º de agosto de 2013.</w:t>
            </w:r>
          </w:p>
        </w:tc>
      </w:tr>
      <w:tr w:rsidR="00051E96" w:rsidRPr="00AA167F" w14:paraId="04B357CA" w14:textId="77777777">
        <w:tc>
          <w:tcPr>
            <w:tcW w:w="2972" w:type="dxa"/>
          </w:tcPr>
          <w:p w14:paraId="4586843A"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13.874”</w:t>
            </w:r>
          </w:p>
        </w:tc>
        <w:tc>
          <w:tcPr>
            <w:tcW w:w="6654" w:type="dxa"/>
          </w:tcPr>
          <w:p w14:paraId="548B7278"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13.874, de 20 de setembro de 2019.</w:t>
            </w:r>
          </w:p>
        </w:tc>
      </w:tr>
      <w:tr w:rsidR="00051E96" w:rsidRPr="00AA167F" w14:paraId="239B02D2" w14:textId="77777777">
        <w:tc>
          <w:tcPr>
            <w:tcW w:w="2972" w:type="dxa"/>
          </w:tcPr>
          <w:p w14:paraId="6F3B8CF6" w14:textId="77777777" w:rsidR="00051E96" w:rsidRPr="00AA167F" w:rsidRDefault="00051E96" w:rsidP="00051E96">
            <w:pPr>
              <w:spacing w:line="360" w:lineRule="auto"/>
              <w:rPr>
                <w:rFonts w:ascii="Arial" w:hAnsi="Arial" w:cs="Arial"/>
                <w:b/>
                <w:color w:val="000000"/>
                <w:sz w:val="20"/>
                <w:szCs w:val="20"/>
              </w:rPr>
            </w:pPr>
            <w:r>
              <w:rPr>
                <w:rFonts w:ascii="Arial" w:hAnsi="Arial" w:cs="Arial"/>
                <w:b/>
                <w:color w:val="000000"/>
                <w:sz w:val="20"/>
                <w:szCs w:val="20"/>
              </w:rPr>
              <w:t>“Lei 14.195</w:t>
            </w:r>
            <w:r w:rsidRPr="00AA167F">
              <w:rPr>
                <w:rFonts w:ascii="Arial" w:hAnsi="Arial" w:cs="Arial"/>
                <w:b/>
                <w:color w:val="000000"/>
                <w:sz w:val="20"/>
                <w:szCs w:val="20"/>
              </w:rPr>
              <w:t>”</w:t>
            </w:r>
          </w:p>
        </w:tc>
        <w:tc>
          <w:tcPr>
            <w:tcW w:w="6654" w:type="dxa"/>
          </w:tcPr>
          <w:p w14:paraId="5A9BBC7E"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14.195, de 26</w:t>
            </w:r>
            <w:r w:rsidRPr="00AA167F">
              <w:rPr>
                <w:rFonts w:ascii="Arial" w:hAnsi="Arial" w:cs="Arial"/>
                <w:sz w:val="20"/>
                <w:szCs w:val="20"/>
              </w:rPr>
              <w:t xml:space="preserve"> de </w:t>
            </w:r>
            <w:r>
              <w:rPr>
                <w:rFonts w:ascii="Arial" w:hAnsi="Arial" w:cs="Arial"/>
                <w:sz w:val="20"/>
                <w:szCs w:val="20"/>
              </w:rPr>
              <w:t>agosto de 2021</w:t>
            </w:r>
            <w:r w:rsidRPr="00AA167F">
              <w:rPr>
                <w:rFonts w:ascii="Arial" w:hAnsi="Arial" w:cs="Arial"/>
                <w:sz w:val="20"/>
                <w:szCs w:val="20"/>
              </w:rPr>
              <w:t>.</w:t>
            </w:r>
          </w:p>
        </w:tc>
      </w:tr>
      <w:tr w:rsidR="00051E96" w:rsidRPr="00AA167F" w14:paraId="7579FCB0" w14:textId="77777777">
        <w:tc>
          <w:tcPr>
            <w:tcW w:w="2972" w:type="dxa"/>
          </w:tcPr>
          <w:p w14:paraId="0CC7EBFD" w14:textId="77777777" w:rsidR="00051E96" w:rsidRDefault="00051E96" w:rsidP="00051E96">
            <w:pPr>
              <w:spacing w:line="360" w:lineRule="auto"/>
              <w:rPr>
                <w:rFonts w:ascii="Arial" w:hAnsi="Arial" w:cs="Arial"/>
                <w:b/>
                <w:color w:val="000000"/>
                <w:sz w:val="20"/>
                <w:szCs w:val="20"/>
              </w:rPr>
            </w:pPr>
            <w:r>
              <w:rPr>
                <w:rFonts w:ascii="Arial" w:hAnsi="Arial" w:cs="Arial"/>
                <w:b/>
                <w:color w:val="000000"/>
                <w:sz w:val="20"/>
                <w:szCs w:val="20"/>
              </w:rPr>
              <w:t>“Lei 14.430</w:t>
            </w:r>
            <w:r w:rsidRPr="00AA167F">
              <w:rPr>
                <w:rFonts w:ascii="Arial" w:hAnsi="Arial" w:cs="Arial"/>
                <w:b/>
                <w:color w:val="000000"/>
                <w:sz w:val="20"/>
                <w:szCs w:val="20"/>
              </w:rPr>
              <w:t>”</w:t>
            </w:r>
          </w:p>
        </w:tc>
        <w:tc>
          <w:tcPr>
            <w:tcW w:w="6654" w:type="dxa"/>
          </w:tcPr>
          <w:p w14:paraId="6CB4F723"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14.430, de 03</w:t>
            </w:r>
            <w:r w:rsidRPr="00AA167F">
              <w:rPr>
                <w:rFonts w:ascii="Arial" w:hAnsi="Arial" w:cs="Arial"/>
                <w:sz w:val="20"/>
                <w:szCs w:val="20"/>
              </w:rPr>
              <w:t xml:space="preserve"> de </w:t>
            </w:r>
            <w:r>
              <w:rPr>
                <w:rFonts w:ascii="Arial" w:hAnsi="Arial" w:cs="Arial"/>
                <w:sz w:val="20"/>
                <w:szCs w:val="20"/>
              </w:rPr>
              <w:t>agosto de 2022</w:t>
            </w:r>
            <w:r w:rsidRPr="00AA167F">
              <w:rPr>
                <w:rFonts w:ascii="Arial" w:hAnsi="Arial" w:cs="Arial"/>
                <w:sz w:val="20"/>
                <w:szCs w:val="20"/>
              </w:rPr>
              <w:t>.</w:t>
            </w:r>
          </w:p>
        </w:tc>
      </w:tr>
      <w:tr w:rsidR="00051E96" w:rsidRPr="00AA167F" w14:paraId="678A2C90" w14:textId="77777777">
        <w:tc>
          <w:tcPr>
            <w:tcW w:w="2972" w:type="dxa"/>
          </w:tcPr>
          <w:p w14:paraId="63DFD942"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“Medida Provisória 983”</w:t>
            </w:r>
          </w:p>
        </w:tc>
        <w:tc>
          <w:tcPr>
            <w:tcW w:w="6654" w:type="dxa"/>
          </w:tcPr>
          <w:p w14:paraId="1D9E936B"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Medida Provisória nº 983, de 16 de junho de 2020.</w:t>
            </w:r>
          </w:p>
        </w:tc>
      </w:tr>
      <w:tr w:rsidR="00051E96" w:rsidRPr="00AA167F" w14:paraId="2B82FD48" w14:textId="77777777">
        <w:tc>
          <w:tcPr>
            <w:tcW w:w="2972" w:type="dxa"/>
          </w:tcPr>
          <w:p w14:paraId="3ADC6F19"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sz w:val="20"/>
                <w:szCs w:val="20"/>
              </w:rPr>
              <w:t>“Medida Provisória 2.158-35”</w:t>
            </w:r>
          </w:p>
        </w:tc>
        <w:tc>
          <w:tcPr>
            <w:tcW w:w="6654" w:type="dxa"/>
          </w:tcPr>
          <w:p w14:paraId="359EE34E" w14:textId="77777777" w:rsidR="00051E96" w:rsidRPr="00AA167F" w:rsidRDefault="00051E96" w:rsidP="00051E96">
            <w:pPr>
              <w:spacing w:line="360" w:lineRule="auto"/>
              <w:jc w:val="both"/>
              <w:rPr>
                <w:rFonts w:ascii="Arial" w:hAnsi="Arial" w:cs="Arial"/>
                <w:bCs/>
                <w:sz w:val="20"/>
                <w:szCs w:val="20"/>
              </w:rPr>
            </w:pPr>
            <w:r w:rsidRPr="00AA167F">
              <w:rPr>
                <w:rFonts w:ascii="Arial" w:hAnsi="Arial" w:cs="Arial"/>
                <w:bCs/>
                <w:sz w:val="20"/>
                <w:szCs w:val="20"/>
              </w:rPr>
              <w:t>A Medida Provisória nº 2.158-35, de 24 de agosto de 2001.</w:t>
            </w:r>
          </w:p>
        </w:tc>
      </w:tr>
      <w:tr w:rsidR="00051E96" w:rsidRPr="00AA167F" w14:paraId="713E1EEF" w14:textId="77777777">
        <w:tc>
          <w:tcPr>
            <w:tcW w:w="2972" w:type="dxa"/>
          </w:tcPr>
          <w:p w14:paraId="5B3B73BE" w14:textId="77777777" w:rsidR="00051E96" w:rsidRPr="005D0270" w:rsidRDefault="00051E96" w:rsidP="00051E96">
            <w:pPr>
              <w:spacing w:line="360" w:lineRule="auto"/>
              <w:rPr>
                <w:rFonts w:ascii="Arial" w:hAnsi="Arial" w:cs="Arial"/>
                <w:b/>
                <w:color w:val="000000"/>
                <w:sz w:val="20"/>
                <w:szCs w:val="20"/>
              </w:rPr>
            </w:pPr>
            <w:r w:rsidRPr="005D0270">
              <w:rPr>
                <w:rFonts w:ascii="Arial" w:hAnsi="Arial" w:cs="Arial"/>
                <w:b/>
                <w:color w:val="000000"/>
                <w:sz w:val="20"/>
                <w:szCs w:val="20"/>
              </w:rPr>
              <w:t>“Medida Provisória 2.200-2”</w:t>
            </w:r>
          </w:p>
        </w:tc>
        <w:tc>
          <w:tcPr>
            <w:tcW w:w="6654" w:type="dxa"/>
          </w:tcPr>
          <w:p w14:paraId="12D42FE5" w14:textId="77777777" w:rsidR="00051E96" w:rsidRPr="005D0270" w:rsidRDefault="00051E96" w:rsidP="00051E96">
            <w:pPr>
              <w:spacing w:line="360" w:lineRule="auto"/>
              <w:jc w:val="both"/>
              <w:rPr>
                <w:rFonts w:ascii="Arial" w:hAnsi="Arial" w:cs="Arial"/>
                <w:color w:val="000000"/>
                <w:sz w:val="20"/>
                <w:szCs w:val="20"/>
              </w:rPr>
            </w:pPr>
            <w:r w:rsidRPr="005D0270">
              <w:rPr>
                <w:rFonts w:ascii="Arial" w:hAnsi="Arial" w:cs="Arial"/>
                <w:color w:val="000000"/>
                <w:sz w:val="20"/>
                <w:szCs w:val="20"/>
              </w:rPr>
              <w:t>A Medida Provisória nº 2.200-2, de 24 de agosto de 2001.</w:t>
            </w:r>
          </w:p>
        </w:tc>
      </w:tr>
      <w:tr w:rsidR="00051E96" w:rsidRPr="00AA167F" w14:paraId="54BF8D8E" w14:textId="77777777">
        <w:tc>
          <w:tcPr>
            <w:tcW w:w="2972" w:type="dxa"/>
          </w:tcPr>
          <w:p w14:paraId="7735A03F" w14:textId="77777777" w:rsidR="00051E96" w:rsidRPr="005D0270" w:rsidRDefault="00051E96" w:rsidP="00051E96">
            <w:pPr>
              <w:spacing w:line="360" w:lineRule="auto"/>
              <w:rPr>
                <w:rFonts w:ascii="Arial" w:hAnsi="Arial" w:cs="Arial"/>
                <w:b/>
                <w:color w:val="000000"/>
                <w:sz w:val="20"/>
                <w:szCs w:val="20"/>
              </w:rPr>
            </w:pPr>
            <w:r w:rsidRPr="00157302">
              <w:rPr>
                <w:rFonts w:ascii="Arial" w:hAnsi="Arial" w:cs="Arial"/>
                <w:b/>
                <w:sz w:val="20"/>
                <w:szCs w:val="20"/>
              </w:rPr>
              <w:t>“Nota Comercial”</w:t>
            </w:r>
          </w:p>
        </w:tc>
        <w:tc>
          <w:tcPr>
            <w:tcW w:w="6654" w:type="dxa"/>
          </w:tcPr>
          <w:p w14:paraId="5F51809A" w14:textId="77777777" w:rsidR="00051E96" w:rsidRPr="005D0270" w:rsidRDefault="00051E96" w:rsidP="00051E96">
            <w:pPr>
              <w:spacing w:line="360" w:lineRule="auto"/>
              <w:jc w:val="both"/>
              <w:rPr>
                <w:rFonts w:ascii="Arial" w:hAnsi="Arial" w:cs="Arial"/>
                <w:color w:val="000000"/>
                <w:sz w:val="20"/>
                <w:szCs w:val="20"/>
              </w:rPr>
            </w:pPr>
            <w:r>
              <w:rPr>
                <w:rFonts w:ascii="Arial" w:hAnsi="Arial" w:cs="Arial"/>
                <w:sz w:val="20"/>
                <w:szCs w:val="20"/>
              </w:rPr>
              <w:t>A</w:t>
            </w:r>
            <w:r w:rsidRPr="00157302">
              <w:rPr>
                <w:rFonts w:ascii="Arial" w:hAnsi="Arial" w:cs="Arial"/>
                <w:sz w:val="20"/>
                <w:szCs w:val="20"/>
              </w:rPr>
              <w:t xml:space="preserve"> Nota Comercial, no valor de R$ </w:t>
            </w:r>
            <w:r>
              <w:rPr>
                <w:rFonts w:ascii="Arial" w:hAnsi="Arial" w:cs="Arial"/>
                <w:sz w:val="20"/>
                <w:szCs w:val="20"/>
              </w:rPr>
              <w:t>12</w:t>
            </w:r>
            <w:r w:rsidRPr="00157302">
              <w:rPr>
                <w:rFonts w:ascii="Arial" w:hAnsi="Arial" w:cs="Arial"/>
                <w:sz w:val="20"/>
                <w:szCs w:val="20"/>
              </w:rPr>
              <w:t>.</w:t>
            </w:r>
            <w:r>
              <w:rPr>
                <w:rFonts w:ascii="Arial" w:hAnsi="Arial" w:cs="Arial"/>
                <w:sz w:val="20"/>
                <w:szCs w:val="20"/>
              </w:rPr>
              <w:t>000</w:t>
            </w:r>
            <w:r w:rsidRPr="00157302">
              <w:rPr>
                <w:rFonts w:ascii="Arial" w:hAnsi="Arial" w:cs="Arial"/>
                <w:sz w:val="20"/>
                <w:szCs w:val="20"/>
              </w:rPr>
              <w:t>.000,00 (</w:t>
            </w:r>
            <w:r>
              <w:rPr>
                <w:rFonts w:ascii="Arial" w:hAnsi="Arial" w:cs="Arial"/>
                <w:sz w:val="20"/>
                <w:szCs w:val="20"/>
              </w:rPr>
              <w:t>doze</w:t>
            </w:r>
            <w:r w:rsidRPr="00157302">
              <w:rPr>
                <w:rFonts w:ascii="Arial" w:hAnsi="Arial" w:cs="Arial"/>
                <w:sz w:val="20"/>
                <w:szCs w:val="20"/>
              </w:rPr>
              <w:t xml:space="preserve"> milhões</w:t>
            </w:r>
            <w:r>
              <w:rPr>
                <w:rFonts w:ascii="Arial" w:hAnsi="Arial" w:cs="Arial"/>
                <w:sz w:val="20"/>
                <w:szCs w:val="20"/>
              </w:rPr>
              <w:t xml:space="preserve"> de</w:t>
            </w:r>
            <w:r w:rsidRPr="00157302">
              <w:rPr>
                <w:rFonts w:ascii="Arial" w:hAnsi="Arial" w:cs="Arial"/>
                <w:sz w:val="20"/>
                <w:szCs w:val="20"/>
              </w:rPr>
              <w:t xml:space="preserve"> reais), emitida nesta data pela </w:t>
            </w:r>
            <w:r>
              <w:rPr>
                <w:rFonts w:ascii="Arial" w:hAnsi="Arial" w:cs="Arial"/>
                <w:color w:val="000000" w:themeColor="text1"/>
                <w:sz w:val="20"/>
                <w:szCs w:val="20"/>
              </w:rPr>
              <w:t>Emissora</w:t>
            </w:r>
            <w:r w:rsidRPr="00157302">
              <w:rPr>
                <w:rFonts w:ascii="Arial" w:hAnsi="Arial" w:cs="Arial"/>
                <w:color w:val="000000" w:themeColor="text1"/>
                <w:sz w:val="20"/>
                <w:szCs w:val="20"/>
              </w:rPr>
              <w:t xml:space="preserve"> </w:t>
            </w:r>
            <w:r w:rsidRPr="00157302">
              <w:rPr>
                <w:rFonts w:ascii="Arial" w:hAnsi="Arial" w:cs="Arial"/>
                <w:sz w:val="20"/>
                <w:szCs w:val="20"/>
              </w:rPr>
              <w:t>em favor da Credora</w:t>
            </w:r>
            <w:r>
              <w:rPr>
                <w:rFonts w:ascii="Arial" w:hAnsi="Arial" w:cs="Arial"/>
                <w:sz w:val="20"/>
                <w:szCs w:val="20"/>
              </w:rPr>
              <w:t>, nos termos dessa Escritura de Emissão.</w:t>
            </w:r>
          </w:p>
        </w:tc>
      </w:tr>
      <w:tr w:rsidR="00051E96" w:rsidRPr="00AA167F" w14:paraId="6ABF3E7F" w14:textId="77777777">
        <w:tc>
          <w:tcPr>
            <w:tcW w:w="2972" w:type="dxa"/>
          </w:tcPr>
          <w:p w14:paraId="53A652DB" w14:textId="77777777" w:rsidR="00051E96" w:rsidRPr="005D0270" w:rsidRDefault="00051E96" w:rsidP="00051E96">
            <w:pPr>
              <w:spacing w:line="360" w:lineRule="auto"/>
              <w:rPr>
                <w:rFonts w:ascii="Arial" w:hAnsi="Arial" w:cs="Arial"/>
                <w:b/>
                <w:color w:val="000000" w:themeColor="text1"/>
                <w:sz w:val="20"/>
                <w:szCs w:val="20"/>
              </w:rPr>
            </w:pPr>
            <w:r w:rsidRPr="005D0270">
              <w:rPr>
                <w:rFonts w:ascii="Arial" w:hAnsi="Arial" w:cs="Arial"/>
                <w:b/>
                <w:color w:val="000000" w:themeColor="text1"/>
                <w:sz w:val="20"/>
                <w:szCs w:val="20"/>
              </w:rPr>
              <w:t>“Oferta”</w:t>
            </w:r>
          </w:p>
        </w:tc>
        <w:tc>
          <w:tcPr>
            <w:tcW w:w="6654" w:type="dxa"/>
          </w:tcPr>
          <w:p w14:paraId="2EC58655" w14:textId="77777777" w:rsidR="00051E96" w:rsidRPr="005D0270" w:rsidRDefault="00051E96" w:rsidP="00051E96">
            <w:pPr>
              <w:spacing w:line="360" w:lineRule="auto"/>
              <w:jc w:val="both"/>
              <w:rPr>
                <w:rFonts w:ascii="Arial" w:hAnsi="Arial" w:cs="Arial"/>
                <w:color w:val="000000" w:themeColor="text1"/>
                <w:sz w:val="20"/>
                <w:szCs w:val="20"/>
              </w:rPr>
            </w:pPr>
            <w:r w:rsidRPr="005D0270">
              <w:rPr>
                <w:rFonts w:ascii="Arial" w:hAnsi="Arial" w:cs="Arial"/>
                <w:color w:val="000000" w:themeColor="text1"/>
                <w:sz w:val="20"/>
                <w:szCs w:val="20"/>
              </w:rPr>
              <w:t>A oferta pública de distribuição, com esforços restritos de colocação, nos termos da Instrução CVM 476, da qual os CRI serão objeto.</w:t>
            </w:r>
          </w:p>
        </w:tc>
      </w:tr>
      <w:tr w:rsidR="00051E96" w:rsidRPr="00AA167F" w14:paraId="0B83525E" w14:textId="77777777">
        <w:tc>
          <w:tcPr>
            <w:tcW w:w="2972" w:type="dxa"/>
          </w:tcPr>
          <w:p w14:paraId="45CD8340"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w:t>
            </w:r>
            <w:r w:rsidRPr="00AA167F">
              <w:rPr>
                <w:rFonts w:ascii="Arial" w:eastAsia="Times New Roman" w:hAnsi="Arial" w:cs="Arial"/>
                <w:b/>
                <w:sz w:val="20"/>
                <w:szCs w:val="20"/>
              </w:rPr>
              <w:t>Ônus” e o verbo correlato “Onerar”</w:t>
            </w:r>
          </w:p>
        </w:tc>
        <w:tc>
          <w:tcPr>
            <w:tcW w:w="6654" w:type="dxa"/>
            <w:vAlign w:val="center"/>
          </w:tcPr>
          <w:p w14:paraId="7831046A"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eastAsia="Times New Roman" w:hAnsi="Arial" w:cs="Arial"/>
                <w:sz w:val="20"/>
                <w:szCs w:val="20"/>
              </w:rPr>
              <w:t>É: (i) qualquer garantia (real ou fidejussória)</w:t>
            </w:r>
            <w:bookmarkStart w:id="9" w:name="_DV_M156"/>
            <w:bookmarkEnd w:id="9"/>
            <w:r w:rsidRPr="00AA167F">
              <w:rPr>
                <w:rFonts w:ascii="Arial" w:eastAsia="Times New Roman" w:hAnsi="Arial" w:cs="Arial"/>
                <w:sz w:val="20"/>
                <w:szCs w:val="20"/>
              </w:rPr>
              <w:t>, cessão ou alienação fiduciária, penhora, arrolamento, arresto, sequestro, penhor, hipoteca, usufruto, arrendamento, vinculação de bens, direitos e opções, assunção de compromisso, concessão de privilégio, preferência ou prioridade,</w:t>
            </w:r>
            <w:bookmarkStart w:id="10" w:name="_DV_C300"/>
            <w:r w:rsidRPr="00AA167F">
              <w:rPr>
                <w:rFonts w:ascii="Arial" w:eastAsia="Times New Roman" w:hAnsi="Arial" w:cs="Arial"/>
                <w:sz w:val="20"/>
                <w:szCs w:val="20"/>
              </w:rPr>
              <w:t xml:space="preserve"> ou</w:t>
            </w:r>
            <w:bookmarkEnd w:id="10"/>
            <w:r w:rsidRPr="00AA167F">
              <w:rPr>
                <w:rFonts w:ascii="Arial" w:eastAsia="Times New Roman" w:hAnsi="Arial" w:cs="Arial"/>
                <w:sz w:val="20"/>
                <w:szCs w:val="20"/>
              </w:rPr>
              <w:t xml:space="preserve"> (ii) qualquer outro ônus, real ou não, gravame</w:t>
            </w:r>
            <w:bookmarkStart w:id="11" w:name="_DV_C302"/>
            <w:r w:rsidRPr="00AA167F">
              <w:rPr>
                <w:rFonts w:ascii="Arial" w:eastAsia="Times New Roman" w:hAnsi="Arial" w:cs="Arial"/>
                <w:sz w:val="20"/>
                <w:szCs w:val="20"/>
              </w:rPr>
              <w:t>; ou</w:t>
            </w:r>
            <w:bookmarkEnd w:id="11"/>
            <w:r w:rsidRPr="00AA167F">
              <w:rPr>
                <w:rFonts w:ascii="Arial" w:eastAsia="Times New Roman" w:hAnsi="Arial" w:cs="Arial"/>
                <w:sz w:val="20"/>
                <w:szCs w:val="20"/>
              </w:rPr>
              <w:t xml:space="preserve"> (iii)</w:t>
            </w:r>
            <w:bookmarkStart w:id="12" w:name="_DV_C304"/>
            <w:r w:rsidRPr="00AA167F">
              <w:rPr>
                <w:rFonts w:ascii="Arial" w:eastAsia="Times New Roman" w:hAnsi="Arial" w:cs="Arial"/>
                <w:sz w:val="20"/>
                <w:szCs w:val="20"/>
              </w:rPr>
              <w:t xml:space="preserve"> qualquer um dos atos, contratos ou instrumentos acima, com o mesmo efeito ou efeitos semelhantes, se e quando realizados no âmbito de jurisdições internacionais e/ou com relação a ativos localizados no exterior</w:t>
            </w:r>
            <w:bookmarkEnd w:id="12"/>
            <w:r w:rsidRPr="00AA167F">
              <w:rPr>
                <w:rFonts w:ascii="Arial" w:eastAsia="Times New Roman" w:hAnsi="Arial" w:cs="Arial"/>
                <w:sz w:val="20"/>
                <w:szCs w:val="20"/>
              </w:rPr>
              <w:t>.</w:t>
            </w:r>
          </w:p>
        </w:tc>
      </w:tr>
      <w:tr w:rsidR="00051E96" w:rsidRPr="00AA167F" w14:paraId="5A7A5B49" w14:textId="77777777">
        <w:tc>
          <w:tcPr>
            <w:tcW w:w="2972" w:type="dxa"/>
          </w:tcPr>
          <w:p w14:paraId="47FB9D5D"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“Operação”</w:t>
            </w:r>
          </w:p>
        </w:tc>
        <w:tc>
          <w:tcPr>
            <w:tcW w:w="6654" w:type="dxa"/>
          </w:tcPr>
          <w:p w14:paraId="1AD0E1FD"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presente operação financeira estruturada, que envolve a emissão dos CRI e a captação de recursos de terceiros no mercado de capitais brasileiro, bem como todas as condições constantes deste instrumento e dos demais Documentos da Operação.</w:t>
            </w:r>
          </w:p>
        </w:tc>
      </w:tr>
      <w:tr w:rsidR="00051E96" w:rsidRPr="00AA167F" w14:paraId="3FF41D62" w14:textId="77777777">
        <w:tc>
          <w:tcPr>
            <w:tcW w:w="2972" w:type="dxa"/>
          </w:tcPr>
          <w:p w14:paraId="230CD81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“Ordem de Prioridade de Pagamentos”</w:t>
            </w:r>
          </w:p>
        </w:tc>
        <w:tc>
          <w:tcPr>
            <w:tcW w:w="6654" w:type="dxa"/>
          </w:tcPr>
          <w:p w14:paraId="3ECA924B" w14:textId="77777777" w:rsidR="00051E96" w:rsidRPr="00AB4DA0" w:rsidRDefault="00051E96" w:rsidP="00051E96">
            <w:pPr>
              <w:spacing w:before="120" w:after="120" w:line="300" w:lineRule="auto"/>
              <w:jc w:val="both"/>
              <w:rPr>
                <w:rFonts w:ascii="Arial" w:hAnsi="Arial" w:cs="Arial"/>
                <w:bCs/>
                <w:sz w:val="20"/>
                <w:szCs w:val="20"/>
              </w:rPr>
            </w:pPr>
            <w:r w:rsidRPr="005A0608">
              <w:rPr>
                <w:rFonts w:ascii="Arial" w:hAnsi="Arial" w:cs="Arial"/>
                <w:sz w:val="20"/>
                <w:szCs w:val="20"/>
              </w:rPr>
              <w:t>A ordem de prioridade de pagamentos abaixo descrita, na qual os recursos depositados na Conta Vinculada para posterior trans</w:t>
            </w:r>
            <w:r w:rsidRPr="00AB4DA0">
              <w:rPr>
                <w:rFonts w:ascii="Arial" w:hAnsi="Arial" w:cs="Arial"/>
                <w:sz w:val="20"/>
                <w:szCs w:val="20"/>
              </w:rPr>
              <w:t>ferência à Conta Centralizadora como consequência do pagamento dos Direitos Creditórios e de valores oriundos da excussão/execução de qualquer das Garantias devem ser aplicados, de forma que cada item somente será pago caso haja recursos disponíveis após o cumprimento do item anterior:</w:t>
            </w:r>
          </w:p>
          <w:p w14:paraId="7C5B19F7"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das despesas do Patrimônio Separado incorridas e não pagas até a respectiva data de pagamento;</w:t>
            </w:r>
          </w:p>
          <w:p w14:paraId="4E0006F3"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quaisquer das demais Despesas da Operação em aberto;</w:t>
            </w:r>
          </w:p>
          <w:p w14:paraId="7217799B"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recomposição do Fundo de Despesas;</w:t>
            </w:r>
          </w:p>
          <w:p w14:paraId="09A12DA4"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recomposição do Fundo de Reserva;</w:t>
            </w:r>
          </w:p>
          <w:p w14:paraId="0760A9A6"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de parcela(s) da Remuneração vencida(s) e não paga(s), se aplicável;</w:t>
            </w:r>
          </w:p>
          <w:p w14:paraId="2258FA35"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de parcela(s) de amortização vencida(s) e não paga(s), se aplicável;</w:t>
            </w:r>
          </w:p>
          <w:p w14:paraId="4A837FDF"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 parcela mensal da Remuneração imediatamente vincenda;</w:t>
            </w:r>
          </w:p>
          <w:p w14:paraId="31CD65D4"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 parcela mensal da amortização, conforme Cronograma de Pagamentos;</w:t>
            </w:r>
          </w:p>
          <w:p w14:paraId="2FC84B5C" w14:textId="657DF301"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bookmarkStart w:id="13" w:name="_Hlk60874326"/>
            <w:r w:rsidRPr="0023723A">
              <w:rPr>
                <w:rFonts w:ascii="Arial" w:hAnsi="Arial" w:cs="Arial"/>
                <w:sz w:val="20"/>
                <w:szCs w:val="20"/>
              </w:rPr>
              <w:t>Amortização Extraordinária Compulsória</w:t>
            </w:r>
            <w:r w:rsidRPr="005A0608">
              <w:rPr>
                <w:rFonts w:ascii="Arial" w:hAnsi="Arial" w:cs="Arial"/>
                <w:sz w:val="20"/>
                <w:szCs w:val="20"/>
              </w:rPr>
              <w:t>, conforme definido nessa Escritura de Emissão</w:t>
            </w:r>
            <w:r w:rsidRPr="00AB4DA0">
              <w:rPr>
                <w:rFonts w:ascii="Arial" w:hAnsi="Arial" w:cs="Arial"/>
                <w:sz w:val="20"/>
                <w:szCs w:val="20"/>
              </w:rPr>
              <w:t>, na hipótese de desenquadramento do Índice de Cobertura</w:t>
            </w:r>
            <w:r w:rsidR="000F7B4C">
              <w:rPr>
                <w:rFonts w:ascii="Arial" w:hAnsi="Arial" w:cs="Arial"/>
                <w:sz w:val="20"/>
                <w:szCs w:val="20"/>
              </w:rPr>
              <w:t xml:space="preserve"> e/ou Índice de Cobertura Ajustado</w:t>
            </w:r>
            <w:r w:rsidRPr="00AB4DA0">
              <w:rPr>
                <w:rFonts w:ascii="Arial" w:hAnsi="Arial" w:cs="Arial"/>
                <w:sz w:val="20"/>
                <w:szCs w:val="20"/>
              </w:rPr>
              <w:t>; e</w:t>
            </w:r>
            <w:bookmarkEnd w:id="13"/>
          </w:p>
          <w:p w14:paraId="31FFDDFE" w14:textId="77777777" w:rsidR="00051E96" w:rsidRPr="00AB4DA0" w:rsidRDefault="00051E96" w:rsidP="00051E96">
            <w:pPr>
              <w:pStyle w:val="ListParagraph"/>
              <w:numPr>
                <w:ilvl w:val="0"/>
                <w:numId w:val="52"/>
              </w:numPr>
              <w:autoSpaceDE w:val="0"/>
              <w:autoSpaceDN w:val="0"/>
              <w:adjustRightInd w:val="0"/>
              <w:spacing w:before="120" w:after="120" w:line="300" w:lineRule="auto"/>
              <w:ind w:left="459" w:hanging="459"/>
              <w:contextualSpacing w:val="0"/>
              <w:jc w:val="both"/>
              <w:rPr>
                <w:rFonts w:ascii="Arial" w:hAnsi="Arial" w:cs="Arial"/>
                <w:color w:val="000000" w:themeColor="text1"/>
                <w:sz w:val="20"/>
                <w:szCs w:val="20"/>
              </w:rPr>
            </w:pPr>
            <w:r w:rsidRPr="00AB4DA0">
              <w:rPr>
                <w:rFonts w:ascii="Arial" w:hAnsi="Arial" w:cs="Arial"/>
                <w:sz w:val="20"/>
                <w:szCs w:val="20"/>
              </w:rPr>
              <w:t>liberação para a Emissora dos valores dos Direitos Creditórios que sobrarem após o pagamento dos valores constantes dos itens anteriores.</w:t>
            </w:r>
          </w:p>
        </w:tc>
      </w:tr>
      <w:tr w:rsidR="00051E96" w:rsidRPr="00AA167F" w14:paraId="1E55085E" w14:textId="77777777" w:rsidTr="005E35F2">
        <w:tc>
          <w:tcPr>
            <w:tcW w:w="2972" w:type="dxa"/>
          </w:tcPr>
          <w:p w14:paraId="131816B7"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“Parte Relacionada”</w:t>
            </w:r>
          </w:p>
        </w:tc>
        <w:tc>
          <w:tcPr>
            <w:tcW w:w="6654" w:type="dxa"/>
          </w:tcPr>
          <w:p w14:paraId="1E2C235A"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É qualquer pessoa, ou um membro próximo de sua família, que, direta ou indiretamente (a) tiver o controle pleno ou compartilhado da </w:t>
            </w:r>
            <w:r w:rsidRPr="00AA167F">
              <w:rPr>
                <w:rFonts w:ascii="Arial" w:hAnsi="Arial" w:cs="Arial"/>
                <w:color w:val="000000"/>
                <w:sz w:val="20"/>
                <w:szCs w:val="20"/>
              </w:rPr>
              <w:t>Emissora</w:t>
            </w:r>
            <w:r w:rsidRPr="00AA167F">
              <w:rPr>
                <w:rFonts w:ascii="Arial" w:hAnsi="Arial" w:cs="Arial"/>
                <w:bCs/>
                <w:sz w:val="20"/>
                <w:szCs w:val="20"/>
              </w:rPr>
              <w:t xml:space="preserve">; (b) tiver influência significativa sobre a </w:t>
            </w:r>
            <w:r w:rsidRPr="00AA167F">
              <w:rPr>
                <w:rFonts w:ascii="Arial" w:hAnsi="Arial" w:cs="Arial"/>
                <w:color w:val="000000"/>
                <w:sz w:val="20"/>
                <w:szCs w:val="20"/>
              </w:rPr>
              <w:t>Emissora</w:t>
            </w:r>
            <w:r w:rsidRPr="00AA167F">
              <w:rPr>
                <w:rFonts w:ascii="Arial" w:hAnsi="Arial" w:cs="Arial"/>
                <w:bCs/>
                <w:sz w:val="20"/>
                <w:szCs w:val="20"/>
              </w:rPr>
              <w:t xml:space="preserve">; (c) for membro do pessoal chave da administração da </w:t>
            </w:r>
            <w:r w:rsidRPr="00AA167F">
              <w:rPr>
                <w:rFonts w:ascii="Arial" w:hAnsi="Arial" w:cs="Arial"/>
                <w:color w:val="000000"/>
                <w:sz w:val="20"/>
                <w:szCs w:val="20"/>
              </w:rPr>
              <w:t>Emissora</w:t>
            </w:r>
            <w:r w:rsidRPr="00AA167F">
              <w:rPr>
                <w:rFonts w:ascii="Arial" w:hAnsi="Arial" w:cs="Arial"/>
                <w:bCs/>
                <w:sz w:val="20"/>
                <w:szCs w:val="20"/>
              </w:rPr>
              <w:t xml:space="preserve">. Ademais, será parte relacionada uma entidade que se enquadre em qualquer das circunstâncias adiante descritas (i) entidade e </w:t>
            </w:r>
            <w:r w:rsidRPr="00AA167F">
              <w:rPr>
                <w:rFonts w:ascii="Arial" w:hAnsi="Arial" w:cs="Arial"/>
                <w:color w:val="000000"/>
                <w:sz w:val="20"/>
                <w:szCs w:val="20"/>
              </w:rPr>
              <w:t xml:space="preserve">Emissora </w:t>
            </w:r>
            <w:r w:rsidRPr="00AA167F">
              <w:rPr>
                <w:rFonts w:ascii="Arial" w:hAnsi="Arial" w:cs="Arial"/>
                <w:bCs/>
                <w:sz w:val="20"/>
                <w:szCs w:val="20"/>
              </w:rPr>
              <w:t>são membros do mesmo grupo econômico (o que significa dizer que a controladora e cada controlada são inter-relacionadas, bem como as entidades sob controle comum são relacionadas entre si); (ii) entidade é controlada em conjunto (</w:t>
            </w:r>
            <w:r w:rsidRPr="00AA167F">
              <w:rPr>
                <w:rFonts w:ascii="Arial" w:hAnsi="Arial" w:cs="Arial"/>
                <w:bCs/>
                <w:i/>
                <w:iCs/>
                <w:sz w:val="20"/>
                <w:szCs w:val="20"/>
              </w:rPr>
              <w:t>joint venture</w:t>
            </w:r>
            <w:r w:rsidRPr="00AA167F">
              <w:rPr>
                <w:rFonts w:ascii="Arial" w:hAnsi="Arial" w:cs="Arial"/>
                <w:bCs/>
                <w:sz w:val="20"/>
                <w:szCs w:val="20"/>
              </w:rPr>
              <w:t>) com outra entidade (ou controlada em conjunto com entidade membro de grupo econômico do qual a outra entidade seja membro); (iii)</w:t>
            </w:r>
            <w:r>
              <w:rPr>
                <w:rFonts w:ascii="Arial" w:hAnsi="Arial" w:cs="Arial"/>
                <w:bCs/>
                <w:sz w:val="20"/>
                <w:szCs w:val="20"/>
              </w:rPr>
              <w:t xml:space="preserve"> </w:t>
            </w:r>
            <w:r w:rsidRPr="00AA167F">
              <w:rPr>
                <w:rFonts w:ascii="Arial" w:hAnsi="Arial" w:cs="Arial"/>
                <w:bCs/>
                <w:sz w:val="20"/>
                <w:szCs w:val="20"/>
              </w:rPr>
              <w:t>2 (duas) entidades estão sob o controle conjunto (</w:t>
            </w:r>
            <w:r w:rsidRPr="002B79D6">
              <w:rPr>
                <w:rFonts w:ascii="Arial" w:hAnsi="Arial" w:cs="Arial"/>
                <w:bCs/>
                <w:i/>
                <w:sz w:val="20"/>
                <w:szCs w:val="20"/>
              </w:rPr>
              <w:t>joint ventures</w:t>
            </w:r>
            <w:r w:rsidRPr="00AA167F">
              <w:rPr>
                <w:rFonts w:ascii="Arial" w:hAnsi="Arial" w:cs="Arial"/>
                <w:bCs/>
                <w:sz w:val="20"/>
                <w:szCs w:val="20"/>
              </w:rPr>
              <w:t>) de uma terceira entidade; (iv) uma entidade está sob o controle conjunto (</w:t>
            </w:r>
            <w:r w:rsidRPr="00AA167F">
              <w:rPr>
                <w:rFonts w:ascii="Arial" w:hAnsi="Arial" w:cs="Arial"/>
                <w:bCs/>
                <w:i/>
                <w:iCs/>
                <w:sz w:val="20"/>
                <w:szCs w:val="20"/>
              </w:rPr>
              <w:t>joint venture</w:t>
            </w:r>
            <w:r w:rsidRPr="00AA167F">
              <w:rPr>
                <w:rFonts w:ascii="Arial" w:hAnsi="Arial" w:cs="Arial"/>
                <w:bCs/>
                <w:sz w:val="20"/>
                <w:szCs w:val="20"/>
              </w:rPr>
              <w:t xml:space="preserve">) de uma terceira entidade e a outra entidade for coligada dessa terceira entidade; (v) a entidade é um plano de benefício pós-emprego cujos beneficiários são os empregados da </w:t>
            </w:r>
            <w:r w:rsidRPr="00AA167F">
              <w:rPr>
                <w:rFonts w:ascii="Arial" w:hAnsi="Arial" w:cs="Arial"/>
                <w:color w:val="000000"/>
                <w:sz w:val="20"/>
                <w:szCs w:val="20"/>
              </w:rPr>
              <w:t xml:space="preserve">Emissora </w:t>
            </w:r>
            <w:r w:rsidRPr="00AA167F">
              <w:rPr>
                <w:rFonts w:ascii="Arial" w:hAnsi="Arial" w:cs="Arial"/>
                <w:bCs/>
                <w:sz w:val="20"/>
                <w:szCs w:val="20"/>
              </w:rPr>
              <w:t>e da entidade; (vi) a entidade é controlada, de modo pleno ou sob controle conjunto, por uma pessoa identificada na letra (a); (vii) uma pessoa identificada na letra (a) (i) tem influência significativa sobre a entidade, ou é membro da administração da entidade (ou de controladora da entidade).</w:t>
            </w:r>
          </w:p>
        </w:tc>
      </w:tr>
      <w:tr w:rsidR="00051E96" w:rsidRPr="00AA167F" w14:paraId="10C2E94A" w14:textId="77777777">
        <w:tc>
          <w:tcPr>
            <w:tcW w:w="2972" w:type="dxa"/>
          </w:tcPr>
          <w:p w14:paraId="3F2EBB5D"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“Partes”</w:t>
            </w:r>
          </w:p>
        </w:tc>
        <w:tc>
          <w:tcPr>
            <w:tcW w:w="6654" w:type="dxa"/>
          </w:tcPr>
          <w:p w14:paraId="7ED6C7FB"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Os signatários deste instrumento.</w:t>
            </w:r>
          </w:p>
        </w:tc>
      </w:tr>
      <w:tr w:rsidR="00051E96" w:rsidRPr="00AA167F" w14:paraId="6BF4A5C2" w14:textId="77777777">
        <w:tc>
          <w:tcPr>
            <w:tcW w:w="2972" w:type="dxa"/>
          </w:tcPr>
          <w:p w14:paraId="207C6E2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“Patrimônio Separado”</w:t>
            </w:r>
          </w:p>
        </w:tc>
        <w:tc>
          <w:tcPr>
            <w:tcW w:w="6654" w:type="dxa"/>
          </w:tcPr>
          <w:p w14:paraId="609AF029" w14:textId="77777777" w:rsidR="00051E96" w:rsidRPr="00AA167F" w:rsidRDefault="00051E96" w:rsidP="00051E96">
            <w:pPr>
              <w:suppressAutoHyphens/>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O patrimônio separado dos CRI a ser constituído pela Securitizadora, por meio do da instituição de regime fiduciário, nos termos do artigo </w:t>
            </w:r>
            <w:r>
              <w:rPr>
                <w:rFonts w:ascii="Arial" w:hAnsi="Arial" w:cs="Arial"/>
                <w:color w:val="000000" w:themeColor="text1"/>
                <w:sz w:val="20"/>
                <w:szCs w:val="20"/>
              </w:rPr>
              <w:t>2</w:t>
            </w:r>
            <w:r w:rsidR="00555524">
              <w:rPr>
                <w:rFonts w:ascii="Arial" w:hAnsi="Arial" w:cs="Arial"/>
                <w:color w:val="000000" w:themeColor="text1"/>
                <w:sz w:val="20"/>
                <w:szCs w:val="20"/>
              </w:rPr>
              <w:t>6</w:t>
            </w:r>
            <w:r w:rsidRPr="00AA167F">
              <w:rPr>
                <w:rFonts w:ascii="Arial" w:hAnsi="Arial" w:cs="Arial"/>
                <w:color w:val="000000" w:themeColor="text1"/>
                <w:sz w:val="20"/>
                <w:szCs w:val="20"/>
              </w:rPr>
              <w:t xml:space="preserve"> da </w:t>
            </w:r>
            <w:r w:rsidRPr="007C4CE9">
              <w:rPr>
                <w:rFonts w:ascii="Arial" w:hAnsi="Arial" w:cs="Arial"/>
                <w:bCs/>
                <w:color w:val="000000"/>
                <w:sz w:val="20"/>
                <w:szCs w:val="20"/>
              </w:rPr>
              <w:t>Lei 14.430</w:t>
            </w:r>
            <w:r w:rsidRPr="00AA167F">
              <w:rPr>
                <w:rFonts w:ascii="Arial" w:hAnsi="Arial" w:cs="Arial"/>
                <w:color w:val="000000" w:themeColor="text1"/>
                <w:sz w:val="20"/>
                <w:szCs w:val="20"/>
              </w:rPr>
              <w:t>, o qual, de acordo com o disposto no Termo de Securitização e neste instrumento, será composto por:</w:t>
            </w:r>
          </w:p>
          <w:p w14:paraId="32FC49DC" w14:textId="77777777" w:rsidR="00051E96" w:rsidRPr="00AA167F"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Créditos Imobiliários;</w:t>
            </w:r>
          </w:p>
          <w:p w14:paraId="13AA4528" w14:textId="77777777" w:rsidR="00051E96" w:rsidRPr="00123FC7"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Garantias;</w:t>
            </w:r>
          </w:p>
          <w:p w14:paraId="062BC6E8" w14:textId="77777777" w:rsidR="00051E96" w:rsidRPr="00123FC7"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Conta Centralizadora; e</w:t>
            </w:r>
          </w:p>
          <w:p w14:paraId="587A6EAC" w14:textId="77777777" w:rsidR="00051E96" w:rsidRPr="00AA167F" w:rsidRDefault="00051E96" w:rsidP="00051E96">
            <w:pPr>
              <w:pStyle w:val="ListParagraph"/>
              <w:numPr>
                <w:ilvl w:val="0"/>
                <w:numId w:val="19"/>
              </w:numPr>
              <w:suppressAutoHyphens/>
              <w:autoSpaceDE w:val="0"/>
              <w:autoSpaceDN w:val="0"/>
              <w:adjustRightInd w:val="0"/>
              <w:spacing w:line="360" w:lineRule="auto"/>
              <w:ind w:left="459" w:hanging="459"/>
              <w:contextualSpacing w:val="0"/>
              <w:jc w:val="both"/>
              <w:rPr>
                <w:rFonts w:ascii="Arial" w:hAnsi="Arial" w:cs="Arial"/>
                <w:bCs/>
                <w:sz w:val="20"/>
                <w:szCs w:val="20"/>
              </w:rPr>
            </w:pPr>
            <w:r w:rsidRPr="00AA167F">
              <w:rPr>
                <w:rFonts w:ascii="Arial" w:hAnsi="Arial" w:cs="Arial"/>
                <w:color w:val="000000" w:themeColor="text1"/>
                <w:sz w:val="20"/>
                <w:szCs w:val="20"/>
              </w:rPr>
              <w:t>quaisquer valores que venham a ser depositados na Conta Centralizadora, incluindo os montantes dos Fundos.</w:t>
            </w:r>
          </w:p>
        </w:tc>
      </w:tr>
      <w:tr w:rsidR="00051E96" w:rsidRPr="00AA167F" w14:paraId="79368CFD" w14:textId="77777777">
        <w:tc>
          <w:tcPr>
            <w:tcW w:w="2972" w:type="dxa"/>
          </w:tcPr>
          <w:p w14:paraId="2387E52F"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“Período(s) de Capitalização”</w:t>
            </w:r>
          </w:p>
        </w:tc>
        <w:tc>
          <w:tcPr>
            <w:tcW w:w="6654" w:type="dxa"/>
          </w:tcPr>
          <w:p w14:paraId="2F701085"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O intervalo de tempo que se inicia (i) na Data de Desembolso, no caso do primeiro Período de Capitalização, inclusive ou, (ii) na Data de Pagamento imediatamente anterior, inclusive no caso dos demais Períodos de Capitalização, e termina na </w:t>
            </w:r>
            <w:r w:rsidRPr="00AA167F">
              <w:rPr>
                <w:rFonts w:ascii="Arial" w:hAnsi="Arial" w:cs="Arial"/>
                <w:sz w:val="20"/>
                <w:szCs w:val="20"/>
              </w:rPr>
              <w:t>próxima</w:t>
            </w:r>
            <w:r w:rsidRPr="00AA167F">
              <w:rPr>
                <w:rFonts w:ascii="Arial" w:hAnsi="Arial" w:cs="Arial"/>
                <w:bCs/>
                <w:sz w:val="20"/>
                <w:szCs w:val="20"/>
              </w:rPr>
              <w:t xml:space="preserve"> Data de Pagamento imediatamente subsequente, exclusive. Cada Período de Capitalização sucede o anterior sem solução de continuidade.</w:t>
            </w:r>
          </w:p>
        </w:tc>
      </w:tr>
      <w:tr w:rsidR="00051E96" w:rsidRPr="00AA167F" w14:paraId="38ADA60A" w14:textId="77777777">
        <w:tc>
          <w:tcPr>
            <w:tcW w:w="2972" w:type="dxa"/>
          </w:tcPr>
          <w:p w14:paraId="3CCBBB7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“PIS”</w:t>
            </w:r>
          </w:p>
        </w:tc>
        <w:tc>
          <w:tcPr>
            <w:tcW w:w="6654" w:type="dxa"/>
          </w:tcPr>
          <w:p w14:paraId="6EE3EAA5"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Programa de Integração Social.</w:t>
            </w:r>
          </w:p>
        </w:tc>
      </w:tr>
      <w:tr w:rsidR="00051E96" w:rsidRPr="00AA167F" w14:paraId="2E1D64A8" w14:textId="77777777">
        <w:tc>
          <w:tcPr>
            <w:tcW w:w="2972" w:type="dxa"/>
          </w:tcPr>
          <w:p w14:paraId="78C7AF4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“PMT”</w:t>
            </w:r>
          </w:p>
        </w:tc>
        <w:tc>
          <w:tcPr>
            <w:tcW w:w="6654" w:type="dxa"/>
          </w:tcPr>
          <w:p w14:paraId="1F9B912E"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A parcela de pagamento de Remuneração e</w:t>
            </w:r>
            <w:r>
              <w:rPr>
                <w:rFonts w:ascii="Arial" w:hAnsi="Arial" w:cs="Arial"/>
                <w:bCs/>
                <w:sz w:val="20"/>
                <w:szCs w:val="20"/>
              </w:rPr>
              <w:t>/ou de amortização</w:t>
            </w:r>
            <w:r w:rsidRPr="00AA167F">
              <w:rPr>
                <w:rFonts w:ascii="Arial" w:hAnsi="Arial" w:cs="Arial"/>
                <w:bCs/>
                <w:sz w:val="20"/>
                <w:szCs w:val="20"/>
              </w:rPr>
              <w:t>,</w:t>
            </w:r>
            <w:r>
              <w:rPr>
                <w:rFonts w:ascii="Arial" w:hAnsi="Arial" w:cs="Arial"/>
                <w:bCs/>
                <w:sz w:val="20"/>
                <w:szCs w:val="20"/>
              </w:rPr>
              <w:t xml:space="preserve"> na respectiva Data de Pagamento</w:t>
            </w:r>
            <w:r w:rsidRPr="00AA167F">
              <w:rPr>
                <w:rFonts w:ascii="Arial" w:hAnsi="Arial" w:cs="Arial"/>
                <w:bCs/>
                <w:sz w:val="20"/>
                <w:szCs w:val="20"/>
              </w:rPr>
              <w:t>.</w:t>
            </w:r>
          </w:p>
        </w:tc>
      </w:tr>
      <w:tr w:rsidR="00051E96" w:rsidRPr="00AA167F" w14:paraId="4A90AAB3" w14:textId="77777777">
        <w:tc>
          <w:tcPr>
            <w:tcW w:w="2972" w:type="dxa"/>
          </w:tcPr>
          <w:p w14:paraId="38AB5DCB" w14:textId="77777777" w:rsidR="00051E96" w:rsidRPr="00AA167F" w:rsidRDefault="00051E96" w:rsidP="00051E96">
            <w:pPr>
              <w:spacing w:line="360" w:lineRule="auto"/>
              <w:rPr>
                <w:rFonts w:ascii="Arial" w:hAnsi="Arial" w:cs="Arial"/>
                <w:b/>
                <w:sz w:val="20"/>
                <w:szCs w:val="20"/>
              </w:rPr>
            </w:pPr>
            <w:r>
              <w:rPr>
                <w:rFonts w:ascii="Arial" w:hAnsi="Arial" w:cs="Arial"/>
                <w:b/>
                <w:sz w:val="20"/>
                <w:szCs w:val="20"/>
              </w:rPr>
              <w:t>“QI SCD”</w:t>
            </w:r>
            <w:r w:rsidRPr="002B7156">
              <w:rPr>
                <w:rFonts w:ascii="Arial" w:hAnsi="Arial" w:cs="Arial"/>
                <w:sz w:val="20"/>
                <w:szCs w:val="20"/>
              </w:rPr>
              <w:t xml:space="preserve"> ou </w:t>
            </w:r>
            <w:r>
              <w:rPr>
                <w:rFonts w:ascii="Arial" w:hAnsi="Arial" w:cs="Arial"/>
                <w:b/>
                <w:sz w:val="20"/>
                <w:szCs w:val="20"/>
              </w:rPr>
              <w:t>“Instituição Financeira”</w:t>
            </w:r>
          </w:p>
        </w:tc>
        <w:tc>
          <w:tcPr>
            <w:tcW w:w="6654" w:type="dxa"/>
          </w:tcPr>
          <w:p w14:paraId="213A09A4" w14:textId="77777777" w:rsidR="00051E96" w:rsidRPr="00AA167F" w:rsidRDefault="00051E96" w:rsidP="00051E96">
            <w:pPr>
              <w:spacing w:line="360" w:lineRule="auto"/>
              <w:jc w:val="both"/>
              <w:rPr>
                <w:rFonts w:ascii="Arial" w:hAnsi="Arial" w:cs="Arial"/>
                <w:bCs/>
                <w:sz w:val="20"/>
                <w:szCs w:val="20"/>
              </w:rPr>
            </w:pPr>
            <w:r>
              <w:rPr>
                <w:rFonts w:ascii="Arial" w:hAnsi="Arial" w:cs="Arial"/>
                <w:bCs/>
                <w:sz w:val="20"/>
                <w:szCs w:val="20"/>
              </w:rPr>
              <w:t xml:space="preserve">A </w:t>
            </w:r>
            <w:r w:rsidR="00920BD7" w:rsidRPr="002B7156">
              <w:rPr>
                <w:rFonts w:ascii="Arial" w:hAnsi="Arial" w:cs="Arial"/>
                <w:b/>
                <w:bCs/>
                <w:sz w:val="20"/>
                <w:szCs w:val="20"/>
              </w:rPr>
              <w:t xml:space="preserve">QI SOCIEDADE DE CRÉDITO DIRETO </w:t>
            </w:r>
            <w:r w:rsidRPr="002B7156">
              <w:rPr>
                <w:rFonts w:ascii="Arial" w:hAnsi="Arial" w:cs="Arial"/>
                <w:b/>
                <w:bCs/>
                <w:sz w:val="20"/>
                <w:szCs w:val="20"/>
              </w:rPr>
              <w:t>S.A.</w:t>
            </w:r>
            <w:r>
              <w:rPr>
                <w:rFonts w:ascii="Arial" w:hAnsi="Arial" w:cs="Arial"/>
                <w:bCs/>
                <w:sz w:val="20"/>
                <w:szCs w:val="20"/>
              </w:rPr>
              <w:t xml:space="preserve">, </w:t>
            </w:r>
            <w:r w:rsidRPr="002B7156">
              <w:rPr>
                <w:rFonts w:ascii="Arial" w:hAnsi="Arial" w:cs="Arial"/>
                <w:bCs/>
                <w:sz w:val="20"/>
                <w:szCs w:val="20"/>
              </w:rPr>
              <w:t>instituição financeira, com sede na Cidade de São Paulo, Estado de São Paulo, na Avenida Brigadeiro Faria Lima, nº 2.391, 1º andar, conjunto 12, sala A, Jardim Paulistano, CEP 01452-000, inscrita no CNPJ/</w:t>
            </w:r>
            <w:r>
              <w:rPr>
                <w:rFonts w:ascii="Arial" w:hAnsi="Arial" w:cs="Arial"/>
                <w:bCs/>
                <w:sz w:val="20"/>
                <w:szCs w:val="20"/>
              </w:rPr>
              <w:t>ME sob o nº 32.402.502/0001-35.</w:t>
            </w:r>
          </w:p>
        </w:tc>
      </w:tr>
      <w:tr w:rsidR="00051E96" w:rsidRPr="00AA167F" w14:paraId="14E10ACF" w14:textId="77777777">
        <w:tc>
          <w:tcPr>
            <w:tcW w:w="2972" w:type="dxa"/>
          </w:tcPr>
          <w:p w14:paraId="2AF171DD" w14:textId="77777777" w:rsidR="00051E96" w:rsidRPr="00AA167F" w:rsidRDefault="00051E96" w:rsidP="00051E96">
            <w:pPr>
              <w:spacing w:line="360" w:lineRule="auto"/>
              <w:rPr>
                <w:rFonts w:ascii="Arial" w:hAnsi="Arial" w:cs="Arial"/>
                <w:b/>
                <w:sz w:val="20"/>
                <w:szCs w:val="20"/>
              </w:rPr>
            </w:pPr>
            <w:r w:rsidRPr="00AA167F">
              <w:rPr>
                <w:rFonts w:ascii="Arial" w:hAnsi="Arial" w:cs="Arial"/>
                <w:b/>
                <w:sz w:val="20"/>
                <w:szCs w:val="20"/>
              </w:rPr>
              <w:t>“Prêmio”</w:t>
            </w:r>
          </w:p>
        </w:tc>
        <w:tc>
          <w:tcPr>
            <w:tcW w:w="6654" w:type="dxa"/>
          </w:tcPr>
          <w:p w14:paraId="0BAA0727" w14:textId="77777777" w:rsidR="00051E96" w:rsidRPr="00AA167F" w:rsidRDefault="00051E96" w:rsidP="00051E96">
            <w:pPr>
              <w:spacing w:line="360" w:lineRule="auto"/>
              <w:jc w:val="both"/>
              <w:rPr>
                <w:rFonts w:ascii="Arial" w:hAnsi="Arial" w:cs="Arial"/>
                <w:bCs/>
                <w:sz w:val="20"/>
                <w:szCs w:val="20"/>
              </w:rPr>
            </w:pPr>
            <w:r w:rsidRPr="00AA167F">
              <w:rPr>
                <w:rFonts w:ascii="Arial" w:hAnsi="Arial" w:cs="Arial"/>
                <w:bCs/>
                <w:sz w:val="20"/>
                <w:szCs w:val="20"/>
              </w:rPr>
              <w:t xml:space="preserve">O prêmio sobre o saldo devedor dos CRI, a ser pago pela Emissora, em caso de amortização </w:t>
            </w:r>
            <w:r w:rsidRPr="00610346">
              <w:rPr>
                <w:rFonts w:ascii="Arial" w:hAnsi="Arial" w:cs="Arial"/>
                <w:bCs/>
                <w:sz w:val="20"/>
                <w:szCs w:val="20"/>
              </w:rPr>
              <w:t xml:space="preserve">extraordinária facultativa </w:t>
            </w:r>
            <w:r w:rsidRPr="00AA167F">
              <w:rPr>
                <w:rFonts w:ascii="Arial" w:hAnsi="Arial" w:cs="Arial"/>
                <w:sz w:val="20"/>
                <w:szCs w:val="20"/>
              </w:rPr>
              <w:t xml:space="preserve">ou resgate antecipado facultativo </w:t>
            </w:r>
            <w:r w:rsidRPr="00610346">
              <w:rPr>
                <w:rFonts w:ascii="Arial" w:hAnsi="Arial" w:cs="Arial"/>
                <w:bCs/>
                <w:sz w:val="20"/>
                <w:szCs w:val="20"/>
              </w:rPr>
              <w:t xml:space="preserve">do saldo devedor da presente Escritura de Emissão, nos termos da Cláusula </w:t>
            </w:r>
            <w:r>
              <w:rPr>
                <w:rFonts w:ascii="Arial" w:hAnsi="Arial" w:cs="Arial"/>
                <w:bCs/>
                <w:sz w:val="20"/>
                <w:szCs w:val="20"/>
              </w:rPr>
              <w:fldChar w:fldCharType="begin"/>
            </w:r>
            <w:r>
              <w:rPr>
                <w:rFonts w:ascii="Arial" w:hAnsi="Arial" w:cs="Arial"/>
                <w:bCs/>
                <w:sz w:val="20"/>
                <w:szCs w:val="20"/>
              </w:rPr>
              <w:instrText xml:space="preserve"> REF _Ref94093283 \r \h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t>5.6</w:t>
            </w:r>
            <w:r>
              <w:rPr>
                <w:rFonts w:ascii="Arial" w:hAnsi="Arial" w:cs="Arial"/>
                <w:bCs/>
                <w:sz w:val="20"/>
                <w:szCs w:val="20"/>
              </w:rPr>
              <w:fldChar w:fldCharType="end"/>
            </w:r>
            <w:r w:rsidRPr="00AA167F">
              <w:rPr>
                <w:rFonts w:ascii="Arial" w:hAnsi="Arial" w:cs="Arial"/>
                <w:bCs/>
                <w:sz w:val="20"/>
                <w:szCs w:val="20"/>
              </w:rPr>
              <w:t>.</w:t>
            </w:r>
          </w:p>
        </w:tc>
      </w:tr>
      <w:tr w:rsidR="00051E96" w:rsidRPr="00AA167F" w14:paraId="752914C8" w14:textId="77777777" w:rsidTr="00157302">
        <w:tc>
          <w:tcPr>
            <w:tcW w:w="2972" w:type="dxa"/>
          </w:tcPr>
          <w:p w14:paraId="18685E0D" w14:textId="77777777" w:rsidR="00051E96" w:rsidRPr="00C07281" w:rsidRDefault="00051E96" w:rsidP="00051E96">
            <w:pPr>
              <w:spacing w:line="360" w:lineRule="auto"/>
              <w:rPr>
                <w:rFonts w:ascii="Arial" w:hAnsi="Arial" w:cs="Arial"/>
                <w:b/>
                <w:sz w:val="20"/>
                <w:szCs w:val="20"/>
              </w:rPr>
            </w:pPr>
            <w:r w:rsidRPr="00C07281">
              <w:rPr>
                <w:rFonts w:ascii="Arial" w:hAnsi="Arial" w:cs="Arial"/>
                <w:b/>
                <w:sz w:val="20"/>
                <w:szCs w:val="20"/>
              </w:rPr>
              <w:t>“Prêmio Inicial”</w:t>
            </w:r>
          </w:p>
        </w:tc>
        <w:tc>
          <w:tcPr>
            <w:tcW w:w="6654" w:type="dxa"/>
            <w:vAlign w:val="center"/>
          </w:tcPr>
          <w:p w14:paraId="76ECCAB2" w14:textId="77777777" w:rsidR="00051E96" w:rsidRPr="007A642B" w:rsidRDefault="00051E96" w:rsidP="005E5F86">
            <w:pPr>
              <w:spacing w:line="360" w:lineRule="auto"/>
              <w:jc w:val="both"/>
              <w:rPr>
                <w:rFonts w:ascii="Arial" w:hAnsi="Arial" w:cs="Arial"/>
                <w:bCs/>
              </w:rPr>
            </w:pPr>
            <w:r w:rsidRPr="005A1AE7">
              <w:rPr>
                <w:rFonts w:ascii="Arial" w:hAnsi="Arial" w:cs="Arial"/>
                <w:bCs/>
                <w:sz w:val="20"/>
                <w:szCs w:val="20"/>
                <w:lang w:eastAsia="en-US"/>
              </w:rPr>
              <w:t>O prêmio de 2% (dois por cento) do valor total de emissão da Nota Comercial</w:t>
            </w:r>
            <w:r w:rsidR="00764597" w:rsidRPr="005A1AE7">
              <w:rPr>
                <w:rFonts w:ascii="Arial" w:hAnsi="Arial" w:cs="Arial"/>
                <w:bCs/>
                <w:sz w:val="20"/>
                <w:szCs w:val="20"/>
                <w:lang w:eastAsia="en-US"/>
              </w:rPr>
              <w:t xml:space="preserve">, sendo devido </w:t>
            </w:r>
            <w:r w:rsidR="007A642B">
              <w:rPr>
                <w:rFonts w:ascii="Arial" w:hAnsi="Arial" w:cs="Arial"/>
                <w:bCs/>
                <w:sz w:val="20"/>
                <w:szCs w:val="20"/>
              </w:rPr>
              <w:t xml:space="preserve">quando </w:t>
            </w:r>
            <w:r w:rsidR="005E5F86">
              <w:rPr>
                <w:rFonts w:ascii="Arial" w:hAnsi="Arial" w:cs="Arial"/>
                <w:bCs/>
                <w:sz w:val="20"/>
                <w:szCs w:val="20"/>
              </w:rPr>
              <w:t xml:space="preserve">do pagamento da </w:t>
            </w:r>
            <w:r w:rsidR="007A642B">
              <w:rPr>
                <w:rFonts w:ascii="Arial" w:hAnsi="Arial" w:cs="Arial"/>
                <w:bCs/>
                <w:sz w:val="20"/>
                <w:szCs w:val="20"/>
              </w:rPr>
              <w:t xml:space="preserve">primeira </w:t>
            </w:r>
            <w:r w:rsidR="005E5F86">
              <w:rPr>
                <w:rFonts w:ascii="Arial" w:hAnsi="Arial" w:cs="Arial"/>
                <w:bCs/>
                <w:sz w:val="20"/>
                <w:szCs w:val="20"/>
              </w:rPr>
              <w:t>PMT</w:t>
            </w:r>
            <w:r w:rsidRPr="005A1AE7">
              <w:rPr>
                <w:rFonts w:ascii="Arial" w:hAnsi="Arial" w:cs="Arial"/>
                <w:bCs/>
                <w:sz w:val="20"/>
                <w:szCs w:val="20"/>
                <w:lang w:eastAsia="en-US"/>
              </w:rPr>
              <w:t>.</w:t>
            </w:r>
            <w:r w:rsidR="00136031">
              <w:rPr>
                <w:rFonts w:ascii="Arial" w:hAnsi="Arial" w:cs="Arial"/>
                <w:bCs/>
                <w:sz w:val="20"/>
                <w:szCs w:val="20"/>
                <w:lang w:eastAsia="en-US"/>
              </w:rPr>
              <w:t xml:space="preserve"> </w:t>
            </w:r>
          </w:p>
        </w:tc>
      </w:tr>
      <w:tr w:rsidR="00051E96" w:rsidRPr="00AA167F" w14:paraId="3DAE699B" w14:textId="77777777">
        <w:tc>
          <w:tcPr>
            <w:tcW w:w="2972" w:type="dxa"/>
          </w:tcPr>
          <w:p w14:paraId="440F4241" w14:textId="77777777" w:rsidR="00051E96" w:rsidRPr="00AA167F" w:rsidRDefault="00051E96" w:rsidP="00051E96">
            <w:pPr>
              <w:spacing w:line="360" w:lineRule="auto"/>
              <w:rPr>
                <w:rFonts w:ascii="Arial" w:hAnsi="Arial" w:cs="Arial"/>
                <w:b/>
                <w:sz w:val="20"/>
                <w:szCs w:val="20"/>
              </w:rPr>
            </w:pPr>
            <w:r w:rsidRPr="00AA167F">
              <w:rPr>
                <w:rFonts w:ascii="Arial" w:hAnsi="Arial" w:cs="Arial"/>
                <w:b/>
                <w:bCs/>
                <w:color w:val="000000" w:themeColor="text1"/>
                <w:sz w:val="20"/>
                <w:szCs w:val="20"/>
              </w:rPr>
              <w:t>“Relatório Semestral”</w:t>
            </w:r>
          </w:p>
        </w:tc>
        <w:tc>
          <w:tcPr>
            <w:tcW w:w="6654" w:type="dxa"/>
          </w:tcPr>
          <w:p w14:paraId="186D8C5C" w14:textId="77777777" w:rsidR="00051E96" w:rsidRPr="00E20371" w:rsidRDefault="00051E96" w:rsidP="00051E96">
            <w:pPr>
              <w:spacing w:line="360" w:lineRule="auto"/>
              <w:jc w:val="both"/>
              <w:rPr>
                <w:rFonts w:ascii="Arial" w:hAnsi="Arial" w:cs="Arial"/>
                <w:bCs/>
                <w:sz w:val="20"/>
                <w:szCs w:val="20"/>
              </w:rPr>
            </w:pPr>
            <w:r w:rsidRPr="00E20371">
              <w:rPr>
                <w:rFonts w:ascii="Arial" w:hAnsi="Arial" w:cs="Arial"/>
                <w:sz w:val="20"/>
                <w:szCs w:val="20"/>
              </w:rPr>
              <w:t>O relatório semestral a ser apresentado pela Emissora ao Agente Fiduciário, na forma do Anexo III a este instrumento, para fins de comprovação da Destinação de Recursos.</w:t>
            </w:r>
          </w:p>
        </w:tc>
      </w:tr>
      <w:tr w:rsidR="00051E96" w:rsidRPr="00AA167F" w14:paraId="2D148550" w14:textId="77777777">
        <w:tc>
          <w:tcPr>
            <w:tcW w:w="2972" w:type="dxa"/>
          </w:tcPr>
          <w:p w14:paraId="67164463"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color w:val="000000" w:themeColor="text1"/>
                <w:sz w:val="20"/>
                <w:szCs w:val="20"/>
              </w:rPr>
              <w:t>“Remuneração”</w:t>
            </w:r>
          </w:p>
        </w:tc>
        <w:tc>
          <w:tcPr>
            <w:tcW w:w="6654" w:type="dxa"/>
          </w:tcPr>
          <w:p w14:paraId="5C4A6514" w14:textId="77777777" w:rsidR="00051E96" w:rsidRPr="0000669C" w:rsidRDefault="00051E96" w:rsidP="00051E96">
            <w:pPr>
              <w:spacing w:line="360" w:lineRule="auto"/>
              <w:jc w:val="both"/>
              <w:rPr>
                <w:rFonts w:ascii="Arial" w:hAnsi="Arial" w:cs="Arial"/>
                <w:sz w:val="20"/>
                <w:szCs w:val="20"/>
              </w:rPr>
            </w:pPr>
            <w:r w:rsidRPr="0000669C">
              <w:rPr>
                <w:rFonts w:ascii="Arial" w:hAnsi="Arial" w:cs="Arial"/>
                <w:sz w:val="20"/>
                <w:szCs w:val="20"/>
              </w:rPr>
              <w:t xml:space="preserve">A remuneração devida pela </w:t>
            </w:r>
            <w:r w:rsidRPr="0000669C">
              <w:rPr>
                <w:rFonts w:ascii="Arial" w:hAnsi="Arial" w:cs="Arial"/>
                <w:color w:val="000000"/>
                <w:sz w:val="20"/>
                <w:szCs w:val="20"/>
              </w:rPr>
              <w:t xml:space="preserve">Emissora </w:t>
            </w:r>
            <w:r w:rsidRPr="0000669C">
              <w:rPr>
                <w:rFonts w:ascii="Arial" w:hAnsi="Arial" w:cs="Arial"/>
                <w:sz w:val="20"/>
                <w:szCs w:val="20"/>
              </w:rPr>
              <w:t xml:space="preserve">à Securitizadora da presente Escritura, a qual será correspondente à </w:t>
            </w:r>
            <w:r w:rsidRPr="007C4CE9">
              <w:rPr>
                <w:rFonts w:ascii="Arial" w:hAnsi="Arial" w:cs="Arial"/>
                <w:sz w:val="20"/>
                <w:szCs w:val="20"/>
              </w:rPr>
              <w:t>variação acumulada de 100% (cem por cento) das taxas médias diárias do DI – Depósito Interfinanceiro de um dia, “</w:t>
            </w:r>
            <w:r w:rsidRPr="007C4CE9">
              <w:rPr>
                <w:rFonts w:ascii="Arial" w:hAnsi="Arial" w:cs="Arial"/>
                <w:i/>
                <w:sz w:val="20"/>
                <w:szCs w:val="20"/>
              </w:rPr>
              <w:t>over extra-grupo</w:t>
            </w:r>
            <w:r w:rsidRPr="007C4CE9">
              <w:rPr>
                <w:rFonts w:ascii="Arial" w:hAnsi="Arial" w:cs="Arial"/>
                <w:sz w:val="20"/>
                <w:szCs w:val="20"/>
              </w:rPr>
              <w:t xml:space="preserve">”, expressas na forma percentual ao ano, base 252 (duzentos e cinquenta e dois) Dias Úteis, calculadas e divulgadas diariamente pela B3, acrescida exponencialmente de </w:t>
            </w:r>
            <w:r w:rsidRPr="007C4CE9">
              <w:rPr>
                <w:rFonts w:ascii="Arial" w:hAnsi="Arial" w:cs="Arial"/>
                <w:i/>
                <w:sz w:val="20"/>
                <w:szCs w:val="20"/>
              </w:rPr>
              <w:t>spread</w:t>
            </w:r>
            <w:r w:rsidRPr="007C4CE9">
              <w:rPr>
                <w:rFonts w:ascii="Arial" w:hAnsi="Arial" w:cs="Arial"/>
                <w:sz w:val="20"/>
                <w:szCs w:val="20"/>
              </w:rPr>
              <w:t xml:space="preserve"> (sobretaxa) de 9,00% (nove por cento)</w:t>
            </w:r>
            <w:r w:rsidRPr="0000669C">
              <w:rPr>
                <w:rFonts w:ascii="Arial" w:hAnsi="Arial" w:cs="Arial"/>
                <w:bCs/>
                <w:sz w:val="20"/>
                <w:szCs w:val="20"/>
              </w:rPr>
              <w:t>, a partir da primeira Data de Desembolso</w:t>
            </w:r>
            <w:r w:rsidRPr="0000669C">
              <w:rPr>
                <w:rFonts w:ascii="Arial" w:hAnsi="Arial" w:cs="Arial"/>
                <w:sz w:val="20"/>
                <w:szCs w:val="20"/>
              </w:rPr>
              <w:t>.</w:t>
            </w:r>
          </w:p>
        </w:tc>
      </w:tr>
      <w:tr w:rsidR="00051E96" w:rsidRPr="00AA167F" w14:paraId="08A5F927" w14:textId="77777777">
        <w:tc>
          <w:tcPr>
            <w:tcW w:w="2972" w:type="dxa"/>
          </w:tcPr>
          <w:p w14:paraId="074B07C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“Representantes”</w:t>
            </w:r>
          </w:p>
        </w:tc>
        <w:tc>
          <w:tcPr>
            <w:tcW w:w="6654" w:type="dxa"/>
          </w:tcPr>
          <w:p w14:paraId="64757212" w14:textId="77777777" w:rsidR="00051E96" w:rsidRPr="0000669C" w:rsidRDefault="00051E96" w:rsidP="00051E96">
            <w:pPr>
              <w:spacing w:line="360" w:lineRule="auto"/>
              <w:jc w:val="both"/>
              <w:rPr>
                <w:rFonts w:ascii="Arial" w:hAnsi="Arial" w:cs="Arial"/>
                <w:color w:val="000000" w:themeColor="text1"/>
                <w:sz w:val="20"/>
                <w:szCs w:val="20"/>
              </w:rPr>
            </w:pPr>
            <w:r w:rsidRPr="0000669C">
              <w:rPr>
                <w:rFonts w:ascii="Arial" w:hAnsi="Arial" w:cs="Arial"/>
                <w:color w:val="000000" w:themeColor="text1"/>
                <w:sz w:val="20"/>
                <w:szCs w:val="20"/>
              </w:rPr>
              <w:t xml:space="preserve">As sociedades integrantes do grupo econômico da </w:t>
            </w:r>
            <w:r w:rsidRPr="0000669C">
              <w:rPr>
                <w:rFonts w:ascii="Arial" w:hAnsi="Arial" w:cs="Arial"/>
                <w:color w:val="000000"/>
                <w:sz w:val="20"/>
                <w:szCs w:val="20"/>
              </w:rPr>
              <w:t>Emissora</w:t>
            </w:r>
            <w:r w:rsidRPr="0000669C">
              <w:rPr>
                <w:rFonts w:ascii="Arial" w:hAnsi="Arial" w:cs="Arial"/>
                <w:color w:val="000000" w:themeColor="text1"/>
                <w:sz w:val="20"/>
                <w:szCs w:val="20"/>
              </w:rPr>
              <w:t>, bem como respectivos sócios, acionistas, quotistas, conselheiros, diretores, procuradores, funcionários, e quaisquer terceiros, incluindo assessores ou prestadores de serviço agindo em seus respectivos benefícios.</w:t>
            </w:r>
          </w:p>
        </w:tc>
      </w:tr>
      <w:tr w:rsidR="00051E96" w:rsidRPr="00AA167F" w14:paraId="41E16AFF" w14:textId="77777777">
        <w:tc>
          <w:tcPr>
            <w:tcW w:w="2972" w:type="dxa"/>
          </w:tcPr>
          <w:p w14:paraId="62541420"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“Resolução CMN 2.724”</w:t>
            </w:r>
          </w:p>
        </w:tc>
        <w:tc>
          <w:tcPr>
            <w:tcW w:w="6654" w:type="dxa"/>
          </w:tcPr>
          <w:p w14:paraId="4E94E9FD"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2.724, de 31 de maio de 2000.</w:t>
            </w:r>
          </w:p>
        </w:tc>
      </w:tr>
      <w:tr w:rsidR="00051E96" w:rsidRPr="00AA167F" w14:paraId="729BAD81" w14:textId="77777777">
        <w:tc>
          <w:tcPr>
            <w:tcW w:w="2972" w:type="dxa"/>
          </w:tcPr>
          <w:p w14:paraId="7FD29B8A"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“Resolução CMN 4.656”</w:t>
            </w:r>
          </w:p>
        </w:tc>
        <w:tc>
          <w:tcPr>
            <w:tcW w:w="6654" w:type="dxa"/>
          </w:tcPr>
          <w:p w14:paraId="4DA5F458"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4.656, de 28 de abril de 2018.</w:t>
            </w:r>
          </w:p>
        </w:tc>
      </w:tr>
      <w:tr w:rsidR="00051E96" w:rsidRPr="00AA167F" w14:paraId="1B72D793" w14:textId="77777777">
        <w:tc>
          <w:tcPr>
            <w:tcW w:w="2972" w:type="dxa"/>
          </w:tcPr>
          <w:p w14:paraId="595C306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“Securitizadora” ou “Credora”</w:t>
            </w:r>
          </w:p>
        </w:tc>
        <w:tc>
          <w:tcPr>
            <w:tcW w:w="6654" w:type="dxa"/>
          </w:tcPr>
          <w:p w14:paraId="40B92FFD" w14:textId="77777777" w:rsidR="00051E96" w:rsidRPr="005A1AE7" w:rsidRDefault="00051E96" w:rsidP="00051E96">
            <w:pPr>
              <w:spacing w:line="360" w:lineRule="auto"/>
              <w:jc w:val="both"/>
              <w:rPr>
                <w:rFonts w:ascii="Arial" w:hAnsi="Arial" w:cs="Arial"/>
                <w:color w:val="000000"/>
                <w:sz w:val="20"/>
                <w:szCs w:val="20"/>
              </w:rPr>
            </w:pPr>
            <w:bookmarkStart w:id="14" w:name="_Hlk529539719"/>
            <w:r w:rsidRPr="005A1AE7">
              <w:rPr>
                <w:rFonts w:ascii="Arial" w:hAnsi="Arial" w:cs="Arial"/>
                <w:color w:val="000000"/>
                <w:sz w:val="20"/>
                <w:szCs w:val="20"/>
              </w:rPr>
              <w:t xml:space="preserve">A </w:t>
            </w:r>
            <w:r w:rsidR="003D14EF" w:rsidRPr="005A1AE7">
              <w:rPr>
                <w:rFonts w:ascii="Arial" w:hAnsi="Arial" w:cs="Arial"/>
                <w:b/>
                <w:color w:val="000000"/>
                <w:sz w:val="20"/>
                <w:szCs w:val="20"/>
              </w:rPr>
              <w:t xml:space="preserve">OPEA SECURITIZADORA </w:t>
            </w:r>
            <w:r w:rsidRPr="005A1AE7">
              <w:rPr>
                <w:rFonts w:ascii="Arial" w:hAnsi="Arial" w:cs="Arial"/>
                <w:b/>
                <w:color w:val="000000"/>
                <w:sz w:val="20"/>
                <w:szCs w:val="20"/>
              </w:rPr>
              <w:t>S.A.</w:t>
            </w:r>
            <w:bookmarkEnd w:id="14"/>
            <w:r w:rsidRPr="005A1AE7">
              <w:rPr>
                <w:rFonts w:ascii="Arial" w:hAnsi="Arial" w:cs="Arial"/>
                <w:color w:val="000000" w:themeColor="text1"/>
                <w:sz w:val="20"/>
                <w:szCs w:val="20"/>
              </w:rPr>
              <w:t>,</w:t>
            </w:r>
            <w:r w:rsidRPr="005A1AE7">
              <w:rPr>
                <w:rFonts w:ascii="Arial" w:hAnsi="Arial" w:cs="Arial"/>
                <w:bCs/>
                <w:color w:val="000000" w:themeColor="text1"/>
                <w:sz w:val="20"/>
                <w:szCs w:val="20"/>
              </w:rPr>
              <w:t xml:space="preserve"> devidamente qualificada no preâmbulo deste instrumento</w:t>
            </w:r>
            <w:r w:rsidRPr="005A1AE7">
              <w:rPr>
                <w:rFonts w:ascii="Arial" w:hAnsi="Arial" w:cs="Arial"/>
                <w:color w:val="000000"/>
                <w:sz w:val="20"/>
                <w:szCs w:val="20"/>
              </w:rPr>
              <w:t>, na qualidade de credora dos Créditos Imobiliários, beneficiária das Garantias e emissora dos CRI.</w:t>
            </w:r>
          </w:p>
        </w:tc>
      </w:tr>
      <w:tr w:rsidR="004A53BF" w:rsidRPr="00AA167F" w14:paraId="3BB8DF95" w14:textId="77777777">
        <w:tc>
          <w:tcPr>
            <w:tcW w:w="2972" w:type="dxa"/>
          </w:tcPr>
          <w:p w14:paraId="1FC4F400" w14:textId="77777777" w:rsidR="004A53BF" w:rsidRPr="00AA167F" w:rsidRDefault="004A53BF" w:rsidP="00051E96">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5A1AE7">
              <w:rPr>
                <w:rFonts w:ascii="Arial" w:hAnsi="Arial" w:cs="Arial"/>
                <w:b/>
                <w:i/>
                <w:color w:val="000000" w:themeColor="text1"/>
                <w:sz w:val="20"/>
                <w:szCs w:val="20"/>
              </w:rPr>
              <w:t>Servicer</w:t>
            </w:r>
            <w:r>
              <w:rPr>
                <w:rFonts w:ascii="Arial" w:hAnsi="Arial" w:cs="Arial"/>
                <w:b/>
                <w:color w:val="000000" w:themeColor="text1"/>
                <w:sz w:val="20"/>
                <w:szCs w:val="20"/>
              </w:rPr>
              <w:t>”</w:t>
            </w:r>
          </w:p>
        </w:tc>
        <w:tc>
          <w:tcPr>
            <w:tcW w:w="6654" w:type="dxa"/>
          </w:tcPr>
          <w:p w14:paraId="61D1766B" w14:textId="28E4CC3C" w:rsidR="004A53BF" w:rsidRPr="005A1AE7" w:rsidRDefault="00C75383">
            <w:pPr>
              <w:spacing w:line="360" w:lineRule="auto"/>
              <w:jc w:val="both"/>
              <w:rPr>
                <w:rFonts w:ascii="Arial" w:hAnsi="Arial" w:cs="Arial"/>
                <w:color w:val="000000"/>
                <w:sz w:val="20"/>
                <w:szCs w:val="20"/>
              </w:rPr>
            </w:pPr>
            <w:r w:rsidRPr="00C75383">
              <w:rPr>
                <w:rFonts w:ascii="Arial" w:hAnsi="Arial" w:cs="Arial"/>
                <w:color w:val="000000"/>
                <w:sz w:val="20"/>
                <w:szCs w:val="20"/>
              </w:rPr>
              <w:t xml:space="preserve">É a pessoa física ou jurídica especializada, indicada pela Securitizadora, a ser contratada às expensas da </w:t>
            </w:r>
            <w:r>
              <w:rPr>
                <w:rFonts w:ascii="Arial" w:hAnsi="Arial" w:cs="Arial"/>
                <w:color w:val="000000"/>
                <w:sz w:val="20"/>
                <w:szCs w:val="20"/>
              </w:rPr>
              <w:t>Emissora</w:t>
            </w:r>
            <w:r w:rsidRPr="00C75383">
              <w:rPr>
                <w:rFonts w:ascii="Arial" w:hAnsi="Arial" w:cs="Arial"/>
                <w:color w:val="000000"/>
                <w:sz w:val="20"/>
                <w:szCs w:val="20"/>
              </w:rPr>
              <w:t>, para realização da gestão financeira e as atividades relacionadas à administração ordinária dos Direitos Creditórios, conforme cláusula 3.2</w:t>
            </w:r>
            <w:r>
              <w:rPr>
                <w:rFonts w:ascii="Arial" w:hAnsi="Arial" w:cs="Arial"/>
                <w:color w:val="000000"/>
                <w:sz w:val="20"/>
                <w:szCs w:val="20"/>
              </w:rPr>
              <w:t xml:space="preserve"> do Contrato de Cessão Fiduciária.</w:t>
            </w:r>
          </w:p>
        </w:tc>
      </w:tr>
      <w:tr w:rsidR="00051E96" w:rsidRPr="00AA167F" w14:paraId="042A42B3" w14:textId="77777777">
        <w:tc>
          <w:tcPr>
            <w:tcW w:w="2972" w:type="dxa"/>
          </w:tcPr>
          <w:p w14:paraId="3E662282"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sz w:val="20"/>
                <w:szCs w:val="20"/>
              </w:rPr>
              <w:t>“Sublocatários”</w:t>
            </w:r>
          </w:p>
        </w:tc>
        <w:tc>
          <w:tcPr>
            <w:tcW w:w="6654" w:type="dxa"/>
          </w:tcPr>
          <w:p w14:paraId="6F46A4B9" w14:textId="77777777" w:rsidR="00051E96" w:rsidRPr="002B79D6" w:rsidRDefault="00051E96" w:rsidP="00051E96">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São os respectivos sublocatários dos </w:t>
            </w:r>
            <w:r w:rsidRPr="00EC17DA">
              <w:rPr>
                <w:rFonts w:ascii="Arial" w:hAnsi="Arial" w:cs="Arial"/>
                <w:color w:val="000000" w:themeColor="text1"/>
                <w:sz w:val="20"/>
                <w:szCs w:val="20"/>
              </w:rPr>
              <w:t>Imóveis</w:t>
            </w:r>
            <w:r w:rsidRPr="00EC17DA">
              <w:rPr>
                <w:rFonts w:ascii="Arial" w:hAnsi="Arial" w:cs="Arial"/>
                <w:sz w:val="20"/>
                <w:szCs w:val="20"/>
              </w:rPr>
              <w:t>, nos termos de cada Contrato de Sublocação.</w:t>
            </w:r>
          </w:p>
        </w:tc>
      </w:tr>
      <w:tr w:rsidR="00051E96" w:rsidRPr="00AA167F" w14:paraId="5964F9A7" w14:textId="77777777">
        <w:tc>
          <w:tcPr>
            <w:tcW w:w="2972" w:type="dxa"/>
          </w:tcPr>
          <w:p w14:paraId="644D794F" w14:textId="77777777" w:rsidR="00051E96" w:rsidRPr="00AA167F" w:rsidRDefault="00051E96" w:rsidP="00051E96">
            <w:pPr>
              <w:spacing w:line="360" w:lineRule="auto"/>
              <w:rPr>
                <w:rFonts w:ascii="Arial" w:hAnsi="Arial" w:cs="Arial"/>
                <w:b/>
                <w:sz w:val="20"/>
                <w:szCs w:val="20"/>
              </w:rPr>
            </w:pPr>
            <w:r>
              <w:rPr>
                <w:rFonts w:ascii="Arial" w:hAnsi="Arial" w:cs="Arial"/>
                <w:b/>
                <w:color w:val="000000" w:themeColor="text1"/>
                <w:sz w:val="20"/>
                <w:szCs w:val="20"/>
              </w:rPr>
              <w:t>“Taxa de Ocupação”</w:t>
            </w:r>
          </w:p>
        </w:tc>
        <w:tc>
          <w:tcPr>
            <w:tcW w:w="6654" w:type="dxa"/>
          </w:tcPr>
          <w:p w14:paraId="0B33B2F4" w14:textId="77777777" w:rsidR="00051E96" w:rsidRPr="00EC17DA" w:rsidRDefault="00051E96" w:rsidP="00051E96">
            <w:pPr>
              <w:spacing w:line="360" w:lineRule="auto"/>
              <w:jc w:val="both"/>
              <w:rPr>
                <w:rFonts w:ascii="Arial" w:hAnsi="Arial" w:cs="Arial"/>
                <w:sz w:val="20"/>
                <w:szCs w:val="20"/>
              </w:rPr>
            </w:pPr>
            <w:r>
              <w:rPr>
                <w:rFonts w:ascii="Arial" w:hAnsi="Arial" w:cs="Arial"/>
                <w:color w:val="000000"/>
                <w:sz w:val="20"/>
                <w:szCs w:val="20"/>
              </w:rPr>
              <w:t>A razão entre o total de Contratos de Sublocação e o total de Contratos de Locação das unidades aptas a comercialização.</w:t>
            </w:r>
          </w:p>
        </w:tc>
      </w:tr>
      <w:tr w:rsidR="00051E96" w:rsidRPr="00AA167F" w14:paraId="15CF916A" w14:textId="77777777">
        <w:tc>
          <w:tcPr>
            <w:tcW w:w="2972" w:type="dxa"/>
          </w:tcPr>
          <w:p w14:paraId="11CA72A8"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bCs/>
                <w:sz w:val="20"/>
                <w:szCs w:val="20"/>
              </w:rPr>
              <w:t>“Taxa de Remuneração dos CRI”</w:t>
            </w:r>
          </w:p>
        </w:tc>
        <w:tc>
          <w:tcPr>
            <w:tcW w:w="6654" w:type="dxa"/>
          </w:tcPr>
          <w:p w14:paraId="1E9D5B98" w14:textId="77777777" w:rsidR="00051E96" w:rsidRPr="009B52AF" w:rsidRDefault="00051E96" w:rsidP="00AF36A2">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A taxa de remuneração a que fazem jus os CRI – incluindo, se aplicável, o </w:t>
            </w:r>
            <w:r w:rsidR="00AF36A2">
              <w:rPr>
                <w:rFonts w:ascii="Arial" w:hAnsi="Arial" w:cs="Arial"/>
                <w:sz w:val="20"/>
                <w:szCs w:val="20"/>
              </w:rPr>
              <w:t xml:space="preserve">CDI </w:t>
            </w:r>
            <w:r w:rsidRPr="00EC17DA">
              <w:rPr>
                <w:rFonts w:ascii="Arial" w:hAnsi="Arial" w:cs="Arial"/>
                <w:sz w:val="20"/>
                <w:szCs w:val="20"/>
              </w:rPr>
              <w:t>– conforme estipulado no Termo de Securitização.</w:t>
            </w:r>
          </w:p>
        </w:tc>
      </w:tr>
      <w:tr w:rsidR="00051E96" w:rsidRPr="00AA167F" w14:paraId="103840F7" w14:textId="77777777">
        <w:tc>
          <w:tcPr>
            <w:tcW w:w="2972" w:type="dxa"/>
          </w:tcPr>
          <w:p w14:paraId="570A5604"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“Termo” </w:t>
            </w:r>
            <w:r w:rsidRPr="00AA167F">
              <w:rPr>
                <w:rFonts w:ascii="Arial" w:hAnsi="Arial" w:cs="Arial"/>
                <w:bCs/>
                <w:color w:val="000000" w:themeColor="text1"/>
                <w:sz w:val="20"/>
                <w:szCs w:val="20"/>
              </w:rPr>
              <w:t>ou</w:t>
            </w:r>
            <w:r w:rsidRPr="00AA167F">
              <w:rPr>
                <w:rFonts w:ascii="Arial" w:hAnsi="Arial" w:cs="Arial"/>
                <w:b/>
                <w:color w:val="000000" w:themeColor="text1"/>
                <w:sz w:val="20"/>
                <w:szCs w:val="20"/>
              </w:rPr>
              <w:t xml:space="preserve"> “Termo de Securitização”</w:t>
            </w:r>
          </w:p>
        </w:tc>
        <w:tc>
          <w:tcPr>
            <w:tcW w:w="6654" w:type="dxa"/>
          </w:tcPr>
          <w:p w14:paraId="4292AE5F" w14:textId="77777777" w:rsidR="00051E96" w:rsidRPr="00116409" w:rsidRDefault="00051E96" w:rsidP="005A0608">
            <w:pPr>
              <w:spacing w:line="360" w:lineRule="auto"/>
              <w:jc w:val="both"/>
              <w:rPr>
                <w:rFonts w:ascii="Arial" w:hAnsi="Arial" w:cs="Arial"/>
                <w:bCs/>
                <w:color w:val="000000" w:themeColor="text1"/>
                <w:sz w:val="20"/>
                <w:szCs w:val="20"/>
              </w:rPr>
            </w:pPr>
            <w:r w:rsidRPr="00116409">
              <w:rPr>
                <w:rFonts w:ascii="Arial" w:hAnsi="Arial" w:cs="Arial"/>
                <w:color w:val="000000" w:themeColor="text1"/>
                <w:sz w:val="20"/>
                <w:szCs w:val="20"/>
              </w:rPr>
              <w:t xml:space="preserve">O </w:t>
            </w:r>
            <w:r w:rsidRPr="00116409">
              <w:rPr>
                <w:rFonts w:ascii="Arial" w:hAnsi="Arial" w:cs="Arial"/>
                <w:i/>
                <w:color w:val="000000" w:themeColor="text1"/>
                <w:sz w:val="20"/>
                <w:szCs w:val="20"/>
              </w:rPr>
              <w:t xml:space="preserve">Termo de Securitização de Créditos Imobiliários da </w:t>
            </w:r>
            <w:r w:rsidR="00764597">
              <w:rPr>
                <w:rFonts w:ascii="Arial" w:hAnsi="Arial" w:cs="Arial"/>
                <w:i/>
                <w:color w:val="000000" w:themeColor="text1"/>
                <w:sz w:val="20"/>
                <w:szCs w:val="20"/>
              </w:rPr>
              <w:t xml:space="preserve">1ª </w:t>
            </w:r>
            <w:r w:rsidRPr="00116409">
              <w:rPr>
                <w:rFonts w:ascii="Arial" w:hAnsi="Arial" w:cs="Arial"/>
                <w:bCs/>
                <w:i/>
                <w:iCs/>
                <w:sz w:val="20"/>
                <w:szCs w:val="20"/>
              </w:rPr>
              <w:t>Série</w:t>
            </w:r>
            <w:r w:rsidRPr="00764597">
              <w:rPr>
                <w:rFonts w:ascii="Arial" w:hAnsi="Arial" w:cs="Arial"/>
                <w:i/>
                <w:iCs/>
                <w:sz w:val="20"/>
                <w:szCs w:val="20"/>
              </w:rPr>
              <w:t xml:space="preserve"> da </w:t>
            </w:r>
            <w:r w:rsidR="00C07281" w:rsidRPr="00427B3E">
              <w:rPr>
                <w:rFonts w:ascii="Arial" w:hAnsi="Arial" w:cs="Arial"/>
                <w:i/>
                <w:color w:val="000000" w:themeColor="text1"/>
                <w:sz w:val="20"/>
                <w:szCs w:val="20"/>
              </w:rPr>
              <w:t>55</w:t>
            </w:r>
            <w:r w:rsidRPr="00116409">
              <w:rPr>
                <w:rFonts w:ascii="Arial" w:hAnsi="Arial" w:cs="Arial"/>
                <w:i/>
                <w:sz w:val="20"/>
                <w:szCs w:val="20"/>
              </w:rPr>
              <w:t xml:space="preserve">ª Emissão de </w:t>
            </w:r>
            <w:r w:rsidRPr="00764597">
              <w:rPr>
                <w:rFonts w:ascii="Arial" w:hAnsi="Arial" w:cs="Arial"/>
                <w:i/>
                <w:color w:val="000000" w:themeColor="text1"/>
                <w:sz w:val="20"/>
                <w:szCs w:val="20"/>
              </w:rPr>
              <w:t xml:space="preserve">Certificados de Recebíveis Imobiliários </w:t>
            </w:r>
            <w:r w:rsidRPr="00764597">
              <w:rPr>
                <w:rFonts w:ascii="Arial" w:hAnsi="Arial" w:cs="Arial"/>
                <w:i/>
                <w:sz w:val="20"/>
                <w:szCs w:val="20"/>
              </w:rPr>
              <w:t xml:space="preserve">da </w:t>
            </w:r>
            <w:r w:rsidRPr="00764597">
              <w:rPr>
                <w:rFonts w:ascii="Arial" w:hAnsi="Arial" w:cs="Arial"/>
                <w:i/>
                <w:color w:val="000000"/>
                <w:sz w:val="20"/>
                <w:szCs w:val="20"/>
              </w:rPr>
              <w:t>Opea Securitizadora S.A.</w:t>
            </w:r>
            <w:r w:rsidRPr="00E20371">
              <w:rPr>
                <w:rFonts w:ascii="Arial" w:hAnsi="Arial" w:cs="Arial"/>
                <w:i/>
                <w:color w:val="000000" w:themeColor="text1"/>
                <w:sz w:val="20"/>
                <w:szCs w:val="20"/>
              </w:rPr>
              <w:t xml:space="preserve">, </w:t>
            </w:r>
            <w:r w:rsidRPr="00E20371">
              <w:rPr>
                <w:rFonts w:ascii="Arial" w:hAnsi="Arial" w:cs="Arial"/>
                <w:color w:val="000000" w:themeColor="text1"/>
                <w:sz w:val="20"/>
                <w:szCs w:val="20"/>
              </w:rPr>
              <w:t xml:space="preserve">a ser celebrado nos termos da </w:t>
            </w:r>
            <w:r w:rsidRPr="00E20371">
              <w:rPr>
                <w:rFonts w:ascii="Arial" w:hAnsi="Arial" w:cs="Arial"/>
                <w:bCs/>
                <w:color w:val="000000"/>
                <w:sz w:val="20"/>
                <w:szCs w:val="20"/>
              </w:rPr>
              <w:t>Lei 14.430</w:t>
            </w:r>
            <w:r w:rsidRPr="00E20371">
              <w:rPr>
                <w:rFonts w:ascii="Arial" w:hAnsi="Arial" w:cs="Arial"/>
                <w:color w:val="000000" w:themeColor="text1"/>
                <w:sz w:val="20"/>
                <w:szCs w:val="20"/>
              </w:rPr>
              <w:t xml:space="preserve">, entre a </w:t>
            </w:r>
            <w:r w:rsidRPr="00783242">
              <w:rPr>
                <w:rFonts w:ascii="Arial" w:hAnsi="Arial" w:cs="Arial"/>
                <w:color w:val="000000"/>
                <w:sz w:val="20"/>
                <w:szCs w:val="20"/>
              </w:rPr>
              <w:t>Securitizadora</w:t>
            </w:r>
            <w:r w:rsidRPr="00783242">
              <w:rPr>
                <w:rFonts w:ascii="Arial" w:hAnsi="Arial" w:cs="Arial"/>
                <w:color w:val="000000" w:themeColor="text1"/>
                <w:sz w:val="20"/>
                <w:szCs w:val="20"/>
              </w:rPr>
              <w:t xml:space="preserve"> e o Agente Fiduciário.</w:t>
            </w:r>
          </w:p>
        </w:tc>
      </w:tr>
      <w:tr w:rsidR="00051E96" w:rsidRPr="00C5140C" w14:paraId="53CB6A89" w14:textId="77777777">
        <w:tc>
          <w:tcPr>
            <w:tcW w:w="2972" w:type="dxa"/>
          </w:tcPr>
          <w:p w14:paraId="5920FE06" w14:textId="77777777" w:rsidR="00051E96" w:rsidRPr="00757F1E" w:rsidRDefault="00051E96" w:rsidP="00051E96">
            <w:pPr>
              <w:spacing w:line="360" w:lineRule="auto"/>
              <w:rPr>
                <w:rFonts w:ascii="Arial" w:hAnsi="Arial" w:cs="Arial"/>
                <w:b/>
                <w:color w:val="000000" w:themeColor="text1"/>
                <w:sz w:val="20"/>
                <w:szCs w:val="20"/>
              </w:rPr>
            </w:pPr>
            <w:r w:rsidRPr="00757F1E">
              <w:rPr>
                <w:rFonts w:ascii="Arial" w:hAnsi="Arial" w:cs="Arial"/>
                <w:b/>
                <w:sz w:val="20"/>
                <w:szCs w:val="20"/>
              </w:rPr>
              <w:t>“TheBlueground”</w:t>
            </w:r>
          </w:p>
        </w:tc>
        <w:tc>
          <w:tcPr>
            <w:tcW w:w="6654" w:type="dxa"/>
          </w:tcPr>
          <w:p w14:paraId="61BE1228" w14:textId="77777777" w:rsidR="00051E96" w:rsidRPr="005A1AE7" w:rsidRDefault="00051E96" w:rsidP="00051E96">
            <w:pPr>
              <w:spacing w:line="360" w:lineRule="auto"/>
              <w:jc w:val="both"/>
              <w:rPr>
                <w:rFonts w:ascii="Arial" w:hAnsi="Arial" w:cs="Arial"/>
                <w:color w:val="000000" w:themeColor="text1"/>
                <w:sz w:val="20"/>
                <w:szCs w:val="20"/>
              </w:rPr>
            </w:pPr>
            <w:r w:rsidRPr="005A1AE7">
              <w:rPr>
                <w:rFonts w:ascii="Arial" w:hAnsi="Arial" w:cs="Arial"/>
                <w:color w:val="000000" w:themeColor="text1"/>
                <w:sz w:val="20"/>
                <w:szCs w:val="20"/>
              </w:rPr>
              <w:t xml:space="preserve">A </w:t>
            </w:r>
            <w:r w:rsidRPr="005A1AE7">
              <w:rPr>
                <w:rFonts w:ascii="Arial" w:hAnsi="Arial" w:cs="Arial"/>
                <w:b/>
                <w:color w:val="000000" w:themeColor="text1"/>
                <w:sz w:val="20"/>
                <w:szCs w:val="20"/>
              </w:rPr>
              <w:t>Blueground Holdings Limited UK</w:t>
            </w:r>
            <w:r w:rsidRPr="005A1AE7">
              <w:rPr>
                <w:rFonts w:ascii="Arial" w:hAnsi="Arial" w:cs="Arial"/>
                <w:color w:val="000000" w:themeColor="text1"/>
                <w:sz w:val="20"/>
                <w:szCs w:val="20"/>
              </w:rPr>
              <w:t xml:space="preserve">, </w:t>
            </w:r>
            <w:r w:rsidRPr="005A1AE7">
              <w:rPr>
                <w:rFonts w:ascii="Arial" w:hAnsi="Arial" w:cs="Arial"/>
                <w:sz w:val="20"/>
                <w:szCs w:val="20"/>
              </w:rPr>
              <w:t>pessoa jurídica de direito privado organizada segundo as leis do Reino Unido, com sede em 3</w:t>
            </w:r>
            <w:r w:rsidRPr="005A1AE7">
              <w:rPr>
                <w:rFonts w:ascii="Arial" w:hAnsi="Arial" w:cs="Arial"/>
                <w:sz w:val="20"/>
                <w:szCs w:val="20"/>
                <w:vertAlign w:val="superscript"/>
              </w:rPr>
              <w:t>rd</w:t>
            </w:r>
            <w:r w:rsidRPr="005A1AE7">
              <w:rPr>
                <w:rFonts w:ascii="Arial" w:hAnsi="Arial" w:cs="Arial"/>
                <w:sz w:val="20"/>
                <w:szCs w:val="20"/>
              </w:rPr>
              <w:t xml:space="preserve"> floor 1 Ashley Road, Altrincham, Cheshires, United Kingdom, WA14, 2DT.</w:t>
            </w:r>
          </w:p>
        </w:tc>
      </w:tr>
      <w:tr w:rsidR="00051E96" w:rsidRPr="00AA167F" w14:paraId="4DCB858E" w14:textId="77777777">
        <w:tc>
          <w:tcPr>
            <w:tcW w:w="2972" w:type="dxa"/>
          </w:tcPr>
          <w:p w14:paraId="3DC2FA1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eastAsia="Times New Roman" w:hAnsi="Arial" w:cs="Arial"/>
                <w:b/>
                <w:sz w:val="20"/>
                <w:szCs w:val="20"/>
              </w:rPr>
              <w:t>“Valor do Fundo de Despesas”</w:t>
            </w:r>
          </w:p>
        </w:tc>
        <w:tc>
          <w:tcPr>
            <w:tcW w:w="6654" w:type="dxa"/>
          </w:tcPr>
          <w:p w14:paraId="7C01028B" w14:textId="5B0B0F57" w:rsidR="00051E96" w:rsidRPr="005A1AE7" w:rsidRDefault="00051E96" w:rsidP="00E20371">
            <w:pPr>
              <w:spacing w:line="360" w:lineRule="auto"/>
              <w:jc w:val="both"/>
              <w:rPr>
                <w:rFonts w:ascii="Arial" w:hAnsi="Arial" w:cs="Arial"/>
                <w:color w:val="000000"/>
                <w:sz w:val="20"/>
                <w:szCs w:val="20"/>
              </w:rPr>
            </w:pPr>
            <w:r w:rsidRPr="005A1AE7">
              <w:rPr>
                <w:rFonts w:ascii="Arial" w:hAnsi="Arial" w:cs="Arial"/>
                <w:iCs/>
                <w:sz w:val="20"/>
                <w:szCs w:val="20"/>
              </w:rPr>
              <w:t>O valor total de R$ </w:t>
            </w:r>
            <w:r w:rsidR="00551DE4">
              <w:rPr>
                <w:rFonts w:ascii="Arial" w:hAnsi="Arial" w:cs="Arial"/>
                <w:iCs/>
                <w:sz w:val="20"/>
                <w:szCs w:val="20"/>
              </w:rPr>
              <w:t>105.000,00</w:t>
            </w:r>
            <w:r w:rsidRPr="005A1AE7">
              <w:rPr>
                <w:rFonts w:ascii="Arial" w:hAnsi="Arial" w:cs="Arial"/>
                <w:iCs/>
                <w:sz w:val="20"/>
                <w:szCs w:val="20"/>
              </w:rPr>
              <w:t xml:space="preserve"> (</w:t>
            </w:r>
            <w:r w:rsidR="00551DE4">
              <w:rPr>
                <w:rFonts w:ascii="Arial" w:hAnsi="Arial" w:cs="Arial"/>
                <w:iCs/>
                <w:sz w:val="20"/>
                <w:szCs w:val="20"/>
              </w:rPr>
              <w:t xml:space="preserve">cento e cinco mil </w:t>
            </w:r>
            <w:r w:rsidRPr="005A1AE7">
              <w:rPr>
                <w:rFonts w:ascii="Arial" w:hAnsi="Arial" w:cs="Arial"/>
                <w:iCs/>
                <w:sz w:val="20"/>
                <w:szCs w:val="20"/>
              </w:rPr>
              <w:t>reais).</w:t>
            </w:r>
          </w:p>
        </w:tc>
      </w:tr>
      <w:tr w:rsidR="00051E96" w:rsidRPr="00AA167F" w14:paraId="40140E40" w14:textId="77777777" w:rsidTr="00962726">
        <w:tc>
          <w:tcPr>
            <w:tcW w:w="2972" w:type="dxa"/>
          </w:tcPr>
          <w:p w14:paraId="13CF8A8E" w14:textId="77777777" w:rsidR="00051E96" w:rsidRPr="00AA167F" w:rsidRDefault="00051E96" w:rsidP="00051E96">
            <w:pPr>
              <w:spacing w:line="360" w:lineRule="auto"/>
              <w:rPr>
                <w:rFonts w:ascii="Arial" w:hAnsi="Arial" w:cs="Arial"/>
                <w:b/>
                <w:sz w:val="20"/>
                <w:szCs w:val="20"/>
              </w:rPr>
            </w:pPr>
            <w:r w:rsidRPr="00AA167F">
              <w:rPr>
                <w:rFonts w:ascii="Arial" w:hAnsi="Arial" w:cs="Arial"/>
                <w:b/>
                <w:sz w:val="20"/>
                <w:szCs w:val="20"/>
              </w:rPr>
              <w:t>“Valor do Fundo de Reserva”</w:t>
            </w:r>
          </w:p>
        </w:tc>
        <w:tc>
          <w:tcPr>
            <w:tcW w:w="6654" w:type="dxa"/>
          </w:tcPr>
          <w:p w14:paraId="1C0327A1" w14:textId="77777777" w:rsidR="00051E96" w:rsidRPr="00AA167F" w:rsidRDefault="00051E96" w:rsidP="00C07281">
            <w:pPr>
              <w:spacing w:line="360" w:lineRule="auto"/>
              <w:jc w:val="both"/>
              <w:rPr>
                <w:rFonts w:ascii="Arial" w:hAnsi="Arial" w:cs="Arial"/>
                <w:sz w:val="20"/>
                <w:szCs w:val="20"/>
              </w:rPr>
            </w:pPr>
            <w:r w:rsidRPr="00AA167F">
              <w:rPr>
                <w:rFonts w:ascii="Arial" w:hAnsi="Arial" w:cs="Arial"/>
                <w:sz w:val="20"/>
                <w:szCs w:val="20"/>
              </w:rPr>
              <w:t>O valor</w:t>
            </w:r>
            <w:r w:rsidRPr="00AA167F">
              <w:rPr>
                <w:rFonts w:ascii="Arial" w:hAnsi="Arial" w:cs="Arial"/>
                <w:iCs/>
                <w:sz w:val="20"/>
                <w:szCs w:val="20"/>
              </w:rPr>
              <w:t xml:space="preserve"> </w:t>
            </w:r>
            <w:r>
              <w:rPr>
                <w:rFonts w:ascii="Arial" w:hAnsi="Arial" w:cs="Arial"/>
                <w:iCs/>
                <w:sz w:val="20"/>
                <w:szCs w:val="20"/>
              </w:rPr>
              <w:t>que</w:t>
            </w:r>
            <w:r w:rsidRPr="00B92B0D">
              <w:rPr>
                <w:rFonts w:ascii="Arial" w:hAnsi="Arial" w:cs="Arial"/>
                <w:iCs/>
                <w:sz w:val="20"/>
                <w:szCs w:val="20"/>
              </w:rPr>
              <w:t xml:space="preserve">, após a emissão dos CRI, deverá ser equivalente a </w:t>
            </w:r>
            <w:r w:rsidRPr="007C4CE9">
              <w:rPr>
                <w:rFonts w:ascii="Arial" w:hAnsi="Arial" w:cs="Arial"/>
                <w:iCs/>
                <w:sz w:val="20"/>
                <w:szCs w:val="20"/>
              </w:rPr>
              <w:t>R$ </w:t>
            </w:r>
            <w:r w:rsidRPr="00B92B0D">
              <w:rPr>
                <w:rFonts w:ascii="Arial" w:hAnsi="Arial" w:cs="Arial"/>
                <w:iCs/>
                <w:sz w:val="20"/>
                <w:szCs w:val="20"/>
              </w:rPr>
              <w:t>1.200.000,00 (um milhão e duzentos mil reais)</w:t>
            </w:r>
            <w:r>
              <w:rPr>
                <w:rFonts w:ascii="Arial" w:hAnsi="Arial" w:cs="Arial"/>
                <w:iCs/>
                <w:sz w:val="20"/>
                <w:szCs w:val="20"/>
              </w:rPr>
              <w:t>.</w:t>
            </w:r>
          </w:p>
        </w:tc>
      </w:tr>
      <w:tr w:rsidR="00051E96" w:rsidRPr="00AA167F" w14:paraId="102717CB" w14:textId="77777777">
        <w:tc>
          <w:tcPr>
            <w:tcW w:w="2972" w:type="dxa"/>
          </w:tcPr>
          <w:p w14:paraId="5C738105"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w:t>
            </w:r>
            <w:r w:rsidRPr="00AA167F">
              <w:rPr>
                <w:rFonts w:ascii="Arial" w:hAnsi="Arial" w:cs="Arial"/>
                <w:b/>
                <w:w w:val="0"/>
                <w:sz w:val="20"/>
                <w:szCs w:val="20"/>
              </w:rPr>
              <w:t>Valor Nominal Unitário”</w:t>
            </w:r>
          </w:p>
        </w:tc>
        <w:tc>
          <w:tcPr>
            <w:tcW w:w="6654" w:type="dxa"/>
          </w:tcPr>
          <w:p w14:paraId="56297980"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valor de R$ </w:t>
            </w:r>
            <w:r>
              <w:rPr>
                <w:rFonts w:ascii="Arial" w:hAnsi="Arial" w:cs="Arial"/>
                <w:color w:val="000000" w:themeColor="text1"/>
                <w:sz w:val="20"/>
                <w:szCs w:val="20"/>
              </w:rPr>
              <w:t>12</w:t>
            </w:r>
            <w:r w:rsidRPr="00AA167F">
              <w:rPr>
                <w:rFonts w:ascii="Arial" w:hAnsi="Arial" w:cs="Arial"/>
                <w:color w:val="000000" w:themeColor="text1"/>
                <w:sz w:val="20"/>
                <w:szCs w:val="20"/>
              </w:rPr>
              <w:t>.</w:t>
            </w:r>
            <w:r>
              <w:rPr>
                <w:rFonts w:ascii="Arial" w:hAnsi="Arial" w:cs="Arial"/>
                <w:color w:val="000000" w:themeColor="text1"/>
                <w:sz w:val="20"/>
                <w:szCs w:val="20"/>
              </w:rPr>
              <w:t>000</w:t>
            </w:r>
            <w:r w:rsidRPr="00AA167F">
              <w:rPr>
                <w:rFonts w:ascii="Arial" w:hAnsi="Arial" w:cs="Arial"/>
                <w:color w:val="000000" w:themeColor="text1"/>
                <w:sz w:val="20"/>
                <w:szCs w:val="20"/>
              </w:rPr>
              <w:t>.000,00 (</w:t>
            </w:r>
            <w:r>
              <w:rPr>
                <w:rFonts w:ascii="Arial" w:hAnsi="Arial" w:cs="Arial"/>
                <w:color w:val="000000" w:themeColor="text1"/>
                <w:sz w:val="20"/>
                <w:szCs w:val="20"/>
              </w:rPr>
              <w:t>doze</w:t>
            </w:r>
            <w:r w:rsidRPr="00AA167F">
              <w:rPr>
                <w:rFonts w:ascii="Arial" w:hAnsi="Arial" w:cs="Arial"/>
                <w:color w:val="000000" w:themeColor="text1"/>
                <w:sz w:val="20"/>
                <w:szCs w:val="20"/>
              </w:rPr>
              <w:t xml:space="preserve"> milhões </w:t>
            </w:r>
            <w:r>
              <w:rPr>
                <w:rFonts w:ascii="Arial" w:hAnsi="Arial" w:cs="Arial"/>
                <w:color w:val="000000" w:themeColor="text1"/>
                <w:sz w:val="20"/>
                <w:szCs w:val="20"/>
              </w:rPr>
              <w:t>de</w:t>
            </w:r>
            <w:r w:rsidRPr="00AA167F">
              <w:rPr>
                <w:rFonts w:ascii="Arial" w:hAnsi="Arial" w:cs="Arial"/>
                <w:color w:val="000000" w:themeColor="text1"/>
                <w:sz w:val="20"/>
                <w:szCs w:val="20"/>
              </w:rPr>
              <w:t xml:space="preserve"> reais).</w:t>
            </w:r>
          </w:p>
        </w:tc>
      </w:tr>
      <w:bookmarkEnd w:id="2"/>
    </w:tbl>
    <w:p w14:paraId="46C876A0" w14:textId="77777777" w:rsidR="00385C4C" w:rsidRPr="00AA167F" w:rsidRDefault="00385C4C" w:rsidP="005F3FB2">
      <w:pPr>
        <w:pStyle w:val="ListParagraph"/>
        <w:tabs>
          <w:tab w:val="left" w:pos="284"/>
        </w:tabs>
        <w:spacing w:line="360" w:lineRule="auto"/>
        <w:ind w:left="0"/>
        <w:contextualSpacing w:val="0"/>
        <w:jc w:val="both"/>
        <w:rPr>
          <w:rFonts w:ascii="Arial" w:hAnsi="Arial" w:cs="Arial"/>
          <w:sz w:val="20"/>
          <w:szCs w:val="20"/>
        </w:rPr>
      </w:pPr>
    </w:p>
    <w:p w14:paraId="137BB497" w14:textId="77777777" w:rsidR="00CF1D1E" w:rsidRPr="00AA167F" w:rsidRDefault="00B80FBA" w:rsidP="005F3FB2">
      <w:pPr>
        <w:pStyle w:val="ListParagraph"/>
        <w:tabs>
          <w:tab w:val="left" w:pos="284"/>
        </w:tabs>
        <w:spacing w:line="360" w:lineRule="auto"/>
        <w:ind w:left="0"/>
        <w:contextualSpacing w:val="0"/>
        <w:jc w:val="both"/>
        <w:rPr>
          <w:rFonts w:ascii="Arial" w:hAnsi="Arial" w:cs="Arial"/>
          <w:sz w:val="20"/>
          <w:szCs w:val="20"/>
        </w:rPr>
      </w:pPr>
      <w:r w:rsidRPr="00AA167F">
        <w:rPr>
          <w:rFonts w:ascii="Arial" w:hAnsi="Arial" w:cs="Arial"/>
          <w:b/>
          <w:sz w:val="20"/>
          <w:szCs w:val="20"/>
        </w:rPr>
        <w:t>SEÇÃO III</w:t>
      </w:r>
    </w:p>
    <w:p w14:paraId="0BCBBDE1"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22401CFC" w14:textId="77777777" w:rsidR="00CF1D1E" w:rsidRPr="00AA167F" w:rsidRDefault="005C37DD" w:rsidP="005F3FB2">
      <w:pPr>
        <w:pStyle w:val="ListParagraph"/>
        <w:numPr>
          <w:ilvl w:val="0"/>
          <w:numId w:val="1"/>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PRIMEIRA – </w:t>
      </w:r>
      <w:r w:rsidR="00B80FBA" w:rsidRPr="00AA167F">
        <w:rPr>
          <w:rFonts w:ascii="Arial" w:hAnsi="Arial" w:cs="Arial"/>
          <w:b/>
          <w:sz w:val="20"/>
          <w:szCs w:val="20"/>
        </w:rPr>
        <w:t>AUTORIZAÇÕES</w:t>
      </w:r>
    </w:p>
    <w:p w14:paraId="10A4A486"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17486C45" w14:textId="2A2EAB3D" w:rsidR="00826394" w:rsidRPr="00555524" w:rsidRDefault="00B80FBA" w:rsidP="00826394">
      <w:pPr>
        <w:pStyle w:val="ListParagraph"/>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5" w:name="_Ref456813498"/>
      <w:r w:rsidRPr="00AA167F">
        <w:rPr>
          <w:rFonts w:ascii="Arial" w:hAnsi="Arial" w:cs="Arial"/>
          <w:sz w:val="20"/>
          <w:szCs w:val="20"/>
          <w:u w:val="single"/>
          <w:lang w:bidi="th-TH"/>
        </w:rPr>
        <w:t xml:space="preserve">Aprovações </w:t>
      </w:r>
      <w:r w:rsidRPr="0000669C">
        <w:rPr>
          <w:rFonts w:ascii="Arial" w:hAnsi="Arial" w:cs="Arial"/>
          <w:sz w:val="20"/>
          <w:szCs w:val="20"/>
          <w:u w:val="single"/>
          <w:lang w:bidi="th-TH"/>
        </w:rPr>
        <w:t>Societárias Emissora</w:t>
      </w:r>
      <w:r w:rsidRPr="0000669C">
        <w:rPr>
          <w:rFonts w:ascii="Arial" w:hAnsi="Arial" w:cs="Arial"/>
          <w:sz w:val="20"/>
          <w:szCs w:val="20"/>
          <w:lang w:bidi="th-TH"/>
        </w:rPr>
        <w:t xml:space="preserve">: A </w:t>
      </w:r>
      <w:r w:rsidRPr="00FB3831">
        <w:rPr>
          <w:rFonts w:ascii="Arial" w:hAnsi="Arial" w:cs="Arial"/>
          <w:sz w:val="20"/>
          <w:szCs w:val="20"/>
          <w:lang w:bidi="th-TH"/>
        </w:rPr>
        <w:t xml:space="preserve">presente Escritura de </w:t>
      </w:r>
      <w:r w:rsidRPr="0023723A">
        <w:rPr>
          <w:rFonts w:ascii="Arial" w:hAnsi="Arial" w:cs="Arial"/>
          <w:sz w:val="20"/>
          <w:szCs w:val="20"/>
          <w:lang w:bidi="th-TH"/>
        </w:rPr>
        <w:t xml:space="preserve">Emissão é firmada com base na deliberação da Ata de Reunião de Sócios, realizada em </w:t>
      </w:r>
      <w:del w:id="16" w:author="João Bertanha" w:date="2022-09-02T15:38:00Z">
        <w:r w:rsidR="00516A79" w:rsidDel="007D5FA7">
          <w:rPr>
            <w:rFonts w:ascii="Arial" w:hAnsi="Arial" w:cs="Arial"/>
            <w:sz w:val="20"/>
            <w:szCs w:val="20"/>
          </w:rPr>
          <w:delText>01</w:delText>
        </w:r>
        <w:r w:rsidR="006A655D" w:rsidRPr="0023723A" w:rsidDel="007D5FA7">
          <w:rPr>
            <w:rFonts w:ascii="Arial" w:hAnsi="Arial" w:cs="Arial"/>
            <w:sz w:val="20"/>
            <w:szCs w:val="20"/>
          </w:rPr>
          <w:delText xml:space="preserve"> </w:delText>
        </w:r>
      </w:del>
      <w:ins w:id="17" w:author="João Bertanha" w:date="2022-09-02T15:38:00Z">
        <w:r w:rsidR="007D5FA7">
          <w:rPr>
            <w:rFonts w:ascii="Arial" w:hAnsi="Arial" w:cs="Arial"/>
            <w:sz w:val="20"/>
            <w:szCs w:val="20"/>
          </w:rPr>
          <w:t>0</w:t>
        </w:r>
        <w:r w:rsidR="007D5FA7">
          <w:rPr>
            <w:rFonts w:ascii="Arial" w:hAnsi="Arial" w:cs="Arial"/>
            <w:sz w:val="20"/>
            <w:szCs w:val="20"/>
          </w:rPr>
          <w:t>2</w:t>
        </w:r>
        <w:r w:rsidR="007D5FA7" w:rsidRPr="0023723A">
          <w:rPr>
            <w:rFonts w:ascii="Arial" w:hAnsi="Arial" w:cs="Arial"/>
            <w:sz w:val="20"/>
            <w:szCs w:val="20"/>
          </w:rPr>
          <w:t xml:space="preserve"> </w:t>
        </w:r>
      </w:ins>
      <w:r w:rsidR="004418EF" w:rsidRPr="0023723A">
        <w:rPr>
          <w:rFonts w:ascii="Arial" w:hAnsi="Arial" w:cs="Arial"/>
          <w:sz w:val="20"/>
          <w:szCs w:val="20"/>
        </w:rPr>
        <w:t xml:space="preserve">de </w:t>
      </w:r>
      <w:r w:rsidR="00516A79">
        <w:rPr>
          <w:rFonts w:ascii="Arial" w:hAnsi="Arial" w:cs="Arial"/>
          <w:sz w:val="20"/>
          <w:szCs w:val="20"/>
        </w:rPr>
        <w:t>setembro</w:t>
      </w:r>
      <w:r w:rsidR="004418EF" w:rsidRPr="0023723A">
        <w:rPr>
          <w:rFonts w:ascii="Arial" w:hAnsi="Arial" w:cs="Arial"/>
          <w:sz w:val="20"/>
          <w:szCs w:val="20"/>
        </w:rPr>
        <w:t xml:space="preserve"> </w:t>
      </w:r>
      <w:r w:rsidRPr="0023723A">
        <w:rPr>
          <w:rFonts w:ascii="Arial" w:hAnsi="Arial" w:cs="Arial"/>
          <w:sz w:val="20"/>
          <w:szCs w:val="20"/>
        </w:rPr>
        <w:t>de 2022</w:t>
      </w:r>
      <w:r w:rsidR="00826394" w:rsidRPr="0023723A">
        <w:rPr>
          <w:rFonts w:ascii="Arial" w:hAnsi="Arial" w:cs="Arial"/>
          <w:sz w:val="20"/>
          <w:szCs w:val="20"/>
          <w:lang w:bidi="th-TH"/>
        </w:rPr>
        <w:t xml:space="preserve"> </w:t>
      </w:r>
      <w:r w:rsidRPr="0023723A">
        <w:rPr>
          <w:rFonts w:ascii="Arial" w:hAnsi="Arial" w:cs="Arial"/>
          <w:sz w:val="20"/>
          <w:szCs w:val="20"/>
          <w:lang w:bidi="th-TH"/>
        </w:rPr>
        <w:t>(“</w:t>
      </w:r>
      <w:r w:rsidRPr="0023723A">
        <w:rPr>
          <w:rFonts w:ascii="Arial" w:hAnsi="Arial" w:cs="Arial"/>
          <w:sz w:val="20"/>
          <w:szCs w:val="20"/>
          <w:u w:val="single"/>
          <w:lang w:bidi="th-TH"/>
        </w:rPr>
        <w:t>Ata da Aprovação Societária</w:t>
      </w:r>
      <w:r w:rsidRPr="00555524">
        <w:rPr>
          <w:rFonts w:ascii="Arial" w:hAnsi="Arial" w:cs="Arial"/>
          <w:sz w:val="20"/>
          <w:szCs w:val="20"/>
          <w:lang w:bidi="th-TH"/>
        </w:rPr>
        <w:t xml:space="preserve">”), na qual foram deliberadas as condições da </w:t>
      </w:r>
      <w:r w:rsidRPr="00555524">
        <w:rPr>
          <w:rFonts w:ascii="Arial" w:hAnsi="Arial" w:cs="Arial"/>
          <w:sz w:val="20"/>
          <w:szCs w:val="20"/>
        </w:rPr>
        <w:t>Emissão</w:t>
      </w:r>
      <w:r w:rsidRPr="00555524">
        <w:rPr>
          <w:rFonts w:ascii="Arial" w:hAnsi="Arial" w:cs="Arial"/>
          <w:sz w:val="20"/>
          <w:szCs w:val="20"/>
          <w:lang w:bidi="th-TH"/>
        </w:rPr>
        <w:t xml:space="preserve"> (abaixo definida).</w:t>
      </w:r>
    </w:p>
    <w:p w14:paraId="506E4066"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30A95EC6" w14:textId="77777777" w:rsidR="00B80FBA" w:rsidRPr="00AA167F" w:rsidRDefault="00B80FBA" w:rsidP="005F3FB2">
      <w:pPr>
        <w:pStyle w:val="ListParagraph"/>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8" w:name="_Ref71549176"/>
      <w:bookmarkEnd w:id="15"/>
      <w:r w:rsidRPr="00AA167F">
        <w:rPr>
          <w:rFonts w:ascii="Arial" w:hAnsi="Arial" w:cs="Arial"/>
          <w:sz w:val="20"/>
          <w:szCs w:val="20"/>
          <w:u w:val="single"/>
          <w:lang w:bidi="th-TH"/>
        </w:rPr>
        <w:t>Emissão</w:t>
      </w:r>
      <w:r w:rsidRPr="00AA167F">
        <w:rPr>
          <w:rFonts w:ascii="Arial" w:hAnsi="Arial" w:cs="Arial"/>
          <w:sz w:val="20"/>
          <w:szCs w:val="20"/>
          <w:lang w:bidi="th-TH"/>
        </w:rPr>
        <w:t>: A presente emissão de nota comercial, em série única, para colocação privada (“</w:t>
      </w:r>
      <w:r w:rsidRPr="00AA167F">
        <w:rPr>
          <w:rFonts w:ascii="Arial" w:hAnsi="Arial" w:cs="Arial"/>
          <w:sz w:val="20"/>
          <w:szCs w:val="20"/>
          <w:u w:val="single"/>
          <w:lang w:bidi="th-TH"/>
        </w:rPr>
        <w:t>Emissão</w:t>
      </w:r>
      <w:r w:rsidRPr="00AA167F">
        <w:rPr>
          <w:rFonts w:ascii="Arial" w:hAnsi="Arial" w:cs="Arial"/>
          <w:sz w:val="20"/>
          <w:szCs w:val="20"/>
          <w:lang w:bidi="th-TH"/>
        </w:rPr>
        <w:t>”), será realizada com observância aos requisitos estabelecidos na Lei</w:t>
      </w:r>
      <w:r w:rsidR="007B325B">
        <w:rPr>
          <w:rFonts w:ascii="Arial" w:hAnsi="Arial" w:cs="Arial"/>
          <w:sz w:val="20"/>
          <w:szCs w:val="20"/>
          <w:lang w:bidi="th-TH"/>
        </w:rPr>
        <w:t> </w:t>
      </w:r>
      <w:r w:rsidRPr="00AA167F">
        <w:rPr>
          <w:rFonts w:ascii="Arial" w:hAnsi="Arial" w:cs="Arial"/>
          <w:sz w:val="20"/>
          <w:szCs w:val="20"/>
          <w:lang w:bidi="th-TH"/>
        </w:rPr>
        <w:t>14.195, bem como em observância aos requisitos previstos na Cláusula Segunda, abaixo.</w:t>
      </w:r>
    </w:p>
    <w:p w14:paraId="6CA5A3F9"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299083B1" w14:textId="77777777" w:rsidR="00CF1D1E" w:rsidRPr="00AA167F" w:rsidRDefault="005C37DD" w:rsidP="005F3FB2">
      <w:pPr>
        <w:pStyle w:val="ListParagraph"/>
        <w:numPr>
          <w:ilvl w:val="0"/>
          <w:numId w:val="8"/>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SEGUNDA – </w:t>
      </w:r>
      <w:bookmarkEnd w:id="18"/>
      <w:r w:rsidR="00B80FBA" w:rsidRPr="00AA167F">
        <w:rPr>
          <w:rFonts w:ascii="Arial" w:hAnsi="Arial" w:cs="Arial"/>
          <w:b/>
          <w:sz w:val="20"/>
          <w:szCs w:val="20"/>
        </w:rPr>
        <w:t>REQUISITOS</w:t>
      </w:r>
    </w:p>
    <w:p w14:paraId="2818D713"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5BFFA91A" w14:textId="77777777"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9" w:name="_Ref71555316"/>
      <w:r w:rsidRPr="00AA167F">
        <w:rPr>
          <w:rFonts w:ascii="Arial" w:hAnsi="Arial" w:cs="Arial"/>
          <w:sz w:val="20"/>
          <w:szCs w:val="20"/>
          <w:u w:val="single"/>
          <w:lang w:bidi="th-TH"/>
        </w:rPr>
        <w:t>Requisitos</w:t>
      </w:r>
      <w:r w:rsidRPr="00AA167F">
        <w:rPr>
          <w:rFonts w:ascii="Arial" w:hAnsi="Arial" w:cs="Arial"/>
          <w:sz w:val="20"/>
          <w:szCs w:val="20"/>
          <w:lang w:bidi="th-TH"/>
        </w:rPr>
        <w:t>: A Emissão será realizada com observância dos seguintes requisitos:</w:t>
      </w:r>
    </w:p>
    <w:p w14:paraId="7A0722EF"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7ED41884"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bookmarkStart w:id="20" w:name="_Ref72412829"/>
      <w:r w:rsidRPr="00AA167F">
        <w:rPr>
          <w:rFonts w:ascii="Arial" w:hAnsi="Arial" w:cs="Arial"/>
          <w:sz w:val="20"/>
          <w:szCs w:val="20"/>
          <w:u w:val="single"/>
          <w:lang w:bidi="th-TH"/>
        </w:rPr>
        <w:t>Arquivamento da Ata da Aprovação Societária</w:t>
      </w:r>
      <w:r w:rsidRPr="00AA167F">
        <w:rPr>
          <w:rFonts w:ascii="Arial" w:hAnsi="Arial" w:cs="Arial"/>
          <w:sz w:val="20"/>
          <w:szCs w:val="20"/>
          <w:lang w:bidi="th-TH"/>
        </w:rPr>
        <w:t xml:space="preserve">: </w:t>
      </w:r>
      <w:r w:rsidR="00F427C1" w:rsidRPr="00AA167F">
        <w:rPr>
          <w:rFonts w:ascii="Arial" w:hAnsi="Arial" w:cs="Arial"/>
          <w:sz w:val="20"/>
          <w:szCs w:val="20"/>
          <w:lang w:bidi="th-TH"/>
        </w:rPr>
        <w:t>É a</w:t>
      </w:r>
      <w:r w:rsidRPr="00AA167F">
        <w:rPr>
          <w:rFonts w:ascii="Arial" w:hAnsi="Arial" w:cs="Arial"/>
          <w:sz w:val="20"/>
          <w:szCs w:val="20"/>
          <w:lang w:bidi="th-TH"/>
        </w:rPr>
        <w:t xml:space="preserve"> Ata da Aprovação Societária </w:t>
      </w:r>
      <w:r w:rsidR="00BD2FB5" w:rsidRPr="00AA167F">
        <w:rPr>
          <w:rFonts w:ascii="Arial" w:hAnsi="Arial" w:cs="Arial"/>
          <w:sz w:val="20"/>
          <w:szCs w:val="20"/>
          <w:lang w:bidi="th-TH"/>
        </w:rPr>
        <w:t xml:space="preserve">que será </w:t>
      </w:r>
      <w:r w:rsidRPr="00AA167F">
        <w:rPr>
          <w:rFonts w:ascii="Arial" w:hAnsi="Arial" w:cs="Arial"/>
          <w:sz w:val="20"/>
          <w:szCs w:val="20"/>
          <w:lang w:bidi="th-TH"/>
        </w:rPr>
        <w:t xml:space="preserve">devidamente arquivada </w:t>
      </w:r>
      <w:r w:rsidR="00A87246" w:rsidRPr="00AA167F">
        <w:rPr>
          <w:rFonts w:ascii="Arial" w:hAnsi="Arial" w:cs="Arial"/>
          <w:sz w:val="20"/>
          <w:szCs w:val="20"/>
          <w:lang w:bidi="th-TH"/>
        </w:rPr>
        <w:t xml:space="preserve">perante </w:t>
      </w:r>
      <w:r w:rsidRPr="00AA167F">
        <w:rPr>
          <w:rFonts w:ascii="Arial" w:hAnsi="Arial" w:cs="Arial"/>
          <w:sz w:val="20"/>
          <w:szCs w:val="20"/>
          <w:lang w:bidi="th-TH"/>
        </w:rPr>
        <w:t>a JUCESP. Fica estabelecido que cópias eletrônicas contendo a chancela digital da JUCESP da Ata da Aprovação Societária deverão ser encaminhadas para a Credora e para o Agente Fiduciário dos CRI</w:t>
      </w:r>
      <w:r w:rsidRPr="00AA167F">
        <w:rPr>
          <w:rFonts w:ascii="Arial" w:eastAsia="Arial Unicode MS" w:hAnsi="Arial" w:cs="Arial"/>
          <w:sz w:val="20"/>
          <w:szCs w:val="20"/>
          <w:lang w:bidi="th-TH"/>
        </w:rPr>
        <w:t>,</w:t>
      </w:r>
      <w:r w:rsidRPr="00AA167F">
        <w:rPr>
          <w:rFonts w:ascii="Arial" w:hAnsi="Arial" w:cs="Arial"/>
          <w:sz w:val="20"/>
          <w:szCs w:val="20"/>
          <w:lang w:bidi="th-TH"/>
        </w:rPr>
        <w:t xml:space="preserve"> no prazo de 5 (cinco) Dias Úteis contados da data do respectivo registro.</w:t>
      </w:r>
      <w:bookmarkEnd w:id="20"/>
    </w:p>
    <w:p w14:paraId="29BD7D29"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65775573"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 xml:space="preserve">Registro do </w:t>
      </w:r>
      <w:r w:rsidR="00DF002F" w:rsidRPr="00AA167F">
        <w:rPr>
          <w:rFonts w:ascii="Arial" w:hAnsi="Arial" w:cs="Arial"/>
          <w:color w:val="000000"/>
          <w:sz w:val="20"/>
          <w:szCs w:val="20"/>
          <w:u w:val="single"/>
        </w:rPr>
        <w:t>Contrato de Cessão Fiduciária de Direitos Creditórios</w:t>
      </w:r>
      <w:r w:rsidRPr="00AA167F">
        <w:rPr>
          <w:rFonts w:ascii="Arial" w:hAnsi="Arial" w:cs="Arial"/>
          <w:sz w:val="20"/>
          <w:szCs w:val="20"/>
          <w:lang w:bidi="th-TH"/>
        </w:rPr>
        <w:t xml:space="preserve">: O </w:t>
      </w:r>
      <w:r w:rsidR="00DF002F" w:rsidRPr="00AA167F">
        <w:rPr>
          <w:rFonts w:ascii="Arial" w:hAnsi="Arial" w:cs="Arial"/>
          <w:color w:val="000000"/>
          <w:sz w:val="20"/>
          <w:szCs w:val="20"/>
        </w:rPr>
        <w:t xml:space="preserve">Contrato de Cessão Fiduciária de Direitos </w:t>
      </w:r>
      <w:r w:rsidR="00DF002F" w:rsidRPr="002B79D6">
        <w:rPr>
          <w:rFonts w:ascii="Arial" w:hAnsi="Arial" w:cs="Arial"/>
          <w:sz w:val="20"/>
          <w:szCs w:val="20"/>
          <w:lang w:bidi="th-TH"/>
        </w:rPr>
        <w:t>Creditórios</w:t>
      </w:r>
      <w:r w:rsidR="00DF002F" w:rsidRPr="00AA167F" w:rsidDel="00DF002F">
        <w:rPr>
          <w:rFonts w:ascii="Arial" w:hAnsi="Arial" w:cs="Arial"/>
          <w:sz w:val="20"/>
          <w:szCs w:val="20"/>
          <w:lang w:bidi="th-TH"/>
        </w:rPr>
        <w:t xml:space="preserve"> </w:t>
      </w:r>
      <w:r w:rsidRPr="00AA167F">
        <w:rPr>
          <w:rFonts w:ascii="Arial" w:hAnsi="Arial" w:cs="Arial"/>
          <w:sz w:val="20"/>
          <w:szCs w:val="20"/>
          <w:lang w:bidi="th-TH"/>
        </w:rPr>
        <w:t xml:space="preserve">deverá ser registrado no Cartório de Títulos e Documentos da sede das partes e dos intervenientes ali </w:t>
      </w:r>
      <w:r w:rsidRPr="00AA167F">
        <w:rPr>
          <w:rFonts w:ascii="Arial" w:hAnsi="Arial" w:cs="Arial"/>
          <w:sz w:val="20"/>
          <w:szCs w:val="20"/>
        </w:rPr>
        <w:t>signatários</w:t>
      </w:r>
      <w:r w:rsidRPr="00AA167F">
        <w:rPr>
          <w:rFonts w:ascii="Arial" w:hAnsi="Arial" w:cs="Arial"/>
          <w:sz w:val="20"/>
          <w:szCs w:val="20"/>
          <w:lang w:bidi="th-TH"/>
        </w:rPr>
        <w:t>, observados os prazos previstos no referido instrumento.</w:t>
      </w:r>
    </w:p>
    <w:p w14:paraId="2E160887" w14:textId="77777777" w:rsidR="007A5D49" w:rsidRDefault="007A5D49" w:rsidP="002B79D6">
      <w:pPr>
        <w:pStyle w:val="ListParagraph"/>
        <w:tabs>
          <w:tab w:val="left" w:pos="1134"/>
        </w:tabs>
        <w:spacing w:line="360" w:lineRule="auto"/>
        <w:ind w:left="567"/>
        <w:contextualSpacing w:val="0"/>
        <w:jc w:val="both"/>
        <w:rPr>
          <w:rFonts w:ascii="Arial" w:hAnsi="Arial" w:cs="Arial"/>
          <w:sz w:val="20"/>
          <w:szCs w:val="20"/>
          <w:lang w:bidi="th-TH"/>
        </w:rPr>
      </w:pPr>
    </w:p>
    <w:p w14:paraId="1E51DE2A"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Registro para Distribuição, Negociação e Custódia</w:t>
      </w:r>
      <w:r w:rsidRPr="00AA167F">
        <w:rPr>
          <w:rFonts w:ascii="Arial" w:hAnsi="Arial" w:cs="Arial"/>
          <w:sz w:val="20"/>
          <w:szCs w:val="20"/>
          <w:lang w:bidi="th-TH"/>
        </w:rPr>
        <w:t xml:space="preserve">: </w:t>
      </w:r>
      <w:bookmarkStart w:id="21" w:name="_Ref273618536"/>
      <w:r w:rsidRPr="00AA167F">
        <w:rPr>
          <w:rFonts w:ascii="Arial" w:hAnsi="Arial" w:cs="Arial"/>
          <w:sz w:val="20"/>
          <w:szCs w:val="20"/>
          <w:lang w:bidi="th-TH"/>
        </w:rPr>
        <w:t xml:space="preserve">A Nota Comercial não será </w:t>
      </w:r>
      <w:r w:rsidRPr="00AA167F">
        <w:rPr>
          <w:rFonts w:ascii="Arial" w:hAnsi="Arial" w:cs="Arial"/>
          <w:sz w:val="20"/>
          <w:szCs w:val="20"/>
        </w:rPr>
        <w:t>registrada</w:t>
      </w:r>
      <w:r w:rsidRPr="00AA167F">
        <w:rPr>
          <w:rFonts w:ascii="Arial" w:hAnsi="Arial" w:cs="Arial"/>
          <w:sz w:val="20"/>
          <w:szCs w:val="20"/>
          <w:lang w:bidi="th-TH"/>
        </w:rPr>
        <w:t xml:space="preserve"> para distribuição no mercado primário, negociação no mercado secundário ou qualquer forma de custódia eletrônica, seja em bolsa de valores ou mercado de balcão organizado.</w:t>
      </w:r>
    </w:p>
    <w:p w14:paraId="45C4B0CC"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25BF5D26"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bookmarkStart w:id="22" w:name="_Ref273618513"/>
      <w:bookmarkEnd w:id="21"/>
      <w:r w:rsidRPr="00AA167F">
        <w:rPr>
          <w:rFonts w:ascii="Arial" w:hAnsi="Arial" w:cs="Arial"/>
          <w:sz w:val="20"/>
          <w:szCs w:val="20"/>
          <w:u w:val="single"/>
          <w:lang w:bidi="th-TH"/>
        </w:rPr>
        <w:t>Colocação</w:t>
      </w:r>
      <w:r w:rsidRPr="00AA167F">
        <w:rPr>
          <w:rFonts w:ascii="Arial" w:hAnsi="Arial" w:cs="Arial"/>
          <w:sz w:val="20"/>
          <w:szCs w:val="20"/>
          <w:lang w:bidi="th-TH"/>
        </w:rPr>
        <w:t xml:space="preserve">: A colocação da Nota Comercial será realizada de forma privada, exclusivamente para a Credora, sem a intermediação de quaisquer instituições, sejam elas integrantes do sistema de distribuição de valores mobiliários ou não, e não </w:t>
      </w:r>
      <w:r w:rsidRPr="00AA167F">
        <w:rPr>
          <w:rFonts w:ascii="Arial" w:hAnsi="Arial" w:cs="Arial"/>
          <w:sz w:val="20"/>
          <w:szCs w:val="20"/>
        </w:rPr>
        <w:t>contará</w:t>
      </w:r>
      <w:r w:rsidRPr="00AA167F">
        <w:rPr>
          <w:rFonts w:ascii="Arial" w:hAnsi="Arial" w:cs="Arial"/>
          <w:sz w:val="20"/>
          <w:szCs w:val="20"/>
          <w:lang w:bidi="th-TH"/>
        </w:rPr>
        <w:t xml:space="preserve"> com qualquer forma de esforço de venda perante o público em geral, sendo expressamente vedada a negociação da Nota Comercial em bolsa de valores ou em mercado de balcão organizado, ressalvada a possibilidade de negociação privada</w:t>
      </w:r>
      <w:bookmarkEnd w:id="22"/>
      <w:r w:rsidRPr="00AA167F">
        <w:rPr>
          <w:rFonts w:ascii="Arial" w:hAnsi="Arial" w:cs="Arial"/>
          <w:sz w:val="20"/>
          <w:szCs w:val="20"/>
          <w:lang w:bidi="th-TH"/>
        </w:rPr>
        <w:t>.</w:t>
      </w:r>
    </w:p>
    <w:bookmarkEnd w:id="19"/>
    <w:p w14:paraId="396548E1"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7DA9C3EA" w14:textId="77777777" w:rsidR="00CF1D1E" w:rsidRPr="00AA167F" w:rsidRDefault="005C37DD" w:rsidP="005F3FB2">
      <w:pPr>
        <w:pStyle w:val="ListParagraph"/>
        <w:numPr>
          <w:ilvl w:val="0"/>
          <w:numId w:val="7"/>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TERCEIRA – </w:t>
      </w:r>
      <w:r w:rsidR="00CA5471" w:rsidRPr="00AA167F">
        <w:rPr>
          <w:rFonts w:ascii="Arial" w:hAnsi="Arial" w:cs="Arial"/>
          <w:b/>
          <w:sz w:val="20"/>
          <w:szCs w:val="20"/>
        </w:rPr>
        <w:t>CARACTERÍSTICAS DA EMISSÃO</w:t>
      </w:r>
    </w:p>
    <w:p w14:paraId="74CDE296"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197A9AFE" w14:textId="77777777"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Objeto Social da Emissora</w:t>
      </w:r>
      <w:r w:rsidRPr="00AA167F">
        <w:rPr>
          <w:rFonts w:ascii="Arial" w:hAnsi="Arial" w:cs="Arial"/>
          <w:sz w:val="20"/>
          <w:szCs w:val="20"/>
          <w:lang w:bidi="th-TH"/>
        </w:rPr>
        <w:t xml:space="preserve">: A </w:t>
      </w:r>
      <w:r w:rsidR="00305F02" w:rsidRPr="00AA167F">
        <w:rPr>
          <w:rFonts w:ascii="Arial" w:hAnsi="Arial" w:cs="Arial"/>
          <w:sz w:val="20"/>
          <w:szCs w:val="20"/>
          <w:lang w:bidi="th-TH"/>
        </w:rPr>
        <w:t>Emissora tem por objeto social as seguintes atividades: (i)</w:t>
      </w:r>
      <w:r w:rsidR="004763F0">
        <w:rPr>
          <w:rFonts w:ascii="Arial" w:hAnsi="Arial" w:cs="Arial"/>
          <w:sz w:val="20"/>
          <w:szCs w:val="20"/>
          <w:lang w:bidi="th-TH"/>
        </w:rPr>
        <w:t xml:space="preserve"> </w:t>
      </w:r>
      <w:r w:rsidR="00305F02" w:rsidRPr="00AA167F">
        <w:rPr>
          <w:rFonts w:ascii="Arial" w:hAnsi="Arial" w:cs="Arial"/>
          <w:sz w:val="20"/>
          <w:szCs w:val="20"/>
          <w:lang w:bidi="th-TH"/>
        </w:rPr>
        <w:t xml:space="preserve">prestação de serviços de intermediação no aluguel de imóveis de terceiros; (ii) administração de propriedades imobiliária e </w:t>
      </w:r>
      <w:r w:rsidR="00A81538">
        <w:rPr>
          <w:rFonts w:ascii="Arial" w:hAnsi="Arial" w:cs="Arial"/>
          <w:sz w:val="20"/>
          <w:szCs w:val="20"/>
          <w:lang w:bidi="th-TH"/>
        </w:rPr>
        <w:t>aluguéis</w:t>
      </w:r>
      <w:r w:rsidR="00305F02" w:rsidRPr="00AA167F">
        <w:rPr>
          <w:rFonts w:ascii="Arial" w:hAnsi="Arial" w:cs="Arial"/>
          <w:sz w:val="20"/>
          <w:szCs w:val="20"/>
          <w:lang w:bidi="th-TH"/>
        </w:rPr>
        <w:t>; (iii) intermediação e agenciamento de serviços e negócios em geral e atuação como estipulante de seguros; e (iv) representação de qualquer natureza, inclusive comercial</w:t>
      </w:r>
      <w:r w:rsidRPr="00AA167F">
        <w:rPr>
          <w:rFonts w:ascii="Arial" w:hAnsi="Arial" w:cs="Arial"/>
          <w:sz w:val="20"/>
          <w:szCs w:val="20"/>
        </w:rPr>
        <w:t>.</w:t>
      </w:r>
    </w:p>
    <w:p w14:paraId="0F98B78D"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70C65551" w14:textId="77777777"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Número da Emissão</w:t>
      </w:r>
      <w:r w:rsidRPr="00AA167F">
        <w:rPr>
          <w:rFonts w:ascii="Arial" w:hAnsi="Arial" w:cs="Arial"/>
          <w:sz w:val="20"/>
          <w:szCs w:val="20"/>
          <w:lang w:bidi="th-TH"/>
        </w:rPr>
        <w:t>: A Emissão constitui a 1</w:t>
      </w:r>
      <w:r w:rsidRPr="00AA167F">
        <w:rPr>
          <w:rFonts w:ascii="Arial" w:hAnsi="Arial" w:cs="Arial"/>
          <w:w w:val="0"/>
          <w:sz w:val="20"/>
          <w:szCs w:val="20"/>
        </w:rPr>
        <w:t>ª</w:t>
      </w:r>
      <w:r w:rsidRPr="00AA167F">
        <w:rPr>
          <w:rFonts w:ascii="Arial" w:hAnsi="Arial" w:cs="Arial"/>
          <w:sz w:val="20"/>
          <w:szCs w:val="20"/>
          <w:lang w:bidi="th-TH"/>
        </w:rPr>
        <w:t xml:space="preserve"> (primeira) emissão de Nota Comercial da Emissora.</w:t>
      </w:r>
    </w:p>
    <w:p w14:paraId="03C3EE01"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0E8E4D4B" w14:textId="77777777" w:rsidR="00CA5471" w:rsidRPr="00AA167F" w:rsidRDefault="00CA5471" w:rsidP="00B472D5">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hAnsi="Arial" w:cs="Arial"/>
          <w:sz w:val="20"/>
          <w:szCs w:val="20"/>
          <w:u w:val="single"/>
          <w:lang w:bidi="th-TH"/>
        </w:rPr>
        <w:t>Número de Séries</w:t>
      </w:r>
      <w:r w:rsidRPr="00AA167F">
        <w:rPr>
          <w:rFonts w:ascii="Arial" w:hAnsi="Arial" w:cs="Arial"/>
          <w:sz w:val="20"/>
          <w:szCs w:val="20"/>
          <w:lang w:bidi="th-TH"/>
        </w:rPr>
        <w:t xml:space="preserve">: </w:t>
      </w:r>
      <w:r w:rsidRPr="00AA167F">
        <w:rPr>
          <w:rFonts w:ascii="Arial" w:eastAsia="Arial Unicode MS" w:hAnsi="Arial" w:cs="Arial"/>
          <w:sz w:val="20"/>
          <w:szCs w:val="20"/>
          <w:lang w:bidi="th-TH"/>
        </w:rPr>
        <w:t xml:space="preserve">A Emissão será realizada em </w:t>
      </w:r>
      <w:r w:rsidRPr="00AA167F">
        <w:rPr>
          <w:rFonts w:ascii="Arial" w:hAnsi="Arial" w:cs="Arial"/>
          <w:sz w:val="20"/>
          <w:szCs w:val="20"/>
          <w:lang w:bidi="th-TH"/>
        </w:rPr>
        <w:t>série única</w:t>
      </w:r>
      <w:r w:rsidRPr="00AA167F">
        <w:rPr>
          <w:rFonts w:ascii="Arial" w:eastAsia="Arial Unicode MS" w:hAnsi="Arial" w:cs="Arial"/>
          <w:sz w:val="20"/>
          <w:szCs w:val="20"/>
          <w:lang w:bidi="th-TH"/>
        </w:rPr>
        <w:t>.</w:t>
      </w:r>
    </w:p>
    <w:p w14:paraId="0438012E" w14:textId="77777777" w:rsidR="00385C4C" w:rsidRPr="00AA167F" w:rsidRDefault="00385C4C">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7391E766" w14:textId="77777777" w:rsidR="00CA5471" w:rsidRPr="00AA167F" w:rsidRDefault="00CA5471" w:rsidP="00B472D5">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eastAsia="Arial Unicode MS" w:hAnsi="Arial" w:cs="Arial"/>
          <w:sz w:val="20"/>
          <w:szCs w:val="20"/>
          <w:u w:val="single"/>
          <w:lang w:bidi="th-TH"/>
        </w:rPr>
        <w:t>Valor Total da Emissão</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O valor total da Emissão será de R$ </w:t>
      </w:r>
      <w:r w:rsidR="00DE05AD">
        <w:rPr>
          <w:rFonts w:ascii="Arial" w:hAnsi="Arial" w:cs="Arial"/>
          <w:sz w:val="20"/>
          <w:szCs w:val="20"/>
        </w:rPr>
        <w:t>12</w:t>
      </w:r>
      <w:r w:rsidRPr="00AA167F">
        <w:rPr>
          <w:rFonts w:ascii="Arial" w:hAnsi="Arial" w:cs="Arial"/>
          <w:sz w:val="20"/>
          <w:szCs w:val="20"/>
        </w:rPr>
        <w:t>.</w:t>
      </w:r>
      <w:r w:rsidR="00DE05AD">
        <w:rPr>
          <w:rFonts w:ascii="Arial" w:hAnsi="Arial" w:cs="Arial"/>
          <w:sz w:val="20"/>
          <w:szCs w:val="20"/>
        </w:rPr>
        <w:t>000</w:t>
      </w:r>
      <w:r w:rsidRPr="00AA167F">
        <w:rPr>
          <w:rFonts w:ascii="Arial" w:hAnsi="Arial" w:cs="Arial"/>
          <w:sz w:val="20"/>
          <w:szCs w:val="20"/>
        </w:rPr>
        <w:t>.000,00</w:t>
      </w:r>
      <w:r w:rsidRPr="00AA167F">
        <w:rPr>
          <w:rFonts w:ascii="Arial" w:hAnsi="Arial" w:cs="Arial"/>
          <w:w w:val="0"/>
          <w:sz w:val="20"/>
          <w:szCs w:val="20"/>
        </w:rPr>
        <w:t xml:space="preserve"> (</w:t>
      </w:r>
      <w:r w:rsidR="00DE05AD">
        <w:rPr>
          <w:rFonts w:ascii="Arial" w:hAnsi="Arial" w:cs="Arial"/>
          <w:sz w:val="20"/>
          <w:szCs w:val="20"/>
        </w:rPr>
        <w:t>doze</w:t>
      </w:r>
      <w:r w:rsidR="00DE05AD" w:rsidRPr="00AA167F">
        <w:rPr>
          <w:rFonts w:ascii="Arial" w:hAnsi="Arial" w:cs="Arial"/>
          <w:sz w:val="20"/>
          <w:szCs w:val="20"/>
        </w:rPr>
        <w:t xml:space="preserve"> </w:t>
      </w:r>
      <w:r w:rsidRPr="00AA167F">
        <w:rPr>
          <w:rFonts w:ascii="Arial" w:hAnsi="Arial" w:cs="Arial"/>
          <w:sz w:val="20"/>
          <w:szCs w:val="20"/>
        </w:rPr>
        <w:t xml:space="preserve">milhões </w:t>
      </w:r>
      <w:r w:rsidR="00DE05AD">
        <w:rPr>
          <w:rFonts w:ascii="Arial" w:hAnsi="Arial" w:cs="Arial"/>
          <w:sz w:val="20"/>
          <w:szCs w:val="20"/>
        </w:rPr>
        <w:t>de</w:t>
      </w:r>
      <w:r w:rsidR="00821D37" w:rsidRPr="00AA167F">
        <w:rPr>
          <w:rFonts w:ascii="Arial" w:hAnsi="Arial" w:cs="Arial"/>
          <w:sz w:val="20"/>
          <w:szCs w:val="20"/>
        </w:rPr>
        <w:t xml:space="preserve"> </w:t>
      </w:r>
      <w:r w:rsidRPr="00AA167F">
        <w:rPr>
          <w:rFonts w:ascii="Arial" w:hAnsi="Arial" w:cs="Arial"/>
          <w:sz w:val="20"/>
          <w:szCs w:val="20"/>
        </w:rPr>
        <w:t>reais</w:t>
      </w:r>
      <w:r w:rsidRPr="00AA167F">
        <w:rPr>
          <w:rFonts w:ascii="Arial" w:hAnsi="Arial" w:cs="Arial"/>
          <w:w w:val="0"/>
          <w:sz w:val="20"/>
          <w:szCs w:val="20"/>
        </w:rPr>
        <w:t>) ("</w:t>
      </w:r>
      <w:r w:rsidRPr="00AA167F">
        <w:rPr>
          <w:rFonts w:ascii="Arial" w:hAnsi="Arial" w:cs="Arial"/>
          <w:w w:val="0"/>
          <w:sz w:val="20"/>
          <w:szCs w:val="20"/>
          <w:u w:val="single"/>
        </w:rPr>
        <w:t>Valor Total da Emissão</w:t>
      </w:r>
      <w:r w:rsidRPr="00AA167F">
        <w:rPr>
          <w:rFonts w:ascii="Arial" w:hAnsi="Arial" w:cs="Arial"/>
          <w:w w:val="0"/>
          <w:sz w:val="20"/>
          <w:szCs w:val="20"/>
        </w:rPr>
        <w:t>").</w:t>
      </w:r>
    </w:p>
    <w:p w14:paraId="3F671BE8" w14:textId="77777777" w:rsidR="00385C4C" w:rsidRPr="00AA167F" w:rsidRDefault="00385C4C">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71A663D4" w14:textId="6BB89F43" w:rsidR="001B46DF" w:rsidRPr="0023723A" w:rsidRDefault="00CA5471" w:rsidP="0023723A">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23" w:name="_Ref264237462"/>
      <w:bookmarkStart w:id="24" w:name="_Ref465459142"/>
      <w:bookmarkStart w:id="25" w:name="_Ref92316441"/>
      <w:bookmarkStart w:id="26" w:name="_Ref72231843"/>
      <w:r w:rsidRPr="0023723A">
        <w:rPr>
          <w:rFonts w:ascii="Arial" w:hAnsi="Arial" w:cs="Arial"/>
          <w:sz w:val="20"/>
          <w:szCs w:val="20"/>
          <w:u w:val="single"/>
          <w:lang w:bidi="th-TH"/>
        </w:rPr>
        <w:t>Destinação dos Recursos</w:t>
      </w:r>
      <w:r w:rsidRPr="0023723A">
        <w:rPr>
          <w:rFonts w:ascii="Arial" w:hAnsi="Arial" w:cs="Arial"/>
          <w:sz w:val="20"/>
          <w:szCs w:val="20"/>
          <w:lang w:bidi="th-TH"/>
        </w:rPr>
        <w:t xml:space="preserve">: </w:t>
      </w:r>
      <w:bookmarkEnd w:id="23"/>
      <w:bookmarkEnd w:id="24"/>
      <w:r w:rsidR="001B46DF" w:rsidRPr="0023723A">
        <w:rPr>
          <w:rFonts w:ascii="Arial" w:hAnsi="Arial" w:cs="Arial"/>
          <w:sz w:val="20"/>
          <w:szCs w:val="20"/>
        </w:rPr>
        <w:t xml:space="preserve">Os recursos líquidos obtidos por meio da presente Emissão serão integralmente destinados pela Emissora, em </w:t>
      </w:r>
      <w:r w:rsidR="001B46DF" w:rsidRPr="0023723A">
        <w:rPr>
          <w:rFonts w:ascii="Arial" w:hAnsi="Arial" w:cs="Arial"/>
          <w:sz w:val="20"/>
          <w:szCs w:val="20"/>
          <w:lang w:bidi="th-TH"/>
        </w:rPr>
        <w:t>sua</w:t>
      </w:r>
      <w:r w:rsidR="001B46DF" w:rsidRPr="0023723A">
        <w:rPr>
          <w:rFonts w:ascii="Arial" w:hAnsi="Arial" w:cs="Arial"/>
          <w:sz w:val="20"/>
          <w:szCs w:val="20"/>
        </w:rPr>
        <w:t xml:space="preserve"> integralidade, diretamente para</w:t>
      </w:r>
      <w:r w:rsidR="00516A79">
        <w:rPr>
          <w:rFonts w:ascii="Arial" w:hAnsi="Arial" w:cs="Arial"/>
          <w:sz w:val="20"/>
          <w:szCs w:val="20"/>
        </w:rPr>
        <w:t xml:space="preserve"> (</w:t>
      </w:r>
      <w:r w:rsidR="00516A79" w:rsidRPr="0023723A">
        <w:rPr>
          <w:rFonts w:ascii="Arial" w:hAnsi="Arial" w:cs="Arial"/>
          <w:color w:val="000000" w:themeColor="text1"/>
          <w:sz w:val="20"/>
          <w:szCs w:val="20"/>
        </w:rPr>
        <w:t>“</w:t>
      </w:r>
      <w:r w:rsidR="00516A79" w:rsidRPr="0023723A">
        <w:rPr>
          <w:rFonts w:ascii="Arial" w:hAnsi="Arial" w:cs="Arial"/>
          <w:color w:val="000000" w:themeColor="text1"/>
          <w:sz w:val="20"/>
          <w:szCs w:val="20"/>
          <w:u w:val="single"/>
        </w:rPr>
        <w:t>Destinação Futura</w:t>
      </w:r>
      <w:r w:rsidR="00516A79" w:rsidRPr="0023723A">
        <w:rPr>
          <w:rFonts w:ascii="Arial" w:hAnsi="Arial" w:cs="Arial"/>
          <w:color w:val="000000" w:themeColor="text1"/>
          <w:sz w:val="20"/>
          <w:szCs w:val="20"/>
        </w:rPr>
        <w:t>”)</w:t>
      </w:r>
      <w:r w:rsidR="00516A79">
        <w:rPr>
          <w:rFonts w:ascii="Arial" w:hAnsi="Arial" w:cs="Arial"/>
          <w:color w:val="000000" w:themeColor="text1"/>
          <w:sz w:val="20"/>
          <w:szCs w:val="20"/>
        </w:rPr>
        <w:t>:</w:t>
      </w:r>
      <w:r w:rsidR="001B46DF" w:rsidRPr="0023723A">
        <w:rPr>
          <w:rFonts w:ascii="Arial" w:hAnsi="Arial" w:cs="Arial"/>
          <w:sz w:val="20"/>
          <w:szCs w:val="20"/>
        </w:rPr>
        <w:t xml:space="preserve"> </w:t>
      </w:r>
      <w:r w:rsidR="000F0AEE" w:rsidRPr="0023723A">
        <w:rPr>
          <w:rFonts w:ascii="Arial" w:hAnsi="Arial" w:cs="Arial"/>
          <w:sz w:val="20"/>
          <w:szCs w:val="20"/>
        </w:rPr>
        <w:t xml:space="preserve">(a) </w:t>
      </w:r>
      <w:r w:rsidR="001B46DF" w:rsidRPr="0023723A">
        <w:rPr>
          <w:rFonts w:ascii="Arial" w:hAnsi="Arial" w:cs="Arial"/>
          <w:sz w:val="20"/>
          <w:szCs w:val="20"/>
        </w:rPr>
        <w:t xml:space="preserve">a </w:t>
      </w:r>
      <w:r w:rsidR="00555524" w:rsidRPr="0023723A">
        <w:rPr>
          <w:rFonts w:ascii="Arial" w:hAnsi="Arial" w:cs="Arial"/>
          <w:sz w:val="20"/>
          <w:szCs w:val="20"/>
        </w:rPr>
        <w:t>construção</w:t>
      </w:r>
      <w:r w:rsidR="001B46DF" w:rsidRPr="0023723A">
        <w:rPr>
          <w:rFonts w:ascii="Arial" w:hAnsi="Arial" w:cs="Arial"/>
          <w:sz w:val="20"/>
          <w:szCs w:val="20"/>
        </w:rPr>
        <w:t xml:space="preserve"> e reforma dos </w:t>
      </w:r>
      <w:r w:rsidR="001B46DF" w:rsidRPr="0023723A">
        <w:rPr>
          <w:rFonts w:ascii="Arial" w:hAnsi="Arial" w:cs="Arial"/>
          <w:color w:val="000000" w:themeColor="text1"/>
          <w:sz w:val="20"/>
          <w:szCs w:val="20"/>
        </w:rPr>
        <w:t>Imóveis</w:t>
      </w:r>
      <w:r w:rsidR="00516A79">
        <w:rPr>
          <w:rFonts w:ascii="Arial" w:hAnsi="Arial" w:cs="Arial"/>
          <w:sz w:val="20"/>
          <w:szCs w:val="20"/>
        </w:rPr>
        <w:t xml:space="preserve"> </w:t>
      </w:r>
      <w:r w:rsidR="00516A79" w:rsidRPr="0023723A">
        <w:rPr>
          <w:rFonts w:ascii="Arial" w:hAnsi="Arial" w:cs="Arial"/>
          <w:color w:val="000000" w:themeColor="text1"/>
          <w:sz w:val="20"/>
          <w:szCs w:val="20"/>
        </w:rPr>
        <w:t>conforme descritos no Anexo II.A</w:t>
      </w:r>
      <w:r w:rsidR="000F0AEE" w:rsidRPr="0023723A">
        <w:rPr>
          <w:rFonts w:ascii="Arial" w:hAnsi="Arial" w:cs="Arial"/>
          <w:color w:val="000000" w:themeColor="text1"/>
          <w:sz w:val="20"/>
          <w:szCs w:val="20"/>
        </w:rPr>
        <w:t xml:space="preserve">; e (b) </w:t>
      </w:r>
      <w:r w:rsidR="00C70FC3">
        <w:rPr>
          <w:rFonts w:ascii="Arial" w:hAnsi="Arial" w:cs="Arial"/>
          <w:color w:val="000000" w:themeColor="text1"/>
          <w:sz w:val="20"/>
          <w:szCs w:val="20"/>
        </w:rPr>
        <w:t xml:space="preserve">de forma subsidiária, caso a totalidade dos recursos não seja aplicada no item (a) acima, </w:t>
      </w:r>
      <w:r w:rsidR="000F0AEE" w:rsidRPr="0023723A">
        <w:rPr>
          <w:rFonts w:ascii="Arial" w:hAnsi="Arial" w:cs="Arial"/>
          <w:color w:val="000000" w:themeColor="text1"/>
          <w:sz w:val="20"/>
          <w:szCs w:val="20"/>
        </w:rPr>
        <w:t>pagamentos d</w:t>
      </w:r>
      <w:r w:rsidR="0009686F" w:rsidRPr="0023723A">
        <w:rPr>
          <w:rFonts w:ascii="Arial" w:hAnsi="Arial" w:cs="Arial"/>
          <w:color w:val="000000" w:themeColor="text1"/>
          <w:sz w:val="20"/>
          <w:szCs w:val="20"/>
        </w:rPr>
        <w:t>os valores de</w:t>
      </w:r>
      <w:r w:rsidR="000F0AEE" w:rsidRPr="0023723A">
        <w:rPr>
          <w:rFonts w:ascii="Arial" w:hAnsi="Arial" w:cs="Arial"/>
          <w:color w:val="000000" w:themeColor="text1"/>
          <w:sz w:val="20"/>
          <w:szCs w:val="20"/>
        </w:rPr>
        <w:t xml:space="preserve"> alugueis </w:t>
      </w:r>
      <w:r w:rsidR="00516A79">
        <w:rPr>
          <w:rFonts w:ascii="Arial" w:eastAsia="Arial Unicode MS" w:hAnsi="Arial" w:cs="Arial"/>
          <w:sz w:val="20"/>
          <w:szCs w:val="20"/>
          <w:lang w:bidi="th-TH"/>
        </w:rPr>
        <w:t>conforme identificados no item (B) do Anexo II-A</w:t>
      </w:r>
      <w:r w:rsidR="006A655D">
        <w:rPr>
          <w:rFonts w:ascii="Arial" w:hAnsi="Arial" w:cs="Arial"/>
          <w:sz w:val="20"/>
          <w:szCs w:val="20"/>
        </w:rPr>
        <w:t xml:space="preserve"> </w:t>
      </w:r>
      <w:r w:rsidR="001B46DF" w:rsidRPr="0023723A">
        <w:rPr>
          <w:rFonts w:ascii="Arial" w:hAnsi="Arial" w:cs="Arial"/>
          <w:sz w:val="20"/>
          <w:szCs w:val="20"/>
        </w:rPr>
        <w:t>.</w:t>
      </w:r>
      <w:bookmarkEnd w:id="25"/>
    </w:p>
    <w:p w14:paraId="17509FF9" w14:textId="77777777" w:rsidR="001B46DF" w:rsidRPr="00AA167F" w:rsidRDefault="001B46DF" w:rsidP="00B472D5">
      <w:pPr>
        <w:pStyle w:val="ListParagraph"/>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14:paraId="0B15D2ED" w14:textId="77777777" w:rsidR="00A87246"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Os recursos captados por meio da presente Emissão relativos a Destinação Futura deverão ser destinados aos Imóveis, ao longo do prazo dos CRI, conforme cronograma indicativo da destinação dos </w:t>
      </w:r>
      <w:r w:rsidR="003313B8" w:rsidRPr="00AA167F">
        <w:rPr>
          <w:rFonts w:ascii="Arial" w:hAnsi="Arial" w:cs="Arial"/>
          <w:sz w:val="20"/>
          <w:szCs w:val="20"/>
        </w:rPr>
        <w:t xml:space="preserve">recursos constante </w:t>
      </w:r>
      <w:r w:rsidR="003313B8" w:rsidRPr="00AA167F">
        <w:rPr>
          <w:rFonts w:ascii="Arial" w:hAnsi="Arial" w:cs="Arial"/>
          <w:sz w:val="20"/>
          <w:szCs w:val="20"/>
          <w:lang w:bidi="th-TH"/>
        </w:rPr>
        <w:t>do</w:t>
      </w:r>
      <w:r w:rsidR="003313B8" w:rsidRPr="00AA167F">
        <w:rPr>
          <w:rFonts w:ascii="Arial" w:hAnsi="Arial" w:cs="Arial"/>
          <w:sz w:val="20"/>
          <w:szCs w:val="20"/>
        </w:rPr>
        <w:t xml:space="preserve"> Anexo II</w:t>
      </w:r>
      <w:r w:rsidR="00C0329B" w:rsidRPr="00AA167F">
        <w:rPr>
          <w:rFonts w:ascii="Arial" w:hAnsi="Arial" w:cs="Arial"/>
          <w:sz w:val="20"/>
          <w:szCs w:val="20"/>
        </w:rPr>
        <w:t>.B</w:t>
      </w:r>
      <w:r w:rsidRPr="00AA167F">
        <w:rPr>
          <w:rFonts w:ascii="Arial" w:hAnsi="Arial" w:cs="Arial"/>
          <w:sz w:val="20"/>
          <w:szCs w:val="20"/>
        </w:rPr>
        <w:t xml:space="preserve"> à presente Escritura (“</w:t>
      </w:r>
      <w:r w:rsidRPr="00AA167F">
        <w:rPr>
          <w:rFonts w:ascii="Arial" w:hAnsi="Arial" w:cs="Arial"/>
          <w:sz w:val="20"/>
          <w:szCs w:val="20"/>
          <w:u w:val="single"/>
        </w:rPr>
        <w:t>Cronograma Indicativo</w:t>
      </w:r>
      <w:r w:rsidRPr="00AA167F">
        <w:rPr>
          <w:rFonts w:ascii="Arial" w:hAnsi="Arial" w:cs="Arial"/>
          <w:sz w:val="20"/>
          <w:szCs w:val="20"/>
        </w:rPr>
        <w:t>”), observado que tal cronograma é meramente tentativo e indicativo, de modo que se, por qualquer motivo, ocorrer qualquer atraso ou antecipação do cronograma tentativo, (i)</w:t>
      </w:r>
      <w:r w:rsidR="004763F0">
        <w:rPr>
          <w:rFonts w:ascii="Arial" w:hAnsi="Arial" w:cs="Arial"/>
          <w:sz w:val="20"/>
          <w:szCs w:val="20"/>
        </w:rPr>
        <w:t xml:space="preserve"> </w:t>
      </w:r>
      <w:r w:rsidRPr="00AA167F">
        <w:rPr>
          <w:rFonts w:ascii="Arial" w:hAnsi="Arial" w:cs="Arial"/>
          <w:sz w:val="20"/>
          <w:szCs w:val="20"/>
        </w:rPr>
        <w:t xml:space="preserve">não será necessário aditar esta Escritura e/ou o Termo de </w:t>
      </w:r>
      <w:r w:rsidR="00D33C14" w:rsidRPr="00AA167F">
        <w:rPr>
          <w:rFonts w:ascii="Arial" w:hAnsi="Arial" w:cs="Arial"/>
          <w:sz w:val="20"/>
          <w:szCs w:val="20"/>
        </w:rPr>
        <w:t>S</w:t>
      </w:r>
      <w:r w:rsidRPr="00AA167F">
        <w:rPr>
          <w:rFonts w:ascii="Arial" w:hAnsi="Arial" w:cs="Arial"/>
          <w:sz w:val="20"/>
          <w:szCs w:val="20"/>
        </w:rPr>
        <w:t>ecuritização; e (ii)</w:t>
      </w:r>
      <w:r w:rsidR="004763F0">
        <w:rPr>
          <w:rFonts w:ascii="Arial" w:hAnsi="Arial" w:cs="Arial"/>
          <w:sz w:val="20"/>
          <w:szCs w:val="20"/>
        </w:rPr>
        <w:t xml:space="preserve"> </w:t>
      </w:r>
      <w:r w:rsidRPr="00AA167F">
        <w:rPr>
          <w:rFonts w:ascii="Arial" w:hAnsi="Arial" w:cs="Arial"/>
          <w:sz w:val="20"/>
          <w:szCs w:val="20"/>
        </w:rPr>
        <w:t>tal atraso ou antecipação do cronograma tentativo não implicará qualquer hipótese de Vencimento Antecipado.</w:t>
      </w:r>
    </w:p>
    <w:p w14:paraId="5F497BCD" w14:textId="77777777" w:rsidR="00C4675A" w:rsidRPr="00AA167F" w:rsidRDefault="00C4675A" w:rsidP="00AA167F">
      <w:pPr>
        <w:pStyle w:val="ListParagraph"/>
        <w:tabs>
          <w:tab w:val="left" w:pos="1134"/>
        </w:tabs>
        <w:spacing w:line="360" w:lineRule="auto"/>
        <w:ind w:left="567"/>
        <w:contextualSpacing w:val="0"/>
        <w:jc w:val="both"/>
        <w:rPr>
          <w:rFonts w:ascii="Arial" w:hAnsi="Arial" w:cs="Arial"/>
          <w:sz w:val="20"/>
          <w:szCs w:val="20"/>
        </w:rPr>
      </w:pPr>
    </w:p>
    <w:p w14:paraId="211F6009" w14:textId="7E98A6F6" w:rsidR="000D143F" w:rsidRDefault="00C4675A" w:rsidP="000D143F">
      <w:pPr>
        <w:pStyle w:val="ListParagraph"/>
        <w:numPr>
          <w:ilvl w:val="2"/>
          <w:numId w:val="7"/>
        </w:numPr>
        <w:tabs>
          <w:tab w:val="left" w:pos="1418"/>
        </w:tabs>
        <w:spacing w:line="360" w:lineRule="auto"/>
        <w:ind w:left="567" w:firstLine="0"/>
        <w:contextualSpacing w:val="0"/>
        <w:jc w:val="both"/>
        <w:rPr>
          <w:ins w:id="27" w:author="Bianca Galdino" w:date="2022-09-01T19:18:00Z"/>
          <w:rFonts w:ascii="Arial" w:hAnsi="Arial" w:cs="Arial"/>
          <w:sz w:val="20"/>
          <w:szCs w:val="20"/>
        </w:rPr>
      </w:pPr>
      <w:r w:rsidRPr="00AA167F">
        <w:rPr>
          <w:rFonts w:ascii="Arial" w:hAnsi="Arial" w:cs="Arial"/>
          <w:sz w:val="20"/>
          <w:szCs w:val="20"/>
        </w:rPr>
        <w:t xml:space="preserve">A data limite para que haja a efetiva Destinação Futura dos recursos obtidos por meio desta emissão </w:t>
      </w:r>
      <w:r w:rsidRPr="00775266">
        <w:rPr>
          <w:rFonts w:ascii="Arial" w:hAnsi="Arial" w:cs="Arial"/>
          <w:sz w:val="20"/>
          <w:szCs w:val="20"/>
        </w:rPr>
        <w:t xml:space="preserve">será </w:t>
      </w:r>
      <w:r w:rsidR="006A655D">
        <w:rPr>
          <w:rFonts w:ascii="Arial" w:hAnsi="Arial" w:cs="Arial"/>
          <w:iCs/>
          <w:sz w:val="20"/>
          <w:szCs w:val="20"/>
        </w:rPr>
        <w:t>correspondente à Data de Vencimento</w:t>
      </w:r>
      <w:r w:rsidRPr="00775266">
        <w:rPr>
          <w:rFonts w:ascii="Arial" w:hAnsi="Arial" w:cs="Arial"/>
          <w:sz w:val="20"/>
          <w:szCs w:val="20"/>
        </w:rPr>
        <w:t>,</w:t>
      </w:r>
      <w:r w:rsidRPr="00AA167F">
        <w:rPr>
          <w:rFonts w:ascii="Arial" w:hAnsi="Arial" w:cs="Arial"/>
          <w:sz w:val="20"/>
          <w:szCs w:val="20"/>
        </w:rPr>
        <w:t xml:space="preserve"> sendo certo que, havendo a </w:t>
      </w:r>
      <w:r w:rsidRPr="00AA167F">
        <w:rPr>
          <w:rFonts w:ascii="Arial" w:hAnsi="Arial" w:cs="Arial"/>
          <w:sz w:val="20"/>
          <w:szCs w:val="20"/>
          <w:lang w:bidi="th-TH"/>
        </w:rPr>
        <w:t>possibilidade</w:t>
      </w:r>
      <w:r w:rsidRPr="00AA167F">
        <w:rPr>
          <w:rFonts w:ascii="Arial" w:hAnsi="Arial" w:cs="Arial"/>
          <w:sz w:val="20"/>
          <w:szCs w:val="20"/>
        </w:rPr>
        <w:t xml:space="preserve"> de resgate ou vencimento antecipado, as obrigações da Emissora quanto a destinação dos recursos obtidos, o envio das informações e o pagamento devido ao Agente Fiduciário e as obrigações do Agente Fiduciário com relação a verificação da destinação de recursos, perdura</w:t>
      </w:r>
      <w:r w:rsidR="008D2BE2">
        <w:rPr>
          <w:rFonts w:ascii="Arial" w:hAnsi="Arial" w:cs="Arial"/>
          <w:sz w:val="20"/>
          <w:szCs w:val="20"/>
        </w:rPr>
        <w:t>r</w:t>
      </w:r>
      <w:r w:rsidRPr="00AA167F">
        <w:rPr>
          <w:rFonts w:ascii="Arial" w:hAnsi="Arial" w:cs="Arial"/>
          <w:sz w:val="20"/>
          <w:szCs w:val="20"/>
        </w:rPr>
        <w:t>ão até o vencimento original dos CRI ou até que a destinação da totalidade dos recursos seja efetivada.</w:t>
      </w:r>
    </w:p>
    <w:p w14:paraId="53AA667A" w14:textId="77777777" w:rsidR="007D6516" w:rsidRPr="007D6516" w:rsidRDefault="007D6516">
      <w:pPr>
        <w:pStyle w:val="ListParagraph"/>
        <w:rPr>
          <w:ins w:id="28" w:author="Bianca Galdino" w:date="2022-09-01T19:18:00Z"/>
          <w:rFonts w:ascii="Arial" w:hAnsi="Arial" w:cs="Arial"/>
          <w:sz w:val="20"/>
          <w:szCs w:val="20"/>
          <w:rPrChange w:id="29" w:author="Bianca Galdino" w:date="2022-09-01T19:18:00Z">
            <w:rPr>
              <w:ins w:id="30" w:author="Bianca Galdino" w:date="2022-09-01T19:18:00Z"/>
            </w:rPr>
          </w:rPrChange>
        </w:rPr>
        <w:pPrChange w:id="31" w:author="Bianca Galdino" w:date="2022-09-01T19:18:00Z">
          <w:pPr>
            <w:pStyle w:val="ListParagraph"/>
            <w:numPr>
              <w:ilvl w:val="2"/>
              <w:numId w:val="7"/>
            </w:numPr>
            <w:tabs>
              <w:tab w:val="left" w:pos="1418"/>
            </w:tabs>
            <w:spacing w:line="360" w:lineRule="auto"/>
            <w:ind w:left="567" w:hanging="720"/>
            <w:contextualSpacing w:val="0"/>
            <w:jc w:val="both"/>
          </w:pPr>
        </w:pPrChange>
      </w:pPr>
    </w:p>
    <w:p w14:paraId="414A1F95" w14:textId="2C90EC99" w:rsidR="007D6516" w:rsidRPr="00AA167F" w:rsidRDefault="007D6516" w:rsidP="000D143F">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ins w:id="32" w:author="Bianca Galdino" w:date="2022-09-01T19:19:00Z">
        <w:r w:rsidRPr="00FA2B82">
          <w:rPr>
            <w:rFonts w:ascii="Arial" w:hAnsi="Arial" w:cs="Arial"/>
            <w:sz w:val="20"/>
            <w:szCs w:val="20"/>
          </w:rPr>
          <w:t>Os contratos de locação ("Contratos de Locação</w:t>
        </w:r>
      </w:ins>
      <w:ins w:id="33" w:author="João Bertanha" w:date="2022-09-02T15:39:00Z">
        <w:r w:rsidR="007D5FA7">
          <w:rPr>
            <w:rFonts w:ascii="Arial" w:hAnsi="Arial" w:cs="Arial"/>
            <w:sz w:val="20"/>
            <w:szCs w:val="20"/>
          </w:rPr>
          <w:t xml:space="preserve"> Lastro</w:t>
        </w:r>
      </w:ins>
      <w:ins w:id="34" w:author="Bianca Galdino" w:date="2022-09-01T19:19:00Z">
        <w:r w:rsidRPr="00FA2B82">
          <w:rPr>
            <w:rFonts w:ascii="Arial" w:hAnsi="Arial" w:cs="Arial"/>
            <w:sz w:val="20"/>
            <w:szCs w:val="20"/>
          </w:rPr>
          <w:t xml:space="preserve">") referentes às despesas de pagamento de aluguéis que serão destinadas para os </w:t>
        </w:r>
        <w:r>
          <w:rPr>
            <w:rFonts w:ascii="Arial" w:hAnsi="Arial" w:cs="Arial"/>
            <w:sz w:val="20"/>
            <w:szCs w:val="20"/>
          </w:rPr>
          <w:t>Imóveis na forma da cláusula 3.5 acima</w:t>
        </w:r>
        <w:r w:rsidRPr="00FA2B82">
          <w:rPr>
            <w:rFonts w:ascii="Arial" w:hAnsi="Arial" w:cs="Arial"/>
            <w:sz w:val="20"/>
            <w:szCs w:val="20"/>
          </w:rPr>
          <w:t xml:space="preserve">, conforme o caso, encontram-se descritos </w:t>
        </w:r>
      </w:ins>
      <w:ins w:id="35" w:author="Bianca Galdino" w:date="2022-09-01T19:20:00Z">
        <w:r>
          <w:rPr>
            <w:rFonts w:ascii="Arial" w:hAnsi="Arial" w:cs="Arial"/>
            <w:sz w:val="20"/>
            <w:szCs w:val="20"/>
          </w:rPr>
          <w:t>n</w:t>
        </w:r>
      </w:ins>
      <w:ins w:id="36" w:author="João Bertanha" w:date="2022-09-02T15:39:00Z">
        <w:r w:rsidR="007D5FA7">
          <w:rPr>
            <w:rFonts w:ascii="Arial" w:hAnsi="Arial" w:cs="Arial"/>
            <w:sz w:val="20"/>
            <w:szCs w:val="20"/>
          </w:rPr>
          <w:t>o</w:t>
        </w:r>
      </w:ins>
      <w:ins w:id="37" w:author="Bianca Galdino" w:date="2022-09-01T19:20:00Z">
        <w:del w:id="38" w:author="João Bertanha" w:date="2022-09-02T15:39:00Z">
          <w:r w:rsidDel="007D5FA7">
            <w:rPr>
              <w:rFonts w:ascii="Arial" w:hAnsi="Arial" w:cs="Arial"/>
              <w:sz w:val="20"/>
              <w:szCs w:val="20"/>
            </w:rPr>
            <w:delText>a</w:delText>
          </w:r>
        </w:del>
        <w:r>
          <w:rPr>
            <w:rFonts w:ascii="Arial" w:eastAsia="Arial Unicode MS" w:hAnsi="Arial" w:cs="Arial"/>
            <w:sz w:val="20"/>
            <w:szCs w:val="20"/>
            <w:lang w:bidi="th-TH"/>
          </w:rPr>
          <w:t xml:space="preserve"> item (B) do Anexo II-A</w:t>
        </w:r>
        <w:r w:rsidRPr="00FA2B82">
          <w:rPr>
            <w:rFonts w:ascii="Arial" w:hAnsi="Arial" w:cs="Arial"/>
            <w:sz w:val="20"/>
            <w:szCs w:val="20"/>
          </w:rPr>
          <w:t xml:space="preserve"> </w:t>
        </w:r>
      </w:ins>
      <w:ins w:id="39" w:author="Bianca Galdino" w:date="2022-09-01T19:19:00Z">
        <w:r w:rsidRPr="00FA2B82">
          <w:rPr>
            <w:rFonts w:ascii="Arial" w:hAnsi="Arial" w:cs="Arial"/>
            <w:sz w:val="20"/>
            <w:szCs w:val="20"/>
          </w:rPr>
          <w:t xml:space="preserve">deste Instrumento, sendo certo que os montantes securitizados com base nos aluguéis decorrentes de tais Contratos de Locação </w:t>
        </w:r>
      </w:ins>
      <w:ins w:id="40" w:author="João Bertanha" w:date="2022-09-02T15:39:00Z">
        <w:r w:rsidR="007D5FA7">
          <w:rPr>
            <w:rFonts w:ascii="Arial" w:hAnsi="Arial" w:cs="Arial"/>
            <w:sz w:val="20"/>
            <w:szCs w:val="20"/>
          </w:rPr>
          <w:t xml:space="preserve">Lastro </w:t>
        </w:r>
      </w:ins>
      <w:ins w:id="41" w:author="Bianca Galdino" w:date="2022-09-01T19:19:00Z">
        <w:r w:rsidRPr="00FA2B82">
          <w:rPr>
            <w:rFonts w:ascii="Arial" w:hAnsi="Arial" w:cs="Arial"/>
            <w:sz w:val="20"/>
            <w:szCs w:val="20"/>
          </w:rPr>
          <w:t>se limitam ao valor e duração dos Contratos de Locação</w:t>
        </w:r>
      </w:ins>
      <w:ins w:id="42" w:author="João Bertanha" w:date="2022-09-02T15:39:00Z">
        <w:r w:rsidR="007D5FA7">
          <w:rPr>
            <w:rFonts w:ascii="Arial" w:hAnsi="Arial" w:cs="Arial"/>
            <w:sz w:val="20"/>
            <w:szCs w:val="20"/>
          </w:rPr>
          <w:t xml:space="preserve"> Lastro</w:t>
        </w:r>
      </w:ins>
      <w:ins w:id="43" w:author="Bianca Galdino" w:date="2022-09-01T19:19:00Z">
        <w:r w:rsidRPr="00FA2B82">
          <w:rPr>
            <w:rFonts w:ascii="Arial" w:hAnsi="Arial" w:cs="Arial"/>
            <w:sz w:val="20"/>
            <w:szCs w:val="20"/>
          </w:rPr>
          <w:t xml:space="preserve"> em vigor não considerando valores referentes a potenciais aditamentos e/ou renovações dos Contratos de Locação</w:t>
        </w:r>
      </w:ins>
      <w:ins w:id="44" w:author="João Bertanha" w:date="2022-09-02T15:40:00Z">
        <w:r w:rsidR="007D5FA7">
          <w:rPr>
            <w:rFonts w:ascii="Arial" w:hAnsi="Arial" w:cs="Arial"/>
            <w:sz w:val="20"/>
            <w:szCs w:val="20"/>
          </w:rPr>
          <w:t xml:space="preserve"> Lastro</w:t>
        </w:r>
      </w:ins>
      <w:ins w:id="45" w:author="Bianca Galdino" w:date="2022-09-01T19:19:00Z">
        <w:r w:rsidRPr="00FA2B82">
          <w:rPr>
            <w:rFonts w:ascii="Arial" w:hAnsi="Arial" w:cs="Arial"/>
            <w:sz w:val="20"/>
            <w:szCs w:val="20"/>
          </w:rPr>
          <w:t xml:space="preserve"> ou, ainda, a estimativas de despesas referentes a contratos com outros locadores/imóveis, que possam vir a ser firmados no futuro. O disposto acima deverá ser igualmente observado aos novos imóveis/contratos de locação que por ventura sejam objeto de inserção nos termos </w:t>
        </w:r>
      </w:ins>
      <w:ins w:id="46" w:author="Bianca Galdino" w:date="2022-09-01T19:21:00Z">
        <w:r>
          <w:rPr>
            <w:rFonts w:ascii="Arial" w:hAnsi="Arial" w:cs="Arial"/>
            <w:sz w:val="20"/>
            <w:szCs w:val="20"/>
          </w:rPr>
          <w:t>abaixo.</w:t>
        </w:r>
      </w:ins>
    </w:p>
    <w:p w14:paraId="4BB3F6B6" w14:textId="77777777" w:rsidR="001B46DF" w:rsidRPr="00AA167F" w:rsidRDefault="001B46DF" w:rsidP="00C9355B">
      <w:pPr>
        <w:pStyle w:val="ListParagraph"/>
        <w:tabs>
          <w:tab w:val="left" w:pos="1418"/>
        </w:tabs>
        <w:spacing w:line="360" w:lineRule="auto"/>
        <w:ind w:left="567"/>
        <w:contextualSpacing w:val="0"/>
        <w:jc w:val="both"/>
        <w:rPr>
          <w:rFonts w:ascii="Arial" w:hAnsi="Arial" w:cs="Arial"/>
          <w:sz w:val="20"/>
          <w:szCs w:val="20"/>
        </w:rPr>
      </w:pPr>
    </w:p>
    <w:p w14:paraId="520C7BDC" w14:textId="56AE74FA" w:rsidR="00C0329B" w:rsidRPr="00AA167F" w:rsidRDefault="00C0329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Nos termos do Ofício-Circular nº 1/2021-CVM/SRE, de 1º de março de 2021, caso a Emissora deseje incluir na lista de Imóveis constante do Anexo II.A e Anexo II.B a esta Escritura novos imóveis para fins de destinação </w:t>
      </w:r>
      <w:ins w:id="47" w:author="Bianca Galdino" w:date="2022-09-01T19:21:00Z">
        <w:r w:rsidR="007D6516">
          <w:rPr>
            <w:rFonts w:ascii="Arial" w:hAnsi="Arial" w:cs="Arial"/>
            <w:sz w:val="20"/>
            <w:szCs w:val="20"/>
          </w:rPr>
          <w:t xml:space="preserve">de </w:t>
        </w:r>
        <w:r w:rsidR="007D6516" w:rsidRPr="0023723A">
          <w:rPr>
            <w:rFonts w:ascii="Arial" w:hAnsi="Arial" w:cs="Arial"/>
            <w:sz w:val="20"/>
            <w:szCs w:val="20"/>
          </w:rPr>
          <w:t xml:space="preserve">construção e reforma </w:t>
        </w:r>
        <w:r w:rsidR="007D6516">
          <w:rPr>
            <w:rFonts w:ascii="Arial" w:hAnsi="Arial" w:cs="Arial"/>
            <w:sz w:val="20"/>
            <w:szCs w:val="20"/>
          </w:rPr>
          <w:t xml:space="preserve">e/ou </w:t>
        </w:r>
        <w:r w:rsidR="007D6516" w:rsidRPr="00FA2B82">
          <w:rPr>
            <w:rFonts w:ascii="Arial" w:hAnsi="Arial" w:cs="Arial"/>
            <w:sz w:val="20"/>
            <w:szCs w:val="20"/>
          </w:rPr>
          <w:t xml:space="preserve">Contratos de Locação </w:t>
        </w:r>
      </w:ins>
      <w:r w:rsidRPr="00AA167F">
        <w:rPr>
          <w:rFonts w:ascii="Arial" w:hAnsi="Arial" w:cs="Arial"/>
          <w:sz w:val="20"/>
          <w:szCs w:val="20"/>
        </w:rPr>
        <w:t>pela Emissora, tal inserção deverá ser aprovada em primeira ou segunda convocação em assembleia de Titulares de CRI (“</w:t>
      </w:r>
      <w:r w:rsidRPr="00AA167F">
        <w:rPr>
          <w:rFonts w:ascii="Arial" w:hAnsi="Arial" w:cs="Arial"/>
          <w:sz w:val="20"/>
          <w:szCs w:val="20"/>
          <w:u w:val="single"/>
        </w:rPr>
        <w:t>Assembleia Geral de Titulares de CRI</w:t>
      </w:r>
      <w:r w:rsidRPr="00AA167F">
        <w:rPr>
          <w:rFonts w:ascii="Arial" w:hAnsi="Arial" w:cs="Arial"/>
          <w:sz w:val="20"/>
          <w:szCs w:val="20"/>
        </w:rPr>
        <w:t xml:space="preserve">”), </w:t>
      </w:r>
      <w:r w:rsidR="003C654F" w:rsidRPr="00AA167F">
        <w:rPr>
          <w:rFonts w:ascii="Arial" w:hAnsi="Arial" w:cs="Arial"/>
          <w:sz w:val="20"/>
          <w:szCs w:val="20"/>
        </w:rPr>
        <w:t>observado os quóruns</w:t>
      </w:r>
      <w:r w:rsidRPr="00AA167F">
        <w:rPr>
          <w:rFonts w:ascii="Arial" w:hAnsi="Arial" w:cs="Arial"/>
          <w:sz w:val="20"/>
          <w:szCs w:val="20"/>
        </w:rPr>
        <w:t xml:space="preserve"> mínimo</w:t>
      </w:r>
      <w:r w:rsidR="003C654F" w:rsidRPr="00AA167F">
        <w:rPr>
          <w:rFonts w:ascii="Arial" w:hAnsi="Arial" w:cs="Arial"/>
          <w:sz w:val="20"/>
          <w:szCs w:val="20"/>
        </w:rPr>
        <w:t>s</w:t>
      </w:r>
      <w:r w:rsidRPr="00AA167F">
        <w:rPr>
          <w:rFonts w:ascii="Arial" w:hAnsi="Arial" w:cs="Arial"/>
          <w:sz w:val="20"/>
          <w:szCs w:val="20"/>
        </w:rPr>
        <w:t xml:space="preserve"> de 50% (cinquenta por cento) mais um dos CRI em Circulação, prev</w:t>
      </w:r>
      <w:r w:rsidR="003C654F" w:rsidRPr="00AA167F">
        <w:rPr>
          <w:rFonts w:ascii="Arial" w:hAnsi="Arial" w:cs="Arial"/>
          <w:sz w:val="20"/>
          <w:szCs w:val="20"/>
        </w:rPr>
        <w:t>isto no Termo de Securitização</w:t>
      </w:r>
      <w:ins w:id="48" w:author="Bianca Galdino" w:date="2022-09-01T19:22:00Z">
        <w:r w:rsidR="007D6516">
          <w:rPr>
            <w:rFonts w:ascii="Arial" w:hAnsi="Arial" w:cs="Arial"/>
            <w:sz w:val="20"/>
            <w:szCs w:val="20"/>
          </w:rPr>
          <w:t xml:space="preserve"> e</w:t>
        </w:r>
        <w:r w:rsidR="007D6516" w:rsidRPr="007D5FA7">
          <w:rPr>
            <w:rFonts w:ascii="Arial" w:hAnsi="Arial" w:cs="Arial"/>
            <w:sz w:val="20"/>
            <w:szCs w:val="20"/>
            <w:rPrChange w:id="49" w:author="João Bertanha" w:date="2022-09-02T15:40:00Z">
              <w:rPr>
                <w:sz w:val="22"/>
                <w:szCs w:val="22"/>
              </w:rPr>
            </w:rPrChange>
          </w:rPr>
          <w:t xml:space="preserve"> desde que observados os requisitos previstos nesta Cláusula e, em especial, as Cláusulas </w:t>
        </w:r>
      </w:ins>
      <w:ins w:id="50" w:author="Bianca Galdino" w:date="2022-09-01T19:25:00Z">
        <w:r w:rsidR="000B6A61" w:rsidRPr="007D5FA7">
          <w:rPr>
            <w:rFonts w:ascii="Arial" w:hAnsi="Arial" w:cs="Arial"/>
            <w:sz w:val="20"/>
            <w:szCs w:val="20"/>
            <w:rPrChange w:id="51" w:author="João Bertanha" w:date="2022-09-02T15:40:00Z">
              <w:rPr>
                <w:sz w:val="22"/>
                <w:szCs w:val="22"/>
              </w:rPr>
            </w:rPrChange>
          </w:rPr>
          <w:t>3.5.5 e 3.5.6</w:t>
        </w:r>
      </w:ins>
      <w:ins w:id="52" w:author="Bianca Galdino" w:date="2022-09-01T19:22:00Z">
        <w:r w:rsidR="007D6516" w:rsidRPr="007D5FA7">
          <w:rPr>
            <w:rFonts w:ascii="Arial" w:hAnsi="Arial" w:cs="Arial"/>
            <w:sz w:val="20"/>
            <w:szCs w:val="20"/>
            <w:rPrChange w:id="53" w:author="João Bertanha" w:date="2022-09-02T15:40:00Z">
              <w:rPr>
                <w:sz w:val="22"/>
                <w:szCs w:val="22"/>
              </w:rPr>
            </w:rPrChange>
          </w:rPr>
          <w:t xml:space="preserve"> abaixo</w:t>
        </w:r>
      </w:ins>
      <w:r w:rsidR="003C654F" w:rsidRPr="00AA167F">
        <w:rPr>
          <w:rFonts w:ascii="Arial" w:hAnsi="Arial" w:cs="Arial"/>
          <w:sz w:val="20"/>
          <w:szCs w:val="20"/>
        </w:rPr>
        <w:t>.</w:t>
      </w:r>
    </w:p>
    <w:p w14:paraId="43F8754C" w14:textId="77777777" w:rsidR="00C0329B" w:rsidRPr="00AA167F" w:rsidRDefault="00C0329B" w:rsidP="00AA167F">
      <w:pPr>
        <w:pStyle w:val="ListParagraph"/>
        <w:tabs>
          <w:tab w:val="left" w:pos="1134"/>
        </w:tabs>
        <w:spacing w:line="360" w:lineRule="auto"/>
        <w:ind w:left="567"/>
        <w:contextualSpacing w:val="0"/>
        <w:jc w:val="both"/>
        <w:rPr>
          <w:rFonts w:ascii="Arial" w:hAnsi="Arial" w:cs="Arial"/>
          <w:sz w:val="20"/>
          <w:szCs w:val="20"/>
        </w:rPr>
      </w:pPr>
    </w:p>
    <w:p w14:paraId="2DB8BE4D" w14:textId="7BCE4360" w:rsidR="00C0329B" w:rsidRPr="007D5FA7" w:rsidRDefault="00C0329B" w:rsidP="002B79D6">
      <w:pPr>
        <w:pStyle w:val="ListParagraph"/>
        <w:numPr>
          <w:ilvl w:val="2"/>
          <w:numId w:val="7"/>
        </w:numPr>
        <w:tabs>
          <w:tab w:val="left" w:pos="1418"/>
        </w:tabs>
        <w:spacing w:line="360" w:lineRule="auto"/>
        <w:ind w:left="567" w:firstLine="0"/>
        <w:contextualSpacing w:val="0"/>
        <w:jc w:val="both"/>
        <w:rPr>
          <w:ins w:id="54" w:author="Bianca Galdino" w:date="2022-09-01T19:23:00Z"/>
          <w:rFonts w:ascii="Arial" w:hAnsi="Arial" w:cs="Arial"/>
          <w:sz w:val="20"/>
          <w:szCs w:val="20"/>
          <w:rPrChange w:id="55" w:author="João Bertanha" w:date="2022-09-02T15:40:00Z">
            <w:rPr>
              <w:ins w:id="56" w:author="Bianca Galdino" w:date="2022-09-01T19:23:00Z"/>
              <w:rFonts w:ascii="Arial" w:hAnsi="Arial" w:cs="Arial"/>
              <w:sz w:val="20"/>
              <w:szCs w:val="20"/>
            </w:rPr>
          </w:rPrChange>
        </w:rPr>
      </w:pPr>
      <w:r w:rsidRPr="00AA167F">
        <w:rPr>
          <w:rFonts w:ascii="Arial" w:hAnsi="Arial" w:cs="Arial"/>
          <w:sz w:val="20"/>
          <w:szCs w:val="20"/>
        </w:rPr>
        <w:t xml:space="preserve">A presente </w:t>
      </w:r>
      <w:r w:rsidR="003C654F" w:rsidRPr="00AA167F">
        <w:rPr>
          <w:rFonts w:ascii="Arial" w:hAnsi="Arial" w:cs="Arial"/>
          <w:sz w:val="20"/>
          <w:szCs w:val="20"/>
        </w:rPr>
        <w:t>Escritura</w:t>
      </w:r>
      <w:r w:rsidRPr="00AA167F">
        <w:rPr>
          <w:rFonts w:ascii="Arial" w:hAnsi="Arial" w:cs="Arial"/>
          <w:sz w:val="20"/>
          <w:szCs w:val="20"/>
        </w:rPr>
        <w:t xml:space="preserve">, o Termo de Securitização e os demais Documentos da Operação, conforme aplicável, </w:t>
      </w:r>
      <w:r w:rsidRPr="007D5FA7">
        <w:rPr>
          <w:rFonts w:ascii="Arial" w:hAnsi="Arial" w:cs="Arial"/>
          <w:sz w:val="20"/>
          <w:szCs w:val="20"/>
          <w:rPrChange w:id="57" w:author="João Bertanha" w:date="2022-09-02T15:40:00Z">
            <w:rPr>
              <w:rFonts w:ascii="Arial" w:hAnsi="Arial" w:cs="Arial"/>
              <w:sz w:val="20"/>
              <w:szCs w:val="20"/>
            </w:rPr>
          </w:rPrChange>
        </w:rPr>
        <w:t xml:space="preserve">serão aditados, sem a necessidade de aprovação em Assembleia Geral de Titulares de CRI, caso a </w:t>
      </w:r>
      <w:r w:rsidR="003C654F" w:rsidRPr="007D5FA7">
        <w:rPr>
          <w:rFonts w:ascii="Arial" w:hAnsi="Arial" w:cs="Arial"/>
          <w:sz w:val="20"/>
          <w:szCs w:val="20"/>
          <w:rPrChange w:id="58" w:author="João Bertanha" w:date="2022-09-02T15:40:00Z">
            <w:rPr>
              <w:rFonts w:ascii="Arial" w:hAnsi="Arial" w:cs="Arial"/>
              <w:sz w:val="20"/>
              <w:szCs w:val="20"/>
            </w:rPr>
          </w:rPrChange>
        </w:rPr>
        <w:t xml:space="preserve">Emissora </w:t>
      </w:r>
      <w:r w:rsidRPr="007D5FA7">
        <w:rPr>
          <w:rFonts w:ascii="Arial" w:hAnsi="Arial" w:cs="Arial"/>
          <w:sz w:val="20"/>
          <w:szCs w:val="20"/>
          <w:rPrChange w:id="59" w:author="João Bertanha" w:date="2022-09-02T15:40:00Z">
            <w:rPr>
              <w:rFonts w:ascii="Arial" w:hAnsi="Arial" w:cs="Arial"/>
              <w:sz w:val="20"/>
              <w:szCs w:val="20"/>
            </w:rPr>
          </w:rPrChange>
        </w:rPr>
        <w:t>deseje alterar, a qualquer tempo, a proporção dos recursos captados a ser alocada para Imóveis (</w:t>
      </w:r>
      <w:r w:rsidRPr="007D5FA7">
        <w:rPr>
          <w:rFonts w:ascii="Arial" w:hAnsi="Arial" w:cs="Arial"/>
          <w:sz w:val="20"/>
          <w:szCs w:val="20"/>
          <w:lang w:bidi="th-TH"/>
          <w:rPrChange w:id="60" w:author="João Bertanha" w:date="2022-09-02T15:40:00Z">
            <w:rPr>
              <w:rFonts w:ascii="Arial" w:hAnsi="Arial" w:cs="Arial"/>
              <w:sz w:val="20"/>
              <w:szCs w:val="20"/>
              <w:lang w:bidi="th-TH"/>
            </w:rPr>
          </w:rPrChange>
        </w:rPr>
        <w:t>permanecendo</w:t>
      </w:r>
      <w:r w:rsidRPr="007D5FA7">
        <w:rPr>
          <w:rFonts w:ascii="Arial" w:hAnsi="Arial" w:cs="Arial"/>
          <w:sz w:val="20"/>
          <w:szCs w:val="20"/>
          <w:rPrChange w:id="61" w:author="João Bertanha" w:date="2022-09-02T15:40:00Z">
            <w:rPr>
              <w:rFonts w:ascii="Arial" w:hAnsi="Arial" w:cs="Arial"/>
              <w:sz w:val="20"/>
              <w:szCs w:val="20"/>
            </w:rPr>
          </w:rPrChange>
        </w:rPr>
        <w:t xml:space="preserve"> a totalidade dos recursos investida nos Imóveis) objeto da Destinação Futura, conforme descrita nos Anexo II.A e Anexo II.B à presente </w:t>
      </w:r>
      <w:r w:rsidR="003C654F" w:rsidRPr="007D5FA7">
        <w:rPr>
          <w:rFonts w:ascii="Arial" w:hAnsi="Arial" w:cs="Arial"/>
          <w:sz w:val="20"/>
          <w:szCs w:val="20"/>
          <w:rPrChange w:id="62" w:author="João Bertanha" w:date="2022-09-02T15:40:00Z">
            <w:rPr>
              <w:rFonts w:ascii="Arial" w:hAnsi="Arial" w:cs="Arial"/>
              <w:sz w:val="20"/>
              <w:szCs w:val="20"/>
            </w:rPr>
          </w:rPrChange>
        </w:rPr>
        <w:t>Escritura</w:t>
      </w:r>
      <w:r w:rsidRPr="007D5FA7">
        <w:rPr>
          <w:rFonts w:ascii="Arial" w:hAnsi="Arial" w:cs="Arial"/>
          <w:sz w:val="20"/>
          <w:szCs w:val="20"/>
          <w:rPrChange w:id="63" w:author="João Bertanha" w:date="2022-09-02T15:40:00Z">
            <w:rPr>
              <w:rFonts w:ascii="Arial" w:hAnsi="Arial" w:cs="Arial"/>
              <w:sz w:val="20"/>
              <w:szCs w:val="20"/>
            </w:rPr>
          </w:rPrChange>
        </w:rPr>
        <w:t xml:space="preserve">, desde que não sejam alterados os Imóveis listados dos referidos anexos, na hipótese de o </w:t>
      </w:r>
      <w:r w:rsidR="00F362FE" w:rsidRPr="007D5FA7">
        <w:rPr>
          <w:rFonts w:ascii="Arial" w:hAnsi="Arial" w:cs="Arial"/>
          <w:sz w:val="20"/>
          <w:szCs w:val="20"/>
          <w:rPrChange w:id="64" w:author="João Bertanha" w:date="2022-09-02T15:40:00Z">
            <w:rPr>
              <w:rFonts w:ascii="Arial" w:hAnsi="Arial" w:cs="Arial"/>
              <w:sz w:val="20"/>
              <w:szCs w:val="20"/>
            </w:rPr>
          </w:rPrChange>
        </w:rPr>
        <w:t>C</w:t>
      </w:r>
      <w:r w:rsidRPr="007D5FA7">
        <w:rPr>
          <w:rFonts w:ascii="Arial" w:hAnsi="Arial" w:cs="Arial"/>
          <w:sz w:val="20"/>
          <w:szCs w:val="20"/>
          <w:rPrChange w:id="65" w:author="João Bertanha" w:date="2022-09-02T15:40:00Z">
            <w:rPr>
              <w:rFonts w:ascii="Arial" w:hAnsi="Arial" w:cs="Arial"/>
              <w:sz w:val="20"/>
              <w:szCs w:val="20"/>
            </w:rPr>
          </w:rPrChange>
        </w:rPr>
        <w:t xml:space="preserve">ronograma </w:t>
      </w:r>
      <w:r w:rsidR="00F362FE" w:rsidRPr="007D5FA7">
        <w:rPr>
          <w:rFonts w:ascii="Arial" w:hAnsi="Arial" w:cs="Arial"/>
          <w:sz w:val="20"/>
          <w:szCs w:val="20"/>
          <w:rPrChange w:id="66" w:author="João Bertanha" w:date="2022-09-02T15:40:00Z">
            <w:rPr>
              <w:rFonts w:ascii="Arial" w:hAnsi="Arial" w:cs="Arial"/>
              <w:sz w:val="20"/>
              <w:szCs w:val="20"/>
            </w:rPr>
          </w:rPrChange>
        </w:rPr>
        <w:t xml:space="preserve">Indicativo </w:t>
      </w:r>
      <w:r w:rsidRPr="007D5FA7">
        <w:rPr>
          <w:rFonts w:ascii="Arial" w:hAnsi="Arial" w:cs="Arial"/>
          <w:sz w:val="20"/>
          <w:szCs w:val="20"/>
          <w:rPrChange w:id="67" w:author="João Bertanha" w:date="2022-09-02T15:40:00Z">
            <w:rPr>
              <w:rFonts w:ascii="Arial" w:hAnsi="Arial" w:cs="Arial"/>
              <w:sz w:val="20"/>
              <w:szCs w:val="20"/>
            </w:rPr>
          </w:rPrChange>
        </w:rPr>
        <w:t xml:space="preserve">ou a necessidade de caixa de cada um dos Imóveis ser alterada após a integralização desta </w:t>
      </w:r>
      <w:r w:rsidR="003C654F" w:rsidRPr="007D5FA7">
        <w:rPr>
          <w:rFonts w:ascii="Arial" w:hAnsi="Arial" w:cs="Arial"/>
          <w:sz w:val="20"/>
          <w:szCs w:val="20"/>
          <w:rPrChange w:id="68" w:author="João Bertanha" w:date="2022-09-02T15:40:00Z">
            <w:rPr>
              <w:rFonts w:ascii="Arial" w:hAnsi="Arial" w:cs="Arial"/>
              <w:sz w:val="20"/>
              <w:szCs w:val="20"/>
            </w:rPr>
          </w:rPrChange>
        </w:rPr>
        <w:t>Escritura.</w:t>
      </w:r>
    </w:p>
    <w:p w14:paraId="7B9A7FFA" w14:textId="77777777" w:rsidR="007D6516" w:rsidRPr="007D5FA7" w:rsidRDefault="007D6516">
      <w:pPr>
        <w:pStyle w:val="ListParagraph"/>
        <w:rPr>
          <w:ins w:id="69" w:author="Bianca Galdino" w:date="2022-09-01T19:23:00Z"/>
          <w:rFonts w:ascii="Arial" w:hAnsi="Arial" w:cs="Arial"/>
          <w:sz w:val="20"/>
          <w:szCs w:val="20"/>
          <w:rPrChange w:id="70" w:author="João Bertanha" w:date="2022-09-02T15:40:00Z">
            <w:rPr>
              <w:ins w:id="71" w:author="Bianca Galdino" w:date="2022-09-01T19:23:00Z"/>
            </w:rPr>
          </w:rPrChange>
        </w:rPr>
        <w:pPrChange w:id="72" w:author="Bianca Galdino" w:date="2022-09-01T19:23:00Z">
          <w:pPr>
            <w:pStyle w:val="ListParagraph"/>
            <w:numPr>
              <w:ilvl w:val="2"/>
              <w:numId w:val="7"/>
            </w:numPr>
            <w:tabs>
              <w:tab w:val="left" w:pos="1418"/>
            </w:tabs>
            <w:spacing w:line="360" w:lineRule="auto"/>
            <w:ind w:left="567" w:hanging="720"/>
            <w:contextualSpacing w:val="0"/>
            <w:jc w:val="both"/>
          </w:pPr>
        </w:pPrChange>
      </w:pPr>
    </w:p>
    <w:p w14:paraId="32FBA94B" w14:textId="51CCFE97" w:rsidR="007D6516" w:rsidRPr="007D5FA7" w:rsidRDefault="007D6516" w:rsidP="002B79D6">
      <w:pPr>
        <w:pStyle w:val="ListParagraph"/>
        <w:numPr>
          <w:ilvl w:val="2"/>
          <w:numId w:val="7"/>
        </w:numPr>
        <w:tabs>
          <w:tab w:val="left" w:pos="1418"/>
        </w:tabs>
        <w:spacing w:line="360" w:lineRule="auto"/>
        <w:ind w:left="567" w:firstLine="0"/>
        <w:contextualSpacing w:val="0"/>
        <w:jc w:val="both"/>
        <w:rPr>
          <w:ins w:id="73" w:author="Bianca Galdino" w:date="2022-09-01T19:23:00Z"/>
          <w:rFonts w:ascii="Arial" w:hAnsi="Arial" w:cs="Arial"/>
          <w:sz w:val="20"/>
          <w:szCs w:val="20"/>
          <w:rPrChange w:id="74" w:author="João Bertanha" w:date="2022-09-02T15:40:00Z">
            <w:rPr>
              <w:ins w:id="75" w:author="Bianca Galdino" w:date="2022-09-01T19:23:00Z"/>
              <w:sz w:val="22"/>
              <w:szCs w:val="22"/>
            </w:rPr>
          </w:rPrChange>
        </w:rPr>
      </w:pPr>
      <w:ins w:id="76" w:author="Bianca Galdino" w:date="2022-09-01T19:23:00Z">
        <w:r w:rsidRPr="007D5FA7">
          <w:rPr>
            <w:rFonts w:ascii="Arial" w:hAnsi="Arial" w:cs="Arial"/>
            <w:sz w:val="20"/>
            <w:szCs w:val="20"/>
            <w:rPrChange w:id="77" w:author="João Bertanha" w:date="2022-09-02T15:40:00Z">
              <w:rPr>
                <w:sz w:val="22"/>
                <w:szCs w:val="22"/>
              </w:rPr>
            </w:rPrChange>
          </w:rPr>
          <w:t>Para fins de esclarecimento quanto à destinação referente às</w:t>
        </w:r>
      </w:ins>
      <w:ins w:id="78" w:author="Bianca Galdino" w:date="2022-09-01T19:28:00Z">
        <w:r w:rsidR="000B6A61" w:rsidRPr="007D5FA7">
          <w:rPr>
            <w:rFonts w:ascii="Arial" w:hAnsi="Arial" w:cs="Arial"/>
            <w:sz w:val="20"/>
            <w:szCs w:val="20"/>
            <w:rPrChange w:id="79" w:author="João Bertanha" w:date="2022-09-02T15:40:00Z">
              <w:rPr>
                <w:sz w:val="22"/>
                <w:szCs w:val="22"/>
              </w:rPr>
            </w:rPrChange>
          </w:rPr>
          <w:t xml:space="preserve"> d</w:t>
        </w:r>
      </w:ins>
      <w:ins w:id="80" w:author="Bianca Galdino" w:date="2022-09-01T19:23:00Z">
        <w:r w:rsidRPr="007D5FA7">
          <w:rPr>
            <w:rFonts w:ascii="Arial" w:hAnsi="Arial" w:cs="Arial"/>
            <w:sz w:val="20"/>
            <w:szCs w:val="20"/>
            <w:rPrChange w:id="81" w:author="João Bertanha" w:date="2022-09-02T15:40:00Z">
              <w:rPr>
                <w:sz w:val="22"/>
                <w:szCs w:val="22"/>
              </w:rPr>
            </w:rPrChange>
          </w:rPr>
          <w:t xml:space="preserve">espesas de pagamento de aluguéis </w:t>
        </w:r>
        <w:r w:rsidRPr="007D5FA7">
          <w:rPr>
            <w:rFonts w:ascii="Arial" w:hAnsi="Arial" w:cs="Arial"/>
            <w:sz w:val="20"/>
            <w:szCs w:val="20"/>
            <w:u w:val="single"/>
            <w:rPrChange w:id="82" w:author="João Bertanha" w:date="2022-09-02T15:40:00Z">
              <w:rPr>
                <w:sz w:val="22"/>
                <w:szCs w:val="22"/>
                <w:u w:val="single"/>
              </w:rPr>
            </w:rPrChange>
          </w:rPr>
          <w:t xml:space="preserve">que </w:t>
        </w:r>
        <w:del w:id="83" w:author="João Bertanha" w:date="2022-09-02T15:40:00Z">
          <w:r w:rsidRPr="007D5FA7" w:rsidDel="007D5FA7">
            <w:rPr>
              <w:rFonts w:ascii="Arial" w:hAnsi="Arial" w:cs="Arial"/>
              <w:sz w:val="20"/>
              <w:szCs w:val="20"/>
              <w:u w:val="single"/>
              <w:rPrChange w:id="84" w:author="João Bertanha" w:date="2022-09-02T15:40:00Z">
                <w:rPr>
                  <w:sz w:val="22"/>
                  <w:szCs w:val="22"/>
                  <w:u w:val="single"/>
                </w:rPr>
              </w:rPrChange>
            </w:rPr>
            <w:delText>foram ou serão</w:delText>
          </w:r>
        </w:del>
      </w:ins>
      <w:ins w:id="85" w:author="João Bertanha" w:date="2022-09-02T15:40:00Z">
        <w:r w:rsidR="007D5FA7">
          <w:rPr>
            <w:rFonts w:ascii="Arial" w:hAnsi="Arial" w:cs="Arial"/>
            <w:sz w:val="20"/>
            <w:szCs w:val="20"/>
            <w:u w:val="single"/>
          </w:rPr>
          <w:t>poderão vir a ser</w:t>
        </w:r>
      </w:ins>
      <w:ins w:id="86" w:author="Bianca Galdino" w:date="2022-09-01T19:23:00Z">
        <w:r w:rsidRPr="007D5FA7">
          <w:rPr>
            <w:rFonts w:ascii="Arial" w:hAnsi="Arial" w:cs="Arial"/>
            <w:sz w:val="20"/>
            <w:szCs w:val="20"/>
            <w:u w:val="single"/>
            <w:rPrChange w:id="87" w:author="João Bertanha" w:date="2022-09-02T15:40:00Z">
              <w:rPr>
                <w:sz w:val="22"/>
                <w:szCs w:val="22"/>
                <w:u w:val="single"/>
              </w:rPr>
            </w:rPrChange>
          </w:rPr>
          <w:t xml:space="preserve"> destinadas</w:t>
        </w:r>
        <w:r w:rsidRPr="007D5FA7">
          <w:rPr>
            <w:rFonts w:ascii="Arial" w:hAnsi="Arial" w:cs="Arial"/>
            <w:sz w:val="20"/>
            <w:szCs w:val="20"/>
            <w:rPrChange w:id="88" w:author="João Bertanha" w:date="2022-09-02T15:40:00Z">
              <w:rPr>
                <w:sz w:val="22"/>
                <w:szCs w:val="22"/>
              </w:rPr>
            </w:rPrChange>
          </w:rPr>
          <w:t xml:space="preserve"> para os </w:t>
        </w:r>
      </w:ins>
      <w:ins w:id="89" w:author="Bianca Galdino" w:date="2022-09-01T19:31:00Z">
        <w:r w:rsidR="00A00A8D" w:rsidRPr="007D5FA7">
          <w:rPr>
            <w:rFonts w:ascii="Arial" w:hAnsi="Arial" w:cs="Arial"/>
            <w:sz w:val="20"/>
            <w:szCs w:val="20"/>
            <w:rPrChange w:id="90" w:author="João Bertanha" w:date="2022-09-02T15:40:00Z">
              <w:rPr>
                <w:sz w:val="22"/>
                <w:szCs w:val="22"/>
              </w:rPr>
            </w:rPrChange>
          </w:rPr>
          <w:t xml:space="preserve">Imóveis do </w:t>
        </w:r>
        <w:r w:rsidR="00A00A8D" w:rsidRPr="007D5FA7">
          <w:rPr>
            <w:rFonts w:ascii="Arial" w:eastAsia="Arial Unicode MS" w:hAnsi="Arial" w:cs="Arial"/>
            <w:sz w:val="20"/>
            <w:szCs w:val="20"/>
            <w:lang w:bidi="th-TH"/>
            <w:rPrChange w:id="91" w:author="João Bertanha" w:date="2022-09-02T15:40:00Z">
              <w:rPr>
                <w:rFonts w:ascii="Arial" w:eastAsia="Arial Unicode MS" w:hAnsi="Arial" w:cs="Arial"/>
                <w:sz w:val="20"/>
                <w:szCs w:val="20"/>
                <w:lang w:bidi="th-TH"/>
              </w:rPr>
            </w:rPrChange>
          </w:rPr>
          <w:t>item (B) do Anexo II-A</w:t>
        </w:r>
        <w:r w:rsidR="00A00A8D" w:rsidRPr="007D5FA7">
          <w:rPr>
            <w:rFonts w:ascii="Arial" w:hAnsi="Arial" w:cs="Arial"/>
            <w:sz w:val="20"/>
            <w:szCs w:val="20"/>
            <w:rPrChange w:id="92" w:author="João Bertanha" w:date="2022-09-02T15:40:00Z">
              <w:rPr>
                <w:rFonts w:ascii="Arial" w:hAnsi="Arial" w:cs="Arial"/>
                <w:sz w:val="20"/>
                <w:szCs w:val="20"/>
              </w:rPr>
            </w:rPrChange>
          </w:rPr>
          <w:t xml:space="preserve"> deste Instrumento</w:t>
        </w:r>
      </w:ins>
      <w:ins w:id="93" w:author="Bianca Galdino" w:date="2022-09-01T19:23:00Z">
        <w:r w:rsidRPr="007D5FA7">
          <w:rPr>
            <w:rFonts w:ascii="Arial" w:hAnsi="Arial" w:cs="Arial"/>
            <w:sz w:val="20"/>
            <w:szCs w:val="20"/>
            <w:rPrChange w:id="94" w:author="João Bertanha" w:date="2022-09-02T15:40:00Z">
              <w:rPr>
                <w:sz w:val="22"/>
                <w:szCs w:val="22"/>
              </w:rPr>
            </w:rPrChange>
          </w:rPr>
          <w:t>:</w:t>
        </w:r>
      </w:ins>
    </w:p>
    <w:p w14:paraId="4A016E5E" w14:textId="77777777" w:rsidR="007D6516" w:rsidRPr="007D5FA7" w:rsidRDefault="007D6516">
      <w:pPr>
        <w:pStyle w:val="ListParagraph"/>
        <w:rPr>
          <w:ins w:id="95" w:author="Bianca Galdino" w:date="2022-09-01T19:23:00Z"/>
          <w:rFonts w:ascii="Arial" w:hAnsi="Arial" w:cs="Arial"/>
          <w:sz w:val="20"/>
          <w:szCs w:val="20"/>
          <w:rPrChange w:id="96" w:author="João Bertanha" w:date="2022-09-02T15:40:00Z">
            <w:rPr>
              <w:ins w:id="97" w:author="Bianca Galdino" w:date="2022-09-01T19:23:00Z"/>
            </w:rPr>
          </w:rPrChange>
        </w:rPr>
        <w:pPrChange w:id="98" w:author="Bianca Galdino" w:date="2022-09-01T19:23:00Z">
          <w:pPr>
            <w:pStyle w:val="ListParagraph"/>
            <w:numPr>
              <w:ilvl w:val="2"/>
              <w:numId w:val="7"/>
            </w:numPr>
            <w:tabs>
              <w:tab w:val="left" w:pos="1418"/>
            </w:tabs>
            <w:spacing w:line="360" w:lineRule="auto"/>
            <w:ind w:left="567" w:hanging="720"/>
            <w:contextualSpacing w:val="0"/>
            <w:jc w:val="both"/>
          </w:pPr>
        </w:pPrChange>
      </w:pPr>
    </w:p>
    <w:p w14:paraId="5E5B3415" w14:textId="26779623" w:rsidR="00A00A8D" w:rsidRPr="007D5FA7" w:rsidRDefault="007D6516" w:rsidP="00A00A8D">
      <w:pPr>
        <w:pStyle w:val="ListParagraph"/>
        <w:numPr>
          <w:ilvl w:val="0"/>
          <w:numId w:val="78"/>
        </w:numPr>
        <w:tabs>
          <w:tab w:val="left" w:pos="1418"/>
        </w:tabs>
        <w:spacing w:line="360" w:lineRule="auto"/>
        <w:contextualSpacing w:val="0"/>
        <w:jc w:val="both"/>
        <w:rPr>
          <w:ins w:id="99" w:author="Bianca Galdino" w:date="2022-09-01T19:32:00Z"/>
          <w:rFonts w:ascii="Arial" w:hAnsi="Arial" w:cs="Arial"/>
          <w:sz w:val="20"/>
          <w:szCs w:val="20"/>
          <w:rPrChange w:id="100" w:author="João Bertanha" w:date="2022-09-02T15:40:00Z">
            <w:rPr>
              <w:ins w:id="101" w:author="Bianca Galdino" w:date="2022-09-01T19:32:00Z"/>
              <w:sz w:val="22"/>
              <w:szCs w:val="22"/>
            </w:rPr>
          </w:rPrChange>
        </w:rPr>
      </w:pPr>
      <w:ins w:id="102" w:author="Bianca Galdino" w:date="2022-09-01T19:23:00Z">
        <w:r w:rsidRPr="007D5FA7">
          <w:rPr>
            <w:rFonts w:ascii="Arial" w:hAnsi="Arial" w:cs="Arial"/>
            <w:sz w:val="20"/>
            <w:szCs w:val="20"/>
            <w:rPrChange w:id="103" w:author="João Bertanha" w:date="2022-09-02T15:40:00Z">
              <w:rPr>
                <w:sz w:val="22"/>
                <w:szCs w:val="22"/>
              </w:rPr>
            </w:rPrChange>
          </w:rPr>
          <w:t xml:space="preserve">os Contratos de Locação vigentes especificados na </w:t>
        </w:r>
        <w:r w:rsidRPr="007D5FA7">
          <w:rPr>
            <w:rFonts w:ascii="Arial" w:hAnsi="Arial" w:cs="Arial"/>
            <w:sz w:val="20"/>
            <w:szCs w:val="20"/>
            <w:u w:val="single"/>
            <w:rPrChange w:id="104" w:author="João Bertanha" w:date="2022-09-02T15:40:00Z">
              <w:rPr>
                <w:sz w:val="22"/>
                <w:szCs w:val="22"/>
                <w:u w:val="single"/>
              </w:rPr>
            </w:rPrChange>
          </w:rPr>
          <w:t xml:space="preserve">tabela </w:t>
        </w:r>
      </w:ins>
      <w:ins w:id="105" w:author="Bianca Galdino" w:date="2022-09-01T19:31:00Z">
        <w:r w:rsidR="00A00A8D" w:rsidRPr="007D5FA7">
          <w:rPr>
            <w:rFonts w:ascii="Arial" w:eastAsia="Arial Unicode MS" w:hAnsi="Arial" w:cs="Arial"/>
            <w:sz w:val="20"/>
            <w:szCs w:val="20"/>
            <w:lang w:bidi="th-TH"/>
            <w:rPrChange w:id="106" w:author="João Bertanha" w:date="2022-09-02T15:40:00Z">
              <w:rPr>
                <w:rFonts w:ascii="Arial" w:eastAsia="Arial Unicode MS" w:hAnsi="Arial" w:cs="Arial"/>
                <w:sz w:val="20"/>
                <w:szCs w:val="20"/>
                <w:lang w:bidi="th-TH"/>
              </w:rPr>
            </w:rPrChange>
          </w:rPr>
          <w:t>item (B) do Anexo II-A</w:t>
        </w:r>
        <w:r w:rsidR="00A00A8D" w:rsidRPr="007D5FA7">
          <w:rPr>
            <w:rFonts w:ascii="Arial" w:hAnsi="Arial" w:cs="Arial"/>
            <w:sz w:val="20"/>
            <w:szCs w:val="20"/>
            <w:rPrChange w:id="107" w:author="João Bertanha" w:date="2022-09-02T15:40:00Z">
              <w:rPr>
                <w:rFonts w:ascii="Arial" w:hAnsi="Arial" w:cs="Arial"/>
                <w:sz w:val="20"/>
                <w:szCs w:val="20"/>
              </w:rPr>
            </w:rPrChange>
          </w:rPr>
          <w:t xml:space="preserve"> deste Instrumento</w:t>
        </w:r>
        <w:r w:rsidR="00A00A8D" w:rsidRPr="007D5FA7">
          <w:rPr>
            <w:rFonts w:ascii="Arial" w:hAnsi="Arial" w:cs="Arial"/>
            <w:sz w:val="20"/>
            <w:szCs w:val="20"/>
            <w:rPrChange w:id="108" w:author="João Bertanha" w:date="2022-09-02T15:40:00Z">
              <w:rPr>
                <w:sz w:val="22"/>
                <w:szCs w:val="22"/>
              </w:rPr>
            </w:rPrChange>
          </w:rPr>
          <w:t xml:space="preserve"> </w:t>
        </w:r>
      </w:ins>
      <w:ins w:id="109" w:author="Bianca Galdino" w:date="2022-09-02T15:14:00Z">
        <w:r w:rsidR="00901DCB" w:rsidRPr="007D5FA7">
          <w:rPr>
            <w:rFonts w:ascii="Arial" w:hAnsi="Arial" w:cs="Arial"/>
            <w:sz w:val="20"/>
            <w:szCs w:val="20"/>
            <w:rPrChange w:id="110" w:author="João Bertanha" w:date="2022-09-02T15:40:00Z">
              <w:rPr>
                <w:sz w:val="22"/>
                <w:szCs w:val="22"/>
                <w:highlight w:val="yellow"/>
              </w:rPr>
            </w:rPrChange>
          </w:rPr>
          <w:t>serão</w:t>
        </w:r>
      </w:ins>
      <w:ins w:id="111" w:author="Bianca Galdino" w:date="2022-09-01T19:23:00Z">
        <w:r w:rsidRPr="007D5FA7">
          <w:rPr>
            <w:rFonts w:ascii="Arial" w:hAnsi="Arial" w:cs="Arial"/>
            <w:sz w:val="20"/>
            <w:szCs w:val="20"/>
            <w:rPrChange w:id="112" w:author="João Bertanha" w:date="2022-09-02T15:40:00Z">
              <w:rPr>
                <w:sz w:val="22"/>
                <w:szCs w:val="22"/>
              </w:rPr>
            </w:rPrChange>
          </w:rPr>
          <w:t xml:space="preserve"> devidamente averbados nos Cartórios de Registro de Imóveis em que o respectivo </w:t>
        </w:r>
      </w:ins>
      <w:ins w:id="113" w:author="Bianca Galdino" w:date="2022-09-01T19:31:00Z">
        <w:r w:rsidR="00A00A8D" w:rsidRPr="007D5FA7">
          <w:rPr>
            <w:rFonts w:ascii="Arial" w:hAnsi="Arial" w:cs="Arial"/>
            <w:sz w:val="20"/>
            <w:szCs w:val="20"/>
            <w:rPrChange w:id="114" w:author="João Bertanha" w:date="2022-09-02T15:40:00Z">
              <w:rPr>
                <w:sz w:val="22"/>
                <w:szCs w:val="22"/>
              </w:rPr>
            </w:rPrChange>
          </w:rPr>
          <w:t>Imóveis</w:t>
        </w:r>
      </w:ins>
      <w:ins w:id="115" w:author="Bianca Galdino" w:date="2022-09-01T19:23:00Z">
        <w:r w:rsidRPr="007D5FA7">
          <w:rPr>
            <w:rFonts w:ascii="Arial" w:hAnsi="Arial" w:cs="Arial"/>
            <w:sz w:val="20"/>
            <w:szCs w:val="20"/>
            <w:rPrChange w:id="116" w:author="João Bertanha" w:date="2022-09-02T15:40:00Z">
              <w:rPr>
                <w:sz w:val="22"/>
                <w:szCs w:val="22"/>
              </w:rPr>
            </w:rPrChange>
          </w:rPr>
          <w:t xml:space="preserve"> (imóvel/matrícula) </w:t>
        </w:r>
      </w:ins>
      <w:ins w:id="117" w:author="João Bertanha" w:date="2022-09-02T15:42:00Z">
        <w:r w:rsidR="007D5FA7">
          <w:rPr>
            <w:rFonts w:ascii="Arial" w:hAnsi="Arial" w:cs="Arial"/>
            <w:sz w:val="20"/>
            <w:szCs w:val="20"/>
          </w:rPr>
          <w:t xml:space="preserve">estão registrados </w:t>
        </w:r>
      </w:ins>
      <w:ins w:id="118" w:author="Bianca Galdino" w:date="2022-09-01T19:23:00Z">
        <w:del w:id="119" w:author="João Bertanha" w:date="2022-09-02T15:41:00Z">
          <w:r w:rsidRPr="007D5FA7" w:rsidDel="007D5FA7">
            <w:rPr>
              <w:rFonts w:ascii="Arial" w:hAnsi="Arial" w:cs="Arial"/>
              <w:sz w:val="20"/>
              <w:szCs w:val="20"/>
              <w:rPrChange w:id="120" w:author="João Bertanha" w:date="2022-09-02T15:40:00Z">
                <w:rPr>
                  <w:sz w:val="22"/>
                  <w:szCs w:val="22"/>
                </w:rPr>
              </w:rPrChange>
            </w:rPr>
            <w:delText>está registrado</w:delText>
          </w:r>
        </w:del>
      </w:ins>
      <w:ins w:id="121" w:author="Bianca Galdino" w:date="2022-09-02T15:14:00Z">
        <w:del w:id="122" w:author="João Bertanha" w:date="2022-09-02T15:41:00Z">
          <w:r w:rsidR="00901DCB" w:rsidRPr="007D5FA7" w:rsidDel="007D5FA7">
            <w:rPr>
              <w:rFonts w:ascii="Arial" w:hAnsi="Arial" w:cs="Arial"/>
              <w:sz w:val="20"/>
              <w:szCs w:val="20"/>
              <w:rPrChange w:id="123" w:author="João Bertanha" w:date="2022-09-02T15:40:00Z">
                <w:rPr>
                  <w:sz w:val="22"/>
                  <w:szCs w:val="22"/>
                </w:rPr>
              </w:rPrChange>
            </w:rPr>
            <w:delText xml:space="preserve"> </w:delText>
          </w:r>
        </w:del>
      </w:ins>
      <w:ins w:id="124" w:author="Bianca Galdino" w:date="2022-09-02T15:15:00Z">
        <w:del w:id="125" w:author="João Bertanha" w:date="2022-09-02T15:41:00Z">
          <w:r w:rsidR="00901DCB" w:rsidRPr="007D5FA7" w:rsidDel="007D5FA7">
            <w:rPr>
              <w:rFonts w:ascii="Arial" w:hAnsi="Arial" w:cs="Arial"/>
              <w:sz w:val="20"/>
              <w:szCs w:val="20"/>
              <w:highlight w:val="yellow"/>
              <w:rPrChange w:id="126" w:author="João Bertanha" w:date="2022-09-02T15:40:00Z">
                <w:rPr>
                  <w:rFonts w:cs="Arial"/>
                  <w:sz w:val="16"/>
                  <w:szCs w:val="16"/>
                </w:rPr>
              </w:rPrChange>
            </w:rPr>
            <w:delText xml:space="preserve">até a data de emissão das </w:delText>
          </w:r>
        </w:del>
      </w:ins>
      <w:ins w:id="127" w:author="Bianca Galdino" w:date="2022-09-02T15:16:00Z">
        <w:del w:id="128" w:author="João Bertanha" w:date="2022-09-02T15:41:00Z">
          <w:r w:rsidR="00901DCB" w:rsidRPr="007D5FA7" w:rsidDel="007D5FA7">
            <w:rPr>
              <w:rFonts w:ascii="Arial" w:hAnsi="Arial" w:cs="Arial"/>
              <w:sz w:val="20"/>
              <w:szCs w:val="20"/>
              <w:highlight w:val="yellow"/>
              <w:rPrChange w:id="129" w:author="João Bertanha" w:date="2022-09-02T15:40:00Z">
                <w:rPr>
                  <w:sz w:val="22"/>
                  <w:szCs w:val="22"/>
                  <w:highlight w:val="yellow"/>
                </w:rPr>
              </w:rPrChange>
            </w:rPr>
            <w:delText>Notas Comerciais</w:delText>
          </w:r>
        </w:del>
      </w:ins>
      <w:ins w:id="130" w:author="Bianca Galdino" w:date="2022-09-02T15:15:00Z">
        <w:del w:id="131" w:author="João Bertanha" w:date="2022-09-02T15:41:00Z">
          <w:r w:rsidR="00901DCB" w:rsidRPr="007D5FA7" w:rsidDel="007D5FA7">
            <w:rPr>
              <w:rFonts w:ascii="Arial" w:hAnsi="Arial" w:cs="Arial"/>
              <w:sz w:val="20"/>
              <w:szCs w:val="20"/>
              <w:highlight w:val="yellow"/>
              <w:rPrChange w:id="132" w:author="João Bertanha" w:date="2022-09-02T15:40:00Z">
                <w:rPr>
                  <w:rFonts w:cs="Arial"/>
                  <w:sz w:val="16"/>
                  <w:szCs w:val="16"/>
                </w:rPr>
              </w:rPrChange>
            </w:rPr>
            <w:delText xml:space="preserve"> e, consequentemente, dos CRI</w:delText>
          </w:r>
        </w:del>
      </w:ins>
      <w:ins w:id="133" w:author="João Bertanha" w:date="2022-09-02T15:41:00Z">
        <w:r w:rsidR="007D5FA7">
          <w:rPr>
            <w:rFonts w:ascii="Arial" w:hAnsi="Arial" w:cs="Arial"/>
            <w:sz w:val="20"/>
            <w:szCs w:val="20"/>
          </w:rPr>
          <w:t>previamente à sua utilização para fins de Destinação de Recursos</w:t>
        </w:r>
      </w:ins>
      <w:ins w:id="134" w:author="Bianca Galdino" w:date="2022-09-01T19:23:00Z">
        <w:r w:rsidRPr="007D5FA7">
          <w:rPr>
            <w:rFonts w:ascii="Arial" w:hAnsi="Arial" w:cs="Arial"/>
            <w:sz w:val="20"/>
            <w:szCs w:val="20"/>
            <w:rPrChange w:id="135" w:author="João Bertanha" w:date="2022-09-02T15:40:00Z">
              <w:rPr>
                <w:sz w:val="22"/>
                <w:szCs w:val="22"/>
              </w:rPr>
            </w:rPrChange>
          </w:rPr>
          <w:t xml:space="preserve">, sendo que em caso de inserção de novos </w:t>
        </w:r>
      </w:ins>
      <w:ins w:id="136" w:author="Bianca Galdino" w:date="2022-09-01T19:32:00Z">
        <w:r w:rsidR="00A00A8D" w:rsidRPr="007D5FA7">
          <w:rPr>
            <w:rFonts w:ascii="Arial" w:hAnsi="Arial" w:cs="Arial"/>
            <w:sz w:val="20"/>
            <w:szCs w:val="20"/>
            <w:rPrChange w:id="137" w:author="João Bertanha" w:date="2022-09-02T15:40:00Z">
              <w:rPr>
                <w:sz w:val="22"/>
                <w:szCs w:val="22"/>
              </w:rPr>
            </w:rPrChange>
          </w:rPr>
          <w:t>Imóveis para fins de locação</w:t>
        </w:r>
      </w:ins>
      <w:ins w:id="138" w:author="Bianca Galdino" w:date="2022-09-01T19:23:00Z">
        <w:r w:rsidRPr="007D5FA7">
          <w:rPr>
            <w:rFonts w:ascii="Arial" w:hAnsi="Arial" w:cs="Arial"/>
            <w:sz w:val="20"/>
            <w:szCs w:val="20"/>
            <w:rPrChange w:id="139" w:author="João Bertanha" w:date="2022-09-02T15:40:00Z">
              <w:rPr>
                <w:sz w:val="22"/>
                <w:szCs w:val="22"/>
              </w:rPr>
            </w:rPrChange>
          </w:rPr>
          <w:t xml:space="preserve"> deverão estar devidamente averbados nos respectivos Cartórios de Registro de Imóveis previamente ao aditamento ao presente Instrumento de Emissão, ao Termo de Securitização e à Escritura de Emissão de CCI</w:t>
        </w:r>
        <w:del w:id="140" w:author="João Bertanha" w:date="2022-09-02T15:42:00Z">
          <w:r w:rsidRPr="007D5FA7" w:rsidDel="007D5FA7">
            <w:rPr>
              <w:rFonts w:ascii="Arial" w:hAnsi="Arial" w:cs="Arial"/>
              <w:sz w:val="20"/>
              <w:szCs w:val="20"/>
              <w:rPrChange w:id="141" w:author="João Bertanha" w:date="2022-09-02T15:40:00Z">
                <w:rPr>
                  <w:sz w:val="22"/>
                  <w:szCs w:val="22"/>
                </w:rPr>
              </w:rPrChange>
            </w:rPr>
            <w:delText xml:space="preserve"> previstos na Cláusula </w:delText>
          </w:r>
        </w:del>
      </w:ins>
      <w:ins w:id="142" w:author="Bianca Galdino" w:date="2022-09-01T19:32:00Z">
        <w:del w:id="143" w:author="João Bertanha" w:date="2022-09-02T15:42:00Z">
          <w:r w:rsidR="00A00A8D" w:rsidRPr="007D5FA7" w:rsidDel="007D5FA7">
            <w:rPr>
              <w:rFonts w:ascii="Arial" w:hAnsi="Arial" w:cs="Arial"/>
              <w:sz w:val="20"/>
              <w:szCs w:val="20"/>
              <w:rPrChange w:id="144" w:author="João Bertanha" w:date="2022-09-02T15:40:00Z">
                <w:rPr>
                  <w:sz w:val="22"/>
                  <w:szCs w:val="22"/>
                </w:rPr>
              </w:rPrChange>
            </w:rPr>
            <w:delText>3.5.6</w:delText>
          </w:r>
        </w:del>
      </w:ins>
      <w:ins w:id="145" w:author="Bianca Galdino" w:date="2022-09-01T19:23:00Z">
        <w:del w:id="146" w:author="João Bertanha" w:date="2022-09-02T15:42:00Z">
          <w:r w:rsidRPr="007D5FA7" w:rsidDel="007D5FA7">
            <w:rPr>
              <w:rFonts w:ascii="Arial" w:hAnsi="Arial" w:cs="Arial"/>
              <w:sz w:val="20"/>
              <w:szCs w:val="20"/>
              <w:rPrChange w:id="147" w:author="João Bertanha" w:date="2022-09-02T15:40:00Z">
                <w:rPr>
                  <w:sz w:val="22"/>
                  <w:szCs w:val="22"/>
                </w:rPr>
              </w:rPrChange>
            </w:rPr>
            <w:delText xml:space="preserve"> acima</w:delText>
          </w:r>
        </w:del>
        <w:r w:rsidRPr="007D5FA7">
          <w:rPr>
            <w:rFonts w:ascii="Arial" w:hAnsi="Arial" w:cs="Arial"/>
            <w:sz w:val="20"/>
            <w:szCs w:val="20"/>
            <w:rPrChange w:id="148" w:author="João Bertanha" w:date="2022-09-02T15:40:00Z">
              <w:rPr>
                <w:sz w:val="22"/>
                <w:szCs w:val="22"/>
              </w:rPr>
            </w:rPrChange>
          </w:rPr>
          <w:t>;</w:t>
        </w:r>
      </w:ins>
    </w:p>
    <w:p w14:paraId="267DD199" w14:textId="0FCBF4CF" w:rsidR="00307DDA" w:rsidRPr="007D5FA7" w:rsidRDefault="007D6516" w:rsidP="00307DDA">
      <w:pPr>
        <w:pStyle w:val="ListParagraph"/>
        <w:numPr>
          <w:ilvl w:val="0"/>
          <w:numId w:val="78"/>
        </w:numPr>
        <w:tabs>
          <w:tab w:val="left" w:pos="1418"/>
        </w:tabs>
        <w:spacing w:line="360" w:lineRule="auto"/>
        <w:contextualSpacing w:val="0"/>
        <w:jc w:val="both"/>
        <w:rPr>
          <w:ins w:id="149" w:author="Bianca Galdino" w:date="2022-09-01T19:34:00Z"/>
          <w:rFonts w:ascii="Arial" w:hAnsi="Arial" w:cs="Arial"/>
          <w:sz w:val="20"/>
          <w:szCs w:val="20"/>
          <w:rPrChange w:id="150" w:author="João Bertanha" w:date="2022-09-02T15:40:00Z">
            <w:rPr>
              <w:ins w:id="151" w:author="Bianca Galdino" w:date="2022-09-01T19:34:00Z"/>
              <w:sz w:val="22"/>
              <w:szCs w:val="22"/>
            </w:rPr>
          </w:rPrChange>
        </w:rPr>
      </w:pPr>
      <w:ins w:id="152" w:author="Bianca Galdino" w:date="2022-09-01T19:23:00Z">
        <w:del w:id="153" w:author="João Bertanha" w:date="2022-09-02T15:42:00Z">
          <w:r w:rsidRPr="007D5FA7" w:rsidDel="007D5FA7">
            <w:rPr>
              <w:rFonts w:ascii="Arial" w:hAnsi="Arial" w:cs="Arial"/>
              <w:sz w:val="20"/>
              <w:szCs w:val="20"/>
              <w:rPrChange w:id="154" w:author="João Bertanha" w:date="2022-09-02T15:40:00Z">
                <w:rPr/>
              </w:rPrChange>
            </w:rPr>
            <w:delText>conforme disposto na Cláusula 5.1.7 acima, os</w:delText>
          </w:r>
        </w:del>
      </w:ins>
      <w:ins w:id="155" w:author="João Bertanha" w:date="2022-09-02T15:42:00Z">
        <w:r w:rsidR="007D5FA7">
          <w:rPr>
            <w:rFonts w:ascii="Arial" w:hAnsi="Arial" w:cs="Arial"/>
            <w:sz w:val="20"/>
            <w:szCs w:val="20"/>
          </w:rPr>
          <w:t>os</w:t>
        </w:r>
      </w:ins>
      <w:ins w:id="156" w:author="Bianca Galdino" w:date="2022-09-01T19:23:00Z">
        <w:r w:rsidRPr="007D5FA7">
          <w:rPr>
            <w:rFonts w:ascii="Arial" w:hAnsi="Arial" w:cs="Arial"/>
            <w:sz w:val="20"/>
            <w:szCs w:val="20"/>
            <w:rPrChange w:id="157" w:author="João Bertanha" w:date="2022-09-02T15:40:00Z">
              <w:rPr/>
            </w:rPrChange>
          </w:rPr>
          <w:t xml:space="preserve"> termos dos referidos Contratos de Locação</w:t>
        </w:r>
      </w:ins>
      <w:ins w:id="158" w:author="João Bertanha" w:date="2022-09-02T15:42:00Z">
        <w:r w:rsidR="007D5FA7">
          <w:rPr>
            <w:rFonts w:ascii="Arial" w:hAnsi="Arial" w:cs="Arial"/>
            <w:sz w:val="20"/>
            <w:szCs w:val="20"/>
          </w:rPr>
          <w:t xml:space="preserve"> Lastro</w:t>
        </w:r>
      </w:ins>
      <w:ins w:id="159" w:author="Bianca Galdino" w:date="2022-09-01T19:23:00Z">
        <w:r w:rsidRPr="007D5FA7">
          <w:rPr>
            <w:rFonts w:ascii="Arial" w:hAnsi="Arial" w:cs="Arial"/>
            <w:sz w:val="20"/>
            <w:szCs w:val="20"/>
            <w:rPrChange w:id="160" w:author="João Bertanha" w:date="2022-09-02T15:40:00Z">
              <w:rPr/>
            </w:rPrChange>
          </w:rPr>
          <w:t xml:space="preserve"> estão especificados n</w:t>
        </w:r>
      </w:ins>
      <w:ins w:id="161" w:author="João Bertanha" w:date="2022-09-02T15:42:00Z">
        <w:r w:rsidR="007D5FA7">
          <w:rPr>
            <w:rFonts w:ascii="Arial" w:hAnsi="Arial" w:cs="Arial"/>
            <w:sz w:val="20"/>
            <w:szCs w:val="20"/>
          </w:rPr>
          <w:t xml:space="preserve">o item (B) </w:t>
        </w:r>
      </w:ins>
      <w:ins w:id="162" w:author="Bianca Galdino" w:date="2022-09-01T19:23:00Z">
        <w:del w:id="163" w:author="João Bertanha" w:date="2022-09-02T15:42:00Z">
          <w:r w:rsidRPr="007D5FA7" w:rsidDel="007D5FA7">
            <w:rPr>
              <w:rFonts w:ascii="Arial" w:hAnsi="Arial" w:cs="Arial"/>
              <w:sz w:val="20"/>
              <w:szCs w:val="20"/>
              <w:rPrChange w:id="164" w:author="João Bertanha" w:date="2022-09-02T15:40:00Z">
                <w:rPr/>
              </w:rPrChange>
            </w:rPr>
            <w:delText xml:space="preserve">a </w:delText>
          </w:r>
          <w:r w:rsidRPr="007D5FA7" w:rsidDel="007D5FA7">
            <w:rPr>
              <w:rFonts w:ascii="Arial" w:hAnsi="Arial" w:cs="Arial"/>
              <w:sz w:val="20"/>
              <w:szCs w:val="20"/>
              <w:u w:val="single"/>
              <w:rPrChange w:id="165" w:author="João Bertanha" w:date="2022-09-02T15:40:00Z">
                <w:rPr>
                  <w:u w:val="single"/>
                </w:rPr>
              </w:rPrChange>
            </w:rPr>
            <w:delText>tabela 5</w:delText>
          </w:r>
          <w:r w:rsidRPr="007D5FA7" w:rsidDel="007D5FA7">
            <w:rPr>
              <w:rFonts w:ascii="Arial" w:hAnsi="Arial" w:cs="Arial"/>
              <w:sz w:val="20"/>
              <w:szCs w:val="20"/>
              <w:rPrChange w:id="166" w:author="João Bertanha" w:date="2022-09-02T15:40:00Z">
                <w:rPr/>
              </w:rPrChange>
            </w:rPr>
            <w:delText xml:space="preserve"> </w:delText>
          </w:r>
        </w:del>
        <w:r w:rsidRPr="007D5FA7">
          <w:rPr>
            <w:rFonts w:ascii="Arial" w:hAnsi="Arial" w:cs="Arial"/>
            <w:sz w:val="20"/>
            <w:szCs w:val="20"/>
            <w:rPrChange w:id="167" w:author="João Bertanha" w:date="2022-09-02T15:40:00Z">
              <w:rPr/>
            </w:rPrChange>
          </w:rPr>
          <w:t xml:space="preserve">do </w:t>
        </w:r>
        <w:r w:rsidRPr="007D5FA7">
          <w:rPr>
            <w:rFonts w:ascii="Arial" w:hAnsi="Arial" w:cs="Arial"/>
            <w:sz w:val="20"/>
            <w:szCs w:val="20"/>
            <w:u w:val="single"/>
            <w:rPrChange w:id="168" w:author="João Bertanha" w:date="2022-09-02T15:40:00Z">
              <w:rPr>
                <w:u w:val="single"/>
              </w:rPr>
            </w:rPrChange>
          </w:rPr>
          <w:t>Anexo I</w:t>
        </w:r>
        <w:r w:rsidRPr="007D5FA7">
          <w:rPr>
            <w:rFonts w:ascii="Arial" w:hAnsi="Arial" w:cs="Arial"/>
            <w:sz w:val="20"/>
            <w:szCs w:val="20"/>
            <w:rPrChange w:id="169" w:author="João Bertanha" w:date="2022-09-02T15:40:00Z">
              <w:rPr/>
            </w:rPrChange>
          </w:rPr>
          <w:t xml:space="preserve"> dest</w:t>
        </w:r>
      </w:ins>
      <w:ins w:id="170" w:author="João Bertanha" w:date="2022-09-02T15:43:00Z">
        <w:r w:rsidR="007D5FA7">
          <w:rPr>
            <w:rFonts w:ascii="Arial" w:hAnsi="Arial" w:cs="Arial"/>
            <w:sz w:val="20"/>
            <w:szCs w:val="20"/>
          </w:rPr>
          <w:t>a Escritura de Emissão</w:t>
        </w:r>
      </w:ins>
      <w:ins w:id="171" w:author="Bianca Galdino" w:date="2022-09-01T19:23:00Z">
        <w:del w:id="172" w:author="João Bertanha" w:date="2022-09-02T15:43:00Z">
          <w:r w:rsidRPr="007D5FA7" w:rsidDel="007D5FA7">
            <w:rPr>
              <w:rFonts w:ascii="Arial" w:hAnsi="Arial" w:cs="Arial"/>
              <w:sz w:val="20"/>
              <w:szCs w:val="20"/>
              <w:rPrChange w:id="173" w:author="João Bertanha" w:date="2022-09-02T15:40:00Z">
                <w:rPr/>
              </w:rPrChange>
            </w:rPr>
            <w:delText>e Instrumento de Emissão</w:delText>
          </w:r>
        </w:del>
        <w:r w:rsidRPr="007D5FA7">
          <w:rPr>
            <w:rFonts w:ascii="Arial" w:hAnsi="Arial" w:cs="Arial"/>
            <w:sz w:val="20"/>
            <w:szCs w:val="20"/>
            <w:rPrChange w:id="174" w:author="João Bertanha" w:date="2022-09-02T15:40:00Z">
              <w:rPr/>
            </w:rPrChange>
          </w:rPr>
          <w:t xml:space="preserve">, assim como constarão do Termo de Securitização, contendo, no mínimo, a identificação dos valores envolvidos, o detalhamento das despesas, a especificação individualizada dos </w:t>
        </w:r>
        <w:del w:id="175" w:author="João Bertanha" w:date="2022-09-02T15:43:00Z">
          <w:r w:rsidRPr="007D5FA7" w:rsidDel="007D5FA7">
            <w:rPr>
              <w:rFonts w:ascii="Arial" w:hAnsi="Arial" w:cs="Arial"/>
              <w:sz w:val="20"/>
              <w:szCs w:val="20"/>
              <w:rPrChange w:id="176" w:author="João Bertanha" w:date="2022-09-02T15:40:00Z">
                <w:rPr/>
              </w:rPrChange>
            </w:rPr>
            <w:delText>Empreendimentos Lastro</w:delText>
          </w:r>
        </w:del>
      </w:ins>
      <w:ins w:id="177" w:author="João Bertanha" w:date="2022-09-02T15:43:00Z">
        <w:r w:rsidR="007D5FA7">
          <w:rPr>
            <w:rFonts w:ascii="Arial" w:hAnsi="Arial" w:cs="Arial"/>
            <w:sz w:val="20"/>
            <w:szCs w:val="20"/>
          </w:rPr>
          <w:t>imóveis</w:t>
        </w:r>
      </w:ins>
      <w:ins w:id="178" w:author="Bianca Galdino" w:date="2022-09-01T19:23:00Z">
        <w:r w:rsidRPr="007D5FA7">
          <w:rPr>
            <w:rFonts w:ascii="Arial" w:hAnsi="Arial" w:cs="Arial"/>
            <w:sz w:val="20"/>
            <w:szCs w:val="20"/>
            <w:rPrChange w:id="179" w:author="João Bertanha" w:date="2022-09-02T15:40:00Z">
              <w:rPr/>
            </w:rPrChange>
          </w:rPr>
          <w:t xml:space="preserve"> vinculados a cada Contrato de Locação</w:t>
        </w:r>
      </w:ins>
      <w:ins w:id="180" w:author="João Bertanha" w:date="2022-09-02T15:43:00Z">
        <w:r w:rsidR="007D5FA7">
          <w:rPr>
            <w:rFonts w:ascii="Arial" w:hAnsi="Arial" w:cs="Arial"/>
            <w:sz w:val="20"/>
            <w:szCs w:val="20"/>
          </w:rPr>
          <w:t xml:space="preserve"> Lastro</w:t>
        </w:r>
      </w:ins>
      <w:ins w:id="181" w:author="Bianca Galdino" w:date="2022-09-01T19:23:00Z">
        <w:del w:id="182" w:author="João Bertanha" w:date="2022-09-02T15:43:00Z">
          <w:r w:rsidRPr="007D5FA7" w:rsidDel="007D5FA7">
            <w:rPr>
              <w:rFonts w:ascii="Arial" w:hAnsi="Arial" w:cs="Arial"/>
              <w:sz w:val="20"/>
              <w:szCs w:val="20"/>
              <w:rPrChange w:id="183" w:author="João Bertanha" w:date="2022-09-02T15:40:00Z">
                <w:rPr/>
              </w:rPrChange>
            </w:rPr>
            <w:delText xml:space="preserve"> (restando clara a vinculação entre os Contratos de Locação e os respectivos Empreendimentos Lastro)</w:delText>
          </w:r>
        </w:del>
        <w:r w:rsidRPr="007D5FA7">
          <w:rPr>
            <w:rFonts w:ascii="Arial" w:hAnsi="Arial" w:cs="Arial"/>
            <w:sz w:val="20"/>
            <w:szCs w:val="20"/>
            <w:rPrChange w:id="184" w:author="João Bertanha" w:date="2022-09-02T15:40:00Z">
              <w:rPr/>
            </w:rPrChange>
          </w:rPr>
          <w:t>, e a equiparação entre despesa e lastro;</w:t>
        </w:r>
      </w:ins>
    </w:p>
    <w:p w14:paraId="28A54B11" w14:textId="42A7E794" w:rsidR="00307DDA" w:rsidRPr="007D5FA7" w:rsidRDefault="007D6516" w:rsidP="00307DDA">
      <w:pPr>
        <w:pStyle w:val="ListParagraph"/>
        <w:numPr>
          <w:ilvl w:val="0"/>
          <w:numId w:val="78"/>
        </w:numPr>
        <w:tabs>
          <w:tab w:val="left" w:pos="1418"/>
        </w:tabs>
        <w:spacing w:line="360" w:lineRule="auto"/>
        <w:contextualSpacing w:val="0"/>
        <w:jc w:val="both"/>
        <w:rPr>
          <w:ins w:id="185" w:author="Bianca Galdino" w:date="2022-09-01T19:35:00Z"/>
          <w:rFonts w:ascii="Arial" w:hAnsi="Arial" w:cs="Arial"/>
          <w:sz w:val="20"/>
          <w:szCs w:val="20"/>
          <w:rPrChange w:id="186" w:author="João Bertanha" w:date="2022-09-02T15:40:00Z">
            <w:rPr>
              <w:ins w:id="187" w:author="Bianca Galdino" w:date="2022-09-01T19:35:00Z"/>
              <w:sz w:val="22"/>
              <w:szCs w:val="22"/>
            </w:rPr>
          </w:rPrChange>
        </w:rPr>
      </w:pPr>
      <w:ins w:id="188" w:author="Bianca Galdino" w:date="2022-09-01T19:23:00Z">
        <w:r w:rsidRPr="007D5FA7">
          <w:rPr>
            <w:rFonts w:ascii="Arial" w:hAnsi="Arial" w:cs="Arial"/>
            <w:sz w:val="20"/>
            <w:szCs w:val="20"/>
            <w:rPrChange w:id="189" w:author="João Bertanha" w:date="2022-09-02T15:40:00Z">
              <w:rPr/>
            </w:rPrChange>
          </w:rPr>
          <w:t xml:space="preserve">as </w:t>
        </w:r>
      </w:ins>
      <w:ins w:id="190" w:author="Bianca Galdino" w:date="2022-09-01T19:32:00Z">
        <w:r w:rsidR="00A00A8D" w:rsidRPr="007D5FA7">
          <w:rPr>
            <w:rFonts w:ascii="Arial" w:hAnsi="Arial" w:cs="Arial"/>
            <w:sz w:val="20"/>
            <w:szCs w:val="20"/>
            <w:rPrChange w:id="191" w:author="João Bertanha" w:date="2022-09-02T15:40:00Z">
              <w:rPr/>
            </w:rPrChange>
          </w:rPr>
          <w:t>Notas Comerciais</w:t>
        </w:r>
      </w:ins>
      <w:ins w:id="192" w:author="Bianca Galdino" w:date="2022-09-01T19:23:00Z">
        <w:r w:rsidRPr="007D5FA7">
          <w:rPr>
            <w:rFonts w:ascii="Arial" w:hAnsi="Arial" w:cs="Arial"/>
            <w:sz w:val="20"/>
            <w:szCs w:val="20"/>
            <w:rPrChange w:id="193" w:author="João Bertanha" w:date="2022-09-02T15:40:00Z">
              <w:rPr/>
            </w:rPrChange>
          </w:rPr>
          <w:t xml:space="preserve"> representam Créditos Imobiliários devidos pel</w:t>
        </w:r>
      </w:ins>
      <w:ins w:id="194" w:author="João Bertanha" w:date="2022-09-02T15:43:00Z">
        <w:r w:rsidR="007D5FA7">
          <w:rPr>
            <w:rFonts w:ascii="Arial" w:hAnsi="Arial" w:cs="Arial"/>
            <w:sz w:val="20"/>
            <w:szCs w:val="20"/>
          </w:rPr>
          <w:t>a Emissora</w:t>
        </w:r>
      </w:ins>
      <w:ins w:id="195" w:author="Bianca Galdino" w:date="2022-09-01T19:23:00Z">
        <w:del w:id="196" w:author="João Bertanha" w:date="2022-09-02T15:43:00Z">
          <w:r w:rsidRPr="007D5FA7" w:rsidDel="007D5FA7">
            <w:rPr>
              <w:rFonts w:ascii="Arial" w:hAnsi="Arial" w:cs="Arial"/>
              <w:sz w:val="20"/>
              <w:szCs w:val="20"/>
              <w:rPrChange w:id="197" w:author="João Bertanha" w:date="2022-09-02T15:40:00Z">
                <w:rPr/>
              </w:rPrChange>
            </w:rPr>
            <w:delText xml:space="preserve">o Devedor </w:delText>
          </w:r>
        </w:del>
      </w:ins>
      <w:ins w:id="198" w:author="João Bertanha" w:date="2022-09-02T15:44:00Z">
        <w:r w:rsidR="007D5FA7">
          <w:rPr>
            <w:rFonts w:ascii="Arial" w:hAnsi="Arial" w:cs="Arial"/>
            <w:sz w:val="20"/>
            <w:szCs w:val="20"/>
          </w:rPr>
          <w:t xml:space="preserve"> </w:t>
        </w:r>
      </w:ins>
      <w:ins w:id="199" w:author="Bianca Galdino" w:date="2022-09-01T19:23:00Z">
        <w:r w:rsidRPr="007D5FA7">
          <w:rPr>
            <w:rFonts w:ascii="Arial" w:hAnsi="Arial" w:cs="Arial"/>
            <w:sz w:val="20"/>
            <w:szCs w:val="20"/>
            <w:rPrChange w:id="200" w:author="João Bertanha" w:date="2022-09-02T15:40:00Z">
              <w:rPr/>
            </w:rPrChange>
          </w:rPr>
          <w:t>independentemente de qualquer evento futuro, sendo certo que os montantes a serem destinados para pagamento dos aluguéis são limitados ao valor e à duração dos Contratos de Locação</w:t>
        </w:r>
      </w:ins>
      <w:ins w:id="201" w:author="João Bertanha" w:date="2022-09-02T15:44:00Z">
        <w:r w:rsidR="007D5FA7">
          <w:rPr>
            <w:rFonts w:ascii="Arial" w:hAnsi="Arial" w:cs="Arial"/>
            <w:sz w:val="20"/>
            <w:szCs w:val="20"/>
          </w:rPr>
          <w:t xml:space="preserve"> Lastro</w:t>
        </w:r>
      </w:ins>
      <w:ins w:id="202" w:author="Bianca Galdino" w:date="2022-09-01T19:23:00Z">
        <w:r w:rsidRPr="007D5FA7">
          <w:rPr>
            <w:rFonts w:ascii="Arial" w:hAnsi="Arial" w:cs="Arial"/>
            <w:sz w:val="20"/>
            <w:szCs w:val="20"/>
            <w:rPrChange w:id="203" w:author="João Bertanha" w:date="2022-09-02T15:40:00Z">
              <w:rPr/>
            </w:rPrChange>
          </w:rPr>
          <w:t xml:space="preserve"> em vigor, não constando deles</w:t>
        </w:r>
        <w:del w:id="204" w:author="João Bertanha" w:date="2022-09-02T15:44:00Z">
          <w:r w:rsidRPr="007D5FA7" w:rsidDel="007D5FA7">
            <w:rPr>
              <w:rFonts w:ascii="Arial" w:hAnsi="Arial" w:cs="Arial"/>
              <w:sz w:val="20"/>
              <w:szCs w:val="20"/>
              <w:rPrChange w:id="205" w:author="João Bertanha" w:date="2022-09-02T15:40:00Z">
                <w:rPr/>
              </w:rPrChange>
            </w:rPr>
            <w:delText>,</w:delText>
          </w:r>
        </w:del>
        <w:r w:rsidRPr="007D5FA7">
          <w:rPr>
            <w:rFonts w:ascii="Arial" w:hAnsi="Arial" w:cs="Arial"/>
            <w:sz w:val="20"/>
            <w:szCs w:val="20"/>
            <w:rPrChange w:id="206" w:author="João Bertanha" w:date="2022-09-02T15:40:00Z">
              <w:rPr/>
            </w:rPrChange>
          </w:rPr>
          <w:t xml:space="preserve"> </w:t>
        </w:r>
        <w:del w:id="207" w:author="João Bertanha" w:date="2022-09-02T15:44:00Z">
          <w:r w:rsidRPr="007D5FA7" w:rsidDel="007D5FA7">
            <w:rPr>
              <w:rFonts w:ascii="Arial" w:hAnsi="Arial" w:cs="Arial"/>
              <w:sz w:val="20"/>
              <w:szCs w:val="20"/>
              <w:rPrChange w:id="208" w:author="João Bertanha" w:date="2022-09-02T15:40:00Z">
                <w:rPr/>
              </w:rPrChange>
            </w:rPr>
            <w:delText xml:space="preserve">nos termos da Cláusula </w:delText>
          </w:r>
        </w:del>
      </w:ins>
      <w:ins w:id="209" w:author="Bianca Galdino" w:date="2022-09-01T19:33:00Z">
        <w:del w:id="210" w:author="João Bertanha" w:date="2022-09-02T15:44:00Z">
          <w:r w:rsidR="00A00A8D" w:rsidRPr="007D5FA7" w:rsidDel="007D5FA7">
            <w:rPr>
              <w:rFonts w:ascii="Arial" w:hAnsi="Arial" w:cs="Arial"/>
              <w:sz w:val="20"/>
              <w:szCs w:val="20"/>
              <w:rPrChange w:id="211" w:author="João Bertanha" w:date="2022-09-02T15:40:00Z">
                <w:rPr/>
              </w:rPrChange>
            </w:rPr>
            <w:delText>3.5.7</w:delText>
          </w:r>
        </w:del>
      </w:ins>
      <w:ins w:id="212" w:author="Bianca Galdino" w:date="2022-09-01T19:23:00Z">
        <w:del w:id="213" w:author="João Bertanha" w:date="2022-09-02T15:44:00Z">
          <w:r w:rsidRPr="007D5FA7" w:rsidDel="007D5FA7">
            <w:rPr>
              <w:rFonts w:ascii="Arial" w:hAnsi="Arial" w:cs="Arial"/>
              <w:sz w:val="20"/>
              <w:szCs w:val="20"/>
              <w:rPrChange w:id="214" w:author="João Bertanha" w:date="2022-09-02T15:40:00Z">
                <w:rPr/>
              </w:rPrChange>
            </w:rPr>
            <w:delText xml:space="preserve"> acima, </w:delText>
          </w:r>
        </w:del>
        <w:r w:rsidRPr="007D5FA7">
          <w:rPr>
            <w:rFonts w:ascii="Arial" w:hAnsi="Arial" w:cs="Arial"/>
            <w:sz w:val="20"/>
            <w:szCs w:val="20"/>
            <w:rPrChange w:id="215" w:author="João Bertanha" w:date="2022-09-02T15:40:00Z">
              <w:rPr/>
            </w:rPrChange>
          </w:rPr>
          <w:t xml:space="preserve">valores referentes a potenciais aditamentos e/ou renovações destes contratos ou, ainda, a estimativas de despesas referentes a contratos com outros locadores/imóveis que possam vir a ser firmados no futuro. Adicionalmente, em caso de inserção de novos </w:t>
        </w:r>
      </w:ins>
      <w:ins w:id="216" w:author="Bianca Galdino" w:date="2022-09-01T19:33:00Z">
        <w:r w:rsidR="00A00A8D" w:rsidRPr="007D5FA7">
          <w:rPr>
            <w:rFonts w:ascii="Arial" w:hAnsi="Arial" w:cs="Arial"/>
            <w:sz w:val="20"/>
            <w:szCs w:val="20"/>
            <w:rPrChange w:id="217" w:author="João Bertanha" w:date="2022-09-02T15:40:00Z">
              <w:rPr/>
            </w:rPrChange>
          </w:rPr>
          <w:t>Imóveis para fins de locação</w:t>
        </w:r>
      </w:ins>
      <w:ins w:id="218" w:author="Bianca Galdino" w:date="2022-09-01T19:23:00Z">
        <w:r w:rsidRPr="007D5FA7">
          <w:rPr>
            <w:rFonts w:ascii="Arial" w:hAnsi="Arial" w:cs="Arial"/>
            <w:sz w:val="20"/>
            <w:szCs w:val="20"/>
            <w:rPrChange w:id="219" w:author="João Bertanha" w:date="2022-09-02T15:40:00Z">
              <w:rPr/>
            </w:rPrChange>
          </w:rPr>
          <w:t xml:space="preserve"> deverão observar a limitação do valor e à duração dos novos Contratos de Locação</w:t>
        </w:r>
      </w:ins>
      <w:ins w:id="220" w:author="João Bertanha" w:date="2022-09-02T15:44:00Z">
        <w:r w:rsidR="007D5FA7">
          <w:rPr>
            <w:rFonts w:ascii="Arial" w:hAnsi="Arial" w:cs="Arial"/>
            <w:sz w:val="20"/>
            <w:szCs w:val="20"/>
          </w:rPr>
          <w:t xml:space="preserve"> Lastro</w:t>
        </w:r>
      </w:ins>
      <w:ins w:id="221" w:author="Bianca Galdino" w:date="2022-09-01T19:23:00Z">
        <w:r w:rsidRPr="007D5FA7">
          <w:rPr>
            <w:rFonts w:ascii="Arial" w:hAnsi="Arial" w:cs="Arial"/>
            <w:sz w:val="20"/>
            <w:szCs w:val="20"/>
            <w:rPrChange w:id="222" w:author="João Bertanha" w:date="2022-09-02T15:40:00Z">
              <w:rPr/>
            </w:rPrChange>
          </w:rPr>
          <w:t xml:space="preserve">, não constando deles, </w:t>
        </w:r>
        <w:del w:id="223" w:author="João Bertanha" w:date="2022-09-02T15:44:00Z">
          <w:r w:rsidRPr="007D5FA7" w:rsidDel="007D5FA7">
            <w:rPr>
              <w:rFonts w:ascii="Arial" w:hAnsi="Arial" w:cs="Arial"/>
              <w:sz w:val="20"/>
              <w:szCs w:val="20"/>
              <w:rPrChange w:id="224" w:author="João Bertanha" w:date="2022-09-02T15:40:00Z">
                <w:rPr/>
              </w:rPrChange>
            </w:rPr>
            <w:delText xml:space="preserve">nos termos da Cláusula </w:delText>
          </w:r>
        </w:del>
      </w:ins>
      <w:ins w:id="225" w:author="Bianca Galdino" w:date="2022-09-01T19:33:00Z">
        <w:del w:id="226" w:author="João Bertanha" w:date="2022-09-02T15:44:00Z">
          <w:r w:rsidR="00A00A8D" w:rsidRPr="007D5FA7" w:rsidDel="007D5FA7">
            <w:rPr>
              <w:rFonts w:ascii="Arial" w:hAnsi="Arial" w:cs="Arial"/>
              <w:sz w:val="20"/>
              <w:szCs w:val="20"/>
              <w:rPrChange w:id="227" w:author="João Bertanha" w:date="2022-09-02T15:40:00Z">
                <w:rPr/>
              </w:rPrChange>
            </w:rPr>
            <w:delText>3.5.7</w:delText>
          </w:r>
        </w:del>
      </w:ins>
      <w:ins w:id="228" w:author="Bianca Galdino" w:date="2022-09-01T19:23:00Z">
        <w:del w:id="229" w:author="João Bertanha" w:date="2022-09-02T15:44:00Z">
          <w:r w:rsidRPr="007D5FA7" w:rsidDel="007D5FA7">
            <w:rPr>
              <w:rFonts w:ascii="Arial" w:hAnsi="Arial" w:cs="Arial"/>
              <w:sz w:val="20"/>
              <w:szCs w:val="20"/>
              <w:rPrChange w:id="230" w:author="João Bertanha" w:date="2022-09-02T15:40:00Z">
                <w:rPr/>
              </w:rPrChange>
            </w:rPr>
            <w:delText xml:space="preserve"> acima, </w:delText>
          </w:r>
        </w:del>
        <w:r w:rsidRPr="007D5FA7">
          <w:rPr>
            <w:rFonts w:ascii="Arial" w:hAnsi="Arial" w:cs="Arial"/>
            <w:sz w:val="20"/>
            <w:szCs w:val="20"/>
            <w:rPrChange w:id="231" w:author="João Bertanha" w:date="2022-09-02T15:40:00Z">
              <w:rPr/>
            </w:rPrChange>
          </w:rPr>
          <w:t>valores referentes a potenciais aditamentos e/ou renovações destes contratos ou, ainda, a estimativas de despesas referentes a contratos com outros locadores/imóveis que possam vir a ser firmados no futuro;</w:t>
        </w:r>
      </w:ins>
      <w:ins w:id="232" w:author="João Bertanha" w:date="2022-09-02T15:44:00Z">
        <w:r w:rsidR="007D5FA7">
          <w:rPr>
            <w:rFonts w:ascii="Arial" w:hAnsi="Arial" w:cs="Arial"/>
            <w:sz w:val="20"/>
            <w:szCs w:val="20"/>
          </w:rPr>
          <w:t xml:space="preserve"> e</w:t>
        </w:r>
      </w:ins>
    </w:p>
    <w:p w14:paraId="591E7391" w14:textId="4C4A2CDF" w:rsidR="000B6A61" w:rsidRPr="007D5FA7" w:rsidDel="007D5FA7" w:rsidRDefault="000B6A61">
      <w:pPr>
        <w:pStyle w:val="ListParagraph"/>
        <w:numPr>
          <w:ilvl w:val="0"/>
          <w:numId w:val="78"/>
        </w:numPr>
        <w:tabs>
          <w:tab w:val="left" w:pos="1418"/>
        </w:tabs>
        <w:spacing w:line="360" w:lineRule="auto"/>
        <w:contextualSpacing w:val="0"/>
        <w:jc w:val="both"/>
        <w:rPr>
          <w:ins w:id="233" w:author="Bianca Galdino" w:date="2022-09-01T19:24:00Z"/>
          <w:del w:id="234" w:author="João Bertanha" w:date="2022-09-02T15:44:00Z"/>
          <w:rFonts w:ascii="Arial" w:hAnsi="Arial" w:cs="Arial"/>
          <w:sz w:val="20"/>
          <w:szCs w:val="20"/>
          <w:rPrChange w:id="235" w:author="João Bertanha" w:date="2022-09-02T15:40:00Z">
            <w:rPr>
              <w:ins w:id="236" w:author="Bianca Galdino" w:date="2022-09-01T19:24:00Z"/>
              <w:del w:id="237" w:author="João Bertanha" w:date="2022-09-02T15:44:00Z"/>
            </w:rPr>
          </w:rPrChange>
        </w:rPr>
        <w:pPrChange w:id="238" w:author="Bianca Galdino" w:date="2022-09-01T19:35:00Z">
          <w:pPr>
            <w:pStyle w:val="ListParagraph"/>
            <w:tabs>
              <w:tab w:val="left" w:pos="1418"/>
            </w:tabs>
            <w:spacing w:line="360" w:lineRule="auto"/>
            <w:ind w:left="567"/>
            <w:contextualSpacing w:val="0"/>
            <w:jc w:val="both"/>
          </w:pPr>
        </w:pPrChange>
      </w:pPr>
      <w:ins w:id="239" w:author="Bianca Galdino" w:date="2022-09-01T19:24:00Z">
        <w:r w:rsidRPr="007D5FA7">
          <w:rPr>
            <w:rFonts w:ascii="Arial" w:hAnsi="Arial" w:cs="Arial"/>
            <w:sz w:val="20"/>
            <w:szCs w:val="20"/>
            <w:rPrChange w:id="240" w:author="João Bertanha" w:date="2022-09-02T15:40:00Z">
              <w:rPr/>
            </w:rPrChange>
          </w:rPr>
          <w:t>estão sendo estritamente observados os subitens (i) a (vii) do item 29 do Ofício-Circular nº 1/2021-CVM/SRE, de 1º de março de 2021</w:t>
        </w:r>
        <w:del w:id="241" w:author="João Bertanha" w:date="2022-09-02T15:44:00Z">
          <w:r w:rsidRPr="007D5FA7" w:rsidDel="007D5FA7">
            <w:rPr>
              <w:rFonts w:ascii="Arial" w:hAnsi="Arial" w:cs="Arial"/>
              <w:sz w:val="20"/>
              <w:szCs w:val="20"/>
              <w:rPrChange w:id="242" w:author="João Bertanha" w:date="2022-09-02T15:40:00Z">
                <w:rPr/>
              </w:rPrChange>
            </w:rPr>
            <w:delText>;</w:delText>
          </w:r>
        </w:del>
      </w:ins>
      <w:ins w:id="243" w:author="João Bertanha" w:date="2022-09-02T15:44:00Z">
        <w:r w:rsidR="007D5FA7">
          <w:rPr>
            <w:rFonts w:ascii="Arial" w:hAnsi="Arial" w:cs="Arial"/>
            <w:sz w:val="20"/>
            <w:szCs w:val="20"/>
          </w:rPr>
          <w:t>.</w:t>
        </w:r>
      </w:ins>
    </w:p>
    <w:p w14:paraId="3326D88F" w14:textId="77777777" w:rsidR="007D6516" w:rsidRPr="007D5FA7" w:rsidRDefault="007D6516" w:rsidP="007D5FA7">
      <w:pPr>
        <w:pStyle w:val="ListParagraph"/>
        <w:numPr>
          <w:ilvl w:val="0"/>
          <w:numId w:val="78"/>
        </w:numPr>
        <w:tabs>
          <w:tab w:val="left" w:pos="1418"/>
        </w:tabs>
        <w:spacing w:line="360" w:lineRule="auto"/>
        <w:contextualSpacing w:val="0"/>
        <w:jc w:val="both"/>
        <w:rPr>
          <w:rFonts w:ascii="Arial" w:hAnsi="Arial" w:cs="Arial"/>
          <w:sz w:val="20"/>
          <w:szCs w:val="20"/>
          <w:rPrChange w:id="244" w:author="João Bertanha" w:date="2022-09-02T15:44:00Z">
            <w:rPr>
              <w:rFonts w:ascii="Arial" w:hAnsi="Arial" w:cs="Arial"/>
              <w:sz w:val="20"/>
              <w:szCs w:val="20"/>
            </w:rPr>
          </w:rPrChange>
        </w:rPr>
        <w:pPrChange w:id="245" w:author="João Bertanha" w:date="2022-09-02T15:44:00Z">
          <w:pPr>
            <w:pStyle w:val="ListParagraph"/>
            <w:numPr>
              <w:ilvl w:val="2"/>
              <w:numId w:val="7"/>
            </w:numPr>
            <w:tabs>
              <w:tab w:val="left" w:pos="1418"/>
            </w:tabs>
            <w:spacing w:line="360" w:lineRule="auto"/>
            <w:ind w:left="567" w:hanging="720"/>
            <w:contextualSpacing w:val="0"/>
            <w:jc w:val="both"/>
          </w:pPr>
        </w:pPrChange>
      </w:pPr>
    </w:p>
    <w:p w14:paraId="236953B6" w14:textId="77777777" w:rsidR="00C0329B" w:rsidRPr="007D5FA7" w:rsidRDefault="00C0329B" w:rsidP="00943E70">
      <w:pPr>
        <w:pStyle w:val="ListParagraph"/>
        <w:tabs>
          <w:tab w:val="left" w:pos="1134"/>
        </w:tabs>
        <w:spacing w:line="360" w:lineRule="auto"/>
        <w:ind w:left="567"/>
        <w:contextualSpacing w:val="0"/>
        <w:jc w:val="both"/>
        <w:rPr>
          <w:rFonts w:ascii="Arial" w:hAnsi="Arial" w:cs="Arial"/>
          <w:sz w:val="20"/>
          <w:szCs w:val="20"/>
          <w:rPrChange w:id="246" w:author="João Bertanha" w:date="2022-09-02T15:40:00Z">
            <w:rPr>
              <w:rFonts w:ascii="Arial" w:hAnsi="Arial" w:cs="Arial"/>
              <w:sz w:val="20"/>
              <w:szCs w:val="20"/>
            </w:rPr>
          </w:rPrChange>
        </w:rPr>
      </w:pPr>
      <w:bookmarkStart w:id="247" w:name="_GoBack"/>
      <w:bookmarkEnd w:id="247"/>
    </w:p>
    <w:p w14:paraId="1ABD2863" w14:textId="0C5FEAC3" w:rsidR="00943E70" w:rsidRPr="007D5FA7" w:rsidRDefault="00C0329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Change w:id="248" w:author="João Bertanha" w:date="2022-09-02T15:40:00Z">
            <w:rPr>
              <w:rFonts w:ascii="Arial" w:hAnsi="Arial" w:cs="Arial"/>
              <w:sz w:val="20"/>
              <w:szCs w:val="20"/>
            </w:rPr>
          </w:rPrChange>
        </w:rPr>
      </w:pPr>
      <w:r w:rsidRPr="007D5FA7" w:rsidDel="00943E70">
        <w:rPr>
          <w:rFonts w:ascii="Arial" w:hAnsi="Arial" w:cs="Arial"/>
          <w:sz w:val="20"/>
          <w:szCs w:val="20"/>
          <w:rPrChange w:id="249" w:author="João Bertanha" w:date="2022-09-02T15:40:00Z">
            <w:rPr>
              <w:rFonts w:ascii="Arial" w:hAnsi="Arial" w:cs="Arial"/>
              <w:sz w:val="20"/>
              <w:szCs w:val="20"/>
            </w:rPr>
          </w:rPrChange>
        </w:rPr>
        <w:t xml:space="preserve">A </w:t>
      </w:r>
      <w:r w:rsidR="00A70972" w:rsidRPr="007D5FA7" w:rsidDel="00943E70">
        <w:rPr>
          <w:rFonts w:ascii="Arial" w:hAnsi="Arial" w:cs="Arial"/>
          <w:sz w:val="20"/>
          <w:szCs w:val="20"/>
          <w:rPrChange w:id="250" w:author="João Bertanha" w:date="2022-09-02T15:40:00Z">
            <w:rPr>
              <w:rFonts w:ascii="Arial" w:hAnsi="Arial" w:cs="Arial"/>
              <w:sz w:val="20"/>
              <w:szCs w:val="20"/>
            </w:rPr>
          </w:rPrChange>
        </w:rPr>
        <w:t xml:space="preserve">Emissora </w:t>
      </w:r>
      <w:r w:rsidRPr="007D5FA7" w:rsidDel="00943E70">
        <w:rPr>
          <w:rFonts w:ascii="Arial" w:hAnsi="Arial" w:cs="Arial"/>
          <w:sz w:val="20"/>
          <w:szCs w:val="20"/>
          <w:rPrChange w:id="251" w:author="João Bertanha" w:date="2022-09-02T15:40:00Z">
            <w:rPr>
              <w:rFonts w:ascii="Arial" w:hAnsi="Arial" w:cs="Arial"/>
              <w:sz w:val="20"/>
              <w:szCs w:val="20"/>
            </w:rPr>
          </w:rPrChange>
        </w:rPr>
        <w:t xml:space="preserve">declara que, excetuados os recursos obtidos com a emissão </w:t>
      </w:r>
      <w:r w:rsidR="003C654F" w:rsidRPr="007D5FA7" w:rsidDel="00943E70">
        <w:rPr>
          <w:rFonts w:ascii="Arial" w:hAnsi="Arial" w:cs="Arial"/>
          <w:sz w:val="20"/>
          <w:szCs w:val="20"/>
          <w:rPrChange w:id="252" w:author="João Bertanha" w:date="2022-09-02T15:40:00Z">
            <w:rPr>
              <w:rFonts w:ascii="Arial" w:hAnsi="Arial" w:cs="Arial"/>
              <w:sz w:val="20"/>
              <w:szCs w:val="20"/>
            </w:rPr>
          </w:rPrChange>
        </w:rPr>
        <w:t>desta Nota Comercial</w:t>
      </w:r>
      <w:r w:rsidRPr="007D5FA7" w:rsidDel="00943E70">
        <w:rPr>
          <w:rFonts w:ascii="Arial" w:hAnsi="Arial" w:cs="Arial"/>
          <w:sz w:val="20"/>
          <w:szCs w:val="20"/>
          <w:rPrChange w:id="253" w:author="João Bertanha" w:date="2022-09-02T15:40:00Z">
            <w:rPr>
              <w:rFonts w:ascii="Arial" w:hAnsi="Arial" w:cs="Arial"/>
              <w:sz w:val="20"/>
              <w:szCs w:val="20"/>
            </w:rPr>
          </w:rPrChange>
        </w:rPr>
        <w:t xml:space="preserve">, os Imóveis não receberam quaisquer recursos oriundos de qualquer outra captação por meio da emissão de certificados de recebíveis imobiliários, lastreados em </w:t>
      </w:r>
      <w:r w:rsidR="003C654F" w:rsidRPr="007D5FA7" w:rsidDel="00943E70">
        <w:rPr>
          <w:rFonts w:ascii="Arial" w:hAnsi="Arial" w:cs="Arial"/>
          <w:sz w:val="20"/>
          <w:szCs w:val="20"/>
          <w:rPrChange w:id="254" w:author="João Bertanha" w:date="2022-09-02T15:40:00Z">
            <w:rPr>
              <w:rFonts w:ascii="Arial" w:hAnsi="Arial" w:cs="Arial"/>
              <w:sz w:val="20"/>
              <w:szCs w:val="20"/>
            </w:rPr>
          </w:rPrChange>
        </w:rPr>
        <w:t xml:space="preserve">nota comercial </w:t>
      </w:r>
      <w:r w:rsidRPr="007D5FA7" w:rsidDel="00943E70">
        <w:rPr>
          <w:rFonts w:ascii="Arial" w:hAnsi="Arial" w:cs="Arial"/>
          <w:sz w:val="20"/>
          <w:szCs w:val="20"/>
          <w:rPrChange w:id="255" w:author="João Bertanha" w:date="2022-09-02T15:40:00Z">
            <w:rPr>
              <w:rFonts w:ascii="Arial" w:hAnsi="Arial" w:cs="Arial"/>
              <w:sz w:val="20"/>
              <w:szCs w:val="20"/>
            </w:rPr>
          </w:rPrChange>
        </w:rPr>
        <w:t xml:space="preserve">de emissão da </w:t>
      </w:r>
      <w:r w:rsidR="003C654F" w:rsidRPr="007D5FA7" w:rsidDel="00943E70">
        <w:rPr>
          <w:rFonts w:ascii="Arial" w:hAnsi="Arial" w:cs="Arial"/>
          <w:sz w:val="20"/>
          <w:szCs w:val="20"/>
          <w:rPrChange w:id="256" w:author="João Bertanha" w:date="2022-09-02T15:40:00Z">
            <w:rPr>
              <w:rFonts w:ascii="Arial" w:hAnsi="Arial" w:cs="Arial"/>
              <w:sz w:val="20"/>
              <w:szCs w:val="20"/>
            </w:rPr>
          </w:rPrChange>
        </w:rPr>
        <w:t>Emissora.</w:t>
      </w:r>
      <w:r w:rsidR="00943E70" w:rsidRPr="007D5FA7">
        <w:rPr>
          <w:rFonts w:ascii="Arial" w:hAnsi="Arial" w:cs="Arial"/>
          <w:sz w:val="20"/>
          <w:szCs w:val="20"/>
          <w:rPrChange w:id="257" w:author="João Bertanha" w:date="2022-09-02T15:40:00Z">
            <w:rPr>
              <w:rFonts w:ascii="Arial" w:hAnsi="Arial" w:cs="Arial"/>
              <w:sz w:val="20"/>
              <w:szCs w:val="20"/>
            </w:rPr>
          </w:rPrChange>
        </w:rPr>
        <w:t xml:space="preserve"> </w:t>
      </w:r>
      <w:bookmarkStart w:id="258" w:name="_Ref94096838"/>
      <w:r w:rsidR="00943E70" w:rsidRPr="007D5FA7">
        <w:rPr>
          <w:rFonts w:ascii="Arial" w:hAnsi="Arial" w:cs="Arial"/>
          <w:sz w:val="20"/>
          <w:szCs w:val="20"/>
          <w:rPrChange w:id="259" w:author="João Bertanha" w:date="2022-09-02T15:40:00Z">
            <w:rPr>
              <w:rFonts w:ascii="Arial" w:hAnsi="Arial" w:cs="Arial"/>
              <w:sz w:val="20"/>
              <w:szCs w:val="20"/>
            </w:rPr>
          </w:rPrChange>
        </w:rPr>
        <w:t xml:space="preserve">Em complemento a esta Cláusula </w:t>
      </w:r>
      <w:r w:rsidR="00943E70" w:rsidRPr="007D5FA7">
        <w:rPr>
          <w:rFonts w:ascii="Arial" w:hAnsi="Arial" w:cs="Arial"/>
          <w:sz w:val="20"/>
          <w:szCs w:val="20"/>
          <w:rPrChange w:id="260" w:author="João Bertanha" w:date="2022-09-02T15:40:00Z">
            <w:rPr>
              <w:rFonts w:ascii="Arial" w:hAnsi="Arial" w:cs="Arial"/>
              <w:sz w:val="20"/>
              <w:szCs w:val="20"/>
            </w:rPr>
          </w:rPrChange>
        </w:rPr>
        <w:fldChar w:fldCharType="begin"/>
      </w:r>
      <w:r w:rsidR="00943E70" w:rsidRPr="007D5FA7">
        <w:rPr>
          <w:rFonts w:ascii="Arial" w:hAnsi="Arial" w:cs="Arial"/>
          <w:sz w:val="20"/>
          <w:szCs w:val="20"/>
          <w:rPrChange w:id="261" w:author="João Bertanha" w:date="2022-09-02T15:40:00Z">
            <w:rPr>
              <w:rFonts w:ascii="Arial" w:hAnsi="Arial" w:cs="Arial"/>
              <w:sz w:val="20"/>
              <w:szCs w:val="20"/>
            </w:rPr>
          </w:rPrChange>
        </w:rPr>
        <w:instrText xml:space="preserve"> REF _Ref94096838 \r \h </w:instrText>
      </w:r>
      <w:r w:rsidR="00943E70" w:rsidRPr="007D5FA7">
        <w:rPr>
          <w:rFonts w:ascii="Arial" w:hAnsi="Arial" w:cs="Arial"/>
          <w:sz w:val="20"/>
          <w:szCs w:val="20"/>
          <w:rPrChange w:id="262" w:author="João Bertanha" w:date="2022-09-02T15:40:00Z">
            <w:rPr>
              <w:rFonts w:ascii="Arial" w:hAnsi="Arial" w:cs="Arial"/>
              <w:sz w:val="20"/>
              <w:szCs w:val="20"/>
            </w:rPr>
          </w:rPrChange>
        </w:rPr>
      </w:r>
      <w:r w:rsidR="007D5FA7" w:rsidRPr="007D5FA7">
        <w:rPr>
          <w:rFonts w:ascii="Arial" w:hAnsi="Arial" w:cs="Arial"/>
          <w:sz w:val="20"/>
          <w:szCs w:val="20"/>
          <w:rPrChange w:id="263" w:author="João Bertanha" w:date="2022-09-02T15:40:00Z">
            <w:rPr>
              <w:rFonts w:ascii="Arial" w:hAnsi="Arial" w:cs="Arial"/>
              <w:sz w:val="20"/>
              <w:szCs w:val="20"/>
            </w:rPr>
          </w:rPrChange>
        </w:rPr>
        <w:instrText xml:space="preserve"> \* MERGEFORMAT </w:instrText>
      </w:r>
      <w:r w:rsidR="00943E70" w:rsidRPr="007D5FA7">
        <w:rPr>
          <w:rFonts w:ascii="Arial" w:hAnsi="Arial" w:cs="Arial"/>
          <w:sz w:val="20"/>
          <w:szCs w:val="20"/>
          <w:rPrChange w:id="264" w:author="João Bertanha" w:date="2022-09-02T15:40:00Z">
            <w:rPr>
              <w:rFonts w:ascii="Arial" w:hAnsi="Arial" w:cs="Arial"/>
              <w:sz w:val="20"/>
              <w:szCs w:val="20"/>
            </w:rPr>
          </w:rPrChange>
        </w:rPr>
        <w:fldChar w:fldCharType="separate"/>
      </w:r>
      <w:r w:rsidR="00004DA2" w:rsidRPr="007D5FA7">
        <w:rPr>
          <w:rFonts w:ascii="Arial" w:hAnsi="Arial" w:cs="Arial"/>
          <w:sz w:val="20"/>
          <w:szCs w:val="20"/>
          <w:rPrChange w:id="265" w:author="João Bertanha" w:date="2022-09-02T15:40:00Z">
            <w:rPr>
              <w:rFonts w:ascii="Arial" w:hAnsi="Arial" w:cs="Arial"/>
              <w:sz w:val="20"/>
              <w:szCs w:val="20"/>
            </w:rPr>
          </w:rPrChange>
        </w:rPr>
        <w:t>3.5.5</w:t>
      </w:r>
      <w:r w:rsidR="00943E70" w:rsidRPr="007D5FA7">
        <w:rPr>
          <w:rFonts w:ascii="Arial" w:hAnsi="Arial" w:cs="Arial"/>
          <w:sz w:val="20"/>
          <w:szCs w:val="20"/>
          <w:rPrChange w:id="266" w:author="João Bertanha" w:date="2022-09-02T15:40:00Z">
            <w:rPr>
              <w:rFonts w:ascii="Arial" w:hAnsi="Arial" w:cs="Arial"/>
              <w:sz w:val="20"/>
              <w:szCs w:val="20"/>
            </w:rPr>
          </w:rPrChange>
        </w:rPr>
        <w:fldChar w:fldCharType="end"/>
      </w:r>
      <w:r w:rsidR="00943E70" w:rsidRPr="007D5FA7">
        <w:rPr>
          <w:rFonts w:ascii="Arial" w:hAnsi="Arial" w:cs="Arial"/>
          <w:sz w:val="20"/>
          <w:szCs w:val="20"/>
          <w:rPrChange w:id="267" w:author="João Bertanha" w:date="2022-09-02T15:40:00Z">
            <w:rPr>
              <w:rFonts w:ascii="Arial" w:hAnsi="Arial" w:cs="Arial"/>
              <w:sz w:val="20"/>
              <w:szCs w:val="20"/>
            </w:rPr>
          </w:rPrChange>
        </w:rPr>
        <w:t>, a Emissora presta as declarações na Cláusula</w:t>
      </w:r>
      <w:r w:rsidR="008E5703" w:rsidRPr="007D5FA7">
        <w:rPr>
          <w:rFonts w:ascii="Arial" w:hAnsi="Arial" w:cs="Arial"/>
          <w:sz w:val="20"/>
          <w:szCs w:val="20"/>
          <w:rPrChange w:id="268" w:author="João Bertanha" w:date="2022-09-02T15:40:00Z">
            <w:rPr>
              <w:rFonts w:ascii="Arial" w:hAnsi="Arial" w:cs="Arial"/>
              <w:sz w:val="20"/>
              <w:szCs w:val="20"/>
            </w:rPr>
          </w:rPrChange>
        </w:rPr>
        <w:t xml:space="preserve"> Sétima</w:t>
      </w:r>
      <w:r w:rsidR="00943E70" w:rsidRPr="007D5FA7">
        <w:rPr>
          <w:rFonts w:ascii="Arial" w:hAnsi="Arial" w:cs="Arial"/>
          <w:sz w:val="20"/>
          <w:szCs w:val="20"/>
          <w:rPrChange w:id="269" w:author="João Bertanha" w:date="2022-09-02T15:40:00Z">
            <w:rPr>
              <w:rFonts w:ascii="Arial" w:hAnsi="Arial" w:cs="Arial"/>
              <w:sz w:val="20"/>
              <w:szCs w:val="20"/>
            </w:rPr>
          </w:rPrChange>
        </w:rPr>
        <w:t>, abaixo.</w:t>
      </w:r>
    </w:p>
    <w:bookmarkEnd w:id="258"/>
    <w:p w14:paraId="65C32B70" w14:textId="77777777" w:rsidR="00C4675A" w:rsidRPr="007D5FA7" w:rsidRDefault="00C4675A" w:rsidP="00943E70">
      <w:pPr>
        <w:pStyle w:val="ListParagraph"/>
        <w:tabs>
          <w:tab w:val="left" w:pos="1134"/>
        </w:tabs>
        <w:spacing w:line="360" w:lineRule="auto"/>
        <w:ind w:left="567"/>
        <w:contextualSpacing w:val="0"/>
        <w:jc w:val="both"/>
        <w:rPr>
          <w:rFonts w:ascii="Arial" w:hAnsi="Arial" w:cs="Arial"/>
          <w:sz w:val="20"/>
          <w:szCs w:val="20"/>
          <w:rPrChange w:id="270" w:author="João Bertanha" w:date="2022-09-02T15:40:00Z">
            <w:rPr>
              <w:rFonts w:ascii="Arial" w:hAnsi="Arial" w:cs="Arial"/>
              <w:sz w:val="20"/>
              <w:szCs w:val="20"/>
            </w:rPr>
          </w:rPrChange>
        </w:rPr>
      </w:pPr>
    </w:p>
    <w:p w14:paraId="0B6660DA" w14:textId="77777777" w:rsidR="00C4675A" w:rsidRDefault="00C4675A"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Emissora se </w:t>
      </w:r>
      <w:r w:rsidRPr="00AA167F">
        <w:rPr>
          <w:rFonts w:ascii="Arial" w:hAnsi="Arial" w:cs="Arial"/>
          <w:sz w:val="20"/>
          <w:szCs w:val="20"/>
          <w:lang w:bidi="th-TH"/>
        </w:rPr>
        <w:t>obriga</w:t>
      </w:r>
      <w:r w:rsidRPr="00AA167F">
        <w:rPr>
          <w:rFonts w:ascii="Arial" w:hAnsi="Arial" w:cs="Arial"/>
          <w:sz w:val="20"/>
          <w:szCs w:val="20"/>
        </w:rPr>
        <w:t xml:space="preserve">, em caráter irrevogável e irretratável, a indenizar os titulares dos CRI, a Securitizadora e/ou o Agente Fiduciário por todos e quaisquer prejuízos, danos, perdas, custos e/ou despesas (incluindo custas judiciais e honorários advocatícios) que vierem a, comprovadamente, incorrer em decorrência da utilização dos recursos oriundos da Nota Comercial de forma diversa da estabelecida nesta Cláusula Terceira, exceto em caso de comprovada fraude, dolo ou má-fé dos titulares dos CRI, da Securitizadora e/ou do Agente Fiduciário. O valor da indenização prevista nesta Cláusula está limitado, em qualquer circunstância ao Valor </w:t>
      </w:r>
      <w:r w:rsidR="00067DB6">
        <w:rPr>
          <w:rFonts w:ascii="Arial" w:hAnsi="Arial" w:cs="Arial"/>
          <w:sz w:val="20"/>
          <w:szCs w:val="20"/>
        </w:rPr>
        <w:t>Total da Emissão na Data de Emissão</w:t>
      </w:r>
      <w:r w:rsidRPr="00AA167F">
        <w:rPr>
          <w:rFonts w:ascii="Arial" w:hAnsi="Arial" w:cs="Arial"/>
          <w:sz w:val="20"/>
          <w:szCs w:val="20"/>
        </w:rPr>
        <w:t xml:space="preserve">, acrescido </w:t>
      </w:r>
      <w:r w:rsidR="00067DB6">
        <w:rPr>
          <w:rFonts w:ascii="Arial" w:hAnsi="Arial" w:cs="Arial"/>
          <w:sz w:val="20"/>
          <w:szCs w:val="20"/>
        </w:rPr>
        <w:t xml:space="preserve">de atualização e </w:t>
      </w:r>
      <w:r w:rsidR="00067DB6" w:rsidRPr="00AA167F">
        <w:rPr>
          <w:rFonts w:ascii="Arial" w:hAnsi="Arial" w:cs="Arial"/>
          <w:sz w:val="20"/>
          <w:szCs w:val="20"/>
        </w:rPr>
        <w:t>dos Encargos Moratórios, caso aplicável.</w:t>
      </w:r>
    </w:p>
    <w:p w14:paraId="719E33A7" w14:textId="77777777" w:rsidR="005A1AE7" w:rsidRDefault="005A1AE7" w:rsidP="005A1AE7">
      <w:pPr>
        <w:pStyle w:val="ListParagraph"/>
        <w:tabs>
          <w:tab w:val="left" w:pos="1418"/>
        </w:tabs>
        <w:spacing w:line="360" w:lineRule="auto"/>
        <w:ind w:left="567"/>
        <w:contextualSpacing w:val="0"/>
        <w:jc w:val="both"/>
        <w:rPr>
          <w:rFonts w:ascii="Arial" w:hAnsi="Arial" w:cs="Arial"/>
          <w:sz w:val="20"/>
          <w:szCs w:val="20"/>
        </w:rPr>
      </w:pPr>
    </w:p>
    <w:p w14:paraId="5D30912A" w14:textId="77777777" w:rsidR="0009686F" w:rsidRPr="00AA167F" w:rsidRDefault="0009686F"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t>Para fins de destinação dos recursos para pagamento de alugueis os Contratos de Locação deverão estar registrados no respectivo c</w:t>
      </w:r>
      <w:r w:rsidR="005A1AE7">
        <w:rPr>
          <w:rFonts w:ascii="Arial" w:hAnsi="Arial" w:cs="Arial"/>
          <w:sz w:val="20"/>
          <w:szCs w:val="20"/>
        </w:rPr>
        <w:t>artório de registro de imóveis.</w:t>
      </w:r>
    </w:p>
    <w:p w14:paraId="2B3DF012" w14:textId="77777777" w:rsidR="00B221ED" w:rsidRPr="00AA167F" w:rsidRDefault="00B221ED" w:rsidP="00B472D5">
      <w:pPr>
        <w:pStyle w:val="ListParagraph"/>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14:paraId="022FA707" w14:textId="77777777" w:rsidR="001B46DF" w:rsidRPr="00EF7F99" w:rsidRDefault="001B46DF" w:rsidP="00B472D5">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271" w:name="_Hlk11831923"/>
      <w:r w:rsidRPr="00EF7F99">
        <w:rPr>
          <w:rFonts w:ascii="Arial" w:hAnsi="Arial" w:cs="Arial"/>
          <w:sz w:val="20"/>
          <w:szCs w:val="20"/>
          <w:u w:val="single"/>
        </w:rPr>
        <w:t>Procedimento de Verificação</w:t>
      </w:r>
      <w:r w:rsidRPr="00EF7F99">
        <w:rPr>
          <w:rFonts w:ascii="Arial" w:hAnsi="Arial" w:cs="Arial"/>
          <w:sz w:val="20"/>
          <w:szCs w:val="20"/>
        </w:rPr>
        <w:t>. A Emissora deverá prestar contas à Securitizadora, com cópia ao Agente Fiduciário dos CRI, da destinação de recursos descrita nas Cláusulas acima objeto da Destinação Futura, na seguinte periodicidade: (i)</w:t>
      </w:r>
      <w:r w:rsidR="008E5703" w:rsidRPr="00EF7F99">
        <w:rPr>
          <w:rFonts w:ascii="Arial" w:hAnsi="Arial" w:cs="Arial"/>
          <w:sz w:val="20"/>
          <w:szCs w:val="20"/>
        </w:rPr>
        <w:t xml:space="preserve"> </w:t>
      </w:r>
      <w:r w:rsidRPr="00EF7F99">
        <w:rPr>
          <w:rFonts w:ascii="Arial" w:hAnsi="Arial" w:cs="Arial"/>
          <w:sz w:val="20"/>
          <w:szCs w:val="20"/>
        </w:rPr>
        <w:t>a cada 6 (seis) meses a contar da primeira Data de Integralização (conforme abaixo definido) após os respectivos semestres fiscais findo</w:t>
      </w:r>
      <w:r w:rsidR="003D1EB3" w:rsidRPr="00EF7F99">
        <w:rPr>
          <w:rFonts w:ascii="Arial" w:hAnsi="Arial" w:cs="Arial"/>
          <w:sz w:val="20"/>
          <w:szCs w:val="20"/>
        </w:rPr>
        <w:t>s</w:t>
      </w:r>
      <w:r w:rsidRPr="00EF7F99">
        <w:rPr>
          <w:rFonts w:ascii="Arial" w:hAnsi="Arial" w:cs="Arial"/>
          <w:sz w:val="20"/>
          <w:szCs w:val="20"/>
        </w:rPr>
        <w:t xml:space="preserve"> em </w:t>
      </w:r>
      <w:r w:rsidR="0004301E">
        <w:rPr>
          <w:rFonts w:ascii="Arial" w:hAnsi="Arial" w:cs="Arial"/>
          <w:sz w:val="20"/>
          <w:szCs w:val="20"/>
        </w:rPr>
        <w:t>28</w:t>
      </w:r>
      <w:r w:rsidR="0004301E" w:rsidRPr="00EF7F99">
        <w:rPr>
          <w:rFonts w:ascii="Arial" w:hAnsi="Arial" w:cs="Arial"/>
          <w:sz w:val="20"/>
          <w:szCs w:val="20"/>
        </w:rPr>
        <w:t xml:space="preserve"> </w:t>
      </w:r>
      <w:r w:rsidRPr="00EF7F99">
        <w:rPr>
          <w:rFonts w:ascii="Arial" w:hAnsi="Arial" w:cs="Arial"/>
          <w:sz w:val="20"/>
          <w:szCs w:val="20"/>
        </w:rPr>
        <w:t xml:space="preserve">de </w:t>
      </w:r>
      <w:r w:rsidR="0004301E">
        <w:rPr>
          <w:rFonts w:ascii="Arial" w:hAnsi="Arial" w:cs="Arial"/>
          <w:sz w:val="20"/>
          <w:szCs w:val="20"/>
        </w:rPr>
        <w:t>fevereiro</w:t>
      </w:r>
      <w:r w:rsidR="0004301E" w:rsidRPr="00EF7F99">
        <w:rPr>
          <w:rFonts w:ascii="Arial" w:hAnsi="Arial" w:cs="Arial"/>
          <w:sz w:val="20"/>
          <w:szCs w:val="20"/>
        </w:rPr>
        <w:t xml:space="preserve"> </w:t>
      </w:r>
      <w:r w:rsidRPr="00EF7F99">
        <w:rPr>
          <w:rFonts w:ascii="Arial" w:hAnsi="Arial" w:cs="Arial"/>
          <w:sz w:val="20"/>
          <w:szCs w:val="20"/>
        </w:rPr>
        <w:t xml:space="preserve">e </w:t>
      </w:r>
      <w:r w:rsidR="0004301E" w:rsidRPr="00EF7F99">
        <w:rPr>
          <w:rFonts w:ascii="Arial" w:hAnsi="Arial" w:cs="Arial"/>
          <w:sz w:val="20"/>
          <w:szCs w:val="20"/>
        </w:rPr>
        <w:t>3</w:t>
      </w:r>
      <w:r w:rsidR="0004301E">
        <w:rPr>
          <w:rFonts w:ascii="Arial" w:hAnsi="Arial" w:cs="Arial"/>
          <w:sz w:val="20"/>
          <w:szCs w:val="20"/>
        </w:rPr>
        <w:t>0</w:t>
      </w:r>
      <w:r w:rsidR="0004301E" w:rsidRPr="00EF7F99">
        <w:rPr>
          <w:rFonts w:ascii="Arial" w:hAnsi="Arial" w:cs="Arial"/>
          <w:sz w:val="20"/>
          <w:szCs w:val="20"/>
        </w:rPr>
        <w:t xml:space="preserve"> </w:t>
      </w:r>
      <w:r w:rsidRPr="00EF7F99">
        <w:rPr>
          <w:rFonts w:ascii="Arial" w:hAnsi="Arial" w:cs="Arial"/>
          <w:sz w:val="20"/>
          <w:szCs w:val="20"/>
        </w:rPr>
        <w:t xml:space="preserve">de </w:t>
      </w:r>
      <w:r w:rsidR="0004301E">
        <w:rPr>
          <w:rFonts w:ascii="Arial" w:hAnsi="Arial" w:cs="Arial"/>
          <w:sz w:val="20"/>
          <w:szCs w:val="20"/>
        </w:rPr>
        <w:t>setembro</w:t>
      </w:r>
      <w:r w:rsidRPr="00EF7F99">
        <w:rPr>
          <w:rFonts w:ascii="Arial" w:hAnsi="Arial" w:cs="Arial"/>
          <w:sz w:val="20"/>
          <w:szCs w:val="20"/>
        </w:rPr>
        <w:t xml:space="preserve"> de cada semestre, na forma do Anexo I</w:t>
      </w:r>
      <w:r w:rsidR="003C654F" w:rsidRPr="00EF7F99">
        <w:rPr>
          <w:rFonts w:ascii="Arial" w:hAnsi="Arial" w:cs="Arial"/>
          <w:sz w:val="20"/>
          <w:szCs w:val="20"/>
        </w:rPr>
        <w:t>II</w:t>
      </w:r>
      <w:r w:rsidRPr="00EF7F99">
        <w:rPr>
          <w:rFonts w:ascii="Arial" w:hAnsi="Arial" w:cs="Arial"/>
          <w:sz w:val="20"/>
          <w:szCs w:val="20"/>
        </w:rPr>
        <w:t xml:space="preserve"> a esta Escritura de Emissão, contendo os valores e percentuais destinados aos Imóveis aplicado</w:t>
      </w:r>
      <w:r w:rsidR="00400031" w:rsidRPr="00EF7F99">
        <w:rPr>
          <w:rFonts w:ascii="Arial" w:hAnsi="Arial" w:cs="Arial"/>
          <w:sz w:val="20"/>
          <w:szCs w:val="20"/>
        </w:rPr>
        <w:t>s</w:t>
      </w:r>
      <w:r w:rsidRPr="00EF7F99">
        <w:rPr>
          <w:rFonts w:ascii="Arial" w:hAnsi="Arial" w:cs="Arial"/>
          <w:sz w:val="20"/>
          <w:szCs w:val="20"/>
        </w:rPr>
        <w:t xml:space="preserve"> no respectivo período (“</w:t>
      </w:r>
      <w:r w:rsidRPr="00EF7F99">
        <w:rPr>
          <w:rFonts w:ascii="Arial" w:hAnsi="Arial" w:cs="Arial"/>
          <w:sz w:val="20"/>
          <w:szCs w:val="20"/>
          <w:u w:val="single"/>
        </w:rPr>
        <w:t>Relatório Semestral</w:t>
      </w:r>
      <w:r w:rsidRPr="00EF7F99">
        <w:rPr>
          <w:rFonts w:ascii="Arial" w:hAnsi="Arial" w:cs="Arial"/>
          <w:sz w:val="20"/>
          <w:szCs w:val="20"/>
        </w:rPr>
        <w:t xml:space="preserve">”) conforme Cronograma Indicativo, </w:t>
      </w:r>
      <w:r w:rsidR="000127C9" w:rsidRPr="00EF7F99">
        <w:rPr>
          <w:rFonts w:ascii="Arial" w:hAnsi="Arial" w:cs="Arial"/>
          <w:sz w:val="20"/>
          <w:szCs w:val="20"/>
        </w:rPr>
        <w:t xml:space="preserve">acompanhado </w:t>
      </w:r>
      <w:r w:rsidRPr="00EF7F99">
        <w:rPr>
          <w:rFonts w:ascii="Arial" w:hAnsi="Arial" w:cs="Arial"/>
          <w:sz w:val="20"/>
          <w:szCs w:val="20"/>
        </w:rPr>
        <w:t>(i)</w:t>
      </w:r>
      <w:r w:rsidR="00E20371">
        <w:rPr>
          <w:rFonts w:ascii="Arial" w:hAnsi="Arial" w:cs="Arial"/>
          <w:sz w:val="20"/>
          <w:szCs w:val="20"/>
        </w:rPr>
        <w:t> </w:t>
      </w:r>
      <w:r w:rsidRPr="00EF7F99">
        <w:rPr>
          <w:rFonts w:ascii="Arial" w:hAnsi="Arial" w:cs="Arial"/>
          <w:sz w:val="20"/>
          <w:szCs w:val="20"/>
        </w:rPr>
        <w:t xml:space="preserve">dos contratos de locação vigentes do semestre anterior e objeto dos Imóveis para os quais os recursos foram alocados para os fins da expansão, desenvolvimento e reforma; </w:t>
      </w:r>
      <w:bookmarkStart w:id="272" w:name="_Hlk63945987"/>
      <w:r w:rsidRPr="00EF7F99">
        <w:rPr>
          <w:rFonts w:ascii="Arial" w:hAnsi="Arial" w:cs="Arial"/>
          <w:sz w:val="20"/>
          <w:szCs w:val="20"/>
        </w:rPr>
        <w:t>(ii) dos comprovantes dos pagamentos dos referidos contratos de locação dos Imóveis objeto da expansão, desenvolvimento e reforma</w:t>
      </w:r>
      <w:r w:rsidR="007417A9" w:rsidRPr="00EF7F99">
        <w:rPr>
          <w:rFonts w:ascii="Arial" w:hAnsi="Arial" w:cs="Arial"/>
          <w:sz w:val="20"/>
          <w:szCs w:val="20"/>
        </w:rPr>
        <w:t>, que</w:t>
      </w:r>
      <w:r w:rsidRPr="00EF7F99">
        <w:rPr>
          <w:rFonts w:ascii="Arial" w:hAnsi="Arial" w:cs="Arial"/>
          <w:sz w:val="20"/>
          <w:szCs w:val="20"/>
        </w:rPr>
        <w:t xml:space="preserve"> tenham sido destinadas no semestre anterior; e (iii) dos </w:t>
      </w:r>
      <w:bookmarkEnd w:id="272"/>
      <w:r w:rsidR="00FB3831">
        <w:rPr>
          <w:rFonts w:ascii="Arial" w:hAnsi="Arial" w:cs="Arial"/>
          <w:sz w:val="20"/>
          <w:szCs w:val="20"/>
        </w:rPr>
        <w:t xml:space="preserve">relatórios de mediação de obras e o cronograma físico financeiros </w:t>
      </w:r>
      <w:r w:rsidRPr="00EF7F99">
        <w:rPr>
          <w:rFonts w:ascii="Arial" w:hAnsi="Arial" w:cs="Arial"/>
          <w:sz w:val="20"/>
          <w:szCs w:val="20"/>
        </w:rPr>
        <w:t>relativ</w:t>
      </w:r>
      <w:r w:rsidR="00FB3831">
        <w:rPr>
          <w:rFonts w:ascii="Arial" w:hAnsi="Arial" w:cs="Arial"/>
          <w:sz w:val="20"/>
          <w:szCs w:val="20"/>
        </w:rPr>
        <w:t>o</w:t>
      </w:r>
      <w:r w:rsidRPr="00EF7F99">
        <w:rPr>
          <w:rFonts w:ascii="Arial" w:hAnsi="Arial" w:cs="Arial"/>
          <w:sz w:val="20"/>
          <w:szCs w:val="20"/>
        </w:rPr>
        <w:t xml:space="preserve">s </w:t>
      </w:r>
      <w:r w:rsidR="00FB3831">
        <w:rPr>
          <w:rFonts w:ascii="Arial" w:hAnsi="Arial" w:cs="Arial"/>
          <w:sz w:val="20"/>
          <w:szCs w:val="20"/>
        </w:rPr>
        <w:t>aos</w:t>
      </w:r>
      <w:r w:rsidRPr="00EF7F99">
        <w:rPr>
          <w:rFonts w:ascii="Arial" w:hAnsi="Arial" w:cs="Arial"/>
          <w:sz w:val="20"/>
          <w:szCs w:val="20"/>
        </w:rPr>
        <w:t xml:space="preserve"> Imóveis objeto de </w:t>
      </w:r>
      <w:r w:rsidR="00FB3831">
        <w:rPr>
          <w:rFonts w:ascii="Arial" w:hAnsi="Arial" w:cs="Arial"/>
          <w:sz w:val="20"/>
          <w:szCs w:val="20"/>
        </w:rPr>
        <w:t xml:space="preserve">construção </w:t>
      </w:r>
      <w:r w:rsidRPr="00EF7F99">
        <w:rPr>
          <w:rFonts w:ascii="Arial" w:hAnsi="Arial" w:cs="Arial"/>
          <w:sz w:val="20"/>
          <w:szCs w:val="20"/>
        </w:rPr>
        <w:t>e reforma</w:t>
      </w:r>
      <w:r w:rsidR="00F03C3C" w:rsidRPr="00EF7F99">
        <w:rPr>
          <w:rFonts w:ascii="Arial" w:hAnsi="Arial" w:cs="Arial"/>
          <w:sz w:val="20"/>
          <w:szCs w:val="20"/>
        </w:rPr>
        <w:t>, que</w:t>
      </w:r>
      <w:r w:rsidRPr="00EF7F99">
        <w:rPr>
          <w:rFonts w:ascii="Arial" w:hAnsi="Arial" w:cs="Arial"/>
          <w:sz w:val="20"/>
          <w:szCs w:val="20"/>
        </w:rPr>
        <w:t xml:space="preserve"> tenham sido destinadas no semestre anterior (“</w:t>
      </w:r>
      <w:r w:rsidRPr="00EF7F99">
        <w:rPr>
          <w:rFonts w:ascii="Arial" w:hAnsi="Arial" w:cs="Arial"/>
          <w:sz w:val="20"/>
          <w:szCs w:val="20"/>
          <w:u w:val="single"/>
        </w:rPr>
        <w:t>Documentos da Destinação</w:t>
      </w:r>
      <w:r w:rsidRPr="00EF7F99">
        <w:rPr>
          <w:rFonts w:ascii="Arial" w:hAnsi="Arial" w:cs="Arial"/>
          <w:sz w:val="20"/>
          <w:szCs w:val="20"/>
        </w:rPr>
        <w:t>”); e (i</w:t>
      </w:r>
      <w:r w:rsidR="006E6FDA" w:rsidRPr="00EF7F99">
        <w:rPr>
          <w:rFonts w:ascii="Arial" w:hAnsi="Arial" w:cs="Arial"/>
          <w:sz w:val="20"/>
          <w:szCs w:val="20"/>
        </w:rPr>
        <w:t>v</w:t>
      </w:r>
      <w:r w:rsidRPr="00EF7F99">
        <w:rPr>
          <w:rFonts w:ascii="Arial" w:hAnsi="Arial" w:cs="Arial"/>
          <w:sz w:val="20"/>
          <w:szCs w:val="20"/>
        </w:rPr>
        <w:t>)</w:t>
      </w:r>
      <w:r w:rsidR="008E5703" w:rsidRPr="00EF7F99">
        <w:rPr>
          <w:rFonts w:ascii="Arial" w:hAnsi="Arial" w:cs="Arial"/>
          <w:sz w:val="20"/>
          <w:szCs w:val="20"/>
        </w:rPr>
        <w:t xml:space="preserve"> </w:t>
      </w:r>
      <w:r w:rsidRPr="00EF7F99">
        <w:rPr>
          <w:rFonts w:ascii="Arial" w:hAnsi="Arial" w:cs="Arial"/>
          <w:sz w:val="20"/>
          <w:szCs w:val="20"/>
        </w:rPr>
        <w:t xml:space="preserve">sempre que razoavelmente solicitado por escrito pela Securitizadora e/ou pelo Agente Fiduciário dos CRI, incluindo, sem limitação, para fins de atendimento a exigências de órgãos reguladores e fiscalizadores, ainda que após o vencimento antecipado ou resgate antecipado desta </w:t>
      </w:r>
      <w:r w:rsidR="00B221ED" w:rsidRPr="00EF7F99">
        <w:rPr>
          <w:rFonts w:ascii="Arial" w:hAnsi="Arial" w:cs="Arial"/>
          <w:sz w:val="20"/>
          <w:szCs w:val="20"/>
        </w:rPr>
        <w:t>Nota Comercial</w:t>
      </w:r>
      <w:r w:rsidRPr="00EF7F99">
        <w:rPr>
          <w:rFonts w:ascii="Arial" w:hAnsi="Arial" w:cs="Arial"/>
          <w:sz w:val="20"/>
          <w:szCs w:val="20"/>
        </w:rPr>
        <w:t xml:space="preserve">, com o consequente resgate antecipado dos CRI, nos termos desta </w:t>
      </w:r>
      <w:r w:rsidR="00B221ED" w:rsidRPr="00EF7F99">
        <w:rPr>
          <w:rFonts w:ascii="Arial" w:hAnsi="Arial" w:cs="Arial"/>
          <w:sz w:val="20"/>
          <w:szCs w:val="20"/>
        </w:rPr>
        <w:t xml:space="preserve">Escritura </w:t>
      </w:r>
      <w:r w:rsidRPr="00EF7F99">
        <w:rPr>
          <w:rFonts w:ascii="Arial" w:hAnsi="Arial" w:cs="Arial"/>
          <w:sz w:val="20"/>
          <w:szCs w:val="20"/>
        </w:rPr>
        <w:t>e do Termo de Securitização, em até 10 (dez) Dias Úteis do recebimento da solicitação, disponibilizar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 Crédito Imobiliário</w:t>
      </w:r>
      <w:r w:rsidRPr="00EF7F99">
        <w:rPr>
          <w:rFonts w:ascii="Arial" w:eastAsia="Arial" w:hAnsi="Arial" w:cs="Arial"/>
          <w:sz w:val="20"/>
          <w:szCs w:val="20"/>
        </w:rPr>
        <w:t>.</w:t>
      </w:r>
    </w:p>
    <w:p w14:paraId="79276BC4" w14:textId="77777777" w:rsidR="00B221ED" w:rsidRPr="00AA167F" w:rsidRDefault="00B221ED" w:rsidP="00B472D5">
      <w:pPr>
        <w:pStyle w:val="ListParagraph"/>
        <w:tabs>
          <w:tab w:val="left" w:pos="567"/>
        </w:tabs>
        <w:spacing w:line="360" w:lineRule="auto"/>
        <w:ind w:left="0"/>
        <w:contextualSpacing w:val="0"/>
        <w:jc w:val="both"/>
        <w:rPr>
          <w:rFonts w:ascii="Arial" w:hAnsi="Arial" w:cs="Arial"/>
          <w:sz w:val="20"/>
          <w:szCs w:val="20"/>
        </w:rPr>
      </w:pPr>
    </w:p>
    <w:bookmarkEnd w:id="271"/>
    <w:p w14:paraId="785E2F32"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Fiduciário deverá verificar, ao longo do prazo de duração dos CRI, o direcionamento de todos os recursos líquidos obtidos por meio da presente </w:t>
      </w:r>
      <w:r w:rsidR="00B221ED" w:rsidRPr="00AA167F">
        <w:rPr>
          <w:rFonts w:ascii="Arial" w:eastAsia="Times New Roman" w:hAnsi="Arial" w:cs="Arial"/>
          <w:sz w:val="20"/>
          <w:szCs w:val="20"/>
        </w:rPr>
        <w:t xml:space="preserve">Escritura </w:t>
      </w:r>
      <w:r w:rsidRPr="00AA167F">
        <w:rPr>
          <w:rFonts w:ascii="Arial" w:eastAsia="Times New Roman" w:hAnsi="Arial" w:cs="Arial"/>
          <w:sz w:val="20"/>
          <w:szCs w:val="20"/>
        </w:rPr>
        <w:t xml:space="preserve">aos </w:t>
      </w:r>
      <w:r w:rsidRPr="00AA167F">
        <w:rPr>
          <w:rFonts w:ascii="Arial" w:hAnsi="Arial" w:cs="Arial"/>
          <w:color w:val="000000" w:themeColor="text1"/>
          <w:sz w:val="20"/>
          <w:szCs w:val="20"/>
        </w:rPr>
        <w:t>Imóveis</w:t>
      </w:r>
      <w:r w:rsidRPr="00AA167F">
        <w:rPr>
          <w:rFonts w:ascii="Arial" w:eastAsia="Times New Roman" w:hAnsi="Arial" w:cs="Arial"/>
          <w:sz w:val="20"/>
          <w:szCs w:val="20"/>
        </w:rPr>
        <w:t xml:space="preserve">, a partir do Relatório Semestral e pela </w:t>
      </w:r>
      <w:r w:rsidRPr="002B79D6">
        <w:rPr>
          <w:rFonts w:ascii="Arial" w:hAnsi="Arial" w:cs="Arial"/>
          <w:sz w:val="20"/>
          <w:szCs w:val="20"/>
          <w:lang w:bidi="th-TH"/>
        </w:rPr>
        <w:t>análise</w:t>
      </w:r>
      <w:r w:rsidRPr="00AA167F">
        <w:rPr>
          <w:rFonts w:ascii="Arial" w:eastAsia="Times New Roman" w:hAnsi="Arial" w:cs="Arial"/>
          <w:sz w:val="20"/>
          <w:szCs w:val="20"/>
        </w:rPr>
        <w:t xml:space="preserve"> dos Documentos da Destinação fornecidos pela Emissora, nos termos desta Cláusula </w:t>
      </w:r>
      <w:r w:rsidR="00B221ED" w:rsidRPr="00AA167F">
        <w:rPr>
          <w:rFonts w:ascii="Arial" w:eastAsia="Times New Roman" w:hAnsi="Arial" w:cs="Arial"/>
          <w:sz w:val="20"/>
          <w:szCs w:val="20"/>
        </w:rPr>
        <w:t>Terceira</w:t>
      </w:r>
      <w:r w:rsidRPr="00AA167F">
        <w:rPr>
          <w:rFonts w:ascii="Arial" w:eastAsia="Times New Roman" w:hAnsi="Arial" w:cs="Arial"/>
          <w:sz w:val="20"/>
          <w:szCs w:val="20"/>
        </w:rPr>
        <w:t xml:space="preserve">, sendo que referida obrigação (tanto do Agente Fiduciário dos CRI, quanto da Emissora) somente se extinguirá quando da comprovação, pela Emissora, da utilização da totalidade dos recursos líquidos obtidos com a emissão desta </w:t>
      </w:r>
      <w:r w:rsidR="002A15EF" w:rsidRPr="00AA167F">
        <w:rPr>
          <w:rFonts w:ascii="Arial" w:eastAsia="Times New Roman" w:hAnsi="Arial" w:cs="Arial"/>
          <w:sz w:val="20"/>
          <w:szCs w:val="20"/>
        </w:rPr>
        <w:t>Nota Comercial</w:t>
      </w:r>
      <w:r w:rsidRPr="00AA167F">
        <w:rPr>
          <w:rFonts w:ascii="Arial" w:eastAsia="Times New Roman" w:hAnsi="Arial" w:cs="Arial"/>
          <w:sz w:val="20"/>
          <w:szCs w:val="20"/>
        </w:rPr>
        <w:t>, conforme destinação dos recursos prevista na cláusulas acima.</w:t>
      </w:r>
    </w:p>
    <w:p w14:paraId="50457EC9"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151DB4F9"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w:t>
      </w:r>
      <w:r w:rsidRPr="002B79D6">
        <w:rPr>
          <w:rFonts w:ascii="Arial" w:hAnsi="Arial" w:cs="Arial"/>
          <w:sz w:val="20"/>
          <w:szCs w:val="20"/>
          <w:lang w:bidi="th-TH"/>
        </w:rPr>
        <w:t>Fiduciário</w:t>
      </w:r>
      <w:r w:rsidRPr="00AA167F">
        <w:rPr>
          <w:rFonts w:ascii="Arial" w:eastAsia="Times New Roman" w:hAnsi="Arial" w:cs="Arial"/>
          <w:sz w:val="20"/>
          <w:szCs w:val="20"/>
        </w:rPr>
        <w:t xml:space="preserve"> dos CRI deverá envidar seus melhores esforços para obter a documentação necessária a fim de proceder com a verificação da destinação de recursos oriundos desta </w:t>
      </w:r>
      <w:r w:rsidR="00B221ED" w:rsidRPr="00AA167F">
        <w:rPr>
          <w:rFonts w:ascii="Arial" w:eastAsia="Times New Roman" w:hAnsi="Arial" w:cs="Arial"/>
          <w:sz w:val="20"/>
          <w:szCs w:val="20"/>
        </w:rPr>
        <w:t>Escritura</w:t>
      </w:r>
      <w:r w:rsidRPr="00AA167F">
        <w:rPr>
          <w:rFonts w:ascii="Arial" w:eastAsia="Times New Roman" w:hAnsi="Arial" w:cs="Arial"/>
          <w:sz w:val="20"/>
          <w:szCs w:val="20"/>
        </w:rPr>
        <w:t>.</w:t>
      </w:r>
    </w:p>
    <w:p w14:paraId="2FB460AB"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35ED3A0B"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A Credora e o Agente Fiduciário não realizarão, diretamente ou por meio de consultores contratados para este fim, o acompanhamento físico de quaisquer obras, estando tal fiscalização, quando aplicável, restrita ao envio, pela Emissora ao Agente Fiduciário dos relatórios e documentos acima previstos. Adicionalmente, o Agente Fiduciário considerará como corretas e verídicas as informações eventualmente fornecidas pela Emissora a respeito de qualquer acompanhamento físico da Destinação de Recursos informada no Relatório Semestral.</w:t>
      </w:r>
    </w:p>
    <w:p w14:paraId="68D87B21"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53F89799"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 xml:space="preserve">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w:t>
      </w:r>
      <w:r w:rsidRPr="00AA167F">
        <w:rPr>
          <w:rFonts w:ascii="Arial" w:hAnsi="Arial" w:cs="Arial"/>
          <w:sz w:val="20"/>
          <w:szCs w:val="20"/>
          <w:lang w:bidi="th-TH"/>
        </w:rPr>
        <w:t>veracidade</w:t>
      </w:r>
      <w:r w:rsidRPr="00AA167F">
        <w:rPr>
          <w:rFonts w:ascii="Arial" w:hAnsi="Arial" w:cs="Arial"/>
          <w:sz w:val="20"/>
          <w:szCs w:val="20"/>
        </w:rPr>
        <w:t xml:space="preserv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02DCB708" w14:textId="77777777" w:rsidR="00B221ED" w:rsidRPr="00AA167F" w:rsidRDefault="00B221ED" w:rsidP="00B472D5">
      <w:pPr>
        <w:pStyle w:val="ListParagraph"/>
        <w:tabs>
          <w:tab w:val="left" w:pos="1134"/>
        </w:tabs>
        <w:spacing w:line="360" w:lineRule="auto"/>
        <w:ind w:left="567"/>
        <w:contextualSpacing w:val="0"/>
        <w:jc w:val="both"/>
        <w:rPr>
          <w:rFonts w:ascii="Arial" w:eastAsia="Times New Roman" w:hAnsi="Arial" w:cs="Arial"/>
          <w:sz w:val="20"/>
          <w:szCs w:val="20"/>
        </w:rPr>
      </w:pPr>
    </w:p>
    <w:p w14:paraId="68665757" w14:textId="77777777" w:rsidR="001B46DF" w:rsidRPr="00AA167F" w:rsidRDefault="001B46DF" w:rsidP="002B79D6">
      <w:pPr>
        <w:pStyle w:val="ListParagraph"/>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 xml:space="preserve">A Emissora será a responsável pela custódia e guarda dos Documentos da Destinação e quaisquer outros documentos que comprovem a utilização dos recursos líquidos obtidos pela Emissora em razão do </w:t>
      </w:r>
      <w:r w:rsidRPr="00AA167F">
        <w:rPr>
          <w:rFonts w:ascii="Arial" w:hAnsi="Arial" w:cs="Arial"/>
          <w:sz w:val="20"/>
          <w:szCs w:val="20"/>
          <w:lang w:bidi="th-TH"/>
        </w:rPr>
        <w:t>recebimento</w:t>
      </w:r>
      <w:r w:rsidRPr="00AA167F">
        <w:rPr>
          <w:rFonts w:ascii="Arial" w:hAnsi="Arial" w:cs="Arial"/>
          <w:sz w:val="20"/>
          <w:szCs w:val="20"/>
        </w:rPr>
        <w:t xml:space="preserve"> dos recursos desta </w:t>
      </w:r>
      <w:r w:rsidR="00B221ED" w:rsidRPr="00AA167F">
        <w:rPr>
          <w:rFonts w:ascii="Arial" w:hAnsi="Arial" w:cs="Arial"/>
          <w:sz w:val="20"/>
          <w:szCs w:val="20"/>
        </w:rPr>
        <w:t>Escritura</w:t>
      </w:r>
      <w:r w:rsidRPr="00AA167F">
        <w:rPr>
          <w:rFonts w:ascii="Arial" w:eastAsia="Times New Roman" w:hAnsi="Arial" w:cs="Arial"/>
          <w:sz w:val="20"/>
          <w:szCs w:val="20"/>
        </w:rPr>
        <w:t>.</w:t>
      </w:r>
    </w:p>
    <w:bookmarkEnd w:id="26"/>
    <w:p w14:paraId="39318F9B" w14:textId="77777777" w:rsidR="00385C4C" w:rsidRPr="00AA167F"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3D5F0679" w14:textId="742C951F" w:rsidR="00CA5471" w:rsidRPr="00AA167F" w:rsidRDefault="00CA5471"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73" w:name="_Ref465417808"/>
      <w:r w:rsidRPr="00AA167F">
        <w:rPr>
          <w:rFonts w:ascii="Arial" w:hAnsi="Arial" w:cs="Arial"/>
          <w:sz w:val="20"/>
          <w:szCs w:val="20"/>
          <w:u w:val="single"/>
          <w:lang w:bidi="th-TH"/>
        </w:rPr>
        <w:t>Vinculação</w:t>
      </w:r>
      <w:r w:rsidRPr="00AA167F">
        <w:rPr>
          <w:rFonts w:ascii="Arial" w:eastAsia="Arial Unicode MS" w:hAnsi="Arial" w:cs="Arial"/>
          <w:sz w:val="20"/>
          <w:szCs w:val="20"/>
          <w:u w:val="single"/>
          <w:lang w:bidi="th-TH"/>
        </w:rPr>
        <w:t xml:space="preserve"> à Emissão de CRI</w:t>
      </w:r>
      <w:r w:rsidRPr="00AA167F">
        <w:rPr>
          <w:rFonts w:ascii="Arial" w:eastAsia="Arial Unicode MS" w:hAnsi="Arial" w:cs="Arial"/>
          <w:sz w:val="20"/>
          <w:szCs w:val="20"/>
          <w:lang w:bidi="th-TH"/>
        </w:rPr>
        <w:t xml:space="preserve">: A Nota Comercial da presente Emissão será vinculada à </w:t>
      </w:r>
      <w:r w:rsidR="0069492F">
        <w:rPr>
          <w:rFonts w:ascii="Arial" w:hAnsi="Arial" w:cs="Arial"/>
          <w:sz w:val="20"/>
          <w:szCs w:val="20"/>
        </w:rPr>
        <w:t>55</w:t>
      </w:r>
      <w:r w:rsidRPr="00AA167F">
        <w:rPr>
          <w:rFonts w:ascii="Arial" w:eastAsia="Arial Unicode MS" w:hAnsi="Arial" w:cs="Arial"/>
          <w:sz w:val="20"/>
          <w:szCs w:val="20"/>
          <w:lang w:bidi="th-TH"/>
        </w:rPr>
        <w:t>ª emissão</w:t>
      </w:r>
      <w:r w:rsidR="0069492F">
        <w:rPr>
          <w:rFonts w:ascii="Arial" w:eastAsia="Arial Unicode MS" w:hAnsi="Arial" w:cs="Arial"/>
          <w:sz w:val="20"/>
          <w:szCs w:val="20"/>
          <w:lang w:bidi="th-TH"/>
        </w:rPr>
        <w:t>, série única,</w:t>
      </w:r>
      <w:r w:rsidRPr="00AA167F">
        <w:rPr>
          <w:rFonts w:ascii="Arial" w:eastAsia="Arial Unicode MS" w:hAnsi="Arial" w:cs="Arial"/>
          <w:sz w:val="20"/>
          <w:szCs w:val="20"/>
          <w:lang w:bidi="th-TH"/>
        </w:rPr>
        <w:t xml:space="preserve"> de Certificados de Recebíveis Imobiliários da Credora (“</w:t>
      </w:r>
      <w:r w:rsidRPr="00AA167F">
        <w:rPr>
          <w:rFonts w:ascii="Arial" w:eastAsia="Arial Unicode MS" w:hAnsi="Arial" w:cs="Arial"/>
          <w:sz w:val="20"/>
          <w:szCs w:val="20"/>
          <w:u w:val="single"/>
          <w:lang w:bidi="th-TH"/>
        </w:rPr>
        <w:t>CRI</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 xml:space="preserve">nos termos do </w:t>
      </w:r>
      <w:r w:rsidR="008D6D80" w:rsidRPr="00AA167F">
        <w:rPr>
          <w:rFonts w:ascii="Arial" w:hAnsi="Arial" w:cs="Arial"/>
          <w:sz w:val="20"/>
          <w:szCs w:val="20"/>
          <w:lang w:bidi="th-TH"/>
        </w:rPr>
        <w:t>“</w:t>
      </w:r>
      <w:r w:rsidRPr="00AA167F">
        <w:rPr>
          <w:rFonts w:ascii="Arial" w:hAnsi="Arial" w:cs="Arial"/>
          <w:i/>
          <w:sz w:val="20"/>
          <w:szCs w:val="20"/>
          <w:lang w:bidi="th-TH"/>
        </w:rPr>
        <w:t xml:space="preserve">Termo de Securitização de Créditos Imobiliários da </w:t>
      </w:r>
      <w:r w:rsidR="00783242">
        <w:rPr>
          <w:rFonts w:ascii="Arial" w:hAnsi="Arial" w:cs="Arial"/>
          <w:i/>
          <w:iCs/>
          <w:sz w:val="20"/>
          <w:szCs w:val="20"/>
        </w:rPr>
        <w:t>1</w:t>
      </w:r>
      <w:r w:rsidR="00783242" w:rsidRPr="002B11A8">
        <w:rPr>
          <w:rFonts w:ascii="Arial" w:hAnsi="Arial" w:cs="Arial"/>
          <w:i/>
          <w:iCs/>
          <w:sz w:val="20"/>
          <w:szCs w:val="20"/>
          <w:lang w:bidi="th-TH"/>
        </w:rPr>
        <w:t>ª</w:t>
      </w:r>
      <w:r w:rsidR="00783242" w:rsidRPr="00AA167F">
        <w:rPr>
          <w:rFonts w:ascii="Arial" w:hAnsi="Arial" w:cs="Arial"/>
          <w:i/>
          <w:sz w:val="20"/>
          <w:szCs w:val="20"/>
          <w:lang w:bidi="th-TH"/>
        </w:rPr>
        <w:t xml:space="preserve"> </w:t>
      </w:r>
      <w:r w:rsidRPr="00AA167F">
        <w:rPr>
          <w:rFonts w:ascii="Arial" w:hAnsi="Arial" w:cs="Arial"/>
          <w:i/>
          <w:sz w:val="20"/>
          <w:szCs w:val="20"/>
          <w:lang w:bidi="th-TH"/>
        </w:rPr>
        <w:t xml:space="preserve">Série da </w:t>
      </w:r>
      <w:r w:rsidR="00783242">
        <w:rPr>
          <w:rFonts w:ascii="Arial" w:hAnsi="Arial" w:cs="Arial"/>
          <w:i/>
          <w:iCs/>
          <w:sz w:val="20"/>
          <w:szCs w:val="20"/>
        </w:rPr>
        <w:t>55</w:t>
      </w:r>
      <w:r w:rsidRPr="002B11A8">
        <w:rPr>
          <w:rFonts w:ascii="Arial" w:hAnsi="Arial" w:cs="Arial"/>
          <w:i/>
          <w:iCs/>
          <w:sz w:val="20"/>
          <w:szCs w:val="20"/>
          <w:lang w:bidi="th-TH"/>
        </w:rPr>
        <w:t>ª</w:t>
      </w:r>
      <w:r w:rsidRPr="00AA167F">
        <w:rPr>
          <w:rFonts w:ascii="Arial" w:hAnsi="Arial" w:cs="Arial"/>
          <w:i/>
          <w:sz w:val="20"/>
          <w:szCs w:val="20"/>
          <w:lang w:bidi="th-TH"/>
        </w:rPr>
        <w:t xml:space="preserve"> Emissão </w:t>
      </w:r>
      <w:r w:rsidR="00EC17DA">
        <w:rPr>
          <w:rFonts w:ascii="Arial" w:hAnsi="Arial" w:cs="Arial"/>
          <w:i/>
          <w:sz w:val="20"/>
          <w:szCs w:val="20"/>
          <w:lang w:bidi="th-TH"/>
        </w:rPr>
        <w:t xml:space="preserve">de </w:t>
      </w:r>
      <w:r w:rsidR="00EC17DA" w:rsidRPr="00AA167F">
        <w:rPr>
          <w:rFonts w:ascii="Arial" w:hAnsi="Arial" w:cs="Arial"/>
          <w:i/>
          <w:sz w:val="20"/>
          <w:szCs w:val="20"/>
          <w:lang w:bidi="th-TH"/>
        </w:rPr>
        <w:t xml:space="preserve">Certificados de Recebíveis Imobiliários </w:t>
      </w:r>
      <w:r w:rsidRPr="00AA167F">
        <w:rPr>
          <w:rFonts w:ascii="Arial" w:hAnsi="Arial" w:cs="Arial"/>
          <w:i/>
          <w:sz w:val="20"/>
          <w:szCs w:val="20"/>
          <w:lang w:bidi="th-TH"/>
        </w:rPr>
        <w:t xml:space="preserve">da </w:t>
      </w:r>
      <w:r w:rsidRPr="00AA167F">
        <w:rPr>
          <w:rFonts w:ascii="Arial" w:hAnsi="Arial" w:cs="Arial"/>
          <w:bCs/>
          <w:i/>
          <w:sz w:val="20"/>
          <w:szCs w:val="20"/>
        </w:rPr>
        <w:t>Opea Securitizadora S.A.</w:t>
      </w:r>
      <w:r w:rsidR="008D6D80" w:rsidRPr="00AA167F">
        <w:rPr>
          <w:rFonts w:ascii="Arial" w:hAnsi="Arial" w:cs="Arial"/>
          <w:sz w:val="20"/>
          <w:szCs w:val="20"/>
          <w:lang w:bidi="th-TH"/>
        </w:rPr>
        <w:t>”</w:t>
      </w:r>
      <w:r w:rsidRPr="00AA167F">
        <w:rPr>
          <w:rFonts w:ascii="Arial" w:hAnsi="Arial" w:cs="Arial"/>
          <w:sz w:val="20"/>
          <w:szCs w:val="20"/>
          <w:lang w:bidi="th-TH"/>
        </w:rPr>
        <w:t xml:space="preserve">, a ser celebrado </w:t>
      </w:r>
      <w:r w:rsidRPr="00AA167F">
        <w:rPr>
          <w:rFonts w:ascii="Arial" w:hAnsi="Arial" w:cs="Arial"/>
          <w:bCs/>
          <w:sz w:val="20"/>
          <w:szCs w:val="20"/>
          <w:lang w:bidi="th-TH"/>
        </w:rPr>
        <w:t>entre a Securitizadora e o Agente Fiduciário (</w:t>
      </w:r>
      <w:r w:rsidR="008D6D80" w:rsidRPr="00AA167F">
        <w:rPr>
          <w:rFonts w:ascii="Arial" w:hAnsi="Arial" w:cs="Arial"/>
          <w:bCs/>
          <w:sz w:val="20"/>
          <w:szCs w:val="20"/>
          <w:lang w:bidi="th-TH"/>
        </w:rPr>
        <w:t>“</w:t>
      </w:r>
      <w:r w:rsidRPr="00AA167F">
        <w:rPr>
          <w:rFonts w:ascii="Arial" w:hAnsi="Arial" w:cs="Arial"/>
          <w:bCs/>
          <w:sz w:val="20"/>
          <w:szCs w:val="20"/>
          <w:u w:val="single"/>
          <w:lang w:bidi="th-TH"/>
        </w:rPr>
        <w:t>Termo de Securitização</w:t>
      </w:r>
      <w:r w:rsidR="008D6D80" w:rsidRPr="00AA167F">
        <w:rPr>
          <w:rFonts w:ascii="Arial" w:hAnsi="Arial" w:cs="Arial"/>
          <w:bCs/>
          <w:sz w:val="20"/>
          <w:szCs w:val="20"/>
          <w:lang w:bidi="th-TH"/>
        </w:rPr>
        <w:t>”</w:t>
      </w:r>
      <w:r w:rsidRPr="00AA167F">
        <w:rPr>
          <w:rFonts w:ascii="Arial" w:hAnsi="Arial" w:cs="Arial"/>
          <w:bCs/>
          <w:sz w:val="20"/>
          <w:szCs w:val="20"/>
          <w:lang w:bidi="th-TH"/>
        </w:rPr>
        <w:t xml:space="preserve">), </w:t>
      </w:r>
      <w:r w:rsidRPr="00AA167F">
        <w:rPr>
          <w:rFonts w:ascii="Arial" w:eastAsia="Arial Unicode MS" w:hAnsi="Arial" w:cs="Arial"/>
          <w:sz w:val="20"/>
          <w:szCs w:val="20"/>
          <w:lang w:bidi="th-TH"/>
        </w:rPr>
        <w:t>sendo certo que os CRI serão objeto de emissão e oferta pública de distribuição com esforços restritos de colocação, sob regime de melhores esforços de colocação (“</w:t>
      </w:r>
      <w:r w:rsidRPr="00AA167F">
        <w:rPr>
          <w:rFonts w:ascii="Arial" w:eastAsia="Arial Unicode MS" w:hAnsi="Arial" w:cs="Arial"/>
          <w:sz w:val="20"/>
          <w:szCs w:val="20"/>
          <w:u w:val="single"/>
          <w:lang w:bidi="th-TH"/>
        </w:rPr>
        <w:t>Oferta</w:t>
      </w:r>
      <w:r w:rsidRPr="00AA167F">
        <w:rPr>
          <w:rFonts w:ascii="Arial" w:eastAsia="Arial Unicode MS" w:hAnsi="Arial" w:cs="Arial"/>
          <w:sz w:val="20"/>
          <w:szCs w:val="20"/>
          <w:lang w:bidi="th-TH"/>
        </w:rPr>
        <w:t>”), no</w:t>
      </w:r>
      <w:r w:rsidR="00ED1F39" w:rsidRPr="00AA167F">
        <w:rPr>
          <w:rFonts w:ascii="Arial" w:eastAsia="Arial Unicode MS" w:hAnsi="Arial" w:cs="Arial"/>
          <w:sz w:val="20"/>
          <w:szCs w:val="20"/>
          <w:lang w:bidi="th-TH"/>
        </w:rPr>
        <w:t xml:space="preserve">s termos da Instrução CVM </w:t>
      </w:r>
      <w:r w:rsidRPr="00AA167F">
        <w:rPr>
          <w:rFonts w:ascii="Arial" w:eastAsia="Arial Unicode MS" w:hAnsi="Arial" w:cs="Arial"/>
          <w:sz w:val="20"/>
          <w:szCs w:val="20"/>
          <w:lang w:bidi="th-TH"/>
        </w:rPr>
        <w:t>476,</w:t>
      </w:r>
      <w:r w:rsidRPr="00AA167F">
        <w:rPr>
          <w:rFonts w:ascii="Arial" w:hAnsi="Arial" w:cs="Arial"/>
          <w:snapToGrid w:val="0"/>
          <w:sz w:val="20"/>
          <w:szCs w:val="20"/>
        </w:rPr>
        <w:t xml:space="preserve"> a ser realizada pela Securitizadora.</w:t>
      </w:r>
      <w:bookmarkEnd w:id="273"/>
    </w:p>
    <w:p w14:paraId="01882FA5" w14:textId="77777777" w:rsidR="008D6D80" w:rsidRPr="00AA167F" w:rsidRDefault="008D6D80" w:rsidP="005F3FB2">
      <w:pPr>
        <w:pStyle w:val="ListParagraph"/>
        <w:tabs>
          <w:tab w:val="left" w:pos="567"/>
        </w:tabs>
        <w:spacing w:line="360" w:lineRule="auto"/>
        <w:ind w:left="0"/>
        <w:contextualSpacing w:val="0"/>
        <w:jc w:val="both"/>
        <w:rPr>
          <w:rFonts w:ascii="Arial" w:hAnsi="Arial" w:cs="Arial"/>
          <w:sz w:val="20"/>
          <w:szCs w:val="20"/>
          <w:lang w:bidi="th-TH"/>
        </w:rPr>
      </w:pPr>
    </w:p>
    <w:p w14:paraId="60987EB1" w14:textId="77777777" w:rsidR="00CA5471" w:rsidRPr="00AA167F" w:rsidRDefault="009E3B1B"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A</w:t>
      </w:r>
      <w:r w:rsidR="00CA5471" w:rsidRPr="00AA167F">
        <w:rPr>
          <w:rFonts w:ascii="Arial" w:hAnsi="Arial" w:cs="Arial"/>
          <w:sz w:val="20"/>
          <w:szCs w:val="20"/>
          <w:lang w:bidi="th-TH"/>
        </w:rPr>
        <w:t xml:space="preserve"> Emissora tem ciência e </w:t>
      </w:r>
      <w:r w:rsidR="00CA5471" w:rsidRPr="00AA167F">
        <w:rPr>
          <w:rFonts w:ascii="Arial" w:hAnsi="Arial" w:cs="Arial"/>
          <w:sz w:val="20"/>
          <w:szCs w:val="20"/>
        </w:rPr>
        <w:t>concorda</w:t>
      </w:r>
      <w:r w:rsidR="00CA5471" w:rsidRPr="00AA167F">
        <w:rPr>
          <w:rFonts w:ascii="Arial" w:hAnsi="Arial" w:cs="Arial"/>
          <w:sz w:val="20"/>
          <w:szCs w:val="20"/>
          <w:lang w:bidi="th-TH"/>
        </w:rPr>
        <w:t xml:space="preserve"> que, uma vez subscrita e integralizada a Nota Comercial em razão do regime fiduciário a ser instituído pela Securitizadora, na forma do artigo </w:t>
      </w:r>
      <w:r w:rsidR="00370954">
        <w:rPr>
          <w:rFonts w:ascii="Arial" w:hAnsi="Arial" w:cs="Arial"/>
          <w:sz w:val="20"/>
          <w:szCs w:val="20"/>
          <w:lang w:bidi="th-TH"/>
        </w:rPr>
        <w:t>25</w:t>
      </w:r>
      <w:r w:rsidR="00370954" w:rsidRPr="00AA167F">
        <w:rPr>
          <w:rFonts w:ascii="Arial" w:hAnsi="Arial" w:cs="Arial"/>
          <w:sz w:val="20"/>
          <w:szCs w:val="20"/>
          <w:lang w:bidi="th-TH"/>
        </w:rPr>
        <w:t xml:space="preserve"> </w:t>
      </w:r>
      <w:r w:rsidR="00CA5471" w:rsidRPr="00AA167F">
        <w:rPr>
          <w:rFonts w:ascii="Arial" w:hAnsi="Arial" w:cs="Arial"/>
          <w:sz w:val="20"/>
          <w:szCs w:val="20"/>
          <w:lang w:bidi="th-TH"/>
        </w:rPr>
        <w:t xml:space="preserve">da </w:t>
      </w:r>
      <w:r w:rsidR="00370954" w:rsidRPr="003D2E5E">
        <w:rPr>
          <w:rFonts w:ascii="Arial" w:hAnsi="Arial" w:cs="Arial"/>
          <w:bCs/>
          <w:color w:val="000000"/>
          <w:sz w:val="20"/>
          <w:szCs w:val="20"/>
        </w:rPr>
        <w:t>Lei 14.430</w:t>
      </w:r>
      <w:r w:rsidR="00CA5471" w:rsidRPr="00AA167F">
        <w:rPr>
          <w:rFonts w:ascii="Arial" w:hAnsi="Arial" w:cs="Arial"/>
          <w:sz w:val="20"/>
          <w:szCs w:val="20"/>
          <w:lang w:bidi="th-TH"/>
        </w:rPr>
        <w:t>, todos e quaisquer recursos devidos à Securitizadora, em decorrência de sua titularidade da Nota Comercial,</w:t>
      </w:r>
      <w:r w:rsidR="00CA5471" w:rsidRPr="00AA167F">
        <w:rPr>
          <w:rFonts w:ascii="Arial" w:hAnsi="Arial" w:cs="Arial"/>
          <w:sz w:val="20"/>
          <w:szCs w:val="20"/>
        </w:rPr>
        <w:t xml:space="preserve"> estão expressamente vinculados aos CRI por força do regime fiduciário a ser constituído pela Securitizadora, não estando sujeitos a qualquer tipo de retenção, desconto ou compensação com ou em decorrência de outras obrigações da Securitizadora. Neste sentido, desde que as Condições Precedentes</w:t>
      </w:r>
      <w:r w:rsidR="00D33C92" w:rsidRPr="00AA167F">
        <w:rPr>
          <w:rFonts w:ascii="Arial" w:hAnsi="Arial" w:cs="Arial"/>
          <w:sz w:val="20"/>
          <w:szCs w:val="20"/>
        </w:rPr>
        <w:t xml:space="preserve"> Básicas</w:t>
      </w:r>
      <w:r w:rsidR="00CA5471" w:rsidRPr="00AA167F">
        <w:rPr>
          <w:rFonts w:ascii="Arial" w:hAnsi="Arial" w:cs="Arial"/>
          <w:sz w:val="20"/>
          <w:szCs w:val="20"/>
        </w:rPr>
        <w:t xml:space="preserve"> sejam implementadas, os recursos devidos à Securitizadora</w:t>
      </w:r>
      <w:r w:rsidR="00CA5471" w:rsidRPr="00AA167F">
        <w:rPr>
          <w:rFonts w:ascii="Arial" w:hAnsi="Arial" w:cs="Arial"/>
          <w:sz w:val="20"/>
          <w:szCs w:val="20"/>
          <w:lang w:bidi="th-TH"/>
        </w:rPr>
        <w:t xml:space="preserve"> em decorrência de sua titularidade da Nota Comercial</w:t>
      </w:r>
      <w:r w:rsidRPr="00AA167F">
        <w:rPr>
          <w:rFonts w:ascii="Arial" w:hAnsi="Arial" w:cs="Arial"/>
          <w:sz w:val="20"/>
          <w:szCs w:val="20"/>
        </w:rPr>
        <w:t xml:space="preserve"> e</w:t>
      </w:r>
      <w:r w:rsidR="00CA5471" w:rsidRPr="00AA167F">
        <w:rPr>
          <w:rFonts w:ascii="Arial" w:hAnsi="Arial" w:cs="Arial"/>
          <w:sz w:val="20"/>
          <w:szCs w:val="20"/>
        </w:rPr>
        <w:t xml:space="preserve"> a Cessão Fiduciária, bem como a Conta Centralizadora:</w:t>
      </w:r>
    </w:p>
    <w:p w14:paraId="55413D85"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42E1E7DD"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constituirão patrimônio separado, não se confundindo com o patrimônio da Securitizadora em nenhuma hipótese (“</w:t>
      </w:r>
      <w:r w:rsidRPr="00AA167F">
        <w:rPr>
          <w:rFonts w:ascii="Arial" w:hAnsi="Arial" w:cs="Arial"/>
          <w:sz w:val="20"/>
          <w:szCs w:val="20"/>
          <w:u w:val="single"/>
        </w:rPr>
        <w:t>Patrimônio Separado</w:t>
      </w:r>
      <w:r w:rsidRPr="00AA167F">
        <w:rPr>
          <w:rFonts w:ascii="Arial" w:hAnsi="Arial" w:cs="Arial"/>
          <w:sz w:val="20"/>
          <w:szCs w:val="20"/>
        </w:rPr>
        <w:t>”);</w:t>
      </w:r>
    </w:p>
    <w:p w14:paraId="6F88ED3D"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730222D6"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permanecerão segregados do patrimônio da Securitizadora até o pagamento integral da totalidade dos CRI;</w:t>
      </w:r>
    </w:p>
    <w:p w14:paraId="33FF5850"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65EBD68B"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destinar-se-ão exclusivamente ao pagamento dos CRI, bem como dos respectivos custos da administração e manutenção da boa ordem do Patrimônio Separado;</w:t>
      </w:r>
    </w:p>
    <w:p w14:paraId="23927867"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4521BC18"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estarão isentos e imunes de qualquer ação ou execução promovida por credores da Securitizadora;</w:t>
      </w:r>
    </w:p>
    <w:p w14:paraId="3A39B2CB"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528CF9ED"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não poderão ser utilizados na prestação de garantias e não poderão ser excutidos por quaisquer credores da Securitizadora, por mais privilegiados que sejam; e</w:t>
      </w:r>
    </w:p>
    <w:p w14:paraId="055CCD52"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543D7C8F"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eastAsia="Arial Unicode MS" w:hAnsi="Arial" w:cs="Arial"/>
          <w:sz w:val="20"/>
          <w:szCs w:val="20"/>
          <w:lang w:bidi="th-TH"/>
        </w:rPr>
      </w:pPr>
      <w:r w:rsidRPr="00AA167F">
        <w:rPr>
          <w:rFonts w:ascii="Arial" w:hAnsi="Arial" w:cs="Arial"/>
          <w:sz w:val="20"/>
          <w:szCs w:val="20"/>
        </w:rPr>
        <w:t>somente responderão pelas obrigações decorrentes dos CRI e do Patrimônio Separado a que estão vinculados.</w:t>
      </w:r>
    </w:p>
    <w:p w14:paraId="55E05583" w14:textId="77777777" w:rsidR="00385C4C" w:rsidRPr="00AA167F" w:rsidRDefault="00385C4C" w:rsidP="005F3FB2">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1A3D5B15"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 xml:space="preserve">Por força da vinculação da Nota Comercial aos CRI, fica desde já estabelecido que a Securitizadora deverá se manifestar sobre quaisquer assuntos relativos à Nota Comercial, somente conforme </w:t>
      </w:r>
      <w:r w:rsidRPr="00AA167F">
        <w:rPr>
          <w:rFonts w:ascii="Arial" w:hAnsi="Arial" w:cs="Arial"/>
          <w:sz w:val="20"/>
          <w:szCs w:val="20"/>
        </w:rPr>
        <w:t>orientação</w:t>
      </w:r>
      <w:r w:rsidRPr="00AA167F">
        <w:rPr>
          <w:rFonts w:ascii="Arial" w:hAnsi="Arial" w:cs="Arial"/>
          <w:sz w:val="20"/>
          <w:szCs w:val="20"/>
          <w:lang w:bidi="th-TH"/>
        </w:rPr>
        <w:t xml:space="preserve"> deliberada pelos titulares de CRI em sede de assembleia geral de titulares de CRI.</w:t>
      </w:r>
    </w:p>
    <w:p w14:paraId="3EDBFBF6" w14:textId="77777777" w:rsidR="00385C4C" w:rsidRPr="00AA167F" w:rsidRDefault="00385C4C" w:rsidP="005F3FB2">
      <w:pPr>
        <w:pStyle w:val="ListParagraph"/>
        <w:tabs>
          <w:tab w:val="left" w:pos="1134"/>
        </w:tabs>
        <w:spacing w:line="360" w:lineRule="auto"/>
        <w:ind w:left="567"/>
        <w:contextualSpacing w:val="0"/>
        <w:jc w:val="both"/>
        <w:rPr>
          <w:rFonts w:ascii="Arial" w:hAnsi="Arial" w:cs="Arial"/>
          <w:sz w:val="20"/>
          <w:szCs w:val="20"/>
          <w:lang w:bidi="th-TH"/>
        </w:rPr>
      </w:pPr>
    </w:p>
    <w:p w14:paraId="185DE336" w14:textId="77777777" w:rsidR="00CA5471" w:rsidRPr="00AA167F" w:rsidRDefault="00CA5471" w:rsidP="002B79D6">
      <w:pPr>
        <w:pStyle w:val="ListParagraph"/>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AA167F">
        <w:rPr>
          <w:rFonts w:ascii="Arial" w:hAnsi="Arial" w:cs="Arial"/>
          <w:sz w:val="20"/>
          <w:szCs w:val="20"/>
        </w:rPr>
        <w:t>Fazem</w:t>
      </w:r>
      <w:r w:rsidRPr="00AA167F">
        <w:rPr>
          <w:rFonts w:ascii="Arial" w:hAnsi="Arial" w:cs="Arial"/>
          <w:snapToGrid w:val="0"/>
          <w:sz w:val="20"/>
          <w:szCs w:val="20"/>
        </w:rPr>
        <w:t xml:space="preserve"> parte da Oferta os seguintes documentos (em conjunto, “</w:t>
      </w:r>
      <w:r w:rsidRPr="00AA167F">
        <w:rPr>
          <w:rFonts w:ascii="Arial" w:hAnsi="Arial" w:cs="Arial"/>
          <w:snapToGrid w:val="0"/>
          <w:sz w:val="20"/>
          <w:szCs w:val="20"/>
          <w:u w:val="single"/>
        </w:rPr>
        <w:t>Documentos da Operação</w:t>
      </w:r>
      <w:r w:rsidRPr="00AA167F">
        <w:rPr>
          <w:rFonts w:ascii="Arial" w:hAnsi="Arial" w:cs="Arial"/>
          <w:snapToGrid w:val="0"/>
          <w:sz w:val="20"/>
          <w:szCs w:val="20"/>
        </w:rPr>
        <w:t>”): (i</w:t>
      </w:r>
      <w:r w:rsidR="00D03EAD" w:rsidRPr="00AA167F">
        <w:rPr>
          <w:rFonts w:ascii="Arial" w:hAnsi="Arial" w:cs="Arial"/>
          <w:snapToGrid w:val="0"/>
          <w:sz w:val="20"/>
          <w:szCs w:val="20"/>
        </w:rPr>
        <w:t>) </w:t>
      </w:r>
      <w:r w:rsidR="008D6D80" w:rsidRPr="00AA167F">
        <w:rPr>
          <w:rFonts w:ascii="Arial" w:hAnsi="Arial" w:cs="Arial"/>
          <w:snapToGrid w:val="0"/>
          <w:sz w:val="20"/>
          <w:szCs w:val="20"/>
        </w:rPr>
        <w:t xml:space="preserve">Contratos </w:t>
      </w:r>
      <w:r w:rsidR="008D6D80" w:rsidRPr="002B79D6">
        <w:rPr>
          <w:rFonts w:ascii="Arial" w:hAnsi="Arial" w:cs="Arial"/>
          <w:sz w:val="20"/>
          <w:szCs w:val="20"/>
        </w:rPr>
        <w:t>de</w:t>
      </w:r>
      <w:r w:rsidR="008D6D80" w:rsidRPr="00AA167F">
        <w:rPr>
          <w:rFonts w:ascii="Arial" w:hAnsi="Arial" w:cs="Arial"/>
          <w:snapToGrid w:val="0"/>
          <w:sz w:val="20"/>
          <w:szCs w:val="20"/>
        </w:rPr>
        <w:t xml:space="preserve"> Sublocação; (ii) </w:t>
      </w:r>
      <w:r w:rsidRPr="00AA167F">
        <w:rPr>
          <w:rFonts w:ascii="Arial" w:hAnsi="Arial" w:cs="Arial"/>
          <w:snapToGrid w:val="0"/>
          <w:sz w:val="20"/>
          <w:szCs w:val="20"/>
        </w:rPr>
        <w:t>esta Escritura de Emissão; (</w:t>
      </w:r>
      <w:r w:rsidR="008D6D80" w:rsidRPr="00AA167F">
        <w:rPr>
          <w:rFonts w:ascii="Arial" w:hAnsi="Arial" w:cs="Arial"/>
          <w:snapToGrid w:val="0"/>
          <w:sz w:val="20"/>
          <w:szCs w:val="20"/>
        </w:rPr>
        <w:t>i</w:t>
      </w:r>
      <w:r w:rsidRPr="00AA167F">
        <w:rPr>
          <w:rFonts w:ascii="Arial" w:hAnsi="Arial" w:cs="Arial"/>
          <w:snapToGrid w:val="0"/>
          <w:sz w:val="20"/>
          <w:szCs w:val="20"/>
        </w:rPr>
        <w:t>ii) a Escritura de Emissão de CCI; (i</w:t>
      </w:r>
      <w:r w:rsidR="008D6D80" w:rsidRPr="00AA167F">
        <w:rPr>
          <w:rFonts w:ascii="Arial" w:hAnsi="Arial" w:cs="Arial"/>
          <w:snapToGrid w:val="0"/>
          <w:sz w:val="20"/>
          <w:szCs w:val="20"/>
        </w:rPr>
        <w:t>v</w:t>
      </w:r>
      <w:r w:rsidRPr="00AA167F">
        <w:rPr>
          <w:rFonts w:ascii="Arial" w:hAnsi="Arial" w:cs="Arial"/>
          <w:snapToGrid w:val="0"/>
          <w:sz w:val="20"/>
          <w:szCs w:val="20"/>
        </w:rPr>
        <w:t xml:space="preserve">) o </w:t>
      </w:r>
      <w:r w:rsidR="00DF002F" w:rsidRPr="00AA167F">
        <w:rPr>
          <w:rFonts w:ascii="Arial" w:hAnsi="Arial" w:cs="Arial"/>
          <w:color w:val="000000"/>
          <w:sz w:val="20"/>
          <w:szCs w:val="20"/>
        </w:rPr>
        <w:t>Contrato de Cessão Fiduciária de Direitos Creditórios</w:t>
      </w:r>
      <w:r w:rsidRPr="00AA167F">
        <w:rPr>
          <w:rFonts w:ascii="Arial" w:hAnsi="Arial" w:cs="Arial"/>
          <w:snapToGrid w:val="0"/>
          <w:sz w:val="20"/>
          <w:szCs w:val="20"/>
        </w:rPr>
        <w:t>; (v) o Termo de Securitização; (</w:t>
      </w:r>
      <w:r w:rsidR="00D03EAD" w:rsidRPr="00AA167F">
        <w:rPr>
          <w:rFonts w:ascii="Arial" w:hAnsi="Arial" w:cs="Arial"/>
          <w:snapToGrid w:val="0"/>
          <w:sz w:val="20"/>
          <w:szCs w:val="20"/>
        </w:rPr>
        <w:t>vi</w:t>
      </w:r>
      <w:r w:rsidRPr="00AA167F">
        <w:rPr>
          <w:rFonts w:ascii="Arial" w:hAnsi="Arial" w:cs="Arial"/>
          <w:snapToGrid w:val="0"/>
          <w:sz w:val="20"/>
          <w:szCs w:val="20"/>
        </w:rPr>
        <w:t>) os boletins de subscrição dos CRI; e (</w:t>
      </w:r>
      <w:r w:rsidR="00D03EAD" w:rsidRPr="00AA167F">
        <w:rPr>
          <w:rFonts w:ascii="Arial" w:hAnsi="Arial" w:cs="Arial"/>
          <w:snapToGrid w:val="0"/>
          <w:sz w:val="20"/>
          <w:szCs w:val="20"/>
        </w:rPr>
        <w:t>vi</w:t>
      </w:r>
      <w:r w:rsidRPr="00AA167F">
        <w:rPr>
          <w:rFonts w:ascii="Arial" w:hAnsi="Arial" w:cs="Arial"/>
          <w:snapToGrid w:val="0"/>
          <w:sz w:val="20"/>
          <w:szCs w:val="20"/>
        </w:rPr>
        <w:t>i) os demais instrumentos celebrados com prestadores de serviços contratados no âmbito da Emissão e da Oferta.</w:t>
      </w:r>
    </w:p>
    <w:p w14:paraId="64E25619"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5A0DE1DC" w14:textId="77777777" w:rsidR="00DB6A82" w:rsidRPr="00157302" w:rsidRDefault="00AE3252" w:rsidP="005F3FB2">
      <w:pPr>
        <w:pStyle w:val="ListParagraph"/>
        <w:numPr>
          <w:ilvl w:val="0"/>
          <w:numId w:val="7"/>
        </w:numPr>
        <w:tabs>
          <w:tab w:val="left" w:pos="0"/>
        </w:tabs>
        <w:spacing w:line="360" w:lineRule="auto"/>
        <w:ind w:left="0" w:hanging="567"/>
        <w:contextualSpacing w:val="0"/>
        <w:jc w:val="both"/>
        <w:rPr>
          <w:rFonts w:ascii="Arial" w:hAnsi="Arial" w:cs="Arial"/>
          <w:sz w:val="20"/>
          <w:szCs w:val="20"/>
        </w:rPr>
      </w:pPr>
      <w:r w:rsidRPr="00157302">
        <w:rPr>
          <w:rFonts w:ascii="Arial" w:hAnsi="Arial" w:cs="Arial"/>
          <w:b/>
          <w:sz w:val="20"/>
          <w:szCs w:val="20"/>
        </w:rPr>
        <w:t xml:space="preserve">CLÁUSULA </w:t>
      </w:r>
      <w:r w:rsidR="00085807" w:rsidRPr="00157302">
        <w:rPr>
          <w:rFonts w:ascii="Arial" w:hAnsi="Arial" w:cs="Arial"/>
          <w:b/>
          <w:sz w:val="20"/>
          <w:szCs w:val="20"/>
        </w:rPr>
        <w:t>Q</w:t>
      </w:r>
      <w:r w:rsidR="000449F0" w:rsidRPr="00157302">
        <w:rPr>
          <w:rFonts w:ascii="Arial" w:hAnsi="Arial" w:cs="Arial"/>
          <w:b/>
          <w:sz w:val="20"/>
          <w:szCs w:val="20"/>
        </w:rPr>
        <w:t>UARTA</w:t>
      </w:r>
      <w:r w:rsidRPr="00157302">
        <w:rPr>
          <w:rFonts w:ascii="Arial" w:hAnsi="Arial" w:cs="Arial"/>
          <w:b/>
          <w:sz w:val="20"/>
          <w:szCs w:val="20"/>
        </w:rPr>
        <w:t xml:space="preserve"> </w:t>
      </w:r>
      <w:r w:rsidR="00DB6A82" w:rsidRPr="00157302">
        <w:rPr>
          <w:rFonts w:ascii="Arial" w:hAnsi="Arial" w:cs="Arial"/>
          <w:b/>
          <w:sz w:val="20"/>
          <w:szCs w:val="20"/>
        </w:rPr>
        <w:t xml:space="preserve">– </w:t>
      </w:r>
      <w:r w:rsidR="00D03EAD" w:rsidRPr="00157302">
        <w:rPr>
          <w:rFonts w:ascii="Arial" w:hAnsi="Arial" w:cs="Arial"/>
          <w:b/>
          <w:sz w:val="20"/>
          <w:szCs w:val="20"/>
        </w:rPr>
        <w:t>CARACTERÍSTICAS DA NOTA COMERCIAL</w:t>
      </w:r>
    </w:p>
    <w:p w14:paraId="619E9A86" w14:textId="77777777" w:rsidR="00385C4C" w:rsidRPr="00AA167F" w:rsidRDefault="00385C4C" w:rsidP="005F3FB2">
      <w:pPr>
        <w:pStyle w:val="ListParagraph"/>
        <w:tabs>
          <w:tab w:val="left" w:pos="0"/>
        </w:tabs>
        <w:spacing w:line="360" w:lineRule="auto"/>
        <w:ind w:left="0"/>
        <w:contextualSpacing w:val="0"/>
        <w:jc w:val="both"/>
        <w:rPr>
          <w:rFonts w:ascii="Arial" w:hAnsi="Arial" w:cs="Arial"/>
          <w:sz w:val="20"/>
          <w:szCs w:val="20"/>
        </w:rPr>
      </w:pPr>
    </w:p>
    <w:p w14:paraId="1C9AEC36" w14:textId="77777777" w:rsidR="00D03EAD" w:rsidRPr="00AA167F" w:rsidRDefault="00D03EAD" w:rsidP="005F3FB2">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bookmarkStart w:id="274" w:name="_Ref130282609"/>
      <w:bookmarkStart w:id="275" w:name="_Ref191891558"/>
      <w:r w:rsidRPr="00AA167F">
        <w:rPr>
          <w:rFonts w:ascii="Arial" w:eastAsia="Arial Unicode MS" w:hAnsi="Arial" w:cs="Arial"/>
          <w:sz w:val="20"/>
          <w:szCs w:val="20"/>
          <w:u w:val="single"/>
          <w:lang w:bidi="th-TH"/>
        </w:rPr>
        <w:t>Quantidade</w:t>
      </w:r>
      <w:r w:rsidRPr="00AA167F">
        <w:rPr>
          <w:rFonts w:ascii="Arial" w:eastAsia="Arial Unicode MS" w:hAnsi="Arial" w:cs="Arial"/>
          <w:sz w:val="20"/>
          <w:szCs w:val="20"/>
          <w:lang w:bidi="th-TH"/>
        </w:rPr>
        <w:t xml:space="preserve">. Será emitida </w:t>
      </w:r>
      <w:r w:rsidRPr="00AA167F">
        <w:rPr>
          <w:rFonts w:ascii="Arial" w:hAnsi="Arial" w:cs="Arial"/>
          <w:sz w:val="20"/>
          <w:szCs w:val="20"/>
        </w:rPr>
        <w:t xml:space="preserve">1 </w:t>
      </w:r>
      <w:r w:rsidRPr="00AA167F">
        <w:rPr>
          <w:rFonts w:ascii="Arial" w:hAnsi="Arial" w:cs="Arial"/>
          <w:w w:val="0"/>
          <w:sz w:val="20"/>
          <w:szCs w:val="20"/>
        </w:rPr>
        <w:t>(</w:t>
      </w:r>
      <w:r w:rsidRPr="00AA167F">
        <w:rPr>
          <w:rFonts w:ascii="Arial" w:hAnsi="Arial" w:cs="Arial"/>
          <w:sz w:val="20"/>
          <w:szCs w:val="20"/>
        </w:rPr>
        <w:t>uma</w:t>
      </w:r>
      <w:r w:rsidRPr="00AA167F">
        <w:rPr>
          <w:rFonts w:ascii="Arial" w:hAnsi="Arial" w:cs="Arial"/>
          <w:w w:val="0"/>
          <w:sz w:val="20"/>
          <w:szCs w:val="20"/>
        </w:rPr>
        <w:t>)</w:t>
      </w:r>
      <w:r w:rsidRPr="00AA167F">
        <w:rPr>
          <w:rFonts w:ascii="Arial" w:eastAsia="Arial Unicode MS" w:hAnsi="Arial" w:cs="Arial"/>
          <w:sz w:val="20"/>
          <w:szCs w:val="20"/>
          <w:lang w:bidi="th-TH"/>
        </w:rPr>
        <w:t xml:space="preserve"> </w:t>
      </w:r>
      <w:bookmarkEnd w:id="274"/>
      <w:bookmarkEnd w:id="275"/>
      <w:r w:rsidRPr="00AA167F">
        <w:rPr>
          <w:rFonts w:ascii="Arial" w:eastAsia="Arial Unicode MS" w:hAnsi="Arial" w:cs="Arial"/>
          <w:sz w:val="20"/>
          <w:szCs w:val="20"/>
          <w:lang w:bidi="th-TH"/>
        </w:rPr>
        <w:t>nota comercial (“</w:t>
      </w:r>
      <w:r w:rsidRPr="00AA167F">
        <w:rPr>
          <w:rFonts w:ascii="Arial" w:eastAsia="Arial Unicode MS" w:hAnsi="Arial" w:cs="Arial"/>
          <w:sz w:val="20"/>
          <w:szCs w:val="20"/>
          <w:u w:val="single"/>
          <w:lang w:bidi="th-TH"/>
        </w:rPr>
        <w:t>Nota Comercial</w:t>
      </w:r>
      <w:r w:rsidRPr="00AA167F">
        <w:rPr>
          <w:rFonts w:ascii="Arial" w:eastAsia="Arial Unicode MS" w:hAnsi="Arial" w:cs="Arial"/>
          <w:sz w:val="20"/>
          <w:szCs w:val="20"/>
          <w:lang w:bidi="th-TH"/>
        </w:rPr>
        <w:t>”).</w:t>
      </w:r>
    </w:p>
    <w:p w14:paraId="7E648BCF" w14:textId="77777777" w:rsidR="00385C4C" w:rsidRPr="00AA167F"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72548D3E" w14:textId="77777777" w:rsidR="00D03EAD" w:rsidRPr="00157302" w:rsidRDefault="00D03EAD" w:rsidP="005F3FB2">
      <w:pPr>
        <w:pStyle w:val="ListParagraph"/>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EF7F99">
        <w:rPr>
          <w:rFonts w:ascii="Arial" w:eastAsia="Arial Unicode MS" w:hAnsi="Arial" w:cs="Arial"/>
          <w:sz w:val="20"/>
          <w:szCs w:val="20"/>
          <w:u w:val="single"/>
          <w:lang w:bidi="th-TH"/>
        </w:rPr>
        <w:t>Valor Nominal Unitário</w:t>
      </w:r>
      <w:r w:rsidRPr="00EF7F99">
        <w:rPr>
          <w:rFonts w:ascii="Arial" w:eastAsia="Arial Unicode MS" w:hAnsi="Arial" w:cs="Arial"/>
          <w:sz w:val="20"/>
          <w:szCs w:val="20"/>
          <w:lang w:bidi="th-TH"/>
        </w:rPr>
        <w:t xml:space="preserve">. A Nota Comercial terá valor nominal unitário de </w:t>
      </w:r>
      <w:r w:rsidR="00DE05AD" w:rsidRPr="00AA167F">
        <w:rPr>
          <w:rFonts w:ascii="Arial" w:hAnsi="Arial" w:cs="Arial"/>
          <w:sz w:val="20"/>
          <w:szCs w:val="20"/>
          <w:lang w:bidi="th-TH"/>
        </w:rPr>
        <w:t>R$ </w:t>
      </w:r>
      <w:r w:rsidR="00DE05AD">
        <w:rPr>
          <w:rFonts w:ascii="Arial" w:hAnsi="Arial" w:cs="Arial"/>
          <w:sz w:val="20"/>
          <w:szCs w:val="20"/>
        </w:rPr>
        <w:t>12</w:t>
      </w:r>
      <w:r w:rsidR="00DE05AD" w:rsidRPr="00AA167F">
        <w:rPr>
          <w:rFonts w:ascii="Arial" w:hAnsi="Arial" w:cs="Arial"/>
          <w:sz w:val="20"/>
          <w:szCs w:val="20"/>
        </w:rPr>
        <w:t>.</w:t>
      </w:r>
      <w:r w:rsidR="00DE05AD">
        <w:rPr>
          <w:rFonts w:ascii="Arial" w:hAnsi="Arial" w:cs="Arial"/>
          <w:sz w:val="20"/>
          <w:szCs w:val="20"/>
        </w:rPr>
        <w:t>000</w:t>
      </w:r>
      <w:r w:rsidR="00DE05AD" w:rsidRPr="00AA167F">
        <w:rPr>
          <w:rFonts w:ascii="Arial" w:hAnsi="Arial" w:cs="Arial"/>
          <w:sz w:val="20"/>
          <w:szCs w:val="20"/>
        </w:rPr>
        <w:t>.000,00</w:t>
      </w:r>
      <w:r w:rsidR="00DE05AD" w:rsidRPr="00AA167F">
        <w:rPr>
          <w:rFonts w:ascii="Arial" w:hAnsi="Arial" w:cs="Arial"/>
          <w:w w:val="0"/>
          <w:sz w:val="20"/>
          <w:szCs w:val="20"/>
        </w:rPr>
        <w:t xml:space="preserve"> (</w:t>
      </w:r>
      <w:r w:rsidR="00DE05AD">
        <w:rPr>
          <w:rFonts w:ascii="Arial" w:hAnsi="Arial" w:cs="Arial"/>
          <w:sz w:val="20"/>
          <w:szCs w:val="20"/>
        </w:rPr>
        <w:t>doze</w:t>
      </w:r>
      <w:r w:rsidR="00DE05AD" w:rsidRPr="00AA167F">
        <w:rPr>
          <w:rFonts w:ascii="Arial" w:hAnsi="Arial" w:cs="Arial"/>
          <w:sz w:val="20"/>
          <w:szCs w:val="20"/>
        </w:rPr>
        <w:t xml:space="preserve"> milhões </w:t>
      </w:r>
      <w:r w:rsidR="00DE05AD">
        <w:rPr>
          <w:rFonts w:ascii="Arial" w:hAnsi="Arial" w:cs="Arial"/>
          <w:sz w:val="20"/>
          <w:szCs w:val="20"/>
        </w:rPr>
        <w:t>de</w:t>
      </w:r>
      <w:r w:rsidR="00DE05AD" w:rsidRPr="00AA167F">
        <w:rPr>
          <w:rFonts w:ascii="Arial" w:hAnsi="Arial" w:cs="Arial"/>
          <w:sz w:val="20"/>
          <w:szCs w:val="20"/>
        </w:rPr>
        <w:t xml:space="preserve"> reais</w:t>
      </w:r>
      <w:r w:rsidR="00DE05AD" w:rsidRPr="00AA167F">
        <w:rPr>
          <w:rFonts w:ascii="Arial" w:hAnsi="Arial" w:cs="Arial"/>
          <w:w w:val="0"/>
          <w:sz w:val="20"/>
          <w:szCs w:val="20"/>
        </w:rPr>
        <w:t>)</w:t>
      </w:r>
      <w:r w:rsidR="00DA7D14" w:rsidRPr="00EF7F99">
        <w:rPr>
          <w:rFonts w:ascii="Arial" w:hAnsi="Arial" w:cs="Arial"/>
          <w:w w:val="0"/>
          <w:sz w:val="20"/>
          <w:szCs w:val="20"/>
        </w:rPr>
        <w:t xml:space="preserve"> </w:t>
      </w:r>
      <w:r w:rsidRPr="00EF7F99">
        <w:rPr>
          <w:rFonts w:ascii="Arial" w:eastAsia="Arial Unicode MS" w:hAnsi="Arial" w:cs="Arial"/>
          <w:sz w:val="20"/>
          <w:szCs w:val="20"/>
          <w:lang w:bidi="th-TH"/>
        </w:rPr>
        <w:t>na Data de Emissão ("</w:t>
      </w:r>
      <w:r w:rsidRPr="00EF7F99">
        <w:rPr>
          <w:rFonts w:ascii="Arial" w:eastAsia="Arial Unicode MS" w:hAnsi="Arial" w:cs="Arial"/>
          <w:sz w:val="20"/>
          <w:szCs w:val="20"/>
          <w:u w:val="single"/>
          <w:lang w:bidi="th-TH"/>
        </w:rPr>
        <w:t>Valor Nominal Unitário</w:t>
      </w:r>
      <w:r w:rsidRPr="00EF7F99">
        <w:rPr>
          <w:rFonts w:ascii="Arial" w:eastAsia="Arial Unicode MS" w:hAnsi="Arial" w:cs="Arial"/>
          <w:sz w:val="20"/>
          <w:szCs w:val="20"/>
          <w:lang w:bidi="th-TH"/>
        </w:rPr>
        <w:t>").</w:t>
      </w:r>
    </w:p>
    <w:p w14:paraId="30BB65E8" w14:textId="77777777" w:rsidR="00385C4C" w:rsidRPr="00157302"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20413BCB" w14:textId="7559B02C" w:rsidR="00D03EAD" w:rsidRPr="00157302"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76" w:name="_Ref268856667"/>
      <w:r w:rsidRPr="00157302">
        <w:rPr>
          <w:rFonts w:ascii="Arial" w:hAnsi="Arial" w:cs="Arial"/>
          <w:sz w:val="20"/>
          <w:szCs w:val="20"/>
          <w:u w:val="single"/>
          <w:lang w:bidi="th-TH"/>
        </w:rPr>
        <w:t>Data de Emissão</w:t>
      </w:r>
      <w:bookmarkEnd w:id="276"/>
      <w:r w:rsidRPr="00157302">
        <w:rPr>
          <w:rFonts w:ascii="Arial" w:hAnsi="Arial" w:cs="Arial"/>
          <w:sz w:val="20"/>
          <w:szCs w:val="20"/>
          <w:lang w:bidi="th-TH"/>
        </w:rPr>
        <w:t xml:space="preserve">: Para </w:t>
      </w:r>
      <w:r w:rsidRPr="00157302">
        <w:rPr>
          <w:rFonts w:ascii="Arial" w:eastAsia="Arial Unicode MS" w:hAnsi="Arial" w:cs="Arial"/>
          <w:sz w:val="20"/>
          <w:szCs w:val="20"/>
          <w:lang w:bidi="th-TH"/>
        </w:rPr>
        <w:t>todos</w:t>
      </w:r>
      <w:r w:rsidRPr="00157302">
        <w:rPr>
          <w:rFonts w:ascii="Arial" w:hAnsi="Arial" w:cs="Arial"/>
          <w:sz w:val="20"/>
          <w:szCs w:val="20"/>
          <w:lang w:bidi="th-TH"/>
        </w:rPr>
        <w:t xml:space="preserve"> os fins e efeitos legais, a data de emissão da Nota Comercial será </w:t>
      </w:r>
      <w:r w:rsidR="00551DE4">
        <w:rPr>
          <w:rFonts w:ascii="Arial" w:hAnsi="Arial" w:cs="Arial"/>
          <w:sz w:val="20"/>
          <w:szCs w:val="20"/>
        </w:rPr>
        <w:t>31</w:t>
      </w:r>
      <w:r w:rsidR="001934CE" w:rsidRPr="00157302">
        <w:rPr>
          <w:rFonts w:ascii="Arial" w:hAnsi="Arial" w:cs="Arial"/>
          <w:sz w:val="20"/>
          <w:szCs w:val="20"/>
        </w:rPr>
        <w:t xml:space="preserve"> </w:t>
      </w:r>
      <w:r w:rsidRPr="00157302">
        <w:rPr>
          <w:rFonts w:ascii="Arial" w:eastAsia="Arial Unicode MS" w:hAnsi="Arial" w:cs="Arial"/>
          <w:sz w:val="20"/>
          <w:szCs w:val="20"/>
          <w:lang w:bidi="th-TH"/>
        </w:rPr>
        <w:t xml:space="preserve">de </w:t>
      </w:r>
      <w:r w:rsidR="00551DE4">
        <w:rPr>
          <w:rFonts w:ascii="Arial" w:hAnsi="Arial" w:cs="Arial"/>
          <w:sz w:val="20"/>
          <w:szCs w:val="20"/>
        </w:rPr>
        <w:t>agosto</w:t>
      </w:r>
      <w:r w:rsidR="001934CE" w:rsidRPr="00157302">
        <w:rPr>
          <w:rFonts w:ascii="Arial" w:hAnsi="Arial" w:cs="Arial"/>
          <w:sz w:val="20"/>
          <w:szCs w:val="20"/>
        </w:rPr>
        <w:t xml:space="preserve"> </w:t>
      </w:r>
      <w:r w:rsidR="00CD64CB" w:rsidRPr="00157302">
        <w:rPr>
          <w:rFonts w:ascii="Arial" w:eastAsia="Arial Unicode MS" w:hAnsi="Arial" w:cs="Arial"/>
          <w:sz w:val="20"/>
          <w:szCs w:val="20"/>
          <w:lang w:bidi="th-TH"/>
        </w:rPr>
        <w:t>de 2022</w:t>
      </w:r>
      <w:r w:rsidRPr="00157302">
        <w:rPr>
          <w:rFonts w:ascii="Arial" w:eastAsia="Arial Unicode MS" w:hAnsi="Arial" w:cs="Arial"/>
          <w:sz w:val="20"/>
          <w:szCs w:val="20"/>
          <w:lang w:bidi="th-TH"/>
        </w:rPr>
        <w:t xml:space="preserve"> </w:t>
      </w:r>
      <w:r w:rsidRPr="00157302">
        <w:rPr>
          <w:rFonts w:ascii="Arial" w:hAnsi="Arial" w:cs="Arial"/>
          <w:sz w:val="20"/>
          <w:szCs w:val="20"/>
          <w:lang w:bidi="th-TH"/>
        </w:rPr>
        <w:t>(“</w:t>
      </w:r>
      <w:r w:rsidRPr="00157302">
        <w:rPr>
          <w:rFonts w:ascii="Arial" w:hAnsi="Arial" w:cs="Arial"/>
          <w:sz w:val="20"/>
          <w:szCs w:val="20"/>
          <w:u w:val="single"/>
          <w:lang w:bidi="th-TH"/>
        </w:rPr>
        <w:t>Data de Emissão</w:t>
      </w:r>
      <w:r w:rsidRPr="00157302">
        <w:rPr>
          <w:rFonts w:ascii="Arial" w:hAnsi="Arial" w:cs="Arial"/>
          <w:sz w:val="20"/>
          <w:szCs w:val="20"/>
          <w:lang w:bidi="th-TH"/>
        </w:rPr>
        <w:t>”).</w:t>
      </w:r>
    </w:p>
    <w:p w14:paraId="019F8B4E" w14:textId="77777777" w:rsidR="00385C4C" w:rsidRPr="00157302"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60AFD76C" w14:textId="0C09D06F" w:rsidR="00D03EAD" w:rsidRPr="001934CE"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1934CE">
        <w:rPr>
          <w:rFonts w:ascii="Arial" w:hAnsi="Arial" w:cs="Arial"/>
          <w:sz w:val="20"/>
          <w:szCs w:val="20"/>
          <w:u w:val="single"/>
          <w:lang w:bidi="th-TH"/>
        </w:rPr>
        <w:t>Prazo e Data de Vencimento</w:t>
      </w:r>
      <w:r w:rsidRPr="001934CE">
        <w:rPr>
          <w:rFonts w:ascii="Arial" w:hAnsi="Arial" w:cs="Arial"/>
          <w:sz w:val="20"/>
          <w:szCs w:val="20"/>
          <w:lang w:bidi="th-TH"/>
        </w:rPr>
        <w:t xml:space="preserve">: A Nota Comercial terá prazo de vencimento de </w:t>
      </w:r>
      <w:r w:rsidR="000B64AF">
        <w:rPr>
          <w:rFonts w:ascii="Arial" w:hAnsi="Arial" w:cs="Arial"/>
          <w:sz w:val="20"/>
          <w:szCs w:val="20"/>
        </w:rPr>
        <w:t>12</w:t>
      </w:r>
      <w:r w:rsidR="000B64AF" w:rsidRPr="001934CE">
        <w:rPr>
          <w:rFonts w:ascii="Arial" w:hAnsi="Arial" w:cs="Arial"/>
          <w:sz w:val="20"/>
          <w:szCs w:val="20"/>
        </w:rPr>
        <w:t xml:space="preserve"> </w:t>
      </w:r>
      <w:r w:rsidRPr="001934CE">
        <w:rPr>
          <w:rFonts w:ascii="Arial" w:hAnsi="Arial" w:cs="Arial"/>
          <w:sz w:val="20"/>
          <w:szCs w:val="20"/>
        </w:rPr>
        <w:t>(</w:t>
      </w:r>
      <w:r w:rsidR="000B64AF">
        <w:rPr>
          <w:rFonts w:ascii="Arial" w:hAnsi="Arial" w:cs="Arial"/>
          <w:sz w:val="20"/>
          <w:szCs w:val="20"/>
        </w:rPr>
        <w:t>doze</w:t>
      </w:r>
      <w:r w:rsidRPr="001934CE">
        <w:rPr>
          <w:rFonts w:ascii="Arial" w:hAnsi="Arial" w:cs="Arial"/>
          <w:sz w:val="20"/>
          <w:szCs w:val="20"/>
        </w:rPr>
        <w:t>)</w:t>
      </w:r>
      <w:r w:rsidRPr="001934CE">
        <w:rPr>
          <w:rFonts w:ascii="Arial" w:hAnsi="Arial" w:cs="Arial"/>
          <w:sz w:val="20"/>
          <w:szCs w:val="20"/>
          <w:lang w:bidi="th-TH"/>
        </w:rPr>
        <w:t xml:space="preserve"> meses contados da Data de Emissão, vencendo em </w:t>
      </w:r>
      <w:r w:rsidR="00551DE4">
        <w:rPr>
          <w:rFonts w:ascii="Arial" w:hAnsi="Arial" w:cs="Arial"/>
          <w:sz w:val="20"/>
          <w:szCs w:val="20"/>
        </w:rPr>
        <w:t>28</w:t>
      </w:r>
      <w:r w:rsidR="000B64AF">
        <w:rPr>
          <w:rFonts w:ascii="Arial" w:hAnsi="Arial" w:cs="Arial"/>
          <w:sz w:val="20"/>
          <w:szCs w:val="20"/>
        </w:rPr>
        <w:t xml:space="preserve"> </w:t>
      </w:r>
      <w:r w:rsidR="00134383" w:rsidRPr="001934CE">
        <w:rPr>
          <w:rFonts w:ascii="Arial" w:hAnsi="Arial" w:cs="Arial"/>
          <w:sz w:val="20"/>
          <w:szCs w:val="20"/>
          <w:lang w:bidi="th-TH"/>
        </w:rPr>
        <w:t xml:space="preserve">de </w:t>
      </w:r>
      <w:r w:rsidR="00551DE4">
        <w:rPr>
          <w:rFonts w:ascii="Arial" w:hAnsi="Arial" w:cs="Arial"/>
          <w:sz w:val="20"/>
          <w:szCs w:val="20"/>
        </w:rPr>
        <w:t>agosto</w:t>
      </w:r>
      <w:r w:rsidR="001934CE">
        <w:rPr>
          <w:rFonts w:ascii="Arial" w:hAnsi="Arial" w:cs="Arial"/>
          <w:sz w:val="20"/>
          <w:szCs w:val="20"/>
        </w:rPr>
        <w:t xml:space="preserve"> </w:t>
      </w:r>
      <w:r w:rsidRPr="001934CE">
        <w:rPr>
          <w:rFonts w:ascii="Arial" w:eastAsia="Arial Unicode MS" w:hAnsi="Arial" w:cs="Arial"/>
          <w:sz w:val="20"/>
          <w:szCs w:val="20"/>
          <w:lang w:bidi="th-TH"/>
        </w:rPr>
        <w:t xml:space="preserve">de </w:t>
      </w:r>
      <w:r w:rsidR="000B64AF" w:rsidRPr="001934CE">
        <w:rPr>
          <w:rFonts w:ascii="Arial" w:eastAsia="Arial Unicode MS" w:hAnsi="Arial" w:cs="Arial"/>
          <w:sz w:val="20"/>
          <w:szCs w:val="20"/>
          <w:lang w:bidi="th-TH"/>
        </w:rPr>
        <w:t>20</w:t>
      </w:r>
      <w:r w:rsidR="000B64AF" w:rsidRPr="001934CE">
        <w:rPr>
          <w:rFonts w:ascii="Arial" w:hAnsi="Arial" w:cs="Arial"/>
          <w:sz w:val="20"/>
          <w:szCs w:val="20"/>
        </w:rPr>
        <w:t>2</w:t>
      </w:r>
      <w:r w:rsidR="000B64AF">
        <w:rPr>
          <w:rFonts w:ascii="Arial" w:hAnsi="Arial" w:cs="Arial"/>
          <w:sz w:val="20"/>
          <w:szCs w:val="20"/>
        </w:rPr>
        <w:t>3</w:t>
      </w:r>
      <w:r w:rsidR="000B64AF" w:rsidRPr="001934CE">
        <w:rPr>
          <w:rFonts w:ascii="Arial" w:eastAsia="Arial Unicode MS" w:hAnsi="Arial" w:cs="Arial"/>
          <w:sz w:val="20"/>
          <w:szCs w:val="20"/>
          <w:lang w:bidi="th-TH"/>
        </w:rPr>
        <w:t xml:space="preserve"> </w:t>
      </w:r>
      <w:r w:rsidRPr="001934CE">
        <w:rPr>
          <w:rFonts w:ascii="Arial" w:hAnsi="Arial" w:cs="Arial"/>
          <w:sz w:val="20"/>
          <w:szCs w:val="20"/>
          <w:lang w:bidi="th-TH"/>
        </w:rPr>
        <w:t>(</w:t>
      </w:r>
      <w:r w:rsidR="00551DE4">
        <w:rPr>
          <w:rFonts w:ascii="Arial" w:hAnsi="Arial" w:cs="Arial"/>
          <w:sz w:val="20"/>
          <w:szCs w:val="20"/>
          <w:lang w:bidi="th-TH"/>
        </w:rPr>
        <w:t>“</w:t>
      </w:r>
      <w:r w:rsidRPr="001934CE">
        <w:rPr>
          <w:rFonts w:ascii="Arial" w:hAnsi="Arial" w:cs="Arial"/>
          <w:sz w:val="20"/>
          <w:szCs w:val="20"/>
          <w:u w:val="single"/>
          <w:lang w:bidi="th-TH"/>
        </w:rPr>
        <w:t>Data de Vencimento</w:t>
      </w:r>
      <w:r w:rsidR="00551DE4">
        <w:rPr>
          <w:rFonts w:ascii="Arial" w:hAnsi="Arial" w:cs="Arial"/>
          <w:sz w:val="20"/>
          <w:szCs w:val="20"/>
          <w:lang w:bidi="th-TH"/>
        </w:rPr>
        <w:t>”</w:t>
      </w:r>
      <w:r w:rsidRPr="001934CE">
        <w:rPr>
          <w:rFonts w:ascii="Arial" w:hAnsi="Arial" w:cs="Arial"/>
          <w:sz w:val="20"/>
          <w:szCs w:val="20"/>
          <w:lang w:bidi="th-TH"/>
        </w:rPr>
        <w:t>).</w:t>
      </w:r>
    </w:p>
    <w:p w14:paraId="54E82AE4"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69C25E44" w14:textId="77777777" w:rsidR="00D03EAD" w:rsidRPr="00AA167F"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Conversibilidade, Tipo e Forma</w:t>
      </w:r>
      <w:r w:rsidRPr="00AA167F">
        <w:rPr>
          <w:rFonts w:ascii="Arial" w:hAnsi="Arial" w:cs="Arial"/>
          <w:sz w:val="20"/>
          <w:szCs w:val="20"/>
          <w:lang w:bidi="th-TH"/>
        </w:rPr>
        <w:t>: A Nota Comercial será simples, não conversíve</w:t>
      </w:r>
      <w:r w:rsidR="006B2A28" w:rsidRPr="00AA167F">
        <w:rPr>
          <w:rFonts w:ascii="Arial" w:hAnsi="Arial" w:cs="Arial"/>
          <w:sz w:val="20"/>
          <w:szCs w:val="20"/>
          <w:lang w:bidi="th-TH"/>
        </w:rPr>
        <w:t>l</w:t>
      </w:r>
      <w:r w:rsidRPr="00AA167F">
        <w:rPr>
          <w:rFonts w:ascii="Arial" w:hAnsi="Arial" w:cs="Arial"/>
          <w:sz w:val="20"/>
          <w:szCs w:val="20"/>
          <w:lang w:bidi="th-TH"/>
        </w:rPr>
        <w:t xml:space="preserve"> em </w:t>
      </w:r>
      <w:r w:rsidR="00BD2FB5" w:rsidRPr="00AA167F">
        <w:rPr>
          <w:rFonts w:ascii="Arial" w:hAnsi="Arial" w:cs="Arial"/>
          <w:sz w:val="20"/>
          <w:szCs w:val="20"/>
          <w:lang w:bidi="th-TH"/>
        </w:rPr>
        <w:t xml:space="preserve">quotas </w:t>
      </w:r>
      <w:r w:rsidRPr="00AA167F">
        <w:rPr>
          <w:rFonts w:ascii="Arial" w:hAnsi="Arial" w:cs="Arial"/>
          <w:sz w:val="20"/>
          <w:szCs w:val="20"/>
          <w:lang w:bidi="th-TH"/>
        </w:rPr>
        <w:t>de emissão da Emissora, escriturais e nominativas, sem emissão de cautelas ou certificados.</w:t>
      </w:r>
    </w:p>
    <w:p w14:paraId="60A7570E" w14:textId="77777777" w:rsidR="00385C4C" w:rsidRPr="00AA167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0EC393B3" w14:textId="77777777" w:rsidR="00D03EAD" w:rsidRPr="0000669C" w:rsidRDefault="00D03EAD" w:rsidP="005F3FB2">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77" w:name="_Ref72237216"/>
      <w:r w:rsidRPr="00040F61">
        <w:rPr>
          <w:rFonts w:ascii="Arial" w:hAnsi="Arial" w:cs="Arial"/>
          <w:sz w:val="20"/>
          <w:szCs w:val="20"/>
          <w:u w:val="single"/>
          <w:lang w:bidi="th-TH"/>
        </w:rPr>
        <w:t>Garantias</w:t>
      </w:r>
      <w:r w:rsidRPr="00BB6270">
        <w:rPr>
          <w:rFonts w:ascii="Arial" w:hAnsi="Arial" w:cs="Arial"/>
          <w:sz w:val="20"/>
          <w:szCs w:val="20"/>
          <w:lang w:bidi="th-TH"/>
        </w:rPr>
        <w:t xml:space="preserve">: Como garantia do fiel, </w:t>
      </w:r>
      <w:r w:rsidRPr="0000669C">
        <w:rPr>
          <w:rFonts w:ascii="Arial" w:hAnsi="Arial" w:cs="Arial"/>
          <w:sz w:val="20"/>
          <w:szCs w:val="20"/>
          <w:lang w:bidi="th-TH"/>
        </w:rPr>
        <w:t>integral e pontual pagamento</w:t>
      </w:r>
      <w:r w:rsidR="001D7970" w:rsidRPr="0000669C">
        <w:rPr>
          <w:rFonts w:ascii="Arial" w:hAnsi="Arial" w:cs="Arial"/>
          <w:sz w:val="20"/>
          <w:szCs w:val="20"/>
          <w:lang w:bidi="th-TH"/>
        </w:rPr>
        <w:t xml:space="preserve"> </w:t>
      </w:r>
      <w:r w:rsidR="009E3B1B" w:rsidRPr="0000669C">
        <w:rPr>
          <w:rFonts w:ascii="Arial" w:hAnsi="Arial" w:cs="Arial"/>
          <w:sz w:val="20"/>
          <w:szCs w:val="20"/>
        </w:rPr>
        <w:t>(i)</w:t>
      </w:r>
      <w:r w:rsidR="009E3B1B" w:rsidRPr="0000669C">
        <w:rPr>
          <w:rFonts w:ascii="Arial" w:hAnsi="Arial" w:cs="Arial"/>
          <w:sz w:val="20"/>
          <w:szCs w:val="20"/>
          <w:lang w:bidi="th-TH"/>
        </w:rPr>
        <w:t xml:space="preserve"> </w:t>
      </w:r>
      <w:r w:rsidRPr="0000669C">
        <w:rPr>
          <w:rFonts w:ascii="Arial" w:hAnsi="Arial" w:cs="Arial"/>
          <w:sz w:val="20"/>
          <w:szCs w:val="20"/>
          <w:lang w:bidi="th-TH"/>
        </w:rPr>
        <w:t xml:space="preserve">de todas as obrigações assumidas pela </w:t>
      </w:r>
      <w:r w:rsidRPr="0000669C">
        <w:rPr>
          <w:rFonts w:ascii="Arial" w:hAnsi="Arial" w:cs="Arial"/>
          <w:sz w:val="20"/>
          <w:szCs w:val="20"/>
        </w:rPr>
        <w:t>Emissora</w:t>
      </w:r>
      <w:r w:rsidRPr="0000669C">
        <w:rPr>
          <w:rFonts w:ascii="Arial" w:hAnsi="Arial" w:cs="Arial"/>
          <w:sz w:val="20"/>
          <w:szCs w:val="20"/>
          <w:lang w:bidi="th-TH"/>
        </w:rPr>
        <w:t xml:space="preserve"> por ocasião da emissão da Nota Comercial, incluindo, mas não se limitando, ao adimplemento das obrigações pecuniárias, principais ou acessórias, conforme previsto nesta Escritura de Emissão, tais como os montantes devidos a título do Valor Nominal Unitário, da Remuneração, da Atualização Monetária e dos Encargos Moratórios</w:t>
      </w:r>
      <w:r w:rsidRPr="0000669C">
        <w:rPr>
          <w:rFonts w:ascii="Arial" w:hAnsi="Arial" w:cs="Arial"/>
          <w:sz w:val="20"/>
          <w:szCs w:val="20"/>
        </w:rPr>
        <w:t>; e (i</w:t>
      </w:r>
      <w:r w:rsidR="001D7970" w:rsidRPr="0000669C">
        <w:rPr>
          <w:rFonts w:ascii="Arial" w:hAnsi="Arial" w:cs="Arial"/>
          <w:sz w:val="20"/>
          <w:szCs w:val="20"/>
        </w:rPr>
        <w:t>i</w:t>
      </w:r>
      <w:r w:rsidRPr="0000669C">
        <w:rPr>
          <w:rFonts w:ascii="Arial" w:hAnsi="Arial" w:cs="Arial"/>
          <w:sz w:val="20"/>
          <w:szCs w:val="20"/>
        </w:rPr>
        <w:t>) dos custos e despesas incorridos e a serem incorridos em relação à emissão dos CRI e ao Patrimônio Separado, que sejam de responsabilidade da Emissora, bem como em relação à cobrança dos créditos imobiliários lastro dos CRI e excussão das garantias, incluindo, mas não se limitando, a penas convencionais, honorários advocatícios, custas e despesas judiciais ou extrajudiciais</w:t>
      </w:r>
      <w:r w:rsidRPr="0000669C">
        <w:rPr>
          <w:rFonts w:ascii="Arial" w:hAnsi="Arial" w:cs="Arial"/>
          <w:sz w:val="20"/>
          <w:szCs w:val="20"/>
          <w:lang w:bidi="th-TH"/>
        </w:rPr>
        <w:t xml:space="preserve"> (“</w:t>
      </w:r>
      <w:r w:rsidRPr="0000669C">
        <w:rPr>
          <w:rFonts w:ascii="Arial" w:hAnsi="Arial" w:cs="Arial"/>
          <w:sz w:val="20"/>
          <w:szCs w:val="20"/>
          <w:u w:val="single"/>
          <w:lang w:bidi="th-TH"/>
        </w:rPr>
        <w:t>Obrigações Garantidas</w:t>
      </w:r>
      <w:r w:rsidRPr="0000669C">
        <w:rPr>
          <w:rFonts w:ascii="Arial" w:hAnsi="Arial" w:cs="Arial"/>
          <w:sz w:val="20"/>
          <w:szCs w:val="20"/>
          <w:lang w:bidi="th-TH"/>
        </w:rPr>
        <w:t>” e “</w:t>
      </w:r>
      <w:r w:rsidRPr="0000669C">
        <w:rPr>
          <w:rFonts w:ascii="Arial" w:hAnsi="Arial" w:cs="Arial"/>
          <w:sz w:val="20"/>
          <w:szCs w:val="20"/>
          <w:u w:val="single"/>
          <w:lang w:bidi="th-TH"/>
        </w:rPr>
        <w:t>Garantias</w:t>
      </w:r>
      <w:r w:rsidR="00CD64CB" w:rsidRPr="0000669C">
        <w:rPr>
          <w:rFonts w:ascii="Arial" w:hAnsi="Arial" w:cs="Arial"/>
          <w:sz w:val="20"/>
          <w:szCs w:val="20"/>
          <w:lang w:bidi="th-TH"/>
        </w:rPr>
        <w:t>”, respectivamente):</w:t>
      </w:r>
    </w:p>
    <w:p w14:paraId="0005E4D1" w14:textId="77777777" w:rsidR="00CD64CB" w:rsidRPr="0000669C" w:rsidRDefault="00CD64CB" w:rsidP="00B472D5">
      <w:pPr>
        <w:rPr>
          <w:rFonts w:ascii="Arial" w:hAnsi="Arial" w:cs="Arial"/>
          <w:sz w:val="20"/>
          <w:szCs w:val="20"/>
        </w:rPr>
      </w:pPr>
    </w:p>
    <w:p w14:paraId="7D27CE89" w14:textId="77777777" w:rsidR="00826394" w:rsidRPr="007C4CE9" w:rsidRDefault="00826394" w:rsidP="005F3FB2">
      <w:pPr>
        <w:pStyle w:val="ListParagraph"/>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7C4CE9">
        <w:rPr>
          <w:rFonts w:ascii="Arial" w:hAnsi="Arial" w:cs="Arial"/>
          <w:sz w:val="20"/>
          <w:szCs w:val="20"/>
        </w:rPr>
        <w:t>será outorgado o Aval pelo Avalista;</w:t>
      </w:r>
    </w:p>
    <w:p w14:paraId="7B2B48D7" w14:textId="77777777" w:rsidR="00826394" w:rsidRPr="0000669C" w:rsidRDefault="00826394" w:rsidP="007C4CE9">
      <w:pPr>
        <w:pStyle w:val="ListParagraph"/>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14:paraId="46965D76" w14:textId="77777777" w:rsidR="00D03EAD" w:rsidRPr="0000669C" w:rsidRDefault="00AA2444" w:rsidP="005F3FB2">
      <w:pPr>
        <w:pStyle w:val="ListParagraph"/>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00669C">
        <w:rPr>
          <w:rFonts w:ascii="Arial" w:hAnsi="Arial" w:cs="Arial"/>
          <w:sz w:val="20"/>
          <w:szCs w:val="20"/>
        </w:rPr>
        <w:t>serão</w:t>
      </w:r>
      <w:r w:rsidR="00D03EAD" w:rsidRPr="0000669C">
        <w:rPr>
          <w:rFonts w:ascii="Arial" w:hAnsi="Arial" w:cs="Arial"/>
          <w:sz w:val="20"/>
          <w:szCs w:val="20"/>
        </w:rPr>
        <w:t xml:space="preserve"> constituído</w:t>
      </w:r>
      <w:r w:rsidRPr="0000669C">
        <w:rPr>
          <w:rFonts w:ascii="Arial" w:hAnsi="Arial" w:cs="Arial"/>
          <w:sz w:val="20"/>
          <w:szCs w:val="20"/>
        </w:rPr>
        <w:t>s</w:t>
      </w:r>
      <w:r w:rsidR="00D03EAD" w:rsidRPr="0000669C">
        <w:rPr>
          <w:rFonts w:ascii="Arial" w:hAnsi="Arial" w:cs="Arial"/>
          <w:sz w:val="20"/>
          <w:szCs w:val="20"/>
        </w:rPr>
        <w:t xml:space="preserve"> </w:t>
      </w:r>
      <w:r w:rsidR="00223C44" w:rsidRPr="0000669C">
        <w:rPr>
          <w:rFonts w:ascii="Arial" w:hAnsi="Arial" w:cs="Arial"/>
          <w:sz w:val="20"/>
          <w:szCs w:val="20"/>
        </w:rPr>
        <w:t xml:space="preserve">o </w:t>
      </w:r>
      <w:r w:rsidRPr="0000669C">
        <w:rPr>
          <w:rFonts w:ascii="Arial" w:hAnsi="Arial" w:cs="Arial"/>
          <w:sz w:val="20"/>
          <w:szCs w:val="20"/>
        </w:rPr>
        <w:t xml:space="preserve">Fundo de Despesas e </w:t>
      </w:r>
      <w:r w:rsidR="00223C44" w:rsidRPr="0000669C">
        <w:rPr>
          <w:rFonts w:ascii="Arial" w:hAnsi="Arial" w:cs="Arial"/>
          <w:sz w:val="20"/>
          <w:szCs w:val="20"/>
        </w:rPr>
        <w:t xml:space="preserve">o </w:t>
      </w:r>
      <w:r w:rsidR="00D03EAD" w:rsidRPr="0000669C">
        <w:rPr>
          <w:rFonts w:ascii="Arial" w:hAnsi="Arial" w:cs="Arial"/>
          <w:sz w:val="20"/>
          <w:szCs w:val="20"/>
        </w:rPr>
        <w:t>Fundo de Reserva</w:t>
      </w:r>
      <w:r w:rsidRPr="0000669C">
        <w:rPr>
          <w:rFonts w:ascii="Arial" w:hAnsi="Arial" w:cs="Arial"/>
          <w:sz w:val="20"/>
          <w:szCs w:val="20"/>
        </w:rPr>
        <w:t xml:space="preserve">; </w:t>
      </w:r>
      <w:r w:rsidR="00CD64CB" w:rsidRPr="0000669C">
        <w:rPr>
          <w:rFonts w:ascii="Arial" w:hAnsi="Arial" w:cs="Arial"/>
          <w:sz w:val="20"/>
          <w:szCs w:val="20"/>
        </w:rPr>
        <w:t>e</w:t>
      </w:r>
    </w:p>
    <w:p w14:paraId="118C4D5D" w14:textId="77777777" w:rsidR="00CD64CB" w:rsidRPr="0000669C" w:rsidRDefault="00CD64CB" w:rsidP="005F3FB2">
      <w:pPr>
        <w:pStyle w:val="ListParagraph"/>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14:paraId="4E80A5ED" w14:textId="77777777" w:rsidR="00D03EAD" w:rsidRPr="0000669C" w:rsidRDefault="00D03EAD">
      <w:pPr>
        <w:pStyle w:val="ListParagraph"/>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lang w:bidi="th-TH"/>
        </w:rPr>
      </w:pPr>
      <w:r w:rsidRPr="00400BEF">
        <w:rPr>
          <w:rFonts w:ascii="Arial" w:hAnsi="Arial" w:cs="Arial"/>
          <w:sz w:val="20"/>
          <w:szCs w:val="20"/>
        </w:rPr>
        <w:t>s</w:t>
      </w:r>
      <w:r w:rsidRPr="00400BEF">
        <w:rPr>
          <w:rFonts w:ascii="Arial" w:hAnsi="Arial" w:cs="Arial"/>
          <w:sz w:val="20"/>
          <w:szCs w:val="20"/>
          <w:lang w:bidi="th-TH"/>
        </w:rPr>
        <w:t>erá cedido fiduciariamente à Credora a</w:t>
      </w:r>
      <w:r w:rsidRPr="00400BEF">
        <w:rPr>
          <w:rFonts w:ascii="Arial" w:hAnsi="Arial" w:cs="Arial"/>
          <w:sz w:val="20"/>
          <w:szCs w:val="20"/>
        </w:rPr>
        <w:t xml:space="preserve"> totalidade dos direitos creditórios </w:t>
      </w:r>
      <w:r w:rsidR="00370C9B" w:rsidRPr="00400BEF">
        <w:rPr>
          <w:rFonts w:ascii="Arial" w:hAnsi="Arial" w:cs="Arial"/>
          <w:color w:val="000000" w:themeColor="text1"/>
          <w:sz w:val="20"/>
          <w:szCs w:val="20"/>
        </w:rPr>
        <w:t xml:space="preserve">presentes e futuros, oriundos das sublocações existentes ou futuras </w:t>
      </w:r>
      <w:r w:rsidR="00370C9B" w:rsidRPr="005A1AE7">
        <w:rPr>
          <w:rFonts w:ascii="Arial" w:hAnsi="Arial" w:cs="Arial"/>
          <w:color w:val="000000" w:themeColor="text1"/>
          <w:sz w:val="20"/>
          <w:szCs w:val="20"/>
        </w:rPr>
        <w:t>dos Imóveis, que co</w:t>
      </w:r>
      <w:r w:rsidR="00370C9B" w:rsidRPr="00400BEF">
        <w:rPr>
          <w:rFonts w:ascii="Arial" w:hAnsi="Arial" w:cs="Arial"/>
          <w:color w:val="000000" w:themeColor="text1"/>
          <w:sz w:val="20"/>
          <w:szCs w:val="20"/>
        </w:rPr>
        <w:t xml:space="preserve">mpreendem o pagamento do preço de sublocação dos respectivos Imóveis sublocados ou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quaisquer outros direitos creditórios devidos pelos </w:t>
      </w:r>
      <w:r w:rsidR="002A3A3B">
        <w:rPr>
          <w:rFonts w:ascii="Arial" w:hAnsi="Arial" w:cs="Arial"/>
          <w:color w:val="000000" w:themeColor="text1"/>
          <w:sz w:val="20"/>
          <w:szCs w:val="20"/>
        </w:rPr>
        <w:t>S</w:t>
      </w:r>
      <w:r w:rsidR="00370C9B" w:rsidRPr="00400BEF">
        <w:rPr>
          <w:rFonts w:ascii="Arial" w:hAnsi="Arial" w:cs="Arial"/>
          <w:color w:val="000000" w:themeColor="text1"/>
          <w:sz w:val="20"/>
          <w:szCs w:val="20"/>
        </w:rPr>
        <w:t xml:space="preserve">ublocatários por força dos Contratos de Sublocação, incluindo a totalidade dos respectivos acessórios, quando aplicáveis, tais como encargos moratórios, multas, penalidades, </w:t>
      </w:r>
      <w:r w:rsidR="00370C9B" w:rsidRPr="0000669C">
        <w:rPr>
          <w:rFonts w:ascii="Arial" w:hAnsi="Arial" w:cs="Arial"/>
          <w:color w:val="000000" w:themeColor="text1"/>
          <w:sz w:val="20"/>
          <w:szCs w:val="20"/>
        </w:rPr>
        <w:t xml:space="preserve">indenizações, prêmios, seguros, despesas, custas, honorários, garantias e demais encargos contratuais e legais previstos nos Contratos de Sublocação </w:t>
      </w:r>
      <w:r w:rsidR="00370C9B" w:rsidRPr="0000669C">
        <w:rPr>
          <w:rFonts w:ascii="Arial" w:hAnsi="Arial" w:cs="Arial"/>
          <w:bCs/>
          <w:sz w:val="20"/>
          <w:szCs w:val="20"/>
        </w:rPr>
        <w:t>(</w:t>
      </w:r>
      <w:r w:rsidRPr="0000669C">
        <w:rPr>
          <w:rFonts w:ascii="Arial" w:hAnsi="Arial" w:cs="Arial"/>
          <w:bCs/>
          <w:sz w:val="20"/>
          <w:szCs w:val="20"/>
        </w:rPr>
        <w:t>“</w:t>
      </w:r>
      <w:r w:rsidRPr="0000669C">
        <w:rPr>
          <w:rFonts w:ascii="Arial" w:hAnsi="Arial" w:cs="Arial"/>
          <w:bCs/>
          <w:sz w:val="20"/>
          <w:szCs w:val="20"/>
          <w:u w:val="single"/>
        </w:rPr>
        <w:t>Direitos Creditórios</w:t>
      </w:r>
      <w:r w:rsidRPr="0000669C">
        <w:rPr>
          <w:rFonts w:ascii="Arial" w:hAnsi="Arial" w:cs="Arial"/>
          <w:bCs/>
          <w:sz w:val="20"/>
          <w:szCs w:val="20"/>
        </w:rPr>
        <w:t>”), nos termos do “</w:t>
      </w:r>
      <w:r w:rsidRPr="0000669C">
        <w:rPr>
          <w:rFonts w:ascii="Arial" w:hAnsi="Arial" w:cs="Arial"/>
          <w:i/>
          <w:snapToGrid w:val="0"/>
          <w:sz w:val="20"/>
          <w:szCs w:val="20"/>
        </w:rPr>
        <w:t>Instrumento Particular de Cessão Fiduciária de Direitos Creditórios em Garantia e Outras Avenças</w:t>
      </w:r>
      <w:r w:rsidRPr="0000669C">
        <w:rPr>
          <w:rFonts w:ascii="Arial" w:hAnsi="Arial" w:cs="Arial"/>
          <w:snapToGrid w:val="0"/>
          <w:sz w:val="20"/>
          <w:szCs w:val="20"/>
        </w:rPr>
        <w:t>”, a ser celebrado pela a Emissora e a Securitizadora (“</w:t>
      </w:r>
      <w:r w:rsidRPr="0000669C">
        <w:rPr>
          <w:rFonts w:ascii="Arial" w:hAnsi="Arial" w:cs="Arial"/>
          <w:snapToGrid w:val="0"/>
          <w:sz w:val="20"/>
          <w:szCs w:val="20"/>
          <w:u w:val="single"/>
        </w:rPr>
        <w:t>Cessão Fiduciária</w:t>
      </w:r>
      <w:r w:rsidRPr="0000669C">
        <w:rPr>
          <w:rFonts w:ascii="Arial" w:hAnsi="Arial" w:cs="Arial"/>
          <w:snapToGrid w:val="0"/>
          <w:sz w:val="20"/>
          <w:szCs w:val="20"/>
        </w:rPr>
        <w:t>” e “</w:t>
      </w:r>
      <w:r w:rsidR="00041AFE" w:rsidRPr="0000669C">
        <w:rPr>
          <w:rFonts w:ascii="Arial" w:hAnsi="Arial" w:cs="Arial"/>
          <w:color w:val="000000"/>
          <w:sz w:val="20"/>
          <w:szCs w:val="20"/>
          <w:u w:val="single"/>
        </w:rPr>
        <w:t>Contrato de Cessão Fiduciária de Direitos Creditórios</w:t>
      </w:r>
      <w:r w:rsidR="00CD64CB" w:rsidRPr="0000669C">
        <w:rPr>
          <w:rFonts w:ascii="Arial" w:hAnsi="Arial" w:cs="Arial"/>
          <w:snapToGrid w:val="0"/>
          <w:sz w:val="20"/>
          <w:szCs w:val="20"/>
        </w:rPr>
        <w:t>”, respectivamente).</w:t>
      </w:r>
    </w:p>
    <w:p w14:paraId="386A5754" w14:textId="77777777" w:rsidR="00385C4C" w:rsidRDefault="00385C4C">
      <w:pPr>
        <w:widowControl w:val="0"/>
        <w:tabs>
          <w:tab w:val="left" w:pos="0"/>
        </w:tabs>
        <w:autoSpaceDE w:val="0"/>
        <w:autoSpaceDN w:val="0"/>
        <w:adjustRightInd w:val="0"/>
        <w:spacing w:line="360" w:lineRule="auto"/>
        <w:jc w:val="both"/>
        <w:rPr>
          <w:rFonts w:ascii="Arial" w:hAnsi="Arial" w:cs="Arial"/>
          <w:sz w:val="20"/>
          <w:szCs w:val="20"/>
          <w:lang w:bidi="th-TH"/>
        </w:rPr>
      </w:pPr>
    </w:p>
    <w:p w14:paraId="62A51060" w14:textId="77777777" w:rsidR="005A1AE7" w:rsidRPr="00B0519F" w:rsidRDefault="005A1AE7" w:rsidP="005A1AE7">
      <w:pPr>
        <w:pStyle w:val="ListParagraph"/>
        <w:numPr>
          <w:ilvl w:val="2"/>
          <w:numId w:val="7"/>
        </w:numPr>
        <w:tabs>
          <w:tab w:val="left" w:pos="1418"/>
        </w:tabs>
        <w:spacing w:line="360" w:lineRule="auto"/>
        <w:ind w:left="567" w:firstLine="0"/>
        <w:contextualSpacing w:val="0"/>
        <w:jc w:val="both"/>
        <w:rPr>
          <w:rFonts w:ascii="Arial" w:hAnsi="Arial" w:cs="Arial"/>
          <w:sz w:val="20"/>
        </w:rPr>
      </w:pPr>
      <w:bookmarkStart w:id="278" w:name="_Ref95934447"/>
      <w:r w:rsidRPr="00B0519F">
        <w:rPr>
          <w:rFonts w:ascii="Arial" w:hAnsi="Arial" w:cs="Arial"/>
          <w:sz w:val="20"/>
        </w:rPr>
        <w:t xml:space="preserve">Até o integral adimplemento da totalidade das Obrigações Garantidas, o valor dos Direitos Creditórios que venham a ser pagos na Conta Vinculada no mês anterior ao mês da respectiva Data de Apuração (descontadas eventuais </w:t>
      </w:r>
      <w:r w:rsidRPr="005A1AE7">
        <w:rPr>
          <w:rFonts w:ascii="Arial" w:hAnsi="Arial" w:cs="Arial"/>
          <w:sz w:val="20"/>
          <w:szCs w:val="20"/>
          <w:shd w:val="clear" w:color="auto" w:fill="FFFFFF"/>
        </w:rPr>
        <w:t>antecipações</w:t>
      </w:r>
      <w:r w:rsidRPr="00B0519F">
        <w:rPr>
          <w:rFonts w:ascii="Arial" w:hAnsi="Arial" w:cs="Arial"/>
          <w:sz w:val="20"/>
        </w:rPr>
        <w:t xml:space="preserve"> e Despesas Recorrentes mensais), deverá representar, no mínimo, 300% (trezentos por cento) do valor da PMT do mês da respectiva Data de Apuração</w:t>
      </w:r>
      <w:r>
        <w:rPr>
          <w:rFonts w:ascii="Arial" w:hAnsi="Arial" w:cs="Arial"/>
          <w:sz w:val="20"/>
        </w:rPr>
        <w:t xml:space="preserve"> (“</w:t>
      </w:r>
      <w:r w:rsidRPr="0023723A">
        <w:rPr>
          <w:rFonts w:ascii="Arial" w:hAnsi="Arial" w:cs="Arial"/>
          <w:sz w:val="20"/>
          <w:u w:val="single"/>
        </w:rPr>
        <w:t>Índice de Cobertura</w:t>
      </w:r>
      <w:r>
        <w:rPr>
          <w:rFonts w:ascii="Arial" w:hAnsi="Arial" w:cs="Arial"/>
          <w:sz w:val="20"/>
        </w:rPr>
        <w:t>”)</w:t>
      </w:r>
      <w:r w:rsidRPr="009119A4">
        <w:rPr>
          <w:rFonts w:ascii="Arial" w:hAnsi="Arial" w:cs="Arial"/>
          <w:sz w:val="20"/>
        </w:rPr>
        <w:t xml:space="preserve">, com a seguinte mecânica: a </w:t>
      </w:r>
      <w:r w:rsidRPr="00B0519F">
        <w:rPr>
          <w:rFonts w:ascii="Arial" w:hAnsi="Arial" w:cs="Arial"/>
          <w:sz w:val="20"/>
        </w:rPr>
        <w:t>Conta Vinculada</w:t>
      </w:r>
      <w:r w:rsidRPr="009119A4">
        <w:rPr>
          <w:rFonts w:ascii="Arial" w:hAnsi="Arial" w:cs="Arial"/>
          <w:sz w:val="20"/>
        </w:rPr>
        <w:t xml:space="preserve"> ficará bloqueada para a </w:t>
      </w:r>
      <w:r w:rsidR="008649A8">
        <w:rPr>
          <w:rFonts w:ascii="Arial" w:hAnsi="Arial" w:cs="Arial"/>
          <w:sz w:val="20"/>
        </w:rPr>
        <w:t xml:space="preserve">Emissora </w:t>
      </w:r>
      <w:r w:rsidRPr="009119A4">
        <w:rPr>
          <w:rFonts w:ascii="Arial" w:hAnsi="Arial" w:cs="Arial"/>
          <w:sz w:val="20"/>
        </w:rPr>
        <w:t>entre o 16º</w:t>
      </w:r>
      <w:r>
        <w:rPr>
          <w:rFonts w:ascii="Arial" w:hAnsi="Arial" w:cs="Arial"/>
          <w:sz w:val="20"/>
        </w:rPr>
        <w:t xml:space="preserve"> (décimo sexto)</w:t>
      </w:r>
      <w:r w:rsidRPr="009119A4">
        <w:rPr>
          <w:rFonts w:ascii="Arial" w:hAnsi="Arial" w:cs="Arial"/>
          <w:sz w:val="20"/>
        </w:rPr>
        <w:t xml:space="preserve"> e 31º</w:t>
      </w:r>
      <w:r>
        <w:rPr>
          <w:rFonts w:ascii="Arial" w:hAnsi="Arial" w:cs="Arial"/>
          <w:sz w:val="20"/>
        </w:rPr>
        <w:t xml:space="preserve"> (trigésimo primeiro)</w:t>
      </w:r>
      <w:r w:rsidRPr="009119A4">
        <w:rPr>
          <w:rFonts w:ascii="Arial" w:hAnsi="Arial" w:cs="Arial"/>
          <w:sz w:val="20"/>
        </w:rPr>
        <w:t xml:space="preserve"> dia do mês e</w:t>
      </w:r>
      <w:r>
        <w:rPr>
          <w:rFonts w:ascii="Arial" w:hAnsi="Arial" w:cs="Arial"/>
          <w:sz w:val="20"/>
        </w:rPr>
        <w:t>,</w:t>
      </w:r>
      <w:r w:rsidRPr="009119A4">
        <w:rPr>
          <w:rFonts w:ascii="Arial" w:hAnsi="Arial" w:cs="Arial"/>
          <w:sz w:val="20"/>
        </w:rPr>
        <w:t xml:space="preserve"> </w:t>
      </w:r>
      <w:r>
        <w:rPr>
          <w:rFonts w:ascii="Arial" w:hAnsi="Arial" w:cs="Arial"/>
          <w:sz w:val="20"/>
        </w:rPr>
        <w:t>na Data de Apuração</w:t>
      </w:r>
      <w:r w:rsidRPr="009119A4">
        <w:rPr>
          <w:rFonts w:ascii="Arial" w:hAnsi="Arial" w:cs="Arial"/>
          <w:sz w:val="20"/>
        </w:rPr>
        <w:t xml:space="preserve">, a </w:t>
      </w:r>
      <w:r w:rsidR="008649A8">
        <w:rPr>
          <w:rFonts w:ascii="Arial" w:hAnsi="Arial" w:cs="Arial"/>
          <w:sz w:val="20"/>
        </w:rPr>
        <w:t xml:space="preserve">Credora </w:t>
      </w:r>
      <w:r>
        <w:rPr>
          <w:rFonts w:ascii="Arial" w:hAnsi="Arial" w:cs="Arial"/>
          <w:sz w:val="20"/>
        </w:rPr>
        <w:t xml:space="preserve">irá verificar </w:t>
      </w:r>
      <w:r w:rsidRPr="009119A4">
        <w:rPr>
          <w:rFonts w:ascii="Arial" w:hAnsi="Arial" w:cs="Arial"/>
          <w:sz w:val="20"/>
        </w:rPr>
        <w:t>se</w:t>
      </w:r>
      <w:r w:rsidRPr="009119A4">
        <w:rPr>
          <w:rFonts w:ascii="Arial" w:hAnsi="Arial" w:cs="Arial"/>
          <w:b/>
          <w:bCs/>
          <w:sz w:val="20"/>
        </w:rPr>
        <w:t xml:space="preserve"> (i) </w:t>
      </w:r>
      <w:r>
        <w:rPr>
          <w:rFonts w:ascii="Arial" w:hAnsi="Arial" w:cs="Arial"/>
          <w:sz w:val="20"/>
        </w:rPr>
        <w:t>se</w:t>
      </w:r>
      <w:r w:rsidRPr="009119A4">
        <w:rPr>
          <w:rFonts w:ascii="Arial" w:hAnsi="Arial" w:cs="Arial"/>
          <w:sz w:val="20"/>
        </w:rPr>
        <w:t xml:space="preserve"> </w:t>
      </w:r>
      <w:r w:rsidRPr="00B0519F">
        <w:rPr>
          <w:rFonts w:ascii="Arial" w:hAnsi="Arial" w:cs="Arial"/>
          <w:sz w:val="20"/>
        </w:rPr>
        <w:t>Conta Vinculada</w:t>
      </w:r>
      <w:r w:rsidRPr="009119A4">
        <w:rPr>
          <w:rFonts w:ascii="Arial" w:hAnsi="Arial" w:cs="Arial"/>
          <w:sz w:val="20"/>
        </w:rPr>
        <w:t xml:space="preserve"> possui saldo para pagamento da PMT</w:t>
      </w:r>
      <w:r>
        <w:rPr>
          <w:rFonts w:ascii="Arial" w:hAnsi="Arial" w:cs="Arial"/>
          <w:sz w:val="20"/>
        </w:rPr>
        <w:t>;</w:t>
      </w:r>
      <w:r w:rsidRPr="009119A4">
        <w:rPr>
          <w:rFonts w:ascii="Arial" w:hAnsi="Arial" w:cs="Arial"/>
          <w:sz w:val="20"/>
        </w:rPr>
        <w:t xml:space="preserve"> e </w:t>
      </w:r>
      <w:r w:rsidRPr="009119A4">
        <w:rPr>
          <w:rFonts w:ascii="Arial" w:hAnsi="Arial" w:cs="Arial"/>
          <w:b/>
          <w:bCs/>
          <w:sz w:val="20"/>
        </w:rPr>
        <w:t>(</w:t>
      </w:r>
      <w:r>
        <w:rPr>
          <w:rFonts w:ascii="Arial" w:hAnsi="Arial" w:cs="Arial"/>
          <w:b/>
          <w:bCs/>
          <w:sz w:val="20"/>
        </w:rPr>
        <w:t>i</w:t>
      </w:r>
      <w:r w:rsidRPr="009119A4">
        <w:rPr>
          <w:rFonts w:ascii="Arial" w:hAnsi="Arial" w:cs="Arial"/>
          <w:b/>
          <w:bCs/>
          <w:sz w:val="20"/>
        </w:rPr>
        <w:t xml:space="preserve">i) </w:t>
      </w:r>
      <w:r w:rsidRPr="009119A4">
        <w:rPr>
          <w:rFonts w:ascii="Arial" w:hAnsi="Arial" w:cs="Arial"/>
          <w:sz w:val="20"/>
        </w:rPr>
        <w:t xml:space="preserve">nos últimos 30 </w:t>
      </w:r>
      <w:r>
        <w:rPr>
          <w:rFonts w:ascii="Arial" w:hAnsi="Arial" w:cs="Arial"/>
          <w:sz w:val="20"/>
        </w:rPr>
        <w:t xml:space="preserve">(trinta) </w:t>
      </w:r>
      <w:r w:rsidRPr="009119A4">
        <w:rPr>
          <w:rFonts w:ascii="Arial" w:hAnsi="Arial" w:cs="Arial"/>
          <w:sz w:val="20"/>
        </w:rPr>
        <w:t xml:space="preserve">dias </w:t>
      </w:r>
      <w:r>
        <w:rPr>
          <w:rFonts w:ascii="Arial" w:hAnsi="Arial" w:cs="Arial"/>
          <w:sz w:val="20"/>
        </w:rPr>
        <w:t xml:space="preserve">foi cumprido o </w:t>
      </w:r>
      <w:r w:rsidRPr="00B0519F">
        <w:rPr>
          <w:rFonts w:ascii="Arial" w:hAnsi="Arial" w:cs="Arial"/>
          <w:sz w:val="20"/>
        </w:rPr>
        <w:t>Índice de Cobertura</w:t>
      </w:r>
      <w:r w:rsidRPr="009119A4">
        <w:rPr>
          <w:rFonts w:ascii="Arial" w:hAnsi="Arial" w:cs="Arial"/>
          <w:sz w:val="20"/>
        </w:rPr>
        <w:t xml:space="preserve">. Se </w:t>
      </w:r>
      <w:r>
        <w:rPr>
          <w:rFonts w:ascii="Arial" w:hAnsi="Arial" w:cs="Arial"/>
          <w:sz w:val="20"/>
        </w:rPr>
        <w:t>ambas as</w:t>
      </w:r>
      <w:r w:rsidRPr="009119A4">
        <w:rPr>
          <w:rFonts w:ascii="Arial" w:hAnsi="Arial" w:cs="Arial"/>
          <w:sz w:val="20"/>
        </w:rPr>
        <w:t xml:space="preserve"> condições forem atendidas, a </w:t>
      </w:r>
      <w:r w:rsidR="008649A8">
        <w:rPr>
          <w:rFonts w:ascii="Arial" w:hAnsi="Arial" w:cs="Arial"/>
          <w:sz w:val="20"/>
        </w:rPr>
        <w:t>Credora</w:t>
      </w:r>
      <w:r w:rsidR="008649A8" w:rsidDel="008649A8">
        <w:rPr>
          <w:rFonts w:ascii="Arial" w:hAnsi="Arial" w:cs="Arial"/>
          <w:sz w:val="20"/>
        </w:rPr>
        <w:t xml:space="preserve"> </w:t>
      </w:r>
      <w:r w:rsidRPr="009119A4">
        <w:rPr>
          <w:rFonts w:ascii="Arial" w:hAnsi="Arial" w:cs="Arial"/>
          <w:sz w:val="20"/>
        </w:rPr>
        <w:t>transferir</w:t>
      </w:r>
      <w:r>
        <w:rPr>
          <w:rFonts w:ascii="Arial" w:hAnsi="Arial" w:cs="Arial"/>
          <w:sz w:val="20"/>
        </w:rPr>
        <w:t>á</w:t>
      </w:r>
      <w:r w:rsidRPr="009119A4">
        <w:rPr>
          <w:rFonts w:ascii="Arial" w:hAnsi="Arial" w:cs="Arial"/>
          <w:sz w:val="20"/>
        </w:rPr>
        <w:t xml:space="preserve"> os recursos </w:t>
      </w:r>
      <w:r>
        <w:rPr>
          <w:rFonts w:ascii="Arial" w:hAnsi="Arial" w:cs="Arial"/>
          <w:sz w:val="20"/>
        </w:rPr>
        <w:t xml:space="preserve">da Conta Vinculada </w:t>
      </w:r>
      <w:r w:rsidRPr="009119A4">
        <w:rPr>
          <w:rFonts w:ascii="Arial" w:hAnsi="Arial" w:cs="Arial"/>
          <w:sz w:val="20"/>
        </w:rPr>
        <w:t xml:space="preserve">para a </w:t>
      </w:r>
      <w:r>
        <w:rPr>
          <w:rFonts w:ascii="Arial" w:hAnsi="Arial" w:cs="Arial"/>
          <w:sz w:val="20"/>
        </w:rPr>
        <w:t>C</w:t>
      </w:r>
      <w:r w:rsidRPr="009119A4">
        <w:rPr>
          <w:rFonts w:ascii="Arial" w:hAnsi="Arial" w:cs="Arial"/>
          <w:sz w:val="20"/>
        </w:rPr>
        <w:t xml:space="preserve">onta </w:t>
      </w:r>
      <w:r>
        <w:rPr>
          <w:rFonts w:ascii="Arial" w:hAnsi="Arial" w:cs="Arial"/>
          <w:sz w:val="20"/>
        </w:rPr>
        <w:t>C</w:t>
      </w:r>
      <w:r w:rsidRPr="009119A4">
        <w:rPr>
          <w:rFonts w:ascii="Arial" w:hAnsi="Arial" w:cs="Arial"/>
          <w:sz w:val="20"/>
        </w:rPr>
        <w:t>entralizadora</w:t>
      </w:r>
      <w:r>
        <w:rPr>
          <w:rFonts w:ascii="Arial" w:hAnsi="Arial" w:cs="Arial"/>
          <w:sz w:val="20"/>
        </w:rPr>
        <w:t xml:space="preserve">, para </w:t>
      </w:r>
      <w:r w:rsidRPr="009119A4">
        <w:rPr>
          <w:rFonts w:ascii="Arial" w:hAnsi="Arial" w:cs="Arial"/>
          <w:sz w:val="20"/>
        </w:rPr>
        <w:t>pagamento do CRI</w:t>
      </w:r>
      <w:r>
        <w:rPr>
          <w:rFonts w:ascii="Arial" w:hAnsi="Arial" w:cs="Arial"/>
          <w:sz w:val="20"/>
        </w:rPr>
        <w:t>,</w:t>
      </w:r>
      <w:r w:rsidRPr="009119A4">
        <w:rPr>
          <w:rFonts w:ascii="Arial" w:hAnsi="Arial" w:cs="Arial"/>
          <w:sz w:val="20"/>
        </w:rPr>
        <w:t xml:space="preserve"> e liberar</w:t>
      </w:r>
      <w:r>
        <w:rPr>
          <w:rFonts w:ascii="Arial" w:hAnsi="Arial" w:cs="Arial"/>
          <w:sz w:val="20"/>
        </w:rPr>
        <w:t>ará</w:t>
      </w:r>
      <w:r w:rsidRPr="009119A4">
        <w:rPr>
          <w:rFonts w:ascii="Arial" w:hAnsi="Arial" w:cs="Arial"/>
          <w:sz w:val="20"/>
        </w:rPr>
        <w:t xml:space="preserve"> a </w:t>
      </w:r>
      <w:r>
        <w:rPr>
          <w:rFonts w:ascii="Arial" w:hAnsi="Arial" w:cs="Arial"/>
          <w:sz w:val="20"/>
        </w:rPr>
        <w:t>C</w:t>
      </w:r>
      <w:r w:rsidRPr="009119A4">
        <w:rPr>
          <w:rFonts w:ascii="Arial" w:hAnsi="Arial" w:cs="Arial"/>
          <w:sz w:val="20"/>
        </w:rPr>
        <w:t xml:space="preserve">onta </w:t>
      </w:r>
      <w:r>
        <w:rPr>
          <w:rFonts w:ascii="Arial" w:hAnsi="Arial" w:cs="Arial"/>
          <w:sz w:val="20"/>
        </w:rPr>
        <w:t xml:space="preserve">Vinculada para a </w:t>
      </w:r>
      <w:r w:rsidR="008649A8">
        <w:rPr>
          <w:rFonts w:ascii="Arial" w:hAnsi="Arial" w:cs="Arial"/>
          <w:sz w:val="20"/>
        </w:rPr>
        <w:t>Credora</w:t>
      </w:r>
      <w:r w:rsidRPr="009119A4">
        <w:rPr>
          <w:rFonts w:ascii="Arial" w:hAnsi="Arial" w:cs="Arial"/>
          <w:sz w:val="20"/>
        </w:rPr>
        <w:t xml:space="preserve">, a qual ficará aberta do 1º </w:t>
      </w:r>
      <w:r>
        <w:rPr>
          <w:rFonts w:ascii="Arial" w:hAnsi="Arial" w:cs="Arial"/>
          <w:sz w:val="20"/>
        </w:rPr>
        <w:t xml:space="preserve">(primeiro) </w:t>
      </w:r>
      <w:r w:rsidRPr="009119A4">
        <w:rPr>
          <w:rFonts w:ascii="Arial" w:hAnsi="Arial" w:cs="Arial"/>
          <w:sz w:val="20"/>
        </w:rPr>
        <w:t xml:space="preserve">ao 15º </w:t>
      </w:r>
      <w:r>
        <w:rPr>
          <w:rFonts w:ascii="Arial" w:hAnsi="Arial" w:cs="Arial"/>
          <w:sz w:val="20"/>
        </w:rPr>
        <w:t xml:space="preserve">(décimo quinto) </w:t>
      </w:r>
      <w:r w:rsidRPr="009119A4">
        <w:rPr>
          <w:rFonts w:ascii="Arial" w:hAnsi="Arial" w:cs="Arial"/>
          <w:sz w:val="20"/>
        </w:rPr>
        <w:t xml:space="preserve">dia, com transferências diárias do saldo para a </w:t>
      </w:r>
      <w:r>
        <w:rPr>
          <w:rFonts w:ascii="Arial" w:hAnsi="Arial" w:cs="Arial"/>
          <w:sz w:val="20"/>
        </w:rPr>
        <w:t>Conta Vinculada</w:t>
      </w:r>
      <w:r w:rsidRPr="00B0519F">
        <w:rPr>
          <w:rFonts w:ascii="Arial" w:hAnsi="Arial" w:cs="Arial"/>
          <w:sz w:val="20"/>
        </w:rPr>
        <w:t>.</w:t>
      </w:r>
      <w:bookmarkEnd w:id="278"/>
    </w:p>
    <w:p w14:paraId="57948D60" w14:textId="77777777" w:rsidR="000F7B4C" w:rsidRDefault="000F7B4C" w:rsidP="00F915EE">
      <w:pPr>
        <w:pStyle w:val="ListParagraph"/>
        <w:tabs>
          <w:tab w:val="left" w:pos="1418"/>
        </w:tabs>
        <w:spacing w:line="360" w:lineRule="auto"/>
        <w:ind w:left="567"/>
        <w:contextualSpacing w:val="0"/>
        <w:jc w:val="both"/>
        <w:rPr>
          <w:rFonts w:ascii="Arial" w:hAnsi="Arial" w:cs="Arial"/>
          <w:sz w:val="20"/>
        </w:rPr>
      </w:pPr>
    </w:p>
    <w:p w14:paraId="7900787C" w14:textId="164AC623" w:rsidR="000F7B4C" w:rsidRPr="003C70F8" w:rsidRDefault="000F7B4C" w:rsidP="000F7B4C">
      <w:pPr>
        <w:pStyle w:val="ListParagraph"/>
        <w:numPr>
          <w:ilvl w:val="2"/>
          <w:numId w:val="7"/>
        </w:numPr>
        <w:tabs>
          <w:tab w:val="left" w:pos="1418"/>
        </w:tabs>
        <w:spacing w:line="360" w:lineRule="auto"/>
        <w:ind w:left="567" w:firstLine="0"/>
        <w:contextualSpacing w:val="0"/>
        <w:jc w:val="both"/>
        <w:rPr>
          <w:rFonts w:ascii="Arial" w:hAnsi="Arial" w:cs="Arial"/>
          <w:sz w:val="20"/>
        </w:rPr>
      </w:pPr>
      <w:r>
        <w:rPr>
          <w:rFonts w:ascii="Arial" w:hAnsi="Arial" w:cs="Arial"/>
          <w:sz w:val="20"/>
        </w:rPr>
        <w:t>Adicionalmente, a</w:t>
      </w:r>
      <w:r w:rsidRPr="003C70F8">
        <w:rPr>
          <w:rFonts w:ascii="Arial" w:hAnsi="Arial" w:cs="Arial"/>
          <w:sz w:val="20"/>
        </w:rPr>
        <w:t xml:space="preserve">té o integral adimplemento da totalidade das Obrigações Garantidas, o valor dos Direitos Creditórios que venham a ser pagos na Conta Vinculada no mês anterior ao mês da respectiva Data de Apuração, descontados os valores depositados depositados e/ou transferidos pela Emissora para a Conta Vinculada (descontadas eventuais </w:t>
      </w:r>
      <w:r w:rsidRPr="003C70F8">
        <w:rPr>
          <w:rFonts w:ascii="Arial" w:hAnsi="Arial" w:cs="Arial"/>
          <w:sz w:val="20"/>
          <w:szCs w:val="20"/>
          <w:shd w:val="clear" w:color="auto" w:fill="FFFFFF"/>
        </w:rPr>
        <w:t>antecipações</w:t>
      </w:r>
      <w:r w:rsidRPr="003C70F8">
        <w:rPr>
          <w:rFonts w:ascii="Arial" w:hAnsi="Arial" w:cs="Arial"/>
          <w:sz w:val="20"/>
        </w:rPr>
        <w:t xml:space="preserve"> e Despesas Recorrentes mensais), deverá representar, no mínimo, 150% (cento e cinquenta por cento) do valor da PMT do mês da respectiva Data de Apuração (“</w:t>
      </w:r>
      <w:r w:rsidRPr="003C70F8">
        <w:rPr>
          <w:rFonts w:ascii="Arial" w:hAnsi="Arial" w:cs="Arial"/>
          <w:sz w:val="20"/>
          <w:u w:val="single"/>
        </w:rPr>
        <w:t xml:space="preserve">Índice de Cobertura </w:t>
      </w:r>
      <w:r>
        <w:rPr>
          <w:rFonts w:ascii="Arial" w:hAnsi="Arial" w:cs="Arial"/>
          <w:sz w:val="20"/>
          <w:u w:val="single"/>
        </w:rPr>
        <w:t>Ajustado</w:t>
      </w:r>
      <w:r w:rsidRPr="003C70F8">
        <w:rPr>
          <w:rFonts w:ascii="Arial" w:hAnsi="Arial" w:cs="Arial"/>
          <w:sz w:val="20"/>
        </w:rPr>
        <w:t>”), com a seguinte mecânica: a Conta Vinculada ficará bloqueada para a Emissora entre o 16º (décimo sexto) e 31º (trigésimo primeiro) dia do mês e, na Data de Apuração, a Credora irá verificar se</w:t>
      </w:r>
      <w:r w:rsidRPr="003C70F8">
        <w:rPr>
          <w:rFonts w:ascii="Arial" w:hAnsi="Arial" w:cs="Arial"/>
          <w:b/>
          <w:bCs/>
          <w:sz w:val="20"/>
        </w:rPr>
        <w:t xml:space="preserve"> (i) </w:t>
      </w:r>
      <w:r>
        <w:rPr>
          <w:rFonts w:ascii="Arial" w:hAnsi="Arial" w:cs="Arial"/>
          <w:sz w:val="20"/>
        </w:rPr>
        <w:t xml:space="preserve">a </w:t>
      </w:r>
      <w:r w:rsidRPr="003C70F8">
        <w:rPr>
          <w:rFonts w:ascii="Arial" w:hAnsi="Arial" w:cs="Arial"/>
          <w:sz w:val="20"/>
        </w:rPr>
        <w:t xml:space="preserve">Conta Vinculada possui saldo para pagamento da PMT; e </w:t>
      </w:r>
      <w:r w:rsidRPr="003C70F8">
        <w:rPr>
          <w:rFonts w:ascii="Arial" w:hAnsi="Arial" w:cs="Arial"/>
          <w:b/>
          <w:bCs/>
          <w:sz w:val="20"/>
        </w:rPr>
        <w:t xml:space="preserve">(ii) </w:t>
      </w:r>
      <w:r w:rsidRPr="003C70F8">
        <w:rPr>
          <w:rFonts w:ascii="Arial" w:hAnsi="Arial" w:cs="Arial"/>
          <w:sz w:val="20"/>
        </w:rPr>
        <w:t>nos últimos 30 (trinta) dias foi cumprido o Índice de Cobertura</w:t>
      </w:r>
      <w:r>
        <w:rPr>
          <w:rFonts w:ascii="Arial" w:hAnsi="Arial" w:cs="Arial"/>
          <w:sz w:val="20"/>
        </w:rPr>
        <w:t xml:space="preserve"> Ajustado</w:t>
      </w:r>
      <w:r w:rsidRPr="003C70F8">
        <w:rPr>
          <w:rFonts w:ascii="Arial" w:hAnsi="Arial" w:cs="Arial"/>
          <w:sz w:val="20"/>
        </w:rPr>
        <w:t>. Se ambas as condições forem atendidas, a Credora transferirá os recursos da Conta Vinculada para a Conta Centralizadora, para pagamento do CRI, e liberarará a Conta Vinculada para a Credora, a qual ficará aberta do 1º (primeiro) ao 15º (décimo quinto) dia, com transferências diárias do saldo para a Conta Vinculada.</w:t>
      </w:r>
    </w:p>
    <w:p w14:paraId="71720B10" w14:textId="77777777" w:rsidR="0009686F" w:rsidRPr="0000669C" w:rsidRDefault="0009686F">
      <w:pPr>
        <w:widowControl w:val="0"/>
        <w:tabs>
          <w:tab w:val="left" w:pos="0"/>
        </w:tabs>
        <w:autoSpaceDE w:val="0"/>
        <w:autoSpaceDN w:val="0"/>
        <w:adjustRightInd w:val="0"/>
        <w:spacing w:line="360" w:lineRule="auto"/>
        <w:jc w:val="both"/>
        <w:rPr>
          <w:rFonts w:ascii="Arial" w:hAnsi="Arial" w:cs="Arial"/>
          <w:sz w:val="20"/>
          <w:szCs w:val="20"/>
          <w:lang w:bidi="th-TH"/>
        </w:rPr>
      </w:pPr>
    </w:p>
    <w:p w14:paraId="3F1F5CFF" w14:textId="77777777" w:rsidR="00826394" w:rsidRPr="007C4CE9" w:rsidRDefault="00826394" w:rsidP="00400BEF">
      <w:pPr>
        <w:pStyle w:val="ListParagraph"/>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bookmarkStart w:id="279" w:name="_Ref92899762"/>
      <w:r w:rsidRPr="007C4CE9">
        <w:rPr>
          <w:rFonts w:ascii="Arial" w:hAnsi="Arial" w:cs="Arial"/>
          <w:sz w:val="20"/>
          <w:szCs w:val="20"/>
          <w:u w:val="single"/>
        </w:rPr>
        <w:t>Aval</w:t>
      </w:r>
      <w:r w:rsidRPr="007C4CE9">
        <w:rPr>
          <w:rFonts w:ascii="Arial" w:hAnsi="Arial" w:cs="Arial"/>
          <w:sz w:val="20"/>
          <w:szCs w:val="20"/>
        </w:rPr>
        <w:t>: O Avalista constitui-se de forma irrevogável e irretratável, na condição de coobrigado, solidariamente com a Emissora por todas as Obrigações Garantidas.</w:t>
      </w:r>
    </w:p>
    <w:p w14:paraId="313F89F7" w14:textId="77777777" w:rsidR="00826394" w:rsidRPr="007C4CE9" w:rsidRDefault="00826394" w:rsidP="007C4CE9">
      <w:pPr>
        <w:pStyle w:val="ListParagraph"/>
        <w:widowControl w:val="0"/>
        <w:tabs>
          <w:tab w:val="left" w:pos="567"/>
        </w:tabs>
        <w:spacing w:line="360" w:lineRule="auto"/>
        <w:ind w:left="0"/>
        <w:contextualSpacing w:val="0"/>
        <w:jc w:val="both"/>
        <w:rPr>
          <w:rFonts w:ascii="Arial" w:hAnsi="Arial" w:cs="Arial"/>
          <w:color w:val="000000"/>
          <w:sz w:val="20"/>
          <w:szCs w:val="20"/>
        </w:rPr>
      </w:pPr>
    </w:p>
    <w:p w14:paraId="6D9C8EB6"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shd w:val="clear" w:color="auto" w:fill="FFFFFF"/>
        </w:rPr>
        <w:t xml:space="preserve">O Aval é prestado em caráter universal e compreende a totalidade das Obrigações Garantidas e </w:t>
      </w:r>
      <w:r w:rsidRPr="007C4CE9">
        <w:rPr>
          <w:rFonts w:ascii="Arial" w:hAnsi="Arial" w:cs="Arial"/>
          <w:sz w:val="20"/>
          <w:szCs w:val="20"/>
        </w:rPr>
        <w:t>vigerá</w:t>
      </w:r>
      <w:r w:rsidRPr="007C4CE9">
        <w:rPr>
          <w:rFonts w:ascii="Arial" w:hAnsi="Arial" w:cs="Arial"/>
          <w:sz w:val="20"/>
          <w:szCs w:val="20"/>
          <w:shd w:val="clear" w:color="auto" w:fill="FFFFFF"/>
        </w:rPr>
        <w:t xml:space="preserve"> até que todas as Notas Comerciais sejam integralmente liquidadas pela Emissora.</w:t>
      </w:r>
    </w:p>
    <w:p w14:paraId="2A1BCEFC"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07E05E8F"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shd w:val="clear" w:color="auto" w:fill="FFFFFF"/>
        </w:rPr>
        <w:t xml:space="preserve">O Avalista, neste ato, reconhece que deverá pagar a dívida representada pelas Notas Comerciais </w:t>
      </w:r>
      <w:r w:rsidRPr="007C4CE9">
        <w:rPr>
          <w:rFonts w:ascii="Arial" w:hAnsi="Arial" w:cs="Arial"/>
          <w:sz w:val="20"/>
          <w:szCs w:val="20"/>
        </w:rPr>
        <w:t>no</w:t>
      </w:r>
      <w:r w:rsidRPr="007C4CE9">
        <w:rPr>
          <w:rFonts w:ascii="Arial" w:hAnsi="Arial" w:cs="Arial"/>
          <w:sz w:val="20"/>
          <w:szCs w:val="20"/>
          <w:shd w:val="clear" w:color="auto" w:fill="FFFFFF"/>
        </w:rPr>
        <w:t xml:space="preserve"> valor e forma estabelecidos nesta Escritura de Emissão e responsabiliza-se, integral e solidariamente, pela boa e total liquidação, inclusive caso as Notas Comerciais venham a ser executadas.</w:t>
      </w:r>
    </w:p>
    <w:p w14:paraId="45985297"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7FA53EFF"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O Avalista declara estar devidamente autorizada a constituir o Aval de que trata este instrumento, responsabilizando-se, integralmente, pela boa e total liquidação da referida garantia.</w:t>
      </w:r>
    </w:p>
    <w:p w14:paraId="016EBC2B"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10357718"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As obrigações decorrentes das Notas Comerciais serão cumpridas pelo Avalista, mesmo que o adimplemento destas não seja exigível da Emissora em razão da existência de procedimentos de falência, recuperação judicial ou extrajudicial ou procedimento similar envolvendo a Emissora.</w:t>
      </w:r>
    </w:p>
    <w:p w14:paraId="6E269368" w14:textId="77777777" w:rsidR="00826394" w:rsidRPr="007C4CE9" w:rsidRDefault="00826394" w:rsidP="007C4CE9">
      <w:pPr>
        <w:pStyle w:val="ListParagraph"/>
        <w:tabs>
          <w:tab w:val="left" w:pos="1418"/>
        </w:tabs>
        <w:spacing w:line="360" w:lineRule="auto"/>
        <w:ind w:left="567"/>
        <w:contextualSpacing w:val="0"/>
        <w:jc w:val="both"/>
        <w:rPr>
          <w:rFonts w:ascii="Arial" w:hAnsi="Arial" w:cs="Arial"/>
          <w:color w:val="000000"/>
          <w:sz w:val="20"/>
          <w:szCs w:val="20"/>
        </w:rPr>
      </w:pPr>
    </w:p>
    <w:p w14:paraId="58F1F142" w14:textId="77777777" w:rsidR="00826394" w:rsidRPr="007C4CE9" w:rsidRDefault="00826394" w:rsidP="007C4CE9">
      <w:pPr>
        <w:pStyle w:val="ListParagraph"/>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O presente Aval extinguir-se-á automaticamente após o total e eficaz cumprimento da totalidade das Obrigações Garantidas. Sendo certo que, caso quaisquer das obrigações pecuniárias assumidas pela Emissora, no âmbito dos documentos da Emissão, seja quitada pelo Avalista, na condição de coobrigada, solidariamente com a Emissora, o Avalista poderá, somente após a quitação integral das Obrigações Garantidas, ajuizar de ação de regresso contra a Emissora, nos termos do parágrafo 1º do artigo 899 do Código Civil.</w:t>
      </w:r>
    </w:p>
    <w:p w14:paraId="54C14592" w14:textId="77777777" w:rsidR="00826394" w:rsidRPr="007C4CE9" w:rsidRDefault="00826394" w:rsidP="007C4CE9">
      <w:pPr>
        <w:pStyle w:val="ListParagraph"/>
        <w:widowControl w:val="0"/>
        <w:tabs>
          <w:tab w:val="left" w:pos="567"/>
        </w:tabs>
        <w:spacing w:line="360" w:lineRule="auto"/>
        <w:ind w:left="0"/>
        <w:contextualSpacing w:val="0"/>
        <w:jc w:val="both"/>
        <w:rPr>
          <w:rFonts w:ascii="Arial" w:hAnsi="Arial" w:cs="Arial"/>
          <w:color w:val="000000"/>
          <w:sz w:val="20"/>
          <w:szCs w:val="20"/>
        </w:rPr>
      </w:pPr>
    </w:p>
    <w:p w14:paraId="1596CEA7" w14:textId="77777777" w:rsidR="00AA2444" w:rsidRPr="0000669C" w:rsidRDefault="00AA2444" w:rsidP="00400BEF">
      <w:pPr>
        <w:pStyle w:val="ListParagraph"/>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r w:rsidRPr="0000669C">
        <w:rPr>
          <w:rFonts w:ascii="Arial" w:hAnsi="Arial" w:cs="Arial"/>
          <w:sz w:val="20"/>
          <w:szCs w:val="20"/>
          <w:u w:val="single"/>
        </w:rPr>
        <w:t>Fundo de Despesas</w:t>
      </w:r>
      <w:r w:rsidRPr="0000669C">
        <w:rPr>
          <w:rFonts w:ascii="Arial" w:hAnsi="Arial" w:cs="Arial"/>
          <w:sz w:val="20"/>
          <w:szCs w:val="20"/>
        </w:rPr>
        <w:t>. As Partes concordam em constituir,</w:t>
      </w:r>
      <w:r w:rsidRPr="0000669C">
        <w:rPr>
          <w:rFonts w:ascii="Arial" w:hAnsi="Arial" w:cs="Arial"/>
          <w:color w:val="000000"/>
          <w:sz w:val="20"/>
          <w:szCs w:val="20"/>
        </w:rPr>
        <w:t xml:space="preserve"> na Conta Centralizadora, o </w:t>
      </w:r>
      <w:r w:rsidRPr="0000669C">
        <w:rPr>
          <w:rFonts w:ascii="Arial" w:hAnsi="Arial" w:cs="Arial"/>
          <w:sz w:val="20"/>
          <w:szCs w:val="20"/>
        </w:rPr>
        <w:t>Fundo de Despesas, o que será feito com recursos deduzidos, pela Securitizadora, por conta e ordem da Emissora, dos recursos depositados na Conta Centralizadora até o montante equivalente ao Valor do Fundo de Despesas.</w:t>
      </w:r>
      <w:bookmarkEnd w:id="279"/>
      <w:r w:rsidR="00783242">
        <w:rPr>
          <w:rFonts w:ascii="Arial" w:hAnsi="Arial" w:cs="Arial"/>
          <w:sz w:val="20"/>
          <w:szCs w:val="20"/>
        </w:rPr>
        <w:t xml:space="preserve"> </w:t>
      </w:r>
      <w:r w:rsidR="00F82BEE" w:rsidRPr="00400BEF">
        <w:rPr>
          <w:rFonts w:ascii="Arial" w:hAnsi="Arial" w:cs="Arial"/>
          <w:sz w:val="20"/>
          <w:szCs w:val="20"/>
        </w:rPr>
        <w:t xml:space="preserve">Em cada Data de </w:t>
      </w:r>
      <w:r w:rsidR="00F82BEE" w:rsidRPr="009B52AF">
        <w:rPr>
          <w:rFonts w:ascii="Arial" w:hAnsi="Arial" w:cs="Arial"/>
          <w:sz w:val="20"/>
          <w:szCs w:val="20"/>
        </w:rPr>
        <w:t>Apuração</w:t>
      </w:r>
      <w:r w:rsidR="00F82BEE">
        <w:rPr>
          <w:rFonts w:ascii="Arial" w:hAnsi="Arial" w:cs="Arial"/>
          <w:sz w:val="20"/>
          <w:szCs w:val="20"/>
        </w:rPr>
        <w:t>,</w:t>
      </w:r>
      <w:r w:rsidR="00F82BEE" w:rsidRPr="002B79D6">
        <w:rPr>
          <w:rFonts w:ascii="Arial" w:hAnsi="Arial" w:cs="Arial"/>
          <w:sz w:val="20"/>
          <w:szCs w:val="20"/>
        </w:rPr>
        <w:t xml:space="preserve"> </w:t>
      </w:r>
      <w:r w:rsidR="00F82BEE" w:rsidRPr="001C42E6">
        <w:rPr>
          <w:rFonts w:ascii="Arial" w:hAnsi="Arial" w:cs="Arial"/>
          <w:sz w:val="20"/>
          <w:szCs w:val="20"/>
        </w:rPr>
        <w:t>c</w:t>
      </w:r>
      <w:r w:rsidR="00783242" w:rsidRPr="001C42E6">
        <w:rPr>
          <w:rFonts w:ascii="Arial" w:hAnsi="Arial" w:cs="Arial"/>
          <w:sz w:val="20"/>
          <w:szCs w:val="20"/>
        </w:rPr>
        <w:t xml:space="preserve">aso o montante do Fundo de Despesas esteja inferior ao </w:t>
      </w:r>
      <w:r w:rsidR="00783242" w:rsidRPr="001C42E6">
        <w:rPr>
          <w:rFonts w:ascii="Arial" w:eastAsia="Times New Roman" w:hAnsi="Arial" w:cs="Arial"/>
          <w:sz w:val="20"/>
          <w:szCs w:val="20"/>
        </w:rPr>
        <w:t>Valor do Fundo de Despesas</w:t>
      </w:r>
      <w:r w:rsidR="00783242" w:rsidRPr="001C42E6">
        <w:rPr>
          <w:rFonts w:ascii="Arial" w:hAnsi="Arial" w:cs="Arial"/>
          <w:sz w:val="20"/>
          <w:szCs w:val="20"/>
        </w:rPr>
        <w:t xml:space="preserve">, inclusive em caso de utilização para pagamento de qualquer das Obrigações Garantidas não adimplidas, a Credora utilizará os valores oriundos dos Direitos Creditórios para recomposição do Fundo de </w:t>
      </w:r>
      <w:r w:rsidR="00F82BEE" w:rsidRPr="001C42E6">
        <w:rPr>
          <w:rFonts w:ascii="Arial" w:hAnsi="Arial" w:cs="Arial"/>
          <w:sz w:val="20"/>
          <w:szCs w:val="20"/>
        </w:rPr>
        <w:t>Despesas</w:t>
      </w:r>
      <w:r w:rsidR="00783242" w:rsidRPr="001C42E6">
        <w:rPr>
          <w:rFonts w:ascii="Arial" w:hAnsi="Arial" w:cs="Arial"/>
          <w:sz w:val="20"/>
          <w:szCs w:val="20"/>
        </w:rPr>
        <w:t>, sendo que caso não exista recursos suficientes para fazer essa recomposição a Credora deverá expedir notificação para a Emissora, que deverá providenciar a recomposição em até 10 (dez) Dias Úteis contados do recebimento de notificação para tanto</w:t>
      </w:r>
      <w:r w:rsidR="00F82BEE" w:rsidRPr="001C42E6">
        <w:rPr>
          <w:rFonts w:ascii="Arial" w:hAnsi="Arial" w:cs="Arial"/>
          <w:sz w:val="20"/>
          <w:szCs w:val="20"/>
        </w:rPr>
        <w:t>.</w:t>
      </w:r>
    </w:p>
    <w:p w14:paraId="5582A3A0" w14:textId="77777777" w:rsidR="00AA2444" w:rsidRPr="0000669C" w:rsidRDefault="00AA2444" w:rsidP="00400BEF">
      <w:pPr>
        <w:pStyle w:val="ListParagraph"/>
        <w:widowControl w:val="0"/>
        <w:tabs>
          <w:tab w:val="left" w:pos="567"/>
        </w:tabs>
        <w:spacing w:line="360" w:lineRule="auto"/>
        <w:ind w:left="0"/>
        <w:contextualSpacing w:val="0"/>
        <w:jc w:val="both"/>
        <w:rPr>
          <w:rFonts w:ascii="Arial" w:hAnsi="Arial" w:cs="Arial"/>
          <w:color w:val="000000"/>
          <w:sz w:val="20"/>
          <w:szCs w:val="20"/>
        </w:rPr>
      </w:pPr>
    </w:p>
    <w:p w14:paraId="0FCC0B7E" w14:textId="77777777" w:rsidR="00AA2444" w:rsidRPr="0000669C" w:rsidRDefault="00AA2444"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00669C">
        <w:rPr>
          <w:rFonts w:ascii="Arial" w:hAnsi="Arial" w:cs="Arial"/>
          <w:sz w:val="20"/>
          <w:szCs w:val="20"/>
        </w:rPr>
        <w:t>Os recursos do Fundo de Despesas serão utilizados pela Securitizadora para fazer frente às despesas do Patrimônio Separado.</w:t>
      </w:r>
    </w:p>
    <w:p w14:paraId="21E19680" w14:textId="77777777" w:rsidR="00AA2444" w:rsidRPr="0000669C" w:rsidRDefault="00AA2444" w:rsidP="00400BEF">
      <w:pPr>
        <w:pStyle w:val="ListParagraph"/>
        <w:tabs>
          <w:tab w:val="left" w:pos="1134"/>
        </w:tabs>
        <w:spacing w:line="360" w:lineRule="auto"/>
        <w:ind w:left="567"/>
        <w:contextualSpacing w:val="0"/>
        <w:jc w:val="both"/>
        <w:rPr>
          <w:rFonts w:ascii="Arial" w:hAnsi="Arial" w:cs="Arial"/>
          <w:sz w:val="20"/>
          <w:szCs w:val="20"/>
        </w:rPr>
      </w:pPr>
    </w:p>
    <w:p w14:paraId="6657690A" w14:textId="77777777" w:rsidR="00AA2444" w:rsidRPr="00400BEF" w:rsidRDefault="00AA2444"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00669C">
        <w:rPr>
          <w:rFonts w:ascii="Arial" w:hAnsi="Arial" w:cs="Arial"/>
          <w:sz w:val="20"/>
          <w:szCs w:val="20"/>
        </w:rPr>
        <w:t>A Emissora não poderá, em qualquer hipótese, se abster do cumprimento de suas obrigações previstas nos Documentos da Operação em razão</w:t>
      </w:r>
      <w:r w:rsidRPr="00400BEF">
        <w:rPr>
          <w:rFonts w:ascii="Arial" w:hAnsi="Arial" w:cs="Arial"/>
          <w:sz w:val="20"/>
          <w:szCs w:val="20"/>
        </w:rPr>
        <w:t xml:space="preserve"> da constituição do Fundo de Despesas, ou ainda, solicitar à Securitizadora que utilize os recursos do Fundo de Despesas para quitação de eventuais obrigações inadimplidas.</w:t>
      </w:r>
    </w:p>
    <w:p w14:paraId="42659BD8" w14:textId="77777777" w:rsidR="00AA2444" w:rsidRPr="00400BEF" w:rsidRDefault="00AA2444" w:rsidP="00400BEF">
      <w:pPr>
        <w:pStyle w:val="ListParagraph"/>
        <w:tabs>
          <w:tab w:val="left" w:pos="1134"/>
        </w:tabs>
        <w:spacing w:line="360" w:lineRule="auto"/>
        <w:ind w:left="567"/>
        <w:contextualSpacing w:val="0"/>
        <w:jc w:val="both"/>
        <w:rPr>
          <w:rFonts w:ascii="Arial" w:hAnsi="Arial" w:cs="Arial"/>
          <w:sz w:val="20"/>
          <w:szCs w:val="20"/>
        </w:rPr>
      </w:pPr>
    </w:p>
    <w:p w14:paraId="4F1886EF" w14:textId="77777777" w:rsidR="00AA2444" w:rsidRPr="00400BEF" w:rsidRDefault="00AA2444"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encerrado o Patrimônio Separado, nos termos dos Documentos da Operação, a Securitizadora deverá transferir a totalidade dos recursos do Fundo de Despesas, líquidos de tributos, para a Conta da Emissora, em até 1</w:t>
      </w:r>
      <w:r w:rsidR="00040AD6">
        <w:rPr>
          <w:rFonts w:ascii="Arial" w:hAnsi="Arial" w:cs="Arial"/>
          <w:sz w:val="20"/>
          <w:szCs w:val="20"/>
        </w:rPr>
        <w:t>0</w:t>
      </w:r>
      <w:r w:rsidRPr="00400BEF">
        <w:rPr>
          <w:rFonts w:ascii="Arial" w:hAnsi="Arial" w:cs="Arial"/>
          <w:sz w:val="20"/>
          <w:szCs w:val="20"/>
        </w:rPr>
        <w:t xml:space="preserve"> (</w:t>
      </w:r>
      <w:r w:rsidR="00040AD6">
        <w:rPr>
          <w:rFonts w:ascii="Arial" w:hAnsi="Arial" w:cs="Arial"/>
          <w:sz w:val="20"/>
          <w:szCs w:val="20"/>
        </w:rPr>
        <w:t>dez</w:t>
      </w:r>
      <w:r w:rsidRPr="00400BEF">
        <w:rPr>
          <w:rFonts w:ascii="Arial" w:hAnsi="Arial" w:cs="Arial"/>
          <w:sz w:val="20"/>
          <w:szCs w:val="20"/>
        </w:rPr>
        <w:t>) Dias Úteis contados da referida quitação.</w:t>
      </w:r>
    </w:p>
    <w:p w14:paraId="7AFD5404" w14:textId="77777777" w:rsidR="00AA2444" w:rsidRPr="00400BEF" w:rsidRDefault="00AA2444">
      <w:pPr>
        <w:widowControl w:val="0"/>
        <w:tabs>
          <w:tab w:val="left" w:pos="0"/>
        </w:tabs>
        <w:autoSpaceDE w:val="0"/>
        <w:autoSpaceDN w:val="0"/>
        <w:adjustRightInd w:val="0"/>
        <w:spacing w:line="360" w:lineRule="auto"/>
        <w:jc w:val="both"/>
        <w:rPr>
          <w:rFonts w:ascii="Arial" w:hAnsi="Arial" w:cs="Arial"/>
          <w:sz w:val="20"/>
          <w:szCs w:val="20"/>
          <w:lang w:bidi="th-TH"/>
        </w:rPr>
      </w:pPr>
    </w:p>
    <w:p w14:paraId="638D0B72" w14:textId="77777777" w:rsidR="00D03EAD" w:rsidRPr="00400BEF" w:rsidRDefault="00D03EAD" w:rsidP="00400BEF">
      <w:pPr>
        <w:pStyle w:val="ListParagraph"/>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280" w:name="_Ref92899777"/>
      <w:bookmarkEnd w:id="277"/>
      <w:r w:rsidRPr="00400BEF">
        <w:rPr>
          <w:rFonts w:ascii="Arial" w:hAnsi="Arial" w:cs="Arial"/>
          <w:sz w:val="20"/>
          <w:szCs w:val="20"/>
          <w:u w:val="single"/>
        </w:rPr>
        <w:t>Fundo de Reserv</w:t>
      </w:r>
      <w:r w:rsidR="00AA2444" w:rsidRPr="00400BEF">
        <w:rPr>
          <w:rFonts w:ascii="Arial" w:hAnsi="Arial" w:cs="Arial"/>
          <w:sz w:val="20"/>
          <w:szCs w:val="20"/>
          <w:u w:val="single"/>
        </w:rPr>
        <w:t>a</w:t>
      </w:r>
      <w:r w:rsidRPr="00400BEF">
        <w:rPr>
          <w:rFonts w:ascii="Arial" w:hAnsi="Arial" w:cs="Arial"/>
          <w:sz w:val="20"/>
          <w:szCs w:val="20"/>
        </w:rPr>
        <w:t xml:space="preserve">: </w:t>
      </w:r>
      <w:r w:rsidR="00886B43" w:rsidRPr="00400BEF">
        <w:rPr>
          <w:rFonts w:ascii="Arial" w:hAnsi="Arial" w:cs="Arial"/>
          <w:sz w:val="20"/>
          <w:szCs w:val="20"/>
        </w:rPr>
        <w:t xml:space="preserve">A Emissora obriga-se a </w:t>
      </w:r>
      <w:r w:rsidR="000C588A" w:rsidRPr="00400BEF">
        <w:rPr>
          <w:rFonts w:ascii="Arial" w:hAnsi="Arial" w:cs="Arial"/>
          <w:sz w:val="20"/>
          <w:szCs w:val="20"/>
        </w:rPr>
        <w:t xml:space="preserve">constituir, na Conta Centralizadora, o Fundo de Reserva, com recursos deduzidos, pela Credora, por conta e ordem da </w:t>
      </w:r>
      <w:r w:rsidR="00722B1F">
        <w:rPr>
          <w:rFonts w:ascii="Arial" w:hAnsi="Arial" w:cs="Arial"/>
          <w:sz w:val="20"/>
          <w:szCs w:val="20"/>
        </w:rPr>
        <w:t>Emissora</w:t>
      </w:r>
      <w:r w:rsidR="000C588A" w:rsidRPr="00400BEF">
        <w:rPr>
          <w:rFonts w:ascii="Arial" w:hAnsi="Arial" w:cs="Arial"/>
          <w:sz w:val="20"/>
          <w:szCs w:val="20"/>
        </w:rPr>
        <w:t xml:space="preserve">, até o montante equivalente ao </w:t>
      </w:r>
      <w:r w:rsidR="008D2BE2">
        <w:rPr>
          <w:rFonts w:ascii="Arial" w:hAnsi="Arial" w:cs="Arial"/>
          <w:sz w:val="20"/>
          <w:szCs w:val="20"/>
        </w:rPr>
        <w:t xml:space="preserve">valor necessário para que seja atingido o </w:t>
      </w:r>
      <w:r w:rsidR="000C588A" w:rsidRPr="00400BEF">
        <w:rPr>
          <w:rFonts w:ascii="Arial" w:hAnsi="Arial" w:cs="Arial"/>
          <w:sz w:val="20"/>
          <w:szCs w:val="20"/>
        </w:rPr>
        <w:t>Valor do Fundo de Reserva</w:t>
      </w:r>
      <w:r w:rsidR="000C588A" w:rsidRPr="001C42E6">
        <w:rPr>
          <w:rFonts w:ascii="Arial" w:hAnsi="Arial" w:cs="Arial"/>
          <w:sz w:val="20"/>
          <w:szCs w:val="20"/>
        </w:rPr>
        <w:t>.</w:t>
      </w:r>
      <w:r w:rsidR="0003181C" w:rsidRPr="001C42E6">
        <w:rPr>
          <w:rFonts w:ascii="Arial" w:hAnsi="Arial" w:cs="Arial"/>
          <w:sz w:val="20"/>
          <w:szCs w:val="20"/>
        </w:rPr>
        <w:t xml:space="preserve"> </w:t>
      </w:r>
      <w:r w:rsidR="008D2BE2" w:rsidRPr="001C42E6">
        <w:rPr>
          <w:rFonts w:ascii="Arial" w:hAnsi="Arial" w:cs="Arial"/>
          <w:sz w:val="20"/>
          <w:szCs w:val="20"/>
        </w:rPr>
        <w:t>O</w:t>
      </w:r>
      <w:r w:rsidR="005C3414" w:rsidRPr="001C42E6">
        <w:rPr>
          <w:rFonts w:ascii="Arial" w:hAnsi="Arial" w:cs="Arial"/>
          <w:sz w:val="20"/>
          <w:szCs w:val="20"/>
        </w:rPr>
        <w:t xml:space="preserve">s </w:t>
      </w:r>
      <w:r w:rsidRPr="001C42E6">
        <w:rPr>
          <w:rFonts w:ascii="Arial" w:hAnsi="Arial" w:cs="Arial"/>
          <w:sz w:val="20"/>
          <w:szCs w:val="20"/>
        </w:rPr>
        <w:t xml:space="preserve">recursos </w:t>
      </w:r>
      <w:r w:rsidR="005C3414" w:rsidRPr="001C42E6">
        <w:rPr>
          <w:rFonts w:ascii="Arial" w:hAnsi="Arial" w:cs="Arial"/>
          <w:sz w:val="20"/>
          <w:szCs w:val="20"/>
        </w:rPr>
        <w:t xml:space="preserve">do Fundo de Reserva </w:t>
      </w:r>
      <w:r w:rsidRPr="001C42E6">
        <w:rPr>
          <w:rFonts w:ascii="Arial" w:hAnsi="Arial" w:cs="Arial"/>
          <w:sz w:val="20"/>
          <w:szCs w:val="20"/>
        </w:rPr>
        <w:t xml:space="preserve">serão destinados a garantir </w:t>
      </w:r>
      <w:r w:rsidR="003B78E0" w:rsidRPr="001C42E6">
        <w:rPr>
          <w:rFonts w:ascii="Arial" w:hAnsi="Arial" w:cs="Arial"/>
          <w:sz w:val="20"/>
          <w:szCs w:val="20"/>
        </w:rPr>
        <w:t>eventual inadimplemento de obrigações pecuniárias por parte da Devedora assumida nos Documentos da Operação</w:t>
      </w:r>
      <w:r w:rsidRPr="001C42E6">
        <w:rPr>
          <w:rFonts w:ascii="Arial" w:hAnsi="Arial" w:cs="Arial"/>
          <w:sz w:val="20"/>
          <w:szCs w:val="20"/>
        </w:rPr>
        <w:t>, bem como para</w:t>
      </w:r>
      <w:r w:rsidRPr="00AA167F">
        <w:rPr>
          <w:rFonts w:ascii="Arial" w:hAnsi="Arial" w:cs="Arial"/>
          <w:sz w:val="20"/>
          <w:szCs w:val="20"/>
        </w:rPr>
        <w:t xml:space="preserve"> o pagamento de contingências imprevistas na Emissão dos C</w:t>
      </w:r>
      <w:r w:rsidRPr="00400BEF">
        <w:rPr>
          <w:rFonts w:ascii="Arial" w:hAnsi="Arial" w:cs="Arial"/>
          <w:sz w:val="20"/>
          <w:szCs w:val="20"/>
        </w:rPr>
        <w:t>RI, a necessidade de alteração dos Documentos da Operação, gastos com publicações, realização das assembleias dos titulares dos CRI, honorários de advogados, custas, despesas, emolumentos, reembolso de despesas, inclusive para resguardar os titulares dos CRI e a Securitizadora. Até o adimplemento da totalidade dos CRI, o saldo do Fundo de Reserva CRI, apurado mensalmente tod</w:t>
      </w:r>
      <w:r w:rsidR="0003181C" w:rsidRPr="00AA167F">
        <w:rPr>
          <w:rFonts w:ascii="Arial" w:hAnsi="Arial" w:cs="Arial"/>
          <w:sz w:val="20"/>
          <w:szCs w:val="20"/>
        </w:rPr>
        <w:t>a Data de Apuração</w:t>
      </w:r>
      <w:r w:rsidRPr="00AA167F">
        <w:rPr>
          <w:rFonts w:ascii="Arial" w:hAnsi="Arial" w:cs="Arial"/>
          <w:sz w:val="20"/>
          <w:szCs w:val="20"/>
        </w:rPr>
        <w:t xml:space="preserve">, deverá corresponder </w:t>
      </w:r>
      <w:r w:rsidR="0003181C" w:rsidRPr="00AA167F">
        <w:rPr>
          <w:rFonts w:ascii="Arial" w:hAnsi="Arial" w:cs="Arial"/>
          <w:sz w:val="20"/>
          <w:szCs w:val="20"/>
        </w:rPr>
        <w:t>sempre ao Valor do Fundo de Reserva</w:t>
      </w:r>
      <w:r w:rsidRPr="00AA167F">
        <w:rPr>
          <w:rFonts w:ascii="Arial" w:hAnsi="Arial" w:cs="Arial"/>
          <w:sz w:val="20"/>
          <w:szCs w:val="20"/>
        </w:rPr>
        <w:t xml:space="preserve">. </w:t>
      </w:r>
      <w:r w:rsidR="0003181C" w:rsidRPr="00400BEF">
        <w:rPr>
          <w:rFonts w:ascii="Arial" w:hAnsi="Arial" w:cs="Arial"/>
          <w:sz w:val="20"/>
          <w:szCs w:val="20"/>
        </w:rPr>
        <w:t xml:space="preserve">Em cada Data de </w:t>
      </w:r>
      <w:r w:rsidR="0003181C" w:rsidRPr="009B52AF">
        <w:rPr>
          <w:rFonts w:ascii="Arial" w:hAnsi="Arial" w:cs="Arial"/>
          <w:sz w:val="20"/>
          <w:szCs w:val="20"/>
        </w:rPr>
        <w:t>Apuração</w:t>
      </w:r>
      <w:r w:rsidR="00783242">
        <w:rPr>
          <w:rFonts w:ascii="Arial" w:hAnsi="Arial" w:cs="Arial"/>
          <w:sz w:val="20"/>
          <w:szCs w:val="20"/>
        </w:rPr>
        <w:t>,</w:t>
      </w:r>
      <w:r w:rsidRPr="002B79D6">
        <w:rPr>
          <w:rFonts w:ascii="Arial" w:hAnsi="Arial" w:cs="Arial"/>
          <w:sz w:val="20"/>
          <w:szCs w:val="20"/>
        </w:rPr>
        <w:t xml:space="preserve"> </w:t>
      </w:r>
      <w:r w:rsidRPr="001C42E6">
        <w:rPr>
          <w:rFonts w:ascii="Arial" w:hAnsi="Arial" w:cs="Arial"/>
          <w:sz w:val="20"/>
          <w:szCs w:val="20"/>
        </w:rPr>
        <w:t>caso o montante do Fundo de Reserva esteja inferior ao Valor do Fundo de Reserva, inclusive em caso de utilização para pagamento de qualquer das Obrigações Garantida</w:t>
      </w:r>
      <w:r w:rsidRPr="00783242">
        <w:rPr>
          <w:rFonts w:ascii="Arial" w:hAnsi="Arial" w:cs="Arial"/>
          <w:sz w:val="20"/>
          <w:szCs w:val="20"/>
        </w:rPr>
        <w:t>s não adimplidas</w:t>
      </w:r>
      <w:r w:rsidR="00474966" w:rsidRPr="00783242">
        <w:rPr>
          <w:rFonts w:ascii="Arial" w:hAnsi="Arial" w:cs="Arial"/>
          <w:sz w:val="20"/>
          <w:szCs w:val="20"/>
        </w:rPr>
        <w:t>, a Credora utilizará os valores oriundos dos Direitos Creditórios para recomposição do Fundo de Reserva, sendo que caso não exista recursos suficientes para fazer essa recomposição</w:t>
      </w:r>
      <w:r w:rsidRPr="00783242">
        <w:rPr>
          <w:rFonts w:ascii="Arial" w:hAnsi="Arial" w:cs="Arial"/>
          <w:sz w:val="20"/>
          <w:szCs w:val="20"/>
        </w:rPr>
        <w:t xml:space="preserve"> </w:t>
      </w:r>
      <w:bookmarkStart w:id="281" w:name="_Hlk46312052"/>
      <w:r w:rsidRPr="00783242">
        <w:rPr>
          <w:rFonts w:ascii="Arial" w:hAnsi="Arial" w:cs="Arial"/>
          <w:sz w:val="20"/>
          <w:szCs w:val="20"/>
        </w:rPr>
        <w:t>a Cre</w:t>
      </w:r>
      <w:r w:rsidR="00CD64CB" w:rsidRPr="00783242">
        <w:rPr>
          <w:rFonts w:ascii="Arial" w:hAnsi="Arial" w:cs="Arial"/>
          <w:sz w:val="20"/>
          <w:szCs w:val="20"/>
        </w:rPr>
        <w:t>dora deverá expedir notificação</w:t>
      </w:r>
      <w:r w:rsidRPr="00783242">
        <w:rPr>
          <w:rFonts w:ascii="Arial" w:hAnsi="Arial" w:cs="Arial"/>
          <w:sz w:val="20"/>
          <w:szCs w:val="20"/>
        </w:rPr>
        <w:t xml:space="preserve"> para a Emissora, que deverá providenciar a recomposição em até 10 (dez) Dias Úteis contados do recebimento de notificação para tanto</w:t>
      </w:r>
      <w:r w:rsidR="00783242" w:rsidRPr="00783242">
        <w:rPr>
          <w:rFonts w:ascii="Arial" w:hAnsi="Arial" w:cs="Arial"/>
          <w:sz w:val="20"/>
          <w:szCs w:val="20"/>
        </w:rPr>
        <w:t>.</w:t>
      </w:r>
      <w:bookmarkEnd w:id="280"/>
      <w:bookmarkEnd w:id="281"/>
    </w:p>
    <w:p w14:paraId="34FD0721" w14:textId="77777777" w:rsidR="00385C4C" w:rsidRPr="00400BEF" w:rsidRDefault="00385C4C" w:rsidP="005F3FB2">
      <w:pPr>
        <w:pStyle w:val="ListParagraph"/>
        <w:tabs>
          <w:tab w:val="left" w:pos="567"/>
        </w:tabs>
        <w:spacing w:line="360" w:lineRule="auto"/>
        <w:ind w:left="0"/>
        <w:contextualSpacing w:val="0"/>
        <w:jc w:val="both"/>
        <w:rPr>
          <w:rFonts w:ascii="Arial" w:hAnsi="Arial" w:cs="Arial"/>
          <w:sz w:val="20"/>
          <w:szCs w:val="20"/>
          <w:lang w:bidi="th-TH"/>
        </w:rPr>
      </w:pPr>
    </w:p>
    <w:p w14:paraId="6A075A59" w14:textId="77777777" w:rsidR="00D03EAD" w:rsidRPr="00400BEF" w:rsidRDefault="00D03EAD"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lang w:eastAsia="pt-BR"/>
        </w:rPr>
      </w:pPr>
      <w:r w:rsidRPr="00400BEF">
        <w:rPr>
          <w:rFonts w:ascii="Arial" w:hAnsi="Arial" w:cs="Arial"/>
          <w:sz w:val="20"/>
          <w:szCs w:val="20"/>
        </w:rPr>
        <w:t xml:space="preserve">Os recursos depositados no Fundo de Reserva serão aplicados nos seguintes investimentos: </w:t>
      </w:r>
      <w:r w:rsidR="00E441DE" w:rsidRPr="00E34BFB">
        <w:rPr>
          <w:rFonts w:ascii="Arial" w:hAnsi="Arial" w:cs="Arial"/>
          <w:b/>
          <w:sz w:val="20"/>
          <w:szCs w:val="20"/>
        </w:rPr>
        <w:t>(a)</w:t>
      </w:r>
      <w:r w:rsidR="0023591D">
        <w:rPr>
          <w:rFonts w:ascii="Arial" w:hAnsi="Arial" w:cs="Arial"/>
          <w:sz w:val="20"/>
          <w:szCs w:val="20"/>
        </w:rPr>
        <w:t> </w:t>
      </w:r>
      <w:r w:rsidR="00E441DE" w:rsidRPr="00400BEF">
        <w:rPr>
          <w:rFonts w:ascii="Arial" w:hAnsi="Arial" w:cs="Arial"/>
          <w:sz w:val="20"/>
          <w:szCs w:val="20"/>
        </w:rPr>
        <w:t xml:space="preserve">certificados de depósitos bancários com liquidez diária emitidos por instituições financeiras que tenham a classificação de risco no mínimo equivalente a A- em escala nacional, atribuída pelas agências Standard &amp; Poor’s e/ou Fitch Ratings e/ou A3 pela Moody’s Investors Service, ou qualquer de suas representantes no País; </w:t>
      </w:r>
      <w:r w:rsidR="00E441DE" w:rsidRPr="00E34BFB">
        <w:rPr>
          <w:rFonts w:ascii="Arial" w:hAnsi="Arial" w:cs="Arial"/>
          <w:b/>
          <w:sz w:val="20"/>
          <w:szCs w:val="20"/>
        </w:rPr>
        <w:t>(b)</w:t>
      </w:r>
      <w:r w:rsidR="00E441DE" w:rsidRPr="00400BEF">
        <w:rPr>
          <w:rFonts w:ascii="Arial" w:hAnsi="Arial" w:cs="Arial"/>
          <w:sz w:val="20"/>
          <w:szCs w:val="20"/>
        </w:rPr>
        <w:t xml:space="preserve"> quotas de emissão de fundos de investimento regulados pela Instrução CVM nº 555, de 17 de dezembro de 2014, conforme alterada, com liquidez diária; e/ou </w:t>
      </w:r>
      <w:r w:rsidR="00E441DE" w:rsidRPr="00E34BFB">
        <w:rPr>
          <w:rFonts w:ascii="Arial" w:hAnsi="Arial" w:cs="Arial"/>
          <w:b/>
          <w:sz w:val="20"/>
          <w:szCs w:val="20"/>
        </w:rPr>
        <w:t>(c)</w:t>
      </w:r>
      <w:r w:rsidR="00AA2444" w:rsidRPr="00400BEF">
        <w:rPr>
          <w:rFonts w:ascii="Arial" w:hAnsi="Arial" w:cs="Arial"/>
          <w:sz w:val="20"/>
          <w:szCs w:val="20"/>
        </w:rPr>
        <w:t> </w:t>
      </w:r>
      <w:r w:rsidR="00E441DE" w:rsidRPr="00400BEF">
        <w:rPr>
          <w:rFonts w:ascii="Arial" w:hAnsi="Arial" w:cs="Arial"/>
          <w:sz w:val="20"/>
          <w:szCs w:val="20"/>
        </w:rPr>
        <w:t>operações compromissadas, com liquidez diária, realizadas junto a qualquer instituições financeiras que tenham a classificação de risco no mínimo equivalente a A- em escala nacional, atribuída pelas agências Standard &amp; Poor’s e/ou Fitch Ratings e/ou A3 pela Moody’s Investors Service, ou qualquer de suas representantes no País</w:t>
      </w:r>
      <w:r w:rsidR="00E441DE" w:rsidRPr="00400BEF" w:rsidDel="00E441DE">
        <w:rPr>
          <w:rFonts w:ascii="Arial" w:hAnsi="Arial" w:cs="Arial"/>
          <w:sz w:val="20"/>
          <w:szCs w:val="20"/>
        </w:rPr>
        <w:t xml:space="preserve"> </w:t>
      </w:r>
      <w:r w:rsidRPr="00AA167F">
        <w:rPr>
          <w:rFonts w:ascii="Arial" w:hAnsi="Arial" w:cs="Arial"/>
          <w:sz w:val="20"/>
          <w:szCs w:val="20"/>
        </w:rPr>
        <w:t>(“</w:t>
      </w:r>
      <w:r w:rsidRPr="00AA167F">
        <w:rPr>
          <w:rFonts w:ascii="Arial" w:hAnsi="Arial" w:cs="Arial"/>
          <w:sz w:val="20"/>
          <w:szCs w:val="20"/>
          <w:u w:val="single"/>
        </w:rPr>
        <w:t>Investimentos Permitidos</w:t>
      </w:r>
      <w:r w:rsidRPr="00AA167F">
        <w:rPr>
          <w:rFonts w:ascii="Arial" w:hAnsi="Arial" w:cs="Arial"/>
          <w:sz w:val="20"/>
          <w:szCs w:val="20"/>
        </w:rPr>
        <w:t>”), sendo certo que a Securitizadora, bem como seus respectiv</w:t>
      </w:r>
      <w:r w:rsidRPr="00400BEF">
        <w:rPr>
          <w:rFonts w:ascii="Arial" w:hAnsi="Arial" w:cs="Arial"/>
          <w:sz w:val="20"/>
          <w:szCs w:val="20"/>
        </w:rPr>
        <w:t xml:space="preserve">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w:t>
      </w:r>
      <w:r w:rsidRPr="00400BEF">
        <w:rPr>
          <w:rFonts w:ascii="Arial" w:hAnsi="Arial" w:cs="Arial"/>
          <w:sz w:val="20"/>
          <w:szCs w:val="20"/>
          <w:lang w:bidi="th-TH"/>
        </w:rPr>
        <w:t>referidos</w:t>
      </w:r>
      <w:r w:rsidRPr="00400BEF">
        <w:rPr>
          <w:rFonts w:ascii="Arial" w:hAnsi="Arial" w:cs="Arial"/>
          <w:sz w:val="20"/>
          <w:szCs w:val="20"/>
        </w:rPr>
        <w:t xml:space="preserve">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realizados com os rendimentos livres de tributos, ressalvados os benefícios fiscais deste</w:t>
      </w:r>
      <w:r w:rsidR="00CD64CB" w:rsidRPr="00400BEF">
        <w:rPr>
          <w:rFonts w:ascii="Arial" w:hAnsi="Arial" w:cs="Arial"/>
          <w:sz w:val="20"/>
          <w:szCs w:val="20"/>
        </w:rPr>
        <w:t>s rendimentos à Securitizadora.</w:t>
      </w:r>
    </w:p>
    <w:p w14:paraId="3721EE9C" w14:textId="77777777" w:rsidR="00385C4C" w:rsidRPr="00400BEF" w:rsidRDefault="00385C4C" w:rsidP="00A0231D">
      <w:pPr>
        <w:pStyle w:val="ListParagraph"/>
        <w:tabs>
          <w:tab w:val="left" w:pos="1134"/>
        </w:tabs>
        <w:spacing w:line="360" w:lineRule="auto"/>
        <w:ind w:left="567"/>
        <w:contextualSpacing w:val="0"/>
        <w:jc w:val="both"/>
        <w:rPr>
          <w:rFonts w:ascii="Arial" w:hAnsi="Arial" w:cs="Arial"/>
          <w:sz w:val="20"/>
          <w:szCs w:val="20"/>
        </w:rPr>
      </w:pPr>
    </w:p>
    <w:p w14:paraId="2BCBAE31" w14:textId="77777777" w:rsidR="000C588A" w:rsidRPr="00400BEF" w:rsidRDefault="006C46F0"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t xml:space="preserve">Sem prejuízo </w:t>
      </w:r>
      <w:r w:rsidRPr="00ED1887">
        <w:rPr>
          <w:rFonts w:ascii="Arial" w:hAnsi="Arial" w:cs="Arial"/>
          <w:sz w:val="20"/>
          <w:szCs w:val="20"/>
        </w:rPr>
        <w:t xml:space="preserve">de eventual recomposição do Fundo de Reserva em razão da utilização dos recursos disponíveis na Conta </w:t>
      </w:r>
      <w:r>
        <w:rPr>
          <w:rFonts w:ascii="Arial" w:hAnsi="Arial" w:cs="Arial"/>
          <w:sz w:val="20"/>
          <w:szCs w:val="20"/>
        </w:rPr>
        <w:t>Centralizadora</w:t>
      </w:r>
      <w:r w:rsidRPr="00ED1887">
        <w:rPr>
          <w:rFonts w:ascii="Arial" w:hAnsi="Arial" w:cs="Arial"/>
          <w:sz w:val="20"/>
          <w:szCs w:val="20"/>
        </w:rPr>
        <w:t xml:space="preserve"> de acordo com a Ordem de Prioridade de Pagamentos,</w:t>
      </w:r>
      <w:r>
        <w:rPr>
          <w:rFonts w:ascii="Arial" w:hAnsi="Arial" w:cs="Arial"/>
          <w:sz w:val="20"/>
          <w:szCs w:val="20"/>
        </w:rPr>
        <w:t xml:space="preserve"> t</w:t>
      </w:r>
      <w:r w:rsidR="000C588A" w:rsidRPr="00400BEF">
        <w:rPr>
          <w:rFonts w:ascii="Arial" w:hAnsi="Arial" w:cs="Arial"/>
          <w:sz w:val="20"/>
          <w:szCs w:val="20"/>
        </w:rPr>
        <w:t>oda vez que, por qualquer motivo, os recursos do Fundo de Reserva venham a ser utilizados pela Securitizadora (nos termos e para os fins permitidos neste instrumento), a Emissora estará obrigada</w:t>
      </w:r>
      <w:r w:rsidR="00BB0D39">
        <w:rPr>
          <w:rFonts w:ascii="Arial" w:hAnsi="Arial" w:cs="Arial"/>
          <w:sz w:val="20"/>
          <w:szCs w:val="20"/>
        </w:rPr>
        <w:t xml:space="preserve"> a</w:t>
      </w:r>
      <w:r w:rsidR="000C588A" w:rsidRPr="00400BEF">
        <w:rPr>
          <w:rFonts w:ascii="Arial" w:hAnsi="Arial" w:cs="Arial"/>
          <w:sz w:val="20"/>
          <w:szCs w:val="20"/>
        </w:rPr>
        <w:t xml:space="preserve"> depositar recursos na Conta Centralizadora em montantes suficientes </w:t>
      </w:r>
      <w:r>
        <w:rPr>
          <w:rFonts w:ascii="Arial" w:hAnsi="Arial" w:cs="Arial"/>
          <w:sz w:val="20"/>
          <w:szCs w:val="20"/>
        </w:rPr>
        <w:t>par</w:t>
      </w:r>
      <w:r w:rsidRPr="00FA7FC3">
        <w:rPr>
          <w:rFonts w:ascii="Arial" w:hAnsi="Arial" w:cs="Arial"/>
          <w:sz w:val="20"/>
          <w:szCs w:val="20"/>
        </w:rPr>
        <w:t>a a recomposição do Valor do Fundo de Reserva</w:t>
      </w:r>
      <w:r w:rsidR="000C588A" w:rsidRPr="00400BEF">
        <w:rPr>
          <w:rFonts w:ascii="Arial" w:hAnsi="Arial" w:cs="Arial"/>
          <w:sz w:val="20"/>
          <w:szCs w:val="20"/>
        </w:rPr>
        <w:t>. Esse depósito deve ocorrer em até 5 (cinco) Dias Úteis contados do envio de prévia comunicação, pela Securitizadora, com cópia ao Agente Fiduciário, nesse sentido. Caso a Emissora não deposite o montante necessário para o cumprimento da obrigação aqui estipulada, no prazo aqui previsto, tal evento será considerado como inadimplemento de obrigação pecuniária pela Emissora, e a sujeitará às mesmas penalidades de qualquer inadimplemento pecuniário, conforme previstas neste instrumento, inclusive Encargos Moratórios.</w:t>
      </w:r>
    </w:p>
    <w:p w14:paraId="3FE64745" w14:textId="77777777" w:rsidR="00F427C1" w:rsidRPr="00400BEF" w:rsidRDefault="00F427C1" w:rsidP="00400BEF">
      <w:pPr>
        <w:pStyle w:val="ListParagraph"/>
        <w:tabs>
          <w:tab w:val="left" w:pos="1134"/>
        </w:tabs>
        <w:spacing w:line="360" w:lineRule="auto"/>
        <w:ind w:left="567"/>
        <w:contextualSpacing w:val="0"/>
        <w:jc w:val="both"/>
        <w:rPr>
          <w:rFonts w:ascii="Arial" w:hAnsi="Arial" w:cs="Arial"/>
          <w:sz w:val="20"/>
          <w:szCs w:val="20"/>
        </w:rPr>
      </w:pPr>
    </w:p>
    <w:p w14:paraId="0049081F" w14:textId="77777777" w:rsidR="000C588A" w:rsidRPr="00400BEF" w:rsidRDefault="000C588A"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cumpridas integralmente as Obrigações Garantidas e encerrado o patrimônio separado dos CRI, nos termos dos Documentos da Operação, a Securitizadora deverá encerrar o Fundo de Reserva.</w:t>
      </w:r>
      <w:r w:rsidRPr="00AA167F">
        <w:rPr>
          <w:rFonts w:ascii="Arial" w:hAnsi="Arial" w:cs="Arial"/>
          <w:sz w:val="20"/>
          <w:szCs w:val="20"/>
        </w:rPr>
        <w:t xml:space="preserve"> Após o encerramento, se ainda existirem recursos no referido Fundo, estes serão devolvidos à Emissora, </w:t>
      </w:r>
      <w:r w:rsidRPr="00400BEF">
        <w:rPr>
          <w:rFonts w:ascii="Arial" w:hAnsi="Arial" w:cs="Arial"/>
          <w:sz w:val="20"/>
          <w:szCs w:val="20"/>
        </w:rPr>
        <w:t xml:space="preserve">líquidos de tributos, </w:t>
      </w:r>
      <w:r w:rsidRPr="00AA167F">
        <w:rPr>
          <w:rFonts w:ascii="Arial" w:hAnsi="Arial" w:cs="Arial"/>
          <w:sz w:val="20"/>
          <w:szCs w:val="20"/>
        </w:rPr>
        <w:t xml:space="preserve">por meio depósito na Conta da </w:t>
      </w:r>
      <w:r w:rsidR="00722B1F">
        <w:rPr>
          <w:rFonts w:ascii="Arial" w:hAnsi="Arial" w:cs="Arial"/>
          <w:sz w:val="20"/>
          <w:szCs w:val="20"/>
        </w:rPr>
        <w:t>Emissora</w:t>
      </w:r>
      <w:r w:rsidRPr="00AA167F">
        <w:rPr>
          <w:rFonts w:ascii="Arial" w:hAnsi="Arial" w:cs="Arial"/>
          <w:sz w:val="20"/>
          <w:szCs w:val="20"/>
        </w:rPr>
        <w:t>, em até 10 (dez) Dias Úteis contados do referido encerramento.</w:t>
      </w:r>
    </w:p>
    <w:p w14:paraId="0CC94FE0" w14:textId="77777777" w:rsidR="00385C4C" w:rsidRPr="00400BEF" w:rsidRDefault="00385C4C" w:rsidP="00400BEF">
      <w:pPr>
        <w:pStyle w:val="ListParagraph"/>
        <w:tabs>
          <w:tab w:val="left" w:pos="1134"/>
        </w:tabs>
        <w:spacing w:line="360" w:lineRule="auto"/>
        <w:ind w:left="0"/>
        <w:contextualSpacing w:val="0"/>
        <w:jc w:val="both"/>
        <w:rPr>
          <w:rFonts w:ascii="Arial" w:hAnsi="Arial" w:cs="Arial"/>
          <w:sz w:val="20"/>
          <w:szCs w:val="20"/>
        </w:rPr>
      </w:pPr>
    </w:p>
    <w:p w14:paraId="220A0A36" w14:textId="77777777" w:rsidR="00D03EAD" w:rsidRPr="00400BEF" w:rsidRDefault="00D03EAD" w:rsidP="00B472D5">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282" w:name="_Ref72412725"/>
      <w:r w:rsidRPr="00400BEF">
        <w:rPr>
          <w:rFonts w:ascii="Arial" w:hAnsi="Arial" w:cs="Arial"/>
          <w:sz w:val="20"/>
          <w:szCs w:val="20"/>
          <w:u w:val="single"/>
        </w:rPr>
        <w:t>Cessão Fiduciária</w:t>
      </w:r>
      <w:r w:rsidRPr="00400BEF">
        <w:rPr>
          <w:rFonts w:ascii="Arial" w:hAnsi="Arial" w:cs="Arial"/>
          <w:sz w:val="20"/>
          <w:szCs w:val="20"/>
        </w:rPr>
        <w:t xml:space="preserve">: As </w:t>
      </w:r>
      <w:r w:rsidRPr="00400BEF">
        <w:rPr>
          <w:rFonts w:ascii="Arial" w:eastAsia="Arial Unicode MS" w:hAnsi="Arial" w:cs="Arial"/>
          <w:sz w:val="20"/>
          <w:szCs w:val="20"/>
          <w:lang w:bidi="th-TH"/>
        </w:rPr>
        <w:t>Obrigações</w:t>
      </w:r>
      <w:r w:rsidRPr="00400BEF">
        <w:rPr>
          <w:rFonts w:ascii="Arial" w:hAnsi="Arial" w:cs="Arial"/>
          <w:sz w:val="20"/>
          <w:szCs w:val="20"/>
        </w:rPr>
        <w:t xml:space="preserve"> Garantidas serão garantidas, também, pela Cessão Fiduciária, conforme termos e condições previstos no</w:t>
      </w:r>
      <w:r w:rsidR="00CD64CB" w:rsidRPr="00400BEF">
        <w:rPr>
          <w:rFonts w:ascii="Arial" w:hAnsi="Arial" w:cs="Arial"/>
          <w:sz w:val="20"/>
          <w:szCs w:val="20"/>
        </w:rPr>
        <w:t xml:space="preserve"> Contrato de Cessão Fiduciária</w:t>
      </w:r>
      <w:r w:rsidR="00041AFE" w:rsidRPr="00400BEF">
        <w:rPr>
          <w:rFonts w:ascii="Arial" w:hAnsi="Arial" w:cs="Arial"/>
          <w:sz w:val="20"/>
          <w:szCs w:val="20"/>
        </w:rPr>
        <w:t xml:space="preserve"> de Direitos Creditórios</w:t>
      </w:r>
      <w:r w:rsidR="00CD64CB" w:rsidRPr="00400BEF">
        <w:rPr>
          <w:rFonts w:ascii="Arial" w:hAnsi="Arial" w:cs="Arial"/>
          <w:sz w:val="20"/>
          <w:szCs w:val="20"/>
        </w:rPr>
        <w:t>.</w:t>
      </w:r>
    </w:p>
    <w:p w14:paraId="7636868E" w14:textId="77777777" w:rsidR="00385C4C" w:rsidRPr="00400BEF" w:rsidRDefault="00385C4C">
      <w:pPr>
        <w:pStyle w:val="ListParagraph"/>
        <w:tabs>
          <w:tab w:val="left" w:pos="567"/>
        </w:tabs>
        <w:spacing w:line="360" w:lineRule="auto"/>
        <w:ind w:left="0"/>
        <w:contextualSpacing w:val="0"/>
        <w:jc w:val="both"/>
        <w:rPr>
          <w:rFonts w:ascii="Arial" w:hAnsi="Arial" w:cs="Arial"/>
          <w:sz w:val="20"/>
          <w:szCs w:val="20"/>
        </w:rPr>
      </w:pPr>
    </w:p>
    <w:p w14:paraId="24D4FB73" w14:textId="77777777" w:rsidR="00B221ED" w:rsidRPr="00400BEF" w:rsidRDefault="00B221ED"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partir da data de celebração do Contrato de Cessão Fiduciária de Direitos Creditórios, os recursos oriundos dos Direitos Creditórios serão integral e diretamente pagos na Conta Vinculada</w:t>
      </w:r>
      <w:r w:rsidRPr="00400BEF">
        <w:rPr>
          <w:rFonts w:ascii="Arial" w:hAnsi="Arial" w:cs="Arial"/>
          <w:bCs/>
          <w:sz w:val="20"/>
          <w:szCs w:val="20"/>
        </w:rPr>
        <w:t>.</w:t>
      </w:r>
    </w:p>
    <w:p w14:paraId="19BF1E68" w14:textId="77777777" w:rsidR="00B221ED" w:rsidRPr="00400BEF" w:rsidRDefault="00B221ED" w:rsidP="00B472D5">
      <w:pPr>
        <w:pStyle w:val="ListParagraph"/>
        <w:widowControl w:val="0"/>
        <w:tabs>
          <w:tab w:val="left" w:pos="1134"/>
        </w:tabs>
        <w:spacing w:line="360" w:lineRule="auto"/>
        <w:ind w:left="567"/>
        <w:contextualSpacing w:val="0"/>
        <w:jc w:val="both"/>
        <w:rPr>
          <w:rFonts w:ascii="Arial" w:hAnsi="Arial" w:cs="Arial"/>
          <w:sz w:val="20"/>
          <w:szCs w:val="20"/>
        </w:rPr>
      </w:pPr>
    </w:p>
    <w:p w14:paraId="53FE3507" w14:textId="77777777" w:rsidR="00B221ED" w:rsidRPr="00400BEF" w:rsidRDefault="00B221ED" w:rsidP="002B79D6">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do acima disposto, a partir da presente data, o Contrato de Cessão Fiduciária de Direitos Creditórios deverá ser aditado periodicamente, nos prazos e na forma estabelecidos no referido instrumento, para refletir a atualização de lista de Direitos Creditórios no período, seja pela exclusão de Direitos Creditórios e/ou pela inclusão de novos Direitos Creditórios que passem fazer parte da referida Garantia.</w:t>
      </w:r>
    </w:p>
    <w:p w14:paraId="5A451EB0" w14:textId="77777777" w:rsidR="00B221ED" w:rsidRPr="001C42E6" w:rsidRDefault="00B221ED" w:rsidP="00B472D5">
      <w:pPr>
        <w:pStyle w:val="ListParagraph"/>
        <w:widowControl w:val="0"/>
        <w:tabs>
          <w:tab w:val="left" w:pos="1134"/>
        </w:tabs>
        <w:spacing w:line="360" w:lineRule="auto"/>
        <w:ind w:left="567"/>
        <w:contextualSpacing w:val="0"/>
        <w:jc w:val="both"/>
        <w:rPr>
          <w:rFonts w:ascii="Arial" w:hAnsi="Arial" w:cs="Arial"/>
          <w:sz w:val="20"/>
          <w:szCs w:val="20"/>
        </w:rPr>
      </w:pPr>
    </w:p>
    <w:p w14:paraId="28B73B47" w14:textId="77777777" w:rsidR="006C46F0" w:rsidRPr="00F82BEE" w:rsidRDefault="0030593D" w:rsidP="006C46F0">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rPr>
        <w:t xml:space="preserve">Em cada Data de Apuração a Securitizadora fará o cálculo do valor necessário para o pagamento dos itens (i) </w:t>
      </w:r>
      <w:r w:rsidR="008C71FE" w:rsidRPr="00F82BEE">
        <w:rPr>
          <w:rFonts w:ascii="Arial" w:hAnsi="Arial" w:cs="Arial"/>
          <w:sz w:val="20"/>
        </w:rPr>
        <w:t>a</w:t>
      </w:r>
      <w:r w:rsidRPr="00F82BEE">
        <w:rPr>
          <w:rFonts w:ascii="Arial" w:hAnsi="Arial" w:cs="Arial"/>
          <w:sz w:val="20"/>
        </w:rPr>
        <w:t xml:space="preserve"> (</w:t>
      </w:r>
      <w:r w:rsidR="008C71FE" w:rsidRPr="00F82BEE">
        <w:rPr>
          <w:rFonts w:ascii="Arial" w:hAnsi="Arial" w:cs="Arial"/>
          <w:sz w:val="20"/>
        </w:rPr>
        <w:t>ix</w:t>
      </w:r>
      <w:r w:rsidRPr="00F82BEE">
        <w:rPr>
          <w:rFonts w:ascii="Arial" w:hAnsi="Arial" w:cs="Arial"/>
          <w:sz w:val="20"/>
        </w:rPr>
        <w:t>) da Ordem de Prioridade de Pagamento (“</w:t>
      </w:r>
      <w:r w:rsidRPr="00F82BEE">
        <w:rPr>
          <w:rFonts w:ascii="Arial" w:hAnsi="Arial" w:cs="Arial"/>
          <w:sz w:val="20"/>
          <w:u w:val="single"/>
        </w:rPr>
        <w:t>Valor Mínimo</w:t>
      </w:r>
      <w:r w:rsidRPr="00F82BEE">
        <w:rPr>
          <w:rFonts w:ascii="Arial" w:hAnsi="Arial" w:cs="Arial"/>
          <w:sz w:val="20"/>
        </w:rPr>
        <w:t xml:space="preserve">”). Uma vez efetuado esse cálculo a Securitizadora solicitará a transferência do Valor Mínimo da Conta Vinculada </w:t>
      </w:r>
      <w:r w:rsidRPr="001C42E6">
        <w:rPr>
          <w:rFonts w:ascii="Arial" w:hAnsi="Arial" w:cs="Arial"/>
          <w:sz w:val="20"/>
        </w:rPr>
        <w:t xml:space="preserve">para a Conta Centralizadora, </w:t>
      </w:r>
      <w:r w:rsidR="006C46F0" w:rsidRPr="001C42E6">
        <w:rPr>
          <w:rFonts w:ascii="Arial" w:hAnsi="Arial" w:cs="Arial"/>
          <w:sz w:val="20"/>
          <w:szCs w:val="20"/>
        </w:rPr>
        <w:t xml:space="preserve">e, </w:t>
      </w:r>
      <w:r w:rsidR="006C46F0" w:rsidRPr="001C42E6">
        <w:rPr>
          <w:rFonts w:ascii="Arial" w:hAnsi="Arial" w:cs="Arial"/>
          <w:sz w:val="20"/>
        </w:rPr>
        <w:t>caso antes de cada Data de Apuração, a Emissora verifique a existência d</w:t>
      </w:r>
      <w:r w:rsidR="00677A9E" w:rsidRPr="00F82BEE">
        <w:rPr>
          <w:rFonts w:ascii="Arial" w:hAnsi="Arial" w:cs="Arial"/>
          <w:sz w:val="20"/>
        </w:rPr>
        <w:t>e</w:t>
      </w:r>
      <w:r w:rsidR="006C46F0" w:rsidRPr="00F82BEE">
        <w:rPr>
          <w:rFonts w:ascii="Arial" w:hAnsi="Arial" w:cs="Arial"/>
          <w:sz w:val="20"/>
        </w:rPr>
        <w:t xml:space="preserve"> </w:t>
      </w:r>
      <w:r w:rsidR="006C46F0" w:rsidRPr="00F82BEE">
        <w:rPr>
          <w:rFonts w:ascii="Arial" w:hAnsi="Arial" w:cs="Arial"/>
          <w:sz w:val="20"/>
          <w:szCs w:val="20"/>
        </w:rPr>
        <w:t xml:space="preserve">valor suficiente para </w:t>
      </w:r>
      <w:r w:rsidRPr="00F82BEE">
        <w:rPr>
          <w:rFonts w:ascii="Arial" w:hAnsi="Arial" w:cs="Arial"/>
          <w:sz w:val="20"/>
          <w:szCs w:val="20"/>
        </w:rPr>
        <w:t>o pagamento do Valor Mínimo</w:t>
      </w:r>
      <w:r w:rsidR="006C46F0" w:rsidRPr="00F82BEE">
        <w:rPr>
          <w:rFonts w:ascii="Arial" w:hAnsi="Arial" w:cs="Arial"/>
          <w:sz w:val="20"/>
        </w:rPr>
        <w:t xml:space="preserve">, esta poderá avisar a Securitizadora, para que efetue os cálculos e, uma vez constatado </w:t>
      </w:r>
      <w:r w:rsidRPr="00F82BEE">
        <w:rPr>
          <w:rFonts w:ascii="Arial" w:hAnsi="Arial" w:cs="Arial"/>
          <w:sz w:val="20"/>
        </w:rPr>
        <w:t>a existência do mesmo</w:t>
      </w:r>
      <w:r w:rsidR="006C46F0" w:rsidRPr="00F82BEE">
        <w:rPr>
          <w:rFonts w:ascii="Arial" w:hAnsi="Arial" w:cs="Arial"/>
          <w:sz w:val="20"/>
        </w:rPr>
        <w:t xml:space="preserve">, a Securitizadora </w:t>
      </w:r>
      <w:r w:rsidR="006C46F0" w:rsidRPr="00F82BEE">
        <w:rPr>
          <w:rFonts w:ascii="Arial" w:hAnsi="Arial" w:cs="Arial"/>
          <w:sz w:val="20"/>
          <w:szCs w:val="20"/>
        </w:rPr>
        <w:t>autorizará transferências diárias</w:t>
      </w:r>
      <w:r w:rsidR="003D3653" w:rsidRPr="00F82BEE">
        <w:rPr>
          <w:rFonts w:ascii="Arial" w:hAnsi="Arial" w:cs="Arial"/>
          <w:sz w:val="20"/>
          <w:szCs w:val="20"/>
        </w:rPr>
        <w:t xml:space="preserve">, até </w:t>
      </w:r>
      <w:r w:rsidR="00F04A2A" w:rsidRPr="00F82BEE">
        <w:rPr>
          <w:rFonts w:ascii="Arial" w:hAnsi="Arial" w:cs="Arial"/>
          <w:sz w:val="20"/>
          <w:szCs w:val="20"/>
        </w:rPr>
        <w:t>o próximo dia 15</w:t>
      </w:r>
      <w:r w:rsidR="00965608" w:rsidRPr="00F82BEE">
        <w:rPr>
          <w:rFonts w:ascii="Arial" w:hAnsi="Arial" w:cs="Arial"/>
          <w:sz w:val="20"/>
          <w:szCs w:val="20"/>
        </w:rPr>
        <w:t xml:space="preserve"> (quinze)</w:t>
      </w:r>
      <w:r w:rsidR="003D3653" w:rsidRPr="00F82BEE">
        <w:rPr>
          <w:rFonts w:ascii="Arial" w:hAnsi="Arial" w:cs="Arial"/>
          <w:sz w:val="20"/>
          <w:szCs w:val="20"/>
        </w:rPr>
        <w:t xml:space="preserve">, </w:t>
      </w:r>
      <w:r w:rsidR="006C46F0" w:rsidRPr="00F82BEE">
        <w:rPr>
          <w:rFonts w:ascii="Arial" w:hAnsi="Arial" w:cs="Arial"/>
          <w:sz w:val="20"/>
          <w:szCs w:val="20"/>
        </w:rPr>
        <w:t xml:space="preserve">para a Emissora dos recursos que excederem o valor suficiente para </w:t>
      </w:r>
      <w:r w:rsidRPr="00F82BEE">
        <w:rPr>
          <w:rFonts w:ascii="Arial" w:hAnsi="Arial" w:cs="Arial"/>
          <w:sz w:val="20"/>
          <w:szCs w:val="20"/>
        </w:rPr>
        <w:t xml:space="preserve">pagamento do Valor Mínimo </w:t>
      </w:r>
      <w:r w:rsidR="006C46F0" w:rsidRPr="00F82BEE">
        <w:rPr>
          <w:rFonts w:ascii="Arial" w:hAnsi="Arial" w:cs="Arial"/>
          <w:sz w:val="20"/>
          <w:szCs w:val="20"/>
        </w:rPr>
        <w:t>e forem depositados na Conta Vinculada.</w:t>
      </w:r>
    </w:p>
    <w:p w14:paraId="1869D781" w14:textId="77777777" w:rsidR="00B221ED" w:rsidRPr="00F82BEE" w:rsidRDefault="00B221ED" w:rsidP="00B472D5">
      <w:pPr>
        <w:widowControl w:val="0"/>
        <w:tabs>
          <w:tab w:val="left" w:pos="1134"/>
        </w:tabs>
        <w:spacing w:line="360" w:lineRule="auto"/>
        <w:ind w:left="567"/>
        <w:jc w:val="both"/>
        <w:rPr>
          <w:rFonts w:ascii="Arial" w:hAnsi="Arial" w:cs="Arial"/>
          <w:sz w:val="20"/>
          <w:szCs w:val="20"/>
        </w:rPr>
      </w:pPr>
    </w:p>
    <w:p w14:paraId="2F7D38FF" w14:textId="77777777" w:rsidR="00B221ED" w:rsidRDefault="0030593D" w:rsidP="00E34BFB">
      <w:pPr>
        <w:pStyle w:val="ListParagraph"/>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rPr>
        <w:t xml:space="preserve">Caso não exista na Conta Vinculada valores em montante equivalente ao Valor Mínimo, a Securitizadora notificará a </w:t>
      </w:r>
      <w:r w:rsidR="009120B9" w:rsidRPr="00F82BEE">
        <w:rPr>
          <w:rFonts w:ascii="Arial" w:hAnsi="Arial" w:cs="Arial"/>
          <w:sz w:val="20"/>
        </w:rPr>
        <w:t xml:space="preserve">Emissora </w:t>
      </w:r>
      <w:r w:rsidRPr="00F82BEE">
        <w:rPr>
          <w:rFonts w:ascii="Arial" w:hAnsi="Arial" w:cs="Arial"/>
          <w:sz w:val="20"/>
        </w:rPr>
        <w:t>para que efetue o depósito na Conta Centralizadora da diferença necessária para complementar o Valor Mínimo no prazo de 2 (dois) Dias Úteis contados do envio da comunicação</w:t>
      </w:r>
      <w:r w:rsidR="00B221ED" w:rsidRPr="00F82BEE">
        <w:rPr>
          <w:rFonts w:ascii="Arial" w:hAnsi="Arial" w:cs="Arial"/>
          <w:sz w:val="20"/>
          <w:szCs w:val="20"/>
        </w:rPr>
        <w:t>.</w:t>
      </w:r>
    </w:p>
    <w:p w14:paraId="72004CE6" w14:textId="77777777" w:rsidR="00941D6A" w:rsidRPr="00427B3E" w:rsidRDefault="00941D6A" w:rsidP="00427B3E">
      <w:pPr>
        <w:pStyle w:val="ListParagraph"/>
        <w:tabs>
          <w:tab w:val="left" w:pos="1418"/>
        </w:tabs>
        <w:spacing w:line="360" w:lineRule="auto"/>
        <w:ind w:left="567"/>
        <w:contextualSpacing w:val="0"/>
        <w:jc w:val="both"/>
        <w:rPr>
          <w:rFonts w:ascii="Arial" w:hAnsi="Arial" w:cs="Arial"/>
          <w:sz w:val="20"/>
        </w:rPr>
      </w:pPr>
    </w:p>
    <w:p w14:paraId="10931196" w14:textId="77777777" w:rsidR="00427B3E" w:rsidRPr="00427B3E" w:rsidRDefault="00427B3E" w:rsidP="00427B3E">
      <w:pPr>
        <w:pStyle w:val="ListParagraph"/>
        <w:numPr>
          <w:ilvl w:val="2"/>
          <w:numId w:val="7"/>
        </w:numPr>
        <w:tabs>
          <w:tab w:val="left" w:pos="1418"/>
        </w:tabs>
        <w:spacing w:line="360" w:lineRule="auto"/>
        <w:ind w:left="567" w:firstLine="0"/>
        <w:contextualSpacing w:val="0"/>
        <w:jc w:val="both"/>
        <w:rPr>
          <w:rFonts w:ascii="Arial" w:hAnsi="Arial" w:cs="Arial"/>
          <w:sz w:val="20"/>
        </w:rPr>
      </w:pPr>
      <w:r w:rsidRPr="005A1AE7">
        <w:rPr>
          <w:rFonts w:ascii="Arial" w:hAnsi="Arial" w:cs="Arial"/>
          <w:sz w:val="20"/>
        </w:rPr>
        <w:t xml:space="preserve">Os Direitos Creditórios serão medidos e acompanhados pelo </w:t>
      </w:r>
      <w:r w:rsidRPr="00427B3E">
        <w:rPr>
          <w:rFonts w:ascii="Arial" w:hAnsi="Arial" w:cs="Arial"/>
          <w:i/>
          <w:sz w:val="20"/>
        </w:rPr>
        <w:t>Servicer</w:t>
      </w:r>
      <w:r w:rsidRPr="005A1AE7">
        <w:rPr>
          <w:rFonts w:ascii="Arial" w:hAnsi="Arial" w:cs="Arial"/>
          <w:sz w:val="20"/>
        </w:rPr>
        <w:t>, de acordo com o procedimento operacional previsto no Contrato de Cessão Fiduciária</w:t>
      </w:r>
      <w:r w:rsidR="005E5F86">
        <w:rPr>
          <w:rFonts w:ascii="Arial" w:hAnsi="Arial" w:cs="Arial"/>
          <w:sz w:val="20"/>
        </w:rPr>
        <w:t>, sendo que o Servicer deverá ser contratado em até 20 (vinte) dias corridos contados da primeira integralização de CRI</w:t>
      </w:r>
      <w:r w:rsidR="00A5246F">
        <w:rPr>
          <w:rFonts w:ascii="Arial" w:hAnsi="Arial" w:cs="Arial"/>
          <w:sz w:val="20"/>
        </w:rPr>
        <w:t>, sendo que o Contrato de Servicing deverá necessariamente prever o escopo previsto no Contrato de Cessão Fiduciária</w:t>
      </w:r>
      <w:r w:rsidR="005E5F86">
        <w:rPr>
          <w:rFonts w:ascii="Arial" w:hAnsi="Arial" w:cs="Arial"/>
          <w:sz w:val="20"/>
        </w:rPr>
        <w:t>.</w:t>
      </w:r>
      <w:r w:rsidR="00136031">
        <w:rPr>
          <w:rFonts w:ascii="Arial" w:hAnsi="Arial" w:cs="Arial"/>
          <w:i/>
          <w:sz w:val="20"/>
        </w:rPr>
        <w:t xml:space="preserve"> </w:t>
      </w:r>
    </w:p>
    <w:p w14:paraId="75166F0C" w14:textId="77777777" w:rsidR="00427B3E" w:rsidRPr="00427B3E" w:rsidRDefault="00427B3E" w:rsidP="00427B3E">
      <w:pPr>
        <w:pStyle w:val="Default"/>
        <w:widowControl w:val="0"/>
        <w:tabs>
          <w:tab w:val="left" w:pos="851"/>
          <w:tab w:val="left" w:pos="1560"/>
        </w:tabs>
        <w:spacing w:line="360" w:lineRule="auto"/>
        <w:jc w:val="both"/>
        <w:rPr>
          <w:sz w:val="20"/>
        </w:rPr>
      </w:pPr>
    </w:p>
    <w:p w14:paraId="78AF0B1A" w14:textId="77777777" w:rsidR="00FE352E" w:rsidRPr="00F82BEE" w:rsidRDefault="00FE352E" w:rsidP="002B79D6">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bookmarkStart w:id="283" w:name="_Ref94099974"/>
      <w:bookmarkStart w:id="284" w:name="_Ref95933433"/>
      <w:r w:rsidRPr="00F82BEE">
        <w:rPr>
          <w:rFonts w:ascii="Arial" w:hAnsi="Arial" w:cs="Arial"/>
          <w:sz w:val="20"/>
          <w:szCs w:val="20"/>
          <w:u w:val="single"/>
        </w:rPr>
        <w:t>Índice de Cobertura</w:t>
      </w:r>
      <w:r w:rsidRPr="00F82BEE">
        <w:rPr>
          <w:rFonts w:ascii="Arial" w:hAnsi="Arial" w:cs="Arial"/>
          <w:sz w:val="20"/>
          <w:szCs w:val="20"/>
        </w:rPr>
        <w:t xml:space="preserve">: </w:t>
      </w:r>
      <w:r w:rsidR="00FF7C80" w:rsidRPr="00F82BEE">
        <w:rPr>
          <w:rFonts w:ascii="Arial" w:hAnsi="Arial" w:cs="Arial"/>
          <w:sz w:val="20"/>
          <w:szCs w:val="20"/>
        </w:rPr>
        <w:t xml:space="preserve">Até o adimplemento integral das Obrigações Garantidas, fica estabelecido que, em toda Data de Apuração, a </w:t>
      </w:r>
      <w:r w:rsidR="009120B9" w:rsidRPr="00F82BEE">
        <w:rPr>
          <w:rFonts w:ascii="Arial" w:hAnsi="Arial" w:cs="Arial"/>
          <w:sz w:val="20"/>
          <w:szCs w:val="20"/>
        </w:rPr>
        <w:t>Emissora</w:t>
      </w:r>
      <w:r w:rsidR="00FF7C80" w:rsidRPr="00F82BEE">
        <w:rPr>
          <w:rFonts w:ascii="Arial" w:hAnsi="Arial" w:cs="Arial"/>
          <w:sz w:val="20"/>
          <w:szCs w:val="20"/>
        </w:rPr>
        <w:t xml:space="preserve"> deverá manter o Índice de Cobertura, a ser calculado de acordo com a seguinte fórmula:</w:t>
      </w:r>
      <w:bookmarkEnd w:id="283"/>
      <w:bookmarkEnd w:id="284"/>
    </w:p>
    <w:p w14:paraId="6E49EC70" w14:textId="77777777" w:rsidR="00FE352E" w:rsidRPr="00F82BEE" w:rsidRDefault="00FE352E" w:rsidP="00C94AA7">
      <w:pPr>
        <w:pStyle w:val="Default"/>
        <w:widowControl w:val="0"/>
        <w:tabs>
          <w:tab w:val="left" w:pos="851"/>
          <w:tab w:val="left" w:pos="1560"/>
        </w:tabs>
        <w:spacing w:line="360" w:lineRule="auto"/>
        <w:jc w:val="both"/>
        <w:rPr>
          <w:sz w:val="20"/>
          <w:szCs w:val="20"/>
        </w:rPr>
      </w:pPr>
    </w:p>
    <w:p w14:paraId="2500789B" w14:textId="77777777" w:rsidR="00FF7C80" w:rsidRPr="001C42E6" w:rsidRDefault="007D5FA7" w:rsidP="00C94AA7">
      <w:pPr>
        <w:pStyle w:val="Default"/>
        <w:widowControl w:val="0"/>
        <w:tabs>
          <w:tab w:val="left" w:pos="851"/>
          <w:tab w:val="left" w:pos="1560"/>
        </w:tabs>
        <w:spacing w:line="360" w:lineRule="auto"/>
        <w:jc w:val="both"/>
        <w:rPr>
          <w:sz w:val="20"/>
          <w:szCs w:val="20"/>
        </w:rPr>
      </w:pPr>
      <m:oMathPara>
        <m:oMath>
          <m:f>
            <m:fPr>
              <m:ctrlPr>
                <w:ins w:id="285" w:author="Bianca Galdino" w:date="2022-09-01T19:16:00Z">
                  <w:rPr>
                    <w:rFonts w:ascii="Cambria Math" w:hAnsi="Cambria Math"/>
                    <w:i/>
                    <w:sz w:val="20"/>
                    <w:szCs w:val="20"/>
                  </w:rPr>
                </w:ins>
              </m:ctrlPr>
            </m:fPr>
            <m:num>
              <m:r>
                <w:rPr>
                  <w:rFonts w:ascii="Cambria Math" w:hAnsi="Cambria Math"/>
                  <w:sz w:val="20"/>
                  <w:szCs w:val="20"/>
                </w:rPr>
                <m:t xml:space="preserve">Arrecadação Mensal </m:t>
              </m:r>
            </m:num>
            <m:den>
              <m:r>
                <w:rPr>
                  <w:rFonts w:ascii="Cambria Math" w:hAnsi="Cambria Math"/>
                  <w:sz w:val="20"/>
                  <w:szCs w:val="20"/>
                </w:rPr>
                <m:t xml:space="preserve">Valor Mínimo </m:t>
              </m:r>
            </m:den>
          </m:f>
          <m:r>
            <w:rPr>
              <w:rFonts w:ascii="Cambria Math" w:hAnsi="Cambria Math"/>
              <w:sz w:val="20"/>
              <w:szCs w:val="20"/>
            </w:rPr>
            <m:t>&gt;3</m:t>
          </m:r>
        </m:oMath>
      </m:oMathPara>
    </w:p>
    <w:p w14:paraId="1E1F85C9" w14:textId="77777777" w:rsidR="0000669C" w:rsidRPr="001C42E6" w:rsidRDefault="0000669C" w:rsidP="00C94AA7">
      <w:pPr>
        <w:pStyle w:val="Default"/>
        <w:widowControl w:val="0"/>
        <w:tabs>
          <w:tab w:val="left" w:pos="851"/>
          <w:tab w:val="left" w:pos="1560"/>
        </w:tabs>
        <w:spacing w:line="360" w:lineRule="auto"/>
        <w:jc w:val="both"/>
        <w:rPr>
          <w:sz w:val="20"/>
          <w:szCs w:val="20"/>
        </w:rPr>
      </w:pPr>
    </w:p>
    <w:p w14:paraId="3A5C41B1" w14:textId="77777777" w:rsidR="00FF7C80" w:rsidRPr="001C42E6" w:rsidRDefault="00260315" w:rsidP="00C94AA7">
      <w:pPr>
        <w:pStyle w:val="Default"/>
        <w:widowControl w:val="0"/>
        <w:tabs>
          <w:tab w:val="left" w:pos="851"/>
          <w:tab w:val="left" w:pos="1560"/>
        </w:tabs>
        <w:spacing w:line="360" w:lineRule="auto"/>
        <w:jc w:val="both"/>
        <w:rPr>
          <w:sz w:val="20"/>
          <w:szCs w:val="20"/>
        </w:rPr>
      </w:pPr>
      <w:r w:rsidRPr="001C42E6">
        <w:rPr>
          <w:sz w:val="20"/>
          <w:szCs w:val="20"/>
        </w:rPr>
        <w:t>Onde:</w:t>
      </w:r>
    </w:p>
    <w:p w14:paraId="0050FCB2" w14:textId="77777777" w:rsidR="00260315" w:rsidRPr="001C42E6" w:rsidRDefault="00260315" w:rsidP="00C94AA7">
      <w:pPr>
        <w:pStyle w:val="Default"/>
        <w:widowControl w:val="0"/>
        <w:tabs>
          <w:tab w:val="left" w:pos="851"/>
          <w:tab w:val="left" w:pos="1560"/>
        </w:tabs>
        <w:spacing w:line="360" w:lineRule="auto"/>
        <w:jc w:val="both"/>
        <w:rPr>
          <w:sz w:val="20"/>
          <w:szCs w:val="20"/>
        </w:rPr>
      </w:pPr>
    </w:p>
    <w:p w14:paraId="3DFAE087" w14:textId="77777777" w:rsidR="00260315" w:rsidRPr="001C42E6" w:rsidRDefault="00260315" w:rsidP="00C94AA7">
      <w:pPr>
        <w:pStyle w:val="Default"/>
        <w:widowControl w:val="0"/>
        <w:tabs>
          <w:tab w:val="left" w:pos="851"/>
          <w:tab w:val="left" w:pos="1560"/>
        </w:tabs>
        <w:spacing w:line="360" w:lineRule="auto"/>
        <w:jc w:val="both"/>
        <w:rPr>
          <w:sz w:val="20"/>
          <w:szCs w:val="20"/>
        </w:rPr>
      </w:pPr>
      <w:r w:rsidRPr="001C42E6">
        <w:rPr>
          <w:sz w:val="20"/>
          <w:szCs w:val="20"/>
        </w:rPr>
        <w:t>Arrecadação Mensal: significa o valor total dos Direitos Creditórios arrecadados no mês imediatamente anterior a cada Data de Apuração</w:t>
      </w:r>
      <w:r w:rsidR="003B78E0" w:rsidRPr="001C42E6">
        <w:rPr>
          <w:sz w:val="20"/>
          <w:szCs w:val="20"/>
        </w:rPr>
        <w:t>, apurado com base no fluxo de Direitos Creditórios da Conta Vinculada.</w:t>
      </w:r>
    </w:p>
    <w:p w14:paraId="5C8466CC" w14:textId="77777777" w:rsidR="00260315" w:rsidRPr="00F82BEE" w:rsidRDefault="00260315" w:rsidP="00C94AA7">
      <w:pPr>
        <w:pStyle w:val="Default"/>
        <w:widowControl w:val="0"/>
        <w:tabs>
          <w:tab w:val="left" w:pos="851"/>
          <w:tab w:val="left" w:pos="1560"/>
        </w:tabs>
        <w:spacing w:line="360" w:lineRule="auto"/>
        <w:jc w:val="both"/>
        <w:rPr>
          <w:sz w:val="20"/>
          <w:szCs w:val="20"/>
        </w:rPr>
      </w:pPr>
    </w:p>
    <w:p w14:paraId="5E687A79" w14:textId="77777777" w:rsidR="00260315" w:rsidRPr="00F82BEE" w:rsidRDefault="003D3653" w:rsidP="00C94AA7">
      <w:pPr>
        <w:pStyle w:val="Default"/>
        <w:widowControl w:val="0"/>
        <w:tabs>
          <w:tab w:val="left" w:pos="851"/>
          <w:tab w:val="left" w:pos="1560"/>
        </w:tabs>
        <w:spacing w:line="360" w:lineRule="auto"/>
        <w:jc w:val="both"/>
        <w:rPr>
          <w:sz w:val="20"/>
          <w:szCs w:val="20"/>
        </w:rPr>
      </w:pPr>
      <w:r w:rsidRPr="00F82BEE">
        <w:rPr>
          <w:sz w:val="20"/>
          <w:szCs w:val="20"/>
        </w:rPr>
        <w:t>Valor Mínimo</w:t>
      </w:r>
      <w:r w:rsidR="00260315" w:rsidRPr="00F82BEE">
        <w:rPr>
          <w:sz w:val="20"/>
          <w:szCs w:val="20"/>
        </w:rPr>
        <w:t xml:space="preserve">: </w:t>
      </w:r>
      <w:r w:rsidRPr="00F82BEE">
        <w:rPr>
          <w:sz w:val="20"/>
          <w:szCs w:val="20"/>
        </w:rPr>
        <w:t>conforme definido acima</w:t>
      </w:r>
      <w:r w:rsidR="00260315" w:rsidRPr="00F82BEE">
        <w:rPr>
          <w:sz w:val="20"/>
          <w:szCs w:val="20"/>
        </w:rPr>
        <w:t>.</w:t>
      </w:r>
    </w:p>
    <w:p w14:paraId="692F500B" w14:textId="77777777" w:rsidR="00260315" w:rsidRPr="00F82BEE" w:rsidRDefault="00260315" w:rsidP="00C94AA7">
      <w:pPr>
        <w:pStyle w:val="Default"/>
        <w:widowControl w:val="0"/>
        <w:tabs>
          <w:tab w:val="left" w:pos="851"/>
          <w:tab w:val="left" w:pos="1560"/>
        </w:tabs>
        <w:spacing w:line="360" w:lineRule="auto"/>
        <w:jc w:val="both"/>
        <w:rPr>
          <w:sz w:val="20"/>
          <w:szCs w:val="20"/>
        </w:rPr>
      </w:pPr>
    </w:p>
    <w:p w14:paraId="571E98E6" w14:textId="77777777" w:rsidR="00FE352E" w:rsidRPr="001C42E6" w:rsidRDefault="00AE4175" w:rsidP="002B79D6">
      <w:pPr>
        <w:pStyle w:val="ListParagraph"/>
        <w:widowControl w:val="0"/>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szCs w:val="20"/>
        </w:rPr>
        <w:t>Se</w:t>
      </w:r>
      <w:r w:rsidR="002F1944" w:rsidRPr="00F82BEE">
        <w:rPr>
          <w:rFonts w:ascii="Arial" w:hAnsi="Arial" w:cs="Arial"/>
          <w:sz w:val="20"/>
          <w:szCs w:val="20"/>
        </w:rPr>
        <w:t>,</w:t>
      </w:r>
      <w:r w:rsidRPr="00F82BEE">
        <w:rPr>
          <w:rFonts w:ascii="Arial" w:hAnsi="Arial" w:cs="Arial"/>
          <w:sz w:val="20"/>
          <w:szCs w:val="20"/>
        </w:rPr>
        <w:t xml:space="preserve"> </w:t>
      </w:r>
      <w:r w:rsidR="002F1944" w:rsidRPr="00F82BEE">
        <w:rPr>
          <w:rFonts w:ascii="Arial" w:hAnsi="Arial" w:cs="Arial"/>
          <w:sz w:val="20"/>
          <w:szCs w:val="20"/>
        </w:rPr>
        <w:t xml:space="preserve">a qualquer tempo, for constatado </w:t>
      </w:r>
      <w:r w:rsidR="00616734" w:rsidRPr="00F82BEE">
        <w:rPr>
          <w:rFonts w:ascii="Arial" w:hAnsi="Arial" w:cs="Arial"/>
          <w:sz w:val="20"/>
          <w:szCs w:val="20"/>
        </w:rPr>
        <w:t xml:space="preserve">pela Securitizadora </w:t>
      </w:r>
      <w:r w:rsidR="002F1944" w:rsidRPr="00F82BEE">
        <w:rPr>
          <w:rFonts w:ascii="Arial" w:hAnsi="Arial" w:cs="Arial"/>
          <w:sz w:val="20"/>
          <w:szCs w:val="20"/>
        </w:rPr>
        <w:t xml:space="preserve">o descumprimento do </w:t>
      </w:r>
      <w:r w:rsidR="00616734" w:rsidRPr="00F82BEE">
        <w:rPr>
          <w:rFonts w:ascii="Arial" w:hAnsi="Arial" w:cs="Arial"/>
          <w:sz w:val="20"/>
          <w:szCs w:val="20"/>
        </w:rPr>
        <w:t>Í</w:t>
      </w:r>
      <w:r w:rsidR="002F1944" w:rsidRPr="00F82BEE">
        <w:rPr>
          <w:rFonts w:ascii="Arial" w:hAnsi="Arial" w:cs="Arial"/>
          <w:sz w:val="20"/>
          <w:szCs w:val="20"/>
        </w:rPr>
        <w:t>ndice de Cobertura</w:t>
      </w:r>
      <w:r w:rsidR="00616734" w:rsidRPr="00F82BEE">
        <w:rPr>
          <w:rFonts w:ascii="Arial" w:hAnsi="Arial" w:cs="Arial"/>
          <w:sz w:val="20"/>
          <w:szCs w:val="20"/>
        </w:rPr>
        <w:t>,</w:t>
      </w:r>
      <w:r w:rsidR="007B325B" w:rsidRPr="00F82BEE">
        <w:rPr>
          <w:rFonts w:ascii="Arial" w:hAnsi="Arial" w:cs="Arial"/>
          <w:sz w:val="20"/>
          <w:szCs w:val="20"/>
        </w:rPr>
        <w:t xml:space="preserve"> conforme </w:t>
      </w:r>
      <w:r w:rsidR="000B1395" w:rsidRPr="00F82BEE">
        <w:rPr>
          <w:rFonts w:ascii="Arial" w:hAnsi="Arial" w:cs="Arial"/>
          <w:sz w:val="20"/>
          <w:szCs w:val="20"/>
        </w:rPr>
        <w:t xml:space="preserve">disposições da </w:t>
      </w:r>
      <w:r w:rsidR="007B325B" w:rsidRPr="00F82BEE">
        <w:rPr>
          <w:rFonts w:ascii="Arial" w:hAnsi="Arial" w:cs="Arial"/>
          <w:sz w:val="20"/>
          <w:szCs w:val="20"/>
        </w:rPr>
        <w:t xml:space="preserve">Cláusula </w:t>
      </w:r>
      <w:r w:rsidR="007B325B" w:rsidRPr="001C42E6">
        <w:rPr>
          <w:rFonts w:ascii="Arial" w:hAnsi="Arial" w:cs="Arial"/>
          <w:sz w:val="20"/>
          <w:szCs w:val="20"/>
        </w:rPr>
        <w:fldChar w:fldCharType="begin"/>
      </w:r>
      <w:r w:rsidR="007B325B" w:rsidRPr="001C42E6">
        <w:rPr>
          <w:rFonts w:ascii="Arial" w:hAnsi="Arial" w:cs="Arial"/>
          <w:sz w:val="20"/>
          <w:szCs w:val="20"/>
        </w:rPr>
        <w:instrText xml:space="preserve"> REF _Ref94099974 \r \h </w:instrText>
      </w:r>
      <w:r w:rsidR="00EF4A91" w:rsidRPr="001C42E6">
        <w:rPr>
          <w:rFonts w:ascii="Arial" w:hAnsi="Arial" w:cs="Arial"/>
          <w:sz w:val="20"/>
          <w:szCs w:val="20"/>
        </w:rPr>
        <w:instrText xml:space="preserve"> \* MERGEFORMAT </w:instrText>
      </w:r>
      <w:r w:rsidR="007B325B" w:rsidRPr="001C42E6">
        <w:rPr>
          <w:rFonts w:ascii="Arial" w:hAnsi="Arial" w:cs="Arial"/>
          <w:sz w:val="20"/>
          <w:szCs w:val="20"/>
        </w:rPr>
      </w:r>
      <w:r w:rsidR="007B325B" w:rsidRPr="001C42E6">
        <w:rPr>
          <w:rFonts w:ascii="Arial" w:hAnsi="Arial" w:cs="Arial"/>
          <w:sz w:val="20"/>
          <w:szCs w:val="20"/>
        </w:rPr>
        <w:fldChar w:fldCharType="separate"/>
      </w:r>
      <w:r w:rsidR="0089041A" w:rsidRPr="001C42E6">
        <w:rPr>
          <w:rFonts w:ascii="Arial" w:hAnsi="Arial" w:cs="Arial"/>
          <w:sz w:val="20"/>
          <w:szCs w:val="20"/>
        </w:rPr>
        <w:t>4.11</w:t>
      </w:r>
      <w:r w:rsidR="007B325B" w:rsidRPr="001C42E6">
        <w:rPr>
          <w:rFonts w:ascii="Arial" w:hAnsi="Arial" w:cs="Arial"/>
          <w:sz w:val="20"/>
          <w:szCs w:val="20"/>
        </w:rPr>
        <w:fldChar w:fldCharType="end"/>
      </w:r>
      <w:r w:rsidR="00E44AF6" w:rsidRPr="001C42E6">
        <w:rPr>
          <w:rFonts w:ascii="Arial" w:hAnsi="Arial" w:cs="Arial"/>
          <w:sz w:val="20"/>
          <w:szCs w:val="20"/>
        </w:rPr>
        <w:t xml:space="preserve"> acima</w:t>
      </w:r>
      <w:r w:rsidR="007B325B" w:rsidRPr="001C42E6">
        <w:rPr>
          <w:rFonts w:ascii="Arial" w:hAnsi="Arial" w:cs="Arial"/>
          <w:sz w:val="20"/>
          <w:szCs w:val="20"/>
        </w:rPr>
        <w:t xml:space="preserve">, </w:t>
      </w:r>
      <w:r w:rsidR="00FE352E" w:rsidRPr="001C42E6">
        <w:rPr>
          <w:rFonts w:ascii="Arial" w:hAnsi="Arial" w:cs="Arial"/>
          <w:sz w:val="20"/>
          <w:szCs w:val="20"/>
        </w:rPr>
        <w:t xml:space="preserve">100% (cem por cento) </w:t>
      </w:r>
      <w:r w:rsidR="00E44AF6" w:rsidRPr="001C42E6">
        <w:rPr>
          <w:rFonts w:ascii="Arial" w:hAnsi="Arial" w:cs="Arial"/>
          <w:sz w:val="20"/>
          <w:szCs w:val="20"/>
        </w:rPr>
        <w:t xml:space="preserve">do valor </w:t>
      </w:r>
      <w:r w:rsidR="00FE352E" w:rsidRPr="001C42E6">
        <w:rPr>
          <w:rFonts w:ascii="Arial" w:hAnsi="Arial" w:cs="Arial"/>
          <w:sz w:val="20"/>
          <w:szCs w:val="20"/>
        </w:rPr>
        <w:t>dos Direitos Creditórios</w:t>
      </w:r>
      <w:r w:rsidR="00E44AF6" w:rsidRPr="001C42E6">
        <w:rPr>
          <w:rFonts w:ascii="Arial" w:hAnsi="Arial" w:cs="Arial"/>
          <w:sz w:val="20"/>
          <w:szCs w:val="20"/>
        </w:rPr>
        <w:t xml:space="preserve"> remanescentes na Conta Vinculada, após o pagamento da respectiva parcela de Remuneração e de amortização do Valor Nominal Unitário</w:t>
      </w:r>
      <w:r w:rsidR="00FE352E" w:rsidRPr="001C42E6">
        <w:rPr>
          <w:rFonts w:ascii="Arial" w:hAnsi="Arial" w:cs="Arial"/>
          <w:sz w:val="20"/>
          <w:szCs w:val="20"/>
        </w:rPr>
        <w:t xml:space="preserve"> no respectivo mês</w:t>
      </w:r>
      <w:r w:rsidR="00E44AF6" w:rsidRPr="001C42E6">
        <w:rPr>
          <w:rFonts w:ascii="Arial" w:hAnsi="Arial" w:cs="Arial"/>
          <w:sz w:val="20"/>
          <w:szCs w:val="20"/>
        </w:rPr>
        <w:t xml:space="preserve"> de apuração, bem como após a retenção dos valores conforme </w:t>
      </w:r>
      <w:r w:rsidR="00474966" w:rsidRPr="001C42E6">
        <w:rPr>
          <w:rFonts w:ascii="Arial" w:hAnsi="Arial" w:cs="Arial"/>
          <w:sz w:val="20"/>
          <w:szCs w:val="20"/>
        </w:rPr>
        <w:t>Ordem de Prioridade</w:t>
      </w:r>
      <w:r w:rsidR="00E44AF6" w:rsidRPr="001C42E6">
        <w:rPr>
          <w:rFonts w:ascii="Arial" w:hAnsi="Arial" w:cs="Arial"/>
          <w:sz w:val="20"/>
          <w:szCs w:val="20"/>
        </w:rPr>
        <w:t xml:space="preserve"> de Pagamentos,</w:t>
      </w:r>
      <w:r w:rsidR="00FE352E" w:rsidRPr="001C42E6">
        <w:rPr>
          <w:rFonts w:ascii="Arial" w:hAnsi="Arial" w:cs="Arial"/>
          <w:sz w:val="20"/>
          <w:szCs w:val="20"/>
        </w:rPr>
        <w:t xml:space="preserve"> ser</w:t>
      </w:r>
      <w:r w:rsidR="00E44AF6" w:rsidRPr="001C42E6">
        <w:rPr>
          <w:rFonts w:ascii="Arial" w:hAnsi="Arial" w:cs="Arial"/>
          <w:sz w:val="20"/>
          <w:szCs w:val="20"/>
        </w:rPr>
        <w:t>á</w:t>
      </w:r>
      <w:r w:rsidR="00FE352E" w:rsidRPr="001C42E6">
        <w:rPr>
          <w:rFonts w:ascii="Arial" w:hAnsi="Arial" w:cs="Arial"/>
          <w:sz w:val="20"/>
          <w:szCs w:val="20"/>
        </w:rPr>
        <w:t xml:space="preserve"> utilizado para a Amortização Extraordinária Compulsória.</w:t>
      </w:r>
    </w:p>
    <w:p w14:paraId="4BDCA6C4" w14:textId="77777777" w:rsidR="006C46F0" w:rsidRPr="001C42E6" w:rsidRDefault="006C46F0" w:rsidP="006C46F0">
      <w:pPr>
        <w:pStyle w:val="ListParagraph"/>
        <w:widowControl w:val="0"/>
        <w:tabs>
          <w:tab w:val="left" w:pos="1418"/>
        </w:tabs>
        <w:spacing w:line="360" w:lineRule="auto"/>
        <w:ind w:left="567"/>
        <w:contextualSpacing w:val="0"/>
        <w:jc w:val="both"/>
        <w:rPr>
          <w:rFonts w:ascii="Arial" w:hAnsi="Arial" w:cs="Arial"/>
          <w:sz w:val="20"/>
          <w:szCs w:val="20"/>
        </w:rPr>
      </w:pPr>
    </w:p>
    <w:p w14:paraId="6AF686AA" w14:textId="77777777" w:rsidR="006C46F0" w:rsidRPr="001C42E6" w:rsidRDefault="006C46F0" w:rsidP="006C46F0">
      <w:pPr>
        <w:pStyle w:val="ListParagraph"/>
        <w:widowControl w:val="0"/>
        <w:numPr>
          <w:ilvl w:val="2"/>
          <w:numId w:val="7"/>
        </w:numPr>
        <w:tabs>
          <w:tab w:val="left" w:pos="1418"/>
        </w:tabs>
        <w:spacing w:line="360" w:lineRule="auto"/>
        <w:ind w:left="567" w:firstLine="0"/>
        <w:contextualSpacing w:val="0"/>
        <w:jc w:val="both"/>
        <w:rPr>
          <w:rFonts w:ascii="Arial" w:hAnsi="Arial" w:cs="Arial"/>
          <w:sz w:val="20"/>
          <w:szCs w:val="20"/>
        </w:rPr>
      </w:pPr>
      <w:r w:rsidRPr="001C42E6">
        <w:rPr>
          <w:rFonts w:ascii="Arial" w:hAnsi="Arial" w:cs="Arial"/>
          <w:sz w:val="20"/>
          <w:szCs w:val="20"/>
        </w:rPr>
        <w:t>Caso seja constatado pela Securitizadora o descumprimento do Índice de Cobertura, sem prejuízo do disposto acima na Cláusula 4.1</w:t>
      </w:r>
      <w:r w:rsidR="0089041A" w:rsidRPr="001C42E6">
        <w:rPr>
          <w:rFonts w:ascii="Arial" w:hAnsi="Arial" w:cs="Arial"/>
          <w:sz w:val="20"/>
          <w:szCs w:val="20"/>
        </w:rPr>
        <w:t>1</w:t>
      </w:r>
      <w:r w:rsidRPr="001C42E6">
        <w:rPr>
          <w:rFonts w:ascii="Arial" w:hAnsi="Arial" w:cs="Arial"/>
          <w:sz w:val="20"/>
          <w:szCs w:val="20"/>
        </w:rPr>
        <w:t>.1., a Securitizadora notificará a Companhia para que indique em até 5 (cinco) Dias Úteis novos recebíveis oriundos de Contratos de Sublocação.</w:t>
      </w:r>
      <w:r w:rsidR="00136031">
        <w:rPr>
          <w:rFonts w:ascii="Arial" w:hAnsi="Arial" w:cs="Arial"/>
          <w:sz w:val="20"/>
          <w:szCs w:val="20"/>
        </w:rPr>
        <w:t xml:space="preserve"> </w:t>
      </w:r>
    </w:p>
    <w:p w14:paraId="0E992351" w14:textId="77777777" w:rsidR="00FE352E" w:rsidRPr="00AA167F" w:rsidRDefault="00FE352E" w:rsidP="00C94AA7">
      <w:pPr>
        <w:pStyle w:val="Default"/>
        <w:widowControl w:val="0"/>
        <w:tabs>
          <w:tab w:val="left" w:pos="851"/>
          <w:tab w:val="left" w:pos="1560"/>
        </w:tabs>
        <w:spacing w:line="360" w:lineRule="auto"/>
        <w:jc w:val="both"/>
        <w:rPr>
          <w:sz w:val="20"/>
          <w:szCs w:val="20"/>
        </w:rPr>
      </w:pPr>
    </w:p>
    <w:p w14:paraId="23ECA222" w14:textId="77777777" w:rsidR="00941D6A" w:rsidRPr="00AA167F" w:rsidRDefault="00941D6A" w:rsidP="008354B2">
      <w:pPr>
        <w:pStyle w:val="ListParagraph"/>
        <w:numPr>
          <w:ilvl w:val="1"/>
          <w:numId w:val="7"/>
        </w:numPr>
        <w:tabs>
          <w:tab w:val="left" w:pos="567"/>
        </w:tabs>
        <w:spacing w:line="360" w:lineRule="auto"/>
        <w:ind w:left="0" w:firstLine="0"/>
        <w:contextualSpacing w:val="0"/>
        <w:jc w:val="both"/>
        <w:rPr>
          <w:rFonts w:ascii="Arial" w:hAnsi="Arial" w:cs="Arial"/>
          <w:sz w:val="20"/>
          <w:szCs w:val="20"/>
        </w:rPr>
      </w:pPr>
      <w:r w:rsidRPr="00400BEF">
        <w:rPr>
          <w:rFonts w:ascii="Arial" w:hAnsi="Arial" w:cs="Arial"/>
          <w:sz w:val="20"/>
          <w:szCs w:val="20"/>
          <w:u w:val="single"/>
        </w:rPr>
        <w:t>Escrituração e Custódia</w:t>
      </w:r>
      <w:r w:rsidRPr="00AA167F">
        <w:rPr>
          <w:rFonts w:ascii="Arial" w:hAnsi="Arial" w:cs="Arial"/>
          <w:sz w:val="20"/>
          <w:szCs w:val="20"/>
        </w:rPr>
        <w:t xml:space="preserve">: </w:t>
      </w:r>
      <w:r w:rsidR="00F427C1" w:rsidRPr="00AA167F">
        <w:rPr>
          <w:rFonts w:ascii="Arial" w:hAnsi="Arial" w:cs="Arial"/>
          <w:sz w:val="20"/>
          <w:szCs w:val="20"/>
        </w:rPr>
        <w:t xml:space="preserve">A </w:t>
      </w:r>
      <w:r w:rsidR="00B905CD" w:rsidRPr="00B905CD">
        <w:rPr>
          <w:rFonts w:ascii="Arial" w:hAnsi="Arial" w:cs="Arial"/>
          <w:b/>
          <w:sz w:val="20"/>
          <w:szCs w:val="20"/>
        </w:rPr>
        <w:t>VÓRTX DISTRIBUIDORA DE TÍTULOS E VALORES MOBILIÁRIOS LTDA</w:t>
      </w:r>
      <w:r w:rsidR="005F48F3">
        <w:rPr>
          <w:rFonts w:ascii="Arial" w:hAnsi="Arial" w:cs="Arial"/>
          <w:b/>
          <w:sz w:val="20"/>
          <w:szCs w:val="20"/>
        </w:rPr>
        <w:t>.</w:t>
      </w:r>
      <w:r w:rsidRPr="00400BEF">
        <w:rPr>
          <w:rFonts w:ascii="Arial" w:hAnsi="Arial" w:cs="Arial"/>
          <w:sz w:val="20"/>
          <w:szCs w:val="20"/>
        </w:rPr>
        <w:t xml:space="preserve">, </w:t>
      </w:r>
      <w:r w:rsidR="005F48F3">
        <w:rPr>
          <w:rFonts w:ascii="Arial" w:hAnsi="Arial" w:cs="Arial"/>
          <w:bCs/>
          <w:color w:val="000000" w:themeColor="text1"/>
          <w:sz w:val="20"/>
          <w:szCs w:val="20"/>
        </w:rPr>
        <w:t xml:space="preserve">devidamente qualificada na Seção de II – Termos Definidos do presente instrumento </w:t>
      </w:r>
      <w:r w:rsidRPr="00AA167F">
        <w:rPr>
          <w:rFonts w:ascii="Arial" w:hAnsi="Arial" w:cs="Arial"/>
          <w:sz w:val="20"/>
          <w:szCs w:val="20"/>
        </w:rPr>
        <w:t>será responsável pela escrituração desta Escritura de Emissão, bem como será responsável pela custódia de 1 (uma) via original emitida eletronicamente desta Escritura de Emissão.</w:t>
      </w:r>
    </w:p>
    <w:p w14:paraId="4814C5AC" w14:textId="77777777" w:rsidR="00941D6A" w:rsidRPr="00400BEF" w:rsidRDefault="00941D6A" w:rsidP="008354B2">
      <w:pPr>
        <w:pStyle w:val="ListParagraph"/>
        <w:tabs>
          <w:tab w:val="left" w:pos="567"/>
        </w:tabs>
        <w:spacing w:line="360" w:lineRule="auto"/>
        <w:ind w:left="0"/>
        <w:contextualSpacing w:val="0"/>
        <w:jc w:val="both"/>
        <w:rPr>
          <w:rFonts w:ascii="Arial" w:hAnsi="Arial" w:cs="Arial"/>
          <w:sz w:val="20"/>
          <w:szCs w:val="20"/>
        </w:rPr>
      </w:pPr>
    </w:p>
    <w:p w14:paraId="5FF030B9" w14:textId="77777777" w:rsidR="00941D6A" w:rsidRPr="00400BEF" w:rsidRDefault="00941D6A" w:rsidP="00400BEF">
      <w:pPr>
        <w:pStyle w:val="ListParagraph"/>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Sem prejuízo das demais disposições constantes desta Escritura de Emissão, o Escriturador da Nota Comercial será responsável pelo lançamento dos dados e informações do titular da Nota Comercial no seu sistema interno de </w:t>
      </w:r>
      <w:r w:rsidR="00195197">
        <w:rPr>
          <w:rFonts w:ascii="Arial" w:hAnsi="Arial" w:cs="Arial"/>
          <w:sz w:val="20"/>
          <w:szCs w:val="20"/>
        </w:rPr>
        <w:t>e</w:t>
      </w:r>
      <w:r w:rsidRPr="00400BEF">
        <w:rPr>
          <w:rFonts w:ascii="Arial" w:hAnsi="Arial" w:cs="Arial"/>
          <w:sz w:val="20"/>
          <w:szCs w:val="20"/>
        </w:rPr>
        <w:t>scrituração, considerando as informações encaminhadas pela Emissora.</w:t>
      </w:r>
    </w:p>
    <w:p w14:paraId="1C8A0FDC"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778F3EEA" w14:textId="77777777" w:rsidR="00941D6A" w:rsidRPr="00400BEF" w:rsidRDefault="00941D6A" w:rsidP="00400BEF">
      <w:pPr>
        <w:pStyle w:val="ListParagraph"/>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A </w:t>
      </w:r>
      <w:r w:rsidR="003B78E0">
        <w:rPr>
          <w:rFonts w:ascii="Arial" w:hAnsi="Arial" w:cs="Arial"/>
          <w:sz w:val="20"/>
          <w:szCs w:val="20"/>
        </w:rPr>
        <w:t>Vórtx</w:t>
      </w:r>
      <w:r w:rsidR="005F48F3">
        <w:rPr>
          <w:rFonts w:ascii="Arial" w:hAnsi="Arial" w:cs="Arial"/>
          <w:sz w:val="20"/>
          <w:szCs w:val="20"/>
        </w:rPr>
        <w:t xml:space="preserve"> </w:t>
      </w:r>
      <w:r w:rsidRPr="00400BEF">
        <w:rPr>
          <w:rFonts w:ascii="Arial" w:hAnsi="Arial" w:cs="Arial"/>
          <w:sz w:val="20"/>
          <w:szCs w:val="20"/>
        </w:rPr>
        <w:t xml:space="preserve">não será responsável pela realização dos pagamentos devidos ao </w:t>
      </w:r>
      <w:r w:rsidR="00195197">
        <w:rPr>
          <w:rFonts w:ascii="Arial" w:hAnsi="Arial" w:cs="Arial"/>
          <w:sz w:val="20"/>
          <w:szCs w:val="20"/>
        </w:rPr>
        <w:t>t</w:t>
      </w:r>
      <w:r w:rsidRPr="00400BEF">
        <w:rPr>
          <w:rFonts w:ascii="Arial" w:hAnsi="Arial" w:cs="Arial"/>
          <w:sz w:val="20"/>
          <w:szCs w:val="20"/>
        </w:rPr>
        <w:t>itular da Nota Comercial, assumindo apenas a obrigação de meio de escriturar a titularidade da Nota Comercial ora emitida e pela custódia de 1 (uma) via original emitida eletronicamente desta Escritura de Emissão.</w:t>
      </w:r>
    </w:p>
    <w:p w14:paraId="3FA08290" w14:textId="77777777" w:rsidR="00FA2B78" w:rsidRPr="0005201E" w:rsidRDefault="00FA2B78" w:rsidP="00FA2B78">
      <w:pPr>
        <w:pStyle w:val="ListParagraph"/>
        <w:rPr>
          <w:rFonts w:ascii="Arial" w:hAnsi="Arial" w:cs="Arial"/>
          <w:sz w:val="20"/>
          <w:szCs w:val="20"/>
        </w:rPr>
      </w:pPr>
    </w:p>
    <w:p w14:paraId="0BBD98A5" w14:textId="77777777" w:rsidR="00FA2B78" w:rsidRDefault="00FA2B78" w:rsidP="00FA2B78">
      <w:pPr>
        <w:pStyle w:val="ListParagraph"/>
        <w:widowControl w:val="0"/>
        <w:numPr>
          <w:ilvl w:val="2"/>
          <w:numId w:val="77"/>
        </w:numPr>
        <w:tabs>
          <w:tab w:val="left" w:pos="1134"/>
        </w:tabs>
        <w:spacing w:line="360" w:lineRule="auto"/>
        <w:jc w:val="both"/>
        <w:rPr>
          <w:rFonts w:ascii="Arial" w:hAnsi="Arial" w:cs="Arial"/>
          <w:sz w:val="20"/>
          <w:szCs w:val="20"/>
        </w:rPr>
      </w:pPr>
      <w:r w:rsidRPr="001731DF">
        <w:rPr>
          <w:rFonts w:ascii="Arial" w:hAnsi="Arial" w:cs="Arial"/>
          <w:sz w:val="20"/>
          <w:szCs w:val="20"/>
        </w:rPr>
        <w:t>A atuação do Custodiante do Lastro limitar-se-á, tão somente, a verificar o preenchimento dos requisitos formais relacionados aos documentos recebidos, nos termos da legislação vigente. O Custodiante do Lastro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4D6D8899"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7E1E3D81" w14:textId="77777777" w:rsidR="00941D6A" w:rsidRPr="00400BEF"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bookmarkStart w:id="286" w:name="_Ref92885350"/>
      <w:r w:rsidRPr="00400BEF">
        <w:rPr>
          <w:rFonts w:ascii="Arial" w:hAnsi="Arial" w:cs="Arial"/>
          <w:sz w:val="20"/>
          <w:szCs w:val="20"/>
        </w:rPr>
        <w:t xml:space="preserve">Sempre que houver negociação da Nota Comercial, o </w:t>
      </w:r>
      <w:r w:rsidR="00FA391F">
        <w:rPr>
          <w:rFonts w:ascii="Arial" w:hAnsi="Arial" w:cs="Arial"/>
          <w:sz w:val="20"/>
          <w:szCs w:val="20"/>
        </w:rPr>
        <w:t>t</w:t>
      </w:r>
      <w:r w:rsidRPr="00400BEF">
        <w:rPr>
          <w:rFonts w:ascii="Arial" w:hAnsi="Arial" w:cs="Arial"/>
          <w:sz w:val="20"/>
          <w:szCs w:val="20"/>
        </w:rPr>
        <w:t xml:space="preserve">itular da Nota Comercial anterior deverá comunicar o Escriturador da Nota Comercial acerca da negociação realizada, informando, inclusive, os dados cadastrais do novo </w:t>
      </w:r>
      <w:r w:rsidR="00FA391F">
        <w:rPr>
          <w:rFonts w:ascii="Arial" w:hAnsi="Arial" w:cs="Arial"/>
          <w:sz w:val="20"/>
          <w:szCs w:val="20"/>
        </w:rPr>
        <w:t>t</w:t>
      </w:r>
      <w:r w:rsidRPr="00400BEF">
        <w:rPr>
          <w:rFonts w:ascii="Arial" w:hAnsi="Arial" w:cs="Arial"/>
          <w:sz w:val="20"/>
          <w:szCs w:val="20"/>
        </w:rPr>
        <w:t>itular da Nota Comercial. Adicionalmente, sempre que houver aditamento à presente Escritura de Emissão, a Emissora obriga-se a enviar ao Custodiante da Nota Comercial 1 (uma) via original emitida eletronicamente do aditamento para fins de custódia.</w:t>
      </w:r>
      <w:bookmarkEnd w:id="286"/>
    </w:p>
    <w:p w14:paraId="692A7B97"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1DD44845" w14:textId="77777777" w:rsidR="00941D6A" w:rsidRPr="00400BEF"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das demais obrigações previstas nesta Escritura de Emissão e na legislação vigente aplicável, são obrigações do Escriturador da Nota Comercial:</w:t>
      </w:r>
    </w:p>
    <w:p w14:paraId="73E52E91"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3A387706" w14:textId="77777777" w:rsidR="00941D6A" w:rsidRPr="00400BEF" w:rsidRDefault="00941D6A" w:rsidP="000B1395">
      <w:pPr>
        <w:pStyle w:val="ListParagraph"/>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prestar os serviços de escrituração da Nota Comercial desta Escritura de Emissão; e</w:t>
      </w:r>
    </w:p>
    <w:p w14:paraId="233AEEE2" w14:textId="77777777" w:rsidR="00941D6A" w:rsidRPr="00400BEF" w:rsidRDefault="00941D6A" w:rsidP="000B1395">
      <w:pPr>
        <w:pStyle w:val="ListParagraph"/>
        <w:tabs>
          <w:tab w:val="left" w:pos="567"/>
        </w:tabs>
        <w:spacing w:line="360" w:lineRule="auto"/>
        <w:ind w:left="1985"/>
        <w:jc w:val="both"/>
        <w:rPr>
          <w:rFonts w:ascii="Arial" w:hAnsi="Arial" w:cs="Arial"/>
          <w:sz w:val="20"/>
          <w:szCs w:val="20"/>
        </w:rPr>
      </w:pPr>
    </w:p>
    <w:p w14:paraId="26EB1571" w14:textId="77777777" w:rsidR="00941D6A" w:rsidRPr="00AA167F" w:rsidRDefault="00941D6A" w:rsidP="000B1395">
      <w:pPr>
        <w:pStyle w:val="ListParagraph"/>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 xml:space="preserve">atualizar o sistema de </w:t>
      </w:r>
      <w:r w:rsidR="00FA391F">
        <w:rPr>
          <w:rFonts w:ascii="Arial" w:hAnsi="Arial" w:cs="Arial"/>
          <w:sz w:val="20"/>
          <w:szCs w:val="20"/>
        </w:rPr>
        <w:t>e</w:t>
      </w:r>
      <w:r w:rsidRPr="00400BEF">
        <w:rPr>
          <w:rFonts w:ascii="Arial" w:hAnsi="Arial" w:cs="Arial"/>
          <w:sz w:val="20"/>
          <w:szCs w:val="20"/>
        </w:rPr>
        <w:t xml:space="preserve">scrituração sempre que houver qualquer alteração da Nota Comercial ora emitida, na forma da Cláusula </w:t>
      </w:r>
      <w:r w:rsidRPr="00AA167F">
        <w:rPr>
          <w:rFonts w:ascii="Arial" w:hAnsi="Arial" w:cs="Arial"/>
          <w:sz w:val="20"/>
          <w:szCs w:val="20"/>
        </w:rPr>
        <w:fldChar w:fldCharType="begin"/>
      </w:r>
      <w:r w:rsidRPr="00400BEF">
        <w:rPr>
          <w:rFonts w:ascii="Arial" w:hAnsi="Arial" w:cs="Arial"/>
          <w:sz w:val="20"/>
          <w:szCs w:val="20"/>
        </w:rPr>
        <w:instrText xml:space="preserve"> REF _Ref92885350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4.11.3</w:t>
      </w:r>
      <w:r w:rsidRPr="00AA167F">
        <w:rPr>
          <w:rFonts w:ascii="Arial" w:hAnsi="Arial" w:cs="Arial"/>
          <w:sz w:val="20"/>
          <w:szCs w:val="20"/>
        </w:rPr>
        <w:fldChar w:fldCharType="end"/>
      </w:r>
      <w:r w:rsidRPr="00AA167F">
        <w:rPr>
          <w:rFonts w:ascii="Arial" w:hAnsi="Arial" w:cs="Arial"/>
          <w:sz w:val="20"/>
          <w:szCs w:val="20"/>
        </w:rPr>
        <w:t xml:space="preserve"> acima.</w:t>
      </w:r>
    </w:p>
    <w:p w14:paraId="23A25284" w14:textId="77777777" w:rsidR="00941D6A" w:rsidRPr="00AA167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254449DA" w14:textId="77777777" w:rsidR="00941D6A" w:rsidRPr="00400BEF"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Na hipótese de o Escriturador da Nota Comercial vir a ser descredenciado para a prestação dos</w:t>
      </w:r>
      <w:r w:rsidRPr="00400BEF">
        <w:rPr>
          <w:rFonts w:ascii="Arial" w:hAnsi="Arial" w:cs="Arial"/>
          <w:sz w:val="20"/>
          <w:szCs w:val="20"/>
        </w:rPr>
        <w:t xml:space="preserve"> serviços de escrituração da Nota Comercial, a Emissora contratará novo escriturador para a Nota Comercial no prazo de até 3 (três) Dias Úteis contados da data de descredenciamento, que será informada à Emissora pelo Escriturador da Nota Comercial no dia da ciência do ocorrido pelo Escriturador da Nota Comercial.</w:t>
      </w:r>
    </w:p>
    <w:p w14:paraId="47D1F701" w14:textId="77777777" w:rsidR="00941D6A" w:rsidRPr="00400BEF" w:rsidRDefault="00941D6A" w:rsidP="00400BEF">
      <w:pPr>
        <w:pStyle w:val="ListParagraph"/>
        <w:widowControl w:val="0"/>
        <w:tabs>
          <w:tab w:val="left" w:pos="1134"/>
        </w:tabs>
        <w:spacing w:line="360" w:lineRule="auto"/>
        <w:ind w:left="567"/>
        <w:contextualSpacing w:val="0"/>
        <w:jc w:val="both"/>
        <w:rPr>
          <w:rFonts w:ascii="Arial" w:hAnsi="Arial" w:cs="Arial"/>
          <w:sz w:val="20"/>
          <w:szCs w:val="20"/>
        </w:rPr>
      </w:pPr>
    </w:p>
    <w:p w14:paraId="5CFDADCA" w14:textId="77777777" w:rsidR="00941D6A" w:rsidRPr="0023723A" w:rsidRDefault="00941D6A"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Emissora obriga-se a entregar ao Custodiante da Nota Comercial 1 (uma) via original emitida na forma eletrônica desta Escritura de Emissão</w:t>
      </w:r>
      <w:r w:rsidRPr="00400BEF">
        <w:rPr>
          <w:rFonts w:ascii="Arial" w:eastAsia="Arial Unicode MS" w:hAnsi="Arial" w:cs="Arial"/>
          <w:sz w:val="20"/>
          <w:szCs w:val="20"/>
        </w:rPr>
        <w:t>, para possibilitar-lhe prestar os serviços de custódia da</w:t>
      </w:r>
      <w:r w:rsidRPr="00AA167F">
        <w:rPr>
          <w:rFonts w:ascii="Arial" w:eastAsia="Arial Unicode MS" w:hAnsi="Arial" w:cs="Arial"/>
          <w:sz w:val="20"/>
          <w:szCs w:val="20"/>
        </w:rPr>
        <w:t xml:space="preserve"> presente Escritura de Emissão.</w:t>
      </w:r>
    </w:p>
    <w:p w14:paraId="0B0102B7" w14:textId="77777777" w:rsidR="00CD5F67" w:rsidRPr="00761852" w:rsidRDefault="00CD5F67" w:rsidP="0023723A">
      <w:pPr>
        <w:pStyle w:val="ListParagraph"/>
        <w:widowControl w:val="0"/>
        <w:tabs>
          <w:tab w:val="left" w:pos="1134"/>
        </w:tabs>
        <w:spacing w:line="360" w:lineRule="auto"/>
        <w:ind w:left="567"/>
        <w:contextualSpacing w:val="0"/>
        <w:jc w:val="both"/>
        <w:rPr>
          <w:rFonts w:ascii="Arial" w:hAnsi="Arial" w:cs="Arial"/>
          <w:sz w:val="20"/>
          <w:szCs w:val="20"/>
        </w:rPr>
      </w:pPr>
    </w:p>
    <w:p w14:paraId="40D1E246" w14:textId="77777777" w:rsidR="00CD5F67" w:rsidRPr="00AA167F" w:rsidRDefault="00CD5F67"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761852">
        <w:rPr>
          <w:rFonts w:ascii="Arial" w:hAnsi="Arial" w:cs="Arial"/>
          <w:sz w:val="20"/>
          <w:szCs w:val="20"/>
        </w:rPr>
        <w:t xml:space="preserve">A atuação do Custodiante da Nota Comercial limitar-se-á, tão somente, a verificar o preenchimento dos requisitos formais relacionados aos documentos recebidos, nos termos da legislação vigente. O </w:t>
      </w:r>
      <w:r w:rsidRPr="00E46D0B">
        <w:rPr>
          <w:rFonts w:ascii="Arial" w:hAnsi="Arial" w:cs="Arial"/>
          <w:sz w:val="20"/>
          <w:szCs w:val="20"/>
        </w:rPr>
        <w:t>Custodiante da Nota Comercial</w:t>
      </w:r>
      <w:r w:rsidRPr="00761852">
        <w:rPr>
          <w:rFonts w:ascii="Arial" w:hAnsi="Arial" w:cs="Arial"/>
          <w:sz w:val="20"/>
          <w:szCs w:val="20"/>
        </w:rPr>
        <w:t xml:space="preserve">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4EE26F52" w14:textId="77777777" w:rsidR="00941D6A" w:rsidRPr="00400BEF" w:rsidRDefault="00941D6A" w:rsidP="00C94AA7">
      <w:pPr>
        <w:pStyle w:val="Default"/>
        <w:widowControl w:val="0"/>
        <w:tabs>
          <w:tab w:val="left" w:pos="851"/>
          <w:tab w:val="left" w:pos="1560"/>
        </w:tabs>
        <w:spacing w:line="360" w:lineRule="auto"/>
        <w:jc w:val="both"/>
        <w:rPr>
          <w:sz w:val="20"/>
          <w:szCs w:val="20"/>
        </w:rPr>
      </w:pPr>
    </w:p>
    <w:p w14:paraId="5FD57919"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Comprovação de Titularidade da Nota Comercial</w:t>
      </w:r>
      <w:r w:rsidRPr="00400BEF">
        <w:rPr>
          <w:rFonts w:ascii="Arial" w:hAnsi="Arial" w:cs="Arial"/>
          <w:sz w:val="20"/>
          <w:szCs w:val="20"/>
          <w:lang w:bidi="th-TH"/>
        </w:rPr>
        <w:t xml:space="preserve">: </w:t>
      </w:r>
      <w:r w:rsidRPr="00400BEF">
        <w:rPr>
          <w:rFonts w:ascii="Arial" w:hAnsi="Arial" w:cs="Arial"/>
          <w:sz w:val="20"/>
          <w:szCs w:val="20"/>
        </w:rPr>
        <w:t>A Nota Comercial será emitida sob a forma nominativa, sem emissão de cautelas ou certificados, sendo que, para todos os fins de direito, a titularidade da Nota Comercial ser</w:t>
      </w:r>
      <w:r w:rsidR="00865EB9" w:rsidRPr="00400BEF">
        <w:rPr>
          <w:rFonts w:ascii="Arial" w:hAnsi="Arial" w:cs="Arial"/>
          <w:sz w:val="20"/>
          <w:szCs w:val="20"/>
        </w:rPr>
        <w:t>á</w:t>
      </w:r>
      <w:r w:rsidRPr="00400BEF">
        <w:rPr>
          <w:rFonts w:ascii="Arial" w:hAnsi="Arial" w:cs="Arial"/>
          <w:sz w:val="20"/>
          <w:szCs w:val="20"/>
        </w:rPr>
        <w:t xml:space="preserve"> atribuída exclusivamente por meio de controle realizado nos sistemas informatizados </w:t>
      </w:r>
      <w:r w:rsidRPr="00400BEF">
        <w:rPr>
          <w:rFonts w:ascii="Arial" w:eastAsia="Arial Unicode MS" w:hAnsi="Arial" w:cs="Arial"/>
          <w:sz w:val="20"/>
          <w:szCs w:val="20"/>
        </w:rPr>
        <w:t xml:space="preserve">do </w:t>
      </w:r>
      <w:r w:rsidRPr="00400BEF">
        <w:rPr>
          <w:rFonts w:ascii="Arial" w:eastAsia="Arial Unicode MS" w:hAnsi="Arial" w:cs="Arial"/>
          <w:sz w:val="20"/>
          <w:szCs w:val="20"/>
          <w:lang w:bidi="th-TH"/>
        </w:rPr>
        <w:t>Agente</w:t>
      </w:r>
      <w:r w:rsidRPr="00400BEF">
        <w:rPr>
          <w:rFonts w:ascii="Arial" w:eastAsia="Arial Unicode MS" w:hAnsi="Arial" w:cs="Arial"/>
          <w:sz w:val="20"/>
          <w:szCs w:val="20"/>
        </w:rPr>
        <w:t xml:space="preserve"> Fiduciário, na qualidade de escriturador da Nota Comercial</w:t>
      </w:r>
      <w:r w:rsidRPr="00400BEF">
        <w:rPr>
          <w:rFonts w:ascii="Arial" w:hAnsi="Arial" w:cs="Arial"/>
          <w:sz w:val="20"/>
          <w:szCs w:val="20"/>
        </w:rPr>
        <w:t xml:space="preserve">, por meio de extrato de conta de depósito emitido pelo Agente Fiduciário, </w:t>
      </w:r>
      <w:r w:rsidRPr="00400BEF">
        <w:rPr>
          <w:rFonts w:ascii="Arial" w:eastAsia="Arial Unicode MS" w:hAnsi="Arial" w:cs="Arial"/>
          <w:sz w:val="20"/>
          <w:szCs w:val="20"/>
        </w:rPr>
        <w:t>na qualidade de escriturador da Nota Comercial</w:t>
      </w:r>
      <w:r w:rsidR="005A160E" w:rsidRPr="00400BEF">
        <w:rPr>
          <w:rFonts w:ascii="Arial" w:hAnsi="Arial" w:cs="Arial"/>
          <w:sz w:val="20"/>
          <w:szCs w:val="20"/>
        </w:rPr>
        <w:t>, nos termos do a</w:t>
      </w:r>
      <w:r w:rsidRPr="00400BEF">
        <w:rPr>
          <w:rFonts w:ascii="Arial" w:hAnsi="Arial" w:cs="Arial"/>
          <w:sz w:val="20"/>
          <w:szCs w:val="20"/>
        </w:rPr>
        <w:t xml:space="preserve">rtigo 49 da </w:t>
      </w:r>
      <w:r w:rsidR="005A160E" w:rsidRPr="00400BEF">
        <w:rPr>
          <w:rFonts w:ascii="Arial" w:hAnsi="Arial" w:cs="Arial"/>
          <w:sz w:val="20"/>
          <w:szCs w:val="20"/>
          <w:lang w:bidi="th-TH"/>
        </w:rPr>
        <w:t>Lei</w:t>
      </w:r>
      <w:r w:rsidR="007B325B">
        <w:rPr>
          <w:rFonts w:ascii="Arial" w:hAnsi="Arial" w:cs="Arial"/>
          <w:sz w:val="20"/>
          <w:szCs w:val="20"/>
          <w:lang w:bidi="th-TH"/>
        </w:rPr>
        <w:t> 1</w:t>
      </w:r>
      <w:r w:rsidR="005A160E" w:rsidRPr="00400BEF">
        <w:rPr>
          <w:rFonts w:ascii="Arial" w:hAnsi="Arial" w:cs="Arial"/>
          <w:sz w:val="20"/>
          <w:szCs w:val="20"/>
          <w:lang w:bidi="th-TH"/>
        </w:rPr>
        <w:t>4.195.</w:t>
      </w:r>
    </w:p>
    <w:p w14:paraId="1B93ABE5" w14:textId="77777777" w:rsidR="00385C4C" w:rsidRPr="00400BEF" w:rsidRDefault="00385C4C" w:rsidP="008354B2">
      <w:pPr>
        <w:pStyle w:val="ListParagraph"/>
        <w:tabs>
          <w:tab w:val="left" w:pos="567"/>
        </w:tabs>
        <w:spacing w:line="360" w:lineRule="auto"/>
        <w:ind w:left="0"/>
        <w:contextualSpacing w:val="0"/>
        <w:jc w:val="both"/>
        <w:rPr>
          <w:rFonts w:ascii="Arial" w:hAnsi="Arial" w:cs="Arial"/>
          <w:sz w:val="20"/>
          <w:szCs w:val="20"/>
          <w:lang w:bidi="th-TH"/>
        </w:rPr>
      </w:pPr>
    </w:p>
    <w:p w14:paraId="0B3634AE" w14:textId="77777777" w:rsidR="00D03EAD" w:rsidRPr="00400BEF" w:rsidRDefault="005A160E" w:rsidP="00FA2B78">
      <w:pPr>
        <w:pStyle w:val="ListParagraph"/>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Nos termos do a</w:t>
      </w:r>
      <w:r w:rsidR="00D03EAD" w:rsidRPr="00400BEF">
        <w:rPr>
          <w:rFonts w:ascii="Arial" w:hAnsi="Arial" w:cs="Arial"/>
          <w:sz w:val="20"/>
          <w:szCs w:val="20"/>
        </w:rPr>
        <w:t xml:space="preserve">rtigo 51, incisos I ao IV, da </w:t>
      </w:r>
      <w:r w:rsidR="00D03EAD" w:rsidRPr="00400BEF">
        <w:rPr>
          <w:rFonts w:ascii="Arial" w:hAnsi="Arial" w:cs="Arial"/>
          <w:sz w:val="20"/>
          <w:szCs w:val="20"/>
          <w:lang w:bidi="th-TH"/>
        </w:rPr>
        <w:t>Lei</w:t>
      </w:r>
      <w:r w:rsidR="007B325B">
        <w:rPr>
          <w:rFonts w:ascii="Arial" w:hAnsi="Arial" w:cs="Arial"/>
          <w:sz w:val="20"/>
          <w:szCs w:val="20"/>
          <w:lang w:bidi="th-TH"/>
        </w:rPr>
        <w:t> </w:t>
      </w:r>
      <w:r w:rsidR="00D03EAD" w:rsidRPr="00400BEF">
        <w:rPr>
          <w:rFonts w:ascii="Arial" w:hAnsi="Arial" w:cs="Arial"/>
          <w:sz w:val="20"/>
          <w:szCs w:val="20"/>
          <w:lang w:bidi="th-TH"/>
        </w:rPr>
        <w:t>14.195, o</w:t>
      </w:r>
      <w:r w:rsidR="00D03EAD" w:rsidRPr="00400BEF">
        <w:rPr>
          <w:rFonts w:ascii="Arial" w:hAnsi="Arial" w:cs="Arial"/>
          <w:sz w:val="20"/>
          <w:szCs w:val="20"/>
        </w:rPr>
        <w:t xml:space="preserve"> serviço de escrituração realizado pelo Agente Fiduciário deverá ser efetuado em sistemas que atenda</w:t>
      </w:r>
      <w:r w:rsidRPr="00400BEF">
        <w:rPr>
          <w:rFonts w:ascii="Arial" w:hAnsi="Arial" w:cs="Arial"/>
          <w:sz w:val="20"/>
          <w:szCs w:val="20"/>
        </w:rPr>
        <w:t xml:space="preserve">m aos seguintes requisitos: </w:t>
      </w:r>
      <w:r w:rsidRPr="00E34BFB">
        <w:rPr>
          <w:rFonts w:ascii="Arial" w:hAnsi="Arial" w:cs="Arial"/>
          <w:b/>
          <w:sz w:val="20"/>
          <w:szCs w:val="20"/>
        </w:rPr>
        <w:t>(i)</w:t>
      </w:r>
      <w:r w:rsidRPr="00400BEF">
        <w:rPr>
          <w:rFonts w:ascii="Arial" w:hAnsi="Arial" w:cs="Arial"/>
          <w:sz w:val="20"/>
          <w:szCs w:val="20"/>
        </w:rPr>
        <w:t> </w:t>
      </w:r>
      <w:r w:rsidR="00D03EAD" w:rsidRPr="00400BEF">
        <w:rPr>
          <w:rFonts w:ascii="Arial" w:hAnsi="Arial" w:cs="Arial"/>
          <w:sz w:val="20"/>
          <w:szCs w:val="20"/>
        </w:rPr>
        <w:t xml:space="preserve">comprovação da observância de padrões técnicos adequados, em conformidade com os Princípios para Infraestruturas do Mercado Financeiro do </w:t>
      </w:r>
      <w:r w:rsidR="00D03EAD" w:rsidRPr="002B79D6">
        <w:rPr>
          <w:rFonts w:ascii="Arial" w:hAnsi="Arial" w:cs="Arial"/>
          <w:i/>
          <w:sz w:val="20"/>
          <w:szCs w:val="20"/>
        </w:rPr>
        <w:t>Bank for International Settlements</w:t>
      </w:r>
      <w:r w:rsidR="00D03EAD" w:rsidRPr="00400BEF">
        <w:rPr>
          <w:rFonts w:ascii="Arial" w:hAnsi="Arial" w:cs="Arial"/>
          <w:sz w:val="20"/>
          <w:szCs w:val="20"/>
        </w:rPr>
        <w:t xml:space="preserve"> (BIS), inclusive no que diz respeito à segurança, à governança e à continuidade de negócios; </w:t>
      </w:r>
      <w:r w:rsidR="00D03EAD" w:rsidRPr="00E34BFB">
        <w:rPr>
          <w:rFonts w:ascii="Arial" w:hAnsi="Arial" w:cs="Arial"/>
          <w:b/>
          <w:sz w:val="20"/>
          <w:szCs w:val="20"/>
        </w:rPr>
        <w:t>(ii)</w:t>
      </w:r>
      <w:r w:rsidR="00D03EAD" w:rsidRPr="00400BEF">
        <w:rPr>
          <w:rFonts w:ascii="Arial" w:hAnsi="Arial" w:cs="Arial"/>
          <w:sz w:val="20"/>
          <w:szCs w:val="20"/>
        </w:rPr>
        <w:t xml:space="preserve"> garantia de acesso integral às informações mantidas por si ou por terceiros por elas contratados para realizar atividades relacionadas com a escrituração; </w:t>
      </w:r>
      <w:r w:rsidR="00D03EAD" w:rsidRPr="00E34BFB">
        <w:rPr>
          <w:rFonts w:ascii="Arial" w:hAnsi="Arial" w:cs="Arial"/>
          <w:b/>
          <w:sz w:val="20"/>
          <w:szCs w:val="20"/>
        </w:rPr>
        <w:t>(iii)</w:t>
      </w:r>
      <w:r w:rsidR="00D03EAD" w:rsidRPr="00400BEF">
        <w:rPr>
          <w:rFonts w:ascii="Arial" w:hAnsi="Arial" w:cs="Arial"/>
          <w:sz w:val="20"/>
          <w:szCs w:val="20"/>
        </w:rPr>
        <w:t xml:space="preserve"> garantia de acesso amplo a informações claras e objetivas aos participantes do mercado, sempre observadas as restrições legais </w:t>
      </w:r>
      <w:r w:rsidRPr="00400BEF">
        <w:rPr>
          <w:rFonts w:ascii="Arial" w:hAnsi="Arial" w:cs="Arial"/>
          <w:sz w:val="20"/>
          <w:szCs w:val="20"/>
        </w:rPr>
        <w:t xml:space="preserve">de acesso a informações; e </w:t>
      </w:r>
      <w:r w:rsidRPr="00E34BFB">
        <w:rPr>
          <w:rFonts w:ascii="Arial" w:hAnsi="Arial" w:cs="Arial"/>
          <w:b/>
          <w:sz w:val="20"/>
          <w:szCs w:val="20"/>
        </w:rPr>
        <w:t>(iv)</w:t>
      </w:r>
      <w:r w:rsidRPr="00400BEF">
        <w:rPr>
          <w:rFonts w:ascii="Arial" w:hAnsi="Arial" w:cs="Arial"/>
          <w:sz w:val="20"/>
          <w:szCs w:val="20"/>
        </w:rPr>
        <w:t> </w:t>
      </w:r>
      <w:r w:rsidR="00D03EAD" w:rsidRPr="00400BEF">
        <w:rPr>
          <w:rFonts w:ascii="Arial" w:hAnsi="Arial" w:cs="Arial"/>
          <w:sz w:val="20"/>
          <w:szCs w:val="20"/>
        </w:rPr>
        <w:t>observância de requisitos e emprego de mecanismos que assegurem a interoperabilidade com os demais sistemas de escrituração autorizados pela CVM.</w:t>
      </w:r>
    </w:p>
    <w:p w14:paraId="398FAB70" w14:textId="77777777" w:rsidR="00385C4C" w:rsidRPr="00400BEF" w:rsidRDefault="00385C4C" w:rsidP="005F3FB2">
      <w:pPr>
        <w:pStyle w:val="ListParagraph"/>
        <w:tabs>
          <w:tab w:val="left" w:pos="567"/>
        </w:tabs>
        <w:spacing w:line="360" w:lineRule="auto"/>
        <w:ind w:left="0"/>
        <w:contextualSpacing w:val="0"/>
        <w:jc w:val="both"/>
        <w:rPr>
          <w:rFonts w:ascii="Arial" w:hAnsi="Arial" w:cs="Arial"/>
          <w:sz w:val="20"/>
          <w:szCs w:val="20"/>
        </w:rPr>
      </w:pPr>
    </w:p>
    <w:bookmarkEnd w:id="282"/>
    <w:p w14:paraId="57B0B251"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Subscrição e Integralização</w:t>
      </w:r>
      <w:bookmarkStart w:id="287" w:name="_Ref264221389"/>
      <w:r w:rsidRPr="00400BEF">
        <w:rPr>
          <w:rFonts w:ascii="Arial" w:hAnsi="Arial" w:cs="Arial"/>
          <w:sz w:val="20"/>
          <w:szCs w:val="20"/>
          <w:u w:val="single"/>
          <w:lang w:bidi="th-TH"/>
        </w:rPr>
        <w:t xml:space="preserve"> da Nota Comercial</w:t>
      </w:r>
      <w:r w:rsidRPr="00400BEF">
        <w:rPr>
          <w:rFonts w:ascii="Arial" w:hAnsi="Arial" w:cs="Arial"/>
          <w:sz w:val="20"/>
          <w:szCs w:val="20"/>
          <w:lang w:bidi="th-TH"/>
        </w:rPr>
        <w:t>:</w:t>
      </w:r>
      <w:r w:rsidRPr="00400BEF">
        <w:rPr>
          <w:rFonts w:ascii="Arial" w:hAnsi="Arial" w:cs="Arial"/>
          <w:sz w:val="20"/>
          <w:szCs w:val="20"/>
        </w:rPr>
        <w:t xml:space="preserve"> </w:t>
      </w:r>
      <w:r w:rsidRPr="00400BEF">
        <w:rPr>
          <w:rFonts w:ascii="Arial" w:eastAsia="Arial Unicode MS" w:hAnsi="Arial" w:cs="Arial"/>
          <w:sz w:val="20"/>
          <w:szCs w:val="20"/>
          <w:lang w:bidi="th-TH"/>
        </w:rPr>
        <w:t xml:space="preserve">A Nota Comercial é subscrita nessa data pela Credora mediante a formalização da presente Escritura de Emissão, a inscrição da </w:t>
      </w:r>
      <w:r w:rsidRPr="00400BEF">
        <w:rPr>
          <w:rFonts w:ascii="Arial" w:hAnsi="Arial" w:cs="Arial"/>
          <w:sz w:val="20"/>
          <w:szCs w:val="20"/>
          <w:lang w:bidi="th-TH"/>
        </w:rPr>
        <w:t>titularidade</w:t>
      </w:r>
      <w:r w:rsidRPr="00400BEF">
        <w:rPr>
          <w:rFonts w:ascii="Arial" w:eastAsia="Arial Unicode MS" w:hAnsi="Arial" w:cs="Arial"/>
          <w:sz w:val="20"/>
          <w:szCs w:val="20"/>
          <w:lang w:bidi="th-TH"/>
        </w:rPr>
        <w:t xml:space="preserve"> no livro próprio, e a assinatura do respectivo boletim de subscrição constante do Anexo III</w:t>
      </w:r>
      <w:r w:rsidR="005A160E" w:rsidRPr="00400BEF">
        <w:rPr>
          <w:rFonts w:ascii="Arial" w:eastAsia="Arial Unicode MS" w:hAnsi="Arial" w:cs="Arial"/>
          <w:sz w:val="20"/>
          <w:szCs w:val="20"/>
          <w:lang w:bidi="th-TH"/>
        </w:rPr>
        <w:t>.</w:t>
      </w:r>
    </w:p>
    <w:p w14:paraId="30B5A3F8" w14:textId="77777777" w:rsidR="00385C4C" w:rsidRPr="00400BEF" w:rsidRDefault="00385C4C" w:rsidP="005F3FB2">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43603311" w14:textId="77777777" w:rsidR="00D03EAD" w:rsidRPr="00400BEF" w:rsidRDefault="00D03EAD" w:rsidP="00FA2B78">
      <w:pPr>
        <w:pStyle w:val="ListParagraph"/>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A Nota Comercial</w:t>
      </w:r>
      <w:r w:rsidRPr="00400BEF">
        <w:rPr>
          <w:rFonts w:ascii="Arial" w:hAnsi="Arial" w:cs="Arial"/>
          <w:sz w:val="20"/>
          <w:szCs w:val="20"/>
          <w:lang w:bidi="th-TH"/>
        </w:rPr>
        <w:t xml:space="preserve"> será subscrita </w:t>
      </w:r>
      <w:r w:rsidRPr="00400BEF">
        <w:rPr>
          <w:rFonts w:ascii="Arial" w:eastAsia="Arial Unicode MS" w:hAnsi="Arial" w:cs="Arial"/>
          <w:sz w:val="20"/>
          <w:szCs w:val="20"/>
          <w:lang w:bidi="th-TH"/>
        </w:rPr>
        <w:t xml:space="preserve">pelo Valor Nominal Unitário, sendo integralizada pelo Valor Nominal </w:t>
      </w:r>
      <w:r w:rsidRPr="00400BEF">
        <w:rPr>
          <w:rFonts w:ascii="Arial" w:hAnsi="Arial" w:cs="Arial"/>
          <w:sz w:val="20"/>
          <w:szCs w:val="20"/>
        </w:rPr>
        <w:t>Unitário</w:t>
      </w:r>
      <w:r w:rsidRPr="00400BEF">
        <w:rPr>
          <w:rFonts w:ascii="Arial" w:eastAsia="Arial Unicode MS" w:hAnsi="Arial" w:cs="Arial"/>
          <w:sz w:val="20"/>
          <w:szCs w:val="20"/>
          <w:lang w:bidi="th-TH"/>
        </w:rPr>
        <w:t xml:space="preserve"> acrescido da Remuneração, Atualização Monetária e de eventual ágio ou deságio, quando houver, </w:t>
      </w:r>
      <w:r w:rsidRPr="002B79D6">
        <w:rPr>
          <w:rFonts w:ascii="Arial" w:hAnsi="Arial" w:cs="Arial"/>
          <w:sz w:val="20"/>
          <w:szCs w:val="20"/>
        </w:rPr>
        <w:t>contado</w:t>
      </w:r>
      <w:r w:rsidRPr="00400BEF">
        <w:rPr>
          <w:rFonts w:ascii="Arial" w:eastAsia="Arial Unicode MS" w:hAnsi="Arial" w:cs="Arial"/>
          <w:sz w:val="20"/>
          <w:szCs w:val="20"/>
          <w:lang w:bidi="th-TH"/>
        </w:rPr>
        <w:t xml:space="preserve"> desde a primeira Data de Integralização dos CRI (inclusive) até a data de efetiva integralização</w:t>
      </w:r>
      <w:r w:rsidR="005A160E" w:rsidRPr="00400BEF">
        <w:rPr>
          <w:rFonts w:ascii="Arial" w:eastAsia="Arial Unicode MS" w:hAnsi="Arial" w:cs="Arial"/>
          <w:sz w:val="20"/>
          <w:szCs w:val="20"/>
          <w:lang w:bidi="th-TH"/>
        </w:rPr>
        <w:t xml:space="preserve"> da Nota Comercial (exclusive).</w:t>
      </w:r>
    </w:p>
    <w:p w14:paraId="5C93E213" w14:textId="77777777" w:rsidR="00385C4C" w:rsidRPr="00400BEF" w:rsidRDefault="00385C4C" w:rsidP="005F3FB2">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3054D702" w14:textId="77777777" w:rsidR="00D03EAD" w:rsidRPr="00CE6759" w:rsidRDefault="00D03EAD" w:rsidP="00FA2B78">
      <w:pPr>
        <w:pStyle w:val="ListParagraph"/>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r w:rsidRPr="00CE6759">
        <w:rPr>
          <w:rFonts w:ascii="Arial" w:eastAsia="Arial Unicode MS" w:hAnsi="Arial" w:cs="Arial"/>
          <w:sz w:val="20"/>
          <w:szCs w:val="20"/>
          <w:lang w:bidi="th-TH"/>
        </w:rPr>
        <w:t>A integralização da Nota Comercial ocorrerá na data em que os CRI forem integralizados (“</w:t>
      </w:r>
      <w:r w:rsidRPr="00CE6759">
        <w:rPr>
          <w:rFonts w:ascii="Arial" w:eastAsia="Arial Unicode MS" w:hAnsi="Arial" w:cs="Arial"/>
          <w:sz w:val="20"/>
          <w:szCs w:val="20"/>
          <w:u w:val="single"/>
          <w:lang w:bidi="th-TH"/>
        </w:rPr>
        <w:t>Data de Integralização</w:t>
      </w:r>
      <w:r w:rsidRPr="00CE6759">
        <w:rPr>
          <w:rFonts w:ascii="Arial" w:eastAsia="Arial Unicode MS" w:hAnsi="Arial" w:cs="Arial"/>
          <w:sz w:val="20"/>
          <w:szCs w:val="20"/>
          <w:lang w:bidi="th-TH"/>
        </w:rPr>
        <w:t xml:space="preserve">”), </w:t>
      </w:r>
      <w:r w:rsidRPr="00CE6759">
        <w:rPr>
          <w:rFonts w:ascii="Arial" w:hAnsi="Arial" w:cs="Arial"/>
          <w:sz w:val="20"/>
          <w:szCs w:val="20"/>
        </w:rPr>
        <w:t>mediante</w:t>
      </w:r>
      <w:r w:rsidRPr="00CE6759">
        <w:rPr>
          <w:rFonts w:ascii="Arial" w:eastAsia="Arial Unicode MS" w:hAnsi="Arial" w:cs="Arial"/>
          <w:sz w:val="20"/>
          <w:szCs w:val="20"/>
          <w:lang w:bidi="th-TH"/>
        </w:rPr>
        <w:t xml:space="preserve"> o depósito na Conta Centralizadora, e os recursos serão liberados para a Emissora </w:t>
      </w:r>
      <w:r w:rsidR="00B905CD">
        <w:rPr>
          <w:rFonts w:ascii="Arial" w:eastAsia="Arial Unicode MS" w:hAnsi="Arial" w:cs="Arial"/>
          <w:sz w:val="20"/>
          <w:szCs w:val="20"/>
          <w:lang w:bidi="th-TH"/>
        </w:rPr>
        <w:t>em até 1 (um) Dia Útil da</w:t>
      </w:r>
      <w:r w:rsidRPr="00CE6759">
        <w:rPr>
          <w:rFonts w:ascii="Arial" w:eastAsia="Arial Unicode MS" w:hAnsi="Arial" w:cs="Arial"/>
          <w:sz w:val="20"/>
          <w:szCs w:val="20"/>
          <w:lang w:bidi="th-TH"/>
        </w:rPr>
        <w:t xml:space="preserve"> implementação das Condições Precedentes </w:t>
      </w:r>
      <w:r w:rsidR="00D33C92" w:rsidRPr="00CE6759">
        <w:rPr>
          <w:rFonts w:ascii="Arial" w:eastAsia="Arial Unicode MS" w:hAnsi="Arial" w:cs="Arial"/>
          <w:sz w:val="20"/>
          <w:szCs w:val="20"/>
          <w:lang w:bidi="th-TH"/>
        </w:rPr>
        <w:t>Básicas</w:t>
      </w:r>
      <w:r w:rsidRPr="00CE6759">
        <w:rPr>
          <w:rFonts w:ascii="Arial" w:eastAsia="Arial Unicode MS" w:hAnsi="Arial" w:cs="Arial"/>
          <w:sz w:val="20"/>
          <w:szCs w:val="20"/>
          <w:lang w:bidi="th-TH"/>
        </w:rPr>
        <w:t xml:space="preserve">, </w:t>
      </w:r>
      <w:bookmarkStart w:id="288" w:name="_Ref72412666"/>
      <w:r w:rsidRPr="00CE6759">
        <w:rPr>
          <w:rFonts w:ascii="Arial" w:eastAsia="Arial Unicode MS" w:hAnsi="Arial" w:cs="Arial"/>
          <w:sz w:val="20"/>
          <w:szCs w:val="20"/>
          <w:lang w:bidi="th-TH"/>
        </w:rPr>
        <w:t xml:space="preserve">sendo que: </w:t>
      </w:r>
      <w:r w:rsidRPr="00CE6759">
        <w:rPr>
          <w:rFonts w:ascii="Arial" w:eastAsia="Arial Unicode MS" w:hAnsi="Arial" w:cs="Arial"/>
          <w:b/>
          <w:sz w:val="20"/>
          <w:szCs w:val="20"/>
          <w:lang w:bidi="th-TH"/>
        </w:rPr>
        <w:t>(a)</w:t>
      </w:r>
      <w:r w:rsidR="005A160E" w:rsidRPr="00CE6759">
        <w:rPr>
          <w:rFonts w:ascii="Arial" w:eastAsia="Arial Unicode MS" w:hAnsi="Arial" w:cs="Arial"/>
          <w:sz w:val="20"/>
          <w:szCs w:val="20"/>
          <w:lang w:bidi="th-TH"/>
        </w:rPr>
        <w:t> </w:t>
      </w:r>
      <w:r w:rsidRPr="00CE6759">
        <w:rPr>
          <w:rFonts w:ascii="Arial" w:eastAsia="Arial Unicode MS" w:hAnsi="Arial" w:cs="Arial"/>
          <w:sz w:val="20"/>
          <w:szCs w:val="20"/>
          <w:lang w:bidi="th-TH"/>
        </w:rPr>
        <w:t xml:space="preserve">o desembolso do valor da integralização será feito após descontado o montante para constituição do Fundo de Reserva, caso necessário, </w:t>
      </w:r>
      <w:r w:rsidRPr="00CE6759">
        <w:rPr>
          <w:rFonts w:ascii="Arial" w:hAnsi="Arial" w:cs="Arial"/>
          <w:sz w:val="20"/>
          <w:szCs w:val="20"/>
        </w:rPr>
        <w:t>o montante para constituição do Fundo de Despesas,</w:t>
      </w:r>
      <w:r w:rsidR="003B78E0">
        <w:rPr>
          <w:rFonts w:ascii="Arial" w:hAnsi="Arial" w:cs="Arial"/>
          <w:sz w:val="20"/>
          <w:szCs w:val="20"/>
        </w:rPr>
        <w:t xml:space="preserve"> o Prêmio Inicial,</w:t>
      </w:r>
      <w:r w:rsidRPr="00CE6759">
        <w:rPr>
          <w:rFonts w:ascii="Arial" w:hAnsi="Arial" w:cs="Arial"/>
          <w:sz w:val="20"/>
          <w:szCs w:val="20"/>
        </w:rPr>
        <w:t xml:space="preserve"> e o montante relativo às despesas </w:t>
      </w:r>
      <w:r w:rsidRPr="00CE6759">
        <w:rPr>
          <w:rFonts w:ascii="Arial" w:hAnsi="Arial" w:cs="Arial"/>
          <w:i/>
          <w:iCs/>
          <w:sz w:val="20"/>
          <w:szCs w:val="20"/>
        </w:rPr>
        <w:t>flat</w:t>
      </w:r>
      <w:r w:rsidRPr="00CE6759">
        <w:rPr>
          <w:rFonts w:ascii="Arial" w:hAnsi="Arial" w:cs="Arial"/>
          <w:sz w:val="20"/>
          <w:szCs w:val="20"/>
        </w:rPr>
        <w:t xml:space="preserve"> da Oferta</w:t>
      </w:r>
      <w:r w:rsidRPr="00CE6759">
        <w:rPr>
          <w:rFonts w:ascii="Arial" w:eastAsia="Arial Unicode MS" w:hAnsi="Arial" w:cs="Arial"/>
          <w:sz w:val="20"/>
          <w:szCs w:val="20"/>
          <w:lang w:bidi="th-TH"/>
        </w:rPr>
        <w:t xml:space="preserve">; e </w:t>
      </w:r>
      <w:r w:rsidRPr="00CE6759">
        <w:rPr>
          <w:rFonts w:ascii="Arial" w:eastAsia="Arial Unicode MS" w:hAnsi="Arial" w:cs="Arial"/>
          <w:b/>
          <w:sz w:val="20"/>
          <w:szCs w:val="20"/>
          <w:lang w:bidi="th-TH"/>
        </w:rPr>
        <w:t>(b)</w:t>
      </w:r>
      <w:r w:rsidRPr="00CE6759">
        <w:rPr>
          <w:rFonts w:ascii="Arial" w:eastAsia="Arial Unicode MS" w:hAnsi="Arial" w:cs="Arial"/>
          <w:sz w:val="20"/>
          <w:szCs w:val="20"/>
          <w:lang w:bidi="th-TH"/>
        </w:rPr>
        <w:t xml:space="preserve"> enquanto não liberados</w:t>
      </w:r>
      <w:r w:rsidR="00CE6759">
        <w:rPr>
          <w:rFonts w:ascii="Arial" w:eastAsia="Arial Unicode MS" w:hAnsi="Arial" w:cs="Arial"/>
          <w:sz w:val="20"/>
          <w:szCs w:val="20"/>
          <w:lang w:bidi="th-TH"/>
        </w:rPr>
        <w:t>,</w:t>
      </w:r>
      <w:r w:rsidRPr="00CE6759">
        <w:rPr>
          <w:rFonts w:ascii="Arial" w:eastAsia="Arial Unicode MS" w:hAnsi="Arial" w:cs="Arial"/>
          <w:sz w:val="20"/>
          <w:szCs w:val="20"/>
          <w:lang w:bidi="th-TH"/>
        </w:rPr>
        <w:t xml:space="preserve"> os recursos oriundos da integralização dos CRI permanecerão aplicados nos Investimentos Permitidos.</w:t>
      </w:r>
      <w:bookmarkEnd w:id="288"/>
    </w:p>
    <w:p w14:paraId="41C934FA" w14:textId="77777777" w:rsidR="00F32155" w:rsidRPr="00AA167F" w:rsidRDefault="00F32155" w:rsidP="00A0231D">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5F023F13" w14:textId="77777777" w:rsidR="00D03EAD" w:rsidRPr="00400BEF" w:rsidRDefault="00D03EAD" w:rsidP="00FA2B78">
      <w:pPr>
        <w:pStyle w:val="ListParagraph"/>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bookmarkStart w:id="289" w:name="_Ref92966400"/>
      <w:r w:rsidRPr="00400BEF">
        <w:rPr>
          <w:rFonts w:ascii="Arial" w:hAnsi="Arial" w:cs="Arial"/>
          <w:sz w:val="20"/>
          <w:szCs w:val="20"/>
        </w:rPr>
        <w:t xml:space="preserve">Correrão por conta da Emissora todas as taxas e emolumentos devidos aos serviços de notas, de </w:t>
      </w:r>
      <w:r w:rsidRPr="00400BEF">
        <w:rPr>
          <w:rFonts w:ascii="Arial" w:eastAsia="Arial Unicode MS" w:hAnsi="Arial" w:cs="Arial"/>
          <w:sz w:val="20"/>
          <w:szCs w:val="20"/>
          <w:lang w:bidi="th-TH"/>
        </w:rPr>
        <w:t>registros</w:t>
      </w:r>
      <w:r w:rsidRPr="00400BEF">
        <w:rPr>
          <w:rFonts w:ascii="Arial" w:hAnsi="Arial" w:cs="Arial"/>
          <w:sz w:val="20"/>
          <w:szCs w:val="20"/>
        </w:rPr>
        <w:t xml:space="preserve"> de imóveis e de títulos e documentos, necessários à formalização desta Escritura de Emissão, incluindo o atendimento de cada uma das Condições Precedentes acima.</w:t>
      </w:r>
      <w:bookmarkEnd w:id="289"/>
    </w:p>
    <w:p w14:paraId="743A9716" w14:textId="77777777" w:rsidR="00D03EAD" w:rsidRPr="00400BEF" w:rsidRDefault="00D03EAD" w:rsidP="005F3FB2">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sz w:val="20"/>
          <w:szCs w:val="20"/>
        </w:rPr>
      </w:pPr>
      <w:bookmarkStart w:id="290" w:name="_DV_M72"/>
      <w:bookmarkStart w:id="291" w:name="_DV_M74"/>
      <w:bookmarkEnd w:id="290"/>
      <w:bookmarkEnd w:id="291"/>
    </w:p>
    <w:p w14:paraId="06C3295F" w14:textId="77777777" w:rsidR="00D03EAD" w:rsidRPr="00400BEF" w:rsidRDefault="00D03EAD" w:rsidP="00FA2B78">
      <w:pPr>
        <w:pStyle w:val="ListParagraph"/>
        <w:widowControl w:val="0"/>
        <w:numPr>
          <w:ilvl w:val="1"/>
          <w:numId w:val="77"/>
        </w:numPr>
        <w:tabs>
          <w:tab w:val="left" w:pos="567"/>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contextualSpacing w:val="0"/>
        <w:jc w:val="both"/>
        <w:rPr>
          <w:rFonts w:ascii="Arial" w:eastAsia="Arial Unicode MS" w:hAnsi="Arial" w:cs="Arial"/>
          <w:sz w:val="20"/>
          <w:szCs w:val="20"/>
          <w:lang w:bidi="th-TH"/>
        </w:rPr>
      </w:pPr>
      <w:bookmarkStart w:id="292" w:name="_Ref72415837"/>
      <w:bookmarkStart w:id="293" w:name="_Ref92282649"/>
      <w:bookmarkEnd w:id="287"/>
      <w:r w:rsidRPr="00400BEF">
        <w:rPr>
          <w:rFonts w:ascii="Arial" w:hAnsi="Arial" w:cs="Arial"/>
          <w:sz w:val="20"/>
          <w:szCs w:val="20"/>
          <w:u w:val="single"/>
          <w:lang w:bidi="th-TH"/>
        </w:rPr>
        <w:t>Atualização Monetária do Valor Nominal Unitário</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 xml:space="preserve">O Valor Nominal Unitário ou o saldo do Valor Nominal Unitário, conforme o caso, </w:t>
      </w:r>
      <w:r w:rsidR="005C3414">
        <w:rPr>
          <w:rFonts w:ascii="Arial" w:eastAsia="Arial Unicode MS" w:hAnsi="Arial" w:cs="Arial"/>
          <w:sz w:val="20"/>
          <w:szCs w:val="20"/>
          <w:lang w:bidi="th-TH"/>
        </w:rPr>
        <w:t xml:space="preserve">não </w:t>
      </w:r>
      <w:r w:rsidRPr="00400BEF">
        <w:rPr>
          <w:rFonts w:ascii="Arial" w:eastAsia="Arial Unicode MS" w:hAnsi="Arial" w:cs="Arial"/>
          <w:sz w:val="20"/>
          <w:szCs w:val="20"/>
          <w:lang w:bidi="th-TH"/>
        </w:rPr>
        <w:t xml:space="preserve">será atualizado </w:t>
      </w:r>
      <w:r w:rsidR="005C3414">
        <w:rPr>
          <w:rFonts w:ascii="Arial" w:eastAsia="Arial Unicode MS" w:hAnsi="Arial" w:cs="Arial"/>
          <w:sz w:val="20"/>
          <w:szCs w:val="20"/>
          <w:lang w:bidi="th-TH"/>
        </w:rPr>
        <w:t>monetariamente</w:t>
      </w:r>
      <w:bookmarkEnd w:id="292"/>
      <w:bookmarkEnd w:id="293"/>
      <w:r w:rsidR="005C3414">
        <w:rPr>
          <w:rFonts w:ascii="Arial" w:eastAsia="Arial Unicode MS" w:hAnsi="Arial" w:cs="Arial"/>
          <w:sz w:val="20"/>
          <w:szCs w:val="20"/>
          <w:lang w:bidi="th-TH"/>
        </w:rPr>
        <w:t>.</w:t>
      </w:r>
    </w:p>
    <w:p w14:paraId="0816D717" w14:textId="77777777" w:rsidR="00D03EAD" w:rsidRPr="0000669C" w:rsidRDefault="00D03EAD" w:rsidP="005F3FB2">
      <w:pPr>
        <w:widowControl w:val="0"/>
        <w:spacing w:line="360" w:lineRule="auto"/>
        <w:jc w:val="both"/>
        <w:rPr>
          <w:rFonts w:ascii="Arial" w:eastAsia="Arial Unicode MS" w:hAnsi="Arial" w:cs="Arial"/>
          <w:sz w:val="20"/>
          <w:szCs w:val="20"/>
          <w:lang w:bidi="th-TH"/>
        </w:rPr>
      </w:pPr>
      <w:bookmarkStart w:id="294" w:name="_Ref264223392"/>
    </w:p>
    <w:p w14:paraId="6F463BF5" w14:textId="77777777" w:rsidR="00D03EAD" w:rsidRPr="0000669C"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295" w:name="_Ref72420847"/>
      <w:r w:rsidRPr="0000669C">
        <w:rPr>
          <w:rFonts w:ascii="Arial" w:hAnsi="Arial" w:cs="Arial"/>
          <w:sz w:val="20"/>
          <w:szCs w:val="20"/>
          <w:u w:val="single"/>
          <w:lang w:bidi="th-TH"/>
        </w:rPr>
        <w:t>Remuneração</w:t>
      </w:r>
      <w:bookmarkEnd w:id="294"/>
      <w:r w:rsidRPr="0000669C">
        <w:rPr>
          <w:rFonts w:ascii="Arial" w:hAnsi="Arial" w:cs="Arial"/>
          <w:sz w:val="20"/>
          <w:szCs w:val="20"/>
          <w:u w:val="single"/>
          <w:lang w:bidi="th-TH"/>
        </w:rPr>
        <w:t xml:space="preserve"> da Nota Comercial</w:t>
      </w:r>
      <w:r w:rsidRPr="0000669C">
        <w:rPr>
          <w:rFonts w:ascii="Arial" w:hAnsi="Arial" w:cs="Arial"/>
          <w:sz w:val="20"/>
          <w:szCs w:val="20"/>
          <w:lang w:bidi="th-TH"/>
        </w:rPr>
        <w:t xml:space="preserve">: </w:t>
      </w:r>
      <w:r w:rsidR="005C3414" w:rsidRPr="007C4CE9">
        <w:rPr>
          <w:rFonts w:ascii="Arial" w:hAnsi="Arial" w:cs="Arial"/>
          <w:sz w:val="20"/>
          <w:szCs w:val="20"/>
          <w:lang w:eastAsia="pt-BR"/>
        </w:rPr>
        <w:t>Sobre o Valor Nominal Unitário das Notas Comerciais</w:t>
      </w:r>
      <w:r w:rsidR="005C3414" w:rsidRPr="007C4CE9">
        <w:rPr>
          <w:rFonts w:ascii="Arial" w:hAnsi="Arial" w:cs="Arial"/>
          <w:sz w:val="20"/>
          <w:szCs w:val="20"/>
        </w:rPr>
        <w:t xml:space="preserve"> </w:t>
      </w:r>
      <w:r w:rsidR="005C3414" w:rsidRPr="007C4CE9">
        <w:rPr>
          <w:rFonts w:ascii="Arial" w:hAnsi="Arial" w:cs="Arial"/>
          <w:sz w:val="20"/>
          <w:szCs w:val="20"/>
          <w:lang w:eastAsia="pt-BR"/>
        </w:rPr>
        <w:t xml:space="preserve">Escriturais (ou sobre o saldo do Valor Nominal Unitário das Notas </w:t>
      </w:r>
      <w:r w:rsidR="005C3414" w:rsidRPr="007C4CE9">
        <w:rPr>
          <w:rFonts w:ascii="Arial" w:hAnsi="Arial" w:cs="Arial"/>
          <w:sz w:val="20"/>
          <w:szCs w:val="20"/>
          <w:lang w:val="x-none" w:eastAsia="x-none"/>
        </w:rPr>
        <w:t>Comerciais</w:t>
      </w:r>
      <w:r w:rsidR="005C3414" w:rsidRPr="007C4CE9">
        <w:rPr>
          <w:rFonts w:ascii="Arial" w:hAnsi="Arial" w:cs="Arial"/>
          <w:sz w:val="20"/>
          <w:szCs w:val="20"/>
        </w:rPr>
        <w:t xml:space="preserve"> </w:t>
      </w:r>
      <w:r w:rsidR="005C3414" w:rsidRPr="007C4CE9">
        <w:rPr>
          <w:rFonts w:ascii="Arial" w:hAnsi="Arial" w:cs="Arial"/>
          <w:sz w:val="20"/>
          <w:szCs w:val="20"/>
          <w:lang w:eastAsia="pt-BR"/>
        </w:rPr>
        <w:t>Escriturais) incidirão juros remuneratórios correspondentes à variação acumulada de 100% (cem por cento) das taxas médias diárias do DI – Depósito Interfinanceiro de um dia, “</w:t>
      </w:r>
      <w:r w:rsidR="005C3414" w:rsidRPr="007C4CE9">
        <w:rPr>
          <w:rFonts w:ascii="Arial" w:hAnsi="Arial" w:cs="Arial"/>
          <w:i/>
          <w:sz w:val="20"/>
          <w:szCs w:val="20"/>
          <w:lang w:eastAsia="pt-BR"/>
        </w:rPr>
        <w:t>over extra-grupo</w:t>
      </w:r>
      <w:r w:rsidR="005C3414" w:rsidRPr="007C4CE9">
        <w:rPr>
          <w:rFonts w:ascii="Arial" w:hAnsi="Arial" w:cs="Arial"/>
          <w:sz w:val="20"/>
          <w:szCs w:val="20"/>
          <w:lang w:eastAsia="pt-BR"/>
        </w:rPr>
        <w:t>”, expressas na forma percentual ao ano, base 252 (duzentos e cinquenta e dois) Dias Úteis, calculadas e divulgadas diariamente pela B3 (“</w:t>
      </w:r>
      <w:r w:rsidR="005C3414" w:rsidRPr="007C4CE9">
        <w:rPr>
          <w:rFonts w:ascii="Arial" w:hAnsi="Arial" w:cs="Arial"/>
          <w:sz w:val="20"/>
          <w:szCs w:val="20"/>
          <w:u w:val="single"/>
          <w:lang w:eastAsia="pt-BR"/>
        </w:rPr>
        <w:t>Taxa DI</w:t>
      </w:r>
      <w:r w:rsidR="005C3414" w:rsidRPr="007C4CE9">
        <w:rPr>
          <w:rFonts w:ascii="Arial" w:hAnsi="Arial" w:cs="Arial"/>
          <w:sz w:val="20"/>
          <w:szCs w:val="20"/>
          <w:lang w:eastAsia="pt-BR"/>
        </w:rPr>
        <w:t xml:space="preserve">”), acrescida exponencialmente de </w:t>
      </w:r>
      <w:r w:rsidR="005C3414" w:rsidRPr="007C4CE9">
        <w:rPr>
          <w:rFonts w:ascii="Arial" w:hAnsi="Arial" w:cs="Arial"/>
          <w:i/>
          <w:sz w:val="20"/>
          <w:szCs w:val="20"/>
          <w:lang w:eastAsia="pt-BR"/>
        </w:rPr>
        <w:t>spread</w:t>
      </w:r>
      <w:r w:rsidR="005C3414" w:rsidRPr="007C4CE9">
        <w:rPr>
          <w:rFonts w:ascii="Arial" w:hAnsi="Arial" w:cs="Arial"/>
          <w:sz w:val="20"/>
          <w:szCs w:val="20"/>
          <w:lang w:eastAsia="pt-BR"/>
        </w:rPr>
        <w:t xml:space="preserve"> (sobretaxa) de </w:t>
      </w:r>
      <w:r w:rsidR="0000669C">
        <w:rPr>
          <w:rFonts w:ascii="Arial" w:hAnsi="Arial" w:cs="Arial"/>
          <w:sz w:val="20"/>
          <w:szCs w:val="20"/>
          <w:lang w:eastAsia="pt-BR"/>
        </w:rPr>
        <w:t>9</w:t>
      </w:r>
      <w:r w:rsidR="005C3414" w:rsidRPr="007C4CE9">
        <w:rPr>
          <w:rFonts w:ascii="Arial" w:hAnsi="Arial" w:cs="Arial"/>
          <w:sz w:val="20"/>
          <w:szCs w:val="20"/>
          <w:lang w:eastAsia="pt-BR"/>
        </w:rPr>
        <w:t>,</w:t>
      </w:r>
      <w:r w:rsidR="0000669C">
        <w:rPr>
          <w:rFonts w:ascii="Arial" w:hAnsi="Arial" w:cs="Arial"/>
          <w:sz w:val="20"/>
          <w:szCs w:val="20"/>
          <w:lang w:eastAsia="pt-BR"/>
        </w:rPr>
        <w:t>0</w:t>
      </w:r>
      <w:r w:rsidR="005C3414" w:rsidRPr="007C4CE9">
        <w:rPr>
          <w:rFonts w:ascii="Arial" w:hAnsi="Arial" w:cs="Arial"/>
          <w:sz w:val="20"/>
          <w:szCs w:val="20"/>
          <w:lang w:eastAsia="pt-BR"/>
        </w:rPr>
        <w:t>0% (</w:t>
      </w:r>
      <w:r w:rsidR="0000669C">
        <w:rPr>
          <w:rFonts w:ascii="Arial" w:hAnsi="Arial" w:cs="Arial"/>
          <w:sz w:val="20"/>
          <w:szCs w:val="20"/>
          <w:lang w:eastAsia="pt-BR"/>
        </w:rPr>
        <w:t xml:space="preserve">nove </w:t>
      </w:r>
      <w:r w:rsidR="005C3414" w:rsidRPr="007C4CE9">
        <w:rPr>
          <w:rFonts w:ascii="Arial" w:hAnsi="Arial" w:cs="Arial"/>
          <w:sz w:val="20"/>
          <w:szCs w:val="20"/>
          <w:lang w:eastAsia="pt-BR"/>
        </w:rPr>
        <w:t>por cento) ao ano, base 252 (duzentos e cinquenta e dois) Dias Úteis (“</w:t>
      </w:r>
      <w:r w:rsidR="005C3414" w:rsidRPr="007C4CE9">
        <w:rPr>
          <w:rFonts w:ascii="Arial" w:hAnsi="Arial" w:cs="Arial"/>
          <w:sz w:val="20"/>
          <w:szCs w:val="20"/>
          <w:u w:val="single"/>
          <w:lang w:eastAsia="pt-BR"/>
        </w:rPr>
        <w:t>Remuneração</w:t>
      </w:r>
      <w:r w:rsidR="005C3414" w:rsidRPr="007C4CE9">
        <w:rPr>
          <w:rFonts w:ascii="Arial" w:hAnsi="Arial" w:cs="Arial"/>
          <w:sz w:val="20"/>
          <w:szCs w:val="20"/>
          <w:lang w:eastAsia="pt-BR"/>
        </w:rPr>
        <w:t>”)</w:t>
      </w:r>
      <w:r w:rsidRPr="0000669C">
        <w:rPr>
          <w:rFonts w:ascii="Arial" w:hAnsi="Arial" w:cs="Arial"/>
          <w:sz w:val="20"/>
          <w:szCs w:val="20"/>
          <w:lang w:bidi="th-TH"/>
        </w:rPr>
        <w:t xml:space="preserve">, calculados de forma exponencial e cumulativa </w:t>
      </w:r>
      <w:r w:rsidRPr="0000669C">
        <w:rPr>
          <w:rFonts w:ascii="Arial" w:hAnsi="Arial" w:cs="Arial"/>
          <w:i/>
          <w:sz w:val="20"/>
          <w:szCs w:val="20"/>
          <w:lang w:bidi="th-TH"/>
        </w:rPr>
        <w:t>pro rata temporis</w:t>
      </w:r>
      <w:r w:rsidRPr="0000669C">
        <w:rPr>
          <w:rFonts w:ascii="Arial" w:hAnsi="Arial" w:cs="Arial"/>
          <w:sz w:val="20"/>
          <w:szCs w:val="20"/>
          <w:lang w:bidi="th-TH"/>
        </w:rPr>
        <w:t xml:space="preserve"> por dias decorridos, desde a primeira Data de Integralização </w:t>
      </w:r>
      <w:r w:rsidRPr="0000669C">
        <w:rPr>
          <w:rFonts w:ascii="Arial" w:eastAsia="Arial Unicode MS" w:hAnsi="Arial" w:cs="Arial"/>
          <w:sz w:val="20"/>
          <w:szCs w:val="20"/>
          <w:lang w:bidi="th-TH"/>
        </w:rPr>
        <w:t xml:space="preserve">dos CRI </w:t>
      </w:r>
      <w:r w:rsidRPr="0000669C">
        <w:rPr>
          <w:rFonts w:ascii="Arial" w:hAnsi="Arial" w:cs="Arial"/>
          <w:sz w:val="20"/>
          <w:szCs w:val="20"/>
          <w:lang w:bidi="th-TH"/>
        </w:rPr>
        <w:t>ou desde a Data de Aniversário imediatamente anterior, inclusive, conforme o caso, até a data de cálculo, conforme fórmula abaixo:</w:t>
      </w:r>
      <w:bookmarkEnd w:id="295"/>
    </w:p>
    <w:p w14:paraId="74772574"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rPr>
          <w:color w:val="auto"/>
          <w:sz w:val="20"/>
          <w:szCs w:val="20"/>
          <w:lang w:bidi="th-TH"/>
        </w:rPr>
      </w:pPr>
    </w:p>
    <w:p w14:paraId="19E4D24C"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00669C">
        <w:rPr>
          <w:color w:val="auto"/>
          <w:sz w:val="20"/>
          <w:szCs w:val="20"/>
          <w:lang w:bidi="th-TH"/>
        </w:rPr>
        <w:t>J = VNa x (Fator Juros – 1)</w:t>
      </w:r>
    </w:p>
    <w:p w14:paraId="7A646A86" w14:textId="77777777" w:rsidR="00596118" w:rsidRPr="0000669C" w:rsidRDefault="00596118"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79578A5E"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onde:</w:t>
      </w:r>
    </w:p>
    <w:p w14:paraId="2E64235F"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52ADCAA7"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J</w:t>
      </w:r>
      <w:r w:rsidRPr="0000669C">
        <w:rPr>
          <w:color w:val="auto"/>
          <w:sz w:val="20"/>
          <w:szCs w:val="20"/>
          <w:lang w:bidi="th-TH"/>
        </w:rPr>
        <w:tab/>
        <w:t>=</w:t>
      </w:r>
      <w:r w:rsidRPr="0000669C">
        <w:rPr>
          <w:color w:val="auto"/>
          <w:sz w:val="20"/>
          <w:szCs w:val="20"/>
          <w:lang w:bidi="th-TH"/>
        </w:rPr>
        <w:tab/>
        <w:t xml:space="preserve"> valor unitário da Remuneração devida no final do i-ésimo período de capitalização, calculada com 8 (oito) casas decimais sem arredondamento;</w:t>
      </w:r>
    </w:p>
    <w:p w14:paraId="70444C05"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0725567A"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VNa =</w:t>
      </w:r>
      <w:r w:rsidR="005C3414" w:rsidRPr="0000669C">
        <w:rPr>
          <w:color w:val="auto"/>
          <w:sz w:val="20"/>
          <w:szCs w:val="20"/>
          <w:lang w:bidi="th-TH"/>
        </w:rPr>
        <w:t xml:space="preserve"> </w:t>
      </w:r>
      <w:r w:rsidR="005C3414" w:rsidRPr="007C4CE9">
        <w:rPr>
          <w:iCs/>
          <w:sz w:val="20"/>
          <w:szCs w:val="20"/>
        </w:rPr>
        <w:t>Valor Nominal Unitário ou saldo do Valor Nominal Unitário da Nota Comercial Escritural, informado/calculado com 8 (oito) casas decimais, sem arredondamento</w:t>
      </w:r>
      <w:r w:rsidRPr="0000669C">
        <w:rPr>
          <w:color w:val="auto"/>
          <w:sz w:val="20"/>
          <w:szCs w:val="20"/>
          <w:lang w:bidi="th-TH"/>
        </w:rPr>
        <w:t>;</w:t>
      </w:r>
    </w:p>
    <w:p w14:paraId="3E734722"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677CC1C2" w14:textId="77777777" w:rsidR="00195072" w:rsidRPr="0000669C" w:rsidRDefault="00D03EAD" w:rsidP="00B92B0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Fator Juros</w:t>
      </w:r>
      <w:r w:rsidR="005C3414" w:rsidRPr="0000669C">
        <w:rPr>
          <w:color w:val="auto"/>
          <w:sz w:val="20"/>
          <w:szCs w:val="20"/>
          <w:lang w:bidi="th-TH"/>
        </w:rPr>
        <w:t xml:space="preserve"> </w:t>
      </w:r>
      <w:r w:rsidRPr="0000669C">
        <w:rPr>
          <w:color w:val="auto"/>
          <w:sz w:val="20"/>
          <w:szCs w:val="20"/>
          <w:lang w:bidi="th-TH"/>
        </w:rPr>
        <w:t>=</w:t>
      </w:r>
      <w:r w:rsidR="005C3414" w:rsidRPr="0000669C">
        <w:rPr>
          <w:color w:val="auto"/>
          <w:sz w:val="20"/>
          <w:szCs w:val="20"/>
          <w:lang w:bidi="th-TH"/>
        </w:rPr>
        <w:t xml:space="preserve"> </w:t>
      </w:r>
      <w:r w:rsidRPr="0000669C">
        <w:rPr>
          <w:color w:val="auto"/>
          <w:sz w:val="20"/>
          <w:szCs w:val="20"/>
          <w:lang w:bidi="th-TH"/>
        </w:rPr>
        <w:t>fator de juros fixos calculado com 9 (nove) casas decimais, com arredondamento, apurado da seguinte forma:</w:t>
      </w:r>
    </w:p>
    <w:p w14:paraId="38222A96" w14:textId="77777777" w:rsidR="00195072" w:rsidRPr="0000669C" w:rsidRDefault="00195072" w:rsidP="000B64A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11C880AE" w14:textId="77777777" w:rsidR="00195072" w:rsidRPr="0000669C" w:rsidRDefault="00195072" w:rsidP="007C4CE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7C4CE9">
        <w:rPr>
          <w:sz w:val="20"/>
          <w:szCs w:val="20"/>
        </w:rPr>
        <w:t>Fator Juros = (Fator DI x Fator Spread)</w:t>
      </w:r>
    </w:p>
    <w:p w14:paraId="53FD51ED" w14:textId="77777777" w:rsidR="00596118" w:rsidRPr="0000669C" w:rsidRDefault="00596118" w:rsidP="0082639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383CCC36"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onde:</w:t>
      </w:r>
    </w:p>
    <w:p w14:paraId="0F7308AA" w14:textId="77777777" w:rsidR="00195072" w:rsidRPr="0000669C" w:rsidRDefault="00195072"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4B201B74" w14:textId="77777777" w:rsidR="00195072" w:rsidRDefault="00195072"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iCs/>
          <w:sz w:val="20"/>
          <w:szCs w:val="20"/>
        </w:rPr>
      </w:pPr>
      <w:r w:rsidRPr="007C4CE9">
        <w:rPr>
          <w:iCs/>
          <w:sz w:val="20"/>
          <w:szCs w:val="20"/>
        </w:rPr>
        <w:t>Fator DI = produtório das Taxas DI, da data de início do Período de Capitalização, inclusive, até a data de cálculo, exclusive, calculado com 8 (oito) casas decimais, com arredondamento, apurado da seguinte forma:</w:t>
      </w:r>
    </w:p>
    <w:p w14:paraId="29CA05BD" w14:textId="77777777" w:rsidR="0000669C" w:rsidRPr="007C4CE9" w:rsidRDefault="0000669C"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iCs/>
          <w:sz w:val="20"/>
          <w:szCs w:val="20"/>
        </w:rPr>
      </w:pPr>
      <w:r w:rsidRPr="007C4CE9">
        <w:rPr>
          <w:noProof/>
          <w:sz w:val="20"/>
          <w:szCs w:val="20"/>
        </w:rPr>
        <w:drawing>
          <wp:anchor distT="0" distB="0" distL="114300" distR="114681" simplePos="0" relativeHeight="251659264" behindDoc="0" locked="0" layoutInCell="1" allowOverlap="1" wp14:anchorId="5B561829" wp14:editId="10E9C546">
            <wp:simplePos x="0" y="0"/>
            <wp:positionH relativeFrom="column">
              <wp:posOffset>2228850</wp:posOffset>
            </wp:positionH>
            <wp:positionV relativeFrom="paragraph">
              <wp:posOffset>300990</wp:posOffset>
            </wp:positionV>
            <wp:extent cx="2200275" cy="457200"/>
            <wp:effectExtent l="0" t="0" r="9525" b="0"/>
            <wp:wrapTopAndBottom/>
            <wp:docPr id="57"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6" cstate="print">
                      <a:duotone>
                        <a:prstClr val="black"/>
                        <a:schemeClr val="tx1">
                          <a:lumMod val="50000"/>
                          <a:lumOff val="50000"/>
                          <a:tint val="45000"/>
                          <a:satMod val="400000"/>
                        </a:schemeClr>
                      </a:duotone>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AD9E8" w14:textId="77777777" w:rsidR="00195072" w:rsidRPr="007C4CE9" w:rsidRDefault="00195072" w:rsidP="007C4CE9">
      <w:pPr>
        <w:suppressAutoHyphens/>
        <w:autoSpaceDE w:val="0"/>
        <w:autoSpaceDN w:val="0"/>
        <w:adjustRightInd w:val="0"/>
        <w:spacing w:line="360" w:lineRule="auto"/>
        <w:ind w:left="1134"/>
        <w:jc w:val="both"/>
        <w:rPr>
          <w:rFonts w:ascii="Arial" w:hAnsi="Arial" w:cs="Arial"/>
          <w:iCs/>
          <w:sz w:val="20"/>
          <w:szCs w:val="20"/>
        </w:rPr>
      </w:pPr>
    </w:p>
    <w:p w14:paraId="4096869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onde:</w:t>
      </w:r>
    </w:p>
    <w:p w14:paraId="69B69C4E"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1D975EC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n</w:t>
      </w:r>
      <w:r w:rsidRPr="007C4CE9">
        <w:rPr>
          <w:rFonts w:ascii="Arial" w:eastAsia="Times New Roman" w:hAnsi="Arial" w:cs="Arial"/>
          <w:i/>
          <w:sz w:val="20"/>
          <w:szCs w:val="20"/>
          <w:vertAlign w:val="subscript"/>
          <w:lang w:eastAsia="pt-BR"/>
        </w:rPr>
        <w:t>DI</w:t>
      </w:r>
      <w:r w:rsidRPr="007C4CE9">
        <w:rPr>
          <w:rFonts w:ascii="Arial" w:eastAsia="Times New Roman" w:hAnsi="Arial" w:cs="Arial"/>
          <w:i/>
          <w:sz w:val="20"/>
          <w:szCs w:val="20"/>
          <w:lang w:eastAsia="pt-BR"/>
        </w:rPr>
        <w:t xml:space="preserve"> = número total de Taxas DI, consideradas na atualização do ativo, sendo “n</w:t>
      </w:r>
      <w:r w:rsidRPr="007C4CE9">
        <w:rPr>
          <w:rFonts w:ascii="Arial" w:eastAsia="Times New Roman" w:hAnsi="Arial" w:cs="Arial"/>
          <w:i/>
          <w:sz w:val="20"/>
          <w:szCs w:val="20"/>
          <w:vertAlign w:val="subscript"/>
          <w:lang w:eastAsia="pt-BR"/>
        </w:rPr>
        <w:t>DI</w:t>
      </w:r>
      <w:r w:rsidRPr="007C4CE9">
        <w:rPr>
          <w:rFonts w:ascii="Arial" w:eastAsia="Times New Roman" w:hAnsi="Arial" w:cs="Arial"/>
          <w:i/>
          <w:sz w:val="20"/>
          <w:szCs w:val="20"/>
          <w:lang w:eastAsia="pt-BR"/>
        </w:rPr>
        <w:t>” um número inteiro;</w:t>
      </w:r>
    </w:p>
    <w:p w14:paraId="531C27ED"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7A347FF1"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TDI</w:t>
      </w:r>
      <w:r w:rsidRPr="007C4CE9">
        <w:rPr>
          <w:rFonts w:ascii="Arial" w:eastAsia="Times New Roman" w:hAnsi="Arial" w:cs="Arial"/>
          <w:i/>
          <w:sz w:val="20"/>
          <w:szCs w:val="20"/>
          <w:vertAlign w:val="subscript"/>
          <w:lang w:eastAsia="pt-BR"/>
        </w:rPr>
        <w:t>k</w:t>
      </w:r>
      <w:r w:rsidRPr="007C4CE9">
        <w:rPr>
          <w:rFonts w:ascii="Arial" w:eastAsia="Times New Roman" w:hAnsi="Arial" w:cs="Arial"/>
          <w:i/>
          <w:sz w:val="20"/>
          <w:szCs w:val="20"/>
          <w:lang w:eastAsia="pt-BR"/>
        </w:rPr>
        <w:t xml:space="preserve"> = Taxa DI, expressa ao dia, calculada com 8 (oito) casas decimais com arredondamento, apurada da seguinte forma:</w:t>
      </w:r>
    </w:p>
    <w:p w14:paraId="4B1D4061"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hAnsi="Arial" w:cs="Arial"/>
          <w:noProof/>
          <w:sz w:val="20"/>
          <w:szCs w:val="20"/>
          <w:lang w:eastAsia="pt-BR"/>
        </w:rPr>
        <w:drawing>
          <wp:anchor distT="0" distB="0" distL="114300" distR="114300" simplePos="0" relativeHeight="251661312" behindDoc="0" locked="0" layoutInCell="1" allowOverlap="1" wp14:anchorId="7341C2E0" wp14:editId="3CDE1146">
            <wp:simplePos x="0" y="0"/>
            <wp:positionH relativeFrom="column">
              <wp:posOffset>2305050</wp:posOffset>
            </wp:positionH>
            <wp:positionV relativeFrom="paragraph">
              <wp:posOffset>302260</wp:posOffset>
            </wp:positionV>
            <wp:extent cx="1581150" cy="561975"/>
            <wp:effectExtent l="0" t="0" r="0" b="9525"/>
            <wp:wrapTopAndBottom/>
            <wp:docPr id="56"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2670" name="Imagem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811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B9E95"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63F8FB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onde:</w:t>
      </w:r>
    </w:p>
    <w:p w14:paraId="5F788A23"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2E583ED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DI</w:t>
      </w:r>
      <w:r w:rsidRPr="007C4CE9">
        <w:rPr>
          <w:rFonts w:ascii="Arial" w:eastAsia="Times New Roman" w:hAnsi="Arial" w:cs="Arial"/>
          <w:i/>
          <w:sz w:val="20"/>
          <w:szCs w:val="20"/>
          <w:vertAlign w:val="subscript"/>
          <w:lang w:eastAsia="pt-BR"/>
        </w:rPr>
        <w:t>k</w:t>
      </w:r>
      <w:r w:rsidRPr="007C4CE9">
        <w:rPr>
          <w:rFonts w:ascii="Arial" w:eastAsia="Times New Roman" w:hAnsi="Arial" w:cs="Arial"/>
          <w:i/>
          <w:sz w:val="20"/>
          <w:szCs w:val="20"/>
          <w:lang w:eastAsia="pt-BR"/>
        </w:rPr>
        <w:t xml:space="preserve"> = Taxa DI,</w:t>
      </w:r>
      <w:r w:rsidRPr="007C4CE9">
        <w:rPr>
          <w:rFonts w:ascii="Arial" w:eastAsia="Times New Roman" w:hAnsi="Arial" w:cs="Arial"/>
          <w:i/>
          <w:iCs/>
          <w:sz w:val="20"/>
          <w:szCs w:val="20"/>
          <w:lang w:eastAsia="pt-BR"/>
        </w:rPr>
        <w:t xml:space="preserve"> </w:t>
      </w:r>
      <w:r w:rsidRPr="007C4CE9">
        <w:rPr>
          <w:rFonts w:ascii="Arial" w:eastAsia="Times New Roman" w:hAnsi="Arial" w:cs="Arial"/>
          <w:i/>
          <w:sz w:val="20"/>
          <w:szCs w:val="20"/>
          <w:lang w:eastAsia="pt-BR"/>
        </w:rPr>
        <w:t>divulgada pela B3, válida por 1 (um) Dia Útil (overnight), utilizada com 2 (duas) casas decimais; e</w:t>
      </w:r>
    </w:p>
    <w:p w14:paraId="0A6F03E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5FF4F02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Fator Spread = sobretaxa de juros fixo, calculada com 9 (nove) casas decimais, com arredondamento, apurado da seguinte forma:</w:t>
      </w:r>
    </w:p>
    <w:p w14:paraId="52AD2BEE"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87B32A9" w14:textId="77777777" w:rsidR="00195072" w:rsidRPr="007C4CE9" w:rsidRDefault="007D5FA7"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Pr>
          <w:rFonts w:ascii="Arial" w:eastAsia="Times New Roman" w:hAnsi="Arial" w:cs="Arial"/>
          <w:noProof/>
          <w:sz w:val="20"/>
          <w:szCs w:val="20"/>
          <w:lang w:eastAsia="pt-BR"/>
        </w:rPr>
        <w:object w:dxaOrig="1440" w:dyaOrig="1440" w14:anchorId="2E497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7.25pt;margin-top:-11.7pt;width:171.95pt;height:56.95pt;z-index:251662336" fillcolor="window">
            <v:imagedata r:id="rId18" o:title=""/>
          </v:shape>
          <o:OLEObject Type="Embed" ProgID="Equation.3" ShapeID="_x0000_s1026" DrawAspect="Content" ObjectID="_1723638740" r:id="rId19"/>
        </w:object>
      </w:r>
    </w:p>
    <w:p w14:paraId="09535823"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D68E8E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noProof/>
          <w:sz w:val="20"/>
          <w:szCs w:val="20"/>
          <w:lang w:eastAsia="pt-BR"/>
        </w:rPr>
      </w:pPr>
    </w:p>
    <w:p w14:paraId="1CBC4DA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7EFC923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onde:</w:t>
      </w:r>
    </w:p>
    <w:p w14:paraId="3A81C31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1F26EA8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spread = 9,0000;</w:t>
      </w:r>
    </w:p>
    <w:p w14:paraId="32FF2ED5"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02B45E4D"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n = número de Dias Úteis entra a data do próximo Período de Capitalização e a data do período de capitalização anterior, sendo “n” um número inteiro;</w:t>
      </w:r>
    </w:p>
    <w:p w14:paraId="5C9256EF"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751DFA0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DT = número de Dias Úteis entre o último e o próximo Período de Capitalização, sendo “DT” um número inteiro;</w:t>
      </w:r>
    </w:p>
    <w:p w14:paraId="1A0E8C6F"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3B2E2B5B" w14:textId="77777777" w:rsidR="00D03EAD" w:rsidRPr="0000669C" w:rsidRDefault="00195072" w:rsidP="007C4CE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134"/>
        <w:jc w:val="both"/>
        <w:rPr>
          <w:color w:val="auto"/>
          <w:sz w:val="20"/>
          <w:szCs w:val="20"/>
          <w:lang w:bidi="th-TH"/>
        </w:rPr>
      </w:pPr>
      <w:r w:rsidRPr="007C4CE9">
        <w:rPr>
          <w:iCs/>
          <w:color w:val="auto"/>
          <w:sz w:val="20"/>
          <w:szCs w:val="20"/>
        </w:rPr>
        <w:t>DP = número de Dias Úteis entre o último Período de Capitalização e a data atual, sendo “DP” um número inteiro.</w:t>
      </w:r>
    </w:p>
    <w:p w14:paraId="75422243" w14:textId="77777777" w:rsidR="00D03EAD" w:rsidRPr="0000669C" w:rsidRDefault="00D03EAD" w:rsidP="00400BEF">
      <w:pPr>
        <w:widowControl w:val="0"/>
        <w:tabs>
          <w:tab w:val="left" w:pos="851"/>
          <w:tab w:val="left" w:pos="1418"/>
        </w:tabs>
        <w:spacing w:line="360" w:lineRule="auto"/>
        <w:ind w:left="567"/>
        <w:jc w:val="both"/>
        <w:rPr>
          <w:rFonts w:ascii="Arial" w:hAnsi="Arial" w:cs="Arial"/>
          <w:sz w:val="20"/>
          <w:szCs w:val="20"/>
        </w:rPr>
      </w:pPr>
    </w:p>
    <w:p w14:paraId="05296D3D" w14:textId="77777777" w:rsidR="00D03EAD" w:rsidRPr="0000669C"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 xml:space="preserve">Efetua-se o produtório dos fatores diários </w:t>
      </w:r>
      <m:oMath>
        <m:r>
          <m:rPr>
            <m:sty m:val="bi"/>
          </m:rPr>
          <w:rPr>
            <w:rFonts w:ascii="Cambria Math" w:hAnsi="Cambria Math" w:cs="Arial"/>
            <w:w w:val="95"/>
            <w:sz w:val="20"/>
            <w:szCs w:val="20"/>
          </w:rPr>
          <m:t>(1+TD</m:t>
        </m:r>
        <m:sSub>
          <m:sSubPr>
            <m:ctrlPr>
              <w:ins w:id="296" w:author="Bianca Galdino" w:date="2022-09-01T19:16:00Z">
                <w:rPr>
                  <w:rFonts w:ascii="Cambria Math" w:hAnsi="Cambria Math" w:cs="Arial"/>
                  <w:i/>
                  <w:w w:val="95"/>
                  <w:sz w:val="20"/>
                  <w:szCs w:val="20"/>
                </w:rPr>
              </w:ins>
            </m:ctrlPr>
          </m:sSubPr>
          <m:e>
            <m:r>
              <m:rPr>
                <m:sty m:val="bi"/>
              </m:rPr>
              <w:rPr>
                <w:rFonts w:ascii="Cambria Math" w:hAnsi="Cambria Math" w:cs="Arial"/>
                <w:w w:val="95"/>
                <w:sz w:val="20"/>
                <w:szCs w:val="20"/>
              </w:rPr>
              <m:t>I</m:t>
            </m:r>
          </m:e>
          <m:sub>
            <m:r>
              <m:rPr>
                <m:sty m:val="bi"/>
              </m:rPr>
              <w:rPr>
                <w:rFonts w:ascii="Cambria Math" w:hAnsi="Cambria Math" w:cs="Arial"/>
                <w:w w:val="95"/>
                <w:sz w:val="20"/>
                <w:szCs w:val="20"/>
              </w:rPr>
              <m:t>k</m:t>
            </m:r>
          </m:sub>
        </m:sSub>
        <m:r>
          <m:rPr>
            <m:sty m:val="bi"/>
          </m:rPr>
          <w:rPr>
            <w:rFonts w:ascii="Cambria Math" w:hAnsi="Cambria Math" w:cs="Arial"/>
            <w:w w:val="95"/>
            <w:sz w:val="20"/>
            <w:szCs w:val="20"/>
          </w:rPr>
          <m:t>)</m:t>
        </m:r>
      </m:oMath>
      <w:r w:rsidRPr="007C4CE9">
        <w:rPr>
          <w:rFonts w:ascii="Arial" w:hAnsi="Arial" w:cs="Arial"/>
          <w:sz w:val="20"/>
          <w:szCs w:val="20"/>
          <w:lang w:eastAsia="pt-BR"/>
        </w:rPr>
        <w:t>, sendo que a cada fator diário acumulado, trunca-se o resultado com 16 (dezesseis) casas decimais, aplicando-se o próximo fator diário, e assim por diante até o último considerado</w:t>
      </w:r>
      <w:r w:rsidR="00D03EAD" w:rsidRPr="0000669C">
        <w:rPr>
          <w:rFonts w:ascii="Arial" w:hAnsi="Arial" w:cs="Arial"/>
          <w:sz w:val="20"/>
          <w:szCs w:val="20"/>
        </w:rPr>
        <w:t>.</w:t>
      </w:r>
    </w:p>
    <w:p w14:paraId="21506B3E" w14:textId="77777777" w:rsidR="00195072" w:rsidRPr="0000669C"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252EF833"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Se os fatores diários estiverem acumulados, considerar-se-á o fator resultante “Fator DI” com 8 (oito) casas decimais, com arredondamento.</w:t>
      </w:r>
    </w:p>
    <w:p w14:paraId="15F48BBB"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61A1382F"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 fator resultante da expressão (Fator DI x Fator Spread) é considerado com 9 (nove) casas decimais, com arredondamento.</w:t>
      </w:r>
    </w:p>
    <w:p w14:paraId="00F54635"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5C931EA4"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 cálculo da Remuneração será realizado considerando os critérios estabelecidos no “Caderno de Fórmulas Notas Comerciais – CETIP21”, disponível para consulta na página da B3 na internet (</w:t>
      </w:r>
      <w:hyperlink r:id="rId20" w:history="1">
        <w:r w:rsidRPr="007C4CE9">
          <w:rPr>
            <w:rFonts w:ascii="Arial" w:hAnsi="Arial" w:cs="Arial"/>
            <w:sz w:val="20"/>
            <w:szCs w:val="20"/>
            <w:lang w:eastAsia="pt-BR"/>
          </w:rPr>
          <w:t>http://www.b3.com.br</w:t>
        </w:r>
      </w:hyperlink>
      <w:r w:rsidRPr="007C4CE9">
        <w:rPr>
          <w:rFonts w:ascii="Arial" w:hAnsi="Arial" w:cs="Arial"/>
          <w:sz w:val="20"/>
          <w:szCs w:val="20"/>
          <w:lang w:eastAsia="pt-BR"/>
        </w:rPr>
        <w:t>).</w:t>
      </w:r>
    </w:p>
    <w:p w14:paraId="130B6D0C"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386320C7"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A Taxa DI</w:t>
      </w:r>
      <w:r w:rsidRPr="007C4CE9">
        <w:rPr>
          <w:rFonts w:ascii="Arial" w:hAnsi="Arial" w:cs="Arial"/>
          <w:i/>
          <w:iCs/>
          <w:sz w:val="20"/>
          <w:szCs w:val="20"/>
          <w:lang w:eastAsia="pt-BR"/>
        </w:rPr>
        <w:t xml:space="preserve"> </w:t>
      </w:r>
      <w:r w:rsidRPr="007C4CE9">
        <w:rPr>
          <w:rFonts w:ascii="Arial" w:hAnsi="Arial" w:cs="Arial"/>
          <w:sz w:val="20"/>
          <w:szCs w:val="20"/>
          <w:lang w:eastAsia="pt-BR"/>
        </w:rPr>
        <w:t>deverá ser utilizada considerando idêntico número de casas decimais divulgado pelo órgão responsável pelo seu cálculo</w:t>
      </w:r>
      <w:r w:rsidRPr="007C4CE9">
        <w:rPr>
          <w:rFonts w:ascii="Arial" w:hAnsi="Arial" w:cs="Arial"/>
          <w:sz w:val="20"/>
          <w:szCs w:val="20"/>
        </w:rPr>
        <w:t>, salvo quando expressamente indicado de outra forma.</w:t>
      </w:r>
    </w:p>
    <w:p w14:paraId="4DED4DB4" w14:textId="77777777" w:rsidR="00195072" w:rsidRPr="007C4CE9" w:rsidRDefault="00195072" w:rsidP="007C4CE9">
      <w:pPr>
        <w:pStyle w:val="ListParagraph"/>
        <w:tabs>
          <w:tab w:val="left" w:pos="1134"/>
        </w:tabs>
        <w:spacing w:line="360" w:lineRule="auto"/>
        <w:ind w:left="567"/>
        <w:contextualSpacing w:val="0"/>
        <w:jc w:val="both"/>
        <w:rPr>
          <w:rFonts w:ascii="Arial" w:hAnsi="Arial" w:cs="Arial"/>
          <w:sz w:val="20"/>
          <w:szCs w:val="20"/>
        </w:rPr>
      </w:pPr>
    </w:p>
    <w:p w14:paraId="23CAE34F" w14:textId="77777777" w:rsidR="00195072" w:rsidRPr="007C4CE9" w:rsidRDefault="00195072" w:rsidP="00FA2B78">
      <w:pPr>
        <w:pStyle w:val="ListParagraph"/>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Observado o disposto no parágrafo abaixo, se, a qualquer tempo durante a vigência das Notas Comerciais</w:t>
      </w:r>
      <w:r w:rsidRPr="007C4CE9">
        <w:rPr>
          <w:rFonts w:ascii="Arial" w:hAnsi="Arial" w:cs="Arial"/>
          <w:sz w:val="20"/>
          <w:szCs w:val="20"/>
        </w:rPr>
        <w:t xml:space="preserve"> </w:t>
      </w:r>
      <w:r w:rsidRPr="007C4CE9">
        <w:rPr>
          <w:rFonts w:ascii="Arial" w:hAnsi="Arial" w:cs="Arial"/>
          <w:sz w:val="20"/>
          <w:szCs w:val="20"/>
          <w:lang w:eastAsia="pt-BR"/>
        </w:rPr>
        <w:t>Escriturais, não houver divulgação da Taxa DI, será aplicada a última Taxa DI disponível até o momento para cálculo da Remuneração, não sendo devidas quaisquer compensações entre a Emitente e o titular das Notas Comerciais</w:t>
      </w:r>
      <w:r w:rsidRPr="007C4CE9">
        <w:rPr>
          <w:rFonts w:ascii="Arial" w:hAnsi="Arial" w:cs="Arial"/>
          <w:sz w:val="20"/>
          <w:szCs w:val="20"/>
        </w:rPr>
        <w:t xml:space="preserve"> </w:t>
      </w:r>
      <w:r w:rsidRPr="007C4CE9">
        <w:rPr>
          <w:rFonts w:ascii="Arial" w:hAnsi="Arial" w:cs="Arial"/>
          <w:sz w:val="20"/>
          <w:szCs w:val="20"/>
          <w:lang w:eastAsia="pt-BR"/>
        </w:rPr>
        <w:t>Escriturais quando da divulgação posterior da Taxa DI que seria aplicável.</w:t>
      </w:r>
    </w:p>
    <w:p w14:paraId="397F1D46" w14:textId="77777777" w:rsidR="00B92B0D" w:rsidRPr="007C4CE9" w:rsidRDefault="00B92B0D" w:rsidP="007C4CE9">
      <w:pPr>
        <w:pStyle w:val="ListParagraph"/>
        <w:tabs>
          <w:tab w:val="left" w:pos="1134"/>
        </w:tabs>
        <w:spacing w:line="360" w:lineRule="auto"/>
        <w:ind w:left="567"/>
        <w:contextualSpacing w:val="0"/>
        <w:jc w:val="both"/>
        <w:rPr>
          <w:rFonts w:ascii="Arial" w:hAnsi="Arial" w:cs="Arial"/>
          <w:sz w:val="20"/>
          <w:szCs w:val="20"/>
        </w:rPr>
      </w:pPr>
    </w:p>
    <w:p w14:paraId="5C92DC85" w14:textId="77777777" w:rsidR="00B92B0D" w:rsidRDefault="00B92B0D" w:rsidP="00FA2B78">
      <w:pPr>
        <w:pStyle w:val="ListParagraph"/>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00669C">
        <w:rPr>
          <w:rFonts w:ascii="Arial" w:eastAsia="Arial Unicode MS" w:hAnsi="Arial" w:cs="Arial"/>
          <w:sz w:val="20"/>
          <w:szCs w:val="20"/>
          <w:lang w:bidi="th-TH"/>
        </w:rPr>
        <w:t xml:space="preserve">Na ausência de apuração e/ou divulgação </w:t>
      </w:r>
      <w:r w:rsidRPr="007C4CE9">
        <w:rPr>
          <w:rFonts w:ascii="Arial" w:hAnsi="Arial" w:cs="Arial"/>
          <w:sz w:val="20"/>
          <w:szCs w:val="20"/>
          <w:lang w:eastAsia="pt-BR"/>
        </w:rPr>
        <w:t>da Taxa DI</w:t>
      </w:r>
      <w:r w:rsidRPr="0000669C">
        <w:rPr>
          <w:rFonts w:ascii="Arial" w:eastAsia="Arial Unicode MS" w:hAnsi="Arial" w:cs="Arial"/>
          <w:sz w:val="20"/>
          <w:szCs w:val="20"/>
          <w:lang w:bidi="th-TH"/>
        </w:rPr>
        <w:t xml:space="preserve"> na data do cálculo da Remuneração, será utilizada a variação do último número-índice divulgado. Caso a não divulgação </w:t>
      </w:r>
      <w:r w:rsidRPr="007C4CE9">
        <w:rPr>
          <w:rFonts w:ascii="Arial" w:hAnsi="Arial" w:cs="Arial"/>
          <w:sz w:val="20"/>
          <w:szCs w:val="20"/>
          <w:lang w:eastAsia="pt-BR"/>
        </w:rPr>
        <w:t>da Taxa DI</w:t>
      </w:r>
      <w:r w:rsidRPr="0000669C">
        <w:rPr>
          <w:rFonts w:ascii="Arial" w:eastAsia="Arial Unicode MS" w:hAnsi="Arial" w:cs="Arial"/>
          <w:sz w:val="20"/>
          <w:szCs w:val="20"/>
          <w:lang w:bidi="th-TH"/>
        </w:rPr>
        <w:t xml:space="preserve"> por prazo superior a 15 (quinze) dias após a data esperada para sua divulgação, ou, ainda, no caso de sua extinção ou por imposição legal ou determinação judicial, a Taxa DI deverá ser substituída pela </w:t>
      </w:r>
      <w:r w:rsidRPr="0000669C">
        <w:rPr>
          <w:rFonts w:ascii="Arial" w:eastAsia="Arial Unicode MS" w:hAnsi="Arial" w:cs="Arial"/>
          <w:b/>
          <w:sz w:val="20"/>
          <w:szCs w:val="20"/>
          <w:lang w:bidi="th-TH"/>
        </w:rPr>
        <w:t>(i)</w:t>
      </w:r>
      <w:r w:rsidRPr="0000669C">
        <w:rPr>
          <w:rFonts w:ascii="Arial" w:eastAsia="Arial Unicode MS" w:hAnsi="Arial" w:cs="Arial"/>
          <w:sz w:val="20"/>
          <w:szCs w:val="20"/>
          <w:lang w:bidi="th-TH"/>
        </w:rPr>
        <w:t xml:space="preserve"> a taxa que vier legalmente a substituir a Taxa DI; ou </w:t>
      </w:r>
      <w:r w:rsidRPr="0000669C">
        <w:rPr>
          <w:rFonts w:ascii="Arial" w:eastAsia="Arial Unicode MS" w:hAnsi="Arial" w:cs="Arial"/>
          <w:b/>
          <w:sz w:val="20"/>
          <w:szCs w:val="20"/>
          <w:lang w:bidi="th-TH"/>
        </w:rPr>
        <w:t>(ii)</w:t>
      </w:r>
      <w:r w:rsidRPr="0000669C">
        <w:rPr>
          <w:rFonts w:ascii="Arial" w:eastAsia="Arial Unicode MS" w:hAnsi="Arial" w:cs="Arial"/>
          <w:sz w:val="20"/>
          <w:szCs w:val="20"/>
          <w:lang w:bidi="th-TH"/>
        </w:rPr>
        <w:t xml:space="preserve"> no caso de inexistir substituto legal para a Taxa DI, a Credora ou o Agente Fiduciário dos CRI, conforme o caso, deverá convocar, em até 5 (cinco) Dias Úteis contados da data em que tomar conhecimento de quaisquer dos eventos referidos acima, Assembleia de Titulares de CRI, a qual terá como objeto a deliberação</w:t>
      </w:r>
      <w:r w:rsidRPr="00B92B0D">
        <w:rPr>
          <w:rFonts w:ascii="Arial" w:eastAsia="Arial Unicode MS" w:hAnsi="Arial" w:cs="Arial"/>
          <w:sz w:val="20"/>
          <w:szCs w:val="20"/>
          <w:lang w:bidi="th-TH"/>
        </w:rPr>
        <w:t xml:space="preserve"> pelos titulares dos CRI, de comum acordo com a Credora e a Emissora, sobre o novo parâmetro de remuneração dos CRI, e consequentemente da Nota Comercial (“</w:t>
      </w:r>
      <w:r w:rsidRPr="00B92B0D">
        <w:rPr>
          <w:rFonts w:ascii="Arial" w:eastAsia="Arial Unicode MS" w:hAnsi="Arial" w:cs="Arial"/>
          <w:sz w:val="20"/>
          <w:szCs w:val="20"/>
          <w:u w:val="single"/>
          <w:lang w:bidi="th-TH"/>
        </w:rPr>
        <w:t>Taxa Substitutiva</w:t>
      </w:r>
      <w:r w:rsidRPr="00B92B0D">
        <w:rPr>
          <w:rFonts w:ascii="Arial" w:eastAsia="Arial Unicode MS" w:hAnsi="Arial" w:cs="Arial"/>
          <w:sz w:val="20"/>
          <w:szCs w:val="20"/>
          <w:lang w:bidi="th-TH"/>
        </w:rPr>
        <w:t>”).</w:t>
      </w:r>
    </w:p>
    <w:p w14:paraId="0922CF35" w14:textId="77777777" w:rsidR="00B92B0D" w:rsidRDefault="00B92B0D" w:rsidP="007C4CE9">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1773E585" w14:textId="77777777" w:rsidR="00B92B0D" w:rsidRDefault="00B92B0D" w:rsidP="00FA2B78">
      <w:pPr>
        <w:pStyle w:val="ListParagraph"/>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7C4CE9">
        <w:rPr>
          <w:rFonts w:ascii="Trebuchet MS" w:hAnsi="Trebuchet MS" w:cstheme="minorHAnsi"/>
          <w:sz w:val="20"/>
          <w:szCs w:val="20"/>
          <w:lang w:eastAsia="pt-BR"/>
        </w:rPr>
        <w:t>Até</w:t>
      </w:r>
      <w:r w:rsidRPr="007C4CE9">
        <w:rPr>
          <w:rFonts w:ascii="Arial" w:eastAsia="Arial Unicode MS" w:hAnsi="Arial" w:cs="Arial"/>
          <w:sz w:val="20"/>
          <w:szCs w:val="20"/>
          <w:lang w:bidi="th-TH"/>
        </w:rPr>
        <w:t xml:space="preserve"> a deliberação da Taxa Substitutiva ou indisponibilidade temporária ou ausência de apuração d</w:t>
      </w:r>
      <w:r>
        <w:rPr>
          <w:rFonts w:ascii="Arial" w:eastAsia="Arial Unicode MS" w:hAnsi="Arial" w:cs="Arial"/>
          <w:sz w:val="20"/>
          <w:szCs w:val="20"/>
          <w:lang w:bidi="th-TH"/>
        </w:rPr>
        <w:t>a Taxa DI</w:t>
      </w:r>
      <w:r w:rsidRPr="007C4CE9">
        <w:rPr>
          <w:rFonts w:ascii="Arial" w:eastAsia="Arial Unicode MS" w:hAnsi="Arial" w:cs="Arial"/>
          <w:sz w:val="20"/>
          <w:szCs w:val="20"/>
          <w:lang w:bidi="th-TH"/>
        </w:rPr>
        <w:t xml:space="preserve"> por menos de 15 (quinze) dias após a data esperada para sua divulgação, será utilizada, para o cálculo do valor de quaisquer obrigações previstas nesta Escritura de Emissão, a variação do último valor </w:t>
      </w:r>
      <w:r>
        <w:rPr>
          <w:rFonts w:ascii="Arial" w:eastAsia="Arial Unicode MS" w:hAnsi="Arial" w:cs="Arial"/>
          <w:sz w:val="20"/>
          <w:szCs w:val="20"/>
          <w:lang w:bidi="th-TH"/>
        </w:rPr>
        <w:t>da Taxa DI</w:t>
      </w:r>
      <w:r w:rsidRPr="007C4CE9">
        <w:rPr>
          <w:rFonts w:ascii="Arial" w:eastAsia="Arial Unicode MS" w:hAnsi="Arial" w:cs="Arial"/>
          <w:sz w:val="20"/>
          <w:szCs w:val="20"/>
          <w:lang w:bidi="th-TH"/>
        </w:rPr>
        <w:t xml:space="preserve"> divulgado oficialmente, até a data da definição ou aplicação, conforme o caso, do novo parâmetro, não sendo devidas quaisquer compensações financeiras entre a Credora e os titulares de CRI quando da divulgação posterior da taxa/índice de remuneração/atualização que seria aplicável.</w:t>
      </w:r>
    </w:p>
    <w:p w14:paraId="5438DACF" w14:textId="77777777" w:rsidR="00B92B0D" w:rsidRDefault="00B92B0D" w:rsidP="007C4CE9">
      <w:pPr>
        <w:pStyle w:val="ListParagraph"/>
        <w:tabs>
          <w:tab w:val="left" w:pos="1134"/>
        </w:tabs>
        <w:spacing w:line="360" w:lineRule="auto"/>
        <w:ind w:left="567"/>
        <w:contextualSpacing w:val="0"/>
        <w:jc w:val="both"/>
        <w:rPr>
          <w:rFonts w:ascii="Arial" w:eastAsia="Arial Unicode MS" w:hAnsi="Arial" w:cs="Arial"/>
          <w:sz w:val="20"/>
          <w:szCs w:val="20"/>
          <w:lang w:bidi="th-TH"/>
        </w:rPr>
      </w:pPr>
    </w:p>
    <w:p w14:paraId="242F1995" w14:textId="77777777" w:rsidR="00B92B0D" w:rsidRDefault="00B92B0D" w:rsidP="00FA2B78">
      <w:pPr>
        <w:pStyle w:val="ListParagraph"/>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7C4CE9">
        <w:rPr>
          <w:rFonts w:ascii="Trebuchet MS" w:hAnsi="Trebuchet MS" w:cstheme="minorHAnsi"/>
          <w:sz w:val="20"/>
          <w:szCs w:val="20"/>
          <w:lang w:eastAsia="pt-BR"/>
        </w:rPr>
        <w:t>Caso</w:t>
      </w:r>
      <w:r w:rsidRPr="007C4CE9">
        <w:rPr>
          <w:rFonts w:ascii="Arial" w:eastAsia="Arial Unicode MS" w:hAnsi="Arial" w:cs="Arial"/>
          <w:sz w:val="20"/>
          <w:szCs w:val="20"/>
          <w:lang w:bidi="th-TH"/>
        </w:rPr>
        <w:t xml:space="preserve"> </w:t>
      </w:r>
      <w:r>
        <w:rPr>
          <w:rFonts w:ascii="Arial" w:eastAsia="Arial Unicode MS" w:hAnsi="Arial" w:cs="Arial"/>
          <w:sz w:val="20"/>
          <w:szCs w:val="20"/>
          <w:lang w:bidi="th-TH"/>
        </w:rPr>
        <w:t>a Taxa DI</w:t>
      </w:r>
      <w:r w:rsidRPr="000B64AF">
        <w:rPr>
          <w:rFonts w:ascii="Arial" w:eastAsia="Arial Unicode MS" w:hAnsi="Arial" w:cs="Arial"/>
          <w:sz w:val="20"/>
          <w:szCs w:val="20"/>
          <w:lang w:bidi="th-TH"/>
        </w:rPr>
        <w:t xml:space="preserve"> </w:t>
      </w:r>
      <w:r w:rsidRPr="007C4CE9">
        <w:rPr>
          <w:rFonts w:ascii="Arial" w:eastAsia="Arial Unicode MS" w:hAnsi="Arial" w:cs="Arial"/>
          <w:sz w:val="20"/>
          <w:szCs w:val="20"/>
          <w:lang w:bidi="th-TH"/>
        </w:rPr>
        <w:t>venha a ser divulgad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antes da realização da Assembleia de Titulares de CRI, a referida Assembleia de Titulares de CRI não será mais realizada, e </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w:t>
      </w:r>
      <w:r>
        <w:rPr>
          <w:rFonts w:ascii="Arial" w:eastAsia="Arial Unicode MS" w:hAnsi="Arial" w:cs="Arial"/>
          <w:sz w:val="20"/>
          <w:szCs w:val="20"/>
          <w:lang w:bidi="th-TH"/>
        </w:rPr>
        <w:t>Taxa DI</w:t>
      </w:r>
      <w:r w:rsidRPr="007C4CE9">
        <w:rPr>
          <w:rFonts w:ascii="Arial" w:eastAsia="Arial Unicode MS" w:hAnsi="Arial" w:cs="Arial"/>
          <w:sz w:val="20"/>
          <w:szCs w:val="20"/>
          <w:lang w:bidi="th-TH"/>
        </w:rPr>
        <w:t xml:space="preserve"> divulgad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passará novamente a ser utilizad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para o cálculo da atualização do Valor Nominal.</w:t>
      </w:r>
    </w:p>
    <w:p w14:paraId="3DF52F90" w14:textId="77777777" w:rsidR="00D03EAD" w:rsidRPr="00400BEF" w:rsidRDefault="00D03EAD" w:rsidP="005F3FB2">
      <w:pPr>
        <w:widowControl w:val="0"/>
        <w:spacing w:line="360" w:lineRule="auto"/>
        <w:jc w:val="both"/>
        <w:rPr>
          <w:rFonts w:ascii="Arial" w:hAnsi="Arial" w:cs="Arial"/>
          <w:sz w:val="20"/>
          <w:szCs w:val="20"/>
        </w:rPr>
      </w:pPr>
    </w:p>
    <w:p w14:paraId="022E7744" w14:textId="77777777" w:rsidR="00195072" w:rsidRPr="007C4CE9" w:rsidRDefault="00195072"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Pr>
          <w:rFonts w:ascii="Arial" w:hAnsi="Arial" w:cs="Arial"/>
          <w:sz w:val="20"/>
          <w:szCs w:val="20"/>
          <w:u w:val="single"/>
          <w:lang w:bidi="th-TH"/>
        </w:rPr>
        <w:t>Pagamento da Remuneração</w:t>
      </w:r>
      <w:r w:rsidRPr="00400BEF">
        <w:rPr>
          <w:rFonts w:ascii="Arial" w:hAnsi="Arial" w:cs="Arial"/>
          <w:sz w:val="20"/>
          <w:szCs w:val="20"/>
          <w:lang w:bidi="th-TH"/>
        </w:rPr>
        <w:t xml:space="preserve">: </w:t>
      </w:r>
      <w:r w:rsidRPr="00400BEF">
        <w:rPr>
          <w:rFonts w:ascii="Arial" w:hAnsi="Arial" w:cs="Arial"/>
          <w:sz w:val="20"/>
          <w:szCs w:val="20"/>
        </w:rPr>
        <w:t>A Remuneração será paga mensalmente, sempre nos dias previstos no cronograma de pagamento da Nota Comercial previstos no Anexo I a esta Escritura de Emissão ("</w:t>
      </w:r>
      <w:r w:rsidRPr="00400BEF">
        <w:rPr>
          <w:rFonts w:ascii="Arial" w:hAnsi="Arial" w:cs="Arial"/>
          <w:sz w:val="20"/>
          <w:szCs w:val="20"/>
          <w:u w:val="single"/>
        </w:rPr>
        <w:t>Data de Pagamento da Remuneração</w:t>
      </w:r>
      <w:r w:rsidRPr="00400BEF">
        <w:rPr>
          <w:rFonts w:ascii="Arial" w:hAnsi="Arial" w:cs="Arial"/>
          <w:sz w:val="20"/>
          <w:szCs w:val="20"/>
        </w:rPr>
        <w:t>")</w:t>
      </w:r>
      <w:r>
        <w:rPr>
          <w:rFonts w:ascii="Arial" w:hAnsi="Arial" w:cs="Arial"/>
          <w:sz w:val="20"/>
          <w:szCs w:val="20"/>
        </w:rPr>
        <w:t>.</w:t>
      </w:r>
    </w:p>
    <w:p w14:paraId="4BA217E9" w14:textId="77777777" w:rsidR="00195072" w:rsidRPr="007C4CE9" w:rsidRDefault="00195072" w:rsidP="007C4CE9">
      <w:pPr>
        <w:pStyle w:val="ListParagraph"/>
        <w:tabs>
          <w:tab w:val="left" w:pos="567"/>
        </w:tabs>
        <w:spacing w:line="360" w:lineRule="auto"/>
        <w:ind w:left="0"/>
        <w:contextualSpacing w:val="0"/>
        <w:jc w:val="both"/>
        <w:rPr>
          <w:rFonts w:ascii="Arial" w:eastAsia="Arial Unicode MS" w:hAnsi="Arial" w:cs="Arial"/>
          <w:sz w:val="20"/>
          <w:szCs w:val="20"/>
          <w:lang w:bidi="th-TH"/>
        </w:rPr>
      </w:pPr>
    </w:p>
    <w:p w14:paraId="247C25EF"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Repactuação Programada</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Não haverá repactuação programada da Nota Comercial.</w:t>
      </w:r>
    </w:p>
    <w:p w14:paraId="49C7F599"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1725DC21" w14:textId="02A949C4" w:rsidR="00D03EAD" w:rsidRPr="00641FC4"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817FF7">
        <w:rPr>
          <w:rFonts w:ascii="Arial" w:hAnsi="Arial" w:cs="Arial"/>
          <w:sz w:val="20"/>
          <w:szCs w:val="20"/>
          <w:u w:val="single"/>
          <w:lang w:bidi="th-TH"/>
        </w:rPr>
        <w:t>Amortização</w:t>
      </w:r>
      <w:bookmarkStart w:id="297" w:name="_Ref264227032"/>
      <w:r w:rsidRPr="00817FF7">
        <w:rPr>
          <w:rFonts w:ascii="Arial" w:hAnsi="Arial" w:cs="Arial"/>
          <w:sz w:val="20"/>
          <w:szCs w:val="20"/>
          <w:u w:val="single"/>
          <w:lang w:bidi="th-TH"/>
        </w:rPr>
        <w:t xml:space="preserve"> </w:t>
      </w:r>
      <w:r w:rsidRPr="00965608">
        <w:rPr>
          <w:rFonts w:ascii="Arial" w:hAnsi="Arial" w:cs="Arial"/>
          <w:sz w:val="20"/>
          <w:szCs w:val="20"/>
          <w:u w:val="single"/>
          <w:lang w:bidi="th-TH"/>
        </w:rPr>
        <w:t>Programada</w:t>
      </w:r>
      <w:r w:rsidRPr="00965608">
        <w:rPr>
          <w:rFonts w:ascii="Arial" w:hAnsi="Arial" w:cs="Arial"/>
          <w:sz w:val="20"/>
          <w:szCs w:val="20"/>
          <w:lang w:bidi="th-TH"/>
        </w:rPr>
        <w:t xml:space="preserve">: </w:t>
      </w:r>
      <w:bookmarkEnd w:id="297"/>
      <w:r w:rsidRPr="00965608">
        <w:rPr>
          <w:rFonts w:ascii="Arial" w:eastAsia="Arial Unicode MS" w:hAnsi="Arial" w:cs="Arial"/>
          <w:sz w:val="20"/>
          <w:szCs w:val="20"/>
          <w:lang w:bidi="th-TH"/>
        </w:rPr>
        <w:t>Sem</w:t>
      </w:r>
      <w:r w:rsidRPr="00965608">
        <w:rPr>
          <w:rFonts w:ascii="Arial" w:hAnsi="Arial" w:cs="Arial"/>
          <w:sz w:val="20"/>
          <w:szCs w:val="20"/>
          <w:lang w:bidi="th-TH"/>
        </w:rPr>
        <w:t xml:space="preserve"> prejuízo dos pagamentos em decorrência de vencimento antecipado das obrigações decorrentes da Nota Comercial, o saldo do Valor Nominal Unitário da Nota Comercial será amortizado mensalmente, sendo o primeiro pagamento em </w:t>
      </w:r>
      <w:r w:rsidR="006B0D13">
        <w:rPr>
          <w:rFonts w:ascii="Arial" w:hAnsi="Arial" w:cs="Arial"/>
          <w:sz w:val="20"/>
          <w:szCs w:val="20"/>
          <w:lang w:bidi="th-TH"/>
        </w:rPr>
        <w:t>31</w:t>
      </w:r>
      <w:r w:rsidR="00817FF7" w:rsidRPr="00965608">
        <w:rPr>
          <w:rFonts w:ascii="Arial" w:hAnsi="Arial" w:cs="Arial"/>
          <w:sz w:val="20"/>
          <w:szCs w:val="20"/>
          <w:lang w:bidi="th-TH"/>
        </w:rPr>
        <w:t xml:space="preserve"> </w:t>
      </w:r>
      <w:r w:rsidR="00134383" w:rsidRPr="00965608">
        <w:rPr>
          <w:rFonts w:ascii="Arial" w:hAnsi="Arial" w:cs="Arial"/>
          <w:sz w:val="20"/>
          <w:szCs w:val="20"/>
          <w:lang w:bidi="th-TH"/>
        </w:rPr>
        <w:t xml:space="preserve">de </w:t>
      </w:r>
      <w:r w:rsidR="006B0D13">
        <w:rPr>
          <w:rFonts w:ascii="Arial" w:hAnsi="Arial" w:cs="Arial"/>
          <w:sz w:val="20"/>
          <w:szCs w:val="20"/>
          <w:lang w:bidi="th-TH"/>
        </w:rPr>
        <w:t>outubro</w:t>
      </w:r>
      <w:r w:rsidR="00817FF7" w:rsidRPr="00965608">
        <w:rPr>
          <w:rFonts w:ascii="Arial" w:hAnsi="Arial" w:cs="Arial"/>
          <w:sz w:val="20"/>
          <w:szCs w:val="20"/>
          <w:lang w:bidi="th-TH"/>
        </w:rPr>
        <w:t xml:space="preserve"> </w:t>
      </w:r>
      <w:r w:rsidR="00134383" w:rsidRPr="00965608">
        <w:rPr>
          <w:rFonts w:ascii="Arial" w:hAnsi="Arial" w:cs="Arial"/>
          <w:sz w:val="20"/>
          <w:szCs w:val="20"/>
          <w:lang w:bidi="th-TH"/>
        </w:rPr>
        <w:t xml:space="preserve">de 2022 </w:t>
      </w:r>
      <w:r w:rsidRPr="00965608">
        <w:rPr>
          <w:rFonts w:ascii="Arial" w:hAnsi="Arial" w:cs="Arial"/>
          <w:sz w:val="20"/>
          <w:szCs w:val="20"/>
          <w:lang w:bidi="th-TH"/>
        </w:rPr>
        <w:t>e último na Data de Vencimento, conforme tabela constante no Anexo I a esta Escritura de Emissão (sendo cada data em que houver amortização referida como "</w:t>
      </w:r>
      <w:r w:rsidRPr="00965608">
        <w:rPr>
          <w:rFonts w:ascii="Arial" w:hAnsi="Arial" w:cs="Arial"/>
          <w:sz w:val="20"/>
          <w:szCs w:val="20"/>
          <w:u w:val="single"/>
          <w:lang w:bidi="th-TH"/>
        </w:rPr>
        <w:t>Data de Amortização</w:t>
      </w:r>
      <w:r w:rsidRPr="00965608">
        <w:rPr>
          <w:rFonts w:ascii="Arial" w:hAnsi="Arial" w:cs="Arial"/>
          <w:sz w:val="20"/>
          <w:szCs w:val="20"/>
          <w:lang w:bidi="th-TH"/>
        </w:rPr>
        <w:t>" e que, quando em conjunto com Data de Pagamento da Remuneração denominada "</w:t>
      </w:r>
      <w:r w:rsidRPr="00965608">
        <w:rPr>
          <w:rFonts w:ascii="Arial" w:hAnsi="Arial" w:cs="Arial"/>
          <w:sz w:val="20"/>
          <w:szCs w:val="20"/>
          <w:u w:val="single"/>
          <w:lang w:bidi="th-TH"/>
        </w:rPr>
        <w:t>Data de Pagamento</w:t>
      </w:r>
      <w:r w:rsidRPr="00965608">
        <w:rPr>
          <w:rFonts w:ascii="Arial" w:hAnsi="Arial" w:cs="Arial"/>
          <w:sz w:val="20"/>
          <w:szCs w:val="20"/>
          <w:lang w:bidi="th-TH"/>
        </w:rPr>
        <w:t>"). O cálculo da amortização será realizado</w:t>
      </w:r>
      <w:r w:rsidR="0054566B" w:rsidRPr="00965608">
        <w:rPr>
          <w:rFonts w:ascii="Arial" w:hAnsi="Arial" w:cs="Arial"/>
          <w:sz w:val="20"/>
          <w:szCs w:val="20"/>
          <w:lang w:bidi="th-TH"/>
        </w:rPr>
        <w:t xml:space="preserve"> com base na seguinte fórmula:</w:t>
      </w:r>
    </w:p>
    <w:p w14:paraId="227AA6E5" w14:textId="77777777" w:rsidR="00D03EAD" w:rsidRPr="00965608" w:rsidRDefault="00D03EAD" w:rsidP="00A0231D">
      <w:pPr>
        <w:pStyle w:val="FooterReference"/>
        <w:numPr>
          <w:ilvl w:val="0"/>
          <w:numId w:val="0"/>
        </w:numPr>
        <w:spacing w:line="360" w:lineRule="auto"/>
        <w:jc w:val="both"/>
        <w:rPr>
          <w:rFonts w:ascii="Arial" w:hAnsi="Arial" w:cs="Arial"/>
          <w:color w:val="auto"/>
          <w:sz w:val="20"/>
          <w:szCs w:val="20"/>
          <w:lang w:bidi="th-TH"/>
        </w:rPr>
      </w:pPr>
    </w:p>
    <w:p w14:paraId="56616EEA" w14:textId="77777777" w:rsidR="00D03EAD" w:rsidRPr="00AA167F" w:rsidRDefault="00D03EAD" w:rsidP="00400BEF">
      <w:pPr>
        <w:pStyle w:val="Body2"/>
        <w:widowControl w:val="0"/>
        <w:spacing w:after="0" w:line="360" w:lineRule="auto"/>
        <w:ind w:left="567"/>
        <w:rPr>
          <w:rFonts w:ascii="Arial" w:eastAsiaTheme="minorEastAsia" w:hAnsi="Arial" w:cs="Arial"/>
          <w:kern w:val="0"/>
          <w:szCs w:val="20"/>
          <w:lang w:eastAsia="zh-CN" w:bidi="th-TH"/>
        </w:rPr>
      </w:pPr>
      <m:oMathPara>
        <m:oMathParaPr>
          <m:jc m:val="center"/>
        </m:oMathParaPr>
        <m:oMath>
          <m:r>
            <w:rPr>
              <w:rFonts w:ascii="Cambria Math" w:eastAsiaTheme="minorEastAsia" w:hAnsi="Cambria Math" w:cs="Arial"/>
              <w:kern w:val="0"/>
              <w:szCs w:val="20"/>
              <w:lang w:eastAsia="zh-CN" w:bidi="th-TH"/>
            </w:rPr>
            <m:t>AMi</m:t>
          </m:r>
          <m:r>
            <m:rPr>
              <m:sty m:val="p"/>
            </m:rPr>
            <w:rPr>
              <w:rFonts w:ascii="Cambria Math" w:eastAsiaTheme="minorEastAsia" w:hAnsi="Cambria Math" w:cs="Arial"/>
              <w:kern w:val="0"/>
              <w:szCs w:val="20"/>
              <w:lang w:eastAsia="zh-CN" w:bidi="th-TH"/>
            </w:rPr>
            <m:t>=</m:t>
          </m:r>
          <m:r>
            <w:rPr>
              <w:rFonts w:ascii="Cambria Math" w:eastAsiaTheme="minorEastAsia" w:hAnsi="Cambria Math" w:cs="Arial"/>
              <w:kern w:val="0"/>
              <w:szCs w:val="20"/>
              <w:lang w:eastAsia="zh-CN" w:bidi="th-TH"/>
            </w:rPr>
            <m:t>VNa</m:t>
          </m:r>
          <m:r>
            <m:rPr>
              <m:sty m:val="p"/>
            </m:rPr>
            <w:rPr>
              <w:rFonts w:ascii="Cambria Math" w:eastAsiaTheme="minorEastAsia" w:hAnsi="Cambria Math" w:cs="Arial"/>
              <w:kern w:val="0"/>
              <w:szCs w:val="20"/>
              <w:lang w:eastAsia="zh-CN" w:bidi="th-TH"/>
            </w:rPr>
            <m:t xml:space="preserve">× </m:t>
          </m:r>
          <m:f>
            <m:fPr>
              <m:ctrlPr>
                <w:ins w:id="298" w:author="Bianca Galdino" w:date="2022-09-01T19:16:00Z">
                  <w:rPr>
                    <w:rFonts w:ascii="Cambria Math" w:eastAsiaTheme="minorEastAsia" w:hAnsi="Cambria Math" w:cs="Arial"/>
                    <w:kern w:val="0"/>
                    <w:szCs w:val="20"/>
                    <w:lang w:eastAsia="zh-CN" w:bidi="th-TH"/>
                  </w:rPr>
                </w:ins>
              </m:ctrlPr>
            </m:fPr>
            <m:num>
              <m:r>
                <m:rPr>
                  <m:sty m:val="p"/>
                </m:rPr>
                <w:rPr>
                  <w:rFonts w:ascii="Cambria Math" w:eastAsiaTheme="minorEastAsia" w:hAnsi="Cambria Math" w:cs="Arial"/>
                  <w:kern w:val="0"/>
                  <w:szCs w:val="20"/>
                  <w:lang w:eastAsia="zh-CN" w:bidi="th-TH"/>
                </w:rPr>
                <m:t xml:space="preserve">Tai </m:t>
              </m:r>
            </m:num>
            <m:den>
              <m:r>
                <m:rPr>
                  <m:sty m:val="p"/>
                </m:rPr>
                <w:rPr>
                  <w:rFonts w:ascii="Cambria Math" w:eastAsiaTheme="minorEastAsia" w:hAnsi="Cambria Math" w:cs="Arial"/>
                  <w:kern w:val="0"/>
                  <w:szCs w:val="20"/>
                  <w:lang w:eastAsia="zh-CN" w:bidi="th-TH"/>
                </w:rPr>
                <m:t>100</m:t>
              </m:r>
            </m:den>
          </m:f>
          <m:r>
            <m:rPr>
              <m:sty m:val="p"/>
            </m:rPr>
            <w:rPr>
              <w:rFonts w:ascii="Cambria Math" w:eastAsiaTheme="minorEastAsia" w:hAnsi="Cambria Math" w:cs="Arial"/>
              <w:kern w:val="0"/>
              <w:szCs w:val="20"/>
              <w:lang w:eastAsia="zh-CN" w:bidi="th-TH"/>
            </w:rPr>
            <m:t xml:space="preserve"> </m:t>
          </m:r>
        </m:oMath>
      </m:oMathPara>
    </w:p>
    <w:p w14:paraId="72E8EB09" w14:textId="77777777" w:rsidR="00D03EAD" w:rsidRPr="00400BEF" w:rsidRDefault="00D03EAD" w:rsidP="00400BEF">
      <w:pPr>
        <w:spacing w:line="360" w:lineRule="auto"/>
        <w:ind w:left="567"/>
        <w:rPr>
          <w:rFonts w:ascii="Arial" w:hAnsi="Arial" w:cs="Arial"/>
          <w:sz w:val="20"/>
          <w:szCs w:val="20"/>
          <w:lang w:bidi="th-TH"/>
        </w:rPr>
      </w:pPr>
    </w:p>
    <w:p w14:paraId="6C8DA4EA" w14:textId="77777777" w:rsidR="00D03EAD" w:rsidRPr="00400BEF" w:rsidRDefault="0054566B" w:rsidP="00400BEF">
      <w:pPr>
        <w:spacing w:line="360" w:lineRule="auto"/>
        <w:ind w:left="567"/>
        <w:rPr>
          <w:rFonts w:ascii="Arial" w:hAnsi="Arial" w:cs="Arial"/>
          <w:sz w:val="20"/>
          <w:szCs w:val="20"/>
          <w:lang w:bidi="th-TH"/>
        </w:rPr>
      </w:pPr>
      <w:r w:rsidRPr="00400BEF">
        <w:rPr>
          <w:rFonts w:ascii="Arial" w:hAnsi="Arial" w:cs="Arial"/>
          <w:sz w:val="20"/>
          <w:szCs w:val="20"/>
          <w:lang w:bidi="th-TH"/>
        </w:rPr>
        <w:t>o</w:t>
      </w:r>
      <w:r w:rsidR="00D03EAD" w:rsidRPr="00400BEF">
        <w:rPr>
          <w:rFonts w:ascii="Arial" w:hAnsi="Arial" w:cs="Arial"/>
          <w:sz w:val="20"/>
          <w:szCs w:val="20"/>
          <w:lang w:bidi="th-TH"/>
        </w:rPr>
        <w:t>nde:</w:t>
      </w:r>
    </w:p>
    <w:p w14:paraId="10FC8D89" w14:textId="77777777" w:rsidR="00D03EAD" w:rsidRPr="00400BEF" w:rsidRDefault="00D03EAD" w:rsidP="00400BEF">
      <w:pPr>
        <w:spacing w:line="360" w:lineRule="auto"/>
        <w:ind w:left="567"/>
        <w:rPr>
          <w:rFonts w:ascii="Arial" w:hAnsi="Arial" w:cs="Arial"/>
          <w:sz w:val="20"/>
          <w:szCs w:val="20"/>
          <w:lang w:bidi="th-TH"/>
        </w:rPr>
      </w:pPr>
    </w:p>
    <w:p w14:paraId="43CE833B" w14:textId="77777777"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AMi = valor unitário da i-ésima parcela de amortização, calculado com 8 (oito) casas decimais, sem arredondamento;</w:t>
      </w:r>
    </w:p>
    <w:p w14:paraId="648D4CB1" w14:textId="77777777" w:rsidR="00D03EAD" w:rsidRPr="00400BEF" w:rsidRDefault="00D03EAD" w:rsidP="00400BEF">
      <w:pPr>
        <w:spacing w:line="360" w:lineRule="auto"/>
        <w:ind w:left="567"/>
        <w:jc w:val="both"/>
        <w:rPr>
          <w:rFonts w:ascii="Arial" w:hAnsi="Arial" w:cs="Arial"/>
          <w:sz w:val="20"/>
          <w:szCs w:val="20"/>
          <w:lang w:bidi="th-TH"/>
        </w:rPr>
      </w:pPr>
    </w:p>
    <w:p w14:paraId="1BC40F79" w14:textId="77777777"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VNa = conforme definido acima; e</w:t>
      </w:r>
    </w:p>
    <w:p w14:paraId="4B926162" w14:textId="77777777" w:rsidR="00D03EAD" w:rsidRPr="00400BEF" w:rsidRDefault="00D03EAD" w:rsidP="00400BEF">
      <w:pPr>
        <w:spacing w:line="360" w:lineRule="auto"/>
        <w:ind w:left="567"/>
        <w:jc w:val="both"/>
        <w:rPr>
          <w:rFonts w:ascii="Arial" w:hAnsi="Arial" w:cs="Arial"/>
          <w:sz w:val="20"/>
          <w:szCs w:val="20"/>
          <w:lang w:bidi="th-TH"/>
        </w:rPr>
      </w:pPr>
    </w:p>
    <w:p w14:paraId="49AED0EE" w14:textId="77777777" w:rsidR="00D03EAD" w:rsidRPr="00400BEF" w:rsidRDefault="00D03EAD" w:rsidP="00400BEF">
      <w:pPr>
        <w:pStyle w:val="FooterReference"/>
        <w:numPr>
          <w:ilvl w:val="0"/>
          <w:numId w:val="0"/>
        </w:numPr>
        <w:spacing w:line="360" w:lineRule="auto"/>
        <w:ind w:left="567"/>
        <w:jc w:val="both"/>
        <w:rPr>
          <w:rFonts w:ascii="Arial" w:hAnsi="Arial" w:cs="Arial"/>
          <w:color w:val="auto"/>
          <w:sz w:val="20"/>
          <w:szCs w:val="20"/>
          <w:lang w:bidi="th-TH"/>
        </w:rPr>
      </w:pPr>
      <w:r w:rsidRPr="00400BEF">
        <w:rPr>
          <w:rFonts w:ascii="Arial" w:hAnsi="Arial" w:cs="Arial"/>
          <w:color w:val="auto"/>
          <w:sz w:val="20"/>
          <w:szCs w:val="20"/>
          <w:lang w:bidi="th-TH"/>
        </w:rPr>
        <w:t>Tai = i-ésima taxa de amortização, com 4 (quatro) casas decimais, conforme o cronograma de pagamentos constante no Anexo I à presente Escritura de Emissão, a título de amortização programada.</w:t>
      </w:r>
    </w:p>
    <w:p w14:paraId="52921C9E" w14:textId="77777777" w:rsidR="00D03EAD" w:rsidRPr="00400BEF" w:rsidRDefault="00D03EAD" w:rsidP="005F3FB2">
      <w:pPr>
        <w:pStyle w:val="FooterReference"/>
        <w:numPr>
          <w:ilvl w:val="0"/>
          <w:numId w:val="0"/>
        </w:numPr>
        <w:spacing w:line="360" w:lineRule="auto"/>
        <w:jc w:val="both"/>
        <w:rPr>
          <w:rFonts w:ascii="Arial" w:hAnsi="Arial" w:cs="Arial"/>
          <w:color w:val="auto"/>
          <w:sz w:val="20"/>
          <w:szCs w:val="20"/>
          <w:lang w:bidi="th-TH"/>
        </w:rPr>
      </w:pPr>
    </w:p>
    <w:p w14:paraId="4A60B14A"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Local de Pagamento</w:t>
      </w:r>
      <w:r w:rsidRPr="00400BEF">
        <w:rPr>
          <w:rFonts w:ascii="Arial" w:hAnsi="Arial" w:cs="Arial"/>
          <w:sz w:val="20"/>
          <w:szCs w:val="20"/>
          <w:lang w:bidi="th-TH"/>
        </w:rPr>
        <w:t xml:space="preserve">: Os pagamentos referentes à Nota Comercial e a quaisquer outros valores eventualmente </w:t>
      </w:r>
      <w:r w:rsidRPr="00400BEF">
        <w:rPr>
          <w:rFonts w:ascii="Arial" w:eastAsia="Arial Unicode MS" w:hAnsi="Arial" w:cs="Arial"/>
          <w:sz w:val="20"/>
          <w:szCs w:val="20"/>
          <w:lang w:bidi="th-TH"/>
        </w:rPr>
        <w:t>devidos</w:t>
      </w:r>
      <w:r w:rsidRPr="00400BEF">
        <w:rPr>
          <w:rFonts w:ascii="Arial" w:hAnsi="Arial" w:cs="Arial"/>
          <w:sz w:val="20"/>
          <w:szCs w:val="20"/>
          <w:lang w:bidi="th-TH"/>
        </w:rPr>
        <w:t xml:space="preserve"> pela Emissora, nos termos desta Escritura de Emissão, serão realizados pela Emissora mediante crédito na </w:t>
      </w:r>
      <w:r w:rsidR="0025164A" w:rsidRPr="00400BEF">
        <w:rPr>
          <w:rFonts w:ascii="Arial" w:hAnsi="Arial" w:cs="Arial"/>
          <w:sz w:val="20"/>
          <w:szCs w:val="20"/>
          <w:lang w:bidi="th-TH"/>
        </w:rPr>
        <w:t xml:space="preserve">Conta </w:t>
      </w:r>
      <w:r w:rsidR="0025164A">
        <w:rPr>
          <w:rFonts w:ascii="Arial" w:hAnsi="Arial" w:cs="Arial"/>
          <w:sz w:val="20"/>
          <w:szCs w:val="20"/>
          <w:lang w:bidi="th-TH"/>
        </w:rPr>
        <w:t>Centralizadora</w:t>
      </w:r>
      <w:r w:rsidR="0054566B" w:rsidRPr="00400BEF">
        <w:rPr>
          <w:rFonts w:ascii="Arial" w:hAnsi="Arial" w:cs="Arial"/>
          <w:sz w:val="20"/>
          <w:szCs w:val="20"/>
          <w:lang w:bidi="th-TH"/>
        </w:rPr>
        <w:t>.</w:t>
      </w:r>
    </w:p>
    <w:p w14:paraId="7A7E4031"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58718F9C"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Prorrogação dos Prazos</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Considerar-se-ão automaticamente prorrogadas as datas de pagamento de qualquer obrigação por quaisquer das Partes desta Escritura de Emissão, inclusive pela Credora, no que se refere ao pagamento do preço de integralização, até o primeiro Dia Útil subsequente, se a data de vencimento da respectiva obrigação não recair em um Dia Útil, sem qualquer acréscimo aos valores a serem pagos.</w:t>
      </w:r>
    </w:p>
    <w:p w14:paraId="179F3E99" w14:textId="77777777" w:rsidR="00D03EAD" w:rsidRPr="00400BEF" w:rsidRDefault="00D03EAD"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53312EC6" w14:textId="77777777" w:rsidR="00D03EAD" w:rsidRPr="00400BEF" w:rsidRDefault="00D03EA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bookmarkStart w:id="299" w:name="_Ref264230319"/>
      <w:r w:rsidRPr="00400BEF">
        <w:rPr>
          <w:rFonts w:ascii="Arial" w:hAnsi="Arial" w:cs="Arial"/>
          <w:sz w:val="20"/>
          <w:szCs w:val="20"/>
          <w:u w:val="single"/>
          <w:lang w:bidi="th-TH"/>
        </w:rPr>
        <w:t>Encargos Moratórios</w:t>
      </w:r>
      <w:bookmarkStart w:id="300" w:name="_Ref264227481"/>
      <w:bookmarkEnd w:id="299"/>
      <w:r w:rsidRPr="00400BEF">
        <w:rPr>
          <w:rFonts w:ascii="Arial" w:hAnsi="Arial" w:cs="Arial"/>
          <w:sz w:val="20"/>
          <w:szCs w:val="20"/>
          <w:lang w:bidi="th-TH"/>
        </w:rPr>
        <w:t>: Sem prejuízo da Remuneração e da Atualização Monetária, ocorrendo impontualidade no pagamento de qualquer quantia devida à Credora, os débitos em atraso ficarão sujeitos à multa mora</w:t>
      </w:r>
      <w:r w:rsidR="0054566B" w:rsidRPr="00400BEF">
        <w:rPr>
          <w:rFonts w:ascii="Arial" w:hAnsi="Arial" w:cs="Arial"/>
          <w:sz w:val="20"/>
          <w:szCs w:val="20"/>
          <w:lang w:bidi="th-TH"/>
        </w:rPr>
        <w:t xml:space="preserve">tória, não compensatória, de </w:t>
      </w:r>
      <w:r w:rsidR="005E5DB7">
        <w:rPr>
          <w:rFonts w:ascii="Arial" w:hAnsi="Arial" w:cs="Arial"/>
          <w:sz w:val="20"/>
          <w:szCs w:val="20"/>
          <w:lang w:bidi="th-TH"/>
        </w:rPr>
        <w:t>10</w:t>
      </w:r>
      <w:r w:rsidR="0054566B" w:rsidRPr="00400BEF">
        <w:rPr>
          <w:rFonts w:ascii="Arial" w:hAnsi="Arial" w:cs="Arial"/>
          <w:sz w:val="20"/>
          <w:szCs w:val="20"/>
          <w:lang w:bidi="th-TH"/>
        </w:rPr>
        <w:t>% (</w:t>
      </w:r>
      <w:r w:rsidR="005E5DB7">
        <w:rPr>
          <w:rFonts w:ascii="Arial" w:hAnsi="Arial" w:cs="Arial"/>
          <w:sz w:val="20"/>
          <w:szCs w:val="20"/>
          <w:lang w:bidi="th-TH"/>
        </w:rPr>
        <w:t xml:space="preserve">dez </w:t>
      </w:r>
      <w:r w:rsidRPr="00400BEF">
        <w:rPr>
          <w:rFonts w:ascii="Arial" w:hAnsi="Arial" w:cs="Arial"/>
          <w:sz w:val="20"/>
          <w:szCs w:val="20"/>
          <w:lang w:bidi="th-TH"/>
        </w:rPr>
        <w:t>por cento) sobre o valor total em atraso e juros de mora calculados desde a data de inadimplemento (exclusive) até a data do efetivo paga</w:t>
      </w:r>
      <w:r w:rsidR="0054566B" w:rsidRPr="00400BEF">
        <w:rPr>
          <w:rFonts w:ascii="Arial" w:hAnsi="Arial" w:cs="Arial"/>
          <w:sz w:val="20"/>
          <w:szCs w:val="20"/>
          <w:lang w:bidi="th-TH"/>
        </w:rPr>
        <w:t>mento (inclusive), à taxa de 1% (um</w:t>
      </w:r>
      <w:r w:rsidRPr="00400BEF">
        <w:rPr>
          <w:rFonts w:ascii="Arial" w:hAnsi="Arial" w:cs="Arial"/>
          <w:sz w:val="20"/>
          <w:szCs w:val="20"/>
          <w:lang w:bidi="th-TH"/>
        </w:rPr>
        <w:t xml:space="preserve"> por cento) ao mês</w:t>
      </w:r>
      <w:r w:rsidR="005E5DB7">
        <w:rPr>
          <w:rFonts w:ascii="Arial" w:hAnsi="Arial" w:cs="Arial"/>
          <w:sz w:val="20"/>
          <w:szCs w:val="20"/>
          <w:lang w:bidi="th-TH"/>
        </w:rPr>
        <w:t xml:space="preserve"> corrigido pela Atualização Monetária</w:t>
      </w:r>
      <w:r w:rsidRPr="00400BEF">
        <w:rPr>
          <w:rFonts w:ascii="Arial" w:hAnsi="Arial" w:cs="Arial"/>
          <w:sz w:val="20"/>
          <w:szCs w:val="20"/>
          <w:lang w:bidi="th-TH"/>
        </w:rPr>
        <w:t>, sobre o montante assim devido, independentemente de aviso, notificação ou interpelação judicial ou extrajudicial, além das despesas incorridas para cobrança (“</w:t>
      </w:r>
      <w:r w:rsidRPr="00400BEF">
        <w:rPr>
          <w:rFonts w:ascii="Arial" w:hAnsi="Arial" w:cs="Arial"/>
          <w:sz w:val="20"/>
          <w:szCs w:val="20"/>
          <w:u w:val="single"/>
          <w:lang w:bidi="th-TH"/>
        </w:rPr>
        <w:t>Encargos Moratórios</w:t>
      </w:r>
      <w:r w:rsidRPr="00400BEF">
        <w:rPr>
          <w:rFonts w:ascii="Arial" w:hAnsi="Arial" w:cs="Arial"/>
          <w:sz w:val="20"/>
          <w:szCs w:val="20"/>
          <w:lang w:bidi="th-TH"/>
        </w:rPr>
        <w:t>”).</w:t>
      </w:r>
      <w:bookmarkEnd w:id="300"/>
    </w:p>
    <w:p w14:paraId="20DC4ECD"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3EC7E564" w14:textId="77777777" w:rsidR="00447677" w:rsidRPr="00C97780" w:rsidRDefault="00447677" w:rsidP="00FA2B78">
      <w:pPr>
        <w:pStyle w:val="ListParagraph"/>
        <w:numPr>
          <w:ilvl w:val="0"/>
          <w:numId w:val="77"/>
        </w:numPr>
        <w:tabs>
          <w:tab w:val="left" w:pos="0"/>
        </w:tabs>
        <w:spacing w:line="360" w:lineRule="auto"/>
        <w:ind w:left="0" w:hanging="567"/>
        <w:contextualSpacing w:val="0"/>
        <w:jc w:val="both"/>
        <w:rPr>
          <w:rFonts w:ascii="Arial" w:hAnsi="Arial" w:cs="Arial"/>
          <w:sz w:val="20"/>
          <w:szCs w:val="20"/>
        </w:rPr>
      </w:pPr>
      <w:r w:rsidRPr="00BB6270">
        <w:rPr>
          <w:rFonts w:ascii="Arial" w:hAnsi="Arial" w:cs="Arial"/>
          <w:b/>
          <w:sz w:val="20"/>
          <w:szCs w:val="20"/>
        </w:rPr>
        <w:t xml:space="preserve">CLÁUSULA QUINTA – AMORTIZAÇÃO E </w:t>
      </w:r>
      <w:r w:rsidR="00037BC2" w:rsidRPr="00D75FB1">
        <w:rPr>
          <w:rFonts w:ascii="Arial" w:hAnsi="Arial" w:cs="Arial"/>
          <w:b/>
          <w:sz w:val="20"/>
          <w:szCs w:val="20"/>
        </w:rPr>
        <w:t>RESGATE</w:t>
      </w:r>
    </w:p>
    <w:p w14:paraId="15B7FBC8" w14:textId="77777777" w:rsidR="00447677" w:rsidRPr="00400BEF" w:rsidRDefault="00447677" w:rsidP="005F3FB2">
      <w:pPr>
        <w:pStyle w:val="ListParagraph"/>
        <w:tabs>
          <w:tab w:val="left" w:pos="0"/>
        </w:tabs>
        <w:spacing w:line="360" w:lineRule="auto"/>
        <w:ind w:left="0"/>
        <w:contextualSpacing w:val="0"/>
        <w:jc w:val="both"/>
        <w:rPr>
          <w:rFonts w:ascii="Arial" w:hAnsi="Arial" w:cs="Arial"/>
          <w:sz w:val="20"/>
          <w:szCs w:val="20"/>
        </w:rPr>
      </w:pPr>
    </w:p>
    <w:p w14:paraId="4E42E1F3" w14:textId="77777777" w:rsidR="00447677" w:rsidRPr="00400BEF" w:rsidRDefault="00447677"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u w:val="single"/>
        </w:rPr>
      </w:pPr>
      <w:r w:rsidRPr="00400BEF">
        <w:rPr>
          <w:rFonts w:ascii="Arial" w:hAnsi="Arial" w:cs="Arial"/>
          <w:sz w:val="20"/>
          <w:szCs w:val="20"/>
          <w:u w:val="single"/>
        </w:rPr>
        <w:t xml:space="preserve">Amortização e </w:t>
      </w:r>
      <w:r w:rsidR="00037BC2" w:rsidRPr="00400BEF">
        <w:rPr>
          <w:rFonts w:ascii="Arial" w:hAnsi="Arial" w:cs="Arial"/>
          <w:sz w:val="20"/>
          <w:szCs w:val="20"/>
          <w:u w:val="single"/>
        </w:rPr>
        <w:t>Resgate</w:t>
      </w:r>
      <w:r w:rsidRPr="00400BEF">
        <w:rPr>
          <w:rFonts w:ascii="Arial" w:hAnsi="Arial" w:cs="Arial"/>
          <w:sz w:val="20"/>
          <w:szCs w:val="20"/>
        </w:rPr>
        <w:t>. A Escritura será amortizada ou liquidada, exclusivamente de acordo com o disposto nesta Clausula Quinta.</w:t>
      </w:r>
    </w:p>
    <w:p w14:paraId="76E30D40" w14:textId="77777777" w:rsidR="00447677" w:rsidRPr="00400BEF" w:rsidRDefault="00447677" w:rsidP="005F3FB2">
      <w:pPr>
        <w:pStyle w:val="ListParagraph"/>
        <w:tabs>
          <w:tab w:val="left" w:pos="567"/>
        </w:tabs>
        <w:spacing w:line="360" w:lineRule="auto"/>
        <w:ind w:left="0"/>
        <w:contextualSpacing w:val="0"/>
        <w:jc w:val="both"/>
        <w:rPr>
          <w:rFonts w:ascii="Arial" w:hAnsi="Arial" w:cs="Arial"/>
          <w:sz w:val="20"/>
          <w:szCs w:val="20"/>
          <w:u w:val="single"/>
        </w:rPr>
      </w:pPr>
    </w:p>
    <w:p w14:paraId="7F80589E" w14:textId="77777777" w:rsidR="00447677" w:rsidRPr="002B79D6"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u w:val="single"/>
        </w:rPr>
      </w:pPr>
      <w:bookmarkStart w:id="301" w:name="_Ref72266114"/>
      <w:r w:rsidRPr="00400BEF">
        <w:rPr>
          <w:rFonts w:ascii="Arial" w:hAnsi="Arial" w:cs="Arial"/>
          <w:sz w:val="20"/>
          <w:szCs w:val="20"/>
        </w:rPr>
        <w:t>Em qualquer hipótese</w:t>
      </w:r>
      <w:r w:rsidR="00241275" w:rsidRPr="00400BEF">
        <w:rPr>
          <w:rFonts w:ascii="Arial" w:hAnsi="Arial" w:cs="Arial"/>
          <w:sz w:val="20"/>
          <w:szCs w:val="20"/>
        </w:rPr>
        <w:t xml:space="preserve"> de amortização:</w:t>
      </w:r>
      <w:r w:rsidRPr="00400BEF">
        <w:rPr>
          <w:rFonts w:ascii="Arial" w:hAnsi="Arial" w:cs="Arial"/>
          <w:sz w:val="20"/>
          <w:szCs w:val="20"/>
        </w:rPr>
        <w:t xml:space="preserve"> (i) a amortização extraordinária deverá obedecer ao limite de amortização de </w:t>
      </w:r>
      <w:r w:rsidRPr="00F02B13">
        <w:rPr>
          <w:rFonts w:ascii="Arial" w:hAnsi="Arial" w:cs="Arial"/>
          <w:sz w:val="20"/>
          <w:szCs w:val="20"/>
        </w:rPr>
        <w:t>98% (noventa e oito por cento)</w:t>
      </w:r>
      <w:r w:rsidRPr="00400BEF">
        <w:rPr>
          <w:rFonts w:ascii="Arial" w:hAnsi="Arial" w:cs="Arial"/>
          <w:sz w:val="20"/>
          <w:szCs w:val="20"/>
        </w:rPr>
        <w:t xml:space="preserve"> do saldo devedor desta </w:t>
      </w:r>
      <w:r w:rsidR="00C25EEB" w:rsidRPr="00400BEF">
        <w:rPr>
          <w:rFonts w:ascii="Arial" w:hAnsi="Arial" w:cs="Arial"/>
          <w:sz w:val="20"/>
          <w:szCs w:val="20"/>
        </w:rPr>
        <w:t>Escritura</w:t>
      </w:r>
      <w:r w:rsidRPr="00400BEF">
        <w:rPr>
          <w:rFonts w:ascii="Arial" w:hAnsi="Arial" w:cs="Arial"/>
          <w:sz w:val="20"/>
          <w:szCs w:val="20"/>
        </w:rPr>
        <w:t>; e (ii) os recursos oriundos das amortizações antecipadas, serão aplicados de acordo com a Ordem de Prioridade de Pagamentos.</w:t>
      </w:r>
      <w:bookmarkEnd w:id="301"/>
    </w:p>
    <w:p w14:paraId="79D495B6" w14:textId="77777777" w:rsidR="007718F8" w:rsidRPr="002B79D6" w:rsidRDefault="007718F8" w:rsidP="002B79D6">
      <w:pPr>
        <w:pStyle w:val="ListParagraph"/>
        <w:tabs>
          <w:tab w:val="left" w:pos="1418"/>
        </w:tabs>
        <w:spacing w:line="360" w:lineRule="auto"/>
        <w:ind w:left="567"/>
        <w:contextualSpacing w:val="0"/>
        <w:jc w:val="both"/>
        <w:rPr>
          <w:rFonts w:ascii="Arial" w:hAnsi="Arial" w:cs="Arial"/>
          <w:sz w:val="20"/>
          <w:szCs w:val="20"/>
        </w:rPr>
      </w:pPr>
    </w:p>
    <w:p w14:paraId="6B80721B" w14:textId="77777777" w:rsidR="007718F8" w:rsidRDefault="007718F8"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2B79D6">
        <w:rPr>
          <w:rFonts w:ascii="Arial" w:hAnsi="Arial" w:cs="Arial"/>
          <w:sz w:val="20"/>
          <w:szCs w:val="20"/>
        </w:rPr>
        <w:t xml:space="preserve">Os recursos oriundos de amortizações ou </w:t>
      </w:r>
      <w:r w:rsidR="009A3839">
        <w:rPr>
          <w:rFonts w:ascii="Arial" w:hAnsi="Arial" w:cs="Arial"/>
          <w:sz w:val="20"/>
          <w:szCs w:val="20"/>
        </w:rPr>
        <w:t xml:space="preserve">resgate </w:t>
      </w:r>
      <w:r w:rsidRPr="002B79D6">
        <w:rPr>
          <w:rFonts w:ascii="Arial" w:hAnsi="Arial" w:cs="Arial"/>
          <w:sz w:val="20"/>
          <w:szCs w:val="20"/>
        </w:rPr>
        <w:t xml:space="preserve">desta </w:t>
      </w:r>
      <w:r w:rsidR="009A3839">
        <w:rPr>
          <w:rFonts w:ascii="Arial" w:hAnsi="Arial" w:cs="Arial"/>
          <w:sz w:val="20"/>
          <w:szCs w:val="20"/>
        </w:rPr>
        <w:t>Nota Comercial</w:t>
      </w:r>
      <w:r w:rsidRPr="002B79D6">
        <w:rPr>
          <w:rFonts w:ascii="Arial" w:hAnsi="Arial" w:cs="Arial"/>
          <w:sz w:val="20"/>
          <w:szCs w:val="20"/>
        </w:rPr>
        <w:t>, sejam elas programadas ou antecipadas, serão aplicados de acordo com a Ordem de Prioridade de Pagamentos.</w:t>
      </w:r>
    </w:p>
    <w:p w14:paraId="39A673EA" w14:textId="77777777" w:rsidR="00447677" w:rsidRPr="00400BEF" w:rsidRDefault="00447677" w:rsidP="005F3FB2">
      <w:pPr>
        <w:pStyle w:val="ListParagraph"/>
        <w:tabs>
          <w:tab w:val="left" w:pos="567"/>
        </w:tabs>
        <w:spacing w:line="360" w:lineRule="auto"/>
        <w:ind w:left="0"/>
        <w:contextualSpacing w:val="0"/>
        <w:jc w:val="both"/>
        <w:rPr>
          <w:rFonts w:ascii="Arial" w:hAnsi="Arial" w:cs="Arial"/>
          <w:sz w:val="20"/>
          <w:szCs w:val="20"/>
          <w:u w:val="single"/>
        </w:rPr>
      </w:pPr>
    </w:p>
    <w:p w14:paraId="41B9A675" w14:textId="77777777" w:rsidR="00447677" w:rsidRPr="00400BEF" w:rsidRDefault="00447677" w:rsidP="00FA2B78">
      <w:pPr>
        <w:pStyle w:val="ListParagraph"/>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eastAsia="Times New Roman" w:hAnsi="Arial" w:cs="Arial"/>
          <w:sz w:val="20"/>
          <w:szCs w:val="20"/>
          <w:u w:val="single"/>
        </w:rPr>
        <w:t>Amortização Programada</w:t>
      </w:r>
      <w:r w:rsidRPr="00400BEF">
        <w:rPr>
          <w:rFonts w:ascii="Arial" w:eastAsia="Times New Roman" w:hAnsi="Arial" w:cs="Arial"/>
          <w:sz w:val="20"/>
          <w:szCs w:val="20"/>
        </w:rPr>
        <w:t xml:space="preserve">. </w:t>
      </w:r>
      <w:r w:rsidRPr="00400BEF">
        <w:rPr>
          <w:rFonts w:ascii="Arial" w:hAnsi="Arial" w:cs="Arial"/>
          <w:sz w:val="20"/>
          <w:szCs w:val="20"/>
        </w:rPr>
        <w:t xml:space="preserve">A parcela do </w:t>
      </w:r>
      <w:r w:rsidR="00E06371" w:rsidRPr="00400BEF">
        <w:rPr>
          <w:rFonts w:ascii="Arial" w:hAnsi="Arial" w:cs="Arial"/>
          <w:w w:val="0"/>
          <w:sz w:val="20"/>
          <w:szCs w:val="20"/>
        </w:rPr>
        <w:t xml:space="preserve">Valor Nominal Unitário </w:t>
      </w:r>
      <w:r w:rsidRPr="00400BEF">
        <w:rPr>
          <w:rFonts w:ascii="Arial" w:hAnsi="Arial" w:cs="Arial"/>
          <w:sz w:val="20"/>
          <w:szCs w:val="20"/>
        </w:rPr>
        <w:t xml:space="preserve">será devida na </w:t>
      </w:r>
      <w:r w:rsidRPr="00400BEF">
        <w:rPr>
          <w:rFonts w:ascii="Arial" w:hAnsi="Arial" w:cs="Arial"/>
          <w:bCs/>
          <w:sz w:val="20"/>
          <w:szCs w:val="20"/>
        </w:rPr>
        <w:t xml:space="preserve">Data de Vencimento estipulada no Cronograma de Pagamentos, sendo certo que, uma vez pagos todos os valores devidos, a </w:t>
      </w:r>
      <w:r w:rsidR="00037BC2" w:rsidRPr="00400BEF">
        <w:rPr>
          <w:rFonts w:ascii="Arial" w:hAnsi="Arial" w:cs="Arial"/>
          <w:bCs/>
          <w:sz w:val="20"/>
          <w:szCs w:val="20"/>
        </w:rPr>
        <w:t xml:space="preserve">Nota Comercial </w:t>
      </w:r>
      <w:r w:rsidRPr="00400BEF">
        <w:rPr>
          <w:rFonts w:ascii="Arial" w:hAnsi="Arial" w:cs="Arial"/>
          <w:bCs/>
          <w:sz w:val="20"/>
          <w:szCs w:val="20"/>
        </w:rPr>
        <w:t xml:space="preserve">será </w:t>
      </w:r>
      <w:r w:rsidR="00037BC2" w:rsidRPr="00400BEF">
        <w:rPr>
          <w:rFonts w:ascii="Arial" w:hAnsi="Arial" w:cs="Arial"/>
          <w:bCs/>
          <w:sz w:val="20"/>
          <w:szCs w:val="20"/>
        </w:rPr>
        <w:t>resgatada</w:t>
      </w:r>
      <w:r w:rsidRPr="00400BEF">
        <w:rPr>
          <w:rFonts w:ascii="Arial" w:hAnsi="Arial" w:cs="Arial"/>
          <w:bCs/>
          <w:sz w:val="20"/>
          <w:szCs w:val="20"/>
        </w:rPr>
        <w:t>.</w:t>
      </w:r>
    </w:p>
    <w:p w14:paraId="0A33B72A" w14:textId="77777777" w:rsidR="00447677" w:rsidRPr="00400BEF" w:rsidRDefault="00447677" w:rsidP="005F3FB2">
      <w:pPr>
        <w:pStyle w:val="ListParagraph"/>
        <w:tabs>
          <w:tab w:val="left" w:pos="567"/>
        </w:tabs>
        <w:spacing w:line="360" w:lineRule="auto"/>
        <w:ind w:left="0"/>
        <w:contextualSpacing w:val="0"/>
        <w:jc w:val="both"/>
        <w:rPr>
          <w:rFonts w:ascii="Arial" w:eastAsia="Times New Roman" w:hAnsi="Arial" w:cs="Arial"/>
          <w:sz w:val="20"/>
          <w:szCs w:val="20"/>
        </w:rPr>
      </w:pPr>
    </w:p>
    <w:p w14:paraId="7D0685DE" w14:textId="77777777" w:rsidR="00447677" w:rsidRPr="00AA167F" w:rsidRDefault="00447677" w:rsidP="00FA2B78">
      <w:pPr>
        <w:pStyle w:val="ListParagraph"/>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w:t>
      </w:r>
      <w:r w:rsidRPr="00400BEF">
        <w:rPr>
          <w:rFonts w:ascii="Arial" w:hAnsi="Arial" w:cs="Arial"/>
          <w:sz w:val="20"/>
          <w:szCs w:val="20"/>
        </w:rPr>
        <w:t xml:space="preserve">. O saldo devedor desta </w:t>
      </w:r>
      <w:r w:rsidR="00C25EEB" w:rsidRPr="00400BEF">
        <w:rPr>
          <w:rFonts w:ascii="Arial" w:hAnsi="Arial" w:cs="Arial"/>
          <w:sz w:val="20"/>
          <w:szCs w:val="20"/>
        </w:rPr>
        <w:t xml:space="preserve">Escritura </w:t>
      </w:r>
      <w:r w:rsidRPr="00400BEF">
        <w:rPr>
          <w:rFonts w:ascii="Arial" w:hAnsi="Arial" w:cs="Arial"/>
          <w:sz w:val="20"/>
          <w:szCs w:val="20"/>
        </w:rPr>
        <w:t xml:space="preserve">poderá ser extraordinariamente amortizado ou </w:t>
      </w:r>
      <w:r w:rsidR="00037BC2" w:rsidRPr="00400BEF">
        <w:rPr>
          <w:rFonts w:ascii="Arial" w:hAnsi="Arial" w:cs="Arial"/>
          <w:sz w:val="20"/>
          <w:szCs w:val="20"/>
        </w:rPr>
        <w:t>resgat</w:t>
      </w:r>
      <w:r w:rsidR="000B3B94" w:rsidRPr="00400BEF">
        <w:rPr>
          <w:rFonts w:ascii="Arial" w:hAnsi="Arial" w:cs="Arial"/>
          <w:sz w:val="20"/>
          <w:szCs w:val="20"/>
        </w:rPr>
        <w:t>ad</w:t>
      </w:r>
      <w:r w:rsidR="00037BC2" w:rsidRPr="00400BEF">
        <w:rPr>
          <w:rFonts w:ascii="Arial" w:hAnsi="Arial" w:cs="Arial"/>
          <w:sz w:val="20"/>
          <w:szCs w:val="20"/>
        </w:rPr>
        <w:t>o</w:t>
      </w:r>
      <w:r w:rsidRPr="00400BEF">
        <w:rPr>
          <w:rFonts w:ascii="Arial" w:hAnsi="Arial" w:cs="Arial"/>
          <w:sz w:val="20"/>
          <w:szCs w:val="20"/>
        </w:rPr>
        <w:t xml:space="preserve">, conforme aplicável, exclusivamente de acordo com as hipóteses descritas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_Ref71555949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5.3.1</w:t>
      </w:r>
      <w:r w:rsidRPr="00AA167F">
        <w:rPr>
          <w:rFonts w:ascii="Arial" w:hAnsi="Arial" w:cs="Arial"/>
          <w:sz w:val="20"/>
          <w:szCs w:val="20"/>
        </w:rPr>
        <w:fldChar w:fldCharType="end"/>
      </w:r>
      <w:r w:rsidRPr="00AA167F">
        <w:rPr>
          <w:rFonts w:ascii="Arial" w:hAnsi="Arial" w:cs="Arial"/>
          <w:sz w:val="20"/>
          <w:szCs w:val="20"/>
        </w:rPr>
        <w:t xml:space="preserve"> e </w:t>
      </w:r>
      <w:bookmarkStart w:id="302" w:name="_Hlk53652318"/>
      <w:r w:rsidRPr="00AA167F">
        <w:rPr>
          <w:rFonts w:ascii="Arial" w:hAnsi="Arial" w:cs="Arial"/>
          <w:sz w:val="20"/>
          <w:szCs w:val="20"/>
        </w:rPr>
        <w:fldChar w:fldCharType="begin"/>
      </w:r>
      <w:r w:rsidRPr="00400BEF">
        <w:rPr>
          <w:rFonts w:ascii="Arial" w:hAnsi="Arial" w:cs="Arial"/>
          <w:sz w:val="20"/>
          <w:szCs w:val="20"/>
        </w:rPr>
        <w:instrText xml:space="preserve"> REF _Ref71555964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5.3.2</w:t>
      </w:r>
      <w:r w:rsidRPr="00AA167F">
        <w:rPr>
          <w:rFonts w:ascii="Arial" w:hAnsi="Arial" w:cs="Arial"/>
          <w:sz w:val="20"/>
          <w:szCs w:val="20"/>
        </w:rPr>
        <w:fldChar w:fldCharType="end"/>
      </w:r>
      <w:bookmarkEnd w:id="302"/>
      <w:r w:rsidRPr="00AA167F">
        <w:rPr>
          <w:rFonts w:ascii="Arial" w:hAnsi="Arial" w:cs="Arial"/>
          <w:sz w:val="20"/>
          <w:szCs w:val="20"/>
        </w:rPr>
        <w:t>, abaixo:</w:t>
      </w:r>
    </w:p>
    <w:p w14:paraId="7E4A9E04" w14:textId="77777777" w:rsidR="00447677" w:rsidRPr="00AA167F" w:rsidRDefault="00447677" w:rsidP="005F3FB2">
      <w:pPr>
        <w:pStyle w:val="ListParagraph"/>
        <w:tabs>
          <w:tab w:val="left" w:pos="567"/>
        </w:tabs>
        <w:spacing w:line="360" w:lineRule="auto"/>
        <w:ind w:left="0"/>
        <w:contextualSpacing w:val="0"/>
        <w:jc w:val="both"/>
        <w:rPr>
          <w:rFonts w:ascii="Arial" w:eastAsia="Times New Roman" w:hAnsi="Arial" w:cs="Arial"/>
          <w:sz w:val="20"/>
          <w:szCs w:val="20"/>
        </w:rPr>
      </w:pPr>
    </w:p>
    <w:p w14:paraId="0F9CEFC6" w14:textId="77777777" w:rsidR="00253F06" w:rsidRPr="002B79D6"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bookmarkStart w:id="303" w:name="_Ref71555949"/>
      <w:r w:rsidRPr="00AA167F">
        <w:rPr>
          <w:rFonts w:ascii="Arial" w:eastAsia="Times New Roman" w:hAnsi="Arial" w:cs="Arial"/>
          <w:sz w:val="20"/>
          <w:szCs w:val="20"/>
          <w:u w:val="single"/>
        </w:rPr>
        <w:t>Amortização Extraordinária Compulsória</w:t>
      </w:r>
      <w:r w:rsidRPr="00AA167F">
        <w:rPr>
          <w:rFonts w:ascii="Arial" w:eastAsia="Times New Roman" w:hAnsi="Arial" w:cs="Arial"/>
          <w:sz w:val="20"/>
          <w:szCs w:val="20"/>
        </w:rPr>
        <w:t xml:space="preserve">. </w:t>
      </w:r>
      <w:r w:rsidRPr="00AA167F">
        <w:rPr>
          <w:rFonts w:ascii="Arial" w:hAnsi="Arial" w:cs="Arial"/>
          <w:sz w:val="20"/>
          <w:szCs w:val="20"/>
        </w:rPr>
        <w:t xml:space="preserve">O saldo devedor </w:t>
      </w:r>
      <w:r w:rsidR="00037BC2" w:rsidRPr="00AA167F">
        <w:rPr>
          <w:rFonts w:ascii="Arial" w:hAnsi="Arial" w:cs="Arial"/>
          <w:sz w:val="20"/>
          <w:szCs w:val="20"/>
        </w:rPr>
        <w:t xml:space="preserve">da Nota Comercial </w:t>
      </w:r>
      <w:r w:rsidRPr="00AA167F">
        <w:rPr>
          <w:rFonts w:ascii="Arial" w:hAnsi="Arial" w:cs="Arial"/>
          <w:sz w:val="20"/>
          <w:szCs w:val="20"/>
        </w:rPr>
        <w:t xml:space="preserve">será amortizado extraordinariamente, de forma compulsória, </w:t>
      </w:r>
      <w:r w:rsidR="00DF0BF3">
        <w:rPr>
          <w:rFonts w:ascii="Arial" w:hAnsi="Arial" w:cs="Arial"/>
          <w:sz w:val="20"/>
          <w:szCs w:val="20"/>
        </w:rPr>
        <w:t xml:space="preserve">na hipótese de descumprimento do Índice de Cobertura, conforme Cláusula </w:t>
      </w:r>
      <w:r w:rsidR="00DF0BF3">
        <w:rPr>
          <w:rFonts w:ascii="Arial" w:hAnsi="Arial" w:cs="Arial"/>
          <w:sz w:val="20"/>
          <w:szCs w:val="20"/>
        </w:rPr>
        <w:fldChar w:fldCharType="begin"/>
      </w:r>
      <w:r w:rsidR="00DF0BF3">
        <w:rPr>
          <w:rFonts w:ascii="Arial" w:hAnsi="Arial" w:cs="Arial"/>
          <w:sz w:val="20"/>
          <w:szCs w:val="20"/>
        </w:rPr>
        <w:instrText xml:space="preserve"> REF _Ref94099974 \r \h </w:instrText>
      </w:r>
      <w:r w:rsidR="00DF0BF3">
        <w:rPr>
          <w:rFonts w:ascii="Arial" w:hAnsi="Arial" w:cs="Arial"/>
          <w:sz w:val="20"/>
          <w:szCs w:val="20"/>
        </w:rPr>
      </w:r>
      <w:r w:rsidR="00DF0BF3">
        <w:rPr>
          <w:rFonts w:ascii="Arial" w:hAnsi="Arial" w:cs="Arial"/>
          <w:sz w:val="20"/>
          <w:szCs w:val="20"/>
        </w:rPr>
        <w:fldChar w:fldCharType="separate"/>
      </w:r>
      <w:r w:rsidR="00004DA2">
        <w:rPr>
          <w:rFonts w:ascii="Arial" w:hAnsi="Arial" w:cs="Arial"/>
          <w:sz w:val="20"/>
          <w:szCs w:val="20"/>
        </w:rPr>
        <w:t>4.10</w:t>
      </w:r>
      <w:r w:rsidR="00DF0BF3">
        <w:rPr>
          <w:rFonts w:ascii="Arial" w:hAnsi="Arial" w:cs="Arial"/>
          <w:sz w:val="20"/>
          <w:szCs w:val="20"/>
        </w:rPr>
        <w:fldChar w:fldCharType="end"/>
      </w:r>
      <w:r w:rsidR="00E44AF6">
        <w:rPr>
          <w:rFonts w:ascii="Arial" w:hAnsi="Arial" w:cs="Arial"/>
          <w:sz w:val="20"/>
          <w:szCs w:val="20"/>
        </w:rPr>
        <w:t xml:space="preserve"> acima (“</w:t>
      </w:r>
      <w:r w:rsidR="00E44AF6" w:rsidRPr="002B79D6">
        <w:rPr>
          <w:rFonts w:ascii="Arial" w:hAnsi="Arial" w:cs="Arial"/>
          <w:sz w:val="20"/>
          <w:szCs w:val="20"/>
          <w:u w:val="single"/>
        </w:rPr>
        <w:t>Amortização Extraordinária Compulsória</w:t>
      </w:r>
      <w:r w:rsidR="00E44AF6">
        <w:rPr>
          <w:rFonts w:ascii="Arial" w:hAnsi="Arial" w:cs="Arial"/>
          <w:sz w:val="20"/>
          <w:szCs w:val="20"/>
        </w:rPr>
        <w:t>”)</w:t>
      </w:r>
      <w:r w:rsidR="00DF0BF3">
        <w:rPr>
          <w:rFonts w:ascii="Arial" w:hAnsi="Arial" w:cs="Arial"/>
          <w:sz w:val="20"/>
          <w:szCs w:val="20"/>
        </w:rPr>
        <w:t>.</w:t>
      </w:r>
      <w:bookmarkEnd w:id="303"/>
    </w:p>
    <w:p w14:paraId="12A73D33" w14:textId="77777777" w:rsidR="00447677" w:rsidRPr="00400BEF" w:rsidRDefault="00447677">
      <w:pPr>
        <w:pStyle w:val="ListParagraph"/>
        <w:tabs>
          <w:tab w:val="left" w:pos="1134"/>
        </w:tabs>
        <w:spacing w:line="360" w:lineRule="auto"/>
        <w:ind w:left="567"/>
        <w:contextualSpacing w:val="0"/>
        <w:jc w:val="both"/>
        <w:rPr>
          <w:rFonts w:ascii="Arial" w:eastAsia="Times New Roman" w:hAnsi="Arial" w:cs="Arial"/>
          <w:sz w:val="20"/>
          <w:szCs w:val="20"/>
        </w:rPr>
      </w:pPr>
    </w:p>
    <w:p w14:paraId="34E37ED5" w14:textId="77777777" w:rsidR="00447677" w:rsidRPr="00400BEF" w:rsidRDefault="00037BC2" w:rsidP="00FA2B78">
      <w:pPr>
        <w:pStyle w:val="ListParagraph"/>
        <w:numPr>
          <w:ilvl w:val="2"/>
          <w:numId w:val="77"/>
        </w:numPr>
        <w:tabs>
          <w:tab w:val="left" w:pos="1418"/>
        </w:tabs>
        <w:spacing w:line="360" w:lineRule="auto"/>
        <w:ind w:left="567" w:firstLine="0"/>
        <w:contextualSpacing w:val="0"/>
        <w:jc w:val="both"/>
        <w:rPr>
          <w:rFonts w:ascii="Arial" w:eastAsia="Times New Roman" w:hAnsi="Arial" w:cs="Arial"/>
          <w:sz w:val="20"/>
          <w:szCs w:val="20"/>
        </w:rPr>
      </w:pPr>
      <w:bookmarkStart w:id="304" w:name="_Ref71555964"/>
      <w:r w:rsidRPr="00400BEF">
        <w:rPr>
          <w:rFonts w:ascii="Arial" w:eastAsia="Times New Roman" w:hAnsi="Arial" w:cs="Arial"/>
          <w:sz w:val="20"/>
          <w:szCs w:val="20"/>
          <w:u w:val="single"/>
        </w:rPr>
        <w:t xml:space="preserve">Resgate </w:t>
      </w:r>
      <w:r w:rsidR="00447677" w:rsidRPr="00400BEF">
        <w:rPr>
          <w:rFonts w:ascii="Arial" w:eastAsia="Times New Roman" w:hAnsi="Arial" w:cs="Arial"/>
          <w:sz w:val="20"/>
          <w:szCs w:val="20"/>
          <w:u w:val="single"/>
        </w:rPr>
        <w:t>Antecipad</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 xml:space="preserve"> Compulsóri</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w:t>
      </w:r>
      <w:r w:rsidR="00447677" w:rsidRPr="00400BEF">
        <w:rPr>
          <w:rFonts w:ascii="Arial" w:eastAsia="Times New Roman" w:hAnsi="Arial" w:cs="Arial"/>
          <w:sz w:val="20"/>
          <w:szCs w:val="20"/>
        </w:rPr>
        <w:t xml:space="preserve"> </w:t>
      </w:r>
      <w:r w:rsidRPr="00400BEF">
        <w:rPr>
          <w:rFonts w:ascii="Arial" w:eastAsia="Times New Roman" w:hAnsi="Arial" w:cs="Arial"/>
          <w:sz w:val="20"/>
          <w:szCs w:val="20"/>
        </w:rPr>
        <w:t>A Nota Comercial será resgatada</w:t>
      </w:r>
      <w:r w:rsidR="00447677" w:rsidRPr="00400BEF">
        <w:rPr>
          <w:rFonts w:ascii="Arial" w:hAnsi="Arial" w:cs="Arial"/>
          <w:sz w:val="20"/>
          <w:szCs w:val="20"/>
        </w:rPr>
        <w:t xml:space="preserve"> antecipadamente, de forma compulsória, nas </w:t>
      </w:r>
      <w:r w:rsidR="00447677" w:rsidRPr="002B79D6">
        <w:rPr>
          <w:rFonts w:ascii="Arial" w:eastAsia="Times New Roman" w:hAnsi="Arial" w:cs="Arial"/>
          <w:sz w:val="20"/>
          <w:szCs w:val="20"/>
        </w:rPr>
        <w:t>hipóteses</w:t>
      </w:r>
      <w:r w:rsidR="00447677" w:rsidRPr="00400BEF">
        <w:rPr>
          <w:rFonts w:ascii="Arial" w:hAnsi="Arial" w:cs="Arial"/>
          <w:sz w:val="20"/>
          <w:szCs w:val="20"/>
        </w:rPr>
        <w:t xml:space="preserve"> descritas abaixo</w:t>
      </w:r>
      <w:r w:rsidR="00447677" w:rsidRPr="00400BEF">
        <w:rPr>
          <w:rFonts w:ascii="Arial" w:eastAsia="Times New Roman" w:hAnsi="Arial" w:cs="Arial"/>
          <w:sz w:val="20"/>
          <w:szCs w:val="20"/>
        </w:rPr>
        <w:t>:</w:t>
      </w:r>
      <w:bookmarkEnd w:id="304"/>
    </w:p>
    <w:p w14:paraId="168578CA" w14:textId="77777777" w:rsidR="00447677" w:rsidRPr="00400BEF" w:rsidRDefault="00447677" w:rsidP="005F3FB2">
      <w:pPr>
        <w:pStyle w:val="ListParagraph"/>
        <w:tabs>
          <w:tab w:val="left" w:pos="1134"/>
        </w:tabs>
        <w:spacing w:line="360" w:lineRule="auto"/>
        <w:ind w:left="567"/>
        <w:contextualSpacing w:val="0"/>
        <w:jc w:val="both"/>
        <w:rPr>
          <w:rFonts w:ascii="Arial" w:eastAsia="Times New Roman" w:hAnsi="Arial" w:cs="Arial"/>
          <w:sz w:val="20"/>
          <w:szCs w:val="20"/>
        </w:rPr>
      </w:pPr>
    </w:p>
    <w:p w14:paraId="197794D5" w14:textId="77777777" w:rsidR="00447677" w:rsidRPr="00AA167F" w:rsidRDefault="00447677" w:rsidP="00400BEF">
      <w:pPr>
        <w:pStyle w:val="TableParagraph"/>
        <w:numPr>
          <w:ilvl w:val="0"/>
          <w:numId w:val="24"/>
        </w:numPr>
        <w:tabs>
          <w:tab w:val="left" w:pos="1134"/>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se os recursos utilizados para amortização </w:t>
      </w:r>
      <w:r w:rsidRPr="00400BEF">
        <w:rPr>
          <w:rFonts w:ascii="Arial" w:hAnsi="Arial" w:cs="Arial"/>
          <w:bCs/>
          <w:iCs/>
          <w:sz w:val="20"/>
          <w:szCs w:val="20"/>
          <w:lang w:val="pt-BR" w:eastAsia="pt-BR"/>
        </w:rPr>
        <w:t>extraordinária</w:t>
      </w:r>
      <w:r w:rsidRPr="00400BEF">
        <w:rPr>
          <w:rFonts w:ascii="Arial" w:hAnsi="Arial" w:cs="Arial"/>
          <w:sz w:val="20"/>
          <w:szCs w:val="20"/>
          <w:lang w:val="pt-BR"/>
        </w:rPr>
        <w:t xml:space="preserve"> compulsória previstas na Cláusula </w:t>
      </w:r>
      <w:r w:rsidRPr="00AA167F">
        <w:rPr>
          <w:rFonts w:ascii="Arial" w:hAnsi="Arial" w:cs="Arial"/>
          <w:sz w:val="20"/>
          <w:szCs w:val="20"/>
          <w:lang w:val="pt-BR"/>
        </w:rPr>
        <w:fldChar w:fldCharType="begin"/>
      </w:r>
      <w:r w:rsidRPr="00400BEF">
        <w:rPr>
          <w:rFonts w:ascii="Arial" w:hAnsi="Arial" w:cs="Arial"/>
          <w:sz w:val="20"/>
          <w:szCs w:val="20"/>
          <w:lang w:val="pt-BR"/>
        </w:rPr>
        <w:instrText xml:space="preserve"> REF _Ref71555949 \r \h  \* MERGEFORMAT </w:instrText>
      </w:r>
      <w:r w:rsidRPr="00AA167F">
        <w:rPr>
          <w:rFonts w:ascii="Arial" w:hAnsi="Arial" w:cs="Arial"/>
          <w:sz w:val="20"/>
          <w:szCs w:val="20"/>
          <w:lang w:val="pt-BR"/>
        </w:rPr>
      </w:r>
      <w:r w:rsidRPr="00AA167F">
        <w:rPr>
          <w:rFonts w:ascii="Arial" w:hAnsi="Arial" w:cs="Arial"/>
          <w:sz w:val="20"/>
          <w:szCs w:val="20"/>
          <w:lang w:val="pt-BR"/>
        </w:rPr>
        <w:fldChar w:fldCharType="separate"/>
      </w:r>
      <w:r w:rsidR="00004DA2">
        <w:rPr>
          <w:rFonts w:ascii="Arial" w:hAnsi="Arial" w:cs="Arial"/>
          <w:sz w:val="20"/>
          <w:szCs w:val="20"/>
          <w:lang w:val="pt-BR"/>
        </w:rPr>
        <w:t>5.3.1</w:t>
      </w:r>
      <w:r w:rsidRPr="00AA167F">
        <w:rPr>
          <w:rFonts w:ascii="Arial" w:hAnsi="Arial" w:cs="Arial"/>
          <w:sz w:val="20"/>
          <w:szCs w:val="20"/>
          <w:lang w:val="pt-BR"/>
        </w:rPr>
        <w:fldChar w:fldCharType="end"/>
      </w:r>
      <w:r w:rsidRPr="00AA167F">
        <w:rPr>
          <w:rFonts w:ascii="Arial" w:hAnsi="Arial" w:cs="Arial"/>
          <w:sz w:val="20"/>
          <w:szCs w:val="20"/>
          <w:lang w:val="pt-BR"/>
        </w:rPr>
        <w:t xml:space="preserve"> forem superiores ao limite de amortização de 98% (noventa e oito por cento) do saldo devedor </w:t>
      </w:r>
      <w:r w:rsidR="00037BC2" w:rsidRPr="00AA167F">
        <w:rPr>
          <w:rFonts w:ascii="Arial" w:hAnsi="Arial" w:cs="Arial"/>
          <w:sz w:val="20"/>
          <w:szCs w:val="20"/>
          <w:lang w:val="pt-BR"/>
        </w:rPr>
        <w:t>da Nota Comercial</w:t>
      </w:r>
      <w:r w:rsidRPr="00AA167F">
        <w:rPr>
          <w:rFonts w:ascii="Arial" w:hAnsi="Arial" w:cs="Arial"/>
          <w:sz w:val="20"/>
          <w:szCs w:val="20"/>
          <w:lang w:val="pt-BR"/>
        </w:rPr>
        <w:t>; ou</w:t>
      </w:r>
    </w:p>
    <w:p w14:paraId="1B9572BE" w14:textId="77777777" w:rsidR="00C25EEB" w:rsidRPr="00AA167F" w:rsidRDefault="00C25EEB" w:rsidP="005F3FB2">
      <w:pPr>
        <w:pStyle w:val="TableParagraph"/>
        <w:tabs>
          <w:tab w:val="left" w:pos="1701"/>
        </w:tabs>
        <w:adjustRightInd w:val="0"/>
        <w:spacing w:line="360" w:lineRule="auto"/>
        <w:ind w:left="1701"/>
        <w:jc w:val="both"/>
        <w:rPr>
          <w:rFonts w:ascii="Arial" w:hAnsi="Arial" w:cs="Arial"/>
          <w:sz w:val="20"/>
          <w:szCs w:val="20"/>
          <w:lang w:val="pt-BR"/>
        </w:rPr>
      </w:pPr>
    </w:p>
    <w:p w14:paraId="4F5FA1D0" w14:textId="77777777" w:rsidR="00447677" w:rsidRPr="00400BEF" w:rsidRDefault="00447677" w:rsidP="005F3FB2">
      <w:pPr>
        <w:pStyle w:val="TableParagraph"/>
        <w:numPr>
          <w:ilvl w:val="0"/>
          <w:numId w:val="24"/>
        </w:numPr>
        <w:tabs>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na ocorrência de declaração de vencimento antecipado das obrigações desta </w:t>
      </w:r>
      <w:r w:rsidR="00C25EEB" w:rsidRPr="00400BEF">
        <w:rPr>
          <w:rFonts w:ascii="Arial" w:hAnsi="Arial" w:cs="Arial"/>
          <w:sz w:val="20"/>
          <w:szCs w:val="20"/>
          <w:lang w:val="pt-BR"/>
        </w:rPr>
        <w:t>Escritura</w:t>
      </w:r>
      <w:r w:rsidRPr="00400BEF">
        <w:rPr>
          <w:rFonts w:ascii="Arial" w:hAnsi="Arial" w:cs="Arial"/>
          <w:sz w:val="20"/>
          <w:szCs w:val="20"/>
          <w:lang w:val="pt-BR"/>
        </w:rPr>
        <w:t>, nos termos da Cláusula Sexta.</w:t>
      </w:r>
    </w:p>
    <w:p w14:paraId="22CF8AA5" w14:textId="77777777" w:rsidR="00C25EEB" w:rsidRDefault="00C25EEB" w:rsidP="005F3FB2">
      <w:pPr>
        <w:pStyle w:val="TableParagraph"/>
        <w:tabs>
          <w:tab w:val="left" w:pos="1701"/>
        </w:tabs>
        <w:adjustRightInd w:val="0"/>
        <w:spacing w:line="360" w:lineRule="auto"/>
        <w:jc w:val="both"/>
        <w:rPr>
          <w:rFonts w:ascii="Arial" w:hAnsi="Arial" w:cs="Arial"/>
          <w:sz w:val="20"/>
          <w:szCs w:val="20"/>
          <w:lang w:val="pt-BR"/>
        </w:rPr>
      </w:pPr>
    </w:p>
    <w:p w14:paraId="0F06ACDE" w14:textId="77777777" w:rsidR="00447677" w:rsidRPr="00400BEF" w:rsidRDefault="00447677"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305" w:name="_Ref71556491"/>
      <w:r w:rsidRPr="00400BEF">
        <w:rPr>
          <w:rFonts w:ascii="Arial" w:hAnsi="Arial" w:cs="Arial"/>
          <w:sz w:val="20"/>
          <w:szCs w:val="20"/>
          <w:u w:val="single"/>
        </w:rPr>
        <w:t xml:space="preserve">Amortização Extraordinária Facultativa ou </w:t>
      </w:r>
      <w:r w:rsidR="00037BC2" w:rsidRPr="00400BEF">
        <w:rPr>
          <w:rFonts w:ascii="Arial" w:hAnsi="Arial" w:cs="Arial"/>
          <w:sz w:val="20"/>
          <w:szCs w:val="20"/>
          <w:u w:val="single"/>
        </w:rPr>
        <w:t xml:space="preserve">Resgate </w:t>
      </w:r>
      <w:r w:rsidRPr="00400BEF">
        <w:rPr>
          <w:rFonts w:ascii="Arial" w:hAnsi="Arial" w:cs="Arial"/>
          <w:sz w:val="20"/>
          <w:szCs w:val="20"/>
          <w:u w:val="single"/>
        </w:rPr>
        <w:t>Antecipad</w:t>
      </w:r>
      <w:r w:rsidR="00037BC2" w:rsidRPr="00400BEF">
        <w:rPr>
          <w:rFonts w:ascii="Arial" w:hAnsi="Arial" w:cs="Arial"/>
          <w:sz w:val="20"/>
          <w:szCs w:val="20"/>
          <w:u w:val="single"/>
        </w:rPr>
        <w:t>o</w:t>
      </w:r>
      <w:r w:rsidRPr="00400BEF">
        <w:rPr>
          <w:rFonts w:ascii="Arial" w:hAnsi="Arial" w:cs="Arial"/>
          <w:sz w:val="20"/>
          <w:szCs w:val="20"/>
          <w:u w:val="single"/>
        </w:rPr>
        <w:t xml:space="preserve"> Facultativ</w:t>
      </w:r>
      <w:r w:rsidR="00037BC2" w:rsidRPr="00400BEF">
        <w:rPr>
          <w:rFonts w:ascii="Arial" w:hAnsi="Arial" w:cs="Arial"/>
          <w:sz w:val="20"/>
          <w:szCs w:val="20"/>
          <w:u w:val="single"/>
        </w:rPr>
        <w:t>o</w:t>
      </w:r>
      <w:r w:rsidRPr="00400BEF">
        <w:rPr>
          <w:rFonts w:ascii="Arial" w:hAnsi="Arial" w:cs="Arial"/>
          <w:sz w:val="20"/>
          <w:szCs w:val="20"/>
        </w:rPr>
        <w:t xml:space="preserve">. Fica facultado à </w:t>
      </w:r>
      <w:r w:rsidR="00C25EEB" w:rsidRPr="00400BEF">
        <w:rPr>
          <w:rFonts w:ascii="Arial" w:hAnsi="Arial" w:cs="Arial"/>
          <w:sz w:val="20"/>
          <w:szCs w:val="20"/>
        </w:rPr>
        <w:t>Emissora</w:t>
      </w:r>
      <w:r w:rsidRPr="00400BEF">
        <w:rPr>
          <w:rFonts w:ascii="Arial" w:hAnsi="Arial" w:cs="Arial"/>
          <w:sz w:val="20"/>
          <w:szCs w:val="20"/>
        </w:rPr>
        <w:t xml:space="preserve"> realizar, a qualquer momento, a amortização extraordinária facultativa ou </w:t>
      </w:r>
      <w:r w:rsidR="00037BC2" w:rsidRPr="00400BEF">
        <w:rPr>
          <w:rFonts w:ascii="Arial" w:hAnsi="Arial" w:cs="Arial"/>
          <w:sz w:val="20"/>
          <w:szCs w:val="20"/>
        </w:rPr>
        <w:t xml:space="preserve">o resgate antecipado </w:t>
      </w:r>
      <w:r w:rsidR="00CC3367" w:rsidRPr="00400BEF">
        <w:rPr>
          <w:rFonts w:ascii="Arial" w:hAnsi="Arial" w:cs="Arial"/>
          <w:sz w:val="20"/>
          <w:szCs w:val="20"/>
        </w:rPr>
        <w:t xml:space="preserve">facultativo </w:t>
      </w:r>
      <w:r w:rsidR="00037BC2" w:rsidRPr="00400BEF">
        <w:rPr>
          <w:rFonts w:ascii="Arial" w:hAnsi="Arial" w:cs="Arial"/>
          <w:sz w:val="20"/>
          <w:szCs w:val="20"/>
        </w:rPr>
        <w:t>da Nota Comercial</w:t>
      </w:r>
      <w:r w:rsidRPr="00400BEF">
        <w:rPr>
          <w:rFonts w:ascii="Arial" w:hAnsi="Arial" w:cs="Arial"/>
          <w:sz w:val="20"/>
          <w:szCs w:val="20"/>
        </w:rPr>
        <w:t>, conforme aplicável.</w:t>
      </w:r>
      <w:bookmarkEnd w:id="305"/>
    </w:p>
    <w:p w14:paraId="0E227AB9" w14:textId="77777777" w:rsidR="00C25EEB" w:rsidRPr="00400BEF" w:rsidRDefault="00C25EEB" w:rsidP="005F3FB2">
      <w:pPr>
        <w:pStyle w:val="ListParagraph"/>
        <w:tabs>
          <w:tab w:val="left" w:pos="567"/>
        </w:tabs>
        <w:spacing w:line="360" w:lineRule="auto"/>
        <w:ind w:left="0"/>
        <w:contextualSpacing w:val="0"/>
        <w:jc w:val="both"/>
        <w:rPr>
          <w:rFonts w:ascii="Arial" w:hAnsi="Arial" w:cs="Arial"/>
          <w:sz w:val="20"/>
          <w:szCs w:val="20"/>
        </w:rPr>
      </w:pPr>
    </w:p>
    <w:p w14:paraId="5BCAB5EA" w14:textId="77777777" w:rsidR="00447677" w:rsidRPr="00AA167F"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Para realização da amortização </w:t>
      </w:r>
      <w:r w:rsidRPr="00400BEF">
        <w:rPr>
          <w:rFonts w:ascii="Arial" w:hAnsi="Arial" w:cs="Arial"/>
          <w:bCs/>
          <w:iCs/>
          <w:sz w:val="20"/>
          <w:szCs w:val="20"/>
          <w:lang w:eastAsia="pt-BR"/>
        </w:rPr>
        <w:t>extraordinária</w:t>
      </w:r>
      <w:r w:rsidRPr="00400BEF">
        <w:rPr>
          <w:rFonts w:ascii="Arial" w:hAnsi="Arial" w:cs="Arial"/>
          <w:sz w:val="20"/>
          <w:szCs w:val="20"/>
        </w:rPr>
        <w:t xml:space="preserve"> facultativa limitada a 98% (noventa e oito por cento) do saldo devedor </w:t>
      </w:r>
      <w:r w:rsidR="00037BC2" w:rsidRPr="00400BEF">
        <w:rPr>
          <w:rFonts w:ascii="Arial" w:hAnsi="Arial" w:cs="Arial"/>
          <w:sz w:val="20"/>
          <w:szCs w:val="20"/>
        </w:rPr>
        <w:t>da Nota Comercial</w:t>
      </w:r>
      <w:r w:rsidRPr="00400BEF">
        <w:rPr>
          <w:rFonts w:ascii="Arial" w:hAnsi="Arial" w:cs="Arial"/>
          <w:sz w:val="20"/>
          <w:szCs w:val="20"/>
        </w:rPr>
        <w:t xml:space="preserve"> ou d</w:t>
      </w:r>
      <w:r w:rsidR="00037BC2" w:rsidRPr="00400BEF">
        <w:rPr>
          <w:rFonts w:ascii="Arial" w:hAnsi="Arial" w:cs="Arial"/>
          <w:sz w:val="20"/>
          <w:szCs w:val="20"/>
        </w:rPr>
        <w:t xml:space="preserve">o resgate antecipado </w:t>
      </w:r>
      <w:r w:rsidRPr="00400BEF">
        <w:rPr>
          <w:rFonts w:ascii="Arial" w:hAnsi="Arial" w:cs="Arial"/>
          <w:sz w:val="20"/>
          <w:szCs w:val="20"/>
        </w:rPr>
        <w:t>facultativ</w:t>
      </w:r>
      <w:r w:rsidR="00037BC2" w:rsidRPr="00400BEF">
        <w:rPr>
          <w:rFonts w:ascii="Arial" w:hAnsi="Arial" w:cs="Arial"/>
          <w:sz w:val="20"/>
          <w:szCs w:val="20"/>
        </w:rPr>
        <w:t>o</w:t>
      </w:r>
      <w:r w:rsidRPr="00400BEF">
        <w:rPr>
          <w:rFonts w:ascii="Arial" w:hAnsi="Arial" w:cs="Arial"/>
          <w:sz w:val="20"/>
          <w:szCs w:val="20"/>
        </w:rPr>
        <w:t xml:space="preserve">, conforme o caso, a </w:t>
      </w:r>
      <w:r w:rsidR="00C25EEB" w:rsidRPr="00400BEF">
        <w:rPr>
          <w:rFonts w:ascii="Arial" w:hAnsi="Arial" w:cs="Arial"/>
          <w:sz w:val="20"/>
          <w:szCs w:val="20"/>
        </w:rPr>
        <w:t>Emissora</w:t>
      </w:r>
      <w:r w:rsidRPr="00400BEF">
        <w:rPr>
          <w:rFonts w:ascii="Arial" w:hAnsi="Arial" w:cs="Arial"/>
          <w:sz w:val="20"/>
          <w:szCs w:val="20"/>
        </w:rPr>
        <w:t xml:space="preserve"> deverá notificar a Credora</w:t>
      </w:r>
      <w:r w:rsidR="009E5944" w:rsidRPr="00400BEF">
        <w:rPr>
          <w:rFonts w:ascii="Arial" w:hAnsi="Arial" w:cs="Arial"/>
          <w:sz w:val="20"/>
          <w:szCs w:val="20"/>
        </w:rPr>
        <w:t xml:space="preserve"> e o Agente Fiduciário dos CRI</w:t>
      </w:r>
      <w:r w:rsidRPr="00400BEF">
        <w:rPr>
          <w:rFonts w:ascii="Arial" w:hAnsi="Arial" w:cs="Arial"/>
          <w:color w:val="000000"/>
          <w:sz w:val="20"/>
          <w:szCs w:val="20"/>
        </w:rPr>
        <w:t xml:space="preserve">, </w:t>
      </w:r>
      <w:r w:rsidRPr="00400BEF">
        <w:rPr>
          <w:rFonts w:ascii="Arial" w:hAnsi="Arial" w:cs="Arial"/>
          <w:sz w:val="20"/>
          <w:szCs w:val="20"/>
        </w:rPr>
        <w:t xml:space="preserve">por escrito, com, no mínimo, </w:t>
      </w:r>
      <w:r w:rsidR="008003B4" w:rsidRPr="00400BEF">
        <w:rPr>
          <w:rFonts w:ascii="Arial" w:hAnsi="Arial" w:cs="Arial"/>
          <w:sz w:val="20"/>
          <w:szCs w:val="20"/>
        </w:rPr>
        <w:t xml:space="preserve">30 </w:t>
      </w:r>
      <w:r w:rsidRPr="00400BEF">
        <w:rPr>
          <w:rFonts w:ascii="Arial" w:hAnsi="Arial" w:cs="Arial"/>
          <w:sz w:val="20"/>
          <w:szCs w:val="20"/>
        </w:rPr>
        <w:t>(</w:t>
      </w:r>
      <w:r w:rsidR="008003B4" w:rsidRPr="00400BEF">
        <w:rPr>
          <w:rFonts w:ascii="Arial" w:hAnsi="Arial" w:cs="Arial"/>
          <w:sz w:val="20"/>
          <w:szCs w:val="20"/>
        </w:rPr>
        <w:t>trinta dia</w:t>
      </w:r>
      <w:r w:rsidRPr="00400BEF">
        <w:rPr>
          <w:rFonts w:ascii="Arial" w:hAnsi="Arial" w:cs="Arial"/>
          <w:sz w:val="20"/>
          <w:szCs w:val="20"/>
        </w:rPr>
        <w:t xml:space="preserve">) dias de </w:t>
      </w:r>
      <w:r w:rsidRPr="00F71955">
        <w:rPr>
          <w:rFonts w:ascii="Arial" w:eastAsia="Times New Roman" w:hAnsi="Arial" w:cs="Arial"/>
          <w:sz w:val="20"/>
          <w:szCs w:val="20"/>
        </w:rPr>
        <w:t>antecedência</w:t>
      </w:r>
      <w:r w:rsidRPr="00400BEF">
        <w:rPr>
          <w:rFonts w:ascii="Arial" w:hAnsi="Arial" w:cs="Arial"/>
          <w:sz w:val="20"/>
          <w:szCs w:val="20"/>
        </w:rPr>
        <w:t xml:space="preserve"> da respectiva data em que pretende realizar o respectivo pagamento antecipado, sendo certo que a referida comunicação deverá indicar o valor da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 xml:space="preserve">, calculado de acordo com o disposto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_Ref71556052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5.5</w:t>
      </w:r>
      <w:r w:rsidRPr="00AA167F">
        <w:rPr>
          <w:rFonts w:ascii="Arial" w:hAnsi="Arial" w:cs="Arial"/>
          <w:sz w:val="20"/>
          <w:szCs w:val="20"/>
        </w:rPr>
        <w:fldChar w:fldCharType="end"/>
      </w:r>
      <w:r w:rsidRPr="00AA167F">
        <w:rPr>
          <w:rFonts w:ascii="Arial" w:hAnsi="Arial" w:cs="Arial"/>
          <w:sz w:val="20"/>
          <w:szCs w:val="20"/>
        </w:rPr>
        <w:t xml:space="preserve">. e </w:t>
      </w:r>
      <w:r w:rsidRPr="00AA167F">
        <w:rPr>
          <w:rFonts w:ascii="Arial" w:hAnsi="Arial" w:cs="Arial"/>
          <w:sz w:val="20"/>
          <w:szCs w:val="20"/>
        </w:rPr>
        <w:fldChar w:fldCharType="begin"/>
      </w:r>
      <w:r w:rsidRPr="00400BEF">
        <w:rPr>
          <w:rFonts w:ascii="Arial" w:hAnsi="Arial" w:cs="Arial"/>
          <w:sz w:val="20"/>
          <w:szCs w:val="20"/>
        </w:rPr>
        <w:instrText xml:space="preserve"> REF _Ref71556066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5.6</w:t>
      </w:r>
      <w:r w:rsidRPr="00AA167F">
        <w:rPr>
          <w:rFonts w:ascii="Arial" w:hAnsi="Arial" w:cs="Arial"/>
          <w:sz w:val="20"/>
          <w:szCs w:val="20"/>
        </w:rPr>
        <w:fldChar w:fldCharType="end"/>
      </w:r>
      <w:r w:rsidRPr="00AA167F">
        <w:rPr>
          <w:rFonts w:ascii="Arial" w:hAnsi="Arial" w:cs="Arial"/>
          <w:sz w:val="20"/>
          <w:szCs w:val="20"/>
        </w:rPr>
        <w:t>., bem como a data em que o pagamento será realizado.</w:t>
      </w:r>
    </w:p>
    <w:p w14:paraId="0AB1C061" w14:textId="77777777" w:rsidR="00C25EEB" w:rsidRPr="00400BEF" w:rsidRDefault="00C25EEB" w:rsidP="005F3FB2">
      <w:pPr>
        <w:pStyle w:val="ListParagraph"/>
        <w:tabs>
          <w:tab w:val="left" w:pos="1134"/>
        </w:tabs>
        <w:spacing w:line="360" w:lineRule="auto"/>
        <w:ind w:left="567"/>
        <w:contextualSpacing w:val="0"/>
        <w:jc w:val="both"/>
        <w:rPr>
          <w:rFonts w:ascii="Arial" w:hAnsi="Arial" w:cs="Arial"/>
          <w:sz w:val="20"/>
          <w:szCs w:val="20"/>
        </w:rPr>
      </w:pPr>
    </w:p>
    <w:p w14:paraId="602E1211" w14:textId="77777777" w:rsidR="00447677" w:rsidRPr="00400BEF" w:rsidRDefault="00447677"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Os recursos necessários para realização de uma amortização extraordinária facultativa ou d</w:t>
      </w:r>
      <w:r w:rsidR="00037BC2" w:rsidRPr="00400BEF">
        <w:rPr>
          <w:rFonts w:ascii="Arial" w:hAnsi="Arial" w:cs="Arial"/>
          <w:sz w:val="20"/>
          <w:szCs w:val="20"/>
        </w:rPr>
        <w:t xml:space="preserve">o resgate antecipado </w:t>
      </w:r>
      <w:r w:rsidR="00037BC2" w:rsidRPr="002B79D6">
        <w:rPr>
          <w:rFonts w:ascii="Arial" w:eastAsia="Times New Roman" w:hAnsi="Arial" w:cs="Arial"/>
          <w:sz w:val="20"/>
          <w:szCs w:val="20"/>
        </w:rPr>
        <w:t>facultativo</w:t>
      </w:r>
      <w:r w:rsidR="00037BC2" w:rsidRPr="00400BEF">
        <w:rPr>
          <w:rFonts w:ascii="Arial" w:hAnsi="Arial" w:cs="Arial"/>
          <w:sz w:val="20"/>
          <w:szCs w:val="20"/>
        </w:rPr>
        <w:t xml:space="preserve"> </w:t>
      </w:r>
      <w:r w:rsidRPr="00400BEF">
        <w:rPr>
          <w:rFonts w:ascii="Arial" w:hAnsi="Arial" w:cs="Arial"/>
          <w:sz w:val="20"/>
          <w:szCs w:val="20"/>
        </w:rPr>
        <w:t xml:space="preserve">deverão ser disponibilizados pela </w:t>
      </w:r>
      <w:r w:rsidR="00C25EEB" w:rsidRPr="00400BEF">
        <w:rPr>
          <w:rFonts w:ascii="Arial" w:hAnsi="Arial" w:cs="Arial"/>
          <w:sz w:val="20"/>
          <w:szCs w:val="20"/>
        </w:rPr>
        <w:t>Emissora</w:t>
      </w:r>
      <w:r w:rsidRPr="00400BEF">
        <w:rPr>
          <w:rFonts w:ascii="Arial" w:hAnsi="Arial" w:cs="Arial"/>
          <w:sz w:val="20"/>
          <w:szCs w:val="20"/>
        </w:rPr>
        <w:t xml:space="preserve">, na Conta Centralizadora, até às 15:00hs (quinze horas) do Dia Útil imediatamente anterior à respectiva data de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w:t>
      </w:r>
    </w:p>
    <w:p w14:paraId="6278054B" w14:textId="77777777" w:rsidR="00C25EEB" w:rsidRPr="00400BEF" w:rsidRDefault="00C25EEB" w:rsidP="005F3FB2">
      <w:pPr>
        <w:pStyle w:val="ListParagraph"/>
        <w:tabs>
          <w:tab w:val="left" w:pos="567"/>
        </w:tabs>
        <w:spacing w:line="360" w:lineRule="auto"/>
        <w:ind w:left="0"/>
        <w:contextualSpacing w:val="0"/>
        <w:jc w:val="both"/>
        <w:rPr>
          <w:rFonts w:ascii="Arial" w:hAnsi="Arial" w:cs="Arial"/>
          <w:sz w:val="20"/>
          <w:szCs w:val="20"/>
        </w:rPr>
      </w:pPr>
    </w:p>
    <w:p w14:paraId="316FF666" w14:textId="77777777" w:rsidR="00447677" w:rsidRPr="00AA167F" w:rsidRDefault="00447677"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306" w:name="_Ref71556052"/>
      <w:r w:rsidRPr="00400BEF">
        <w:rPr>
          <w:rFonts w:ascii="Arial" w:hAnsi="Arial" w:cs="Arial"/>
          <w:sz w:val="20"/>
          <w:szCs w:val="20"/>
          <w:u w:val="single"/>
        </w:rPr>
        <w:t>Valor de 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 Facultativo</w:t>
      </w:r>
      <w:r w:rsidRPr="00400BEF">
        <w:rPr>
          <w:rFonts w:ascii="Arial" w:hAnsi="Arial" w:cs="Arial"/>
          <w:sz w:val="20"/>
          <w:szCs w:val="20"/>
          <w:u w:val="single"/>
        </w:rPr>
        <w:t>:</w:t>
      </w:r>
      <w:r w:rsidRPr="00400BEF">
        <w:rPr>
          <w:rFonts w:ascii="Arial" w:hAnsi="Arial" w:cs="Arial"/>
          <w:sz w:val="20"/>
          <w:szCs w:val="20"/>
        </w:rPr>
        <w:t xml:space="preserve"> Em qualquer hipótese, o valor a ser pago para realizar a amortização extraordinária será equivalente ao saldo do </w:t>
      </w:r>
      <w:r w:rsidR="00E06371" w:rsidRPr="00400BEF">
        <w:rPr>
          <w:rFonts w:ascii="Arial" w:hAnsi="Arial" w:cs="Arial"/>
          <w:w w:val="0"/>
          <w:sz w:val="20"/>
          <w:szCs w:val="20"/>
        </w:rPr>
        <w:t xml:space="preserve">Valor Nominal </w:t>
      </w:r>
      <w:r w:rsidR="00E06371" w:rsidRPr="00157302">
        <w:rPr>
          <w:rFonts w:ascii="Arial" w:hAnsi="Arial" w:cs="Arial"/>
          <w:sz w:val="20"/>
          <w:szCs w:val="20"/>
        </w:rPr>
        <w:t>Unitário</w:t>
      </w:r>
      <w:r w:rsidR="00A626EC" w:rsidRPr="00400BEF">
        <w:rPr>
          <w:rFonts w:ascii="Arial" w:hAnsi="Arial" w:cs="Arial"/>
          <w:w w:val="0"/>
          <w:sz w:val="20"/>
          <w:szCs w:val="20"/>
        </w:rPr>
        <w:t xml:space="preserve"> </w:t>
      </w:r>
      <w:r w:rsidRPr="00400BEF">
        <w:rPr>
          <w:rFonts w:ascii="Arial" w:hAnsi="Arial" w:cs="Arial"/>
          <w:sz w:val="20"/>
          <w:szCs w:val="20"/>
        </w:rPr>
        <w:t xml:space="preserve">acrescido da Remuneração, calculada </w:t>
      </w:r>
      <w:r w:rsidRPr="00400BEF">
        <w:rPr>
          <w:rFonts w:ascii="Arial" w:hAnsi="Arial" w:cs="Arial"/>
          <w:i/>
          <w:iCs/>
          <w:sz w:val="20"/>
          <w:szCs w:val="20"/>
        </w:rPr>
        <w:t>pro rata temporis</w:t>
      </w:r>
      <w:r w:rsidRPr="00400BEF">
        <w:rPr>
          <w:rFonts w:ascii="Arial" w:hAnsi="Arial" w:cs="Arial"/>
          <w:sz w:val="20"/>
          <w:szCs w:val="20"/>
        </w:rPr>
        <w:t xml:space="preserve"> desde a primeira Data de Desembolso, ou da Data de Pagamento imediatamente anterior, conforme o caso, até a data da amortização extraordinária ou </w:t>
      </w:r>
      <w:r w:rsidR="00037BC2" w:rsidRPr="00400BEF">
        <w:rPr>
          <w:rFonts w:ascii="Arial" w:hAnsi="Arial" w:cs="Arial"/>
          <w:sz w:val="20"/>
          <w:szCs w:val="20"/>
        </w:rPr>
        <w:t>resgate antecipado facultativo</w:t>
      </w:r>
      <w:r w:rsidRPr="00400BEF">
        <w:rPr>
          <w:rFonts w:ascii="Arial" w:hAnsi="Arial" w:cs="Arial"/>
          <w:sz w:val="20"/>
          <w:szCs w:val="20"/>
        </w:rPr>
        <w:t xml:space="preserve"> e dos demais encargos aplicáveis, do Prêmio, bem como de qualquer despesa de responsabilidade da </w:t>
      </w:r>
      <w:r w:rsidR="00C25EEB" w:rsidRPr="00400BEF">
        <w:rPr>
          <w:rFonts w:ascii="Arial" w:hAnsi="Arial" w:cs="Arial"/>
          <w:bCs/>
          <w:sz w:val="20"/>
          <w:szCs w:val="20"/>
        </w:rPr>
        <w:t>Emissora</w:t>
      </w:r>
      <w:r w:rsidRPr="00400BEF">
        <w:rPr>
          <w:rFonts w:ascii="Arial" w:hAnsi="Arial" w:cs="Arial"/>
          <w:sz w:val="20"/>
          <w:szCs w:val="20"/>
        </w:rPr>
        <w:t xml:space="preserve"> eventualmente não quitadas e/ou reembolsadas até a data realização do pagamento extraordinário, observado o disposto abaixo.</w:t>
      </w:r>
      <w:bookmarkEnd w:id="306"/>
    </w:p>
    <w:p w14:paraId="2F4C6CF7" w14:textId="77777777" w:rsidR="00C25EEB" w:rsidRPr="00AA167F" w:rsidRDefault="00C25EEB" w:rsidP="00241275">
      <w:pPr>
        <w:pStyle w:val="ListParagraph"/>
        <w:tabs>
          <w:tab w:val="left" w:pos="567"/>
        </w:tabs>
        <w:spacing w:line="360" w:lineRule="auto"/>
        <w:ind w:left="0"/>
        <w:contextualSpacing w:val="0"/>
        <w:jc w:val="both"/>
        <w:rPr>
          <w:rFonts w:ascii="Arial" w:hAnsi="Arial" w:cs="Arial"/>
          <w:sz w:val="20"/>
          <w:szCs w:val="20"/>
        </w:rPr>
      </w:pPr>
    </w:p>
    <w:p w14:paraId="21FD0544" w14:textId="77777777" w:rsidR="005C3414" w:rsidRPr="005A1AE7" w:rsidRDefault="00447677" w:rsidP="00FA2B78">
      <w:pPr>
        <w:pStyle w:val="ListParagraph"/>
        <w:numPr>
          <w:ilvl w:val="1"/>
          <w:numId w:val="77"/>
        </w:numPr>
        <w:tabs>
          <w:tab w:val="left" w:pos="567"/>
          <w:tab w:val="left" w:pos="993"/>
        </w:tabs>
        <w:spacing w:line="360" w:lineRule="auto"/>
        <w:ind w:left="0" w:firstLine="0"/>
        <w:contextualSpacing w:val="0"/>
        <w:jc w:val="both"/>
        <w:rPr>
          <w:rFonts w:ascii="Arial" w:hAnsi="Arial" w:cs="Arial"/>
          <w:sz w:val="20"/>
          <w:szCs w:val="20"/>
        </w:rPr>
      </w:pPr>
      <w:bookmarkStart w:id="307" w:name="_Ref71556066"/>
      <w:bookmarkStart w:id="308" w:name="_Ref94093283"/>
      <w:r w:rsidRPr="0063621B">
        <w:rPr>
          <w:rFonts w:ascii="Arial" w:hAnsi="Arial" w:cs="Arial"/>
          <w:sz w:val="20"/>
          <w:szCs w:val="20"/>
          <w:u w:val="single"/>
        </w:rPr>
        <w:t>Prêmio:</w:t>
      </w:r>
      <w:r w:rsidRPr="0063621B">
        <w:rPr>
          <w:rFonts w:ascii="Arial" w:hAnsi="Arial" w:cs="Arial"/>
          <w:sz w:val="20"/>
          <w:szCs w:val="20"/>
        </w:rPr>
        <w:t xml:space="preserve"> O Prêmio será devido na hipótese da amortização extraordinária facultativa ou </w:t>
      </w:r>
      <w:r w:rsidR="00037BC2" w:rsidRPr="0063621B">
        <w:rPr>
          <w:rFonts w:ascii="Arial" w:hAnsi="Arial" w:cs="Arial"/>
          <w:sz w:val="20"/>
          <w:szCs w:val="20"/>
        </w:rPr>
        <w:t>resgate antecipado facultativo</w:t>
      </w:r>
      <w:r w:rsidRPr="0063621B">
        <w:rPr>
          <w:rFonts w:ascii="Arial" w:hAnsi="Arial" w:cs="Arial"/>
          <w:sz w:val="20"/>
          <w:szCs w:val="20"/>
        </w:rPr>
        <w:t xml:space="preserve">, ou seja, naquela hipótese mencionada na Cláusula </w:t>
      </w:r>
      <w:r w:rsidRPr="0063621B">
        <w:rPr>
          <w:rFonts w:ascii="Arial" w:hAnsi="Arial" w:cs="Arial"/>
          <w:sz w:val="20"/>
          <w:szCs w:val="20"/>
        </w:rPr>
        <w:fldChar w:fldCharType="begin"/>
      </w:r>
      <w:r w:rsidRPr="0063621B">
        <w:rPr>
          <w:rFonts w:ascii="Arial" w:hAnsi="Arial" w:cs="Arial"/>
          <w:sz w:val="20"/>
          <w:szCs w:val="20"/>
        </w:rPr>
        <w:instrText xml:space="preserve"> REF _Ref71556491 \r \h  \* MERGEFORMAT </w:instrText>
      </w:r>
      <w:r w:rsidRPr="0063621B">
        <w:rPr>
          <w:rFonts w:ascii="Arial" w:hAnsi="Arial" w:cs="Arial"/>
          <w:sz w:val="20"/>
          <w:szCs w:val="20"/>
        </w:rPr>
      </w:r>
      <w:r w:rsidRPr="0063621B">
        <w:rPr>
          <w:rFonts w:ascii="Arial" w:hAnsi="Arial" w:cs="Arial"/>
          <w:sz w:val="20"/>
          <w:szCs w:val="20"/>
        </w:rPr>
        <w:fldChar w:fldCharType="separate"/>
      </w:r>
      <w:r w:rsidR="00004DA2" w:rsidRPr="0063621B">
        <w:rPr>
          <w:rFonts w:ascii="Arial" w:hAnsi="Arial" w:cs="Arial"/>
          <w:sz w:val="20"/>
          <w:szCs w:val="20"/>
        </w:rPr>
        <w:t>5.4</w:t>
      </w:r>
      <w:r w:rsidRPr="0063621B">
        <w:rPr>
          <w:rFonts w:ascii="Arial" w:hAnsi="Arial" w:cs="Arial"/>
          <w:sz w:val="20"/>
          <w:szCs w:val="20"/>
        </w:rPr>
        <w:fldChar w:fldCharType="end"/>
      </w:r>
      <w:r w:rsidRPr="0063621B">
        <w:rPr>
          <w:rFonts w:ascii="Arial" w:hAnsi="Arial" w:cs="Arial"/>
          <w:sz w:val="20"/>
          <w:szCs w:val="20"/>
        </w:rPr>
        <w:t xml:space="preserve">., de forma que, nesse caso, o valor a ser pago para realizar a amortização ou </w:t>
      </w:r>
      <w:r w:rsidR="00037BC2" w:rsidRPr="0063621B">
        <w:rPr>
          <w:rFonts w:ascii="Arial" w:hAnsi="Arial" w:cs="Arial"/>
          <w:sz w:val="20"/>
          <w:szCs w:val="20"/>
        </w:rPr>
        <w:t>resgate</w:t>
      </w:r>
      <w:r w:rsidRPr="0063621B">
        <w:rPr>
          <w:rFonts w:ascii="Arial" w:hAnsi="Arial" w:cs="Arial"/>
          <w:sz w:val="20"/>
          <w:szCs w:val="20"/>
        </w:rPr>
        <w:t xml:space="preserve">, nos termos da Cláusula </w:t>
      </w:r>
      <w:r w:rsidRPr="0063621B">
        <w:rPr>
          <w:rFonts w:ascii="Arial" w:hAnsi="Arial" w:cs="Arial"/>
          <w:sz w:val="20"/>
          <w:szCs w:val="20"/>
        </w:rPr>
        <w:fldChar w:fldCharType="begin"/>
      </w:r>
      <w:r w:rsidRPr="0063621B">
        <w:rPr>
          <w:rFonts w:ascii="Arial" w:hAnsi="Arial" w:cs="Arial"/>
          <w:sz w:val="20"/>
          <w:szCs w:val="20"/>
        </w:rPr>
        <w:instrText xml:space="preserve"> REF _Ref71556052 \r \h  \* MERGEFORMAT </w:instrText>
      </w:r>
      <w:r w:rsidRPr="0063621B">
        <w:rPr>
          <w:rFonts w:ascii="Arial" w:hAnsi="Arial" w:cs="Arial"/>
          <w:sz w:val="20"/>
          <w:szCs w:val="20"/>
        </w:rPr>
      </w:r>
      <w:r w:rsidRPr="0063621B">
        <w:rPr>
          <w:rFonts w:ascii="Arial" w:hAnsi="Arial" w:cs="Arial"/>
          <w:sz w:val="20"/>
          <w:szCs w:val="20"/>
        </w:rPr>
        <w:fldChar w:fldCharType="separate"/>
      </w:r>
      <w:r w:rsidR="00004DA2" w:rsidRPr="0063621B">
        <w:rPr>
          <w:rFonts w:ascii="Arial" w:hAnsi="Arial" w:cs="Arial"/>
          <w:sz w:val="20"/>
          <w:szCs w:val="20"/>
        </w:rPr>
        <w:t>5.5</w:t>
      </w:r>
      <w:r w:rsidRPr="0063621B">
        <w:rPr>
          <w:rFonts w:ascii="Arial" w:hAnsi="Arial" w:cs="Arial"/>
          <w:sz w:val="20"/>
          <w:szCs w:val="20"/>
        </w:rPr>
        <w:fldChar w:fldCharType="end"/>
      </w:r>
      <w:r w:rsidRPr="0063621B">
        <w:rPr>
          <w:rFonts w:ascii="Arial" w:hAnsi="Arial" w:cs="Arial"/>
          <w:sz w:val="20"/>
          <w:szCs w:val="20"/>
        </w:rPr>
        <w:t xml:space="preserve">., deverá ser acrescido, ainda, do </w:t>
      </w:r>
      <w:r w:rsidRPr="0063621B">
        <w:rPr>
          <w:rFonts w:ascii="Arial" w:hAnsi="Arial" w:cs="Arial"/>
          <w:bCs/>
          <w:sz w:val="20"/>
          <w:szCs w:val="20"/>
        </w:rPr>
        <w:t>Prêmio</w:t>
      </w:r>
      <w:bookmarkEnd w:id="307"/>
      <w:r w:rsidR="001C2CA2" w:rsidRPr="0063621B">
        <w:rPr>
          <w:rFonts w:ascii="Arial" w:hAnsi="Arial" w:cs="Arial"/>
          <w:sz w:val="20"/>
          <w:szCs w:val="20"/>
        </w:rPr>
        <w:t xml:space="preserve">, </w:t>
      </w:r>
      <w:r w:rsidR="00F03508">
        <w:rPr>
          <w:rFonts w:ascii="Arial" w:hAnsi="Arial" w:cs="Arial"/>
          <w:sz w:val="20"/>
          <w:szCs w:val="20"/>
        </w:rPr>
        <w:t xml:space="preserve">equivalente a 3% (três por cento) do valor a ser objeto de </w:t>
      </w:r>
      <w:r w:rsidR="00F03508" w:rsidRPr="0063621B">
        <w:rPr>
          <w:rFonts w:ascii="Arial" w:hAnsi="Arial" w:cs="Arial"/>
          <w:sz w:val="20"/>
          <w:szCs w:val="20"/>
        </w:rPr>
        <w:t>amortização extraordinária facultativa ou resgate antecipado facultativo</w:t>
      </w:r>
      <w:bookmarkEnd w:id="308"/>
      <w:r w:rsidR="005A1AE7">
        <w:rPr>
          <w:rFonts w:ascii="Arial" w:hAnsi="Arial" w:cs="Arial"/>
          <w:sz w:val="20"/>
          <w:szCs w:val="20"/>
        </w:rPr>
        <w:t>.</w:t>
      </w:r>
    </w:p>
    <w:p w14:paraId="02BFCAC3" w14:textId="77777777" w:rsidR="00447677" w:rsidRDefault="00447677" w:rsidP="005F3FB2">
      <w:pPr>
        <w:pStyle w:val="ListParagraph"/>
        <w:tabs>
          <w:tab w:val="left" w:pos="567"/>
        </w:tabs>
        <w:spacing w:line="360" w:lineRule="auto"/>
        <w:ind w:left="0"/>
        <w:contextualSpacing w:val="0"/>
        <w:jc w:val="both"/>
        <w:rPr>
          <w:rFonts w:ascii="Arial" w:hAnsi="Arial" w:cs="Arial"/>
          <w:sz w:val="20"/>
          <w:szCs w:val="20"/>
          <w:lang w:bidi="th-TH"/>
        </w:rPr>
      </w:pPr>
    </w:p>
    <w:p w14:paraId="12D25224" w14:textId="77777777" w:rsidR="008E0287" w:rsidRPr="000F017F" w:rsidRDefault="008E0287" w:rsidP="00FA2B78">
      <w:pPr>
        <w:pStyle w:val="ListParagraph"/>
        <w:numPr>
          <w:ilvl w:val="1"/>
          <w:numId w:val="77"/>
        </w:numPr>
        <w:tabs>
          <w:tab w:val="left" w:pos="567"/>
          <w:tab w:val="left" w:pos="993"/>
        </w:tabs>
        <w:spacing w:line="360" w:lineRule="auto"/>
        <w:ind w:left="0" w:firstLine="0"/>
        <w:contextualSpacing w:val="0"/>
        <w:jc w:val="both"/>
        <w:rPr>
          <w:rFonts w:ascii="Arial" w:hAnsi="Arial" w:cs="Arial"/>
          <w:sz w:val="20"/>
          <w:szCs w:val="20"/>
          <w:lang w:bidi="th-TH"/>
        </w:rPr>
      </w:pPr>
      <w:r w:rsidRPr="0063621B">
        <w:rPr>
          <w:rFonts w:ascii="Arial" w:hAnsi="Arial" w:cs="Arial"/>
          <w:sz w:val="20"/>
          <w:szCs w:val="20"/>
          <w:u w:val="single"/>
        </w:rPr>
        <w:t>Prêmio</w:t>
      </w:r>
      <w:r>
        <w:rPr>
          <w:rFonts w:ascii="Arial" w:hAnsi="Arial" w:cs="Arial"/>
          <w:sz w:val="20"/>
          <w:szCs w:val="20"/>
          <w:u w:val="single"/>
        </w:rPr>
        <w:t xml:space="preserve"> Inicial</w:t>
      </w:r>
      <w:r w:rsidRPr="00157302">
        <w:rPr>
          <w:rFonts w:ascii="Arial" w:hAnsi="Arial" w:cs="Arial"/>
          <w:sz w:val="20"/>
          <w:szCs w:val="20"/>
        </w:rPr>
        <w:t>:</w:t>
      </w:r>
      <w:r>
        <w:rPr>
          <w:rFonts w:ascii="Arial" w:hAnsi="Arial" w:cs="Arial"/>
          <w:sz w:val="20"/>
          <w:szCs w:val="20"/>
        </w:rPr>
        <w:t xml:space="preserve"> </w:t>
      </w:r>
      <w:r w:rsidR="008F7110" w:rsidRPr="00DA25CB">
        <w:rPr>
          <w:rFonts w:ascii="Arial" w:hAnsi="Arial" w:cs="Arial"/>
          <w:bCs/>
          <w:sz w:val="20"/>
          <w:szCs w:val="20"/>
        </w:rPr>
        <w:t>Excepcionalmente, a Credora fará ju</w:t>
      </w:r>
      <w:r w:rsidR="008F7110">
        <w:rPr>
          <w:rFonts w:ascii="Arial" w:hAnsi="Arial" w:cs="Arial"/>
          <w:bCs/>
          <w:sz w:val="20"/>
          <w:szCs w:val="20"/>
        </w:rPr>
        <w:t>s</w:t>
      </w:r>
      <w:r w:rsidR="008F7110" w:rsidRPr="00DA25CB">
        <w:rPr>
          <w:rFonts w:ascii="Arial" w:hAnsi="Arial" w:cs="Arial"/>
          <w:bCs/>
          <w:sz w:val="20"/>
          <w:szCs w:val="20"/>
        </w:rPr>
        <w:t xml:space="preserve"> a uma remuneração adicional, a título de prêmio, no montante fixo de 2,00% (dois por cento) do valor </w:t>
      </w:r>
      <w:r w:rsidR="008F7110">
        <w:rPr>
          <w:rFonts w:ascii="Arial" w:hAnsi="Arial" w:cs="Arial"/>
          <w:bCs/>
          <w:sz w:val="20"/>
          <w:szCs w:val="20"/>
        </w:rPr>
        <w:t xml:space="preserve">total </w:t>
      </w:r>
      <w:r w:rsidR="008F7110" w:rsidRPr="00DA25CB">
        <w:rPr>
          <w:rFonts w:ascii="Arial" w:hAnsi="Arial" w:cs="Arial"/>
          <w:bCs/>
          <w:sz w:val="20"/>
          <w:szCs w:val="20"/>
        </w:rPr>
        <w:t>d</w:t>
      </w:r>
      <w:r w:rsidR="008F7110">
        <w:rPr>
          <w:rFonts w:ascii="Arial" w:hAnsi="Arial" w:cs="Arial"/>
          <w:bCs/>
          <w:sz w:val="20"/>
          <w:szCs w:val="20"/>
        </w:rPr>
        <w:t>a</w:t>
      </w:r>
      <w:r w:rsidR="008F7110" w:rsidRPr="00DA25CB">
        <w:rPr>
          <w:rFonts w:ascii="Arial" w:hAnsi="Arial" w:cs="Arial"/>
          <w:bCs/>
          <w:sz w:val="20"/>
          <w:szCs w:val="20"/>
        </w:rPr>
        <w:t xml:space="preserve"> emissão desta </w:t>
      </w:r>
      <w:r w:rsidR="000F017F">
        <w:rPr>
          <w:rFonts w:ascii="Arial" w:hAnsi="Arial" w:cs="Arial"/>
          <w:bCs/>
          <w:sz w:val="20"/>
          <w:szCs w:val="20"/>
        </w:rPr>
        <w:t>Escritura de Emissão</w:t>
      </w:r>
      <w:r w:rsidR="008F7110" w:rsidRPr="00DA25CB">
        <w:rPr>
          <w:rFonts w:ascii="Arial" w:hAnsi="Arial" w:cs="Arial"/>
          <w:bCs/>
          <w:sz w:val="20"/>
          <w:szCs w:val="20"/>
        </w:rPr>
        <w:t>.</w:t>
      </w:r>
      <w:r w:rsidR="003B78E0">
        <w:rPr>
          <w:rFonts w:ascii="Arial" w:hAnsi="Arial" w:cs="Arial"/>
          <w:bCs/>
          <w:sz w:val="20"/>
          <w:szCs w:val="20"/>
        </w:rPr>
        <w:t xml:space="preserve"> O Prêmio Inicial será </w:t>
      </w:r>
      <w:r w:rsidR="00A5246F">
        <w:rPr>
          <w:rFonts w:ascii="Arial" w:hAnsi="Arial" w:cs="Arial"/>
          <w:bCs/>
          <w:sz w:val="20"/>
          <w:szCs w:val="20"/>
        </w:rPr>
        <w:t>pago quando do pagamento da primeira PMT</w:t>
      </w:r>
      <w:r w:rsidR="003B78E0">
        <w:rPr>
          <w:rFonts w:ascii="Arial" w:hAnsi="Arial" w:cs="Arial"/>
          <w:bCs/>
          <w:sz w:val="20"/>
          <w:szCs w:val="20"/>
        </w:rPr>
        <w:t>.</w:t>
      </w:r>
    </w:p>
    <w:p w14:paraId="29A5E482" w14:textId="77777777" w:rsidR="000F017F" w:rsidRDefault="000F017F" w:rsidP="00157302">
      <w:pPr>
        <w:pStyle w:val="ListParagraph"/>
        <w:tabs>
          <w:tab w:val="left" w:pos="567"/>
          <w:tab w:val="left" w:pos="993"/>
        </w:tabs>
        <w:spacing w:line="360" w:lineRule="auto"/>
        <w:ind w:left="0"/>
        <w:contextualSpacing w:val="0"/>
        <w:jc w:val="both"/>
        <w:rPr>
          <w:rFonts w:ascii="Arial" w:hAnsi="Arial" w:cs="Arial"/>
          <w:sz w:val="20"/>
          <w:szCs w:val="20"/>
          <w:lang w:bidi="th-TH"/>
        </w:rPr>
      </w:pPr>
    </w:p>
    <w:p w14:paraId="5C3C06E6" w14:textId="77777777" w:rsidR="00CF1D1E" w:rsidRPr="00BD5632" w:rsidRDefault="00DB6A82" w:rsidP="00FA2B78">
      <w:pPr>
        <w:pStyle w:val="ListParagraph"/>
        <w:widowControl w:val="0"/>
        <w:numPr>
          <w:ilvl w:val="0"/>
          <w:numId w:val="77"/>
        </w:numPr>
        <w:tabs>
          <w:tab w:val="left" w:pos="0"/>
        </w:tabs>
        <w:spacing w:line="360" w:lineRule="auto"/>
        <w:ind w:left="0" w:hanging="567"/>
        <w:contextualSpacing w:val="0"/>
        <w:jc w:val="both"/>
        <w:rPr>
          <w:rFonts w:ascii="Arial" w:hAnsi="Arial" w:cs="Arial"/>
          <w:sz w:val="20"/>
          <w:szCs w:val="20"/>
        </w:rPr>
      </w:pPr>
      <w:r w:rsidRPr="00BD5632">
        <w:rPr>
          <w:rFonts w:ascii="Arial" w:hAnsi="Arial" w:cs="Arial"/>
          <w:b/>
          <w:sz w:val="20"/>
          <w:szCs w:val="20"/>
        </w:rPr>
        <w:t xml:space="preserve">CLÁUSULA </w:t>
      </w:r>
      <w:r w:rsidR="000F6113" w:rsidRPr="00C97780">
        <w:rPr>
          <w:rFonts w:ascii="Arial" w:hAnsi="Arial" w:cs="Arial"/>
          <w:b/>
          <w:sz w:val="20"/>
          <w:szCs w:val="20"/>
        </w:rPr>
        <w:t>SEXTA</w:t>
      </w:r>
      <w:r w:rsidR="0054566B" w:rsidRPr="00BD5632">
        <w:rPr>
          <w:rFonts w:ascii="Arial" w:hAnsi="Arial" w:cs="Arial"/>
          <w:b/>
          <w:sz w:val="20"/>
          <w:szCs w:val="20"/>
        </w:rPr>
        <w:t xml:space="preserve"> </w:t>
      </w:r>
      <w:r w:rsidR="005C37DD" w:rsidRPr="00BD5632">
        <w:rPr>
          <w:rFonts w:ascii="Arial" w:hAnsi="Arial" w:cs="Arial"/>
          <w:b/>
          <w:sz w:val="20"/>
          <w:szCs w:val="20"/>
        </w:rPr>
        <w:t>– VENCIMENTO ANTECIPADO</w:t>
      </w:r>
    </w:p>
    <w:p w14:paraId="05E17DD3" w14:textId="77777777" w:rsidR="0054566B" w:rsidRPr="00400BEF" w:rsidRDefault="0054566B" w:rsidP="00123FC7">
      <w:pPr>
        <w:pStyle w:val="ListParagraph"/>
        <w:widowControl w:val="0"/>
        <w:tabs>
          <w:tab w:val="left" w:pos="567"/>
        </w:tabs>
        <w:spacing w:line="360" w:lineRule="auto"/>
        <w:ind w:left="0"/>
        <w:contextualSpacing w:val="0"/>
        <w:jc w:val="both"/>
        <w:rPr>
          <w:rFonts w:ascii="Arial" w:hAnsi="Arial" w:cs="Arial"/>
          <w:sz w:val="20"/>
          <w:szCs w:val="20"/>
        </w:rPr>
      </w:pPr>
    </w:p>
    <w:p w14:paraId="36A4BA14" w14:textId="77777777" w:rsidR="00CF1D1E" w:rsidRPr="00400BEF" w:rsidRDefault="005C37DD" w:rsidP="00FA2B78">
      <w:pPr>
        <w:pStyle w:val="ListParagraph"/>
        <w:widowControl w:val="0"/>
        <w:numPr>
          <w:ilvl w:val="1"/>
          <w:numId w:val="77"/>
        </w:numPr>
        <w:tabs>
          <w:tab w:val="left" w:pos="0"/>
          <w:tab w:val="left" w:pos="567"/>
        </w:tabs>
        <w:spacing w:line="360" w:lineRule="auto"/>
        <w:ind w:left="0" w:firstLine="0"/>
        <w:contextualSpacing w:val="0"/>
        <w:jc w:val="both"/>
        <w:rPr>
          <w:rFonts w:ascii="Arial" w:hAnsi="Arial" w:cs="Arial"/>
          <w:sz w:val="20"/>
          <w:szCs w:val="20"/>
        </w:rPr>
      </w:pPr>
      <w:bookmarkStart w:id="309" w:name="_Ref72325860"/>
      <w:bookmarkStart w:id="310" w:name="_Ref361041433"/>
      <w:r w:rsidRPr="00400BEF">
        <w:rPr>
          <w:rFonts w:ascii="Arial" w:hAnsi="Arial" w:cs="Arial"/>
          <w:sz w:val="20"/>
          <w:szCs w:val="20"/>
          <w:u w:val="single"/>
        </w:rPr>
        <w:t>Eventos de Vencimento Antecipado</w:t>
      </w:r>
      <w:r w:rsidR="00400BEF">
        <w:rPr>
          <w:rFonts w:ascii="Arial" w:hAnsi="Arial" w:cs="Arial"/>
          <w:sz w:val="20"/>
          <w:szCs w:val="20"/>
          <w:u w:val="single"/>
        </w:rPr>
        <w:t xml:space="preserve"> Automático</w:t>
      </w:r>
      <w:r w:rsidR="002F09D4" w:rsidRPr="00400BEF">
        <w:rPr>
          <w:rFonts w:ascii="Arial" w:hAnsi="Arial" w:cs="Arial"/>
          <w:sz w:val="20"/>
          <w:szCs w:val="20"/>
          <w:u w:val="single"/>
        </w:rPr>
        <w:t>:</w:t>
      </w:r>
      <w:r w:rsidRPr="00400BEF">
        <w:rPr>
          <w:rFonts w:ascii="Arial" w:hAnsi="Arial" w:cs="Arial"/>
          <w:sz w:val="20"/>
          <w:szCs w:val="20"/>
        </w:rPr>
        <w:t xml:space="preserve"> A dívida contida nesta </w:t>
      </w:r>
      <w:r w:rsidR="0054566B" w:rsidRPr="00400BEF">
        <w:rPr>
          <w:rFonts w:ascii="Arial" w:hAnsi="Arial" w:cs="Arial"/>
          <w:sz w:val="20"/>
          <w:szCs w:val="20"/>
        </w:rPr>
        <w:t xml:space="preserve">Escritura </w:t>
      </w:r>
      <w:r w:rsidRPr="00400BEF">
        <w:rPr>
          <w:rFonts w:ascii="Arial" w:hAnsi="Arial" w:cs="Arial"/>
          <w:sz w:val="20"/>
          <w:szCs w:val="20"/>
        </w:rPr>
        <w:t xml:space="preserve">poderá ser considerada antecipadamente vencida e desde logo exigível, </w:t>
      </w:r>
      <w:r w:rsidR="008B50CD" w:rsidRPr="00400BEF">
        <w:rPr>
          <w:rFonts w:ascii="Arial" w:hAnsi="Arial" w:cs="Arial"/>
          <w:sz w:val="20"/>
          <w:szCs w:val="20"/>
        </w:rPr>
        <w:t xml:space="preserve">de acordo com os termos desta Clausula </w:t>
      </w:r>
      <w:r w:rsidR="003B78E0">
        <w:rPr>
          <w:rFonts w:ascii="Arial" w:hAnsi="Arial" w:cs="Arial"/>
          <w:sz w:val="20"/>
          <w:szCs w:val="20"/>
        </w:rPr>
        <w:t>Sexta</w:t>
      </w:r>
      <w:r w:rsidR="008B50CD" w:rsidRPr="00400BEF">
        <w:rPr>
          <w:rFonts w:ascii="Arial" w:hAnsi="Arial" w:cs="Arial"/>
          <w:sz w:val="20"/>
          <w:szCs w:val="20"/>
        </w:rPr>
        <w:t xml:space="preserve">, </w:t>
      </w:r>
      <w:r w:rsidRPr="00400BEF">
        <w:rPr>
          <w:rFonts w:ascii="Arial" w:hAnsi="Arial" w:cs="Arial"/>
          <w:sz w:val="20"/>
          <w:szCs w:val="20"/>
        </w:rPr>
        <w:t xml:space="preserve">tornando-se imediatamente exigível o saldo não amortizado da </w:t>
      </w:r>
      <w:r w:rsidR="00C25EEB" w:rsidRPr="00400BEF">
        <w:rPr>
          <w:rFonts w:ascii="Arial" w:hAnsi="Arial" w:cs="Arial"/>
          <w:sz w:val="20"/>
          <w:szCs w:val="20"/>
        </w:rPr>
        <w:t>Escritura</w:t>
      </w:r>
      <w:r w:rsidRPr="00400BEF">
        <w:rPr>
          <w:rFonts w:ascii="Arial" w:hAnsi="Arial" w:cs="Arial"/>
          <w:sz w:val="20"/>
          <w:szCs w:val="20"/>
        </w:rPr>
        <w:t>, acrescido d</w:t>
      </w:r>
      <w:r w:rsidR="00AA167F">
        <w:rPr>
          <w:rFonts w:ascii="Arial" w:hAnsi="Arial" w:cs="Arial"/>
          <w:sz w:val="20"/>
          <w:szCs w:val="20"/>
        </w:rPr>
        <w:t>a</w:t>
      </w:r>
      <w:r w:rsidRPr="00AA167F">
        <w:rPr>
          <w:rFonts w:ascii="Arial" w:hAnsi="Arial" w:cs="Arial"/>
          <w:sz w:val="20"/>
          <w:szCs w:val="20"/>
        </w:rPr>
        <w:t xml:space="preserve"> </w:t>
      </w:r>
      <w:r w:rsidR="00AA167F">
        <w:rPr>
          <w:rFonts w:ascii="Arial" w:hAnsi="Arial" w:cs="Arial"/>
          <w:sz w:val="20"/>
          <w:szCs w:val="20"/>
        </w:rPr>
        <w:t xml:space="preserve">Remuneração </w:t>
      </w:r>
      <w:r w:rsidRPr="00AA167F">
        <w:rPr>
          <w:rFonts w:ascii="Arial" w:hAnsi="Arial" w:cs="Arial"/>
          <w:sz w:val="20"/>
          <w:szCs w:val="20"/>
        </w:rPr>
        <w:t xml:space="preserve">e de todos os encargos contratuais e legais incidentes até então, incluindo, multas e despesas, até a data do efetivo pagamento do saldo devedor, calculados de forma </w:t>
      </w:r>
      <w:r w:rsidRPr="00AA167F">
        <w:rPr>
          <w:rFonts w:ascii="Arial" w:hAnsi="Arial" w:cs="Arial"/>
          <w:i/>
          <w:iCs/>
          <w:sz w:val="20"/>
          <w:szCs w:val="20"/>
        </w:rPr>
        <w:t>pro rata die</w:t>
      </w:r>
      <w:r w:rsidRPr="00AA167F">
        <w:rPr>
          <w:rFonts w:ascii="Arial" w:hAnsi="Arial" w:cs="Arial"/>
          <w:sz w:val="20"/>
          <w:szCs w:val="20"/>
        </w:rPr>
        <w:t xml:space="preserve">, na hipótese de ocorrência de qualquer dos Eventos de Vencimento Antecipado </w:t>
      </w:r>
      <w:r w:rsidR="00400BEF">
        <w:rPr>
          <w:rFonts w:ascii="Arial" w:hAnsi="Arial" w:cs="Arial"/>
          <w:sz w:val="20"/>
          <w:szCs w:val="20"/>
        </w:rPr>
        <w:t xml:space="preserve">Automático </w:t>
      </w:r>
      <w:r w:rsidRPr="00AA167F">
        <w:rPr>
          <w:rFonts w:ascii="Arial" w:hAnsi="Arial" w:cs="Arial"/>
          <w:sz w:val="20"/>
          <w:szCs w:val="20"/>
        </w:rPr>
        <w:t xml:space="preserve">listados abaixo, os quais as Partes reconhecem, desde logo, serem causa direta para aumento indevido do risco de inadimplemento das obrigações assumidas pela </w:t>
      </w:r>
      <w:r w:rsidR="0054566B" w:rsidRPr="00AA167F">
        <w:rPr>
          <w:rFonts w:ascii="Arial" w:hAnsi="Arial" w:cs="Arial"/>
          <w:sz w:val="20"/>
          <w:szCs w:val="20"/>
        </w:rPr>
        <w:t>Emissora</w:t>
      </w:r>
      <w:r w:rsidRPr="00400BEF">
        <w:rPr>
          <w:rFonts w:ascii="Arial" w:hAnsi="Arial" w:cs="Arial"/>
          <w:sz w:val="20"/>
          <w:szCs w:val="20"/>
        </w:rPr>
        <w:t xml:space="preserve">, tornando mais onerosa a obrigação de concessão de crédito assumida pela Credora nesta </w:t>
      </w:r>
      <w:r w:rsidR="0054566B" w:rsidRPr="00400BEF">
        <w:rPr>
          <w:rFonts w:ascii="Arial" w:hAnsi="Arial" w:cs="Arial"/>
          <w:sz w:val="20"/>
          <w:szCs w:val="20"/>
        </w:rPr>
        <w:t>Escritura</w:t>
      </w:r>
      <w:r w:rsidR="00464433" w:rsidRPr="00400BEF">
        <w:rPr>
          <w:rFonts w:ascii="Arial" w:hAnsi="Arial" w:cs="Arial"/>
          <w:sz w:val="20"/>
          <w:szCs w:val="20"/>
        </w:rPr>
        <w:t>:</w:t>
      </w:r>
      <w:bookmarkEnd w:id="309"/>
    </w:p>
    <w:p w14:paraId="68837478" w14:textId="77777777" w:rsidR="0054566B" w:rsidRPr="00400BEF"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16180C51" w14:textId="77777777" w:rsidR="0037209C" w:rsidRPr="00427B3E" w:rsidRDefault="00096851" w:rsidP="000B3BC9">
      <w:pPr>
        <w:pStyle w:val="ListParagraph"/>
        <w:numPr>
          <w:ilvl w:val="0"/>
          <w:numId w:val="14"/>
        </w:numPr>
        <w:spacing w:line="360" w:lineRule="auto"/>
        <w:ind w:left="1134" w:hanging="567"/>
        <w:contextualSpacing w:val="0"/>
        <w:jc w:val="both"/>
        <w:rPr>
          <w:rFonts w:ascii="Arial" w:hAnsi="Arial" w:cs="Arial"/>
          <w:sz w:val="20"/>
          <w:szCs w:val="20"/>
        </w:rPr>
      </w:pPr>
      <w:r w:rsidRPr="00427B3E">
        <w:rPr>
          <w:rFonts w:ascii="Arial" w:hAnsi="Arial" w:cs="Arial"/>
          <w:sz w:val="20"/>
          <w:szCs w:val="20"/>
        </w:rPr>
        <w:t>invalidade, nulidade, ineficácia ou inexequibilidade das Debêntures e/ou desta Escritura de Emissão</w:t>
      </w:r>
      <w:r w:rsidR="0037209C" w:rsidRPr="00400BEF">
        <w:rPr>
          <w:rFonts w:ascii="Arial" w:hAnsi="Arial" w:cs="Arial"/>
          <w:sz w:val="20"/>
          <w:szCs w:val="20"/>
        </w:rPr>
        <w:t>;</w:t>
      </w:r>
      <w:r>
        <w:rPr>
          <w:rFonts w:ascii="Arial" w:hAnsi="Arial" w:cs="Arial"/>
          <w:sz w:val="20"/>
          <w:szCs w:val="20"/>
        </w:rPr>
        <w:t xml:space="preserve"> e</w:t>
      </w:r>
    </w:p>
    <w:p w14:paraId="339D4868" w14:textId="77777777" w:rsidR="0054566B" w:rsidRPr="00400BEF" w:rsidRDefault="0054566B" w:rsidP="005F3FB2">
      <w:pPr>
        <w:pStyle w:val="ListParagraph"/>
        <w:spacing w:line="360" w:lineRule="auto"/>
        <w:ind w:left="1134"/>
        <w:contextualSpacing w:val="0"/>
        <w:jc w:val="both"/>
        <w:rPr>
          <w:rFonts w:ascii="Arial" w:eastAsia="Times New Roman" w:hAnsi="Arial" w:cs="Arial"/>
          <w:sz w:val="20"/>
          <w:szCs w:val="20"/>
        </w:rPr>
      </w:pPr>
    </w:p>
    <w:p w14:paraId="33EF9479" w14:textId="77777777" w:rsidR="0037209C" w:rsidRPr="00400BEF" w:rsidRDefault="00C023FE" w:rsidP="005F3FB2">
      <w:pPr>
        <w:pStyle w:val="ListParagraph"/>
        <w:numPr>
          <w:ilvl w:val="0"/>
          <w:numId w:val="14"/>
        </w:numPr>
        <w:spacing w:line="360" w:lineRule="auto"/>
        <w:ind w:left="1134" w:hanging="567"/>
        <w:contextualSpacing w:val="0"/>
        <w:jc w:val="both"/>
        <w:rPr>
          <w:rFonts w:ascii="Arial" w:eastAsia="Times New Roman" w:hAnsi="Arial" w:cs="Arial"/>
          <w:sz w:val="20"/>
          <w:szCs w:val="20"/>
        </w:rPr>
      </w:pPr>
      <w:r>
        <w:rPr>
          <w:rFonts w:ascii="Arial" w:hAnsi="Arial" w:cs="Arial"/>
          <w:sz w:val="20"/>
          <w:szCs w:val="20"/>
        </w:rPr>
        <w:t>aplicação dos recursos líquidos oriundos da Emissão em destinação diversa da descrita nesta Escritura de Emissão</w:t>
      </w:r>
      <w:r w:rsidR="00096851">
        <w:rPr>
          <w:rFonts w:ascii="Arial" w:hAnsi="Arial" w:cs="Arial"/>
          <w:sz w:val="20"/>
          <w:szCs w:val="20"/>
        </w:rPr>
        <w:t>.</w:t>
      </w:r>
    </w:p>
    <w:p w14:paraId="091FC5DE" w14:textId="77777777" w:rsidR="0054566B" w:rsidRPr="009A250D" w:rsidRDefault="0054566B" w:rsidP="009A250D">
      <w:pPr>
        <w:spacing w:line="360" w:lineRule="auto"/>
        <w:jc w:val="both"/>
        <w:rPr>
          <w:rFonts w:ascii="Arial" w:eastAsia="Times New Roman" w:hAnsi="Arial" w:cs="Arial"/>
          <w:sz w:val="20"/>
          <w:szCs w:val="20"/>
        </w:rPr>
      </w:pPr>
    </w:p>
    <w:p w14:paraId="22F69C4F" w14:textId="77777777" w:rsidR="009A250D" w:rsidRDefault="009A250D" w:rsidP="00FA2B78">
      <w:pPr>
        <w:pStyle w:val="ListParagraph"/>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Eventos de Vencimento Antecipado</w:t>
      </w:r>
      <w:r>
        <w:rPr>
          <w:rFonts w:ascii="Arial" w:hAnsi="Arial" w:cs="Arial"/>
          <w:sz w:val="20"/>
          <w:szCs w:val="20"/>
          <w:u w:val="single"/>
        </w:rPr>
        <w:t xml:space="preserve"> </w:t>
      </w:r>
      <w:r w:rsidR="00EA6057">
        <w:rPr>
          <w:rFonts w:ascii="Arial" w:hAnsi="Arial" w:cs="Arial"/>
          <w:sz w:val="20"/>
          <w:szCs w:val="20"/>
          <w:u w:val="single"/>
        </w:rPr>
        <w:t xml:space="preserve">Não </w:t>
      </w:r>
      <w:r>
        <w:rPr>
          <w:rFonts w:ascii="Arial" w:hAnsi="Arial" w:cs="Arial"/>
          <w:sz w:val="20"/>
          <w:szCs w:val="20"/>
          <w:u w:val="single"/>
        </w:rPr>
        <w:t>Automático</w:t>
      </w:r>
      <w:r w:rsidRPr="009A250D">
        <w:rPr>
          <w:rFonts w:ascii="Arial" w:hAnsi="Arial" w:cs="Arial"/>
          <w:sz w:val="20"/>
          <w:szCs w:val="20"/>
        </w:rPr>
        <w:t>:</w:t>
      </w:r>
      <w:r>
        <w:rPr>
          <w:rFonts w:ascii="Arial" w:hAnsi="Arial" w:cs="Arial"/>
          <w:sz w:val="20"/>
          <w:szCs w:val="20"/>
        </w:rPr>
        <w:t xml:space="preserve"> Na ocorrência de quaisquer dos seguintes eventos (“</w:t>
      </w:r>
      <w:r w:rsidRPr="009A250D">
        <w:rPr>
          <w:rFonts w:ascii="Arial" w:hAnsi="Arial" w:cs="Arial"/>
          <w:sz w:val="20"/>
          <w:szCs w:val="20"/>
          <w:u w:val="single"/>
        </w:rPr>
        <w:t>Eventos de Vencimento Antecipado Não Automático</w:t>
      </w:r>
      <w:r>
        <w:rPr>
          <w:rFonts w:ascii="Arial" w:hAnsi="Arial" w:cs="Arial"/>
          <w:sz w:val="20"/>
          <w:szCs w:val="20"/>
        </w:rPr>
        <w:t xml:space="preserve">” e, em conjunto com </w:t>
      </w:r>
      <w:r w:rsidRPr="00AA167F">
        <w:rPr>
          <w:rFonts w:ascii="Arial" w:hAnsi="Arial" w:cs="Arial"/>
          <w:sz w:val="20"/>
          <w:szCs w:val="20"/>
        </w:rPr>
        <w:t xml:space="preserve">Eventos de Vencimento Antecipado </w:t>
      </w:r>
      <w:r>
        <w:rPr>
          <w:rFonts w:ascii="Arial" w:hAnsi="Arial" w:cs="Arial"/>
          <w:sz w:val="20"/>
          <w:szCs w:val="20"/>
        </w:rPr>
        <w:t>Automático, os “</w:t>
      </w:r>
      <w:r w:rsidRPr="009A250D">
        <w:rPr>
          <w:rFonts w:ascii="Arial" w:hAnsi="Arial" w:cs="Arial"/>
          <w:sz w:val="20"/>
          <w:szCs w:val="20"/>
          <w:u w:val="single"/>
        </w:rPr>
        <w:t>Eventos de Inadimplemento</w:t>
      </w:r>
      <w:r>
        <w:rPr>
          <w:rFonts w:ascii="Arial" w:hAnsi="Arial" w:cs="Arial"/>
          <w:sz w:val="20"/>
          <w:szCs w:val="20"/>
        </w:rPr>
        <w:t xml:space="preserve">”), </w:t>
      </w:r>
      <w:r w:rsidRPr="009A250D">
        <w:rPr>
          <w:rFonts w:ascii="Arial" w:hAnsi="Arial" w:cs="Arial"/>
          <w:sz w:val="20"/>
          <w:szCs w:val="20"/>
          <w:u w:color="000000"/>
          <w:lang w:eastAsia="pt-BR"/>
        </w:rPr>
        <w:t>deverá ser convocada</w:t>
      </w:r>
      <w:r w:rsidR="00D75FB1">
        <w:rPr>
          <w:rFonts w:ascii="Arial" w:hAnsi="Arial" w:cs="Arial"/>
          <w:sz w:val="20"/>
          <w:szCs w:val="20"/>
          <w:u w:color="000000"/>
          <w:lang w:eastAsia="pt-BR"/>
        </w:rPr>
        <w:t>,</w:t>
      </w:r>
      <w:r w:rsidRPr="009A250D">
        <w:rPr>
          <w:rFonts w:ascii="Arial" w:hAnsi="Arial" w:cs="Arial"/>
          <w:sz w:val="20"/>
          <w:szCs w:val="20"/>
          <w:u w:color="000000"/>
          <w:lang w:eastAsia="pt-BR"/>
        </w:rPr>
        <w:t xml:space="preserve"> pela Securitizadora ou Agente Fiduciário (conforme o caso)</w:t>
      </w:r>
      <w:r w:rsidR="00D75FB1">
        <w:rPr>
          <w:rFonts w:ascii="Arial" w:hAnsi="Arial" w:cs="Arial"/>
          <w:sz w:val="20"/>
          <w:szCs w:val="20"/>
          <w:u w:color="000000"/>
          <w:lang w:eastAsia="pt-BR"/>
        </w:rPr>
        <w:t>,</w:t>
      </w:r>
      <w:r w:rsidRPr="009A250D">
        <w:rPr>
          <w:rFonts w:ascii="Arial" w:hAnsi="Arial" w:cs="Arial"/>
          <w:sz w:val="20"/>
          <w:szCs w:val="20"/>
          <w:u w:color="000000"/>
          <w:lang w:eastAsia="pt-BR"/>
        </w:rPr>
        <w:t xml:space="preserve"> assembleia geral de titulares dos CRI para deliberar sobre a</w:t>
      </w:r>
      <w:r w:rsidR="00B10126">
        <w:rPr>
          <w:rFonts w:ascii="Arial" w:hAnsi="Arial" w:cs="Arial"/>
          <w:sz w:val="20"/>
          <w:szCs w:val="20"/>
          <w:u w:color="000000"/>
          <w:lang w:eastAsia="pt-BR"/>
        </w:rPr>
        <w:t xml:space="preserve"> </w:t>
      </w:r>
      <w:r w:rsidRPr="009C3F6E">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Escritura</w:t>
      </w:r>
      <w:r>
        <w:rPr>
          <w:rFonts w:ascii="Arial" w:hAnsi="Arial" w:cs="Arial"/>
          <w:sz w:val="20"/>
          <w:szCs w:val="20"/>
          <w:u w:color="000000"/>
          <w:lang w:eastAsia="pt-BR"/>
        </w:rPr>
        <w:t>:</w:t>
      </w:r>
    </w:p>
    <w:p w14:paraId="69D74130" w14:textId="77777777" w:rsidR="009A250D" w:rsidRDefault="009A250D" w:rsidP="009A250D">
      <w:pPr>
        <w:spacing w:line="360" w:lineRule="auto"/>
        <w:jc w:val="both"/>
        <w:rPr>
          <w:rFonts w:ascii="Arial" w:eastAsia="Times New Roman" w:hAnsi="Arial" w:cs="Arial"/>
          <w:sz w:val="20"/>
          <w:szCs w:val="20"/>
        </w:rPr>
      </w:pPr>
    </w:p>
    <w:p w14:paraId="01ECBB03" w14:textId="77777777" w:rsidR="00C023FE" w:rsidRPr="00400BEF" w:rsidRDefault="00C023FE" w:rsidP="00427B3E">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400BEF">
        <w:rPr>
          <w:rFonts w:ascii="Arial" w:hAnsi="Arial" w:cs="Arial"/>
          <w:sz w:val="20"/>
          <w:szCs w:val="20"/>
        </w:rPr>
        <w:t>pedido pela Emissora a qualquer credor ou classe de credores de plano de recuperação judicial ou extrajudicial, independentemente de ter sido requerida ou obtida homologação judicial do referido plano, ou requerimento pela Emissora de respectiva recuperação extrajudicial ou judicial, independentemente de deferimento do processamento da recuperação ou de sua concessão pelo juiz competente;</w:t>
      </w:r>
    </w:p>
    <w:p w14:paraId="71CF1D21" w14:textId="77777777" w:rsidR="009F6A95" w:rsidRDefault="009F6A95" w:rsidP="00427B3E">
      <w:pPr>
        <w:pStyle w:val="ListParagraph"/>
        <w:spacing w:line="360" w:lineRule="auto"/>
        <w:ind w:left="1134"/>
        <w:contextualSpacing w:val="0"/>
        <w:jc w:val="both"/>
        <w:rPr>
          <w:rFonts w:ascii="Arial" w:hAnsi="Arial" w:cs="Arial"/>
          <w:sz w:val="20"/>
          <w:szCs w:val="20"/>
        </w:rPr>
      </w:pPr>
    </w:p>
    <w:p w14:paraId="319D804A" w14:textId="77777777" w:rsidR="00C023FE" w:rsidRDefault="00C023FE" w:rsidP="002B79D6">
      <w:pPr>
        <w:pStyle w:val="ListParagraph"/>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extinção, liquidação ou dissolução da Emissora;</w:t>
      </w:r>
    </w:p>
    <w:p w14:paraId="024F66AF" w14:textId="77777777" w:rsidR="00096851" w:rsidRDefault="00096851" w:rsidP="00427B3E">
      <w:pPr>
        <w:pStyle w:val="ListParagraph"/>
        <w:spacing w:line="360" w:lineRule="auto"/>
        <w:ind w:left="1134"/>
        <w:contextualSpacing w:val="0"/>
        <w:jc w:val="both"/>
        <w:rPr>
          <w:rFonts w:ascii="Arial" w:hAnsi="Arial" w:cs="Arial"/>
          <w:sz w:val="20"/>
          <w:szCs w:val="20"/>
        </w:rPr>
      </w:pPr>
    </w:p>
    <w:p w14:paraId="3B230C36" w14:textId="77777777" w:rsidR="00096851" w:rsidRDefault="00096851" w:rsidP="002B79D6">
      <w:pPr>
        <w:pStyle w:val="ListParagraph"/>
        <w:numPr>
          <w:ilvl w:val="0"/>
          <w:numId w:val="53"/>
        </w:numPr>
        <w:spacing w:line="360" w:lineRule="auto"/>
        <w:ind w:left="1134" w:hanging="567"/>
        <w:contextualSpacing w:val="0"/>
        <w:jc w:val="both"/>
        <w:rPr>
          <w:rFonts w:ascii="Arial" w:hAnsi="Arial" w:cs="Arial"/>
          <w:sz w:val="20"/>
          <w:szCs w:val="20"/>
        </w:rPr>
      </w:pPr>
      <w:r>
        <w:rPr>
          <w:rFonts w:ascii="Arial" w:hAnsi="Arial" w:cs="Arial"/>
          <w:sz w:val="20"/>
          <w:szCs w:val="20"/>
        </w:rPr>
        <w:t>com relação ao</w:t>
      </w:r>
      <w:r w:rsidRPr="00427B3E">
        <w:rPr>
          <w:rFonts w:ascii="Arial" w:hAnsi="Arial" w:cs="Arial"/>
          <w:sz w:val="20"/>
          <w:szCs w:val="20"/>
        </w:rPr>
        <w:t xml:space="preserve"> Avalista, morte, incapacidade total ou parcial, apresentação de pedido de insolvência ou de interdição </w:t>
      </w:r>
      <w:r>
        <w:rPr>
          <w:rFonts w:ascii="Arial" w:hAnsi="Arial" w:cs="Arial"/>
          <w:sz w:val="20"/>
          <w:szCs w:val="20"/>
        </w:rPr>
        <w:t xml:space="preserve">do </w:t>
      </w:r>
      <w:r w:rsidRPr="00427B3E">
        <w:rPr>
          <w:rFonts w:ascii="Arial" w:hAnsi="Arial" w:cs="Arial"/>
          <w:sz w:val="20"/>
          <w:szCs w:val="20"/>
        </w:rPr>
        <w:t>Avalista</w:t>
      </w:r>
      <w:r>
        <w:rPr>
          <w:rFonts w:ascii="Arial" w:hAnsi="Arial" w:cs="Arial"/>
          <w:sz w:val="20"/>
          <w:szCs w:val="20"/>
        </w:rPr>
        <w:t>;</w:t>
      </w:r>
    </w:p>
    <w:p w14:paraId="4A9835C8" w14:textId="77777777" w:rsidR="00C023FE" w:rsidRDefault="00C023FE" w:rsidP="00427B3E">
      <w:pPr>
        <w:pStyle w:val="ListParagraph"/>
        <w:spacing w:line="360" w:lineRule="auto"/>
        <w:ind w:left="1134"/>
        <w:contextualSpacing w:val="0"/>
        <w:jc w:val="both"/>
        <w:rPr>
          <w:rFonts w:ascii="Arial" w:hAnsi="Arial" w:cs="Arial"/>
          <w:sz w:val="20"/>
          <w:szCs w:val="20"/>
        </w:rPr>
      </w:pPr>
    </w:p>
    <w:p w14:paraId="4C54130C" w14:textId="77777777" w:rsidR="009F6A95" w:rsidRPr="009A250D"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insolvência, pedido de autofalência da Emissora ou pedido de falência formulado por terceiros em face da Emissora, não elidido no prazo legal;</w:t>
      </w:r>
    </w:p>
    <w:p w14:paraId="506B8195" w14:textId="77777777" w:rsidR="009F6A95" w:rsidRPr="009A250D" w:rsidRDefault="009F6A95" w:rsidP="009F6A95">
      <w:pPr>
        <w:pStyle w:val="ListParagraph"/>
        <w:spacing w:line="360" w:lineRule="auto"/>
        <w:ind w:left="1134"/>
        <w:contextualSpacing w:val="0"/>
        <w:jc w:val="both"/>
        <w:rPr>
          <w:rFonts w:ascii="Arial" w:eastAsia="Times New Roman" w:hAnsi="Arial" w:cs="Arial"/>
          <w:sz w:val="20"/>
          <w:szCs w:val="20"/>
        </w:rPr>
      </w:pPr>
    </w:p>
    <w:p w14:paraId="4757233F" w14:textId="77777777" w:rsidR="009F6A95" w:rsidRPr="00AA167F"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descumprimento, pela Emissora, de qualquer obrigação pecuniária prevista neste instrumento e/ou nos demais Documentos da Operação, sem que tal descumprimento seja sanado no prazo de 5 (cinco</w:t>
      </w:r>
      <w:r w:rsidRPr="00AA167F">
        <w:rPr>
          <w:rFonts w:ascii="Arial" w:hAnsi="Arial" w:cs="Arial"/>
          <w:sz w:val="20"/>
          <w:szCs w:val="20"/>
        </w:rPr>
        <w:t>) Dias Úteis contados do descumprimento, sem prejuízo do pagamento de eventuais valores devidos a tít</w:t>
      </w:r>
      <w:r w:rsidRPr="00400BEF">
        <w:rPr>
          <w:rFonts w:ascii="Arial" w:hAnsi="Arial" w:cs="Arial"/>
          <w:sz w:val="20"/>
          <w:szCs w:val="20"/>
        </w:rPr>
        <w:t>ulo de mora;</w:t>
      </w:r>
    </w:p>
    <w:p w14:paraId="74EFF3DC" w14:textId="77777777" w:rsidR="009F6A95" w:rsidRPr="00AA167F" w:rsidRDefault="009F6A95" w:rsidP="009F6A95">
      <w:pPr>
        <w:pStyle w:val="ListParagraph"/>
        <w:spacing w:line="360" w:lineRule="auto"/>
        <w:ind w:left="1134"/>
        <w:contextualSpacing w:val="0"/>
        <w:jc w:val="both"/>
        <w:rPr>
          <w:rFonts w:ascii="Arial" w:eastAsia="Times New Roman" w:hAnsi="Arial" w:cs="Arial"/>
          <w:sz w:val="20"/>
          <w:szCs w:val="20"/>
        </w:rPr>
      </w:pPr>
    </w:p>
    <w:p w14:paraId="346B462B" w14:textId="77777777" w:rsidR="009F6A95" w:rsidRPr="009A250D"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rescisão, resilição ou qualquer forma de término de qualquer dos Documentos da Operação;</w:t>
      </w:r>
    </w:p>
    <w:p w14:paraId="126FB438" w14:textId="77777777" w:rsidR="009F6A95" w:rsidRPr="009A250D" w:rsidRDefault="009F6A95" w:rsidP="009F6A95">
      <w:pPr>
        <w:pStyle w:val="ListParagraph"/>
        <w:spacing w:line="360" w:lineRule="auto"/>
        <w:ind w:left="1134"/>
        <w:contextualSpacing w:val="0"/>
        <w:jc w:val="both"/>
        <w:rPr>
          <w:rFonts w:ascii="Arial" w:eastAsia="Times New Roman" w:hAnsi="Arial" w:cs="Arial"/>
          <w:sz w:val="20"/>
          <w:szCs w:val="20"/>
        </w:rPr>
      </w:pPr>
    </w:p>
    <w:p w14:paraId="62617E97" w14:textId="77777777" w:rsidR="009F6A95" w:rsidRPr="009A250D"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caso quaisquer das Garantias e/ou algum Documento da Operação venha a ter sua vigência ou efeitos extintos ou limitados antes do pagamento integral das Obrigações Garantidas seja por decisão judicial, nulidade, anulação, resilição, rescisão, denúncia, distrato ou por qualquer outra razão de direito, que implique na deterioração ou depreciação de alguma Garantia;</w:t>
      </w:r>
    </w:p>
    <w:p w14:paraId="5142542D" w14:textId="77777777" w:rsidR="009F6A95" w:rsidRPr="009A250D" w:rsidRDefault="009F6A95" w:rsidP="009F6A95">
      <w:pPr>
        <w:pStyle w:val="ListParagraph"/>
        <w:spacing w:line="360" w:lineRule="auto"/>
        <w:ind w:left="1134"/>
        <w:contextualSpacing w:val="0"/>
        <w:jc w:val="both"/>
        <w:rPr>
          <w:rFonts w:ascii="Arial" w:eastAsia="Times New Roman" w:hAnsi="Arial" w:cs="Arial"/>
          <w:sz w:val="20"/>
          <w:szCs w:val="20"/>
        </w:rPr>
      </w:pPr>
    </w:p>
    <w:p w14:paraId="78A41CB5" w14:textId="77777777" w:rsidR="009F6A95" w:rsidRPr="002B79D6" w:rsidRDefault="009F6A95" w:rsidP="0023723A">
      <w:pPr>
        <w:pStyle w:val="ListParagraph"/>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 xml:space="preserve">caso quaisquer das Garantias constituídas no âmbito da Operação torne-se inábil, imprópria ou insuficiente para assegurar o pagamento das Obrigações Garantidas e a Emissora não ofereça nova garantia à Credora, à sua exclusiva análise e aprovação, para substituição ou reforço nos termos dos seus respectivos instrumentos, mediante prévia e expressa anuência dos </w:t>
      </w:r>
      <w:r w:rsidRPr="009A250D">
        <w:rPr>
          <w:rFonts w:ascii="Arial" w:eastAsia="Times New Roman" w:hAnsi="Arial" w:cs="Arial"/>
          <w:sz w:val="20"/>
          <w:szCs w:val="20"/>
        </w:rPr>
        <w:t>titulares dos CRI</w:t>
      </w:r>
      <w:r w:rsidRPr="009A250D">
        <w:rPr>
          <w:rFonts w:ascii="Arial" w:hAnsi="Arial" w:cs="Arial"/>
          <w:sz w:val="20"/>
          <w:szCs w:val="20"/>
        </w:rPr>
        <w:t xml:space="preserve"> reunidos em assembleia geral</w:t>
      </w:r>
      <w:r>
        <w:rPr>
          <w:rFonts w:ascii="Arial" w:hAnsi="Arial" w:cs="Arial"/>
          <w:sz w:val="20"/>
          <w:szCs w:val="20"/>
        </w:rPr>
        <w:t>;</w:t>
      </w:r>
    </w:p>
    <w:p w14:paraId="4AEE4E34" w14:textId="77777777" w:rsidR="009F6A95" w:rsidRPr="002B79D6" w:rsidRDefault="009F6A95" w:rsidP="009F6A95">
      <w:pPr>
        <w:pStyle w:val="ListParagraph"/>
        <w:spacing w:line="360" w:lineRule="auto"/>
        <w:ind w:left="1134"/>
        <w:contextualSpacing w:val="0"/>
        <w:jc w:val="both"/>
        <w:rPr>
          <w:rFonts w:ascii="Arial" w:eastAsia="Times New Roman" w:hAnsi="Arial" w:cs="Arial"/>
          <w:sz w:val="20"/>
          <w:szCs w:val="20"/>
        </w:rPr>
      </w:pPr>
    </w:p>
    <w:p w14:paraId="333B03DF" w14:textId="77777777" w:rsidR="009F6A95" w:rsidRPr="002B79D6" w:rsidRDefault="009F6A95" w:rsidP="0023723A">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caso a Emissora receba valores decorrentes dos Direitos Creditórios em conta diversa à Conta </w:t>
      </w:r>
      <w:r>
        <w:rPr>
          <w:rFonts w:ascii="Arial" w:hAnsi="Arial" w:cs="Arial"/>
          <w:sz w:val="20"/>
          <w:szCs w:val="20"/>
        </w:rPr>
        <w:t>Vinculada</w:t>
      </w:r>
      <w:r w:rsidRPr="009C3F6E">
        <w:rPr>
          <w:rFonts w:ascii="Arial" w:hAnsi="Arial" w:cs="Arial"/>
          <w:sz w:val="20"/>
          <w:szCs w:val="20"/>
        </w:rPr>
        <w:t xml:space="preserve"> e não os repassem </w:t>
      </w:r>
      <w:r>
        <w:rPr>
          <w:rFonts w:ascii="Arial" w:hAnsi="Arial" w:cs="Arial"/>
          <w:sz w:val="20"/>
          <w:szCs w:val="20"/>
        </w:rPr>
        <w:t xml:space="preserve">à Conta Vinculada </w:t>
      </w:r>
      <w:r w:rsidRPr="009C3F6E">
        <w:rPr>
          <w:rFonts w:ascii="Arial" w:hAnsi="Arial" w:cs="Arial"/>
          <w:sz w:val="20"/>
          <w:szCs w:val="20"/>
        </w:rPr>
        <w:t>dentro do prazo estabelecido no Contrato de Cessão Fiduciária de Direitos Creditórios</w:t>
      </w:r>
      <w:r>
        <w:rPr>
          <w:rFonts w:ascii="Arial" w:hAnsi="Arial" w:cs="Arial"/>
          <w:sz w:val="20"/>
          <w:szCs w:val="20"/>
        </w:rPr>
        <w:t>;</w:t>
      </w:r>
    </w:p>
    <w:p w14:paraId="7A1059D3" w14:textId="77777777" w:rsidR="009F6A95" w:rsidRDefault="009F6A95" w:rsidP="00427B3E">
      <w:pPr>
        <w:pStyle w:val="ListParagraph"/>
        <w:spacing w:line="360" w:lineRule="auto"/>
        <w:ind w:left="1134"/>
        <w:contextualSpacing w:val="0"/>
        <w:jc w:val="both"/>
        <w:rPr>
          <w:rFonts w:ascii="Arial" w:hAnsi="Arial" w:cs="Arial"/>
          <w:sz w:val="20"/>
          <w:szCs w:val="20"/>
        </w:rPr>
      </w:pPr>
    </w:p>
    <w:p w14:paraId="6052EF5B" w14:textId="7C18296C" w:rsidR="009A250D" w:rsidRPr="008E0287"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8E0287">
        <w:rPr>
          <w:rFonts w:ascii="Arial" w:hAnsi="Arial" w:cs="Arial"/>
          <w:sz w:val="20"/>
          <w:szCs w:val="20"/>
        </w:rPr>
        <w:t xml:space="preserve">caso ocorra cisão, fusão, incorporação ou qualquer reorganização societária, a qualquer título, da Emissora e que venha a alterar o controle final da Emissora nos termos do artigo 116 da </w:t>
      </w:r>
      <w:r w:rsidRPr="008E0287">
        <w:rPr>
          <w:rFonts w:ascii="Arial" w:hAnsi="Arial" w:cs="Arial"/>
          <w:color w:val="000000"/>
          <w:sz w:val="20"/>
          <w:szCs w:val="20"/>
        </w:rPr>
        <w:t>Lei</w:t>
      </w:r>
      <w:r w:rsidR="00823C92" w:rsidRPr="008E0287">
        <w:rPr>
          <w:rFonts w:ascii="Arial" w:hAnsi="Arial" w:cs="Arial"/>
          <w:color w:val="000000"/>
          <w:sz w:val="20"/>
          <w:szCs w:val="20"/>
        </w:rPr>
        <w:t> </w:t>
      </w:r>
      <w:r w:rsidRPr="008E0287">
        <w:rPr>
          <w:rFonts w:ascii="Arial" w:hAnsi="Arial" w:cs="Arial"/>
          <w:color w:val="000000"/>
          <w:sz w:val="20"/>
          <w:szCs w:val="20"/>
        </w:rPr>
        <w:t>6.404</w:t>
      </w:r>
      <w:r w:rsidR="00823C92" w:rsidRPr="008E0287">
        <w:rPr>
          <w:rFonts w:ascii="Arial" w:hAnsi="Arial" w:cs="Arial"/>
          <w:color w:val="000000"/>
          <w:sz w:val="20"/>
          <w:szCs w:val="20"/>
        </w:rPr>
        <w:t xml:space="preserve">, exceto se for realizada </w:t>
      </w:r>
      <w:r w:rsidR="00DD3274" w:rsidRPr="008E0287">
        <w:rPr>
          <w:rFonts w:ascii="Arial" w:hAnsi="Arial" w:cs="Arial"/>
          <w:color w:val="000000"/>
          <w:sz w:val="20"/>
          <w:szCs w:val="20"/>
        </w:rPr>
        <w:t xml:space="preserve">a transferência </w:t>
      </w:r>
      <w:r w:rsidR="00823C92" w:rsidRPr="008E0287">
        <w:rPr>
          <w:rFonts w:ascii="Arial" w:hAnsi="Arial" w:cs="Arial"/>
          <w:color w:val="000000"/>
          <w:sz w:val="20"/>
          <w:szCs w:val="20"/>
        </w:rPr>
        <w:t xml:space="preserve">do controle da Emissora para a </w:t>
      </w:r>
      <w:r w:rsidR="00823C92" w:rsidRPr="008E0287">
        <w:rPr>
          <w:rFonts w:ascii="Arial" w:hAnsi="Arial" w:cs="Arial"/>
          <w:sz w:val="20"/>
          <w:szCs w:val="20"/>
        </w:rPr>
        <w:t>TheBlueground</w:t>
      </w:r>
      <w:r w:rsidR="006A6AFA">
        <w:rPr>
          <w:rFonts w:ascii="Arial" w:hAnsi="Arial" w:cs="Arial"/>
          <w:sz w:val="20"/>
          <w:szCs w:val="20"/>
        </w:rPr>
        <w:t>, mantendo o Sr. Leonardo Rodrigues Morgat</w:t>
      </w:r>
      <w:r w:rsidR="00F03508">
        <w:rPr>
          <w:rFonts w:ascii="Arial" w:hAnsi="Arial" w:cs="Arial"/>
          <w:sz w:val="20"/>
          <w:szCs w:val="20"/>
        </w:rPr>
        <w:t>t</w:t>
      </w:r>
      <w:r w:rsidR="006A6AFA">
        <w:rPr>
          <w:rFonts w:ascii="Arial" w:hAnsi="Arial" w:cs="Arial"/>
          <w:sz w:val="20"/>
          <w:szCs w:val="20"/>
        </w:rPr>
        <w:t>o como Avalista da Emissão</w:t>
      </w:r>
      <w:r w:rsidRPr="008E0287">
        <w:rPr>
          <w:rFonts w:ascii="Arial" w:hAnsi="Arial" w:cs="Arial"/>
          <w:sz w:val="20"/>
          <w:szCs w:val="20"/>
        </w:rPr>
        <w:t>;</w:t>
      </w:r>
      <w:r w:rsidR="00A5246F">
        <w:rPr>
          <w:rFonts w:ascii="Arial" w:hAnsi="Arial" w:cs="Arial"/>
          <w:sz w:val="20"/>
          <w:szCs w:val="20"/>
        </w:rPr>
        <w:t xml:space="preserve"> </w:t>
      </w:r>
    </w:p>
    <w:p w14:paraId="68B57210" w14:textId="77777777" w:rsidR="009A250D" w:rsidRPr="009C3F6E" w:rsidRDefault="009A250D" w:rsidP="002B79D6">
      <w:pPr>
        <w:pStyle w:val="ListParagraph"/>
        <w:spacing w:line="360" w:lineRule="auto"/>
        <w:ind w:left="1134"/>
        <w:contextualSpacing w:val="0"/>
        <w:jc w:val="both"/>
        <w:rPr>
          <w:rFonts w:ascii="Arial" w:hAnsi="Arial" w:cs="Arial"/>
          <w:sz w:val="20"/>
          <w:szCs w:val="20"/>
        </w:rPr>
      </w:pPr>
    </w:p>
    <w:p w14:paraId="13E5C142"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0B3BC9">
        <w:rPr>
          <w:rFonts w:ascii="Arial" w:hAnsi="Arial" w:cs="Arial"/>
          <w:sz w:val="20"/>
          <w:szCs w:val="20"/>
        </w:rPr>
        <w:t>descumprimento, pela Emissora, de qualquer obrigação não pecuniária prevista neste instrumento e nos demais Documentos da Operação, sem que tal descumprimento sej</w:t>
      </w:r>
      <w:r w:rsidRPr="00DD3274">
        <w:rPr>
          <w:rFonts w:ascii="Arial" w:hAnsi="Arial" w:cs="Arial"/>
          <w:sz w:val="20"/>
          <w:szCs w:val="20"/>
        </w:rPr>
        <w:t>a sanado no prazo de 10 (dez) Dias Úteis a contar do respectivo descumprimento, observados os prazos de cura específicos, quando aplicáveis;</w:t>
      </w:r>
    </w:p>
    <w:p w14:paraId="7033B499" w14:textId="77777777" w:rsidR="009A250D" w:rsidRPr="002B79D6" w:rsidRDefault="009A250D" w:rsidP="002B79D6">
      <w:pPr>
        <w:pStyle w:val="ListParagraph"/>
        <w:spacing w:line="360" w:lineRule="auto"/>
        <w:ind w:left="1134"/>
        <w:contextualSpacing w:val="0"/>
        <w:jc w:val="both"/>
        <w:rPr>
          <w:rFonts w:ascii="Arial" w:hAnsi="Arial" w:cs="Arial"/>
          <w:sz w:val="20"/>
          <w:szCs w:val="20"/>
        </w:rPr>
      </w:pPr>
    </w:p>
    <w:p w14:paraId="0AA4578F"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caso seja verificado, a qualquer tempo, pela Credora</w:t>
      </w:r>
      <w:r w:rsidRPr="009A250D">
        <w:rPr>
          <w:rFonts w:ascii="Arial" w:hAnsi="Arial" w:cs="Arial"/>
          <w:sz w:val="20"/>
          <w:szCs w:val="20"/>
        </w:rPr>
        <w:t>, que qualquer das declarações e garantias prestadas pela</w:t>
      </w:r>
      <w:r w:rsidRPr="009C3F6E">
        <w:rPr>
          <w:rFonts w:ascii="Arial" w:hAnsi="Arial" w:cs="Arial"/>
          <w:sz w:val="20"/>
          <w:szCs w:val="20"/>
        </w:rPr>
        <w:t xml:space="preserve"> Emissora nos Documentos da Operação é enganosa, imprecisa ou incorreta, de forma a causar efeito adverso materialmente relevante à Operação, a exclusivo critério dos t</w:t>
      </w:r>
      <w:r w:rsidRPr="002B79D6">
        <w:rPr>
          <w:rFonts w:ascii="Arial" w:hAnsi="Arial" w:cs="Arial"/>
          <w:sz w:val="20"/>
          <w:szCs w:val="20"/>
        </w:rPr>
        <w:t>itulares dos CRI</w:t>
      </w:r>
      <w:r w:rsidRPr="009C3F6E">
        <w:rPr>
          <w:rFonts w:ascii="Arial" w:hAnsi="Arial" w:cs="Arial"/>
          <w:sz w:val="20"/>
          <w:szCs w:val="20"/>
        </w:rPr>
        <w:t xml:space="preserve"> reunidos em assembleia geral;</w:t>
      </w:r>
    </w:p>
    <w:p w14:paraId="5DBFB3BB" w14:textId="77777777" w:rsidR="009A250D" w:rsidRPr="002B79D6" w:rsidRDefault="009A250D">
      <w:pPr>
        <w:pStyle w:val="ListParagraph"/>
        <w:spacing w:line="360" w:lineRule="auto"/>
        <w:ind w:left="1134"/>
        <w:contextualSpacing w:val="0"/>
        <w:jc w:val="both"/>
        <w:rPr>
          <w:rFonts w:ascii="Arial" w:hAnsi="Arial" w:cs="Arial"/>
          <w:sz w:val="20"/>
          <w:szCs w:val="20"/>
        </w:rPr>
      </w:pPr>
    </w:p>
    <w:p w14:paraId="1E5F0246"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seja verificado, a qualquer tempo, pela Credora, que qualquer das autorizações, concessões, subvenções, alvarás ou licenças, inclusive as ambientais, exigidas para o regular exercício das atividades desenvolvidas pela Emissora, conforme aplicável, deixaram de ser válidas ou não foram obtidas;</w:t>
      </w:r>
    </w:p>
    <w:p w14:paraId="3DE6FC24" w14:textId="77777777" w:rsidR="009A250D" w:rsidRPr="002B79D6" w:rsidRDefault="009A250D">
      <w:pPr>
        <w:pStyle w:val="ListParagraph"/>
        <w:spacing w:line="360" w:lineRule="auto"/>
        <w:ind w:left="1134"/>
        <w:contextualSpacing w:val="0"/>
        <w:jc w:val="both"/>
        <w:rPr>
          <w:rFonts w:ascii="Arial" w:hAnsi="Arial" w:cs="Arial"/>
          <w:sz w:val="20"/>
          <w:szCs w:val="20"/>
        </w:rPr>
      </w:pPr>
    </w:p>
    <w:p w14:paraId="6163BA35"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protestos de títulos contra a Emissora, cujo valor unitário ou agregado ultrapasse R$ 1.000.000,00 (um milhão de reais) salvo se (a) o protesto tiver sido efetuado por erro ou má-fé de terceiros, desde que validamente comprovado ou (b) for cancelado ou sustado, em qualquer das hipóteses, dentro de 15 (quinze) Dias Úteis contados da ciência da Emissora;</w:t>
      </w:r>
    </w:p>
    <w:p w14:paraId="49EB67E2" w14:textId="77777777" w:rsidR="009A250D" w:rsidRPr="002B79D6" w:rsidRDefault="009A250D">
      <w:pPr>
        <w:pStyle w:val="ListParagraph"/>
        <w:spacing w:line="360" w:lineRule="auto"/>
        <w:ind w:left="1134"/>
        <w:contextualSpacing w:val="0"/>
        <w:jc w:val="both"/>
        <w:rPr>
          <w:rFonts w:ascii="Arial" w:hAnsi="Arial" w:cs="Arial"/>
          <w:sz w:val="20"/>
          <w:szCs w:val="20"/>
        </w:rPr>
      </w:pPr>
    </w:p>
    <w:p w14:paraId="66FD20C4" w14:textId="77777777" w:rsidR="009A250D"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não cumprimento ou não impugnação, com efeito suspensivo, de qualquer decisão ou sentença judicial, contra a Emissora</w:t>
      </w:r>
      <w:r w:rsidR="000E3880">
        <w:rPr>
          <w:rFonts w:ascii="Arial" w:hAnsi="Arial" w:cs="Arial"/>
          <w:sz w:val="20"/>
          <w:szCs w:val="20"/>
        </w:rPr>
        <w:t xml:space="preserve"> e/ou o Avalista</w:t>
      </w:r>
      <w:r w:rsidRPr="009C3F6E">
        <w:rPr>
          <w:rFonts w:ascii="Arial" w:hAnsi="Arial" w:cs="Arial"/>
          <w:sz w:val="20"/>
          <w:szCs w:val="20"/>
        </w:rPr>
        <w:t>, em valor individual ou agregado igual ou maior do que R$ 1.000.000,00 (um milhão de reais) ou seu valor equivalente em outras moedas;</w:t>
      </w:r>
    </w:p>
    <w:p w14:paraId="17DEECFA"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E35EA44"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3B78E0">
        <w:rPr>
          <w:rFonts w:ascii="Arial" w:hAnsi="Arial" w:cs="Arial"/>
          <w:sz w:val="20"/>
          <w:szCs w:val="20"/>
        </w:rPr>
        <w:t xml:space="preserve">descumprimento </w:t>
      </w:r>
      <w:r w:rsidR="003B78E0" w:rsidRPr="00427B3E">
        <w:rPr>
          <w:rFonts w:ascii="Arial" w:hAnsi="Arial" w:cs="Arial"/>
          <w:sz w:val="20"/>
          <w:szCs w:val="20"/>
        </w:rPr>
        <w:t xml:space="preserve">de qualquer obrigação pecuniária assumida pela </w:t>
      </w:r>
      <w:r>
        <w:rPr>
          <w:rFonts w:ascii="Arial" w:hAnsi="Arial" w:cs="Arial"/>
          <w:sz w:val="20"/>
          <w:szCs w:val="20"/>
        </w:rPr>
        <w:t>Emissora</w:t>
      </w:r>
      <w:r w:rsidR="003B78E0" w:rsidRPr="00427B3E">
        <w:rPr>
          <w:rFonts w:ascii="Arial" w:hAnsi="Arial" w:cs="Arial"/>
          <w:sz w:val="20"/>
          <w:szCs w:val="20"/>
        </w:rPr>
        <w:t xml:space="preserve"> e/ou pelo</w:t>
      </w:r>
      <w:r>
        <w:rPr>
          <w:rFonts w:ascii="Arial" w:hAnsi="Arial" w:cs="Arial"/>
          <w:sz w:val="20"/>
          <w:szCs w:val="20"/>
        </w:rPr>
        <w:t xml:space="preserve"> Avalista </w:t>
      </w:r>
      <w:r w:rsidR="003B78E0" w:rsidRPr="00427B3E">
        <w:rPr>
          <w:rFonts w:ascii="Arial" w:hAnsi="Arial" w:cs="Arial"/>
          <w:sz w:val="20"/>
          <w:szCs w:val="20"/>
        </w:rPr>
        <w:t xml:space="preserve">ou decretação de vencimento antecipado de quaisquer operações financeiras de captação de recursos no mercado financeiro, financiamentos ou dívidas contraídas pela </w:t>
      </w:r>
      <w:r>
        <w:rPr>
          <w:rFonts w:ascii="Arial" w:hAnsi="Arial" w:cs="Arial"/>
          <w:sz w:val="20"/>
          <w:szCs w:val="20"/>
        </w:rPr>
        <w:t>Emissora</w:t>
      </w:r>
      <w:r w:rsidR="003B78E0" w:rsidRPr="00427B3E">
        <w:rPr>
          <w:rFonts w:ascii="Arial" w:hAnsi="Arial" w:cs="Arial"/>
          <w:sz w:val="20"/>
          <w:szCs w:val="20"/>
        </w:rPr>
        <w:t xml:space="preserve"> e/ou </w:t>
      </w:r>
      <w:r w:rsidRPr="00B0160B">
        <w:rPr>
          <w:rFonts w:ascii="Arial" w:hAnsi="Arial" w:cs="Arial"/>
          <w:sz w:val="20"/>
          <w:szCs w:val="20"/>
        </w:rPr>
        <w:t>pelo</w:t>
      </w:r>
      <w:r>
        <w:rPr>
          <w:rFonts w:ascii="Arial" w:hAnsi="Arial" w:cs="Arial"/>
          <w:sz w:val="20"/>
          <w:szCs w:val="20"/>
        </w:rPr>
        <w:t xml:space="preserve"> Avalista</w:t>
      </w:r>
      <w:r w:rsidR="003B78E0" w:rsidRPr="00427B3E">
        <w:rPr>
          <w:rFonts w:ascii="Arial" w:hAnsi="Arial" w:cs="Arial"/>
          <w:sz w:val="20"/>
          <w:szCs w:val="20"/>
        </w:rPr>
        <w:t>, em valo</w:t>
      </w:r>
      <w:r w:rsidR="003B78E0">
        <w:rPr>
          <w:rFonts w:ascii="Arial" w:hAnsi="Arial" w:cs="Arial"/>
          <w:sz w:val="20"/>
          <w:szCs w:val="20"/>
        </w:rPr>
        <w:t>r</w:t>
      </w:r>
      <w:r w:rsidR="003B78E0" w:rsidRPr="00427B3E">
        <w:rPr>
          <w:rFonts w:ascii="Arial" w:hAnsi="Arial" w:cs="Arial"/>
          <w:sz w:val="20"/>
          <w:szCs w:val="20"/>
        </w:rPr>
        <w:t xml:space="preserve"> unitário ou agregado, igual ou superior a R$</w:t>
      </w:r>
      <w:r>
        <w:rPr>
          <w:rFonts w:ascii="Arial" w:hAnsi="Arial" w:cs="Arial"/>
          <w:sz w:val="20"/>
          <w:szCs w:val="20"/>
        </w:rPr>
        <w:t> </w:t>
      </w:r>
      <w:r w:rsidR="003B78E0">
        <w:rPr>
          <w:rFonts w:ascii="Arial" w:hAnsi="Arial" w:cs="Arial"/>
          <w:sz w:val="20"/>
          <w:szCs w:val="20"/>
        </w:rPr>
        <w:t>1</w:t>
      </w:r>
      <w:r w:rsidR="003B78E0" w:rsidRPr="00427B3E">
        <w:rPr>
          <w:rFonts w:ascii="Arial" w:hAnsi="Arial" w:cs="Arial"/>
          <w:sz w:val="20"/>
          <w:szCs w:val="20"/>
        </w:rPr>
        <w:t>.000.000,00 (</w:t>
      </w:r>
      <w:r w:rsidR="003B78E0">
        <w:rPr>
          <w:rFonts w:ascii="Arial" w:hAnsi="Arial" w:cs="Arial"/>
          <w:sz w:val="20"/>
          <w:szCs w:val="20"/>
        </w:rPr>
        <w:t>um</w:t>
      </w:r>
      <w:r w:rsidR="003B78E0" w:rsidRPr="00427B3E">
        <w:rPr>
          <w:rFonts w:ascii="Arial" w:hAnsi="Arial" w:cs="Arial"/>
          <w:sz w:val="20"/>
          <w:szCs w:val="20"/>
        </w:rPr>
        <w:t xml:space="preserve"> milh</w:t>
      </w:r>
      <w:r w:rsidR="003B78E0">
        <w:rPr>
          <w:rFonts w:ascii="Arial" w:hAnsi="Arial" w:cs="Arial"/>
          <w:sz w:val="20"/>
          <w:szCs w:val="20"/>
        </w:rPr>
        <w:t>ão</w:t>
      </w:r>
      <w:r w:rsidR="003B78E0" w:rsidRPr="00427B3E">
        <w:rPr>
          <w:rFonts w:ascii="Arial" w:hAnsi="Arial" w:cs="Arial"/>
          <w:sz w:val="20"/>
          <w:szCs w:val="20"/>
        </w:rPr>
        <w:t xml:space="preserve"> de reais), salvo se comprovado, em até 10 (dez) Dias Úteis contados do fato, que tal inadimplemento não ocorreu ou foi devidamente sanado;</w:t>
      </w:r>
    </w:p>
    <w:p w14:paraId="55691C6D"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3C7466C0" w14:textId="77777777" w:rsidR="003B78E0"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3B78E0">
        <w:rPr>
          <w:rFonts w:ascii="Arial" w:hAnsi="Arial" w:cs="Arial"/>
          <w:sz w:val="20"/>
          <w:szCs w:val="20"/>
        </w:rPr>
        <w:t>desapropriação</w:t>
      </w:r>
      <w:r w:rsidR="003B78E0" w:rsidRPr="00427B3E">
        <w:rPr>
          <w:rFonts w:ascii="Arial" w:hAnsi="Arial" w:cs="Arial"/>
          <w:sz w:val="20"/>
          <w:szCs w:val="20"/>
        </w:rPr>
        <w:t xml:space="preserve">, confisco ou qualquer outra medida de qualquer entidade governamental de qualquer jurisdição que resulte em Efeito Adverso Relevante à </w:t>
      </w:r>
      <w:r>
        <w:rPr>
          <w:rFonts w:ascii="Arial" w:hAnsi="Arial" w:cs="Arial"/>
          <w:sz w:val="20"/>
          <w:szCs w:val="20"/>
        </w:rPr>
        <w:t xml:space="preserve">Emissora </w:t>
      </w:r>
      <w:r w:rsidR="003B78E0" w:rsidRPr="00427B3E">
        <w:rPr>
          <w:rFonts w:ascii="Arial" w:hAnsi="Arial" w:cs="Arial"/>
          <w:sz w:val="20"/>
          <w:szCs w:val="20"/>
        </w:rPr>
        <w:t xml:space="preserve">e/ou a qualquer </w:t>
      </w:r>
      <w:r>
        <w:rPr>
          <w:rFonts w:ascii="Arial" w:hAnsi="Arial" w:cs="Arial"/>
          <w:sz w:val="20"/>
          <w:szCs w:val="20"/>
        </w:rPr>
        <w:t>Avalista</w:t>
      </w:r>
      <w:r w:rsidR="003B78E0" w:rsidRPr="00427B3E">
        <w:rPr>
          <w:rFonts w:ascii="Arial" w:hAnsi="Arial" w:cs="Arial"/>
          <w:sz w:val="20"/>
          <w:szCs w:val="20"/>
        </w:rPr>
        <w:t>;</w:t>
      </w:r>
    </w:p>
    <w:p w14:paraId="5896B5D4"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28CA7D4E"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caso </w:t>
      </w:r>
      <w:r w:rsidR="003B78E0" w:rsidRPr="00427B3E">
        <w:rPr>
          <w:rFonts w:ascii="Arial" w:hAnsi="Arial" w:cs="Arial"/>
          <w:sz w:val="20"/>
          <w:szCs w:val="20"/>
        </w:rPr>
        <w:t xml:space="preserve">qualquer Garantia deixe de ser efetivamente constituída (com a devida conclusão de todos os registros, arquivamentos e demais formalizações aplicáveis), na forma e nos prazos exigidos pelos respectivos Documentos da Operação; </w:t>
      </w:r>
    </w:p>
    <w:p w14:paraId="7B35D367"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AFC0DDA"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constituição </w:t>
      </w:r>
      <w:r w:rsidR="003B78E0" w:rsidRPr="00427B3E">
        <w:rPr>
          <w:rFonts w:ascii="Arial" w:hAnsi="Arial" w:cs="Arial"/>
          <w:sz w:val="20"/>
          <w:szCs w:val="20"/>
        </w:rPr>
        <w:t>de quaisquer Ônus, obrigações, limitações e ou restrições, judiciais ou extrajudiciais, penhor, usufruto ou caução, encargos, disputas, litígios ou outras pretensões de qualquer natureza de qualquer natureza relativas às Garantias;</w:t>
      </w:r>
    </w:p>
    <w:p w14:paraId="12AC52B8"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77EE0D3F"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caso </w:t>
      </w:r>
      <w:r w:rsidR="003B78E0" w:rsidRPr="00427B3E">
        <w:rPr>
          <w:rFonts w:ascii="Arial" w:hAnsi="Arial" w:cs="Arial"/>
          <w:sz w:val="20"/>
          <w:szCs w:val="20"/>
        </w:rPr>
        <w:t>qualquer das Garantias torne-se inábil, imprópria ou insuficiente para assegurar o pagamento das Obrigações Garantidas e caso a eventual garantia adicional não seja constituída nos termos e nos prazos estabelecidos para tanto;</w:t>
      </w:r>
    </w:p>
    <w:p w14:paraId="027F10C4"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FB2F1D0"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redução </w:t>
      </w:r>
      <w:r w:rsidR="003B78E0" w:rsidRPr="00427B3E">
        <w:rPr>
          <w:rFonts w:ascii="Arial" w:hAnsi="Arial" w:cs="Arial"/>
          <w:sz w:val="20"/>
          <w:szCs w:val="20"/>
        </w:rPr>
        <w:t xml:space="preserve">de capital social da </w:t>
      </w:r>
      <w:r>
        <w:rPr>
          <w:rFonts w:ascii="Arial" w:hAnsi="Arial" w:cs="Arial"/>
          <w:sz w:val="20"/>
          <w:szCs w:val="20"/>
        </w:rPr>
        <w:t>Emissora</w:t>
      </w:r>
      <w:r w:rsidR="003B78E0" w:rsidRPr="00427B3E">
        <w:rPr>
          <w:rFonts w:ascii="Arial" w:hAnsi="Arial" w:cs="Arial"/>
          <w:sz w:val="20"/>
          <w:szCs w:val="20"/>
        </w:rPr>
        <w:t xml:space="preserve">, sem a prévia autorização expressa dos </w:t>
      </w:r>
      <w:r w:rsidRPr="00631DD3">
        <w:rPr>
          <w:rFonts w:ascii="Arial" w:hAnsi="Arial" w:cs="Arial"/>
          <w:sz w:val="20"/>
          <w:szCs w:val="20"/>
        </w:rPr>
        <w:t xml:space="preserve">titulares </w:t>
      </w:r>
      <w:r w:rsidR="003B78E0" w:rsidRPr="00427B3E">
        <w:rPr>
          <w:rFonts w:ascii="Arial" w:hAnsi="Arial" w:cs="Arial"/>
          <w:sz w:val="20"/>
          <w:szCs w:val="20"/>
        </w:rPr>
        <w:t>dos CRI;</w:t>
      </w:r>
    </w:p>
    <w:p w14:paraId="6EF3A4C2"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1404A269" w14:textId="77777777" w:rsidR="003B78E0" w:rsidRPr="00427B3E" w:rsidRDefault="00480C71"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resgate </w:t>
      </w:r>
      <w:r w:rsidR="003B78E0" w:rsidRPr="00427B3E">
        <w:rPr>
          <w:rFonts w:ascii="Arial" w:hAnsi="Arial" w:cs="Arial"/>
          <w:sz w:val="20"/>
          <w:szCs w:val="20"/>
        </w:rPr>
        <w:t xml:space="preserve">ou amortização de quotas, pagamento pela </w:t>
      </w:r>
      <w:r>
        <w:rPr>
          <w:rFonts w:ascii="Arial" w:hAnsi="Arial" w:cs="Arial"/>
          <w:sz w:val="20"/>
          <w:szCs w:val="20"/>
        </w:rPr>
        <w:t xml:space="preserve">Emissora </w:t>
      </w:r>
      <w:r w:rsidR="003B78E0" w:rsidRPr="00427B3E">
        <w:rPr>
          <w:rFonts w:ascii="Arial" w:hAnsi="Arial" w:cs="Arial"/>
          <w:sz w:val="20"/>
          <w:szCs w:val="20"/>
        </w:rPr>
        <w:t>de dividendos e/ou juros sobre o capital próprio ou a realização de quaisquer outros pagamentos a seus sócios (exceto os dividendos obrigatórios por lei e os juros sobre capital próprio imputados aos dividendos obrigatórios)</w:t>
      </w:r>
      <w:r>
        <w:rPr>
          <w:rFonts w:ascii="Arial" w:hAnsi="Arial" w:cs="Arial"/>
          <w:sz w:val="20"/>
          <w:szCs w:val="20"/>
        </w:rPr>
        <w:t>;</w:t>
      </w:r>
    </w:p>
    <w:p w14:paraId="10D75A68"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30B40D77" w14:textId="77777777" w:rsidR="003B78E0" w:rsidRPr="00427B3E" w:rsidRDefault="00266F57"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não </w:t>
      </w:r>
      <w:r w:rsidR="003B78E0" w:rsidRPr="00427B3E">
        <w:rPr>
          <w:rFonts w:ascii="Arial" w:hAnsi="Arial" w:cs="Arial"/>
          <w:sz w:val="20"/>
          <w:szCs w:val="20"/>
        </w:rPr>
        <w:t xml:space="preserve">renovação, cancelamento, revogação ou suspensão das autorizações, concessões, subvenções, alvarás ou licenças, caso aplicáveis, necessárias para o regular exercício das atividades pela </w:t>
      </w:r>
      <w:r>
        <w:rPr>
          <w:rFonts w:ascii="Arial" w:hAnsi="Arial" w:cs="Arial"/>
          <w:sz w:val="20"/>
          <w:szCs w:val="20"/>
        </w:rPr>
        <w:t>Emissora</w:t>
      </w:r>
      <w:r w:rsidR="003B78E0" w:rsidRPr="00427B3E">
        <w:rPr>
          <w:rFonts w:ascii="Arial" w:hAnsi="Arial" w:cs="Arial"/>
          <w:sz w:val="20"/>
          <w:szCs w:val="20"/>
        </w:rPr>
        <w:t xml:space="preserve"> e/ou por qualquer </w:t>
      </w:r>
      <w:r>
        <w:rPr>
          <w:rFonts w:ascii="Arial" w:hAnsi="Arial" w:cs="Arial"/>
          <w:sz w:val="20"/>
          <w:szCs w:val="20"/>
        </w:rPr>
        <w:t>Avalista</w:t>
      </w:r>
      <w:r w:rsidR="003B78E0" w:rsidRPr="00427B3E">
        <w:rPr>
          <w:rFonts w:ascii="Arial" w:hAnsi="Arial" w:cs="Arial"/>
          <w:sz w:val="20"/>
          <w:szCs w:val="20"/>
        </w:rPr>
        <w:t xml:space="preserve">, exceto se, dentro do prazo de 15 (quinze) Dias Úteis contados da data de tal não renovação, cancelamento, revogação ou suspensão, a </w:t>
      </w:r>
      <w:r>
        <w:rPr>
          <w:rFonts w:ascii="Arial" w:hAnsi="Arial" w:cs="Arial"/>
          <w:sz w:val="20"/>
          <w:szCs w:val="20"/>
        </w:rPr>
        <w:t>Emissora</w:t>
      </w:r>
      <w:r w:rsidR="003B78E0" w:rsidRPr="00427B3E">
        <w:rPr>
          <w:rFonts w:ascii="Arial" w:hAnsi="Arial" w:cs="Arial"/>
          <w:sz w:val="20"/>
          <w:szCs w:val="20"/>
        </w:rPr>
        <w:t xml:space="preserve"> e/ou o respectivo </w:t>
      </w:r>
      <w:r>
        <w:rPr>
          <w:rFonts w:ascii="Arial" w:hAnsi="Arial" w:cs="Arial"/>
          <w:sz w:val="20"/>
          <w:szCs w:val="20"/>
        </w:rPr>
        <w:t xml:space="preserve">Avalista </w:t>
      </w:r>
      <w:r w:rsidR="003B78E0" w:rsidRPr="00427B3E">
        <w:rPr>
          <w:rFonts w:ascii="Arial" w:hAnsi="Arial" w:cs="Arial"/>
          <w:sz w:val="20"/>
          <w:szCs w:val="20"/>
        </w:rPr>
        <w:t>comprovarem a existência de provimento jurisdicional autorizando a regular continuidade das atividades até a renovação ou a obtenção da referida autorização ou licença ou comprovar que estejam em curso os procedimentos de renovação;</w:t>
      </w:r>
    </w:p>
    <w:p w14:paraId="0675653A"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60B91120" w14:textId="77777777" w:rsidR="003B78E0" w:rsidRPr="00427B3E" w:rsidRDefault="00266F57"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descumprimento </w:t>
      </w:r>
      <w:r w:rsidR="003B78E0" w:rsidRPr="00427B3E">
        <w:rPr>
          <w:rFonts w:ascii="Arial" w:hAnsi="Arial" w:cs="Arial"/>
          <w:sz w:val="20"/>
          <w:szCs w:val="20"/>
        </w:rPr>
        <w:t xml:space="preserve">pela </w:t>
      </w:r>
      <w:r>
        <w:rPr>
          <w:rFonts w:ascii="Arial" w:hAnsi="Arial" w:cs="Arial"/>
          <w:sz w:val="20"/>
          <w:szCs w:val="20"/>
        </w:rPr>
        <w:t xml:space="preserve">Emissora </w:t>
      </w:r>
      <w:r w:rsidR="003B78E0" w:rsidRPr="00427B3E">
        <w:rPr>
          <w:rFonts w:ascii="Arial" w:hAnsi="Arial" w:cs="Arial"/>
          <w:sz w:val="20"/>
          <w:szCs w:val="20"/>
        </w:rPr>
        <w:t>e/ou pelo</w:t>
      </w:r>
      <w:r w:rsidR="00A619FE">
        <w:rPr>
          <w:rFonts w:ascii="Arial" w:hAnsi="Arial" w:cs="Arial"/>
          <w:sz w:val="20"/>
          <w:szCs w:val="20"/>
        </w:rPr>
        <w:t xml:space="preserve"> Avalista </w:t>
      </w:r>
      <w:r w:rsidR="003B78E0" w:rsidRPr="00427B3E">
        <w:rPr>
          <w:rFonts w:ascii="Arial" w:hAnsi="Arial" w:cs="Arial"/>
          <w:sz w:val="20"/>
          <w:szCs w:val="20"/>
        </w:rPr>
        <w:t xml:space="preserve">(bem como por respectivas </w:t>
      </w:r>
      <w:r w:rsidR="00A619FE" w:rsidRPr="00631DD3">
        <w:rPr>
          <w:rFonts w:ascii="Arial" w:hAnsi="Arial" w:cs="Arial"/>
          <w:sz w:val="20"/>
          <w:szCs w:val="20"/>
        </w:rPr>
        <w:t xml:space="preserve">controladoras </w:t>
      </w:r>
      <w:r w:rsidR="003B78E0" w:rsidRPr="00427B3E">
        <w:rPr>
          <w:rFonts w:ascii="Arial" w:hAnsi="Arial" w:cs="Arial"/>
          <w:sz w:val="20"/>
          <w:szCs w:val="20"/>
        </w:rPr>
        <w:t xml:space="preserve">ou </w:t>
      </w:r>
      <w:r w:rsidR="00A619FE" w:rsidRPr="00631DD3">
        <w:rPr>
          <w:rFonts w:ascii="Arial" w:hAnsi="Arial" w:cs="Arial"/>
          <w:sz w:val="20"/>
          <w:szCs w:val="20"/>
        </w:rPr>
        <w:t>controladas</w:t>
      </w:r>
      <w:r w:rsidR="003B78E0" w:rsidRPr="00427B3E">
        <w:rPr>
          <w:rFonts w:ascii="Arial" w:hAnsi="Arial" w:cs="Arial"/>
          <w:sz w:val="20"/>
          <w:szCs w:val="20"/>
        </w:rPr>
        <w:t>), no prazo estipulado para tanto pela respectiva autoridade, de decisão administrativa, arbitral ou judicial, que não esteja sob efeito suspensivo, que gere um Efeito Adverso Relevante;</w:t>
      </w:r>
    </w:p>
    <w:p w14:paraId="36D2D52A" w14:textId="77777777" w:rsidR="003B78E0" w:rsidRPr="00427B3E" w:rsidRDefault="003B78E0" w:rsidP="00427B3E">
      <w:pPr>
        <w:pStyle w:val="ListParagraph"/>
        <w:spacing w:line="360" w:lineRule="auto"/>
        <w:ind w:left="1134"/>
        <w:contextualSpacing w:val="0"/>
        <w:jc w:val="both"/>
        <w:rPr>
          <w:rFonts w:ascii="Arial" w:hAnsi="Arial" w:cs="Arial"/>
          <w:sz w:val="20"/>
          <w:szCs w:val="20"/>
        </w:rPr>
      </w:pPr>
    </w:p>
    <w:p w14:paraId="51486C3F" w14:textId="77777777" w:rsidR="003B78E0" w:rsidRPr="00427B3E" w:rsidRDefault="00A619FE" w:rsidP="00427B3E">
      <w:pPr>
        <w:pStyle w:val="ListParagraph"/>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existência </w:t>
      </w:r>
      <w:r w:rsidR="003B78E0" w:rsidRPr="00427B3E">
        <w:rPr>
          <w:rFonts w:ascii="Arial" w:hAnsi="Arial" w:cs="Arial"/>
          <w:sz w:val="20"/>
          <w:szCs w:val="20"/>
        </w:rPr>
        <w:t xml:space="preserve">contra a </w:t>
      </w:r>
      <w:r>
        <w:rPr>
          <w:rFonts w:ascii="Arial" w:hAnsi="Arial" w:cs="Arial"/>
          <w:sz w:val="20"/>
          <w:szCs w:val="20"/>
        </w:rPr>
        <w:t>Emissora</w:t>
      </w:r>
      <w:r w:rsidR="003B78E0" w:rsidRPr="00427B3E">
        <w:rPr>
          <w:rFonts w:ascii="Arial" w:hAnsi="Arial" w:cs="Arial"/>
          <w:sz w:val="20"/>
          <w:szCs w:val="20"/>
        </w:rPr>
        <w:t xml:space="preserve">, contra qualquer </w:t>
      </w:r>
      <w:r>
        <w:rPr>
          <w:rFonts w:ascii="Arial" w:hAnsi="Arial" w:cs="Arial"/>
          <w:sz w:val="20"/>
          <w:szCs w:val="20"/>
        </w:rPr>
        <w:t xml:space="preserve">Avalista </w:t>
      </w:r>
      <w:r w:rsidR="003B78E0" w:rsidRPr="00427B3E">
        <w:rPr>
          <w:rFonts w:ascii="Arial" w:hAnsi="Arial" w:cs="Arial"/>
          <w:sz w:val="20"/>
          <w:szCs w:val="20"/>
        </w:rPr>
        <w:t xml:space="preserve">(bem como contra respectivas </w:t>
      </w:r>
      <w:r w:rsidRPr="00631DD3">
        <w:rPr>
          <w:rFonts w:ascii="Arial" w:hAnsi="Arial" w:cs="Arial"/>
          <w:sz w:val="20"/>
          <w:szCs w:val="20"/>
        </w:rPr>
        <w:t>controladoras</w:t>
      </w:r>
      <w:r w:rsidR="003B78E0" w:rsidRPr="00427B3E">
        <w:rPr>
          <w:rFonts w:ascii="Arial" w:hAnsi="Arial" w:cs="Arial"/>
          <w:sz w:val="20"/>
          <w:szCs w:val="20"/>
        </w:rPr>
        <w:t xml:space="preserve">, </w:t>
      </w:r>
      <w:r w:rsidRPr="00631DD3">
        <w:rPr>
          <w:rFonts w:ascii="Arial" w:hAnsi="Arial" w:cs="Arial"/>
          <w:sz w:val="20"/>
          <w:szCs w:val="20"/>
        </w:rPr>
        <w:t xml:space="preserve">controladas </w:t>
      </w:r>
      <w:r w:rsidR="003B78E0" w:rsidRPr="00427B3E">
        <w:rPr>
          <w:rFonts w:ascii="Arial" w:hAnsi="Arial" w:cs="Arial"/>
          <w:sz w:val="20"/>
          <w:szCs w:val="20"/>
        </w:rPr>
        <w:t xml:space="preserve">e/ou </w:t>
      </w:r>
      <w:r w:rsidRPr="00631DD3">
        <w:rPr>
          <w:rFonts w:ascii="Arial" w:hAnsi="Arial" w:cs="Arial"/>
          <w:sz w:val="20"/>
          <w:szCs w:val="20"/>
        </w:rPr>
        <w:t>afiliadas</w:t>
      </w:r>
      <w:r w:rsidR="003B78E0" w:rsidRPr="00427B3E">
        <w:rPr>
          <w:rFonts w:ascii="Arial" w:hAnsi="Arial" w:cs="Arial"/>
          <w:sz w:val="20"/>
          <w:szCs w:val="20"/>
        </w:rPr>
        <w:t>), seus respectivos sócios, administradores e/ou representantes (desde que atuando na condição de administradores, representantes e/ou prepostos das respectivas instituições), conforme aplicável, de decisão judicial ou administrativa que não esteja sob efeito suspensivo, relacionada a qualquer norma ambiental ou a crimes ambientais;</w:t>
      </w:r>
    </w:p>
    <w:p w14:paraId="626D8B5F"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1F88973A"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transferência ou qualquer forma de cessão ou promessa de cessão a terceiros, pela Emissora, de suas obrigações assumidas neste instrumento ou em qualquer dos Documentos da Operação;</w:t>
      </w:r>
    </w:p>
    <w:p w14:paraId="561E4C22"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635B99CD"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a Emissora destine os recursos de forma diversa da estipulada nesta Escritura;</w:t>
      </w:r>
    </w:p>
    <w:p w14:paraId="4C284B6D"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40E27B66" w14:textId="77777777" w:rsidR="009A250D" w:rsidRPr="002B79D6"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violação ou indício de violação, pela Emissora</w:t>
      </w:r>
      <w:r w:rsidR="000E3880">
        <w:rPr>
          <w:rFonts w:ascii="Arial" w:hAnsi="Arial" w:cs="Arial"/>
          <w:sz w:val="20"/>
          <w:szCs w:val="20"/>
        </w:rPr>
        <w:t xml:space="preserve"> e/ou pelo Avalista</w:t>
      </w:r>
      <w:r w:rsidRPr="009C3F6E">
        <w:rPr>
          <w:rFonts w:ascii="Arial" w:hAnsi="Arial" w:cs="Arial"/>
          <w:sz w:val="20"/>
          <w:szCs w:val="20"/>
        </w:rPr>
        <w:t>, de qualquer lei ou regulamento, nacional ou estrangeiro, contra prática de corrupção ou atos lesivos à administração pública, incluindo qualquer Legislação Anticorrupção e Antilavagem;</w:t>
      </w:r>
    </w:p>
    <w:p w14:paraId="4BA4D9FC" w14:textId="77777777" w:rsidR="009A250D" w:rsidRPr="002B79D6" w:rsidRDefault="009A250D" w:rsidP="00631DD3">
      <w:pPr>
        <w:pStyle w:val="ListParagraph"/>
        <w:spacing w:line="360" w:lineRule="auto"/>
        <w:ind w:left="1134"/>
        <w:contextualSpacing w:val="0"/>
        <w:jc w:val="both"/>
        <w:rPr>
          <w:rFonts w:ascii="Arial" w:hAnsi="Arial" w:cs="Arial"/>
          <w:sz w:val="20"/>
          <w:szCs w:val="20"/>
        </w:rPr>
      </w:pPr>
    </w:p>
    <w:p w14:paraId="0E4B81E6" w14:textId="77777777" w:rsidR="00A5246F"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descumprimento, em qualquer dos aspectos materiais, pela Emissora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negócios, em especial dos termos da legislação ambiental e trabalhista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 </w:t>
      </w:r>
    </w:p>
    <w:p w14:paraId="01C316DF" w14:textId="77777777" w:rsidR="00A5246F" w:rsidRDefault="00A5246F" w:rsidP="0023723A">
      <w:pPr>
        <w:pStyle w:val="ListParagraph"/>
        <w:spacing w:line="360" w:lineRule="auto"/>
        <w:ind w:left="1134"/>
        <w:contextualSpacing w:val="0"/>
        <w:jc w:val="both"/>
        <w:rPr>
          <w:rFonts w:ascii="Arial" w:hAnsi="Arial" w:cs="Arial"/>
          <w:sz w:val="20"/>
          <w:szCs w:val="20"/>
        </w:rPr>
      </w:pPr>
    </w:p>
    <w:p w14:paraId="345112F9" w14:textId="77777777" w:rsidR="009A250D" w:rsidRPr="002B79D6" w:rsidRDefault="00A5246F" w:rsidP="002B79D6">
      <w:pPr>
        <w:pStyle w:val="ListParagraph"/>
        <w:numPr>
          <w:ilvl w:val="0"/>
          <w:numId w:val="53"/>
        </w:numPr>
        <w:spacing w:line="360" w:lineRule="auto"/>
        <w:ind w:left="1134" w:hanging="567"/>
        <w:contextualSpacing w:val="0"/>
        <w:jc w:val="both"/>
        <w:rPr>
          <w:rFonts w:ascii="Arial" w:hAnsi="Arial" w:cs="Arial"/>
          <w:sz w:val="20"/>
          <w:szCs w:val="20"/>
        </w:rPr>
      </w:pPr>
      <w:r>
        <w:rPr>
          <w:rFonts w:ascii="Arial" w:hAnsi="Arial" w:cs="Arial"/>
          <w:sz w:val="20"/>
          <w:szCs w:val="20"/>
        </w:rPr>
        <w:t xml:space="preserve">não recomposição do Índice de Cobertura nos termos da Cláusula 4.11.2. acima; </w:t>
      </w:r>
      <w:r w:rsidR="009A250D" w:rsidRPr="009C3F6E">
        <w:rPr>
          <w:rFonts w:ascii="Arial" w:hAnsi="Arial" w:cs="Arial"/>
          <w:sz w:val="20"/>
          <w:szCs w:val="20"/>
        </w:rPr>
        <w:t>e/ou</w:t>
      </w:r>
    </w:p>
    <w:p w14:paraId="2551A983" w14:textId="77777777" w:rsidR="009A250D" w:rsidRDefault="009A250D" w:rsidP="00631DD3">
      <w:pPr>
        <w:pStyle w:val="ListParagraph"/>
        <w:spacing w:line="360" w:lineRule="auto"/>
        <w:ind w:left="1134"/>
        <w:contextualSpacing w:val="0"/>
        <w:jc w:val="both"/>
        <w:rPr>
          <w:rFonts w:ascii="Arial" w:hAnsi="Arial" w:cs="Arial"/>
          <w:sz w:val="20"/>
          <w:szCs w:val="20"/>
        </w:rPr>
      </w:pPr>
    </w:p>
    <w:p w14:paraId="48E0C2E8" w14:textId="77777777" w:rsidR="009A250D" w:rsidRPr="00427B3E" w:rsidRDefault="009A250D" w:rsidP="002B79D6">
      <w:pPr>
        <w:pStyle w:val="ListParagraph"/>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existência de decisão judicial por violação de qualquer dispositivo legal ou regulatório, nacional ou estrangeiro, relativo à prática de corrupção ou de atos lesivos à administração pública, incluindo a Legislação Anticorrupção e Antilavagem, conforme aplicável, pela Emissora, bem como constarem no Cadastro Nacional de Empresas Inidôneas e Suspensas – CEIS ou no Cadastro Nacional de Empresas Punidas – CNEP.</w:t>
      </w:r>
    </w:p>
    <w:p w14:paraId="71A22096" w14:textId="77777777" w:rsidR="009A250D" w:rsidRPr="009A250D" w:rsidRDefault="009A250D" w:rsidP="009A250D">
      <w:pPr>
        <w:spacing w:line="360" w:lineRule="auto"/>
        <w:jc w:val="both"/>
        <w:rPr>
          <w:rFonts w:ascii="Arial" w:eastAsia="Times New Roman" w:hAnsi="Arial" w:cs="Arial"/>
          <w:sz w:val="20"/>
          <w:szCs w:val="20"/>
        </w:rPr>
      </w:pPr>
    </w:p>
    <w:p w14:paraId="73C90051" w14:textId="77777777" w:rsidR="00A515A8" w:rsidRPr="009A250D" w:rsidRDefault="00A515A8"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311" w:name="_DV_X147"/>
      <w:bookmarkStart w:id="312" w:name="_DV_C94"/>
      <w:bookmarkStart w:id="313" w:name="_DV_C96"/>
      <w:bookmarkStart w:id="314" w:name="_DV_X149"/>
      <w:bookmarkStart w:id="315" w:name="_DV_C118"/>
      <w:bookmarkEnd w:id="311"/>
      <w:bookmarkEnd w:id="312"/>
      <w:bookmarkEnd w:id="313"/>
      <w:bookmarkEnd w:id="314"/>
      <w:bookmarkEnd w:id="315"/>
      <w:r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comunicará a </w:t>
      </w:r>
      <w:r w:rsidR="004B706D" w:rsidRPr="009A250D">
        <w:rPr>
          <w:rFonts w:ascii="Arial" w:hAnsi="Arial" w:cs="Arial"/>
          <w:sz w:val="20"/>
          <w:szCs w:val="20"/>
        </w:rPr>
        <w:t>Credora</w:t>
      </w:r>
      <w:r w:rsidRPr="009A250D">
        <w:rPr>
          <w:rFonts w:ascii="Arial" w:hAnsi="Arial" w:cs="Arial"/>
          <w:sz w:val="20"/>
          <w:szCs w:val="20"/>
        </w:rPr>
        <w:t xml:space="preserve"> e o Agente Fiduciário sobre a ocorrência de </w:t>
      </w:r>
      <w:r w:rsidRPr="000B3BC9">
        <w:rPr>
          <w:rFonts w:ascii="Arial" w:hAnsi="Arial" w:cs="Arial"/>
          <w:sz w:val="20"/>
          <w:szCs w:val="20"/>
        </w:rPr>
        <w:t xml:space="preserve">quaisquer </w:t>
      </w:r>
      <w:r w:rsidR="009A250D" w:rsidRPr="002B79D6">
        <w:rPr>
          <w:rFonts w:ascii="Arial" w:hAnsi="Arial" w:cs="Arial"/>
          <w:sz w:val="20"/>
          <w:szCs w:val="20"/>
        </w:rPr>
        <w:t>Eventos de Inadimplemento</w:t>
      </w:r>
      <w:r w:rsidR="009A250D" w:rsidRPr="000B3BC9" w:rsidDel="009A250D">
        <w:rPr>
          <w:rFonts w:ascii="Arial" w:hAnsi="Arial" w:cs="Arial"/>
          <w:sz w:val="20"/>
          <w:szCs w:val="20"/>
        </w:rPr>
        <w:t xml:space="preserve"> </w:t>
      </w:r>
      <w:r w:rsidRPr="000B3BC9">
        <w:rPr>
          <w:rFonts w:ascii="Arial" w:hAnsi="Arial" w:cs="Arial"/>
          <w:sz w:val="20"/>
          <w:szCs w:val="20"/>
        </w:rPr>
        <w:t xml:space="preserve">no prazo de 2 (dois) Dias Úteis contados da </w:t>
      </w:r>
      <w:r w:rsidR="003462C4" w:rsidRPr="000B3BC9">
        <w:rPr>
          <w:rFonts w:ascii="Arial" w:hAnsi="Arial" w:cs="Arial"/>
          <w:sz w:val="20"/>
          <w:szCs w:val="20"/>
        </w:rPr>
        <w:t xml:space="preserve">sua </w:t>
      </w:r>
      <w:r w:rsidRPr="000B3BC9">
        <w:rPr>
          <w:rFonts w:ascii="Arial" w:hAnsi="Arial" w:cs="Arial"/>
          <w:sz w:val="20"/>
          <w:szCs w:val="20"/>
        </w:rPr>
        <w:t>ocorrência. O descumprimento</w:t>
      </w:r>
      <w:r w:rsidRPr="009A250D">
        <w:rPr>
          <w:rFonts w:ascii="Arial" w:hAnsi="Arial" w:cs="Arial"/>
          <w:sz w:val="20"/>
          <w:szCs w:val="20"/>
        </w:rPr>
        <w:t xml:space="preserve"> do dever de comunicar pela </w:t>
      </w:r>
      <w:r w:rsidR="00133602" w:rsidRPr="009A250D">
        <w:rPr>
          <w:rFonts w:ascii="Arial" w:hAnsi="Arial" w:cs="Arial"/>
          <w:sz w:val="20"/>
          <w:szCs w:val="20"/>
        </w:rPr>
        <w:t>Emissora</w:t>
      </w:r>
      <w:r w:rsidRPr="009A250D">
        <w:rPr>
          <w:rFonts w:ascii="Arial" w:hAnsi="Arial" w:cs="Arial"/>
          <w:sz w:val="20"/>
          <w:szCs w:val="20"/>
        </w:rPr>
        <w:t xml:space="preserve"> não impedirá o exercício de poderes, faculdades e pretensões previstos nos demais Documentos da Operação, pela </w:t>
      </w:r>
      <w:r w:rsidR="003462C4" w:rsidRPr="009A250D">
        <w:rPr>
          <w:rFonts w:ascii="Arial" w:hAnsi="Arial" w:cs="Arial"/>
          <w:sz w:val="20"/>
          <w:szCs w:val="20"/>
        </w:rPr>
        <w:t>Credora</w:t>
      </w:r>
      <w:r w:rsidRPr="009A250D">
        <w:rPr>
          <w:rFonts w:ascii="Arial" w:hAnsi="Arial" w:cs="Arial"/>
          <w:sz w:val="20"/>
          <w:szCs w:val="20"/>
        </w:rPr>
        <w:t xml:space="preserve"> ou pelos </w:t>
      </w:r>
      <w:r w:rsidR="008F27F6" w:rsidRPr="009A250D">
        <w:rPr>
          <w:rFonts w:ascii="Arial" w:hAnsi="Arial" w:cs="Arial"/>
          <w:sz w:val="20"/>
          <w:szCs w:val="20"/>
        </w:rPr>
        <w:t>t</w:t>
      </w:r>
      <w:r w:rsidRPr="009A250D">
        <w:rPr>
          <w:rFonts w:ascii="Arial" w:hAnsi="Arial" w:cs="Arial"/>
          <w:sz w:val="20"/>
          <w:szCs w:val="20"/>
        </w:rPr>
        <w:t>itulares d</w:t>
      </w:r>
      <w:r w:rsidR="008F27F6" w:rsidRPr="009A250D">
        <w:rPr>
          <w:rFonts w:ascii="Arial" w:hAnsi="Arial" w:cs="Arial"/>
          <w:sz w:val="20"/>
          <w:szCs w:val="20"/>
        </w:rPr>
        <w:t>os</w:t>
      </w:r>
      <w:r w:rsidR="00E94791" w:rsidRPr="009A250D">
        <w:rPr>
          <w:rFonts w:ascii="Arial" w:hAnsi="Arial" w:cs="Arial"/>
          <w:sz w:val="20"/>
          <w:szCs w:val="20"/>
        </w:rPr>
        <w:t xml:space="preserve"> CRI.</w:t>
      </w:r>
    </w:p>
    <w:p w14:paraId="011E1DF0" w14:textId="77777777" w:rsidR="0054566B" w:rsidRPr="009A250D" w:rsidRDefault="0054566B" w:rsidP="009A250D">
      <w:pPr>
        <w:pStyle w:val="ListParagraph"/>
        <w:tabs>
          <w:tab w:val="left" w:pos="567"/>
        </w:tabs>
        <w:spacing w:line="360" w:lineRule="auto"/>
        <w:ind w:left="0"/>
        <w:contextualSpacing w:val="0"/>
        <w:jc w:val="both"/>
        <w:rPr>
          <w:rFonts w:ascii="Arial" w:hAnsi="Arial" w:cs="Arial"/>
          <w:sz w:val="20"/>
          <w:szCs w:val="20"/>
        </w:rPr>
      </w:pPr>
    </w:p>
    <w:p w14:paraId="7B6F330F" w14:textId="77777777" w:rsidR="00CF1D1E" w:rsidRPr="009A250D"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rPr>
        <w:t xml:space="preserve">Na ocorrência de qualquer dos </w:t>
      </w:r>
      <w:r w:rsidR="009A250D" w:rsidRPr="002B79D6">
        <w:rPr>
          <w:rFonts w:ascii="Arial" w:hAnsi="Arial" w:cs="Arial"/>
          <w:sz w:val="20"/>
          <w:szCs w:val="20"/>
        </w:rPr>
        <w:t>Eventos de Inadimplemento</w:t>
      </w:r>
      <w:r w:rsidRPr="009A250D">
        <w:rPr>
          <w:rFonts w:ascii="Arial" w:hAnsi="Arial" w:cs="Arial"/>
          <w:sz w:val="20"/>
          <w:szCs w:val="20"/>
        </w:rPr>
        <w:t xml:space="preserve">, a Credora continuará tendo </w:t>
      </w:r>
      <w:r w:rsidRPr="009A250D">
        <w:rPr>
          <w:rFonts w:ascii="Arial" w:hAnsi="Arial" w:cs="Arial"/>
          <w:sz w:val="20"/>
          <w:szCs w:val="20"/>
          <w:u w:color="000000"/>
          <w:lang w:eastAsia="pt-BR"/>
        </w:rPr>
        <w:t>direito</w:t>
      </w:r>
      <w:r w:rsidRPr="009A250D">
        <w:rPr>
          <w:rFonts w:ascii="Arial" w:hAnsi="Arial" w:cs="Arial"/>
          <w:sz w:val="20"/>
          <w:szCs w:val="20"/>
        </w:rPr>
        <w:t xml:space="preserve"> ao recebimento </w:t>
      </w:r>
      <w:r w:rsidR="00595EE2" w:rsidRPr="009A250D">
        <w:rPr>
          <w:rFonts w:ascii="Arial" w:hAnsi="Arial" w:cs="Arial"/>
          <w:sz w:val="20"/>
          <w:szCs w:val="20"/>
        </w:rPr>
        <w:t xml:space="preserve">dos valores devidos em virtude desta </w:t>
      </w:r>
      <w:r w:rsidR="00133602" w:rsidRPr="009A250D">
        <w:rPr>
          <w:rFonts w:ascii="Arial" w:hAnsi="Arial" w:cs="Arial"/>
          <w:sz w:val="20"/>
          <w:szCs w:val="20"/>
        </w:rPr>
        <w:t>Escritura</w:t>
      </w:r>
      <w:r w:rsidRPr="009A250D">
        <w:rPr>
          <w:rFonts w:ascii="Arial" w:hAnsi="Arial" w:cs="Arial"/>
          <w:sz w:val="20"/>
          <w:szCs w:val="20"/>
        </w:rPr>
        <w:t>, enquanto não quitad</w:t>
      </w:r>
      <w:r w:rsidR="00595EE2" w:rsidRPr="009A250D">
        <w:rPr>
          <w:rFonts w:ascii="Arial" w:hAnsi="Arial" w:cs="Arial"/>
          <w:sz w:val="20"/>
          <w:szCs w:val="20"/>
        </w:rPr>
        <w:t>o</w:t>
      </w:r>
      <w:r w:rsidRPr="009A250D">
        <w:rPr>
          <w:rFonts w:ascii="Arial" w:hAnsi="Arial" w:cs="Arial"/>
          <w:sz w:val="20"/>
          <w:szCs w:val="20"/>
        </w:rPr>
        <w:t>s, e demais obrigações porventura devida</w:t>
      </w:r>
      <w:r w:rsidR="00595EE2" w:rsidRPr="009A250D">
        <w:rPr>
          <w:rFonts w:ascii="Arial" w:hAnsi="Arial" w:cs="Arial"/>
          <w:sz w:val="20"/>
          <w:szCs w:val="20"/>
        </w:rPr>
        <w:t>s</w:t>
      </w:r>
      <w:r w:rsidRPr="009A250D">
        <w:rPr>
          <w:rFonts w:ascii="Arial" w:hAnsi="Arial" w:cs="Arial"/>
          <w:sz w:val="20"/>
          <w:szCs w:val="20"/>
        </w:rPr>
        <w:t xml:space="preserve"> pela </w:t>
      </w:r>
      <w:r w:rsidR="00133602" w:rsidRPr="009A250D">
        <w:rPr>
          <w:rFonts w:ascii="Arial" w:hAnsi="Arial" w:cs="Arial"/>
          <w:sz w:val="20"/>
          <w:szCs w:val="20"/>
        </w:rPr>
        <w:t>Emissora</w:t>
      </w:r>
      <w:r w:rsidRPr="009A250D">
        <w:rPr>
          <w:rFonts w:ascii="Arial" w:hAnsi="Arial" w:cs="Arial"/>
          <w:sz w:val="20"/>
          <w:szCs w:val="20"/>
        </w:rPr>
        <w:t>.</w:t>
      </w:r>
    </w:p>
    <w:p w14:paraId="7406D376"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44EB5BC4" w14:textId="77777777" w:rsidR="00CF1D1E" w:rsidRPr="00AA167F"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color w:val="000000"/>
          <w:sz w:val="20"/>
          <w:szCs w:val="20"/>
        </w:rPr>
      </w:pPr>
      <w:r w:rsidRPr="009A250D">
        <w:rPr>
          <w:rFonts w:ascii="Arial" w:hAnsi="Arial" w:cs="Arial"/>
          <w:sz w:val="20"/>
          <w:szCs w:val="20"/>
          <w:u w:val="single" w:color="000000"/>
          <w:lang w:eastAsia="pt-BR"/>
        </w:rPr>
        <w:t>Declaração do Vencimento Antecipado</w:t>
      </w:r>
      <w:r w:rsidRPr="009A250D">
        <w:rPr>
          <w:rFonts w:ascii="Arial" w:hAnsi="Arial" w:cs="Arial"/>
          <w:sz w:val="20"/>
          <w:szCs w:val="20"/>
          <w:u w:color="000000"/>
          <w:lang w:eastAsia="pt-BR"/>
        </w:rPr>
        <w:t>. Na ocorrência de</w:t>
      </w:r>
      <w:r w:rsidR="00E21551" w:rsidRPr="00400BEF">
        <w:rPr>
          <w:rFonts w:ascii="Arial" w:hAnsi="Arial" w:cs="Arial"/>
          <w:sz w:val="20"/>
          <w:szCs w:val="20"/>
          <w:u w:color="000000"/>
          <w:lang w:eastAsia="pt-BR"/>
        </w:rPr>
        <w:t xml:space="preserve"> qualquer dos demais Eventos de Vencimento Antecipado</w:t>
      </w:r>
      <w:r w:rsidRPr="009A250D">
        <w:rPr>
          <w:rFonts w:ascii="Arial" w:hAnsi="Arial" w:cs="Arial"/>
          <w:sz w:val="20"/>
          <w:szCs w:val="20"/>
          <w:u w:color="000000"/>
          <w:lang w:eastAsia="pt-BR"/>
        </w:rPr>
        <w:t xml:space="preserve"> </w:t>
      </w:r>
      <w:r w:rsidR="009A250D">
        <w:rPr>
          <w:rFonts w:ascii="Arial" w:hAnsi="Arial" w:cs="Arial"/>
          <w:sz w:val="20"/>
          <w:szCs w:val="20"/>
          <w:u w:color="000000"/>
          <w:lang w:eastAsia="pt-BR"/>
        </w:rPr>
        <w:t xml:space="preserve">Não Automático </w:t>
      </w:r>
      <w:r w:rsidR="00E21551" w:rsidRPr="009A250D">
        <w:rPr>
          <w:rFonts w:ascii="Arial" w:hAnsi="Arial" w:cs="Arial"/>
          <w:sz w:val="20"/>
          <w:szCs w:val="20"/>
          <w:u w:color="000000"/>
          <w:lang w:eastAsia="pt-BR"/>
        </w:rPr>
        <w:t xml:space="preserve">e observados os respectivos prazos de cura, se houver, </w:t>
      </w:r>
      <w:r w:rsidR="00E54034" w:rsidRPr="009A250D">
        <w:rPr>
          <w:rFonts w:ascii="Arial" w:hAnsi="Arial" w:cs="Arial"/>
          <w:sz w:val="20"/>
          <w:szCs w:val="20"/>
          <w:u w:color="000000"/>
          <w:lang w:eastAsia="pt-BR"/>
        </w:rPr>
        <w:t xml:space="preserve">deverá </w:t>
      </w:r>
      <w:r w:rsidRPr="009A250D">
        <w:rPr>
          <w:rFonts w:ascii="Arial" w:hAnsi="Arial" w:cs="Arial"/>
          <w:sz w:val="20"/>
          <w:szCs w:val="20"/>
          <w:u w:color="000000"/>
          <w:lang w:eastAsia="pt-BR"/>
        </w:rPr>
        <w:t>ser convocada pel</w:t>
      </w:r>
      <w:r w:rsidR="001911D0" w:rsidRPr="009A250D">
        <w:rPr>
          <w:rFonts w:ascii="Arial" w:hAnsi="Arial" w:cs="Arial"/>
          <w:sz w:val="20"/>
          <w:szCs w:val="20"/>
          <w:u w:color="000000"/>
          <w:lang w:eastAsia="pt-BR"/>
        </w:rPr>
        <w:t>a</w:t>
      </w:r>
      <w:r w:rsidRPr="009A250D">
        <w:rPr>
          <w:rFonts w:ascii="Arial" w:hAnsi="Arial" w:cs="Arial"/>
          <w:sz w:val="20"/>
          <w:szCs w:val="20"/>
          <w:u w:color="000000"/>
          <w:lang w:eastAsia="pt-BR"/>
        </w:rPr>
        <w:t xml:space="preserve"> </w:t>
      </w:r>
      <w:r w:rsidR="001911D0" w:rsidRPr="009A250D">
        <w:rPr>
          <w:rFonts w:ascii="Arial" w:hAnsi="Arial" w:cs="Arial"/>
          <w:sz w:val="20"/>
          <w:szCs w:val="20"/>
          <w:u w:color="000000"/>
          <w:lang w:eastAsia="pt-BR"/>
        </w:rPr>
        <w:t xml:space="preserve">Securitizadora ou </w:t>
      </w:r>
      <w:r w:rsidRPr="009A250D">
        <w:rPr>
          <w:rFonts w:ascii="Arial" w:hAnsi="Arial" w:cs="Arial"/>
          <w:sz w:val="20"/>
          <w:szCs w:val="20"/>
          <w:u w:color="000000"/>
          <w:lang w:eastAsia="pt-BR"/>
        </w:rPr>
        <w:t xml:space="preserve">Agente Fiduciário </w:t>
      </w:r>
      <w:r w:rsidR="001911D0" w:rsidRPr="009A250D">
        <w:rPr>
          <w:rFonts w:ascii="Arial" w:hAnsi="Arial" w:cs="Arial"/>
          <w:sz w:val="20"/>
          <w:szCs w:val="20"/>
          <w:u w:color="000000"/>
          <w:lang w:eastAsia="pt-BR"/>
        </w:rPr>
        <w:t xml:space="preserve">(conforme o caso) </w:t>
      </w:r>
      <w:r w:rsidRPr="009A250D">
        <w:rPr>
          <w:rFonts w:ascii="Arial" w:hAnsi="Arial" w:cs="Arial"/>
          <w:sz w:val="20"/>
          <w:szCs w:val="20"/>
          <w:u w:color="000000"/>
          <w:lang w:eastAsia="pt-BR"/>
        </w:rPr>
        <w:t xml:space="preserve">assembleia geral de </w:t>
      </w:r>
      <w:r w:rsidR="008F27F6" w:rsidRPr="009A250D">
        <w:rPr>
          <w:rFonts w:ascii="Arial" w:hAnsi="Arial" w:cs="Arial"/>
          <w:sz w:val="20"/>
          <w:szCs w:val="20"/>
          <w:u w:color="000000"/>
          <w:lang w:eastAsia="pt-BR"/>
        </w:rPr>
        <w:t>t</w:t>
      </w:r>
      <w:r w:rsidRPr="009A250D">
        <w:rPr>
          <w:rFonts w:ascii="Arial" w:hAnsi="Arial" w:cs="Arial"/>
          <w:sz w:val="20"/>
          <w:szCs w:val="20"/>
          <w:u w:color="000000"/>
          <w:lang w:eastAsia="pt-BR"/>
        </w:rPr>
        <w:t>itulares d</w:t>
      </w:r>
      <w:r w:rsidR="008F27F6" w:rsidRPr="009A250D">
        <w:rPr>
          <w:rFonts w:ascii="Arial" w:hAnsi="Arial" w:cs="Arial"/>
          <w:sz w:val="20"/>
          <w:szCs w:val="20"/>
          <w:u w:color="000000"/>
          <w:lang w:eastAsia="pt-BR"/>
        </w:rPr>
        <w:t>os</w:t>
      </w:r>
      <w:r w:rsidRPr="009A250D">
        <w:rPr>
          <w:rFonts w:ascii="Arial" w:hAnsi="Arial" w:cs="Arial"/>
          <w:sz w:val="20"/>
          <w:szCs w:val="20"/>
          <w:u w:color="000000"/>
          <w:lang w:eastAsia="pt-BR"/>
        </w:rPr>
        <w:t xml:space="preserve"> CRI para deliberar sobre</w:t>
      </w:r>
      <w:r w:rsidR="00F6352D" w:rsidRPr="009A250D">
        <w:rPr>
          <w:rFonts w:ascii="Arial" w:hAnsi="Arial" w:cs="Arial"/>
          <w:sz w:val="20"/>
          <w:szCs w:val="20"/>
          <w:u w:color="000000"/>
          <w:lang w:eastAsia="pt-BR"/>
        </w:rPr>
        <w:t xml:space="preserve"> </w:t>
      </w:r>
      <w:r w:rsidR="000B3BC9">
        <w:rPr>
          <w:rFonts w:ascii="Arial" w:hAnsi="Arial" w:cs="Arial"/>
          <w:sz w:val="20"/>
          <w:szCs w:val="20"/>
          <w:u w:color="000000"/>
          <w:lang w:eastAsia="pt-BR"/>
        </w:rPr>
        <w:t xml:space="preserve">a </w:t>
      </w:r>
      <w:r w:rsidR="003A3798" w:rsidRPr="009A250D">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w:t>
      </w:r>
      <w:r w:rsidR="00133602" w:rsidRPr="00AA167F">
        <w:rPr>
          <w:rFonts w:ascii="Arial" w:hAnsi="Arial" w:cs="Arial"/>
          <w:sz w:val="20"/>
          <w:szCs w:val="20"/>
          <w:u w:color="000000"/>
          <w:lang w:eastAsia="pt-BR"/>
        </w:rPr>
        <w:t>Escritura</w:t>
      </w:r>
      <w:r w:rsidRPr="00AA167F">
        <w:rPr>
          <w:rFonts w:ascii="Arial" w:hAnsi="Arial" w:cs="Arial"/>
          <w:sz w:val="20"/>
          <w:szCs w:val="20"/>
          <w:u w:color="000000"/>
          <w:lang w:eastAsia="pt-BR"/>
        </w:rPr>
        <w:t>, sendo certo que as regras e quóruns para convocação e instalação d</w:t>
      </w:r>
      <w:r w:rsidRPr="00400BEF">
        <w:rPr>
          <w:rFonts w:ascii="Arial" w:hAnsi="Arial" w:cs="Arial"/>
          <w:sz w:val="20"/>
          <w:szCs w:val="20"/>
          <w:u w:color="000000"/>
          <w:lang w:eastAsia="pt-BR"/>
        </w:rPr>
        <w:t xml:space="preserve">a referida assembleia, bem como para deliberação dos </w:t>
      </w:r>
      <w:r w:rsidR="008F27F6" w:rsidRPr="00400BEF">
        <w:rPr>
          <w:rFonts w:ascii="Arial" w:hAnsi="Arial" w:cs="Arial"/>
          <w:sz w:val="20"/>
          <w:szCs w:val="20"/>
          <w:u w:color="000000"/>
          <w:lang w:eastAsia="pt-BR"/>
        </w:rPr>
        <w:t>t</w:t>
      </w:r>
      <w:r w:rsidRPr="00400BEF">
        <w:rPr>
          <w:rFonts w:ascii="Arial" w:hAnsi="Arial" w:cs="Arial"/>
          <w:sz w:val="20"/>
          <w:szCs w:val="20"/>
          <w:u w:color="000000"/>
          <w:lang w:eastAsia="pt-BR"/>
        </w:rPr>
        <w:t>itulares d</w:t>
      </w:r>
      <w:r w:rsidR="008F27F6" w:rsidRPr="00400BEF">
        <w:rPr>
          <w:rFonts w:ascii="Arial" w:hAnsi="Arial" w:cs="Arial"/>
          <w:sz w:val="20"/>
          <w:szCs w:val="20"/>
          <w:u w:color="000000"/>
          <w:lang w:eastAsia="pt-BR"/>
        </w:rPr>
        <w:t>os</w:t>
      </w:r>
      <w:r w:rsidRPr="00400BEF">
        <w:rPr>
          <w:rFonts w:ascii="Arial" w:hAnsi="Arial" w:cs="Arial"/>
          <w:sz w:val="20"/>
          <w:szCs w:val="20"/>
          <w:u w:color="000000"/>
          <w:lang w:eastAsia="pt-BR"/>
        </w:rPr>
        <w:t xml:space="preserve"> CRI, serão aquelas descritas no Termo de Securitização.</w:t>
      </w:r>
      <w:r w:rsidR="00464433" w:rsidRPr="009A250D">
        <w:rPr>
          <w:rFonts w:ascii="Arial" w:hAnsi="Arial" w:cs="Arial"/>
          <w:sz w:val="20"/>
          <w:szCs w:val="20"/>
          <w:u w:color="000000"/>
          <w:lang w:eastAsia="pt-BR"/>
        </w:rPr>
        <w:t xml:space="preserve"> A</w:t>
      </w:r>
      <w:r w:rsidR="00464433" w:rsidRPr="009A250D">
        <w:rPr>
          <w:rFonts w:ascii="Arial" w:hAnsi="Arial" w:cs="Arial"/>
          <w:sz w:val="20"/>
          <w:szCs w:val="20"/>
        </w:rPr>
        <w:t xml:space="preserve"> Credora poderá </w:t>
      </w:r>
      <w:r w:rsidR="00464433" w:rsidRPr="009A250D">
        <w:rPr>
          <w:rFonts w:ascii="Arial" w:hAnsi="Arial" w:cs="Arial"/>
          <w:sz w:val="20"/>
          <w:szCs w:val="20"/>
          <w:u w:color="000000"/>
          <w:lang w:eastAsia="pt-BR"/>
        </w:rPr>
        <w:t xml:space="preserve">decretar o vencimento antecipado da </w:t>
      </w:r>
      <w:r w:rsidR="00133602" w:rsidRPr="009A250D">
        <w:rPr>
          <w:rFonts w:ascii="Arial" w:hAnsi="Arial" w:cs="Arial"/>
          <w:sz w:val="20"/>
          <w:szCs w:val="20"/>
          <w:u w:color="000000"/>
          <w:lang w:eastAsia="pt-BR"/>
        </w:rPr>
        <w:t xml:space="preserve">Escritura </w:t>
      </w:r>
      <w:r w:rsidR="00464433" w:rsidRPr="009A250D">
        <w:rPr>
          <w:rFonts w:ascii="Arial" w:hAnsi="Arial" w:cs="Arial"/>
          <w:sz w:val="20"/>
          <w:szCs w:val="20"/>
          <w:u w:color="000000"/>
          <w:lang w:eastAsia="pt-BR"/>
        </w:rPr>
        <w:t xml:space="preserve">e </w:t>
      </w:r>
      <w:r w:rsidR="00464433" w:rsidRPr="009A250D">
        <w:rPr>
          <w:rFonts w:ascii="Arial" w:hAnsi="Arial" w:cs="Arial"/>
          <w:sz w:val="20"/>
          <w:szCs w:val="20"/>
        </w:rPr>
        <w:t xml:space="preserve">exigir o imediato pagamento do saldo devedor </w:t>
      </w:r>
      <w:r w:rsidR="00037BC2" w:rsidRPr="009A250D">
        <w:rPr>
          <w:rFonts w:ascii="Arial" w:hAnsi="Arial" w:cs="Arial"/>
          <w:sz w:val="20"/>
          <w:szCs w:val="20"/>
        </w:rPr>
        <w:t>da Nota Comercial</w:t>
      </w:r>
      <w:r w:rsidR="00464433" w:rsidRPr="009A250D">
        <w:rPr>
          <w:rFonts w:ascii="Arial" w:hAnsi="Arial" w:cs="Arial"/>
          <w:sz w:val="20"/>
          <w:szCs w:val="20"/>
        </w:rPr>
        <w:t xml:space="preserve">, acrescido dos demais encargos, em caso de impossibilidade de realização da assembleia dos </w:t>
      </w:r>
      <w:r w:rsidR="008F27F6" w:rsidRPr="009A250D">
        <w:rPr>
          <w:rFonts w:ascii="Arial" w:hAnsi="Arial" w:cs="Arial"/>
          <w:sz w:val="20"/>
          <w:szCs w:val="20"/>
        </w:rPr>
        <w:t>t</w:t>
      </w:r>
      <w:r w:rsidR="00464433" w:rsidRPr="009A250D">
        <w:rPr>
          <w:rFonts w:ascii="Arial" w:hAnsi="Arial" w:cs="Arial"/>
          <w:sz w:val="20"/>
          <w:szCs w:val="20"/>
        </w:rPr>
        <w:t>itulares d</w:t>
      </w:r>
      <w:r w:rsidR="008F27F6" w:rsidRPr="009A250D">
        <w:rPr>
          <w:rFonts w:ascii="Arial" w:hAnsi="Arial" w:cs="Arial"/>
          <w:sz w:val="20"/>
          <w:szCs w:val="20"/>
        </w:rPr>
        <w:t>os</w:t>
      </w:r>
      <w:r w:rsidR="00464433" w:rsidRPr="009A250D">
        <w:rPr>
          <w:rFonts w:ascii="Arial" w:hAnsi="Arial" w:cs="Arial"/>
          <w:sz w:val="20"/>
          <w:szCs w:val="20"/>
        </w:rPr>
        <w:t xml:space="preserve"> CRI por falta de quórum para instalação e/ou deliberação em primeira e segunda convocações.</w:t>
      </w:r>
    </w:p>
    <w:p w14:paraId="142C3876" w14:textId="77777777" w:rsidR="0054566B" w:rsidRPr="00400BEF" w:rsidRDefault="0054566B" w:rsidP="005F3FB2">
      <w:pPr>
        <w:pStyle w:val="ListParagraph"/>
        <w:tabs>
          <w:tab w:val="left" w:pos="567"/>
        </w:tabs>
        <w:spacing w:line="360" w:lineRule="auto"/>
        <w:ind w:left="0"/>
        <w:contextualSpacing w:val="0"/>
        <w:jc w:val="both"/>
        <w:rPr>
          <w:rFonts w:ascii="Arial" w:hAnsi="Arial" w:cs="Arial"/>
          <w:color w:val="000000"/>
          <w:sz w:val="20"/>
          <w:szCs w:val="20"/>
        </w:rPr>
      </w:pPr>
    </w:p>
    <w:bookmarkEnd w:id="310"/>
    <w:p w14:paraId="7F7EBA90" w14:textId="77777777" w:rsidR="00CF1D1E" w:rsidRPr="009A250D"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color="000000"/>
          <w:lang w:eastAsia="pt-BR"/>
        </w:rPr>
        <w:t>Pagamento do Vencimento Antecipado</w:t>
      </w:r>
      <w:r w:rsidRPr="009A250D">
        <w:rPr>
          <w:rFonts w:ascii="Arial" w:hAnsi="Arial" w:cs="Arial"/>
          <w:sz w:val="20"/>
          <w:szCs w:val="20"/>
          <w:u w:color="000000"/>
          <w:lang w:eastAsia="pt-BR"/>
        </w:rPr>
        <w:t xml:space="preserve">. Em caso de decretação do vencimento antecipado da </w:t>
      </w:r>
      <w:r w:rsidR="008003B4" w:rsidRPr="009A250D">
        <w:rPr>
          <w:rFonts w:ascii="Arial" w:hAnsi="Arial" w:cs="Arial"/>
          <w:sz w:val="20"/>
          <w:szCs w:val="20"/>
          <w:u w:color="000000"/>
          <w:lang w:eastAsia="pt-BR"/>
        </w:rPr>
        <w:t xml:space="preserve">Nota Comercial </w:t>
      </w:r>
      <w:r w:rsidR="00D001C0">
        <w:rPr>
          <w:rFonts w:ascii="Arial" w:hAnsi="Arial" w:cs="Arial"/>
          <w:sz w:val="20"/>
          <w:szCs w:val="20"/>
          <w:u w:color="000000"/>
          <w:lang w:eastAsia="pt-BR"/>
        </w:rPr>
        <w:t xml:space="preserve">nos termos </w:t>
      </w:r>
      <w:r w:rsidRPr="009A250D">
        <w:rPr>
          <w:rFonts w:ascii="Arial" w:hAnsi="Arial" w:cs="Arial"/>
          <w:sz w:val="20"/>
          <w:szCs w:val="20"/>
          <w:u w:color="000000"/>
          <w:lang w:eastAsia="pt-BR"/>
        </w:rPr>
        <w:t>acima mencionad</w:t>
      </w:r>
      <w:r w:rsidR="00D001C0">
        <w:rPr>
          <w:rFonts w:ascii="Arial" w:hAnsi="Arial" w:cs="Arial"/>
          <w:sz w:val="20"/>
          <w:szCs w:val="20"/>
          <w:u w:color="000000"/>
          <w:lang w:eastAsia="pt-BR"/>
        </w:rPr>
        <w:t>os</w:t>
      </w:r>
      <w:r w:rsidRPr="009A250D">
        <w:rPr>
          <w:rFonts w:ascii="Arial" w:hAnsi="Arial" w:cs="Arial"/>
          <w:sz w:val="20"/>
          <w:szCs w:val="20"/>
          <w:u w:color="000000"/>
          <w:lang w:eastAsia="pt-BR"/>
        </w:rPr>
        <w:t xml:space="preserve">,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deverá efetuar o pagamento do </w:t>
      </w:r>
      <w:r w:rsidR="00E06371" w:rsidRPr="009A250D">
        <w:rPr>
          <w:rFonts w:ascii="Arial" w:hAnsi="Arial" w:cs="Arial"/>
          <w:w w:val="0"/>
          <w:sz w:val="20"/>
          <w:szCs w:val="20"/>
        </w:rPr>
        <w:t xml:space="preserve">Valor Nominal Unitário </w:t>
      </w:r>
      <w:r w:rsidRPr="009A250D">
        <w:rPr>
          <w:rFonts w:ascii="Arial" w:hAnsi="Arial" w:cs="Arial"/>
          <w:sz w:val="20"/>
          <w:szCs w:val="20"/>
          <w:u w:color="000000"/>
          <w:lang w:eastAsia="pt-BR"/>
        </w:rPr>
        <w:t xml:space="preserve">da </w:t>
      </w:r>
      <w:r w:rsidR="00133602" w:rsidRPr="009A250D">
        <w:rPr>
          <w:rFonts w:ascii="Arial" w:hAnsi="Arial" w:cs="Arial"/>
          <w:sz w:val="20"/>
          <w:szCs w:val="20"/>
          <w:u w:color="000000"/>
          <w:lang w:eastAsia="pt-BR"/>
        </w:rPr>
        <w:t xml:space="preserve">Escritura </w:t>
      </w:r>
      <w:r w:rsidRPr="009A250D">
        <w:rPr>
          <w:rFonts w:ascii="Arial" w:hAnsi="Arial" w:cs="Arial"/>
          <w:sz w:val="20"/>
          <w:szCs w:val="20"/>
          <w:u w:color="000000"/>
          <w:lang w:eastAsia="pt-BR"/>
        </w:rPr>
        <w:t>não amortizado, acrescido d</w:t>
      </w:r>
      <w:r w:rsidR="00037BC2" w:rsidRPr="009A250D">
        <w:rPr>
          <w:rFonts w:ascii="Arial" w:hAnsi="Arial" w:cs="Arial"/>
          <w:sz w:val="20"/>
          <w:szCs w:val="20"/>
          <w:u w:color="000000"/>
          <w:lang w:eastAsia="pt-BR"/>
        </w:rPr>
        <w:t>a Remuneração</w:t>
      </w:r>
      <w:r w:rsidRPr="009A250D">
        <w:rPr>
          <w:rFonts w:ascii="Arial" w:hAnsi="Arial" w:cs="Arial"/>
          <w:sz w:val="20"/>
          <w:szCs w:val="20"/>
          <w:u w:color="000000"/>
          <w:lang w:eastAsia="pt-BR"/>
        </w:rPr>
        <w:t xml:space="preserve">, calculado </w:t>
      </w:r>
      <w:r w:rsidRPr="009A250D">
        <w:rPr>
          <w:rFonts w:ascii="Arial" w:hAnsi="Arial" w:cs="Arial"/>
          <w:i/>
          <w:iCs/>
          <w:sz w:val="20"/>
          <w:szCs w:val="20"/>
          <w:u w:color="000000"/>
          <w:lang w:eastAsia="pt-BR"/>
        </w:rPr>
        <w:t>pro rata temporis</w:t>
      </w:r>
      <w:r w:rsidRPr="009A250D">
        <w:rPr>
          <w:rFonts w:ascii="Arial" w:hAnsi="Arial" w:cs="Arial"/>
          <w:sz w:val="20"/>
          <w:szCs w:val="20"/>
          <w:u w:color="000000"/>
          <w:lang w:eastAsia="pt-BR"/>
        </w:rPr>
        <w:t xml:space="preserve"> desde da primeira Data de Desembolso, ou última Data de </w:t>
      </w:r>
      <w:r w:rsidR="000449F0" w:rsidRPr="009A250D">
        <w:rPr>
          <w:rFonts w:ascii="Arial" w:hAnsi="Arial" w:cs="Arial"/>
          <w:sz w:val="20"/>
          <w:szCs w:val="20"/>
          <w:u w:color="000000"/>
          <w:lang w:eastAsia="pt-BR"/>
        </w:rPr>
        <w:t>Pagamento</w:t>
      </w:r>
      <w:r w:rsidRPr="009A250D">
        <w:rPr>
          <w:rFonts w:ascii="Arial" w:hAnsi="Arial" w:cs="Arial"/>
          <w:sz w:val="20"/>
          <w:szCs w:val="20"/>
          <w:u w:color="000000"/>
          <w:lang w:eastAsia="pt-BR"/>
        </w:rPr>
        <w:t xml:space="preserve">, conforme o caso, até a data do efetivo pagamento, bem como eventuais penalidades, juros, e quaisquer outros valores eventualmente devidos pela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nos termos deste instrumento, incluindo multas e despesas, em até 5 (cinco) Dias Úteis contados da comunicação por escrito a ser enviada pela Credora à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informando sobre a decretação do vencimento antecipado.</w:t>
      </w:r>
    </w:p>
    <w:p w14:paraId="3BC83341"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0A6311B8" w14:textId="77777777" w:rsidR="00CF1D1E" w:rsidRPr="009A250D" w:rsidRDefault="005C37DD"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u w:color="000000"/>
          <w:lang w:eastAsia="pt-BR"/>
        </w:rPr>
        <w:t xml:space="preserve">Eventual atraso no pagamento previsto acima sujeitará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ao pagamento dos respectivos Encargos Moratórios.</w:t>
      </w:r>
    </w:p>
    <w:p w14:paraId="15AB6FCD"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6CECC889" w14:textId="77777777"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b/>
          <w:sz w:val="20"/>
          <w:szCs w:val="20"/>
        </w:rPr>
      </w:pPr>
      <w:bookmarkStart w:id="316" w:name="_Ref94096882"/>
      <w:r w:rsidRPr="009A250D">
        <w:rPr>
          <w:rFonts w:ascii="Arial" w:hAnsi="Arial" w:cs="Arial"/>
          <w:b/>
          <w:sz w:val="20"/>
          <w:szCs w:val="20"/>
        </w:rPr>
        <w:t>CLÁUSULA</w:t>
      </w:r>
      <w:r w:rsidR="00571EBB" w:rsidRPr="009A250D">
        <w:rPr>
          <w:rFonts w:ascii="Arial" w:hAnsi="Arial" w:cs="Arial"/>
          <w:b/>
          <w:sz w:val="20"/>
          <w:szCs w:val="20"/>
        </w:rPr>
        <w:t xml:space="preserve"> </w:t>
      </w:r>
      <w:r w:rsidR="000F6113" w:rsidRPr="009A250D">
        <w:rPr>
          <w:rFonts w:ascii="Arial" w:hAnsi="Arial" w:cs="Arial"/>
          <w:b/>
          <w:sz w:val="20"/>
          <w:szCs w:val="20"/>
        </w:rPr>
        <w:t>SÉTIMA</w:t>
      </w:r>
      <w:r w:rsidR="00571EBB" w:rsidRPr="009A250D">
        <w:rPr>
          <w:rFonts w:ascii="Arial" w:hAnsi="Arial" w:cs="Arial"/>
          <w:b/>
          <w:sz w:val="20"/>
          <w:szCs w:val="20"/>
        </w:rPr>
        <w:t xml:space="preserve"> </w:t>
      </w:r>
      <w:r w:rsidRPr="009A250D">
        <w:rPr>
          <w:rFonts w:ascii="Arial" w:hAnsi="Arial" w:cs="Arial"/>
          <w:b/>
          <w:sz w:val="20"/>
          <w:szCs w:val="20"/>
        </w:rPr>
        <w:t>– DECLARAÇÕES</w:t>
      </w:r>
      <w:r w:rsidR="0054566B" w:rsidRPr="009A250D">
        <w:rPr>
          <w:rFonts w:ascii="Arial" w:hAnsi="Arial" w:cs="Arial"/>
          <w:b/>
          <w:sz w:val="20"/>
          <w:szCs w:val="20"/>
        </w:rPr>
        <w:t xml:space="preserve"> DA EMISSORA</w:t>
      </w:r>
      <w:bookmarkEnd w:id="316"/>
    </w:p>
    <w:p w14:paraId="52D63165" w14:textId="77777777" w:rsidR="0054566B" w:rsidRPr="002B79D6" w:rsidRDefault="0054566B" w:rsidP="005F3FB2">
      <w:pPr>
        <w:pStyle w:val="ListParagraph"/>
        <w:tabs>
          <w:tab w:val="left" w:pos="0"/>
        </w:tabs>
        <w:spacing w:line="360" w:lineRule="auto"/>
        <w:ind w:left="0"/>
        <w:contextualSpacing w:val="0"/>
        <w:jc w:val="both"/>
        <w:rPr>
          <w:rFonts w:ascii="Arial" w:hAnsi="Arial" w:cs="Arial"/>
          <w:sz w:val="20"/>
          <w:szCs w:val="20"/>
        </w:rPr>
      </w:pPr>
    </w:p>
    <w:p w14:paraId="7E31D2D1" w14:textId="77777777" w:rsidR="0001007B" w:rsidRPr="009A250D" w:rsidRDefault="00205E1D"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da </w:t>
      </w:r>
      <w:r w:rsidR="00133602" w:rsidRPr="009A250D">
        <w:rPr>
          <w:rFonts w:ascii="Arial" w:hAnsi="Arial" w:cs="Arial"/>
          <w:sz w:val="20"/>
          <w:szCs w:val="20"/>
          <w:u w:val="single"/>
        </w:rPr>
        <w:t>Emissora</w:t>
      </w:r>
      <w:r w:rsidR="00165445" w:rsidRPr="009A250D">
        <w:rPr>
          <w:rFonts w:ascii="Arial" w:hAnsi="Arial" w:cs="Arial"/>
          <w:sz w:val="20"/>
          <w:szCs w:val="20"/>
        </w:rPr>
        <w:t>:</w:t>
      </w:r>
      <w:r w:rsidR="0001007B" w:rsidRPr="009A250D">
        <w:rPr>
          <w:rFonts w:ascii="Arial" w:hAnsi="Arial" w:cs="Arial"/>
          <w:sz w:val="20"/>
          <w:szCs w:val="20"/>
        </w:rPr>
        <w:t xml:space="preserve"> </w:t>
      </w:r>
      <w:r w:rsidR="0045587E" w:rsidRPr="009A250D">
        <w:rPr>
          <w:rFonts w:ascii="Arial" w:hAnsi="Arial" w:cs="Arial"/>
          <w:sz w:val="20"/>
          <w:szCs w:val="20"/>
        </w:rPr>
        <w:t xml:space="preserve">A </w:t>
      </w:r>
      <w:r w:rsidR="00133602" w:rsidRPr="009A250D">
        <w:rPr>
          <w:rFonts w:ascii="Arial" w:hAnsi="Arial" w:cs="Arial"/>
          <w:sz w:val="20"/>
          <w:szCs w:val="20"/>
        </w:rPr>
        <w:t>Emissora</w:t>
      </w:r>
      <w:r w:rsidR="0001007B" w:rsidRPr="009A250D">
        <w:rPr>
          <w:rFonts w:ascii="Arial" w:hAnsi="Arial" w:cs="Arial"/>
          <w:sz w:val="20"/>
          <w:szCs w:val="20"/>
        </w:rPr>
        <w:t xml:space="preserve"> declara e garante que:</w:t>
      </w:r>
    </w:p>
    <w:p w14:paraId="5871A80A"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1B487B40" w14:textId="77777777" w:rsidR="0001007B" w:rsidRPr="009A250D" w:rsidRDefault="0001007B" w:rsidP="005F3FB2">
      <w:pPr>
        <w:pStyle w:val="ListParagraph"/>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é sociedade devidamente constituída e em funcionamento de acordo com a legislação e regulamentação em vigor;</w:t>
      </w:r>
    </w:p>
    <w:p w14:paraId="46AD0424" w14:textId="77777777" w:rsidR="0054566B" w:rsidRPr="009A250D" w:rsidRDefault="0054566B" w:rsidP="005F3FB2">
      <w:pPr>
        <w:pStyle w:val="ListParagraph"/>
        <w:tabs>
          <w:tab w:val="left" w:pos="1134"/>
        </w:tabs>
        <w:autoSpaceDE w:val="0"/>
        <w:autoSpaceDN w:val="0"/>
        <w:adjustRightInd w:val="0"/>
        <w:spacing w:line="360" w:lineRule="auto"/>
        <w:ind w:left="1134"/>
        <w:contextualSpacing w:val="0"/>
        <w:jc w:val="both"/>
        <w:rPr>
          <w:rFonts w:ascii="Arial" w:hAnsi="Arial" w:cs="Arial"/>
          <w:sz w:val="20"/>
          <w:szCs w:val="20"/>
        </w:rPr>
      </w:pPr>
    </w:p>
    <w:p w14:paraId="7684B443" w14:textId="77777777" w:rsidR="008454AC" w:rsidRPr="009A250D" w:rsidRDefault="00C16AB5" w:rsidP="005F3FB2">
      <w:pPr>
        <w:pStyle w:val="ListParagraph"/>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n</w:t>
      </w:r>
      <w:r w:rsidR="008454AC" w:rsidRPr="009A250D">
        <w:rPr>
          <w:rFonts w:ascii="Arial" w:hAnsi="Arial" w:cs="Arial"/>
          <w:sz w:val="20"/>
          <w:szCs w:val="20"/>
        </w:rPr>
        <w:t>ão há ações ou processos em curso junto a qualquer juízo, tribunal, entidade governamental, órgão ou árbitro que possam afetar a legalidade, validade, exequibilidade do presente instrumento ou a sua capacidade de cumprir as obrigações assumidas consoante este instrumento;</w:t>
      </w:r>
    </w:p>
    <w:p w14:paraId="5C0470B7" w14:textId="77777777" w:rsidR="0054566B" w:rsidRPr="009A250D" w:rsidRDefault="0054566B" w:rsidP="005F3FB2">
      <w:pPr>
        <w:pStyle w:val="ListParagraph"/>
        <w:tabs>
          <w:tab w:val="left" w:pos="1134"/>
        </w:tabs>
        <w:autoSpaceDE w:val="0"/>
        <w:autoSpaceDN w:val="0"/>
        <w:adjustRightInd w:val="0"/>
        <w:spacing w:line="360" w:lineRule="auto"/>
        <w:ind w:left="1134"/>
        <w:contextualSpacing w:val="0"/>
        <w:jc w:val="both"/>
        <w:rPr>
          <w:rFonts w:ascii="Arial" w:hAnsi="Arial" w:cs="Arial"/>
          <w:sz w:val="20"/>
          <w:szCs w:val="20"/>
        </w:rPr>
      </w:pPr>
    </w:p>
    <w:p w14:paraId="3164F86B"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possui plena capacidade e legitimidade para celebrar o presente instrumento,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099AF5D8"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18D61233"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representantes legais ou mandatários que assinam este instrumento têm poderes estatutários e/ou legitimamente outorgados para celebrar este instrumento, bem como para assumir as obrigações estabelecidas aqui estabelecidas;</w:t>
      </w:r>
    </w:p>
    <w:p w14:paraId="6784E0E1"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6FB3F3F9"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 </w:t>
      </w:r>
      <w:r w:rsidRPr="009A250D">
        <w:rPr>
          <w:rFonts w:ascii="Arial" w:eastAsia="Times New Roman" w:hAnsi="Arial" w:cs="Arial"/>
          <w:sz w:val="20"/>
          <w:szCs w:val="20"/>
        </w:rPr>
        <w:t>celebração deste instrumento e o cumprimento das obrigações dele decorrentes não acarretarão, direta ou indiretamente, o descumprimento, total ou parcial, de qualquer:</w:t>
      </w:r>
    </w:p>
    <w:p w14:paraId="65A3884C"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4DB0BABA" w14:textId="77777777" w:rsidR="0001007B" w:rsidRPr="009A250D" w:rsidRDefault="0001007B" w:rsidP="005F3FB2">
      <w:pPr>
        <w:pStyle w:val="ListParagraph"/>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contrato ou negócio jurídico de que sejam parte, ou aos quais estejam vinculados, a qualquer título, ou, ainda, a que estejam vinculados bens ou direitos de propr</w:t>
      </w:r>
      <w:r w:rsidR="008457CA" w:rsidRPr="009A250D">
        <w:rPr>
          <w:rFonts w:ascii="Arial" w:eastAsia="Times New Roman" w:hAnsi="Arial" w:cs="Arial"/>
          <w:sz w:val="20"/>
          <w:szCs w:val="20"/>
        </w:rPr>
        <w:t>iedade de quaisquer das Partes;</w:t>
      </w:r>
    </w:p>
    <w:p w14:paraId="0FF859B9" w14:textId="77777777" w:rsidR="0054566B" w:rsidRPr="009A250D" w:rsidRDefault="0054566B" w:rsidP="005F3FB2">
      <w:pPr>
        <w:pStyle w:val="ListParagraph"/>
        <w:widowControl w:val="0"/>
        <w:tabs>
          <w:tab w:val="left" w:pos="1134"/>
        </w:tabs>
        <w:spacing w:line="360" w:lineRule="auto"/>
        <w:ind w:left="1701"/>
        <w:contextualSpacing w:val="0"/>
        <w:jc w:val="both"/>
        <w:rPr>
          <w:rFonts w:ascii="Arial" w:hAnsi="Arial" w:cs="Arial"/>
          <w:sz w:val="20"/>
          <w:szCs w:val="20"/>
        </w:rPr>
      </w:pPr>
    </w:p>
    <w:p w14:paraId="4596D41D" w14:textId="77777777" w:rsidR="0001007B" w:rsidRPr="009A250D" w:rsidRDefault="0001007B" w:rsidP="005F3FB2">
      <w:pPr>
        <w:pStyle w:val="ListParagraph"/>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norma a que quaisquer das pessoas da alínea anterior, ou seus bens e direitos, estejam sujeitos;</w:t>
      </w:r>
    </w:p>
    <w:p w14:paraId="4654486F" w14:textId="77777777" w:rsidR="0054566B" w:rsidRPr="009A250D" w:rsidRDefault="0054566B" w:rsidP="005F3FB2">
      <w:pPr>
        <w:pStyle w:val="ListParagraph"/>
        <w:widowControl w:val="0"/>
        <w:tabs>
          <w:tab w:val="left" w:pos="1134"/>
        </w:tabs>
        <w:spacing w:line="360" w:lineRule="auto"/>
        <w:ind w:left="1701"/>
        <w:contextualSpacing w:val="0"/>
        <w:jc w:val="both"/>
        <w:rPr>
          <w:rFonts w:ascii="Arial" w:hAnsi="Arial" w:cs="Arial"/>
          <w:sz w:val="20"/>
          <w:szCs w:val="20"/>
        </w:rPr>
      </w:pPr>
    </w:p>
    <w:p w14:paraId="2A6B9362" w14:textId="77777777" w:rsidR="0001007B" w:rsidRPr="009A250D" w:rsidRDefault="0001007B" w:rsidP="005F3FB2">
      <w:pPr>
        <w:pStyle w:val="ListParagraph"/>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de qualquer ordem ou decisão judicial ou administrativa, ainda que liminar, dirigida ou que afete qualquer das pessoas da alínea (a), acima, ou qualquer bem e direito de sua propriedade;</w:t>
      </w:r>
      <w:r w:rsidRPr="009A250D">
        <w:rPr>
          <w:rFonts w:ascii="Arial" w:hAnsi="Arial" w:cs="Arial"/>
          <w:sz w:val="20"/>
          <w:szCs w:val="20"/>
        </w:rPr>
        <w:t xml:space="preserve"> e</w:t>
      </w:r>
    </w:p>
    <w:p w14:paraId="7C01CDE5" w14:textId="77777777" w:rsidR="0054566B" w:rsidRPr="009A250D" w:rsidRDefault="0054566B" w:rsidP="005F3FB2">
      <w:pPr>
        <w:pStyle w:val="ListParagraph"/>
        <w:tabs>
          <w:tab w:val="left" w:pos="1134"/>
        </w:tabs>
        <w:spacing w:line="360" w:lineRule="auto"/>
        <w:ind w:left="1701"/>
        <w:contextualSpacing w:val="0"/>
        <w:jc w:val="both"/>
        <w:rPr>
          <w:rFonts w:ascii="Arial" w:hAnsi="Arial" w:cs="Arial"/>
          <w:sz w:val="20"/>
          <w:szCs w:val="20"/>
        </w:rPr>
      </w:pPr>
    </w:p>
    <w:p w14:paraId="6C44CC57" w14:textId="77777777" w:rsidR="0001007B" w:rsidRPr="009A250D" w:rsidRDefault="0001007B" w:rsidP="005F3FB2">
      <w:pPr>
        <w:pStyle w:val="ListParagraph"/>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hAnsi="Arial" w:cs="Arial"/>
          <w:sz w:val="20"/>
          <w:szCs w:val="20"/>
        </w:rPr>
        <w:t>não violam qualquer disposição contida em seus documentos societários;</w:t>
      </w:r>
    </w:p>
    <w:p w14:paraId="26601314"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4EC8A847"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este instrumento é validamente celebrado e constitui obrigação legal, válida, vinculante e exequível, de acordo com os seus termos;</w:t>
      </w:r>
    </w:p>
    <w:p w14:paraId="02EC869C"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46F4C7D8"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princípios norteadores e basilares deste instrumento são boa-fé objetiva, justiça contratual, ponderação de interesses, função social do contrato, solidariedade, cooperação, autonomia privada e co</w:t>
      </w:r>
      <w:r w:rsidR="008457CA" w:rsidRPr="009A250D">
        <w:rPr>
          <w:rFonts w:ascii="Arial" w:hAnsi="Arial" w:cs="Arial"/>
          <w:sz w:val="20"/>
          <w:szCs w:val="20"/>
        </w:rPr>
        <w:t>nsensualismo;</w:t>
      </w:r>
    </w:p>
    <w:p w14:paraId="37A373A7"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14989168"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está apta a cumprir as obrigações previstas neste instrumento e agirá em relação a ele com boa-fé, probidade e lealdade;</w:t>
      </w:r>
    </w:p>
    <w:p w14:paraId="3C0EFE0D"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26350633" w14:textId="77777777" w:rsidR="0001007B" w:rsidRPr="009A250D" w:rsidRDefault="0045587E"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não depende</w:t>
      </w:r>
      <w:r w:rsidR="0001007B" w:rsidRPr="009A250D">
        <w:rPr>
          <w:rFonts w:ascii="Arial" w:hAnsi="Arial" w:cs="Arial"/>
          <w:sz w:val="20"/>
          <w:szCs w:val="20"/>
        </w:rPr>
        <w:t xml:space="preserve"> economicamente de qualquer das Partes e não se encontra em estado de necessidade ou sob coação para celebrar o presente instrumento, quaisquer outros contratos e/ou documentos a ele relacionados, tampouco tem urgência em celebrá-los;</w:t>
      </w:r>
    </w:p>
    <w:p w14:paraId="5B3BA552"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1A422FFB"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as discussões sobre o objeto deste instrumento foram feitas, conduzidas e implementadas por sua livre iniciativa;</w:t>
      </w:r>
    </w:p>
    <w:p w14:paraId="783766F4" w14:textId="77777777" w:rsidR="0054566B" w:rsidRPr="009A250D" w:rsidRDefault="0054566B">
      <w:pPr>
        <w:pStyle w:val="ListParagraph"/>
        <w:widowControl w:val="0"/>
        <w:tabs>
          <w:tab w:val="left" w:pos="1134"/>
        </w:tabs>
        <w:spacing w:line="360" w:lineRule="auto"/>
        <w:ind w:left="1134"/>
        <w:contextualSpacing w:val="0"/>
        <w:jc w:val="both"/>
        <w:rPr>
          <w:rFonts w:ascii="Arial" w:hAnsi="Arial" w:cs="Arial"/>
          <w:sz w:val="20"/>
          <w:szCs w:val="20"/>
        </w:rPr>
      </w:pPr>
    </w:p>
    <w:p w14:paraId="00759661" w14:textId="77777777" w:rsidR="00136031" w:rsidRDefault="00136031" w:rsidP="00136031">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 xml:space="preserve">foi </w:t>
      </w:r>
      <w:r w:rsidRPr="00810D0E">
        <w:rPr>
          <w:rFonts w:ascii="Arial" w:hAnsi="Arial" w:cs="Arial"/>
          <w:sz w:val="20"/>
          <w:szCs w:val="20"/>
        </w:rPr>
        <w:t>assessorada por assessores legais, bem como é sujeito de direito sofisticado e tem experiência em contratos semelhantes a este e/ou outros relacionados suficiente para a devida análise dos elementos aqui envolvidos e celebração deste</w:t>
      </w:r>
      <w:r>
        <w:rPr>
          <w:rFonts w:ascii="Arial" w:hAnsi="Arial" w:cs="Arial"/>
          <w:sz w:val="20"/>
          <w:szCs w:val="20"/>
        </w:rPr>
        <w:t xml:space="preserve"> instrumento;</w:t>
      </w:r>
    </w:p>
    <w:p w14:paraId="3A16C4E8" w14:textId="77777777" w:rsidR="00136031" w:rsidRPr="0023723A" w:rsidRDefault="00136031" w:rsidP="0023723A">
      <w:pPr>
        <w:pStyle w:val="ListParagraph"/>
        <w:widowControl w:val="0"/>
        <w:tabs>
          <w:tab w:val="left" w:pos="1134"/>
        </w:tabs>
        <w:spacing w:line="360" w:lineRule="auto"/>
        <w:ind w:left="1134"/>
        <w:contextualSpacing w:val="0"/>
        <w:jc w:val="both"/>
        <w:rPr>
          <w:rFonts w:ascii="Arial" w:hAnsi="Arial" w:cs="Arial"/>
          <w:sz w:val="20"/>
          <w:szCs w:val="20"/>
        </w:rPr>
      </w:pPr>
    </w:p>
    <w:p w14:paraId="168CBE91" w14:textId="77777777" w:rsidR="0001007B" w:rsidRPr="0023723A" w:rsidRDefault="00136031" w:rsidP="0023723A">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se encontra (e seus representantes legais ou mandatários que assinam o presente instrumento não se encontram) em estado de necessidade ou sob coação para celebrar o presente instrumento, quaisquer outros contratos e/ou documentos a ele relacionados</w:t>
      </w:r>
      <w:r w:rsidR="0001007B" w:rsidRPr="0023723A">
        <w:rPr>
          <w:rFonts w:ascii="Arial" w:hAnsi="Arial" w:cs="Arial"/>
          <w:sz w:val="20"/>
          <w:szCs w:val="20"/>
        </w:rPr>
        <w:t>;</w:t>
      </w:r>
    </w:p>
    <w:p w14:paraId="30778E27" w14:textId="77777777" w:rsidR="0054566B" w:rsidRPr="009A250D" w:rsidRDefault="0054566B" w:rsidP="005F3FB2">
      <w:pPr>
        <w:pStyle w:val="ListParagraph"/>
        <w:widowControl w:val="0"/>
        <w:tabs>
          <w:tab w:val="left" w:pos="1134"/>
        </w:tabs>
        <w:spacing w:line="360" w:lineRule="auto"/>
        <w:ind w:left="1134"/>
        <w:contextualSpacing w:val="0"/>
        <w:jc w:val="both"/>
        <w:rPr>
          <w:rFonts w:ascii="Arial" w:hAnsi="Arial" w:cs="Arial"/>
          <w:sz w:val="20"/>
          <w:szCs w:val="20"/>
        </w:rPr>
      </w:pPr>
    </w:p>
    <w:p w14:paraId="759540F6"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foi informada e avisada de todas as condições e circunstâncias envolvidas na negociação objeto deste instrumento e que poderiam influenciar a capacidade de expressar a sua vontade, tendo sido assistida por advogados durante toda a referida negociação;</w:t>
      </w:r>
    </w:p>
    <w:p w14:paraId="79EA128D" w14:textId="77777777" w:rsidR="0054566B" w:rsidRDefault="0054566B">
      <w:pPr>
        <w:pStyle w:val="ListParagraph"/>
        <w:widowControl w:val="0"/>
        <w:tabs>
          <w:tab w:val="left" w:pos="1134"/>
        </w:tabs>
        <w:spacing w:line="360" w:lineRule="auto"/>
        <w:ind w:left="1134"/>
        <w:contextualSpacing w:val="0"/>
        <w:jc w:val="both"/>
        <w:rPr>
          <w:rFonts w:ascii="Arial" w:hAnsi="Arial" w:cs="Arial"/>
          <w:sz w:val="20"/>
          <w:szCs w:val="20"/>
        </w:rPr>
      </w:pPr>
    </w:p>
    <w:p w14:paraId="23D6AEB9" w14:textId="77777777" w:rsidR="00136031" w:rsidRPr="00810D0E" w:rsidRDefault="00136031" w:rsidP="00136031">
      <w:pPr>
        <w:pStyle w:val="ListParagraph"/>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t</w:t>
      </w:r>
      <w:r w:rsidRPr="00810D0E">
        <w:rPr>
          <w:rFonts w:ascii="Arial" w:hAnsi="Arial" w:cs="Arial"/>
          <w:sz w:val="20"/>
          <w:szCs w:val="20"/>
        </w:rPr>
        <w:t>em ciência de que a presente Operação possui o caráter de “operação estruturada”, razão pela qual nenhum dos Documentos da Operação pod</w:t>
      </w:r>
      <w:r>
        <w:rPr>
          <w:rFonts w:ascii="Arial" w:hAnsi="Arial" w:cs="Arial"/>
          <w:sz w:val="20"/>
          <w:szCs w:val="20"/>
        </w:rPr>
        <w:t>e ser interpretado isoladamente;</w:t>
      </w:r>
    </w:p>
    <w:p w14:paraId="7DF9C0A7" w14:textId="77777777" w:rsidR="00136031" w:rsidRPr="009A250D" w:rsidRDefault="00136031">
      <w:pPr>
        <w:pStyle w:val="ListParagraph"/>
        <w:widowControl w:val="0"/>
        <w:tabs>
          <w:tab w:val="left" w:pos="1134"/>
        </w:tabs>
        <w:spacing w:line="360" w:lineRule="auto"/>
        <w:ind w:left="1134"/>
        <w:contextualSpacing w:val="0"/>
        <w:jc w:val="both"/>
        <w:rPr>
          <w:rFonts w:ascii="Arial" w:hAnsi="Arial" w:cs="Arial"/>
          <w:sz w:val="20"/>
          <w:szCs w:val="20"/>
        </w:rPr>
      </w:pPr>
    </w:p>
    <w:p w14:paraId="7160B183" w14:textId="77777777" w:rsidR="0001007B" w:rsidRPr="009A250D" w:rsidRDefault="0001007B" w:rsidP="005F3FB2">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sidRPr="009A250D">
        <w:rPr>
          <w:rFonts w:ascii="Arial" w:hAnsi="Arial" w:cs="Arial"/>
          <w:sz w:val="20"/>
          <w:szCs w:val="20"/>
        </w:rPr>
        <w:t xml:space="preserve">cumpre rigorosamente a </w:t>
      </w:r>
      <w:r w:rsidR="008454AC" w:rsidRPr="009A250D">
        <w:rPr>
          <w:rFonts w:ascii="Arial" w:hAnsi="Arial" w:cs="Arial"/>
          <w:sz w:val="20"/>
          <w:szCs w:val="20"/>
        </w:rPr>
        <w:t>Legislação Socioambiental</w:t>
      </w:r>
      <w:r w:rsidR="00136031">
        <w:rPr>
          <w:rFonts w:ascii="Arial" w:hAnsi="Arial" w:cs="Arial"/>
          <w:sz w:val="20"/>
          <w:szCs w:val="20"/>
        </w:rPr>
        <w:t>;</w:t>
      </w:r>
    </w:p>
    <w:p w14:paraId="2586EFB1" w14:textId="77777777" w:rsidR="0054566B" w:rsidRDefault="0054566B"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44A631F1"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c</w:t>
      </w:r>
      <w:r w:rsidRPr="00810D0E">
        <w:rPr>
          <w:rFonts w:ascii="Arial" w:hAnsi="Arial" w:cs="Arial"/>
          <w:sz w:val="20"/>
          <w:szCs w:val="20"/>
        </w:rPr>
        <w:t>umpre e seguirá cumprindo (bem como assegura que suas controladas, controladoras, afiliadas e respectivos diretores, funcionários e membros de conselho de administração, se existentes, cumprem e seguirão cumprindo) as disposições da Legislação Anticorrupção e Antilavagem de Dinheiro, bem como se abstém de praticar quaisquer atos de corrupção e de agir de forma lesiva à administração pública, nacional e estrangeira, no seu interesse ou para s</w:t>
      </w:r>
      <w:r>
        <w:rPr>
          <w:rFonts w:ascii="Arial" w:hAnsi="Arial" w:cs="Arial"/>
          <w:sz w:val="20"/>
          <w:szCs w:val="20"/>
        </w:rPr>
        <w:t>eu benefício, exclusivo ou não;</w:t>
      </w:r>
    </w:p>
    <w:p w14:paraId="36D6BFD2"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6789A9E3"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financia, custeia, patrocina ou de qualquer modo subvenciona a prática dos atos ilícitos previstos na Legislação Anticorrupção e Antilavagem de Dinheiro e/ou organizações a</w:t>
      </w:r>
      <w:r>
        <w:rPr>
          <w:rFonts w:ascii="Arial" w:hAnsi="Arial" w:cs="Arial"/>
          <w:sz w:val="20"/>
          <w:szCs w:val="20"/>
        </w:rPr>
        <w:t>ntissociais e crime organizado;</w:t>
      </w:r>
    </w:p>
    <w:p w14:paraId="27475810"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770A152E"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promete, oferece ou dá, direta ou indiretamente, qualquer item de valor a agente público ou a terceiros para obter ou manter negócios ou para obt</w:t>
      </w:r>
      <w:r>
        <w:rPr>
          <w:rFonts w:ascii="Arial" w:hAnsi="Arial" w:cs="Arial"/>
          <w:sz w:val="20"/>
          <w:szCs w:val="20"/>
        </w:rPr>
        <w:t>er qualquer vantagem imprópria;</w:t>
      </w:r>
    </w:p>
    <w:p w14:paraId="58DB8ED4"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7A034470"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instrumento, que constituam prática ilegal, que atente aos bons costumes, ética, moral e de corrupção sob as leis dos países sede, e onde haja filiais, dos contratantes, devendo garantir, ainda, que seus prepostos e col</w:t>
      </w:r>
      <w:r>
        <w:rPr>
          <w:rFonts w:ascii="Arial" w:hAnsi="Arial" w:cs="Arial"/>
          <w:sz w:val="20"/>
          <w:szCs w:val="20"/>
        </w:rPr>
        <w:t>aboradores ajam da mesma forma; e</w:t>
      </w:r>
    </w:p>
    <w:p w14:paraId="6A656C54" w14:textId="77777777" w:rsidR="00136031" w:rsidRPr="00810D0E" w:rsidRDefault="00136031" w:rsidP="0023723A">
      <w:pPr>
        <w:pStyle w:val="ListParagraph"/>
        <w:widowControl w:val="0"/>
        <w:tabs>
          <w:tab w:val="left" w:pos="1134"/>
        </w:tabs>
        <w:spacing w:line="360" w:lineRule="auto"/>
        <w:ind w:left="1134" w:right="-176"/>
        <w:contextualSpacing w:val="0"/>
        <w:jc w:val="both"/>
        <w:rPr>
          <w:rFonts w:ascii="Arial" w:hAnsi="Arial" w:cs="Arial"/>
          <w:sz w:val="20"/>
          <w:szCs w:val="20"/>
        </w:rPr>
      </w:pPr>
    </w:p>
    <w:p w14:paraId="4FF9C53B" w14:textId="77777777" w:rsidR="00136031" w:rsidRPr="00810D0E" w:rsidRDefault="00136031" w:rsidP="0023723A">
      <w:pPr>
        <w:pStyle w:val="ListParagraph"/>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f</w:t>
      </w:r>
      <w:r w:rsidRPr="00810D0E">
        <w:rPr>
          <w:rFonts w:ascii="Arial" w:hAnsi="Arial" w:cs="Arial"/>
          <w:sz w:val="20"/>
          <w:szCs w:val="20"/>
        </w:rPr>
        <w:t>oi diligente na verificação e no melhor do seu conhecimento não existe contra si e/ou contra suas controladas, controladoras, afiliadas e respectivos diretores, funcionários e membros de conselho de administração, se existentes, investigação, inquérito ou procedimento administrativo ou judicial relacionado a práticas contrárias à Legislação Anticorrupç</w:t>
      </w:r>
      <w:r>
        <w:rPr>
          <w:rFonts w:ascii="Arial" w:hAnsi="Arial" w:cs="Arial"/>
          <w:sz w:val="20"/>
          <w:szCs w:val="20"/>
        </w:rPr>
        <w:t>ão e Antilavagem de Dinheiro.</w:t>
      </w:r>
    </w:p>
    <w:p w14:paraId="3C1045CB" w14:textId="77777777" w:rsidR="00136031" w:rsidRDefault="00136031" w:rsidP="005F3FB2">
      <w:pPr>
        <w:pStyle w:val="ListParagraph"/>
        <w:widowControl w:val="0"/>
        <w:tabs>
          <w:tab w:val="left" w:pos="567"/>
        </w:tabs>
        <w:spacing w:line="360" w:lineRule="auto"/>
        <w:ind w:left="0"/>
        <w:contextualSpacing w:val="0"/>
        <w:jc w:val="both"/>
        <w:rPr>
          <w:rFonts w:ascii="Arial" w:hAnsi="Arial" w:cs="Arial"/>
          <w:sz w:val="20"/>
          <w:szCs w:val="20"/>
        </w:rPr>
      </w:pPr>
    </w:p>
    <w:p w14:paraId="57526306" w14:textId="77777777" w:rsidR="0001007B" w:rsidRPr="009A250D" w:rsidRDefault="0001007B"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adicionais </w:t>
      </w:r>
      <w:r w:rsidR="005E764C" w:rsidRPr="009A250D">
        <w:rPr>
          <w:rFonts w:ascii="Arial" w:hAnsi="Arial" w:cs="Arial"/>
          <w:sz w:val="20"/>
          <w:szCs w:val="20"/>
          <w:u w:val="single"/>
        </w:rPr>
        <w:t xml:space="preserve">da </w:t>
      </w:r>
      <w:r w:rsidR="00133602" w:rsidRPr="009A250D">
        <w:rPr>
          <w:rFonts w:ascii="Arial" w:hAnsi="Arial" w:cs="Arial"/>
          <w:sz w:val="20"/>
          <w:szCs w:val="20"/>
          <w:u w:val="single"/>
        </w:rPr>
        <w:t>Emissora</w:t>
      </w:r>
      <w:r w:rsidRPr="009A250D">
        <w:rPr>
          <w:rFonts w:ascii="Arial" w:hAnsi="Arial" w:cs="Arial"/>
          <w:sz w:val="20"/>
          <w:szCs w:val="20"/>
        </w:rPr>
        <w:t xml:space="preserve">. Sem prejuízo das demais declarações aqui previstas, </w:t>
      </w:r>
      <w:r w:rsidR="005E764C"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w:t>
      </w:r>
      <w:r w:rsidR="000E353C" w:rsidRPr="009A250D">
        <w:rPr>
          <w:rFonts w:ascii="Arial" w:hAnsi="Arial" w:cs="Arial"/>
          <w:sz w:val="20"/>
          <w:szCs w:val="20"/>
        </w:rPr>
        <w:t>declara e reconhece</w:t>
      </w:r>
      <w:r w:rsidRPr="009A250D">
        <w:rPr>
          <w:rFonts w:ascii="Arial" w:hAnsi="Arial" w:cs="Arial"/>
          <w:sz w:val="20"/>
          <w:szCs w:val="20"/>
        </w:rPr>
        <w:t>, conforme aplicável, que:</w:t>
      </w:r>
    </w:p>
    <w:p w14:paraId="0EADB4B3"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38F9F080" w14:textId="77777777" w:rsidR="0001007B" w:rsidRPr="00711E9B"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 gravidade da situação ocasionada pela pandemia “Covid-19” e atesta que, diante das novas condições ora concedidas neste instrumento, possui condições de cumprimento e continuidade de todas suas obrigações</w:t>
      </w:r>
      <w:r w:rsidR="008E0287">
        <w:rPr>
          <w:rFonts w:ascii="Arial" w:hAnsi="Arial" w:cs="Arial"/>
          <w:sz w:val="20"/>
          <w:szCs w:val="20"/>
        </w:rPr>
        <w:t>;</w:t>
      </w:r>
    </w:p>
    <w:p w14:paraId="678C1E30" w14:textId="77777777" w:rsidR="0054566B" w:rsidRPr="009A250D" w:rsidRDefault="0054566B" w:rsidP="005F3FB2">
      <w:pPr>
        <w:pStyle w:val="ListParagraph"/>
        <w:tabs>
          <w:tab w:val="left" w:pos="0"/>
          <w:tab w:val="left" w:pos="1134"/>
        </w:tabs>
        <w:spacing w:line="360" w:lineRule="auto"/>
        <w:ind w:left="1134"/>
        <w:contextualSpacing w:val="0"/>
        <w:jc w:val="both"/>
        <w:rPr>
          <w:rFonts w:ascii="Arial" w:hAnsi="Arial" w:cs="Arial"/>
          <w:sz w:val="20"/>
          <w:szCs w:val="20"/>
        </w:rPr>
      </w:pPr>
    </w:p>
    <w:p w14:paraId="056F006A" w14:textId="77777777" w:rsidR="0001007B" w:rsidRPr="009A250D"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na forma do que dispõe o artigo 393 do Código Civil, que está ciente e se obriga, para todos os efeitos e fins de direito, pelos prejuízos resultantes de caso fortuito ou força maior, inclusive daqueles decorrentes da pandemia “Covid-19”, renunciando expressamente a qualquer direito presente ou futuro de invocá-los em seu favor, seja para suspender qualquer uma das obrigações assumidas neste instrumento e/ou nos contratos a ela relacionados, incluindo aqueles relacionados a prazos, multas e datas de pagamento, seja para se exonerar dos efeitos de eventual inadimplemento contratual;</w:t>
      </w:r>
    </w:p>
    <w:p w14:paraId="0E6FA858" w14:textId="77777777" w:rsidR="0054566B" w:rsidRPr="009A250D" w:rsidRDefault="0054566B" w:rsidP="005F3FB2">
      <w:pPr>
        <w:pStyle w:val="ListParagraph"/>
        <w:tabs>
          <w:tab w:val="left" w:pos="0"/>
          <w:tab w:val="left" w:pos="1134"/>
        </w:tabs>
        <w:spacing w:line="360" w:lineRule="auto"/>
        <w:ind w:left="1134"/>
        <w:contextualSpacing w:val="0"/>
        <w:jc w:val="both"/>
        <w:rPr>
          <w:rFonts w:ascii="Arial" w:hAnsi="Arial" w:cs="Arial"/>
          <w:sz w:val="20"/>
          <w:szCs w:val="20"/>
        </w:rPr>
      </w:pPr>
    </w:p>
    <w:p w14:paraId="6C99F688" w14:textId="77777777" w:rsidR="0001007B" w:rsidRPr="009A250D"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renuncia e abdica do direito de pleitear qualquer tipo de revisão contratual, seja por meio de novos instrumentos aditivos, seja por meio de ações judicia</w:t>
      </w:r>
      <w:r w:rsidR="00B979B1" w:rsidRPr="009A250D">
        <w:rPr>
          <w:rFonts w:ascii="Arial" w:hAnsi="Arial" w:cs="Arial"/>
          <w:sz w:val="20"/>
          <w:szCs w:val="20"/>
        </w:rPr>
        <w:t>i</w:t>
      </w:r>
      <w:r w:rsidRPr="009A250D">
        <w:rPr>
          <w:rFonts w:ascii="Arial" w:hAnsi="Arial" w:cs="Arial"/>
          <w:sz w:val="20"/>
          <w:szCs w:val="20"/>
        </w:rPr>
        <w:t>s e/ou pleitos administrativos, tendo em vista a expressa e manifesta compreensão das Partes em flexibilizar as condições contratuais inicialmente celebradas, ainda que em seu desfavor, para possibilitar o cumprimento de todas as obrigações aqui estipuladas durante e após o já mencionado período de pandemia causado pelo vírus “Covid-19”; e</w:t>
      </w:r>
    </w:p>
    <w:p w14:paraId="6993B2F2" w14:textId="77777777" w:rsidR="0054566B" w:rsidRPr="009A250D" w:rsidRDefault="0054566B" w:rsidP="005F3FB2">
      <w:pPr>
        <w:pStyle w:val="ListParagraph"/>
        <w:tabs>
          <w:tab w:val="left" w:pos="0"/>
          <w:tab w:val="left" w:pos="1134"/>
        </w:tabs>
        <w:spacing w:line="360" w:lineRule="auto"/>
        <w:ind w:left="1134"/>
        <w:contextualSpacing w:val="0"/>
        <w:jc w:val="both"/>
        <w:rPr>
          <w:rFonts w:ascii="Arial" w:hAnsi="Arial" w:cs="Arial"/>
          <w:sz w:val="20"/>
          <w:szCs w:val="20"/>
        </w:rPr>
      </w:pPr>
    </w:p>
    <w:p w14:paraId="6244CB59" w14:textId="77777777" w:rsidR="0001007B" w:rsidRPr="009A250D" w:rsidRDefault="0001007B" w:rsidP="005F3FB2">
      <w:pPr>
        <w:pStyle w:val="ListParagraph"/>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ratifica que, caso haja descumprimento contratual, não poder</w:t>
      </w:r>
      <w:r w:rsidR="00B85AD8" w:rsidRPr="009A250D">
        <w:rPr>
          <w:rFonts w:ascii="Arial" w:hAnsi="Arial" w:cs="Arial"/>
          <w:sz w:val="20"/>
          <w:szCs w:val="20"/>
        </w:rPr>
        <w:t>á</w:t>
      </w:r>
      <w:r w:rsidRPr="009A250D">
        <w:rPr>
          <w:rFonts w:ascii="Arial" w:hAnsi="Arial" w:cs="Arial"/>
          <w:sz w:val="20"/>
          <w:szCs w:val="20"/>
        </w:rPr>
        <w:t xml:space="preserve"> alegar em seu favor e/ou benefício quaisquer das consequências que porventura poderão lhe ocorrer por ocasião de situações de caso fortuito e/ou força maior, inclusive por conta da pandemia “Covid-19”, sendo que  reconhece que este instrumento é suficiente para lhe dar segurança e condições financeiras à continuidade da avença, de modo que, havendo inadimplência, a Securitizadora poderá executar este instrumento e</w:t>
      </w:r>
      <w:r w:rsidR="005E764C" w:rsidRPr="009A250D">
        <w:rPr>
          <w:rFonts w:ascii="Arial" w:hAnsi="Arial" w:cs="Arial"/>
          <w:sz w:val="20"/>
          <w:szCs w:val="20"/>
        </w:rPr>
        <w:t xml:space="preserve"> quaisquer g</w:t>
      </w:r>
      <w:r w:rsidR="00E94791" w:rsidRPr="009A250D">
        <w:rPr>
          <w:rFonts w:ascii="Arial" w:hAnsi="Arial" w:cs="Arial"/>
          <w:sz w:val="20"/>
          <w:szCs w:val="20"/>
        </w:rPr>
        <w:t>arantias a ele vinculadas.</w:t>
      </w:r>
    </w:p>
    <w:p w14:paraId="043A0295" w14:textId="77777777" w:rsidR="0054566B" w:rsidRPr="009A250D" w:rsidRDefault="0054566B" w:rsidP="005F3FB2">
      <w:pPr>
        <w:tabs>
          <w:tab w:val="left" w:pos="0"/>
          <w:tab w:val="left" w:pos="1134"/>
        </w:tabs>
        <w:spacing w:line="360" w:lineRule="auto"/>
        <w:jc w:val="both"/>
        <w:rPr>
          <w:rFonts w:ascii="Arial" w:hAnsi="Arial" w:cs="Arial"/>
          <w:sz w:val="20"/>
          <w:szCs w:val="20"/>
        </w:rPr>
      </w:pPr>
    </w:p>
    <w:p w14:paraId="4081BB29" w14:textId="77777777" w:rsidR="005E764C" w:rsidRPr="009A250D" w:rsidRDefault="005E764C" w:rsidP="00FA2B78">
      <w:pPr>
        <w:pStyle w:val="ListParagraph"/>
        <w:widowControl w:val="0"/>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Vigência das Declarações</w:t>
      </w:r>
      <w:r w:rsidR="0045587E" w:rsidRPr="009A250D">
        <w:rPr>
          <w:rFonts w:ascii="Arial" w:eastAsia="Times New Roman" w:hAnsi="Arial" w:cs="Arial"/>
          <w:sz w:val="20"/>
          <w:szCs w:val="20"/>
        </w:rPr>
        <w:t>:</w:t>
      </w:r>
      <w:r w:rsidRPr="009A250D">
        <w:rPr>
          <w:rFonts w:ascii="Arial" w:eastAsia="Times New Roman" w:hAnsi="Arial" w:cs="Arial"/>
          <w:sz w:val="20"/>
          <w:szCs w:val="20"/>
        </w:rPr>
        <w:t xml:space="preserve"> As Partes obrigam-se a manter as declarações prestadas no âmbito deste instrumento verdadeiras até a quitação das Obrigações Garantidas, com o resgate dos CRI e do pagamento integral de todos os valores devidos a seus titulares, </w:t>
      </w:r>
      <w:r w:rsidRPr="009A250D">
        <w:rPr>
          <w:rFonts w:ascii="Arial" w:hAnsi="Arial" w:cs="Arial"/>
          <w:sz w:val="20"/>
          <w:szCs w:val="20"/>
        </w:rPr>
        <w:t>conforme</w:t>
      </w:r>
      <w:r w:rsidRPr="009A250D">
        <w:rPr>
          <w:rFonts w:ascii="Arial" w:eastAsia="Times New Roman" w:hAnsi="Arial" w:cs="Arial"/>
          <w:sz w:val="20"/>
          <w:szCs w:val="20"/>
        </w:rPr>
        <w:t xml:space="preserve"> previsto no Termo de Securitização.</w:t>
      </w:r>
    </w:p>
    <w:p w14:paraId="4BF5F41A"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eastAsia="Times New Roman" w:hAnsi="Arial" w:cs="Arial"/>
          <w:sz w:val="20"/>
          <w:szCs w:val="20"/>
        </w:rPr>
      </w:pPr>
    </w:p>
    <w:p w14:paraId="35A26BFA" w14:textId="77777777" w:rsidR="00200CF2" w:rsidRPr="009A250D" w:rsidRDefault="00200CF2" w:rsidP="00FA2B78">
      <w:pPr>
        <w:pStyle w:val="ListParagraph"/>
        <w:numPr>
          <w:ilvl w:val="0"/>
          <w:numId w:val="77"/>
        </w:numPr>
        <w:tabs>
          <w:tab w:val="left" w:pos="0"/>
        </w:tabs>
        <w:spacing w:line="360" w:lineRule="auto"/>
        <w:ind w:left="0" w:hanging="567"/>
        <w:contextualSpacing w:val="0"/>
        <w:jc w:val="both"/>
        <w:rPr>
          <w:rFonts w:ascii="Arial" w:eastAsia="Times New Roman" w:hAnsi="Arial" w:cs="Arial"/>
          <w:b/>
          <w:bCs/>
          <w:sz w:val="20"/>
          <w:szCs w:val="20"/>
        </w:rPr>
      </w:pPr>
      <w:r w:rsidRPr="009A250D">
        <w:rPr>
          <w:rFonts w:ascii="Arial" w:eastAsia="Times New Roman" w:hAnsi="Arial" w:cs="Arial"/>
          <w:b/>
          <w:bCs/>
          <w:sz w:val="20"/>
          <w:szCs w:val="20"/>
        </w:rPr>
        <w:t xml:space="preserve">CLÁUSULA </w:t>
      </w:r>
      <w:r w:rsidR="002F09D4" w:rsidRPr="009A250D">
        <w:rPr>
          <w:rFonts w:ascii="Arial" w:eastAsia="Times New Roman" w:hAnsi="Arial" w:cs="Arial"/>
          <w:b/>
          <w:bCs/>
          <w:sz w:val="20"/>
          <w:szCs w:val="20"/>
        </w:rPr>
        <w:t>OITAVA</w:t>
      </w:r>
      <w:r w:rsidRPr="009A250D">
        <w:rPr>
          <w:rFonts w:ascii="Arial" w:eastAsia="Times New Roman" w:hAnsi="Arial" w:cs="Arial"/>
          <w:b/>
          <w:bCs/>
          <w:sz w:val="20"/>
          <w:szCs w:val="20"/>
        </w:rPr>
        <w:t xml:space="preserve"> – OBR</w:t>
      </w:r>
      <w:r w:rsidR="000E353C" w:rsidRPr="009A250D">
        <w:rPr>
          <w:rFonts w:ascii="Arial" w:eastAsia="Times New Roman" w:hAnsi="Arial" w:cs="Arial"/>
          <w:b/>
          <w:bCs/>
          <w:sz w:val="20"/>
          <w:szCs w:val="20"/>
        </w:rPr>
        <w:t xml:space="preserve">IGAÇÕES </w:t>
      </w:r>
      <w:r w:rsidR="0054566B" w:rsidRPr="009A250D">
        <w:rPr>
          <w:rFonts w:ascii="Arial" w:hAnsi="Arial" w:cs="Arial"/>
          <w:b/>
          <w:sz w:val="20"/>
          <w:szCs w:val="20"/>
        </w:rPr>
        <w:t>DA EMISSORA</w:t>
      </w:r>
    </w:p>
    <w:p w14:paraId="33152A31" w14:textId="77777777" w:rsidR="0054566B" w:rsidRPr="009A250D" w:rsidRDefault="0054566B" w:rsidP="005F3FB2">
      <w:pPr>
        <w:pStyle w:val="ListParagraph"/>
        <w:tabs>
          <w:tab w:val="left" w:pos="0"/>
        </w:tabs>
        <w:spacing w:line="360" w:lineRule="auto"/>
        <w:ind w:left="0"/>
        <w:contextualSpacing w:val="0"/>
        <w:jc w:val="both"/>
        <w:rPr>
          <w:rFonts w:ascii="Arial" w:eastAsia="Times New Roman" w:hAnsi="Arial" w:cs="Arial"/>
          <w:bCs/>
          <w:sz w:val="20"/>
          <w:szCs w:val="20"/>
        </w:rPr>
      </w:pPr>
    </w:p>
    <w:p w14:paraId="4E006182" w14:textId="77777777" w:rsidR="00200CF2" w:rsidRPr="009A250D" w:rsidRDefault="00200CF2" w:rsidP="00FA2B78">
      <w:pPr>
        <w:pStyle w:val="ListParagraph"/>
        <w:widowControl w:val="0"/>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 xml:space="preserve">Obrigações de Fazer da </w:t>
      </w:r>
      <w:r w:rsidR="00133602" w:rsidRPr="009A250D">
        <w:rPr>
          <w:rFonts w:ascii="Arial" w:eastAsia="Times New Roman" w:hAnsi="Arial" w:cs="Arial"/>
          <w:sz w:val="20"/>
          <w:szCs w:val="20"/>
          <w:u w:val="single"/>
        </w:rPr>
        <w:t>Emissora</w:t>
      </w:r>
      <w:r w:rsidRPr="009A250D">
        <w:rPr>
          <w:rFonts w:ascii="Arial" w:eastAsia="Times New Roman" w:hAnsi="Arial" w:cs="Arial"/>
          <w:sz w:val="20"/>
          <w:szCs w:val="20"/>
        </w:rPr>
        <w:t xml:space="preserve">. Sem prejuízo dos demais deveres assumidos neste instrumento ou nos demais Documentos da Operação, a </w:t>
      </w:r>
      <w:r w:rsidR="00133602" w:rsidRPr="009A250D">
        <w:rPr>
          <w:rFonts w:ascii="Arial" w:eastAsia="Times New Roman" w:hAnsi="Arial" w:cs="Arial"/>
          <w:sz w:val="20"/>
          <w:szCs w:val="20"/>
        </w:rPr>
        <w:t>Emissora</w:t>
      </w:r>
      <w:r w:rsidRPr="009A250D">
        <w:rPr>
          <w:rFonts w:ascii="Arial" w:eastAsia="Times New Roman" w:hAnsi="Arial" w:cs="Arial"/>
          <w:sz w:val="20"/>
          <w:szCs w:val="20"/>
        </w:rPr>
        <w:t xml:space="preserve"> </w:t>
      </w:r>
      <w:r w:rsidR="000E353C" w:rsidRPr="009A250D">
        <w:rPr>
          <w:rFonts w:ascii="Arial" w:eastAsia="Times New Roman" w:hAnsi="Arial" w:cs="Arial"/>
          <w:sz w:val="20"/>
          <w:szCs w:val="20"/>
        </w:rPr>
        <w:t>ratifica</w:t>
      </w:r>
      <w:r w:rsidRPr="009A250D">
        <w:rPr>
          <w:rFonts w:ascii="Arial" w:eastAsia="Times New Roman" w:hAnsi="Arial" w:cs="Arial"/>
          <w:sz w:val="20"/>
          <w:szCs w:val="20"/>
        </w:rPr>
        <w:t xml:space="preserve"> todas as obrigações, declarações e garantias prestadas em todos os Documentos da Operação em que figuram como parte, e se obriga a:</w:t>
      </w:r>
    </w:p>
    <w:p w14:paraId="7FA98B8B"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eastAsia="Times New Roman" w:hAnsi="Arial" w:cs="Arial"/>
          <w:sz w:val="20"/>
          <w:szCs w:val="20"/>
        </w:rPr>
      </w:pPr>
    </w:p>
    <w:p w14:paraId="265B531A"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dar ciência, por escrito, e fazer com que seus representantes legalmente constituídos cumpram e façam cumprir todos os termos, condições e obrigações assumidas nos Documentos da Operação, nos termos e nos prazos neles estipulados;</w:t>
      </w:r>
    </w:p>
    <w:p w14:paraId="188FCCD0"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5FB0FC29"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Securitizadora e o Agente Fiduciário informados em até 2 (dois) Dias Úteis contados do seu conhecimento de qualquer ato ou fato que possa afetar a existência, a validade, a eficácia e a exequibilidade de qualquer dos Documentos da Operação, dos Créditos Imobiliários e/ou de qualquer Garantia;</w:t>
      </w:r>
    </w:p>
    <w:p w14:paraId="23C69E5E"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5B63E17" w14:textId="77777777" w:rsidR="00200CF2"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notificar a Securitizadora e o Agente Fiduciário sobre a ocorrência de todo e qualquer Evento de Vencimento Antecipado elencados na Cláusula </w:t>
      </w:r>
      <w:r w:rsidR="009F2EBF" w:rsidRPr="009A250D">
        <w:rPr>
          <w:rFonts w:ascii="Arial" w:eastAsia="Times New Roman" w:hAnsi="Arial" w:cs="Arial"/>
          <w:sz w:val="20"/>
          <w:szCs w:val="20"/>
        </w:rPr>
        <w:t>Sexta</w:t>
      </w:r>
      <w:r w:rsidR="00404BE3" w:rsidRPr="009A250D">
        <w:rPr>
          <w:rFonts w:ascii="Arial" w:eastAsia="Times New Roman" w:hAnsi="Arial" w:cs="Arial"/>
          <w:sz w:val="20"/>
          <w:szCs w:val="20"/>
        </w:rPr>
        <w:t xml:space="preserve"> </w:t>
      </w:r>
      <w:r w:rsidRPr="009A250D">
        <w:rPr>
          <w:rFonts w:ascii="Arial" w:eastAsia="Times New Roman" w:hAnsi="Arial" w:cs="Arial"/>
          <w:sz w:val="20"/>
          <w:szCs w:val="20"/>
        </w:rPr>
        <w:t>em até 2 (dois) Dias Úteis contados da ciência a respeito do respectivo evento;</w:t>
      </w:r>
    </w:p>
    <w:p w14:paraId="0B78A5D7"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2E7EE666"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adotar todas as providências para manter válidas, precisas, verdadeiras e eficazes as declarações contidas nos Documentos da Operação, bem como informar a Securitizadora, no prazo de até 2 (dois) Dias Úteis contados do seu conhecimento, sobre qualquer ato ou fato que possa afetar qualquer das referidas declarações;</w:t>
      </w:r>
    </w:p>
    <w:p w14:paraId="5559A0DC"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A7CEE89" w14:textId="77777777" w:rsidR="00200CF2" w:rsidRPr="009A250D" w:rsidRDefault="00200CF2" w:rsidP="005F3FB2">
      <w:pPr>
        <w:pStyle w:val="ListParagraph"/>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fornecer à Securitizadora e ao Agente Fiduciário, no prazo de até 10 (dez) Dias Úteis, contados da data de solicitação</w:t>
      </w:r>
      <w:r w:rsidR="008454AC" w:rsidRPr="009A250D">
        <w:rPr>
          <w:rFonts w:ascii="Arial" w:eastAsia="Times New Roman" w:hAnsi="Arial" w:cs="Arial"/>
          <w:sz w:val="20"/>
          <w:szCs w:val="20"/>
        </w:rPr>
        <w:t xml:space="preserve"> ou em prazo menor se assim solicitado por autoridades ou órgãos reguladores, regulamentos, leis ou determinações judiciais, administrativas ou arbitrais</w:t>
      </w:r>
      <w:r w:rsidRPr="009A250D">
        <w:rPr>
          <w:rFonts w:ascii="Arial" w:eastAsia="Times New Roman" w:hAnsi="Arial" w:cs="Arial"/>
          <w:sz w:val="20"/>
          <w:szCs w:val="20"/>
        </w:rPr>
        <w:t>, todos os dados, informações e/ou documentos relativos às Garantias e/ou a este instrumento, bem como demais documentos e informações necessários ao cumprimento de obrigações perante os titulares dos CRI, de modo a possibilitar o cumprimento tempestivo pela Securitizadora, conforme o caso, de quaisquer solicitações efetuadas por autoridades ou órgãos reguladores, regulamentos, leis ou determinações judiciais, administrativas ou arbitrais;</w:t>
      </w:r>
    </w:p>
    <w:p w14:paraId="55D7FD12" w14:textId="77777777" w:rsidR="0054566B" w:rsidRPr="009A250D" w:rsidRDefault="0054566B" w:rsidP="005F3FB2">
      <w:pPr>
        <w:pStyle w:val="ListParagraph"/>
        <w:tabs>
          <w:tab w:val="left" w:pos="567"/>
        </w:tabs>
        <w:spacing w:line="360" w:lineRule="auto"/>
        <w:ind w:left="1134"/>
        <w:contextualSpacing w:val="0"/>
        <w:jc w:val="both"/>
        <w:rPr>
          <w:rFonts w:ascii="Arial" w:eastAsia="Times New Roman" w:hAnsi="Arial" w:cs="Arial"/>
          <w:sz w:val="20"/>
          <w:szCs w:val="20"/>
        </w:rPr>
      </w:pPr>
    </w:p>
    <w:p w14:paraId="5A148CAE"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comunicar prontamente a Securitizadora, com cópia ao Agente Fiduciário, acerca de qualquer negócio jurídico ou medida que, sob seu conhecimento, possa afetar, materialmente, o cumprimento de qualquer de suas obrigações neste instrumento e/ou em qualquer Documento da Operação;</w:t>
      </w:r>
    </w:p>
    <w:p w14:paraId="6165D3B0"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A76F708"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sua contabilidade atualizada e efetuar os respectivos registros de acordo com os princípios contábeis geralmente aceitos no Brasil, com a legislação e com as regras da CVM, aplicáveis;</w:t>
      </w:r>
    </w:p>
    <w:p w14:paraId="60EFBD8E"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847CDA5"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participar das assembleias gerais de titulares dos CRI sempre que assim solicitado pela Securitizadora;</w:t>
      </w:r>
    </w:p>
    <w:p w14:paraId="25A923B6"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4CBBEC1"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realizar e pagar todos e quaisquer registros que sejam necessários para a formalização dos negócios jurídicos avençados nos Documentos da Operação, nos termos e nos prazos estipula</w:t>
      </w:r>
      <w:r w:rsidR="000E353C" w:rsidRPr="009A250D">
        <w:rPr>
          <w:rFonts w:ascii="Arial" w:eastAsia="Times New Roman" w:hAnsi="Arial" w:cs="Arial"/>
          <w:sz w:val="20"/>
          <w:szCs w:val="20"/>
        </w:rPr>
        <w:t>dos nos referidos instrumentos;</w:t>
      </w:r>
    </w:p>
    <w:p w14:paraId="7761D072"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7E86998D"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reembolsar o Patrimônio Separado pelas despesas ou custas eventualmente incorridas, desde que devidamente comprovadas, nas hipóteses previstas neste instrumento </w:t>
      </w:r>
      <w:r w:rsidR="000E353C" w:rsidRPr="009A250D">
        <w:rPr>
          <w:rFonts w:ascii="Arial" w:eastAsia="Times New Roman" w:hAnsi="Arial" w:cs="Arial"/>
          <w:sz w:val="20"/>
          <w:szCs w:val="20"/>
        </w:rPr>
        <w:t>e/ou no Termo de Securitização;</w:t>
      </w:r>
    </w:p>
    <w:p w14:paraId="0CBDA50C"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62716359" w14:textId="77777777" w:rsidR="00200CF2" w:rsidRPr="00AA167F"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bookmarkStart w:id="317" w:name="_Hlk46406145"/>
      <w:r w:rsidRPr="009A250D">
        <w:rPr>
          <w:rFonts w:ascii="Arial" w:eastAsia="Times New Roman" w:hAnsi="Arial" w:cs="Arial"/>
          <w:sz w:val="20"/>
          <w:szCs w:val="20"/>
        </w:rPr>
        <w:t xml:space="preserve">enviar declarações anuais à Securitizadora e ao Agente Fiduciário, até o dia 31 de </w:t>
      </w:r>
      <w:r w:rsidR="00E21551" w:rsidRPr="009A250D">
        <w:rPr>
          <w:rFonts w:ascii="Arial" w:eastAsia="Times New Roman" w:hAnsi="Arial" w:cs="Arial"/>
          <w:sz w:val="20"/>
          <w:szCs w:val="20"/>
        </w:rPr>
        <w:t xml:space="preserve">março </w:t>
      </w:r>
      <w:r w:rsidRPr="009A250D">
        <w:rPr>
          <w:rFonts w:ascii="Arial" w:eastAsia="Times New Roman" w:hAnsi="Arial" w:cs="Arial"/>
          <w:sz w:val="20"/>
          <w:szCs w:val="20"/>
        </w:rPr>
        <w:t xml:space="preserve">de cada exercício social, visando demonstrar a não ocorrência de qualquer evento que gere ou possa gerar a obrigação de pagamento </w:t>
      </w:r>
      <w:r w:rsidR="00B979B1" w:rsidRPr="009A250D">
        <w:rPr>
          <w:rFonts w:ascii="Arial" w:eastAsia="Times New Roman" w:hAnsi="Arial" w:cs="Arial"/>
          <w:sz w:val="20"/>
          <w:szCs w:val="20"/>
        </w:rPr>
        <w:t xml:space="preserve">do </w:t>
      </w:r>
      <w:r w:rsidRPr="009A250D">
        <w:rPr>
          <w:rFonts w:ascii="Arial" w:eastAsia="Times New Roman" w:hAnsi="Arial" w:cs="Arial"/>
          <w:sz w:val="20"/>
          <w:szCs w:val="20"/>
        </w:rPr>
        <w:t>vencimento antecipado, ficando a exclusivo critério da Securitizadora e/ou do Agente Fiduciário, a solicitação de novos documentos/certidões para comprovar o quanto disposto nas referidas declaraç</w:t>
      </w:r>
      <w:bookmarkEnd w:id="317"/>
      <w:r w:rsidRPr="009A250D">
        <w:rPr>
          <w:rFonts w:ascii="Arial" w:eastAsia="Times New Roman" w:hAnsi="Arial" w:cs="Arial"/>
          <w:sz w:val="20"/>
          <w:szCs w:val="20"/>
        </w:rPr>
        <w:t>ões</w:t>
      </w:r>
      <w:r w:rsidR="000B3BC9">
        <w:rPr>
          <w:rFonts w:ascii="Arial" w:eastAsia="Times New Roman" w:hAnsi="Arial" w:cs="Arial"/>
          <w:sz w:val="20"/>
          <w:szCs w:val="20"/>
        </w:rPr>
        <w:t xml:space="preserve">, </w:t>
      </w:r>
      <w:r w:rsidR="000B3BC9" w:rsidRPr="00400BEF">
        <w:rPr>
          <w:rFonts w:ascii="Arial" w:hAnsi="Arial" w:cs="Arial"/>
          <w:color w:val="000000"/>
          <w:sz w:val="20"/>
          <w:szCs w:val="20"/>
        </w:rPr>
        <w:t xml:space="preserve">conforme declaração constante no Anexo </w:t>
      </w:r>
      <w:r w:rsidR="000B3BC9">
        <w:rPr>
          <w:rFonts w:ascii="Arial" w:hAnsi="Arial" w:cs="Arial"/>
          <w:color w:val="000000"/>
          <w:sz w:val="20"/>
          <w:szCs w:val="20"/>
        </w:rPr>
        <w:t>VI</w:t>
      </w:r>
      <w:r w:rsidR="000B3BC9" w:rsidRPr="00AA167F">
        <w:rPr>
          <w:rFonts w:ascii="Arial" w:hAnsi="Arial" w:cs="Arial"/>
          <w:color w:val="000000"/>
          <w:sz w:val="20"/>
          <w:szCs w:val="20"/>
        </w:rPr>
        <w:t xml:space="preserve"> </w:t>
      </w:r>
      <w:r w:rsidR="000B3BC9" w:rsidRPr="00AA167F">
        <w:rPr>
          <w:rFonts w:ascii="Arial" w:hAnsi="Arial" w:cs="Arial"/>
          <w:sz w:val="20"/>
          <w:szCs w:val="20"/>
        </w:rPr>
        <w:t>a este instrumento</w:t>
      </w:r>
      <w:r w:rsidR="00B4036F" w:rsidRPr="009A250D">
        <w:rPr>
          <w:rFonts w:ascii="Arial" w:eastAsia="Times New Roman" w:hAnsi="Arial" w:cs="Arial"/>
          <w:sz w:val="20"/>
          <w:szCs w:val="20"/>
        </w:rPr>
        <w:t>;</w:t>
      </w:r>
    </w:p>
    <w:p w14:paraId="32FD2AB2" w14:textId="77777777" w:rsidR="0054566B" w:rsidRPr="00400BEF"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355BAE94" w14:textId="77777777" w:rsidR="008454AC" w:rsidRPr="009A250D" w:rsidRDefault="008454AC"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cumprir integralmente a Legislação Socioambiental e a Legislação Anticorrupção e Antilavagem;</w:t>
      </w:r>
    </w:p>
    <w:p w14:paraId="19453B49" w14:textId="77777777" w:rsidR="0054566B" w:rsidRPr="009A250D" w:rsidRDefault="0054566B" w:rsidP="005F3FB2">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00018FE"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fornecer à Securitizadora, </w:t>
      </w:r>
      <w:r w:rsidR="00757F1E">
        <w:rPr>
          <w:rFonts w:ascii="Arial" w:eastAsia="Times New Roman" w:hAnsi="Arial" w:cs="Arial"/>
          <w:sz w:val="20"/>
          <w:szCs w:val="20"/>
        </w:rPr>
        <w:t>no dia 30 (trinta) de cada mês</w:t>
      </w:r>
      <w:r w:rsidRPr="009A250D">
        <w:rPr>
          <w:rFonts w:ascii="Arial" w:eastAsia="Times New Roman" w:hAnsi="Arial" w:cs="Arial"/>
          <w:sz w:val="20"/>
          <w:szCs w:val="20"/>
        </w:rPr>
        <w:t xml:space="preserve">, relatório que contenha informação acerca do fluxo de pagamentos oriundos das </w:t>
      </w:r>
      <w:r w:rsidR="00F36401" w:rsidRPr="009A250D">
        <w:rPr>
          <w:rFonts w:ascii="Arial" w:eastAsia="Times New Roman" w:hAnsi="Arial" w:cs="Arial"/>
          <w:sz w:val="20"/>
          <w:szCs w:val="20"/>
        </w:rPr>
        <w:t xml:space="preserve">sublocações dos </w:t>
      </w:r>
      <w:r w:rsidR="00F36401" w:rsidRPr="009A250D">
        <w:rPr>
          <w:rFonts w:ascii="Arial" w:hAnsi="Arial" w:cs="Arial"/>
          <w:color w:val="000000" w:themeColor="text1"/>
          <w:sz w:val="20"/>
          <w:szCs w:val="20"/>
        </w:rPr>
        <w:t>Imóveis</w:t>
      </w:r>
      <w:r w:rsidRPr="009A250D">
        <w:rPr>
          <w:rFonts w:ascii="Arial" w:eastAsia="Times New Roman" w:hAnsi="Arial" w:cs="Arial"/>
          <w:sz w:val="20"/>
          <w:szCs w:val="20"/>
        </w:rPr>
        <w:t xml:space="preserve">, bem como informações acerca de inadimplência dos Contratos de </w:t>
      </w:r>
      <w:r w:rsidR="00E94791" w:rsidRPr="009A250D">
        <w:rPr>
          <w:rFonts w:ascii="Arial" w:eastAsia="Times New Roman" w:hAnsi="Arial" w:cs="Arial"/>
          <w:sz w:val="20"/>
          <w:szCs w:val="20"/>
        </w:rPr>
        <w:t>Sublocação</w:t>
      </w:r>
      <w:r w:rsidRPr="009A250D">
        <w:rPr>
          <w:rFonts w:ascii="Arial" w:eastAsia="Times New Roman" w:hAnsi="Arial" w:cs="Arial"/>
          <w:sz w:val="20"/>
          <w:szCs w:val="20"/>
        </w:rPr>
        <w:t xml:space="preserve"> distratados ou que sejam objeto de discussão judicial</w:t>
      </w:r>
      <w:r w:rsidR="006C46F0">
        <w:rPr>
          <w:rFonts w:ascii="Arial" w:eastAsia="Times New Roman" w:hAnsi="Arial" w:cs="Arial"/>
          <w:sz w:val="20"/>
          <w:szCs w:val="20"/>
        </w:rPr>
        <w:t xml:space="preserve">, </w:t>
      </w:r>
      <w:r w:rsidR="00EB6557">
        <w:rPr>
          <w:rFonts w:ascii="Arial" w:eastAsia="Times New Roman" w:hAnsi="Arial" w:cs="Arial"/>
          <w:sz w:val="20"/>
          <w:szCs w:val="20"/>
        </w:rPr>
        <w:t>além d</w:t>
      </w:r>
      <w:r w:rsidR="006C46F0">
        <w:rPr>
          <w:rFonts w:ascii="Arial" w:eastAsia="Times New Roman" w:hAnsi="Arial" w:cs="Arial"/>
          <w:sz w:val="20"/>
          <w:szCs w:val="20"/>
        </w:rPr>
        <w:t xml:space="preserve">o extrato </w:t>
      </w:r>
      <w:r w:rsidR="006C46F0" w:rsidRPr="002C3006">
        <w:rPr>
          <w:rFonts w:ascii="Arial" w:eastAsia="Times New Roman" w:hAnsi="Arial" w:cs="Arial"/>
          <w:sz w:val="20"/>
          <w:szCs w:val="20"/>
        </w:rPr>
        <w:t xml:space="preserve">dos Direitos Creditórios pagos na Conta da </w:t>
      </w:r>
      <w:r w:rsidR="008649A8">
        <w:rPr>
          <w:rFonts w:ascii="Arial" w:eastAsia="Times New Roman" w:hAnsi="Arial" w:cs="Arial"/>
          <w:sz w:val="20"/>
          <w:szCs w:val="20"/>
        </w:rPr>
        <w:t xml:space="preserve">Emissora </w:t>
      </w:r>
      <w:r w:rsidR="00EB6557">
        <w:rPr>
          <w:rFonts w:ascii="Arial" w:eastAsia="Times New Roman" w:hAnsi="Arial" w:cs="Arial"/>
          <w:sz w:val="20"/>
          <w:szCs w:val="20"/>
        </w:rPr>
        <w:t>e das informações operacionais e financeiras da Emissora (total de unidades, unidades operacionais, ocupação, faturamento</w:t>
      </w:r>
      <w:r w:rsidR="00821D37">
        <w:rPr>
          <w:rFonts w:ascii="Arial" w:eastAsia="Times New Roman" w:hAnsi="Arial" w:cs="Arial"/>
          <w:sz w:val="20"/>
          <w:szCs w:val="20"/>
        </w:rPr>
        <w:t xml:space="preserve"> e</w:t>
      </w:r>
      <w:r w:rsidR="00EB6557">
        <w:rPr>
          <w:rFonts w:ascii="Arial" w:eastAsia="Times New Roman" w:hAnsi="Arial" w:cs="Arial"/>
          <w:sz w:val="20"/>
          <w:szCs w:val="20"/>
        </w:rPr>
        <w:t xml:space="preserve"> custos)</w:t>
      </w:r>
      <w:r w:rsidR="00D57AA6">
        <w:rPr>
          <w:rFonts w:ascii="Arial" w:eastAsia="Times New Roman" w:hAnsi="Arial" w:cs="Arial"/>
          <w:sz w:val="20"/>
          <w:szCs w:val="20"/>
        </w:rPr>
        <w:t>;</w:t>
      </w:r>
    </w:p>
    <w:p w14:paraId="6ECB87F6" w14:textId="77777777" w:rsidR="0054566B" w:rsidRPr="009A250D" w:rsidRDefault="0054566B" w:rsidP="007A642B">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12BD158" w14:textId="77777777" w:rsidR="007A642B" w:rsidRPr="007A642B" w:rsidRDefault="007A642B" w:rsidP="00427B3E">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Pr>
          <w:rFonts w:ascii="Arial" w:eastAsia="Times New Roman" w:hAnsi="Arial" w:cs="Arial"/>
          <w:sz w:val="20"/>
          <w:szCs w:val="20"/>
        </w:rPr>
        <w:t xml:space="preserve">fornecer </w:t>
      </w:r>
      <w:r w:rsidRPr="007A642B">
        <w:rPr>
          <w:rFonts w:ascii="Arial" w:eastAsia="Times New Roman" w:hAnsi="Arial" w:cs="Arial"/>
          <w:sz w:val="20"/>
          <w:szCs w:val="20"/>
        </w:rPr>
        <w:t xml:space="preserve">ao </w:t>
      </w:r>
      <w:r w:rsidRPr="00427B3E">
        <w:rPr>
          <w:rFonts w:ascii="Arial" w:eastAsia="Times New Roman" w:hAnsi="Arial" w:cs="Arial"/>
          <w:i/>
          <w:sz w:val="20"/>
          <w:szCs w:val="20"/>
        </w:rPr>
        <w:t>Servicer</w:t>
      </w:r>
      <w:r w:rsidRPr="007A642B">
        <w:rPr>
          <w:rFonts w:ascii="Arial" w:eastAsia="Times New Roman" w:hAnsi="Arial" w:cs="Arial"/>
          <w:sz w:val="20"/>
          <w:szCs w:val="20"/>
        </w:rPr>
        <w:t xml:space="preserve">, o qual será responsável pelos serviços de </w:t>
      </w:r>
      <w:r>
        <w:rPr>
          <w:rFonts w:ascii="Arial" w:eastAsia="Times New Roman" w:hAnsi="Arial" w:cs="Arial"/>
          <w:sz w:val="20"/>
          <w:szCs w:val="20"/>
        </w:rPr>
        <w:t xml:space="preserve">monitoramento </w:t>
      </w:r>
      <w:r w:rsidRPr="007A642B">
        <w:rPr>
          <w:rFonts w:ascii="Arial" w:eastAsia="Times New Roman" w:hAnsi="Arial" w:cs="Arial"/>
          <w:sz w:val="20"/>
          <w:szCs w:val="20"/>
        </w:rPr>
        <w:t>dos Direitos Creditórios, bem como do espelhamento deste, todas as informações referentes aos Direitos Creditórios, por qualquer meio escrito com aviso de recebimento (inclusive fac-símile, carta, e-mail e telegrama)</w:t>
      </w:r>
      <w:r w:rsidR="00427B3E">
        <w:rPr>
          <w:rFonts w:ascii="Arial" w:eastAsia="Times New Roman" w:hAnsi="Arial" w:cs="Arial"/>
          <w:sz w:val="20"/>
          <w:szCs w:val="20"/>
        </w:rPr>
        <w:t>;</w:t>
      </w:r>
    </w:p>
    <w:p w14:paraId="590AE2E0" w14:textId="77777777" w:rsidR="007A642B" w:rsidRDefault="007A642B" w:rsidP="00427B3E">
      <w:pPr>
        <w:pStyle w:val="ListParagraph"/>
        <w:widowControl w:val="0"/>
        <w:tabs>
          <w:tab w:val="left" w:pos="567"/>
        </w:tabs>
        <w:spacing w:line="360" w:lineRule="auto"/>
        <w:ind w:left="1134"/>
        <w:contextualSpacing w:val="0"/>
        <w:jc w:val="both"/>
        <w:rPr>
          <w:rFonts w:ascii="Arial" w:eastAsia="Times New Roman" w:hAnsi="Arial" w:cs="Arial"/>
          <w:sz w:val="20"/>
          <w:szCs w:val="20"/>
        </w:rPr>
      </w:pPr>
    </w:p>
    <w:p w14:paraId="11AE9746" w14:textId="77777777" w:rsidR="00451BC4" w:rsidRPr="00427B3E" w:rsidRDefault="00451BC4" w:rsidP="00427B3E">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427B3E">
        <w:rPr>
          <w:rFonts w:ascii="Arial" w:eastAsia="Times New Roman" w:hAnsi="Arial" w:cs="Arial"/>
          <w:sz w:val="20"/>
          <w:szCs w:val="20"/>
        </w:rPr>
        <w:t xml:space="preserve">manter </w:t>
      </w:r>
      <w:r w:rsidR="007A642B">
        <w:rPr>
          <w:rFonts w:ascii="Arial" w:eastAsia="Times New Roman" w:hAnsi="Arial" w:cs="Arial"/>
          <w:sz w:val="20"/>
          <w:szCs w:val="20"/>
        </w:rPr>
        <w:t xml:space="preserve">contratado </w:t>
      </w:r>
      <w:r w:rsidRPr="00427B3E">
        <w:rPr>
          <w:rFonts w:ascii="Arial" w:eastAsia="Times New Roman" w:hAnsi="Arial" w:cs="Arial"/>
          <w:sz w:val="20"/>
          <w:szCs w:val="20"/>
        </w:rPr>
        <w:t xml:space="preserve">seguro </w:t>
      </w:r>
      <w:r w:rsidR="007A642B">
        <w:rPr>
          <w:rFonts w:ascii="Arial" w:eastAsia="Times New Roman" w:hAnsi="Arial" w:cs="Arial"/>
          <w:sz w:val="20"/>
          <w:szCs w:val="20"/>
        </w:rPr>
        <w:t xml:space="preserve">patrimonial para todos os Imóveis </w:t>
      </w:r>
      <w:r>
        <w:rPr>
          <w:rFonts w:ascii="Arial" w:eastAsia="Times New Roman" w:hAnsi="Arial" w:cs="Arial"/>
          <w:sz w:val="20"/>
          <w:szCs w:val="20"/>
        </w:rPr>
        <w:t xml:space="preserve">objeto dos </w:t>
      </w:r>
      <w:r w:rsidRPr="00427B3E">
        <w:rPr>
          <w:rFonts w:ascii="Arial" w:eastAsia="Times New Roman" w:hAnsi="Arial" w:cs="Arial"/>
          <w:sz w:val="20"/>
          <w:szCs w:val="20"/>
        </w:rPr>
        <w:t>Contratos de Sublocação, conforme práticas correntes de mercado;</w:t>
      </w:r>
      <w:r>
        <w:rPr>
          <w:rFonts w:ascii="Arial" w:eastAsia="Times New Roman" w:hAnsi="Arial" w:cs="Arial"/>
          <w:sz w:val="20"/>
          <w:szCs w:val="20"/>
        </w:rPr>
        <w:t xml:space="preserve"> e</w:t>
      </w:r>
    </w:p>
    <w:p w14:paraId="71EE217B" w14:textId="77777777" w:rsidR="00451BC4" w:rsidRPr="00427B3E" w:rsidRDefault="00451BC4" w:rsidP="00427B3E">
      <w:pPr>
        <w:pStyle w:val="ListParagraph"/>
        <w:widowControl w:val="0"/>
        <w:tabs>
          <w:tab w:val="left" w:pos="567"/>
        </w:tabs>
        <w:spacing w:line="360" w:lineRule="auto"/>
        <w:ind w:left="1134"/>
        <w:contextualSpacing w:val="0"/>
        <w:jc w:val="both"/>
        <w:rPr>
          <w:rFonts w:ascii="Arial" w:eastAsia="Times New Roman" w:hAnsi="Arial" w:cs="Arial"/>
          <w:sz w:val="20"/>
          <w:szCs w:val="20"/>
          <w:u w:val="single"/>
        </w:rPr>
      </w:pPr>
    </w:p>
    <w:p w14:paraId="57876FB5" w14:textId="77777777" w:rsidR="00200CF2" w:rsidRPr="009A250D" w:rsidRDefault="00200CF2" w:rsidP="005F3FB2">
      <w:pPr>
        <w:pStyle w:val="ListParagraph"/>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u w:val="single"/>
        </w:rPr>
      </w:pPr>
      <w:r w:rsidRPr="009A250D">
        <w:rPr>
          <w:rFonts w:ascii="Arial" w:eastAsia="Times New Roman" w:hAnsi="Arial" w:cs="Arial"/>
          <w:sz w:val="20"/>
          <w:szCs w:val="20"/>
        </w:rPr>
        <w:t xml:space="preserve">enviar ao Agente Fiduciário e à Securitizadora, anualmente, em até 90 (noventa dias) contados do encerramento do exercício social, cópias de suas demonstrações financeiras </w:t>
      </w:r>
      <w:r w:rsidR="009E5944" w:rsidRPr="009A250D">
        <w:rPr>
          <w:rFonts w:ascii="Arial" w:eastAsia="Times New Roman" w:hAnsi="Arial" w:cs="Arial"/>
          <w:sz w:val="20"/>
          <w:szCs w:val="20"/>
        </w:rPr>
        <w:t xml:space="preserve">auditadas </w:t>
      </w:r>
      <w:r w:rsidRPr="009A250D">
        <w:rPr>
          <w:rFonts w:ascii="Arial" w:eastAsia="Times New Roman" w:hAnsi="Arial" w:cs="Arial"/>
          <w:sz w:val="20"/>
          <w:szCs w:val="20"/>
        </w:rPr>
        <w:t xml:space="preserve">referentes ao exercício encerrado, </w:t>
      </w:r>
      <w:bookmarkStart w:id="318" w:name="_Hlk57039337"/>
      <w:r w:rsidRPr="009A250D">
        <w:rPr>
          <w:rFonts w:ascii="Arial" w:eastAsia="Times New Roman" w:hAnsi="Arial" w:cs="Arial"/>
          <w:sz w:val="20"/>
          <w:szCs w:val="20"/>
        </w:rPr>
        <w:t xml:space="preserve">(e/ou </w:t>
      </w:r>
      <w:r w:rsidRPr="009A250D">
        <w:rPr>
          <w:rFonts w:ascii="Arial" w:hAnsi="Arial" w:cs="Arial"/>
          <w:color w:val="000000" w:themeColor="text1"/>
          <w:sz w:val="20"/>
          <w:szCs w:val="20"/>
        </w:rPr>
        <w:t>declarações de imposto de renda relativas do ano em curso, em caso de pessoas físicas, conforme aplicável)</w:t>
      </w:r>
      <w:r w:rsidR="000E353C" w:rsidRPr="009A250D">
        <w:rPr>
          <w:rFonts w:ascii="Arial" w:eastAsia="Times New Roman" w:hAnsi="Arial" w:cs="Arial"/>
          <w:sz w:val="20"/>
          <w:szCs w:val="20"/>
        </w:rPr>
        <w:t xml:space="preserve"> da</w:t>
      </w:r>
      <w:r w:rsidRPr="009A250D">
        <w:rPr>
          <w:rFonts w:ascii="Arial" w:eastAsia="Times New Roman" w:hAnsi="Arial" w:cs="Arial"/>
          <w:sz w:val="20"/>
          <w:szCs w:val="20"/>
        </w:rPr>
        <w:t xml:space="preserve"> </w:t>
      </w:r>
      <w:r w:rsidR="00133602" w:rsidRPr="009A250D">
        <w:rPr>
          <w:rFonts w:ascii="Arial" w:eastAsia="Times New Roman" w:hAnsi="Arial" w:cs="Arial"/>
          <w:sz w:val="20"/>
          <w:szCs w:val="20"/>
        </w:rPr>
        <w:t>Emissora</w:t>
      </w:r>
      <w:bookmarkEnd w:id="318"/>
      <w:r w:rsidR="00AB0CFB" w:rsidRPr="009A250D">
        <w:rPr>
          <w:rFonts w:ascii="Arial" w:eastAsia="Times New Roman" w:hAnsi="Arial" w:cs="Arial"/>
          <w:sz w:val="20"/>
          <w:szCs w:val="20"/>
        </w:rPr>
        <w:t>.</w:t>
      </w:r>
    </w:p>
    <w:p w14:paraId="01D54EB2" w14:textId="77777777" w:rsidR="0054566B" w:rsidRPr="009A250D" w:rsidRDefault="0054566B" w:rsidP="005F3FB2">
      <w:pPr>
        <w:widowControl w:val="0"/>
        <w:tabs>
          <w:tab w:val="left" w:pos="567"/>
        </w:tabs>
        <w:spacing w:line="360" w:lineRule="auto"/>
        <w:jc w:val="both"/>
        <w:rPr>
          <w:rFonts w:ascii="Arial" w:eastAsia="Times New Roman" w:hAnsi="Arial" w:cs="Arial"/>
          <w:sz w:val="20"/>
          <w:szCs w:val="20"/>
          <w:u w:val="single"/>
        </w:rPr>
      </w:pPr>
    </w:p>
    <w:p w14:paraId="6F38B144" w14:textId="77777777" w:rsidR="00CF1D1E" w:rsidRPr="000F33F5"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b/>
          <w:sz w:val="20"/>
          <w:szCs w:val="20"/>
        </w:rPr>
      </w:pPr>
      <w:r w:rsidRPr="000F33F5">
        <w:rPr>
          <w:rFonts w:ascii="Arial" w:hAnsi="Arial" w:cs="Arial"/>
          <w:b/>
          <w:sz w:val="20"/>
          <w:szCs w:val="20"/>
        </w:rPr>
        <w:t xml:space="preserve">CLÁUSULA </w:t>
      </w:r>
      <w:r w:rsidR="000F6113" w:rsidRPr="00273C8A">
        <w:rPr>
          <w:rFonts w:ascii="Arial" w:hAnsi="Arial" w:cs="Arial"/>
          <w:b/>
          <w:sz w:val="20"/>
          <w:szCs w:val="20"/>
        </w:rPr>
        <w:t>NONA</w:t>
      </w:r>
      <w:r w:rsidR="0054566B" w:rsidRPr="00C97780">
        <w:rPr>
          <w:rFonts w:ascii="Arial" w:hAnsi="Arial" w:cs="Arial"/>
          <w:b/>
          <w:sz w:val="20"/>
          <w:szCs w:val="20"/>
        </w:rPr>
        <w:t xml:space="preserve"> </w:t>
      </w:r>
      <w:r w:rsidRPr="00C97780">
        <w:rPr>
          <w:rFonts w:ascii="Arial" w:hAnsi="Arial" w:cs="Arial"/>
          <w:b/>
          <w:sz w:val="20"/>
          <w:szCs w:val="20"/>
        </w:rPr>
        <w:t>– DESPESAS</w:t>
      </w:r>
    </w:p>
    <w:p w14:paraId="6CF57D28" w14:textId="77777777" w:rsidR="0054566B" w:rsidRPr="009A250D" w:rsidRDefault="0054566B">
      <w:pPr>
        <w:pStyle w:val="ListParagraph"/>
        <w:tabs>
          <w:tab w:val="left" w:pos="0"/>
        </w:tabs>
        <w:spacing w:line="360" w:lineRule="auto"/>
        <w:ind w:left="0"/>
        <w:contextualSpacing w:val="0"/>
        <w:jc w:val="both"/>
        <w:rPr>
          <w:rFonts w:ascii="Arial" w:hAnsi="Arial" w:cs="Arial"/>
          <w:sz w:val="20"/>
          <w:szCs w:val="20"/>
        </w:rPr>
      </w:pPr>
    </w:p>
    <w:p w14:paraId="20CF5740" w14:textId="77777777" w:rsidR="00041AFE" w:rsidRPr="00AA167F" w:rsidRDefault="00041AFE"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shd w:val="clear" w:color="auto" w:fill="F7CAAC" w:themeFill="accent2" w:themeFillTint="66"/>
        </w:rPr>
      </w:pPr>
      <w:bookmarkStart w:id="319" w:name="_Ref92319447"/>
      <w:bookmarkStart w:id="320" w:name="_Ref72241853"/>
      <w:r w:rsidRPr="009A250D">
        <w:rPr>
          <w:rFonts w:ascii="Arial" w:hAnsi="Arial" w:cs="Arial"/>
          <w:sz w:val="20"/>
          <w:szCs w:val="20"/>
          <w:u w:val="single"/>
        </w:rPr>
        <w:t>Despesas</w:t>
      </w:r>
      <w:r w:rsidRPr="009A250D">
        <w:rPr>
          <w:rFonts w:ascii="Arial" w:hAnsi="Arial" w:cs="Arial"/>
          <w:sz w:val="20"/>
          <w:szCs w:val="20"/>
        </w:rPr>
        <w:t xml:space="preserve">: </w:t>
      </w:r>
      <w:r w:rsidRPr="009A250D">
        <w:rPr>
          <w:rFonts w:ascii="Arial" w:eastAsia="Arial Unicode MS" w:hAnsi="Arial" w:cs="Arial"/>
          <w:sz w:val="20"/>
          <w:szCs w:val="20"/>
        </w:rPr>
        <w:t xml:space="preserve">Para </w:t>
      </w:r>
      <w:r w:rsidRPr="009A250D">
        <w:rPr>
          <w:rFonts w:ascii="Arial" w:eastAsia="Century Gothic,Trebuchet MS,Ari" w:hAnsi="Arial" w:cs="Arial"/>
          <w:sz w:val="20"/>
          <w:szCs w:val="20"/>
        </w:rPr>
        <w:t>fazer</w:t>
      </w:r>
      <w:r w:rsidRPr="009A250D">
        <w:rPr>
          <w:rFonts w:ascii="Arial" w:eastAsia="Arial Unicode MS" w:hAnsi="Arial" w:cs="Arial"/>
          <w:sz w:val="20"/>
          <w:szCs w:val="20"/>
        </w:rPr>
        <w:t xml:space="preserve"> frente aos pagamentos das despesas relativas à administração do Patrimônio Separado, </w:t>
      </w:r>
      <w:r w:rsidR="00684B6E" w:rsidRPr="009A250D">
        <w:rPr>
          <w:rFonts w:ascii="Arial" w:eastAsia="Arial Unicode MS" w:hAnsi="Arial" w:cs="Arial"/>
          <w:sz w:val="20"/>
          <w:szCs w:val="20"/>
        </w:rPr>
        <w:t>à</w:t>
      </w:r>
      <w:r w:rsidRPr="009A250D">
        <w:rPr>
          <w:rFonts w:ascii="Arial" w:eastAsia="Arial Unicode MS" w:hAnsi="Arial" w:cs="Arial"/>
          <w:sz w:val="20"/>
          <w:szCs w:val="20"/>
        </w:rPr>
        <w:t xml:space="preserve"> emissão da Nota Comercial e aos valores relacionados às despesas e custos a serem incorridos para fins da Oferta, conforme o caso, nas quais incluem-se as despesas previstas no Anexo V que serão arcadas diretamente pela Emissora na sua insuficiência, a Credora deverá observar o disposto na Cláusula </w:t>
      </w:r>
      <w:r w:rsidRPr="00AA167F">
        <w:rPr>
          <w:rFonts w:ascii="Arial" w:eastAsia="Arial Unicode MS" w:hAnsi="Arial" w:cs="Arial"/>
          <w:sz w:val="20"/>
          <w:szCs w:val="20"/>
        </w:rPr>
        <w:fldChar w:fldCharType="begin"/>
      </w:r>
      <w:r w:rsidRPr="009A250D">
        <w:rPr>
          <w:rFonts w:ascii="Arial" w:eastAsia="Arial Unicode MS" w:hAnsi="Arial" w:cs="Arial"/>
          <w:sz w:val="20"/>
          <w:szCs w:val="20"/>
        </w:rPr>
        <w:instrText xml:space="preserve"> REF _Ref92319264 \r \h </w:instrText>
      </w:r>
      <w:r w:rsidR="00977C78" w:rsidRPr="009A250D">
        <w:rPr>
          <w:rFonts w:ascii="Arial" w:eastAsia="Arial Unicode MS" w:hAnsi="Arial" w:cs="Arial"/>
          <w:sz w:val="20"/>
          <w:szCs w:val="20"/>
        </w:rPr>
        <w:instrText xml:space="preserve"> \* MERGEFORMAT </w:instrText>
      </w:r>
      <w:r w:rsidRPr="00AA167F">
        <w:rPr>
          <w:rFonts w:ascii="Arial" w:eastAsia="Arial Unicode MS" w:hAnsi="Arial" w:cs="Arial"/>
          <w:sz w:val="20"/>
          <w:szCs w:val="20"/>
        </w:rPr>
      </w:r>
      <w:r w:rsidRPr="00AA167F">
        <w:rPr>
          <w:rFonts w:ascii="Arial" w:eastAsia="Arial Unicode MS" w:hAnsi="Arial" w:cs="Arial"/>
          <w:sz w:val="20"/>
          <w:szCs w:val="20"/>
        </w:rPr>
        <w:fldChar w:fldCharType="separate"/>
      </w:r>
      <w:r w:rsidR="00004DA2">
        <w:rPr>
          <w:rFonts w:ascii="Arial" w:eastAsia="Arial Unicode MS" w:hAnsi="Arial" w:cs="Arial"/>
          <w:sz w:val="20"/>
          <w:szCs w:val="20"/>
        </w:rPr>
        <w:t>9.1.1</w:t>
      </w:r>
      <w:r w:rsidRPr="00AA167F">
        <w:rPr>
          <w:rFonts w:ascii="Arial" w:eastAsia="Arial Unicode MS" w:hAnsi="Arial" w:cs="Arial"/>
          <w:sz w:val="20"/>
          <w:szCs w:val="20"/>
        </w:rPr>
        <w:fldChar w:fldCharType="end"/>
      </w:r>
      <w:r w:rsidRPr="00AA167F">
        <w:rPr>
          <w:rFonts w:ascii="Arial" w:eastAsia="Arial Unicode MS" w:hAnsi="Arial" w:cs="Arial"/>
          <w:sz w:val="20"/>
          <w:szCs w:val="20"/>
        </w:rPr>
        <w:t xml:space="preserve"> abaixo </w:t>
      </w:r>
      <w:r w:rsidRPr="00AA167F">
        <w:rPr>
          <w:rFonts w:ascii="Arial" w:hAnsi="Arial" w:cs="Arial"/>
          <w:sz w:val="20"/>
          <w:szCs w:val="20"/>
        </w:rPr>
        <w:t>(“</w:t>
      </w:r>
      <w:r w:rsidRPr="00AA167F">
        <w:rPr>
          <w:rFonts w:ascii="Arial" w:hAnsi="Arial" w:cs="Arial"/>
          <w:sz w:val="20"/>
          <w:szCs w:val="20"/>
          <w:u w:val="single"/>
        </w:rPr>
        <w:t>Despesas</w:t>
      </w:r>
      <w:r w:rsidRPr="00AA167F">
        <w:rPr>
          <w:rFonts w:ascii="Arial" w:hAnsi="Arial" w:cs="Arial"/>
          <w:sz w:val="20"/>
          <w:szCs w:val="20"/>
        </w:rPr>
        <w:t>”)</w:t>
      </w:r>
      <w:r w:rsidRPr="00AA167F">
        <w:rPr>
          <w:rFonts w:ascii="Arial" w:eastAsia="Arial Unicode MS" w:hAnsi="Arial" w:cs="Arial"/>
          <w:sz w:val="20"/>
          <w:szCs w:val="20"/>
        </w:rPr>
        <w:t>:</w:t>
      </w:r>
      <w:bookmarkEnd w:id="319"/>
    </w:p>
    <w:p w14:paraId="4D53057F" w14:textId="77777777" w:rsidR="00041AFE" w:rsidRPr="00400BEF" w:rsidRDefault="00041AFE" w:rsidP="00B472D5">
      <w:pPr>
        <w:widowControl w:val="0"/>
        <w:spacing w:line="360" w:lineRule="auto"/>
        <w:jc w:val="both"/>
        <w:rPr>
          <w:rFonts w:ascii="Arial" w:eastAsia="Arial Unicode MS" w:hAnsi="Arial" w:cs="Arial"/>
          <w:sz w:val="20"/>
          <w:szCs w:val="20"/>
        </w:rPr>
      </w:pPr>
    </w:p>
    <w:p w14:paraId="0506AB69" w14:textId="77777777" w:rsidR="00041AFE" w:rsidRPr="009A250D" w:rsidRDefault="00041AFE" w:rsidP="00FA2B78">
      <w:pPr>
        <w:pStyle w:val="ListParagraph"/>
        <w:numPr>
          <w:ilvl w:val="2"/>
          <w:numId w:val="77"/>
        </w:numPr>
        <w:tabs>
          <w:tab w:val="left" w:pos="1418"/>
        </w:tabs>
        <w:spacing w:line="360" w:lineRule="auto"/>
        <w:ind w:left="567" w:firstLine="0"/>
        <w:contextualSpacing w:val="0"/>
        <w:jc w:val="both"/>
        <w:rPr>
          <w:rFonts w:ascii="Arial" w:eastAsia="Arial Unicode MS" w:hAnsi="Arial" w:cs="Arial"/>
          <w:sz w:val="20"/>
          <w:szCs w:val="20"/>
        </w:rPr>
      </w:pPr>
      <w:bookmarkStart w:id="321" w:name="_Ref92319264"/>
      <w:r w:rsidRPr="009A250D">
        <w:rPr>
          <w:rFonts w:ascii="Arial" w:eastAsia="Arial Unicode MS" w:hAnsi="Arial" w:cs="Arial"/>
          <w:sz w:val="20"/>
          <w:szCs w:val="20"/>
        </w:rPr>
        <w:t xml:space="preserve">Fica a Securitizadora autorizada a abater do Valor Nominal Unitário da Nota Comercial, o montante necessário para fins de pagamento ou reembolso do valor das Despesas que já sejam devidas, exceto quando o pagamento é devido diretamente pela Emissora, sendo que para o pagamento das despesas </w:t>
      </w:r>
      <w:r w:rsidRPr="009A250D">
        <w:rPr>
          <w:rFonts w:ascii="Arial" w:eastAsia="Arial Unicode MS" w:hAnsi="Arial" w:cs="Arial"/>
          <w:i/>
          <w:sz w:val="20"/>
          <w:szCs w:val="20"/>
        </w:rPr>
        <w:t>flat</w:t>
      </w:r>
      <w:r w:rsidRPr="009A250D">
        <w:rPr>
          <w:rFonts w:ascii="Arial" w:eastAsia="Arial Unicode MS" w:hAnsi="Arial" w:cs="Arial"/>
          <w:sz w:val="20"/>
          <w:szCs w:val="20"/>
        </w:rPr>
        <w:t xml:space="preserve">, a Securitizadora deverá utilizar eventuais recursos da diferença entre o valor recebido da integralização dos CRI e o Valor Nominal Unitário da Nota Comercial. Em relação às demais despesas recorrentes que não forem objeto de abatimento, tais despesas serão arcadas: </w:t>
      </w:r>
      <w:r w:rsidRPr="00E34BFB">
        <w:rPr>
          <w:rFonts w:ascii="Arial" w:eastAsia="Arial Unicode MS" w:hAnsi="Arial" w:cs="Arial"/>
          <w:b/>
          <w:sz w:val="20"/>
          <w:szCs w:val="20"/>
        </w:rPr>
        <w:t>(i)</w:t>
      </w:r>
      <w:r w:rsidR="000B3BC9">
        <w:rPr>
          <w:rFonts w:ascii="Arial" w:eastAsia="Arial Unicode MS" w:hAnsi="Arial" w:cs="Arial"/>
          <w:sz w:val="20"/>
          <w:szCs w:val="20"/>
        </w:rPr>
        <w:t> </w:t>
      </w:r>
      <w:r w:rsidRPr="009A250D">
        <w:rPr>
          <w:rFonts w:ascii="Arial" w:eastAsia="Arial Unicode MS" w:hAnsi="Arial" w:cs="Arial"/>
          <w:sz w:val="20"/>
          <w:szCs w:val="20"/>
        </w:rPr>
        <w:t>prioritariamente com recursos que venham a ser depositado</w:t>
      </w:r>
      <w:r w:rsidR="003313B8" w:rsidRPr="009A250D">
        <w:rPr>
          <w:rFonts w:ascii="Arial" w:eastAsia="Arial Unicode MS" w:hAnsi="Arial" w:cs="Arial"/>
          <w:sz w:val="20"/>
          <w:szCs w:val="20"/>
        </w:rPr>
        <w:t xml:space="preserve">s na Conta Centralizadora; e </w:t>
      </w:r>
      <w:r w:rsidR="003313B8" w:rsidRPr="00E34BFB">
        <w:rPr>
          <w:rFonts w:ascii="Arial" w:eastAsia="Arial Unicode MS" w:hAnsi="Arial" w:cs="Arial"/>
          <w:b/>
          <w:sz w:val="20"/>
          <w:szCs w:val="20"/>
        </w:rPr>
        <w:t>(i</w:t>
      </w:r>
      <w:r w:rsidRPr="00E34BFB">
        <w:rPr>
          <w:rFonts w:ascii="Arial" w:eastAsia="Arial Unicode MS" w:hAnsi="Arial" w:cs="Arial"/>
          <w:b/>
          <w:sz w:val="20"/>
          <w:szCs w:val="20"/>
        </w:rPr>
        <w:t>i)</w:t>
      </w:r>
      <w:r w:rsidRPr="009A250D">
        <w:rPr>
          <w:rFonts w:ascii="Arial" w:eastAsia="Arial Unicode MS" w:hAnsi="Arial" w:cs="Arial"/>
          <w:sz w:val="20"/>
          <w:szCs w:val="20"/>
        </w:rPr>
        <w:t xml:space="preserve"> caso a Emissora não arque com as despesas, com recursos do Patrimônio Separado.</w:t>
      </w:r>
      <w:bookmarkEnd w:id="321"/>
    </w:p>
    <w:p w14:paraId="6BEA9F8D" w14:textId="77777777" w:rsidR="00041AFE" w:rsidRPr="009A250D" w:rsidRDefault="00041AFE" w:rsidP="00B472D5">
      <w:pPr>
        <w:pStyle w:val="ListParagraph"/>
        <w:tabs>
          <w:tab w:val="left" w:pos="1276"/>
        </w:tabs>
        <w:spacing w:line="360" w:lineRule="auto"/>
        <w:ind w:left="567"/>
        <w:contextualSpacing w:val="0"/>
        <w:jc w:val="both"/>
        <w:rPr>
          <w:rFonts w:ascii="Arial" w:hAnsi="Arial" w:cs="Arial"/>
          <w:sz w:val="20"/>
          <w:szCs w:val="20"/>
        </w:rPr>
      </w:pPr>
    </w:p>
    <w:p w14:paraId="22F7DE35" w14:textId="77777777" w:rsidR="00041AFE" w:rsidRPr="00400BEF" w:rsidRDefault="00041AFE" w:rsidP="00FA2B78">
      <w:pPr>
        <w:pStyle w:val="ListParagraph"/>
        <w:numPr>
          <w:ilvl w:val="2"/>
          <w:numId w:val="7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a data de vencimento dos CRI vir a ser prorrogada por deliberação da assembleia </w:t>
      </w:r>
      <w:r w:rsidRPr="002B79D6">
        <w:rPr>
          <w:rFonts w:ascii="Arial" w:eastAsia="Arial Unicode MS" w:hAnsi="Arial" w:cs="Arial"/>
          <w:sz w:val="20"/>
          <w:szCs w:val="20"/>
        </w:rPr>
        <w:t>geral</w:t>
      </w:r>
      <w:r w:rsidRPr="009A250D">
        <w:rPr>
          <w:rFonts w:ascii="Arial" w:hAnsi="Arial" w:cs="Arial"/>
          <w:sz w:val="20"/>
          <w:szCs w:val="20"/>
        </w:rPr>
        <w:t xml:space="preserve"> dos titulares dos CRI, ou ainda, após a data de vencimento dos CRI, a Securitizadora, o Agente Fiduciário e os demais prestadores de serviços da emissão dos CRI, continuarem exercendo as suas funções, as Despesas previstas na Cláusula </w:t>
      </w:r>
      <w:r w:rsidR="003313B8" w:rsidRPr="00AA167F">
        <w:rPr>
          <w:rFonts w:ascii="Arial" w:hAnsi="Arial" w:cs="Arial"/>
          <w:sz w:val="20"/>
          <w:szCs w:val="20"/>
        </w:rPr>
        <w:fldChar w:fldCharType="begin"/>
      </w:r>
      <w:r w:rsidR="003313B8" w:rsidRPr="009A250D">
        <w:rPr>
          <w:rFonts w:ascii="Arial" w:hAnsi="Arial" w:cs="Arial"/>
          <w:sz w:val="20"/>
          <w:szCs w:val="20"/>
        </w:rPr>
        <w:instrText xml:space="preserve"> REF _Ref92319447 \r \h </w:instrText>
      </w:r>
      <w:r w:rsidR="00977C78" w:rsidRPr="009A250D">
        <w:rPr>
          <w:rFonts w:ascii="Arial" w:hAnsi="Arial" w:cs="Arial"/>
          <w:sz w:val="20"/>
          <w:szCs w:val="20"/>
        </w:rPr>
        <w:instrText xml:space="preserve"> \* MERGEFORMAT </w:instrText>
      </w:r>
      <w:r w:rsidR="003313B8" w:rsidRPr="00AA167F">
        <w:rPr>
          <w:rFonts w:ascii="Arial" w:hAnsi="Arial" w:cs="Arial"/>
          <w:sz w:val="20"/>
          <w:szCs w:val="20"/>
        </w:rPr>
      </w:r>
      <w:r w:rsidR="003313B8" w:rsidRPr="00AA167F">
        <w:rPr>
          <w:rFonts w:ascii="Arial" w:hAnsi="Arial" w:cs="Arial"/>
          <w:sz w:val="20"/>
          <w:szCs w:val="20"/>
        </w:rPr>
        <w:fldChar w:fldCharType="separate"/>
      </w:r>
      <w:r w:rsidR="00004DA2">
        <w:rPr>
          <w:rFonts w:ascii="Arial" w:hAnsi="Arial" w:cs="Arial"/>
          <w:sz w:val="20"/>
          <w:szCs w:val="20"/>
        </w:rPr>
        <w:t>9.1</w:t>
      </w:r>
      <w:r w:rsidR="003313B8" w:rsidRPr="00AA167F">
        <w:rPr>
          <w:rFonts w:ascii="Arial" w:hAnsi="Arial" w:cs="Arial"/>
          <w:sz w:val="20"/>
          <w:szCs w:val="20"/>
        </w:rPr>
        <w:fldChar w:fldCharType="end"/>
      </w:r>
      <w:r w:rsidRPr="00AA167F">
        <w:rPr>
          <w:rFonts w:ascii="Arial" w:hAnsi="Arial" w:cs="Arial"/>
          <w:sz w:val="20"/>
          <w:szCs w:val="20"/>
        </w:rPr>
        <w:t>, acima, conforme o c</w:t>
      </w:r>
      <w:r w:rsidR="003313B8" w:rsidRPr="00AA167F">
        <w:rPr>
          <w:rFonts w:ascii="Arial" w:hAnsi="Arial" w:cs="Arial"/>
          <w:sz w:val="20"/>
          <w:szCs w:val="20"/>
        </w:rPr>
        <w:t>aso, continuarão sendo devidas.</w:t>
      </w:r>
    </w:p>
    <w:p w14:paraId="1A146602" w14:textId="77777777" w:rsidR="00041AFE" w:rsidRPr="009A250D" w:rsidRDefault="00041AFE" w:rsidP="00B472D5">
      <w:pPr>
        <w:pStyle w:val="ListParagraph"/>
        <w:tabs>
          <w:tab w:val="left" w:pos="1276"/>
        </w:tabs>
        <w:spacing w:line="360" w:lineRule="auto"/>
        <w:ind w:left="567"/>
        <w:contextualSpacing w:val="0"/>
        <w:jc w:val="both"/>
        <w:rPr>
          <w:rFonts w:ascii="Arial" w:hAnsi="Arial" w:cs="Arial"/>
          <w:sz w:val="20"/>
          <w:szCs w:val="20"/>
        </w:rPr>
      </w:pPr>
    </w:p>
    <w:p w14:paraId="1B9A0A89" w14:textId="77777777" w:rsidR="00041AFE" w:rsidRPr="009A250D" w:rsidRDefault="00041AFE" w:rsidP="00FA2B78">
      <w:pPr>
        <w:pStyle w:val="ListParagraph"/>
        <w:numPr>
          <w:ilvl w:val="2"/>
          <w:numId w:val="77"/>
        </w:numPr>
        <w:tabs>
          <w:tab w:val="left" w:pos="1418"/>
        </w:tabs>
        <w:spacing w:line="360" w:lineRule="auto"/>
        <w:ind w:left="567" w:firstLine="0"/>
        <w:contextualSpacing w:val="0"/>
        <w:jc w:val="both"/>
        <w:rPr>
          <w:rFonts w:ascii="Arial" w:eastAsia="Arial Unicode MS" w:hAnsi="Arial" w:cs="Arial"/>
          <w:sz w:val="20"/>
          <w:szCs w:val="20"/>
        </w:rPr>
      </w:pPr>
      <w:r w:rsidRPr="009A250D">
        <w:rPr>
          <w:rFonts w:ascii="Arial" w:hAnsi="Arial" w:cs="Arial"/>
          <w:sz w:val="20"/>
          <w:szCs w:val="20"/>
        </w:rPr>
        <w:t>O custo de administração e as Despesas continuarão sendo devidas, mesmo após o vencimento dos CRI, caso a Securitizadora e/ou os prestadores de serviço ainda estejam atuando em</w:t>
      </w:r>
      <w:r w:rsidRPr="009A250D">
        <w:rPr>
          <w:rFonts w:ascii="Arial" w:eastAsia="Arial Unicode MS" w:hAnsi="Arial" w:cs="Arial"/>
          <w:sz w:val="20"/>
          <w:szCs w:val="20"/>
        </w:rPr>
        <w:t xml:space="preserve"> nome dos titulares dos CRI, remuneração esta que será devida proporcionalmente aos meses de atuação da Securitizadora e/ou dos respectivos prestadores de serviços.</w:t>
      </w:r>
    </w:p>
    <w:bookmarkEnd w:id="320"/>
    <w:p w14:paraId="7F92D8E5" w14:textId="77777777" w:rsidR="0054566B" w:rsidRPr="009A250D" w:rsidRDefault="0054566B">
      <w:pPr>
        <w:pStyle w:val="ListParagraph"/>
        <w:widowControl w:val="0"/>
        <w:tabs>
          <w:tab w:val="left" w:pos="567"/>
        </w:tabs>
        <w:spacing w:line="360" w:lineRule="auto"/>
        <w:ind w:left="0"/>
        <w:contextualSpacing w:val="0"/>
        <w:jc w:val="both"/>
        <w:rPr>
          <w:rFonts w:ascii="Arial" w:eastAsia="Century Gothic,Arial" w:hAnsi="Arial" w:cs="Arial"/>
          <w:sz w:val="20"/>
          <w:szCs w:val="20"/>
        </w:rPr>
      </w:pPr>
    </w:p>
    <w:p w14:paraId="3F97D30F" w14:textId="77777777" w:rsidR="00226C93" w:rsidRPr="009A250D" w:rsidRDefault="00226C93" w:rsidP="00FA2B78">
      <w:pPr>
        <w:pStyle w:val="ListParagraph"/>
        <w:widowControl w:val="0"/>
        <w:numPr>
          <w:ilvl w:val="1"/>
          <w:numId w:val="77"/>
        </w:numPr>
        <w:tabs>
          <w:tab w:val="left" w:pos="567"/>
        </w:tabs>
        <w:spacing w:line="360" w:lineRule="auto"/>
        <w:ind w:left="0" w:firstLine="0"/>
        <w:contextualSpacing w:val="0"/>
        <w:jc w:val="both"/>
        <w:rPr>
          <w:rFonts w:ascii="Arial" w:eastAsia="Century Gothic,Arial" w:hAnsi="Arial" w:cs="Arial"/>
          <w:sz w:val="20"/>
          <w:szCs w:val="20"/>
        </w:rPr>
      </w:pPr>
      <w:r w:rsidRPr="009A250D">
        <w:rPr>
          <w:rFonts w:ascii="Arial" w:eastAsia="Century Gothic,Trebuchet MS,Ari" w:hAnsi="Arial" w:cs="Arial"/>
          <w:sz w:val="20"/>
          <w:szCs w:val="20"/>
          <w:u w:val="single"/>
        </w:rPr>
        <w:t>Pagamento das Despesas da Operação</w:t>
      </w:r>
      <w:r w:rsidRPr="009A250D">
        <w:rPr>
          <w:rFonts w:ascii="Arial" w:eastAsia="Century Gothic,Trebuchet MS,Ari" w:hAnsi="Arial" w:cs="Arial"/>
          <w:sz w:val="20"/>
          <w:szCs w:val="20"/>
        </w:rPr>
        <w:t xml:space="preserve">. Sem prejuízo do disposto acima e por solicitação da própria </w:t>
      </w:r>
      <w:r w:rsidR="00133602" w:rsidRPr="009A250D">
        <w:rPr>
          <w:rFonts w:ascii="Arial" w:eastAsia="Century Gothic,Trebuchet MS,Ari" w:hAnsi="Arial" w:cs="Arial"/>
          <w:sz w:val="20"/>
          <w:szCs w:val="20"/>
        </w:rPr>
        <w:t>Emissora</w:t>
      </w:r>
      <w:r w:rsidRPr="009A250D">
        <w:rPr>
          <w:rFonts w:ascii="Arial" w:eastAsia="Century Gothic,Trebuchet MS,Ari" w:hAnsi="Arial" w:cs="Arial"/>
          <w:sz w:val="20"/>
          <w:szCs w:val="20"/>
        </w:rPr>
        <w:t>:</w:t>
      </w:r>
    </w:p>
    <w:p w14:paraId="3E88C8AE" w14:textId="77777777" w:rsidR="0054566B" w:rsidRPr="009A250D" w:rsidRDefault="0054566B">
      <w:pPr>
        <w:pStyle w:val="ListParagraph"/>
        <w:widowControl w:val="0"/>
        <w:tabs>
          <w:tab w:val="left" w:pos="567"/>
        </w:tabs>
        <w:spacing w:line="360" w:lineRule="auto"/>
        <w:ind w:left="0"/>
        <w:contextualSpacing w:val="0"/>
        <w:jc w:val="both"/>
        <w:rPr>
          <w:rFonts w:ascii="Arial" w:eastAsia="Century Gothic,Arial" w:hAnsi="Arial" w:cs="Arial"/>
          <w:sz w:val="20"/>
          <w:szCs w:val="20"/>
        </w:rPr>
      </w:pPr>
    </w:p>
    <w:p w14:paraId="20879A13" w14:textId="77777777" w:rsidR="00226C93" w:rsidRPr="00AA167F" w:rsidRDefault="00226C93">
      <w:pPr>
        <w:pStyle w:val="ListParagraph"/>
        <w:widowControl w:val="0"/>
        <w:numPr>
          <w:ilvl w:val="0"/>
          <w:numId w:val="18"/>
        </w:numPr>
        <w:spacing w:line="360" w:lineRule="auto"/>
        <w:ind w:left="1134" w:hanging="567"/>
        <w:contextualSpacing w:val="0"/>
        <w:jc w:val="both"/>
        <w:rPr>
          <w:rFonts w:ascii="Arial" w:eastAsia="Century Gothic,Arial"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Iniciais</w:t>
      </w:r>
      <w:r w:rsidR="00A53ED3" w:rsidRPr="009A250D">
        <w:rPr>
          <w:rFonts w:ascii="Arial" w:eastAsia="Century Gothic,Trebuchet MS,Ari" w:hAnsi="Arial" w:cs="Arial"/>
          <w:sz w:val="20"/>
          <w:szCs w:val="20"/>
        </w:rPr>
        <w:t xml:space="preserve"> </w:t>
      </w:r>
      <w:r w:rsidRPr="00AA167F">
        <w:rPr>
          <w:rFonts w:ascii="Arial" w:eastAsia="Century Gothic,Trebuchet MS,Ari" w:hAnsi="Arial" w:cs="Arial"/>
          <w:sz w:val="20"/>
          <w:szCs w:val="20"/>
        </w:rPr>
        <w:t>serão pagas diretamente pela Securitizadora com recursos descontados sobre os primeiros recursos de integralização dos CRI depos</w:t>
      </w:r>
      <w:r w:rsidR="000E353C" w:rsidRPr="00400BEF">
        <w:rPr>
          <w:rFonts w:ascii="Arial" w:eastAsia="Century Gothic,Trebuchet MS,Ari" w:hAnsi="Arial" w:cs="Arial"/>
          <w:sz w:val="20"/>
          <w:szCs w:val="20"/>
        </w:rPr>
        <w:t>itados na Conta Centralizadora.</w:t>
      </w:r>
    </w:p>
    <w:p w14:paraId="0D2E7CBC" w14:textId="77777777" w:rsidR="0054566B" w:rsidRPr="00400BEF" w:rsidRDefault="0054566B">
      <w:pPr>
        <w:pStyle w:val="ListParagraph"/>
        <w:widowControl w:val="0"/>
        <w:spacing w:line="360" w:lineRule="auto"/>
        <w:ind w:left="1134"/>
        <w:contextualSpacing w:val="0"/>
        <w:jc w:val="both"/>
        <w:rPr>
          <w:rFonts w:ascii="Arial" w:eastAsia="Century Gothic,Arial" w:hAnsi="Arial" w:cs="Arial"/>
          <w:sz w:val="20"/>
          <w:szCs w:val="20"/>
        </w:rPr>
      </w:pPr>
    </w:p>
    <w:p w14:paraId="4B73E3C1" w14:textId="77777777" w:rsidR="00226C93" w:rsidRPr="002B79D6" w:rsidRDefault="00226C93">
      <w:pPr>
        <w:pStyle w:val="ListParagraph"/>
        <w:widowControl w:val="0"/>
        <w:numPr>
          <w:ilvl w:val="0"/>
          <w:numId w:val="18"/>
        </w:numPr>
        <w:spacing w:line="360" w:lineRule="auto"/>
        <w:ind w:left="1134" w:hanging="567"/>
        <w:contextualSpacing w:val="0"/>
        <w:jc w:val="both"/>
        <w:rPr>
          <w:rFonts w:ascii="Arial" w:eastAsia="Century Gothic,Trebuchet MS,Ari"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Recorrentes</w:t>
      </w:r>
      <w:r w:rsidRPr="009A250D">
        <w:rPr>
          <w:rFonts w:ascii="Arial" w:eastAsia="Century Gothic,Trebuchet MS,Ari" w:hAnsi="Arial" w:cs="Arial"/>
          <w:sz w:val="20"/>
          <w:szCs w:val="20"/>
        </w:rPr>
        <w:t xml:space="preserve">, bem como demais Despesas da Operação, também serão pagas diretamente pela Securitizadora, </w:t>
      </w:r>
      <w:r w:rsidR="00CC49BC">
        <w:rPr>
          <w:rFonts w:ascii="Arial" w:eastAsia="Century Gothic,Trebuchet MS,Ari" w:hAnsi="Arial" w:cs="Arial"/>
          <w:sz w:val="20"/>
          <w:szCs w:val="20"/>
        </w:rPr>
        <w:t xml:space="preserve">com recursos oriundos do Fundo de Despesas, e em sua insuficiência pela Emissora, </w:t>
      </w:r>
      <w:r w:rsidRPr="009A250D">
        <w:rPr>
          <w:rFonts w:ascii="Arial" w:eastAsia="Century Gothic,Trebuchet MS,Ari" w:hAnsi="Arial" w:cs="Arial"/>
          <w:sz w:val="20"/>
          <w:szCs w:val="20"/>
        </w:rPr>
        <w:t xml:space="preserve">porém com </w:t>
      </w:r>
      <w:r w:rsidRPr="005A6BD8">
        <w:rPr>
          <w:rFonts w:ascii="Arial" w:eastAsia="Century Gothic,Trebuchet MS,Ari" w:hAnsi="Arial" w:cs="Arial"/>
          <w:sz w:val="20"/>
          <w:szCs w:val="20"/>
        </w:rPr>
        <w:t xml:space="preserve">o fluxo de recursos oriundos dos </w:t>
      </w:r>
      <w:r w:rsidR="008472E5" w:rsidRPr="002B79D6">
        <w:rPr>
          <w:rFonts w:ascii="Arial" w:eastAsia="Century Gothic,Trebuchet MS,Ari" w:hAnsi="Arial" w:cs="Arial"/>
          <w:sz w:val="20"/>
          <w:szCs w:val="20"/>
        </w:rPr>
        <w:t xml:space="preserve">Créditos Imobiliários </w:t>
      </w:r>
      <w:r w:rsidRPr="002B79D6">
        <w:rPr>
          <w:rFonts w:ascii="Arial" w:eastAsia="Century Gothic,Trebuchet MS,Ari" w:hAnsi="Arial" w:cs="Arial"/>
          <w:sz w:val="20"/>
          <w:szCs w:val="20"/>
        </w:rPr>
        <w:t>e das Garantias depositados na Conta Centralizadora.</w:t>
      </w:r>
    </w:p>
    <w:p w14:paraId="37F54A71" w14:textId="77777777" w:rsidR="0054566B" w:rsidRPr="009A250D" w:rsidRDefault="0054566B">
      <w:pPr>
        <w:widowControl w:val="0"/>
        <w:spacing w:line="360" w:lineRule="auto"/>
        <w:jc w:val="both"/>
        <w:rPr>
          <w:rFonts w:ascii="Arial" w:eastAsia="Century Gothic,Arial" w:hAnsi="Arial" w:cs="Arial"/>
          <w:sz w:val="20"/>
          <w:szCs w:val="20"/>
        </w:rPr>
      </w:pPr>
    </w:p>
    <w:p w14:paraId="58359708" w14:textId="77777777" w:rsidR="00226C93" w:rsidRPr="009A250D" w:rsidRDefault="00226C93" w:rsidP="00FA2B78">
      <w:pPr>
        <w:pStyle w:val="ListParagraph"/>
        <w:widowControl w:val="0"/>
        <w:numPr>
          <w:ilvl w:val="1"/>
          <w:numId w:val="77"/>
        </w:numPr>
        <w:tabs>
          <w:tab w:val="left" w:pos="567"/>
        </w:tabs>
        <w:spacing w:line="360" w:lineRule="auto"/>
        <w:ind w:left="0" w:firstLine="0"/>
        <w:contextualSpacing w:val="0"/>
        <w:jc w:val="both"/>
        <w:rPr>
          <w:rFonts w:ascii="Arial" w:hAnsi="Arial" w:cs="Arial"/>
          <w:sz w:val="20"/>
          <w:szCs w:val="20"/>
        </w:rPr>
      </w:pPr>
      <w:bookmarkStart w:id="322" w:name="_DV_M76"/>
      <w:bookmarkStart w:id="323" w:name="_DV_M149"/>
      <w:bookmarkStart w:id="324" w:name="_DV_M150"/>
      <w:bookmarkStart w:id="325" w:name="_DV_M151"/>
      <w:bookmarkStart w:id="326" w:name="_DV_M152"/>
      <w:bookmarkStart w:id="327" w:name="_DV_M154"/>
      <w:bookmarkStart w:id="328" w:name="_DV_M194"/>
      <w:bookmarkStart w:id="329" w:name="_DV_M195"/>
      <w:bookmarkStart w:id="330" w:name="_DV_M196"/>
      <w:bookmarkStart w:id="331" w:name="_DV_M197"/>
      <w:bookmarkStart w:id="332" w:name="_DV_M198"/>
      <w:bookmarkStart w:id="333" w:name="_DV_M199"/>
      <w:bookmarkStart w:id="334" w:name="_DV_M200"/>
      <w:bookmarkStart w:id="335" w:name="_DV_M201"/>
      <w:bookmarkStart w:id="336" w:name="_DV_M202"/>
      <w:bookmarkStart w:id="337" w:name="_DV_M203"/>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9A250D">
        <w:rPr>
          <w:rFonts w:ascii="Arial" w:eastAsia="Century Gothic,Arial" w:hAnsi="Arial" w:cs="Arial"/>
          <w:sz w:val="20"/>
          <w:szCs w:val="20"/>
          <w:u w:val="single"/>
        </w:rPr>
        <w:t>Reembolso de Despesas</w:t>
      </w:r>
      <w:r w:rsidRPr="009A250D">
        <w:rPr>
          <w:rFonts w:ascii="Arial" w:eastAsia="Century Gothic,Arial" w:hAnsi="Arial" w:cs="Arial"/>
          <w:sz w:val="20"/>
          <w:szCs w:val="20"/>
        </w:rPr>
        <w:t xml:space="preserve">. A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 xml:space="preserve"> se obriga desde já a reembolsar a Securitizadora por qualquer despesa eventualmente adiantada pela Securitizadora</w:t>
      </w:r>
      <w:r w:rsidR="001F7DF0" w:rsidRPr="009A250D">
        <w:rPr>
          <w:rFonts w:ascii="Arial" w:eastAsia="Century Gothic,Arial" w:hAnsi="Arial" w:cs="Arial"/>
          <w:sz w:val="20"/>
          <w:szCs w:val="20"/>
        </w:rPr>
        <w:t xml:space="preserve"> com os recursos integrantes do Patrimônio Separado</w:t>
      </w:r>
      <w:r w:rsidRPr="009A250D">
        <w:rPr>
          <w:rFonts w:ascii="Arial" w:eastAsia="Century Gothic,Arial" w:hAnsi="Arial" w:cs="Arial"/>
          <w:sz w:val="20"/>
          <w:szCs w:val="20"/>
        </w:rPr>
        <w:t xml:space="preserve">, cujos recursos serão direcionados à Conta Centralizadora para fins de composição do Patrimônio Separado, mediante devida comprovação do </w:t>
      </w:r>
      <w:r w:rsidRPr="009A250D">
        <w:rPr>
          <w:rFonts w:ascii="Arial" w:hAnsi="Arial" w:cs="Arial"/>
          <w:sz w:val="20"/>
          <w:szCs w:val="20"/>
        </w:rPr>
        <w:t>pagamento</w:t>
      </w:r>
      <w:r w:rsidRPr="009A250D">
        <w:rPr>
          <w:rFonts w:ascii="Arial" w:eastAsia="Century Gothic,Arial" w:hAnsi="Arial" w:cs="Arial"/>
          <w:sz w:val="20"/>
          <w:szCs w:val="20"/>
        </w:rPr>
        <w:t xml:space="preserve"> da despesa mencionada, com o envio do respectivo documento de comprovação do pagamento dando quitação à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w:t>
      </w:r>
    </w:p>
    <w:p w14:paraId="1AF000C6"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045A70DE" w14:textId="77777777" w:rsidR="00226C93" w:rsidRPr="009A250D" w:rsidRDefault="00226C93" w:rsidP="00FA2B78">
      <w:pPr>
        <w:pStyle w:val="ListParagraph"/>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O não reembolso das despesas, nos termos acima, em até 2 (dois) Dias Úteis a contar do envio de comunicação e comprovante de pagamento/quitação enviado pela </w:t>
      </w:r>
      <w:r w:rsidRPr="009A250D">
        <w:rPr>
          <w:rFonts w:ascii="Arial" w:eastAsia="Century Gothic,Trebuchet MS,Ari" w:hAnsi="Arial" w:cs="Arial"/>
          <w:sz w:val="20"/>
          <w:szCs w:val="20"/>
        </w:rPr>
        <w:t>Securitizadora</w:t>
      </w:r>
      <w:r w:rsidRPr="009A250D">
        <w:rPr>
          <w:rFonts w:ascii="Arial" w:hAnsi="Arial" w:cs="Arial"/>
          <w:sz w:val="20"/>
          <w:szCs w:val="20"/>
        </w:rPr>
        <w:t xml:space="preserve"> à </w:t>
      </w:r>
      <w:r w:rsidR="00133602" w:rsidRPr="009A250D">
        <w:rPr>
          <w:rFonts w:ascii="Arial" w:hAnsi="Arial" w:cs="Arial"/>
          <w:sz w:val="20"/>
          <w:szCs w:val="20"/>
        </w:rPr>
        <w:t>Emissora</w:t>
      </w:r>
      <w:r w:rsidRPr="009A250D">
        <w:rPr>
          <w:rFonts w:ascii="Arial" w:hAnsi="Arial" w:cs="Arial"/>
          <w:sz w:val="20"/>
          <w:szCs w:val="20"/>
        </w:rPr>
        <w:t xml:space="preserve">, nesse sentido, ensejará a incidência dos </w:t>
      </w:r>
      <w:r w:rsidR="000015C7" w:rsidRPr="009A250D">
        <w:rPr>
          <w:rFonts w:ascii="Arial" w:hAnsi="Arial" w:cs="Arial"/>
          <w:sz w:val="20"/>
          <w:szCs w:val="20"/>
        </w:rPr>
        <w:t>E</w:t>
      </w:r>
      <w:r w:rsidRPr="009A250D">
        <w:rPr>
          <w:rFonts w:ascii="Arial" w:hAnsi="Arial" w:cs="Arial"/>
          <w:sz w:val="20"/>
          <w:szCs w:val="20"/>
        </w:rPr>
        <w:t xml:space="preserve">ncargos </w:t>
      </w:r>
      <w:r w:rsidR="000015C7" w:rsidRPr="009A250D">
        <w:rPr>
          <w:rFonts w:ascii="Arial" w:eastAsia="Times New Roman" w:hAnsi="Arial" w:cs="Arial"/>
          <w:sz w:val="20"/>
          <w:szCs w:val="20"/>
        </w:rPr>
        <w:t>M</w:t>
      </w:r>
      <w:r w:rsidRPr="009A250D">
        <w:rPr>
          <w:rFonts w:ascii="Arial" w:eastAsia="Times New Roman" w:hAnsi="Arial" w:cs="Arial"/>
          <w:sz w:val="20"/>
          <w:szCs w:val="20"/>
        </w:rPr>
        <w:t>oratórios</w:t>
      </w:r>
      <w:r w:rsidRPr="009A250D">
        <w:rPr>
          <w:rFonts w:ascii="Arial" w:hAnsi="Arial" w:cs="Arial"/>
          <w:sz w:val="20"/>
          <w:szCs w:val="20"/>
        </w:rPr>
        <w:t xml:space="preserve"> previstos nest</w:t>
      </w:r>
      <w:r w:rsidR="002049D2" w:rsidRPr="009A250D">
        <w:rPr>
          <w:rFonts w:ascii="Arial" w:hAnsi="Arial" w:cs="Arial"/>
          <w:sz w:val="20"/>
          <w:szCs w:val="20"/>
        </w:rPr>
        <w:t>e instrumento, e será considera</w:t>
      </w:r>
      <w:r w:rsidRPr="009A250D">
        <w:rPr>
          <w:rFonts w:ascii="Arial" w:hAnsi="Arial" w:cs="Arial"/>
          <w:sz w:val="20"/>
          <w:szCs w:val="20"/>
        </w:rPr>
        <w:t xml:space="preserve">do como o descumprimento de obrigação pecuniária da </w:t>
      </w:r>
      <w:r w:rsidR="00133602" w:rsidRPr="009A250D">
        <w:rPr>
          <w:rFonts w:ascii="Arial" w:hAnsi="Arial" w:cs="Arial"/>
          <w:sz w:val="20"/>
          <w:szCs w:val="20"/>
        </w:rPr>
        <w:t>Emissora</w:t>
      </w:r>
      <w:r w:rsidRPr="009A250D">
        <w:rPr>
          <w:rFonts w:ascii="Arial" w:hAnsi="Arial" w:cs="Arial"/>
          <w:sz w:val="20"/>
          <w:szCs w:val="20"/>
        </w:rPr>
        <w:t>.</w:t>
      </w:r>
    </w:p>
    <w:p w14:paraId="1CA8AC53" w14:textId="77777777" w:rsidR="0054566B" w:rsidRPr="009A250D" w:rsidRDefault="0054566B" w:rsidP="005F3FB2">
      <w:pPr>
        <w:pStyle w:val="ListParagraph"/>
        <w:tabs>
          <w:tab w:val="left" w:pos="1276"/>
        </w:tabs>
        <w:spacing w:line="360" w:lineRule="auto"/>
        <w:ind w:left="567"/>
        <w:contextualSpacing w:val="0"/>
        <w:jc w:val="both"/>
        <w:rPr>
          <w:rFonts w:ascii="Arial" w:hAnsi="Arial" w:cs="Arial"/>
          <w:sz w:val="20"/>
          <w:szCs w:val="20"/>
        </w:rPr>
      </w:pPr>
    </w:p>
    <w:p w14:paraId="0DE79E0F" w14:textId="77777777" w:rsidR="00226C93" w:rsidRPr="009A250D" w:rsidRDefault="00226C93" w:rsidP="00FA2B78">
      <w:pPr>
        <w:pStyle w:val="ListParagraph"/>
        <w:widowControl w:val="0"/>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Sem prejuízo do disposto acima, em nenhuma hipótese, a Securitizadora incorrerá em antecipação de </w:t>
      </w:r>
      <w:r w:rsidRPr="009A250D">
        <w:rPr>
          <w:rFonts w:ascii="Arial" w:eastAsia="Century Gothic,Trebuchet MS,Ari" w:hAnsi="Arial" w:cs="Arial"/>
          <w:sz w:val="20"/>
          <w:szCs w:val="20"/>
        </w:rPr>
        <w:t>despesas</w:t>
      </w:r>
      <w:r w:rsidRPr="009A250D">
        <w:rPr>
          <w:rFonts w:ascii="Arial" w:hAnsi="Arial" w:cs="Arial"/>
          <w:sz w:val="20"/>
          <w:szCs w:val="20"/>
        </w:rPr>
        <w:t xml:space="preserve"> e/ou suportará despesas com recursos próprios.</w:t>
      </w:r>
    </w:p>
    <w:p w14:paraId="09A757E1" w14:textId="77777777" w:rsidR="0054566B" w:rsidRPr="009A250D" w:rsidRDefault="0054566B" w:rsidP="005F3FB2">
      <w:pPr>
        <w:pStyle w:val="ListParagraph"/>
        <w:widowControl w:val="0"/>
        <w:tabs>
          <w:tab w:val="left" w:pos="1276"/>
        </w:tabs>
        <w:spacing w:line="360" w:lineRule="auto"/>
        <w:ind w:left="567"/>
        <w:contextualSpacing w:val="0"/>
        <w:jc w:val="both"/>
        <w:rPr>
          <w:rFonts w:ascii="Arial" w:hAnsi="Arial" w:cs="Arial"/>
          <w:sz w:val="20"/>
          <w:szCs w:val="20"/>
        </w:rPr>
      </w:pPr>
    </w:p>
    <w:p w14:paraId="73E30F94" w14:textId="77777777" w:rsidR="001911D0" w:rsidRDefault="001911D0" w:rsidP="00FA2B78">
      <w:pPr>
        <w:pStyle w:val="ListParagraph"/>
        <w:widowControl w:val="0"/>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eventual inadimplência da </w:t>
      </w:r>
      <w:r w:rsidR="00133602" w:rsidRPr="009A250D">
        <w:rPr>
          <w:rFonts w:ascii="Arial" w:hAnsi="Arial" w:cs="Arial"/>
          <w:sz w:val="20"/>
          <w:szCs w:val="20"/>
        </w:rPr>
        <w:t>Emissora</w:t>
      </w:r>
      <w:r w:rsidRPr="009A250D">
        <w:rPr>
          <w:rFonts w:ascii="Arial" w:hAnsi="Arial" w:cs="Arial"/>
          <w:sz w:val="20"/>
          <w:szCs w:val="20"/>
        </w:rPr>
        <w:t>,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68D98D7C" w14:textId="77777777" w:rsidR="0025164A" w:rsidRDefault="0025164A" w:rsidP="00E34BFB">
      <w:pPr>
        <w:pStyle w:val="ListParagraph"/>
        <w:widowControl w:val="0"/>
        <w:tabs>
          <w:tab w:val="left" w:pos="1276"/>
        </w:tabs>
        <w:spacing w:line="360" w:lineRule="auto"/>
        <w:ind w:left="567"/>
        <w:contextualSpacing w:val="0"/>
        <w:jc w:val="both"/>
        <w:rPr>
          <w:rFonts w:ascii="Arial" w:hAnsi="Arial" w:cs="Arial"/>
          <w:sz w:val="20"/>
          <w:szCs w:val="20"/>
        </w:rPr>
      </w:pPr>
    </w:p>
    <w:p w14:paraId="7D15BD76" w14:textId="77777777" w:rsidR="0025164A" w:rsidRDefault="0025164A" w:rsidP="00FA2B78">
      <w:pPr>
        <w:pStyle w:val="ListParagraph"/>
        <w:widowControl w:val="0"/>
        <w:numPr>
          <w:ilvl w:val="2"/>
          <w:numId w:val="77"/>
        </w:numPr>
        <w:tabs>
          <w:tab w:val="left" w:pos="1276"/>
        </w:tabs>
        <w:spacing w:line="360" w:lineRule="auto"/>
        <w:ind w:left="567" w:firstLine="0"/>
        <w:contextualSpacing w:val="0"/>
        <w:jc w:val="both"/>
        <w:rPr>
          <w:rFonts w:ascii="Arial" w:hAnsi="Arial" w:cs="Arial"/>
          <w:sz w:val="20"/>
          <w:szCs w:val="20"/>
        </w:rPr>
      </w:pPr>
      <w:r>
        <w:rPr>
          <w:rFonts w:ascii="Arial" w:hAnsi="Arial" w:cs="Arial"/>
          <w:sz w:val="20"/>
          <w:szCs w:val="20"/>
        </w:rPr>
        <w:t>Sem prejuízo do disposto na Cláusula acima, caso os recursos do Patrimônio Separado não sejam suficientes para arcar com as despesas e a Emissora não realize o pagamento de tais despesas diretamente ou não proceda ao reembolso das referidas despesas, a Securitizadora poderá solicitar aos Titulares de CRI que arquem com o referido pagamento mediante aporte de recursos no Patrimônio Separado, conforme previsto no Termo de Securitização.</w:t>
      </w:r>
    </w:p>
    <w:p w14:paraId="46125BE4" w14:textId="77777777" w:rsidR="0054566B" w:rsidRPr="009A250D" w:rsidRDefault="0054566B" w:rsidP="005F3FB2">
      <w:pPr>
        <w:pStyle w:val="ListParagraph"/>
        <w:widowControl w:val="0"/>
        <w:tabs>
          <w:tab w:val="left" w:pos="567"/>
        </w:tabs>
        <w:spacing w:line="360" w:lineRule="auto"/>
        <w:ind w:left="0"/>
        <w:contextualSpacing w:val="0"/>
        <w:jc w:val="both"/>
        <w:rPr>
          <w:rFonts w:ascii="Arial" w:hAnsi="Arial" w:cs="Arial"/>
          <w:sz w:val="20"/>
          <w:szCs w:val="20"/>
        </w:rPr>
      </w:pPr>
    </w:p>
    <w:p w14:paraId="495C15C4" w14:textId="77777777"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b/>
          <w:sz w:val="20"/>
          <w:szCs w:val="20"/>
        </w:rPr>
      </w:pPr>
      <w:bookmarkStart w:id="338" w:name="_Hlk3889199"/>
      <w:r w:rsidRPr="009A250D">
        <w:rPr>
          <w:rFonts w:ascii="Arial" w:hAnsi="Arial" w:cs="Arial"/>
          <w:b/>
          <w:sz w:val="20"/>
          <w:szCs w:val="20"/>
        </w:rPr>
        <w:t xml:space="preserve">CLÁUSULA </w:t>
      </w:r>
      <w:r w:rsidR="000F6113" w:rsidRPr="009A250D">
        <w:rPr>
          <w:rFonts w:ascii="Arial" w:hAnsi="Arial" w:cs="Arial"/>
          <w:b/>
          <w:sz w:val="20"/>
          <w:szCs w:val="20"/>
        </w:rPr>
        <w:t>DÉCIMA</w:t>
      </w:r>
      <w:r w:rsidR="009C4FDE" w:rsidRPr="009A250D">
        <w:rPr>
          <w:rFonts w:ascii="Arial" w:hAnsi="Arial" w:cs="Arial"/>
          <w:b/>
          <w:sz w:val="20"/>
          <w:szCs w:val="20"/>
        </w:rPr>
        <w:t xml:space="preserve"> </w:t>
      </w:r>
      <w:r w:rsidRPr="009A250D">
        <w:rPr>
          <w:rFonts w:ascii="Arial" w:hAnsi="Arial" w:cs="Arial"/>
          <w:b/>
          <w:sz w:val="20"/>
          <w:szCs w:val="20"/>
        </w:rPr>
        <w:t>– TRIBUTOS, ENCARGOS E TARIFAS</w:t>
      </w:r>
    </w:p>
    <w:p w14:paraId="6CBBD52B" w14:textId="77777777" w:rsidR="0054566B" w:rsidRPr="009A250D" w:rsidRDefault="0054566B" w:rsidP="005F3FB2">
      <w:pPr>
        <w:pStyle w:val="ListParagraph"/>
        <w:tabs>
          <w:tab w:val="left" w:pos="0"/>
        </w:tabs>
        <w:spacing w:line="360" w:lineRule="auto"/>
        <w:ind w:left="0"/>
        <w:contextualSpacing w:val="0"/>
        <w:jc w:val="both"/>
        <w:rPr>
          <w:rFonts w:ascii="Arial" w:hAnsi="Arial" w:cs="Arial"/>
          <w:sz w:val="20"/>
          <w:szCs w:val="20"/>
        </w:rPr>
      </w:pPr>
    </w:p>
    <w:bookmarkEnd w:id="338"/>
    <w:p w14:paraId="7CEDD212" w14:textId="77777777" w:rsidR="009B39F0" w:rsidRPr="009A250D" w:rsidDel="009B39F0" w:rsidRDefault="009B39F0"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u w:val="single"/>
        </w:rPr>
      </w:pPr>
      <w:r w:rsidRPr="009A250D">
        <w:rPr>
          <w:rFonts w:ascii="Arial" w:hAnsi="Arial" w:cs="Arial"/>
          <w:sz w:val="20"/>
          <w:szCs w:val="20"/>
          <w:u w:val="single"/>
          <w:lang w:bidi="th-TH"/>
        </w:rPr>
        <w:t>Responsabilidade Tributária</w:t>
      </w:r>
      <w:r w:rsidRPr="009A250D">
        <w:rPr>
          <w:rFonts w:ascii="Arial" w:hAnsi="Arial" w:cs="Arial"/>
          <w:sz w:val="20"/>
          <w:szCs w:val="20"/>
          <w:lang w:bidi="th-TH"/>
        </w:rPr>
        <w:t xml:space="preserve">: </w:t>
      </w:r>
      <w:r w:rsidRPr="009A250D">
        <w:rPr>
          <w:rFonts w:ascii="Arial" w:eastAsia="Arial Unicode MS" w:hAnsi="Arial" w:cs="Arial"/>
          <w:sz w:val="20"/>
          <w:szCs w:val="20"/>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Securitizadora. Todos os tributos, atuais ou futuros, </w:t>
      </w:r>
      <w:r w:rsidRPr="009A250D">
        <w:rPr>
          <w:rFonts w:ascii="Arial" w:hAnsi="Arial" w:cs="Arial"/>
          <w:sz w:val="20"/>
          <w:szCs w:val="20"/>
        </w:rPr>
        <w:t>incluindo</w:t>
      </w:r>
      <w:r w:rsidRPr="009A250D">
        <w:rPr>
          <w:rFonts w:ascii="Arial" w:eastAsia="Arial Unicode MS" w:hAnsi="Arial" w:cs="Arial"/>
          <w:sz w:val="20"/>
          <w:szCs w:val="20"/>
          <w:lang w:bidi="th-TH"/>
        </w:rPr>
        <w:t xml:space="preserve"> impostos, contribuições e taxas, bem como quaisquer outros encargos que incidam ou venham a incidir sobre os pagamentos feitos pela Emissora no âmbito desta Escritura de Emissão (“</w:t>
      </w:r>
      <w:r w:rsidRPr="009A250D">
        <w:rPr>
          <w:rFonts w:ascii="Arial" w:eastAsia="Arial Unicode MS" w:hAnsi="Arial" w:cs="Arial"/>
          <w:sz w:val="20"/>
          <w:szCs w:val="20"/>
          <w:u w:val="single"/>
          <w:lang w:bidi="th-TH"/>
        </w:rPr>
        <w:t>Tributos</w:t>
      </w:r>
      <w:r w:rsidRPr="009A250D">
        <w:rPr>
          <w:rFonts w:ascii="Arial" w:eastAsia="Arial Unicode MS" w:hAnsi="Arial" w:cs="Arial"/>
          <w:sz w:val="20"/>
          <w:szCs w:val="20"/>
          <w:lang w:bidi="th-TH"/>
        </w:rPr>
        <w:t>”),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Credora no âmbito desta Escritura de Emissão, a Emissora será responsável pelo recolhimento, pagamento e/ou retenção destes tributos. Nesta situação, a Emissora deverá acrescer a tais pagamentos valores adicionais de modo que a Credora receba os mesmos valores líquidos que seriam recebidos caso nenhuma retenção ou dedução fosse realizada. Caso a modificação na legislação vigente impacte a tributação pessoal da Credora ou de quaisquer terceiros, como os titulares do CRI, sem correlação direta com a presente Emissão, à Emissora não será imputado qualquer ônus adicional.</w:t>
      </w:r>
    </w:p>
    <w:p w14:paraId="4AA0FBB1" w14:textId="77777777" w:rsidR="0054566B" w:rsidRPr="009A250D" w:rsidRDefault="0054566B" w:rsidP="005F3FB2">
      <w:pPr>
        <w:pStyle w:val="ListParagraph"/>
        <w:tabs>
          <w:tab w:val="left" w:pos="567"/>
        </w:tabs>
        <w:spacing w:line="360" w:lineRule="auto"/>
        <w:ind w:left="0"/>
        <w:contextualSpacing w:val="0"/>
        <w:jc w:val="both"/>
        <w:rPr>
          <w:rFonts w:ascii="Arial" w:hAnsi="Arial" w:cs="Arial"/>
          <w:sz w:val="20"/>
          <w:szCs w:val="20"/>
        </w:rPr>
      </w:pPr>
    </w:p>
    <w:p w14:paraId="1CE49895" w14:textId="77777777"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DÉCIMA</w:t>
      </w:r>
      <w:r w:rsidR="000F6113" w:rsidRPr="009A250D">
        <w:rPr>
          <w:rFonts w:ascii="Arial" w:hAnsi="Arial" w:cs="Arial"/>
          <w:b/>
          <w:sz w:val="20"/>
          <w:szCs w:val="20"/>
        </w:rPr>
        <w:t xml:space="preserve"> PRIMEIRA</w:t>
      </w:r>
      <w:r w:rsidR="00200CF2" w:rsidRPr="009A250D">
        <w:rPr>
          <w:rFonts w:ascii="Arial" w:hAnsi="Arial" w:cs="Arial"/>
          <w:b/>
          <w:sz w:val="20"/>
          <w:szCs w:val="20"/>
        </w:rPr>
        <w:t xml:space="preserve"> </w:t>
      </w:r>
      <w:r w:rsidRPr="009A250D">
        <w:rPr>
          <w:rFonts w:ascii="Arial" w:hAnsi="Arial" w:cs="Arial"/>
          <w:b/>
          <w:sz w:val="20"/>
          <w:szCs w:val="20"/>
        </w:rPr>
        <w:t>– DECLARAÇÕES ESPECÍFICAS RELATIVAS A PRÁTICAS ANTICORRUPÇÃO</w:t>
      </w:r>
      <w:r w:rsidR="005E764C" w:rsidRPr="009A250D">
        <w:rPr>
          <w:rFonts w:ascii="Arial" w:hAnsi="Arial" w:cs="Arial"/>
          <w:b/>
          <w:sz w:val="20"/>
          <w:szCs w:val="20"/>
        </w:rPr>
        <w:t xml:space="preserve"> E ANTILAVAGEM</w:t>
      </w:r>
    </w:p>
    <w:p w14:paraId="08BE5975" w14:textId="77777777" w:rsidR="0054566B" w:rsidRPr="009A250D" w:rsidRDefault="0054566B" w:rsidP="005F3FB2">
      <w:pPr>
        <w:pStyle w:val="ListParagraph"/>
        <w:tabs>
          <w:tab w:val="left" w:pos="0"/>
        </w:tabs>
        <w:spacing w:line="360" w:lineRule="auto"/>
        <w:ind w:left="0"/>
        <w:contextualSpacing w:val="0"/>
        <w:jc w:val="both"/>
        <w:rPr>
          <w:rFonts w:ascii="Arial" w:hAnsi="Arial" w:cs="Arial"/>
          <w:sz w:val="20"/>
          <w:szCs w:val="20"/>
        </w:rPr>
      </w:pPr>
    </w:p>
    <w:p w14:paraId="097AA25E" w14:textId="77777777" w:rsidR="00BA49EC" w:rsidRPr="009A250D" w:rsidRDefault="00AF41A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Legislação Anticorrupção e Antilavagem</w:t>
      </w:r>
      <w:r w:rsidRPr="009A250D">
        <w:rPr>
          <w:rFonts w:ascii="Arial" w:hAnsi="Arial" w:cs="Arial"/>
          <w:sz w:val="20"/>
          <w:szCs w:val="20"/>
        </w:rPr>
        <w:t xml:space="preserve">: </w:t>
      </w:r>
      <w:r w:rsidR="005C37DD" w:rsidRPr="009A250D">
        <w:rPr>
          <w:rFonts w:ascii="Arial" w:hAnsi="Arial" w:cs="Arial"/>
          <w:sz w:val="20"/>
          <w:szCs w:val="20"/>
        </w:rPr>
        <w:t xml:space="preserve">A </w:t>
      </w:r>
      <w:r w:rsidR="00133602" w:rsidRPr="009A250D">
        <w:rPr>
          <w:rFonts w:ascii="Arial" w:hAnsi="Arial" w:cs="Arial"/>
          <w:sz w:val="20"/>
          <w:szCs w:val="20"/>
        </w:rPr>
        <w:t>Emissora</w:t>
      </w:r>
      <w:r w:rsidR="00916448" w:rsidRPr="009A250D">
        <w:rPr>
          <w:rFonts w:ascii="Arial" w:hAnsi="Arial" w:cs="Arial"/>
          <w:sz w:val="20"/>
          <w:szCs w:val="20"/>
        </w:rPr>
        <w:t xml:space="preserve"> </w:t>
      </w:r>
      <w:r w:rsidR="005C37DD" w:rsidRPr="009A250D">
        <w:rPr>
          <w:rFonts w:ascii="Arial" w:hAnsi="Arial" w:cs="Arial"/>
          <w:sz w:val="20"/>
          <w:szCs w:val="20"/>
        </w:rPr>
        <w:t xml:space="preserve">declara e garante que cumpre, e faz todos os Representantes cumprirem, as normas aplicáveis que versam sobre atos de corrupção e atos lesivos contra a administração pública, na forma de qualquer das </w:t>
      </w:r>
      <w:r w:rsidR="0033566E" w:rsidRPr="009A250D">
        <w:rPr>
          <w:rFonts w:ascii="Arial" w:hAnsi="Arial" w:cs="Arial"/>
          <w:sz w:val="20"/>
          <w:szCs w:val="20"/>
        </w:rPr>
        <w:t>Legislação Anticorrupção e Antilavagem</w:t>
      </w:r>
      <w:r w:rsidR="005C37DD" w:rsidRPr="009A250D">
        <w:rPr>
          <w:rFonts w:ascii="Arial" w:hAnsi="Arial" w:cs="Arial"/>
          <w:sz w:val="20"/>
          <w:szCs w:val="20"/>
        </w:rPr>
        <w:t>, sem prejuízo das demais legislações anticorrupção, na medida em que:</w:t>
      </w:r>
    </w:p>
    <w:p w14:paraId="40B3A0DA" w14:textId="77777777" w:rsidR="0054566B" w:rsidRPr="009A250D" w:rsidRDefault="0054566B" w:rsidP="00370C9B">
      <w:pPr>
        <w:pStyle w:val="ListParagraph"/>
        <w:tabs>
          <w:tab w:val="left" w:pos="567"/>
        </w:tabs>
        <w:spacing w:line="360" w:lineRule="auto"/>
        <w:ind w:left="0"/>
        <w:contextualSpacing w:val="0"/>
        <w:jc w:val="both"/>
        <w:rPr>
          <w:rFonts w:ascii="Arial" w:hAnsi="Arial" w:cs="Arial"/>
          <w:sz w:val="20"/>
          <w:szCs w:val="20"/>
        </w:rPr>
      </w:pPr>
    </w:p>
    <w:p w14:paraId="462EA795"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as disposições das leis anticorrupção dos países em que fazem negócios, bem como não adota quaisquer condutas que infrinjam as leis anticorrupção desses países, sendo certo que executa as suas atividades em conformidade com essas leis;</w:t>
      </w:r>
    </w:p>
    <w:p w14:paraId="06DFD78C"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545CD639"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seus Representantes, no melhor do seu conhecimento, não foram condenados por decisão administrativa definitiva ou judicial transitada em julgado em razão da prática de atos ilícitos previstos nos normativos indicados anteriormente, bem como nunca incorreram em tais práticas;</w:t>
      </w:r>
    </w:p>
    <w:p w14:paraId="089323AC"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0FCC4498"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adota as diligências apropriadas, de acordo com as políticas da </w:t>
      </w:r>
      <w:r w:rsidR="00133602" w:rsidRPr="009A250D">
        <w:rPr>
          <w:rFonts w:ascii="Arial" w:hAnsi="Arial" w:cs="Arial"/>
          <w:sz w:val="20"/>
          <w:szCs w:val="20"/>
        </w:rPr>
        <w:t>Emissora</w:t>
      </w:r>
      <w:r w:rsidRPr="009A250D">
        <w:rPr>
          <w:rFonts w:ascii="Arial" w:hAnsi="Arial" w:cs="Arial"/>
          <w:sz w:val="20"/>
          <w:szCs w:val="20"/>
        </w:rPr>
        <w:t>, para contratação e supervisão, conforme o caso e quando necessário, de terceiros, tais como fornecedores e prestadores de serviço, de forma a instruir que estes não pratiquem qualquer conduta relacionada à violação dos normativos referidos anteriormente;</w:t>
      </w:r>
    </w:p>
    <w:p w14:paraId="2A703D28"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2EE6FB61"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caso tenha conhecimento de qualquer ato ou fato que viole aludidas normas, comunicará imediatamente a </w:t>
      </w:r>
      <w:r w:rsidRPr="009A250D">
        <w:rPr>
          <w:rFonts w:ascii="Arial" w:eastAsia="Times New Roman" w:hAnsi="Arial" w:cs="Arial"/>
          <w:bCs/>
          <w:color w:val="000000" w:themeColor="text1"/>
          <w:sz w:val="20"/>
          <w:szCs w:val="20"/>
        </w:rPr>
        <w:t>Credora</w:t>
      </w:r>
      <w:r w:rsidRPr="009A250D">
        <w:rPr>
          <w:rFonts w:ascii="Arial" w:hAnsi="Arial" w:cs="Arial"/>
          <w:sz w:val="20"/>
          <w:szCs w:val="20"/>
        </w:rPr>
        <w:t>;</w:t>
      </w:r>
    </w:p>
    <w:p w14:paraId="6E467587"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2017AC37"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deixa claro em todas as suas transações, especialmente contratação de terceiros, que é necessário o cumprimento às Obrigações Anticorrupção; e</w:t>
      </w:r>
    </w:p>
    <w:p w14:paraId="47366A4F" w14:textId="77777777" w:rsidR="0054566B" w:rsidRPr="009A250D" w:rsidRDefault="0054566B" w:rsidP="005F3FB2">
      <w:pPr>
        <w:pStyle w:val="ListParagraph"/>
        <w:tabs>
          <w:tab w:val="left" w:pos="1134"/>
        </w:tabs>
        <w:spacing w:line="360" w:lineRule="auto"/>
        <w:ind w:left="1134"/>
        <w:contextualSpacing w:val="0"/>
        <w:jc w:val="both"/>
        <w:rPr>
          <w:rFonts w:ascii="Arial" w:hAnsi="Arial" w:cs="Arial"/>
          <w:sz w:val="20"/>
          <w:szCs w:val="20"/>
        </w:rPr>
      </w:pPr>
    </w:p>
    <w:p w14:paraId="0D99389C" w14:textId="77777777" w:rsidR="00CF1D1E" w:rsidRPr="009A250D" w:rsidRDefault="005C37DD" w:rsidP="005F3FB2">
      <w:pPr>
        <w:pStyle w:val="ListParagraph"/>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monitora seus colaboradores, agentes e pessoas ou entidades que estejam agindo por sua conta ou em nome da </w:t>
      </w:r>
      <w:r w:rsidRPr="009A250D">
        <w:rPr>
          <w:rFonts w:ascii="Arial" w:eastAsia="Times New Roman" w:hAnsi="Arial" w:cs="Arial"/>
          <w:bCs/>
          <w:color w:val="000000" w:themeColor="text1"/>
          <w:sz w:val="20"/>
          <w:szCs w:val="20"/>
        </w:rPr>
        <w:t>Credor</w:t>
      </w:r>
      <w:r w:rsidRPr="009A250D">
        <w:rPr>
          <w:rFonts w:ascii="Arial" w:hAnsi="Arial" w:cs="Arial"/>
          <w:sz w:val="20"/>
          <w:szCs w:val="20"/>
        </w:rPr>
        <w:t>a para garantir o cumprimento das Obrigações Anticorrupção.</w:t>
      </w:r>
    </w:p>
    <w:p w14:paraId="4A1D7F54" w14:textId="77777777" w:rsidR="0054566B" w:rsidRPr="009A250D" w:rsidRDefault="0054566B" w:rsidP="005F3FB2">
      <w:pPr>
        <w:tabs>
          <w:tab w:val="left" w:pos="1134"/>
        </w:tabs>
        <w:spacing w:line="360" w:lineRule="auto"/>
        <w:ind w:left="567"/>
        <w:jc w:val="both"/>
        <w:rPr>
          <w:rFonts w:ascii="Arial" w:hAnsi="Arial" w:cs="Arial"/>
          <w:sz w:val="20"/>
          <w:szCs w:val="20"/>
        </w:rPr>
      </w:pPr>
    </w:p>
    <w:p w14:paraId="68AA9E5E" w14:textId="77777777" w:rsidR="00CF1D1E" w:rsidRPr="009A250D" w:rsidRDefault="005C37DD" w:rsidP="00FA2B78">
      <w:pPr>
        <w:pStyle w:val="ListParagraph"/>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Até a presente data, tanto 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quanto os Representantes não incorreram, e têm ciência de que não podem inc</w:t>
      </w:r>
      <w:r w:rsidR="008415AC" w:rsidRPr="009A250D">
        <w:rPr>
          <w:rFonts w:ascii="Arial" w:hAnsi="Arial" w:cs="Arial"/>
          <w:sz w:val="20"/>
          <w:szCs w:val="20"/>
        </w:rPr>
        <w:t>orrer, nas seguintes hipóteses:</w:t>
      </w:r>
    </w:p>
    <w:p w14:paraId="748A68B7" w14:textId="77777777" w:rsidR="0054566B" w:rsidRPr="009A250D" w:rsidRDefault="0054566B" w:rsidP="005F3FB2">
      <w:pPr>
        <w:pStyle w:val="ListParagraph"/>
        <w:tabs>
          <w:tab w:val="left" w:pos="567"/>
        </w:tabs>
        <w:spacing w:line="360" w:lineRule="auto"/>
        <w:ind w:left="567"/>
        <w:contextualSpacing w:val="0"/>
        <w:jc w:val="both"/>
        <w:rPr>
          <w:rFonts w:ascii="Arial" w:hAnsi="Arial" w:cs="Arial"/>
          <w:sz w:val="20"/>
          <w:szCs w:val="20"/>
        </w:rPr>
      </w:pPr>
    </w:p>
    <w:p w14:paraId="7CE03C3F" w14:textId="77777777" w:rsidR="00CF1D1E" w:rsidRPr="009A250D" w:rsidRDefault="005C37D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 xml:space="preserve">ter utilizado ou utilizar recursos da </w:t>
      </w:r>
      <w:r w:rsidR="00133602" w:rsidRPr="009A250D">
        <w:rPr>
          <w:rFonts w:ascii="Arial" w:hAnsi="Arial" w:cs="Arial"/>
          <w:sz w:val="20"/>
          <w:szCs w:val="20"/>
        </w:rPr>
        <w:t>Emissora</w:t>
      </w:r>
      <w:r w:rsidR="005E764C" w:rsidRPr="009A250D">
        <w:rPr>
          <w:rFonts w:ascii="Arial" w:hAnsi="Arial" w:cs="Arial"/>
          <w:sz w:val="20"/>
          <w:szCs w:val="20"/>
        </w:rPr>
        <w:t xml:space="preserve"> </w:t>
      </w:r>
      <w:r w:rsidRPr="009A250D">
        <w:rPr>
          <w:rFonts w:ascii="Arial" w:hAnsi="Arial" w:cs="Arial"/>
          <w:sz w:val="20"/>
          <w:szCs w:val="20"/>
        </w:rPr>
        <w:t xml:space="preserve">para o pagamento de contribuições, presentes ou atividades de entretenimento ilegais ou qualquer outra despesa ilegal relativa </w:t>
      </w:r>
      <w:r w:rsidR="0030498A" w:rsidRPr="009A250D">
        <w:rPr>
          <w:rFonts w:ascii="Arial" w:hAnsi="Arial" w:cs="Arial"/>
          <w:sz w:val="20"/>
          <w:szCs w:val="20"/>
        </w:rPr>
        <w:t>à</w:t>
      </w:r>
      <w:r w:rsidRPr="009A250D">
        <w:rPr>
          <w:rFonts w:ascii="Arial" w:hAnsi="Arial" w:cs="Arial"/>
          <w:sz w:val="20"/>
          <w:szCs w:val="20"/>
        </w:rPr>
        <w:t xml:space="preserve"> atividade política;</w:t>
      </w:r>
    </w:p>
    <w:p w14:paraId="4174422F"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241BE44F"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fazer ou ter feito qualquer pagamento ilegal, direto ou indireto, a terceiros, sejam empregados ou funcionários públicos, partidos políticos, políticos ou candidatos políticos, seus familiares, nacionais ou estrangeiros;</w:t>
      </w:r>
    </w:p>
    <w:p w14:paraId="5D127F5E"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29AD1CBB"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vantagem indevida com violação da lei aplicável;</w:t>
      </w:r>
    </w:p>
    <w:p w14:paraId="7133F4C4"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7142044D"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praticar ou ter praticado quaisquer atos para obter ou manter qualquer negócio, transação ou vantagem comercial indevida;</w:t>
      </w:r>
    </w:p>
    <w:p w14:paraId="0CABFCFB"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3D14D82A"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qualquer pagamento ou tomar qualquer ação que viole qualquer lei anticorrupção; e/ou</w:t>
      </w:r>
    </w:p>
    <w:p w14:paraId="63B598D3"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48B4C120" w14:textId="77777777" w:rsidR="00CF1D1E" w:rsidRPr="009A250D" w:rsidRDefault="005C37DD" w:rsidP="009A250D">
      <w:pPr>
        <w:pStyle w:val="ListParagraph"/>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um ato de corrupção, pago propina ou qualquer outro valor ilegal, bem como influenciado ou autorizado o pagamento de qualquer valor indevido.</w:t>
      </w:r>
    </w:p>
    <w:p w14:paraId="5961C6BC" w14:textId="77777777" w:rsidR="0054566B" w:rsidRPr="009A250D" w:rsidRDefault="0054566B" w:rsidP="005F3FB2">
      <w:pPr>
        <w:pStyle w:val="ListParagraph"/>
        <w:tabs>
          <w:tab w:val="left" w:pos="567"/>
        </w:tabs>
        <w:spacing w:line="360" w:lineRule="auto"/>
        <w:ind w:left="567"/>
        <w:contextualSpacing w:val="0"/>
        <w:jc w:val="both"/>
        <w:rPr>
          <w:rFonts w:ascii="Arial" w:hAnsi="Arial" w:cs="Arial"/>
          <w:sz w:val="20"/>
          <w:szCs w:val="20"/>
        </w:rPr>
      </w:pPr>
    </w:p>
    <w:p w14:paraId="1711F989" w14:textId="77777777" w:rsidR="00CF1D1E" w:rsidRPr="009A250D" w:rsidRDefault="005C37DD" w:rsidP="00FA2B78">
      <w:pPr>
        <w:pStyle w:val="ListParagraph"/>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Sem prejuízo do disposto acima, a </w:t>
      </w:r>
      <w:r w:rsidR="00133602" w:rsidRPr="009A250D">
        <w:rPr>
          <w:rFonts w:ascii="Arial" w:hAnsi="Arial" w:cs="Arial"/>
          <w:sz w:val="20"/>
          <w:szCs w:val="20"/>
        </w:rPr>
        <w:t>Emissora</w:t>
      </w:r>
      <w:r w:rsidR="00916448" w:rsidRPr="009A250D">
        <w:rPr>
          <w:rFonts w:ascii="Arial" w:hAnsi="Arial" w:cs="Arial"/>
          <w:sz w:val="20"/>
          <w:szCs w:val="20"/>
        </w:rPr>
        <w:t xml:space="preserve"> </w:t>
      </w:r>
      <w:r w:rsidRPr="009A250D">
        <w:rPr>
          <w:rFonts w:ascii="Arial" w:hAnsi="Arial" w:cs="Arial"/>
          <w:sz w:val="20"/>
          <w:szCs w:val="20"/>
        </w:rPr>
        <w:t>se obriga a:</w:t>
      </w:r>
    </w:p>
    <w:p w14:paraId="279EAB14" w14:textId="77777777" w:rsidR="0054566B" w:rsidRPr="009A250D" w:rsidRDefault="0054566B" w:rsidP="005F3FB2">
      <w:pPr>
        <w:pStyle w:val="ListParagraph"/>
        <w:tabs>
          <w:tab w:val="left" w:pos="567"/>
        </w:tabs>
        <w:spacing w:line="360" w:lineRule="auto"/>
        <w:ind w:left="567"/>
        <w:contextualSpacing w:val="0"/>
        <w:jc w:val="both"/>
        <w:rPr>
          <w:rFonts w:ascii="Arial" w:hAnsi="Arial" w:cs="Arial"/>
          <w:sz w:val="20"/>
          <w:szCs w:val="20"/>
        </w:rPr>
      </w:pPr>
    </w:p>
    <w:p w14:paraId="0D15DB7C" w14:textId="77777777" w:rsidR="00CF1D1E" w:rsidRPr="009A250D" w:rsidRDefault="005C37DD" w:rsidP="009A250D">
      <w:pPr>
        <w:pStyle w:val="ListParagraph"/>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sempre a cumprir estritamente as Obrigações Anticorrupção;</w:t>
      </w:r>
    </w:p>
    <w:p w14:paraId="1A91E6E3"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6A5346D6" w14:textId="77777777" w:rsidR="00CF1D1E" w:rsidRPr="009A250D" w:rsidRDefault="005C37DD" w:rsidP="009A250D">
      <w:pPr>
        <w:pStyle w:val="ListParagraph"/>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monitorar seus colaboradores, agentes, pessoas ou entidades que estejam agindo por sua conta ou em seu nome para garantir o cumprimento das Obrigações Anticorrupção; e</w:t>
      </w:r>
    </w:p>
    <w:p w14:paraId="17D17EAC" w14:textId="77777777" w:rsidR="0054566B" w:rsidRPr="009A250D" w:rsidRDefault="0054566B" w:rsidP="009A250D">
      <w:pPr>
        <w:pStyle w:val="ListParagraph"/>
        <w:tabs>
          <w:tab w:val="left" w:pos="1134"/>
        </w:tabs>
        <w:spacing w:line="360" w:lineRule="auto"/>
        <w:ind w:left="1985"/>
        <w:contextualSpacing w:val="0"/>
        <w:jc w:val="both"/>
        <w:rPr>
          <w:rFonts w:ascii="Arial" w:hAnsi="Arial" w:cs="Arial"/>
          <w:sz w:val="20"/>
          <w:szCs w:val="20"/>
        </w:rPr>
      </w:pPr>
    </w:p>
    <w:p w14:paraId="5AF55AC8" w14:textId="77777777" w:rsidR="00CF1D1E" w:rsidRPr="009A250D" w:rsidRDefault="005C37DD" w:rsidP="009A250D">
      <w:pPr>
        <w:pStyle w:val="ListParagraph"/>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declarar, em todas as suas transações, especialmente contratação de terceiros, que exige o cumprimento das Obrigações Anticorrupção.</w:t>
      </w:r>
    </w:p>
    <w:p w14:paraId="11A8A3BE" w14:textId="77777777" w:rsidR="0054566B" w:rsidRPr="009A250D" w:rsidRDefault="0054566B" w:rsidP="005F3FB2">
      <w:pPr>
        <w:tabs>
          <w:tab w:val="left" w:pos="1134"/>
        </w:tabs>
        <w:spacing w:line="360" w:lineRule="auto"/>
        <w:ind w:left="567"/>
        <w:jc w:val="both"/>
        <w:rPr>
          <w:rFonts w:ascii="Arial" w:hAnsi="Arial" w:cs="Arial"/>
          <w:sz w:val="20"/>
          <w:szCs w:val="20"/>
        </w:rPr>
      </w:pPr>
    </w:p>
    <w:p w14:paraId="0D9E77E2" w14:textId="77777777" w:rsidR="00CF1D1E" w:rsidRPr="009A250D" w:rsidRDefault="005C37DD" w:rsidP="00FA2B78">
      <w:pPr>
        <w:pStyle w:val="ListParagraph"/>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Não obstante, caso seja evidenciado, a qualquer tempo, que a </w:t>
      </w:r>
      <w:r w:rsidR="00133602" w:rsidRPr="009A250D">
        <w:rPr>
          <w:rFonts w:ascii="Arial" w:hAnsi="Arial" w:cs="Arial"/>
          <w:sz w:val="20"/>
          <w:szCs w:val="20"/>
        </w:rPr>
        <w:t>Emissora</w:t>
      </w:r>
      <w:r w:rsidRPr="009A250D">
        <w:rPr>
          <w:rFonts w:ascii="Arial" w:hAnsi="Arial" w:cs="Arial"/>
          <w:sz w:val="20"/>
          <w:szCs w:val="20"/>
        </w:rPr>
        <w:t xml:space="preserve"> </w:t>
      </w:r>
      <w:r w:rsidR="00916448" w:rsidRPr="009A250D">
        <w:rPr>
          <w:rFonts w:ascii="Arial" w:hAnsi="Arial" w:cs="Arial"/>
          <w:sz w:val="20"/>
          <w:szCs w:val="20"/>
        </w:rPr>
        <w:t xml:space="preserve">e/ou de </w:t>
      </w:r>
      <w:r w:rsidRPr="009A250D">
        <w:rPr>
          <w:rFonts w:ascii="Arial" w:hAnsi="Arial" w:cs="Arial"/>
          <w:sz w:val="20"/>
          <w:szCs w:val="20"/>
        </w:rPr>
        <w:t>qualquer de seus Representantes, participou ou praticou quaisquer dos atos descritos nesta Cláusula</w:t>
      </w:r>
      <w:r w:rsidR="00DB6A82" w:rsidRPr="009A250D">
        <w:rPr>
          <w:rFonts w:ascii="Arial" w:hAnsi="Arial" w:cs="Arial"/>
          <w:sz w:val="20"/>
          <w:szCs w:val="20"/>
        </w:rPr>
        <w:t xml:space="preserve"> </w:t>
      </w:r>
      <w:r w:rsidR="009F2EBF" w:rsidRPr="009A250D">
        <w:rPr>
          <w:rFonts w:ascii="Arial" w:hAnsi="Arial" w:cs="Arial"/>
          <w:sz w:val="20"/>
          <w:szCs w:val="20"/>
        </w:rPr>
        <w:t>Onze</w:t>
      </w:r>
      <w:r w:rsidRPr="009A250D">
        <w:rPr>
          <w:rFonts w:ascii="Arial" w:hAnsi="Arial" w:cs="Arial"/>
          <w:sz w:val="20"/>
          <w:szCs w:val="20"/>
        </w:rPr>
        <w:t xml:space="preserve">, e seus esclarecimentos não sejam satisfatórios e consideráveis à Credora; ou caso haja qualquer menção pública, em todo e qualquer meio de comunicação, da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 xml:space="preserve">e/ou de qualquer de seus Representantes que indique ou insinue a participação ou a prática dos atos descritos nesta Cláusula e seus esclarecimentos não sejam satisfatórios à Credora, este poderá, a seu exclusivo critério, declarar o vencimento antecipado das obrigações da </w:t>
      </w:r>
      <w:r w:rsidR="00133602" w:rsidRPr="009A250D">
        <w:rPr>
          <w:rFonts w:ascii="Arial" w:hAnsi="Arial" w:cs="Arial"/>
          <w:sz w:val="20"/>
          <w:szCs w:val="20"/>
        </w:rPr>
        <w:t>Emissora</w:t>
      </w:r>
      <w:r w:rsidRPr="009A250D">
        <w:rPr>
          <w:rFonts w:ascii="Arial" w:hAnsi="Arial" w:cs="Arial"/>
          <w:sz w:val="20"/>
          <w:szCs w:val="20"/>
        </w:rPr>
        <w:t xml:space="preserve"> assumidas neste instrumento.</w:t>
      </w:r>
    </w:p>
    <w:p w14:paraId="1369D400" w14:textId="77777777" w:rsidR="0054566B" w:rsidRPr="009A250D" w:rsidRDefault="0054566B" w:rsidP="005F3FB2">
      <w:pPr>
        <w:tabs>
          <w:tab w:val="left" w:pos="567"/>
        </w:tabs>
        <w:spacing w:line="360" w:lineRule="auto"/>
        <w:jc w:val="both"/>
        <w:rPr>
          <w:rFonts w:ascii="Arial" w:hAnsi="Arial" w:cs="Arial"/>
          <w:sz w:val="20"/>
          <w:szCs w:val="20"/>
        </w:rPr>
      </w:pPr>
    </w:p>
    <w:p w14:paraId="5DF6AEA2" w14:textId="77777777" w:rsidR="00CF1D1E" w:rsidRPr="009A250D" w:rsidRDefault="005C37DD" w:rsidP="00FA2B78">
      <w:pPr>
        <w:pStyle w:val="ListParagraph"/>
        <w:numPr>
          <w:ilvl w:val="0"/>
          <w:numId w:val="7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 xml:space="preserve">DÉCIMA </w:t>
      </w:r>
      <w:r w:rsidR="000F6113" w:rsidRPr="009A250D">
        <w:rPr>
          <w:rFonts w:ascii="Arial" w:hAnsi="Arial" w:cs="Arial"/>
          <w:b/>
          <w:sz w:val="20"/>
          <w:szCs w:val="20"/>
        </w:rPr>
        <w:t>SEGUNDA</w:t>
      </w:r>
      <w:r w:rsidR="002F09D4" w:rsidRPr="009A250D">
        <w:rPr>
          <w:rFonts w:ascii="Arial" w:hAnsi="Arial" w:cs="Arial"/>
          <w:b/>
          <w:sz w:val="20"/>
          <w:szCs w:val="20"/>
        </w:rPr>
        <w:t xml:space="preserve"> </w:t>
      </w:r>
      <w:r w:rsidRPr="009A250D">
        <w:rPr>
          <w:rFonts w:ascii="Arial" w:hAnsi="Arial" w:cs="Arial"/>
          <w:b/>
          <w:sz w:val="20"/>
          <w:szCs w:val="20"/>
        </w:rPr>
        <w:t>– DISPOSIÇÕES GERAIS</w:t>
      </w:r>
    </w:p>
    <w:p w14:paraId="5B966440" w14:textId="77777777" w:rsidR="00133602" w:rsidRPr="009A250D" w:rsidRDefault="00133602" w:rsidP="005F3FB2">
      <w:pPr>
        <w:pStyle w:val="ListParagraph"/>
        <w:tabs>
          <w:tab w:val="left" w:pos="0"/>
        </w:tabs>
        <w:spacing w:line="360" w:lineRule="auto"/>
        <w:ind w:left="0"/>
        <w:contextualSpacing w:val="0"/>
        <w:jc w:val="both"/>
        <w:rPr>
          <w:rFonts w:ascii="Arial" w:hAnsi="Arial" w:cs="Arial"/>
          <w:sz w:val="20"/>
          <w:szCs w:val="20"/>
        </w:rPr>
      </w:pPr>
    </w:p>
    <w:p w14:paraId="3390DE91" w14:textId="77777777" w:rsidR="00CF1D1E" w:rsidRPr="009A250D" w:rsidRDefault="005C37DD"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bookmarkStart w:id="339" w:name="_Hlk3979194"/>
      <w:r w:rsidRPr="009A250D">
        <w:rPr>
          <w:rFonts w:ascii="Arial" w:hAnsi="Arial" w:cs="Arial"/>
          <w:sz w:val="20"/>
          <w:szCs w:val="20"/>
          <w:u w:val="single"/>
        </w:rPr>
        <w:t>Comunicações</w:t>
      </w:r>
      <w:r w:rsidRPr="009A250D">
        <w:rPr>
          <w:rFonts w:ascii="Arial" w:hAnsi="Arial" w:cs="Arial"/>
          <w:sz w:val="20"/>
          <w:szCs w:val="20"/>
        </w:rPr>
        <w:t xml:space="preserve">. </w:t>
      </w:r>
      <w:r w:rsidR="00C12F4B" w:rsidRPr="009A250D">
        <w:rPr>
          <w:rFonts w:ascii="Arial" w:hAnsi="Arial" w:cs="Arial"/>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p>
    <w:p w14:paraId="57B7290E" w14:textId="77777777" w:rsidR="00133602" w:rsidRPr="009A250D" w:rsidRDefault="00133602" w:rsidP="005F3FB2">
      <w:pPr>
        <w:pStyle w:val="ListParagraph"/>
        <w:tabs>
          <w:tab w:val="left" w:pos="567"/>
        </w:tabs>
        <w:spacing w:line="360" w:lineRule="auto"/>
        <w:ind w:left="0"/>
        <w:contextualSpacing w:val="0"/>
        <w:jc w:val="both"/>
        <w:rPr>
          <w:rFonts w:ascii="Arial" w:hAnsi="Arial" w:cs="Arial"/>
          <w:sz w:val="20"/>
          <w:szCs w:val="20"/>
        </w:rPr>
      </w:pPr>
    </w:p>
    <w:p w14:paraId="28AEE9C2" w14:textId="77777777" w:rsidR="00C12F4B" w:rsidRPr="009A250D" w:rsidRDefault="00C12F4B" w:rsidP="005F3FB2">
      <w:pPr>
        <w:pStyle w:val="ListParagraph"/>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Para a Emissora:</w:t>
      </w:r>
      <w:bookmarkStart w:id="340" w:name="_Hlk5113243"/>
      <w:bookmarkStart w:id="341" w:name="_Hlk11668254"/>
      <w:bookmarkStart w:id="342" w:name="_Hlk501532874"/>
    </w:p>
    <w:p w14:paraId="594A91FD" w14:textId="77777777" w:rsidR="00C12F4B" w:rsidRPr="009A250D" w:rsidRDefault="008454AC" w:rsidP="005F3FB2">
      <w:pPr>
        <w:pStyle w:val="ListParagraph"/>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TABAS TECNOLOGIA IMOBILIÁRIA LTDA.</w:t>
      </w:r>
    </w:p>
    <w:p w14:paraId="1CCF80F0" w14:textId="77777777" w:rsidR="00C12F4B" w:rsidRPr="00AA167F" w:rsidRDefault="005D4FF0" w:rsidP="005F3FB2">
      <w:pPr>
        <w:pStyle w:val="ListParagraph"/>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 xml:space="preserve">Avenida 9 de Julho, nº 5.109, </w:t>
      </w:r>
      <w:r w:rsidR="00B94395" w:rsidRPr="00AA167F">
        <w:rPr>
          <w:rFonts w:ascii="Arial" w:hAnsi="Arial" w:cs="Arial"/>
          <w:sz w:val="20"/>
          <w:szCs w:val="20"/>
        </w:rPr>
        <w:t>Box 5</w:t>
      </w:r>
      <w:r w:rsidRPr="00AA167F">
        <w:rPr>
          <w:rFonts w:ascii="Arial" w:hAnsi="Arial" w:cs="Arial"/>
          <w:sz w:val="20"/>
          <w:szCs w:val="20"/>
        </w:rPr>
        <w:t>, Jardim Paulista</w:t>
      </w:r>
    </w:p>
    <w:p w14:paraId="5F922B7C" w14:textId="77777777" w:rsidR="00C12F4B" w:rsidRPr="00400BEF" w:rsidRDefault="005D4FF0" w:rsidP="005F3FB2">
      <w:pPr>
        <w:pStyle w:val="ListParagraph"/>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w:t>
      </w:r>
      <w:r w:rsidR="00D623C4" w:rsidRPr="00400BEF">
        <w:rPr>
          <w:rFonts w:ascii="Arial" w:hAnsi="Arial" w:cs="Arial"/>
          <w:sz w:val="20"/>
          <w:szCs w:val="20"/>
        </w:rPr>
        <w:t>, São Paulo/SP</w:t>
      </w:r>
    </w:p>
    <w:p w14:paraId="059B2C03" w14:textId="77777777" w:rsidR="00C12F4B" w:rsidRPr="009A250D" w:rsidRDefault="004E663E" w:rsidP="005F3FB2">
      <w:pPr>
        <w:pStyle w:val="ListParagraph"/>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color w:val="000000"/>
          <w:sz w:val="20"/>
          <w:szCs w:val="20"/>
        </w:rPr>
        <w:t xml:space="preserve">At.: </w:t>
      </w:r>
      <w:r w:rsidR="00F03CC7" w:rsidRPr="009A250D">
        <w:rPr>
          <w:rFonts w:ascii="Arial" w:hAnsi="Arial" w:cs="Arial"/>
          <w:bCs/>
          <w:color w:val="000000"/>
          <w:sz w:val="20"/>
          <w:szCs w:val="20"/>
        </w:rPr>
        <w:t>Leonardo Rodrigues Morgatto</w:t>
      </w:r>
    </w:p>
    <w:p w14:paraId="2CF41B26" w14:textId="77777777" w:rsidR="00C12F4B" w:rsidRPr="009A250D" w:rsidRDefault="00D623C4" w:rsidP="005F3FB2">
      <w:pPr>
        <w:pStyle w:val="ListParagraph"/>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sz w:val="20"/>
          <w:szCs w:val="20"/>
        </w:rPr>
        <w:t>Telefone</w:t>
      </w:r>
      <w:r w:rsidR="004E663E" w:rsidRPr="009A250D">
        <w:rPr>
          <w:rFonts w:ascii="Arial" w:hAnsi="Arial" w:cs="Arial"/>
          <w:sz w:val="20"/>
          <w:szCs w:val="20"/>
        </w:rPr>
        <w:t>:</w:t>
      </w:r>
      <w:r w:rsidR="004E663E" w:rsidRPr="009A250D">
        <w:rPr>
          <w:rFonts w:ascii="Arial" w:hAnsi="Arial" w:cs="Arial"/>
          <w:color w:val="000000"/>
          <w:sz w:val="20"/>
          <w:szCs w:val="20"/>
        </w:rPr>
        <w:t xml:space="preserve"> </w:t>
      </w:r>
      <w:r w:rsidR="00F03CC7" w:rsidRPr="009A250D">
        <w:rPr>
          <w:rFonts w:ascii="Arial" w:hAnsi="Arial" w:cs="Arial"/>
          <w:bCs/>
          <w:color w:val="000000"/>
          <w:sz w:val="20"/>
          <w:szCs w:val="20"/>
        </w:rPr>
        <w:t>(11) 4632-2155</w:t>
      </w:r>
    </w:p>
    <w:p w14:paraId="2BC25327" w14:textId="77777777" w:rsidR="004E663E" w:rsidRPr="007C4CE9" w:rsidRDefault="004E663E" w:rsidP="005F3FB2">
      <w:pPr>
        <w:pStyle w:val="ListParagraph"/>
        <w:tabs>
          <w:tab w:val="left" w:pos="567"/>
        </w:tabs>
        <w:spacing w:line="360" w:lineRule="auto"/>
        <w:ind w:left="1134"/>
        <w:contextualSpacing w:val="0"/>
        <w:jc w:val="both"/>
        <w:rPr>
          <w:rStyle w:val="Hyperlink"/>
          <w:rFonts w:ascii="Arial" w:hAnsi="Arial" w:cs="Arial"/>
          <w:bCs/>
          <w:color w:val="auto"/>
          <w:sz w:val="20"/>
          <w:szCs w:val="20"/>
        </w:rPr>
      </w:pPr>
      <w:r w:rsidRPr="009A250D">
        <w:rPr>
          <w:rFonts w:ascii="Arial" w:hAnsi="Arial" w:cs="Arial"/>
          <w:color w:val="000000"/>
          <w:sz w:val="20"/>
          <w:szCs w:val="20"/>
        </w:rPr>
        <w:t xml:space="preserve">E-mail: </w:t>
      </w:r>
      <w:hyperlink r:id="rId21" w:history="1">
        <w:r w:rsidR="00F03CC7" w:rsidRPr="009A250D">
          <w:rPr>
            <w:rStyle w:val="Hyperlink"/>
            <w:rFonts w:ascii="Arial" w:hAnsi="Arial" w:cs="Arial"/>
            <w:bCs/>
            <w:sz w:val="20"/>
            <w:szCs w:val="20"/>
          </w:rPr>
          <w:t>leonardo@tabas.com.br</w:t>
        </w:r>
      </w:hyperlink>
    </w:p>
    <w:p w14:paraId="58FCCA8B" w14:textId="77777777" w:rsidR="00370954" w:rsidRPr="007C4CE9" w:rsidRDefault="00370954" w:rsidP="005F3FB2">
      <w:pPr>
        <w:pStyle w:val="ListParagraph"/>
        <w:tabs>
          <w:tab w:val="left" w:pos="567"/>
        </w:tabs>
        <w:spacing w:line="360" w:lineRule="auto"/>
        <w:ind w:left="1134"/>
        <w:contextualSpacing w:val="0"/>
        <w:jc w:val="both"/>
        <w:rPr>
          <w:rStyle w:val="Hyperlink"/>
          <w:rFonts w:ascii="Arial" w:hAnsi="Arial" w:cs="Arial"/>
          <w:bCs/>
          <w:color w:val="auto"/>
          <w:sz w:val="20"/>
          <w:szCs w:val="20"/>
        </w:rPr>
      </w:pPr>
    </w:p>
    <w:p w14:paraId="74F32C5B" w14:textId="77777777" w:rsidR="00370954" w:rsidRPr="00116409" w:rsidRDefault="00370954" w:rsidP="007C4CE9">
      <w:pPr>
        <w:pStyle w:val="ListParagraph"/>
        <w:numPr>
          <w:ilvl w:val="0"/>
          <w:numId w:val="34"/>
        </w:numPr>
        <w:tabs>
          <w:tab w:val="left" w:pos="567"/>
        </w:tabs>
        <w:spacing w:line="360" w:lineRule="auto"/>
        <w:ind w:left="1134" w:hanging="567"/>
        <w:contextualSpacing w:val="0"/>
        <w:jc w:val="both"/>
        <w:rPr>
          <w:rStyle w:val="Hyperlink"/>
          <w:rFonts w:ascii="Arial" w:hAnsi="Arial" w:cs="Arial"/>
          <w:bCs/>
          <w:color w:val="auto"/>
          <w:sz w:val="20"/>
          <w:szCs w:val="20"/>
          <w:u w:val="none"/>
        </w:rPr>
      </w:pPr>
      <w:r w:rsidRPr="007C4CE9">
        <w:rPr>
          <w:rStyle w:val="Hyperlink"/>
          <w:rFonts w:ascii="Arial" w:hAnsi="Arial" w:cs="Arial"/>
          <w:bCs/>
          <w:color w:val="auto"/>
          <w:sz w:val="20"/>
          <w:szCs w:val="20"/>
          <w:u w:val="none"/>
        </w:rPr>
        <w:t>Para o Avalista:</w:t>
      </w:r>
    </w:p>
    <w:p w14:paraId="2FF9948C" w14:textId="77777777" w:rsidR="00370954" w:rsidRPr="00116409" w:rsidRDefault="00370954" w:rsidP="00370954">
      <w:pPr>
        <w:pStyle w:val="ListParagraph"/>
        <w:tabs>
          <w:tab w:val="left" w:pos="567"/>
        </w:tabs>
        <w:spacing w:line="360" w:lineRule="auto"/>
        <w:ind w:left="1134"/>
        <w:contextualSpacing w:val="0"/>
        <w:jc w:val="both"/>
        <w:rPr>
          <w:rFonts w:ascii="Arial" w:hAnsi="Arial" w:cs="Arial"/>
          <w:b/>
          <w:sz w:val="20"/>
          <w:szCs w:val="20"/>
        </w:rPr>
      </w:pPr>
      <w:r w:rsidRPr="00116409">
        <w:rPr>
          <w:rFonts w:ascii="Arial" w:hAnsi="Arial" w:cs="Arial"/>
          <w:b/>
          <w:sz w:val="20"/>
          <w:szCs w:val="20"/>
        </w:rPr>
        <w:t>LEONARDO RODRIGUES MORGATTO</w:t>
      </w:r>
    </w:p>
    <w:p w14:paraId="14C49182" w14:textId="77777777" w:rsidR="00B01AA4" w:rsidRPr="00AA167F" w:rsidRDefault="00B01AA4" w:rsidP="00B01AA4">
      <w:pPr>
        <w:pStyle w:val="ListParagraph"/>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Avenida 9 de Julho, nº 5.109, Box 5, Jardim Paulista</w:t>
      </w:r>
    </w:p>
    <w:p w14:paraId="540EE91D" w14:textId="77777777" w:rsidR="00B01AA4" w:rsidRPr="00400BEF" w:rsidRDefault="00B01AA4" w:rsidP="00B01AA4">
      <w:pPr>
        <w:pStyle w:val="ListParagraph"/>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 São Paulo/SP</w:t>
      </w:r>
    </w:p>
    <w:p w14:paraId="5B11E2E9" w14:textId="77777777" w:rsidR="00370954" w:rsidRPr="00116409" w:rsidRDefault="00370954" w:rsidP="00370954">
      <w:pPr>
        <w:pStyle w:val="ListParagraph"/>
        <w:tabs>
          <w:tab w:val="left" w:pos="567"/>
        </w:tabs>
        <w:spacing w:line="360" w:lineRule="auto"/>
        <w:ind w:left="1134"/>
        <w:contextualSpacing w:val="0"/>
        <w:jc w:val="both"/>
        <w:rPr>
          <w:rFonts w:ascii="Arial" w:hAnsi="Arial" w:cs="Arial"/>
          <w:color w:val="000000"/>
          <w:sz w:val="20"/>
          <w:szCs w:val="20"/>
        </w:rPr>
      </w:pPr>
      <w:r w:rsidRPr="00116409">
        <w:rPr>
          <w:rFonts w:ascii="Arial" w:hAnsi="Arial" w:cs="Arial"/>
          <w:sz w:val="20"/>
          <w:szCs w:val="20"/>
        </w:rPr>
        <w:t>Telefone:</w:t>
      </w:r>
      <w:r w:rsidRPr="00116409">
        <w:rPr>
          <w:rFonts w:ascii="Arial" w:hAnsi="Arial" w:cs="Arial"/>
          <w:color w:val="000000"/>
          <w:sz w:val="20"/>
          <w:szCs w:val="20"/>
        </w:rPr>
        <w:t xml:space="preserve"> </w:t>
      </w:r>
      <w:r w:rsidRPr="00116409">
        <w:rPr>
          <w:rFonts w:ascii="Arial" w:hAnsi="Arial" w:cs="Arial"/>
          <w:bCs/>
          <w:color w:val="000000"/>
          <w:sz w:val="20"/>
          <w:szCs w:val="20"/>
        </w:rPr>
        <w:t>(11) 4632-2155</w:t>
      </w:r>
    </w:p>
    <w:p w14:paraId="583AFBA1" w14:textId="77777777" w:rsidR="00370954" w:rsidRPr="00116409" w:rsidRDefault="00370954" w:rsidP="00370954">
      <w:pPr>
        <w:pStyle w:val="ListParagraph"/>
        <w:tabs>
          <w:tab w:val="left" w:pos="567"/>
        </w:tabs>
        <w:spacing w:line="360" w:lineRule="auto"/>
        <w:ind w:left="1134"/>
        <w:contextualSpacing w:val="0"/>
        <w:jc w:val="both"/>
        <w:rPr>
          <w:rStyle w:val="Hyperlink"/>
          <w:rFonts w:ascii="Arial" w:hAnsi="Arial" w:cs="Arial"/>
          <w:bCs/>
          <w:color w:val="auto"/>
          <w:sz w:val="20"/>
          <w:szCs w:val="20"/>
        </w:rPr>
      </w:pPr>
      <w:r w:rsidRPr="00116409">
        <w:rPr>
          <w:rFonts w:ascii="Arial" w:hAnsi="Arial" w:cs="Arial"/>
          <w:color w:val="000000"/>
          <w:sz w:val="20"/>
          <w:szCs w:val="20"/>
        </w:rPr>
        <w:t xml:space="preserve">E-mail: </w:t>
      </w:r>
      <w:hyperlink r:id="rId22" w:history="1">
        <w:r w:rsidR="00B01AA4" w:rsidRPr="009A250D">
          <w:rPr>
            <w:rStyle w:val="Hyperlink"/>
            <w:rFonts w:ascii="Arial" w:hAnsi="Arial" w:cs="Arial"/>
            <w:bCs/>
            <w:sz w:val="20"/>
            <w:szCs w:val="20"/>
          </w:rPr>
          <w:t>leonardo@tabas.com.br</w:t>
        </w:r>
      </w:hyperlink>
    </w:p>
    <w:p w14:paraId="69D43A69" w14:textId="77777777" w:rsidR="00C12F4B" w:rsidRPr="00FA20CA" w:rsidRDefault="00C12F4B" w:rsidP="005F3FB2">
      <w:pPr>
        <w:pStyle w:val="ListParagraph"/>
        <w:tabs>
          <w:tab w:val="left" w:pos="567"/>
        </w:tabs>
        <w:spacing w:line="360" w:lineRule="auto"/>
        <w:ind w:left="1134"/>
        <w:contextualSpacing w:val="0"/>
        <w:jc w:val="both"/>
        <w:rPr>
          <w:rFonts w:ascii="Arial" w:hAnsi="Arial" w:cs="Arial"/>
          <w:sz w:val="20"/>
          <w:szCs w:val="20"/>
        </w:rPr>
      </w:pPr>
    </w:p>
    <w:p w14:paraId="0DD1AFB4" w14:textId="77777777" w:rsidR="00C12F4B" w:rsidRPr="00400BEF" w:rsidRDefault="00C12F4B" w:rsidP="005F3FB2">
      <w:pPr>
        <w:pStyle w:val="ListParagraph"/>
        <w:numPr>
          <w:ilvl w:val="0"/>
          <w:numId w:val="34"/>
        </w:numPr>
        <w:tabs>
          <w:tab w:val="left" w:pos="567"/>
        </w:tabs>
        <w:spacing w:line="360" w:lineRule="auto"/>
        <w:ind w:left="1134" w:hanging="567"/>
        <w:contextualSpacing w:val="0"/>
        <w:jc w:val="both"/>
        <w:rPr>
          <w:rFonts w:ascii="Arial" w:hAnsi="Arial" w:cs="Arial"/>
          <w:sz w:val="20"/>
          <w:szCs w:val="20"/>
        </w:rPr>
      </w:pPr>
      <w:r w:rsidRPr="00400BEF">
        <w:rPr>
          <w:rFonts w:ascii="Arial" w:hAnsi="Arial" w:cs="Arial"/>
          <w:sz w:val="20"/>
          <w:szCs w:val="20"/>
        </w:rPr>
        <w:t>Para a Credora:</w:t>
      </w:r>
    </w:p>
    <w:p w14:paraId="404E52E6" w14:textId="77777777" w:rsidR="00D623C4" w:rsidRPr="009A250D" w:rsidRDefault="00D623C4" w:rsidP="005F3FB2">
      <w:pPr>
        <w:pStyle w:val="ListParagraph"/>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OPEA SECURITIZADORA S.A.</w:t>
      </w:r>
    </w:p>
    <w:p w14:paraId="17CF1879" w14:textId="77777777" w:rsidR="00D623C4" w:rsidRPr="009A250D" w:rsidRDefault="00D623C4" w:rsidP="005F3FB2">
      <w:pPr>
        <w:pStyle w:val="ListParagraph"/>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 xml:space="preserve">Rua Hungria, nº 1.240, 6º andar, conjunto 62, Jardim </w:t>
      </w:r>
      <w:r w:rsidR="0094336E" w:rsidRPr="009A250D">
        <w:rPr>
          <w:rFonts w:ascii="Arial" w:hAnsi="Arial" w:cs="Arial"/>
          <w:bCs/>
          <w:sz w:val="20"/>
          <w:szCs w:val="20"/>
        </w:rPr>
        <w:t>Europa</w:t>
      </w:r>
    </w:p>
    <w:p w14:paraId="7EEAA867" w14:textId="77777777" w:rsidR="00C12F4B" w:rsidRPr="009A250D"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9A250D">
        <w:rPr>
          <w:rFonts w:ascii="Arial" w:hAnsi="Arial" w:cs="Arial"/>
          <w:bCs/>
          <w:sz w:val="20"/>
          <w:szCs w:val="20"/>
        </w:rPr>
        <w:t>CEP 01455-00</w:t>
      </w:r>
      <w:r w:rsidR="00365F0F">
        <w:rPr>
          <w:rFonts w:ascii="Arial" w:hAnsi="Arial" w:cs="Arial"/>
          <w:bCs/>
          <w:sz w:val="20"/>
          <w:szCs w:val="20"/>
        </w:rPr>
        <w:t>0</w:t>
      </w:r>
      <w:r w:rsidRPr="009A250D">
        <w:rPr>
          <w:rFonts w:ascii="Arial" w:hAnsi="Arial" w:cs="Arial"/>
          <w:sz w:val="20"/>
          <w:szCs w:val="20"/>
        </w:rPr>
        <w:t>, São Paulo/SP</w:t>
      </w:r>
    </w:p>
    <w:p w14:paraId="0B4B7E71" w14:textId="77777777" w:rsidR="00D623C4" w:rsidRPr="00AA167F"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9A250D">
        <w:rPr>
          <w:rFonts w:ascii="Arial" w:hAnsi="Arial" w:cs="Arial"/>
          <w:color w:val="000000"/>
          <w:sz w:val="20"/>
          <w:szCs w:val="20"/>
        </w:rPr>
        <w:t xml:space="preserve">At.: </w:t>
      </w:r>
      <w:r w:rsidR="00B67390" w:rsidRPr="009A250D">
        <w:rPr>
          <w:rFonts w:ascii="Arial" w:hAnsi="Arial" w:cs="Arial"/>
          <w:sz w:val="20"/>
          <w:szCs w:val="20"/>
        </w:rPr>
        <w:t>Flavia Palacios</w:t>
      </w:r>
    </w:p>
    <w:p w14:paraId="6A3E74D0" w14:textId="77777777" w:rsidR="00D623C4" w:rsidRPr="00AA167F"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Telefone: </w:t>
      </w:r>
      <w:r w:rsidR="009E5944" w:rsidRPr="00AA167F">
        <w:rPr>
          <w:rFonts w:ascii="Arial" w:hAnsi="Arial" w:cs="Arial"/>
          <w:sz w:val="20"/>
          <w:szCs w:val="20"/>
        </w:rPr>
        <w:t xml:space="preserve">(11) </w:t>
      </w:r>
      <w:r w:rsidR="00CA7F31" w:rsidRPr="00AA167F">
        <w:rPr>
          <w:rFonts w:ascii="Arial" w:hAnsi="Arial" w:cs="Arial"/>
          <w:sz w:val="20"/>
          <w:szCs w:val="20"/>
        </w:rPr>
        <w:t>3127-2700</w:t>
      </w:r>
    </w:p>
    <w:p w14:paraId="79143F81" w14:textId="77777777" w:rsidR="00D623C4" w:rsidRPr="00AA167F" w:rsidRDefault="00D623C4" w:rsidP="005F3FB2">
      <w:pPr>
        <w:pStyle w:val="ListParagraph"/>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E-mail: </w:t>
      </w:r>
      <w:hyperlink r:id="rId23" w:history="1">
        <w:r w:rsidR="00B67390" w:rsidRPr="00AA167F">
          <w:rPr>
            <w:rStyle w:val="Hyperlink"/>
            <w:rFonts w:ascii="Arial" w:hAnsi="Arial" w:cs="Arial"/>
            <w:sz w:val="20"/>
            <w:szCs w:val="20"/>
          </w:rPr>
          <w:t>gestao@opeacapital.com</w:t>
        </w:r>
      </w:hyperlink>
    </w:p>
    <w:p w14:paraId="18D51FF1" w14:textId="77777777" w:rsidR="00C12F4B" w:rsidRPr="00400BEF" w:rsidRDefault="00C12F4B" w:rsidP="005F3FB2">
      <w:pPr>
        <w:pStyle w:val="ListParagraph"/>
        <w:tabs>
          <w:tab w:val="left" w:pos="567"/>
        </w:tabs>
        <w:spacing w:line="360" w:lineRule="auto"/>
        <w:ind w:left="1134"/>
        <w:contextualSpacing w:val="0"/>
        <w:jc w:val="both"/>
        <w:rPr>
          <w:rFonts w:ascii="Arial" w:hAnsi="Arial" w:cs="Arial"/>
          <w:sz w:val="20"/>
          <w:szCs w:val="20"/>
        </w:rPr>
      </w:pPr>
    </w:p>
    <w:p w14:paraId="43371F91" w14:textId="77777777" w:rsidR="00C12F4B" w:rsidRPr="009A250D" w:rsidRDefault="00C12F4B" w:rsidP="005F3FB2">
      <w:pPr>
        <w:pStyle w:val="ListParagraph"/>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Para o </w:t>
      </w:r>
      <w:r w:rsidR="009E5944" w:rsidRPr="009A250D">
        <w:rPr>
          <w:rFonts w:ascii="Arial" w:hAnsi="Arial" w:cs="Arial"/>
          <w:sz w:val="20"/>
          <w:szCs w:val="20"/>
        </w:rPr>
        <w:t>Escriturador da Nota Comercial</w:t>
      </w:r>
      <w:r w:rsidR="00631DD3">
        <w:rPr>
          <w:rFonts w:ascii="Arial" w:hAnsi="Arial" w:cs="Arial"/>
          <w:sz w:val="20"/>
          <w:szCs w:val="20"/>
        </w:rPr>
        <w:t>:</w:t>
      </w:r>
    </w:p>
    <w:p w14:paraId="34C2CE4D" w14:textId="77777777" w:rsidR="009E5944" w:rsidRPr="00631DD3" w:rsidRDefault="00631DD3" w:rsidP="009A250D">
      <w:pPr>
        <w:pStyle w:val="ListParagraph"/>
        <w:tabs>
          <w:tab w:val="left" w:pos="567"/>
        </w:tabs>
        <w:spacing w:line="360" w:lineRule="auto"/>
        <w:ind w:left="1134"/>
        <w:contextualSpacing w:val="0"/>
        <w:jc w:val="both"/>
        <w:rPr>
          <w:rFonts w:ascii="Arial" w:hAnsi="Arial" w:cs="Arial"/>
          <w:sz w:val="20"/>
          <w:szCs w:val="20"/>
        </w:rPr>
      </w:pPr>
      <w:r w:rsidRPr="00116409">
        <w:rPr>
          <w:rFonts w:ascii="Arial" w:hAnsi="Arial" w:cs="Arial"/>
          <w:b/>
          <w:sz w:val="20"/>
          <w:szCs w:val="20"/>
        </w:rPr>
        <w:t xml:space="preserve">VÓRTX </w:t>
      </w:r>
      <w:r w:rsidR="009E5944" w:rsidRPr="00631DD3">
        <w:rPr>
          <w:rFonts w:ascii="Arial" w:hAnsi="Arial" w:cs="Arial"/>
          <w:b/>
          <w:sz w:val="20"/>
          <w:szCs w:val="20"/>
        </w:rPr>
        <w:t xml:space="preserve">DISTRIBUIDORA DE TÍTULOS E VALORES MOBILIÁRIOS </w:t>
      </w:r>
      <w:r w:rsidRPr="00116409">
        <w:rPr>
          <w:rFonts w:ascii="Arial" w:hAnsi="Arial" w:cs="Arial"/>
          <w:b/>
          <w:sz w:val="20"/>
          <w:szCs w:val="20"/>
        </w:rPr>
        <w:t>LTD</w:t>
      </w:r>
      <w:r w:rsidR="009E5944" w:rsidRPr="00631DD3">
        <w:rPr>
          <w:rFonts w:ascii="Arial" w:hAnsi="Arial" w:cs="Arial"/>
          <w:b/>
          <w:sz w:val="20"/>
          <w:szCs w:val="20"/>
        </w:rPr>
        <w:t>A.</w:t>
      </w:r>
    </w:p>
    <w:p w14:paraId="30712489" w14:textId="77777777" w:rsidR="00631DD3" w:rsidRPr="00764597" w:rsidRDefault="00631DD3" w:rsidP="009A250D">
      <w:pPr>
        <w:pStyle w:val="ListParagraph"/>
        <w:tabs>
          <w:tab w:val="left" w:pos="567"/>
        </w:tabs>
        <w:spacing w:line="360" w:lineRule="auto"/>
        <w:ind w:left="1134"/>
        <w:contextualSpacing w:val="0"/>
        <w:jc w:val="both"/>
        <w:rPr>
          <w:rFonts w:ascii="Arial" w:hAnsi="Arial" w:cs="Arial"/>
          <w:color w:val="000000" w:themeColor="text1"/>
          <w:sz w:val="20"/>
          <w:szCs w:val="20"/>
        </w:rPr>
      </w:pPr>
      <w:r w:rsidRPr="00631DD3">
        <w:rPr>
          <w:rFonts w:ascii="Arial" w:hAnsi="Arial" w:cs="Arial"/>
          <w:color w:val="000000" w:themeColor="text1"/>
          <w:sz w:val="20"/>
          <w:szCs w:val="20"/>
        </w:rPr>
        <w:t xml:space="preserve">Rua Gilberto </w:t>
      </w:r>
      <w:r w:rsidRPr="00116409">
        <w:rPr>
          <w:rFonts w:ascii="Arial" w:hAnsi="Arial" w:cs="Arial"/>
          <w:color w:val="000000" w:themeColor="text1"/>
          <w:sz w:val="20"/>
          <w:szCs w:val="20"/>
        </w:rPr>
        <w:t>Sabino, nº 215, 4º andar, Pinheiros</w:t>
      </w:r>
    </w:p>
    <w:p w14:paraId="7F9356F6" w14:textId="77777777" w:rsidR="009E5944" w:rsidRPr="00116409" w:rsidRDefault="00631DD3" w:rsidP="00631DD3">
      <w:pPr>
        <w:pStyle w:val="ListParagraph"/>
        <w:tabs>
          <w:tab w:val="left" w:pos="567"/>
        </w:tabs>
        <w:spacing w:line="360" w:lineRule="auto"/>
        <w:ind w:left="1134"/>
        <w:contextualSpacing w:val="0"/>
        <w:jc w:val="both"/>
        <w:rPr>
          <w:rFonts w:ascii="Arial" w:hAnsi="Arial" w:cs="Arial"/>
          <w:bCs/>
          <w:sz w:val="20"/>
          <w:szCs w:val="20"/>
        </w:rPr>
      </w:pPr>
      <w:r w:rsidRPr="00116409">
        <w:rPr>
          <w:rFonts w:ascii="Arial" w:hAnsi="Arial" w:cs="Arial"/>
          <w:color w:val="000000" w:themeColor="text1"/>
          <w:sz w:val="20"/>
          <w:szCs w:val="20"/>
        </w:rPr>
        <w:t>CEP 05425-020</w:t>
      </w:r>
      <w:r w:rsidR="009E5944" w:rsidRPr="00116409">
        <w:rPr>
          <w:rFonts w:ascii="Arial" w:hAnsi="Arial" w:cs="Arial"/>
          <w:bCs/>
          <w:sz w:val="20"/>
          <w:szCs w:val="20"/>
        </w:rPr>
        <w:t>, São Paulo/SP</w:t>
      </w:r>
    </w:p>
    <w:p w14:paraId="527C083D" w14:textId="77777777" w:rsidR="009E5944" w:rsidRPr="00116409" w:rsidRDefault="009E5944" w:rsidP="009A250D">
      <w:pPr>
        <w:pStyle w:val="ListParagraph"/>
        <w:tabs>
          <w:tab w:val="left" w:pos="567"/>
        </w:tabs>
        <w:spacing w:line="360" w:lineRule="auto"/>
        <w:ind w:left="1134"/>
        <w:contextualSpacing w:val="0"/>
        <w:jc w:val="both"/>
        <w:rPr>
          <w:rFonts w:ascii="Arial" w:hAnsi="Arial" w:cs="Arial"/>
          <w:bCs/>
          <w:sz w:val="20"/>
          <w:szCs w:val="20"/>
        </w:rPr>
      </w:pPr>
      <w:r w:rsidRPr="00116409">
        <w:rPr>
          <w:rFonts w:ascii="Arial" w:hAnsi="Arial" w:cs="Arial"/>
          <w:bCs/>
          <w:sz w:val="20"/>
          <w:szCs w:val="20"/>
        </w:rPr>
        <w:t>At</w:t>
      </w:r>
      <w:r w:rsidR="00E87BCE" w:rsidRPr="00116409">
        <w:rPr>
          <w:rFonts w:ascii="Arial" w:hAnsi="Arial" w:cs="Arial"/>
          <w:bCs/>
          <w:sz w:val="20"/>
          <w:szCs w:val="20"/>
        </w:rPr>
        <w:t>.</w:t>
      </w:r>
      <w:r w:rsidRPr="00116409">
        <w:rPr>
          <w:rFonts w:ascii="Arial" w:hAnsi="Arial" w:cs="Arial"/>
          <w:bCs/>
          <w:sz w:val="20"/>
          <w:szCs w:val="20"/>
        </w:rPr>
        <w:t xml:space="preserve">: </w:t>
      </w:r>
      <w:r w:rsidR="00CD5F67" w:rsidRPr="00CD5F67">
        <w:rPr>
          <w:rFonts w:ascii="Arial" w:hAnsi="Arial" w:cs="Arial"/>
          <w:bCs/>
          <w:sz w:val="20"/>
          <w:szCs w:val="20"/>
        </w:rPr>
        <w:t>Fernanda Acu</w:t>
      </w:r>
      <w:r w:rsidR="00CD5F67">
        <w:rPr>
          <w:rFonts w:ascii="Arial" w:hAnsi="Arial" w:cs="Arial"/>
          <w:bCs/>
          <w:sz w:val="20"/>
          <w:szCs w:val="20"/>
        </w:rPr>
        <w:t>nzo Mencarini / Alcides Fuertes</w:t>
      </w:r>
    </w:p>
    <w:p w14:paraId="7B54E326" w14:textId="77777777" w:rsidR="009E5944" w:rsidRPr="00631DD3" w:rsidRDefault="009E5944" w:rsidP="009A250D">
      <w:pPr>
        <w:pStyle w:val="ListParagraph"/>
        <w:tabs>
          <w:tab w:val="left" w:pos="567"/>
        </w:tabs>
        <w:spacing w:line="360" w:lineRule="auto"/>
        <w:ind w:left="1134"/>
        <w:contextualSpacing w:val="0"/>
        <w:jc w:val="both"/>
        <w:rPr>
          <w:rFonts w:ascii="Arial" w:hAnsi="Arial" w:cs="Arial"/>
          <w:bCs/>
          <w:sz w:val="20"/>
          <w:szCs w:val="20"/>
        </w:rPr>
      </w:pPr>
      <w:r w:rsidRPr="00631DD3">
        <w:rPr>
          <w:rFonts w:ascii="Arial" w:hAnsi="Arial" w:cs="Arial"/>
          <w:bCs/>
          <w:sz w:val="20"/>
          <w:szCs w:val="20"/>
        </w:rPr>
        <w:t>Tel</w:t>
      </w:r>
      <w:r w:rsidR="00CC49BC" w:rsidRPr="00631DD3">
        <w:rPr>
          <w:rFonts w:ascii="Arial" w:hAnsi="Arial" w:cs="Arial"/>
          <w:bCs/>
          <w:sz w:val="20"/>
          <w:szCs w:val="20"/>
        </w:rPr>
        <w:t>efone</w:t>
      </w:r>
      <w:r w:rsidRPr="00631DD3">
        <w:rPr>
          <w:rFonts w:ascii="Arial" w:hAnsi="Arial" w:cs="Arial"/>
          <w:bCs/>
          <w:sz w:val="20"/>
          <w:szCs w:val="20"/>
        </w:rPr>
        <w:t xml:space="preserve">: </w:t>
      </w:r>
      <w:r w:rsidR="002563A2">
        <w:rPr>
          <w:rFonts w:ascii="Arial" w:hAnsi="Arial" w:cs="Arial"/>
          <w:bCs/>
          <w:sz w:val="20"/>
          <w:szCs w:val="20"/>
        </w:rPr>
        <w:t>(11) 4118-4211 / (11) 3030-7177</w:t>
      </w:r>
    </w:p>
    <w:p w14:paraId="029B2497" w14:textId="77777777" w:rsidR="009E5944" w:rsidRPr="00AA167F" w:rsidRDefault="009E5944" w:rsidP="009A250D">
      <w:pPr>
        <w:pStyle w:val="ListParagraph"/>
        <w:tabs>
          <w:tab w:val="left" w:pos="567"/>
        </w:tabs>
        <w:spacing w:line="360" w:lineRule="auto"/>
        <w:ind w:left="1134"/>
        <w:contextualSpacing w:val="0"/>
        <w:jc w:val="both"/>
        <w:rPr>
          <w:rFonts w:ascii="Arial" w:hAnsi="Arial" w:cs="Arial"/>
          <w:bCs/>
          <w:sz w:val="20"/>
          <w:szCs w:val="20"/>
        </w:rPr>
      </w:pPr>
      <w:r w:rsidRPr="00631DD3">
        <w:rPr>
          <w:rFonts w:ascii="Arial" w:hAnsi="Arial" w:cs="Arial"/>
          <w:bCs/>
          <w:sz w:val="20"/>
          <w:szCs w:val="20"/>
        </w:rPr>
        <w:t xml:space="preserve">E-mail: </w:t>
      </w:r>
      <w:hyperlink r:id="rId24" w:history="1">
        <w:r w:rsidR="002563A2" w:rsidRPr="00F0110D">
          <w:rPr>
            <w:rStyle w:val="Hyperlink"/>
            <w:rFonts w:ascii="Arial" w:hAnsi="Arial" w:cs="Arial"/>
            <w:bCs/>
            <w:sz w:val="20"/>
            <w:szCs w:val="20"/>
          </w:rPr>
          <w:t>escrituracao@vortx.com.br</w:t>
        </w:r>
      </w:hyperlink>
    </w:p>
    <w:bookmarkEnd w:id="340"/>
    <w:bookmarkEnd w:id="341"/>
    <w:bookmarkEnd w:id="342"/>
    <w:p w14:paraId="14D76B08" w14:textId="77777777" w:rsidR="00C12F4B" w:rsidRDefault="00C12F4B" w:rsidP="005F3FB2">
      <w:pPr>
        <w:pStyle w:val="ListParagraph"/>
        <w:tabs>
          <w:tab w:val="left" w:pos="567"/>
        </w:tabs>
        <w:spacing w:line="360" w:lineRule="auto"/>
        <w:ind w:left="567"/>
        <w:contextualSpacing w:val="0"/>
        <w:jc w:val="both"/>
        <w:rPr>
          <w:rFonts w:ascii="Arial" w:hAnsi="Arial" w:cs="Arial"/>
          <w:sz w:val="20"/>
          <w:szCs w:val="20"/>
        </w:rPr>
      </w:pPr>
    </w:p>
    <w:p w14:paraId="2731D1E6" w14:textId="77777777" w:rsidR="002563A2" w:rsidRPr="00761852" w:rsidRDefault="002563A2" w:rsidP="00FA2B78">
      <w:pPr>
        <w:pStyle w:val="ListParagraph"/>
        <w:numPr>
          <w:ilvl w:val="2"/>
          <w:numId w:val="77"/>
        </w:numPr>
        <w:tabs>
          <w:tab w:val="left" w:pos="567"/>
          <w:tab w:val="left" w:pos="1418"/>
        </w:tabs>
        <w:spacing w:line="360" w:lineRule="auto"/>
        <w:ind w:left="567" w:hanging="1"/>
        <w:contextualSpacing w:val="0"/>
        <w:jc w:val="both"/>
        <w:rPr>
          <w:rFonts w:ascii="Arial" w:eastAsia="Arial Unicode MS" w:hAnsi="Arial" w:cs="Arial"/>
          <w:w w:val="0"/>
          <w:sz w:val="20"/>
          <w:szCs w:val="20"/>
        </w:rPr>
      </w:pPr>
      <w:r w:rsidRPr="00761852">
        <w:rPr>
          <w:rFonts w:ascii="Arial" w:eastAsia="Arial Unicode MS" w:hAnsi="Arial" w:cs="Arial"/>
          <w:w w:val="0"/>
          <w:sz w:val="20"/>
          <w:szCs w:val="20"/>
        </w:rPr>
        <w:t xml:space="preserve">Com exceção das obrigações assumidas com formas de cumprimento específicas, o cumprimento das obrigações pactuadas neste instrumento e nos demais Documentos da Operação referentes ao envio de documentos e informações periódicas ao Agente Fiduciário, ocorrerá exclusivamente através da plataforma </w:t>
      </w:r>
      <w:r w:rsidRPr="00761852">
        <w:rPr>
          <w:rFonts w:ascii="Arial" w:eastAsia="Arial Unicode MS" w:hAnsi="Arial" w:cs="Arial"/>
          <w:i/>
          <w:iCs/>
          <w:w w:val="0"/>
          <w:sz w:val="20"/>
          <w:szCs w:val="20"/>
        </w:rPr>
        <w:t>VX Informa</w:t>
      </w:r>
      <w:r w:rsidRPr="00761852">
        <w:rPr>
          <w:rFonts w:ascii="Arial" w:eastAsia="Arial Unicode MS" w:hAnsi="Arial" w:cs="Arial"/>
          <w:w w:val="0"/>
          <w:sz w:val="20"/>
          <w:szCs w:val="20"/>
        </w:rPr>
        <w:t>. Para os fins deste contrato, entende-se por “</w:t>
      </w:r>
      <w:r w:rsidRPr="00761852">
        <w:rPr>
          <w:rFonts w:ascii="Arial" w:eastAsia="Arial Unicode MS" w:hAnsi="Arial" w:cs="Arial"/>
          <w:i/>
          <w:iCs/>
          <w:w w:val="0"/>
          <w:sz w:val="20"/>
          <w:szCs w:val="20"/>
        </w:rPr>
        <w:t>VX Informa</w:t>
      </w:r>
      <w:r w:rsidRPr="00761852">
        <w:rPr>
          <w:rFonts w:ascii="Arial" w:eastAsia="Arial Unicode MS" w:hAnsi="Arial" w:cs="Arial"/>
          <w:w w:val="0"/>
          <w:sz w:val="20"/>
          <w:szCs w:val="20"/>
        </w:rPr>
        <w:t>” a plataforma digital disponibilizada pelo Agente Fiduciário em seu website (</w:t>
      </w:r>
      <w:hyperlink r:id="rId25" w:history="1">
        <w:r w:rsidRPr="00F0110D">
          <w:rPr>
            <w:rStyle w:val="Hyperlink"/>
            <w:rFonts w:ascii="Arial" w:eastAsia="Arial Unicode MS" w:hAnsi="Arial" w:cs="Arial"/>
            <w:w w:val="0"/>
            <w:sz w:val="20"/>
            <w:szCs w:val="20"/>
          </w:rPr>
          <w:t>https://vortx.com.br</w:t>
        </w:r>
      </w:hyperlink>
      <w:r>
        <w:rPr>
          <w:rFonts w:ascii="Arial" w:eastAsia="Arial Unicode MS" w:hAnsi="Arial" w:cs="Arial"/>
          <w:w w:val="0"/>
          <w:sz w:val="20"/>
          <w:szCs w:val="20"/>
        </w:rPr>
        <w:t>)</w:t>
      </w:r>
      <w:r w:rsidRPr="00761852">
        <w:rPr>
          <w:rFonts w:ascii="Arial" w:eastAsia="Arial Unicode MS" w:hAnsi="Arial" w:cs="Arial"/>
          <w:w w:val="0"/>
          <w:sz w:val="20"/>
          <w:szCs w:val="20"/>
        </w:rPr>
        <w:t xml:space="preserve">. Para a realização do cadastro é necessário acessar </w:t>
      </w:r>
      <w:hyperlink r:id="rId26" w:history="1">
        <w:r w:rsidRPr="00F0110D">
          <w:rPr>
            <w:rStyle w:val="Hyperlink"/>
            <w:rFonts w:ascii="Arial" w:eastAsia="Arial Unicode MS" w:hAnsi="Arial" w:cs="Arial"/>
            <w:w w:val="0"/>
            <w:sz w:val="20"/>
            <w:szCs w:val="20"/>
          </w:rPr>
          <w:t>https://portal.vortx.com.br/register</w:t>
        </w:r>
      </w:hyperlink>
      <w:r>
        <w:rPr>
          <w:rFonts w:ascii="Arial" w:eastAsia="Arial Unicode MS" w:hAnsi="Arial" w:cs="Arial"/>
          <w:w w:val="0"/>
          <w:sz w:val="20"/>
          <w:szCs w:val="20"/>
        </w:rPr>
        <w:t xml:space="preserve"> </w:t>
      </w:r>
      <w:r w:rsidRPr="00761852">
        <w:rPr>
          <w:rFonts w:ascii="Arial" w:eastAsia="Arial Unicode MS" w:hAnsi="Arial" w:cs="Arial"/>
          <w:w w:val="0"/>
          <w:sz w:val="20"/>
          <w:szCs w:val="20"/>
        </w:rPr>
        <w:t>e solicitar acesso ao sistema.</w:t>
      </w:r>
    </w:p>
    <w:p w14:paraId="3D4E33AE" w14:textId="77777777" w:rsidR="002563A2" w:rsidRPr="00400BEF" w:rsidRDefault="002563A2" w:rsidP="005F3FB2">
      <w:pPr>
        <w:pStyle w:val="ListParagraph"/>
        <w:tabs>
          <w:tab w:val="left" w:pos="567"/>
        </w:tabs>
        <w:spacing w:line="360" w:lineRule="auto"/>
        <w:ind w:left="567"/>
        <w:contextualSpacing w:val="0"/>
        <w:jc w:val="both"/>
        <w:rPr>
          <w:rFonts w:ascii="Arial" w:hAnsi="Arial" w:cs="Arial"/>
          <w:sz w:val="20"/>
          <w:szCs w:val="20"/>
        </w:rPr>
      </w:pPr>
    </w:p>
    <w:p w14:paraId="7C216CDA" w14:textId="77777777" w:rsidR="00C12F4B" w:rsidRPr="009A250D" w:rsidRDefault="00C12F4B" w:rsidP="00FA2B78">
      <w:pPr>
        <w:pStyle w:val="ListParagraph"/>
        <w:numPr>
          <w:ilvl w:val="2"/>
          <w:numId w:val="77"/>
        </w:numPr>
        <w:tabs>
          <w:tab w:val="left" w:pos="567"/>
          <w:tab w:val="left" w:pos="1418"/>
        </w:tabs>
        <w:spacing w:line="360" w:lineRule="auto"/>
        <w:ind w:left="567" w:hanging="1"/>
        <w:contextualSpacing w:val="0"/>
        <w:jc w:val="both"/>
        <w:rPr>
          <w:rFonts w:ascii="Arial" w:eastAsia="Arial Unicode MS" w:hAnsi="Arial" w:cs="Arial"/>
          <w:sz w:val="20"/>
          <w:szCs w:val="20"/>
          <w:lang w:bidi="th-TH"/>
        </w:rPr>
      </w:pPr>
      <w:r w:rsidRPr="009A250D">
        <w:rPr>
          <w:rFonts w:ascii="Arial" w:eastAsia="Arial Unicode MS" w:hAnsi="Arial" w:cs="Arial"/>
          <w:w w:val="0"/>
          <w:sz w:val="20"/>
          <w:szCs w:val="20"/>
        </w:rPr>
        <w:t xml:space="preserve">Os documentos e as comunicações, assim como os meios físicos que contenham </w:t>
      </w:r>
      <w:r w:rsidRPr="009A250D">
        <w:rPr>
          <w:rFonts w:ascii="Arial" w:hAnsi="Arial" w:cs="Arial"/>
          <w:sz w:val="20"/>
          <w:szCs w:val="20"/>
        </w:rPr>
        <w:t>documentos</w:t>
      </w:r>
      <w:r w:rsidRPr="009A250D">
        <w:rPr>
          <w:rFonts w:ascii="Arial" w:eastAsia="Arial Unicode MS" w:hAnsi="Arial" w:cs="Arial"/>
          <w:w w:val="0"/>
          <w:sz w:val="20"/>
          <w:szCs w:val="20"/>
        </w:rPr>
        <w:t xml:space="preserve"> ou comunicações, serão considerados recebidos quando </w:t>
      </w:r>
      <w:r w:rsidRPr="00E34BFB">
        <w:rPr>
          <w:rFonts w:ascii="Arial" w:eastAsia="Arial Unicode MS" w:hAnsi="Arial" w:cs="Arial"/>
          <w:b/>
          <w:w w:val="0"/>
          <w:sz w:val="20"/>
          <w:szCs w:val="20"/>
        </w:rPr>
        <w:t>(i)</w:t>
      </w:r>
      <w:r w:rsidRPr="009A250D">
        <w:rPr>
          <w:rFonts w:ascii="Arial" w:eastAsia="Arial Unicode MS" w:hAnsi="Arial" w:cs="Arial"/>
          <w:w w:val="0"/>
          <w:sz w:val="20"/>
          <w:szCs w:val="20"/>
        </w:rPr>
        <w:t xml:space="preserve"> entregues nos endereços acima mencionados</w:t>
      </w:r>
      <w:r w:rsidRPr="009A250D">
        <w:rPr>
          <w:rFonts w:ascii="Arial" w:hAnsi="Arial" w:cs="Arial"/>
          <w:sz w:val="20"/>
          <w:szCs w:val="20"/>
        </w:rPr>
        <w:t xml:space="preserve"> </w:t>
      </w:r>
      <w:r w:rsidRPr="009A250D">
        <w:rPr>
          <w:rFonts w:ascii="Arial" w:eastAsia="Arial Unicode MS" w:hAnsi="Arial" w:cs="Arial"/>
          <w:w w:val="0"/>
          <w:sz w:val="20"/>
          <w:szCs w:val="20"/>
        </w:rPr>
        <w:t xml:space="preserve">sob protocolo ou com "aviso de recebimento" expedido pelo correio; ou </w:t>
      </w:r>
      <w:r w:rsidRPr="00E34BFB">
        <w:rPr>
          <w:rFonts w:ascii="Arial" w:eastAsia="Arial Unicode MS" w:hAnsi="Arial" w:cs="Arial"/>
          <w:b/>
          <w:w w:val="0"/>
          <w:sz w:val="20"/>
          <w:szCs w:val="20"/>
        </w:rPr>
        <w:t>(ii)</w:t>
      </w:r>
      <w:r w:rsidRPr="009A250D">
        <w:rPr>
          <w:rFonts w:ascii="Arial" w:eastAsia="Arial Unicode MS" w:hAnsi="Arial" w:cs="Arial"/>
          <w:w w:val="0"/>
          <w:sz w:val="20"/>
          <w:szCs w:val="20"/>
        </w:rPr>
        <w:t xml:space="preserve"> por fax ou correio eletrônico, serão consideradas recebidas na data de seu envio, desde que seu recebimento seja confirmado através de indicativo (recibo emitido pela máquina utilizada pelo remetente).</w:t>
      </w:r>
    </w:p>
    <w:p w14:paraId="2959F4D0" w14:textId="77777777" w:rsidR="00C12F4B" w:rsidRPr="009A250D" w:rsidRDefault="00C12F4B" w:rsidP="005F3FB2">
      <w:pPr>
        <w:pStyle w:val="ListParagraph"/>
        <w:tabs>
          <w:tab w:val="left" w:pos="567"/>
        </w:tabs>
        <w:spacing w:line="360" w:lineRule="auto"/>
        <w:ind w:left="567"/>
        <w:contextualSpacing w:val="0"/>
        <w:jc w:val="both"/>
        <w:rPr>
          <w:rFonts w:ascii="Arial" w:eastAsia="Arial Unicode MS" w:hAnsi="Arial" w:cs="Arial"/>
          <w:w w:val="0"/>
          <w:sz w:val="20"/>
          <w:szCs w:val="20"/>
          <w:lang w:bidi="th-TH"/>
        </w:rPr>
      </w:pPr>
    </w:p>
    <w:p w14:paraId="7B118EB9" w14:textId="77777777" w:rsidR="00C12F4B" w:rsidRPr="009A250D" w:rsidRDefault="00C12F4B" w:rsidP="00FA2B78">
      <w:pPr>
        <w:pStyle w:val="ListParagraph"/>
        <w:numPr>
          <w:ilvl w:val="2"/>
          <w:numId w:val="77"/>
        </w:numPr>
        <w:tabs>
          <w:tab w:val="left" w:pos="567"/>
          <w:tab w:val="left" w:pos="1418"/>
        </w:tabs>
        <w:spacing w:line="360" w:lineRule="auto"/>
        <w:ind w:left="567" w:hanging="1"/>
        <w:contextualSpacing w:val="0"/>
        <w:jc w:val="both"/>
        <w:rPr>
          <w:rFonts w:ascii="Arial" w:eastAsia="Arial Unicode MS" w:hAnsi="Arial" w:cs="Arial"/>
          <w:w w:val="0"/>
          <w:sz w:val="20"/>
          <w:szCs w:val="20"/>
          <w:lang w:bidi="th-TH"/>
        </w:rPr>
      </w:pPr>
      <w:r w:rsidRPr="009A250D">
        <w:rPr>
          <w:rFonts w:ascii="Arial" w:eastAsia="Arial Unicode MS" w:hAnsi="Arial" w:cs="Arial"/>
          <w:w w:val="0"/>
          <w:sz w:val="20"/>
          <w:szCs w:val="20"/>
        </w:rPr>
        <w:t xml:space="preserve">As comunicações enviadas nas formas previstas nesta Escritura de Emissão serão </w:t>
      </w:r>
      <w:r w:rsidRPr="009A250D">
        <w:rPr>
          <w:rFonts w:ascii="Arial" w:hAnsi="Arial" w:cs="Arial"/>
          <w:sz w:val="20"/>
          <w:szCs w:val="20"/>
        </w:rPr>
        <w:t>consideradas</w:t>
      </w:r>
      <w:r w:rsidRPr="009A250D">
        <w:rPr>
          <w:rFonts w:ascii="Arial" w:eastAsia="Arial Unicode MS" w:hAnsi="Arial" w:cs="Arial"/>
          <w:w w:val="0"/>
          <w:sz w:val="20"/>
          <w:szCs w:val="20"/>
        </w:rPr>
        <w:t xml:space="preserve"> plenamente eficazes se entregues a empregado, preposto ou representante das Partes.</w:t>
      </w:r>
    </w:p>
    <w:p w14:paraId="6B9D5421" w14:textId="77777777" w:rsidR="00C12F4B" w:rsidRPr="009A250D" w:rsidRDefault="00C12F4B" w:rsidP="005F3FB2">
      <w:pPr>
        <w:pStyle w:val="ListParagraph"/>
        <w:tabs>
          <w:tab w:val="left" w:pos="567"/>
        </w:tabs>
        <w:spacing w:line="360" w:lineRule="auto"/>
        <w:ind w:left="567"/>
        <w:contextualSpacing w:val="0"/>
        <w:jc w:val="both"/>
        <w:rPr>
          <w:rFonts w:ascii="Arial" w:eastAsia="Arial Unicode MS" w:hAnsi="Arial" w:cs="Arial"/>
          <w:w w:val="0"/>
          <w:sz w:val="20"/>
          <w:szCs w:val="20"/>
          <w:lang w:bidi="th-TH"/>
        </w:rPr>
      </w:pPr>
    </w:p>
    <w:p w14:paraId="0DB158D2" w14:textId="77777777" w:rsidR="00C12F4B" w:rsidRPr="00FB3831" w:rsidRDefault="00C12F4B" w:rsidP="00FA2B78">
      <w:pPr>
        <w:pStyle w:val="ListParagraph"/>
        <w:numPr>
          <w:ilvl w:val="2"/>
          <w:numId w:val="77"/>
        </w:numPr>
        <w:tabs>
          <w:tab w:val="left" w:pos="567"/>
        </w:tabs>
        <w:spacing w:line="360" w:lineRule="auto"/>
        <w:ind w:left="567" w:hanging="1"/>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rPr>
        <w:t xml:space="preserve">Com exceção das obrigações assumidas com formas de cumprimento específicas, o </w:t>
      </w:r>
      <w:r w:rsidRPr="002B79D6">
        <w:rPr>
          <w:rFonts w:ascii="Arial" w:eastAsia="Arial Unicode MS" w:hAnsi="Arial" w:cs="Arial"/>
          <w:w w:val="0"/>
          <w:sz w:val="20"/>
          <w:szCs w:val="20"/>
        </w:rPr>
        <w:t>cumprimento</w:t>
      </w:r>
      <w:r w:rsidRPr="009A250D">
        <w:rPr>
          <w:rFonts w:ascii="Arial" w:eastAsia="Arial Unicode MS" w:hAnsi="Arial" w:cs="Arial"/>
          <w:w w:val="0"/>
          <w:sz w:val="20"/>
          <w:szCs w:val="20"/>
        </w:rPr>
        <w:t xml:space="preserve"> das </w:t>
      </w:r>
      <w:r w:rsidRPr="00FB3831">
        <w:rPr>
          <w:rFonts w:ascii="Arial" w:eastAsia="Arial Unicode MS" w:hAnsi="Arial" w:cs="Arial"/>
          <w:w w:val="0"/>
          <w:sz w:val="20"/>
          <w:szCs w:val="20"/>
        </w:rPr>
        <w:t>obrigações pactuadas neste instrumento e nos demais Documentos da Operação referentes ao envio de documentos e informações periódicas ao Agente Fiduciário, poderá ocorrer através d</w:t>
      </w:r>
      <w:r w:rsidR="00026AC6" w:rsidRPr="00FB3831">
        <w:rPr>
          <w:rFonts w:ascii="Arial" w:eastAsia="Arial Unicode MS" w:hAnsi="Arial" w:cs="Arial"/>
          <w:w w:val="0"/>
          <w:sz w:val="20"/>
          <w:szCs w:val="20"/>
        </w:rPr>
        <w:t xml:space="preserve">o e-mail </w:t>
      </w:r>
      <w:hyperlink r:id="rId27" w:history="1">
        <w:r w:rsidR="00FB3831" w:rsidRPr="0023723A">
          <w:rPr>
            <w:rStyle w:val="Hyperlink"/>
            <w:rFonts w:ascii="Arial" w:hAnsi="Arial" w:cs="Arial"/>
            <w:sz w:val="20"/>
            <w:szCs w:val="20"/>
          </w:rPr>
          <w:t>af.controles@oliveiratrust.com.br</w:t>
        </w:r>
      </w:hyperlink>
      <w:r w:rsidR="00FB3831">
        <w:rPr>
          <w:rFonts w:ascii="Arial" w:hAnsi="Arial" w:cs="Arial"/>
          <w:sz w:val="20"/>
          <w:szCs w:val="20"/>
        </w:rPr>
        <w:t>.</w:t>
      </w:r>
    </w:p>
    <w:p w14:paraId="67A93A3E" w14:textId="77777777" w:rsidR="007A5D49" w:rsidRDefault="007A5D49" w:rsidP="005F3FB2">
      <w:pPr>
        <w:tabs>
          <w:tab w:val="left" w:pos="567"/>
        </w:tabs>
        <w:spacing w:line="360" w:lineRule="auto"/>
        <w:jc w:val="both"/>
        <w:rPr>
          <w:rFonts w:ascii="Arial" w:eastAsia="Arial Unicode MS" w:hAnsi="Arial" w:cs="Arial"/>
          <w:w w:val="0"/>
          <w:sz w:val="20"/>
          <w:szCs w:val="20"/>
        </w:rPr>
      </w:pPr>
    </w:p>
    <w:p w14:paraId="622C4113" w14:textId="77777777" w:rsidR="007A5D49" w:rsidRPr="002B79D6" w:rsidRDefault="007A5D49"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r w:rsidRPr="002B79D6">
        <w:rPr>
          <w:rFonts w:ascii="Arial" w:eastAsia="Arial Unicode MS" w:hAnsi="Arial" w:cs="Arial"/>
          <w:w w:val="0"/>
          <w:sz w:val="20"/>
          <w:szCs w:val="20"/>
          <w:u w:val="single"/>
        </w:rPr>
        <w:t>Registro na Comissão de Valores Mobiliários (“CVM”) e na ANBIMA – Associação Brasileira das Entidades dos Mercados Financeiro e de Capitais (“ANBIMA”)</w:t>
      </w:r>
      <w:r w:rsidRPr="007A5D49">
        <w:rPr>
          <w:rFonts w:ascii="Arial" w:eastAsia="Arial Unicode MS" w:hAnsi="Arial" w:cs="Arial"/>
          <w:w w:val="0"/>
          <w:sz w:val="20"/>
          <w:szCs w:val="20"/>
        </w:rPr>
        <w:t>: A presente Emissão se constitui de uma colocação privada de nota comercial, no</w:t>
      </w:r>
      <w:r w:rsidR="007B325B">
        <w:rPr>
          <w:rFonts w:ascii="Arial" w:eastAsia="Arial Unicode MS" w:hAnsi="Arial" w:cs="Arial"/>
          <w:w w:val="0"/>
          <w:sz w:val="20"/>
          <w:szCs w:val="20"/>
        </w:rPr>
        <w:t>s termos do artigo 51 da Lei </w:t>
      </w:r>
      <w:r w:rsidRPr="007A5D49">
        <w:rPr>
          <w:rFonts w:ascii="Arial" w:eastAsia="Arial Unicode MS" w:hAnsi="Arial" w:cs="Arial"/>
          <w:w w:val="0"/>
          <w:sz w:val="20"/>
          <w:szCs w:val="20"/>
        </w:rPr>
        <w:t>14.195, não estando, portanto, sujeita ao registro ou dispensa de dis</w:t>
      </w:r>
      <w:r w:rsidR="009C57F2">
        <w:rPr>
          <w:rFonts w:ascii="Arial" w:eastAsia="Arial Unicode MS" w:hAnsi="Arial" w:cs="Arial"/>
          <w:w w:val="0"/>
          <w:sz w:val="20"/>
          <w:szCs w:val="20"/>
        </w:rPr>
        <w:t>tribuição na CVM ou na ANBIMA.</w:t>
      </w:r>
    </w:p>
    <w:p w14:paraId="56C96CF6" w14:textId="77777777" w:rsidR="007A5D49" w:rsidRPr="00400BEF" w:rsidRDefault="007A5D49" w:rsidP="005F3FB2">
      <w:pPr>
        <w:tabs>
          <w:tab w:val="left" w:pos="567"/>
        </w:tabs>
        <w:spacing w:line="360" w:lineRule="auto"/>
        <w:jc w:val="both"/>
        <w:rPr>
          <w:rFonts w:ascii="Arial" w:eastAsia="Arial Unicode MS" w:hAnsi="Arial" w:cs="Arial"/>
          <w:w w:val="0"/>
          <w:sz w:val="20"/>
          <w:szCs w:val="20"/>
        </w:rPr>
      </w:pPr>
    </w:p>
    <w:p w14:paraId="08660B43"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u w:val="single"/>
        </w:rPr>
        <w:t>Divisibilidade</w:t>
      </w:r>
      <w:r w:rsidRPr="009A250D">
        <w:rPr>
          <w:rFonts w:ascii="Arial" w:eastAsia="Arial Unicode MS" w:hAnsi="Arial" w:cs="Arial"/>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p>
    <w:p w14:paraId="4DCAC069" w14:textId="77777777" w:rsidR="00C12F4B" w:rsidRPr="00E34BFB" w:rsidRDefault="00C12F4B" w:rsidP="005F3FB2">
      <w:pPr>
        <w:spacing w:line="360" w:lineRule="auto"/>
        <w:jc w:val="both"/>
        <w:rPr>
          <w:rFonts w:ascii="Arial" w:eastAsia="Arial Unicode MS" w:hAnsi="Arial" w:cs="Arial"/>
          <w:w w:val="0"/>
          <w:sz w:val="20"/>
          <w:szCs w:val="20"/>
        </w:rPr>
      </w:pPr>
      <w:bookmarkStart w:id="343" w:name="_DV_M375"/>
      <w:bookmarkStart w:id="344" w:name="_DV_M376"/>
      <w:bookmarkEnd w:id="343"/>
      <w:bookmarkEnd w:id="344"/>
    </w:p>
    <w:p w14:paraId="76446963"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345" w:name="_DV_M378"/>
      <w:bookmarkEnd w:id="345"/>
      <w:r w:rsidRPr="009A250D">
        <w:rPr>
          <w:rFonts w:ascii="Arial" w:eastAsia="Arial Unicode MS" w:hAnsi="Arial" w:cs="Arial"/>
          <w:w w:val="0"/>
          <w:sz w:val="20"/>
          <w:szCs w:val="20"/>
          <w:u w:val="single"/>
        </w:rPr>
        <w:t>Sucessão</w:t>
      </w:r>
      <w:r w:rsidRPr="009A250D">
        <w:rPr>
          <w:rFonts w:ascii="Arial" w:eastAsia="Arial Unicode MS" w:hAnsi="Arial" w:cs="Arial"/>
          <w:w w:val="0"/>
          <w:sz w:val="20"/>
          <w:szCs w:val="20"/>
        </w:rPr>
        <w:t>: A presente Escritura de Emissão é celebrada em caráter irrevogável e irretratável</w:t>
      </w:r>
      <w:bookmarkStart w:id="346" w:name="_DV_M379"/>
      <w:bookmarkStart w:id="347" w:name="_DV_M380"/>
      <w:bookmarkEnd w:id="346"/>
      <w:bookmarkEnd w:id="347"/>
      <w:r w:rsidRPr="009A250D">
        <w:rPr>
          <w:rFonts w:ascii="Arial" w:eastAsia="Arial Unicode MS" w:hAnsi="Arial" w:cs="Arial"/>
          <w:w w:val="0"/>
          <w:sz w:val="20"/>
          <w:szCs w:val="20"/>
        </w:rPr>
        <w:t xml:space="preserve">, vinculando as respectivas </w:t>
      </w:r>
      <w:r w:rsidRPr="009A250D">
        <w:rPr>
          <w:rFonts w:ascii="Arial" w:hAnsi="Arial" w:cs="Arial"/>
          <w:sz w:val="20"/>
          <w:szCs w:val="20"/>
        </w:rPr>
        <w:t>Partes</w:t>
      </w:r>
      <w:r w:rsidRPr="009A250D">
        <w:rPr>
          <w:rFonts w:ascii="Arial" w:eastAsia="Arial Unicode MS" w:hAnsi="Arial" w:cs="Arial"/>
          <w:w w:val="0"/>
          <w:sz w:val="20"/>
          <w:szCs w:val="20"/>
        </w:rPr>
        <w:t>, seus eventuais sucessores ou cessionários, conforme o caso, a qualquer título, respondendo a Parte que descumprir qualquer de suas cláusulas, termos ou condições pelos prejuízos, perdas e danos a que der causa, na forma da legislação aplicável.</w:t>
      </w:r>
    </w:p>
    <w:p w14:paraId="398BF4B9"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49383D7D"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348" w:name="_DV_M381"/>
      <w:bookmarkEnd w:id="348"/>
      <w:r w:rsidRPr="009A250D">
        <w:rPr>
          <w:rFonts w:ascii="Arial" w:eastAsia="Arial Unicode MS" w:hAnsi="Arial" w:cs="Arial"/>
          <w:w w:val="0"/>
          <w:sz w:val="20"/>
          <w:szCs w:val="20"/>
          <w:u w:val="single"/>
        </w:rPr>
        <w:t>Cessão pelas Partes</w:t>
      </w:r>
      <w:r w:rsidRPr="009A250D">
        <w:rPr>
          <w:rFonts w:ascii="Arial" w:eastAsia="Arial Unicode MS" w:hAnsi="Arial" w:cs="Arial"/>
          <w:w w:val="0"/>
          <w:sz w:val="20"/>
          <w:szCs w:val="20"/>
        </w:rPr>
        <w:t xml:space="preserve">: A Emissora e a Securitizadora não poderão ceder, gravar ou transigir com seus direitos, deveres e obrigações </w:t>
      </w:r>
      <w:r w:rsidRPr="009A250D">
        <w:rPr>
          <w:rFonts w:ascii="Arial" w:hAnsi="Arial" w:cs="Arial"/>
          <w:sz w:val="20"/>
          <w:szCs w:val="20"/>
        </w:rPr>
        <w:t>assumidas</w:t>
      </w:r>
      <w:r w:rsidRPr="009A250D">
        <w:rPr>
          <w:rFonts w:ascii="Arial" w:eastAsia="Arial Unicode MS" w:hAnsi="Arial" w:cs="Arial"/>
          <w:w w:val="0"/>
          <w:sz w:val="20"/>
          <w:szCs w:val="20"/>
        </w:rPr>
        <w:t xml:space="preserve"> nesta Escritura de Emissão, salvo com a anuência prévia, expressa e por escrito da outra Parte, dos eventuais sucessores ou cessionários, conforme o caso.</w:t>
      </w:r>
    </w:p>
    <w:p w14:paraId="0D9BCDEA"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p>
    <w:p w14:paraId="2D3733E5"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349" w:name="_DV_M382"/>
      <w:bookmarkEnd w:id="349"/>
      <w:r w:rsidRPr="009A250D">
        <w:rPr>
          <w:rFonts w:ascii="Arial" w:eastAsia="Arial Unicode MS" w:hAnsi="Arial" w:cs="Arial"/>
          <w:w w:val="0"/>
          <w:sz w:val="20"/>
          <w:szCs w:val="20"/>
          <w:u w:val="single"/>
        </w:rPr>
        <w:t>Novação</w:t>
      </w:r>
      <w:r w:rsidRPr="009A250D">
        <w:rPr>
          <w:rFonts w:ascii="Arial" w:eastAsia="Arial Unicode MS" w:hAnsi="Arial" w:cs="Arial"/>
          <w:w w:val="0"/>
          <w:sz w:val="20"/>
          <w:szCs w:val="20"/>
        </w:rPr>
        <w:t xml:space="preserve">: O não </w:t>
      </w:r>
      <w:r w:rsidRPr="009A250D">
        <w:rPr>
          <w:rFonts w:ascii="Arial" w:hAnsi="Arial" w:cs="Arial"/>
          <w:sz w:val="20"/>
          <w:szCs w:val="20"/>
        </w:rPr>
        <w:t>exercício</w:t>
      </w:r>
      <w:r w:rsidRPr="009A250D">
        <w:rPr>
          <w:rFonts w:ascii="Arial" w:eastAsia="Arial Unicode MS" w:hAnsi="Arial" w:cs="Arial"/>
          <w:w w:val="0"/>
          <w:sz w:val="20"/>
          <w:szCs w:val="20"/>
        </w:rPr>
        <w:t xml:space="preserve">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posterior exercício, a qualquer tempo.</w:t>
      </w:r>
    </w:p>
    <w:p w14:paraId="39CEA046"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46E76D3A"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350" w:name="_DV_M383"/>
      <w:bookmarkEnd w:id="350"/>
      <w:r w:rsidRPr="009A250D">
        <w:rPr>
          <w:rFonts w:ascii="Arial" w:eastAsia="Arial Unicode MS" w:hAnsi="Arial" w:cs="Arial"/>
          <w:w w:val="0"/>
          <w:sz w:val="20"/>
          <w:szCs w:val="20"/>
          <w:u w:val="single"/>
        </w:rPr>
        <w:t>Vigor</w:t>
      </w:r>
      <w:r w:rsidRPr="009A250D">
        <w:rPr>
          <w:rFonts w:ascii="Arial" w:eastAsia="Arial Unicode MS" w:hAnsi="Arial" w:cs="Arial"/>
          <w:w w:val="0"/>
          <w:sz w:val="20"/>
          <w:szCs w:val="20"/>
        </w:rPr>
        <w:t xml:space="preserve">: Esta Escritura de Emissão entra em vigor na data de sua assinatura e finda com o cumprimento, pelas Partes, de todas as </w:t>
      </w:r>
      <w:r w:rsidRPr="009A250D">
        <w:rPr>
          <w:rFonts w:ascii="Arial" w:hAnsi="Arial" w:cs="Arial"/>
          <w:sz w:val="20"/>
          <w:szCs w:val="20"/>
        </w:rPr>
        <w:t>suas</w:t>
      </w:r>
      <w:r w:rsidRPr="009A250D">
        <w:rPr>
          <w:rFonts w:ascii="Arial" w:eastAsia="Arial Unicode MS" w:hAnsi="Arial" w:cs="Arial"/>
          <w:w w:val="0"/>
          <w:sz w:val="20"/>
          <w:szCs w:val="20"/>
        </w:rPr>
        <w:t xml:space="preserve"> obrigações aqui previstas, não podendo, entretanto, ser rescindido até que as Partes tenham cumprido todas as suas obrigações aqui previstas.</w:t>
      </w:r>
    </w:p>
    <w:p w14:paraId="37563512"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013EB5B4"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351" w:name="_DV_M384"/>
      <w:bookmarkEnd w:id="351"/>
      <w:r w:rsidRPr="009A250D">
        <w:rPr>
          <w:rFonts w:ascii="Arial" w:eastAsia="Arial Unicode MS" w:hAnsi="Arial" w:cs="Arial"/>
          <w:w w:val="0"/>
          <w:sz w:val="20"/>
          <w:szCs w:val="20"/>
          <w:u w:val="single"/>
        </w:rPr>
        <w:t>Cumulatividade</w:t>
      </w:r>
      <w:r w:rsidRPr="009A250D">
        <w:rPr>
          <w:rFonts w:ascii="Arial" w:eastAsia="Arial Unicode MS" w:hAnsi="Arial" w:cs="Arial"/>
          <w:w w:val="0"/>
          <w:sz w:val="20"/>
          <w:szCs w:val="20"/>
        </w:rPr>
        <w:t xml:space="preserve">: Os direitos, recursos e poderes estipulados nesta Escritura de Emissão são cumulativos e não exclusivos </w:t>
      </w:r>
      <w:r w:rsidRPr="009A250D">
        <w:rPr>
          <w:rFonts w:ascii="Arial" w:hAnsi="Arial" w:cs="Arial"/>
          <w:sz w:val="20"/>
          <w:szCs w:val="20"/>
        </w:rPr>
        <w:t>de</w:t>
      </w:r>
      <w:r w:rsidRPr="009A250D">
        <w:rPr>
          <w:rFonts w:ascii="Arial" w:eastAsia="Arial Unicode MS" w:hAnsi="Arial" w:cs="Arial"/>
          <w:w w:val="0"/>
          <w:sz w:val="20"/>
          <w:szCs w:val="20"/>
        </w:rPr>
        <w:t xml:space="preserve"> quaisquer outros direitos, recursos ou poderes estipulados pela lei.</w:t>
      </w:r>
      <w:bookmarkStart w:id="352" w:name="_DV_M385"/>
      <w:bookmarkStart w:id="353" w:name="_DV_M386"/>
      <w:bookmarkStart w:id="354" w:name="_DV_M387"/>
      <w:bookmarkEnd w:id="352"/>
      <w:bookmarkEnd w:id="353"/>
      <w:bookmarkEnd w:id="354"/>
    </w:p>
    <w:p w14:paraId="5DCD7CC7"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bookmarkStart w:id="355" w:name="_DV_M388"/>
      <w:bookmarkEnd w:id="355"/>
    </w:p>
    <w:p w14:paraId="2F38B596"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Definições</w:t>
      </w:r>
      <w:r w:rsidRPr="009A250D">
        <w:rPr>
          <w:rFonts w:ascii="Arial" w:hAnsi="Arial" w:cs="Arial"/>
          <w:sz w:val="20"/>
          <w:szCs w:val="20"/>
        </w:rPr>
        <w:t xml:space="preserve">: Exceto se expressamente indicado: </w:t>
      </w:r>
      <w:r w:rsidRPr="009A250D">
        <w:rPr>
          <w:rFonts w:ascii="Arial" w:hAnsi="Arial" w:cs="Arial"/>
          <w:b/>
          <w:sz w:val="20"/>
          <w:szCs w:val="20"/>
        </w:rPr>
        <w:t>(i)</w:t>
      </w:r>
      <w:r w:rsidRPr="009A250D">
        <w:rPr>
          <w:rFonts w:ascii="Arial" w:hAnsi="Arial" w:cs="Arial"/>
          <w:sz w:val="20"/>
          <w:szCs w:val="20"/>
        </w:rPr>
        <w:t xml:space="preserve"> palavras e expressões iniciadas em maiúsculas, não definidas nesta Escritura de Emissão, terão o significado previsto no Termo de Securitização; e </w:t>
      </w:r>
      <w:r w:rsidRPr="009A250D">
        <w:rPr>
          <w:rFonts w:ascii="Arial" w:hAnsi="Arial" w:cs="Arial"/>
          <w:b/>
          <w:sz w:val="20"/>
          <w:szCs w:val="20"/>
        </w:rPr>
        <w:t>(ii)</w:t>
      </w:r>
      <w:r w:rsidRPr="009A250D">
        <w:rPr>
          <w:rFonts w:ascii="Arial" w:hAnsi="Arial" w:cs="Arial"/>
          <w:sz w:val="20"/>
          <w:szCs w:val="20"/>
        </w:rPr>
        <w:t xml:space="preserve"> o masculino incluirá o feminino e o singular incluirá o plural.</w:t>
      </w:r>
    </w:p>
    <w:p w14:paraId="2D9B11E3"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14:paraId="3109F580"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Título Executivo Extrajudicial</w:t>
      </w:r>
      <w:r w:rsidRPr="009A250D">
        <w:rPr>
          <w:rFonts w:ascii="Arial" w:hAnsi="Arial" w:cs="Arial"/>
          <w:sz w:val="20"/>
          <w:szCs w:val="20"/>
          <w:lang w:bidi="th-TH"/>
        </w:rPr>
        <w:t xml:space="preserve">: Esta Escritura de Emissão e a Nota Comercial constituem títulos executivos extrajudiciais nos termos dos incisos II e III do artigo 784 do Código de Processo Civil, reconhecendo as Partes </w:t>
      </w:r>
      <w:r w:rsidRPr="009A250D">
        <w:rPr>
          <w:rFonts w:ascii="Arial" w:hAnsi="Arial" w:cs="Arial"/>
          <w:sz w:val="20"/>
          <w:szCs w:val="20"/>
        </w:rPr>
        <w:t>desde</w:t>
      </w:r>
      <w:r w:rsidRPr="009A250D">
        <w:rPr>
          <w:rFonts w:ascii="Arial" w:hAnsi="Arial" w:cs="Arial"/>
          <w:sz w:val="20"/>
          <w:szCs w:val="20"/>
          <w:lang w:bidi="th-TH"/>
        </w:rPr>
        <w:t xml:space="preserve"> já que, independentemente de quaisquer outras medidas cabíveis, as obrigações assumidas nos termos desta Escritura de Emissão comportam execução específica e se submetem às disposições dos artigos 497 e seguintes do Código de Processo Civil, sem prejuízo do direito de declarar o vencimento antecipado da Nota Comercial, nos termos desta Escritura de Emissão.</w:t>
      </w:r>
    </w:p>
    <w:p w14:paraId="661C06A4"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5C37A4EF"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Irrevogabilidade</w:t>
      </w:r>
      <w:r w:rsidRPr="009A250D">
        <w:rPr>
          <w:rFonts w:ascii="Arial" w:hAnsi="Arial" w:cs="Arial"/>
          <w:sz w:val="20"/>
          <w:szCs w:val="20"/>
          <w:lang w:bidi="th-TH"/>
        </w:rPr>
        <w:t>: Esta Escritura de Emissão é firmada em caráter irrevogável e irretratável, obrigando as Partes por si e seus sucessores.</w:t>
      </w:r>
    </w:p>
    <w:p w14:paraId="5DBF391E" w14:textId="77777777" w:rsidR="00C12F4B" w:rsidRPr="00400BEF" w:rsidRDefault="00C12F4B" w:rsidP="005F3FB2">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eastAsia="Arial Unicode MS" w:hAnsi="Arial" w:cs="Arial"/>
          <w:w w:val="0"/>
          <w:sz w:val="20"/>
          <w:szCs w:val="20"/>
          <w:lang w:bidi="th-TH"/>
        </w:rPr>
      </w:pPr>
    </w:p>
    <w:p w14:paraId="0BFF1B01"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Legislação Aplicável</w:t>
      </w:r>
      <w:r w:rsidRPr="009A250D">
        <w:rPr>
          <w:rFonts w:ascii="Arial" w:hAnsi="Arial" w:cs="Arial"/>
          <w:sz w:val="20"/>
          <w:szCs w:val="20"/>
          <w:lang w:bidi="th-TH"/>
        </w:rPr>
        <w:t>: Esta Escritura de Emissão é regida pelas Leis da República Federativa do Brasil.</w:t>
      </w:r>
    </w:p>
    <w:p w14:paraId="54BBA671" w14:textId="77777777" w:rsidR="00C12F4B" w:rsidRPr="009A250D" w:rsidRDefault="00C12F4B" w:rsidP="005F3FB2">
      <w:pPr>
        <w:spacing w:line="360" w:lineRule="auto"/>
        <w:rPr>
          <w:rFonts w:ascii="Arial" w:hAnsi="Arial" w:cs="Arial"/>
          <w:sz w:val="20"/>
          <w:szCs w:val="20"/>
          <w:lang w:bidi="th-TH"/>
        </w:rPr>
      </w:pPr>
    </w:p>
    <w:p w14:paraId="3DED15EB"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Assinatura Digital</w:t>
      </w:r>
      <w:r w:rsidRPr="009A250D">
        <w:rPr>
          <w:rFonts w:ascii="Arial" w:hAnsi="Arial" w:cs="Arial"/>
          <w:sz w:val="20"/>
          <w:szCs w:val="20"/>
          <w:lang w:bidi="th-TH"/>
        </w:rPr>
        <w:t xml:space="preserve">: As Partes reconhecem que as declarações de vontade das partes contratantes mediante assinatura digital presumem-se verdadeiras em relação aos signatários quando é utilizado </w:t>
      </w:r>
      <w:r w:rsidRPr="009A250D">
        <w:rPr>
          <w:rFonts w:ascii="Arial" w:hAnsi="Arial" w:cs="Arial"/>
          <w:b/>
          <w:sz w:val="20"/>
          <w:szCs w:val="20"/>
          <w:lang w:bidi="th-TH"/>
        </w:rPr>
        <w:t>(i)</w:t>
      </w:r>
      <w:r w:rsidRPr="00AA167F">
        <w:rPr>
          <w:rFonts w:ascii="Arial" w:hAnsi="Arial" w:cs="Arial"/>
          <w:sz w:val="20"/>
          <w:szCs w:val="20"/>
          <w:lang w:bidi="th-TH"/>
        </w:rPr>
        <w:t xml:space="preserve"> o processo de certificação </w:t>
      </w:r>
      <w:r w:rsidRPr="00AA167F">
        <w:rPr>
          <w:rFonts w:ascii="Arial" w:hAnsi="Arial" w:cs="Arial"/>
          <w:sz w:val="20"/>
          <w:szCs w:val="20"/>
        </w:rPr>
        <w:t>disponibilizado</w:t>
      </w:r>
      <w:r w:rsidRPr="00AA167F">
        <w:rPr>
          <w:rFonts w:ascii="Arial" w:hAnsi="Arial" w:cs="Arial"/>
          <w:sz w:val="20"/>
          <w:szCs w:val="20"/>
          <w:lang w:bidi="th-TH"/>
        </w:rPr>
        <w:t xml:space="preserve"> pela Infraestrutura de Chaves Públicas Brasileira – ICP-Brasil ou </w:t>
      </w:r>
      <w:r w:rsidRPr="009A250D">
        <w:rPr>
          <w:rFonts w:ascii="Arial" w:hAnsi="Arial" w:cs="Arial"/>
          <w:b/>
          <w:sz w:val="20"/>
          <w:szCs w:val="20"/>
          <w:lang w:bidi="th-TH"/>
        </w:rPr>
        <w:t>(ii)</w:t>
      </w:r>
      <w:r w:rsidR="00026AC6" w:rsidRPr="00AA167F">
        <w:rPr>
          <w:rFonts w:ascii="Arial" w:hAnsi="Arial" w:cs="Arial"/>
          <w:sz w:val="20"/>
          <w:szCs w:val="20"/>
          <w:lang w:bidi="th-TH"/>
        </w:rPr>
        <w:t> </w:t>
      </w:r>
      <w:r w:rsidRPr="00AA167F">
        <w:rPr>
          <w:rFonts w:ascii="Arial" w:hAnsi="Arial" w:cs="Arial"/>
          <w:sz w:val="20"/>
          <w:szCs w:val="20"/>
          <w:lang w:bidi="th-TH"/>
        </w:rPr>
        <w:t xml:space="preserve">outro meio de comprovação da autoria e integridade do documento em forma eletrônica, desde que admitido como válido pelas partes ou aceito pela pessoa a quem for oposto o documento, </w:t>
      </w:r>
      <w:r w:rsidRPr="00400BEF">
        <w:rPr>
          <w:rFonts w:ascii="Arial" w:hAnsi="Arial" w:cs="Arial"/>
          <w:sz w:val="20"/>
          <w:szCs w:val="20"/>
          <w:lang w:bidi="th-TH"/>
        </w:rPr>
        <w:t>conforme admitido pelo art</w:t>
      </w:r>
      <w:r w:rsidR="00026AC6" w:rsidRPr="009A250D">
        <w:rPr>
          <w:rFonts w:ascii="Arial" w:hAnsi="Arial" w:cs="Arial"/>
          <w:sz w:val="20"/>
          <w:szCs w:val="20"/>
          <w:lang w:bidi="th-TH"/>
        </w:rPr>
        <w:t>igo</w:t>
      </w:r>
      <w:r w:rsidRPr="009A250D">
        <w:rPr>
          <w:rFonts w:ascii="Arial" w:hAnsi="Arial" w:cs="Arial"/>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w:t>
      </w:r>
      <w:r w:rsidR="00436BD6" w:rsidRPr="009A250D">
        <w:rPr>
          <w:rFonts w:ascii="Arial" w:hAnsi="Arial" w:cs="Arial"/>
          <w:sz w:val="20"/>
          <w:szCs w:val="20"/>
          <w:lang w:bidi="th-TH"/>
        </w:rPr>
        <w:t>Cláusula</w:t>
      </w:r>
      <w:r w:rsidRPr="009A250D">
        <w:rPr>
          <w:rFonts w:ascii="Arial" w:hAnsi="Arial" w:cs="Arial"/>
          <w:sz w:val="20"/>
          <w:szCs w:val="20"/>
          <w:lang w:bidi="th-TH"/>
        </w:rPr>
        <w:t>.</w:t>
      </w:r>
    </w:p>
    <w:p w14:paraId="4B6E9C2E" w14:textId="77777777" w:rsidR="00C12F4B" w:rsidRPr="009A250D" w:rsidRDefault="00C12F4B" w:rsidP="005F3FB2">
      <w:pPr>
        <w:pStyle w:val="ListParagraph"/>
        <w:tabs>
          <w:tab w:val="left" w:pos="567"/>
        </w:tabs>
        <w:spacing w:line="360" w:lineRule="auto"/>
        <w:ind w:left="0"/>
        <w:contextualSpacing w:val="0"/>
        <w:jc w:val="both"/>
        <w:rPr>
          <w:rFonts w:ascii="Arial" w:hAnsi="Arial" w:cs="Arial"/>
          <w:sz w:val="20"/>
          <w:szCs w:val="20"/>
          <w:lang w:bidi="th-TH"/>
        </w:rPr>
      </w:pPr>
    </w:p>
    <w:p w14:paraId="6D6A794F"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Proteção de Dados</w:t>
      </w:r>
      <w:r w:rsidRPr="009A250D">
        <w:rPr>
          <w:rFonts w:ascii="Arial" w:hAnsi="Arial" w:cs="Arial"/>
          <w:sz w:val="20"/>
          <w:szCs w:val="20"/>
          <w:lang w:bidi="th-TH"/>
        </w:rPr>
        <w:t xml:space="preserve">: As Partes consentem, de maneira livre, esclarecida e inequívoca, com a utilização de seus dados pessoais para a realização da operação de crédito ora estabelecida, nos termos e propósitos contidos nos </w:t>
      </w:r>
      <w:r w:rsidRPr="009A250D">
        <w:rPr>
          <w:rFonts w:ascii="Arial" w:hAnsi="Arial" w:cs="Arial"/>
          <w:sz w:val="20"/>
          <w:szCs w:val="20"/>
        </w:rPr>
        <w:t>Documentos</w:t>
      </w:r>
      <w:r w:rsidRPr="009A250D">
        <w:rPr>
          <w:rFonts w:ascii="Arial" w:hAnsi="Arial" w:cs="Arial"/>
          <w:sz w:val="20"/>
          <w:szCs w:val="20"/>
          <w:lang w:bidi="th-TH"/>
        </w:rPr>
        <w:t xml:space="preserve"> da Operação, autorizando expressamente, desde já, o compartilhamento destas informações com as partes envolvidas.</w:t>
      </w:r>
    </w:p>
    <w:p w14:paraId="28BCBB6B"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6B6ECB1D" w14:textId="77777777" w:rsidR="00C12F4B" w:rsidRPr="009A250D" w:rsidRDefault="00C12F4B" w:rsidP="00FA2B78">
      <w:pPr>
        <w:pStyle w:val="ListParagraph"/>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Foro</w:t>
      </w:r>
      <w:r w:rsidRPr="009A250D">
        <w:rPr>
          <w:rFonts w:ascii="Arial" w:hAnsi="Arial" w:cs="Arial"/>
          <w:sz w:val="20"/>
          <w:szCs w:val="20"/>
          <w:lang w:bidi="th-TH"/>
        </w:rPr>
        <w:t xml:space="preserve">: Fica eleito o foro da Comarca de São Paulo, Estado de São Paulo, para dirimir quaisquer dúvidas ou controvérsias </w:t>
      </w:r>
      <w:r w:rsidRPr="009A250D">
        <w:rPr>
          <w:rFonts w:ascii="Arial" w:hAnsi="Arial" w:cs="Arial"/>
          <w:sz w:val="20"/>
          <w:szCs w:val="20"/>
        </w:rPr>
        <w:t>oriundas</w:t>
      </w:r>
      <w:r w:rsidRPr="009A250D">
        <w:rPr>
          <w:rFonts w:ascii="Arial" w:hAnsi="Arial" w:cs="Arial"/>
          <w:sz w:val="20"/>
          <w:szCs w:val="20"/>
          <w:lang w:bidi="th-TH"/>
        </w:rPr>
        <w:t xml:space="preserve"> desta Escritura de Emissão, com renúncia expressa a qualquer outro, por mais privilegiado que seja ou possa vir a ser.</w:t>
      </w:r>
    </w:p>
    <w:p w14:paraId="1473102C"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14:paraId="1D402C8C" w14:textId="77777777" w:rsidR="00C12F4B" w:rsidRPr="00157302" w:rsidRDefault="00C12F4B" w:rsidP="00E34BFB">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w w:val="0"/>
          <w:sz w:val="20"/>
          <w:lang w:bidi="th-TH"/>
        </w:rPr>
      </w:pPr>
      <w:r w:rsidRPr="009A250D">
        <w:rPr>
          <w:color w:val="auto"/>
          <w:sz w:val="20"/>
          <w:szCs w:val="20"/>
          <w:lang w:bidi="th-TH"/>
        </w:rPr>
        <w:t xml:space="preserve">E, por estarem assim, justas e contratadas, as Partes assinam esta Escritura de Emissão em forma eletrônica podendo, neste caso, se utilizar processo de certificação disponibilizado pela Infraestrutura de Chaves Públicas – ICP-Brasil, ou, alternativamente, por meio de </w:t>
      </w:r>
      <w:r w:rsidRPr="00134383">
        <w:rPr>
          <w:sz w:val="20"/>
          <w:szCs w:val="20"/>
          <w:lang w:bidi="th-TH"/>
        </w:rPr>
        <w:t xml:space="preserve">outra plataforma de assinatura eletrônica utilizados como meio de comprovação de autoria e integridade de documentos em forma eletrônica, produzindo todos os seus efeitos em relação aos signatários, conforme </w:t>
      </w:r>
      <w:r w:rsidR="00026AC6" w:rsidRPr="00134383">
        <w:rPr>
          <w:sz w:val="20"/>
          <w:szCs w:val="20"/>
          <w:lang w:bidi="th-TH"/>
        </w:rPr>
        <w:t>§</w:t>
      </w:r>
      <w:r w:rsidRPr="00134383">
        <w:rPr>
          <w:sz w:val="20"/>
          <w:szCs w:val="20"/>
          <w:lang w:bidi="th-TH"/>
        </w:rPr>
        <w:t xml:space="preserve">1º do artigo 10º da </w:t>
      </w:r>
      <w:r w:rsidRPr="00157302">
        <w:rPr>
          <w:sz w:val="20"/>
          <w:szCs w:val="20"/>
          <w:lang w:bidi="th-TH"/>
        </w:rPr>
        <w:t xml:space="preserve">Medida Provisória 2.200-2 e </w:t>
      </w:r>
      <w:r w:rsidR="00026AC6" w:rsidRPr="00157302">
        <w:rPr>
          <w:sz w:val="20"/>
          <w:szCs w:val="20"/>
          <w:lang w:bidi="th-TH"/>
        </w:rPr>
        <w:t xml:space="preserve">do </w:t>
      </w:r>
      <w:r w:rsidRPr="00157302">
        <w:rPr>
          <w:sz w:val="20"/>
          <w:szCs w:val="20"/>
          <w:lang w:bidi="th-TH"/>
        </w:rPr>
        <w:t>artigo 219</w:t>
      </w:r>
      <w:r w:rsidR="00026AC6" w:rsidRPr="00157302">
        <w:rPr>
          <w:sz w:val="20"/>
          <w:szCs w:val="20"/>
          <w:lang w:bidi="th-TH"/>
        </w:rPr>
        <w:t xml:space="preserve"> </w:t>
      </w:r>
      <w:r w:rsidRPr="00157302">
        <w:rPr>
          <w:sz w:val="20"/>
          <w:szCs w:val="20"/>
          <w:lang w:bidi="th-TH"/>
        </w:rPr>
        <w:t>do Código Civil.</w:t>
      </w:r>
    </w:p>
    <w:p w14:paraId="41F9B20E" w14:textId="77777777" w:rsidR="00C12F4B" w:rsidRPr="00157302" w:rsidRDefault="00C12F4B" w:rsidP="005F3FB2">
      <w:pPr>
        <w:tabs>
          <w:tab w:val="left" w:pos="567"/>
        </w:tabs>
        <w:spacing w:line="360" w:lineRule="auto"/>
        <w:jc w:val="both"/>
        <w:rPr>
          <w:rFonts w:ascii="Arial" w:eastAsia="Arial Unicode MS" w:hAnsi="Arial" w:cs="Arial"/>
          <w:w w:val="0"/>
          <w:sz w:val="20"/>
          <w:szCs w:val="20"/>
        </w:rPr>
      </w:pPr>
    </w:p>
    <w:p w14:paraId="23308998" w14:textId="31678C29" w:rsidR="00CF1D1E" w:rsidRPr="00157302" w:rsidRDefault="00F34C9E" w:rsidP="005F3FB2">
      <w:pPr>
        <w:spacing w:line="360" w:lineRule="auto"/>
        <w:jc w:val="center"/>
        <w:rPr>
          <w:rFonts w:ascii="Arial" w:hAnsi="Arial" w:cs="Arial"/>
          <w:sz w:val="20"/>
          <w:szCs w:val="20"/>
        </w:rPr>
      </w:pPr>
      <w:bookmarkStart w:id="356" w:name="_Hlk57056865"/>
      <w:r w:rsidRPr="00157302">
        <w:rPr>
          <w:rFonts w:ascii="Arial" w:hAnsi="Arial" w:cs="Arial"/>
          <w:sz w:val="20"/>
          <w:szCs w:val="20"/>
        </w:rPr>
        <w:t>São Paulo/</w:t>
      </w:r>
      <w:r w:rsidR="005C37DD" w:rsidRPr="00157302">
        <w:rPr>
          <w:rFonts w:ascii="Arial" w:hAnsi="Arial" w:cs="Arial"/>
          <w:sz w:val="20"/>
          <w:szCs w:val="20"/>
        </w:rPr>
        <w:t xml:space="preserve">SP, </w:t>
      </w:r>
      <w:del w:id="357" w:author="João Bertanha" w:date="2022-09-02T15:38:00Z">
        <w:r w:rsidR="00516A79" w:rsidDel="007D5FA7">
          <w:rPr>
            <w:rFonts w:ascii="Arial" w:hAnsi="Arial" w:cs="Arial"/>
            <w:sz w:val="20"/>
            <w:szCs w:val="20"/>
          </w:rPr>
          <w:delText>01</w:delText>
        </w:r>
        <w:r w:rsidR="00516A79" w:rsidRPr="00157302" w:rsidDel="007D5FA7">
          <w:rPr>
            <w:rFonts w:ascii="Arial" w:hAnsi="Arial" w:cs="Arial"/>
            <w:sz w:val="20"/>
            <w:szCs w:val="20"/>
          </w:rPr>
          <w:delText xml:space="preserve"> </w:delText>
        </w:r>
      </w:del>
      <w:ins w:id="358" w:author="João Bertanha" w:date="2022-09-02T15:38:00Z">
        <w:r w:rsidR="007D5FA7">
          <w:rPr>
            <w:rFonts w:ascii="Arial" w:hAnsi="Arial" w:cs="Arial"/>
            <w:sz w:val="20"/>
            <w:szCs w:val="20"/>
          </w:rPr>
          <w:t>0</w:t>
        </w:r>
        <w:r w:rsidR="007D5FA7">
          <w:rPr>
            <w:rFonts w:ascii="Arial" w:hAnsi="Arial" w:cs="Arial"/>
            <w:sz w:val="20"/>
            <w:szCs w:val="20"/>
          </w:rPr>
          <w:t>2</w:t>
        </w:r>
        <w:r w:rsidR="007D5FA7" w:rsidRPr="00157302">
          <w:rPr>
            <w:rFonts w:ascii="Arial" w:hAnsi="Arial" w:cs="Arial"/>
            <w:sz w:val="20"/>
            <w:szCs w:val="20"/>
          </w:rPr>
          <w:t xml:space="preserve"> </w:t>
        </w:r>
      </w:ins>
      <w:r w:rsidR="00B20762" w:rsidRPr="00157302">
        <w:rPr>
          <w:rFonts w:ascii="Arial" w:hAnsi="Arial" w:cs="Arial"/>
          <w:sz w:val="20"/>
          <w:szCs w:val="20"/>
        </w:rPr>
        <w:t xml:space="preserve">de </w:t>
      </w:r>
      <w:r w:rsidR="00516A79">
        <w:rPr>
          <w:rFonts w:ascii="Arial" w:hAnsi="Arial" w:cs="Arial"/>
          <w:sz w:val="20"/>
          <w:szCs w:val="20"/>
        </w:rPr>
        <w:t>setembro</w:t>
      </w:r>
      <w:r w:rsidR="00516A79" w:rsidRPr="00157302">
        <w:rPr>
          <w:rFonts w:ascii="Arial" w:hAnsi="Arial" w:cs="Arial"/>
          <w:sz w:val="20"/>
          <w:szCs w:val="20"/>
        </w:rPr>
        <w:t xml:space="preserve"> </w:t>
      </w:r>
      <w:r w:rsidR="00C12F4B" w:rsidRPr="00157302">
        <w:rPr>
          <w:rFonts w:ascii="Arial" w:hAnsi="Arial" w:cs="Arial"/>
          <w:sz w:val="20"/>
          <w:szCs w:val="20"/>
        </w:rPr>
        <w:t>de 2022</w:t>
      </w:r>
      <w:r w:rsidR="005C37DD" w:rsidRPr="00157302">
        <w:rPr>
          <w:rFonts w:ascii="Arial" w:hAnsi="Arial" w:cs="Arial"/>
          <w:sz w:val="20"/>
          <w:szCs w:val="20"/>
        </w:rPr>
        <w:t>.</w:t>
      </w:r>
    </w:p>
    <w:p w14:paraId="181B6323" w14:textId="77777777" w:rsidR="00D7271F" w:rsidRPr="009A250D" w:rsidRDefault="00D7271F" w:rsidP="005F3FB2">
      <w:pPr>
        <w:spacing w:line="360" w:lineRule="auto"/>
        <w:jc w:val="center"/>
        <w:rPr>
          <w:rFonts w:ascii="Arial" w:hAnsi="Arial" w:cs="Arial"/>
          <w:w w:val="0"/>
          <w:sz w:val="20"/>
          <w:szCs w:val="20"/>
        </w:rPr>
      </w:pPr>
      <w:bookmarkStart w:id="359" w:name="_Hlk40262378"/>
      <w:bookmarkStart w:id="360" w:name="_Hlk44263493"/>
      <w:bookmarkEnd w:id="339"/>
      <w:bookmarkEnd w:id="356"/>
      <w:r w:rsidRPr="008E0287">
        <w:rPr>
          <w:rFonts w:ascii="Arial" w:hAnsi="Arial" w:cs="Arial"/>
          <w:i/>
          <w:iCs/>
          <w:w w:val="0"/>
          <w:sz w:val="20"/>
          <w:szCs w:val="20"/>
        </w:rPr>
        <w:t>(o restante da</w:t>
      </w:r>
      <w:r w:rsidRPr="008E0287">
        <w:rPr>
          <w:rFonts w:ascii="Arial" w:hAnsi="Arial" w:cs="Arial"/>
          <w:i/>
          <w:w w:val="0"/>
          <w:sz w:val="20"/>
          <w:szCs w:val="20"/>
        </w:rPr>
        <w:t xml:space="preserve"> página foi intencionalmente deixado em branco</w:t>
      </w:r>
      <w:r w:rsidRPr="008E0287">
        <w:rPr>
          <w:rFonts w:ascii="Arial" w:hAnsi="Arial" w:cs="Arial"/>
          <w:i/>
          <w:iCs/>
          <w:w w:val="0"/>
          <w:sz w:val="20"/>
          <w:szCs w:val="20"/>
        </w:rPr>
        <w:t>)</w:t>
      </w:r>
      <w:r w:rsidRPr="008E0287">
        <w:rPr>
          <w:rFonts w:ascii="Arial" w:hAnsi="Arial" w:cs="Arial"/>
          <w:i/>
          <w:iCs/>
          <w:w w:val="0"/>
          <w:sz w:val="20"/>
          <w:szCs w:val="20"/>
        </w:rPr>
        <w:br/>
        <w:t>(</w:t>
      </w:r>
      <w:r w:rsidRPr="008E0287">
        <w:rPr>
          <w:rFonts w:ascii="Arial" w:hAnsi="Arial" w:cs="Arial"/>
          <w:i/>
          <w:w w:val="0"/>
          <w:sz w:val="20"/>
          <w:szCs w:val="20"/>
        </w:rPr>
        <w:t xml:space="preserve">página de </w:t>
      </w:r>
      <w:r w:rsidRPr="008E0287">
        <w:rPr>
          <w:rFonts w:ascii="Arial" w:hAnsi="Arial" w:cs="Arial"/>
          <w:i/>
          <w:iCs/>
          <w:w w:val="0"/>
          <w:sz w:val="20"/>
          <w:szCs w:val="20"/>
        </w:rPr>
        <w:t>assinaturas e anexos a seguir)</w:t>
      </w:r>
    </w:p>
    <w:bookmarkEnd w:id="359"/>
    <w:p w14:paraId="6DB7042A" w14:textId="77777777" w:rsidR="00C12F4B" w:rsidRPr="009A250D" w:rsidRDefault="00731021" w:rsidP="005F3FB2">
      <w:pPr>
        <w:pStyle w:val="p0"/>
        <w:spacing w:line="360" w:lineRule="auto"/>
        <w:rPr>
          <w:rFonts w:ascii="Arial" w:hAnsi="Arial" w:cs="Arial"/>
          <w:sz w:val="20"/>
        </w:rPr>
      </w:pPr>
      <w:r w:rsidRPr="009A250D">
        <w:rPr>
          <w:rFonts w:ascii="Arial" w:hAnsi="Arial" w:cs="Arial"/>
          <w:sz w:val="20"/>
        </w:rPr>
        <w:br w:type="page"/>
      </w:r>
      <w:bookmarkEnd w:id="360"/>
      <w:r w:rsidR="00C12F4B" w:rsidRPr="009A250D">
        <w:rPr>
          <w:rFonts w:ascii="Arial" w:eastAsia="Arial Unicode MS" w:hAnsi="Arial" w:cs="Arial"/>
          <w:w w:val="0"/>
          <w:sz w:val="20"/>
          <w:lang w:bidi="th-TH"/>
        </w:rPr>
        <w:t>(Página 1/</w:t>
      </w:r>
      <w:r w:rsidR="00370954">
        <w:rPr>
          <w:rFonts w:ascii="Arial" w:eastAsia="Arial Unicode MS" w:hAnsi="Arial" w:cs="Arial"/>
          <w:w w:val="0"/>
          <w:sz w:val="20"/>
          <w:lang w:bidi="th-TH"/>
        </w:rPr>
        <w:t>3</w:t>
      </w:r>
      <w:r w:rsidR="00370954" w:rsidRPr="009A250D">
        <w:rPr>
          <w:rFonts w:ascii="Arial" w:eastAsia="Arial Unicode MS" w:hAnsi="Arial" w:cs="Arial"/>
          <w:w w:val="0"/>
          <w:sz w:val="20"/>
          <w:lang w:bidi="th-TH"/>
        </w:rPr>
        <w:t xml:space="preserve"> </w:t>
      </w:r>
      <w:r w:rsidR="00C12F4B" w:rsidRPr="009A250D">
        <w:rPr>
          <w:rFonts w:ascii="Arial" w:eastAsia="Arial Unicode MS" w:hAnsi="Arial" w:cs="Arial"/>
          <w:w w:val="0"/>
          <w:sz w:val="20"/>
          <w:lang w:bidi="th-TH"/>
        </w:rPr>
        <w:t xml:space="preserve">de assinatura do </w:t>
      </w:r>
      <w:r w:rsidR="00C12F4B" w:rsidRPr="009A250D">
        <w:rPr>
          <w:rFonts w:ascii="Arial" w:hAnsi="Arial" w:cs="Arial"/>
          <w:sz w:val="20"/>
          <w:lang w:bidi="th-TH"/>
        </w:rPr>
        <w:t>“</w:t>
      </w:r>
      <w:r w:rsidR="00C12F4B" w:rsidRPr="009A250D">
        <w:rPr>
          <w:rFonts w:ascii="Arial" w:hAnsi="Arial" w:cs="Arial"/>
          <w:i/>
          <w:sz w:val="20"/>
          <w:lang w:bidi="th-TH"/>
        </w:rPr>
        <w:t xml:space="preserve">Instrumento Particular de Escritura da 1ª (primeira) Emissão de Nota Comercial, em Série Única, para Colocação Privada, da </w:t>
      </w:r>
      <w:r w:rsidR="00C12F4B" w:rsidRPr="009A250D">
        <w:rPr>
          <w:rFonts w:ascii="Arial" w:hAnsi="Arial" w:cs="Arial"/>
          <w:bCs/>
          <w:i/>
          <w:sz w:val="20"/>
        </w:rPr>
        <w:t>Tabas Tecnologia Imobiliária Ltda</w:t>
      </w:r>
      <w:r w:rsidR="00C12F4B" w:rsidRPr="009A250D">
        <w:rPr>
          <w:rFonts w:ascii="Arial" w:hAnsi="Arial" w:cs="Arial"/>
          <w:i/>
          <w:sz w:val="20"/>
          <w:lang w:bidi="th-TH"/>
        </w:rPr>
        <w:t>.</w:t>
      </w:r>
      <w:r w:rsidR="00C12F4B" w:rsidRPr="009A250D">
        <w:rPr>
          <w:rFonts w:ascii="Arial" w:hAnsi="Arial" w:cs="Arial"/>
          <w:sz w:val="20"/>
          <w:lang w:bidi="th-TH"/>
        </w:rPr>
        <w:t>”)</w:t>
      </w:r>
    </w:p>
    <w:p w14:paraId="21279FEB" w14:textId="77777777" w:rsidR="00C12F4B" w:rsidRPr="009A250D" w:rsidRDefault="00C12F4B" w:rsidP="005F3FB2">
      <w:pPr>
        <w:pStyle w:val="p0"/>
        <w:spacing w:line="360" w:lineRule="auto"/>
        <w:rPr>
          <w:rFonts w:ascii="Arial" w:hAnsi="Arial" w:cs="Arial"/>
          <w:sz w:val="20"/>
        </w:rPr>
      </w:pPr>
    </w:p>
    <w:p w14:paraId="082EBA24" w14:textId="77777777" w:rsidR="00C12F4B" w:rsidRPr="009A250D" w:rsidRDefault="00C12F4B" w:rsidP="005F3FB2">
      <w:pPr>
        <w:pStyle w:val="p0"/>
        <w:spacing w:line="360" w:lineRule="auto"/>
        <w:rPr>
          <w:rFonts w:ascii="Arial" w:hAnsi="Arial" w:cs="Arial"/>
          <w:sz w:val="20"/>
          <w:lang w:bidi="th-TH"/>
        </w:rPr>
      </w:pPr>
    </w:p>
    <w:p w14:paraId="03A79A4C" w14:textId="77777777" w:rsidR="00C12F4B" w:rsidRPr="009A250D" w:rsidRDefault="00C12F4B" w:rsidP="005F3FB2">
      <w:pPr>
        <w:pStyle w:val="p0"/>
        <w:spacing w:line="360" w:lineRule="auto"/>
        <w:rPr>
          <w:rFonts w:ascii="Arial" w:eastAsia="Arial Unicode MS" w:hAnsi="Arial" w:cs="Arial"/>
          <w:w w:val="0"/>
          <w:sz w:val="20"/>
          <w:lang w:bidi="th-TH"/>
        </w:rPr>
      </w:pPr>
    </w:p>
    <w:p w14:paraId="4FD71752" w14:textId="77777777" w:rsidR="00C12F4B" w:rsidRPr="009A250D" w:rsidRDefault="00C12F4B" w:rsidP="005F3FB2">
      <w:pPr>
        <w:pStyle w:val="p0"/>
        <w:spacing w:line="360" w:lineRule="auto"/>
        <w:jc w:val="center"/>
        <w:rPr>
          <w:rFonts w:ascii="Arial" w:hAnsi="Arial" w:cs="Arial"/>
          <w:b/>
          <w:bCs/>
          <w:sz w:val="20"/>
        </w:rPr>
      </w:pPr>
      <w:r w:rsidRPr="009A250D">
        <w:rPr>
          <w:rFonts w:ascii="Arial" w:hAnsi="Arial" w:cs="Arial"/>
          <w:b/>
          <w:bCs/>
          <w:sz w:val="20"/>
        </w:rPr>
        <w:t>TABAS TECNOLOGIA IMOBILIÁRIA LTDA</w:t>
      </w:r>
      <w:r w:rsidRPr="009A250D">
        <w:rPr>
          <w:rFonts w:ascii="Arial" w:hAnsi="Arial" w:cs="Arial"/>
          <w:b/>
          <w:smallCaps/>
          <w:sz w:val="20"/>
          <w:lang w:bidi="th-TH"/>
        </w:rPr>
        <w:t>.</w:t>
      </w:r>
    </w:p>
    <w:p w14:paraId="09A68A19" w14:textId="77777777"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Emissora</w:t>
      </w:r>
    </w:p>
    <w:p w14:paraId="550C845F"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5C3F1F8E"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7CAA6BC4" w14:textId="77777777"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jc w:val="center"/>
        <w:tblLook w:val="04A0" w:firstRow="1" w:lastRow="0" w:firstColumn="1" w:lastColumn="0" w:noHBand="0" w:noVBand="1"/>
      </w:tblPr>
      <w:tblGrid>
        <w:gridCol w:w="4526"/>
        <w:gridCol w:w="282"/>
      </w:tblGrid>
      <w:tr w:rsidR="00207ABE" w:rsidRPr="009A250D" w14:paraId="7B8A98D8" w14:textId="77777777" w:rsidTr="00207ABE">
        <w:trPr>
          <w:trHeight w:val="406"/>
          <w:jc w:val="center"/>
        </w:trPr>
        <w:tc>
          <w:tcPr>
            <w:tcW w:w="4526" w:type="dxa"/>
            <w:tcBorders>
              <w:top w:val="single" w:sz="4" w:space="0" w:color="auto"/>
            </w:tcBorders>
            <w:shd w:val="clear" w:color="auto" w:fill="auto"/>
          </w:tcPr>
          <w:p w14:paraId="30F52E99" w14:textId="77777777" w:rsidR="00207ABE" w:rsidRPr="00AA167F" w:rsidRDefault="00207ABE" w:rsidP="005F3FB2">
            <w:pPr>
              <w:pStyle w:val="p0"/>
              <w:spacing w:line="360" w:lineRule="auto"/>
              <w:rPr>
                <w:rFonts w:ascii="Arial" w:eastAsia="Arial Unicode MS" w:hAnsi="Arial" w:cs="Arial"/>
                <w:w w:val="0"/>
                <w:sz w:val="20"/>
                <w:lang w:bidi="th-TH"/>
              </w:rPr>
            </w:pPr>
            <w:r w:rsidRPr="009A250D">
              <w:rPr>
                <w:rFonts w:ascii="Arial" w:eastAsia="Arial Unicode MS" w:hAnsi="Arial" w:cs="Arial"/>
                <w:w w:val="0"/>
                <w:sz w:val="20"/>
                <w:lang w:bidi="th-TH"/>
              </w:rPr>
              <w:t xml:space="preserve">Nome: </w:t>
            </w:r>
            <w:r w:rsidR="002D11FC">
              <w:rPr>
                <w:rFonts w:ascii="Arial" w:hAnsi="Arial" w:cs="Arial"/>
                <w:sz w:val="20"/>
              </w:rPr>
              <w:t>Leonardo Rodrigues M</w:t>
            </w:r>
            <w:r>
              <w:rPr>
                <w:rFonts w:ascii="Arial" w:hAnsi="Arial" w:cs="Arial"/>
                <w:sz w:val="20"/>
              </w:rPr>
              <w:t>orgatto</w:t>
            </w:r>
          </w:p>
          <w:p w14:paraId="490968BE" w14:textId="77777777" w:rsidR="00207ABE" w:rsidRPr="00AA167F" w:rsidRDefault="00207ABE"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Cargo: </w:t>
            </w:r>
            <w:r>
              <w:rPr>
                <w:rFonts w:ascii="Arial" w:hAnsi="Arial" w:cs="Arial"/>
                <w:sz w:val="20"/>
              </w:rPr>
              <w:t>Diretor</w:t>
            </w:r>
          </w:p>
        </w:tc>
        <w:tc>
          <w:tcPr>
            <w:tcW w:w="282" w:type="dxa"/>
            <w:shd w:val="clear" w:color="auto" w:fill="auto"/>
          </w:tcPr>
          <w:p w14:paraId="09040D9B" w14:textId="77777777" w:rsidR="00207ABE" w:rsidRPr="00400BEF" w:rsidRDefault="00207ABE" w:rsidP="005F3FB2">
            <w:pPr>
              <w:pStyle w:val="p0"/>
              <w:spacing w:line="360" w:lineRule="auto"/>
              <w:rPr>
                <w:rFonts w:ascii="Arial" w:eastAsia="Arial Unicode MS" w:hAnsi="Arial" w:cs="Arial"/>
                <w:w w:val="0"/>
                <w:sz w:val="20"/>
                <w:lang w:bidi="th-TH"/>
              </w:rPr>
            </w:pPr>
          </w:p>
        </w:tc>
      </w:tr>
    </w:tbl>
    <w:p w14:paraId="0F1696C0" w14:textId="77777777" w:rsidR="00C12F4B" w:rsidRPr="00AA167F" w:rsidRDefault="00C12F4B" w:rsidP="005F3FB2">
      <w:pPr>
        <w:pStyle w:val="p0"/>
        <w:spacing w:line="360" w:lineRule="auto"/>
        <w:rPr>
          <w:rFonts w:ascii="Arial" w:eastAsia="Arial Unicode MS" w:hAnsi="Arial" w:cs="Arial"/>
          <w:w w:val="0"/>
          <w:sz w:val="20"/>
          <w:lang w:bidi="th-TH"/>
        </w:rPr>
      </w:pPr>
    </w:p>
    <w:p w14:paraId="70A1F606" w14:textId="77777777" w:rsidR="00FA20CA" w:rsidRDefault="00FA20CA">
      <w:pPr>
        <w:spacing w:after="160" w:line="259" w:lineRule="auto"/>
        <w:rPr>
          <w:rFonts w:ascii="Arial" w:eastAsiaTheme="minorEastAsia" w:hAnsi="Arial" w:cs="Arial"/>
          <w:sz w:val="20"/>
          <w:szCs w:val="20"/>
          <w:lang w:eastAsia="zh-CN"/>
        </w:rPr>
      </w:pPr>
      <w:r>
        <w:rPr>
          <w:rFonts w:ascii="Arial" w:hAnsi="Arial" w:cs="Arial"/>
          <w:sz w:val="20"/>
        </w:rPr>
        <w:br w:type="page"/>
      </w:r>
    </w:p>
    <w:p w14:paraId="10683FD1" w14:textId="77777777" w:rsidR="00370954" w:rsidRPr="009A250D" w:rsidRDefault="00370954" w:rsidP="00370954">
      <w:pPr>
        <w:pStyle w:val="p0"/>
        <w:spacing w:line="360" w:lineRule="auto"/>
        <w:rPr>
          <w:rFonts w:ascii="Arial" w:hAnsi="Arial" w:cs="Arial"/>
          <w:sz w:val="20"/>
        </w:rPr>
      </w:pPr>
      <w:r w:rsidRPr="009A250D">
        <w:rPr>
          <w:rFonts w:ascii="Arial" w:eastAsia="Arial Unicode MS" w:hAnsi="Arial" w:cs="Arial"/>
          <w:w w:val="0"/>
          <w:sz w:val="20"/>
          <w:lang w:bidi="th-TH"/>
        </w:rPr>
        <w:t xml:space="preserve">(Página </w:t>
      </w:r>
      <w:r>
        <w:rPr>
          <w:rFonts w:ascii="Arial" w:eastAsia="Arial Unicode MS" w:hAnsi="Arial" w:cs="Arial"/>
          <w:w w:val="0"/>
          <w:sz w:val="20"/>
          <w:lang w:bidi="th-TH"/>
        </w:rPr>
        <w:t>2</w:t>
      </w:r>
      <w:r w:rsidRPr="009A250D">
        <w:rPr>
          <w:rFonts w:ascii="Arial" w:eastAsia="Arial Unicode MS" w:hAnsi="Arial" w:cs="Arial"/>
          <w:w w:val="0"/>
          <w:sz w:val="20"/>
          <w:lang w:bidi="th-TH"/>
        </w:rPr>
        <w:t>/</w:t>
      </w:r>
      <w:r>
        <w:rPr>
          <w:rFonts w:ascii="Arial" w:eastAsia="Arial Unicode MS" w:hAnsi="Arial" w:cs="Arial"/>
          <w:w w:val="0"/>
          <w:sz w:val="20"/>
          <w:lang w:bidi="th-TH"/>
        </w:rPr>
        <w:t>3</w:t>
      </w:r>
      <w:r w:rsidRPr="009A250D">
        <w:rPr>
          <w:rFonts w:ascii="Arial" w:eastAsia="Arial Unicode MS" w:hAnsi="Arial" w:cs="Arial"/>
          <w:w w:val="0"/>
          <w:sz w:val="20"/>
          <w:lang w:bidi="th-TH"/>
        </w:rPr>
        <w:t xml:space="preserve"> 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i/>
          <w:sz w:val="20"/>
          <w:lang w:bidi="th-TH"/>
        </w:rPr>
        <w:t>.</w:t>
      </w:r>
      <w:r w:rsidRPr="009A250D">
        <w:rPr>
          <w:rFonts w:ascii="Arial" w:hAnsi="Arial" w:cs="Arial"/>
          <w:sz w:val="20"/>
          <w:lang w:bidi="th-TH"/>
        </w:rPr>
        <w:t>”)</w:t>
      </w:r>
    </w:p>
    <w:p w14:paraId="0A64DD51" w14:textId="77777777" w:rsidR="00370954" w:rsidRPr="009A250D" w:rsidRDefault="00370954" w:rsidP="00370954">
      <w:pPr>
        <w:pStyle w:val="p0"/>
        <w:spacing w:line="360" w:lineRule="auto"/>
        <w:rPr>
          <w:rFonts w:ascii="Arial" w:hAnsi="Arial" w:cs="Arial"/>
          <w:sz w:val="20"/>
        </w:rPr>
      </w:pPr>
    </w:p>
    <w:p w14:paraId="5A8B1C3B" w14:textId="77777777" w:rsidR="00370954" w:rsidRDefault="00370954" w:rsidP="005F3FB2">
      <w:pPr>
        <w:pStyle w:val="p0"/>
        <w:spacing w:line="360" w:lineRule="auto"/>
        <w:rPr>
          <w:rFonts w:ascii="Arial" w:hAnsi="Arial" w:cs="Arial"/>
          <w:sz w:val="20"/>
        </w:rPr>
      </w:pPr>
    </w:p>
    <w:p w14:paraId="25C6D8EE" w14:textId="77777777" w:rsidR="00370954" w:rsidRDefault="00370954" w:rsidP="005F3FB2">
      <w:pPr>
        <w:pStyle w:val="p0"/>
        <w:pBdr>
          <w:bottom w:val="single" w:sz="12" w:space="1" w:color="auto"/>
        </w:pBdr>
        <w:spacing w:line="360" w:lineRule="auto"/>
        <w:rPr>
          <w:rFonts w:ascii="Arial" w:hAnsi="Arial" w:cs="Arial"/>
          <w:sz w:val="20"/>
        </w:rPr>
      </w:pPr>
    </w:p>
    <w:p w14:paraId="587CDF9A" w14:textId="77777777" w:rsidR="00370954" w:rsidRDefault="00370954" w:rsidP="007C4CE9">
      <w:pPr>
        <w:pStyle w:val="p0"/>
        <w:spacing w:line="360" w:lineRule="auto"/>
        <w:jc w:val="center"/>
        <w:rPr>
          <w:rFonts w:ascii="Arial" w:hAnsi="Arial" w:cs="Arial"/>
          <w:sz w:val="20"/>
        </w:rPr>
      </w:pPr>
      <w:r w:rsidRPr="00370954">
        <w:rPr>
          <w:rFonts w:ascii="Arial" w:hAnsi="Arial" w:cs="Arial"/>
          <w:b/>
          <w:bCs/>
          <w:sz w:val="20"/>
        </w:rPr>
        <w:t>LEONARDO RODRIGUES MORGATTO</w:t>
      </w:r>
    </w:p>
    <w:p w14:paraId="499AF92D" w14:textId="77777777" w:rsidR="00370954" w:rsidRPr="009A250D" w:rsidRDefault="00370954" w:rsidP="00370954">
      <w:pPr>
        <w:pStyle w:val="p0"/>
        <w:spacing w:line="360" w:lineRule="auto"/>
        <w:jc w:val="center"/>
        <w:rPr>
          <w:rFonts w:ascii="Arial" w:eastAsia="Arial Unicode MS" w:hAnsi="Arial" w:cs="Arial"/>
          <w:w w:val="0"/>
          <w:sz w:val="20"/>
          <w:lang w:bidi="th-TH"/>
        </w:rPr>
      </w:pPr>
      <w:r>
        <w:rPr>
          <w:rFonts w:ascii="Arial" w:eastAsia="Arial Unicode MS" w:hAnsi="Arial" w:cs="Arial"/>
          <w:i/>
          <w:w w:val="0"/>
          <w:sz w:val="20"/>
          <w:lang w:bidi="th-TH"/>
        </w:rPr>
        <w:t>Avalista</w:t>
      </w:r>
    </w:p>
    <w:p w14:paraId="59561235" w14:textId="77777777" w:rsidR="00C12F4B" w:rsidRPr="009A250D" w:rsidRDefault="00C12F4B">
      <w:pPr>
        <w:pStyle w:val="p0"/>
        <w:spacing w:line="360" w:lineRule="auto"/>
        <w:rPr>
          <w:rFonts w:ascii="Arial" w:hAnsi="Arial" w:cs="Arial"/>
          <w:sz w:val="20"/>
        </w:rPr>
      </w:pPr>
      <w:r w:rsidRPr="009A250D">
        <w:rPr>
          <w:rFonts w:ascii="Arial" w:hAnsi="Arial" w:cs="Arial"/>
          <w:sz w:val="20"/>
        </w:rPr>
        <w:br w:type="page"/>
      </w:r>
      <w:r w:rsidRPr="009A250D">
        <w:rPr>
          <w:rFonts w:ascii="Arial" w:eastAsia="Arial Unicode MS" w:hAnsi="Arial" w:cs="Arial"/>
          <w:w w:val="0"/>
          <w:sz w:val="20"/>
          <w:lang w:bidi="th-TH"/>
        </w:rPr>
        <w:t xml:space="preserve">(Página </w:t>
      </w:r>
      <w:r w:rsidR="00370954">
        <w:rPr>
          <w:rFonts w:ascii="Arial" w:eastAsia="Arial Unicode MS" w:hAnsi="Arial" w:cs="Arial"/>
          <w:w w:val="0"/>
          <w:sz w:val="20"/>
          <w:lang w:bidi="th-TH"/>
        </w:rPr>
        <w:t>3</w:t>
      </w:r>
      <w:r w:rsidRPr="009A250D">
        <w:rPr>
          <w:rFonts w:ascii="Arial" w:eastAsia="Arial Unicode MS" w:hAnsi="Arial" w:cs="Arial"/>
          <w:w w:val="0"/>
          <w:sz w:val="20"/>
          <w:lang w:bidi="th-TH"/>
        </w:rPr>
        <w:t>/</w:t>
      </w:r>
      <w:r w:rsidR="00370954">
        <w:rPr>
          <w:rFonts w:ascii="Arial" w:eastAsia="Arial Unicode MS" w:hAnsi="Arial" w:cs="Arial"/>
          <w:w w:val="0"/>
          <w:sz w:val="20"/>
          <w:lang w:bidi="th-TH"/>
        </w:rPr>
        <w:t>3</w:t>
      </w:r>
      <w:r w:rsidR="00370954" w:rsidRPr="009A250D">
        <w:rPr>
          <w:rFonts w:ascii="Arial" w:eastAsia="Arial Unicode MS" w:hAnsi="Arial" w:cs="Arial"/>
          <w:w w:val="0"/>
          <w:sz w:val="20"/>
          <w:lang w:bidi="th-TH"/>
        </w:rPr>
        <w:t xml:space="preserve"> </w:t>
      </w:r>
      <w:r w:rsidRPr="009A250D">
        <w:rPr>
          <w:rFonts w:ascii="Arial" w:eastAsia="Arial Unicode MS" w:hAnsi="Arial" w:cs="Arial"/>
          <w:w w:val="0"/>
          <w:sz w:val="20"/>
          <w:lang w:bidi="th-TH"/>
        </w:rPr>
        <w:t xml:space="preserve">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sz w:val="20"/>
          <w:lang w:bidi="th-TH"/>
        </w:rPr>
        <w:t>”)</w:t>
      </w:r>
    </w:p>
    <w:p w14:paraId="56055372" w14:textId="77777777" w:rsidR="00C12F4B" w:rsidRPr="009A250D" w:rsidRDefault="00C12F4B" w:rsidP="005F3FB2">
      <w:pPr>
        <w:pStyle w:val="p0"/>
        <w:spacing w:line="360" w:lineRule="auto"/>
        <w:rPr>
          <w:rFonts w:ascii="Arial" w:hAnsi="Arial" w:cs="Arial"/>
          <w:sz w:val="20"/>
          <w:lang w:bidi="th-TH"/>
        </w:rPr>
      </w:pPr>
    </w:p>
    <w:p w14:paraId="255F0E3D" w14:textId="77777777" w:rsidR="00C12F4B" w:rsidRPr="009A250D" w:rsidRDefault="00C12F4B" w:rsidP="005F3FB2">
      <w:pPr>
        <w:pStyle w:val="p0"/>
        <w:spacing w:line="360" w:lineRule="auto"/>
        <w:rPr>
          <w:rFonts w:ascii="Arial" w:hAnsi="Arial" w:cs="Arial"/>
          <w:sz w:val="20"/>
          <w:lang w:bidi="th-TH"/>
        </w:rPr>
      </w:pPr>
    </w:p>
    <w:p w14:paraId="4AB1FB1F" w14:textId="77777777" w:rsidR="00C12F4B" w:rsidRPr="009A250D" w:rsidRDefault="00C12F4B" w:rsidP="005F3FB2">
      <w:pPr>
        <w:pStyle w:val="p0"/>
        <w:spacing w:line="360" w:lineRule="auto"/>
        <w:rPr>
          <w:rFonts w:ascii="Arial" w:hAnsi="Arial" w:cs="Arial"/>
          <w:sz w:val="20"/>
          <w:lang w:bidi="th-TH"/>
        </w:rPr>
      </w:pPr>
    </w:p>
    <w:p w14:paraId="28FBC09C" w14:textId="77777777" w:rsidR="00C12F4B" w:rsidRPr="009A250D" w:rsidRDefault="00C12F4B" w:rsidP="005F3FB2">
      <w:pPr>
        <w:pStyle w:val="p0"/>
        <w:spacing w:line="360" w:lineRule="auto"/>
        <w:jc w:val="center"/>
        <w:rPr>
          <w:rFonts w:ascii="Arial" w:hAnsi="Arial" w:cs="Arial"/>
          <w:b/>
          <w:smallCaps/>
          <w:sz w:val="20"/>
        </w:rPr>
      </w:pPr>
      <w:r w:rsidRPr="009A250D">
        <w:rPr>
          <w:rFonts w:ascii="Arial" w:hAnsi="Arial" w:cs="Arial"/>
          <w:b/>
          <w:smallCaps/>
          <w:sz w:val="20"/>
        </w:rPr>
        <w:t>OPEA SECURITIZADORA S.A.</w:t>
      </w:r>
    </w:p>
    <w:p w14:paraId="5D18ED2C" w14:textId="77777777"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Credora</w:t>
      </w:r>
    </w:p>
    <w:p w14:paraId="204F9C49"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292B5431"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7E49B410" w14:textId="77777777"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tblLook w:val="04A0" w:firstRow="1" w:lastRow="0" w:firstColumn="1" w:lastColumn="0" w:noHBand="0" w:noVBand="1"/>
      </w:tblPr>
      <w:tblGrid>
        <w:gridCol w:w="4520"/>
        <w:gridCol w:w="282"/>
        <w:gridCol w:w="4837"/>
      </w:tblGrid>
      <w:tr w:rsidR="00C12F4B" w:rsidRPr="009A250D" w14:paraId="64086996" w14:textId="77777777" w:rsidTr="00305F02">
        <w:trPr>
          <w:trHeight w:val="406"/>
        </w:trPr>
        <w:tc>
          <w:tcPr>
            <w:tcW w:w="4644" w:type="dxa"/>
            <w:tcBorders>
              <w:top w:val="single" w:sz="4" w:space="0" w:color="auto"/>
            </w:tcBorders>
            <w:shd w:val="clear" w:color="auto" w:fill="auto"/>
          </w:tcPr>
          <w:p w14:paraId="6C8DC8F7" w14:textId="77777777" w:rsidR="006C46F0" w:rsidRPr="006C46F0" w:rsidRDefault="006C46F0" w:rsidP="006C46F0">
            <w:pPr>
              <w:pStyle w:val="p0"/>
              <w:spacing w:line="360" w:lineRule="auto"/>
              <w:rPr>
                <w:rFonts w:ascii="Arial" w:eastAsia="Arial Unicode MS" w:hAnsi="Arial" w:cs="Arial"/>
                <w:w w:val="0"/>
                <w:sz w:val="20"/>
                <w:lang w:bidi="th-TH"/>
              </w:rPr>
            </w:pPr>
            <w:r w:rsidRPr="006C46F0">
              <w:rPr>
                <w:rFonts w:ascii="Arial" w:eastAsia="Arial Unicode MS" w:hAnsi="Arial" w:cs="Arial"/>
                <w:w w:val="0"/>
                <w:sz w:val="20"/>
                <w:lang w:bidi="th-TH"/>
              </w:rPr>
              <w:t>Nome: Marcelo Leitão da Silveira</w:t>
            </w:r>
          </w:p>
          <w:p w14:paraId="16638F03" w14:textId="77777777" w:rsidR="00C12F4B" w:rsidRPr="00AA167F" w:rsidRDefault="006C46F0" w:rsidP="00522AA0">
            <w:pPr>
              <w:pStyle w:val="p0"/>
              <w:spacing w:line="360" w:lineRule="auto"/>
              <w:rPr>
                <w:rFonts w:ascii="Arial" w:eastAsia="Arial Unicode MS" w:hAnsi="Arial" w:cs="Arial"/>
                <w:w w:val="0"/>
                <w:sz w:val="20"/>
                <w:lang w:bidi="th-TH"/>
              </w:rPr>
            </w:pPr>
            <w:r w:rsidRPr="006C46F0">
              <w:rPr>
                <w:rFonts w:ascii="Arial" w:eastAsia="Arial Unicode MS" w:hAnsi="Arial" w:cs="Arial"/>
                <w:w w:val="0"/>
                <w:sz w:val="20"/>
                <w:lang w:bidi="th-TH"/>
              </w:rPr>
              <w:t xml:space="preserve">Cargo: </w:t>
            </w:r>
            <w:r w:rsidR="00522AA0">
              <w:rPr>
                <w:rFonts w:ascii="Arial" w:eastAsia="Arial Unicode MS" w:hAnsi="Arial" w:cs="Arial"/>
                <w:w w:val="0"/>
                <w:sz w:val="20"/>
                <w:lang w:bidi="th-TH"/>
              </w:rPr>
              <w:t>Diretor</w:t>
            </w:r>
          </w:p>
        </w:tc>
        <w:tc>
          <w:tcPr>
            <w:tcW w:w="284" w:type="dxa"/>
            <w:shd w:val="clear" w:color="auto" w:fill="auto"/>
          </w:tcPr>
          <w:p w14:paraId="0472337F" w14:textId="77777777" w:rsidR="00C12F4B" w:rsidRPr="00400BEF" w:rsidRDefault="00C12F4B" w:rsidP="005F3FB2">
            <w:pPr>
              <w:pStyle w:val="p0"/>
              <w:spacing w:line="360" w:lineRule="auto"/>
              <w:rPr>
                <w:rFonts w:ascii="Arial" w:eastAsia="Arial Unicode MS" w:hAnsi="Arial" w:cs="Arial"/>
                <w:w w:val="0"/>
                <w:sz w:val="20"/>
                <w:lang w:bidi="th-TH"/>
              </w:rPr>
            </w:pPr>
          </w:p>
        </w:tc>
        <w:tc>
          <w:tcPr>
            <w:tcW w:w="4959" w:type="dxa"/>
            <w:tcBorders>
              <w:top w:val="single" w:sz="4" w:space="0" w:color="auto"/>
            </w:tcBorders>
            <w:shd w:val="clear" w:color="auto" w:fill="auto"/>
          </w:tcPr>
          <w:p w14:paraId="2C2E349A" w14:textId="77777777"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Nome:</w:t>
            </w:r>
            <w:r w:rsidR="006C46F0">
              <w:rPr>
                <w:rFonts w:ascii="Arial" w:hAnsi="Arial" w:cs="Arial"/>
                <w:sz w:val="20"/>
              </w:rPr>
              <w:t xml:space="preserve"> </w:t>
            </w:r>
            <w:r w:rsidR="006C46F0" w:rsidRPr="006C46F0">
              <w:rPr>
                <w:rFonts w:ascii="Arial" w:hAnsi="Arial" w:cs="Arial"/>
                <w:sz w:val="20"/>
              </w:rPr>
              <w:t>Sofia Guerra Fernandes Moreira</w:t>
            </w:r>
          </w:p>
          <w:p w14:paraId="03A4CAE5" w14:textId="77777777"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Cargo:</w:t>
            </w:r>
            <w:r w:rsidR="00522AA0">
              <w:rPr>
                <w:rFonts w:ascii="Arial" w:hAnsi="Arial" w:cs="Arial"/>
                <w:sz w:val="20"/>
              </w:rPr>
              <w:t xml:space="preserve"> Procuradora</w:t>
            </w:r>
          </w:p>
        </w:tc>
      </w:tr>
    </w:tbl>
    <w:p w14:paraId="31C79AC0" w14:textId="77777777" w:rsidR="00C12F4B" w:rsidRPr="00AA167F" w:rsidRDefault="00C12F4B" w:rsidP="005F3FB2">
      <w:pPr>
        <w:pStyle w:val="BodyText"/>
        <w:tabs>
          <w:tab w:val="left" w:pos="8647"/>
        </w:tabs>
        <w:rPr>
          <w:rFonts w:ascii="Arial" w:eastAsia="Arial Unicode MS" w:hAnsi="Arial" w:cs="Arial"/>
          <w:w w:val="0"/>
        </w:rPr>
      </w:pPr>
    </w:p>
    <w:p w14:paraId="518889DF" w14:textId="77777777" w:rsidR="00C12F4B" w:rsidRPr="00522AA0" w:rsidRDefault="00C12F4B" w:rsidP="005F3FB2">
      <w:pPr>
        <w:spacing w:line="360" w:lineRule="auto"/>
        <w:rPr>
          <w:rFonts w:ascii="Arial" w:eastAsia="Arial Unicode MS" w:hAnsi="Arial" w:cs="Arial"/>
          <w:w w:val="0"/>
          <w:sz w:val="20"/>
          <w:szCs w:val="20"/>
          <w:lang w:bidi="th-TH"/>
        </w:rPr>
      </w:pPr>
    </w:p>
    <w:p w14:paraId="7E1E0CD8" w14:textId="77777777" w:rsidR="00C12F4B" w:rsidRPr="009A250D" w:rsidRDefault="00C12F4B" w:rsidP="005F3FB2">
      <w:pPr>
        <w:pStyle w:val="BodyText"/>
        <w:tabs>
          <w:tab w:val="left" w:pos="8647"/>
        </w:tabs>
        <w:rPr>
          <w:rFonts w:ascii="Arial" w:eastAsia="Arial Unicode MS" w:hAnsi="Arial" w:cs="Arial"/>
          <w:w w:val="0"/>
        </w:rPr>
      </w:pPr>
      <w:r w:rsidRPr="00400BEF">
        <w:rPr>
          <w:rFonts w:ascii="Arial" w:eastAsia="Arial Unicode MS" w:hAnsi="Arial" w:cs="Arial"/>
          <w:b/>
          <w:w w:val="0"/>
          <w:u w:val="single"/>
        </w:rPr>
        <w:t>Testemunhas</w:t>
      </w:r>
      <w:r w:rsidRPr="009A250D">
        <w:rPr>
          <w:rFonts w:ascii="Arial" w:eastAsia="Arial Unicode MS" w:hAnsi="Arial" w:cs="Arial"/>
          <w:b/>
          <w:w w:val="0"/>
        </w:rPr>
        <w:t>:</w:t>
      </w:r>
    </w:p>
    <w:p w14:paraId="61DFBCB1" w14:textId="77777777" w:rsidR="00C12F4B" w:rsidRPr="009A250D" w:rsidRDefault="00C12F4B" w:rsidP="005F3FB2">
      <w:pPr>
        <w:spacing w:line="360" w:lineRule="auto"/>
        <w:rPr>
          <w:rFonts w:ascii="Arial" w:eastAsia="Arial Unicode MS" w:hAnsi="Arial" w:cs="Arial"/>
          <w:w w:val="0"/>
          <w:sz w:val="20"/>
          <w:szCs w:val="20"/>
        </w:rPr>
      </w:pPr>
      <w:bookmarkStart w:id="361" w:name="_DV_M408"/>
      <w:bookmarkEnd w:id="361"/>
    </w:p>
    <w:p w14:paraId="5F56C6D0" w14:textId="77777777" w:rsidR="00C12F4B" w:rsidRPr="00AA167F" w:rsidRDefault="00C12F4B" w:rsidP="005F3FB2">
      <w:pPr>
        <w:spacing w:line="360" w:lineRule="auto"/>
        <w:rPr>
          <w:rFonts w:ascii="Arial" w:eastAsia="Arial Unicode MS" w:hAnsi="Arial" w:cs="Arial"/>
          <w:w w:val="0"/>
          <w:sz w:val="20"/>
          <w:szCs w:val="20"/>
        </w:rPr>
      </w:pPr>
    </w:p>
    <w:tbl>
      <w:tblPr>
        <w:tblStyle w:val="TableGrid"/>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43"/>
      </w:tblGrid>
      <w:tr w:rsidR="00C12F4B" w:rsidRPr="009A250D" w14:paraId="13DA1B81" w14:textId="77777777" w:rsidTr="00D623C4">
        <w:tc>
          <w:tcPr>
            <w:tcW w:w="5030" w:type="dxa"/>
          </w:tcPr>
          <w:p w14:paraId="1F1604B6" w14:textId="77777777" w:rsidR="00C12F4B" w:rsidRPr="00400BEF" w:rsidRDefault="00C12F4B" w:rsidP="005F3FB2">
            <w:pPr>
              <w:spacing w:line="360" w:lineRule="auto"/>
              <w:rPr>
                <w:rFonts w:ascii="Arial" w:eastAsia="MS Mincho" w:hAnsi="Arial" w:cs="Arial"/>
                <w:w w:val="0"/>
                <w:sz w:val="20"/>
                <w:szCs w:val="20"/>
                <w:lang w:val="it-IT"/>
              </w:rPr>
            </w:pPr>
            <w:r w:rsidRPr="00400BEF">
              <w:rPr>
                <w:rFonts w:ascii="Arial" w:eastAsia="MS Mincho" w:hAnsi="Arial" w:cs="Arial"/>
                <w:w w:val="0"/>
                <w:sz w:val="20"/>
                <w:szCs w:val="20"/>
                <w:lang w:val="it-IT"/>
              </w:rPr>
              <w:t>1.________________________________</w:t>
            </w:r>
          </w:p>
          <w:p w14:paraId="2ABF8A38"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Nome: Thiago Storoli Lucas</w:t>
            </w:r>
          </w:p>
          <w:p w14:paraId="1126407E"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RG: 45.171.688-7</w:t>
            </w:r>
          </w:p>
          <w:p w14:paraId="0384D374" w14:textId="77777777" w:rsidR="00C12F4B" w:rsidRPr="009A250D" w:rsidRDefault="006C46F0" w:rsidP="006C46F0">
            <w:pPr>
              <w:spacing w:line="360" w:lineRule="auto"/>
              <w:rPr>
                <w:rFonts w:ascii="Arial" w:eastAsia="Arial Unicode MS" w:hAnsi="Arial" w:cs="Arial"/>
                <w:w w:val="0"/>
                <w:sz w:val="20"/>
                <w:szCs w:val="20"/>
              </w:rPr>
            </w:pPr>
            <w:r w:rsidRPr="006C46F0">
              <w:rPr>
                <w:rFonts w:ascii="Arial" w:eastAsia="MS Mincho" w:hAnsi="Arial" w:cs="Arial"/>
                <w:w w:val="0"/>
                <w:sz w:val="20"/>
                <w:szCs w:val="20"/>
                <w:lang w:val="it-IT"/>
              </w:rPr>
              <w:t>CPF: 470.335.718-60</w:t>
            </w:r>
          </w:p>
        </w:tc>
        <w:tc>
          <w:tcPr>
            <w:tcW w:w="5043" w:type="dxa"/>
          </w:tcPr>
          <w:p w14:paraId="19B0CD07" w14:textId="77777777"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2.________________________________</w:t>
            </w:r>
          </w:p>
          <w:p w14:paraId="2EB64EC0"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Nome: Eduardo Franco Moreira Batalhão</w:t>
            </w:r>
          </w:p>
          <w:p w14:paraId="22F7E0FC"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RG: 36.989.283</w:t>
            </w:r>
          </w:p>
          <w:p w14:paraId="1A7EF718" w14:textId="77777777" w:rsidR="00C12F4B" w:rsidRPr="009A250D" w:rsidRDefault="006C46F0" w:rsidP="006C46F0">
            <w:pPr>
              <w:spacing w:line="360" w:lineRule="auto"/>
              <w:rPr>
                <w:rFonts w:ascii="Arial" w:eastAsia="Arial Unicode MS" w:hAnsi="Arial" w:cs="Arial"/>
                <w:w w:val="0"/>
                <w:sz w:val="20"/>
                <w:szCs w:val="20"/>
              </w:rPr>
            </w:pPr>
            <w:r w:rsidRPr="006C46F0">
              <w:rPr>
                <w:rFonts w:ascii="Arial" w:eastAsia="MS Mincho" w:hAnsi="Arial" w:cs="Arial"/>
                <w:w w:val="0"/>
                <w:sz w:val="20"/>
                <w:szCs w:val="20"/>
                <w:lang w:val="it-IT"/>
              </w:rPr>
              <w:t>CPF: 378.654.888-90</w:t>
            </w:r>
          </w:p>
        </w:tc>
      </w:tr>
    </w:tbl>
    <w:p w14:paraId="315DD7CA" w14:textId="77777777" w:rsidR="00D623C4" w:rsidRPr="00AA167F" w:rsidRDefault="00D623C4" w:rsidP="005F3FB2">
      <w:pPr>
        <w:spacing w:line="360" w:lineRule="auto"/>
        <w:rPr>
          <w:rFonts w:ascii="Arial" w:hAnsi="Arial" w:cs="Arial"/>
          <w:sz w:val="20"/>
          <w:szCs w:val="20"/>
        </w:rPr>
      </w:pPr>
    </w:p>
    <w:p w14:paraId="782C3580" w14:textId="77777777" w:rsidR="00D623C4" w:rsidRPr="00AA167F" w:rsidRDefault="00D623C4" w:rsidP="005F3FB2">
      <w:pPr>
        <w:spacing w:line="360" w:lineRule="auto"/>
        <w:rPr>
          <w:rFonts w:ascii="Arial" w:hAnsi="Arial" w:cs="Arial"/>
          <w:sz w:val="20"/>
          <w:szCs w:val="20"/>
        </w:rPr>
      </w:pPr>
      <w:r w:rsidRPr="00AA167F">
        <w:rPr>
          <w:rFonts w:ascii="Arial" w:hAnsi="Arial" w:cs="Arial"/>
          <w:sz w:val="20"/>
          <w:szCs w:val="20"/>
        </w:rPr>
        <w:br w:type="page"/>
      </w:r>
    </w:p>
    <w:p w14:paraId="530D5687" w14:textId="77777777" w:rsidR="00D623C4" w:rsidRPr="005A58F2" w:rsidRDefault="00D623C4" w:rsidP="00641FC4">
      <w:pPr>
        <w:tabs>
          <w:tab w:val="left" w:pos="851"/>
        </w:tabs>
        <w:spacing w:line="360" w:lineRule="auto"/>
        <w:jc w:val="center"/>
        <w:rPr>
          <w:rFonts w:ascii="Arial" w:hAnsi="Arial" w:cs="Arial"/>
          <w:b/>
          <w:sz w:val="20"/>
          <w:szCs w:val="20"/>
          <w:lang w:val="pt-PT"/>
        </w:rPr>
      </w:pPr>
      <w:r w:rsidRPr="005A58F2">
        <w:rPr>
          <w:rFonts w:ascii="Arial" w:hAnsi="Arial" w:cs="Arial"/>
          <w:b/>
          <w:sz w:val="20"/>
          <w:szCs w:val="20"/>
          <w:lang w:val="pt-PT"/>
        </w:rPr>
        <w:t>ANEXO I</w:t>
      </w:r>
    </w:p>
    <w:p w14:paraId="41BD4997" w14:textId="77777777" w:rsidR="003313B8" w:rsidRPr="005A58F2" w:rsidRDefault="003313B8" w:rsidP="00641FC4">
      <w:pPr>
        <w:tabs>
          <w:tab w:val="left" w:pos="851"/>
        </w:tabs>
        <w:spacing w:line="360" w:lineRule="auto"/>
        <w:jc w:val="center"/>
        <w:rPr>
          <w:rFonts w:ascii="Arial" w:hAnsi="Arial" w:cs="Arial"/>
          <w:b/>
          <w:sz w:val="20"/>
          <w:szCs w:val="20"/>
          <w:lang w:val="pt-PT"/>
        </w:rPr>
      </w:pPr>
      <w:r w:rsidRPr="005A58F2">
        <w:rPr>
          <w:rFonts w:ascii="Arial" w:hAnsi="Arial" w:cs="Arial"/>
          <w:b/>
          <w:sz w:val="20"/>
          <w:szCs w:val="20"/>
          <w:lang w:val="pt-PT"/>
        </w:rPr>
        <w:t>CRONOGRAMA DE PAGAMENTOS</w:t>
      </w:r>
      <w:r w:rsidR="000A0D8A" w:rsidRPr="005A58F2">
        <w:rPr>
          <w:rFonts w:ascii="Arial" w:hAnsi="Arial" w:cs="Arial"/>
          <w:b/>
          <w:sz w:val="20"/>
          <w:szCs w:val="20"/>
          <w:lang w:val="pt-PT"/>
        </w:rPr>
        <w:t xml:space="preserve"> E AMORTIZAÇÃO DA NOTA COMERCIAL</w:t>
      </w:r>
    </w:p>
    <w:p w14:paraId="15BD09D0" w14:textId="77777777" w:rsidR="00FA20CA" w:rsidRDefault="00FA20CA" w:rsidP="007C4CE9">
      <w:pPr>
        <w:spacing w:line="360" w:lineRule="auto"/>
        <w:jc w:val="center"/>
        <w:rPr>
          <w:rFonts w:ascii="Arial" w:hAnsi="Arial" w:cs="Arial"/>
          <w:bCs/>
          <w:sz w:val="20"/>
          <w:szCs w:val="20"/>
        </w:rPr>
      </w:pPr>
    </w:p>
    <w:p w14:paraId="56EF90DF" w14:textId="77777777" w:rsidR="00382923" w:rsidRPr="00965608" w:rsidRDefault="00382923" w:rsidP="007C4CE9">
      <w:pPr>
        <w:spacing w:line="360" w:lineRule="auto"/>
        <w:jc w:val="center"/>
        <w:rPr>
          <w:rFonts w:ascii="Arial" w:hAnsi="Arial" w:cs="Arial"/>
          <w:sz w:val="20"/>
          <w:szCs w:val="20"/>
        </w:rPr>
      </w:pPr>
    </w:p>
    <w:tbl>
      <w:tblPr>
        <w:tblW w:w="5960" w:type="dxa"/>
        <w:tblInd w:w="1970" w:type="dxa"/>
        <w:tblCellMar>
          <w:left w:w="70" w:type="dxa"/>
          <w:right w:w="70" w:type="dxa"/>
        </w:tblCellMar>
        <w:tblLook w:val="04A0" w:firstRow="1" w:lastRow="0" w:firstColumn="1" w:lastColumn="0" w:noHBand="0" w:noVBand="1"/>
      </w:tblPr>
      <w:tblGrid>
        <w:gridCol w:w="600"/>
        <w:gridCol w:w="1340"/>
        <w:gridCol w:w="1340"/>
        <w:gridCol w:w="1340"/>
        <w:gridCol w:w="1340"/>
      </w:tblGrid>
      <w:tr w:rsidR="00801003" w:rsidRPr="00801003" w14:paraId="3F3B2002" w14:textId="77777777" w:rsidTr="00F915EE">
        <w:trPr>
          <w:trHeight w:val="300"/>
        </w:trPr>
        <w:tc>
          <w:tcPr>
            <w:tcW w:w="5960" w:type="dxa"/>
            <w:gridSpan w:val="5"/>
            <w:tcBorders>
              <w:top w:val="single" w:sz="4" w:space="0" w:color="auto"/>
              <w:left w:val="single" w:sz="4" w:space="0" w:color="auto"/>
              <w:bottom w:val="single" w:sz="4" w:space="0" w:color="auto"/>
              <w:right w:val="single" w:sz="4" w:space="0" w:color="auto"/>
            </w:tcBorders>
            <w:shd w:val="clear" w:color="000000" w:fill="630A37"/>
            <w:noWrap/>
            <w:vAlign w:val="bottom"/>
            <w:hideMark/>
          </w:tcPr>
          <w:p w14:paraId="6BF20873" w14:textId="798D8ABF" w:rsidR="00801003" w:rsidRPr="00801003" w:rsidRDefault="00801003" w:rsidP="00801003">
            <w:pPr>
              <w:jc w:val="center"/>
              <w:rPr>
                <w:rFonts w:ascii="Calibri" w:eastAsia="Times New Roman" w:hAnsi="Calibri" w:cs="Calibri"/>
                <w:b/>
                <w:bCs/>
                <w:color w:val="FFFFFF"/>
                <w:sz w:val="22"/>
                <w:szCs w:val="22"/>
                <w:lang w:eastAsia="pt-BR"/>
              </w:rPr>
            </w:pPr>
            <w:r w:rsidRPr="00801003">
              <w:rPr>
                <w:rFonts w:ascii="Calibri" w:eastAsia="Times New Roman" w:hAnsi="Calibri" w:cs="Calibri"/>
                <w:b/>
                <w:bCs/>
                <w:color w:val="FFFFFF"/>
                <w:sz w:val="22"/>
                <w:szCs w:val="22"/>
                <w:lang w:eastAsia="pt-BR"/>
              </w:rPr>
              <w:t>ANEXO</w:t>
            </w:r>
            <w:r>
              <w:rPr>
                <w:rFonts w:ascii="Calibri" w:eastAsia="Times New Roman" w:hAnsi="Calibri" w:cs="Calibri"/>
                <w:b/>
                <w:bCs/>
                <w:color w:val="FFFFFF"/>
                <w:sz w:val="22"/>
                <w:szCs w:val="22"/>
                <w:lang w:eastAsia="pt-BR"/>
              </w:rPr>
              <w:t xml:space="preserve"> I</w:t>
            </w:r>
            <w:r w:rsidRPr="00801003">
              <w:rPr>
                <w:rFonts w:ascii="Calibri" w:eastAsia="Times New Roman" w:hAnsi="Calibri" w:cs="Calibri"/>
                <w:b/>
                <w:bCs/>
                <w:color w:val="FFFFFF"/>
                <w:sz w:val="22"/>
                <w:szCs w:val="22"/>
                <w:lang w:eastAsia="pt-BR"/>
              </w:rPr>
              <w:t xml:space="preserve"> NOTA COMERCIAL</w:t>
            </w:r>
          </w:p>
        </w:tc>
      </w:tr>
      <w:tr w:rsidR="00801003" w:rsidRPr="00801003" w14:paraId="30BD3963" w14:textId="77777777" w:rsidTr="00F915EE">
        <w:trPr>
          <w:trHeight w:val="600"/>
        </w:trPr>
        <w:tc>
          <w:tcPr>
            <w:tcW w:w="600" w:type="dxa"/>
            <w:tcBorders>
              <w:top w:val="nil"/>
              <w:left w:val="single" w:sz="4" w:space="0" w:color="auto"/>
              <w:bottom w:val="single" w:sz="4" w:space="0" w:color="auto"/>
              <w:right w:val="single" w:sz="4" w:space="0" w:color="auto"/>
            </w:tcBorders>
            <w:shd w:val="clear" w:color="000000" w:fill="808080"/>
            <w:vAlign w:val="center"/>
            <w:hideMark/>
          </w:tcPr>
          <w:p w14:paraId="5A47CCDC"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w:t>
            </w:r>
          </w:p>
        </w:tc>
        <w:tc>
          <w:tcPr>
            <w:tcW w:w="1340" w:type="dxa"/>
            <w:tcBorders>
              <w:top w:val="nil"/>
              <w:left w:val="nil"/>
              <w:bottom w:val="single" w:sz="4" w:space="0" w:color="auto"/>
              <w:right w:val="single" w:sz="4" w:space="0" w:color="auto"/>
            </w:tcBorders>
            <w:shd w:val="clear" w:color="000000" w:fill="808080"/>
            <w:vAlign w:val="center"/>
            <w:hideMark/>
          </w:tcPr>
          <w:p w14:paraId="0F8AEF7D"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Datas de Pagamento</w:t>
            </w:r>
          </w:p>
        </w:tc>
        <w:tc>
          <w:tcPr>
            <w:tcW w:w="1340" w:type="dxa"/>
            <w:tcBorders>
              <w:top w:val="nil"/>
              <w:left w:val="nil"/>
              <w:bottom w:val="single" w:sz="4" w:space="0" w:color="auto"/>
              <w:right w:val="single" w:sz="4" w:space="0" w:color="auto"/>
            </w:tcBorders>
            <w:shd w:val="clear" w:color="000000" w:fill="808080"/>
            <w:vAlign w:val="center"/>
            <w:hideMark/>
          </w:tcPr>
          <w:p w14:paraId="60124089"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Juros</w:t>
            </w:r>
          </w:p>
        </w:tc>
        <w:tc>
          <w:tcPr>
            <w:tcW w:w="1340" w:type="dxa"/>
            <w:tcBorders>
              <w:top w:val="nil"/>
              <w:left w:val="nil"/>
              <w:bottom w:val="single" w:sz="4" w:space="0" w:color="auto"/>
              <w:right w:val="single" w:sz="4" w:space="0" w:color="auto"/>
            </w:tcBorders>
            <w:shd w:val="clear" w:color="000000" w:fill="808080"/>
            <w:vAlign w:val="center"/>
            <w:hideMark/>
          </w:tcPr>
          <w:p w14:paraId="3742B577"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Amortização</w:t>
            </w:r>
          </w:p>
        </w:tc>
        <w:tc>
          <w:tcPr>
            <w:tcW w:w="1340" w:type="dxa"/>
            <w:tcBorders>
              <w:top w:val="nil"/>
              <w:left w:val="nil"/>
              <w:bottom w:val="single" w:sz="4" w:space="0" w:color="auto"/>
              <w:right w:val="single" w:sz="4" w:space="0" w:color="auto"/>
            </w:tcBorders>
            <w:shd w:val="clear" w:color="000000" w:fill="808080"/>
            <w:vAlign w:val="center"/>
            <w:hideMark/>
          </w:tcPr>
          <w:p w14:paraId="15386D13"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 xml:space="preserve">% Amortizado </w:t>
            </w:r>
          </w:p>
        </w:tc>
      </w:tr>
      <w:tr w:rsidR="00801003" w:rsidRPr="00801003" w14:paraId="32B3E7F6"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64F4961"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w:t>
            </w:r>
          </w:p>
        </w:tc>
        <w:tc>
          <w:tcPr>
            <w:tcW w:w="1340" w:type="dxa"/>
            <w:tcBorders>
              <w:top w:val="nil"/>
              <w:left w:val="nil"/>
              <w:bottom w:val="single" w:sz="4" w:space="0" w:color="auto"/>
              <w:right w:val="single" w:sz="4" w:space="0" w:color="auto"/>
            </w:tcBorders>
            <w:shd w:val="clear" w:color="000000" w:fill="FFFFFF"/>
            <w:noWrap/>
            <w:vAlign w:val="center"/>
            <w:hideMark/>
          </w:tcPr>
          <w:p w14:paraId="0ABEF3D8"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31/out/22</w:t>
            </w:r>
          </w:p>
        </w:tc>
        <w:tc>
          <w:tcPr>
            <w:tcW w:w="1340" w:type="dxa"/>
            <w:tcBorders>
              <w:top w:val="nil"/>
              <w:left w:val="nil"/>
              <w:bottom w:val="single" w:sz="4" w:space="0" w:color="auto"/>
              <w:right w:val="single" w:sz="4" w:space="0" w:color="auto"/>
            </w:tcBorders>
            <w:shd w:val="clear" w:color="auto" w:fill="auto"/>
            <w:noWrap/>
            <w:vAlign w:val="center"/>
            <w:hideMark/>
          </w:tcPr>
          <w:p w14:paraId="5A9D64A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32A796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F8093D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1,7441%</w:t>
            </w:r>
          </w:p>
        </w:tc>
      </w:tr>
      <w:tr w:rsidR="00801003" w:rsidRPr="00801003" w14:paraId="1D990D02"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AD687D5"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w:t>
            </w:r>
          </w:p>
        </w:tc>
        <w:tc>
          <w:tcPr>
            <w:tcW w:w="1340" w:type="dxa"/>
            <w:tcBorders>
              <w:top w:val="nil"/>
              <w:left w:val="nil"/>
              <w:bottom w:val="single" w:sz="4" w:space="0" w:color="auto"/>
              <w:right w:val="single" w:sz="4" w:space="0" w:color="auto"/>
            </w:tcBorders>
            <w:shd w:val="clear" w:color="000000" w:fill="FFFFFF"/>
            <w:noWrap/>
            <w:vAlign w:val="center"/>
            <w:hideMark/>
          </w:tcPr>
          <w:p w14:paraId="5325CA7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29/nov/22</w:t>
            </w:r>
          </w:p>
        </w:tc>
        <w:tc>
          <w:tcPr>
            <w:tcW w:w="1340" w:type="dxa"/>
            <w:tcBorders>
              <w:top w:val="nil"/>
              <w:left w:val="nil"/>
              <w:bottom w:val="single" w:sz="4" w:space="0" w:color="auto"/>
              <w:right w:val="single" w:sz="4" w:space="0" w:color="auto"/>
            </w:tcBorders>
            <w:shd w:val="clear" w:color="auto" w:fill="auto"/>
            <w:noWrap/>
            <w:vAlign w:val="center"/>
            <w:hideMark/>
          </w:tcPr>
          <w:p w14:paraId="6BD46FF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FD8874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C9ED1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2,4544%</w:t>
            </w:r>
          </w:p>
        </w:tc>
      </w:tr>
      <w:tr w:rsidR="00801003" w:rsidRPr="00801003" w14:paraId="3A991468"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394B90E"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w:t>
            </w:r>
          </w:p>
        </w:tc>
        <w:tc>
          <w:tcPr>
            <w:tcW w:w="1340" w:type="dxa"/>
            <w:tcBorders>
              <w:top w:val="nil"/>
              <w:left w:val="nil"/>
              <w:bottom w:val="single" w:sz="4" w:space="0" w:color="auto"/>
              <w:right w:val="single" w:sz="4" w:space="0" w:color="auto"/>
            </w:tcBorders>
            <w:shd w:val="clear" w:color="000000" w:fill="FFFFFF"/>
            <w:noWrap/>
            <w:vAlign w:val="center"/>
            <w:hideMark/>
          </w:tcPr>
          <w:p w14:paraId="4B8C11D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29/dez/22</w:t>
            </w:r>
          </w:p>
        </w:tc>
        <w:tc>
          <w:tcPr>
            <w:tcW w:w="1340" w:type="dxa"/>
            <w:tcBorders>
              <w:top w:val="nil"/>
              <w:left w:val="nil"/>
              <w:bottom w:val="single" w:sz="4" w:space="0" w:color="auto"/>
              <w:right w:val="single" w:sz="4" w:space="0" w:color="auto"/>
            </w:tcBorders>
            <w:shd w:val="clear" w:color="auto" w:fill="auto"/>
            <w:noWrap/>
            <w:vAlign w:val="center"/>
            <w:hideMark/>
          </w:tcPr>
          <w:p w14:paraId="579486EB"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808D93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681BF6B"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2,4292%</w:t>
            </w:r>
          </w:p>
        </w:tc>
      </w:tr>
      <w:tr w:rsidR="00801003" w:rsidRPr="00801003" w14:paraId="51A6D163"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DB0BDE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4</w:t>
            </w:r>
          </w:p>
        </w:tc>
        <w:tc>
          <w:tcPr>
            <w:tcW w:w="1340" w:type="dxa"/>
            <w:tcBorders>
              <w:top w:val="nil"/>
              <w:left w:val="nil"/>
              <w:bottom w:val="single" w:sz="4" w:space="0" w:color="auto"/>
              <w:right w:val="single" w:sz="4" w:space="0" w:color="auto"/>
            </w:tcBorders>
            <w:shd w:val="clear" w:color="000000" w:fill="FFFFFF"/>
            <w:noWrap/>
            <w:vAlign w:val="center"/>
            <w:hideMark/>
          </w:tcPr>
          <w:p w14:paraId="20717AB8"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30/jan/23</w:t>
            </w:r>
          </w:p>
        </w:tc>
        <w:tc>
          <w:tcPr>
            <w:tcW w:w="1340" w:type="dxa"/>
            <w:tcBorders>
              <w:top w:val="nil"/>
              <w:left w:val="nil"/>
              <w:bottom w:val="single" w:sz="4" w:space="0" w:color="auto"/>
              <w:right w:val="single" w:sz="4" w:space="0" w:color="auto"/>
            </w:tcBorders>
            <w:shd w:val="clear" w:color="auto" w:fill="auto"/>
            <w:noWrap/>
            <w:vAlign w:val="center"/>
            <w:hideMark/>
          </w:tcPr>
          <w:p w14:paraId="3C7DA2B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AD8E17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D4F2E0F"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2,5085%</w:t>
            </w:r>
          </w:p>
        </w:tc>
      </w:tr>
      <w:tr w:rsidR="00801003" w:rsidRPr="00801003" w14:paraId="4D434AAB"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BB97F0"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5</w:t>
            </w:r>
          </w:p>
        </w:tc>
        <w:tc>
          <w:tcPr>
            <w:tcW w:w="1340" w:type="dxa"/>
            <w:tcBorders>
              <w:top w:val="nil"/>
              <w:left w:val="nil"/>
              <w:bottom w:val="single" w:sz="4" w:space="0" w:color="auto"/>
              <w:right w:val="single" w:sz="4" w:space="0" w:color="auto"/>
            </w:tcBorders>
            <w:shd w:val="clear" w:color="000000" w:fill="FFFFFF"/>
            <w:noWrap/>
            <w:vAlign w:val="center"/>
            <w:hideMark/>
          </w:tcPr>
          <w:p w14:paraId="42C084EA"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28/fev/23</w:t>
            </w:r>
          </w:p>
        </w:tc>
        <w:tc>
          <w:tcPr>
            <w:tcW w:w="1340" w:type="dxa"/>
            <w:tcBorders>
              <w:top w:val="nil"/>
              <w:left w:val="nil"/>
              <w:bottom w:val="single" w:sz="4" w:space="0" w:color="auto"/>
              <w:right w:val="single" w:sz="4" w:space="0" w:color="auto"/>
            </w:tcBorders>
            <w:shd w:val="clear" w:color="auto" w:fill="auto"/>
            <w:noWrap/>
            <w:vAlign w:val="center"/>
            <w:hideMark/>
          </w:tcPr>
          <w:p w14:paraId="6EB7DDB8"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EC1DE7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E7F85F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6,6605%</w:t>
            </w:r>
          </w:p>
        </w:tc>
      </w:tr>
      <w:tr w:rsidR="00801003" w:rsidRPr="00801003" w14:paraId="2278AE6D"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9945837"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6</w:t>
            </w:r>
          </w:p>
        </w:tc>
        <w:tc>
          <w:tcPr>
            <w:tcW w:w="1340" w:type="dxa"/>
            <w:tcBorders>
              <w:top w:val="nil"/>
              <w:left w:val="nil"/>
              <w:bottom w:val="single" w:sz="4" w:space="0" w:color="auto"/>
              <w:right w:val="single" w:sz="4" w:space="0" w:color="auto"/>
            </w:tcBorders>
            <w:shd w:val="clear" w:color="000000" w:fill="FFFFFF"/>
            <w:noWrap/>
            <w:vAlign w:val="center"/>
            <w:hideMark/>
          </w:tcPr>
          <w:p w14:paraId="3B09048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28/mar/23</w:t>
            </w:r>
          </w:p>
        </w:tc>
        <w:tc>
          <w:tcPr>
            <w:tcW w:w="1340" w:type="dxa"/>
            <w:tcBorders>
              <w:top w:val="nil"/>
              <w:left w:val="nil"/>
              <w:bottom w:val="single" w:sz="4" w:space="0" w:color="auto"/>
              <w:right w:val="single" w:sz="4" w:space="0" w:color="auto"/>
            </w:tcBorders>
            <w:shd w:val="clear" w:color="auto" w:fill="auto"/>
            <w:noWrap/>
            <w:vAlign w:val="center"/>
            <w:hideMark/>
          </w:tcPr>
          <w:p w14:paraId="63FEB07D"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C58D44"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C94C17"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7,1478%</w:t>
            </w:r>
          </w:p>
        </w:tc>
      </w:tr>
      <w:tr w:rsidR="00801003" w:rsidRPr="00801003" w14:paraId="03A7E454"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AC85B8D"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7</w:t>
            </w:r>
          </w:p>
        </w:tc>
        <w:tc>
          <w:tcPr>
            <w:tcW w:w="1340" w:type="dxa"/>
            <w:tcBorders>
              <w:top w:val="nil"/>
              <w:left w:val="nil"/>
              <w:bottom w:val="single" w:sz="4" w:space="0" w:color="auto"/>
              <w:right w:val="single" w:sz="4" w:space="0" w:color="auto"/>
            </w:tcBorders>
            <w:shd w:val="clear" w:color="000000" w:fill="FFFFFF"/>
            <w:noWrap/>
            <w:vAlign w:val="center"/>
            <w:hideMark/>
          </w:tcPr>
          <w:p w14:paraId="436CF36F"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28/abr/23</w:t>
            </w:r>
          </w:p>
        </w:tc>
        <w:tc>
          <w:tcPr>
            <w:tcW w:w="1340" w:type="dxa"/>
            <w:tcBorders>
              <w:top w:val="nil"/>
              <w:left w:val="nil"/>
              <w:bottom w:val="single" w:sz="4" w:space="0" w:color="auto"/>
              <w:right w:val="single" w:sz="4" w:space="0" w:color="auto"/>
            </w:tcBorders>
            <w:shd w:val="clear" w:color="auto" w:fill="auto"/>
            <w:noWrap/>
            <w:vAlign w:val="center"/>
            <w:hideMark/>
          </w:tcPr>
          <w:p w14:paraId="45C3C08A"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BE587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5450A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7,7165%</w:t>
            </w:r>
          </w:p>
        </w:tc>
      </w:tr>
      <w:tr w:rsidR="00801003" w:rsidRPr="00801003" w14:paraId="0278D7E7"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AEF2F1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8</w:t>
            </w:r>
          </w:p>
        </w:tc>
        <w:tc>
          <w:tcPr>
            <w:tcW w:w="1340" w:type="dxa"/>
            <w:tcBorders>
              <w:top w:val="nil"/>
              <w:left w:val="nil"/>
              <w:bottom w:val="single" w:sz="4" w:space="0" w:color="auto"/>
              <w:right w:val="single" w:sz="4" w:space="0" w:color="auto"/>
            </w:tcBorders>
            <w:shd w:val="clear" w:color="000000" w:fill="FFFFFF"/>
            <w:noWrap/>
            <w:vAlign w:val="center"/>
            <w:hideMark/>
          </w:tcPr>
          <w:p w14:paraId="24EDCD76"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29/mai/23</w:t>
            </w:r>
          </w:p>
        </w:tc>
        <w:tc>
          <w:tcPr>
            <w:tcW w:w="1340" w:type="dxa"/>
            <w:tcBorders>
              <w:top w:val="nil"/>
              <w:left w:val="nil"/>
              <w:bottom w:val="single" w:sz="4" w:space="0" w:color="auto"/>
              <w:right w:val="single" w:sz="4" w:space="0" w:color="auto"/>
            </w:tcBorders>
            <w:shd w:val="clear" w:color="auto" w:fill="auto"/>
            <w:noWrap/>
            <w:vAlign w:val="center"/>
            <w:hideMark/>
          </w:tcPr>
          <w:p w14:paraId="51EFEE60"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98AFCA"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89CCD3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8,4564%</w:t>
            </w:r>
          </w:p>
        </w:tc>
      </w:tr>
      <w:tr w:rsidR="00801003" w:rsidRPr="00801003" w14:paraId="24EE7DCE"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0FF592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9</w:t>
            </w:r>
          </w:p>
        </w:tc>
        <w:tc>
          <w:tcPr>
            <w:tcW w:w="1340" w:type="dxa"/>
            <w:tcBorders>
              <w:top w:val="nil"/>
              <w:left w:val="nil"/>
              <w:bottom w:val="single" w:sz="4" w:space="0" w:color="auto"/>
              <w:right w:val="single" w:sz="4" w:space="0" w:color="auto"/>
            </w:tcBorders>
            <w:shd w:val="clear" w:color="000000" w:fill="FFFFFF"/>
            <w:noWrap/>
            <w:vAlign w:val="center"/>
            <w:hideMark/>
          </w:tcPr>
          <w:p w14:paraId="0F0B719B"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28/jun/23</w:t>
            </w:r>
          </w:p>
        </w:tc>
        <w:tc>
          <w:tcPr>
            <w:tcW w:w="1340" w:type="dxa"/>
            <w:tcBorders>
              <w:top w:val="nil"/>
              <w:left w:val="nil"/>
              <w:bottom w:val="single" w:sz="4" w:space="0" w:color="auto"/>
              <w:right w:val="single" w:sz="4" w:space="0" w:color="auto"/>
            </w:tcBorders>
            <w:shd w:val="clear" w:color="auto" w:fill="auto"/>
            <w:noWrap/>
            <w:vAlign w:val="center"/>
            <w:hideMark/>
          </w:tcPr>
          <w:p w14:paraId="45120247"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EEE35C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39136C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9,2665%</w:t>
            </w:r>
          </w:p>
        </w:tc>
      </w:tr>
      <w:tr w:rsidR="00801003" w:rsidRPr="00801003" w14:paraId="3BA4A0D8"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C5D0CB1"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10</w:t>
            </w:r>
          </w:p>
        </w:tc>
        <w:tc>
          <w:tcPr>
            <w:tcW w:w="1340" w:type="dxa"/>
            <w:tcBorders>
              <w:top w:val="nil"/>
              <w:left w:val="nil"/>
              <w:bottom w:val="single" w:sz="4" w:space="0" w:color="auto"/>
              <w:right w:val="single" w:sz="4" w:space="0" w:color="auto"/>
            </w:tcBorders>
            <w:shd w:val="clear" w:color="000000" w:fill="FFFFFF"/>
            <w:noWrap/>
            <w:vAlign w:val="center"/>
            <w:hideMark/>
          </w:tcPr>
          <w:p w14:paraId="48BCDFBB"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28/jul/23</w:t>
            </w:r>
          </w:p>
        </w:tc>
        <w:tc>
          <w:tcPr>
            <w:tcW w:w="1340" w:type="dxa"/>
            <w:tcBorders>
              <w:top w:val="nil"/>
              <w:left w:val="nil"/>
              <w:bottom w:val="single" w:sz="4" w:space="0" w:color="auto"/>
              <w:right w:val="single" w:sz="4" w:space="0" w:color="auto"/>
            </w:tcBorders>
            <w:shd w:val="clear" w:color="auto" w:fill="auto"/>
            <w:noWrap/>
            <w:vAlign w:val="center"/>
            <w:hideMark/>
          </w:tcPr>
          <w:p w14:paraId="10DFE57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87312F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1AAAC6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10,2521%</w:t>
            </w:r>
          </w:p>
        </w:tc>
      </w:tr>
      <w:tr w:rsidR="00801003" w:rsidRPr="00801003" w14:paraId="7FC1CD6B"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5BB4594"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11</w:t>
            </w:r>
          </w:p>
        </w:tc>
        <w:tc>
          <w:tcPr>
            <w:tcW w:w="1340" w:type="dxa"/>
            <w:tcBorders>
              <w:top w:val="nil"/>
              <w:left w:val="nil"/>
              <w:bottom w:val="single" w:sz="4" w:space="0" w:color="auto"/>
              <w:right w:val="single" w:sz="4" w:space="0" w:color="auto"/>
            </w:tcBorders>
            <w:shd w:val="clear" w:color="000000" w:fill="FFFFFF"/>
            <w:noWrap/>
            <w:vAlign w:val="center"/>
            <w:hideMark/>
          </w:tcPr>
          <w:p w14:paraId="6C6900B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28/ago/23</w:t>
            </w:r>
          </w:p>
        </w:tc>
        <w:tc>
          <w:tcPr>
            <w:tcW w:w="1340" w:type="dxa"/>
            <w:tcBorders>
              <w:top w:val="nil"/>
              <w:left w:val="nil"/>
              <w:bottom w:val="single" w:sz="4" w:space="0" w:color="auto"/>
              <w:right w:val="single" w:sz="4" w:space="0" w:color="auto"/>
            </w:tcBorders>
            <w:shd w:val="clear" w:color="auto" w:fill="auto"/>
            <w:noWrap/>
            <w:vAlign w:val="center"/>
            <w:hideMark/>
          </w:tcPr>
          <w:p w14:paraId="134CCD3D"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46A5A88"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F1FBDD0"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11,5439%</w:t>
            </w:r>
          </w:p>
        </w:tc>
      </w:tr>
      <w:tr w:rsidR="00801003" w:rsidRPr="00801003" w14:paraId="0D8C7A66"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F281A0"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12</w:t>
            </w:r>
          </w:p>
        </w:tc>
        <w:tc>
          <w:tcPr>
            <w:tcW w:w="1340" w:type="dxa"/>
            <w:tcBorders>
              <w:top w:val="nil"/>
              <w:left w:val="nil"/>
              <w:bottom w:val="single" w:sz="4" w:space="0" w:color="auto"/>
              <w:right w:val="single" w:sz="4" w:space="0" w:color="auto"/>
            </w:tcBorders>
            <w:shd w:val="clear" w:color="000000" w:fill="FFFFFF"/>
            <w:noWrap/>
            <w:vAlign w:val="center"/>
            <w:hideMark/>
          </w:tcPr>
          <w:p w14:paraId="1A63A56D"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28/set/23</w:t>
            </w:r>
          </w:p>
        </w:tc>
        <w:tc>
          <w:tcPr>
            <w:tcW w:w="1340" w:type="dxa"/>
            <w:tcBorders>
              <w:top w:val="nil"/>
              <w:left w:val="nil"/>
              <w:bottom w:val="single" w:sz="4" w:space="0" w:color="auto"/>
              <w:right w:val="single" w:sz="4" w:space="0" w:color="auto"/>
            </w:tcBorders>
            <w:shd w:val="clear" w:color="auto" w:fill="auto"/>
            <w:noWrap/>
            <w:vAlign w:val="center"/>
            <w:hideMark/>
          </w:tcPr>
          <w:p w14:paraId="7BCE195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AE26A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00D694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100,0000%</w:t>
            </w:r>
          </w:p>
        </w:tc>
      </w:tr>
    </w:tbl>
    <w:p w14:paraId="3F959573" w14:textId="77777777" w:rsidR="00FE5221" w:rsidRPr="009A250D" w:rsidRDefault="00FE5221" w:rsidP="009A250D">
      <w:pPr>
        <w:spacing w:line="360" w:lineRule="auto"/>
        <w:rPr>
          <w:rFonts w:ascii="Arial" w:hAnsi="Arial" w:cs="Arial"/>
          <w:sz w:val="20"/>
          <w:szCs w:val="20"/>
        </w:rPr>
        <w:sectPr w:rsidR="00FE5221" w:rsidRPr="009A250D" w:rsidSect="00720AFB">
          <w:pgSz w:w="11906" w:h="16838"/>
          <w:pgMar w:top="1134" w:right="1274" w:bottom="993" w:left="993" w:header="708" w:footer="708" w:gutter="0"/>
          <w:cols w:space="708"/>
          <w:docGrid w:linePitch="360"/>
        </w:sectPr>
      </w:pPr>
    </w:p>
    <w:p w14:paraId="68933FD5" w14:textId="77777777" w:rsidR="00D623C4" w:rsidRPr="008E0287" w:rsidRDefault="00D623C4" w:rsidP="00C94AA7">
      <w:pPr>
        <w:spacing w:line="360" w:lineRule="auto"/>
        <w:jc w:val="center"/>
        <w:rPr>
          <w:rFonts w:ascii="Arial" w:hAnsi="Arial" w:cs="Arial"/>
          <w:b/>
          <w:sz w:val="20"/>
          <w:szCs w:val="20"/>
          <w:u w:val="single"/>
          <w:lang w:val="pt-PT"/>
        </w:rPr>
      </w:pPr>
      <w:r w:rsidRPr="008E0287">
        <w:rPr>
          <w:rFonts w:ascii="Arial" w:hAnsi="Arial" w:cs="Arial"/>
          <w:b/>
          <w:sz w:val="20"/>
          <w:szCs w:val="20"/>
          <w:u w:val="single"/>
          <w:lang w:val="pt-PT"/>
        </w:rPr>
        <w:t>ANEXO II</w:t>
      </w:r>
      <w:r w:rsidR="0073088D" w:rsidRPr="008E0287">
        <w:rPr>
          <w:rFonts w:ascii="Arial" w:hAnsi="Arial" w:cs="Arial"/>
          <w:b/>
          <w:sz w:val="20"/>
          <w:szCs w:val="20"/>
          <w:u w:val="single"/>
          <w:lang w:val="pt-PT"/>
        </w:rPr>
        <w:t>.A</w:t>
      </w:r>
    </w:p>
    <w:p w14:paraId="7404AD29" w14:textId="77777777" w:rsidR="0073088D" w:rsidRDefault="0073088D" w:rsidP="008354B2">
      <w:pPr>
        <w:spacing w:line="360" w:lineRule="auto"/>
        <w:jc w:val="center"/>
        <w:rPr>
          <w:rFonts w:ascii="Arial" w:hAnsi="Arial" w:cs="Arial"/>
          <w:b/>
          <w:caps/>
          <w:sz w:val="20"/>
          <w:szCs w:val="20"/>
          <w:u w:val="single"/>
        </w:rPr>
      </w:pPr>
      <w:bookmarkStart w:id="362" w:name="_Hlk68028675"/>
      <w:r w:rsidRPr="008E0287">
        <w:rPr>
          <w:rFonts w:ascii="Arial" w:hAnsi="Arial" w:cs="Arial"/>
          <w:b/>
          <w:caps/>
          <w:sz w:val="20"/>
          <w:szCs w:val="20"/>
          <w:u w:val="single"/>
        </w:rPr>
        <w:t xml:space="preserve">PROPORÇÃO DOS RECURSOS CAPTADOS POR MEIO DA EMISSÃO A SER DESTINADA PARA CADA UM DOS EMPREENDIMENTOS </w:t>
      </w:r>
      <w:r w:rsidR="00BD5FDB" w:rsidRPr="008E0287">
        <w:rPr>
          <w:rFonts w:ascii="Arial" w:hAnsi="Arial" w:cs="Arial"/>
          <w:b/>
          <w:caps/>
          <w:sz w:val="20"/>
          <w:szCs w:val="20"/>
          <w:u w:val="single"/>
        </w:rPr>
        <w:t>ALVO</w:t>
      </w:r>
    </w:p>
    <w:bookmarkEnd w:id="362"/>
    <w:p w14:paraId="7273F57A" w14:textId="77777777" w:rsidR="00FA20CA" w:rsidRPr="00FB3831" w:rsidRDefault="00FA20CA" w:rsidP="007C4CE9">
      <w:pPr>
        <w:pStyle w:val="BodyText2"/>
        <w:spacing w:after="0" w:line="360" w:lineRule="auto"/>
        <w:jc w:val="center"/>
        <w:rPr>
          <w:rFonts w:ascii="Arial" w:hAnsi="Arial" w:cs="Arial"/>
          <w:bCs/>
          <w:sz w:val="20"/>
          <w:szCs w:val="20"/>
          <w:lang w:val="pt-BR"/>
        </w:rPr>
      </w:pPr>
    </w:p>
    <w:p w14:paraId="659D45A0" w14:textId="77777777" w:rsidR="00FB3831" w:rsidRPr="0023723A" w:rsidRDefault="00FB3831" w:rsidP="0023723A">
      <w:pPr>
        <w:pStyle w:val="BodyText2"/>
        <w:spacing w:after="0" w:line="360" w:lineRule="auto"/>
        <w:jc w:val="center"/>
        <w:rPr>
          <w:rFonts w:ascii="Arial" w:hAnsi="Arial" w:cs="Arial"/>
          <w:b/>
          <w:bCs/>
          <w:sz w:val="20"/>
          <w:szCs w:val="20"/>
          <w:lang w:val="pt-BR"/>
        </w:rPr>
      </w:pPr>
      <w:r w:rsidRPr="0023723A">
        <w:rPr>
          <w:rFonts w:ascii="Arial" w:hAnsi="Arial" w:cs="Arial"/>
          <w:b/>
          <w:bCs/>
          <w:sz w:val="20"/>
          <w:szCs w:val="20"/>
          <w:lang w:val="pt-BR"/>
        </w:rPr>
        <w:t>(A)</w:t>
      </w:r>
      <w:r w:rsidRPr="0023723A">
        <w:rPr>
          <w:rFonts w:ascii="Arial" w:hAnsi="Arial" w:cs="Arial"/>
          <w:b/>
          <w:bCs/>
          <w:sz w:val="20"/>
          <w:szCs w:val="20"/>
          <w:lang w:val="pt-BR"/>
        </w:rPr>
        <w:tab/>
        <w:t>CONSTRUÇÃO, REFORMA E AQUISIÇÃO:</w:t>
      </w:r>
    </w:p>
    <w:p w14:paraId="5D84F226" w14:textId="77777777" w:rsidR="00FB3831" w:rsidRDefault="00FB3831" w:rsidP="00E34BFB">
      <w:pPr>
        <w:spacing w:line="360" w:lineRule="auto"/>
        <w:rPr>
          <w:rFonts w:ascii="Arial" w:hAnsi="Arial" w:cs="Arial"/>
          <w:bCs/>
          <w:sz w:val="20"/>
          <w:szCs w:val="20"/>
        </w:rPr>
      </w:pPr>
    </w:p>
    <w:tbl>
      <w:tblPr>
        <w:tblStyle w:val="TableGrid"/>
        <w:tblW w:w="0" w:type="auto"/>
        <w:jc w:val="center"/>
        <w:tblLook w:val="04A0" w:firstRow="1" w:lastRow="0" w:firstColumn="1" w:lastColumn="0" w:noHBand="0" w:noVBand="1"/>
      </w:tblPr>
      <w:tblGrid>
        <w:gridCol w:w="3242"/>
        <w:gridCol w:w="2990"/>
        <w:gridCol w:w="1276"/>
        <w:gridCol w:w="1701"/>
        <w:gridCol w:w="1276"/>
        <w:gridCol w:w="1843"/>
        <w:gridCol w:w="2374"/>
      </w:tblGrid>
      <w:tr w:rsidR="005A0608" w:rsidRPr="005A0608" w14:paraId="75EE5CF3" w14:textId="77777777" w:rsidTr="0023723A">
        <w:trPr>
          <w:trHeight w:val="1943"/>
          <w:jc w:val="center"/>
        </w:trPr>
        <w:tc>
          <w:tcPr>
            <w:tcW w:w="3242" w:type="dxa"/>
            <w:shd w:val="clear" w:color="auto" w:fill="BFBFBF" w:themeFill="background1" w:themeFillShade="BF"/>
            <w:vAlign w:val="center"/>
            <w:hideMark/>
          </w:tcPr>
          <w:p w14:paraId="504A92A4" w14:textId="77777777" w:rsidR="005A0608"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Imóvel Lastro</w:t>
            </w:r>
          </w:p>
          <w:p w14:paraId="57E87A90" w14:textId="77777777" w:rsidR="005A0608" w:rsidRPr="0023723A" w:rsidRDefault="005A0608" w:rsidP="0023723A">
            <w:pPr>
              <w:spacing w:line="360" w:lineRule="auto"/>
              <w:jc w:val="center"/>
              <w:rPr>
                <w:rFonts w:ascii="Arial" w:hAnsi="Arial" w:cs="Arial"/>
                <w:b/>
                <w:bCs/>
                <w:sz w:val="16"/>
                <w:szCs w:val="16"/>
              </w:rPr>
            </w:pPr>
            <w:r w:rsidRPr="001C4BE4">
              <w:rPr>
                <w:rFonts w:ascii="Arial" w:hAnsi="Arial" w:cs="Arial"/>
                <w:b/>
                <w:bCs/>
                <w:sz w:val="16"/>
                <w:szCs w:val="16"/>
              </w:rPr>
              <w:t>(RGI/Endereço)</w:t>
            </w:r>
          </w:p>
        </w:tc>
        <w:tc>
          <w:tcPr>
            <w:tcW w:w="2990" w:type="dxa"/>
            <w:shd w:val="clear" w:color="auto" w:fill="BFBFBF" w:themeFill="background1" w:themeFillShade="BF"/>
            <w:vAlign w:val="center"/>
            <w:hideMark/>
          </w:tcPr>
          <w:p w14:paraId="0CB2D01D"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Matrícula</w:t>
            </w:r>
          </w:p>
        </w:tc>
        <w:tc>
          <w:tcPr>
            <w:tcW w:w="1276" w:type="dxa"/>
            <w:shd w:val="clear" w:color="auto" w:fill="BFBFBF" w:themeFill="background1" w:themeFillShade="BF"/>
            <w:vAlign w:val="center"/>
            <w:hideMark/>
          </w:tcPr>
          <w:p w14:paraId="42E6AE4B"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POSSUI HABITE-SE?</w:t>
            </w:r>
          </w:p>
        </w:tc>
        <w:tc>
          <w:tcPr>
            <w:tcW w:w="1701" w:type="dxa"/>
            <w:shd w:val="clear" w:color="auto" w:fill="BFBFBF" w:themeFill="background1" w:themeFillShade="BF"/>
            <w:vAlign w:val="center"/>
            <w:hideMark/>
          </w:tcPr>
          <w:p w14:paraId="26B95135"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Valor estimado de recursos da Emissão a serem alocados no Imóvel Lastro (R$)</w:t>
            </w:r>
          </w:p>
        </w:tc>
        <w:tc>
          <w:tcPr>
            <w:tcW w:w="1276" w:type="dxa"/>
            <w:shd w:val="clear" w:color="auto" w:fill="BFBFBF" w:themeFill="background1" w:themeFillShade="BF"/>
            <w:vAlign w:val="center"/>
            <w:hideMark/>
          </w:tcPr>
          <w:p w14:paraId="2E6D2F8D"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Percentual do valor estimado de recursos da Emissão para o Imóvel Lastro</w:t>
            </w:r>
          </w:p>
        </w:tc>
        <w:tc>
          <w:tcPr>
            <w:tcW w:w="1843" w:type="dxa"/>
            <w:shd w:val="clear" w:color="auto" w:fill="BFBFBF" w:themeFill="background1" w:themeFillShade="BF"/>
            <w:vAlign w:val="center"/>
            <w:hideMark/>
          </w:tcPr>
          <w:p w14:paraId="2DC61123"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Montante de recursos destinados ao Empreendimento decorrentes de outras fontes de recursos</w:t>
            </w:r>
          </w:p>
        </w:tc>
        <w:tc>
          <w:tcPr>
            <w:tcW w:w="2374" w:type="dxa"/>
            <w:shd w:val="clear" w:color="auto" w:fill="BFBFBF" w:themeFill="background1" w:themeFillShade="BF"/>
            <w:vAlign w:val="center"/>
            <w:hideMark/>
          </w:tcPr>
          <w:p w14:paraId="228C282F"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Empreendimento objeto de destinação de recursos de outra emissão de certificados de recebíveis imobiliários?</w:t>
            </w:r>
          </w:p>
        </w:tc>
      </w:tr>
      <w:tr w:rsidR="005A0608" w:rsidRPr="005A0608" w14:paraId="2E0640CF" w14:textId="77777777" w:rsidTr="0023723A">
        <w:trPr>
          <w:trHeight w:val="460"/>
          <w:jc w:val="center"/>
        </w:trPr>
        <w:tc>
          <w:tcPr>
            <w:tcW w:w="3242" w:type="dxa"/>
            <w:hideMark/>
          </w:tcPr>
          <w:p w14:paraId="5470DA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Joaquim Nabuco, 91 - Arpoador</w:t>
            </w:r>
          </w:p>
        </w:tc>
        <w:tc>
          <w:tcPr>
            <w:tcW w:w="2990" w:type="dxa"/>
            <w:hideMark/>
          </w:tcPr>
          <w:p w14:paraId="0870B7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80547, do 5º Cartório de Registro de Imóveis do Rio de Janeiro</w:t>
            </w:r>
          </w:p>
        </w:tc>
        <w:tc>
          <w:tcPr>
            <w:tcW w:w="1276" w:type="dxa"/>
            <w:hideMark/>
          </w:tcPr>
          <w:p w14:paraId="674E50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8098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27.468,11</w:t>
            </w:r>
          </w:p>
        </w:tc>
        <w:tc>
          <w:tcPr>
            <w:tcW w:w="1276" w:type="dxa"/>
            <w:hideMark/>
          </w:tcPr>
          <w:p w14:paraId="5A5546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1488C1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D76B4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55274E" w14:textId="77777777" w:rsidTr="0023723A">
        <w:trPr>
          <w:trHeight w:val="290"/>
          <w:jc w:val="center"/>
        </w:trPr>
        <w:tc>
          <w:tcPr>
            <w:tcW w:w="3242" w:type="dxa"/>
            <w:hideMark/>
          </w:tcPr>
          <w:p w14:paraId="40F0FE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Francisco Otaviano, 49 - Arpoador</w:t>
            </w:r>
          </w:p>
        </w:tc>
        <w:tc>
          <w:tcPr>
            <w:tcW w:w="2990" w:type="dxa"/>
            <w:hideMark/>
          </w:tcPr>
          <w:p w14:paraId="7863EC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53160 - 5º CRISP</w:t>
            </w:r>
          </w:p>
        </w:tc>
        <w:tc>
          <w:tcPr>
            <w:tcW w:w="1276" w:type="dxa"/>
            <w:hideMark/>
          </w:tcPr>
          <w:p w14:paraId="2C6D33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44CFE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14.730,36</w:t>
            </w:r>
          </w:p>
        </w:tc>
        <w:tc>
          <w:tcPr>
            <w:tcW w:w="1276" w:type="dxa"/>
            <w:hideMark/>
          </w:tcPr>
          <w:p w14:paraId="48DF65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0,12%</w:t>
            </w:r>
          </w:p>
        </w:tc>
        <w:tc>
          <w:tcPr>
            <w:tcW w:w="1843" w:type="dxa"/>
            <w:hideMark/>
          </w:tcPr>
          <w:p w14:paraId="3D35DE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B5ED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DC623DC" w14:textId="77777777" w:rsidTr="0023723A">
        <w:trPr>
          <w:trHeight w:val="290"/>
          <w:jc w:val="center"/>
        </w:trPr>
        <w:tc>
          <w:tcPr>
            <w:tcW w:w="3242" w:type="dxa"/>
            <w:hideMark/>
          </w:tcPr>
          <w:p w14:paraId="09D1AB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Joaquim Nabuco, 182 - Arpoador</w:t>
            </w:r>
          </w:p>
        </w:tc>
        <w:tc>
          <w:tcPr>
            <w:tcW w:w="2990" w:type="dxa"/>
            <w:hideMark/>
          </w:tcPr>
          <w:p w14:paraId="4BB341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48196 - 5ºCRIRJ</w:t>
            </w:r>
          </w:p>
        </w:tc>
        <w:tc>
          <w:tcPr>
            <w:tcW w:w="1276" w:type="dxa"/>
            <w:hideMark/>
          </w:tcPr>
          <w:p w14:paraId="36E27E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A0C23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44.153,83</w:t>
            </w:r>
          </w:p>
        </w:tc>
        <w:tc>
          <w:tcPr>
            <w:tcW w:w="1276" w:type="dxa"/>
            <w:hideMark/>
          </w:tcPr>
          <w:p w14:paraId="2EC37B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0,37%</w:t>
            </w:r>
          </w:p>
        </w:tc>
        <w:tc>
          <w:tcPr>
            <w:tcW w:w="1843" w:type="dxa"/>
            <w:hideMark/>
          </w:tcPr>
          <w:p w14:paraId="1C688A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97F6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E274EE0" w14:textId="77777777" w:rsidTr="0023723A">
        <w:trPr>
          <w:trHeight w:val="290"/>
          <w:jc w:val="center"/>
        </w:trPr>
        <w:tc>
          <w:tcPr>
            <w:tcW w:w="3242" w:type="dxa"/>
            <w:hideMark/>
          </w:tcPr>
          <w:p w14:paraId="655AAD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Carlos Peixoto, 80 - Botafogo</w:t>
            </w:r>
          </w:p>
        </w:tc>
        <w:tc>
          <w:tcPr>
            <w:tcW w:w="2990" w:type="dxa"/>
            <w:hideMark/>
          </w:tcPr>
          <w:p w14:paraId="62BDF3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0049805 - 3º CRIRJ</w:t>
            </w:r>
          </w:p>
        </w:tc>
        <w:tc>
          <w:tcPr>
            <w:tcW w:w="1276" w:type="dxa"/>
            <w:hideMark/>
          </w:tcPr>
          <w:p w14:paraId="2C2873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6DB2C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19.441,84</w:t>
            </w:r>
          </w:p>
        </w:tc>
        <w:tc>
          <w:tcPr>
            <w:tcW w:w="1276" w:type="dxa"/>
            <w:hideMark/>
          </w:tcPr>
          <w:p w14:paraId="414CF5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0,16%</w:t>
            </w:r>
          </w:p>
        </w:tc>
        <w:tc>
          <w:tcPr>
            <w:tcW w:w="1843" w:type="dxa"/>
            <w:hideMark/>
          </w:tcPr>
          <w:p w14:paraId="4082AD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35E1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907539E" w14:textId="77777777" w:rsidTr="0023723A">
        <w:trPr>
          <w:trHeight w:val="290"/>
          <w:jc w:val="center"/>
        </w:trPr>
        <w:tc>
          <w:tcPr>
            <w:tcW w:w="3242" w:type="dxa"/>
            <w:hideMark/>
          </w:tcPr>
          <w:p w14:paraId="2509D4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Dona Mariana, 100 - Botafogo</w:t>
            </w:r>
          </w:p>
        </w:tc>
        <w:tc>
          <w:tcPr>
            <w:tcW w:w="2990" w:type="dxa"/>
            <w:hideMark/>
          </w:tcPr>
          <w:p w14:paraId="053D0A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15804 - 3º CRIRJ</w:t>
            </w:r>
          </w:p>
        </w:tc>
        <w:tc>
          <w:tcPr>
            <w:tcW w:w="1276" w:type="dxa"/>
            <w:hideMark/>
          </w:tcPr>
          <w:p w14:paraId="11C90F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58A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36.518,63</w:t>
            </w:r>
          </w:p>
        </w:tc>
        <w:tc>
          <w:tcPr>
            <w:tcW w:w="1276" w:type="dxa"/>
            <w:hideMark/>
          </w:tcPr>
          <w:p w14:paraId="0A4647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451F38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9BCB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7EB679" w14:textId="77777777" w:rsidTr="0023723A">
        <w:trPr>
          <w:trHeight w:val="290"/>
          <w:jc w:val="center"/>
        </w:trPr>
        <w:tc>
          <w:tcPr>
            <w:tcW w:w="3242" w:type="dxa"/>
            <w:hideMark/>
          </w:tcPr>
          <w:p w14:paraId="691FAA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São Manuel , 20 - Botafogo</w:t>
            </w:r>
          </w:p>
        </w:tc>
        <w:tc>
          <w:tcPr>
            <w:tcW w:w="2990" w:type="dxa"/>
            <w:hideMark/>
          </w:tcPr>
          <w:p w14:paraId="7EE232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0053179 - 3º CRIRJ</w:t>
            </w:r>
          </w:p>
        </w:tc>
        <w:tc>
          <w:tcPr>
            <w:tcW w:w="1276" w:type="dxa"/>
            <w:hideMark/>
          </w:tcPr>
          <w:p w14:paraId="46A689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E34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35.950,64</w:t>
            </w:r>
          </w:p>
        </w:tc>
        <w:tc>
          <w:tcPr>
            <w:tcW w:w="1276" w:type="dxa"/>
            <w:hideMark/>
          </w:tcPr>
          <w:p w14:paraId="124697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3934ED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95E4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3A08031" w14:textId="77777777" w:rsidTr="0023723A">
        <w:trPr>
          <w:trHeight w:val="290"/>
          <w:jc w:val="center"/>
        </w:trPr>
        <w:tc>
          <w:tcPr>
            <w:tcW w:w="3242" w:type="dxa"/>
            <w:hideMark/>
          </w:tcPr>
          <w:p w14:paraId="732AFD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Flórida, 76 - Brooklin</w:t>
            </w:r>
          </w:p>
        </w:tc>
        <w:tc>
          <w:tcPr>
            <w:tcW w:w="2990" w:type="dxa"/>
            <w:hideMark/>
          </w:tcPr>
          <w:p w14:paraId="534809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124338 - 15º CRISP</w:t>
            </w:r>
          </w:p>
        </w:tc>
        <w:tc>
          <w:tcPr>
            <w:tcW w:w="1276" w:type="dxa"/>
            <w:hideMark/>
          </w:tcPr>
          <w:p w14:paraId="0DACA5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3583F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63.744,65</w:t>
            </w:r>
          </w:p>
        </w:tc>
        <w:tc>
          <w:tcPr>
            <w:tcW w:w="1276" w:type="dxa"/>
            <w:hideMark/>
          </w:tcPr>
          <w:p w14:paraId="5B8D03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4BC3E9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E2AA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261F33E" w14:textId="77777777" w:rsidTr="0023723A">
        <w:trPr>
          <w:trHeight w:val="290"/>
          <w:jc w:val="center"/>
        </w:trPr>
        <w:tc>
          <w:tcPr>
            <w:tcW w:w="3242" w:type="dxa"/>
            <w:hideMark/>
          </w:tcPr>
          <w:p w14:paraId="4F62A8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Portugal, 277 - Brooklin</w:t>
            </w:r>
          </w:p>
        </w:tc>
        <w:tc>
          <w:tcPr>
            <w:tcW w:w="2990" w:type="dxa"/>
            <w:hideMark/>
          </w:tcPr>
          <w:p w14:paraId="16E702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128.490 - 15º CRISP</w:t>
            </w:r>
          </w:p>
        </w:tc>
        <w:tc>
          <w:tcPr>
            <w:tcW w:w="1276" w:type="dxa"/>
            <w:hideMark/>
          </w:tcPr>
          <w:p w14:paraId="3745A3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B09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161.605,63</w:t>
            </w:r>
          </w:p>
        </w:tc>
        <w:tc>
          <w:tcPr>
            <w:tcW w:w="1276" w:type="dxa"/>
            <w:hideMark/>
          </w:tcPr>
          <w:p w14:paraId="6339AE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1,35%</w:t>
            </w:r>
          </w:p>
        </w:tc>
        <w:tc>
          <w:tcPr>
            <w:tcW w:w="1843" w:type="dxa"/>
            <w:hideMark/>
          </w:tcPr>
          <w:p w14:paraId="36EAF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F1C0E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69917D" w14:textId="77777777" w:rsidTr="0023723A">
        <w:trPr>
          <w:trHeight w:val="690"/>
          <w:jc w:val="center"/>
        </w:trPr>
        <w:tc>
          <w:tcPr>
            <w:tcW w:w="3242" w:type="dxa"/>
            <w:hideMark/>
          </w:tcPr>
          <w:p w14:paraId="22BD59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Conceição de Monte Alegre, 351 - Brooklin</w:t>
            </w:r>
          </w:p>
        </w:tc>
        <w:tc>
          <w:tcPr>
            <w:tcW w:w="2990" w:type="dxa"/>
            <w:hideMark/>
          </w:tcPr>
          <w:p w14:paraId="551ABF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a matrícula nº 152.757 R.10 – fl004, do 15º Cartório de </w:t>
            </w:r>
            <w:r w:rsidRPr="0023723A">
              <w:rPr>
                <w:rFonts w:ascii="Arial" w:hAnsi="Arial" w:cs="Arial"/>
                <w:bCs/>
                <w:sz w:val="16"/>
                <w:szCs w:val="16"/>
              </w:rPr>
              <w:br/>
              <w:t>Registro de Imóveis</w:t>
            </w:r>
          </w:p>
        </w:tc>
        <w:tc>
          <w:tcPr>
            <w:tcW w:w="1276" w:type="dxa"/>
            <w:hideMark/>
          </w:tcPr>
          <w:p w14:paraId="7E313C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1DCCB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65.262,38</w:t>
            </w:r>
          </w:p>
        </w:tc>
        <w:tc>
          <w:tcPr>
            <w:tcW w:w="1276" w:type="dxa"/>
            <w:hideMark/>
          </w:tcPr>
          <w:p w14:paraId="4E8178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0,54%</w:t>
            </w:r>
          </w:p>
        </w:tc>
        <w:tc>
          <w:tcPr>
            <w:tcW w:w="1843" w:type="dxa"/>
            <w:hideMark/>
          </w:tcPr>
          <w:p w14:paraId="57E7EC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6AEF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9203CA" w14:textId="77777777" w:rsidTr="0023723A">
        <w:trPr>
          <w:trHeight w:val="460"/>
          <w:jc w:val="center"/>
        </w:trPr>
        <w:tc>
          <w:tcPr>
            <w:tcW w:w="3242" w:type="dxa"/>
            <w:hideMark/>
          </w:tcPr>
          <w:p w14:paraId="58FF52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Flórida, 1133 - Brooklin</w:t>
            </w:r>
          </w:p>
        </w:tc>
        <w:tc>
          <w:tcPr>
            <w:tcW w:w="2990" w:type="dxa"/>
            <w:hideMark/>
          </w:tcPr>
          <w:p w14:paraId="560A46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matrícula nº 117.047, do 15º Cartório de Registro de Imóveis</w:t>
            </w:r>
          </w:p>
        </w:tc>
        <w:tc>
          <w:tcPr>
            <w:tcW w:w="1276" w:type="dxa"/>
            <w:hideMark/>
          </w:tcPr>
          <w:p w14:paraId="635229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0F32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68.791,33</w:t>
            </w:r>
          </w:p>
        </w:tc>
        <w:tc>
          <w:tcPr>
            <w:tcW w:w="1276" w:type="dxa"/>
            <w:hideMark/>
          </w:tcPr>
          <w:p w14:paraId="7C16DC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0,57%</w:t>
            </w:r>
          </w:p>
        </w:tc>
        <w:tc>
          <w:tcPr>
            <w:tcW w:w="1843" w:type="dxa"/>
            <w:hideMark/>
          </w:tcPr>
          <w:p w14:paraId="141BBE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56A2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5B10ED" w14:textId="77777777" w:rsidTr="0023723A">
        <w:trPr>
          <w:trHeight w:val="290"/>
          <w:jc w:val="center"/>
        </w:trPr>
        <w:tc>
          <w:tcPr>
            <w:tcW w:w="3242" w:type="dxa"/>
            <w:hideMark/>
          </w:tcPr>
          <w:p w14:paraId="79A826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Indiana, 463 - Brooklin</w:t>
            </w:r>
          </w:p>
        </w:tc>
        <w:tc>
          <w:tcPr>
            <w:tcW w:w="2990" w:type="dxa"/>
            <w:hideMark/>
          </w:tcPr>
          <w:p w14:paraId="42E4D5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171.205, do 15º CRISP</w:t>
            </w:r>
          </w:p>
        </w:tc>
        <w:tc>
          <w:tcPr>
            <w:tcW w:w="1276" w:type="dxa"/>
            <w:hideMark/>
          </w:tcPr>
          <w:p w14:paraId="5FCCFF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66548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72.981,38</w:t>
            </w:r>
          </w:p>
        </w:tc>
        <w:tc>
          <w:tcPr>
            <w:tcW w:w="1276" w:type="dxa"/>
            <w:hideMark/>
          </w:tcPr>
          <w:p w14:paraId="06AC34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175C2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3903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DD5700" w14:textId="77777777" w:rsidTr="0023723A">
        <w:trPr>
          <w:trHeight w:val="290"/>
          <w:jc w:val="center"/>
        </w:trPr>
        <w:tc>
          <w:tcPr>
            <w:tcW w:w="3242" w:type="dxa"/>
            <w:hideMark/>
          </w:tcPr>
          <w:p w14:paraId="04A50B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AC71C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276.623 - 15º CRISP</w:t>
            </w:r>
          </w:p>
        </w:tc>
        <w:tc>
          <w:tcPr>
            <w:tcW w:w="1276" w:type="dxa"/>
            <w:hideMark/>
          </w:tcPr>
          <w:p w14:paraId="53A003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C46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56C6E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BC914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2ABE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CC49C1" w14:textId="77777777" w:rsidTr="0023723A">
        <w:trPr>
          <w:trHeight w:val="290"/>
          <w:jc w:val="center"/>
        </w:trPr>
        <w:tc>
          <w:tcPr>
            <w:tcW w:w="3242" w:type="dxa"/>
            <w:hideMark/>
          </w:tcPr>
          <w:p w14:paraId="0C5FA0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B8FA3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276.624 - 15º CRISP</w:t>
            </w:r>
          </w:p>
        </w:tc>
        <w:tc>
          <w:tcPr>
            <w:tcW w:w="1276" w:type="dxa"/>
            <w:hideMark/>
          </w:tcPr>
          <w:p w14:paraId="6070F9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1AFA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17C6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A2EEB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5073D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1FCF27D" w14:textId="77777777" w:rsidTr="0023723A">
        <w:trPr>
          <w:trHeight w:val="290"/>
          <w:jc w:val="center"/>
        </w:trPr>
        <w:tc>
          <w:tcPr>
            <w:tcW w:w="3242" w:type="dxa"/>
            <w:hideMark/>
          </w:tcPr>
          <w:p w14:paraId="35362B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A379A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276.626 - 15º CRISP</w:t>
            </w:r>
          </w:p>
        </w:tc>
        <w:tc>
          <w:tcPr>
            <w:tcW w:w="1276" w:type="dxa"/>
            <w:hideMark/>
          </w:tcPr>
          <w:p w14:paraId="42250E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98AD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650DB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6EF8C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FD99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7481D5" w14:textId="77777777" w:rsidTr="0023723A">
        <w:trPr>
          <w:trHeight w:val="290"/>
          <w:jc w:val="center"/>
        </w:trPr>
        <w:tc>
          <w:tcPr>
            <w:tcW w:w="3242" w:type="dxa"/>
            <w:hideMark/>
          </w:tcPr>
          <w:p w14:paraId="1FEF76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095BB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276.627 - 15º CRISP</w:t>
            </w:r>
          </w:p>
        </w:tc>
        <w:tc>
          <w:tcPr>
            <w:tcW w:w="1276" w:type="dxa"/>
            <w:hideMark/>
          </w:tcPr>
          <w:p w14:paraId="4B49A9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F2CF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50826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4B223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10BA2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F0E6C46" w14:textId="77777777" w:rsidTr="0023723A">
        <w:trPr>
          <w:trHeight w:val="290"/>
          <w:jc w:val="center"/>
        </w:trPr>
        <w:tc>
          <w:tcPr>
            <w:tcW w:w="3242" w:type="dxa"/>
            <w:hideMark/>
          </w:tcPr>
          <w:p w14:paraId="7EA598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C621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276.628 - 15º CRISP</w:t>
            </w:r>
          </w:p>
        </w:tc>
        <w:tc>
          <w:tcPr>
            <w:tcW w:w="1276" w:type="dxa"/>
            <w:hideMark/>
          </w:tcPr>
          <w:p w14:paraId="19040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9C84A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3ECB0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2957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20F9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B7A4B1" w14:textId="77777777" w:rsidTr="0023723A">
        <w:trPr>
          <w:trHeight w:val="290"/>
          <w:jc w:val="center"/>
        </w:trPr>
        <w:tc>
          <w:tcPr>
            <w:tcW w:w="3242" w:type="dxa"/>
            <w:hideMark/>
          </w:tcPr>
          <w:p w14:paraId="075C75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11283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276.630 - 15º CRISP</w:t>
            </w:r>
          </w:p>
        </w:tc>
        <w:tc>
          <w:tcPr>
            <w:tcW w:w="1276" w:type="dxa"/>
            <w:hideMark/>
          </w:tcPr>
          <w:p w14:paraId="3E407E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B4453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73A83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AD8BF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3105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29A9C5E" w14:textId="77777777" w:rsidTr="0023723A">
        <w:trPr>
          <w:trHeight w:val="290"/>
          <w:jc w:val="center"/>
        </w:trPr>
        <w:tc>
          <w:tcPr>
            <w:tcW w:w="3242" w:type="dxa"/>
            <w:hideMark/>
          </w:tcPr>
          <w:p w14:paraId="4F360E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7E04C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276.631 - 15º CRISP</w:t>
            </w:r>
          </w:p>
        </w:tc>
        <w:tc>
          <w:tcPr>
            <w:tcW w:w="1276" w:type="dxa"/>
            <w:hideMark/>
          </w:tcPr>
          <w:p w14:paraId="22F668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032C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EBE64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921E0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BC1C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0BE7423" w14:textId="77777777" w:rsidTr="0023723A">
        <w:trPr>
          <w:trHeight w:val="290"/>
          <w:jc w:val="center"/>
        </w:trPr>
        <w:tc>
          <w:tcPr>
            <w:tcW w:w="3242" w:type="dxa"/>
            <w:hideMark/>
          </w:tcPr>
          <w:p w14:paraId="606DB3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B7E42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276.632 - 15º CRISP</w:t>
            </w:r>
          </w:p>
        </w:tc>
        <w:tc>
          <w:tcPr>
            <w:tcW w:w="1276" w:type="dxa"/>
            <w:hideMark/>
          </w:tcPr>
          <w:p w14:paraId="65CE9F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D2BE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DD28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454C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5A64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719E2BF" w14:textId="77777777" w:rsidTr="0023723A">
        <w:trPr>
          <w:trHeight w:val="290"/>
          <w:jc w:val="center"/>
        </w:trPr>
        <w:tc>
          <w:tcPr>
            <w:tcW w:w="3242" w:type="dxa"/>
            <w:hideMark/>
          </w:tcPr>
          <w:p w14:paraId="657A3B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D5806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276.633 - 15º CRISP</w:t>
            </w:r>
          </w:p>
        </w:tc>
        <w:tc>
          <w:tcPr>
            <w:tcW w:w="1276" w:type="dxa"/>
            <w:hideMark/>
          </w:tcPr>
          <w:p w14:paraId="54FB3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3A88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4954E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E9F2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00190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9FF7A6" w14:textId="77777777" w:rsidTr="0023723A">
        <w:trPr>
          <w:trHeight w:val="290"/>
          <w:jc w:val="center"/>
        </w:trPr>
        <w:tc>
          <w:tcPr>
            <w:tcW w:w="3242" w:type="dxa"/>
            <w:hideMark/>
          </w:tcPr>
          <w:p w14:paraId="471C95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EA205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276.635 - 15º CRISP</w:t>
            </w:r>
          </w:p>
        </w:tc>
        <w:tc>
          <w:tcPr>
            <w:tcW w:w="1276" w:type="dxa"/>
            <w:hideMark/>
          </w:tcPr>
          <w:p w14:paraId="18C2CA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3CD22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F9EEB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BCF3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E1CD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DBB8F8C" w14:textId="77777777" w:rsidTr="0023723A">
        <w:trPr>
          <w:trHeight w:val="290"/>
          <w:jc w:val="center"/>
        </w:trPr>
        <w:tc>
          <w:tcPr>
            <w:tcW w:w="3242" w:type="dxa"/>
            <w:hideMark/>
          </w:tcPr>
          <w:p w14:paraId="59EC89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264BB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276.636 - 15º CRISP</w:t>
            </w:r>
          </w:p>
        </w:tc>
        <w:tc>
          <w:tcPr>
            <w:tcW w:w="1276" w:type="dxa"/>
            <w:hideMark/>
          </w:tcPr>
          <w:p w14:paraId="4D673A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C2B0E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AD2F9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AB982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C3F5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17CC26A" w14:textId="77777777" w:rsidTr="0023723A">
        <w:trPr>
          <w:trHeight w:val="290"/>
          <w:jc w:val="center"/>
        </w:trPr>
        <w:tc>
          <w:tcPr>
            <w:tcW w:w="3242" w:type="dxa"/>
            <w:hideMark/>
          </w:tcPr>
          <w:p w14:paraId="4F7EE8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2B0B6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276.637 - 15º CRISP</w:t>
            </w:r>
          </w:p>
        </w:tc>
        <w:tc>
          <w:tcPr>
            <w:tcW w:w="1276" w:type="dxa"/>
            <w:hideMark/>
          </w:tcPr>
          <w:p w14:paraId="60645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A43D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8CCD7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5701F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857F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97116CD" w14:textId="77777777" w:rsidTr="0023723A">
        <w:trPr>
          <w:trHeight w:val="290"/>
          <w:jc w:val="center"/>
        </w:trPr>
        <w:tc>
          <w:tcPr>
            <w:tcW w:w="3242" w:type="dxa"/>
            <w:hideMark/>
          </w:tcPr>
          <w:p w14:paraId="2A3B07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AD76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276.639 - 15º CRISP</w:t>
            </w:r>
          </w:p>
        </w:tc>
        <w:tc>
          <w:tcPr>
            <w:tcW w:w="1276" w:type="dxa"/>
            <w:hideMark/>
          </w:tcPr>
          <w:p w14:paraId="5A96EE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5921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577C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6FBC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A1E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9C96A9" w14:textId="77777777" w:rsidTr="0023723A">
        <w:trPr>
          <w:trHeight w:val="290"/>
          <w:jc w:val="center"/>
        </w:trPr>
        <w:tc>
          <w:tcPr>
            <w:tcW w:w="3242" w:type="dxa"/>
            <w:hideMark/>
          </w:tcPr>
          <w:p w14:paraId="62848B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1F1C6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276.640 - 15º CRISP</w:t>
            </w:r>
          </w:p>
        </w:tc>
        <w:tc>
          <w:tcPr>
            <w:tcW w:w="1276" w:type="dxa"/>
            <w:hideMark/>
          </w:tcPr>
          <w:p w14:paraId="035DB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4370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24AFE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2125D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5A456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8F7F4E0" w14:textId="77777777" w:rsidTr="0023723A">
        <w:trPr>
          <w:trHeight w:val="290"/>
          <w:jc w:val="center"/>
        </w:trPr>
        <w:tc>
          <w:tcPr>
            <w:tcW w:w="3242" w:type="dxa"/>
            <w:hideMark/>
          </w:tcPr>
          <w:p w14:paraId="4E4CBD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1098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276.643 - 15º CRISP</w:t>
            </w:r>
          </w:p>
        </w:tc>
        <w:tc>
          <w:tcPr>
            <w:tcW w:w="1276" w:type="dxa"/>
            <w:hideMark/>
          </w:tcPr>
          <w:p w14:paraId="16C944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51AE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2A926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2AA2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A069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D3ADACA" w14:textId="77777777" w:rsidTr="0023723A">
        <w:trPr>
          <w:trHeight w:val="290"/>
          <w:jc w:val="center"/>
        </w:trPr>
        <w:tc>
          <w:tcPr>
            <w:tcW w:w="3242" w:type="dxa"/>
            <w:hideMark/>
          </w:tcPr>
          <w:p w14:paraId="7B79FD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1F1C1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276.644 - 15º CRISP</w:t>
            </w:r>
          </w:p>
        </w:tc>
        <w:tc>
          <w:tcPr>
            <w:tcW w:w="1276" w:type="dxa"/>
            <w:hideMark/>
          </w:tcPr>
          <w:p w14:paraId="02A56A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F2DE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65585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9F1D9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E389F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48F4B50" w14:textId="77777777" w:rsidTr="0023723A">
        <w:trPr>
          <w:trHeight w:val="290"/>
          <w:jc w:val="center"/>
        </w:trPr>
        <w:tc>
          <w:tcPr>
            <w:tcW w:w="3242" w:type="dxa"/>
            <w:hideMark/>
          </w:tcPr>
          <w:p w14:paraId="05E857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D63DF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276.645 - 15º CRISP</w:t>
            </w:r>
          </w:p>
        </w:tc>
        <w:tc>
          <w:tcPr>
            <w:tcW w:w="1276" w:type="dxa"/>
            <w:hideMark/>
          </w:tcPr>
          <w:p w14:paraId="3B7AD4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23FED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987A3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A357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5218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B9EF4A" w14:textId="77777777" w:rsidTr="0023723A">
        <w:trPr>
          <w:trHeight w:val="290"/>
          <w:jc w:val="center"/>
        </w:trPr>
        <w:tc>
          <w:tcPr>
            <w:tcW w:w="3242" w:type="dxa"/>
            <w:hideMark/>
          </w:tcPr>
          <w:p w14:paraId="684935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B88B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276.646 - 15º CRISP</w:t>
            </w:r>
          </w:p>
        </w:tc>
        <w:tc>
          <w:tcPr>
            <w:tcW w:w="1276" w:type="dxa"/>
            <w:hideMark/>
          </w:tcPr>
          <w:p w14:paraId="276DC6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96AC5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02DF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AFDB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91DC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19B417" w14:textId="77777777" w:rsidTr="0023723A">
        <w:trPr>
          <w:trHeight w:val="290"/>
          <w:jc w:val="center"/>
        </w:trPr>
        <w:tc>
          <w:tcPr>
            <w:tcW w:w="3242" w:type="dxa"/>
            <w:hideMark/>
          </w:tcPr>
          <w:p w14:paraId="741DC4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0440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276.647 - 15º CRISP</w:t>
            </w:r>
          </w:p>
        </w:tc>
        <w:tc>
          <w:tcPr>
            <w:tcW w:w="1276" w:type="dxa"/>
            <w:hideMark/>
          </w:tcPr>
          <w:p w14:paraId="7F3387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6D747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BEE84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4E6D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C9C1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E757F5" w14:textId="77777777" w:rsidTr="0023723A">
        <w:trPr>
          <w:trHeight w:val="290"/>
          <w:jc w:val="center"/>
        </w:trPr>
        <w:tc>
          <w:tcPr>
            <w:tcW w:w="3242" w:type="dxa"/>
            <w:hideMark/>
          </w:tcPr>
          <w:p w14:paraId="6B1EC7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6C6F8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276.649 - 15º CRISP</w:t>
            </w:r>
          </w:p>
        </w:tc>
        <w:tc>
          <w:tcPr>
            <w:tcW w:w="1276" w:type="dxa"/>
            <w:hideMark/>
          </w:tcPr>
          <w:p w14:paraId="6A33F6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922A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06D46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B47D1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4EA3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F6A0713" w14:textId="77777777" w:rsidTr="0023723A">
        <w:trPr>
          <w:trHeight w:val="290"/>
          <w:jc w:val="center"/>
        </w:trPr>
        <w:tc>
          <w:tcPr>
            <w:tcW w:w="3242" w:type="dxa"/>
            <w:hideMark/>
          </w:tcPr>
          <w:p w14:paraId="02264C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24C57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276.651 - 15º CRISP</w:t>
            </w:r>
          </w:p>
        </w:tc>
        <w:tc>
          <w:tcPr>
            <w:tcW w:w="1276" w:type="dxa"/>
            <w:hideMark/>
          </w:tcPr>
          <w:p w14:paraId="15B5D5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BDB4F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78DE8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A246D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27FE4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D28A715" w14:textId="77777777" w:rsidTr="0023723A">
        <w:trPr>
          <w:trHeight w:val="290"/>
          <w:jc w:val="center"/>
        </w:trPr>
        <w:tc>
          <w:tcPr>
            <w:tcW w:w="3242" w:type="dxa"/>
            <w:hideMark/>
          </w:tcPr>
          <w:p w14:paraId="519E64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492D0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276.656 - 15º CRISP</w:t>
            </w:r>
          </w:p>
        </w:tc>
        <w:tc>
          <w:tcPr>
            <w:tcW w:w="1276" w:type="dxa"/>
            <w:hideMark/>
          </w:tcPr>
          <w:p w14:paraId="4F4A61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8F8E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54CC7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D8304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5886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177941" w14:textId="77777777" w:rsidTr="0023723A">
        <w:trPr>
          <w:trHeight w:val="290"/>
          <w:jc w:val="center"/>
        </w:trPr>
        <w:tc>
          <w:tcPr>
            <w:tcW w:w="3242" w:type="dxa"/>
            <w:hideMark/>
          </w:tcPr>
          <w:p w14:paraId="1B9EBB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379D2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276.661 - 15º CRISP</w:t>
            </w:r>
          </w:p>
        </w:tc>
        <w:tc>
          <w:tcPr>
            <w:tcW w:w="1276" w:type="dxa"/>
            <w:hideMark/>
          </w:tcPr>
          <w:p w14:paraId="639466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3D8C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74DAF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47A8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151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593483A" w14:textId="77777777" w:rsidTr="0023723A">
        <w:trPr>
          <w:trHeight w:val="290"/>
          <w:jc w:val="center"/>
        </w:trPr>
        <w:tc>
          <w:tcPr>
            <w:tcW w:w="3242" w:type="dxa"/>
            <w:hideMark/>
          </w:tcPr>
          <w:p w14:paraId="00939B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9B656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276.680 - 15º CRISP</w:t>
            </w:r>
          </w:p>
        </w:tc>
        <w:tc>
          <w:tcPr>
            <w:tcW w:w="1276" w:type="dxa"/>
            <w:hideMark/>
          </w:tcPr>
          <w:p w14:paraId="231AF4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1F5D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A4A2D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B8F2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31CD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8621E3" w14:textId="77777777" w:rsidTr="0023723A">
        <w:trPr>
          <w:trHeight w:val="290"/>
          <w:jc w:val="center"/>
        </w:trPr>
        <w:tc>
          <w:tcPr>
            <w:tcW w:w="3242" w:type="dxa"/>
            <w:hideMark/>
          </w:tcPr>
          <w:p w14:paraId="2E46CC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D15FA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276.681 - 15º CRISP</w:t>
            </w:r>
          </w:p>
        </w:tc>
        <w:tc>
          <w:tcPr>
            <w:tcW w:w="1276" w:type="dxa"/>
            <w:hideMark/>
          </w:tcPr>
          <w:p w14:paraId="7F3EB9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46810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750C8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138C0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3732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DA3223" w14:textId="77777777" w:rsidTr="0023723A">
        <w:trPr>
          <w:trHeight w:val="290"/>
          <w:jc w:val="center"/>
        </w:trPr>
        <w:tc>
          <w:tcPr>
            <w:tcW w:w="3242" w:type="dxa"/>
            <w:hideMark/>
          </w:tcPr>
          <w:p w14:paraId="15CED8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B52D5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276.682 - 15º CRISP</w:t>
            </w:r>
          </w:p>
        </w:tc>
        <w:tc>
          <w:tcPr>
            <w:tcW w:w="1276" w:type="dxa"/>
            <w:hideMark/>
          </w:tcPr>
          <w:p w14:paraId="73E59B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828C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D51C3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4C615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3420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C95D6A5" w14:textId="77777777" w:rsidTr="0023723A">
        <w:trPr>
          <w:trHeight w:val="290"/>
          <w:jc w:val="center"/>
        </w:trPr>
        <w:tc>
          <w:tcPr>
            <w:tcW w:w="3242" w:type="dxa"/>
            <w:hideMark/>
          </w:tcPr>
          <w:p w14:paraId="4DC212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95BE5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276.683 - 15º CRISP</w:t>
            </w:r>
          </w:p>
        </w:tc>
        <w:tc>
          <w:tcPr>
            <w:tcW w:w="1276" w:type="dxa"/>
            <w:hideMark/>
          </w:tcPr>
          <w:p w14:paraId="45809D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22203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DF201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82590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383D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FFE4548" w14:textId="77777777" w:rsidTr="0023723A">
        <w:trPr>
          <w:trHeight w:val="290"/>
          <w:jc w:val="center"/>
        </w:trPr>
        <w:tc>
          <w:tcPr>
            <w:tcW w:w="3242" w:type="dxa"/>
            <w:hideMark/>
          </w:tcPr>
          <w:p w14:paraId="1B585F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8657E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276.688 - 15º CRISP</w:t>
            </w:r>
          </w:p>
        </w:tc>
        <w:tc>
          <w:tcPr>
            <w:tcW w:w="1276" w:type="dxa"/>
            <w:hideMark/>
          </w:tcPr>
          <w:p w14:paraId="58C198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FA4A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E158B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B9DF0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51F61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DE5303" w14:textId="77777777" w:rsidTr="0023723A">
        <w:trPr>
          <w:trHeight w:val="290"/>
          <w:jc w:val="center"/>
        </w:trPr>
        <w:tc>
          <w:tcPr>
            <w:tcW w:w="3242" w:type="dxa"/>
            <w:hideMark/>
          </w:tcPr>
          <w:p w14:paraId="48B49A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AAF9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276.689 - 15º CRISP</w:t>
            </w:r>
          </w:p>
        </w:tc>
        <w:tc>
          <w:tcPr>
            <w:tcW w:w="1276" w:type="dxa"/>
            <w:hideMark/>
          </w:tcPr>
          <w:p w14:paraId="612664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8D846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C0ABE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4818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E26F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06FA8A" w14:textId="77777777" w:rsidTr="0023723A">
        <w:trPr>
          <w:trHeight w:val="290"/>
          <w:jc w:val="center"/>
        </w:trPr>
        <w:tc>
          <w:tcPr>
            <w:tcW w:w="3242" w:type="dxa"/>
            <w:hideMark/>
          </w:tcPr>
          <w:p w14:paraId="68235B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F8B6C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276.690 - 15º CRISP</w:t>
            </w:r>
          </w:p>
        </w:tc>
        <w:tc>
          <w:tcPr>
            <w:tcW w:w="1276" w:type="dxa"/>
            <w:hideMark/>
          </w:tcPr>
          <w:p w14:paraId="12CEEB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362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9D7F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416E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3089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55B107" w14:textId="77777777" w:rsidTr="0023723A">
        <w:trPr>
          <w:trHeight w:val="290"/>
          <w:jc w:val="center"/>
        </w:trPr>
        <w:tc>
          <w:tcPr>
            <w:tcW w:w="3242" w:type="dxa"/>
            <w:hideMark/>
          </w:tcPr>
          <w:p w14:paraId="01C63D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D3DA7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276.483 - 15° CRISP</w:t>
            </w:r>
          </w:p>
        </w:tc>
        <w:tc>
          <w:tcPr>
            <w:tcW w:w="1276" w:type="dxa"/>
            <w:hideMark/>
          </w:tcPr>
          <w:p w14:paraId="31597F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17CD0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C4D17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48CD4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9B315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6FFE6C0" w14:textId="77777777" w:rsidTr="0023723A">
        <w:trPr>
          <w:trHeight w:val="290"/>
          <w:jc w:val="center"/>
        </w:trPr>
        <w:tc>
          <w:tcPr>
            <w:tcW w:w="3242" w:type="dxa"/>
            <w:hideMark/>
          </w:tcPr>
          <w:p w14:paraId="60752A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E537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276.489 - 15º CRISP</w:t>
            </w:r>
          </w:p>
        </w:tc>
        <w:tc>
          <w:tcPr>
            <w:tcW w:w="1276" w:type="dxa"/>
            <w:hideMark/>
          </w:tcPr>
          <w:p w14:paraId="399F32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4FE3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2E9E4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1DEDF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1FDA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FD45151" w14:textId="77777777" w:rsidTr="0023723A">
        <w:trPr>
          <w:trHeight w:val="290"/>
          <w:jc w:val="center"/>
        </w:trPr>
        <w:tc>
          <w:tcPr>
            <w:tcW w:w="3242" w:type="dxa"/>
            <w:hideMark/>
          </w:tcPr>
          <w:p w14:paraId="324427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BAFD5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276.497 - 15º CRISP</w:t>
            </w:r>
          </w:p>
        </w:tc>
        <w:tc>
          <w:tcPr>
            <w:tcW w:w="1276" w:type="dxa"/>
            <w:hideMark/>
          </w:tcPr>
          <w:p w14:paraId="23ACBC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4BC07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C74DA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9E88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C96F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EDC2176" w14:textId="77777777" w:rsidTr="0023723A">
        <w:trPr>
          <w:trHeight w:val="290"/>
          <w:jc w:val="center"/>
        </w:trPr>
        <w:tc>
          <w:tcPr>
            <w:tcW w:w="3242" w:type="dxa"/>
            <w:hideMark/>
          </w:tcPr>
          <w:p w14:paraId="5F404B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09C19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276.498 - 15º CRISP</w:t>
            </w:r>
          </w:p>
        </w:tc>
        <w:tc>
          <w:tcPr>
            <w:tcW w:w="1276" w:type="dxa"/>
            <w:hideMark/>
          </w:tcPr>
          <w:p w14:paraId="3F8C2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FBAB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4F2A7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C12DB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782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815F03F" w14:textId="77777777" w:rsidTr="0023723A">
        <w:trPr>
          <w:trHeight w:val="290"/>
          <w:jc w:val="center"/>
        </w:trPr>
        <w:tc>
          <w:tcPr>
            <w:tcW w:w="3242" w:type="dxa"/>
            <w:hideMark/>
          </w:tcPr>
          <w:p w14:paraId="2DFC74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901A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276.499 - 15º CRISP</w:t>
            </w:r>
          </w:p>
        </w:tc>
        <w:tc>
          <w:tcPr>
            <w:tcW w:w="1276" w:type="dxa"/>
            <w:hideMark/>
          </w:tcPr>
          <w:p w14:paraId="5E7E5E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0FEF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F646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AE181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3082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CC5E84" w14:textId="77777777" w:rsidTr="0023723A">
        <w:trPr>
          <w:trHeight w:val="290"/>
          <w:jc w:val="center"/>
        </w:trPr>
        <w:tc>
          <w:tcPr>
            <w:tcW w:w="3242" w:type="dxa"/>
            <w:hideMark/>
          </w:tcPr>
          <w:p w14:paraId="0CAE86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E6D2E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276.500 - 15º CRISP</w:t>
            </w:r>
          </w:p>
        </w:tc>
        <w:tc>
          <w:tcPr>
            <w:tcW w:w="1276" w:type="dxa"/>
            <w:hideMark/>
          </w:tcPr>
          <w:p w14:paraId="5DA995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DE71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9AC42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08D76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04B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88F4D3" w14:textId="77777777" w:rsidTr="0023723A">
        <w:trPr>
          <w:trHeight w:val="290"/>
          <w:jc w:val="center"/>
        </w:trPr>
        <w:tc>
          <w:tcPr>
            <w:tcW w:w="3242" w:type="dxa"/>
            <w:hideMark/>
          </w:tcPr>
          <w:p w14:paraId="5952B7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554E4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276.501 - 15º CRISP</w:t>
            </w:r>
          </w:p>
        </w:tc>
        <w:tc>
          <w:tcPr>
            <w:tcW w:w="1276" w:type="dxa"/>
            <w:hideMark/>
          </w:tcPr>
          <w:p w14:paraId="34D31E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366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D34B1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9D06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808D9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4B275E1" w14:textId="77777777" w:rsidTr="0023723A">
        <w:trPr>
          <w:trHeight w:val="290"/>
          <w:jc w:val="center"/>
        </w:trPr>
        <w:tc>
          <w:tcPr>
            <w:tcW w:w="3242" w:type="dxa"/>
            <w:hideMark/>
          </w:tcPr>
          <w:p w14:paraId="3F2503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F74B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276.502 - 15º CRISP</w:t>
            </w:r>
          </w:p>
        </w:tc>
        <w:tc>
          <w:tcPr>
            <w:tcW w:w="1276" w:type="dxa"/>
            <w:hideMark/>
          </w:tcPr>
          <w:p w14:paraId="6F0B22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4155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A7AE8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4947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3650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0C0D0C5" w14:textId="77777777" w:rsidTr="0023723A">
        <w:trPr>
          <w:trHeight w:val="290"/>
          <w:jc w:val="center"/>
        </w:trPr>
        <w:tc>
          <w:tcPr>
            <w:tcW w:w="3242" w:type="dxa"/>
            <w:hideMark/>
          </w:tcPr>
          <w:p w14:paraId="5D611A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1433B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276.503 - 15º CRISP</w:t>
            </w:r>
          </w:p>
        </w:tc>
        <w:tc>
          <w:tcPr>
            <w:tcW w:w="1276" w:type="dxa"/>
            <w:hideMark/>
          </w:tcPr>
          <w:p w14:paraId="3B573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2B6E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62A12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714F5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2DF9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8684FB0" w14:textId="77777777" w:rsidTr="0023723A">
        <w:trPr>
          <w:trHeight w:val="290"/>
          <w:jc w:val="center"/>
        </w:trPr>
        <w:tc>
          <w:tcPr>
            <w:tcW w:w="3242" w:type="dxa"/>
            <w:hideMark/>
          </w:tcPr>
          <w:p w14:paraId="5015BC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CFFB1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276.504 - 15º CRISP</w:t>
            </w:r>
          </w:p>
        </w:tc>
        <w:tc>
          <w:tcPr>
            <w:tcW w:w="1276" w:type="dxa"/>
            <w:hideMark/>
          </w:tcPr>
          <w:p w14:paraId="2848ED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0BD50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B96B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9551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F6C1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511E046" w14:textId="77777777" w:rsidTr="0023723A">
        <w:trPr>
          <w:trHeight w:val="290"/>
          <w:jc w:val="center"/>
        </w:trPr>
        <w:tc>
          <w:tcPr>
            <w:tcW w:w="3242" w:type="dxa"/>
            <w:hideMark/>
          </w:tcPr>
          <w:p w14:paraId="14C5F6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A04E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276.505 - 15º CRISP</w:t>
            </w:r>
          </w:p>
        </w:tc>
        <w:tc>
          <w:tcPr>
            <w:tcW w:w="1276" w:type="dxa"/>
            <w:hideMark/>
          </w:tcPr>
          <w:p w14:paraId="65EBA1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95EF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201185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F0FD8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F1EC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AACC62C" w14:textId="77777777" w:rsidTr="0023723A">
        <w:trPr>
          <w:trHeight w:val="290"/>
          <w:jc w:val="center"/>
        </w:trPr>
        <w:tc>
          <w:tcPr>
            <w:tcW w:w="3242" w:type="dxa"/>
            <w:hideMark/>
          </w:tcPr>
          <w:p w14:paraId="59D5AA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4EABA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276.506 - 15º CRISP</w:t>
            </w:r>
          </w:p>
        </w:tc>
        <w:tc>
          <w:tcPr>
            <w:tcW w:w="1276" w:type="dxa"/>
            <w:hideMark/>
          </w:tcPr>
          <w:p w14:paraId="6C0196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EF9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91A80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8AE96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C19C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89811B4" w14:textId="77777777" w:rsidTr="0023723A">
        <w:trPr>
          <w:trHeight w:val="290"/>
          <w:jc w:val="center"/>
        </w:trPr>
        <w:tc>
          <w:tcPr>
            <w:tcW w:w="3242" w:type="dxa"/>
            <w:hideMark/>
          </w:tcPr>
          <w:p w14:paraId="613B5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D5F38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276.507 - 15º CRISP</w:t>
            </w:r>
          </w:p>
        </w:tc>
        <w:tc>
          <w:tcPr>
            <w:tcW w:w="1276" w:type="dxa"/>
            <w:hideMark/>
          </w:tcPr>
          <w:p w14:paraId="091131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96CA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AD819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F55A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3B52D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7B80F3D" w14:textId="77777777" w:rsidTr="0023723A">
        <w:trPr>
          <w:trHeight w:val="290"/>
          <w:jc w:val="center"/>
        </w:trPr>
        <w:tc>
          <w:tcPr>
            <w:tcW w:w="3242" w:type="dxa"/>
            <w:hideMark/>
          </w:tcPr>
          <w:p w14:paraId="7CEC16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83002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276.508 - 15º CRISP</w:t>
            </w:r>
          </w:p>
        </w:tc>
        <w:tc>
          <w:tcPr>
            <w:tcW w:w="1276" w:type="dxa"/>
            <w:hideMark/>
          </w:tcPr>
          <w:p w14:paraId="34D8415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4F9B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40758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E10F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D0E46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AC7F3B5" w14:textId="77777777" w:rsidTr="0023723A">
        <w:trPr>
          <w:trHeight w:val="290"/>
          <w:jc w:val="center"/>
        </w:trPr>
        <w:tc>
          <w:tcPr>
            <w:tcW w:w="3242" w:type="dxa"/>
            <w:hideMark/>
          </w:tcPr>
          <w:p w14:paraId="2B2D69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846AA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276.509 - 15º CRISP</w:t>
            </w:r>
          </w:p>
        </w:tc>
        <w:tc>
          <w:tcPr>
            <w:tcW w:w="1276" w:type="dxa"/>
            <w:hideMark/>
          </w:tcPr>
          <w:p w14:paraId="1A1464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52FD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9D57B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DDD00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7482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6721898" w14:textId="77777777" w:rsidTr="0023723A">
        <w:trPr>
          <w:trHeight w:val="290"/>
          <w:jc w:val="center"/>
        </w:trPr>
        <w:tc>
          <w:tcPr>
            <w:tcW w:w="3242" w:type="dxa"/>
            <w:hideMark/>
          </w:tcPr>
          <w:p w14:paraId="43DD54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CF7D6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276.510 - 15º CRISP</w:t>
            </w:r>
          </w:p>
        </w:tc>
        <w:tc>
          <w:tcPr>
            <w:tcW w:w="1276" w:type="dxa"/>
            <w:hideMark/>
          </w:tcPr>
          <w:p w14:paraId="6AFB45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A4A3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B3074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01FD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079A9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5167B90" w14:textId="77777777" w:rsidTr="0023723A">
        <w:trPr>
          <w:trHeight w:val="290"/>
          <w:jc w:val="center"/>
        </w:trPr>
        <w:tc>
          <w:tcPr>
            <w:tcW w:w="3242" w:type="dxa"/>
            <w:hideMark/>
          </w:tcPr>
          <w:p w14:paraId="122664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5D713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276.511 - 15º CRISP</w:t>
            </w:r>
          </w:p>
        </w:tc>
        <w:tc>
          <w:tcPr>
            <w:tcW w:w="1276" w:type="dxa"/>
            <w:hideMark/>
          </w:tcPr>
          <w:p w14:paraId="070CD0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A9D8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BDF31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C686B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CF4C4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3E3D026" w14:textId="77777777" w:rsidTr="0023723A">
        <w:trPr>
          <w:trHeight w:val="290"/>
          <w:jc w:val="center"/>
        </w:trPr>
        <w:tc>
          <w:tcPr>
            <w:tcW w:w="3242" w:type="dxa"/>
            <w:hideMark/>
          </w:tcPr>
          <w:p w14:paraId="2A8F2A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1553C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276.512 - 15º CRISP</w:t>
            </w:r>
          </w:p>
        </w:tc>
        <w:tc>
          <w:tcPr>
            <w:tcW w:w="1276" w:type="dxa"/>
            <w:hideMark/>
          </w:tcPr>
          <w:p w14:paraId="4DF39E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0F18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C3906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2AC52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EEEC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2CDDD4" w14:textId="77777777" w:rsidTr="0023723A">
        <w:trPr>
          <w:trHeight w:val="290"/>
          <w:jc w:val="center"/>
        </w:trPr>
        <w:tc>
          <w:tcPr>
            <w:tcW w:w="3242" w:type="dxa"/>
            <w:hideMark/>
          </w:tcPr>
          <w:p w14:paraId="75B518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F7F5F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276.513 - 15º CRISP</w:t>
            </w:r>
          </w:p>
        </w:tc>
        <w:tc>
          <w:tcPr>
            <w:tcW w:w="1276" w:type="dxa"/>
            <w:hideMark/>
          </w:tcPr>
          <w:p w14:paraId="148A86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167E5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DA70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C17E4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BB573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C00182" w14:textId="77777777" w:rsidTr="0023723A">
        <w:trPr>
          <w:trHeight w:val="290"/>
          <w:jc w:val="center"/>
        </w:trPr>
        <w:tc>
          <w:tcPr>
            <w:tcW w:w="3242" w:type="dxa"/>
            <w:hideMark/>
          </w:tcPr>
          <w:p w14:paraId="0346F7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9AF2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276.514 - 15º CRISP</w:t>
            </w:r>
          </w:p>
        </w:tc>
        <w:tc>
          <w:tcPr>
            <w:tcW w:w="1276" w:type="dxa"/>
            <w:hideMark/>
          </w:tcPr>
          <w:p w14:paraId="5764D7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ACC6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51D8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3E0AA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022E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7F46F2C" w14:textId="77777777" w:rsidTr="0023723A">
        <w:trPr>
          <w:trHeight w:val="290"/>
          <w:jc w:val="center"/>
        </w:trPr>
        <w:tc>
          <w:tcPr>
            <w:tcW w:w="3242" w:type="dxa"/>
            <w:hideMark/>
          </w:tcPr>
          <w:p w14:paraId="3C0693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3553C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276.525 - 15º CRISP</w:t>
            </w:r>
          </w:p>
        </w:tc>
        <w:tc>
          <w:tcPr>
            <w:tcW w:w="1276" w:type="dxa"/>
            <w:hideMark/>
          </w:tcPr>
          <w:p w14:paraId="580325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CF2B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5B947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FE6A8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EAFC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A2CB65" w14:textId="77777777" w:rsidTr="0023723A">
        <w:trPr>
          <w:trHeight w:val="290"/>
          <w:jc w:val="center"/>
        </w:trPr>
        <w:tc>
          <w:tcPr>
            <w:tcW w:w="3242" w:type="dxa"/>
            <w:hideMark/>
          </w:tcPr>
          <w:p w14:paraId="7759DB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4A7D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276.529 - 15º CRISP</w:t>
            </w:r>
          </w:p>
        </w:tc>
        <w:tc>
          <w:tcPr>
            <w:tcW w:w="1276" w:type="dxa"/>
            <w:hideMark/>
          </w:tcPr>
          <w:p w14:paraId="3DAD7C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38473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415E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5C8BB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0CCFA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06DEDC" w14:textId="77777777" w:rsidTr="0023723A">
        <w:trPr>
          <w:trHeight w:val="290"/>
          <w:jc w:val="center"/>
        </w:trPr>
        <w:tc>
          <w:tcPr>
            <w:tcW w:w="3242" w:type="dxa"/>
            <w:hideMark/>
          </w:tcPr>
          <w:p w14:paraId="6A61E4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8911B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276.533 - 15º CRISP</w:t>
            </w:r>
          </w:p>
        </w:tc>
        <w:tc>
          <w:tcPr>
            <w:tcW w:w="1276" w:type="dxa"/>
            <w:hideMark/>
          </w:tcPr>
          <w:p w14:paraId="01C692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9EADE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26D25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0531E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D268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1B80115" w14:textId="77777777" w:rsidTr="0023723A">
        <w:trPr>
          <w:trHeight w:val="290"/>
          <w:jc w:val="center"/>
        </w:trPr>
        <w:tc>
          <w:tcPr>
            <w:tcW w:w="3242" w:type="dxa"/>
            <w:hideMark/>
          </w:tcPr>
          <w:p w14:paraId="10A07D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7F3FB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276.534 - 15º CRISP</w:t>
            </w:r>
          </w:p>
        </w:tc>
        <w:tc>
          <w:tcPr>
            <w:tcW w:w="1276" w:type="dxa"/>
            <w:hideMark/>
          </w:tcPr>
          <w:p w14:paraId="661527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A819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FE6A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F3DC9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06805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DD56D18" w14:textId="77777777" w:rsidTr="0023723A">
        <w:trPr>
          <w:trHeight w:val="290"/>
          <w:jc w:val="center"/>
        </w:trPr>
        <w:tc>
          <w:tcPr>
            <w:tcW w:w="3242" w:type="dxa"/>
            <w:hideMark/>
          </w:tcPr>
          <w:p w14:paraId="5B0E4E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D372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276.535 - 15º CRISP</w:t>
            </w:r>
          </w:p>
        </w:tc>
        <w:tc>
          <w:tcPr>
            <w:tcW w:w="1276" w:type="dxa"/>
            <w:hideMark/>
          </w:tcPr>
          <w:p w14:paraId="20D1EA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01252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FFB6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2073F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0EB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5DCB5D5" w14:textId="77777777" w:rsidTr="0023723A">
        <w:trPr>
          <w:trHeight w:val="290"/>
          <w:jc w:val="center"/>
        </w:trPr>
        <w:tc>
          <w:tcPr>
            <w:tcW w:w="3242" w:type="dxa"/>
            <w:hideMark/>
          </w:tcPr>
          <w:p w14:paraId="1FC6EC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D7B93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276.536 - 15º CRISP</w:t>
            </w:r>
          </w:p>
        </w:tc>
        <w:tc>
          <w:tcPr>
            <w:tcW w:w="1276" w:type="dxa"/>
            <w:hideMark/>
          </w:tcPr>
          <w:p w14:paraId="78D705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C090A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1E331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3F2A7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14A3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6377C4D" w14:textId="77777777" w:rsidTr="0023723A">
        <w:trPr>
          <w:trHeight w:val="290"/>
          <w:jc w:val="center"/>
        </w:trPr>
        <w:tc>
          <w:tcPr>
            <w:tcW w:w="3242" w:type="dxa"/>
            <w:hideMark/>
          </w:tcPr>
          <w:p w14:paraId="4F3875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3FB21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276.537 - 15º CRISP</w:t>
            </w:r>
          </w:p>
        </w:tc>
        <w:tc>
          <w:tcPr>
            <w:tcW w:w="1276" w:type="dxa"/>
            <w:hideMark/>
          </w:tcPr>
          <w:p w14:paraId="143235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391D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B1D20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7088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40C0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7DEE6D" w14:textId="77777777" w:rsidTr="0023723A">
        <w:trPr>
          <w:trHeight w:val="290"/>
          <w:jc w:val="center"/>
        </w:trPr>
        <w:tc>
          <w:tcPr>
            <w:tcW w:w="3242" w:type="dxa"/>
            <w:hideMark/>
          </w:tcPr>
          <w:p w14:paraId="79A875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A27E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276.538 - 15º CRISP</w:t>
            </w:r>
          </w:p>
        </w:tc>
        <w:tc>
          <w:tcPr>
            <w:tcW w:w="1276" w:type="dxa"/>
            <w:hideMark/>
          </w:tcPr>
          <w:p w14:paraId="4ACABD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DD25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F430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070D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927A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BBFA98C" w14:textId="77777777" w:rsidTr="0023723A">
        <w:trPr>
          <w:trHeight w:val="290"/>
          <w:jc w:val="center"/>
        </w:trPr>
        <w:tc>
          <w:tcPr>
            <w:tcW w:w="3242" w:type="dxa"/>
            <w:hideMark/>
          </w:tcPr>
          <w:p w14:paraId="6430B1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B0DB7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276.539 - 15º CRISP</w:t>
            </w:r>
          </w:p>
        </w:tc>
        <w:tc>
          <w:tcPr>
            <w:tcW w:w="1276" w:type="dxa"/>
            <w:hideMark/>
          </w:tcPr>
          <w:p w14:paraId="18325C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F0FE0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F2CA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C180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630B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E7E9D0" w14:textId="77777777" w:rsidTr="0023723A">
        <w:trPr>
          <w:trHeight w:val="290"/>
          <w:jc w:val="center"/>
        </w:trPr>
        <w:tc>
          <w:tcPr>
            <w:tcW w:w="3242" w:type="dxa"/>
            <w:hideMark/>
          </w:tcPr>
          <w:p w14:paraId="52D81A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7844F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276.540 - 15º CRISP</w:t>
            </w:r>
          </w:p>
        </w:tc>
        <w:tc>
          <w:tcPr>
            <w:tcW w:w="1276" w:type="dxa"/>
            <w:hideMark/>
          </w:tcPr>
          <w:p w14:paraId="39E0C2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9980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1D624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32A0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453A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BCE37D0" w14:textId="77777777" w:rsidTr="0023723A">
        <w:trPr>
          <w:trHeight w:val="290"/>
          <w:jc w:val="center"/>
        </w:trPr>
        <w:tc>
          <w:tcPr>
            <w:tcW w:w="3242" w:type="dxa"/>
            <w:hideMark/>
          </w:tcPr>
          <w:p w14:paraId="5201C5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911F3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276.541 - 15º CRISP</w:t>
            </w:r>
          </w:p>
        </w:tc>
        <w:tc>
          <w:tcPr>
            <w:tcW w:w="1276" w:type="dxa"/>
            <w:hideMark/>
          </w:tcPr>
          <w:p w14:paraId="30C1F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2ED5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ECD3E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2E7F3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7F5A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43363F" w14:textId="77777777" w:rsidTr="0023723A">
        <w:trPr>
          <w:trHeight w:val="290"/>
          <w:jc w:val="center"/>
        </w:trPr>
        <w:tc>
          <w:tcPr>
            <w:tcW w:w="3242" w:type="dxa"/>
            <w:hideMark/>
          </w:tcPr>
          <w:p w14:paraId="11400A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0E8E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276.542 - 15º CRISP</w:t>
            </w:r>
          </w:p>
        </w:tc>
        <w:tc>
          <w:tcPr>
            <w:tcW w:w="1276" w:type="dxa"/>
            <w:hideMark/>
          </w:tcPr>
          <w:p w14:paraId="632EFD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C5F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0D22C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0A09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E1957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35ECABA" w14:textId="77777777" w:rsidTr="0023723A">
        <w:trPr>
          <w:trHeight w:val="290"/>
          <w:jc w:val="center"/>
        </w:trPr>
        <w:tc>
          <w:tcPr>
            <w:tcW w:w="3242" w:type="dxa"/>
            <w:hideMark/>
          </w:tcPr>
          <w:p w14:paraId="0684CD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FCAA8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276.543 - 15º CRISP</w:t>
            </w:r>
          </w:p>
        </w:tc>
        <w:tc>
          <w:tcPr>
            <w:tcW w:w="1276" w:type="dxa"/>
            <w:hideMark/>
          </w:tcPr>
          <w:p w14:paraId="0CA808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5630D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06EA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854DF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05AA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D8C57C4" w14:textId="77777777" w:rsidTr="0023723A">
        <w:trPr>
          <w:trHeight w:val="290"/>
          <w:jc w:val="center"/>
        </w:trPr>
        <w:tc>
          <w:tcPr>
            <w:tcW w:w="3242" w:type="dxa"/>
            <w:hideMark/>
          </w:tcPr>
          <w:p w14:paraId="769432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E72F4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276.544 - 15º CRISP</w:t>
            </w:r>
          </w:p>
        </w:tc>
        <w:tc>
          <w:tcPr>
            <w:tcW w:w="1276" w:type="dxa"/>
            <w:hideMark/>
          </w:tcPr>
          <w:p w14:paraId="0B0F7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A12C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12E18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06681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9295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AA95EB2" w14:textId="77777777" w:rsidTr="0023723A">
        <w:trPr>
          <w:trHeight w:val="290"/>
          <w:jc w:val="center"/>
        </w:trPr>
        <w:tc>
          <w:tcPr>
            <w:tcW w:w="3242" w:type="dxa"/>
            <w:hideMark/>
          </w:tcPr>
          <w:p w14:paraId="1C0FD4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5D7A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276.545 - 15º CRISP</w:t>
            </w:r>
          </w:p>
        </w:tc>
        <w:tc>
          <w:tcPr>
            <w:tcW w:w="1276" w:type="dxa"/>
            <w:hideMark/>
          </w:tcPr>
          <w:p w14:paraId="6B3677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39879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B7793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5676E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04AE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07A1BB" w14:textId="77777777" w:rsidTr="0023723A">
        <w:trPr>
          <w:trHeight w:val="290"/>
          <w:jc w:val="center"/>
        </w:trPr>
        <w:tc>
          <w:tcPr>
            <w:tcW w:w="3242" w:type="dxa"/>
            <w:hideMark/>
          </w:tcPr>
          <w:p w14:paraId="3EA29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E56C9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276.546 - 15º CRISP</w:t>
            </w:r>
          </w:p>
        </w:tc>
        <w:tc>
          <w:tcPr>
            <w:tcW w:w="1276" w:type="dxa"/>
            <w:hideMark/>
          </w:tcPr>
          <w:p w14:paraId="628A7C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D324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02E2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6295A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B8BD2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4D1869C" w14:textId="77777777" w:rsidTr="0023723A">
        <w:trPr>
          <w:trHeight w:val="290"/>
          <w:jc w:val="center"/>
        </w:trPr>
        <w:tc>
          <w:tcPr>
            <w:tcW w:w="3242" w:type="dxa"/>
            <w:hideMark/>
          </w:tcPr>
          <w:p w14:paraId="05D479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35617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276.547 - 15ºCRISP</w:t>
            </w:r>
          </w:p>
        </w:tc>
        <w:tc>
          <w:tcPr>
            <w:tcW w:w="1276" w:type="dxa"/>
            <w:hideMark/>
          </w:tcPr>
          <w:p w14:paraId="58C87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F59A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22EF8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F0EEA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56F3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B414E73" w14:textId="77777777" w:rsidTr="0023723A">
        <w:trPr>
          <w:trHeight w:val="290"/>
          <w:jc w:val="center"/>
        </w:trPr>
        <w:tc>
          <w:tcPr>
            <w:tcW w:w="3242" w:type="dxa"/>
            <w:hideMark/>
          </w:tcPr>
          <w:p w14:paraId="7525C6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53136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276.548 - 15ºCRISP</w:t>
            </w:r>
          </w:p>
        </w:tc>
        <w:tc>
          <w:tcPr>
            <w:tcW w:w="1276" w:type="dxa"/>
            <w:hideMark/>
          </w:tcPr>
          <w:p w14:paraId="0C0460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02A1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2F287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D4AB7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66066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38F77F1" w14:textId="77777777" w:rsidTr="0023723A">
        <w:trPr>
          <w:trHeight w:val="290"/>
          <w:jc w:val="center"/>
        </w:trPr>
        <w:tc>
          <w:tcPr>
            <w:tcW w:w="3242" w:type="dxa"/>
            <w:hideMark/>
          </w:tcPr>
          <w:p w14:paraId="336B47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9A3C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276.549 - 15ºCRISP</w:t>
            </w:r>
          </w:p>
        </w:tc>
        <w:tc>
          <w:tcPr>
            <w:tcW w:w="1276" w:type="dxa"/>
            <w:hideMark/>
          </w:tcPr>
          <w:p w14:paraId="791B14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FFD3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75BB6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480BC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CD49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DA26DA7" w14:textId="77777777" w:rsidTr="0023723A">
        <w:trPr>
          <w:trHeight w:val="290"/>
          <w:jc w:val="center"/>
        </w:trPr>
        <w:tc>
          <w:tcPr>
            <w:tcW w:w="3242" w:type="dxa"/>
            <w:hideMark/>
          </w:tcPr>
          <w:p w14:paraId="51F91E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D03FB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276.550 - 15ºCRISP</w:t>
            </w:r>
          </w:p>
        </w:tc>
        <w:tc>
          <w:tcPr>
            <w:tcW w:w="1276" w:type="dxa"/>
            <w:hideMark/>
          </w:tcPr>
          <w:p w14:paraId="7CC2D9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0C70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A48B1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1CB17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5D34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57B586" w14:textId="77777777" w:rsidTr="0023723A">
        <w:trPr>
          <w:trHeight w:val="290"/>
          <w:jc w:val="center"/>
        </w:trPr>
        <w:tc>
          <w:tcPr>
            <w:tcW w:w="3242" w:type="dxa"/>
            <w:hideMark/>
          </w:tcPr>
          <w:p w14:paraId="1B5569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6BC1D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276.553 - 15ºCRISP</w:t>
            </w:r>
          </w:p>
        </w:tc>
        <w:tc>
          <w:tcPr>
            <w:tcW w:w="1276" w:type="dxa"/>
            <w:hideMark/>
          </w:tcPr>
          <w:p w14:paraId="69C769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211F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BCBC6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98FC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F16E4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4CD4D38" w14:textId="77777777" w:rsidTr="0023723A">
        <w:trPr>
          <w:trHeight w:val="290"/>
          <w:jc w:val="center"/>
        </w:trPr>
        <w:tc>
          <w:tcPr>
            <w:tcW w:w="3242" w:type="dxa"/>
            <w:hideMark/>
          </w:tcPr>
          <w:p w14:paraId="5BDBC6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958EB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276.554 - 15ºCRISP</w:t>
            </w:r>
          </w:p>
        </w:tc>
        <w:tc>
          <w:tcPr>
            <w:tcW w:w="1276" w:type="dxa"/>
            <w:hideMark/>
          </w:tcPr>
          <w:p w14:paraId="034C1F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6E6F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9AE8C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452F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3C63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8E06D18" w14:textId="77777777" w:rsidTr="0023723A">
        <w:trPr>
          <w:trHeight w:val="290"/>
          <w:jc w:val="center"/>
        </w:trPr>
        <w:tc>
          <w:tcPr>
            <w:tcW w:w="3242" w:type="dxa"/>
            <w:hideMark/>
          </w:tcPr>
          <w:p w14:paraId="43183B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3B090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276.555 - 15ºCRISP</w:t>
            </w:r>
          </w:p>
        </w:tc>
        <w:tc>
          <w:tcPr>
            <w:tcW w:w="1276" w:type="dxa"/>
            <w:hideMark/>
          </w:tcPr>
          <w:p w14:paraId="779A91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CA33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1E10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7077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B4D8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347067" w14:textId="77777777" w:rsidTr="0023723A">
        <w:trPr>
          <w:trHeight w:val="290"/>
          <w:jc w:val="center"/>
        </w:trPr>
        <w:tc>
          <w:tcPr>
            <w:tcW w:w="3242" w:type="dxa"/>
            <w:hideMark/>
          </w:tcPr>
          <w:p w14:paraId="04C630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233DF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276.558 - 15ºCRISP</w:t>
            </w:r>
          </w:p>
        </w:tc>
        <w:tc>
          <w:tcPr>
            <w:tcW w:w="1276" w:type="dxa"/>
            <w:hideMark/>
          </w:tcPr>
          <w:p w14:paraId="5B0D77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EB560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F45AA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EB979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7C64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5B13A4A" w14:textId="77777777" w:rsidTr="0023723A">
        <w:trPr>
          <w:trHeight w:val="290"/>
          <w:jc w:val="center"/>
        </w:trPr>
        <w:tc>
          <w:tcPr>
            <w:tcW w:w="3242" w:type="dxa"/>
            <w:hideMark/>
          </w:tcPr>
          <w:p w14:paraId="55C90E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D39C6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276.563 - 15ºCRISP</w:t>
            </w:r>
          </w:p>
        </w:tc>
        <w:tc>
          <w:tcPr>
            <w:tcW w:w="1276" w:type="dxa"/>
            <w:hideMark/>
          </w:tcPr>
          <w:p w14:paraId="4C7780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926C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F6AE9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399BA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B84EE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B73A45B" w14:textId="77777777" w:rsidTr="0023723A">
        <w:trPr>
          <w:trHeight w:val="290"/>
          <w:jc w:val="center"/>
        </w:trPr>
        <w:tc>
          <w:tcPr>
            <w:tcW w:w="3242" w:type="dxa"/>
            <w:hideMark/>
          </w:tcPr>
          <w:p w14:paraId="3B1606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7115D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276.564 - 15ºCRISP</w:t>
            </w:r>
          </w:p>
        </w:tc>
        <w:tc>
          <w:tcPr>
            <w:tcW w:w="1276" w:type="dxa"/>
            <w:hideMark/>
          </w:tcPr>
          <w:p w14:paraId="504705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9C0C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0933C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72B6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C1E4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38DD57" w14:textId="77777777" w:rsidTr="0023723A">
        <w:trPr>
          <w:trHeight w:val="290"/>
          <w:jc w:val="center"/>
        </w:trPr>
        <w:tc>
          <w:tcPr>
            <w:tcW w:w="3242" w:type="dxa"/>
            <w:hideMark/>
          </w:tcPr>
          <w:p w14:paraId="3E74F1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7676F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276.571 - 15ºCRISP</w:t>
            </w:r>
          </w:p>
        </w:tc>
        <w:tc>
          <w:tcPr>
            <w:tcW w:w="1276" w:type="dxa"/>
            <w:hideMark/>
          </w:tcPr>
          <w:p w14:paraId="462023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9ED9B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74D3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E685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5AD8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21F1FD" w14:textId="77777777" w:rsidTr="0023723A">
        <w:trPr>
          <w:trHeight w:val="290"/>
          <w:jc w:val="center"/>
        </w:trPr>
        <w:tc>
          <w:tcPr>
            <w:tcW w:w="3242" w:type="dxa"/>
            <w:hideMark/>
          </w:tcPr>
          <w:p w14:paraId="069023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2ACF2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276.572 - 15ºCRISP</w:t>
            </w:r>
          </w:p>
        </w:tc>
        <w:tc>
          <w:tcPr>
            <w:tcW w:w="1276" w:type="dxa"/>
            <w:hideMark/>
          </w:tcPr>
          <w:p w14:paraId="1FE3F9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7E791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9C581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0575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83EC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088822" w14:textId="77777777" w:rsidTr="0023723A">
        <w:trPr>
          <w:trHeight w:val="290"/>
          <w:jc w:val="center"/>
        </w:trPr>
        <w:tc>
          <w:tcPr>
            <w:tcW w:w="3242" w:type="dxa"/>
            <w:hideMark/>
          </w:tcPr>
          <w:p w14:paraId="0A4D30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45DF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276.573 - 15ºCRISP</w:t>
            </w:r>
          </w:p>
        </w:tc>
        <w:tc>
          <w:tcPr>
            <w:tcW w:w="1276" w:type="dxa"/>
            <w:hideMark/>
          </w:tcPr>
          <w:p w14:paraId="699402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3E7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850C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42BC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BA88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A9ABB35" w14:textId="77777777" w:rsidTr="0023723A">
        <w:trPr>
          <w:trHeight w:val="290"/>
          <w:jc w:val="center"/>
        </w:trPr>
        <w:tc>
          <w:tcPr>
            <w:tcW w:w="3242" w:type="dxa"/>
            <w:hideMark/>
          </w:tcPr>
          <w:p w14:paraId="4C5B7E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D14DC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276.574 - 15ºCRISP</w:t>
            </w:r>
          </w:p>
        </w:tc>
        <w:tc>
          <w:tcPr>
            <w:tcW w:w="1276" w:type="dxa"/>
            <w:hideMark/>
          </w:tcPr>
          <w:p w14:paraId="546371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F5F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777D5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B3C4C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46B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6E564D" w14:textId="77777777" w:rsidTr="0023723A">
        <w:trPr>
          <w:trHeight w:val="290"/>
          <w:jc w:val="center"/>
        </w:trPr>
        <w:tc>
          <w:tcPr>
            <w:tcW w:w="3242" w:type="dxa"/>
            <w:hideMark/>
          </w:tcPr>
          <w:p w14:paraId="5D0CC3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C48B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276.587 - 15ºCRISP</w:t>
            </w:r>
          </w:p>
        </w:tc>
        <w:tc>
          <w:tcPr>
            <w:tcW w:w="1276" w:type="dxa"/>
            <w:hideMark/>
          </w:tcPr>
          <w:p w14:paraId="082691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A4A8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E619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7219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5B08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568F09" w14:textId="77777777" w:rsidTr="0023723A">
        <w:trPr>
          <w:trHeight w:val="290"/>
          <w:jc w:val="center"/>
        </w:trPr>
        <w:tc>
          <w:tcPr>
            <w:tcW w:w="3242" w:type="dxa"/>
            <w:hideMark/>
          </w:tcPr>
          <w:p w14:paraId="41F1A5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E5514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276.588 - 15ºCRISP</w:t>
            </w:r>
          </w:p>
        </w:tc>
        <w:tc>
          <w:tcPr>
            <w:tcW w:w="1276" w:type="dxa"/>
            <w:hideMark/>
          </w:tcPr>
          <w:p w14:paraId="5106F2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915D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B846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170BF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711C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DB28747" w14:textId="77777777" w:rsidTr="0023723A">
        <w:trPr>
          <w:trHeight w:val="290"/>
          <w:jc w:val="center"/>
        </w:trPr>
        <w:tc>
          <w:tcPr>
            <w:tcW w:w="3242" w:type="dxa"/>
            <w:hideMark/>
          </w:tcPr>
          <w:p w14:paraId="3EBA0B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2557F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276.589 - 15ºCRISP</w:t>
            </w:r>
          </w:p>
        </w:tc>
        <w:tc>
          <w:tcPr>
            <w:tcW w:w="1276" w:type="dxa"/>
            <w:hideMark/>
          </w:tcPr>
          <w:p w14:paraId="2517E3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08A51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57747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F33A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1946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E627799" w14:textId="77777777" w:rsidTr="0023723A">
        <w:trPr>
          <w:trHeight w:val="290"/>
          <w:jc w:val="center"/>
        </w:trPr>
        <w:tc>
          <w:tcPr>
            <w:tcW w:w="3242" w:type="dxa"/>
            <w:hideMark/>
          </w:tcPr>
          <w:p w14:paraId="14FC5C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0642D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276.590- 15ºCRISP</w:t>
            </w:r>
          </w:p>
        </w:tc>
        <w:tc>
          <w:tcPr>
            <w:tcW w:w="1276" w:type="dxa"/>
            <w:hideMark/>
          </w:tcPr>
          <w:p w14:paraId="0E315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020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AE478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9EBE9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A6F64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9951132" w14:textId="77777777" w:rsidTr="0023723A">
        <w:trPr>
          <w:trHeight w:val="290"/>
          <w:jc w:val="center"/>
        </w:trPr>
        <w:tc>
          <w:tcPr>
            <w:tcW w:w="3242" w:type="dxa"/>
            <w:hideMark/>
          </w:tcPr>
          <w:p w14:paraId="329308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B3D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276.591 - 15ºCRISP</w:t>
            </w:r>
          </w:p>
        </w:tc>
        <w:tc>
          <w:tcPr>
            <w:tcW w:w="1276" w:type="dxa"/>
            <w:hideMark/>
          </w:tcPr>
          <w:p w14:paraId="0659DD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08167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F7533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E3328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A950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9E0264" w14:textId="77777777" w:rsidTr="0023723A">
        <w:trPr>
          <w:trHeight w:val="290"/>
          <w:jc w:val="center"/>
        </w:trPr>
        <w:tc>
          <w:tcPr>
            <w:tcW w:w="3242" w:type="dxa"/>
            <w:hideMark/>
          </w:tcPr>
          <w:p w14:paraId="36C154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CEBC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276.592 - 15ºCRISP</w:t>
            </w:r>
          </w:p>
        </w:tc>
        <w:tc>
          <w:tcPr>
            <w:tcW w:w="1276" w:type="dxa"/>
            <w:hideMark/>
          </w:tcPr>
          <w:p w14:paraId="633444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3949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BB34D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9F34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B3B1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74F933" w14:textId="77777777" w:rsidTr="0023723A">
        <w:trPr>
          <w:trHeight w:val="290"/>
          <w:jc w:val="center"/>
        </w:trPr>
        <w:tc>
          <w:tcPr>
            <w:tcW w:w="3242" w:type="dxa"/>
            <w:hideMark/>
          </w:tcPr>
          <w:p w14:paraId="3ECEAF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A267D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276.593 - 15ºCRISP</w:t>
            </w:r>
          </w:p>
        </w:tc>
        <w:tc>
          <w:tcPr>
            <w:tcW w:w="1276" w:type="dxa"/>
            <w:hideMark/>
          </w:tcPr>
          <w:p w14:paraId="51B3E6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8B7C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B2F11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B92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4E912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6619608" w14:textId="77777777" w:rsidTr="0023723A">
        <w:trPr>
          <w:trHeight w:val="290"/>
          <w:jc w:val="center"/>
        </w:trPr>
        <w:tc>
          <w:tcPr>
            <w:tcW w:w="3242" w:type="dxa"/>
            <w:hideMark/>
          </w:tcPr>
          <w:p w14:paraId="0E8901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903D6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276.594 - 15ºCRISP</w:t>
            </w:r>
          </w:p>
        </w:tc>
        <w:tc>
          <w:tcPr>
            <w:tcW w:w="1276" w:type="dxa"/>
            <w:hideMark/>
          </w:tcPr>
          <w:p w14:paraId="6352F7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0E7B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3AA4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70EE7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D8D4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1A160E0" w14:textId="77777777" w:rsidTr="0023723A">
        <w:trPr>
          <w:trHeight w:val="290"/>
          <w:jc w:val="center"/>
        </w:trPr>
        <w:tc>
          <w:tcPr>
            <w:tcW w:w="3242" w:type="dxa"/>
            <w:hideMark/>
          </w:tcPr>
          <w:p w14:paraId="38C562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75579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276.595 - 15ºCRISP</w:t>
            </w:r>
          </w:p>
        </w:tc>
        <w:tc>
          <w:tcPr>
            <w:tcW w:w="1276" w:type="dxa"/>
            <w:hideMark/>
          </w:tcPr>
          <w:p w14:paraId="7510B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95A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1E64B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DB27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4801B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B21718B" w14:textId="77777777" w:rsidTr="0023723A">
        <w:trPr>
          <w:trHeight w:val="290"/>
          <w:jc w:val="center"/>
        </w:trPr>
        <w:tc>
          <w:tcPr>
            <w:tcW w:w="3242" w:type="dxa"/>
            <w:hideMark/>
          </w:tcPr>
          <w:p w14:paraId="370E65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E50A1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276.596 - 15ºCRISP</w:t>
            </w:r>
          </w:p>
        </w:tc>
        <w:tc>
          <w:tcPr>
            <w:tcW w:w="1276" w:type="dxa"/>
            <w:hideMark/>
          </w:tcPr>
          <w:p w14:paraId="365628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49B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0479C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638E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11D46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FFA1D8" w14:textId="77777777" w:rsidTr="0023723A">
        <w:trPr>
          <w:trHeight w:val="290"/>
          <w:jc w:val="center"/>
        </w:trPr>
        <w:tc>
          <w:tcPr>
            <w:tcW w:w="3242" w:type="dxa"/>
            <w:hideMark/>
          </w:tcPr>
          <w:p w14:paraId="0D0DC2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3F816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276.597 - 15ºCRISP</w:t>
            </w:r>
          </w:p>
        </w:tc>
        <w:tc>
          <w:tcPr>
            <w:tcW w:w="1276" w:type="dxa"/>
            <w:hideMark/>
          </w:tcPr>
          <w:p w14:paraId="3F967E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7E68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7DFA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0BAE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A2943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F5C6E83" w14:textId="77777777" w:rsidTr="0023723A">
        <w:trPr>
          <w:trHeight w:val="290"/>
          <w:jc w:val="center"/>
        </w:trPr>
        <w:tc>
          <w:tcPr>
            <w:tcW w:w="3242" w:type="dxa"/>
            <w:hideMark/>
          </w:tcPr>
          <w:p w14:paraId="48F0C9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86227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276.598 - 15ºCRISP</w:t>
            </w:r>
          </w:p>
        </w:tc>
        <w:tc>
          <w:tcPr>
            <w:tcW w:w="1276" w:type="dxa"/>
            <w:hideMark/>
          </w:tcPr>
          <w:p w14:paraId="4882D7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A283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BAA0D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5E71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2AD5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0439609" w14:textId="77777777" w:rsidTr="0023723A">
        <w:trPr>
          <w:trHeight w:val="290"/>
          <w:jc w:val="center"/>
        </w:trPr>
        <w:tc>
          <w:tcPr>
            <w:tcW w:w="3242" w:type="dxa"/>
            <w:hideMark/>
          </w:tcPr>
          <w:p w14:paraId="380853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27C4E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276.599 - 15ºCRISP</w:t>
            </w:r>
          </w:p>
        </w:tc>
        <w:tc>
          <w:tcPr>
            <w:tcW w:w="1276" w:type="dxa"/>
            <w:hideMark/>
          </w:tcPr>
          <w:p w14:paraId="65CD31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FAB2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B8D56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841B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CB2BE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ABCD502" w14:textId="77777777" w:rsidTr="0023723A">
        <w:trPr>
          <w:trHeight w:val="290"/>
          <w:jc w:val="center"/>
        </w:trPr>
        <w:tc>
          <w:tcPr>
            <w:tcW w:w="3242" w:type="dxa"/>
            <w:hideMark/>
          </w:tcPr>
          <w:p w14:paraId="2BDFA7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E1922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276.600 - 15ºCRISP</w:t>
            </w:r>
          </w:p>
        </w:tc>
        <w:tc>
          <w:tcPr>
            <w:tcW w:w="1276" w:type="dxa"/>
            <w:hideMark/>
          </w:tcPr>
          <w:p w14:paraId="6540DA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40B95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856F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90476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417F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22DEEFE" w14:textId="77777777" w:rsidTr="0023723A">
        <w:trPr>
          <w:trHeight w:val="290"/>
          <w:jc w:val="center"/>
        </w:trPr>
        <w:tc>
          <w:tcPr>
            <w:tcW w:w="3242" w:type="dxa"/>
            <w:hideMark/>
          </w:tcPr>
          <w:p w14:paraId="79447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A767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276.601 - 15ºCRISP</w:t>
            </w:r>
          </w:p>
        </w:tc>
        <w:tc>
          <w:tcPr>
            <w:tcW w:w="1276" w:type="dxa"/>
            <w:hideMark/>
          </w:tcPr>
          <w:p w14:paraId="583FEC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60AF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34852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9504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C881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B1CE8B3" w14:textId="77777777" w:rsidTr="0023723A">
        <w:trPr>
          <w:trHeight w:val="290"/>
          <w:jc w:val="center"/>
        </w:trPr>
        <w:tc>
          <w:tcPr>
            <w:tcW w:w="3242" w:type="dxa"/>
            <w:hideMark/>
          </w:tcPr>
          <w:p w14:paraId="373644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7DEFA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276.602 - 15ºCRISP</w:t>
            </w:r>
          </w:p>
        </w:tc>
        <w:tc>
          <w:tcPr>
            <w:tcW w:w="1276" w:type="dxa"/>
            <w:hideMark/>
          </w:tcPr>
          <w:p w14:paraId="003FD0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3010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FAC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91CB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046E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3665AB" w14:textId="77777777" w:rsidTr="0023723A">
        <w:trPr>
          <w:trHeight w:val="290"/>
          <w:jc w:val="center"/>
        </w:trPr>
        <w:tc>
          <w:tcPr>
            <w:tcW w:w="3242" w:type="dxa"/>
            <w:hideMark/>
          </w:tcPr>
          <w:p w14:paraId="5F17F6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5EB7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276.603 - 15ºCRISP</w:t>
            </w:r>
          </w:p>
        </w:tc>
        <w:tc>
          <w:tcPr>
            <w:tcW w:w="1276" w:type="dxa"/>
            <w:hideMark/>
          </w:tcPr>
          <w:p w14:paraId="0DA7A2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13F8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03CBA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4D6F4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6935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2FA9B4" w14:textId="77777777" w:rsidTr="0023723A">
        <w:trPr>
          <w:trHeight w:val="290"/>
          <w:jc w:val="center"/>
        </w:trPr>
        <w:tc>
          <w:tcPr>
            <w:tcW w:w="3242" w:type="dxa"/>
            <w:hideMark/>
          </w:tcPr>
          <w:p w14:paraId="41E6E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7AB7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276.604 - 15ºCRISP</w:t>
            </w:r>
          </w:p>
        </w:tc>
        <w:tc>
          <w:tcPr>
            <w:tcW w:w="1276" w:type="dxa"/>
            <w:hideMark/>
          </w:tcPr>
          <w:p w14:paraId="25EC1D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2E18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969F4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0C9C3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4CE6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99DE3C8" w14:textId="77777777" w:rsidTr="0023723A">
        <w:trPr>
          <w:trHeight w:val="290"/>
          <w:jc w:val="center"/>
        </w:trPr>
        <w:tc>
          <w:tcPr>
            <w:tcW w:w="3242" w:type="dxa"/>
            <w:hideMark/>
          </w:tcPr>
          <w:p w14:paraId="3B8E1F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652CC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276.605 - 15ºCRISP</w:t>
            </w:r>
          </w:p>
        </w:tc>
        <w:tc>
          <w:tcPr>
            <w:tcW w:w="1276" w:type="dxa"/>
            <w:hideMark/>
          </w:tcPr>
          <w:p w14:paraId="416F84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3F1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5B7CD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7664F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B1542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AA152C7" w14:textId="77777777" w:rsidTr="0023723A">
        <w:trPr>
          <w:trHeight w:val="290"/>
          <w:jc w:val="center"/>
        </w:trPr>
        <w:tc>
          <w:tcPr>
            <w:tcW w:w="3242" w:type="dxa"/>
            <w:hideMark/>
          </w:tcPr>
          <w:p w14:paraId="69385E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2A159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276.606 - 15ºCRISP</w:t>
            </w:r>
          </w:p>
        </w:tc>
        <w:tc>
          <w:tcPr>
            <w:tcW w:w="1276" w:type="dxa"/>
            <w:hideMark/>
          </w:tcPr>
          <w:p w14:paraId="72FABB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ECCD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28BDB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A6B25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B8E3C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F7C251" w14:textId="77777777" w:rsidTr="0023723A">
        <w:trPr>
          <w:trHeight w:val="290"/>
          <w:jc w:val="center"/>
        </w:trPr>
        <w:tc>
          <w:tcPr>
            <w:tcW w:w="3242" w:type="dxa"/>
            <w:hideMark/>
          </w:tcPr>
          <w:p w14:paraId="39F150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9A509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276.607 - 15ºCRISP</w:t>
            </w:r>
          </w:p>
        </w:tc>
        <w:tc>
          <w:tcPr>
            <w:tcW w:w="1276" w:type="dxa"/>
            <w:hideMark/>
          </w:tcPr>
          <w:p w14:paraId="4B5EEE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F734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D984C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6B5FB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7F33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0273781" w14:textId="77777777" w:rsidTr="0023723A">
        <w:trPr>
          <w:trHeight w:val="290"/>
          <w:jc w:val="center"/>
        </w:trPr>
        <w:tc>
          <w:tcPr>
            <w:tcW w:w="3242" w:type="dxa"/>
            <w:hideMark/>
          </w:tcPr>
          <w:p w14:paraId="1BE698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87963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276.608 - 15ºCRISP</w:t>
            </w:r>
          </w:p>
        </w:tc>
        <w:tc>
          <w:tcPr>
            <w:tcW w:w="1276" w:type="dxa"/>
            <w:hideMark/>
          </w:tcPr>
          <w:p w14:paraId="63F776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8E1A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19428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D57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3A93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290216" w14:textId="77777777" w:rsidTr="0023723A">
        <w:trPr>
          <w:trHeight w:val="290"/>
          <w:jc w:val="center"/>
        </w:trPr>
        <w:tc>
          <w:tcPr>
            <w:tcW w:w="3242" w:type="dxa"/>
            <w:hideMark/>
          </w:tcPr>
          <w:p w14:paraId="0B8920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9EE0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276.609 - 15º CRISP</w:t>
            </w:r>
          </w:p>
        </w:tc>
        <w:tc>
          <w:tcPr>
            <w:tcW w:w="1276" w:type="dxa"/>
            <w:hideMark/>
          </w:tcPr>
          <w:p w14:paraId="3820D3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5741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48A40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6C809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32986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1A64F4A" w14:textId="77777777" w:rsidTr="0023723A">
        <w:trPr>
          <w:trHeight w:val="290"/>
          <w:jc w:val="center"/>
        </w:trPr>
        <w:tc>
          <w:tcPr>
            <w:tcW w:w="3242" w:type="dxa"/>
            <w:hideMark/>
          </w:tcPr>
          <w:p w14:paraId="6F4212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D488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276.610 - 15º CRISP</w:t>
            </w:r>
          </w:p>
        </w:tc>
        <w:tc>
          <w:tcPr>
            <w:tcW w:w="1276" w:type="dxa"/>
            <w:hideMark/>
          </w:tcPr>
          <w:p w14:paraId="788127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DDC70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CC504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4DCD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CCBCD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9B701D" w14:textId="77777777" w:rsidTr="0023723A">
        <w:trPr>
          <w:trHeight w:val="290"/>
          <w:jc w:val="center"/>
        </w:trPr>
        <w:tc>
          <w:tcPr>
            <w:tcW w:w="3242" w:type="dxa"/>
            <w:hideMark/>
          </w:tcPr>
          <w:p w14:paraId="543C8A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A76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276.611 - 15º CRISP</w:t>
            </w:r>
          </w:p>
        </w:tc>
        <w:tc>
          <w:tcPr>
            <w:tcW w:w="1276" w:type="dxa"/>
            <w:hideMark/>
          </w:tcPr>
          <w:p w14:paraId="7F065A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C7F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EBE19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DDA9E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F922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98134AA" w14:textId="77777777" w:rsidTr="0023723A">
        <w:trPr>
          <w:trHeight w:val="290"/>
          <w:jc w:val="center"/>
        </w:trPr>
        <w:tc>
          <w:tcPr>
            <w:tcW w:w="3242" w:type="dxa"/>
            <w:hideMark/>
          </w:tcPr>
          <w:p w14:paraId="4C28CE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95F0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276.612 - 15º CRISP</w:t>
            </w:r>
          </w:p>
        </w:tc>
        <w:tc>
          <w:tcPr>
            <w:tcW w:w="1276" w:type="dxa"/>
            <w:hideMark/>
          </w:tcPr>
          <w:p w14:paraId="172B9E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7332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16F03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AD814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8EDB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3CFA205" w14:textId="77777777" w:rsidTr="0023723A">
        <w:trPr>
          <w:trHeight w:val="290"/>
          <w:jc w:val="center"/>
        </w:trPr>
        <w:tc>
          <w:tcPr>
            <w:tcW w:w="3242" w:type="dxa"/>
            <w:hideMark/>
          </w:tcPr>
          <w:p w14:paraId="6CCE4B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13FD7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276.615 - 15º CRISP</w:t>
            </w:r>
          </w:p>
        </w:tc>
        <w:tc>
          <w:tcPr>
            <w:tcW w:w="1276" w:type="dxa"/>
            <w:hideMark/>
          </w:tcPr>
          <w:p w14:paraId="4937B7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84BA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3E421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1DF82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8C6A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06C717A" w14:textId="77777777" w:rsidTr="0023723A">
        <w:trPr>
          <w:trHeight w:val="290"/>
          <w:jc w:val="center"/>
        </w:trPr>
        <w:tc>
          <w:tcPr>
            <w:tcW w:w="3242" w:type="dxa"/>
            <w:hideMark/>
          </w:tcPr>
          <w:p w14:paraId="1F8758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50B5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276.621 - 15º CRISP</w:t>
            </w:r>
          </w:p>
        </w:tc>
        <w:tc>
          <w:tcPr>
            <w:tcW w:w="1276" w:type="dxa"/>
            <w:hideMark/>
          </w:tcPr>
          <w:p w14:paraId="013DF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8B13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C7E6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ADCB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E5AE7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79AB2C1" w14:textId="77777777" w:rsidTr="0023723A">
        <w:trPr>
          <w:trHeight w:val="290"/>
          <w:jc w:val="center"/>
        </w:trPr>
        <w:tc>
          <w:tcPr>
            <w:tcW w:w="3242" w:type="dxa"/>
            <w:hideMark/>
          </w:tcPr>
          <w:p w14:paraId="2B4A0F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543F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276.622 - 15º CRISP</w:t>
            </w:r>
          </w:p>
        </w:tc>
        <w:tc>
          <w:tcPr>
            <w:tcW w:w="1276" w:type="dxa"/>
            <w:hideMark/>
          </w:tcPr>
          <w:p w14:paraId="620FC6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40DB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D2054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C5D00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F7B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CF4620" w14:textId="77777777" w:rsidTr="0023723A">
        <w:trPr>
          <w:trHeight w:val="290"/>
          <w:jc w:val="center"/>
        </w:trPr>
        <w:tc>
          <w:tcPr>
            <w:tcW w:w="3242" w:type="dxa"/>
            <w:hideMark/>
          </w:tcPr>
          <w:p w14:paraId="04C899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Atlântica, 2906 - Copacabana</w:t>
            </w:r>
          </w:p>
        </w:tc>
        <w:tc>
          <w:tcPr>
            <w:tcW w:w="2990" w:type="dxa"/>
            <w:hideMark/>
          </w:tcPr>
          <w:p w14:paraId="1EAE6E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123877 - 5º CRIRJ</w:t>
            </w:r>
          </w:p>
        </w:tc>
        <w:tc>
          <w:tcPr>
            <w:tcW w:w="1276" w:type="dxa"/>
            <w:hideMark/>
          </w:tcPr>
          <w:p w14:paraId="24BECA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67D65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120.114,81</w:t>
            </w:r>
          </w:p>
        </w:tc>
        <w:tc>
          <w:tcPr>
            <w:tcW w:w="1276" w:type="dxa"/>
            <w:hideMark/>
          </w:tcPr>
          <w:p w14:paraId="539F94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1,00%</w:t>
            </w:r>
          </w:p>
        </w:tc>
        <w:tc>
          <w:tcPr>
            <w:tcW w:w="1843" w:type="dxa"/>
            <w:hideMark/>
          </w:tcPr>
          <w:p w14:paraId="2C1BE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44C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C05B869" w14:textId="77777777" w:rsidTr="0023723A">
        <w:trPr>
          <w:trHeight w:val="290"/>
          <w:jc w:val="center"/>
        </w:trPr>
        <w:tc>
          <w:tcPr>
            <w:tcW w:w="3242" w:type="dxa"/>
            <w:hideMark/>
          </w:tcPr>
          <w:p w14:paraId="59C23A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Atlântica, 1910 - Copacabana</w:t>
            </w:r>
          </w:p>
        </w:tc>
        <w:tc>
          <w:tcPr>
            <w:tcW w:w="2990" w:type="dxa"/>
            <w:hideMark/>
          </w:tcPr>
          <w:p w14:paraId="0B3FAB0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31.250 - 5º CRIRJ</w:t>
            </w:r>
          </w:p>
        </w:tc>
        <w:tc>
          <w:tcPr>
            <w:tcW w:w="1276" w:type="dxa"/>
            <w:hideMark/>
          </w:tcPr>
          <w:p w14:paraId="249189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5F8D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47.561,74</w:t>
            </w:r>
          </w:p>
        </w:tc>
        <w:tc>
          <w:tcPr>
            <w:tcW w:w="1276" w:type="dxa"/>
            <w:hideMark/>
          </w:tcPr>
          <w:p w14:paraId="32CE0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24BA7C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52AE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ACF5422" w14:textId="77777777" w:rsidTr="0023723A">
        <w:trPr>
          <w:trHeight w:val="460"/>
          <w:jc w:val="center"/>
        </w:trPr>
        <w:tc>
          <w:tcPr>
            <w:tcW w:w="3242" w:type="dxa"/>
            <w:hideMark/>
          </w:tcPr>
          <w:p w14:paraId="02807F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Nossa Senhora de Copacabana, 1391 - Copacabana</w:t>
            </w:r>
          </w:p>
        </w:tc>
        <w:tc>
          <w:tcPr>
            <w:tcW w:w="2990" w:type="dxa"/>
            <w:hideMark/>
          </w:tcPr>
          <w:p w14:paraId="16B16F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43012 - 5º CRIRJ</w:t>
            </w:r>
          </w:p>
        </w:tc>
        <w:tc>
          <w:tcPr>
            <w:tcW w:w="1276" w:type="dxa"/>
            <w:hideMark/>
          </w:tcPr>
          <w:p w14:paraId="3011FB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F698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63.558,42</w:t>
            </w:r>
          </w:p>
        </w:tc>
        <w:tc>
          <w:tcPr>
            <w:tcW w:w="1276" w:type="dxa"/>
            <w:hideMark/>
          </w:tcPr>
          <w:p w14:paraId="5B4858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016BC4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6098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3E98A7" w14:textId="77777777" w:rsidTr="0023723A">
        <w:trPr>
          <w:trHeight w:val="460"/>
          <w:jc w:val="center"/>
        </w:trPr>
        <w:tc>
          <w:tcPr>
            <w:tcW w:w="3242" w:type="dxa"/>
            <w:hideMark/>
          </w:tcPr>
          <w:p w14:paraId="7EDB95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Fernando de Albuquerque, 86 - Consolação</w:t>
            </w:r>
          </w:p>
        </w:tc>
        <w:tc>
          <w:tcPr>
            <w:tcW w:w="2990" w:type="dxa"/>
            <w:hideMark/>
          </w:tcPr>
          <w:p w14:paraId="490DA1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65.959 - 13º CRISP</w:t>
            </w:r>
          </w:p>
        </w:tc>
        <w:tc>
          <w:tcPr>
            <w:tcW w:w="1276" w:type="dxa"/>
            <w:hideMark/>
          </w:tcPr>
          <w:p w14:paraId="2AE92F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C25E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26.071,43</w:t>
            </w:r>
          </w:p>
        </w:tc>
        <w:tc>
          <w:tcPr>
            <w:tcW w:w="1276" w:type="dxa"/>
            <w:hideMark/>
          </w:tcPr>
          <w:p w14:paraId="11B8FF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0,22%</w:t>
            </w:r>
          </w:p>
        </w:tc>
        <w:tc>
          <w:tcPr>
            <w:tcW w:w="1843" w:type="dxa"/>
            <w:hideMark/>
          </w:tcPr>
          <w:p w14:paraId="013F18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A2FF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DE1BA73" w14:textId="77777777" w:rsidTr="0023723A">
        <w:trPr>
          <w:trHeight w:val="290"/>
          <w:jc w:val="center"/>
        </w:trPr>
        <w:tc>
          <w:tcPr>
            <w:tcW w:w="3242" w:type="dxa"/>
            <w:hideMark/>
          </w:tcPr>
          <w:p w14:paraId="30731C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Paissandu, 179 - Flamengo</w:t>
            </w:r>
          </w:p>
        </w:tc>
        <w:tc>
          <w:tcPr>
            <w:tcW w:w="2990" w:type="dxa"/>
            <w:hideMark/>
          </w:tcPr>
          <w:p w14:paraId="4B09FE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14037 - 9º CRIRJ</w:t>
            </w:r>
          </w:p>
        </w:tc>
        <w:tc>
          <w:tcPr>
            <w:tcW w:w="1276" w:type="dxa"/>
            <w:hideMark/>
          </w:tcPr>
          <w:p w14:paraId="597C9F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074F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38.632,27</w:t>
            </w:r>
          </w:p>
        </w:tc>
        <w:tc>
          <w:tcPr>
            <w:tcW w:w="1276" w:type="dxa"/>
            <w:hideMark/>
          </w:tcPr>
          <w:p w14:paraId="3C9000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7B71A8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6814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E87F275" w14:textId="77777777" w:rsidTr="0023723A">
        <w:trPr>
          <w:trHeight w:val="290"/>
          <w:jc w:val="center"/>
        </w:trPr>
        <w:tc>
          <w:tcPr>
            <w:tcW w:w="3242" w:type="dxa"/>
            <w:hideMark/>
          </w:tcPr>
          <w:p w14:paraId="57BAD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Rui Barbosa, 60 - Flamengo</w:t>
            </w:r>
          </w:p>
        </w:tc>
        <w:tc>
          <w:tcPr>
            <w:tcW w:w="2990" w:type="dxa"/>
            <w:hideMark/>
          </w:tcPr>
          <w:p w14:paraId="35713C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319585</w:t>
            </w:r>
          </w:p>
        </w:tc>
        <w:tc>
          <w:tcPr>
            <w:tcW w:w="1276" w:type="dxa"/>
            <w:hideMark/>
          </w:tcPr>
          <w:p w14:paraId="5438BE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F6FA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121.157,66</w:t>
            </w:r>
          </w:p>
        </w:tc>
        <w:tc>
          <w:tcPr>
            <w:tcW w:w="1276" w:type="dxa"/>
            <w:hideMark/>
          </w:tcPr>
          <w:p w14:paraId="60FDF7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w:t>
            </w:r>
          </w:p>
        </w:tc>
        <w:tc>
          <w:tcPr>
            <w:tcW w:w="1843" w:type="dxa"/>
            <w:hideMark/>
          </w:tcPr>
          <w:p w14:paraId="0A1F31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9B7E2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3E29931" w14:textId="77777777" w:rsidTr="0023723A">
        <w:trPr>
          <w:trHeight w:val="290"/>
          <w:jc w:val="center"/>
        </w:trPr>
        <w:tc>
          <w:tcPr>
            <w:tcW w:w="3242" w:type="dxa"/>
            <w:hideMark/>
          </w:tcPr>
          <w:p w14:paraId="506D64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Marquês de Abrantes, 136 - Flamengo</w:t>
            </w:r>
          </w:p>
        </w:tc>
        <w:tc>
          <w:tcPr>
            <w:tcW w:w="2990" w:type="dxa"/>
            <w:hideMark/>
          </w:tcPr>
          <w:p w14:paraId="0FA5D4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16409 - 2º CRIRJ</w:t>
            </w:r>
          </w:p>
        </w:tc>
        <w:tc>
          <w:tcPr>
            <w:tcW w:w="1276" w:type="dxa"/>
            <w:hideMark/>
          </w:tcPr>
          <w:p w14:paraId="67DB95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FBC9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39.256,13</w:t>
            </w:r>
          </w:p>
        </w:tc>
        <w:tc>
          <w:tcPr>
            <w:tcW w:w="1276" w:type="dxa"/>
            <w:hideMark/>
          </w:tcPr>
          <w:p w14:paraId="6F71BA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0,33%</w:t>
            </w:r>
          </w:p>
        </w:tc>
        <w:tc>
          <w:tcPr>
            <w:tcW w:w="1843" w:type="dxa"/>
            <w:hideMark/>
          </w:tcPr>
          <w:p w14:paraId="790D1B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F0ED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4C8AA68" w14:textId="77777777" w:rsidTr="0023723A">
        <w:trPr>
          <w:trHeight w:val="290"/>
          <w:jc w:val="center"/>
        </w:trPr>
        <w:tc>
          <w:tcPr>
            <w:tcW w:w="3242" w:type="dxa"/>
            <w:hideMark/>
          </w:tcPr>
          <w:p w14:paraId="071BDF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Marquês de São Vicente, 95 - Gávea</w:t>
            </w:r>
          </w:p>
        </w:tc>
        <w:tc>
          <w:tcPr>
            <w:tcW w:w="2990" w:type="dxa"/>
            <w:hideMark/>
          </w:tcPr>
          <w:p w14:paraId="5357C8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85.111 - 2º CRIRJ</w:t>
            </w:r>
          </w:p>
        </w:tc>
        <w:tc>
          <w:tcPr>
            <w:tcW w:w="1276" w:type="dxa"/>
            <w:hideMark/>
          </w:tcPr>
          <w:p w14:paraId="69B181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9BFEF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63.726,03</w:t>
            </w:r>
          </w:p>
        </w:tc>
        <w:tc>
          <w:tcPr>
            <w:tcW w:w="1276" w:type="dxa"/>
            <w:hideMark/>
          </w:tcPr>
          <w:p w14:paraId="3363ED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1BA3CC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5F721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1E3560" w14:textId="77777777" w:rsidTr="0023723A">
        <w:trPr>
          <w:trHeight w:val="460"/>
          <w:jc w:val="center"/>
        </w:trPr>
        <w:tc>
          <w:tcPr>
            <w:tcW w:w="3242" w:type="dxa"/>
            <w:hideMark/>
          </w:tcPr>
          <w:p w14:paraId="413E30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1375 - Ipanema</w:t>
            </w:r>
          </w:p>
        </w:tc>
        <w:tc>
          <w:tcPr>
            <w:tcW w:w="2990" w:type="dxa"/>
            <w:hideMark/>
          </w:tcPr>
          <w:p w14:paraId="09DFF3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117596, do 5º Cartório de Registro de Imóveis do Rio de Janeiro</w:t>
            </w:r>
          </w:p>
        </w:tc>
        <w:tc>
          <w:tcPr>
            <w:tcW w:w="1276" w:type="dxa"/>
            <w:hideMark/>
          </w:tcPr>
          <w:p w14:paraId="6F9FEF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A1A9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151.502,95</w:t>
            </w:r>
          </w:p>
        </w:tc>
        <w:tc>
          <w:tcPr>
            <w:tcW w:w="1276" w:type="dxa"/>
            <w:hideMark/>
          </w:tcPr>
          <w:p w14:paraId="05E7B2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1,26%</w:t>
            </w:r>
          </w:p>
        </w:tc>
        <w:tc>
          <w:tcPr>
            <w:tcW w:w="1843" w:type="dxa"/>
            <w:hideMark/>
          </w:tcPr>
          <w:p w14:paraId="24A786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D90E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72A52D" w14:textId="77777777" w:rsidTr="0023723A">
        <w:trPr>
          <w:trHeight w:val="460"/>
          <w:jc w:val="center"/>
        </w:trPr>
        <w:tc>
          <w:tcPr>
            <w:tcW w:w="3242" w:type="dxa"/>
            <w:hideMark/>
          </w:tcPr>
          <w:p w14:paraId="4CF25B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08BA61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78.123, do 5º Cartório de Registro de Imóveis do Rio de Janeiro,</w:t>
            </w:r>
          </w:p>
        </w:tc>
        <w:tc>
          <w:tcPr>
            <w:tcW w:w="1276" w:type="dxa"/>
            <w:hideMark/>
          </w:tcPr>
          <w:p w14:paraId="713F65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380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194.073,87</w:t>
            </w:r>
          </w:p>
        </w:tc>
        <w:tc>
          <w:tcPr>
            <w:tcW w:w="1276" w:type="dxa"/>
            <w:hideMark/>
          </w:tcPr>
          <w:p w14:paraId="09454F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1,62%</w:t>
            </w:r>
          </w:p>
        </w:tc>
        <w:tc>
          <w:tcPr>
            <w:tcW w:w="1843" w:type="dxa"/>
            <w:hideMark/>
          </w:tcPr>
          <w:p w14:paraId="430099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15B9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3C7BE1" w14:textId="77777777" w:rsidTr="0023723A">
        <w:trPr>
          <w:trHeight w:val="690"/>
          <w:jc w:val="center"/>
        </w:trPr>
        <w:tc>
          <w:tcPr>
            <w:tcW w:w="3242" w:type="dxa"/>
            <w:hideMark/>
          </w:tcPr>
          <w:p w14:paraId="46377F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524 - Ipanema</w:t>
            </w:r>
          </w:p>
        </w:tc>
        <w:tc>
          <w:tcPr>
            <w:tcW w:w="2990" w:type="dxa"/>
            <w:hideMark/>
          </w:tcPr>
          <w:p w14:paraId="5A3258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38.432, do 5º Cartório de Registro de Imóveis do Rio de </w:t>
            </w:r>
            <w:r w:rsidRPr="0023723A">
              <w:rPr>
                <w:rFonts w:ascii="Arial" w:hAnsi="Arial" w:cs="Arial"/>
                <w:bCs/>
                <w:sz w:val="16"/>
                <w:szCs w:val="16"/>
              </w:rPr>
              <w:br/>
              <w:t>Janeiro</w:t>
            </w:r>
          </w:p>
        </w:tc>
        <w:tc>
          <w:tcPr>
            <w:tcW w:w="1276" w:type="dxa"/>
            <w:hideMark/>
          </w:tcPr>
          <w:p w14:paraId="586C69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0990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73.288,66</w:t>
            </w:r>
          </w:p>
        </w:tc>
        <w:tc>
          <w:tcPr>
            <w:tcW w:w="1276" w:type="dxa"/>
            <w:hideMark/>
          </w:tcPr>
          <w:p w14:paraId="53F54D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049CCE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995A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F51058B" w14:textId="77777777" w:rsidTr="0023723A">
        <w:trPr>
          <w:trHeight w:val="290"/>
          <w:jc w:val="center"/>
        </w:trPr>
        <w:tc>
          <w:tcPr>
            <w:tcW w:w="3242" w:type="dxa"/>
            <w:hideMark/>
          </w:tcPr>
          <w:p w14:paraId="27693C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922 - Ipanema</w:t>
            </w:r>
          </w:p>
        </w:tc>
        <w:tc>
          <w:tcPr>
            <w:tcW w:w="2990" w:type="dxa"/>
            <w:hideMark/>
          </w:tcPr>
          <w:p w14:paraId="0B49C6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74085 - 5º CRIRJ</w:t>
            </w:r>
          </w:p>
        </w:tc>
        <w:tc>
          <w:tcPr>
            <w:tcW w:w="1276" w:type="dxa"/>
            <w:hideMark/>
          </w:tcPr>
          <w:p w14:paraId="284402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2AD3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146.856,65</w:t>
            </w:r>
          </w:p>
        </w:tc>
        <w:tc>
          <w:tcPr>
            <w:tcW w:w="1276" w:type="dxa"/>
            <w:hideMark/>
          </w:tcPr>
          <w:p w14:paraId="0A11D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1,22%</w:t>
            </w:r>
          </w:p>
        </w:tc>
        <w:tc>
          <w:tcPr>
            <w:tcW w:w="1843" w:type="dxa"/>
            <w:hideMark/>
          </w:tcPr>
          <w:p w14:paraId="690BD6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3F8E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0A587F1" w14:textId="77777777" w:rsidTr="0023723A">
        <w:trPr>
          <w:trHeight w:val="290"/>
          <w:jc w:val="center"/>
        </w:trPr>
        <w:tc>
          <w:tcPr>
            <w:tcW w:w="3242" w:type="dxa"/>
            <w:hideMark/>
          </w:tcPr>
          <w:p w14:paraId="724E94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4B9134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77543 - 5º CRIRJ</w:t>
            </w:r>
          </w:p>
        </w:tc>
        <w:tc>
          <w:tcPr>
            <w:tcW w:w="1276" w:type="dxa"/>
            <w:hideMark/>
          </w:tcPr>
          <w:p w14:paraId="1C8D2F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F5F1F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173.216,73</w:t>
            </w:r>
          </w:p>
        </w:tc>
        <w:tc>
          <w:tcPr>
            <w:tcW w:w="1276" w:type="dxa"/>
            <w:hideMark/>
          </w:tcPr>
          <w:p w14:paraId="2F5AE3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1,44%</w:t>
            </w:r>
          </w:p>
        </w:tc>
        <w:tc>
          <w:tcPr>
            <w:tcW w:w="1843" w:type="dxa"/>
            <w:hideMark/>
          </w:tcPr>
          <w:p w14:paraId="4CD7C2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4510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1A8B545" w14:textId="77777777" w:rsidTr="0023723A">
        <w:trPr>
          <w:trHeight w:val="290"/>
          <w:jc w:val="center"/>
        </w:trPr>
        <w:tc>
          <w:tcPr>
            <w:tcW w:w="3242" w:type="dxa"/>
            <w:hideMark/>
          </w:tcPr>
          <w:p w14:paraId="795CFA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7EF836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78713 - 5º CRIRJ</w:t>
            </w:r>
          </w:p>
        </w:tc>
        <w:tc>
          <w:tcPr>
            <w:tcW w:w="1276" w:type="dxa"/>
            <w:hideMark/>
          </w:tcPr>
          <w:p w14:paraId="13402B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CD21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154.594,28</w:t>
            </w:r>
          </w:p>
        </w:tc>
        <w:tc>
          <w:tcPr>
            <w:tcW w:w="1276" w:type="dxa"/>
            <w:hideMark/>
          </w:tcPr>
          <w:p w14:paraId="1B8714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1,29%</w:t>
            </w:r>
          </w:p>
        </w:tc>
        <w:tc>
          <w:tcPr>
            <w:tcW w:w="1843" w:type="dxa"/>
            <w:hideMark/>
          </w:tcPr>
          <w:p w14:paraId="2838D8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E4DA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61ACD0" w14:textId="77777777" w:rsidTr="0023723A">
        <w:trPr>
          <w:trHeight w:val="290"/>
          <w:jc w:val="center"/>
        </w:trPr>
        <w:tc>
          <w:tcPr>
            <w:tcW w:w="3242" w:type="dxa"/>
            <w:hideMark/>
          </w:tcPr>
          <w:p w14:paraId="103ED0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Farme de Amoedo, 149 - Ipanema</w:t>
            </w:r>
          </w:p>
        </w:tc>
        <w:tc>
          <w:tcPr>
            <w:tcW w:w="2990" w:type="dxa"/>
            <w:hideMark/>
          </w:tcPr>
          <w:p w14:paraId="54CE3C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4613 - 5º CRIRJ</w:t>
            </w:r>
          </w:p>
        </w:tc>
        <w:tc>
          <w:tcPr>
            <w:tcW w:w="1276" w:type="dxa"/>
            <w:hideMark/>
          </w:tcPr>
          <w:p w14:paraId="06FDDE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5D2A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21.397,20</w:t>
            </w:r>
          </w:p>
        </w:tc>
        <w:tc>
          <w:tcPr>
            <w:tcW w:w="1276" w:type="dxa"/>
            <w:hideMark/>
          </w:tcPr>
          <w:p w14:paraId="153417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0A6975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AD1A2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43E33B" w14:textId="77777777" w:rsidTr="0023723A">
        <w:trPr>
          <w:trHeight w:val="290"/>
          <w:jc w:val="center"/>
        </w:trPr>
        <w:tc>
          <w:tcPr>
            <w:tcW w:w="3242" w:type="dxa"/>
            <w:hideMark/>
          </w:tcPr>
          <w:p w14:paraId="692F67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Aníbal de Mendonça, 124 - Ipanema</w:t>
            </w:r>
          </w:p>
        </w:tc>
        <w:tc>
          <w:tcPr>
            <w:tcW w:w="2990" w:type="dxa"/>
            <w:hideMark/>
          </w:tcPr>
          <w:p w14:paraId="5AAA2A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15663</w:t>
            </w:r>
          </w:p>
        </w:tc>
        <w:tc>
          <w:tcPr>
            <w:tcW w:w="1276" w:type="dxa"/>
            <w:hideMark/>
          </w:tcPr>
          <w:p w14:paraId="4D2B51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D8C5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84.517,99</w:t>
            </w:r>
          </w:p>
        </w:tc>
        <w:tc>
          <w:tcPr>
            <w:tcW w:w="1276" w:type="dxa"/>
            <w:hideMark/>
          </w:tcPr>
          <w:p w14:paraId="440CD5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0,70%</w:t>
            </w:r>
          </w:p>
        </w:tc>
        <w:tc>
          <w:tcPr>
            <w:tcW w:w="1843" w:type="dxa"/>
            <w:hideMark/>
          </w:tcPr>
          <w:p w14:paraId="3B5CC0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4FE6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C58DE3F" w14:textId="77777777" w:rsidTr="0023723A">
        <w:trPr>
          <w:trHeight w:val="290"/>
          <w:jc w:val="center"/>
        </w:trPr>
        <w:tc>
          <w:tcPr>
            <w:tcW w:w="3242" w:type="dxa"/>
            <w:hideMark/>
          </w:tcPr>
          <w:p w14:paraId="7B7129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3F5694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77.763 - 5º CRIRJ</w:t>
            </w:r>
          </w:p>
        </w:tc>
        <w:tc>
          <w:tcPr>
            <w:tcW w:w="1276" w:type="dxa"/>
            <w:hideMark/>
          </w:tcPr>
          <w:p w14:paraId="77964B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BE958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154.808,43</w:t>
            </w:r>
          </w:p>
        </w:tc>
        <w:tc>
          <w:tcPr>
            <w:tcW w:w="1276" w:type="dxa"/>
            <w:hideMark/>
          </w:tcPr>
          <w:p w14:paraId="21F97E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1,29%</w:t>
            </w:r>
          </w:p>
        </w:tc>
        <w:tc>
          <w:tcPr>
            <w:tcW w:w="1843" w:type="dxa"/>
            <w:hideMark/>
          </w:tcPr>
          <w:p w14:paraId="7B7C19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F92D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E5294C" w14:textId="77777777" w:rsidTr="0023723A">
        <w:trPr>
          <w:trHeight w:val="290"/>
          <w:jc w:val="center"/>
        </w:trPr>
        <w:tc>
          <w:tcPr>
            <w:tcW w:w="3242" w:type="dxa"/>
            <w:hideMark/>
          </w:tcPr>
          <w:p w14:paraId="4852DF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Prudente de Morais, 509 - Ipanema</w:t>
            </w:r>
          </w:p>
        </w:tc>
        <w:tc>
          <w:tcPr>
            <w:tcW w:w="2990" w:type="dxa"/>
            <w:hideMark/>
          </w:tcPr>
          <w:p w14:paraId="2E51DF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38944 - 5º CRIRJ</w:t>
            </w:r>
          </w:p>
        </w:tc>
        <w:tc>
          <w:tcPr>
            <w:tcW w:w="1276" w:type="dxa"/>
            <w:hideMark/>
          </w:tcPr>
          <w:p w14:paraId="15E954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34EE0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57.636,49</w:t>
            </w:r>
          </w:p>
        </w:tc>
        <w:tc>
          <w:tcPr>
            <w:tcW w:w="1276" w:type="dxa"/>
            <w:hideMark/>
          </w:tcPr>
          <w:p w14:paraId="740356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0,48%</w:t>
            </w:r>
          </w:p>
        </w:tc>
        <w:tc>
          <w:tcPr>
            <w:tcW w:w="1843" w:type="dxa"/>
            <w:hideMark/>
          </w:tcPr>
          <w:p w14:paraId="3F1309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86C46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A27A26" w14:textId="77777777" w:rsidTr="0023723A">
        <w:trPr>
          <w:trHeight w:val="290"/>
          <w:jc w:val="center"/>
        </w:trPr>
        <w:tc>
          <w:tcPr>
            <w:tcW w:w="3242" w:type="dxa"/>
            <w:hideMark/>
          </w:tcPr>
          <w:p w14:paraId="0E6E27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Gomes Carneiro, 51 - Ipanema</w:t>
            </w:r>
          </w:p>
        </w:tc>
        <w:tc>
          <w:tcPr>
            <w:tcW w:w="2990" w:type="dxa"/>
            <w:hideMark/>
          </w:tcPr>
          <w:p w14:paraId="33011D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101 543 - 5º CRIRJ</w:t>
            </w:r>
          </w:p>
        </w:tc>
        <w:tc>
          <w:tcPr>
            <w:tcW w:w="1276" w:type="dxa"/>
            <w:hideMark/>
          </w:tcPr>
          <w:p w14:paraId="4CE41C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15EE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54.982,79</w:t>
            </w:r>
          </w:p>
        </w:tc>
        <w:tc>
          <w:tcPr>
            <w:tcW w:w="1276" w:type="dxa"/>
            <w:hideMark/>
          </w:tcPr>
          <w:p w14:paraId="7278F4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0,46%</w:t>
            </w:r>
          </w:p>
        </w:tc>
        <w:tc>
          <w:tcPr>
            <w:tcW w:w="1843" w:type="dxa"/>
            <w:hideMark/>
          </w:tcPr>
          <w:p w14:paraId="2557A4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5060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7781487" w14:textId="77777777" w:rsidTr="0023723A">
        <w:trPr>
          <w:trHeight w:val="290"/>
          <w:jc w:val="center"/>
        </w:trPr>
        <w:tc>
          <w:tcPr>
            <w:tcW w:w="3242" w:type="dxa"/>
            <w:hideMark/>
          </w:tcPr>
          <w:p w14:paraId="6034E3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Itacema, 348 / 352 - Itaim</w:t>
            </w:r>
          </w:p>
        </w:tc>
        <w:tc>
          <w:tcPr>
            <w:tcW w:w="2990" w:type="dxa"/>
            <w:hideMark/>
          </w:tcPr>
          <w:p w14:paraId="68138A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5570 - 4º CRISP</w:t>
            </w:r>
          </w:p>
        </w:tc>
        <w:tc>
          <w:tcPr>
            <w:tcW w:w="1276" w:type="dxa"/>
            <w:hideMark/>
          </w:tcPr>
          <w:p w14:paraId="50A24F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CF28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110.924,63</w:t>
            </w:r>
          </w:p>
        </w:tc>
        <w:tc>
          <w:tcPr>
            <w:tcW w:w="1276" w:type="dxa"/>
            <w:hideMark/>
          </w:tcPr>
          <w:p w14:paraId="0F4FA1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0,92%</w:t>
            </w:r>
          </w:p>
        </w:tc>
        <w:tc>
          <w:tcPr>
            <w:tcW w:w="1843" w:type="dxa"/>
            <w:hideMark/>
          </w:tcPr>
          <w:p w14:paraId="7CF9C1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47429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A17553" w14:textId="77777777" w:rsidTr="0023723A">
        <w:trPr>
          <w:trHeight w:val="460"/>
          <w:jc w:val="center"/>
        </w:trPr>
        <w:tc>
          <w:tcPr>
            <w:tcW w:w="3242" w:type="dxa"/>
            <w:hideMark/>
          </w:tcPr>
          <w:p w14:paraId="64B84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Leopoldo Couto de Magalhães Junior, 1442 - Itaim</w:t>
            </w:r>
          </w:p>
        </w:tc>
        <w:tc>
          <w:tcPr>
            <w:tcW w:w="2990" w:type="dxa"/>
            <w:hideMark/>
          </w:tcPr>
          <w:p w14:paraId="0D67DC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104.992 (apartamento) / 104.993( garagem) - 4º CRISP</w:t>
            </w:r>
          </w:p>
        </w:tc>
        <w:tc>
          <w:tcPr>
            <w:tcW w:w="1276" w:type="dxa"/>
            <w:hideMark/>
          </w:tcPr>
          <w:p w14:paraId="648697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7F17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47.254,47</w:t>
            </w:r>
          </w:p>
        </w:tc>
        <w:tc>
          <w:tcPr>
            <w:tcW w:w="1276" w:type="dxa"/>
            <w:hideMark/>
          </w:tcPr>
          <w:p w14:paraId="18B05A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409822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687D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88E72C" w14:textId="77777777" w:rsidTr="0023723A">
        <w:trPr>
          <w:trHeight w:val="290"/>
          <w:jc w:val="center"/>
        </w:trPr>
        <w:tc>
          <w:tcPr>
            <w:tcW w:w="3242" w:type="dxa"/>
            <w:hideMark/>
          </w:tcPr>
          <w:p w14:paraId="431ED5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André Fernandes, 60 - Itaim</w:t>
            </w:r>
          </w:p>
        </w:tc>
        <w:tc>
          <w:tcPr>
            <w:tcW w:w="2990" w:type="dxa"/>
            <w:hideMark/>
          </w:tcPr>
          <w:p w14:paraId="10E252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121.582 - 4º CRISP</w:t>
            </w:r>
          </w:p>
        </w:tc>
        <w:tc>
          <w:tcPr>
            <w:tcW w:w="1276" w:type="dxa"/>
            <w:hideMark/>
          </w:tcPr>
          <w:p w14:paraId="55890B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82C1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100.440,19</w:t>
            </w:r>
          </w:p>
        </w:tc>
        <w:tc>
          <w:tcPr>
            <w:tcW w:w="1276" w:type="dxa"/>
            <w:hideMark/>
          </w:tcPr>
          <w:p w14:paraId="044E6D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0,84%</w:t>
            </w:r>
          </w:p>
        </w:tc>
        <w:tc>
          <w:tcPr>
            <w:tcW w:w="1843" w:type="dxa"/>
            <w:hideMark/>
          </w:tcPr>
          <w:p w14:paraId="4FC361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7715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419A38E" w14:textId="77777777" w:rsidTr="0023723A">
        <w:trPr>
          <w:trHeight w:val="460"/>
          <w:jc w:val="center"/>
        </w:trPr>
        <w:tc>
          <w:tcPr>
            <w:tcW w:w="3242" w:type="dxa"/>
            <w:hideMark/>
          </w:tcPr>
          <w:p w14:paraId="631946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Manoel Guedes, 214 - Itaim</w:t>
            </w:r>
          </w:p>
        </w:tc>
        <w:tc>
          <w:tcPr>
            <w:tcW w:w="2990" w:type="dxa"/>
            <w:hideMark/>
          </w:tcPr>
          <w:p w14:paraId="5BBAE2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95.559( apartamento) e 95.560( garagem) - 4º CRISP</w:t>
            </w:r>
          </w:p>
        </w:tc>
        <w:tc>
          <w:tcPr>
            <w:tcW w:w="1276" w:type="dxa"/>
            <w:hideMark/>
          </w:tcPr>
          <w:p w14:paraId="2B8F2F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2977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21.900,00</w:t>
            </w:r>
          </w:p>
        </w:tc>
        <w:tc>
          <w:tcPr>
            <w:tcW w:w="1276" w:type="dxa"/>
            <w:hideMark/>
          </w:tcPr>
          <w:p w14:paraId="64E9CE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7894BE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6E1B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EF98B6" w14:textId="77777777" w:rsidTr="0023723A">
        <w:trPr>
          <w:trHeight w:val="290"/>
          <w:jc w:val="center"/>
        </w:trPr>
        <w:tc>
          <w:tcPr>
            <w:tcW w:w="3242" w:type="dxa"/>
            <w:hideMark/>
          </w:tcPr>
          <w:p w14:paraId="66A41E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Urussuí, 352 - Itaim</w:t>
            </w:r>
          </w:p>
        </w:tc>
        <w:tc>
          <w:tcPr>
            <w:tcW w:w="2990" w:type="dxa"/>
            <w:hideMark/>
          </w:tcPr>
          <w:p w14:paraId="413603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11.595 - 4º CRISP</w:t>
            </w:r>
          </w:p>
        </w:tc>
        <w:tc>
          <w:tcPr>
            <w:tcW w:w="1276" w:type="dxa"/>
            <w:hideMark/>
          </w:tcPr>
          <w:p w14:paraId="50221F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82D41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61.509,95</w:t>
            </w:r>
          </w:p>
        </w:tc>
        <w:tc>
          <w:tcPr>
            <w:tcW w:w="1276" w:type="dxa"/>
            <w:hideMark/>
          </w:tcPr>
          <w:p w14:paraId="0B2AE1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0,51%</w:t>
            </w:r>
          </w:p>
        </w:tc>
        <w:tc>
          <w:tcPr>
            <w:tcW w:w="1843" w:type="dxa"/>
            <w:hideMark/>
          </w:tcPr>
          <w:p w14:paraId="07261A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C5C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AFEE47" w14:textId="77777777" w:rsidTr="0023723A">
        <w:trPr>
          <w:trHeight w:val="690"/>
          <w:jc w:val="center"/>
        </w:trPr>
        <w:tc>
          <w:tcPr>
            <w:tcW w:w="3242" w:type="dxa"/>
            <w:hideMark/>
          </w:tcPr>
          <w:p w14:paraId="1EC25D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Henrich Hertz, 14 - Itaim</w:t>
            </w:r>
          </w:p>
        </w:tc>
        <w:tc>
          <w:tcPr>
            <w:tcW w:w="2990" w:type="dxa"/>
            <w:hideMark/>
          </w:tcPr>
          <w:p w14:paraId="21789A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157817, </w:t>
            </w:r>
            <w:r w:rsidRPr="0023723A">
              <w:rPr>
                <w:rFonts w:ascii="Arial" w:hAnsi="Arial" w:cs="Arial"/>
                <w:bCs/>
                <w:sz w:val="16"/>
                <w:szCs w:val="16"/>
              </w:rPr>
              <w:br/>
              <w:t>do 15º Cartório de Registro de Imóveis de São Paulo</w:t>
            </w:r>
          </w:p>
        </w:tc>
        <w:tc>
          <w:tcPr>
            <w:tcW w:w="1276" w:type="dxa"/>
            <w:hideMark/>
          </w:tcPr>
          <w:p w14:paraId="2ADA9D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E4A9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33.306,25</w:t>
            </w:r>
          </w:p>
        </w:tc>
        <w:tc>
          <w:tcPr>
            <w:tcW w:w="1276" w:type="dxa"/>
            <w:hideMark/>
          </w:tcPr>
          <w:p w14:paraId="223AE5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0,28%</w:t>
            </w:r>
          </w:p>
        </w:tc>
        <w:tc>
          <w:tcPr>
            <w:tcW w:w="1843" w:type="dxa"/>
            <w:hideMark/>
          </w:tcPr>
          <w:p w14:paraId="488F14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10B9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D41FE5" w14:textId="77777777" w:rsidTr="0023723A">
        <w:trPr>
          <w:trHeight w:val="690"/>
          <w:jc w:val="center"/>
        </w:trPr>
        <w:tc>
          <w:tcPr>
            <w:tcW w:w="3242" w:type="dxa"/>
            <w:hideMark/>
          </w:tcPr>
          <w:p w14:paraId="7854D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Henrich Hertz, 14 - Itaim</w:t>
            </w:r>
          </w:p>
        </w:tc>
        <w:tc>
          <w:tcPr>
            <w:tcW w:w="2990" w:type="dxa"/>
            <w:hideMark/>
          </w:tcPr>
          <w:p w14:paraId="69E60F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157818, </w:t>
            </w:r>
            <w:r w:rsidRPr="0023723A">
              <w:rPr>
                <w:rFonts w:ascii="Arial" w:hAnsi="Arial" w:cs="Arial"/>
                <w:bCs/>
                <w:sz w:val="16"/>
                <w:szCs w:val="16"/>
              </w:rPr>
              <w:br/>
              <w:t>do 15º Cartório de Registro de Imóveis de São Paulo</w:t>
            </w:r>
          </w:p>
        </w:tc>
        <w:tc>
          <w:tcPr>
            <w:tcW w:w="1276" w:type="dxa"/>
            <w:hideMark/>
          </w:tcPr>
          <w:p w14:paraId="39F29D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88AE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33.306,25</w:t>
            </w:r>
          </w:p>
        </w:tc>
        <w:tc>
          <w:tcPr>
            <w:tcW w:w="1276" w:type="dxa"/>
            <w:hideMark/>
          </w:tcPr>
          <w:p w14:paraId="359821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0,28%</w:t>
            </w:r>
          </w:p>
        </w:tc>
        <w:tc>
          <w:tcPr>
            <w:tcW w:w="1843" w:type="dxa"/>
            <w:hideMark/>
          </w:tcPr>
          <w:p w14:paraId="285780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D6C8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954C4CC" w14:textId="77777777" w:rsidTr="0023723A">
        <w:trPr>
          <w:trHeight w:val="290"/>
          <w:jc w:val="center"/>
        </w:trPr>
        <w:tc>
          <w:tcPr>
            <w:tcW w:w="3242" w:type="dxa"/>
            <w:hideMark/>
          </w:tcPr>
          <w:p w14:paraId="3DD858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Itacema, 85 - Itaim</w:t>
            </w:r>
          </w:p>
        </w:tc>
        <w:tc>
          <w:tcPr>
            <w:tcW w:w="2990" w:type="dxa"/>
            <w:hideMark/>
          </w:tcPr>
          <w:p w14:paraId="2FC060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98.278 - 4º CRISP</w:t>
            </w:r>
          </w:p>
        </w:tc>
        <w:tc>
          <w:tcPr>
            <w:tcW w:w="1276" w:type="dxa"/>
            <w:hideMark/>
          </w:tcPr>
          <w:p w14:paraId="0232E4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82C6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114.332,54</w:t>
            </w:r>
          </w:p>
        </w:tc>
        <w:tc>
          <w:tcPr>
            <w:tcW w:w="1276" w:type="dxa"/>
            <w:hideMark/>
          </w:tcPr>
          <w:p w14:paraId="351762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0,95%</w:t>
            </w:r>
          </w:p>
        </w:tc>
        <w:tc>
          <w:tcPr>
            <w:tcW w:w="1843" w:type="dxa"/>
            <w:hideMark/>
          </w:tcPr>
          <w:p w14:paraId="5D1FFE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7512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4819669" w14:textId="77777777" w:rsidTr="0023723A">
        <w:trPr>
          <w:trHeight w:val="290"/>
          <w:jc w:val="center"/>
        </w:trPr>
        <w:tc>
          <w:tcPr>
            <w:tcW w:w="3242" w:type="dxa"/>
            <w:hideMark/>
          </w:tcPr>
          <w:p w14:paraId="040E9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Jesuíno Arruda, 254 - Itaim</w:t>
            </w:r>
          </w:p>
        </w:tc>
        <w:tc>
          <w:tcPr>
            <w:tcW w:w="2990" w:type="dxa"/>
            <w:hideMark/>
          </w:tcPr>
          <w:p w14:paraId="3E5D7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43.239 - 4º CRISP</w:t>
            </w:r>
          </w:p>
        </w:tc>
        <w:tc>
          <w:tcPr>
            <w:tcW w:w="1276" w:type="dxa"/>
            <w:hideMark/>
          </w:tcPr>
          <w:p w14:paraId="22116C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80A3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58.781,77</w:t>
            </w:r>
          </w:p>
        </w:tc>
        <w:tc>
          <w:tcPr>
            <w:tcW w:w="1276" w:type="dxa"/>
            <w:hideMark/>
          </w:tcPr>
          <w:p w14:paraId="0F1D4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709BFA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AE4BF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F61633A" w14:textId="77777777" w:rsidTr="0023723A">
        <w:trPr>
          <w:trHeight w:val="290"/>
          <w:jc w:val="center"/>
        </w:trPr>
        <w:tc>
          <w:tcPr>
            <w:tcW w:w="3242" w:type="dxa"/>
            <w:hideMark/>
          </w:tcPr>
          <w:p w14:paraId="1A7401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Virgílio Varzea, 119 - Itaim</w:t>
            </w:r>
          </w:p>
        </w:tc>
        <w:tc>
          <w:tcPr>
            <w:tcW w:w="2990" w:type="dxa"/>
            <w:hideMark/>
          </w:tcPr>
          <w:p w14:paraId="6F63BC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69603 - 4º CRISP</w:t>
            </w:r>
          </w:p>
        </w:tc>
        <w:tc>
          <w:tcPr>
            <w:tcW w:w="1276" w:type="dxa"/>
            <w:hideMark/>
          </w:tcPr>
          <w:p w14:paraId="60404A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887D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35.261,61</w:t>
            </w:r>
          </w:p>
        </w:tc>
        <w:tc>
          <w:tcPr>
            <w:tcW w:w="1276" w:type="dxa"/>
            <w:hideMark/>
          </w:tcPr>
          <w:p w14:paraId="183188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0,29%</w:t>
            </w:r>
          </w:p>
        </w:tc>
        <w:tc>
          <w:tcPr>
            <w:tcW w:w="1843" w:type="dxa"/>
            <w:hideMark/>
          </w:tcPr>
          <w:p w14:paraId="3F507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22D5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90D8F98" w14:textId="77777777" w:rsidTr="0023723A">
        <w:trPr>
          <w:trHeight w:val="290"/>
          <w:jc w:val="center"/>
        </w:trPr>
        <w:tc>
          <w:tcPr>
            <w:tcW w:w="3242" w:type="dxa"/>
            <w:hideMark/>
          </w:tcPr>
          <w:p w14:paraId="462872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Bela Cintra, 1760 - Jardins</w:t>
            </w:r>
          </w:p>
        </w:tc>
        <w:tc>
          <w:tcPr>
            <w:tcW w:w="2990" w:type="dxa"/>
            <w:hideMark/>
          </w:tcPr>
          <w:p w14:paraId="18B3D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45054 - 13º CRI</w:t>
            </w:r>
          </w:p>
        </w:tc>
        <w:tc>
          <w:tcPr>
            <w:tcW w:w="1276" w:type="dxa"/>
            <w:hideMark/>
          </w:tcPr>
          <w:p w14:paraId="45E61E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3352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73.018,63</w:t>
            </w:r>
          </w:p>
        </w:tc>
        <w:tc>
          <w:tcPr>
            <w:tcW w:w="1276" w:type="dxa"/>
            <w:hideMark/>
          </w:tcPr>
          <w:p w14:paraId="53FB48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6A24B6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7127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9C5B340" w14:textId="77777777" w:rsidTr="0023723A">
        <w:trPr>
          <w:trHeight w:val="290"/>
          <w:jc w:val="center"/>
        </w:trPr>
        <w:tc>
          <w:tcPr>
            <w:tcW w:w="3242" w:type="dxa"/>
            <w:hideMark/>
          </w:tcPr>
          <w:p w14:paraId="384A74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José Maria Lisboa, 330 - Jardins</w:t>
            </w:r>
          </w:p>
        </w:tc>
        <w:tc>
          <w:tcPr>
            <w:tcW w:w="2990" w:type="dxa"/>
            <w:hideMark/>
          </w:tcPr>
          <w:p w14:paraId="1B592C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200.197 - 4º CRISP</w:t>
            </w:r>
          </w:p>
        </w:tc>
        <w:tc>
          <w:tcPr>
            <w:tcW w:w="1276" w:type="dxa"/>
            <w:hideMark/>
          </w:tcPr>
          <w:p w14:paraId="46FD14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F9B1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1276" w:type="dxa"/>
            <w:hideMark/>
          </w:tcPr>
          <w:p w14:paraId="0723AC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0,00%</w:t>
            </w:r>
          </w:p>
        </w:tc>
        <w:tc>
          <w:tcPr>
            <w:tcW w:w="1843" w:type="dxa"/>
            <w:hideMark/>
          </w:tcPr>
          <w:p w14:paraId="7E8EF7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DC56B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F875D4" w14:textId="77777777" w:rsidTr="0023723A">
        <w:trPr>
          <w:trHeight w:val="290"/>
          <w:jc w:val="center"/>
        </w:trPr>
        <w:tc>
          <w:tcPr>
            <w:tcW w:w="3242" w:type="dxa"/>
            <w:hideMark/>
          </w:tcPr>
          <w:p w14:paraId="207A69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Peixoto Gomide, 1888 - Jardins</w:t>
            </w:r>
          </w:p>
        </w:tc>
        <w:tc>
          <w:tcPr>
            <w:tcW w:w="2990" w:type="dxa"/>
            <w:hideMark/>
          </w:tcPr>
          <w:p w14:paraId="133E94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89122 -</w:t>
            </w:r>
          </w:p>
        </w:tc>
        <w:tc>
          <w:tcPr>
            <w:tcW w:w="1276" w:type="dxa"/>
            <w:hideMark/>
          </w:tcPr>
          <w:p w14:paraId="62D2A4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6015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140.478,46</w:t>
            </w:r>
          </w:p>
        </w:tc>
        <w:tc>
          <w:tcPr>
            <w:tcW w:w="1276" w:type="dxa"/>
            <w:hideMark/>
          </w:tcPr>
          <w:p w14:paraId="3C4299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1,17%</w:t>
            </w:r>
          </w:p>
        </w:tc>
        <w:tc>
          <w:tcPr>
            <w:tcW w:w="1843" w:type="dxa"/>
            <w:hideMark/>
          </w:tcPr>
          <w:p w14:paraId="6210A0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2FC95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2243AB" w14:textId="77777777" w:rsidTr="0023723A">
        <w:trPr>
          <w:trHeight w:val="290"/>
          <w:jc w:val="center"/>
        </w:trPr>
        <w:tc>
          <w:tcPr>
            <w:tcW w:w="3242" w:type="dxa"/>
            <w:hideMark/>
          </w:tcPr>
          <w:p w14:paraId="3CCD0B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Lorena, 1470 - Jardins</w:t>
            </w:r>
          </w:p>
        </w:tc>
        <w:tc>
          <w:tcPr>
            <w:tcW w:w="2990" w:type="dxa"/>
            <w:hideMark/>
          </w:tcPr>
          <w:p w14:paraId="212FAA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62375 e 62376 - 13º CRISP</w:t>
            </w:r>
          </w:p>
        </w:tc>
        <w:tc>
          <w:tcPr>
            <w:tcW w:w="1276" w:type="dxa"/>
            <w:hideMark/>
          </w:tcPr>
          <w:p w14:paraId="3C9BAB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B002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55.774,24</w:t>
            </w:r>
          </w:p>
        </w:tc>
        <w:tc>
          <w:tcPr>
            <w:tcW w:w="1276" w:type="dxa"/>
            <w:hideMark/>
          </w:tcPr>
          <w:p w14:paraId="107364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0,46%</w:t>
            </w:r>
          </w:p>
        </w:tc>
        <w:tc>
          <w:tcPr>
            <w:tcW w:w="1843" w:type="dxa"/>
            <w:hideMark/>
          </w:tcPr>
          <w:p w14:paraId="35DAE1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1029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52A0B3" w14:textId="77777777" w:rsidTr="0023723A">
        <w:trPr>
          <w:trHeight w:val="290"/>
          <w:jc w:val="center"/>
        </w:trPr>
        <w:tc>
          <w:tcPr>
            <w:tcW w:w="3242" w:type="dxa"/>
            <w:hideMark/>
          </w:tcPr>
          <w:p w14:paraId="798AEF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Ouro Branco, 75 - Jardins</w:t>
            </w:r>
          </w:p>
        </w:tc>
        <w:tc>
          <w:tcPr>
            <w:tcW w:w="2990" w:type="dxa"/>
            <w:hideMark/>
          </w:tcPr>
          <w:p w14:paraId="6205A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122480 - 4º CRISP</w:t>
            </w:r>
          </w:p>
        </w:tc>
        <w:tc>
          <w:tcPr>
            <w:tcW w:w="1276" w:type="dxa"/>
            <w:hideMark/>
          </w:tcPr>
          <w:p w14:paraId="0E80AD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9775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139.184,20</w:t>
            </w:r>
          </w:p>
        </w:tc>
        <w:tc>
          <w:tcPr>
            <w:tcW w:w="1276" w:type="dxa"/>
            <w:hideMark/>
          </w:tcPr>
          <w:p w14:paraId="428DF5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1,16%</w:t>
            </w:r>
          </w:p>
        </w:tc>
        <w:tc>
          <w:tcPr>
            <w:tcW w:w="1843" w:type="dxa"/>
            <w:hideMark/>
          </w:tcPr>
          <w:p w14:paraId="5B1163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120B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332E6DC" w14:textId="77777777" w:rsidTr="0023723A">
        <w:trPr>
          <w:trHeight w:val="460"/>
          <w:jc w:val="center"/>
        </w:trPr>
        <w:tc>
          <w:tcPr>
            <w:tcW w:w="3242" w:type="dxa"/>
            <w:hideMark/>
          </w:tcPr>
          <w:p w14:paraId="5CEBE9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da Consolação, 3268 - Jardins</w:t>
            </w:r>
          </w:p>
        </w:tc>
        <w:tc>
          <w:tcPr>
            <w:tcW w:w="2990" w:type="dxa"/>
            <w:hideMark/>
          </w:tcPr>
          <w:p w14:paraId="6177A0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Imóvel n 4664 - 13 CRISP Garagem n 28861 - 13 CRISP</w:t>
            </w:r>
          </w:p>
        </w:tc>
        <w:tc>
          <w:tcPr>
            <w:tcW w:w="1276" w:type="dxa"/>
            <w:hideMark/>
          </w:tcPr>
          <w:p w14:paraId="454C60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2CEA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101.129,22</w:t>
            </w:r>
          </w:p>
        </w:tc>
        <w:tc>
          <w:tcPr>
            <w:tcW w:w="1276" w:type="dxa"/>
            <w:hideMark/>
          </w:tcPr>
          <w:p w14:paraId="3C2975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0,84%</w:t>
            </w:r>
          </w:p>
        </w:tc>
        <w:tc>
          <w:tcPr>
            <w:tcW w:w="1843" w:type="dxa"/>
            <w:hideMark/>
          </w:tcPr>
          <w:p w14:paraId="1D96CB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02E5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8822890" w14:textId="77777777" w:rsidTr="0023723A">
        <w:trPr>
          <w:trHeight w:val="460"/>
          <w:jc w:val="center"/>
        </w:trPr>
        <w:tc>
          <w:tcPr>
            <w:tcW w:w="3242" w:type="dxa"/>
            <w:hideMark/>
          </w:tcPr>
          <w:p w14:paraId="42CF4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760 - Jardins</w:t>
            </w:r>
          </w:p>
        </w:tc>
        <w:tc>
          <w:tcPr>
            <w:tcW w:w="2990" w:type="dxa"/>
            <w:hideMark/>
          </w:tcPr>
          <w:p w14:paraId="263549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8749 (imóvel) e 8750 (vaga de garagem) - 13º CRISP</w:t>
            </w:r>
          </w:p>
        </w:tc>
        <w:tc>
          <w:tcPr>
            <w:tcW w:w="1276" w:type="dxa"/>
            <w:hideMark/>
          </w:tcPr>
          <w:p w14:paraId="654099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A44B7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106.445,93</w:t>
            </w:r>
          </w:p>
        </w:tc>
        <w:tc>
          <w:tcPr>
            <w:tcW w:w="1276" w:type="dxa"/>
            <w:hideMark/>
          </w:tcPr>
          <w:p w14:paraId="3935C0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0,89%</w:t>
            </w:r>
          </w:p>
        </w:tc>
        <w:tc>
          <w:tcPr>
            <w:tcW w:w="1843" w:type="dxa"/>
            <w:hideMark/>
          </w:tcPr>
          <w:p w14:paraId="5E1F25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F2B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039726" w14:textId="77777777" w:rsidTr="0023723A">
        <w:trPr>
          <w:trHeight w:val="290"/>
          <w:jc w:val="center"/>
        </w:trPr>
        <w:tc>
          <w:tcPr>
            <w:tcW w:w="3242" w:type="dxa"/>
            <w:hideMark/>
          </w:tcPr>
          <w:p w14:paraId="145AF3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Campinas, 781 - Jardins</w:t>
            </w:r>
          </w:p>
        </w:tc>
        <w:tc>
          <w:tcPr>
            <w:tcW w:w="2990" w:type="dxa"/>
            <w:hideMark/>
          </w:tcPr>
          <w:p w14:paraId="00404C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110.992 - 4º CRISP</w:t>
            </w:r>
          </w:p>
        </w:tc>
        <w:tc>
          <w:tcPr>
            <w:tcW w:w="1276" w:type="dxa"/>
            <w:hideMark/>
          </w:tcPr>
          <w:p w14:paraId="3DB98C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44D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58.251,03</w:t>
            </w:r>
          </w:p>
        </w:tc>
        <w:tc>
          <w:tcPr>
            <w:tcW w:w="1276" w:type="dxa"/>
            <w:hideMark/>
          </w:tcPr>
          <w:p w14:paraId="76A469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1C6B7F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05A7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DCCDB7E" w14:textId="77777777" w:rsidTr="0023723A">
        <w:trPr>
          <w:trHeight w:val="460"/>
          <w:jc w:val="center"/>
        </w:trPr>
        <w:tc>
          <w:tcPr>
            <w:tcW w:w="3242" w:type="dxa"/>
            <w:hideMark/>
          </w:tcPr>
          <w:p w14:paraId="03CA7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Lorena, 1052 - Jardins</w:t>
            </w:r>
          </w:p>
        </w:tc>
        <w:tc>
          <w:tcPr>
            <w:tcW w:w="2990" w:type="dxa"/>
            <w:hideMark/>
          </w:tcPr>
          <w:p w14:paraId="0A1DB3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nº 45.001, do 13º Cartório de Registro de Imóveis</w:t>
            </w:r>
          </w:p>
        </w:tc>
        <w:tc>
          <w:tcPr>
            <w:tcW w:w="1276" w:type="dxa"/>
            <w:hideMark/>
          </w:tcPr>
          <w:p w14:paraId="308271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3BAA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72.748,60</w:t>
            </w:r>
          </w:p>
        </w:tc>
        <w:tc>
          <w:tcPr>
            <w:tcW w:w="1276" w:type="dxa"/>
            <w:hideMark/>
          </w:tcPr>
          <w:p w14:paraId="670225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5855D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FF10E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875F58" w14:textId="77777777" w:rsidTr="0023723A">
        <w:trPr>
          <w:trHeight w:val="290"/>
          <w:jc w:val="center"/>
        </w:trPr>
        <w:tc>
          <w:tcPr>
            <w:tcW w:w="3242" w:type="dxa"/>
            <w:hideMark/>
          </w:tcPr>
          <w:p w14:paraId="070D1F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José Maria Lisboa, 1003 - Jardins</w:t>
            </w:r>
          </w:p>
        </w:tc>
        <w:tc>
          <w:tcPr>
            <w:tcW w:w="2990" w:type="dxa"/>
            <w:hideMark/>
          </w:tcPr>
          <w:p w14:paraId="1D8804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91134 - 13º CRISP</w:t>
            </w:r>
          </w:p>
        </w:tc>
        <w:tc>
          <w:tcPr>
            <w:tcW w:w="1276" w:type="dxa"/>
            <w:hideMark/>
          </w:tcPr>
          <w:p w14:paraId="062871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89E24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17.384,06</w:t>
            </w:r>
          </w:p>
        </w:tc>
        <w:tc>
          <w:tcPr>
            <w:tcW w:w="1276" w:type="dxa"/>
            <w:hideMark/>
          </w:tcPr>
          <w:p w14:paraId="45F22C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0,14%</w:t>
            </w:r>
          </w:p>
        </w:tc>
        <w:tc>
          <w:tcPr>
            <w:tcW w:w="1843" w:type="dxa"/>
            <w:hideMark/>
          </w:tcPr>
          <w:p w14:paraId="76ADD5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5F28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994370D" w14:textId="77777777" w:rsidTr="0023723A">
        <w:trPr>
          <w:trHeight w:val="290"/>
          <w:jc w:val="center"/>
        </w:trPr>
        <w:tc>
          <w:tcPr>
            <w:tcW w:w="3242" w:type="dxa"/>
            <w:hideMark/>
          </w:tcPr>
          <w:p w14:paraId="186194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1570 - Jardins</w:t>
            </w:r>
          </w:p>
        </w:tc>
        <w:tc>
          <w:tcPr>
            <w:tcW w:w="2990" w:type="dxa"/>
            <w:hideMark/>
          </w:tcPr>
          <w:p w14:paraId="729185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78.202 - 13º CRISP</w:t>
            </w:r>
          </w:p>
        </w:tc>
        <w:tc>
          <w:tcPr>
            <w:tcW w:w="1276" w:type="dxa"/>
            <w:hideMark/>
          </w:tcPr>
          <w:p w14:paraId="53B35C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30099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71.165,70</w:t>
            </w:r>
          </w:p>
        </w:tc>
        <w:tc>
          <w:tcPr>
            <w:tcW w:w="1276" w:type="dxa"/>
            <w:hideMark/>
          </w:tcPr>
          <w:p w14:paraId="68FDA2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0,59%</w:t>
            </w:r>
          </w:p>
        </w:tc>
        <w:tc>
          <w:tcPr>
            <w:tcW w:w="1843" w:type="dxa"/>
            <w:hideMark/>
          </w:tcPr>
          <w:p w14:paraId="654399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6869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4622182" w14:textId="77777777" w:rsidTr="0023723A">
        <w:trPr>
          <w:trHeight w:val="460"/>
          <w:jc w:val="center"/>
        </w:trPr>
        <w:tc>
          <w:tcPr>
            <w:tcW w:w="3242" w:type="dxa"/>
            <w:hideMark/>
          </w:tcPr>
          <w:p w14:paraId="2610C1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Joaquim Eugênio de Lima, 1058 - Jardins</w:t>
            </w:r>
          </w:p>
        </w:tc>
        <w:tc>
          <w:tcPr>
            <w:tcW w:w="2990" w:type="dxa"/>
            <w:hideMark/>
          </w:tcPr>
          <w:p w14:paraId="6BD33B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53926 - 4º CRISP</w:t>
            </w:r>
          </w:p>
        </w:tc>
        <w:tc>
          <w:tcPr>
            <w:tcW w:w="1276" w:type="dxa"/>
            <w:hideMark/>
          </w:tcPr>
          <w:p w14:paraId="21ABC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70F50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85.691,21</w:t>
            </w:r>
          </w:p>
        </w:tc>
        <w:tc>
          <w:tcPr>
            <w:tcW w:w="1276" w:type="dxa"/>
            <w:hideMark/>
          </w:tcPr>
          <w:p w14:paraId="018E60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0,71%</w:t>
            </w:r>
          </w:p>
        </w:tc>
        <w:tc>
          <w:tcPr>
            <w:tcW w:w="1843" w:type="dxa"/>
            <w:hideMark/>
          </w:tcPr>
          <w:p w14:paraId="4E0AEB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3E8C8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CCC90A" w14:textId="77777777" w:rsidTr="0023723A">
        <w:trPr>
          <w:trHeight w:val="290"/>
          <w:jc w:val="center"/>
        </w:trPr>
        <w:tc>
          <w:tcPr>
            <w:tcW w:w="3242" w:type="dxa"/>
            <w:hideMark/>
          </w:tcPr>
          <w:p w14:paraId="23AC6E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Peixoto Gomide, 1769 - Jardins</w:t>
            </w:r>
          </w:p>
        </w:tc>
        <w:tc>
          <w:tcPr>
            <w:tcW w:w="2990" w:type="dxa"/>
            <w:hideMark/>
          </w:tcPr>
          <w:p w14:paraId="290837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48087, 13º CRISP</w:t>
            </w:r>
          </w:p>
        </w:tc>
        <w:tc>
          <w:tcPr>
            <w:tcW w:w="1276" w:type="dxa"/>
            <w:hideMark/>
          </w:tcPr>
          <w:p w14:paraId="3B453C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A2849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65.942,10</w:t>
            </w:r>
          </w:p>
        </w:tc>
        <w:tc>
          <w:tcPr>
            <w:tcW w:w="1276" w:type="dxa"/>
            <w:hideMark/>
          </w:tcPr>
          <w:p w14:paraId="26A2C9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0,55%</w:t>
            </w:r>
          </w:p>
        </w:tc>
        <w:tc>
          <w:tcPr>
            <w:tcW w:w="1843" w:type="dxa"/>
            <w:hideMark/>
          </w:tcPr>
          <w:p w14:paraId="4E1C29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7A95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29D6CC" w14:textId="77777777" w:rsidTr="0023723A">
        <w:trPr>
          <w:trHeight w:val="460"/>
          <w:jc w:val="center"/>
        </w:trPr>
        <w:tc>
          <w:tcPr>
            <w:tcW w:w="3242" w:type="dxa"/>
            <w:hideMark/>
          </w:tcPr>
          <w:p w14:paraId="714971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850 - Jardins</w:t>
            </w:r>
          </w:p>
        </w:tc>
        <w:tc>
          <w:tcPr>
            <w:tcW w:w="2990" w:type="dxa"/>
            <w:hideMark/>
          </w:tcPr>
          <w:p w14:paraId="299438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36.082 (imóvel) e 36.083 (garagem), do 13º CRISP</w:t>
            </w:r>
          </w:p>
        </w:tc>
        <w:tc>
          <w:tcPr>
            <w:tcW w:w="1276" w:type="dxa"/>
            <w:hideMark/>
          </w:tcPr>
          <w:p w14:paraId="36531F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DD2F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71.566,08</w:t>
            </w:r>
          </w:p>
        </w:tc>
        <w:tc>
          <w:tcPr>
            <w:tcW w:w="1276" w:type="dxa"/>
            <w:hideMark/>
          </w:tcPr>
          <w:p w14:paraId="1972CE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0,60%</w:t>
            </w:r>
          </w:p>
        </w:tc>
        <w:tc>
          <w:tcPr>
            <w:tcW w:w="1843" w:type="dxa"/>
            <w:hideMark/>
          </w:tcPr>
          <w:p w14:paraId="645DA9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83339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2D13C92" w14:textId="77777777" w:rsidTr="0023723A">
        <w:trPr>
          <w:trHeight w:val="460"/>
          <w:jc w:val="center"/>
        </w:trPr>
        <w:tc>
          <w:tcPr>
            <w:tcW w:w="3242" w:type="dxa"/>
            <w:hideMark/>
          </w:tcPr>
          <w:p w14:paraId="402247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7E16EE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10.618 (imóvel) e 10.638 (vaga de garagem – box 20) - 4º CRISP</w:t>
            </w:r>
          </w:p>
        </w:tc>
        <w:tc>
          <w:tcPr>
            <w:tcW w:w="1276" w:type="dxa"/>
            <w:hideMark/>
          </w:tcPr>
          <w:p w14:paraId="50BF08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BC1B4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6145FB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54D21C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901D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5C9C265" w14:textId="77777777" w:rsidTr="0023723A">
        <w:trPr>
          <w:trHeight w:val="460"/>
          <w:jc w:val="center"/>
        </w:trPr>
        <w:tc>
          <w:tcPr>
            <w:tcW w:w="3242" w:type="dxa"/>
            <w:hideMark/>
          </w:tcPr>
          <w:p w14:paraId="300D51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0A0BF2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10.626 (imóvel) e 10.644 (vaga de garagem – box 29) - 4º CRISP</w:t>
            </w:r>
          </w:p>
        </w:tc>
        <w:tc>
          <w:tcPr>
            <w:tcW w:w="1276" w:type="dxa"/>
            <w:hideMark/>
          </w:tcPr>
          <w:p w14:paraId="077036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6F49E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218225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18F676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2377D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B0A8E7" w14:textId="77777777" w:rsidTr="0023723A">
        <w:trPr>
          <w:trHeight w:val="460"/>
          <w:jc w:val="center"/>
        </w:trPr>
        <w:tc>
          <w:tcPr>
            <w:tcW w:w="3242" w:type="dxa"/>
            <w:hideMark/>
          </w:tcPr>
          <w:p w14:paraId="08338C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3CA14B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10.619 (imóvel) e 10.639 (vaga de garagem – box 21) - 4º CRISP</w:t>
            </w:r>
          </w:p>
        </w:tc>
        <w:tc>
          <w:tcPr>
            <w:tcW w:w="1276" w:type="dxa"/>
            <w:hideMark/>
          </w:tcPr>
          <w:p w14:paraId="12CE37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C3897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721F4A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358724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9008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E27CEB" w14:textId="77777777" w:rsidTr="0023723A">
        <w:trPr>
          <w:trHeight w:val="290"/>
          <w:jc w:val="center"/>
        </w:trPr>
        <w:tc>
          <w:tcPr>
            <w:tcW w:w="3242" w:type="dxa"/>
            <w:hideMark/>
          </w:tcPr>
          <w:p w14:paraId="004C7C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Casa Branca, 1099 - Jardins</w:t>
            </w:r>
          </w:p>
        </w:tc>
        <w:tc>
          <w:tcPr>
            <w:tcW w:w="2990" w:type="dxa"/>
            <w:hideMark/>
          </w:tcPr>
          <w:p w14:paraId="11554C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37799, do 4ºCRISP</w:t>
            </w:r>
          </w:p>
        </w:tc>
        <w:tc>
          <w:tcPr>
            <w:tcW w:w="1276" w:type="dxa"/>
            <w:hideMark/>
          </w:tcPr>
          <w:p w14:paraId="1067B6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DC30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109.462,77</w:t>
            </w:r>
          </w:p>
        </w:tc>
        <w:tc>
          <w:tcPr>
            <w:tcW w:w="1276" w:type="dxa"/>
            <w:hideMark/>
          </w:tcPr>
          <w:p w14:paraId="1B3383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0,91%</w:t>
            </w:r>
          </w:p>
        </w:tc>
        <w:tc>
          <w:tcPr>
            <w:tcW w:w="1843" w:type="dxa"/>
            <w:hideMark/>
          </w:tcPr>
          <w:p w14:paraId="22538A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E846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72ECA6C" w14:textId="77777777" w:rsidTr="0023723A">
        <w:trPr>
          <w:trHeight w:val="460"/>
          <w:jc w:val="center"/>
        </w:trPr>
        <w:tc>
          <w:tcPr>
            <w:tcW w:w="3242" w:type="dxa"/>
            <w:hideMark/>
          </w:tcPr>
          <w:p w14:paraId="31DF1B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Almirante Pereira Guimarães, 32 - Leblon</w:t>
            </w:r>
          </w:p>
        </w:tc>
        <w:tc>
          <w:tcPr>
            <w:tcW w:w="2990" w:type="dxa"/>
            <w:hideMark/>
          </w:tcPr>
          <w:p w14:paraId="573135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05563, do 2º Cartório de Registro de Imóveis do Rio de Janeiro</w:t>
            </w:r>
          </w:p>
        </w:tc>
        <w:tc>
          <w:tcPr>
            <w:tcW w:w="1276" w:type="dxa"/>
            <w:hideMark/>
          </w:tcPr>
          <w:p w14:paraId="15D040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4E19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105.207,54</w:t>
            </w:r>
          </w:p>
        </w:tc>
        <w:tc>
          <w:tcPr>
            <w:tcW w:w="1276" w:type="dxa"/>
            <w:hideMark/>
          </w:tcPr>
          <w:p w14:paraId="5C295F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0,88%</w:t>
            </w:r>
          </w:p>
        </w:tc>
        <w:tc>
          <w:tcPr>
            <w:tcW w:w="1843" w:type="dxa"/>
            <w:hideMark/>
          </w:tcPr>
          <w:p w14:paraId="3A47E8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3A11E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A492F3" w14:textId="77777777" w:rsidTr="0023723A">
        <w:trPr>
          <w:trHeight w:val="460"/>
          <w:jc w:val="center"/>
        </w:trPr>
        <w:tc>
          <w:tcPr>
            <w:tcW w:w="3242" w:type="dxa"/>
            <w:hideMark/>
          </w:tcPr>
          <w:p w14:paraId="291844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Almirante Pereira Guimarães, 79 - Leblon</w:t>
            </w:r>
          </w:p>
        </w:tc>
        <w:tc>
          <w:tcPr>
            <w:tcW w:w="2990" w:type="dxa"/>
            <w:hideMark/>
          </w:tcPr>
          <w:p w14:paraId="22F9CC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81.658, do 2º Cartório de Registro de Imóveis do Rio de Janeiro</w:t>
            </w:r>
          </w:p>
        </w:tc>
        <w:tc>
          <w:tcPr>
            <w:tcW w:w="1276" w:type="dxa"/>
            <w:hideMark/>
          </w:tcPr>
          <w:p w14:paraId="64338E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F441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138.355,50</w:t>
            </w:r>
          </w:p>
        </w:tc>
        <w:tc>
          <w:tcPr>
            <w:tcW w:w="1276" w:type="dxa"/>
            <w:hideMark/>
          </w:tcPr>
          <w:p w14:paraId="3D82E6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1,15%</w:t>
            </w:r>
          </w:p>
        </w:tc>
        <w:tc>
          <w:tcPr>
            <w:tcW w:w="1843" w:type="dxa"/>
            <w:hideMark/>
          </w:tcPr>
          <w:p w14:paraId="61CB22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ED9C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71891B" w14:textId="77777777" w:rsidTr="0023723A">
        <w:trPr>
          <w:trHeight w:val="460"/>
          <w:jc w:val="center"/>
        </w:trPr>
        <w:tc>
          <w:tcPr>
            <w:tcW w:w="3242" w:type="dxa"/>
            <w:hideMark/>
          </w:tcPr>
          <w:p w14:paraId="6AA65C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Bartolomeu Mitre, 72 - Leblon</w:t>
            </w:r>
          </w:p>
        </w:tc>
        <w:tc>
          <w:tcPr>
            <w:tcW w:w="2990" w:type="dxa"/>
            <w:hideMark/>
          </w:tcPr>
          <w:p w14:paraId="0B378D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76347, do 2º Cartório de Registro de Imóveis do Rio de Janeiro</w:t>
            </w:r>
          </w:p>
        </w:tc>
        <w:tc>
          <w:tcPr>
            <w:tcW w:w="1276" w:type="dxa"/>
            <w:hideMark/>
          </w:tcPr>
          <w:p w14:paraId="6D4573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6A59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155.888,54</w:t>
            </w:r>
          </w:p>
        </w:tc>
        <w:tc>
          <w:tcPr>
            <w:tcW w:w="1276" w:type="dxa"/>
            <w:hideMark/>
          </w:tcPr>
          <w:p w14:paraId="36E9AE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1,30%</w:t>
            </w:r>
          </w:p>
        </w:tc>
        <w:tc>
          <w:tcPr>
            <w:tcW w:w="1843" w:type="dxa"/>
            <w:hideMark/>
          </w:tcPr>
          <w:p w14:paraId="3DC67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2AF26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0CDB5B" w14:textId="77777777" w:rsidTr="0023723A">
        <w:trPr>
          <w:trHeight w:val="290"/>
          <w:jc w:val="center"/>
        </w:trPr>
        <w:tc>
          <w:tcPr>
            <w:tcW w:w="3242" w:type="dxa"/>
            <w:hideMark/>
          </w:tcPr>
          <w:p w14:paraId="62A58E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Padre Achotegui, 60 - Leblon</w:t>
            </w:r>
          </w:p>
        </w:tc>
        <w:tc>
          <w:tcPr>
            <w:tcW w:w="2990" w:type="dxa"/>
            <w:hideMark/>
          </w:tcPr>
          <w:p w14:paraId="0457BB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27376 - 2º CRIRJ</w:t>
            </w:r>
          </w:p>
        </w:tc>
        <w:tc>
          <w:tcPr>
            <w:tcW w:w="1276" w:type="dxa"/>
            <w:hideMark/>
          </w:tcPr>
          <w:p w14:paraId="34C508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E871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62.729,73</w:t>
            </w:r>
          </w:p>
        </w:tc>
        <w:tc>
          <w:tcPr>
            <w:tcW w:w="1276" w:type="dxa"/>
            <w:hideMark/>
          </w:tcPr>
          <w:p w14:paraId="41454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0,52%</w:t>
            </w:r>
          </w:p>
        </w:tc>
        <w:tc>
          <w:tcPr>
            <w:tcW w:w="1843" w:type="dxa"/>
            <w:hideMark/>
          </w:tcPr>
          <w:p w14:paraId="1990DA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50D94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1EB4E66" w14:textId="77777777" w:rsidTr="0023723A">
        <w:trPr>
          <w:trHeight w:val="290"/>
          <w:jc w:val="center"/>
        </w:trPr>
        <w:tc>
          <w:tcPr>
            <w:tcW w:w="3242" w:type="dxa"/>
            <w:hideMark/>
          </w:tcPr>
          <w:p w14:paraId="694802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Visconde de Albuquerque, 380 - Leblon</w:t>
            </w:r>
          </w:p>
        </w:tc>
        <w:tc>
          <w:tcPr>
            <w:tcW w:w="2990" w:type="dxa"/>
            <w:hideMark/>
          </w:tcPr>
          <w:p w14:paraId="0A8A78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61609</w:t>
            </w:r>
          </w:p>
        </w:tc>
        <w:tc>
          <w:tcPr>
            <w:tcW w:w="1276" w:type="dxa"/>
            <w:hideMark/>
          </w:tcPr>
          <w:p w14:paraId="7D4D56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FEBC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35.978,57</w:t>
            </w:r>
          </w:p>
        </w:tc>
        <w:tc>
          <w:tcPr>
            <w:tcW w:w="1276" w:type="dxa"/>
            <w:hideMark/>
          </w:tcPr>
          <w:p w14:paraId="39A308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3E9B09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CD6A7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956339" w14:textId="77777777" w:rsidTr="0023723A">
        <w:trPr>
          <w:trHeight w:val="460"/>
          <w:jc w:val="center"/>
        </w:trPr>
        <w:tc>
          <w:tcPr>
            <w:tcW w:w="3242" w:type="dxa"/>
            <w:hideMark/>
          </w:tcPr>
          <w:p w14:paraId="2B2B5B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Vitor Maurtua, 3 - Lagoa</w:t>
            </w:r>
          </w:p>
        </w:tc>
        <w:tc>
          <w:tcPr>
            <w:tcW w:w="2990" w:type="dxa"/>
            <w:hideMark/>
          </w:tcPr>
          <w:p w14:paraId="3962ED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31831, do 2º Cartório de Registro de Imóveis do Rio de Janeiro</w:t>
            </w:r>
          </w:p>
        </w:tc>
        <w:tc>
          <w:tcPr>
            <w:tcW w:w="1276" w:type="dxa"/>
            <w:hideMark/>
          </w:tcPr>
          <w:p w14:paraId="234064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85DB0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38.604,34</w:t>
            </w:r>
          </w:p>
        </w:tc>
        <w:tc>
          <w:tcPr>
            <w:tcW w:w="1276" w:type="dxa"/>
            <w:hideMark/>
          </w:tcPr>
          <w:p w14:paraId="3D4C5C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57299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8189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A1A6BE6" w14:textId="77777777" w:rsidTr="0023723A">
        <w:trPr>
          <w:trHeight w:val="460"/>
          <w:jc w:val="center"/>
        </w:trPr>
        <w:tc>
          <w:tcPr>
            <w:tcW w:w="3242" w:type="dxa"/>
            <w:hideMark/>
          </w:tcPr>
          <w:p w14:paraId="3A0C73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Borges de Medeiros, 2531 - Lagoa</w:t>
            </w:r>
          </w:p>
        </w:tc>
        <w:tc>
          <w:tcPr>
            <w:tcW w:w="2990" w:type="dxa"/>
            <w:hideMark/>
          </w:tcPr>
          <w:p w14:paraId="0AC711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51.096, do 2º Ofício de Registro de Imóveis da Cidade do Rio de Janeiro</w:t>
            </w:r>
          </w:p>
        </w:tc>
        <w:tc>
          <w:tcPr>
            <w:tcW w:w="1276" w:type="dxa"/>
            <w:hideMark/>
          </w:tcPr>
          <w:p w14:paraId="11F738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3637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104.611,62</w:t>
            </w:r>
          </w:p>
        </w:tc>
        <w:tc>
          <w:tcPr>
            <w:tcW w:w="1276" w:type="dxa"/>
            <w:hideMark/>
          </w:tcPr>
          <w:p w14:paraId="3EF1CA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0,87%</w:t>
            </w:r>
          </w:p>
        </w:tc>
        <w:tc>
          <w:tcPr>
            <w:tcW w:w="1843" w:type="dxa"/>
            <w:hideMark/>
          </w:tcPr>
          <w:p w14:paraId="5D0276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27DAB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816B63A" w14:textId="77777777" w:rsidTr="0023723A">
        <w:trPr>
          <w:trHeight w:val="290"/>
          <w:jc w:val="center"/>
        </w:trPr>
        <w:tc>
          <w:tcPr>
            <w:tcW w:w="3242" w:type="dxa"/>
            <w:hideMark/>
          </w:tcPr>
          <w:p w14:paraId="12AA33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Professor Saldanha, 75 - Lagoa</w:t>
            </w:r>
          </w:p>
        </w:tc>
        <w:tc>
          <w:tcPr>
            <w:tcW w:w="2990" w:type="dxa"/>
            <w:hideMark/>
          </w:tcPr>
          <w:p w14:paraId="2690BE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62411 - 2º CRISP</w:t>
            </w:r>
          </w:p>
        </w:tc>
        <w:tc>
          <w:tcPr>
            <w:tcW w:w="1276" w:type="dxa"/>
            <w:hideMark/>
          </w:tcPr>
          <w:p w14:paraId="19EABA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F82E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16.201,53</w:t>
            </w:r>
          </w:p>
        </w:tc>
        <w:tc>
          <w:tcPr>
            <w:tcW w:w="1276" w:type="dxa"/>
            <w:hideMark/>
          </w:tcPr>
          <w:p w14:paraId="38244F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0,14%</w:t>
            </w:r>
          </w:p>
        </w:tc>
        <w:tc>
          <w:tcPr>
            <w:tcW w:w="1843" w:type="dxa"/>
            <w:hideMark/>
          </w:tcPr>
          <w:p w14:paraId="6414B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E299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017E586" w14:textId="77777777" w:rsidTr="0023723A">
        <w:trPr>
          <w:trHeight w:val="290"/>
          <w:jc w:val="center"/>
        </w:trPr>
        <w:tc>
          <w:tcPr>
            <w:tcW w:w="3242" w:type="dxa"/>
            <w:hideMark/>
          </w:tcPr>
          <w:p w14:paraId="1A59D0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02ADD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158.814 - 2º ORI</w:t>
            </w:r>
          </w:p>
        </w:tc>
        <w:tc>
          <w:tcPr>
            <w:tcW w:w="1276" w:type="dxa"/>
            <w:hideMark/>
          </w:tcPr>
          <w:p w14:paraId="635FA8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D18C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21.229,59</w:t>
            </w:r>
          </w:p>
        </w:tc>
        <w:tc>
          <w:tcPr>
            <w:tcW w:w="1276" w:type="dxa"/>
            <w:hideMark/>
          </w:tcPr>
          <w:p w14:paraId="6CFD72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522236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583E5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0D9478" w14:textId="77777777" w:rsidTr="0023723A">
        <w:trPr>
          <w:trHeight w:val="290"/>
          <w:jc w:val="center"/>
        </w:trPr>
        <w:tc>
          <w:tcPr>
            <w:tcW w:w="3242" w:type="dxa"/>
            <w:hideMark/>
          </w:tcPr>
          <w:p w14:paraId="1FCD23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1BCEBC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158.815 - 2º ORI</w:t>
            </w:r>
          </w:p>
        </w:tc>
        <w:tc>
          <w:tcPr>
            <w:tcW w:w="1276" w:type="dxa"/>
            <w:hideMark/>
          </w:tcPr>
          <w:p w14:paraId="65232B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556B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20.326,41</w:t>
            </w:r>
          </w:p>
        </w:tc>
        <w:tc>
          <w:tcPr>
            <w:tcW w:w="1276" w:type="dxa"/>
            <w:hideMark/>
          </w:tcPr>
          <w:p w14:paraId="15039D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46C6E0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9DB3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B1AB24D" w14:textId="77777777" w:rsidTr="0023723A">
        <w:trPr>
          <w:trHeight w:val="290"/>
          <w:jc w:val="center"/>
        </w:trPr>
        <w:tc>
          <w:tcPr>
            <w:tcW w:w="3242" w:type="dxa"/>
            <w:hideMark/>
          </w:tcPr>
          <w:p w14:paraId="5305B0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1C62A0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158.833 - 2º ORI</w:t>
            </w:r>
          </w:p>
        </w:tc>
        <w:tc>
          <w:tcPr>
            <w:tcW w:w="1276" w:type="dxa"/>
            <w:hideMark/>
          </w:tcPr>
          <w:p w14:paraId="0EB2B9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85BC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18.799,36</w:t>
            </w:r>
          </w:p>
        </w:tc>
        <w:tc>
          <w:tcPr>
            <w:tcW w:w="1276" w:type="dxa"/>
            <w:hideMark/>
          </w:tcPr>
          <w:p w14:paraId="1A96B5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0,16%</w:t>
            </w:r>
          </w:p>
        </w:tc>
        <w:tc>
          <w:tcPr>
            <w:tcW w:w="1843" w:type="dxa"/>
            <w:hideMark/>
          </w:tcPr>
          <w:p w14:paraId="22B96C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93E7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83ABF1A" w14:textId="77777777" w:rsidTr="0023723A">
        <w:trPr>
          <w:trHeight w:val="460"/>
          <w:jc w:val="center"/>
        </w:trPr>
        <w:tc>
          <w:tcPr>
            <w:tcW w:w="3242" w:type="dxa"/>
            <w:hideMark/>
          </w:tcPr>
          <w:p w14:paraId="5A3715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0E3089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474.185 - 11º CRISP</w:t>
            </w:r>
          </w:p>
        </w:tc>
        <w:tc>
          <w:tcPr>
            <w:tcW w:w="1276" w:type="dxa"/>
            <w:hideMark/>
          </w:tcPr>
          <w:p w14:paraId="771F14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6564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38.511,23</w:t>
            </w:r>
          </w:p>
        </w:tc>
        <w:tc>
          <w:tcPr>
            <w:tcW w:w="1276" w:type="dxa"/>
            <w:hideMark/>
          </w:tcPr>
          <w:p w14:paraId="12C6E0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729AB8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A27A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6ADEB2B" w14:textId="77777777" w:rsidTr="0023723A">
        <w:trPr>
          <w:trHeight w:val="460"/>
          <w:jc w:val="center"/>
        </w:trPr>
        <w:tc>
          <w:tcPr>
            <w:tcW w:w="3242" w:type="dxa"/>
            <w:hideMark/>
          </w:tcPr>
          <w:p w14:paraId="60C22E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147327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474.186 - 11º CRISP</w:t>
            </w:r>
          </w:p>
        </w:tc>
        <w:tc>
          <w:tcPr>
            <w:tcW w:w="1276" w:type="dxa"/>
            <w:hideMark/>
          </w:tcPr>
          <w:p w14:paraId="20C421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51BF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48.222,84</w:t>
            </w:r>
          </w:p>
        </w:tc>
        <w:tc>
          <w:tcPr>
            <w:tcW w:w="1276" w:type="dxa"/>
            <w:hideMark/>
          </w:tcPr>
          <w:p w14:paraId="1E236E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5064DC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7409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E661530" w14:textId="77777777" w:rsidTr="0023723A">
        <w:trPr>
          <w:trHeight w:val="460"/>
          <w:jc w:val="center"/>
        </w:trPr>
        <w:tc>
          <w:tcPr>
            <w:tcW w:w="3242" w:type="dxa"/>
            <w:hideMark/>
          </w:tcPr>
          <w:p w14:paraId="7923A6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67AB69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474.190 - 11º CRISP</w:t>
            </w:r>
          </w:p>
        </w:tc>
        <w:tc>
          <w:tcPr>
            <w:tcW w:w="1276" w:type="dxa"/>
            <w:hideMark/>
          </w:tcPr>
          <w:p w14:paraId="360AED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52C4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48.064,55</w:t>
            </w:r>
          </w:p>
        </w:tc>
        <w:tc>
          <w:tcPr>
            <w:tcW w:w="1276" w:type="dxa"/>
            <w:hideMark/>
          </w:tcPr>
          <w:p w14:paraId="6E3E68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6B4AD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1E9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3717CDD" w14:textId="77777777" w:rsidTr="0023723A">
        <w:trPr>
          <w:trHeight w:val="460"/>
          <w:jc w:val="center"/>
        </w:trPr>
        <w:tc>
          <w:tcPr>
            <w:tcW w:w="3242" w:type="dxa"/>
            <w:hideMark/>
          </w:tcPr>
          <w:p w14:paraId="2D47D1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374ED0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474.193 - 11º CRISP</w:t>
            </w:r>
          </w:p>
        </w:tc>
        <w:tc>
          <w:tcPr>
            <w:tcW w:w="1276" w:type="dxa"/>
            <w:hideMark/>
          </w:tcPr>
          <w:p w14:paraId="65A40A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12E7A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38.557,78</w:t>
            </w:r>
          </w:p>
        </w:tc>
        <w:tc>
          <w:tcPr>
            <w:tcW w:w="1276" w:type="dxa"/>
            <w:hideMark/>
          </w:tcPr>
          <w:p w14:paraId="4F2850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8ABBB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F419E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367BABB" w14:textId="77777777" w:rsidTr="0023723A">
        <w:trPr>
          <w:trHeight w:val="460"/>
          <w:jc w:val="center"/>
        </w:trPr>
        <w:tc>
          <w:tcPr>
            <w:tcW w:w="3242" w:type="dxa"/>
            <w:hideMark/>
          </w:tcPr>
          <w:p w14:paraId="53CFE3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694D2A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474.198 - 11º CRISP</w:t>
            </w:r>
          </w:p>
        </w:tc>
        <w:tc>
          <w:tcPr>
            <w:tcW w:w="1276" w:type="dxa"/>
            <w:hideMark/>
          </w:tcPr>
          <w:p w14:paraId="5053D3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AF8C7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43.678,96</w:t>
            </w:r>
          </w:p>
        </w:tc>
        <w:tc>
          <w:tcPr>
            <w:tcW w:w="1276" w:type="dxa"/>
            <w:hideMark/>
          </w:tcPr>
          <w:p w14:paraId="74FF39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E5A8A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287E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0C5ECC" w14:textId="77777777" w:rsidTr="0023723A">
        <w:trPr>
          <w:trHeight w:val="460"/>
          <w:jc w:val="center"/>
        </w:trPr>
        <w:tc>
          <w:tcPr>
            <w:tcW w:w="3242" w:type="dxa"/>
            <w:hideMark/>
          </w:tcPr>
          <w:p w14:paraId="1D7395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762D4D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43054B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370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36.453,45</w:t>
            </w:r>
          </w:p>
        </w:tc>
        <w:tc>
          <w:tcPr>
            <w:tcW w:w="1276" w:type="dxa"/>
            <w:hideMark/>
          </w:tcPr>
          <w:p w14:paraId="02AAD1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6E2F77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DF69D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EFF641D" w14:textId="77777777" w:rsidTr="0023723A">
        <w:trPr>
          <w:trHeight w:val="460"/>
          <w:jc w:val="center"/>
        </w:trPr>
        <w:tc>
          <w:tcPr>
            <w:tcW w:w="3242" w:type="dxa"/>
            <w:hideMark/>
          </w:tcPr>
          <w:p w14:paraId="1A9DAD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2E199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27182D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8F88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45.503,96</w:t>
            </w:r>
          </w:p>
        </w:tc>
        <w:tc>
          <w:tcPr>
            <w:tcW w:w="1276" w:type="dxa"/>
            <w:hideMark/>
          </w:tcPr>
          <w:p w14:paraId="4E67AA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0,38%</w:t>
            </w:r>
          </w:p>
        </w:tc>
        <w:tc>
          <w:tcPr>
            <w:tcW w:w="1843" w:type="dxa"/>
            <w:hideMark/>
          </w:tcPr>
          <w:p w14:paraId="79FAF7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BF3B1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E31EFA" w14:textId="77777777" w:rsidTr="0023723A">
        <w:trPr>
          <w:trHeight w:val="460"/>
          <w:jc w:val="center"/>
        </w:trPr>
        <w:tc>
          <w:tcPr>
            <w:tcW w:w="3242" w:type="dxa"/>
            <w:hideMark/>
          </w:tcPr>
          <w:p w14:paraId="66B091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1EC66F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3DB1BC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8CE9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45.233,93</w:t>
            </w:r>
          </w:p>
        </w:tc>
        <w:tc>
          <w:tcPr>
            <w:tcW w:w="1276" w:type="dxa"/>
            <w:hideMark/>
          </w:tcPr>
          <w:p w14:paraId="46DE4E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0,38%</w:t>
            </w:r>
          </w:p>
        </w:tc>
        <w:tc>
          <w:tcPr>
            <w:tcW w:w="1843" w:type="dxa"/>
            <w:hideMark/>
          </w:tcPr>
          <w:p w14:paraId="596F47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087E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83FAEF" w14:textId="77777777" w:rsidTr="0023723A">
        <w:trPr>
          <w:trHeight w:val="460"/>
          <w:jc w:val="center"/>
        </w:trPr>
        <w:tc>
          <w:tcPr>
            <w:tcW w:w="3242" w:type="dxa"/>
            <w:hideMark/>
          </w:tcPr>
          <w:p w14:paraId="49283B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276F5B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7613A4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A8BD0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36.500,00</w:t>
            </w:r>
          </w:p>
        </w:tc>
        <w:tc>
          <w:tcPr>
            <w:tcW w:w="1276" w:type="dxa"/>
            <w:hideMark/>
          </w:tcPr>
          <w:p w14:paraId="10D89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5F2CF6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0561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67B92DB" w14:textId="77777777" w:rsidTr="0023723A">
        <w:trPr>
          <w:trHeight w:val="460"/>
          <w:jc w:val="center"/>
        </w:trPr>
        <w:tc>
          <w:tcPr>
            <w:tcW w:w="3242" w:type="dxa"/>
            <w:hideMark/>
          </w:tcPr>
          <w:p w14:paraId="7A3E8A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4C46C0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514944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2DA29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41.276,66</w:t>
            </w:r>
          </w:p>
        </w:tc>
        <w:tc>
          <w:tcPr>
            <w:tcW w:w="1276" w:type="dxa"/>
            <w:hideMark/>
          </w:tcPr>
          <w:p w14:paraId="066AA4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442269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27A1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5882AB" w14:textId="77777777" w:rsidTr="0023723A">
        <w:trPr>
          <w:trHeight w:val="460"/>
          <w:jc w:val="center"/>
        </w:trPr>
        <w:tc>
          <w:tcPr>
            <w:tcW w:w="3242" w:type="dxa"/>
            <w:hideMark/>
          </w:tcPr>
          <w:p w14:paraId="0DBDB7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422F98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36F509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6B9B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41.183,55</w:t>
            </w:r>
          </w:p>
        </w:tc>
        <w:tc>
          <w:tcPr>
            <w:tcW w:w="1276" w:type="dxa"/>
            <w:hideMark/>
          </w:tcPr>
          <w:p w14:paraId="484750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72EA98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D903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B6AAA29" w14:textId="77777777" w:rsidTr="0023723A">
        <w:trPr>
          <w:trHeight w:val="690"/>
          <w:jc w:val="center"/>
        </w:trPr>
        <w:tc>
          <w:tcPr>
            <w:tcW w:w="3242" w:type="dxa"/>
            <w:hideMark/>
          </w:tcPr>
          <w:p w14:paraId="0A9990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Oscar Freire, 1456 - Pinheiros</w:t>
            </w:r>
          </w:p>
        </w:tc>
        <w:tc>
          <w:tcPr>
            <w:tcW w:w="2990" w:type="dxa"/>
            <w:hideMark/>
          </w:tcPr>
          <w:p w14:paraId="404A13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nº 42.813 </w:t>
            </w:r>
            <w:r w:rsidRPr="0023723A">
              <w:rPr>
                <w:rFonts w:ascii="Arial" w:hAnsi="Arial" w:cs="Arial"/>
                <w:bCs/>
                <w:sz w:val="16"/>
                <w:szCs w:val="16"/>
              </w:rPr>
              <w:br/>
              <w:t>(imóvel) e 42.814 (vaga de garagem), do 13º CRISP</w:t>
            </w:r>
          </w:p>
        </w:tc>
        <w:tc>
          <w:tcPr>
            <w:tcW w:w="1276" w:type="dxa"/>
            <w:hideMark/>
          </w:tcPr>
          <w:p w14:paraId="74CFD0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87BF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74.862,25</w:t>
            </w:r>
          </w:p>
        </w:tc>
        <w:tc>
          <w:tcPr>
            <w:tcW w:w="1276" w:type="dxa"/>
            <w:hideMark/>
          </w:tcPr>
          <w:p w14:paraId="69CA47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101578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2CADC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2959E5D" w14:textId="77777777" w:rsidTr="0023723A">
        <w:trPr>
          <w:trHeight w:val="290"/>
          <w:jc w:val="center"/>
        </w:trPr>
        <w:tc>
          <w:tcPr>
            <w:tcW w:w="3242" w:type="dxa"/>
            <w:hideMark/>
          </w:tcPr>
          <w:p w14:paraId="260EC3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João Moura, 501 - Pinheiros</w:t>
            </w:r>
          </w:p>
        </w:tc>
        <w:tc>
          <w:tcPr>
            <w:tcW w:w="2990" w:type="dxa"/>
            <w:hideMark/>
          </w:tcPr>
          <w:p w14:paraId="1F60B9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3394 - 13° CRISP</w:t>
            </w:r>
          </w:p>
        </w:tc>
        <w:tc>
          <w:tcPr>
            <w:tcW w:w="1276" w:type="dxa"/>
            <w:hideMark/>
          </w:tcPr>
          <w:p w14:paraId="5CC5E8F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87E5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46.295,41</w:t>
            </w:r>
          </w:p>
        </w:tc>
        <w:tc>
          <w:tcPr>
            <w:tcW w:w="1276" w:type="dxa"/>
            <w:hideMark/>
          </w:tcPr>
          <w:p w14:paraId="0B8637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371ED0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209F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8A51802" w14:textId="77777777" w:rsidTr="0023723A">
        <w:trPr>
          <w:trHeight w:val="290"/>
          <w:jc w:val="center"/>
        </w:trPr>
        <w:tc>
          <w:tcPr>
            <w:tcW w:w="3242" w:type="dxa"/>
            <w:hideMark/>
          </w:tcPr>
          <w:p w14:paraId="20E954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Otavio Nebias , 156 - Paraíso</w:t>
            </w:r>
          </w:p>
        </w:tc>
        <w:tc>
          <w:tcPr>
            <w:tcW w:w="2990" w:type="dxa"/>
            <w:hideMark/>
          </w:tcPr>
          <w:p w14:paraId="324F9F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69.225 - 1º CRISP</w:t>
            </w:r>
          </w:p>
        </w:tc>
        <w:tc>
          <w:tcPr>
            <w:tcW w:w="1276" w:type="dxa"/>
            <w:hideMark/>
          </w:tcPr>
          <w:p w14:paraId="33ADEC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2490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62.804,22</w:t>
            </w:r>
          </w:p>
        </w:tc>
        <w:tc>
          <w:tcPr>
            <w:tcW w:w="1276" w:type="dxa"/>
            <w:hideMark/>
          </w:tcPr>
          <w:p w14:paraId="37781C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0,52%</w:t>
            </w:r>
          </w:p>
        </w:tc>
        <w:tc>
          <w:tcPr>
            <w:tcW w:w="1843" w:type="dxa"/>
            <w:hideMark/>
          </w:tcPr>
          <w:p w14:paraId="15E616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F8FA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88D0FA8" w14:textId="77777777" w:rsidTr="0023723A">
        <w:trPr>
          <w:trHeight w:val="290"/>
          <w:jc w:val="center"/>
        </w:trPr>
        <w:tc>
          <w:tcPr>
            <w:tcW w:w="3242" w:type="dxa"/>
            <w:hideMark/>
          </w:tcPr>
          <w:p w14:paraId="4096C5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731F5D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112068 - 1º ORIDF</w:t>
            </w:r>
          </w:p>
        </w:tc>
        <w:tc>
          <w:tcPr>
            <w:tcW w:w="1276" w:type="dxa"/>
            <w:hideMark/>
          </w:tcPr>
          <w:p w14:paraId="155E5E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05A98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0E948D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741716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C9B0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F1EE50" w14:textId="77777777" w:rsidTr="0023723A">
        <w:trPr>
          <w:trHeight w:val="290"/>
          <w:jc w:val="center"/>
        </w:trPr>
        <w:tc>
          <w:tcPr>
            <w:tcW w:w="3242" w:type="dxa"/>
            <w:hideMark/>
          </w:tcPr>
          <w:p w14:paraId="169E7C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590F4D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112069 - 1º ORIDF</w:t>
            </w:r>
          </w:p>
        </w:tc>
        <w:tc>
          <w:tcPr>
            <w:tcW w:w="1276" w:type="dxa"/>
            <w:hideMark/>
          </w:tcPr>
          <w:p w14:paraId="3B23B2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868B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3B989B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6886A6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0B063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D547AFD" w14:textId="77777777" w:rsidTr="0023723A">
        <w:trPr>
          <w:trHeight w:val="290"/>
          <w:jc w:val="center"/>
        </w:trPr>
        <w:tc>
          <w:tcPr>
            <w:tcW w:w="3242" w:type="dxa"/>
            <w:hideMark/>
          </w:tcPr>
          <w:p w14:paraId="315065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744F0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112072 - 1º ORIDF</w:t>
            </w:r>
          </w:p>
        </w:tc>
        <w:tc>
          <w:tcPr>
            <w:tcW w:w="1276" w:type="dxa"/>
            <w:hideMark/>
          </w:tcPr>
          <w:p w14:paraId="15F1BB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B2A6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61A721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63CE41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AB06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7B88B17" w14:textId="77777777" w:rsidTr="0023723A">
        <w:trPr>
          <w:trHeight w:val="290"/>
          <w:jc w:val="center"/>
        </w:trPr>
        <w:tc>
          <w:tcPr>
            <w:tcW w:w="3242" w:type="dxa"/>
            <w:hideMark/>
          </w:tcPr>
          <w:p w14:paraId="0CFF32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3530C7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112088 - 1º ORIDF</w:t>
            </w:r>
          </w:p>
        </w:tc>
        <w:tc>
          <w:tcPr>
            <w:tcW w:w="1276" w:type="dxa"/>
            <w:hideMark/>
          </w:tcPr>
          <w:p w14:paraId="2B63BB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C1514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3FD351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28FAE2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BCBE2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D0B0191" w14:textId="77777777" w:rsidTr="0023723A">
        <w:trPr>
          <w:trHeight w:val="290"/>
          <w:jc w:val="center"/>
        </w:trPr>
        <w:tc>
          <w:tcPr>
            <w:tcW w:w="3242" w:type="dxa"/>
            <w:hideMark/>
          </w:tcPr>
          <w:p w14:paraId="1DBCC1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6D61DF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112145 - 1º ORIDF</w:t>
            </w:r>
          </w:p>
        </w:tc>
        <w:tc>
          <w:tcPr>
            <w:tcW w:w="1276" w:type="dxa"/>
            <w:hideMark/>
          </w:tcPr>
          <w:p w14:paraId="5EB9E2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42CA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49502F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244A45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06B3C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FFB2EC4" w14:textId="77777777" w:rsidTr="0023723A">
        <w:trPr>
          <w:trHeight w:val="290"/>
          <w:jc w:val="center"/>
        </w:trPr>
        <w:tc>
          <w:tcPr>
            <w:tcW w:w="3242" w:type="dxa"/>
            <w:hideMark/>
          </w:tcPr>
          <w:p w14:paraId="6A47E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37F58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105469 - 5º CRISP</w:t>
            </w:r>
          </w:p>
        </w:tc>
        <w:tc>
          <w:tcPr>
            <w:tcW w:w="1276" w:type="dxa"/>
            <w:hideMark/>
          </w:tcPr>
          <w:p w14:paraId="276CF6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3927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1DA955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0451AE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C8E08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DA1FE09" w14:textId="77777777" w:rsidTr="0023723A">
        <w:trPr>
          <w:trHeight w:val="290"/>
          <w:jc w:val="center"/>
        </w:trPr>
        <w:tc>
          <w:tcPr>
            <w:tcW w:w="3242" w:type="dxa"/>
            <w:hideMark/>
          </w:tcPr>
          <w:p w14:paraId="623E0E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01B135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105470 - 5º CRISP</w:t>
            </w:r>
          </w:p>
        </w:tc>
        <w:tc>
          <w:tcPr>
            <w:tcW w:w="1276" w:type="dxa"/>
            <w:hideMark/>
          </w:tcPr>
          <w:p w14:paraId="0650C3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7756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7447BD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F3297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E671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5C3BED6" w14:textId="77777777" w:rsidTr="0023723A">
        <w:trPr>
          <w:trHeight w:val="290"/>
          <w:jc w:val="center"/>
        </w:trPr>
        <w:tc>
          <w:tcPr>
            <w:tcW w:w="3242" w:type="dxa"/>
            <w:hideMark/>
          </w:tcPr>
          <w:p w14:paraId="7A9B83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B0607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105471 - 5º CRISP</w:t>
            </w:r>
          </w:p>
        </w:tc>
        <w:tc>
          <w:tcPr>
            <w:tcW w:w="1276" w:type="dxa"/>
            <w:hideMark/>
          </w:tcPr>
          <w:p w14:paraId="715BE6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B678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0C2D0F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37C4AB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E301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F8DCA83" w14:textId="77777777" w:rsidTr="0023723A">
        <w:trPr>
          <w:trHeight w:val="290"/>
          <w:jc w:val="center"/>
        </w:trPr>
        <w:tc>
          <w:tcPr>
            <w:tcW w:w="3242" w:type="dxa"/>
            <w:hideMark/>
          </w:tcPr>
          <w:p w14:paraId="317CD6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D44C1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105472 - 5º CRISP</w:t>
            </w:r>
          </w:p>
        </w:tc>
        <w:tc>
          <w:tcPr>
            <w:tcW w:w="1276" w:type="dxa"/>
            <w:hideMark/>
          </w:tcPr>
          <w:p w14:paraId="71B5BD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424E2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761A76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05214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E5A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B2E08D1" w14:textId="77777777" w:rsidTr="0023723A">
        <w:trPr>
          <w:trHeight w:val="290"/>
          <w:jc w:val="center"/>
        </w:trPr>
        <w:tc>
          <w:tcPr>
            <w:tcW w:w="3242" w:type="dxa"/>
            <w:hideMark/>
          </w:tcPr>
          <w:p w14:paraId="5D9EE0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328B0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105473 - 5º CRISP</w:t>
            </w:r>
          </w:p>
        </w:tc>
        <w:tc>
          <w:tcPr>
            <w:tcW w:w="1276" w:type="dxa"/>
            <w:hideMark/>
          </w:tcPr>
          <w:p w14:paraId="3B0A0F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F238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6665E1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6D9604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354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56B207B" w14:textId="77777777" w:rsidTr="0023723A">
        <w:trPr>
          <w:trHeight w:val="290"/>
          <w:jc w:val="center"/>
        </w:trPr>
        <w:tc>
          <w:tcPr>
            <w:tcW w:w="3242" w:type="dxa"/>
            <w:hideMark/>
          </w:tcPr>
          <w:p w14:paraId="201507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1BE4D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105474 - 5º CRISP</w:t>
            </w:r>
          </w:p>
        </w:tc>
        <w:tc>
          <w:tcPr>
            <w:tcW w:w="1276" w:type="dxa"/>
            <w:hideMark/>
          </w:tcPr>
          <w:p w14:paraId="5CB8D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B32CC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26CF20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31906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2125C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9006BF" w14:textId="77777777" w:rsidTr="0023723A">
        <w:trPr>
          <w:trHeight w:val="290"/>
          <w:jc w:val="center"/>
        </w:trPr>
        <w:tc>
          <w:tcPr>
            <w:tcW w:w="3242" w:type="dxa"/>
            <w:hideMark/>
          </w:tcPr>
          <w:p w14:paraId="69C9DE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00775F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105475 - 5º CRISP</w:t>
            </w:r>
          </w:p>
        </w:tc>
        <w:tc>
          <w:tcPr>
            <w:tcW w:w="1276" w:type="dxa"/>
            <w:hideMark/>
          </w:tcPr>
          <w:p w14:paraId="7E85B0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C50C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476C93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2B5476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42E6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1739153" w14:textId="77777777" w:rsidTr="0023723A">
        <w:trPr>
          <w:trHeight w:val="290"/>
          <w:jc w:val="center"/>
        </w:trPr>
        <w:tc>
          <w:tcPr>
            <w:tcW w:w="3242" w:type="dxa"/>
            <w:hideMark/>
          </w:tcPr>
          <w:p w14:paraId="1F5FAA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42EE7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105476 - 5º CRISP</w:t>
            </w:r>
          </w:p>
        </w:tc>
        <w:tc>
          <w:tcPr>
            <w:tcW w:w="1276" w:type="dxa"/>
            <w:hideMark/>
          </w:tcPr>
          <w:p w14:paraId="066B59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F6679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22.114,16</w:t>
            </w:r>
          </w:p>
        </w:tc>
        <w:tc>
          <w:tcPr>
            <w:tcW w:w="1276" w:type="dxa"/>
            <w:hideMark/>
          </w:tcPr>
          <w:p w14:paraId="795E3B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2F1D6F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3904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DCF87B9" w14:textId="77777777" w:rsidTr="0023723A">
        <w:trPr>
          <w:trHeight w:val="290"/>
          <w:jc w:val="center"/>
        </w:trPr>
        <w:tc>
          <w:tcPr>
            <w:tcW w:w="3242" w:type="dxa"/>
            <w:hideMark/>
          </w:tcPr>
          <w:p w14:paraId="499AC1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1095B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105477 - 5º CRISP</w:t>
            </w:r>
          </w:p>
        </w:tc>
        <w:tc>
          <w:tcPr>
            <w:tcW w:w="1276" w:type="dxa"/>
            <w:hideMark/>
          </w:tcPr>
          <w:p w14:paraId="6F125D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E95DA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32.617,22</w:t>
            </w:r>
          </w:p>
        </w:tc>
        <w:tc>
          <w:tcPr>
            <w:tcW w:w="1276" w:type="dxa"/>
            <w:hideMark/>
          </w:tcPr>
          <w:p w14:paraId="45F81F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5ADA65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73BA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ABE24DD" w14:textId="77777777" w:rsidTr="0023723A">
        <w:trPr>
          <w:trHeight w:val="290"/>
          <w:jc w:val="center"/>
        </w:trPr>
        <w:tc>
          <w:tcPr>
            <w:tcW w:w="3242" w:type="dxa"/>
            <w:hideMark/>
          </w:tcPr>
          <w:p w14:paraId="1D96C4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C0541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105478 - 5º CRISP</w:t>
            </w:r>
          </w:p>
        </w:tc>
        <w:tc>
          <w:tcPr>
            <w:tcW w:w="1276" w:type="dxa"/>
            <w:hideMark/>
          </w:tcPr>
          <w:p w14:paraId="30A9CF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93C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25.512,76</w:t>
            </w:r>
          </w:p>
        </w:tc>
        <w:tc>
          <w:tcPr>
            <w:tcW w:w="1276" w:type="dxa"/>
            <w:hideMark/>
          </w:tcPr>
          <w:p w14:paraId="28E095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C4C9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A67CA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97BF56" w14:textId="77777777" w:rsidTr="0023723A">
        <w:trPr>
          <w:trHeight w:val="290"/>
          <w:jc w:val="center"/>
        </w:trPr>
        <w:tc>
          <w:tcPr>
            <w:tcW w:w="3242" w:type="dxa"/>
            <w:hideMark/>
          </w:tcPr>
          <w:p w14:paraId="6B9926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D6C8B9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105479 - 5º CRISP</w:t>
            </w:r>
          </w:p>
        </w:tc>
        <w:tc>
          <w:tcPr>
            <w:tcW w:w="1276" w:type="dxa"/>
            <w:hideMark/>
          </w:tcPr>
          <w:p w14:paraId="7833FF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D3A9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3C277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5252A4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78DA2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B5E980" w14:textId="77777777" w:rsidTr="0023723A">
        <w:trPr>
          <w:trHeight w:val="290"/>
          <w:jc w:val="center"/>
        </w:trPr>
        <w:tc>
          <w:tcPr>
            <w:tcW w:w="3242" w:type="dxa"/>
            <w:hideMark/>
          </w:tcPr>
          <w:p w14:paraId="1B9400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7E56D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105480 - 5º CRISP</w:t>
            </w:r>
          </w:p>
        </w:tc>
        <w:tc>
          <w:tcPr>
            <w:tcW w:w="1276" w:type="dxa"/>
            <w:hideMark/>
          </w:tcPr>
          <w:p w14:paraId="57B01A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F15E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5BC8C4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40270C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2439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A82117F" w14:textId="77777777" w:rsidTr="0023723A">
        <w:trPr>
          <w:trHeight w:val="290"/>
          <w:jc w:val="center"/>
        </w:trPr>
        <w:tc>
          <w:tcPr>
            <w:tcW w:w="3242" w:type="dxa"/>
            <w:hideMark/>
          </w:tcPr>
          <w:p w14:paraId="62CBC0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DAE32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105481 - 5º CRISP</w:t>
            </w:r>
          </w:p>
        </w:tc>
        <w:tc>
          <w:tcPr>
            <w:tcW w:w="1276" w:type="dxa"/>
            <w:hideMark/>
          </w:tcPr>
          <w:p w14:paraId="5EDF02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C7DBA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6E74B8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0ECF03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BF0D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E29C05E" w14:textId="77777777" w:rsidTr="0023723A">
        <w:trPr>
          <w:trHeight w:val="290"/>
          <w:jc w:val="center"/>
        </w:trPr>
        <w:tc>
          <w:tcPr>
            <w:tcW w:w="3242" w:type="dxa"/>
            <w:hideMark/>
          </w:tcPr>
          <w:p w14:paraId="4AE617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826C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105482 - 5º CRISP</w:t>
            </w:r>
          </w:p>
        </w:tc>
        <w:tc>
          <w:tcPr>
            <w:tcW w:w="1276" w:type="dxa"/>
            <w:hideMark/>
          </w:tcPr>
          <w:p w14:paraId="03F2D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012E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235195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0BE025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0B00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FAF5620" w14:textId="77777777" w:rsidTr="0023723A">
        <w:trPr>
          <w:trHeight w:val="290"/>
          <w:jc w:val="center"/>
        </w:trPr>
        <w:tc>
          <w:tcPr>
            <w:tcW w:w="3242" w:type="dxa"/>
            <w:hideMark/>
          </w:tcPr>
          <w:p w14:paraId="72C583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E437C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105483 - 5º CRISP</w:t>
            </w:r>
          </w:p>
        </w:tc>
        <w:tc>
          <w:tcPr>
            <w:tcW w:w="1276" w:type="dxa"/>
            <w:hideMark/>
          </w:tcPr>
          <w:p w14:paraId="1DFABF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78189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7F9643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429971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3A302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E1B9A68" w14:textId="77777777" w:rsidTr="0023723A">
        <w:trPr>
          <w:trHeight w:val="290"/>
          <w:jc w:val="center"/>
        </w:trPr>
        <w:tc>
          <w:tcPr>
            <w:tcW w:w="3242" w:type="dxa"/>
            <w:hideMark/>
          </w:tcPr>
          <w:p w14:paraId="3487F9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F86B7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105484 - 5º CRISP</w:t>
            </w:r>
          </w:p>
        </w:tc>
        <w:tc>
          <w:tcPr>
            <w:tcW w:w="1276" w:type="dxa"/>
            <w:hideMark/>
          </w:tcPr>
          <w:p w14:paraId="4E3823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BA6B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3CB0E8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69C1A7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49D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84EAE49" w14:textId="77777777" w:rsidTr="0023723A">
        <w:trPr>
          <w:trHeight w:val="290"/>
          <w:jc w:val="center"/>
        </w:trPr>
        <w:tc>
          <w:tcPr>
            <w:tcW w:w="3242" w:type="dxa"/>
            <w:hideMark/>
          </w:tcPr>
          <w:p w14:paraId="43FF66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81CF9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105485 - 5º CRISP</w:t>
            </w:r>
          </w:p>
        </w:tc>
        <w:tc>
          <w:tcPr>
            <w:tcW w:w="1276" w:type="dxa"/>
            <w:hideMark/>
          </w:tcPr>
          <w:p w14:paraId="4A92F3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2A59A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2615B5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29E8A7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D7122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41A0193" w14:textId="77777777" w:rsidTr="0023723A">
        <w:trPr>
          <w:trHeight w:val="290"/>
          <w:jc w:val="center"/>
        </w:trPr>
        <w:tc>
          <w:tcPr>
            <w:tcW w:w="3242" w:type="dxa"/>
            <w:hideMark/>
          </w:tcPr>
          <w:p w14:paraId="5D8109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A564B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105486 - 5º CRISP</w:t>
            </w:r>
          </w:p>
        </w:tc>
        <w:tc>
          <w:tcPr>
            <w:tcW w:w="1276" w:type="dxa"/>
            <w:hideMark/>
          </w:tcPr>
          <w:p w14:paraId="1B9437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02C56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5FF140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4550BC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6664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11D61F1" w14:textId="77777777" w:rsidTr="0023723A">
        <w:trPr>
          <w:trHeight w:val="290"/>
          <w:jc w:val="center"/>
        </w:trPr>
        <w:tc>
          <w:tcPr>
            <w:tcW w:w="3242" w:type="dxa"/>
            <w:hideMark/>
          </w:tcPr>
          <w:p w14:paraId="74BB21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A0593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105487 - 5º CRISP</w:t>
            </w:r>
          </w:p>
        </w:tc>
        <w:tc>
          <w:tcPr>
            <w:tcW w:w="1276" w:type="dxa"/>
            <w:hideMark/>
          </w:tcPr>
          <w:p w14:paraId="52FC2F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B035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15FBB2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73F646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EDC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5A34650" w14:textId="77777777" w:rsidTr="0023723A">
        <w:trPr>
          <w:trHeight w:val="290"/>
          <w:jc w:val="center"/>
        </w:trPr>
        <w:tc>
          <w:tcPr>
            <w:tcW w:w="3242" w:type="dxa"/>
            <w:hideMark/>
          </w:tcPr>
          <w:p w14:paraId="1F4332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FF5D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105488 - 5º CRISP</w:t>
            </w:r>
          </w:p>
        </w:tc>
        <w:tc>
          <w:tcPr>
            <w:tcW w:w="1276" w:type="dxa"/>
            <w:hideMark/>
          </w:tcPr>
          <w:p w14:paraId="45022C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638C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291148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17085D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E761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914E062" w14:textId="77777777" w:rsidTr="0023723A">
        <w:trPr>
          <w:trHeight w:val="290"/>
          <w:jc w:val="center"/>
        </w:trPr>
        <w:tc>
          <w:tcPr>
            <w:tcW w:w="3242" w:type="dxa"/>
            <w:hideMark/>
          </w:tcPr>
          <w:p w14:paraId="43CD4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5210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105489 - 5º CRISP</w:t>
            </w:r>
          </w:p>
        </w:tc>
        <w:tc>
          <w:tcPr>
            <w:tcW w:w="1276" w:type="dxa"/>
            <w:hideMark/>
          </w:tcPr>
          <w:p w14:paraId="4E1788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DCE1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6FB788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6EFCEB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E436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24AE3DA" w14:textId="77777777" w:rsidTr="0023723A">
        <w:trPr>
          <w:trHeight w:val="290"/>
          <w:jc w:val="center"/>
        </w:trPr>
        <w:tc>
          <w:tcPr>
            <w:tcW w:w="3242" w:type="dxa"/>
            <w:hideMark/>
          </w:tcPr>
          <w:p w14:paraId="00F0BC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7BB3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105490 - 5º CRISP</w:t>
            </w:r>
          </w:p>
        </w:tc>
        <w:tc>
          <w:tcPr>
            <w:tcW w:w="1276" w:type="dxa"/>
            <w:hideMark/>
          </w:tcPr>
          <w:p w14:paraId="5A9B15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A8924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4A4FD1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732B4D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F3729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53BFE85" w14:textId="77777777" w:rsidTr="0023723A">
        <w:trPr>
          <w:trHeight w:val="290"/>
          <w:jc w:val="center"/>
        </w:trPr>
        <w:tc>
          <w:tcPr>
            <w:tcW w:w="3242" w:type="dxa"/>
            <w:hideMark/>
          </w:tcPr>
          <w:p w14:paraId="6E1408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18D4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105491 - 5º CRISP</w:t>
            </w:r>
          </w:p>
        </w:tc>
        <w:tc>
          <w:tcPr>
            <w:tcW w:w="1276" w:type="dxa"/>
            <w:hideMark/>
          </w:tcPr>
          <w:p w14:paraId="732481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7D20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0D5C3C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2679CF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A1225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73B221D" w14:textId="77777777" w:rsidTr="0023723A">
        <w:trPr>
          <w:trHeight w:val="290"/>
          <w:jc w:val="center"/>
        </w:trPr>
        <w:tc>
          <w:tcPr>
            <w:tcW w:w="3242" w:type="dxa"/>
            <w:hideMark/>
          </w:tcPr>
          <w:p w14:paraId="399FEF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7AB9B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105492 - 5º CRISP</w:t>
            </w:r>
          </w:p>
        </w:tc>
        <w:tc>
          <w:tcPr>
            <w:tcW w:w="1276" w:type="dxa"/>
            <w:hideMark/>
          </w:tcPr>
          <w:p w14:paraId="1D78C7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83AE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7FD759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038AC2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57A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56B3BB" w14:textId="77777777" w:rsidTr="0023723A">
        <w:trPr>
          <w:trHeight w:val="290"/>
          <w:jc w:val="center"/>
        </w:trPr>
        <w:tc>
          <w:tcPr>
            <w:tcW w:w="3242" w:type="dxa"/>
            <w:hideMark/>
          </w:tcPr>
          <w:p w14:paraId="22986A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C464A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105493 - 5º CRISP</w:t>
            </w:r>
          </w:p>
        </w:tc>
        <w:tc>
          <w:tcPr>
            <w:tcW w:w="1276" w:type="dxa"/>
            <w:hideMark/>
          </w:tcPr>
          <w:p w14:paraId="3FA45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669E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29.609,70</w:t>
            </w:r>
          </w:p>
        </w:tc>
        <w:tc>
          <w:tcPr>
            <w:tcW w:w="1276" w:type="dxa"/>
            <w:hideMark/>
          </w:tcPr>
          <w:p w14:paraId="61E0A3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0,25%</w:t>
            </w:r>
          </w:p>
        </w:tc>
        <w:tc>
          <w:tcPr>
            <w:tcW w:w="1843" w:type="dxa"/>
            <w:hideMark/>
          </w:tcPr>
          <w:p w14:paraId="01F753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5678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5D0BF36" w14:textId="77777777" w:rsidTr="0023723A">
        <w:trPr>
          <w:trHeight w:val="290"/>
          <w:jc w:val="center"/>
        </w:trPr>
        <w:tc>
          <w:tcPr>
            <w:tcW w:w="3242" w:type="dxa"/>
            <w:hideMark/>
          </w:tcPr>
          <w:p w14:paraId="3139FE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8E027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105494 - 5º CRISP</w:t>
            </w:r>
          </w:p>
        </w:tc>
        <w:tc>
          <w:tcPr>
            <w:tcW w:w="1276" w:type="dxa"/>
            <w:hideMark/>
          </w:tcPr>
          <w:p w14:paraId="6A4516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7AFF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31.825,77</w:t>
            </w:r>
          </w:p>
        </w:tc>
        <w:tc>
          <w:tcPr>
            <w:tcW w:w="1276" w:type="dxa"/>
            <w:hideMark/>
          </w:tcPr>
          <w:p w14:paraId="44A44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6D90EB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A576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D478E23" w14:textId="77777777" w:rsidTr="0023723A">
        <w:trPr>
          <w:trHeight w:val="290"/>
          <w:jc w:val="center"/>
        </w:trPr>
        <w:tc>
          <w:tcPr>
            <w:tcW w:w="3242" w:type="dxa"/>
            <w:hideMark/>
          </w:tcPr>
          <w:p w14:paraId="744455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C8B5C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105495 - 5º CRISP</w:t>
            </w:r>
          </w:p>
        </w:tc>
        <w:tc>
          <w:tcPr>
            <w:tcW w:w="1276" w:type="dxa"/>
            <w:hideMark/>
          </w:tcPr>
          <w:p w14:paraId="096D34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86CC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54.396,18</w:t>
            </w:r>
          </w:p>
        </w:tc>
        <w:tc>
          <w:tcPr>
            <w:tcW w:w="1276" w:type="dxa"/>
            <w:hideMark/>
          </w:tcPr>
          <w:p w14:paraId="775221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0,45%</w:t>
            </w:r>
          </w:p>
        </w:tc>
        <w:tc>
          <w:tcPr>
            <w:tcW w:w="1843" w:type="dxa"/>
            <w:hideMark/>
          </w:tcPr>
          <w:p w14:paraId="24D43E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6E58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B6969B4" w14:textId="77777777" w:rsidTr="0023723A">
        <w:trPr>
          <w:trHeight w:val="290"/>
          <w:jc w:val="center"/>
        </w:trPr>
        <w:tc>
          <w:tcPr>
            <w:tcW w:w="3242" w:type="dxa"/>
            <w:hideMark/>
          </w:tcPr>
          <w:p w14:paraId="0D248C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E3609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105496 - 5º CRISP</w:t>
            </w:r>
          </w:p>
        </w:tc>
        <w:tc>
          <w:tcPr>
            <w:tcW w:w="1276" w:type="dxa"/>
            <w:hideMark/>
          </w:tcPr>
          <w:p w14:paraId="0A1F79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48FF8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59.144,90</w:t>
            </w:r>
          </w:p>
        </w:tc>
        <w:tc>
          <w:tcPr>
            <w:tcW w:w="1276" w:type="dxa"/>
            <w:hideMark/>
          </w:tcPr>
          <w:p w14:paraId="5245AF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5677B4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610E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7D5D65" w14:textId="77777777" w:rsidTr="0023723A">
        <w:trPr>
          <w:trHeight w:val="290"/>
          <w:jc w:val="center"/>
        </w:trPr>
        <w:tc>
          <w:tcPr>
            <w:tcW w:w="3242" w:type="dxa"/>
            <w:hideMark/>
          </w:tcPr>
          <w:p w14:paraId="0608EF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FD1B0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105497 - 5º CRISP</w:t>
            </w:r>
          </w:p>
        </w:tc>
        <w:tc>
          <w:tcPr>
            <w:tcW w:w="1276" w:type="dxa"/>
            <w:hideMark/>
          </w:tcPr>
          <w:p w14:paraId="4A6CC9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6FE4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41A296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1585FD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064E3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F3B2408" w14:textId="77777777" w:rsidTr="0023723A">
        <w:trPr>
          <w:trHeight w:val="290"/>
          <w:jc w:val="center"/>
        </w:trPr>
        <w:tc>
          <w:tcPr>
            <w:tcW w:w="3242" w:type="dxa"/>
            <w:hideMark/>
          </w:tcPr>
          <w:p w14:paraId="6974D7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27F84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105498 - 5º CRISP</w:t>
            </w:r>
          </w:p>
        </w:tc>
        <w:tc>
          <w:tcPr>
            <w:tcW w:w="1276" w:type="dxa"/>
            <w:hideMark/>
          </w:tcPr>
          <w:p w14:paraId="311ABC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B6D8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268E0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323BB0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E9B7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5DDFFEB" w14:textId="77777777" w:rsidTr="0023723A">
        <w:trPr>
          <w:trHeight w:val="290"/>
          <w:jc w:val="center"/>
        </w:trPr>
        <w:tc>
          <w:tcPr>
            <w:tcW w:w="3242" w:type="dxa"/>
            <w:hideMark/>
          </w:tcPr>
          <w:p w14:paraId="5AE214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2F06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105499 - 5º CRISP</w:t>
            </w:r>
          </w:p>
        </w:tc>
        <w:tc>
          <w:tcPr>
            <w:tcW w:w="1276" w:type="dxa"/>
            <w:hideMark/>
          </w:tcPr>
          <w:p w14:paraId="5D1F32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0D1C5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5A9165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16DCE4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3511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62FB431" w14:textId="77777777" w:rsidTr="0023723A">
        <w:trPr>
          <w:trHeight w:val="290"/>
          <w:jc w:val="center"/>
        </w:trPr>
        <w:tc>
          <w:tcPr>
            <w:tcW w:w="3242" w:type="dxa"/>
            <w:hideMark/>
          </w:tcPr>
          <w:p w14:paraId="00AF9C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C0C56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105500 - 5º CRISP</w:t>
            </w:r>
          </w:p>
        </w:tc>
        <w:tc>
          <w:tcPr>
            <w:tcW w:w="1276" w:type="dxa"/>
            <w:hideMark/>
          </w:tcPr>
          <w:p w14:paraId="3060F6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D00B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525676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9FFC7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824F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F6B711" w14:textId="77777777" w:rsidTr="0023723A">
        <w:trPr>
          <w:trHeight w:val="290"/>
          <w:jc w:val="center"/>
        </w:trPr>
        <w:tc>
          <w:tcPr>
            <w:tcW w:w="3242" w:type="dxa"/>
            <w:hideMark/>
          </w:tcPr>
          <w:p w14:paraId="7F2090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F532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105501 - 5º CRISP</w:t>
            </w:r>
          </w:p>
        </w:tc>
        <w:tc>
          <w:tcPr>
            <w:tcW w:w="1276" w:type="dxa"/>
            <w:hideMark/>
          </w:tcPr>
          <w:p w14:paraId="554594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5589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118FD3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59F35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7D3F1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B4639FB" w14:textId="77777777" w:rsidTr="0023723A">
        <w:trPr>
          <w:trHeight w:val="290"/>
          <w:jc w:val="center"/>
        </w:trPr>
        <w:tc>
          <w:tcPr>
            <w:tcW w:w="3242" w:type="dxa"/>
            <w:hideMark/>
          </w:tcPr>
          <w:p w14:paraId="2BDA10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7BE55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105502 - 5º CRISP</w:t>
            </w:r>
          </w:p>
        </w:tc>
        <w:tc>
          <w:tcPr>
            <w:tcW w:w="1276" w:type="dxa"/>
            <w:hideMark/>
          </w:tcPr>
          <w:p w14:paraId="0BF41F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636B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1420FD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0B745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F4E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69BE6F3" w14:textId="77777777" w:rsidTr="0023723A">
        <w:trPr>
          <w:trHeight w:val="290"/>
          <w:jc w:val="center"/>
        </w:trPr>
        <w:tc>
          <w:tcPr>
            <w:tcW w:w="3242" w:type="dxa"/>
            <w:hideMark/>
          </w:tcPr>
          <w:p w14:paraId="602B3C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5B477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105503 - 5º CRISP</w:t>
            </w:r>
          </w:p>
        </w:tc>
        <w:tc>
          <w:tcPr>
            <w:tcW w:w="1276" w:type="dxa"/>
            <w:hideMark/>
          </w:tcPr>
          <w:p w14:paraId="27644D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0BC3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3465F8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46F7A9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61CB6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8C2E8CA" w14:textId="77777777" w:rsidTr="0023723A">
        <w:trPr>
          <w:trHeight w:val="290"/>
          <w:jc w:val="center"/>
        </w:trPr>
        <w:tc>
          <w:tcPr>
            <w:tcW w:w="3242" w:type="dxa"/>
            <w:hideMark/>
          </w:tcPr>
          <w:p w14:paraId="15F7D4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F9237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105504 - 5º CRISP</w:t>
            </w:r>
          </w:p>
        </w:tc>
        <w:tc>
          <w:tcPr>
            <w:tcW w:w="1276" w:type="dxa"/>
            <w:hideMark/>
          </w:tcPr>
          <w:p w14:paraId="0757D7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F23B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1AE7A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434491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88531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D73AE2E" w14:textId="77777777" w:rsidTr="0023723A">
        <w:trPr>
          <w:trHeight w:val="290"/>
          <w:jc w:val="center"/>
        </w:trPr>
        <w:tc>
          <w:tcPr>
            <w:tcW w:w="3242" w:type="dxa"/>
            <w:hideMark/>
          </w:tcPr>
          <w:p w14:paraId="186975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DA4E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105505 - 5º CRISP</w:t>
            </w:r>
          </w:p>
        </w:tc>
        <w:tc>
          <w:tcPr>
            <w:tcW w:w="1276" w:type="dxa"/>
            <w:hideMark/>
          </w:tcPr>
          <w:p w14:paraId="71F556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FCD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5F0D90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266437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B114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E7754E6" w14:textId="77777777" w:rsidTr="0023723A">
        <w:trPr>
          <w:trHeight w:val="290"/>
          <w:jc w:val="center"/>
        </w:trPr>
        <w:tc>
          <w:tcPr>
            <w:tcW w:w="3242" w:type="dxa"/>
            <w:hideMark/>
          </w:tcPr>
          <w:p w14:paraId="19EDF9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9894E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105506 - 5º CRISP</w:t>
            </w:r>
          </w:p>
        </w:tc>
        <w:tc>
          <w:tcPr>
            <w:tcW w:w="1276" w:type="dxa"/>
            <w:hideMark/>
          </w:tcPr>
          <w:p w14:paraId="038FF5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C4D7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4E9537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4D7227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5D04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3CF8A18" w14:textId="77777777" w:rsidTr="0023723A">
        <w:trPr>
          <w:trHeight w:val="290"/>
          <w:jc w:val="center"/>
        </w:trPr>
        <w:tc>
          <w:tcPr>
            <w:tcW w:w="3242" w:type="dxa"/>
            <w:hideMark/>
          </w:tcPr>
          <w:p w14:paraId="6300C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FFC2C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105507 - 5º CRISP</w:t>
            </w:r>
          </w:p>
        </w:tc>
        <w:tc>
          <w:tcPr>
            <w:tcW w:w="1276" w:type="dxa"/>
            <w:hideMark/>
          </w:tcPr>
          <w:p w14:paraId="785362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E649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AA50C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8CFDE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98F2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F6E0A2" w14:textId="77777777" w:rsidTr="0023723A">
        <w:trPr>
          <w:trHeight w:val="290"/>
          <w:jc w:val="center"/>
        </w:trPr>
        <w:tc>
          <w:tcPr>
            <w:tcW w:w="3242" w:type="dxa"/>
            <w:hideMark/>
          </w:tcPr>
          <w:p w14:paraId="0BF180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ADAA6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105508 - 5º CRISP</w:t>
            </w:r>
          </w:p>
        </w:tc>
        <w:tc>
          <w:tcPr>
            <w:tcW w:w="1276" w:type="dxa"/>
            <w:hideMark/>
          </w:tcPr>
          <w:p w14:paraId="4129E9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EDE4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452A9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23F76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7B370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7D2F3E" w14:textId="77777777" w:rsidTr="0023723A">
        <w:trPr>
          <w:trHeight w:val="290"/>
          <w:jc w:val="center"/>
        </w:trPr>
        <w:tc>
          <w:tcPr>
            <w:tcW w:w="3242" w:type="dxa"/>
            <w:hideMark/>
          </w:tcPr>
          <w:p w14:paraId="3F1498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4348E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105509 - 5º CRISP</w:t>
            </w:r>
          </w:p>
        </w:tc>
        <w:tc>
          <w:tcPr>
            <w:tcW w:w="1276" w:type="dxa"/>
            <w:hideMark/>
          </w:tcPr>
          <w:p w14:paraId="3F4A0B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B198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3626A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0360F9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5D5B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888A6BA" w14:textId="77777777" w:rsidTr="0023723A">
        <w:trPr>
          <w:trHeight w:val="290"/>
          <w:jc w:val="center"/>
        </w:trPr>
        <w:tc>
          <w:tcPr>
            <w:tcW w:w="3242" w:type="dxa"/>
            <w:hideMark/>
          </w:tcPr>
          <w:p w14:paraId="1F8A30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380A7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105510 - 5º CRISP</w:t>
            </w:r>
          </w:p>
        </w:tc>
        <w:tc>
          <w:tcPr>
            <w:tcW w:w="1276" w:type="dxa"/>
            <w:hideMark/>
          </w:tcPr>
          <w:p w14:paraId="49AEB1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D8B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0DE8BB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46EC5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891B2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75F9F45" w14:textId="77777777" w:rsidTr="0023723A">
        <w:trPr>
          <w:trHeight w:val="290"/>
          <w:jc w:val="center"/>
        </w:trPr>
        <w:tc>
          <w:tcPr>
            <w:tcW w:w="3242" w:type="dxa"/>
            <w:hideMark/>
          </w:tcPr>
          <w:p w14:paraId="1D70F5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18717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105511 - 5º CRISP</w:t>
            </w:r>
          </w:p>
        </w:tc>
        <w:tc>
          <w:tcPr>
            <w:tcW w:w="1276" w:type="dxa"/>
            <w:hideMark/>
          </w:tcPr>
          <w:p w14:paraId="06A607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A7888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D0D89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B5676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0FAC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A3F18A" w14:textId="77777777" w:rsidTr="0023723A">
        <w:trPr>
          <w:trHeight w:val="290"/>
          <w:jc w:val="center"/>
        </w:trPr>
        <w:tc>
          <w:tcPr>
            <w:tcW w:w="3242" w:type="dxa"/>
            <w:hideMark/>
          </w:tcPr>
          <w:p w14:paraId="4A6DE5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51675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105512 - 5º CRISP</w:t>
            </w:r>
          </w:p>
        </w:tc>
        <w:tc>
          <w:tcPr>
            <w:tcW w:w="1276" w:type="dxa"/>
            <w:hideMark/>
          </w:tcPr>
          <w:p w14:paraId="799D92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0D59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47.086,87</w:t>
            </w:r>
          </w:p>
        </w:tc>
        <w:tc>
          <w:tcPr>
            <w:tcW w:w="1276" w:type="dxa"/>
            <w:hideMark/>
          </w:tcPr>
          <w:p w14:paraId="741F7D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77254A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99F6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8E7F7BB" w14:textId="77777777" w:rsidTr="0023723A">
        <w:trPr>
          <w:trHeight w:val="290"/>
          <w:jc w:val="center"/>
        </w:trPr>
        <w:tc>
          <w:tcPr>
            <w:tcW w:w="3242" w:type="dxa"/>
            <w:hideMark/>
          </w:tcPr>
          <w:p w14:paraId="517621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BF250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105513 - 5º CRISP</w:t>
            </w:r>
          </w:p>
        </w:tc>
        <w:tc>
          <w:tcPr>
            <w:tcW w:w="1276" w:type="dxa"/>
            <w:hideMark/>
          </w:tcPr>
          <w:p w14:paraId="5A0357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2DCE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66.659,06</w:t>
            </w:r>
          </w:p>
        </w:tc>
        <w:tc>
          <w:tcPr>
            <w:tcW w:w="1276" w:type="dxa"/>
            <w:hideMark/>
          </w:tcPr>
          <w:p w14:paraId="7158F2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0,56%</w:t>
            </w:r>
          </w:p>
        </w:tc>
        <w:tc>
          <w:tcPr>
            <w:tcW w:w="1843" w:type="dxa"/>
            <w:hideMark/>
          </w:tcPr>
          <w:p w14:paraId="7C6E23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607E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3540CD0" w14:textId="77777777" w:rsidTr="0023723A">
        <w:trPr>
          <w:trHeight w:val="290"/>
          <w:jc w:val="center"/>
        </w:trPr>
        <w:tc>
          <w:tcPr>
            <w:tcW w:w="3242" w:type="dxa"/>
            <w:hideMark/>
          </w:tcPr>
          <w:p w14:paraId="16178E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CAA4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105514 - 5º CRISP</w:t>
            </w:r>
          </w:p>
        </w:tc>
        <w:tc>
          <w:tcPr>
            <w:tcW w:w="1276" w:type="dxa"/>
            <w:hideMark/>
          </w:tcPr>
          <w:p w14:paraId="1912A7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BC180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74.303,58</w:t>
            </w:r>
          </w:p>
        </w:tc>
        <w:tc>
          <w:tcPr>
            <w:tcW w:w="1276" w:type="dxa"/>
            <w:hideMark/>
          </w:tcPr>
          <w:p w14:paraId="4977E1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172392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B8EC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3CECF3" w14:textId="77777777" w:rsidTr="0023723A">
        <w:trPr>
          <w:trHeight w:val="290"/>
          <w:jc w:val="center"/>
        </w:trPr>
        <w:tc>
          <w:tcPr>
            <w:tcW w:w="3242" w:type="dxa"/>
            <w:hideMark/>
          </w:tcPr>
          <w:p w14:paraId="3A7C45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C928D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105515 - 5º CRISP</w:t>
            </w:r>
          </w:p>
        </w:tc>
        <w:tc>
          <w:tcPr>
            <w:tcW w:w="1276" w:type="dxa"/>
            <w:hideMark/>
          </w:tcPr>
          <w:p w14:paraId="2D4D43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831A0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74.303,58</w:t>
            </w:r>
          </w:p>
        </w:tc>
        <w:tc>
          <w:tcPr>
            <w:tcW w:w="1276" w:type="dxa"/>
            <w:hideMark/>
          </w:tcPr>
          <w:p w14:paraId="72DB84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6A71DA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DFC2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0F7A453" w14:textId="77777777" w:rsidTr="0023723A">
        <w:trPr>
          <w:trHeight w:val="290"/>
          <w:jc w:val="center"/>
        </w:trPr>
        <w:tc>
          <w:tcPr>
            <w:tcW w:w="3242" w:type="dxa"/>
            <w:hideMark/>
          </w:tcPr>
          <w:p w14:paraId="7F5AE8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D8E39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105516 - 5º CRISP</w:t>
            </w:r>
          </w:p>
        </w:tc>
        <w:tc>
          <w:tcPr>
            <w:tcW w:w="1276" w:type="dxa"/>
            <w:hideMark/>
          </w:tcPr>
          <w:p w14:paraId="344841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FA0B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102.190,70</w:t>
            </w:r>
          </w:p>
        </w:tc>
        <w:tc>
          <w:tcPr>
            <w:tcW w:w="1276" w:type="dxa"/>
            <w:hideMark/>
          </w:tcPr>
          <w:p w14:paraId="5D9FF1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0,85%</w:t>
            </w:r>
          </w:p>
        </w:tc>
        <w:tc>
          <w:tcPr>
            <w:tcW w:w="1843" w:type="dxa"/>
            <w:hideMark/>
          </w:tcPr>
          <w:p w14:paraId="5C0DF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F9DBA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06F4F52" w14:textId="77777777" w:rsidTr="0023723A">
        <w:trPr>
          <w:trHeight w:val="290"/>
          <w:jc w:val="center"/>
        </w:trPr>
        <w:tc>
          <w:tcPr>
            <w:tcW w:w="3242" w:type="dxa"/>
            <w:hideMark/>
          </w:tcPr>
          <w:p w14:paraId="3767B3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6134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105517 - 5º CRISP</w:t>
            </w:r>
          </w:p>
        </w:tc>
        <w:tc>
          <w:tcPr>
            <w:tcW w:w="1276" w:type="dxa"/>
            <w:hideMark/>
          </w:tcPr>
          <w:p w14:paraId="4C1A4C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FB7B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75AADB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36B303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8BF6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CCDAC50" w14:textId="77777777" w:rsidTr="0023723A">
        <w:trPr>
          <w:trHeight w:val="290"/>
          <w:jc w:val="center"/>
        </w:trPr>
        <w:tc>
          <w:tcPr>
            <w:tcW w:w="3242" w:type="dxa"/>
            <w:hideMark/>
          </w:tcPr>
          <w:p w14:paraId="7942E1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5C31E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105518 - 5º CRISP</w:t>
            </w:r>
          </w:p>
        </w:tc>
        <w:tc>
          <w:tcPr>
            <w:tcW w:w="1276" w:type="dxa"/>
            <w:hideMark/>
          </w:tcPr>
          <w:p w14:paraId="7967B6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E15A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5268D10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1A2862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4ED1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4F0ABE" w14:textId="77777777" w:rsidTr="0023723A">
        <w:trPr>
          <w:trHeight w:val="290"/>
          <w:jc w:val="center"/>
        </w:trPr>
        <w:tc>
          <w:tcPr>
            <w:tcW w:w="3242" w:type="dxa"/>
            <w:hideMark/>
          </w:tcPr>
          <w:p w14:paraId="59585F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48A4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105519 - 5º CRISP</w:t>
            </w:r>
          </w:p>
        </w:tc>
        <w:tc>
          <w:tcPr>
            <w:tcW w:w="1276" w:type="dxa"/>
            <w:hideMark/>
          </w:tcPr>
          <w:p w14:paraId="33D705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F3B3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5234E6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528735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1CEA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13A08B" w14:textId="77777777" w:rsidTr="0023723A">
        <w:trPr>
          <w:trHeight w:val="290"/>
          <w:jc w:val="center"/>
        </w:trPr>
        <w:tc>
          <w:tcPr>
            <w:tcW w:w="3242" w:type="dxa"/>
            <w:hideMark/>
          </w:tcPr>
          <w:p w14:paraId="0B5C06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73F5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83905 - 5º CRISP</w:t>
            </w:r>
          </w:p>
        </w:tc>
        <w:tc>
          <w:tcPr>
            <w:tcW w:w="1276" w:type="dxa"/>
            <w:hideMark/>
          </w:tcPr>
          <w:p w14:paraId="4F9E75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D0D05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79EFD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396C76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119E9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EF57CF" w14:textId="77777777" w:rsidTr="0023723A">
        <w:trPr>
          <w:trHeight w:val="290"/>
          <w:jc w:val="center"/>
        </w:trPr>
        <w:tc>
          <w:tcPr>
            <w:tcW w:w="3242" w:type="dxa"/>
            <w:hideMark/>
          </w:tcPr>
          <w:p w14:paraId="4E02C0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AA482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83906 - 5º CRISP</w:t>
            </w:r>
          </w:p>
        </w:tc>
        <w:tc>
          <w:tcPr>
            <w:tcW w:w="1276" w:type="dxa"/>
            <w:hideMark/>
          </w:tcPr>
          <w:p w14:paraId="74325A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C31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3A6968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8D92E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DE1C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185A252" w14:textId="77777777" w:rsidTr="0023723A">
        <w:trPr>
          <w:trHeight w:val="290"/>
          <w:jc w:val="center"/>
        </w:trPr>
        <w:tc>
          <w:tcPr>
            <w:tcW w:w="3242" w:type="dxa"/>
            <w:hideMark/>
          </w:tcPr>
          <w:p w14:paraId="1E088A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BFA6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83907 - 5º CRISP</w:t>
            </w:r>
          </w:p>
        </w:tc>
        <w:tc>
          <w:tcPr>
            <w:tcW w:w="1276" w:type="dxa"/>
            <w:hideMark/>
          </w:tcPr>
          <w:p w14:paraId="7B61FE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674B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AB592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2B770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25DBF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65B197F" w14:textId="77777777" w:rsidTr="0023723A">
        <w:trPr>
          <w:trHeight w:val="290"/>
          <w:jc w:val="center"/>
        </w:trPr>
        <w:tc>
          <w:tcPr>
            <w:tcW w:w="3242" w:type="dxa"/>
            <w:hideMark/>
          </w:tcPr>
          <w:p w14:paraId="5EB108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B0FE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83908- 5º CRISP</w:t>
            </w:r>
          </w:p>
        </w:tc>
        <w:tc>
          <w:tcPr>
            <w:tcW w:w="1276" w:type="dxa"/>
            <w:hideMark/>
          </w:tcPr>
          <w:p w14:paraId="49257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EF42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1EE25D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6D1ABC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B330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9752D6" w14:textId="77777777" w:rsidTr="0023723A">
        <w:trPr>
          <w:trHeight w:val="290"/>
          <w:jc w:val="center"/>
        </w:trPr>
        <w:tc>
          <w:tcPr>
            <w:tcW w:w="3242" w:type="dxa"/>
            <w:hideMark/>
          </w:tcPr>
          <w:p w14:paraId="5FEDE9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5205D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83909- 5º CRISP</w:t>
            </w:r>
          </w:p>
        </w:tc>
        <w:tc>
          <w:tcPr>
            <w:tcW w:w="1276" w:type="dxa"/>
            <w:hideMark/>
          </w:tcPr>
          <w:p w14:paraId="05BF2A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DFA9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C8141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5A7E4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4F16A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30E8747" w14:textId="77777777" w:rsidTr="0023723A">
        <w:trPr>
          <w:trHeight w:val="290"/>
          <w:jc w:val="center"/>
        </w:trPr>
        <w:tc>
          <w:tcPr>
            <w:tcW w:w="3242" w:type="dxa"/>
            <w:hideMark/>
          </w:tcPr>
          <w:p w14:paraId="74518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7CACA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83910- 5º CRISP</w:t>
            </w:r>
          </w:p>
        </w:tc>
        <w:tc>
          <w:tcPr>
            <w:tcW w:w="1276" w:type="dxa"/>
            <w:hideMark/>
          </w:tcPr>
          <w:p w14:paraId="39CEF7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3F39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2A81D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467C00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1EEA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72E2C00" w14:textId="77777777" w:rsidTr="0023723A">
        <w:trPr>
          <w:trHeight w:val="290"/>
          <w:jc w:val="center"/>
        </w:trPr>
        <w:tc>
          <w:tcPr>
            <w:tcW w:w="3242" w:type="dxa"/>
            <w:hideMark/>
          </w:tcPr>
          <w:p w14:paraId="7F686E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5D8D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83911- 5º CRISP</w:t>
            </w:r>
          </w:p>
        </w:tc>
        <w:tc>
          <w:tcPr>
            <w:tcW w:w="1276" w:type="dxa"/>
            <w:hideMark/>
          </w:tcPr>
          <w:p w14:paraId="741A3E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DD5F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20A428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4B1BE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1F03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F7508D" w14:textId="77777777" w:rsidTr="0023723A">
        <w:trPr>
          <w:trHeight w:val="290"/>
          <w:jc w:val="center"/>
        </w:trPr>
        <w:tc>
          <w:tcPr>
            <w:tcW w:w="3242" w:type="dxa"/>
            <w:hideMark/>
          </w:tcPr>
          <w:p w14:paraId="015ABE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13E1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83912- 5º CRISP</w:t>
            </w:r>
          </w:p>
        </w:tc>
        <w:tc>
          <w:tcPr>
            <w:tcW w:w="1276" w:type="dxa"/>
            <w:hideMark/>
          </w:tcPr>
          <w:p w14:paraId="158478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056C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6915C7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039DB8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4C88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E04895C" w14:textId="77777777" w:rsidTr="0023723A">
        <w:trPr>
          <w:trHeight w:val="290"/>
          <w:jc w:val="center"/>
        </w:trPr>
        <w:tc>
          <w:tcPr>
            <w:tcW w:w="3242" w:type="dxa"/>
            <w:hideMark/>
          </w:tcPr>
          <w:p w14:paraId="6CD9E9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EE810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83913- 5º CRISP</w:t>
            </w:r>
          </w:p>
        </w:tc>
        <w:tc>
          <w:tcPr>
            <w:tcW w:w="1276" w:type="dxa"/>
            <w:hideMark/>
          </w:tcPr>
          <w:p w14:paraId="27BBFB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9F68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B7DB1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0085F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463F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406E4FD" w14:textId="77777777" w:rsidTr="0023723A">
        <w:trPr>
          <w:trHeight w:val="290"/>
          <w:jc w:val="center"/>
        </w:trPr>
        <w:tc>
          <w:tcPr>
            <w:tcW w:w="3242" w:type="dxa"/>
            <w:hideMark/>
          </w:tcPr>
          <w:p w14:paraId="0F1688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E760C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83914- 5º CRISP</w:t>
            </w:r>
          </w:p>
        </w:tc>
        <w:tc>
          <w:tcPr>
            <w:tcW w:w="1276" w:type="dxa"/>
            <w:hideMark/>
          </w:tcPr>
          <w:p w14:paraId="41DB3F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2137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7C57FD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695CA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B8A4F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5747C6F" w14:textId="77777777" w:rsidTr="0023723A">
        <w:trPr>
          <w:trHeight w:val="290"/>
          <w:jc w:val="center"/>
        </w:trPr>
        <w:tc>
          <w:tcPr>
            <w:tcW w:w="3242" w:type="dxa"/>
            <w:hideMark/>
          </w:tcPr>
          <w:p w14:paraId="678B73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BE5B0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83915- 5º CRISP</w:t>
            </w:r>
          </w:p>
        </w:tc>
        <w:tc>
          <w:tcPr>
            <w:tcW w:w="1276" w:type="dxa"/>
            <w:hideMark/>
          </w:tcPr>
          <w:p w14:paraId="65B0E7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9ED1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3DC881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01168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E4E0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EC99F3" w14:textId="77777777" w:rsidTr="0023723A">
        <w:trPr>
          <w:trHeight w:val="290"/>
          <w:jc w:val="center"/>
        </w:trPr>
        <w:tc>
          <w:tcPr>
            <w:tcW w:w="3242" w:type="dxa"/>
            <w:hideMark/>
          </w:tcPr>
          <w:p w14:paraId="70D698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396C9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83916- 5º CRISP</w:t>
            </w:r>
          </w:p>
        </w:tc>
        <w:tc>
          <w:tcPr>
            <w:tcW w:w="1276" w:type="dxa"/>
            <w:hideMark/>
          </w:tcPr>
          <w:p w14:paraId="7AB892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DE4F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C9EDA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452E20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B1E6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5F4377C" w14:textId="77777777" w:rsidTr="0023723A">
        <w:trPr>
          <w:trHeight w:val="290"/>
          <w:jc w:val="center"/>
        </w:trPr>
        <w:tc>
          <w:tcPr>
            <w:tcW w:w="3242" w:type="dxa"/>
            <w:hideMark/>
          </w:tcPr>
          <w:p w14:paraId="63DAE4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F7192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83917- 5º CRISP</w:t>
            </w:r>
          </w:p>
        </w:tc>
        <w:tc>
          <w:tcPr>
            <w:tcW w:w="1276" w:type="dxa"/>
            <w:hideMark/>
          </w:tcPr>
          <w:p w14:paraId="230B63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6EB47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0B1724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1EBAB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92FB3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7546ADD" w14:textId="77777777" w:rsidTr="0023723A">
        <w:trPr>
          <w:trHeight w:val="290"/>
          <w:jc w:val="center"/>
        </w:trPr>
        <w:tc>
          <w:tcPr>
            <w:tcW w:w="3242" w:type="dxa"/>
            <w:hideMark/>
          </w:tcPr>
          <w:p w14:paraId="15017A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4C05E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83918- 5º CRISP</w:t>
            </w:r>
          </w:p>
        </w:tc>
        <w:tc>
          <w:tcPr>
            <w:tcW w:w="1276" w:type="dxa"/>
            <w:hideMark/>
          </w:tcPr>
          <w:p w14:paraId="12FD47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9B91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00320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ADF99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F0F41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9A3EF6" w14:textId="77777777" w:rsidTr="0023723A">
        <w:trPr>
          <w:trHeight w:val="290"/>
          <w:jc w:val="center"/>
        </w:trPr>
        <w:tc>
          <w:tcPr>
            <w:tcW w:w="3242" w:type="dxa"/>
            <w:hideMark/>
          </w:tcPr>
          <w:p w14:paraId="5C9489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976B4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83919- 5º CRISP</w:t>
            </w:r>
          </w:p>
        </w:tc>
        <w:tc>
          <w:tcPr>
            <w:tcW w:w="1276" w:type="dxa"/>
            <w:hideMark/>
          </w:tcPr>
          <w:p w14:paraId="69EE83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2A18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2FFEB6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9BD24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1DD5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2F220E" w14:textId="77777777" w:rsidTr="0023723A">
        <w:trPr>
          <w:trHeight w:val="290"/>
          <w:jc w:val="center"/>
        </w:trPr>
        <w:tc>
          <w:tcPr>
            <w:tcW w:w="3242" w:type="dxa"/>
            <w:hideMark/>
          </w:tcPr>
          <w:p w14:paraId="276E2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F2E5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83920- 5º CRISP</w:t>
            </w:r>
          </w:p>
        </w:tc>
        <w:tc>
          <w:tcPr>
            <w:tcW w:w="1276" w:type="dxa"/>
            <w:hideMark/>
          </w:tcPr>
          <w:p w14:paraId="29616C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827D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3E0D2F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AE588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2B9B3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EC8FE21" w14:textId="77777777" w:rsidTr="0023723A">
        <w:trPr>
          <w:trHeight w:val="290"/>
          <w:jc w:val="center"/>
        </w:trPr>
        <w:tc>
          <w:tcPr>
            <w:tcW w:w="3242" w:type="dxa"/>
            <w:hideMark/>
          </w:tcPr>
          <w:p w14:paraId="003A59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9779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83921- 5º CRISP</w:t>
            </w:r>
          </w:p>
        </w:tc>
        <w:tc>
          <w:tcPr>
            <w:tcW w:w="1276" w:type="dxa"/>
            <w:hideMark/>
          </w:tcPr>
          <w:p w14:paraId="5CC7E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0BB3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44F0A8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F6EFA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86BB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38960DB" w14:textId="77777777" w:rsidTr="0023723A">
        <w:trPr>
          <w:trHeight w:val="290"/>
          <w:jc w:val="center"/>
        </w:trPr>
        <w:tc>
          <w:tcPr>
            <w:tcW w:w="3242" w:type="dxa"/>
            <w:hideMark/>
          </w:tcPr>
          <w:p w14:paraId="6FCA06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479F6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83922- 5º CRISP</w:t>
            </w:r>
          </w:p>
        </w:tc>
        <w:tc>
          <w:tcPr>
            <w:tcW w:w="1276" w:type="dxa"/>
            <w:hideMark/>
          </w:tcPr>
          <w:p w14:paraId="45F016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692A7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632596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33FE91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0F06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1AC8A81" w14:textId="77777777" w:rsidTr="0023723A">
        <w:trPr>
          <w:trHeight w:val="290"/>
          <w:jc w:val="center"/>
        </w:trPr>
        <w:tc>
          <w:tcPr>
            <w:tcW w:w="3242" w:type="dxa"/>
            <w:hideMark/>
          </w:tcPr>
          <w:p w14:paraId="485572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10BC5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83923- 5º CRISP</w:t>
            </w:r>
          </w:p>
        </w:tc>
        <w:tc>
          <w:tcPr>
            <w:tcW w:w="1276" w:type="dxa"/>
            <w:hideMark/>
          </w:tcPr>
          <w:p w14:paraId="0B9852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A960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27.551,92</w:t>
            </w:r>
          </w:p>
        </w:tc>
        <w:tc>
          <w:tcPr>
            <w:tcW w:w="1276" w:type="dxa"/>
            <w:hideMark/>
          </w:tcPr>
          <w:p w14:paraId="15E67A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60919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63531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44020DC" w14:textId="77777777" w:rsidTr="0023723A">
        <w:trPr>
          <w:trHeight w:val="290"/>
          <w:jc w:val="center"/>
        </w:trPr>
        <w:tc>
          <w:tcPr>
            <w:tcW w:w="3242" w:type="dxa"/>
            <w:hideMark/>
          </w:tcPr>
          <w:p w14:paraId="734A33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0AE6D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83924- 5º CRISP</w:t>
            </w:r>
          </w:p>
        </w:tc>
        <w:tc>
          <w:tcPr>
            <w:tcW w:w="1276" w:type="dxa"/>
            <w:hideMark/>
          </w:tcPr>
          <w:p w14:paraId="3E9CBA9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AF1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60197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D31D3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B82CE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C1D1642" w14:textId="77777777" w:rsidTr="0023723A">
        <w:trPr>
          <w:trHeight w:val="290"/>
          <w:jc w:val="center"/>
        </w:trPr>
        <w:tc>
          <w:tcPr>
            <w:tcW w:w="3242" w:type="dxa"/>
            <w:hideMark/>
          </w:tcPr>
          <w:p w14:paraId="1B397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6F62A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83925- 5º CRISP</w:t>
            </w:r>
          </w:p>
        </w:tc>
        <w:tc>
          <w:tcPr>
            <w:tcW w:w="1276" w:type="dxa"/>
            <w:hideMark/>
          </w:tcPr>
          <w:p w14:paraId="2CBD70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A9A11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03964A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7C466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8BA3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6568CB3" w14:textId="77777777" w:rsidTr="0023723A">
        <w:trPr>
          <w:trHeight w:val="290"/>
          <w:jc w:val="center"/>
        </w:trPr>
        <w:tc>
          <w:tcPr>
            <w:tcW w:w="3242" w:type="dxa"/>
            <w:hideMark/>
          </w:tcPr>
          <w:p w14:paraId="02EBED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0089C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83926- 5º CRISP</w:t>
            </w:r>
          </w:p>
        </w:tc>
        <w:tc>
          <w:tcPr>
            <w:tcW w:w="1276" w:type="dxa"/>
            <w:hideMark/>
          </w:tcPr>
          <w:p w14:paraId="556C62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A029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113BA8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8A91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7284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8724E92" w14:textId="77777777" w:rsidTr="0023723A">
        <w:trPr>
          <w:trHeight w:val="290"/>
          <w:jc w:val="center"/>
        </w:trPr>
        <w:tc>
          <w:tcPr>
            <w:tcW w:w="3242" w:type="dxa"/>
            <w:hideMark/>
          </w:tcPr>
          <w:p w14:paraId="616066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A50B9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83927- 5º CRISP</w:t>
            </w:r>
          </w:p>
        </w:tc>
        <w:tc>
          <w:tcPr>
            <w:tcW w:w="1276" w:type="dxa"/>
            <w:hideMark/>
          </w:tcPr>
          <w:p w14:paraId="15E14B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087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0375BD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56FA85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D75F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BA34BF0" w14:textId="77777777" w:rsidTr="0023723A">
        <w:trPr>
          <w:trHeight w:val="290"/>
          <w:jc w:val="center"/>
        </w:trPr>
        <w:tc>
          <w:tcPr>
            <w:tcW w:w="3242" w:type="dxa"/>
            <w:hideMark/>
          </w:tcPr>
          <w:p w14:paraId="343D24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8AB97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83928- 5º CRISP</w:t>
            </w:r>
          </w:p>
        </w:tc>
        <w:tc>
          <w:tcPr>
            <w:tcW w:w="1276" w:type="dxa"/>
            <w:hideMark/>
          </w:tcPr>
          <w:p w14:paraId="59E5DF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CF1C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3E9530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C7A07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8D66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0A4BAD8" w14:textId="77777777" w:rsidTr="0023723A">
        <w:trPr>
          <w:trHeight w:val="290"/>
          <w:jc w:val="center"/>
        </w:trPr>
        <w:tc>
          <w:tcPr>
            <w:tcW w:w="3242" w:type="dxa"/>
            <w:hideMark/>
          </w:tcPr>
          <w:p w14:paraId="42A542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90756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83929- 5º CRISP</w:t>
            </w:r>
          </w:p>
        </w:tc>
        <w:tc>
          <w:tcPr>
            <w:tcW w:w="1276" w:type="dxa"/>
            <w:hideMark/>
          </w:tcPr>
          <w:p w14:paraId="09887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AC77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3D7198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9F57F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A1EF4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533FDD0" w14:textId="77777777" w:rsidTr="0023723A">
        <w:trPr>
          <w:trHeight w:val="290"/>
          <w:jc w:val="center"/>
        </w:trPr>
        <w:tc>
          <w:tcPr>
            <w:tcW w:w="3242" w:type="dxa"/>
            <w:hideMark/>
          </w:tcPr>
          <w:p w14:paraId="0AA0D4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6FC59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83930- 5º CRISP</w:t>
            </w:r>
          </w:p>
        </w:tc>
        <w:tc>
          <w:tcPr>
            <w:tcW w:w="1276" w:type="dxa"/>
            <w:hideMark/>
          </w:tcPr>
          <w:p w14:paraId="29F5BB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32192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49EF26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69C06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AB9CE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EB043A" w14:textId="77777777" w:rsidTr="0023723A">
        <w:trPr>
          <w:trHeight w:val="290"/>
          <w:jc w:val="center"/>
        </w:trPr>
        <w:tc>
          <w:tcPr>
            <w:tcW w:w="3242" w:type="dxa"/>
            <w:hideMark/>
          </w:tcPr>
          <w:p w14:paraId="569CCA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82314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83931- 5º CRISP</w:t>
            </w:r>
          </w:p>
        </w:tc>
        <w:tc>
          <w:tcPr>
            <w:tcW w:w="1276" w:type="dxa"/>
            <w:hideMark/>
          </w:tcPr>
          <w:p w14:paraId="54CD20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632B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63907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7C8AF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05F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F165A72" w14:textId="77777777" w:rsidTr="0023723A">
        <w:trPr>
          <w:trHeight w:val="290"/>
          <w:jc w:val="center"/>
        </w:trPr>
        <w:tc>
          <w:tcPr>
            <w:tcW w:w="3242" w:type="dxa"/>
            <w:hideMark/>
          </w:tcPr>
          <w:p w14:paraId="270E04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FDC18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83932- 5º CRISP</w:t>
            </w:r>
          </w:p>
        </w:tc>
        <w:tc>
          <w:tcPr>
            <w:tcW w:w="1276" w:type="dxa"/>
            <w:hideMark/>
          </w:tcPr>
          <w:p w14:paraId="199564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30F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5993A0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0F70B4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C289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C649932" w14:textId="77777777" w:rsidTr="0023723A">
        <w:trPr>
          <w:trHeight w:val="290"/>
          <w:jc w:val="center"/>
        </w:trPr>
        <w:tc>
          <w:tcPr>
            <w:tcW w:w="3242" w:type="dxa"/>
            <w:hideMark/>
          </w:tcPr>
          <w:p w14:paraId="279897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3E81D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83933- 5º CRISP</w:t>
            </w:r>
          </w:p>
        </w:tc>
        <w:tc>
          <w:tcPr>
            <w:tcW w:w="1276" w:type="dxa"/>
            <w:hideMark/>
          </w:tcPr>
          <w:p w14:paraId="1ACEE4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E2B8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37FEB1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0EF6E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C7E82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B2BFFEF" w14:textId="77777777" w:rsidTr="0023723A">
        <w:trPr>
          <w:trHeight w:val="290"/>
          <w:jc w:val="center"/>
        </w:trPr>
        <w:tc>
          <w:tcPr>
            <w:tcW w:w="3242" w:type="dxa"/>
            <w:hideMark/>
          </w:tcPr>
          <w:p w14:paraId="1A55F1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E2A08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83934- 5º CRISP</w:t>
            </w:r>
          </w:p>
        </w:tc>
        <w:tc>
          <w:tcPr>
            <w:tcW w:w="1276" w:type="dxa"/>
            <w:hideMark/>
          </w:tcPr>
          <w:p w14:paraId="5D9ED8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EAB1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13AEEB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87A3E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C957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6C9797" w14:textId="77777777" w:rsidTr="0023723A">
        <w:trPr>
          <w:trHeight w:val="290"/>
          <w:jc w:val="center"/>
        </w:trPr>
        <w:tc>
          <w:tcPr>
            <w:tcW w:w="3242" w:type="dxa"/>
            <w:hideMark/>
          </w:tcPr>
          <w:p w14:paraId="620660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99E84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83935- 5º CRISP</w:t>
            </w:r>
          </w:p>
        </w:tc>
        <w:tc>
          <w:tcPr>
            <w:tcW w:w="1276" w:type="dxa"/>
            <w:hideMark/>
          </w:tcPr>
          <w:p w14:paraId="415760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0205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02E739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BA4BB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B8A3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19D41C7" w14:textId="77777777" w:rsidTr="0023723A">
        <w:trPr>
          <w:trHeight w:val="290"/>
          <w:jc w:val="center"/>
        </w:trPr>
        <w:tc>
          <w:tcPr>
            <w:tcW w:w="3242" w:type="dxa"/>
            <w:hideMark/>
          </w:tcPr>
          <w:p w14:paraId="500051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73227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83936- 5º CRISP</w:t>
            </w:r>
          </w:p>
        </w:tc>
        <w:tc>
          <w:tcPr>
            <w:tcW w:w="1276" w:type="dxa"/>
            <w:hideMark/>
          </w:tcPr>
          <w:p w14:paraId="1A1C9A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65C8B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3760BA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14D1CE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FEF7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514508" w14:textId="77777777" w:rsidTr="0023723A">
        <w:trPr>
          <w:trHeight w:val="290"/>
          <w:jc w:val="center"/>
        </w:trPr>
        <w:tc>
          <w:tcPr>
            <w:tcW w:w="3242" w:type="dxa"/>
            <w:hideMark/>
          </w:tcPr>
          <w:p w14:paraId="78F131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81457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83937- 5º CRISP</w:t>
            </w:r>
          </w:p>
        </w:tc>
        <w:tc>
          <w:tcPr>
            <w:tcW w:w="1276" w:type="dxa"/>
            <w:hideMark/>
          </w:tcPr>
          <w:p w14:paraId="1F5ED8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4A31A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5038E5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31B89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2581C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CB668ED" w14:textId="77777777" w:rsidTr="0023723A">
        <w:trPr>
          <w:trHeight w:val="290"/>
          <w:jc w:val="center"/>
        </w:trPr>
        <w:tc>
          <w:tcPr>
            <w:tcW w:w="3242" w:type="dxa"/>
            <w:hideMark/>
          </w:tcPr>
          <w:p w14:paraId="1DD22D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3279E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83938- 5º CRISP</w:t>
            </w:r>
          </w:p>
        </w:tc>
        <w:tc>
          <w:tcPr>
            <w:tcW w:w="1276" w:type="dxa"/>
            <w:hideMark/>
          </w:tcPr>
          <w:p w14:paraId="4207C7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F8BD2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72271C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616EA5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C3C0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AF48EAD" w14:textId="77777777" w:rsidTr="0023723A">
        <w:trPr>
          <w:trHeight w:val="290"/>
          <w:jc w:val="center"/>
        </w:trPr>
        <w:tc>
          <w:tcPr>
            <w:tcW w:w="3242" w:type="dxa"/>
            <w:hideMark/>
          </w:tcPr>
          <w:p w14:paraId="6CE423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728BE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83939- 5º CRISP</w:t>
            </w:r>
          </w:p>
        </w:tc>
        <w:tc>
          <w:tcPr>
            <w:tcW w:w="1276" w:type="dxa"/>
            <w:hideMark/>
          </w:tcPr>
          <w:p w14:paraId="4121A2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5FF1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75C962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49C68B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0F465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A342EA" w14:textId="77777777" w:rsidTr="0023723A">
        <w:trPr>
          <w:trHeight w:val="290"/>
          <w:jc w:val="center"/>
        </w:trPr>
        <w:tc>
          <w:tcPr>
            <w:tcW w:w="3242" w:type="dxa"/>
            <w:hideMark/>
          </w:tcPr>
          <w:p w14:paraId="33124F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091F3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83940- 5º CRISP</w:t>
            </w:r>
          </w:p>
        </w:tc>
        <w:tc>
          <w:tcPr>
            <w:tcW w:w="1276" w:type="dxa"/>
            <w:hideMark/>
          </w:tcPr>
          <w:p w14:paraId="5A3AF1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5548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3CCDC5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3D2495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957B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E124908" w14:textId="77777777" w:rsidTr="0023723A">
        <w:trPr>
          <w:trHeight w:val="290"/>
          <w:jc w:val="center"/>
        </w:trPr>
        <w:tc>
          <w:tcPr>
            <w:tcW w:w="3242" w:type="dxa"/>
            <w:hideMark/>
          </w:tcPr>
          <w:p w14:paraId="664AF5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B84D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83941- 5º CRISP</w:t>
            </w:r>
          </w:p>
        </w:tc>
        <w:tc>
          <w:tcPr>
            <w:tcW w:w="1276" w:type="dxa"/>
            <w:hideMark/>
          </w:tcPr>
          <w:p w14:paraId="0D8D43F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75C8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64A73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DED33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FD233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0F023E0" w14:textId="77777777" w:rsidTr="0023723A">
        <w:trPr>
          <w:trHeight w:val="290"/>
          <w:jc w:val="center"/>
        </w:trPr>
        <w:tc>
          <w:tcPr>
            <w:tcW w:w="3242" w:type="dxa"/>
            <w:hideMark/>
          </w:tcPr>
          <w:p w14:paraId="6E8860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0E013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83942- 5º CRISP</w:t>
            </w:r>
          </w:p>
        </w:tc>
        <w:tc>
          <w:tcPr>
            <w:tcW w:w="1276" w:type="dxa"/>
            <w:hideMark/>
          </w:tcPr>
          <w:p w14:paraId="2F5A95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11A16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49.312,25</w:t>
            </w:r>
          </w:p>
        </w:tc>
        <w:tc>
          <w:tcPr>
            <w:tcW w:w="1276" w:type="dxa"/>
            <w:hideMark/>
          </w:tcPr>
          <w:p w14:paraId="20D183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0,41%</w:t>
            </w:r>
          </w:p>
        </w:tc>
        <w:tc>
          <w:tcPr>
            <w:tcW w:w="1843" w:type="dxa"/>
            <w:hideMark/>
          </w:tcPr>
          <w:p w14:paraId="209FF2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1613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933C70" w14:textId="77777777" w:rsidTr="0023723A">
        <w:trPr>
          <w:trHeight w:val="290"/>
          <w:jc w:val="center"/>
        </w:trPr>
        <w:tc>
          <w:tcPr>
            <w:tcW w:w="3242" w:type="dxa"/>
            <w:hideMark/>
          </w:tcPr>
          <w:p w14:paraId="479D48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7F627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83943- 5º CRISP</w:t>
            </w:r>
          </w:p>
        </w:tc>
        <w:tc>
          <w:tcPr>
            <w:tcW w:w="1276" w:type="dxa"/>
            <w:hideMark/>
          </w:tcPr>
          <w:p w14:paraId="3956AC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35B0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43.446,18</w:t>
            </w:r>
          </w:p>
        </w:tc>
        <w:tc>
          <w:tcPr>
            <w:tcW w:w="1276" w:type="dxa"/>
            <w:hideMark/>
          </w:tcPr>
          <w:p w14:paraId="1FC22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70A81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90A42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C005830" w14:textId="77777777" w:rsidTr="0023723A">
        <w:trPr>
          <w:trHeight w:val="290"/>
          <w:jc w:val="center"/>
        </w:trPr>
        <w:tc>
          <w:tcPr>
            <w:tcW w:w="3242" w:type="dxa"/>
            <w:hideMark/>
          </w:tcPr>
          <w:p w14:paraId="30827C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8E50B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83944- 5º CRISP</w:t>
            </w:r>
          </w:p>
        </w:tc>
        <w:tc>
          <w:tcPr>
            <w:tcW w:w="1276" w:type="dxa"/>
            <w:hideMark/>
          </w:tcPr>
          <w:p w14:paraId="25E5B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E531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58.753,83</w:t>
            </w:r>
          </w:p>
        </w:tc>
        <w:tc>
          <w:tcPr>
            <w:tcW w:w="1276" w:type="dxa"/>
            <w:hideMark/>
          </w:tcPr>
          <w:p w14:paraId="2EA2D0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372340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5B9F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44BBE4F" w14:textId="77777777" w:rsidTr="0023723A">
        <w:trPr>
          <w:trHeight w:val="290"/>
          <w:jc w:val="center"/>
        </w:trPr>
        <w:tc>
          <w:tcPr>
            <w:tcW w:w="3242" w:type="dxa"/>
            <w:hideMark/>
          </w:tcPr>
          <w:p w14:paraId="344414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2DC4E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83945- 5º CRISP</w:t>
            </w:r>
          </w:p>
        </w:tc>
        <w:tc>
          <w:tcPr>
            <w:tcW w:w="1276" w:type="dxa"/>
            <w:hideMark/>
          </w:tcPr>
          <w:p w14:paraId="48B5EB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60AC3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68.176,79</w:t>
            </w:r>
          </w:p>
        </w:tc>
        <w:tc>
          <w:tcPr>
            <w:tcW w:w="1276" w:type="dxa"/>
            <w:hideMark/>
          </w:tcPr>
          <w:p w14:paraId="65F091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0,57%</w:t>
            </w:r>
          </w:p>
        </w:tc>
        <w:tc>
          <w:tcPr>
            <w:tcW w:w="1843" w:type="dxa"/>
            <w:hideMark/>
          </w:tcPr>
          <w:p w14:paraId="591006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E6EE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9B34C48" w14:textId="77777777" w:rsidTr="0023723A">
        <w:trPr>
          <w:trHeight w:val="460"/>
          <w:jc w:val="center"/>
        </w:trPr>
        <w:tc>
          <w:tcPr>
            <w:tcW w:w="3242" w:type="dxa"/>
            <w:hideMark/>
          </w:tcPr>
          <w:p w14:paraId="18D0E2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Silva Correia, 88 - Vila Nova Conceição</w:t>
            </w:r>
          </w:p>
        </w:tc>
        <w:tc>
          <w:tcPr>
            <w:tcW w:w="2990" w:type="dxa"/>
            <w:hideMark/>
          </w:tcPr>
          <w:p w14:paraId="20A031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97.639 4ºCRISP</w:t>
            </w:r>
          </w:p>
        </w:tc>
        <w:tc>
          <w:tcPr>
            <w:tcW w:w="1276" w:type="dxa"/>
            <w:hideMark/>
          </w:tcPr>
          <w:p w14:paraId="3C890A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06064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54.144,78</w:t>
            </w:r>
          </w:p>
        </w:tc>
        <w:tc>
          <w:tcPr>
            <w:tcW w:w="1276" w:type="dxa"/>
            <w:hideMark/>
          </w:tcPr>
          <w:p w14:paraId="3CFDBD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0,45%</w:t>
            </w:r>
          </w:p>
        </w:tc>
        <w:tc>
          <w:tcPr>
            <w:tcW w:w="1843" w:type="dxa"/>
            <w:hideMark/>
          </w:tcPr>
          <w:p w14:paraId="6D4F46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4817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BE3078A" w14:textId="77777777" w:rsidTr="0023723A">
        <w:trPr>
          <w:trHeight w:val="460"/>
          <w:jc w:val="center"/>
        </w:trPr>
        <w:tc>
          <w:tcPr>
            <w:tcW w:w="3242" w:type="dxa"/>
            <w:hideMark/>
          </w:tcPr>
          <w:p w14:paraId="3E820F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Visconde da Luz, 134 - Vila Nova Conceição</w:t>
            </w:r>
          </w:p>
        </w:tc>
        <w:tc>
          <w:tcPr>
            <w:tcW w:w="2990" w:type="dxa"/>
            <w:hideMark/>
          </w:tcPr>
          <w:p w14:paraId="1E88DF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93.812 - 4º CRISP</w:t>
            </w:r>
          </w:p>
        </w:tc>
        <w:tc>
          <w:tcPr>
            <w:tcW w:w="1276" w:type="dxa"/>
            <w:hideMark/>
          </w:tcPr>
          <w:p w14:paraId="03FCF4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3C1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64.899,24</w:t>
            </w:r>
          </w:p>
        </w:tc>
        <w:tc>
          <w:tcPr>
            <w:tcW w:w="1276" w:type="dxa"/>
            <w:hideMark/>
          </w:tcPr>
          <w:p w14:paraId="0F84CA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0,54%</w:t>
            </w:r>
          </w:p>
        </w:tc>
        <w:tc>
          <w:tcPr>
            <w:tcW w:w="1843" w:type="dxa"/>
            <w:hideMark/>
          </w:tcPr>
          <w:p w14:paraId="7469C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1753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1C33A5" w14:textId="77777777" w:rsidTr="0023723A">
        <w:trPr>
          <w:trHeight w:val="290"/>
          <w:jc w:val="center"/>
        </w:trPr>
        <w:tc>
          <w:tcPr>
            <w:tcW w:w="3242" w:type="dxa"/>
            <w:shd w:val="clear" w:color="auto" w:fill="BFBFBF" w:themeFill="background1" w:themeFillShade="BF"/>
            <w:hideMark/>
          </w:tcPr>
          <w:p w14:paraId="1FA501D1"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Total</w:t>
            </w:r>
          </w:p>
        </w:tc>
        <w:tc>
          <w:tcPr>
            <w:tcW w:w="2990" w:type="dxa"/>
            <w:shd w:val="clear" w:color="auto" w:fill="BFBFBF" w:themeFill="background1" w:themeFillShade="BF"/>
            <w:noWrap/>
            <w:hideMark/>
          </w:tcPr>
          <w:p w14:paraId="184369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shd w:val="clear" w:color="auto" w:fill="BFBFBF" w:themeFill="background1" w:themeFillShade="BF"/>
            <w:noWrap/>
            <w:hideMark/>
          </w:tcPr>
          <w:p w14:paraId="6D3C8E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701" w:type="dxa"/>
            <w:shd w:val="clear" w:color="auto" w:fill="BFBFBF" w:themeFill="background1" w:themeFillShade="BF"/>
            <w:hideMark/>
          </w:tcPr>
          <w:p w14:paraId="47306408"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12.000.000</w:t>
            </w:r>
          </w:p>
        </w:tc>
        <w:tc>
          <w:tcPr>
            <w:tcW w:w="1276" w:type="dxa"/>
            <w:shd w:val="clear" w:color="auto" w:fill="BFBFBF" w:themeFill="background1" w:themeFillShade="BF"/>
            <w:hideMark/>
          </w:tcPr>
          <w:p w14:paraId="267A538F"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100,00%</w:t>
            </w:r>
          </w:p>
        </w:tc>
        <w:tc>
          <w:tcPr>
            <w:tcW w:w="1843" w:type="dxa"/>
            <w:shd w:val="clear" w:color="auto" w:fill="BFBFBF" w:themeFill="background1" w:themeFillShade="BF"/>
            <w:hideMark/>
          </w:tcPr>
          <w:p w14:paraId="3DE467D2"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0,00%</w:t>
            </w:r>
          </w:p>
        </w:tc>
        <w:tc>
          <w:tcPr>
            <w:tcW w:w="2374" w:type="dxa"/>
            <w:shd w:val="clear" w:color="auto" w:fill="BFBFBF" w:themeFill="background1" w:themeFillShade="BF"/>
            <w:noWrap/>
            <w:hideMark/>
          </w:tcPr>
          <w:p w14:paraId="7E6FB9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r>
    </w:tbl>
    <w:p w14:paraId="17F612B1" w14:textId="77777777" w:rsidR="005A0608" w:rsidRDefault="005A0608" w:rsidP="0023723A">
      <w:pPr>
        <w:tabs>
          <w:tab w:val="left" w:pos="4111"/>
        </w:tabs>
        <w:spacing w:after="160" w:line="259" w:lineRule="auto"/>
        <w:rPr>
          <w:rFonts w:ascii="Arial" w:hAnsi="Arial" w:cs="Arial"/>
          <w:bCs/>
          <w:sz w:val="20"/>
          <w:szCs w:val="20"/>
        </w:rPr>
      </w:pPr>
    </w:p>
    <w:p w14:paraId="5637CA4B" w14:textId="77777777" w:rsidR="00FB3831" w:rsidRDefault="00FB3831" w:rsidP="0023723A">
      <w:pPr>
        <w:tabs>
          <w:tab w:val="left" w:pos="4111"/>
        </w:tabs>
        <w:spacing w:after="160" w:line="259" w:lineRule="auto"/>
        <w:rPr>
          <w:rFonts w:ascii="Arial" w:hAnsi="Arial" w:cs="Arial"/>
          <w:bCs/>
          <w:sz w:val="20"/>
          <w:szCs w:val="20"/>
        </w:rPr>
      </w:pPr>
      <w:r>
        <w:rPr>
          <w:rFonts w:ascii="Arial" w:hAnsi="Arial" w:cs="Arial"/>
          <w:bCs/>
          <w:sz w:val="20"/>
          <w:szCs w:val="20"/>
        </w:rPr>
        <w:br w:type="page"/>
      </w:r>
    </w:p>
    <w:p w14:paraId="35588FB7" w14:textId="77777777" w:rsidR="00FB3831" w:rsidRDefault="00FB3831" w:rsidP="00E34BFB">
      <w:pPr>
        <w:spacing w:line="360" w:lineRule="auto"/>
        <w:rPr>
          <w:rFonts w:ascii="Arial" w:hAnsi="Arial" w:cs="Arial"/>
          <w:bCs/>
          <w:sz w:val="20"/>
          <w:szCs w:val="20"/>
        </w:rPr>
      </w:pPr>
    </w:p>
    <w:p w14:paraId="218E2B9C" w14:textId="77777777" w:rsidR="00FB3831" w:rsidRDefault="00FB3831" w:rsidP="0023723A">
      <w:pPr>
        <w:pStyle w:val="BodyText2"/>
        <w:spacing w:after="0" w:line="360" w:lineRule="auto"/>
        <w:jc w:val="center"/>
        <w:rPr>
          <w:rFonts w:ascii="Arial" w:hAnsi="Arial" w:cs="Arial"/>
          <w:b/>
          <w:sz w:val="20"/>
          <w:szCs w:val="20"/>
          <w:lang w:val="pt-PT"/>
        </w:rPr>
      </w:pPr>
      <w:r w:rsidRPr="0023723A">
        <w:rPr>
          <w:rFonts w:ascii="Arial" w:hAnsi="Arial" w:cs="Arial"/>
          <w:b/>
          <w:bCs/>
          <w:sz w:val="20"/>
          <w:szCs w:val="20"/>
          <w:lang w:val="pt-BR"/>
        </w:rPr>
        <w:t>(B)</w:t>
      </w:r>
      <w:r w:rsidRPr="0023723A">
        <w:rPr>
          <w:rFonts w:ascii="Arial" w:hAnsi="Arial" w:cs="Arial"/>
          <w:b/>
          <w:bCs/>
          <w:sz w:val="20"/>
          <w:szCs w:val="20"/>
          <w:lang w:val="pt-BR"/>
        </w:rPr>
        <w:tab/>
        <w:t>PROPORÇÃO</w:t>
      </w:r>
      <w:r w:rsidRPr="0023723A">
        <w:rPr>
          <w:rFonts w:ascii="Arial" w:hAnsi="Arial" w:cs="Arial"/>
          <w:b/>
          <w:sz w:val="20"/>
          <w:szCs w:val="20"/>
          <w:lang w:val="pt-PT"/>
        </w:rPr>
        <w:t xml:space="preserve"> DESTINAÇÃO AOS CONTRATOS DE LOCAÇÃO:</w:t>
      </w:r>
    </w:p>
    <w:p w14:paraId="4E0A5739" w14:textId="77777777" w:rsidR="00C70FC3" w:rsidRDefault="00C70FC3" w:rsidP="0023723A">
      <w:pPr>
        <w:pStyle w:val="BodyText2"/>
        <w:spacing w:after="0" w:line="360" w:lineRule="auto"/>
        <w:jc w:val="center"/>
        <w:rPr>
          <w:rFonts w:ascii="Arial" w:hAnsi="Arial" w:cs="Arial"/>
          <w:b/>
          <w:sz w:val="20"/>
          <w:szCs w:val="20"/>
          <w:lang w:val="pt-PT"/>
        </w:rPr>
      </w:pPr>
    </w:p>
    <w:p w14:paraId="7DC0F414" w14:textId="779223FC" w:rsidR="00C70FC3" w:rsidRPr="00C70FC3" w:rsidRDefault="00C70FC3" w:rsidP="00C70FC3">
      <w:pPr>
        <w:pStyle w:val="BodyText2"/>
        <w:spacing w:after="0" w:line="360" w:lineRule="auto"/>
        <w:rPr>
          <w:rFonts w:ascii="Arial" w:hAnsi="Arial" w:cs="Arial"/>
          <w:sz w:val="20"/>
          <w:szCs w:val="20"/>
          <w:lang w:val="pt-PT"/>
        </w:rPr>
      </w:pPr>
      <w:r w:rsidRPr="00C70FC3">
        <w:rPr>
          <w:rFonts w:ascii="Arial" w:hAnsi="Arial" w:cs="Arial"/>
          <w:sz w:val="20"/>
          <w:szCs w:val="20"/>
          <w:lang w:val="pt-PT"/>
        </w:rPr>
        <w:t>A Emissora está autorizada a destinar parte dos recursos não utilizados na forma do item (A) acima nos seguintes contratos de locação, observad</w:t>
      </w:r>
      <w:r>
        <w:rPr>
          <w:rFonts w:ascii="Arial" w:hAnsi="Arial" w:cs="Arial"/>
          <w:sz w:val="20"/>
          <w:szCs w:val="20"/>
          <w:lang w:val="pt-PT"/>
        </w:rPr>
        <w:t>a a necessidade de aditamento à presente Escritura de Emissão para prever</w:t>
      </w:r>
      <w:r w:rsidRPr="00C70FC3">
        <w:rPr>
          <w:rFonts w:ascii="Arial" w:hAnsi="Arial" w:cs="Arial"/>
          <w:sz w:val="20"/>
          <w:szCs w:val="20"/>
          <w:lang w:val="pt-PT"/>
        </w:rPr>
        <w:t xml:space="preserve"> a alteração dos perc</w:t>
      </w:r>
      <w:r>
        <w:rPr>
          <w:rFonts w:ascii="Arial" w:hAnsi="Arial" w:cs="Arial"/>
          <w:sz w:val="20"/>
          <w:szCs w:val="20"/>
          <w:lang w:val="pt-PT"/>
        </w:rPr>
        <w:t xml:space="preserve">entuais da destinação de recursos. </w:t>
      </w:r>
    </w:p>
    <w:p w14:paraId="662BC820" w14:textId="77777777" w:rsidR="00FB3831" w:rsidRPr="0023723A" w:rsidRDefault="00FB3831" w:rsidP="0023723A">
      <w:pPr>
        <w:spacing w:after="160" w:line="259" w:lineRule="auto"/>
        <w:jc w:val="center"/>
        <w:rPr>
          <w:rFonts w:ascii="Arial" w:hAnsi="Arial" w:cs="Arial"/>
          <w:sz w:val="20"/>
          <w:szCs w:val="20"/>
          <w:lang w:val="pt-PT"/>
        </w:rPr>
      </w:pPr>
    </w:p>
    <w:tbl>
      <w:tblPr>
        <w:tblStyle w:val="TableGrid"/>
        <w:tblW w:w="0" w:type="auto"/>
        <w:tblLook w:val="04A0" w:firstRow="1" w:lastRow="0" w:firstColumn="1" w:lastColumn="0" w:noHBand="0" w:noVBand="1"/>
      </w:tblPr>
      <w:tblGrid>
        <w:gridCol w:w="959"/>
        <w:gridCol w:w="1261"/>
        <w:gridCol w:w="1320"/>
        <w:gridCol w:w="1385"/>
        <w:gridCol w:w="1174"/>
        <w:gridCol w:w="6603"/>
        <w:gridCol w:w="1095"/>
        <w:gridCol w:w="905"/>
      </w:tblGrid>
      <w:tr w:rsidR="00063D03" w:rsidRPr="00063D03" w14:paraId="47741B6D" w14:textId="77777777" w:rsidTr="00C70FC3">
        <w:trPr>
          <w:trHeight w:val="300"/>
        </w:trPr>
        <w:tc>
          <w:tcPr>
            <w:tcW w:w="651" w:type="dxa"/>
            <w:shd w:val="clear" w:color="auto" w:fill="BFBFBF" w:themeFill="background1" w:themeFillShade="BF"/>
            <w:noWrap/>
            <w:hideMark/>
          </w:tcPr>
          <w:p w14:paraId="0AC5D683"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ID</w:t>
            </w:r>
          </w:p>
        </w:tc>
        <w:tc>
          <w:tcPr>
            <w:tcW w:w="828" w:type="dxa"/>
            <w:shd w:val="clear" w:color="auto" w:fill="BFBFBF" w:themeFill="background1" w:themeFillShade="BF"/>
            <w:noWrap/>
            <w:hideMark/>
          </w:tcPr>
          <w:p w14:paraId="62C313AA"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Endereço</w:t>
            </w:r>
          </w:p>
        </w:tc>
        <w:tc>
          <w:tcPr>
            <w:tcW w:w="863" w:type="dxa"/>
            <w:shd w:val="clear" w:color="auto" w:fill="BFBFBF" w:themeFill="background1" w:themeFillShade="BF"/>
            <w:noWrap/>
            <w:hideMark/>
          </w:tcPr>
          <w:p w14:paraId="70D643CF"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Matrícula</w:t>
            </w:r>
          </w:p>
        </w:tc>
        <w:tc>
          <w:tcPr>
            <w:tcW w:w="1547" w:type="dxa"/>
            <w:shd w:val="clear" w:color="auto" w:fill="BFBFBF" w:themeFill="background1" w:themeFillShade="BF"/>
            <w:noWrap/>
            <w:hideMark/>
          </w:tcPr>
          <w:p w14:paraId="66F46158"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Aluguel Mensal - R$</w:t>
            </w:r>
          </w:p>
        </w:tc>
        <w:tc>
          <w:tcPr>
            <w:tcW w:w="1306" w:type="dxa"/>
            <w:shd w:val="clear" w:color="auto" w:fill="BFBFBF" w:themeFill="background1" w:themeFillShade="BF"/>
            <w:noWrap/>
            <w:hideMark/>
          </w:tcPr>
          <w:p w14:paraId="484764A1"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Aluguel 12M - R$</w:t>
            </w:r>
          </w:p>
        </w:tc>
        <w:tc>
          <w:tcPr>
            <w:tcW w:w="7486" w:type="dxa"/>
            <w:shd w:val="clear" w:color="auto" w:fill="BFBFBF" w:themeFill="background1" w:themeFillShade="BF"/>
            <w:noWrap/>
            <w:hideMark/>
          </w:tcPr>
          <w:p w14:paraId="75EC5165"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Proprietário</w:t>
            </w:r>
          </w:p>
        </w:tc>
        <w:tc>
          <w:tcPr>
            <w:tcW w:w="1021" w:type="dxa"/>
            <w:shd w:val="clear" w:color="auto" w:fill="BFBFBF" w:themeFill="background1" w:themeFillShade="BF"/>
            <w:noWrap/>
            <w:hideMark/>
          </w:tcPr>
          <w:p w14:paraId="05FB98E4"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Data de Início</w:t>
            </w:r>
          </w:p>
        </w:tc>
        <w:tc>
          <w:tcPr>
            <w:tcW w:w="1000" w:type="dxa"/>
            <w:shd w:val="clear" w:color="auto" w:fill="BFBFBF" w:themeFill="background1" w:themeFillShade="BF"/>
            <w:noWrap/>
            <w:hideMark/>
          </w:tcPr>
          <w:p w14:paraId="2025066C"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Prazo (meses)</w:t>
            </w:r>
          </w:p>
        </w:tc>
      </w:tr>
      <w:tr w:rsidR="00063D03" w:rsidRPr="00063D03" w14:paraId="49D2A579" w14:textId="77777777" w:rsidTr="00C70FC3">
        <w:trPr>
          <w:trHeight w:val="510"/>
        </w:trPr>
        <w:tc>
          <w:tcPr>
            <w:tcW w:w="651" w:type="dxa"/>
            <w:hideMark/>
          </w:tcPr>
          <w:p w14:paraId="4C4CF5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AR0005</w:t>
            </w:r>
          </w:p>
        </w:tc>
        <w:tc>
          <w:tcPr>
            <w:tcW w:w="828" w:type="dxa"/>
            <w:hideMark/>
          </w:tcPr>
          <w:p w14:paraId="3F6B30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Joaquim Nabuco, 91 - Arpoador</w:t>
            </w:r>
          </w:p>
        </w:tc>
        <w:tc>
          <w:tcPr>
            <w:tcW w:w="863" w:type="dxa"/>
            <w:hideMark/>
          </w:tcPr>
          <w:p w14:paraId="0E228C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80547, do 5º Cartório de Registro de Imóveis do Rio de Janeiro</w:t>
            </w:r>
          </w:p>
        </w:tc>
        <w:tc>
          <w:tcPr>
            <w:tcW w:w="1547" w:type="dxa"/>
            <w:noWrap/>
            <w:hideMark/>
          </w:tcPr>
          <w:p w14:paraId="5E677B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2E875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AE1E0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RICHARD BARCZINSKI e CRISTINA </w:t>
            </w:r>
            <w:r w:rsidRPr="00063D03">
              <w:rPr>
                <w:rFonts w:ascii="Arial" w:hAnsi="Arial" w:cs="Arial"/>
                <w:sz w:val="20"/>
                <w:szCs w:val="20"/>
              </w:rPr>
              <w:br/>
              <w:t>RIBEIRO BARCZINSKI</w:t>
            </w:r>
          </w:p>
        </w:tc>
        <w:tc>
          <w:tcPr>
            <w:tcW w:w="1021" w:type="dxa"/>
            <w:noWrap/>
            <w:hideMark/>
          </w:tcPr>
          <w:p w14:paraId="765F4E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414D3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9F1D4A1" w14:textId="77777777" w:rsidTr="00C70FC3">
        <w:trPr>
          <w:trHeight w:val="300"/>
        </w:trPr>
        <w:tc>
          <w:tcPr>
            <w:tcW w:w="651" w:type="dxa"/>
            <w:hideMark/>
          </w:tcPr>
          <w:p w14:paraId="3122E9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AR0006</w:t>
            </w:r>
          </w:p>
        </w:tc>
        <w:tc>
          <w:tcPr>
            <w:tcW w:w="828" w:type="dxa"/>
            <w:hideMark/>
          </w:tcPr>
          <w:p w14:paraId="235646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Francisco Otaviano, 49 - Arpoador</w:t>
            </w:r>
          </w:p>
        </w:tc>
        <w:tc>
          <w:tcPr>
            <w:tcW w:w="863" w:type="dxa"/>
            <w:hideMark/>
          </w:tcPr>
          <w:p w14:paraId="3FCCD0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53160 - 5º CRISP</w:t>
            </w:r>
          </w:p>
        </w:tc>
        <w:tc>
          <w:tcPr>
            <w:tcW w:w="1547" w:type="dxa"/>
            <w:noWrap/>
            <w:hideMark/>
          </w:tcPr>
          <w:p w14:paraId="2F63E1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5D47C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63AC2F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CRISTINA DE QUEIROZ CAMARGO</w:t>
            </w:r>
          </w:p>
        </w:tc>
        <w:tc>
          <w:tcPr>
            <w:tcW w:w="1021" w:type="dxa"/>
            <w:noWrap/>
            <w:hideMark/>
          </w:tcPr>
          <w:p w14:paraId="5FA520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5CE074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13DAB4" w14:textId="77777777" w:rsidTr="00C70FC3">
        <w:trPr>
          <w:trHeight w:val="300"/>
        </w:trPr>
        <w:tc>
          <w:tcPr>
            <w:tcW w:w="651" w:type="dxa"/>
            <w:hideMark/>
          </w:tcPr>
          <w:p w14:paraId="3D76F0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AR0007</w:t>
            </w:r>
          </w:p>
        </w:tc>
        <w:tc>
          <w:tcPr>
            <w:tcW w:w="828" w:type="dxa"/>
            <w:hideMark/>
          </w:tcPr>
          <w:p w14:paraId="17080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Joaquim Nabuco, 182 - Arpoador</w:t>
            </w:r>
          </w:p>
        </w:tc>
        <w:tc>
          <w:tcPr>
            <w:tcW w:w="863" w:type="dxa"/>
            <w:hideMark/>
          </w:tcPr>
          <w:p w14:paraId="29BCA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48196 - 5ºCRIRJ</w:t>
            </w:r>
          </w:p>
        </w:tc>
        <w:tc>
          <w:tcPr>
            <w:tcW w:w="1547" w:type="dxa"/>
            <w:noWrap/>
            <w:hideMark/>
          </w:tcPr>
          <w:p w14:paraId="445E0F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6777F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014893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KARINA ALEXANDRA DE QUEIROZ</w:t>
            </w:r>
          </w:p>
        </w:tc>
        <w:tc>
          <w:tcPr>
            <w:tcW w:w="1021" w:type="dxa"/>
            <w:noWrap/>
            <w:hideMark/>
          </w:tcPr>
          <w:p w14:paraId="584C82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A48B9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954024E" w14:textId="77777777" w:rsidTr="00C70FC3">
        <w:trPr>
          <w:trHeight w:val="300"/>
        </w:trPr>
        <w:tc>
          <w:tcPr>
            <w:tcW w:w="651" w:type="dxa"/>
            <w:hideMark/>
          </w:tcPr>
          <w:p w14:paraId="4BBA03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BF0001</w:t>
            </w:r>
          </w:p>
        </w:tc>
        <w:tc>
          <w:tcPr>
            <w:tcW w:w="828" w:type="dxa"/>
            <w:hideMark/>
          </w:tcPr>
          <w:p w14:paraId="3A1CBD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Carlos Peixoto, 80 - Botafogo</w:t>
            </w:r>
          </w:p>
        </w:tc>
        <w:tc>
          <w:tcPr>
            <w:tcW w:w="863" w:type="dxa"/>
            <w:hideMark/>
          </w:tcPr>
          <w:p w14:paraId="7B9D76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0049805 - 3º CRIRJ</w:t>
            </w:r>
          </w:p>
        </w:tc>
        <w:tc>
          <w:tcPr>
            <w:tcW w:w="1547" w:type="dxa"/>
            <w:noWrap/>
            <w:hideMark/>
          </w:tcPr>
          <w:p w14:paraId="62C648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6BD77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432714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Lucia Meyer de Queiroz</w:t>
            </w:r>
          </w:p>
        </w:tc>
        <w:tc>
          <w:tcPr>
            <w:tcW w:w="1021" w:type="dxa"/>
            <w:noWrap/>
            <w:hideMark/>
          </w:tcPr>
          <w:p w14:paraId="4D55CA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F56A0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76264E5" w14:textId="77777777" w:rsidTr="00C70FC3">
        <w:trPr>
          <w:trHeight w:val="300"/>
        </w:trPr>
        <w:tc>
          <w:tcPr>
            <w:tcW w:w="651" w:type="dxa"/>
            <w:hideMark/>
          </w:tcPr>
          <w:p w14:paraId="56E94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BF0002</w:t>
            </w:r>
          </w:p>
        </w:tc>
        <w:tc>
          <w:tcPr>
            <w:tcW w:w="828" w:type="dxa"/>
            <w:hideMark/>
          </w:tcPr>
          <w:p w14:paraId="4F2575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Dona Mariana, 100 - Botafogo</w:t>
            </w:r>
          </w:p>
        </w:tc>
        <w:tc>
          <w:tcPr>
            <w:tcW w:w="863" w:type="dxa"/>
            <w:hideMark/>
          </w:tcPr>
          <w:p w14:paraId="6B24CD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15804 - 3º CRIRJ</w:t>
            </w:r>
          </w:p>
        </w:tc>
        <w:tc>
          <w:tcPr>
            <w:tcW w:w="1547" w:type="dxa"/>
            <w:noWrap/>
            <w:hideMark/>
          </w:tcPr>
          <w:p w14:paraId="7DE02E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1C6F9D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00ED9E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LTR CONSULTORIA ECONÔMICA E COMERCIAL LTDA. - Representada por Helena Lindenberg Braga </w:t>
            </w:r>
            <w:r w:rsidRPr="00063D03">
              <w:rPr>
                <w:rFonts w:ascii="Arial" w:hAnsi="Arial" w:cs="Arial"/>
                <w:sz w:val="20"/>
                <w:szCs w:val="20"/>
              </w:rPr>
              <w:br/>
              <w:t>Tournillon Ramos</w:t>
            </w:r>
          </w:p>
        </w:tc>
        <w:tc>
          <w:tcPr>
            <w:tcW w:w="1021" w:type="dxa"/>
            <w:noWrap/>
            <w:hideMark/>
          </w:tcPr>
          <w:p w14:paraId="36DA85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7837F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D44077" w14:textId="77777777" w:rsidTr="00C70FC3">
        <w:trPr>
          <w:trHeight w:val="300"/>
        </w:trPr>
        <w:tc>
          <w:tcPr>
            <w:tcW w:w="651" w:type="dxa"/>
            <w:hideMark/>
          </w:tcPr>
          <w:p w14:paraId="34C55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BF0003</w:t>
            </w:r>
          </w:p>
        </w:tc>
        <w:tc>
          <w:tcPr>
            <w:tcW w:w="828" w:type="dxa"/>
            <w:hideMark/>
          </w:tcPr>
          <w:p w14:paraId="127723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São Manuel , 20 - Botafogo</w:t>
            </w:r>
          </w:p>
        </w:tc>
        <w:tc>
          <w:tcPr>
            <w:tcW w:w="863" w:type="dxa"/>
            <w:hideMark/>
          </w:tcPr>
          <w:p w14:paraId="7F9318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0053179 - 3º CRIRJ</w:t>
            </w:r>
          </w:p>
        </w:tc>
        <w:tc>
          <w:tcPr>
            <w:tcW w:w="1547" w:type="dxa"/>
            <w:noWrap/>
            <w:hideMark/>
          </w:tcPr>
          <w:p w14:paraId="492639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2.500 </w:t>
            </w:r>
          </w:p>
        </w:tc>
        <w:tc>
          <w:tcPr>
            <w:tcW w:w="1306" w:type="dxa"/>
            <w:noWrap/>
            <w:hideMark/>
          </w:tcPr>
          <w:p w14:paraId="5A688F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30.000 </w:t>
            </w:r>
          </w:p>
        </w:tc>
        <w:tc>
          <w:tcPr>
            <w:tcW w:w="7486" w:type="dxa"/>
            <w:noWrap/>
            <w:hideMark/>
          </w:tcPr>
          <w:p w14:paraId="786570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CECILIA BOSI LOSASSO AUGUSTO</w:t>
            </w:r>
          </w:p>
        </w:tc>
        <w:tc>
          <w:tcPr>
            <w:tcW w:w="1021" w:type="dxa"/>
            <w:noWrap/>
            <w:hideMark/>
          </w:tcPr>
          <w:p w14:paraId="6694FC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7CA59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38796A" w14:textId="77777777" w:rsidTr="00C70FC3">
        <w:trPr>
          <w:trHeight w:val="300"/>
        </w:trPr>
        <w:tc>
          <w:tcPr>
            <w:tcW w:w="651" w:type="dxa"/>
            <w:hideMark/>
          </w:tcPr>
          <w:p w14:paraId="01BA07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BK0009</w:t>
            </w:r>
          </w:p>
        </w:tc>
        <w:tc>
          <w:tcPr>
            <w:tcW w:w="828" w:type="dxa"/>
            <w:hideMark/>
          </w:tcPr>
          <w:p w14:paraId="58C42C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Flórida, 76 - Brooklin</w:t>
            </w:r>
          </w:p>
        </w:tc>
        <w:tc>
          <w:tcPr>
            <w:tcW w:w="863" w:type="dxa"/>
            <w:hideMark/>
          </w:tcPr>
          <w:p w14:paraId="78FA1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124338 - 15º CRISP</w:t>
            </w:r>
          </w:p>
        </w:tc>
        <w:tc>
          <w:tcPr>
            <w:tcW w:w="1547" w:type="dxa"/>
            <w:noWrap/>
            <w:hideMark/>
          </w:tcPr>
          <w:p w14:paraId="2D783A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786373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1A630D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LUCIA CANDREVA</w:t>
            </w:r>
          </w:p>
        </w:tc>
        <w:tc>
          <w:tcPr>
            <w:tcW w:w="1021" w:type="dxa"/>
            <w:noWrap/>
            <w:hideMark/>
          </w:tcPr>
          <w:p w14:paraId="6514A4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6409AC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7A87994" w14:textId="77777777" w:rsidTr="00C70FC3">
        <w:trPr>
          <w:trHeight w:val="300"/>
        </w:trPr>
        <w:tc>
          <w:tcPr>
            <w:tcW w:w="651" w:type="dxa"/>
            <w:hideMark/>
          </w:tcPr>
          <w:p w14:paraId="2B96B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BK0010</w:t>
            </w:r>
          </w:p>
        </w:tc>
        <w:tc>
          <w:tcPr>
            <w:tcW w:w="828" w:type="dxa"/>
            <w:hideMark/>
          </w:tcPr>
          <w:p w14:paraId="4F3853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Portugal, 277 - Brooklin</w:t>
            </w:r>
          </w:p>
        </w:tc>
        <w:tc>
          <w:tcPr>
            <w:tcW w:w="863" w:type="dxa"/>
            <w:hideMark/>
          </w:tcPr>
          <w:p w14:paraId="3EF539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128.490 - 15º CRISP</w:t>
            </w:r>
          </w:p>
        </w:tc>
        <w:tc>
          <w:tcPr>
            <w:tcW w:w="1547" w:type="dxa"/>
            <w:noWrap/>
            <w:hideMark/>
          </w:tcPr>
          <w:p w14:paraId="60B60C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 </w:t>
            </w:r>
          </w:p>
        </w:tc>
        <w:tc>
          <w:tcPr>
            <w:tcW w:w="1306" w:type="dxa"/>
            <w:noWrap/>
            <w:hideMark/>
          </w:tcPr>
          <w:p w14:paraId="42FD79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180.000 </w:t>
            </w:r>
          </w:p>
        </w:tc>
        <w:tc>
          <w:tcPr>
            <w:tcW w:w="7486" w:type="dxa"/>
            <w:noWrap/>
            <w:hideMark/>
          </w:tcPr>
          <w:p w14:paraId="1131DA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MIRIAM DE FÁTIMA CASTANHO BERTAZZOLA GRACITELLI</w:t>
            </w:r>
          </w:p>
        </w:tc>
        <w:tc>
          <w:tcPr>
            <w:tcW w:w="1021" w:type="dxa"/>
            <w:noWrap/>
            <w:hideMark/>
          </w:tcPr>
          <w:p w14:paraId="409A6B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7F1445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E37F78F" w14:textId="77777777" w:rsidTr="00C70FC3">
        <w:trPr>
          <w:trHeight w:val="525"/>
        </w:trPr>
        <w:tc>
          <w:tcPr>
            <w:tcW w:w="651" w:type="dxa"/>
            <w:hideMark/>
          </w:tcPr>
          <w:p w14:paraId="254CF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BK0011</w:t>
            </w:r>
          </w:p>
        </w:tc>
        <w:tc>
          <w:tcPr>
            <w:tcW w:w="828" w:type="dxa"/>
            <w:hideMark/>
          </w:tcPr>
          <w:p w14:paraId="146FA4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Conceição de Monte Alegre, 351 - Brooklin</w:t>
            </w:r>
          </w:p>
        </w:tc>
        <w:tc>
          <w:tcPr>
            <w:tcW w:w="863" w:type="dxa"/>
            <w:hideMark/>
          </w:tcPr>
          <w:p w14:paraId="1A029C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a matrícula nº 152.757 R.10 – fl004, do 15º Cartório de </w:t>
            </w:r>
            <w:r w:rsidRPr="00063D03">
              <w:rPr>
                <w:rFonts w:ascii="Arial" w:hAnsi="Arial" w:cs="Arial"/>
                <w:sz w:val="20"/>
                <w:szCs w:val="20"/>
              </w:rPr>
              <w:br/>
              <w:t>Registro de Imóveis</w:t>
            </w:r>
          </w:p>
        </w:tc>
        <w:tc>
          <w:tcPr>
            <w:tcW w:w="1547" w:type="dxa"/>
            <w:noWrap/>
            <w:hideMark/>
          </w:tcPr>
          <w:p w14:paraId="712A2F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5.133 </w:t>
            </w:r>
          </w:p>
        </w:tc>
        <w:tc>
          <w:tcPr>
            <w:tcW w:w="1306" w:type="dxa"/>
            <w:noWrap/>
            <w:hideMark/>
          </w:tcPr>
          <w:p w14:paraId="7A6022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61.590 </w:t>
            </w:r>
          </w:p>
        </w:tc>
        <w:tc>
          <w:tcPr>
            <w:tcW w:w="7486" w:type="dxa"/>
            <w:noWrap/>
            <w:hideMark/>
          </w:tcPr>
          <w:p w14:paraId="55248D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LAURA GARCIA RIBEIRO</w:t>
            </w:r>
          </w:p>
        </w:tc>
        <w:tc>
          <w:tcPr>
            <w:tcW w:w="1021" w:type="dxa"/>
            <w:noWrap/>
            <w:hideMark/>
          </w:tcPr>
          <w:p w14:paraId="765774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141D2C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2DD4F76" w14:textId="77777777" w:rsidTr="00C70FC3">
        <w:trPr>
          <w:trHeight w:val="375"/>
        </w:trPr>
        <w:tc>
          <w:tcPr>
            <w:tcW w:w="651" w:type="dxa"/>
            <w:hideMark/>
          </w:tcPr>
          <w:p w14:paraId="0420EE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BK0012</w:t>
            </w:r>
          </w:p>
        </w:tc>
        <w:tc>
          <w:tcPr>
            <w:tcW w:w="828" w:type="dxa"/>
            <w:hideMark/>
          </w:tcPr>
          <w:p w14:paraId="7E589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Flórida, 1133 - Brooklin</w:t>
            </w:r>
          </w:p>
        </w:tc>
        <w:tc>
          <w:tcPr>
            <w:tcW w:w="863" w:type="dxa"/>
            <w:hideMark/>
          </w:tcPr>
          <w:p w14:paraId="27544B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matrícula nº 117.047, do 15º Cartório de Registro de Imóveis</w:t>
            </w:r>
          </w:p>
        </w:tc>
        <w:tc>
          <w:tcPr>
            <w:tcW w:w="1547" w:type="dxa"/>
            <w:noWrap/>
            <w:hideMark/>
          </w:tcPr>
          <w:p w14:paraId="67EB5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5.600 </w:t>
            </w:r>
          </w:p>
        </w:tc>
        <w:tc>
          <w:tcPr>
            <w:tcW w:w="1306" w:type="dxa"/>
            <w:noWrap/>
            <w:hideMark/>
          </w:tcPr>
          <w:p w14:paraId="499DD2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67.200 </w:t>
            </w:r>
          </w:p>
        </w:tc>
        <w:tc>
          <w:tcPr>
            <w:tcW w:w="7486" w:type="dxa"/>
            <w:noWrap/>
            <w:hideMark/>
          </w:tcPr>
          <w:p w14:paraId="469D7C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Carlos Pillon Motono</w:t>
            </w:r>
          </w:p>
        </w:tc>
        <w:tc>
          <w:tcPr>
            <w:tcW w:w="1021" w:type="dxa"/>
            <w:noWrap/>
            <w:hideMark/>
          </w:tcPr>
          <w:p w14:paraId="22CE83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07/07/2022</w:t>
            </w:r>
          </w:p>
        </w:tc>
        <w:tc>
          <w:tcPr>
            <w:tcW w:w="1000" w:type="dxa"/>
            <w:noWrap/>
            <w:hideMark/>
          </w:tcPr>
          <w:p w14:paraId="678BA2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CDA31F" w14:textId="77777777" w:rsidTr="00C70FC3">
        <w:trPr>
          <w:trHeight w:val="300"/>
        </w:trPr>
        <w:tc>
          <w:tcPr>
            <w:tcW w:w="651" w:type="dxa"/>
            <w:hideMark/>
          </w:tcPr>
          <w:p w14:paraId="2F3E61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BK0013</w:t>
            </w:r>
          </w:p>
        </w:tc>
        <w:tc>
          <w:tcPr>
            <w:tcW w:w="828" w:type="dxa"/>
            <w:hideMark/>
          </w:tcPr>
          <w:p w14:paraId="0733D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Indiana, 463 - Brooklin</w:t>
            </w:r>
          </w:p>
        </w:tc>
        <w:tc>
          <w:tcPr>
            <w:tcW w:w="863" w:type="dxa"/>
            <w:hideMark/>
          </w:tcPr>
          <w:p w14:paraId="6C013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171.205, do 15º CRISP</w:t>
            </w:r>
          </w:p>
        </w:tc>
        <w:tc>
          <w:tcPr>
            <w:tcW w:w="1547" w:type="dxa"/>
            <w:noWrap/>
            <w:hideMark/>
          </w:tcPr>
          <w:p w14:paraId="0655B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5.130 </w:t>
            </w:r>
          </w:p>
        </w:tc>
        <w:tc>
          <w:tcPr>
            <w:tcW w:w="1306" w:type="dxa"/>
            <w:noWrap/>
            <w:hideMark/>
          </w:tcPr>
          <w:p w14:paraId="227EE1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61.560 </w:t>
            </w:r>
          </w:p>
        </w:tc>
        <w:tc>
          <w:tcPr>
            <w:tcW w:w="7486" w:type="dxa"/>
            <w:noWrap/>
            <w:hideMark/>
          </w:tcPr>
          <w:p w14:paraId="789C1D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SÉRGIO MELHEM PROTTA</w:t>
            </w:r>
          </w:p>
        </w:tc>
        <w:tc>
          <w:tcPr>
            <w:tcW w:w="1021" w:type="dxa"/>
            <w:noWrap/>
            <w:hideMark/>
          </w:tcPr>
          <w:p w14:paraId="182367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22/08/2022</w:t>
            </w:r>
          </w:p>
        </w:tc>
        <w:tc>
          <w:tcPr>
            <w:tcW w:w="1000" w:type="dxa"/>
            <w:noWrap/>
            <w:hideMark/>
          </w:tcPr>
          <w:p w14:paraId="2154C9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21BC61" w14:textId="77777777" w:rsidTr="00C70FC3">
        <w:trPr>
          <w:trHeight w:val="510"/>
        </w:trPr>
        <w:tc>
          <w:tcPr>
            <w:tcW w:w="651" w:type="dxa"/>
            <w:hideMark/>
          </w:tcPr>
          <w:p w14:paraId="07F7AF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CB0001</w:t>
            </w:r>
          </w:p>
        </w:tc>
        <w:tc>
          <w:tcPr>
            <w:tcW w:w="828" w:type="dxa"/>
            <w:hideMark/>
          </w:tcPr>
          <w:p w14:paraId="44096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6DBAB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276.623 - 15º CRISP</w:t>
            </w:r>
          </w:p>
        </w:tc>
        <w:tc>
          <w:tcPr>
            <w:tcW w:w="1547" w:type="dxa"/>
            <w:noWrap/>
            <w:hideMark/>
          </w:tcPr>
          <w:p w14:paraId="244947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A4709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2569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F05E2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FD1FE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AEEC5E" w14:textId="77777777" w:rsidTr="00C70FC3">
        <w:trPr>
          <w:trHeight w:val="510"/>
        </w:trPr>
        <w:tc>
          <w:tcPr>
            <w:tcW w:w="651" w:type="dxa"/>
            <w:hideMark/>
          </w:tcPr>
          <w:p w14:paraId="7744AB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CB0002</w:t>
            </w:r>
          </w:p>
        </w:tc>
        <w:tc>
          <w:tcPr>
            <w:tcW w:w="828" w:type="dxa"/>
            <w:hideMark/>
          </w:tcPr>
          <w:p w14:paraId="2084A95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C6268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276.624 - 15º CRISP</w:t>
            </w:r>
          </w:p>
        </w:tc>
        <w:tc>
          <w:tcPr>
            <w:tcW w:w="1547" w:type="dxa"/>
            <w:noWrap/>
            <w:hideMark/>
          </w:tcPr>
          <w:p w14:paraId="06431E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7F4F4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B55C0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3C4DA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2075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587FC5" w14:textId="77777777" w:rsidTr="00C70FC3">
        <w:trPr>
          <w:trHeight w:val="510"/>
        </w:trPr>
        <w:tc>
          <w:tcPr>
            <w:tcW w:w="651" w:type="dxa"/>
            <w:hideMark/>
          </w:tcPr>
          <w:p w14:paraId="07AE8F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CB0003</w:t>
            </w:r>
          </w:p>
        </w:tc>
        <w:tc>
          <w:tcPr>
            <w:tcW w:w="828" w:type="dxa"/>
            <w:hideMark/>
          </w:tcPr>
          <w:p w14:paraId="4EBECB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8A45D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276.626 - 15º CRISP</w:t>
            </w:r>
          </w:p>
        </w:tc>
        <w:tc>
          <w:tcPr>
            <w:tcW w:w="1547" w:type="dxa"/>
            <w:noWrap/>
            <w:hideMark/>
          </w:tcPr>
          <w:p w14:paraId="249B92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F4024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ABD23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519A8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7353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47A401E" w14:textId="77777777" w:rsidTr="00C70FC3">
        <w:trPr>
          <w:trHeight w:val="510"/>
        </w:trPr>
        <w:tc>
          <w:tcPr>
            <w:tcW w:w="651" w:type="dxa"/>
            <w:hideMark/>
          </w:tcPr>
          <w:p w14:paraId="592A6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CB0004</w:t>
            </w:r>
          </w:p>
        </w:tc>
        <w:tc>
          <w:tcPr>
            <w:tcW w:w="828" w:type="dxa"/>
            <w:hideMark/>
          </w:tcPr>
          <w:p w14:paraId="4B222C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908CE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276.627 - 15º CRISP</w:t>
            </w:r>
          </w:p>
        </w:tc>
        <w:tc>
          <w:tcPr>
            <w:tcW w:w="1547" w:type="dxa"/>
            <w:noWrap/>
            <w:hideMark/>
          </w:tcPr>
          <w:p w14:paraId="61EF54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58A26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FF56D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5683B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AB2B2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0505BE" w14:textId="77777777" w:rsidTr="00C70FC3">
        <w:trPr>
          <w:trHeight w:val="510"/>
        </w:trPr>
        <w:tc>
          <w:tcPr>
            <w:tcW w:w="651" w:type="dxa"/>
            <w:hideMark/>
          </w:tcPr>
          <w:p w14:paraId="70FAA3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CB0005</w:t>
            </w:r>
          </w:p>
        </w:tc>
        <w:tc>
          <w:tcPr>
            <w:tcW w:w="828" w:type="dxa"/>
            <w:hideMark/>
          </w:tcPr>
          <w:p w14:paraId="5A4C2A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70BAD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276.628 - 15º CRISP</w:t>
            </w:r>
          </w:p>
        </w:tc>
        <w:tc>
          <w:tcPr>
            <w:tcW w:w="1547" w:type="dxa"/>
            <w:noWrap/>
            <w:hideMark/>
          </w:tcPr>
          <w:p w14:paraId="5606AA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D8B7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D0246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B522F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AEAD5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620AFC2" w14:textId="77777777" w:rsidTr="00C70FC3">
        <w:trPr>
          <w:trHeight w:val="510"/>
        </w:trPr>
        <w:tc>
          <w:tcPr>
            <w:tcW w:w="651" w:type="dxa"/>
            <w:hideMark/>
          </w:tcPr>
          <w:p w14:paraId="51BA3B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CB0006</w:t>
            </w:r>
          </w:p>
        </w:tc>
        <w:tc>
          <w:tcPr>
            <w:tcW w:w="828" w:type="dxa"/>
            <w:hideMark/>
          </w:tcPr>
          <w:p w14:paraId="7076DE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B55AE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276.630 - 15º CRISP</w:t>
            </w:r>
          </w:p>
        </w:tc>
        <w:tc>
          <w:tcPr>
            <w:tcW w:w="1547" w:type="dxa"/>
            <w:noWrap/>
            <w:hideMark/>
          </w:tcPr>
          <w:p w14:paraId="41186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00335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370A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99A8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9F3B9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3BC5F6" w14:textId="77777777" w:rsidTr="00C70FC3">
        <w:trPr>
          <w:trHeight w:val="510"/>
        </w:trPr>
        <w:tc>
          <w:tcPr>
            <w:tcW w:w="651" w:type="dxa"/>
            <w:hideMark/>
          </w:tcPr>
          <w:p w14:paraId="7F035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CB0007</w:t>
            </w:r>
          </w:p>
        </w:tc>
        <w:tc>
          <w:tcPr>
            <w:tcW w:w="828" w:type="dxa"/>
            <w:hideMark/>
          </w:tcPr>
          <w:p w14:paraId="3F5E4F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2E9F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276.631 - 15º CRISP</w:t>
            </w:r>
          </w:p>
        </w:tc>
        <w:tc>
          <w:tcPr>
            <w:tcW w:w="1547" w:type="dxa"/>
            <w:noWrap/>
            <w:hideMark/>
          </w:tcPr>
          <w:p w14:paraId="37B768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22A3B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92E07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5EEB3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15C5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EB6FEE" w14:textId="77777777" w:rsidTr="00C70FC3">
        <w:trPr>
          <w:trHeight w:val="510"/>
        </w:trPr>
        <w:tc>
          <w:tcPr>
            <w:tcW w:w="651" w:type="dxa"/>
            <w:hideMark/>
          </w:tcPr>
          <w:p w14:paraId="46262D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CB0008</w:t>
            </w:r>
          </w:p>
        </w:tc>
        <w:tc>
          <w:tcPr>
            <w:tcW w:w="828" w:type="dxa"/>
            <w:hideMark/>
          </w:tcPr>
          <w:p w14:paraId="41AAB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D8BB4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276.632 - 15º CRISP</w:t>
            </w:r>
          </w:p>
        </w:tc>
        <w:tc>
          <w:tcPr>
            <w:tcW w:w="1547" w:type="dxa"/>
            <w:noWrap/>
            <w:hideMark/>
          </w:tcPr>
          <w:p w14:paraId="039934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7763E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E3E6C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BD42E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004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70780BF" w14:textId="77777777" w:rsidTr="00C70FC3">
        <w:trPr>
          <w:trHeight w:val="510"/>
        </w:trPr>
        <w:tc>
          <w:tcPr>
            <w:tcW w:w="651" w:type="dxa"/>
            <w:hideMark/>
          </w:tcPr>
          <w:p w14:paraId="3731E8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CB0009</w:t>
            </w:r>
          </w:p>
        </w:tc>
        <w:tc>
          <w:tcPr>
            <w:tcW w:w="828" w:type="dxa"/>
            <w:hideMark/>
          </w:tcPr>
          <w:p w14:paraId="10BE1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7BA3B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276.633 - 15º CRISP</w:t>
            </w:r>
          </w:p>
        </w:tc>
        <w:tc>
          <w:tcPr>
            <w:tcW w:w="1547" w:type="dxa"/>
            <w:noWrap/>
            <w:hideMark/>
          </w:tcPr>
          <w:p w14:paraId="6E92E7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4C9EB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16BF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69B22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89213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1F0FA17" w14:textId="77777777" w:rsidTr="00C70FC3">
        <w:trPr>
          <w:trHeight w:val="510"/>
        </w:trPr>
        <w:tc>
          <w:tcPr>
            <w:tcW w:w="651" w:type="dxa"/>
            <w:hideMark/>
          </w:tcPr>
          <w:p w14:paraId="65E2EB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CB0010</w:t>
            </w:r>
          </w:p>
        </w:tc>
        <w:tc>
          <w:tcPr>
            <w:tcW w:w="828" w:type="dxa"/>
            <w:hideMark/>
          </w:tcPr>
          <w:p w14:paraId="4D804E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E5A6C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276.635 - 15º CRISP</w:t>
            </w:r>
          </w:p>
        </w:tc>
        <w:tc>
          <w:tcPr>
            <w:tcW w:w="1547" w:type="dxa"/>
            <w:noWrap/>
            <w:hideMark/>
          </w:tcPr>
          <w:p w14:paraId="7E0FA5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9525D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7D4C2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833C3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D7B2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677700" w14:textId="77777777" w:rsidTr="00C70FC3">
        <w:trPr>
          <w:trHeight w:val="510"/>
        </w:trPr>
        <w:tc>
          <w:tcPr>
            <w:tcW w:w="651" w:type="dxa"/>
            <w:hideMark/>
          </w:tcPr>
          <w:p w14:paraId="54B720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CB0011</w:t>
            </w:r>
          </w:p>
        </w:tc>
        <w:tc>
          <w:tcPr>
            <w:tcW w:w="828" w:type="dxa"/>
            <w:hideMark/>
          </w:tcPr>
          <w:p w14:paraId="106FF1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18E3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276.636 - 15º CRISP</w:t>
            </w:r>
          </w:p>
        </w:tc>
        <w:tc>
          <w:tcPr>
            <w:tcW w:w="1547" w:type="dxa"/>
            <w:noWrap/>
            <w:hideMark/>
          </w:tcPr>
          <w:p w14:paraId="38B089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96AE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AA084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AF920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25C0C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A08F33F" w14:textId="77777777" w:rsidTr="00C70FC3">
        <w:trPr>
          <w:trHeight w:val="510"/>
        </w:trPr>
        <w:tc>
          <w:tcPr>
            <w:tcW w:w="651" w:type="dxa"/>
            <w:hideMark/>
          </w:tcPr>
          <w:p w14:paraId="1C4CEB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CB0012</w:t>
            </w:r>
          </w:p>
        </w:tc>
        <w:tc>
          <w:tcPr>
            <w:tcW w:w="828" w:type="dxa"/>
            <w:hideMark/>
          </w:tcPr>
          <w:p w14:paraId="4DE9F5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7E21C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276.637 - 15º CRISP</w:t>
            </w:r>
          </w:p>
        </w:tc>
        <w:tc>
          <w:tcPr>
            <w:tcW w:w="1547" w:type="dxa"/>
            <w:noWrap/>
            <w:hideMark/>
          </w:tcPr>
          <w:p w14:paraId="38E1A2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2154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0B13D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AA0B2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1E785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B436CF6" w14:textId="77777777" w:rsidTr="00C70FC3">
        <w:trPr>
          <w:trHeight w:val="510"/>
        </w:trPr>
        <w:tc>
          <w:tcPr>
            <w:tcW w:w="651" w:type="dxa"/>
            <w:hideMark/>
          </w:tcPr>
          <w:p w14:paraId="146862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CB0013</w:t>
            </w:r>
          </w:p>
        </w:tc>
        <w:tc>
          <w:tcPr>
            <w:tcW w:w="828" w:type="dxa"/>
            <w:hideMark/>
          </w:tcPr>
          <w:p w14:paraId="03A3E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31C5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276.639 - 15º CRISP</w:t>
            </w:r>
          </w:p>
        </w:tc>
        <w:tc>
          <w:tcPr>
            <w:tcW w:w="1547" w:type="dxa"/>
            <w:noWrap/>
            <w:hideMark/>
          </w:tcPr>
          <w:p w14:paraId="31C345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B4678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98BD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5482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627AD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14CD34" w14:textId="77777777" w:rsidTr="00C70FC3">
        <w:trPr>
          <w:trHeight w:val="510"/>
        </w:trPr>
        <w:tc>
          <w:tcPr>
            <w:tcW w:w="651" w:type="dxa"/>
            <w:hideMark/>
          </w:tcPr>
          <w:p w14:paraId="04B7EA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CB0014</w:t>
            </w:r>
          </w:p>
        </w:tc>
        <w:tc>
          <w:tcPr>
            <w:tcW w:w="828" w:type="dxa"/>
            <w:hideMark/>
          </w:tcPr>
          <w:p w14:paraId="1EBAF8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5D3B8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276.640 - 15º CRISP</w:t>
            </w:r>
          </w:p>
        </w:tc>
        <w:tc>
          <w:tcPr>
            <w:tcW w:w="1547" w:type="dxa"/>
            <w:noWrap/>
            <w:hideMark/>
          </w:tcPr>
          <w:p w14:paraId="265E9D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BECE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0F206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FEE87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CC88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FF7818" w14:textId="77777777" w:rsidTr="00C70FC3">
        <w:trPr>
          <w:trHeight w:val="510"/>
        </w:trPr>
        <w:tc>
          <w:tcPr>
            <w:tcW w:w="651" w:type="dxa"/>
            <w:hideMark/>
          </w:tcPr>
          <w:p w14:paraId="5010E4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CB0015</w:t>
            </w:r>
          </w:p>
        </w:tc>
        <w:tc>
          <w:tcPr>
            <w:tcW w:w="828" w:type="dxa"/>
            <w:hideMark/>
          </w:tcPr>
          <w:p w14:paraId="3325C2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AB2AD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276.643 - 15º CRISP</w:t>
            </w:r>
          </w:p>
        </w:tc>
        <w:tc>
          <w:tcPr>
            <w:tcW w:w="1547" w:type="dxa"/>
            <w:noWrap/>
            <w:hideMark/>
          </w:tcPr>
          <w:p w14:paraId="43C246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F156D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4115C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915B0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01D31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D1EA26C" w14:textId="77777777" w:rsidTr="00C70FC3">
        <w:trPr>
          <w:trHeight w:val="510"/>
        </w:trPr>
        <w:tc>
          <w:tcPr>
            <w:tcW w:w="651" w:type="dxa"/>
            <w:hideMark/>
          </w:tcPr>
          <w:p w14:paraId="35AF37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CB0016</w:t>
            </w:r>
          </w:p>
        </w:tc>
        <w:tc>
          <w:tcPr>
            <w:tcW w:w="828" w:type="dxa"/>
            <w:hideMark/>
          </w:tcPr>
          <w:p w14:paraId="1DE063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4CE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276.644 - 15º CRISP</w:t>
            </w:r>
          </w:p>
        </w:tc>
        <w:tc>
          <w:tcPr>
            <w:tcW w:w="1547" w:type="dxa"/>
            <w:noWrap/>
            <w:hideMark/>
          </w:tcPr>
          <w:p w14:paraId="54DD15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097A6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4E55C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088C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91246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CDE339" w14:textId="77777777" w:rsidTr="00C70FC3">
        <w:trPr>
          <w:trHeight w:val="510"/>
        </w:trPr>
        <w:tc>
          <w:tcPr>
            <w:tcW w:w="651" w:type="dxa"/>
            <w:hideMark/>
          </w:tcPr>
          <w:p w14:paraId="1B4A1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CB0017</w:t>
            </w:r>
          </w:p>
        </w:tc>
        <w:tc>
          <w:tcPr>
            <w:tcW w:w="828" w:type="dxa"/>
            <w:hideMark/>
          </w:tcPr>
          <w:p w14:paraId="043609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8292F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276.645 - 15º CRISP</w:t>
            </w:r>
          </w:p>
        </w:tc>
        <w:tc>
          <w:tcPr>
            <w:tcW w:w="1547" w:type="dxa"/>
            <w:noWrap/>
            <w:hideMark/>
          </w:tcPr>
          <w:p w14:paraId="4F1156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2A0A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E52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CC3D0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F2B64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4AB117" w14:textId="77777777" w:rsidTr="00C70FC3">
        <w:trPr>
          <w:trHeight w:val="510"/>
        </w:trPr>
        <w:tc>
          <w:tcPr>
            <w:tcW w:w="651" w:type="dxa"/>
            <w:hideMark/>
          </w:tcPr>
          <w:p w14:paraId="3B92ED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CB0018</w:t>
            </w:r>
          </w:p>
        </w:tc>
        <w:tc>
          <w:tcPr>
            <w:tcW w:w="828" w:type="dxa"/>
            <w:hideMark/>
          </w:tcPr>
          <w:p w14:paraId="0E9DFD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E0CF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276.646 - 15º CRISP</w:t>
            </w:r>
          </w:p>
        </w:tc>
        <w:tc>
          <w:tcPr>
            <w:tcW w:w="1547" w:type="dxa"/>
            <w:noWrap/>
            <w:hideMark/>
          </w:tcPr>
          <w:p w14:paraId="31FC9E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600C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CE05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A61F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8253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9EAF298" w14:textId="77777777" w:rsidTr="00C70FC3">
        <w:trPr>
          <w:trHeight w:val="510"/>
        </w:trPr>
        <w:tc>
          <w:tcPr>
            <w:tcW w:w="651" w:type="dxa"/>
            <w:hideMark/>
          </w:tcPr>
          <w:p w14:paraId="1A7875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CB0019</w:t>
            </w:r>
          </w:p>
        </w:tc>
        <w:tc>
          <w:tcPr>
            <w:tcW w:w="828" w:type="dxa"/>
            <w:hideMark/>
          </w:tcPr>
          <w:p w14:paraId="1A3063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D595F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276.647 - 15º CRISP</w:t>
            </w:r>
          </w:p>
        </w:tc>
        <w:tc>
          <w:tcPr>
            <w:tcW w:w="1547" w:type="dxa"/>
            <w:noWrap/>
            <w:hideMark/>
          </w:tcPr>
          <w:p w14:paraId="78BE47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D6FE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0F487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FFDB3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2DE01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5118DD3" w14:textId="77777777" w:rsidTr="00C70FC3">
        <w:trPr>
          <w:trHeight w:val="510"/>
        </w:trPr>
        <w:tc>
          <w:tcPr>
            <w:tcW w:w="651" w:type="dxa"/>
            <w:hideMark/>
          </w:tcPr>
          <w:p w14:paraId="55698C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CB0020</w:t>
            </w:r>
          </w:p>
        </w:tc>
        <w:tc>
          <w:tcPr>
            <w:tcW w:w="828" w:type="dxa"/>
            <w:hideMark/>
          </w:tcPr>
          <w:p w14:paraId="4D368E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0F46C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276.649 - 15º CRISP</w:t>
            </w:r>
          </w:p>
        </w:tc>
        <w:tc>
          <w:tcPr>
            <w:tcW w:w="1547" w:type="dxa"/>
            <w:noWrap/>
            <w:hideMark/>
          </w:tcPr>
          <w:p w14:paraId="7C02AE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DDF54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BC6E4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837AF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B436F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AC3B0A6" w14:textId="77777777" w:rsidTr="00C70FC3">
        <w:trPr>
          <w:trHeight w:val="510"/>
        </w:trPr>
        <w:tc>
          <w:tcPr>
            <w:tcW w:w="651" w:type="dxa"/>
            <w:hideMark/>
          </w:tcPr>
          <w:p w14:paraId="6D7AC1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CB0021</w:t>
            </w:r>
          </w:p>
        </w:tc>
        <w:tc>
          <w:tcPr>
            <w:tcW w:w="828" w:type="dxa"/>
            <w:hideMark/>
          </w:tcPr>
          <w:p w14:paraId="19706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7B8EE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276.651 - 15º CRISP</w:t>
            </w:r>
          </w:p>
        </w:tc>
        <w:tc>
          <w:tcPr>
            <w:tcW w:w="1547" w:type="dxa"/>
            <w:noWrap/>
            <w:hideMark/>
          </w:tcPr>
          <w:p w14:paraId="5CB1CF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6ED1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268EE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E918E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10BBF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DE9CEB8" w14:textId="77777777" w:rsidTr="00C70FC3">
        <w:trPr>
          <w:trHeight w:val="510"/>
        </w:trPr>
        <w:tc>
          <w:tcPr>
            <w:tcW w:w="651" w:type="dxa"/>
            <w:hideMark/>
          </w:tcPr>
          <w:p w14:paraId="305CA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CB0022</w:t>
            </w:r>
          </w:p>
        </w:tc>
        <w:tc>
          <w:tcPr>
            <w:tcW w:w="828" w:type="dxa"/>
            <w:hideMark/>
          </w:tcPr>
          <w:p w14:paraId="6CA7CE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CA00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276.656 - 15º CRISP</w:t>
            </w:r>
          </w:p>
        </w:tc>
        <w:tc>
          <w:tcPr>
            <w:tcW w:w="1547" w:type="dxa"/>
            <w:noWrap/>
            <w:hideMark/>
          </w:tcPr>
          <w:p w14:paraId="2387CE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0DAB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84F1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214D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EADD5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C39010" w14:textId="77777777" w:rsidTr="00C70FC3">
        <w:trPr>
          <w:trHeight w:val="510"/>
        </w:trPr>
        <w:tc>
          <w:tcPr>
            <w:tcW w:w="651" w:type="dxa"/>
            <w:hideMark/>
          </w:tcPr>
          <w:p w14:paraId="5DAC30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CB0023</w:t>
            </w:r>
          </w:p>
        </w:tc>
        <w:tc>
          <w:tcPr>
            <w:tcW w:w="828" w:type="dxa"/>
            <w:hideMark/>
          </w:tcPr>
          <w:p w14:paraId="31BB45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8641C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276.661 - 15º CRISP</w:t>
            </w:r>
          </w:p>
        </w:tc>
        <w:tc>
          <w:tcPr>
            <w:tcW w:w="1547" w:type="dxa"/>
            <w:noWrap/>
            <w:hideMark/>
          </w:tcPr>
          <w:p w14:paraId="33A63E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BB9A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D4C01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7D63E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132C5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FC599D9" w14:textId="77777777" w:rsidTr="00C70FC3">
        <w:trPr>
          <w:trHeight w:val="510"/>
        </w:trPr>
        <w:tc>
          <w:tcPr>
            <w:tcW w:w="651" w:type="dxa"/>
            <w:hideMark/>
          </w:tcPr>
          <w:p w14:paraId="607A96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CB0024</w:t>
            </w:r>
          </w:p>
        </w:tc>
        <w:tc>
          <w:tcPr>
            <w:tcW w:w="828" w:type="dxa"/>
            <w:hideMark/>
          </w:tcPr>
          <w:p w14:paraId="59EE3F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404AF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276.680 - 15º CRISP</w:t>
            </w:r>
          </w:p>
        </w:tc>
        <w:tc>
          <w:tcPr>
            <w:tcW w:w="1547" w:type="dxa"/>
            <w:noWrap/>
            <w:hideMark/>
          </w:tcPr>
          <w:p w14:paraId="62DE54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5D2C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F93A2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DBAC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274A4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AA6180C" w14:textId="77777777" w:rsidTr="00C70FC3">
        <w:trPr>
          <w:trHeight w:val="510"/>
        </w:trPr>
        <w:tc>
          <w:tcPr>
            <w:tcW w:w="651" w:type="dxa"/>
            <w:hideMark/>
          </w:tcPr>
          <w:p w14:paraId="0AAC1C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CB0025</w:t>
            </w:r>
          </w:p>
        </w:tc>
        <w:tc>
          <w:tcPr>
            <w:tcW w:w="828" w:type="dxa"/>
            <w:hideMark/>
          </w:tcPr>
          <w:p w14:paraId="07DFB8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CA484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276.681 - 15º CRISP</w:t>
            </w:r>
          </w:p>
        </w:tc>
        <w:tc>
          <w:tcPr>
            <w:tcW w:w="1547" w:type="dxa"/>
            <w:noWrap/>
            <w:hideMark/>
          </w:tcPr>
          <w:p w14:paraId="3E78D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C089E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1C28B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F6BAE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123EF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10552C2" w14:textId="77777777" w:rsidTr="00C70FC3">
        <w:trPr>
          <w:trHeight w:val="510"/>
        </w:trPr>
        <w:tc>
          <w:tcPr>
            <w:tcW w:w="651" w:type="dxa"/>
            <w:hideMark/>
          </w:tcPr>
          <w:p w14:paraId="60F555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CB0026</w:t>
            </w:r>
          </w:p>
        </w:tc>
        <w:tc>
          <w:tcPr>
            <w:tcW w:w="828" w:type="dxa"/>
            <w:hideMark/>
          </w:tcPr>
          <w:p w14:paraId="3ED2AB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31287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276.682 - 15º CRISP</w:t>
            </w:r>
          </w:p>
        </w:tc>
        <w:tc>
          <w:tcPr>
            <w:tcW w:w="1547" w:type="dxa"/>
            <w:noWrap/>
            <w:hideMark/>
          </w:tcPr>
          <w:p w14:paraId="68D352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E07C7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B6C41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31798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B4995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993069" w14:textId="77777777" w:rsidTr="00C70FC3">
        <w:trPr>
          <w:trHeight w:val="510"/>
        </w:trPr>
        <w:tc>
          <w:tcPr>
            <w:tcW w:w="651" w:type="dxa"/>
            <w:hideMark/>
          </w:tcPr>
          <w:p w14:paraId="7444C2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CB0027</w:t>
            </w:r>
          </w:p>
        </w:tc>
        <w:tc>
          <w:tcPr>
            <w:tcW w:w="828" w:type="dxa"/>
            <w:hideMark/>
          </w:tcPr>
          <w:p w14:paraId="0CE79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CABAB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276.683 - 15º CRISP</w:t>
            </w:r>
          </w:p>
        </w:tc>
        <w:tc>
          <w:tcPr>
            <w:tcW w:w="1547" w:type="dxa"/>
            <w:noWrap/>
            <w:hideMark/>
          </w:tcPr>
          <w:p w14:paraId="50DDD7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9AFE9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C94D2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635C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2E0FE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140C1DC" w14:textId="77777777" w:rsidTr="00C70FC3">
        <w:trPr>
          <w:trHeight w:val="510"/>
        </w:trPr>
        <w:tc>
          <w:tcPr>
            <w:tcW w:w="651" w:type="dxa"/>
            <w:hideMark/>
          </w:tcPr>
          <w:p w14:paraId="2BE31C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CB0028</w:t>
            </w:r>
          </w:p>
        </w:tc>
        <w:tc>
          <w:tcPr>
            <w:tcW w:w="828" w:type="dxa"/>
            <w:hideMark/>
          </w:tcPr>
          <w:p w14:paraId="42BF1F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93425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276.688 - 15º CRISP</w:t>
            </w:r>
          </w:p>
        </w:tc>
        <w:tc>
          <w:tcPr>
            <w:tcW w:w="1547" w:type="dxa"/>
            <w:noWrap/>
            <w:hideMark/>
          </w:tcPr>
          <w:p w14:paraId="208645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A2E7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2D92E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0DA4B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1980D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EEE2D89" w14:textId="77777777" w:rsidTr="00C70FC3">
        <w:trPr>
          <w:trHeight w:val="510"/>
        </w:trPr>
        <w:tc>
          <w:tcPr>
            <w:tcW w:w="651" w:type="dxa"/>
            <w:hideMark/>
          </w:tcPr>
          <w:p w14:paraId="5C5A19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CB0029</w:t>
            </w:r>
          </w:p>
        </w:tc>
        <w:tc>
          <w:tcPr>
            <w:tcW w:w="828" w:type="dxa"/>
            <w:hideMark/>
          </w:tcPr>
          <w:p w14:paraId="07A136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EA51B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276.689 - 15º CRISP</w:t>
            </w:r>
          </w:p>
        </w:tc>
        <w:tc>
          <w:tcPr>
            <w:tcW w:w="1547" w:type="dxa"/>
            <w:noWrap/>
            <w:hideMark/>
          </w:tcPr>
          <w:p w14:paraId="2F2B1C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3E195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03695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8FF65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8D8C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3466D6" w14:textId="77777777" w:rsidTr="00C70FC3">
        <w:trPr>
          <w:trHeight w:val="510"/>
        </w:trPr>
        <w:tc>
          <w:tcPr>
            <w:tcW w:w="651" w:type="dxa"/>
            <w:hideMark/>
          </w:tcPr>
          <w:p w14:paraId="3255A9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CB0030</w:t>
            </w:r>
          </w:p>
        </w:tc>
        <w:tc>
          <w:tcPr>
            <w:tcW w:w="828" w:type="dxa"/>
            <w:hideMark/>
          </w:tcPr>
          <w:p w14:paraId="1B5561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596EE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276.690 - 15º CRISP</w:t>
            </w:r>
          </w:p>
        </w:tc>
        <w:tc>
          <w:tcPr>
            <w:tcW w:w="1547" w:type="dxa"/>
            <w:noWrap/>
            <w:hideMark/>
          </w:tcPr>
          <w:p w14:paraId="7A4052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0A69B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2B8B0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264BE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DDF07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1A756DB" w14:textId="77777777" w:rsidTr="00C70FC3">
        <w:trPr>
          <w:trHeight w:val="510"/>
        </w:trPr>
        <w:tc>
          <w:tcPr>
            <w:tcW w:w="651" w:type="dxa"/>
            <w:hideMark/>
          </w:tcPr>
          <w:p w14:paraId="7559CD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CB0031</w:t>
            </w:r>
          </w:p>
        </w:tc>
        <w:tc>
          <w:tcPr>
            <w:tcW w:w="828" w:type="dxa"/>
            <w:hideMark/>
          </w:tcPr>
          <w:p w14:paraId="1139E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54602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276.483 - 15° CRISP</w:t>
            </w:r>
          </w:p>
        </w:tc>
        <w:tc>
          <w:tcPr>
            <w:tcW w:w="1547" w:type="dxa"/>
            <w:noWrap/>
            <w:hideMark/>
          </w:tcPr>
          <w:p w14:paraId="19CB7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381F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D2AF5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419A4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6C654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934E1AF" w14:textId="77777777" w:rsidTr="00C70FC3">
        <w:trPr>
          <w:trHeight w:val="510"/>
        </w:trPr>
        <w:tc>
          <w:tcPr>
            <w:tcW w:w="651" w:type="dxa"/>
            <w:hideMark/>
          </w:tcPr>
          <w:p w14:paraId="7BBBE6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CB0032</w:t>
            </w:r>
          </w:p>
        </w:tc>
        <w:tc>
          <w:tcPr>
            <w:tcW w:w="828" w:type="dxa"/>
            <w:hideMark/>
          </w:tcPr>
          <w:p w14:paraId="72774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4AEE8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276.489 - 15º CRISP</w:t>
            </w:r>
          </w:p>
        </w:tc>
        <w:tc>
          <w:tcPr>
            <w:tcW w:w="1547" w:type="dxa"/>
            <w:noWrap/>
            <w:hideMark/>
          </w:tcPr>
          <w:p w14:paraId="252A71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85094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597A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CAAB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71C71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9CE7514" w14:textId="77777777" w:rsidTr="00C70FC3">
        <w:trPr>
          <w:trHeight w:val="510"/>
        </w:trPr>
        <w:tc>
          <w:tcPr>
            <w:tcW w:w="651" w:type="dxa"/>
            <w:hideMark/>
          </w:tcPr>
          <w:p w14:paraId="5CC2D0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CB0033</w:t>
            </w:r>
          </w:p>
        </w:tc>
        <w:tc>
          <w:tcPr>
            <w:tcW w:w="828" w:type="dxa"/>
            <w:hideMark/>
          </w:tcPr>
          <w:p w14:paraId="38C803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C4B4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276.497 - 15º CRISP</w:t>
            </w:r>
          </w:p>
        </w:tc>
        <w:tc>
          <w:tcPr>
            <w:tcW w:w="1547" w:type="dxa"/>
            <w:noWrap/>
            <w:hideMark/>
          </w:tcPr>
          <w:p w14:paraId="1EC4B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CBCCA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A304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F7D6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FF9B6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4E5ED2B" w14:textId="77777777" w:rsidTr="00C70FC3">
        <w:trPr>
          <w:trHeight w:val="510"/>
        </w:trPr>
        <w:tc>
          <w:tcPr>
            <w:tcW w:w="651" w:type="dxa"/>
            <w:hideMark/>
          </w:tcPr>
          <w:p w14:paraId="506E31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CB0034</w:t>
            </w:r>
          </w:p>
        </w:tc>
        <w:tc>
          <w:tcPr>
            <w:tcW w:w="828" w:type="dxa"/>
            <w:hideMark/>
          </w:tcPr>
          <w:p w14:paraId="2E6D95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D100A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276.498 - 15º CRISP</w:t>
            </w:r>
          </w:p>
        </w:tc>
        <w:tc>
          <w:tcPr>
            <w:tcW w:w="1547" w:type="dxa"/>
            <w:noWrap/>
            <w:hideMark/>
          </w:tcPr>
          <w:p w14:paraId="2B6948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104C1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E898C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DE7F1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61BD5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743098E" w14:textId="77777777" w:rsidTr="00C70FC3">
        <w:trPr>
          <w:trHeight w:val="510"/>
        </w:trPr>
        <w:tc>
          <w:tcPr>
            <w:tcW w:w="651" w:type="dxa"/>
            <w:hideMark/>
          </w:tcPr>
          <w:p w14:paraId="23C860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CB0035</w:t>
            </w:r>
          </w:p>
        </w:tc>
        <w:tc>
          <w:tcPr>
            <w:tcW w:w="828" w:type="dxa"/>
            <w:hideMark/>
          </w:tcPr>
          <w:p w14:paraId="59279B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F8635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276.499 - 15º CRISP</w:t>
            </w:r>
          </w:p>
        </w:tc>
        <w:tc>
          <w:tcPr>
            <w:tcW w:w="1547" w:type="dxa"/>
            <w:noWrap/>
            <w:hideMark/>
          </w:tcPr>
          <w:p w14:paraId="3ABC76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2C5F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04981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F22F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125B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868A2E" w14:textId="77777777" w:rsidTr="00C70FC3">
        <w:trPr>
          <w:trHeight w:val="510"/>
        </w:trPr>
        <w:tc>
          <w:tcPr>
            <w:tcW w:w="651" w:type="dxa"/>
            <w:hideMark/>
          </w:tcPr>
          <w:p w14:paraId="01D250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CB0036</w:t>
            </w:r>
          </w:p>
        </w:tc>
        <w:tc>
          <w:tcPr>
            <w:tcW w:w="828" w:type="dxa"/>
            <w:hideMark/>
          </w:tcPr>
          <w:p w14:paraId="7C6E9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A347D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276.500 - 15º CRISP</w:t>
            </w:r>
          </w:p>
        </w:tc>
        <w:tc>
          <w:tcPr>
            <w:tcW w:w="1547" w:type="dxa"/>
            <w:noWrap/>
            <w:hideMark/>
          </w:tcPr>
          <w:p w14:paraId="0AB29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1AE47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0C05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63B1A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46EB0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A971119" w14:textId="77777777" w:rsidTr="00C70FC3">
        <w:trPr>
          <w:trHeight w:val="510"/>
        </w:trPr>
        <w:tc>
          <w:tcPr>
            <w:tcW w:w="651" w:type="dxa"/>
            <w:hideMark/>
          </w:tcPr>
          <w:p w14:paraId="356FD9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CB0037</w:t>
            </w:r>
          </w:p>
        </w:tc>
        <w:tc>
          <w:tcPr>
            <w:tcW w:w="828" w:type="dxa"/>
            <w:hideMark/>
          </w:tcPr>
          <w:p w14:paraId="1F067E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72C24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276.501 - 15º CRISP</w:t>
            </w:r>
          </w:p>
        </w:tc>
        <w:tc>
          <w:tcPr>
            <w:tcW w:w="1547" w:type="dxa"/>
            <w:noWrap/>
            <w:hideMark/>
          </w:tcPr>
          <w:p w14:paraId="5379E4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387C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01F2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53CB8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575FD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3E61E1" w14:textId="77777777" w:rsidTr="00C70FC3">
        <w:trPr>
          <w:trHeight w:val="510"/>
        </w:trPr>
        <w:tc>
          <w:tcPr>
            <w:tcW w:w="651" w:type="dxa"/>
            <w:hideMark/>
          </w:tcPr>
          <w:p w14:paraId="30779B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CB0038</w:t>
            </w:r>
          </w:p>
        </w:tc>
        <w:tc>
          <w:tcPr>
            <w:tcW w:w="828" w:type="dxa"/>
            <w:hideMark/>
          </w:tcPr>
          <w:p w14:paraId="778A4A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4A69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276.502 - 15º CRISP</w:t>
            </w:r>
          </w:p>
        </w:tc>
        <w:tc>
          <w:tcPr>
            <w:tcW w:w="1547" w:type="dxa"/>
            <w:noWrap/>
            <w:hideMark/>
          </w:tcPr>
          <w:p w14:paraId="34BDE5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4222F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E94F1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30994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193EE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3778A22" w14:textId="77777777" w:rsidTr="00C70FC3">
        <w:trPr>
          <w:trHeight w:val="510"/>
        </w:trPr>
        <w:tc>
          <w:tcPr>
            <w:tcW w:w="651" w:type="dxa"/>
            <w:hideMark/>
          </w:tcPr>
          <w:p w14:paraId="1B3DE2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CB0039</w:t>
            </w:r>
          </w:p>
        </w:tc>
        <w:tc>
          <w:tcPr>
            <w:tcW w:w="828" w:type="dxa"/>
            <w:hideMark/>
          </w:tcPr>
          <w:p w14:paraId="3021B3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7E83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276.503 - 15º CRISP</w:t>
            </w:r>
          </w:p>
        </w:tc>
        <w:tc>
          <w:tcPr>
            <w:tcW w:w="1547" w:type="dxa"/>
            <w:noWrap/>
            <w:hideMark/>
          </w:tcPr>
          <w:p w14:paraId="42749A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E459A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F55E3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CFE9D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EC1F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A0441C7" w14:textId="77777777" w:rsidTr="00C70FC3">
        <w:trPr>
          <w:trHeight w:val="510"/>
        </w:trPr>
        <w:tc>
          <w:tcPr>
            <w:tcW w:w="651" w:type="dxa"/>
            <w:hideMark/>
          </w:tcPr>
          <w:p w14:paraId="6BFAF0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CB0040</w:t>
            </w:r>
          </w:p>
        </w:tc>
        <w:tc>
          <w:tcPr>
            <w:tcW w:w="828" w:type="dxa"/>
            <w:hideMark/>
          </w:tcPr>
          <w:p w14:paraId="14E74B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83B46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276.504 - 15º CRISP</w:t>
            </w:r>
          </w:p>
        </w:tc>
        <w:tc>
          <w:tcPr>
            <w:tcW w:w="1547" w:type="dxa"/>
            <w:noWrap/>
            <w:hideMark/>
          </w:tcPr>
          <w:p w14:paraId="650F57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8A4A0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EB148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22B9E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7503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FACBDDE" w14:textId="77777777" w:rsidTr="00C70FC3">
        <w:trPr>
          <w:trHeight w:val="510"/>
        </w:trPr>
        <w:tc>
          <w:tcPr>
            <w:tcW w:w="651" w:type="dxa"/>
            <w:hideMark/>
          </w:tcPr>
          <w:p w14:paraId="505C40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CB0041</w:t>
            </w:r>
          </w:p>
        </w:tc>
        <w:tc>
          <w:tcPr>
            <w:tcW w:w="828" w:type="dxa"/>
            <w:hideMark/>
          </w:tcPr>
          <w:p w14:paraId="7E23DD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10481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276.505 - 15º CRISP</w:t>
            </w:r>
          </w:p>
        </w:tc>
        <w:tc>
          <w:tcPr>
            <w:tcW w:w="1547" w:type="dxa"/>
            <w:noWrap/>
            <w:hideMark/>
          </w:tcPr>
          <w:p w14:paraId="64DB3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1DB1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63967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3321B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44AAB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27010E" w14:textId="77777777" w:rsidTr="00C70FC3">
        <w:trPr>
          <w:trHeight w:val="510"/>
        </w:trPr>
        <w:tc>
          <w:tcPr>
            <w:tcW w:w="651" w:type="dxa"/>
            <w:hideMark/>
          </w:tcPr>
          <w:p w14:paraId="20FCDF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CB0042</w:t>
            </w:r>
          </w:p>
        </w:tc>
        <w:tc>
          <w:tcPr>
            <w:tcW w:w="828" w:type="dxa"/>
            <w:hideMark/>
          </w:tcPr>
          <w:p w14:paraId="2026E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0852F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276.506 - 15º CRISP</w:t>
            </w:r>
          </w:p>
        </w:tc>
        <w:tc>
          <w:tcPr>
            <w:tcW w:w="1547" w:type="dxa"/>
            <w:noWrap/>
            <w:hideMark/>
          </w:tcPr>
          <w:p w14:paraId="607255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D3509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B07A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B5C08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C712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8300E15" w14:textId="77777777" w:rsidTr="00C70FC3">
        <w:trPr>
          <w:trHeight w:val="510"/>
        </w:trPr>
        <w:tc>
          <w:tcPr>
            <w:tcW w:w="651" w:type="dxa"/>
            <w:hideMark/>
          </w:tcPr>
          <w:p w14:paraId="27603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CB0043</w:t>
            </w:r>
          </w:p>
        </w:tc>
        <w:tc>
          <w:tcPr>
            <w:tcW w:w="828" w:type="dxa"/>
            <w:hideMark/>
          </w:tcPr>
          <w:p w14:paraId="3223E8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9E8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276.507 - 15º CRISP</w:t>
            </w:r>
          </w:p>
        </w:tc>
        <w:tc>
          <w:tcPr>
            <w:tcW w:w="1547" w:type="dxa"/>
            <w:noWrap/>
            <w:hideMark/>
          </w:tcPr>
          <w:p w14:paraId="2A81E1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3AEF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A09B4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5BC0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7F0B3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6D161E8" w14:textId="77777777" w:rsidTr="00C70FC3">
        <w:trPr>
          <w:trHeight w:val="510"/>
        </w:trPr>
        <w:tc>
          <w:tcPr>
            <w:tcW w:w="651" w:type="dxa"/>
            <w:hideMark/>
          </w:tcPr>
          <w:p w14:paraId="369900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CB0044</w:t>
            </w:r>
          </w:p>
        </w:tc>
        <w:tc>
          <w:tcPr>
            <w:tcW w:w="828" w:type="dxa"/>
            <w:hideMark/>
          </w:tcPr>
          <w:p w14:paraId="26AED2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BD75A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276.508 - 15º CRISP</w:t>
            </w:r>
          </w:p>
        </w:tc>
        <w:tc>
          <w:tcPr>
            <w:tcW w:w="1547" w:type="dxa"/>
            <w:noWrap/>
            <w:hideMark/>
          </w:tcPr>
          <w:p w14:paraId="2FC80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8C4DF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C341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B3F5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DA7B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6EB8900" w14:textId="77777777" w:rsidTr="00C70FC3">
        <w:trPr>
          <w:trHeight w:val="510"/>
        </w:trPr>
        <w:tc>
          <w:tcPr>
            <w:tcW w:w="651" w:type="dxa"/>
            <w:hideMark/>
          </w:tcPr>
          <w:p w14:paraId="79A5D2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CB0045</w:t>
            </w:r>
          </w:p>
        </w:tc>
        <w:tc>
          <w:tcPr>
            <w:tcW w:w="828" w:type="dxa"/>
            <w:hideMark/>
          </w:tcPr>
          <w:p w14:paraId="697DF5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3942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276.509 - 15º CRISP</w:t>
            </w:r>
          </w:p>
        </w:tc>
        <w:tc>
          <w:tcPr>
            <w:tcW w:w="1547" w:type="dxa"/>
            <w:noWrap/>
            <w:hideMark/>
          </w:tcPr>
          <w:p w14:paraId="4FB152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0C7F8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2A7CB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A252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DC699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FE716CB" w14:textId="77777777" w:rsidTr="00C70FC3">
        <w:trPr>
          <w:trHeight w:val="510"/>
        </w:trPr>
        <w:tc>
          <w:tcPr>
            <w:tcW w:w="651" w:type="dxa"/>
            <w:hideMark/>
          </w:tcPr>
          <w:p w14:paraId="44F3C5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CB0046</w:t>
            </w:r>
          </w:p>
        </w:tc>
        <w:tc>
          <w:tcPr>
            <w:tcW w:w="828" w:type="dxa"/>
            <w:hideMark/>
          </w:tcPr>
          <w:p w14:paraId="56E12D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7A0A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276.510 - 15º CRISP</w:t>
            </w:r>
          </w:p>
        </w:tc>
        <w:tc>
          <w:tcPr>
            <w:tcW w:w="1547" w:type="dxa"/>
            <w:noWrap/>
            <w:hideMark/>
          </w:tcPr>
          <w:p w14:paraId="09231F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37C8A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BD48D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445CD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4DF26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707AA98" w14:textId="77777777" w:rsidTr="00C70FC3">
        <w:trPr>
          <w:trHeight w:val="510"/>
        </w:trPr>
        <w:tc>
          <w:tcPr>
            <w:tcW w:w="651" w:type="dxa"/>
            <w:hideMark/>
          </w:tcPr>
          <w:p w14:paraId="7F6238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CB0047</w:t>
            </w:r>
          </w:p>
        </w:tc>
        <w:tc>
          <w:tcPr>
            <w:tcW w:w="828" w:type="dxa"/>
            <w:hideMark/>
          </w:tcPr>
          <w:p w14:paraId="7623F6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CA2F7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276.511 - 15º CRISP</w:t>
            </w:r>
          </w:p>
        </w:tc>
        <w:tc>
          <w:tcPr>
            <w:tcW w:w="1547" w:type="dxa"/>
            <w:noWrap/>
            <w:hideMark/>
          </w:tcPr>
          <w:p w14:paraId="730200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EC6E2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EDEF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9BFFB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5180F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828D22" w14:textId="77777777" w:rsidTr="00C70FC3">
        <w:trPr>
          <w:trHeight w:val="510"/>
        </w:trPr>
        <w:tc>
          <w:tcPr>
            <w:tcW w:w="651" w:type="dxa"/>
            <w:hideMark/>
          </w:tcPr>
          <w:p w14:paraId="4C2836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CB0048</w:t>
            </w:r>
          </w:p>
        </w:tc>
        <w:tc>
          <w:tcPr>
            <w:tcW w:w="828" w:type="dxa"/>
            <w:hideMark/>
          </w:tcPr>
          <w:p w14:paraId="3DBBD5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9EEDF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276.512 - 15º CRISP</w:t>
            </w:r>
          </w:p>
        </w:tc>
        <w:tc>
          <w:tcPr>
            <w:tcW w:w="1547" w:type="dxa"/>
            <w:noWrap/>
            <w:hideMark/>
          </w:tcPr>
          <w:p w14:paraId="0C0D2A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012CF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C9CE9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ABC88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DD918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8C39F1A" w14:textId="77777777" w:rsidTr="00C70FC3">
        <w:trPr>
          <w:trHeight w:val="510"/>
        </w:trPr>
        <w:tc>
          <w:tcPr>
            <w:tcW w:w="651" w:type="dxa"/>
            <w:hideMark/>
          </w:tcPr>
          <w:p w14:paraId="476D3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CB0049</w:t>
            </w:r>
          </w:p>
        </w:tc>
        <w:tc>
          <w:tcPr>
            <w:tcW w:w="828" w:type="dxa"/>
            <w:hideMark/>
          </w:tcPr>
          <w:p w14:paraId="42D9A0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1DE86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276.513 - 15º CRISP</w:t>
            </w:r>
          </w:p>
        </w:tc>
        <w:tc>
          <w:tcPr>
            <w:tcW w:w="1547" w:type="dxa"/>
            <w:noWrap/>
            <w:hideMark/>
          </w:tcPr>
          <w:p w14:paraId="40D0B8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24BF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69EA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4DDA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6B3BF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2C5A1FD" w14:textId="77777777" w:rsidTr="00C70FC3">
        <w:trPr>
          <w:trHeight w:val="510"/>
        </w:trPr>
        <w:tc>
          <w:tcPr>
            <w:tcW w:w="651" w:type="dxa"/>
            <w:hideMark/>
          </w:tcPr>
          <w:p w14:paraId="23BB6E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CB0050</w:t>
            </w:r>
          </w:p>
        </w:tc>
        <w:tc>
          <w:tcPr>
            <w:tcW w:w="828" w:type="dxa"/>
            <w:hideMark/>
          </w:tcPr>
          <w:p w14:paraId="688B1E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C178A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276.514 - 15º CRISP</w:t>
            </w:r>
          </w:p>
        </w:tc>
        <w:tc>
          <w:tcPr>
            <w:tcW w:w="1547" w:type="dxa"/>
            <w:noWrap/>
            <w:hideMark/>
          </w:tcPr>
          <w:p w14:paraId="6E1819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96F1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2CA2F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187C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1227A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B0BED9" w14:textId="77777777" w:rsidTr="00C70FC3">
        <w:trPr>
          <w:trHeight w:val="510"/>
        </w:trPr>
        <w:tc>
          <w:tcPr>
            <w:tcW w:w="651" w:type="dxa"/>
            <w:hideMark/>
          </w:tcPr>
          <w:p w14:paraId="12E42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CB0051</w:t>
            </w:r>
          </w:p>
        </w:tc>
        <w:tc>
          <w:tcPr>
            <w:tcW w:w="828" w:type="dxa"/>
            <w:hideMark/>
          </w:tcPr>
          <w:p w14:paraId="5547F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79F3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276.525 - 15º CRISP</w:t>
            </w:r>
          </w:p>
        </w:tc>
        <w:tc>
          <w:tcPr>
            <w:tcW w:w="1547" w:type="dxa"/>
            <w:noWrap/>
            <w:hideMark/>
          </w:tcPr>
          <w:p w14:paraId="1584F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A58D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E08BB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018D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3D1D3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6FB4DE5" w14:textId="77777777" w:rsidTr="00C70FC3">
        <w:trPr>
          <w:trHeight w:val="510"/>
        </w:trPr>
        <w:tc>
          <w:tcPr>
            <w:tcW w:w="651" w:type="dxa"/>
            <w:hideMark/>
          </w:tcPr>
          <w:p w14:paraId="3E967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CB0052</w:t>
            </w:r>
          </w:p>
        </w:tc>
        <w:tc>
          <w:tcPr>
            <w:tcW w:w="828" w:type="dxa"/>
            <w:hideMark/>
          </w:tcPr>
          <w:p w14:paraId="2CAC14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FDC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276.529 - 15º CRISP</w:t>
            </w:r>
          </w:p>
        </w:tc>
        <w:tc>
          <w:tcPr>
            <w:tcW w:w="1547" w:type="dxa"/>
            <w:noWrap/>
            <w:hideMark/>
          </w:tcPr>
          <w:p w14:paraId="6FC897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D76D0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2109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86E19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2C5BD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00CEAE5" w14:textId="77777777" w:rsidTr="00C70FC3">
        <w:trPr>
          <w:trHeight w:val="510"/>
        </w:trPr>
        <w:tc>
          <w:tcPr>
            <w:tcW w:w="651" w:type="dxa"/>
            <w:hideMark/>
          </w:tcPr>
          <w:p w14:paraId="31E822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CB0053</w:t>
            </w:r>
          </w:p>
        </w:tc>
        <w:tc>
          <w:tcPr>
            <w:tcW w:w="828" w:type="dxa"/>
            <w:hideMark/>
          </w:tcPr>
          <w:p w14:paraId="318A3A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EFDB7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276.533 - 15º CRISP</w:t>
            </w:r>
          </w:p>
        </w:tc>
        <w:tc>
          <w:tcPr>
            <w:tcW w:w="1547" w:type="dxa"/>
            <w:noWrap/>
            <w:hideMark/>
          </w:tcPr>
          <w:p w14:paraId="0662D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9AAA3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260BF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8C4A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50F1E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FBAC41B" w14:textId="77777777" w:rsidTr="00C70FC3">
        <w:trPr>
          <w:trHeight w:val="510"/>
        </w:trPr>
        <w:tc>
          <w:tcPr>
            <w:tcW w:w="651" w:type="dxa"/>
            <w:hideMark/>
          </w:tcPr>
          <w:p w14:paraId="5A9C18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CB0054</w:t>
            </w:r>
          </w:p>
        </w:tc>
        <w:tc>
          <w:tcPr>
            <w:tcW w:w="828" w:type="dxa"/>
            <w:hideMark/>
          </w:tcPr>
          <w:p w14:paraId="3164C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14D7A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276.534 - 15º CRISP</w:t>
            </w:r>
          </w:p>
        </w:tc>
        <w:tc>
          <w:tcPr>
            <w:tcW w:w="1547" w:type="dxa"/>
            <w:noWrap/>
            <w:hideMark/>
          </w:tcPr>
          <w:p w14:paraId="145285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CCCC7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FFF4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4557F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F1550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DED825" w14:textId="77777777" w:rsidTr="00C70FC3">
        <w:trPr>
          <w:trHeight w:val="510"/>
        </w:trPr>
        <w:tc>
          <w:tcPr>
            <w:tcW w:w="651" w:type="dxa"/>
            <w:hideMark/>
          </w:tcPr>
          <w:p w14:paraId="7B0212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CB0055</w:t>
            </w:r>
          </w:p>
        </w:tc>
        <w:tc>
          <w:tcPr>
            <w:tcW w:w="828" w:type="dxa"/>
            <w:hideMark/>
          </w:tcPr>
          <w:p w14:paraId="198233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3094B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276.535 - 15º CRISP</w:t>
            </w:r>
          </w:p>
        </w:tc>
        <w:tc>
          <w:tcPr>
            <w:tcW w:w="1547" w:type="dxa"/>
            <w:noWrap/>
            <w:hideMark/>
          </w:tcPr>
          <w:p w14:paraId="069347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B3029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1B80C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CB6F1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15CE5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51C407" w14:textId="77777777" w:rsidTr="00C70FC3">
        <w:trPr>
          <w:trHeight w:val="510"/>
        </w:trPr>
        <w:tc>
          <w:tcPr>
            <w:tcW w:w="651" w:type="dxa"/>
            <w:hideMark/>
          </w:tcPr>
          <w:p w14:paraId="3716C4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CB0056</w:t>
            </w:r>
          </w:p>
        </w:tc>
        <w:tc>
          <w:tcPr>
            <w:tcW w:w="828" w:type="dxa"/>
            <w:hideMark/>
          </w:tcPr>
          <w:p w14:paraId="7F76AF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746B4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276.536 - 15º CRISP</w:t>
            </w:r>
          </w:p>
        </w:tc>
        <w:tc>
          <w:tcPr>
            <w:tcW w:w="1547" w:type="dxa"/>
            <w:noWrap/>
            <w:hideMark/>
          </w:tcPr>
          <w:p w14:paraId="3E937A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ACEC8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9F2A8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D4330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5B59C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C26660D" w14:textId="77777777" w:rsidTr="00C70FC3">
        <w:trPr>
          <w:trHeight w:val="510"/>
        </w:trPr>
        <w:tc>
          <w:tcPr>
            <w:tcW w:w="651" w:type="dxa"/>
            <w:hideMark/>
          </w:tcPr>
          <w:p w14:paraId="02DA26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CB0057</w:t>
            </w:r>
          </w:p>
        </w:tc>
        <w:tc>
          <w:tcPr>
            <w:tcW w:w="828" w:type="dxa"/>
            <w:hideMark/>
          </w:tcPr>
          <w:p w14:paraId="060A5E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6C773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276.537 - 15º CRISP</w:t>
            </w:r>
          </w:p>
        </w:tc>
        <w:tc>
          <w:tcPr>
            <w:tcW w:w="1547" w:type="dxa"/>
            <w:noWrap/>
            <w:hideMark/>
          </w:tcPr>
          <w:p w14:paraId="3CB5C7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4BD5B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F6C51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98491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DD4EA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27A6B9" w14:textId="77777777" w:rsidTr="00C70FC3">
        <w:trPr>
          <w:trHeight w:val="510"/>
        </w:trPr>
        <w:tc>
          <w:tcPr>
            <w:tcW w:w="651" w:type="dxa"/>
            <w:hideMark/>
          </w:tcPr>
          <w:p w14:paraId="1825E2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CB0058</w:t>
            </w:r>
          </w:p>
        </w:tc>
        <w:tc>
          <w:tcPr>
            <w:tcW w:w="828" w:type="dxa"/>
            <w:hideMark/>
          </w:tcPr>
          <w:p w14:paraId="008089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E2AAB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276.538 - 15º CRISP</w:t>
            </w:r>
          </w:p>
        </w:tc>
        <w:tc>
          <w:tcPr>
            <w:tcW w:w="1547" w:type="dxa"/>
            <w:noWrap/>
            <w:hideMark/>
          </w:tcPr>
          <w:p w14:paraId="26048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5D643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DEF5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F79FD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609E1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96E90A4" w14:textId="77777777" w:rsidTr="00C70FC3">
        <w:trPr>
          <w:trHeight w:val="510"/>
        </w:trPr>
        <w:tc>
          <w:tcPr>
            <w:tcW w:w="651" w:type="dxa"/>
            <w:hideMark/>
          </w:tcPr>
          <w:p w14:paraId="6033E4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CB0059</w:t>
            </w:r>
          </w:p>
        </w:tc>
        <w:tc>
          <w:tcPr>
            <w:tcW w:w="828" w:type="dxa"/>
            <w:hideMark/>
          </w:tcPr>
          <w:p w14:paraId="41DA34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B245F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276.539 - 15º CRISP</w:t>
            </w:r>
          </w:p>
        </w:tc>
        <w:tc>
          <w:tcPr>
            <w:tcW w:w="1547" w:type="dxa"/>
            <w:noWrap/>
            <w:hideMark/>
          </w:tcPr>
          <w:p w14:paraId="6D815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8416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465C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03BD3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2372A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2D5C9F" w14:textId="77777777" w:rsidTr="00C70FC3">
        <w:trPr>
          <w:trHeight w:val="510"/>
        </w:trPr>
        <w:tc>
          <w:tcPr>
            <w:tcW w:w="651" w:type="dxa"/>
            <w:hideMark/>
          </w:tcPr>
          <w:p w14:paraId="41AF95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CB0060</w:t>
            </w:r>
          </w:p>
        </w:tc>
        <w:tc>
          <w:tcPr>
            <w:tcW w:w="828" w:type="dxa"/>
            <w:hideMark/>
          </w:tcPr>
          <w:p w14:paraId="07F820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4F53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276.540 - 15º CRISP</w:t>
            </w:r>
          </w:p>
        </w:tc>
        <w:tc>
          <w:tcPr>
            <w:tcW w:w="1547" w:type="dxa"/>
            <w:noWrap/>
            <w:hideMark/>
          </w:tcPr>
          <w:p w14:paraId="5DD8F6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6391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DC8F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580E0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C3FC3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B42C9B" w14:textId="77777777" w:rsidTr="00C70FC3">
        <w:trPr>
          <w:trHeight w:val="510"/>
        </w:trPr>
        <w:tc>
          <w:tcPr>
            <w:tcW w:w="651" w:type="dxa"/>
            <w:hideMark/>
          </w:tcPr>
          <w:p w14:paraId="584709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CB0061</w:t>
            </w:r>
          </w:p>
        </w:tc>
        <w:tc>
          <w:tcPr>
            <w:tcW w:w="828" w:type="dxa"/>
            <w:hideMark/>
          </w:tcPr>
          <w:p w14:paraId="38525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9B17B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276.541 - 15º CRISP</w:t>
            </w:r>
          </w:p>
        </w:tc>
        <w:tc>
          <w:tcPr>
            <w:tcW w:w="1547" w:type="dxa"/>
            <w:noWrap/>
            <w:hideMark/>
          </w:tcPr>
          <w:p w14:paraId="38E541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DFC7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AC4DE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D8E07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CFF3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805629" w14:textId="77777777" w:rsidTr="00C70FC3">
        <w:trPr>
          <w:trHeight w:val="510"/>
        </w:trPr>
        <w:tc>
          <w:tcPr>
            <w:tcW w:w="651" w:type="dxa"/>
            <w:hideMark/>
          </w:tcPr>
          <w:p w14:paraId="1B1FF3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CB0062</w:t>
            </w:r>
          </w:p>
        </w:tc>
        <w:tc>
          <w:tcPr>
            <w:tcW w:w="828" w:type="dxa"/>
            <w:hideMark/>
          </w:tcPr>
          <w:p w14:paraId="33BD05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58ED6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276.542 - 15º CRISP</w:t>
            </w:r>
          </w:p>
        </w:tc>
        <w:tc>
          <w:tcPr>
            <w:tcW w:w="1547" w:type="dxa"/>
            <w:noWrap/>
            <w:hideMark/>
          </w:tcPr>
          <w:p w14:paraId="03CCE9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32DA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500EF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FF298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8C26A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DF42E3C" w14:textId="77777777" w:rsidTr="00C70FC3">
        <w:trPr>
          <w:trHeight w:val="510"/>
        </w:trPr>
        <w:tc>
          <w:tcPr>
            <w:tcW w:w="651" w:type="dxa"/>
            <w:hideMark/>
          </w:tcPr>
          <w:p w14:paraId="47762F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CB0063</w:t>
            </w:r>
          </w:p>
        </w:tc>
        <w:tc>
          <w:tcPr>
            <w:tcW w:w="828" w:type="dxa"/>
            <w:hideMark/>
          </w:tcPr>
          <w:p w14:paraId="1C1940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BC4D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276.543 - 15º CRISP</w:t>
            </w:r>
          </w:p>
        </w:tc>
        <w:tc>
          <w:tcPr>
            <w:tcW w:w="1547" w:type="dxa"/>
            <w:noWrap/>
            <w:hideMark/>
          </w:tcPr>
          <w:p w14:paraId="45E9B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5BAC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1E58E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E875C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9E8AA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8F1588D" w14:textId="77777777" w:rsidTr="00C70FC3">
        <w:trPr>
          <w:trHeight w:val="510"/>
        </w:trPr>
        <w:tc>
          <w:tcPr>
            <w:tcW w:w="651" w:type="dxa"/>
            <w:hideMark/>
          </w:tcPr>
          <w:p w14:paraId="5B9E7F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CB0064</w:t>
            </w:r>
          </w:p>
        </w:tc>
        <w:tc>
          <w:tcPr>
            <w:tcW w:w="828" w:type="dxa"/>
            <w:hideMark/>
          </w:tcPr>
          <w:p w14:paraId="6A8D30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583EB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276.544 - 15º CRISP</w:t>
            </w:r>
          </w:p>
        </w:tc>
        <w:tc>
          <w:tcPr>
            <w:tcW w:w="1547" w:type="dxa"/>
            <w:noWrap/>
            <w:hideMark/>
          </w:tcPr>
          <w:p w14:paraId="70EF21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0E385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37363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C62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A214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9EDB6F" w14:textId="77777777" w:rsidTr="00C70FC3">
        <w:trPr>
          <w:trHeight w:val="510"/>
        </w:trPr>
        <w:tc>
          <w:tcPr>
            <w:tcW w:w="651" w:type="dxa"/>
            <w:hideMark/>
          </w:tcPr>
          <w:p w14:paraId="3DDEF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CB0065</w:t>
            </w:r>
          </w:p>
        </w:tc>
        <w:tc>
          <w:tcPr>
            <w:tcW w:w="828" w:type="dxa"/>
            <w:hideMark/>
          </w:tcPr>
          <w:p w14:paraId="2EC8EB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CF96C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276.545 - 15º CRISP</w:t>
            </w:r>
          </w:p>
        </w:tc>
        <w:tc>
          <w:tcPr>
            <w:tcW w:w="1547" w:type="dxa"/>
            <w:noWrap/>
            <w:hideMark/>
          </w:tcPr>
          <w:p w14:paraId="37BAD8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20B1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F4168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B64DB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74C06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9A25472" w14:textId="77777777" w:rsidTr="00C70FC3">
        <w:trPr>
          <w:trHeight w:val="510"/>
        </w:trPr>
        <w:tc>
          <w:tcPr>
            <w:tcW w:w="651" w:type="dxa"/>
            <w:hideMark/>
          </w:tcPr>
          <w:p w14:paraId="3B5523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CB0066</w:t>
            </w:r>
          </w:p>
        </w:tc>
        <w:tc>
          <w:tcPr>
            <w:tcW w:w="828" w:type="dxa"/>
            <w:hideMark/>
          </w:tcPr>
          <w:p w14:paraId="4C48F1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568DE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276.546 - 15º CRISP</w:t>
            </w:r>
          </w:p>
        </w:tc>
        <w:tc>
          <w:tcPr>
            <w:tcW w:w="1547" w:type="dxa"/>
            <w:noWrap/>
            <w:hideMark/>
          </w:tcPr>
          <w:p w14:paraId="433A6F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3E093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97CB3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001B4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865C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947AB9" w14:textId="77777777" w:rsidTr="00C70FC3">
        <w:trPr>
          <w:trHeight w:val="510"/>
        </w:trPr>
        <w:tc>
          <w:tcPr>
            <w:tcW w:w="651" w:type="dxa"/>
            <w:hideMark/>
          </w:tcPr>
          <w:p w14:paraId="638E99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CB0067</w:t>
            </w:r>
          </w:p>
        </w:tc>
        <w:tc>
          <w:tcPr>
            <w:tcW w:w="828" w:type="dxa"/>
            <w:hideMark/>
          </w:tcPr>
          <w:p w14:paraId="70B393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43357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276.547 - 15ºCRISP</w:t>
            </w:r>
          </w:p>
        </w:tc>
        <w:tc>
          <w:tcPr>
            <w:tcW w:w="1547" w:type="dxa"/>
            <w:noWrap/>
            <w:hideMark/>
          </w:tcPr>
          <w:p w14:paraId="30AB56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823B8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D5AEB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3F84C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79FAB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AB2415" w14:textId="77777777" w:rsidTr="00C70FC3">
        <w:trPr>
          <w:trHeight w:val="510"/>
        </w:trPr>
        <w:tc>
          <w:tcPr>
            <w:tcW w:w="651" w:type="dxa"/>
            <w:hideMark/>
          </w:tcPr>
          <w:p w14:paraId="1234BE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CB0068</w:t>
            </w:r>
          </w:p>
        </w:tc>
        <w:tc>
          <w:tcPr>
            <w:tcW w:w="828" w:type="dxa"/>
            <w:hideMark/>
          </w:tcPr>
          <w:p w14:paraId="0C89D0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E234B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276.548 - 15ºCRISP</w:t>
            </w:r>
          </w:p>
        </w:tc>
        <w:tc>
          <w:tcPr>
            <w:tcW w:w="1547" w:type="dxa"/>
            <w:noWrap/>
            <w:hideMark/>
          </w:tcPr>
          <w:p w14:paraId="4B034D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BE13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EF786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8FC57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3BB2C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E06A7BB" w14:textId="77777777" w:rsidTr="00C70FC3">
        <w:trPr>
          <w:trHeight w:val="510"/>
        </w:trPr>
        <w:tc>
          <w:tcPr>
            <w:tcW w:w="651" w:type="dxa"/>
            <w:hideMark/>
          </w:tcPr>
          <w:p w14:paraId="5693F1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CB0069</w:t>
            </w:r>
          </w:p>
        </w:tc>
        <w:tc>
          <w:tcPr>
            <w:tcW w:w="828" w:type="dxa"/>
            <w:hideMark/>
          </w:tcPr>
          <w:p w14:paraId="04944F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8BF92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276.549 - 15ºCRISP</w:t>
            </w:r>
          </w:p>
        </w:tc>
        <w:tc>
          <w:tcPr>
            <w:tcW w:w="1547" w:type="dxa"/>
            <w:noWrap/>
            <w:hideMark/>
          </w:tcPr>
          <w:p w14:paraId="785B8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AB55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6F425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F3DE8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4FFA2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95EE46F" w14:textId="77777777" w:rsidTr="00C70FC3">
        <w:trPr>
          <w:trHeight w:val="510"/>
        </w:trPr>
        <w:tc>
          <w:tcPr>
            <w:tcW w:w="651" w:type="dxa"/>
            <w:hideMark/>
          </w:tcPr>
          <w:p w14:paraId="405D88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CB0070</w:t>
            </w:r>
          </w:p>
        </w:tc>
        <w:tc>
          <w:tcPr>
            <w:tcW w:w="828" w:type="dxa"/>
            <w:hideMark/>
          </w:tcPr>
          <w:p w14:paraId="5F3744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64762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276.550 - 15ºCRISP</w:t>
            </w:r>
          </w:p>
        </w:tc>
        <w:tc>
          <w:tcPr>
            <w:tcW w:w="1547" w:type="dxa"/>
            <w:noWrap/>
            <w:hideMark/>
          </w:tcPr>
          <w:p w14:paraId="5B9609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60923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7AB2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94A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F2BAB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C34ED9E" w14:textId="77777777" w:rsidTr="00C70FC3">
        <w:trPr>
          <w:trHeight w:val="510"/>
        </w:trPr>
        <w:tc>
          <w:tcPr>
            <w:tcW w:w="651" w:type="dxa"/>
            <w:hideMark/>
          </w:tcPr>
          <w:p w14:paraId="186E19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CB0071</w:t>
            </w:r>
          </w:p>
        </w:tc>
        <w:tc>
          <w:tcPr>
            <w:tcW w:w="828" w:type="dxa"/>
            <w:hideMark/>
          </w:tcPr>
          <w:p w14:paraId="52DF4A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4633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276.553 - 15ºCRISP</w:t>
            </w:r>
          </w:p>
        </w:tc>
        <w:tc>
          <w:tcPr>
            <w:tcW w:w="1547" w:type="dxa"/>
            <w:noWrap/>
            <w:hideMark/>
          </w:tcPr>
          <w:p w14:paraId="2F2829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C1E1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E545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0B40C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4550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4EE975" w14:textId="77777777" w:rsidTr="00C70FC3">
        <w:trPr>
          <w:trHeight w:val="510"/>
        </w:trPr>
        <w:tc>
          <w:tcPr>
            <w:tcW w:w="651" w:type="dxa"/>
            <w:hideMark/>
          </w:tcPr>
          <w:p w14:paraId="558C88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CB0072</w:t>
            </w:r>
          </w:p>
        </w:tc>
        <w:tc>
          <w:tcPr>
            <w:tcW w:w="828" w:type="dxa"/>
            <w:hideMark/>
          </w:tcPr>
          <w:p w14:paraId="0B4B9F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F36CB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276.554 - 15ºCRISP</w:t>
            </w:r>
          </w:p>
        </w:tc>
        <w:tc>
          <w:tcPr>
            <w:tcW w:w="1547" w:type="dxa"/>
            <w:noWrap/>
            <w:hideMark/>
          </w:tcPr>
          <w:p w14:paraId="2419D3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DCBEF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3AB8E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78936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5F147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8F6F7DF" w14:textId="77777777" w:rsidTr="00C70FC3">
        <w:trPr>
          <w:trHeight w:val="510"/>
        </w:trPr>
        <w:tc>
          <w:tcPr>
            <w:tcW w:w="651" w:type="dxa"/>
            <w:hideMark/>
          </w:tcPr>
          <w:p w14:paraId="225F0F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CB0073</w:t>
            </w:r>
          </w:p>
        </w:tc>
        <w:tc>
          <w:tcPr>
            <w:tcW w:w="828" w:type="dxa"/>
            <w:hideMark/>
          </w:tcPr>
          <w:p w14:paraId="33F13D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8E070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276.555 - 15ºCRISP</w:t>
            </w:r>
          </w:p>
        </w:tc>
        <w:tc>
          <w:tcPr>
            <w:tcW w:w="1547" w:type="dxa"/>
            <w:noWrap/>
            <w:hideMark/>
          </w:tcPr>
          <w:p w14:paraId="6548D7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7D9D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C142C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D07D1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FFAF0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B118A36" w14:textId="77777777" w:rsidTr="00C70FC3">
        <w:trPr>
          <w:trHeight w:val="510"/>
        </w:trPr>
        <w:tc>
          <w:tcPr>
            <w:tcW w:w="651" w:type="dxa"/>
            <w:hideMark/>
          </w:tcPr>
          <w:p w14:paraId="458FF8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CB0074</w:t>
            </w:r>
          </w:p>
        </w:tc>
        <w:tc>
          <w:tcPr>
            <w:tcW w:w="828" w:type="dxa"/>
            <w:hideMark/>
          </w:tcPr>
          <w:p w14:paraId="3F404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C041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276.558 - 15ºCRISP</w:t>
            </w:r>
          </w:p>
        </w:tc>
        <w:tc>
          <w:tcPr>
            <w:tcW w:w="1547" w:type="dxa"/>
            <w:noWrap/>
            <w:hideMark/>
          </w:tcPr>
          <w:p w14:paraId="0AA327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0234A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4FC8F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82955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C3EA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69C6F3B" w14:textId="77777777" w:rsidTr="00C70FC3">
        <w:trPr>
          <w:trHeight w:val="510"/>
        </w:trPr>
        <w:tc>
          <w:tcPr>
            <w:tcW w:w="651" w:type="dxa"/>
            <w:hideMark/>
          </w:tcPr>
          <w:p w14:paraId="7AF017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CB0075</w:t>
            </w:r>
          </w:p>
        </w:tc>
        <w:tc>
          <w:tcPr>
            <w:tcW w:w="828" w:type="dxa"/>
            <w:hideMark/>
          </w:tcPr>
          <w:p w14:paraId="67D0D9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2369C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276.563 - 15ºCRISP</w:t>
            </w:r>
          </w:p>
        </w:tc>
        <w:tc>
          <w:tcPr>
            <w:tcW w:w="1547" w:type="dxa"/>
            <w:noWrap/>
            <w:hideMark/>
          </w:tcPr>
          <w:p w14:paraId="141960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A050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D4BA0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9461F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225F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7A0C4D4" w14:textId="77777777" w:rsidTr="00C70FC3">
        <w:trPr>
          <w:trHeight w:val="510"/>
        </w:trPr>
        <w:tc>
          <w:tcPr>
            <w:tcW w:w="651" w:type="dxa"/>
            <w:hideMark/>
          </w:tcPr>
          <w:p w14:paraId="4A6419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CB0076</w:t>
            </w:r>
          </w:p>
        </w:tc>
        <w:tc>
          <w:tcPr>
            <w:tcW w:w="828" w:type="dxa"/>
            <w:hideMark/>
          </w:tcPr>
          <w:p w14:paraId="7D3DBD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AE4C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276.564 - 15ºCRISP</w:t>
            </w:r>
          </w:p>
        </w:tc>
        <w:tc>
          <w:tcPr>
            <w:tcW w:w="1547" w:type="dxa"/>
            <w:noWrap/>
            <w:hideMark/>
          </w:tcPr>
          <w:p w14:paraId="6DB7EB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C56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75054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FB77F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D95D1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DC35AB8" w14:textId="77777777" w:rsidTr="00C70FC3">
        <w:trPr>
          <w:trHeight w:val="510"/>
        </w:trPr>
        <w:tc>
          <w:tcPr>
            <w:tcW w:w="651" w:type="dxa"/>
            <w:hideMark/>
          </w:tcPr>
          <w:p w14:paraId="1DABE6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CB0077</w:t>
            </w:r>
          </w:p>
        </w:tc>
        <w:tc>
          <w:tcPr>
            <w:tcW w:w="828" w:type="dxa"/>
            <w:hideMark/>
          </w:tcPr>
          <w:p w14:paraId="66A4CC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37AD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276.571 - 15ºCRISP</w:t>
            </w:r>
          </w:p>
        </w:tc>
        <w:tc>
          <w:tcPr>
            <w:tcW w:w="1547" w:type="dxa"/>
            <w:noWrap/>
            <w:hideMark/>
          </w:tcPr>
          <w:p w14:paraId="0214A5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D28EE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63E5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173CE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2BC52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743B254" w14:textId="77777777" w:rsidTr="00C70FC3">
        <w:trPr>
          <w:trHeight w:val="510"/>
        </w:trPr>
        <w:tc>
          <w:tcPr>
            <w:tcW w:w="651" w:type="dxa"/>
            <w:hideMark/>
          </w:tcPr>
          <w:p w14:paraId="7A7C49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CB0078</w:t>
            </w:r>
          </w:p>
        </w:tc>
        <w:tc>
          <w:tcPr>
            <w:tcW w:w="828" w:type="dxa"/>
            <w:hideMark/>
          </w:tcPr>
          <w:p w14:paraId="0D26C7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AE6E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276.572 - 15ºCRISP</w:t>
            </w:r>
          </w:p>
        </w:tc>
        <w:tc>
          <w:tcPr>
            <w:tcW w:w="1547" w:type="dxa"/>
            <w:noWrap/>
            <w:hideMark/>
          </w:tcPr>
          <w:p w14:paraId="75C765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D848C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0FD27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AD70D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72526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456E736" w14:textId="77777777" w:rsidTr="00C70FC3">
        <w:trPr>
          <w:trHeight w:val="510"/>
        </w:trPr>
        <w:tc>
          <w:tcPr>
            <w:tcW w:w="651" w:type="dxa"/>
            <w:hideMark/>
          </w:tcPr>
          <w:p w14:paraId="0B1D1D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CB0079</w:t>
            </w:r>
          </w:p>
        </w:tc>
        <w:tc>
          <w:tcPr>
            <w:tcW w:w="828" w:type="dxa"/>
            <w:hideMark/>
          </w:tcPr>
          <w:p w14:paraId="770481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2DC36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276.573 - 15ºCRISP</w:t>
            </w:r>
          </w:p>
        </w:tc>
        <w:tc>
          <w:tcPr>
            <w:tcW w:w="1547" w:type="dxa"/>
            <w:noWrap/>
            <w:hideMark/>
          </w:tcPr>
          <w:p w14:paraId="55285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959C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4AF83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C4A4A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9087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CCB00D8" w14:textId="77777777" w:rsidTr="00C70FC3">
        <w:trPr>
          <w:trHeight w:val="510"/>
        </w:trPr>
        <w:tc>
          <w:tcPr>
            <w:tcW w:w="651" w:type="dxa"/>
            <w:hideMark/>
          </w:tcPr>
          <w:p w14:paraId="04F0D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CB0080</w:t>
            </w:r>
          </w:p>
        </w:tc>
        <w:tc>
          <w:tcPr>
            <w:tcW w:w="828" w:type="dxa"/>
            <w:hideMark/>
          </w:tcPr>
          <w:p w14:paraId="26E1AA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A5E8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276.574 - 15ºCRISP</w:t>
            </w:r>
          </w:p>
        </w:tc>
        <w:tc>
          <w:tcPr>
            <w:tcW w:w="1547" w:type="dxa"/>
            <w:noWrap/>
            <w:hideMark/>
          </w:tcPr>
          <w:p w14:paraId="581CFA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ACDEB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8C8D3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B6A5A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A1899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6218137" w14:textId="77777777" w:rsidTr="00C70FC3">
        <w:trPr>
          <w:trHeight w:val="510"/>
        </w:trPr>
        <w:tc>
          <w:tcPr>
            <w:tcW w:w="651" w:type="dxa"/>
            <w:hideMark/>
          </w:tcPr>
          <w:p w14:paraId="02EC37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CB0081</w:t>
            </w:r>
          </w:p>
        </w:tc>
        <w:tc>
          <w:tcPr>
            <w:tcW w:w="828" w:type="dxa"/>
            <w:hideMark/>
          </w:tcPr>
          <w:p w14:paraId="3B10C2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CF64B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276.587 - 15ºCRISP</w:t>
            </w:r>
          </w:p>
        </w:tc>
        <w:tc>
          <w:tcPr>
            <w:tcW w:w="1547" w:type="dxa"/>
            <w:noWrap/>
            <w:hideMark/>
          </w:tcPr>
          <w:p w14:paraId="5FB8C1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DDCC1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8F16D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11164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337FE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9341916" w14:textId="77777777" w:rsidTr="00C70FC3">
        <w:trPr>
          <w:trHeight w:val="510"/>
        </w:trPr>
        <w:tc>
          <w:tcPr>
            <w:tcW w:w="651" w:type="dxa"/>
            <w:hideMark/>
          </w:tcPr>
          <w:p w14:paraId="3E66FC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CB0082</w:t>
            </w:r>
          </w:p>
        </w:tc>
        <w:tc>
          <w:tcPr>
            <w:tcW w:w="828" w:type="dxa"/>
            <w:hideMark/>
          </w:tcPr>
          <w:p w14:paraId="0FDEE1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47F85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276.588 - 15ºCRISP</w:t>
            </w:r>
          </w:p>
        </w:tc>
        <w:tc>
          <w:tcPr>
            <w:tcW w:w="1547" w:type="dxa"/>
            <w:noWrap/>
            <w:hideMark/>
          </w:tcPr>
          <w:p w14:paraId="5B2827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E736F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D8BEA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BAD9F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ECFE9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F9C9EB8" w14:textId="77777777" w:rsidTr="00C70FC3">
        <w:trPr>
          <w:trHeight w:val="510"/>
        </w:trPr>
        <w:tc>
          <w:tcPr>
            <w:tcW w:w="651" w:type="dxa"/>
            <w:hideMark/>
          </w:tcPr>
          <w:p w14:paraId="1EB33C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CB0083</w:t>
            </w:r>
          </w:p>
        </w:tc>
        <w:tc>
          <w:tcPr>
            <w:tcW w:w="828" w:type="dxa"/>
            <w:hideMark/>
          </w:tcPr>
          <w:p w14:paraId="5D354B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B9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276.589 - 15ºCRISP</w:t>
            </w:r>
          </w:p>
        </w:tc>
        <w:tc>
          <w:tcPr>
            <w:tcW w:w="1547" w:type="dxa"/>
            <w:noWrap/>
            <w:hideMark/>
          </w:tcPr>
          <w:p w14:paraId="4B8B8F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40A97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57329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E0EDB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B02A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7B2D95" w14:textId="77777777" w:rsidTr="00C70FC3">
        <w:trPr>
          <w:trHeight w:val="510"/>
        </w:trPr>
        <w:tc>
          <w:tcPr>
            <w:tcW w:w="651" w:type="dxa"/>
            <w:hideMark/>
          </w:tcPr>
          <w:p w14:paraId="1681E4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CB0084</w:t>
            </w:r>
          </w:p>
        </w:tc>
        <w:tc>
          <w:tcPr>
            <w:tcW w:w="828" w:type="dxa"/>
            <w:hideMark/>
          </w:tcPr>
          <w:p w14:paraId="101737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5AF21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276.590- 15ºCRISP</w:t>
            </w:r>
          </w:p>
        </w:tc>
        <w:tc>
          <w:tcPr>
            <w:tcW w:w="1547" w:type="dxa"/>
            <w:noWrap/>
            <w:hideMark/>
          </w:tcPr>
          <w:p w14:paraId="0AB4C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338E6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8E327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D67EF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4F2C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20D4F51" w14:textId="77777777" w:rsidTr="00C70FC3">
        <w:trPr>
          <w:trHeight w:val="510"/>
        </w:trPr>
        <w:tc>
          <w:tcPr>
            <w:tcW w:w="651" w:type="dxa"/>
            <w:hideMark/>
          </w:tcPr>
          <w:p w14:paraId="47906A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CB0085</w:t>
            </w:r>
          </w:p>
        </w:tc>
        <w:tc>
          <w:tcPr>
            <w:tcW w:w="828" w:type="dxa"/>
            <w:hideMark/>
          </w:tcPr>
          <w:p w14:paraId="0A4F7B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3005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276.591 - 15ºCRISP</w:t>
            </w:r>
          </w:p>
        </w:tc>
        <w:tc>
          <w:tcPr>
            <w:tcW w:w="1547" w:type="dxa"/>
            <w:noWrap/>
            <w:hideMark/>
          </w:tcPr>
          <w:p w14:paraId="1B4641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13FBF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5A575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78FBB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0204B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8C62037" w14:textId="77777777" w:rsidTr="00C70FC3">
        <w:trPr>
          <w:trHeight w:val="510"/>
        </w:trPr>
        <w:tc>
          <w:tcPr>
            <w:tcW w:w="651" w:type="dxa"/>
            <w:hideMark/>
          </w:tcPr>
          <w:p w14:paraId="53A87A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CB0086</w:t>
            </w:r>
          </w:p>
        </w:tc>
        <w:tc>
          <w:tcPr>
            <w:tcW w:w="828" w:type="dxa"/>
            <w:hideMark/>
          </w:tcPr>
          <w:p w14:paraId="017D6E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0851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276.592 - 15ºCRISP</w:t>
            </w:r>
          </w:p>
        </w:tc>
        <w:tc>
          <w:tcPr>
            <w:tcW w:w="1547" w:type="dxa"/>
            <w:noWrap/>
            <w:hideMark/>
          </w:tcPr>
          <w:p w14:paraId="0E20E4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EF0C4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59CB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03E0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7C12C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C87B270" w14:textId="77777777" w:rsidTr="00C70FC3">
        <w:trPr>
          <w:trHeight w:val="510"/>
        </w:trPr>
        <w:tc>
          <w:tcPr>
            <w:tcW w:w="651" w:type="dxa"/>
            <w:hideMark/>
          </w:tcPr>
          <w:p w14:paraId="03CEA2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CB0087</w:t>
            </w:r>
          </w:p>
        </w:tc>
        <w:tc>
          <w:tcPr>
            <w:tcW w:w="828" w:type="dxa"/>
            <w:hideMark/>
          </w:tcPr>
          <w:p w14:paraId="294FA8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00FED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276.593 - 15ºCRISP</w:t>
            </w:r>
          </w:p>
        </w:tc>
        <w:tc>
          <w:tcPr>
            <w:tcW w:w="1547" w:type="dxa"/>
            <w:noWrap/>
            <w:hideMark/>
          </w:tcPr>
          <w:p w14:paraId="2E09CA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A3FE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6F72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7BC4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331E7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B2978E4" w14:textId="77777777" w:rsidTr="00C70FC3">
        <w:trPr>
          <w:trHeight w:val="510"/>
        </w:trPr>
        <w:tc>
          <w:tcPr>
            <w:tcW w:w="651" w:type="dxa"/>
            <w:hideMark/>
          </w:tcPr>
          <w:p w14:paraId="6CD53F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CB0088</w:t>
            </w:r>
          </w:p>
        </w:tc>
        <w:tc>
          <w:tcPr>
            <w:tcW w:w="828" w:type="dxa"/>
            <w:hideMark/>
          </w:tcPr>
          <w:p w14:paraId="4BFFF5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57CDE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276.594 - 15ºCRISP</w:t>
            </w:r>
          </w:p>
        </w:tc>
        <w:tc>
          <w:tcPr>
            <w:tcW w:w="1547" w:type="dxa"/>
            <w:noWrap/>
            <w:hideMark/>
          </w:tcPr>
          <w:p w14:paraId="12763C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CF81A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5290D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2E793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91664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08186BE" w14:textId="77777777" w:rsidTr="00C70FC3">
        <w:trPr>
          <w:trHeight w:val="510"/>
        </w:trPr>
        <w:tc>
          <w:tcPr>
            <w:tcW w:w="651" w:type="dxa"/>
            <w:hideMark/>
          </w:tcPr>
          <w:p w14:paraId="410F89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CB0089</w:t>
            </w:r>
          </w:p>
        </w:tc>
        <w:tc>
          <w:tcPr>
            <w:tcW w:w="828" w:type="dxa"/>
            <w:hideMark/>
          </w:tcPr>
          <w:p w14:paraId="0C0E63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F086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276.595 - 15ºCRISP</w:t>
            </w:r>
          </w:p>
        </w:tc>
        <w:tc>
          <w:tcPr>
            <w:tcW w:w="1547" w:type="dxa"/>
            <w:noWrap/>
            <w:hideMark/>
          </w:tcPr>
          <w:p w14:paraId="1F8C7C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908E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B286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2DF2B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6A12E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ACAE4C" w14:textId="77777777" w:rsidTr="00C70FC3">
        <w:trPr>
          <w:trHeight w:val="510"/>
        </w:trPr>
        <w:tc>
          <w:tcPr>
            <w:tcW w:w="651" w:type="dxa"/>
            <w:hideMark/>
          </w:tcPr>
          <w:p w14:paraId="441B01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CB0090</w:t>
            </w:r>
          </w:p>
        </w:tc>
        <w:tc>
          <w:tcPr>
            <w:tcW w:w="828" w:type="dxa"/>
            <w:hideMark/>
          </w:tcPr>
          <w:p w14:paraId="5B0B4F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EE74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276.596 - 15ºCRISP</w:t>
            </w:r>
          </w:p>
        </w:tc>
        <w:tc>
          <w:tcPr>
            <w:tcW w:w="1547" w:type="dxa"/>
            <w:noWrap/>
            <w:hideMark/>
          </w:tcPr>
          <w:p w14:paraId="66057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AFD22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C335C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9626E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03CB3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47E53B" w14:textId="77777777" w:rsidTr="00C70FC3">
        <w:trPr>
          <w:trHeight w:val="510"/>
        </w:trPr>
        <w:tc>
          <w:tcPr>
            <w:tcW w:w="651" w:type="dxa"/>
            <w:hideMark/>
          </w:tcPr>
          <w:p w14:paraId="12A747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CB0091</w:t>
            </w:r>
          </w:p>
        </w:tc>
        <w:tc>
          <w:tcPr>
            <w:tcW w:w="828" w:type="dxa"/>
            <w:hideMark/>
          </w:tcPr>
          <w:p w14:paraId="36620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8C8A3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276.597 - 15ºCRISP</w:t>
            </w:r>
          </w:p>
        </w:tc>
        <w:tc>
          <w:tcPr>
            <w:tcW w:w="1547" w:type="dxa"/>
            <w:noWrap/>
            <w:hideMark/>
          </w:tcPr>
          <w:p w14:paraId="74402D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D0BA1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23FD4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5D223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99CED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A1F07B" w14:textId="77777777" w:rsidTr="00C70FC3">
        <w:trPr>
          <w:trHeight w:val="510"/>
        </w:trPr>
        <w:tc>
          <w:tcPr>
            <w:tcW w:w="651" w:type="dxa"/>
            <w:hideMark/>
          </w:tcPr>
          <w:p w14:paraId="1531EE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CB0092</w:t>
            </w:r>
          </w:p>
        </w:tc>
        <w:tc>
          <w:tcPr>
            <w:tcW w:w="828" w:type="dxa"/>
            <w:hideMark/>
          </w:tcPr>
          <w:p w14:paraId="37A553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C7C6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276.598 - 15ºCRISP</w:t>
            </w:r>
          </w:p>
        </w:tc>
        <w:tc>
          <w:tcPr>
            <w:tcW w:w="1547" w:type="dxa"/>
            <w:noWrap/>
            <w:hideMark/>
          </w:tcPr>
          <w:p w14:paraId="2AB3F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5658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365C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871B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724D2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D65EB3D" w14:textId="77777777" w:rsidTr="00C70FC3">
        <w:trPr>
          <w:trHeight w:val="510"/>
        </w:trPr>
        <w:tc>
          <w:tcPr>
            <w:tcW w:w="651" w:type="dxa"/>
            <w:hideMark/>
          </w:tcPr>
          <w:p w14:paraId="319390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CB0093</w:t>
            </w:r>
          </w:p>
        </w:tc>
        <w:tc>
          <w:tcPr>
            <w:tcW w:w="828" w:type="dxa"/>
            <w:hideMark/>
          </w:tcPr>
          <w:p w14:paraId="0523F4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F7076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276.599 - 15ºCRISP</w:t>
            </w:r>
          </w:p>
        </w:tc>
        <w:tc>
          <w:tcPr>
            <w:tcW w:w="1547" w:type="dxa"/>
            <w:noWrap/>
            <w:hideMark/>
          </w:tcPr>
          <w:p w14:paraId="287F4B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7FFA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6C10A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6BFA5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12B18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353452" w14:textId="77777777" w:rsidTr="00C70FC3">
        <w:trPr>
          <w:trHeight w:val="510"/>
        </w:trPr>
        <w:tc>
          <w:tcPr>
            <w:tcW w:w="651" w:type="dxa"/>
            <w:hideMark/>
          </w:tcPr>
          <w:p w14:paraId="49FE87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CB0094</w:t>
            </w:r>
          </w:p>
        </w:tc>
        <w:tc>
          <w:tcPr>
            <w:tcW w:w="828" w:type="dxa"/>
            <w:hideMark/>
          </w:tcPr>
          <w:p w14:paraId="4497D1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58BC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276.600 - 15ºCRISP</w:t>
            </w:r>
          </w:p>
        </w:tc>
        <w:tc>
          <w:tcPr>
            <w:tcW w:w="1547" w:type="dxa"/>
            <w:noWrap/>
            <w:hideMark/>
          </w:tcPr>
          <w:p w14:paraId="5A3428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E100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8104C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457B7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41E87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BDCA7FC" w14:textId="77777777" w:rsidTr="00C70FC3">
        <w:trPr>
          <w:trHeight w:val="510"/>
        </w:trPr>
        <w:tc>
          <w:tcPr>
            <w:tcW w:w="651" w:type="dxa"/>
            <w:hideMark/>
          </w:tcPr>
          <w:p w14:paraId="2E251F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CB0095</w:t>
            </w:r>
          </w:p>
        </w:tc>
        <w:tc>
          <w:tcPr>
            <w:tcW w:w="828" w:type="dxa"/>
            <w:hideMark/>
          </w:tcPr>
          <w:p w14:paraId="613A53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5ACC4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276.601 - 15ºCRISP</w:t>
            </w:r>
          </w:p>
        </w:tc>
        <w:tc>
          <w:tcPr>
            <w:tcW w:w="1547" w:type="dxa"/>
            <w:noWrap/>
            <w:hideMark/>
          </w:tcPr>
          <w:p w14:paraId="1FF36A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4E8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7FE3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038C8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D6CA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41B58E" w14:textId="77777777" w:rsidTr="00C70FC3">
        <w:trPr>
          <w:trHeight w:val="510"/>
        </w:trPr>
        <w:tc>
          <w:tcPr>
            <w:tcW w:w="651" w:type="dxa"/>
            <w:hideMark/>
          </w:tcPr>
          <w:p w14:paraId="6B253E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CB0096</w:t>
            </w:r>
          </w:p>
        </w:tc>
        <w:tc>
          <w:tcPr>
            <w:tcW w:w="828" w:type="dxa"/>
            <w:hideMark/>
          </w:tcPr>
          <w:p w14:paraId="0EDB60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119E0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276.602 - 15ºCRISP</w:t>
            </w:r>
          </w:p>
        </w:tc>
        <w:tc>
          <w:tcPr>
            <w:tcW w:w="1547" w:type="dxa"/>
            <w:noWrap/>
            <w:hideMark/>
          </w:tcPr>
          <w:p w14:paraId="28BA62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16203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830CD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3452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8D06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4F184CD" w14:textId="77777777" w:rsidTr="00C70FC3">
        <w:trPr>
          <w:trHeight w:val="510"/>
        </w:trPr>
        <w:tc>
          <w:tcPr>
            <w:tcW w:w="651" w:type="dxa"/>
            <w:hideMark/>
          </w:tcPr>
          <w:p w14:paraId="1ADEE1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CB0097</w:t>
            </w:r>
          </w:p>
        </w:tc>
        <w:tc>
          <w:tcPr>
            <w:tcW w:w="828" w:type="dxa"/>
            <w:hideMark/>
          </w:tcPr>
          <w:p w14:paraId="736AA3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D17F1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276.603 - 15ºCRISP</w:t>
            </w:r>
          </w:p>
        </w:tc>
        <w:tc>
          <w:tcPr>
            <w:tcW w:w="1547" w:type="dxa"/>
            <w:noWrap/>
            <w:hideMark/>
          </w:tcPr>
          <w:p w14:paraId="7A99DC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9AC8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C077C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644D2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93FF0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946684" w14:textId="77777777" w:rsidTr="00C70FC3">
        <w:trPr>
          <w:trHeight w:val="510"/>
        </w:trPr>
        <w:tc>
          <w:tcPr>
            <w:tcW w:w="651" w:type="dxa"/>
            <w:hideMark/>
          </w:tcPr>
          <w:p w14:paraId="408058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CB0098</w:t>
            </w:r>
          </w:p>
        </w:tc>
        <w:tc>
          <w:tcPr>
            <w:tcW w:w="828" w:type="dxa"/>
            <w:hideMark/>
          </w:tcPr>
          <w:p w14:paraId="16BD0C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D9B71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276.604 - 15ºCRISP</w:t>
            </w:r>
          </w:p>
        </w:tc>
        <w:tc>
          <w:tcPr>
            <w:tcW w:w="1547" w:type="dxa"/>
            <w:noWrap/>
            <w:hideMark/>
          </w:tcPr>
          <w:p w14:paraId="7F54BD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1043C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A8348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988FA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6F859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145BBA7" w14:textId="77777777" w:rsidTr="00C70FC3">
        <w:trPr>
          <w:trHeight w:val="510"/>
        </w:trPr>
        <w:tc>
          <w:tcPr>
            <w:tcW w:w="651" w:type="dxa"/>
            <w:hideMark/>
          </w:tcPr>
          <w:p w14:paraId="582D79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CB0099</w:t>
            </w:r>
          </w:p>
        </w:tc>
        <w:tc>
          <w:tcPr>
            <w:tcW w:w="828" w:type="dxa"/>
            <w:hideMark/>
          </w:tcPr>
          <w:p w14:paraId="63940E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1FAC7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276.605 - 15ºCRISP</w:t>
            </w:r>
          </w:p>
        </w:tc>
        <w:tc>
          <w:tcPr>
            <w:tcW w:w="1547" w:type="dxa"/>
            <w:noWrap/>
            <w:hideMark/>
          </w:tcPr>
          <w:p w14:paraId="4CB94B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8D2C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EEB5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DC82A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30927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F9E0944" w14:textId="77777777" w:rsidTr="00C70FC3">
        <w:trPr>
          <w:trHeight w:val="510"/>
        </w:trPr>
        <w:tc>
          <w:tcPr>
            <w:tcW w:w="651" w:type="dxa"/>
            <w:hideMark/>
          </w:tcPr>
          <w:p w14:paraId="6B3CA8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CB0100</w:t>
            </w:r>
          </w:p>
        </w:tc>
        <w:tc>
          <w:tcPr>
            <w:tcW w:w="828" w:type="dxa"/>
            <w:hideMark/>
          </w:tcPr>
          <w:p w14:paraId="110C63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5D56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276.606 - 15ºCRISP</w:t>
            </w:r>
          </w:p>
        </w:tc>
        <w:tc>
          <w:tcPr>
            <w:tcW w:w="1547" w:type="dxa"/>
            <w:noWrap/>
            <w:hideMark/>
          </w:tcPr>
          <w:p w14:paraId="4EDDEA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7F76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EE4E1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DBB41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3BB32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02912A" w14:textId="77777777" w:rsidTr="00C70FC3">
        <w:trPr>
          <w:trHeight w:val="510"/>
        </w:trPr>
        <w:tc>
          <w:tcPr>
            <w:tcW w:w="651" w:type="dxa"/>
            <w:hideMark/>
          </w:tcPr>
          <w:p w14:paraId="0CD634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CB0101</w:t>
            </w:r>
          </w:p>
        </w:tc>
        <w:tc>
          <w:tcPr>
            <w:tcW w:w="828" w:type="dxa"/>
            <w:hideMark/>
          </w:tcPr>
          <w:p w14:paraId="10AE67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DC921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276.607 - 15ºCRISP</w:t>
            </w:r>
          </w:p>
        </w:tc>
        <w:tc>
          <w:tcPr>
            <w:tcW w:w="1547" w:type="dxa"/>
            <w:noWrap/>
            <w:hideMark/>
          </w:tcPr>
          <w:p w14:paraId="780DE8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9E26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3FD9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A7F45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F9519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BB2E3A0" w14:textId="77777777" w:rsidTr="00C70FC3">
        <w:trPr>
          <w:trHeight w:val="510"/>
        </w:trPr>
        <w:tc>
          <w:tcPr>
            <w:tcW w:w="651" w:type="dxa"/>
            <w:hideMark/>
          </w:tcPr>
          <w:p w14:paraId="4B87C8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CB0102</w:t>
            </w:r>
          </w:p>
        </w:tc>
        <w:tc>
          <w:tcPr>
            <w:tcW w:w="828" w:type="dxa"/>
            <w:hideMark/>
          </w:tcPr>
          <w:p w14:paraId="3329AB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3D9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276.608 - 15ºCRISP</w:t>
            </w:r>
          </w:p>
        </w:tc>
        <w:tc>
          <w:tcPr>
            <w:tcW w:w="1547" w:type="dxa"/>
            <w:noWrap/>
            <w:hideMark/>
          </w:tcPr>
          <w:p w14:paraId="230364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434E3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C0CE3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59149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1B304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096684" w14:textId="77777777" w:rsidTr="00C70FC3">
        <w:trPr>
          <w:trHeight w:val="510"/>
        </w:trPr>
        <w:tc>
          <w:tcPr>
            <w:tcW w:w="651" w:type="dxa"/>
            <w:hideMark/>
          </w:tcPr>
          <w:p w14:paraId="38D31E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CB0103</w:t>
            </w:r>
          </w:p>
        </w:tc>
        <w:tc>
          <w:tcPr>
            <w:tcW w:w="828" w:type="dxa"/>
            <w:hideMark/>
          </w:tcPr>
          <w:p w14:paraId="165863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7E6F5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276.609 - 15º CRISP</w:t>
            </w:r>
          </w:p>
        </w:tc>
        <w:tc>
          <w:tcPr>
            <w:tcW w:w="1547" w:type="dxa"/>
            <w:noWrap/>
            <w:hideMark/>
          </w:tcPr>
          <w:p w14:paraId="5277C3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7900D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C6C55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31C6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4F60A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2A3F028" w14:textId="77777777" w:rsidTr="00C70FC3">
        <w:trPr>
          <w:trHeight w:val="510"/>
        </w:trPr>
        <w:tc>
          <w:tcPr>
            <w:tcW w:w="651" w:type="dxa"/>
            <w:hideMark/>
          </w:tcPr>
          <w:p w14:paraId="19AE9C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CB0104</w:t>
            </w:r>
          </w:p>
        </w:tc>
        <w:tc>
          <w:tcPr>
            <w:tcW w:w="828" w:type="dxa"/>
            <w:hideMark/>
          </w:tcPr>
          <w:p w14:paraId="5AA6D2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CE3A9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276.610 - 15º CRISP</w:t>
            </w:r>
          </w:p>
        </w:tc>
        <w:tc>
          <w:tcPr>
            <w:tcW w:w="1547" w:type="dxa"/>
            <w:noWrap/>
            <w:hideMark/>
          </w:tcPr>
          <w:p w14:paraId="54D7DD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84F3E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3190B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2DCBA8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8EC7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09D9A31" w14:textId="77777777" w:rsidTr="00C70FC3">
        <w:trPr>
          <w:trHeight w:val="510"/>
        </w:trPr>
        <w:tc>
          <w:tcPr>
            <w:tcW w:w="651" w:type="dxa"/>
            <w:hideMark/>
          </w:tcPr>
          <w:p w14:paraId="3640F1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CB0105</w:t>
            </w:r>
          </w:p>
        </w:tc>
        <w:tc>
          <w:tcPr>
            <w:tcW w:w="828" w:type="dxa"/>
            <w:hideMark/>
          </w:tcPr>
          <w:p w14:paraId="748F7C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FB59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276.611 - 15º CRISP</w:t>
            </w:r>
          </w:p>
        </w:tc>
        <w:tc>
          <w:tcPr>
            <w:tcW w:w="1547" w:type="dxa"/>
            <w:noWrap/>
            <w:hideMark/>
          </w:tcPr>
          <w:p w14:paraId="3427F0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5491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6527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1B13B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50C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B44DAF" w14:textId="77777777" w:rsidTr="00C70FC3">
        <w:trPr>
          <w:trHeight w:val="510"/>
        </w:trPr>
        <w:tc>
          <w:tcPr>
            <w:tcW w:w="651" w:type="dxa"/>
            <w:hideMark/>
          </w:tcPr>
          <w:p w14:paraId="19313B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CB0106</w:t>
            </w:r>
          </w:p>
        </w:tc>
        <w:tc>
          <w:tcPr>
            <w:tcW w:w="828" w:type="dxa"/>
            <w:hideMark/>
          </w:tcPr>
          <w:p w14:paraId="10BD73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F0052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276.612 - 15º CRISP</w:t>
            </w:r>
          </w:p>
        </w:tc>
        <w:tc>
          <w:tcPr>
            <w:tcW w:w="1547" w:type="dxa"/>
            <w:noWrap/>
            <w:hideMark/>
          </w:tcPr>
          <w:p w14:paraId="5A5A0D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BD33C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1B8FA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065F4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25129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57C707" w14:textId="77777777" w:rsidTr="00C70FC3">
        <w:trPr>
          <w:trHeight w:val="510"/>
        </w:trPr>
        <w:tc>
          <w:tcPr>
            <w:tcW w:w="651" w:type="dxa"/>
            <w:hideMark/>
          </w:tcPr>
          <w:p w14:paraId="3614FA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CB0107</w:t>
            </w:r>
          </w:p>
        </w:tc>
        <w:tc>
          <w:tcPr>
            <w:tcW w:w="828" w:type="dxa"/>
            <w:hideMark/>
          </w:tcPr>
          <w:p w14:paraId="5DD26F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D0B74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276.615 - 15º CRISP</w:t>
            </w:r>
          </w:p>
        </w:tc>
        <w:tc>
          <w:tcPr>
            <w:tcW w:w="1547" w:type="dxa"/>
            <w:noWrap/>
            <w:hideMark/>
          </w:tcPr>
          <w:p w14:paraId="6B837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B680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D5CCB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BFB6C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78C7B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596A60B" w14:textId="77777777" w:rsidTr="00C70FC3">
        <w:trPr>
          <w:trHeight w:val="510"/>
        </w:trPr>
        <w:tc>
          <w:tcPr>
            <w:tcW w:w="651" w:type="dxa"/>
            <w:hideMark/>
          </w:tcPr>
          <w:p w14:paraId="397B46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CB0108</w:t>
            </w:r>
          </w:p>
        </w:tc>
        <w:tc>
          <w:tcPr>
            <w:tcW w:w="828" w:type="dxa"/>
            <w:hideMark/>
          </w:tcPr>
          <w:p w14:paraId="494CE9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B251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276.621 - 15º CRISP</w:t>
            </w:r>
          </w:p>
        </w:tc>
        <w:tc>
          <w:tcPr>
            <w:tcW w:w="1547" w:type="dxa"/>
            <w:noWrap/>
            <w:hideMark/>
          </w:tcPr>
          <w:p w14:paraId="22001B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9334B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FEE58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5C026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8CF4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145337B" w14:textId="77777777" w:rsidTr="00C70FC3">
        <w:trPr>
          <w:trHeight w:val="510"/>
        </w:trPr>
        <w:tc>
          <w:tcPr>
            <w:tcW w:w="651" w:type="dxa"/>
            <w:hideMark/>
          </w:tcPr>
          <w:p w14:paraId="5F6CDF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CB0109</w:t>
            </w:r>
          </w:p>
        </w:tc>
        <w:tc>
          <w:tcPr>
            <w:tcW w:w="828" w:type="dxa"/>
            <w:hideMark/>
          </w:tcPr>
          <w:p w14:paraId="6ECA9D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E132F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276.622 - 15º CRISP</w:t>
            </w:r>
          </w:p>
        </w:tc>
        <w:tc>
          <w:tcPr>
            <w:tcW w:w="1547" w:type="dxa"/>
            <w:noWrap/>
            <w:hideMark/>
          </w:tcPr>
          <w:p w14:paraId="7124B0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7A696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CEF50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3F6D0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EB999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67355C" w14:textId="77777777" w:rsidTr="00C70FC3">
        <w:trPr>
          <w:trHeight w:val="300"/>
        </w:trPr>
        <w:tc>
          <w:tcPr>
            <w:tcW w:w="651" w:type="dxa"/>
            <w:hideMark/>
          </w:tcPr>
          <w:p w14:paraId="36D4CD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CP0009</w:t>
            </w:r>
          </w:p>
        </w:tc>
        <w:tc>
          <w:tcPr>
            <w:tcW w:w="828" w:type="dxa"/>
            <w:hideMark/>
          </w:tcPr>
          <w:p w14:paraId="1CD99C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Atlântica, 2906 - Copacabana</w:t>
            </w:r>
          </w:p>
        </w:tc>
        <w:tc>
          <w:tcPr>
            <w:tcW w:w="863" w:type="dxa"/>
            <w:hideMark/>
          </w:tcPr>
          <w:p w14:paraId="6367D6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123877 - 5º CRIRJ</w:t>
            </w:r>
          </w:p>
        </w:tc>
        <w:tc>
          <w:tcPr>
            <w:tcW w:w="1547" w:type="dxa"/>
            <w:noWrap/>
            <w:hideMark/>
          </w:tcPr>
          <w:p w14:paraId="218F33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9.500 </w:t>
            </w:r>
          </w:p>
        </w:tc>
        <w:tc>
          <w:tcPr>
            <w:tcW w:w="1306" w:type="dxa"/>
            <w:noWrap/>
            <w:hideMark/>
          </w:tcPr>
          <w:p w14:paraId="0DB916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114.000 </w:t>
            </w:r>
          </w:p>
        </w:tc>
        <w:tc>
          <w:tcPr>
            <w:tcW w:w="7486" w:type="dxa"/>
            <w:noWrap/>
            <w:hideMark/>
          </w:tcPr>
          <w:p w14:paraId="10AB2A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CELESTE DE LOURDES CAMPOS PEDROSO</w:t>
            </w:r>
          </w:p>
        </w:tc>
        <w:tc>
          <w:tcPr>
            <w:tcW w:w="1021" w:type="dxa"/>
            <w:noWrap/>
            <w:hideMark/>
          </w:tcPr>
          <w:p w14:paraId="119128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20/07/2022</w:t>
            </w:r>
          </w:p>
        </w:tc>
        <w:tc>
          <w:tcPr>
            <w:tcW w:w="1000" w:type="dxa"/>
            <w:noWrap/>
            <w:hideMark/>
          </w:tcPr>
          <w:p w14:paraId="08B8A3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2A552CC" w14:textId="77777777" w:rsidTr="00C70FC3">
        <w:trPr>
          <w:trHeight w:val="300"/>
        </w:trPr>
        <w:tc>
          <w:tcPr>
            <w:tcW w:w="651" w:type="dxa"/>
            <w:hideMark/>
          </w:tcPr>
          <w:p w14:paraId="4876DB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CP0011</w:t>
            </w:r>
          </w:p>
        </w:tc>
        <w:tc>
          <w:tcPr>
            <w:tcW w:w="828" w:type="dxa"/>
            <w:hideMark/>
          </w:tcPr>
          <w:p w14:paraId="12DAD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Atlântica, 1910 - Copacabana</w:t>
            </w:r>
          </w:p>
        </w:tc>
        <w:tc>
          <w:tcPr>
            <w:tcW w:w="863" w:type="dxa"/>
            <w:hideMark/>
          </w:tcPr>
          <w:p w14:paraId="719B7E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31.250 - 5º CRIRJ</w:t>
            </w:r>
          </w:p>
        </w:tc>
        <w:tc>
          <w:tcPr>
            <w:tcW w:w="1547" w:type="dxa"/>
            <w:noWrap/>
            <w:hideMark/>
          </w:tcPr>
          <w:p w14:paraId="755DA1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41C8D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7677D2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ESPÓLIO DE ARMINDO COSTA DA FONSECA</w:t>
            </w:r>
          </w:p>
        </w:tc>
        <w:tc>
          <w:tcPr>
            <w:tcW w:w="1021" w:type="dxa"/>
            <w:noWrap/>
            <w:hideMark/>
          </w:tcPr>
          <w:p w14:paraId="6DD53B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2848F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0A7833" w14:textId="77777777" w:rsidTr="00C70FC3">
        <w:trPr>
          <w:trHeight w:val="510"/>
        </w:trPr>
        <w:tc>
          <w:tcPr>
            <w:tcW w:w="651" w:type="dxa"/>
            <w:hideMark/>
          </w:tcPr>
          <w:p w14:paraId="6B661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CP0012</w:t>
            </w:r>
          </w:p>
        </w:tc>
        <w:tc>
          <w:tcPr>
            <w:tcW w:w="828" w:type="dxa"/>
            <w:hideMark/>
          </w:tcPr>
          <w:p w14:paraId="478A46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Nossa Senhora de Copacabana, 1391 - Copacabana</w:t>
            </w:r>
          </w:p>
        </w:tc>
        <w:tc>
          <w:tcPr>
            <w:tcW w:w="863" w:type="dxa"/>
            <w:hideMark/>
          </w:tcPr>
          <w:p w14:paraId="1ED1E1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43012 - 5º CRIRJ</w:t>
            </w:r>
          </w:p>
        </w:tc>
        <w:tc>
          <w:tcPr>
            <w:tcW w:w="1547" w:type="dxa"/>
            <w:noWrap/>
            <w:hideMark/>
          </w:tcPr>
          <w:p w14:paraId="74BC2F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5.100 </w:t>
            </w:r>
          </w:p>
        </w:tc>
        <w:tc>
          <w:tcPr>
            <w:tcW w:w="1306" w:type="dxa"/>
            <w:noWrap/>
            <w:hideMark/>
          </w:tcPr>
          <w:p w14:paraId="72701E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61.200 </w:t>
            </w:r>
          </w:p>
        </w:tc>
        <w:tc>
          <w:tcPr>
            <w:tcW w:w="7486" w:type="dxa"/>
            <w:noWrap/>
            <w:hideMark/>
          </w:tcPr>
          <w:p w14:paraId="523DBA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KATIA CRISTINA CAVALCANTE</w:t>
            </w:r>
          </w:p>
        </w:tc>
        <w:tc>
          <w:tcPr>
            <w:tcW w:w="1021" w:type="dxa"/>
            <w:noWrap/>
            <w:hideMark/>
          </w:tcPr>
          <w:p w14:paraId="252E8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16/08/2022</w:t>
            </w:r>
          </w:p>
        </w:tc>
        <w:tc>
          <w:tcPr>
            <w:tcW w:w="1000" w:type="dxa"/>
            <w:noWrap/>
            <w:hideMark/>
          </w:tcPr>
          <w:p w14:paraId="04419C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10F4D2" w14:textId="77777777" w:rsidTr="00C70FC3">
        <w:trPr>
          <w:trHeight w:val="510"/>
        </w:trPr>
        <w:tc>
          <w:tcPr>
            <w:tcW w:w="651" w:type="dxa"/>
            <w:hideMark/>
          </w:tcPr>
          <w:p w14:paraId="00B232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CS0025</w:t>
            </w:r>
          </w:p>
        </w:tc>
        <w:tc>
          <w:tcPr>
            <w:tcW w:w="828" w:type="dxa"/>
            <w:hideMark/>
          </w:tcPr>
          <w:p w14:paraId="4F4115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Fernando de Albuquerque, 86 - Consolação</w:t>
            </w:r>
          </w:p>
        </w:tc>
        <w:tc>
          <w:tcPr>
            <w:tcW w:w="863" w:type="dxa"/>
            <w:hideMark/>
          </w:tcPr>
          <w:p w14:paraId="0EE5CB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65.959 - 13º CRISP</w:t>
            </w:r>
          </w:p>
        </w:tc>
        <w:tc>
          <w:tcPr>
            <w:tcW w:w="1547" w:type="dxa"/>
            <w:noWrap/>
            <w:hideMark/>
          </w:tcPr>
          <w:p w14:paraId="20CC02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2.800 </w:t>
            </w:r>
          </w:p>
        </w:tc>
        <w:tc>
          <w:tcPr>
            <w:tcW w:w="1306" w:type="dxa"/>
            <w:noWrap/>
            <w:hideMark/>
          </w:tcPr>
          <w:p w14:paraId="4D89FC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33.600 </w:t>
            </w:r>
          </w:p>
        </w:tc>
        <w:tc>
          <w:tcPr>
            <w:tcW w:w="7486" w:type="dxa"/>
            <w:noWrap/>
            <w:hideMark/>
          </w:tcPr>
          <w:p w14:paraId="41A077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EHM ADMINISTRAÇÃO E PARTICIPAÇÕES S.A.</w:t>
            </w:r>
          </w:p>
        </w:tc>
        <w:tc>
          <w:tcPr>
            <w:tcW w:w="1021" w:type="dxa"/>
            <w:noWrap/>
            <w:hideMark/>
          </w:tcPr>
          <w:p w14:paraId="44118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10/07/2022</w:t>
            </w:r>
          </w:p>
        </w:tc>
        <w:tc>
          <w:tcPr>
            <w:tcW w:w="1000" w:type="dxa"/>
            <w:noWrap/>
            <w:hideMark/>
          </w:tcPr>
          <w:p w14:paraId="6E6AB0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4EC919B" w14:textId="77777777" w:rsidTr="00C70FC3">
        <w:trPr>
          <w:trHeight w:val="300"/>
        </w:trPr>
        <w:tc>
          <w:tcPr>
            <w:tcW w:w="651" w:type="dxa"/>
            <w:hideMark/>
          </w:tcPr>
          <w:p w14:paraId="3B8CD5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FL0002</w:t>
            </w:r>
          </w:p>
        </w:tc>
        <w:tc>
          <w:tcPr>
            <w:tcW w:w="828" w:type="dxa"/>
            <w:hideMark/>
          </w:tcPr>
          <w:p w14:paraId="24EB99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Paissandu, 179 - Flamengo</w:t>
            </w:r>
          </w:p>
        </w:tc>
        <w:tc>
          <w:tcPr>
            <w:tcW w:w="863" w:type="dxa"/>
            <w:hideMark/>
          </w:tcPr>
          <w:p w14:paraId="7D77A5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14037 - 9º CRIRJ</w:t>
            </w:r>
          </w:p>
        </w:tc>
        <w:tc>
          <w:tcPr>
            <w:tcW w:w="1547" w:type="dxa"/>
            <w:noWrap/>
            <w:hideMark/>
          </w:tcPr>
          <w:p w14:paraId="720ADA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2.800 </w:t>
            </w:r>
          </w:p>
        </w:tc>
        <w:tc>
          <w:tcPr>
            <w:tcW w:w="1306" w:type="dxa"/>
            <w:noWrap/>
            <w:hideMark/>
          </w:tcPr>
          <w:p w14:paraId="256368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33.600 </w:t>
            </w:r>
          </w:p>
        </w:tc>
        <w:tc>
          <w:tcPr>
            <w:tcW w:w="7486" w:type="dxa"/>
            <w:noWrap/>
            <w:hideMark/>
          </w:tcPr>
          <w:p w14:paraId="71B25F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ARMELI BORGES DOS REIS BRAGA DE CARVALHO</w:t>
            </w:r>
          </w:p>
        </w:tc>
        <w:tc>
          <w:tcPr>
            <w:tcW w:w="1021" w:type="dxa"/>
            <w:noWrap/>
            <w:hideMark/>
          </w:tcPr>
          <w:p w14:paraId="6318D2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4A406E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E482C20" w14:textId="77777777" w:rsidTr="00C70FC3">
        <w:trPr>
          <w:trHeight w:val="300"/>
        </w:trPr>
        <w:tc>
          <w:tcPr>
            <w:tcW w:w="651" w:type="dxa"/>
            <w:hideMark/>
          </w:tcPr>
          <w:p w14:paraId="229AA5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FL0003</w:t>
            </w:r>
          </w:p>
        </w:tc>
        <w:tc>
          <w:tcPr>
            <w:tcW w:w="828" w:type="dxa"/>
            <w:hideMark/>
          </w:tcPr>
          <w:p w14:paraId="21C910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Rui Barbosa, 60 - Flamengo</w:t>
            </w:r>
          </w:p>
        </w:tc>
        <w:tc>
          <w:tcPr>
            <w:tcW w:w="863" w:type="dxa"/>
            <w:hideMark/>
          </w:tcPr>
          <w:p w14:paraId="398436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319585</w:t>
            </w:r>
          </w:p>
        </w:tc>
        <w:tc>
          <w:tcPr>
            <w:tcW w:w="1547" w:type="dxa"/>
            <w:noWrap/>
            <w:hideMark/>
          </w:tcPr>
          <w:p w14:paraId="201EC6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10.000 </w:t>
            </w:r>
          </w:p>
        </w:tc>
        <w:tc>
          <w:tcPr>
            <w:tcW w:w="1306" w:type="dxa"/>
            <w:noWrap/>
            <w:hideMark/>
          </w:tcPr>
          <w:p w14:paraId="57AB02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120.000 </w:t>
            </w:r>
          </w:p>
        </w:tc>
        <w:tc>
          <w:tcPr>
            <w:tcW w:w="7486" w:type="dxa"/>
            <w:noWrap/>
            <w:hideMark/>
          </w:tcPr>
          <w:p w14:paraId="567FF9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MARIANE REMBOLD PETRAGLIA</w:t>
            </w:r>
          </w:p>
        </w:tc>
        <w:tc>
          <w:tcPr>
            <w:tcW w:w="1021" w:type="dxa"/>
            <w:noWrap/>
            <w:hideMark/>
          </w:tcPr>
          <w:p w14:paraId="069F0B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1E94D1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B1AE0F4" w14:textId="77777777" w:rsidTr="00C70FC3">
        <w:trPr>
          <w:trHeight w:val="300"/>
        </w:trPr>
        <w:tc>
          <w:tcPr>
            <w:tcW w:w="651" w:type="dxa"/>
            <w:hideMark/>
          </w:tcPr>
          <w:p w14:paraId="41D1AC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FL0004</w:t>
            </w:r>
          </w:p>
        </w:tc>
        <w:tc>
          <w:tcPr>
            <w:tcW w:w="828" w:type="dxa"/>
            <w:hideMark/>
          </w:tcPr>
          <w:p w14:paraId="23CCF1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Marquês de Abrantes, 136 - Flamengo</w:t>
            </w:r>
          </w:p>
        </w:tc>
        <w:tc>
          <w:tcPr>
            <w:tcW w:w="863" w:type="dxa"/>
            <w:hideMark/>
          </w:tcPr>
          <w:p w14:paraId="084C28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16409 - 2º CRIRJ</w:t>
            </w:r>
          </w:p>
        </w:tc>
        <w:tc>
          <w:tcPr>
            <w:tcW w:w="1547" w:type="dxa"/>
            <w:noWrap/>
            <w:hideMark/>
          </w:tcPr>
          <w:p w14:paraId="6CB8C8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07E9FE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36CFB9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MARLI PORTO DE QUEIROZ</w:t>
            </w:r>
          </w:p>
        </w:tc>
        <w:tc>
          <w:tcPr>
            <w:tcW w:w="1021" w:type="dxa"/>
            <w:noWrap/>
            <w:hideMark/>
          </w:tcPr>
          <w:p w14:paraId="5A105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F5717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9CD34E0" w14:textId="77777777" w:rsidTr="00C70FC3">
        <w:trPr>
          <w:trHeight w:val="510"/>
        </w:trPr>
        <w:tc>
          <w:tcPr>
            <w:tcW w:w="651" w:type="dxa"/>
            <w:hideMark/>
          </w:tcPr>
          <w:p w14:paraId="2134A4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GV0002</w:t>
            </w:r>
          </w:p>
        </w:tc>
        <w:tc>
          <w:tcPr>
            <w:tcW w:w="828" w:type="dxa"/>
            <w:hideMark/>
          </w:tcPr>
          <w:p w14:paraId="7B9FE3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Marquês de São Vicente, 95 - Gávea</w:t>
            </w:r>
          </w:p>
        </w:tc>
        <w:tc>
          <w:tcPr>
            <w:tcW w:w="863" w:type="dxa"/>
            <w:hideMark/>
          </w:tcPr>
          <w:p w14:paraId="3FE8DD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85.111 - 2º CRIRJ</w:t>
            </w:r>
          </w:p>
        </w:tc>
        <w:tc>
          <w:tcPr>
            <w:tcW w:w="1547" w:type="dxa"/>
            <w:noWrap/>
            <w:hideMark/>
          </w:tcPr>
          <w:p w14:paraId="638861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5.300 </w:t>
            </w:r>
          </w:p>
        </w:tc>
        <w:tc>
          <w:tcPr>
            <w:tcW w:w="1306" w:type="dxa"/>
            <w:noWrap/>
            <w:hideMark/>
          </w:tcPr>
          <w:p w14:paraId="021FF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63.600 </w:t>
            </w:r>
          </w:p>
        </w:tc>
        <w:tc>
          <w:tcPr>
            <w:tcW w:w="7486" w:type="dxa"/>
            <w:noWrap/>
            <w:hideMark/>
          </w:tcPr>
          <w:p w14:paraId="1F7A6D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RENATO ANTONIO NAHAS e VERIDIANA MALUF </w:t>
            </w:r>
            <w:r w:rsidRPr="00063D03">
              <w:rPr>
                <w:rFonts w:ascii="Arial" w:hAnsi="Arial" w:cs="Arial"/>
                <w:sz w:val="20"/>
                <w:szCs w:val="20"/>
              </w:rPr>
              <w:br/>
              <w:t>NAHAS</w:t>
            </w:r>
          </w:p>
        </w:tc>
        <w:tc>
          <w:tcPr>
            <w:tcW w:w="1021" w:type="dxa"/>
            <w:noWrap/>
            <w:hideMark/>
          </w:tcPr>
          <w:p w14:paraId="36D7C0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0E053B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74DB71E" w14:textId="77777777" w:rsidTr="00C70FC3">
        <w:trPr>
          <w:trHeight w:val="510"/>
        </w:trPr>
        <w:tc>
          <w:tcPr>
            <w:tcW w:w="651" w:type="dxa"/>
            <w:hideMark/>
          </w:tcPr>
          <w:p w14:paraId="507267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IP0043</w:t>
            </w:r>
          </w:p>
        </w:tc>
        <w:tc>
          <w:tcPr>
            <w:tcW w:w="828" w:type="dxa"/>
            <w:hideMark/>
          </w:tcPr>
          <w:p w14:paraId="5001B8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1375 - Ipanema</w:t>
            </w:r>
          </w:p>
        </w:tc>
        <w:tc>
          <w:tcPr>
            <w:tcW w:w="863" w:type="dxa"/>
            <w:hideMark/>
          </w:tcPr>
          <w:p w14:paraId="6D105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117596, do 5º Cartório de Registro de Imóveis do Rio de Janeiro</w:t>
            </w:r>
          </w:p>
        </w:tc>
        <w:tc>
          <w:tcPr>
            <w:tcW w:w="1547" w:type="dxa"/>
            <w:noWrap/>
            <w:hideMark/>
          </w:tcPr>
          <w:p w14:paraId="27A805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73F1D5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1FA1B3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MS LOGÍSTICA ADUANEIRA LTDA</w:t>
            </w:r>
          </w:p>
        </w:tc>
        <w:tc>
          <w:tcPr>
            <w:tcW w:w="1021" w:type="dxa"/>
            <w:noWrap/>
            <w:hideMark/>
          </w:tcPr>
          <w:p w14:paraId="1980D6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7EBE58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504249" w14:textId="77777777" w:rsidTr="00C70FC3">
        <w:trPr>
          <w:trHeight w:val="510"/>
        </w:trPr>
        <w:tc>
          <w:tcPr>
            <w:tcW w:w="651" w:type="dxa"/>
            <w:hideMark/>
          </w:tcPr>
          <w:p w14:paraId="2B76E8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IP0044</w:t>
            </w:r>
          </w:p>
        </w:tc>
        <w:tc>
          <w:tcPr>
            <w:tcW w:w="828" w:type="dxa"/>
            <w:hideMark/>
          </w:tcPr>
          <w:p w14:paraId="0BC4E7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1BED52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78.123, do 5º Cartório de Registro de Imóveis do Rio de Janeiro,</w:t>
            </w:r>
          </w:p>
        </w:tc>
        <w:tc>
          <w:tcPr>
            <w:tcW w:w="1547" w:type="dxa"/>
            <w:noWrap/>
            <w:hideMark/>
          </w:tcPr>
          <w:p w14:paraId="7A911E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15.200 </w:t>
            </w:r>
          </w:p>
        </w:tc>
        <w:tc>
          <w:tcPr>
            <w:tcW w:w="1306" w:type="dxa"/>
            <w:noWrap/>
            <w:hideMark/>
          </w:tcPr>
          <w:p w14:paraId="2C5217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182.400 </w:t>
            </w:r>
          </w:p>
        </w:tc>
        <w:tc>
          <w:tcPr>
            <w:tcW w:w="7486" w:type="dxa"/>
            <w:noWrap/>
            <w:hideMark/>
          </w:tcPr>
          <w:p w14:paraId="645F6F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A/C: Inês Maria Neves Faria</w:t>
            </w:r>
            <w:r w:rsidRPr="00063D03">
              <w:rPr>
                <w:rFonts w:ascii="Arial" w:hAnsi="Arial" w:cs="Arial"/>
                <w:sz w:val="20"/>
                <w:szCs w:val="20"/>
              </w:rPr>
              <w:br/>
              <w:t>E-mail: im_gfaria@hotmail.com / lilianminardi@hotmail.com</w:t>
            </w:r>
            <w:r w:rsidRPr="00063D03">
              <w:rPr>
                <w:rFonts w:ascii="Arial" w:hAnsi="Arial" w:cs="Arial"/>
                <w:sz w:val="20"/>
                <w:szCs w:val="20"/>
              </w:rPr>
              <w:br/>
              <w:t>Telefone/Whatsapp: 31 98714-6445</w:t>
            </w:r>
          </w:p>
        </w:tc>
        <w:tc>
          <w:tcPr>
            <w:tcW w:w="1021" w:type="dxa"/>
            <w:noWrap/>
            <w:hideMark/>
          </w:tcPr>
          <w:p w14:paraId="3C33D0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2AD311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77E25E" w14:textId="77777777" w:rsidTr="00C70FC3">
        <w:trPr>
          <w:trHeight w:val="765"/>
        </w:trPr>
        <w:tc>
          <w:tcPr>
            <w:tcW w:w="651" w:type="dxa"/>
            <w:hideMark/>
          </w:tcPr>
          <w:p w14:paraId="680BD3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IP0045</w:t>
            </w:r>
          </w:p>
        </w:tc>
        <w:tc>
          <w:tcPr>
            <w:tcW w:w="828" w:type="dxa"/>
            <w:hideMark/>
          </w:tcPr>
          <w:p w14:paraId="28BD75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524 - Ipanema</w:t>
            </w:r>
          </w:p>
        </w:tc>
        <w:tc>
          <w:tcPr>
            <w:tcW w:w="863" w:type="dxa"/>
            <w:hideMark/>
          </w:tcPr>
          <w:p w14:paraId="074012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38.432, do 5º Cartório de Registro de Imóveis do Rio de </w:t>
            </w:r>
            <w:r w:rsidRPr="00063D03">
              <w:rPr>
                <w:rFonts w:ascii="Arial" w:hAnsi="Arial" w:cs="Arial"/>
                <w:sz w:val="20"/>
                <w:szCs w:val="20"/>
              </w:rPr>
              <w:br/>
              <w:t>Janeiro</w:t>
            </w:r>
          </w:p>
        </w:tc>
        <w:tc>
          <w:tcPr>
            <w:tcW w:w="1547" w:type="dxa"/>
            <w:noWrap/>
            <w:hideMark/>
          </w:tcPr>
          <w:p w14:paraId="4021A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4.300 </w:t>
            </w:r>
          </w:p>
        </w:tc>
        <w:tc>
          <w:tcPr>
            <w:tcW w:w="1306" w:type="dxa"/>
            <w:noWrap/>
            <w:hideMark/>
          </w:tcPr>
          <w:p w14:paraId="65A6E2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51.600 </w:t>
            </w:r>
          </w:p>
        </w:tc>
        <w:tc>
          <w:tcPr>
            <w:tcW w:w="7486" w:type="dxa"/>
            <w:noWrap/>
            <w:hideMark/>
          </w:tcPr>
          <w:p w14:paraId="4E4DF0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BERENICE PROVENZANO GOMES DA SILVA</w:t>
            </w:r>
          </w:p>
        </w:tc>
        <w:tc>
          <w:tcPr>
            <w:tcW w:w="1021" w:type="dxa"/>
            <w:noWrap/>
            <w:hideMark/>
          </w:tcPr>
          <w:p w14:paraId="1F15D7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20/06/2022</w:t>
            </w:r>
          </w:p>
        </w:tc>
        <w:tc>
          <w:tcPr>
            <w:tcW w:w="1000" w:type="dxa"/>
            <w:noWrap/>
            <w:hideMark/>
          </w:tcPr>
          <w:p w14:paraId="23F2DF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55</w:t>
            </w:r>
          </w:p>
        </w:tc>
      </w:tr>
      <w:tr w:rsidR="00063D03" w:rsidRPr="00063D03" w14:paraId="412CEF44" w14:textId="77777777" w:rsidTr="00C70FC3">
        <w:trPr>
          <w:trHeight w:val="510"/>
        </w:trPr>
        <w:tc>
          <w:tcPr>
            <w:tcW w:w="651" w:type="dxa"/>
            <w:hideMark/>
          </w:tcPr>
          <w:p w14:paraId="0D3413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IP0046</w:t>
            </w:r>
          </w:p>
        </w:tc>
        <w:tc>
          <w:tcPr>
            <w:tcW w:w="828" w:type="dxa"/>
            <w:hideMark/>
          </w:tcPr>
          <w:p w14:paraId="21DA3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922 - Ipanema</w:t>
            </w:r>
          </w:p>
        </w:tc>
        <w:tc>
          <w:tcPr>
            <w:tcW w:w="863" w:type="dxa"/>
            <w:hideMark/>
          </w:tcPr>
          <w:p w14:paraId="4A7B4B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74085 - 5º CRIRJ</w:t>
            </w:r>
          </w:p>
        </w:tc>
        <w:tc>
          <w:tcPr>
            <w:tcW w:w="1547" w:type="dxa"/>
            <w:noWrap/>
            <w:hideMark/>
          </w:tcPr>
          <w:p w14:paraId="77158F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12.500 </w:t>
            </w:r>
          </w:p>
        </w:tc>
        <w:tc>
          <w:tcPr>
            <w:tcW w:w="1306" w:type="dxa"/>
            <w:noWrap/>
            <w:hideMark/>
          </w:tcPr>
          <w:p w14:paraId="111F4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150.000 </w:t>
            </w:r>
          </w:p>
        </w:tc>
        <w:tc>
          <w:tcPr>
            <w:tcW w:w="7486" w:type="dxa"/>
            <w:noWrap/>
            <w:hideMark/>
          </w:tcPr>
          <w:p w14:paraId="7729EE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RUY ALVES LOPES JÚNIOR / DANIELA DE MENDONÇA </w:t>
            </w:r>
            <w:r w:rsidRPr="00063D03">
              <w:rPr>
                <w:rFonts w:ascii="Arial" w:hAnsi="Arial" w:cs="Arial"/>
                <w:sz w:val="20"/>
                <w:szCs w:val="20"/>
              </w:rPr>
              <w:br/>
              <w:t>TAPAJÓS GOMES</w:t>
            </w:r>
          </w:p>
        </w:tc>
        <w:tc>
          <w:tcPr>
            <w:tcW w:w="1021" w:type="dxa"/>
            <w:noWrap/>
            <w:hideMark/>
          </w:tcPr>
          <w:p w14:paraId="1EB005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1C798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FD61E10" w14:textId="77777777" w:rsidTr="00C70FC3">
        <w:trPr>
          <w:trHeight w:val="510"/>
        </w:trPr>
        <w:tc>
          <w:tcPr>
            <w:tcW w:w="651" w:type="dxa"/>
            <w:hideMark/>
          </w:tcPr>
          <w:p w14:paraId="73E3E8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IP0047</w:t>
            </w:r>
          </w:p>
        </w:tc>
        <w:tc>
          <w:tcPr>
            <w:tcW w:w="828" w:type="dxa"/>
            <w:hideMark/>
          </w:tcPr>
          <w:p w14:paraId="095A9C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742A8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77543 - 5º CRIRJ</w:t>
            </w:r>
          </w:p>
        </w:tc>
        <w:tc>
          <w:tcPr>
            <w:tcW w:w="1547" w:type="dxa"/>
            <w:noWrap/>
            <w:hideMark/>
          </w:tcPr>
          <w:p w14:paraId="1DCBE4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13.000 </w:t>
            </w:r>
          </w:p>
        </w:tc>
        <w:tc>
          <w:tcPr>
            <w:tcW w:w="1306" w:type="dxa"/>
            <w:noWrap/>
            <w:hideMark/>
          </w:tcPr>
          <w:p w14:paraId="3219EE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156.000 </w:t>
            </w:r>
          </w:p>
        </w:tc>
        <w:tc>
          <w:tcPr>
            <w:tcW w:w="7486" w:type="dxa"/>
            <w:noWrap/>
            <w:hideMark/>
          </w:tcPr>
          <w:p w14:paraId="27D40A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GLORIA LIMA PORTELA</w:t>
            </w:r>
          </w:p>
        </w:tc>
        <w:tc>
          <w:tcPr>
            <w:tcW w:w="1021" w:type="dxa"/>
            <w:noWrap/>
            <w:hideMark/>
          </w:tcPr>
          <w:p w14:paraId="0CAE0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06/08/2022</w:t>
            </w:r>
          </w:p>
        </w:tc>
        <w:tc>
          <w:tcPr>
            <w:tcW w:w="1000" w:type="dxa"/>
            <w:noWrap/>
            <w:hideMark/>
          </w:tcPr>
          <w:p w14:paraId="0B087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2D441B9" w14:textId="77777777" w:rsidTr="00C70FC3">
        <w:trPr>
          <w:trHeight w:val="510"/>
        </w:trPr>
        <w:tc>
          <w:tcPr>
            <w:tcW w:w="651" w:type="dxa"/>
            <w:hideMark/>
          </w:tcPr>
          <w:p w14:paraId="344C2C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IP0048</w:t>
            </w:r>
          </w:p>
        </w:tc>
        <w:tc>
          <w:tcPr>
            <w:tcW w:w="828" w:type="dxa"/>
            <w:hideMark/>
          </w:tcPr>
          <w:p w14:paraId="695E5D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6424B3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78713 - 5º CRIRJ</w:t>
            </w:r>
          </w:p>
        </w:tc>
        <w:tc>
          <w:tcPr>
            <w:tcW w:w="1547" w:type="dxa"/>
            <w:noWrap/>
            <w:hideMark/>
          </w:tcPr>
          <w:p w14:paraId="6F0B33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1BB52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0FF648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NONATO &amp; CIA-CONSULTORIA E ADMINISTRAÇÃO</w:t>
            </w:r>
          </w:p>
        </w:tc>
        <w:tc>
          <w:tcPr>
            <w:tcW w:w="1021" w:type="dxa"/>
            <w:noWrap/>
            <w:hideMark/>
          </w:tcPr>
          <w:p w14:paraId="765673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20/07/2022</w:t>
            </w:r>
          </w:p>
        </w:tc>
        <w:tc>
          <w:tcPr>
            <w:tcW w:w="1000" w:type="dxa"/>
            <w:noWrap/>
            <w:hideMark/>
          </w:tcPr>
          <w:p w14:paraId="6DABCC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546946" w14:textId="77777777" w:rsidTr="00C70FC3">
        <w:trPr>
          <w:trHeight w:val="300"/>
        </w:trPr>
        <w:tc>
          <w:tcPr>
            <w:tcW w:w="651" w:type="dxa"/>
            <w:hideMark/>
          </w:tcPr>
          <w:p w14:paraId="53EA4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IP0049</w:t>
            </w:r>
          </w:p>
        </w:tc>
        <w:tc>
          <w:tcPr>
            <w:tcW w:w="828" w:type="dxa"/>
            <w:hideMark/>
          </w:tcPr>
          <w:p w14:paraId="5EE818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Farme de Amoedo, 149 - Ipanema</w:t>
            </w:r>
          </w:p>
        </w:tc>
        <w:tc>
          <w:tcPr>
            <w:tcW w:w="863" w:type="dxa"/>
            <w:hideMark/>
          </w:tcPr>
          <w:p w14:paraId="090340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4613 - 5º CRIRJ</w:t>
            </w:r>
          </w:p>
        </w:tc>
        <w:tc>
          <w:tcPr>
            <w:tcW w:w="1547" w:type="dxa"/>
            <w:noWrap/>
            <w:hideMark/>
          </w:tcPr>
          <w:p w14:paraId="5CDDA9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3EC2F7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589C4A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MARINA MARTINELLI</w:t>
            </w:r>
          </w:p>
        </w:tc>
        <w:tc>
          <w:tcPr>
            <w:tcW w:w="1021" w:type="dxa"/>
            <w:noWrap/>
            <w:hideMark/>
          </w:tcPr>
          <w:p w14:paraId="7EEC7C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516838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94D220" w14:textId="77777777" w:rsidTr="00C70FC3">
        <w:trPr>
          <w:trHeight w:val="300"/>
        </w:trPr>
        <w:tc>
          <w:tcPr>
            <w:tcW w:w="651" w:type="dxa"/>
            <w:hideMark/>
          </w:tcPr>
          <w:p w14:paraId="0F575D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IP0050</w:t>
            </w:r>
          </w:p>
        </w:tc>
        <w:tc>
          <w:tcPr>
            <w:tcW w:w="828" w:type="dxa"/>
            <w:hideMark/>
          </w:tcPr>
          <w:p w14:paraId="25988A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Aníbal de Mendonça, 124 - Ipanema</w:t>
            </w:r>
          </w:p>
        </w:tc>
        <w:tc>
          <w:tcPr>
            <w:tcW w:w="863" w:type="dxa"/>
            <w:hideMark/>
          </w:tcPr>
          <w:p w14:paraId="680C93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15663</w:t>
            </w:r>
          </w:p>
        </w:tc>
        <w:tc>
          <w:tcPr>
            <w:tcW w:w="1547" w:type="dxa"/>
            <w:noWrap/>
            <w:hideMark/>
          </w:tcPr>
          <w:p w14:paraId="4588EC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7.500 </w:t>
            </w:r>
          </w:p>
        </w:tc>
        <w:tc>
          <w:tcPr>
            <w:tcW w:w="1306" w:type="dxa"/>
            <w:noWrap/>
            <w:hideMark/>
          </w:tcPr>
          <w:p w14:paraId="30E1B5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90.000 </w:t>
            </w:r>
          </w:p>
        </w:tc>
        <w:tc>
          <w:tcPr>
            <w:tcW w:w="7486" w:type="dxa"/>
            <w:noWrap/>
            <w:hideMark/>
          </w:tcPr>
          <w:p w14:paraId="5DEFB0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EDGARD FERMAN</w:t>
            </w:r>
          </w:p>
        </w:tc>
        <w:tc>
          <w:tcPr>
            <w:tcW w:w="1021" w:type="dxa"/>
            <w:noWrap/>
            <w:hideMark/>
          </w:tcPr>
          <w:p w14:paraId="4F623A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066DFD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1EE7122" w14:textId="77777777" w:rsidTr="00C70FC3">
        <w:trPr>
          <w:trHeight w:val="510"/>
        </w:trPr>
        <w:tc>
          <w:tcPr>
            <w:tcW w:w="651" w:type="dxa"/>
            <w:hideMark/>
          </w:tcPr>
          <w:p w14:paraId="1C4DE8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IP0051</w:t>
            </w:r>
          </w:p>
        </w:tc>
        <w:tc>
          <w:tcPr>
            <w:tcW w:w="828" w:type="dxa"/>
            <w:hideMark/>
          </w:tcPr>
          <w:p w14:paraId="73CEC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5EA4E3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77.763 - 5º CRIRJ</w:t>
            </w:r>
          </w:p>
        </w:tc>
        <w:tc>
          <w:tcPr>
            <w:tcW w:w="1547" w:type="dxa"/>
            <w:noWrap/>
            <w:hideMark/>
          </w:tcPr>
          <w:p w14:paraId="76A62D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601E1D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7E60D7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BORTOLINI EMPRESA PATRIMONIAL LTDA.</w:t>
            </w:r>
          </w:p>
        </w:tc>
        <w:tc>
          <w:tcPr>
            <w:tcW w:w="1021" w:type="dxa"/>
            <w:noWrap/>
            <w:hideMark/>
          </w:tcPr>
          <w:p w14:paraId="64339B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2AE80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962B53F" w14:textId="77777777" w:rsidTr="00C70FC3">
        <w:trPr>
          <w:trHeight w:val="300"/>
        </w:trPr>
        <w:tc>
          <w:tcPr>
            <w:tcW w:w="651" w:type="dxa"/>
            <w:hideMark/>
          </w:tcPr>
          <w:p w14:paraId="5376E5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IP0052</w:t>
            </w:r>
          </w:p>
        </w:tc>
        <w:tc>
          <w:tcPr>
            <w:tcW w:w="828" w:type="dxa"/>
            <w:hideMark/>
          </w:tcPr>
          <w:p w14:paraId="135D38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Prudente de Morais, 509 - Ipanema</w:t>
            </w:r>
          </w:p>
        </w:tc>
        <w:tc>
          <w:tcPr>
            <w:tcW w:w="863" w:type="dxa"/>
            <w:hideMark/>
          </w:tcPr>
          <w:p w14:paraId="7A4148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38944 - 5º CRIRJ</w:t>
            </w:r>
          </w:p>
        </w:tc>
        <w:tc>
          <w:tcPr>
            <w:tcW w:w="1547" w:type="dxa"/>
            <w:noWrap/>
            <w:hideMark/>
          </w:tcPr>
          <w:p w14:paraId="357F9B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4.750 </w:t>
            </w:r>
          </w:p>
        </w:tc>
        <w:tc>
          <w:tcPr>
            <w:tcW w:w="1306" w:type="dxa"/>
            <w:noWrap/>
            <w:hideMark/>
          </w:tcPr>
          <w:p w14:paraId="7B6B02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57.000 </w:t>
            </w:r>
          </w:p>
        </w:tc>
        <w:tc>
          <w:tcPr>
            <w:tcW w:w="7486" w:type="dxa"/>
            <w:noWrap/>
            <w:hideMark/>
          </w:tcPr>
          <w:p w14:paraId="533D9A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ELIANE MATTOS PIRANDA / SIMONE DIAS MADEIRA </w:t>
            </w:r>
            <w:r w:rsidRPr="00063D03">
              <w:rPr>
                <w:rFonts w:ascii="Arial" w:hAnsi="Arial" w:cs="Arial"/>
                <w:sz w:val="20"/>
                <w:szCs w:val="20"/>
              </w:rPr>
              <w:br/>
              <w:t>PIRANDA / ISAURETE MATTOS PIRANDA</w:t>
            </w:r>
          </w:p>
        </w:tc>
        <w:tc>
          <w:tcPr>
            <w:tcW w:w="1021" w:type="dxa"/>
            <w:noWrap/>
            <w:hideMark/>
          </w:tcPr>
          <w:p w14:paraId="7D65E3C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48DF4B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64236E" w14:textId="77777777" w:rsidTr="00C70FC3">
        <w:trPr>
          <w:trHeight w:val="300"/>
        </w:trPr>
        <w:tc>
          <w:tcPr>
            <w:tcW w:w="651" w:type="dxa"/>
            <w:hideMark/>
          </w:tcPr>
          <w:p w14:paraId="1ACFF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IP0053</w:t>
            </w:r>
          </w:p>
        </w:tc>
        <w:tc>
          <w:tcPr>
            <w:tcW w:w="828" w:type="dxa"/>
            <w:hideMark/>
          </w:tcPr>
          <w:p w14:paraId="36F1F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Gomes Carneiro, 51 - Ipanema</w:t>
            </w:r>
          </w:p>
        </w:tc>
        <w:tc>
          <w:tcPr>
            <w:tcW w:w="863" w:type="dxa"/>
            <w:hideMark/>
          </w:tcPr>
          <w:p w14:paraId="7BB7EB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101 543 - 5º CRIRJ</w:t>
            </w:r>
          </w:p>
        </w:tc>
        <w:tc>
          <w:tcPr>
            <w:tcW w:w="1547" w:type="dxa"/>
            <w:noWrap/>
            <w:hideMark/>
          </w:tcPr>
          <w:p w14:paraId="59C93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4.300 </w:t>
            </w:r>
          </w:p>
        </w:tc>
        <w:tc>
          <w:tcPr>
            <w:tcW w:w="1306" w:type="dxa"/>
            <w:noWrap/>
            <w:hideMark/>
          </w:tcPr>
          <w:p w14:paraId="178520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51.600 </w:t>
            </w:r>
          </w:p>
        </w:tc>
        <w:tc>
          <w:tcPr>
            <w:tcW w:w="7486" w:type="dxa"/>
            <w:noWrap/>
            <w:hideMark/>
          </w:tcPr>
          <w:p w14:paraId="692C91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 MARCELO COELHO DE OLIVEIRA; 2) EVANDRO COELHO DE OLIVEIRA; 3) MARIA ALCINA ALVES COSTA DE OLIVEIRA; 4) OLGA MARIA ALVES COSTA DE OLIVEIRA</w:t>
            </w:r>
          </w:p>
        </w:tc>
        <w:tc>
          <w:tcPr>
            <w:tcW w:w="1021" w:type="dxa"/>
            <w:noWrap/>
            <w:hideMark/>
          </w:tcPr>
          <w:p w14:paraId="6DDAC8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7D3ED4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D901E63" w14:textId="77777777" w:rsidTr="00C70FC3">
        <w:trPr>
          <w:trHeight w:val="300"/>
        </w:trPr>
        <w:tc>
          <w:tcPr>
            <w:tcW w:w="651" w:type="dxa"/>
            <w:hideMark/>
          </w:tcPr>
          <w:p w14:paraId="12B024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IT0164</w:t>
            </w:r>
          </w:p>
        </w:tc>
        <w:tc>
          <w:tcPr>
            <w:tcW w:w="828" w:type="dxa"/>
            <w:hideMark/>
          </w:tcPr>
          <w:p w14:paraId="0A743D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Itacema, 348 / 352 - Itaim</w:t>
            </w:r>
          </w:p>
        </w:tc>
        <w:tc>
          <w:tcPr>
            <w:tcW w:w="863" w:type="dxa"/>
            <w:hideMark/>
          </w:tcPr>
          <w:p w14:paraId="286288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5570 - 4º CRISP</w:t>
            </w:r>
          </w:p>
        </w:tc>
        <w:tc>
          <w:tcPr>
            <w:tcW w:w="1547" w:type="dxa"/>
            <w:noWrap/>
            <w:hideMark/>
          </w:tcPr>
          <w:p w14:paraId="670E0D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7.800 </w:t>
            </w:r>
          </w:p>
        </w:tc>
        <w:tc>
          <w:tcPr>
            <w:tcW w:w="1306" w:type="dxa"/>
            <w:noWrap/>
            <w:hideMark/>
          </w:tcPr>
          <w:p w14:paraId="212B65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93.600 </w:t>
            </w:r>
          </w:p>
        </w:tc>
        <w:tc>
          <w:tcPr>
            <w:tcW w:w="7486" w:type="dxa"/>
            <w:noWrap/>
            <w:hideMark/>
          </w:tcPr>
          <w:p w14:paraId="18EFC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SANDRA MARA TENORI JARDIM</w:t>
            </w:r>
          </w:p>
        </w:tc>
        <w:tc>
          <w:tcPr>
            <w:tcW w:w="1021" w:type="dxa"/>
            <w:noWrap/>
            <w:hideMark/>
          </w:tcPr>
          <w:p w14:paraId="41EF4B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24/06/2022</w:t>
            </w:r>
          </w:p>
        </w:tc>
        <w:tc>
          <w:tcPr>
            <w:tcW w:w="1000" w:type="dxa"/>
            <w:noWrap/>
            <w:hideMark/>
          </w:tcPr>
          <w:p w14:paraId="1442B1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443334" w14:textId="77777777" w:rsidTr="00C70FC3">
        <w:trPr>
          <w:trHeight w:val="510"/>
        </w:trPr>
        <w:tc>
          <w:tcPr>
            <w:tcW w:w="651" w:type="dxa"/>
            <w:hideMark/>
          </w:tcPr>
          <w:p w14:paraId="7CEA98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IT0165</w:t>
            </w:r>
          </w:p>
        </w:tc>
        <w:tc>
          <w:tcPr>
            <w:tcW w:w="828" w:type="dxa"/>
            <w:hideMark/>
          </w:tcPr>
          <w:p w14:paraId="4EF4CC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Leopoldo Couto de Magalhães Junior, 1442 - Itaim</w:t>
            </w:r>
          </w:p>
        </w:tc>
        <w:tc>
          <w:tcPr>
            <w:tcW w:w="863" w:type="dxa"/>
            <w:hideMark/>
          </w:tcPr>
          <w:p w14:paraId="204FCD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104.992 (apartamento) / 104.993( garagem) - 4º CRISP</w:t>
            </w:r>
          </w:p>
        </w:tc>
        <w:tc>
          <w:tcPr>
            <w:tcW w:w="1547" w:type="dxa"/>
            <w:noWrap/>
            <w:hideMark/>
          </w:tcPr>
          <w:p w14:paraId="308760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3.650 </w:t>
            </w:r>
          </w:p>
        </w:tc>
        <w:tc>
          <w:tcPr>
            <w:tcW w:w="1306" w:type="dxa"/>
            <w:noWrap/>
            <w:hideMark/>
          </w:tcPr>
          <w:p w14:paraId="548CF8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43.800 </w:t>
            </w:r>
          </w:p>
        </w:tc>
        <w:tc>
          <w:tcPr>
            <w:tcW w:w="7486" w:type="dxa"/>
            <w:noWrap/>
            <w:hideMark/>
          </w:tcPr>
          <w:p w14:paraId="3F230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OSVALDO BARBOSA DE OLIVEIRA</w:t>
            </w:r>
          </w:p>
        </w:tc>
        <w:tc>
          <w:tcPr>
            <w:tcW w:w="1021" w:type="dxa"/>
            <w:noWrap/>
            <w:hideMark/>
          </w:tcPr>
          <w:p w14:paraId="3CF8BE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DA894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AD132A1" w14:textId="77777777" w:rsidTr="00C70FC3">
        <w:trPr>
          <w:trHeight w:val="300"/>
        </w:trPr>
        <w:tc>
          <w:tcPr>
            <w:tcW w:w="651" w:type="dxa"/>
            <w:hideMark/>
          </w:tcPr>
          <w:p w14:paraId="4E6D17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IT0166</w:t>
            </w:r>
          </w:p>
        </w:tc>
        <w:tc>
          <w:tcPr>
            <w:tcW w:w="828" w:type="dxa"/>
            <w:hideMark/>
          </w:tcPr>
          <w:p w14:paraId="4A1CFA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André Fernandes, 60 - Itaim</w:t>
            </w:r>
          </w:p>
        </w:tc>
        <w:tc>
          <w:tcPr>
            <w:tcW w:w="863" w:type="dxa"/>
            <w:hideMark/>
          </w:tcPr>
          <w:p w14:paraId="54B631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121.582 - 4º CRISP</w:t>
            </w:r>
          </w:p>
        </w:tc>
        <w:tc>
          <w:tcPr>
            <w:tcW w:w="1547" w:type="dxa"/>
            <w:noWrap/>
            <w:hideMark/>
          </w:tcPr>
          <w:p w14:paraId="6CA006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5.800 </w:t>
            </w:r>
          </w:p>
        </w:tc>
        <w:tc>
          <w:tcPr>
            <w:tcW w:w="1306" w:type="dxa"/>
            <w:noWrap/>
            <w:hideMark/>
          </w:tcPr>
          <w:p w14:paraId="5225E4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69.600 </w:t>
            </w:r>
          </w:p>
        </w:tc>
        <w:tc>
          <w:tcPr>
            <w:tcW w:w="7486" w:type="dxa"/>
            <w:noWrap/>
            <w:hideMark/>
          </w:tcPr>
          <w:p w14:paraId="12CAE5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DANIEL SEAN ARNHOLD MOURA</w:t>
            </w:r>
          </w:p>
        </w:tc>
        <w:tc>
          <w:tcPr>
            <w:tcW w:w="1021" w:type="dxa"/>
            <w:noWrap/>
            <w:hideMark/>
          </w:tcPr>
          <w:p w14:paraId="0CE0D3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0CB6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94BEB70" w14:textId="77777777" w:rsidTr="00C70FC3">
        <w:trPr>
          <w:trHeight w:val="510"/>
        </w:trPr>
        <w:tc>
          <w:tcPr>
            <w:tcW w:w="651" w:type="dxa"/>
            <w:hideMark/>
          </w:tcPr>
          <w:p w14:paraId="169010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IT0167</w:t>
            </w:r>
          </w:p>
        </w:tc>
        <w:tc>
          <w:tcPr>
            <w:tcW w:w="828" w:type="dxa"/>
            <w:hideMark/>
          </w:tcPr>
          <w:p w14:paraId="2FCC1E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Manoel Guedes, 214 - Itaim</w:t>
            </w:r>
          </w:p>
        </w:tc>
        <w:tc>
          <w:tcPr>
            <w:tcW w:w="863" w:type="dxa"/>
            <w:hideMark/>
          </w:tcPr>
          <w:p w14:paraId="44C83C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95.559( apartamento) e 95.560( garagem) - 4º CRISP</w:t>
            </w:r>
          </w:p>
        </w:tc>
        <w:tc>
          <w:tcPr>
            <w:tcW w:w="1547" w:type="dxa"/>
            <w:noWrap/>
            <w:hideMark/>
          </w:tcPr>
          <w:p w14:paraId="50B79A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EBE4C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55853B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Mara Plut</w:t>
            </w:r>
          </w:p>
        </w:tc>
        <w:tc>
          <w:tcPr>
            <w:tcW w:w="1021" w:type="dxa"/>
            <w:noWrap/>
            <w:hideMark/>
          </w:tcPr>
          <w:p w14:paraId="7355AB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07/07/2022</w:t>
            </w:r>
          </w:p>
        </w:tc>
        <w:tc>
          <w:tcPr>
            <w:tcW w:w="1000" w:type="dxa"/>
            <w:noWrap/>
            <w:hideMark/>
          </w:tcPr>
          <w:p w14:paraId="38900C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7F37835" w14:textId="77777777" w:rsidTr="00C70FC3">
        <w:trPr>
          <w:trHeight w:val="300"/>
        </w:trPr>
        <w:tc>
          <w:tcPr>
            <w:tcW w:w="651" w:type="dxa"/>
            <w:hideMark/>
          </w:tcPr>
          <w:p w14:paraId="4093E2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IT0168</w:t>
            </w:r>
          </w:p>
        </w:tc>
        <w:tc>
          <w:tcPr>
            <w:tcW w:w="828" w:type="dxa"/>
            <w:hideMark/>
          </w:tcPr>
          <w:p w14:paraId="045CBF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Urussuí, 352 - Itaim</w:t>
            </w:r>
          </w:p>
        </w:tc>
        <w:tc>
          <w:tcPr>
            <w:tcW w:w="863" w:type="dxa"/>
            <w:hideMark/>
          </w:tcPr>
          <w:p w14:paraId="7530EE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11.595 - 4º CRISP</w:t>
            </w:r>
          </w:p>
        </w:tc>
        <w:tc>
          <w:tcPr>
            <w:tcW w:w="1547" w:type="dxa"/>
            <w:noWrap/>
            <w:hideMark/>
          </w:tcPr>
          <w:p w14:paraId="713916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4.653 </w:t>
            </w:r>
          </w:p>
        </w:tc>
        <w:tc>
          <w:tcPr>
            <w:tcW w:w="1306" w:type="dxa"/>
            <w:noWrap/>
            <w:hideMark/>
          </w:tcPr>
          <w:p w14:paraId="36280E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55.836 </w:t>
            </w:r>
          </w:p>
        </w:tc>
        <w:tc>
          <w:tcPr>
            <w:tcW w:w="7486" w:type="dxa"/>
            <w:noWrap/>
            <w:hideMark/>
          </w:tcPr>
          <w:p w14:paraId="39B266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SÔNIA MIRIAM DRAIBE</w:t>
            </w:r>
          </w:p>
        </w:tc>
        <w:tc>
          <w:tcPr>
            <w:tcW w:w="1021" w:type="dxa"/>
            <w:noWrap/>
            <w:hideMark/>
          </w:tcPr>
          <w:p w14:paraId="0C2427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21703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58B536E" w14:textId="77777777" w:rsidTr="00C70FC3">
        <w:trPr>
          <w:trHeight w:val="765"/>
        </w:trPr>
        <w:tc>
          <w:tcPr>
            <w:tcW w:w="651" w:type="dxa"/>
            <w:hideMark/>
          </w:tcPr>
          <w:p w14:paraId="425743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IT0169</w:t>
            </w:r>
          </w:p>
        </w:tc>
        <w:tc>
          <w:tcPr>
            <w:tcW w:w="828" w:type="dxa"/>
            <w:hideMark/>
          </w:tcPr>
          <w:p w14:paraId="28CA17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Henrich Hertz, 14 - Itaim</w:t>
            </w:r>
          </w:p>
        </w:tc>
        <w:tc>
          <w:tcPr>
            <w:tcW w:w="863" w:type="dxa"/>
            <w:hideMark/>
          </w:tcPr>
          <w:p w14:paraId="6BFC58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157817, </w:t>
            </w:r>
            <w:r w:rsidRPr="00063D03">
              <w:rPr>
                <w:rFonts w:ascii="Arial" w:hAnsi="Arial" w:cs="Arial"/>
                <w:sz w:val="20"/>
                <w:szCs w:val="20"/>
              </w:rPr>
              <w:br/>
              <w:t>do 15º Cartório de Registro de Imóveis de São Paulo</w:t>
            </w:r>
          </w:p>
        </w:tc>
        <w:tc>
          <w:tcPr>
            <w:tcW w:w="1547" w:type="dxa"/>
            <w:noWrap/>
            <w:hideMark/>
          </w:tcPr>
          <w:p w14:paraId="4AE155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2.300 </w:t>
            </w:r>
          </w:p>
        </w:tc>
        <w:tc>
          <w:tcPr>
            <w:tcW w:w="1306" w:type="dxa"/>
            <w:noWrap/>
            <w:hideMark/>
          </w:tcPr>
          <w:p w14:paraId="41A986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27.600 </w:t>
            </w:r>
          </w:p>
        </w:tc>
        <w:tc>
          <w:tcPr>
            <w:tcW w:w="7486" w:type="dxa"/>
            <w:noWrap/>
            <w:hideMark/>
          </w:tcPr>
          <w:p w14:paraId="1F928D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FOR-PLAS COMÉRCIO DE EMBALAGENS LTDA (representada por sua</w:t>
            </w:r>
            <w:r w:rsidRPr="00063D03">
              <w:rPr>
                <w:rFonts w:ascii="Arial" w:hAnsi="Arial" w:cs="Arial"/>
                <w:sz w:val="20"/>
                <w:szCs w:val="20"/>
              </w:rPr>
              <w:br/>
              <w:t>administradora, Sra. ALINE FERRARI EL BAYEH SALES)</w:t>
            </w:r>
          </w:p>
        </w:tc>
        <w:tc>
          <w:tcPr>
            <w:tcW w:w="1021" w:type="dxa"/>
            <w:noWrap/>
            <w:hideMark/>
          </w:tcPr>
          <w:p w14:paraId="544BF4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11/08/2022</w:t>
            </w:r>
          </w:p>
        </w:tc>
        <w:tc>
          <w:tcPr>
            <w:tcW w:w="1000" w:type="dxa"/>
            <w:noWrap/>
            <w:hideMark/>
          </w:tcPr>
          <w:p w14:paraId="00F802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6BA20A7" w14:textId="77777777" w:rsidTr="00C70FC3">
        <w:trPr>
          <w:trHeight w:val="765"/>
        </w:trPr>
        <w:tc>
          <w:tcPr>
            <w:tcW w:w="651" w:type="dxa"/>
            <w:hideMark/>
          </w:tcPr>
          <w:p w14:paraId="0D0C7F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IT0170</w:t>
            </w:r>
          </w:p>
        </w:tc>
        <w:tc>
          <w:tcPr>
            <w:tcW w:w="828" w:type="dxa"/>
            <w:hideMark/>
          </w:tcPr>
          <w:p w14:paraId="338CBC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Henrich Hertz, 14 - Itaim</w:t>
            </w:r>
          </w:p>
        </w:tc>
        <w:tc>
          <w:tcPr>
            <w:tcW w:w="863" w:type="dxa"/>
            <w:hideMark/>
          </w:tcPr>
          <w:p w14:paraId="392AD0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157818, </w:t>
            </w:r>
            <w:r w:rsidRPr="00063D03">
              <w:rPr>
                <w:rFonts w:ascii="Arial" w:hAnsi="Arial" w:cs="Arial"/>
                <w:sz w:val="20"/>
                <w:szCs w:val="20"/>
              </w:rPr>
              <w:br/>
              <w:t>do 15º Cartório de Registro de Imóveis de São Paulo</w:t>
            </w:r>
          </w:p>
        </w:tc>
        <w:tc>
          <w:tcPr>
            <w:tcW w:w="1547" w:type="dxa"/>
            <w:noWrap/>
            <w:hideMark/>
          </w:tcPr>
          <w:p w14:paraId="3A9854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2.300 </w:t>
            </w:r>
          </w:p>
        </w:tc>
        <w:tc>
          <w:tcPr>
            <w:tcW w:w="1306" w:type="dxa"/>
            <w:noWrap/>
            <w:hideMark/>
          </w:tcPr>
          <w:p w14:paraId="00F96B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27.600 </w:t>
            </w:r>
          </w:p>
        </w:tc>
        <w:tc>
          <w:tcPr>
            <w:tcW w:w="7486" w:type="dxa"/>
            <w:noWrap/>
            <w:hideMark/>
          </w:tcPr>
          <w:p w14:paraId="7B9CF3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FOR-PLAS COMÉRCIO DE EMBALAGENS LTDA (representada por sua </w:t>
            </w:r>
            <w:r w:rsidRPr="00063D03">
              <w:rPr>
                <w:rFonts w:ascii="Arial" w:hAnsi="Arial" w:cs="Arial"/>
                <w:sz w:val="20"/>
                <w:szCs w:val="20"/>
              </w:rPr>
              <w:br/>
              <w:t>administradora, Sra. ALINE FERRARI EL BAYEH SALES)</w:t>
            </w:r>
          </w:p>
        </w:tc>
        <w:tc>
          <w:tcPr>
            <w:tcW w:w="1021" w:type="dxa"/>
            <w:noWrap/>
            <w:hideMark/>
          </w:tcPr>
          <w:p w14:paraId="4F3A0A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11/08/2022</w:t>
            </w:r>
          </w:p>
        </w:tc>
        <w:tc>
          <w:tcPr>
            <w:tcW w:w="1000" w:type="dxa"/>
            <w:noWrap/>
            <w:hideMark/>
          </w:tcPr>
          <w:p w14:paraId="00C3E8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E6A77A" w14:textId="77777777" w:rsidTr="00C70FC3">
        <w:trPr>
          <w:trHeight w:val="300"/>
        </w:trPr>
        <w:tc>
          <w:tcPr>
            <w:tcW w:w="651" w:type="dxa"/>
            <w:hideMark/>
          </w:tcPr>
          <w:p w14:paraId="5D8397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IT0171</w:t>
            </w:r>
          </w:p>
        </w:tc>
        <w:tc>
          <w:tcPr>
            <w:tcW w:w="828" w:type="dxa"/>
            <w:hideMark/>
          </w:tcPr>
          <w:p w14:paraId="1C5570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Itacema, 85 - Itaim</w:t>
            </w:r>
          </w:p>
        </w:tc>
        <w:tc>
          <w:tcPr>
            <w:tcW w:w="863" w:type="dxa"/>
            <w:hideMark/>
          </w:tcPr>
          <w:p w14:paraId="14DA8B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98.278 - 4º CRISP</w:t>
            </w:r>
          </w:p>
        </w:tc>
        <w:tc>
          <w:tcPr>
            <w:tcW w:w="1547" w:type="dxa"/>
            <w:noWrap/>
            <w:hideMark/>
          </w:tcPr>
          <w:p w14:paraId="1F2449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8.550 </w:t>
            </w:r>
          </w:p>
        </w:tc>
        <w:tc>
          <w:tcPr>
            <w:tcW w:w="1306" w:type="dxa"/>
            <w:noWrap/>
            <w:hideMark/>
          </w:tcPr>
          <w:p w14:paraId="4E1A85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102.600 </w:t>
            </w:r>
          </w:p>
        </w:tc>
        <w:tc>
          <w:tcPr>
            <w:tcW w:w="7486" w:type="dxa"/>
            <w:noWrap/>
            <w:hideMark/>
          </w:tcPr>
          <w:p w14:paraId="6A73C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MSM Investimentos do Brasil</w:t>
            </w:r>
          </w:p>
        </w:tc>
        <w:tc>
          <w:tcPr>
            <w:tcW w:w="1021" w:type="dxa"/>
            <w:noWrap/>
            <w:hideMark/>
          </w:tcPr>
          <w:p w14:paraId="765666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BAEE0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67E566" w14:textId="77777777" w:rsidTr="00C70FC3">
        <w:trPr>
          <w:trHeight w:val="300"/>
        </w:trPr>
        <w:tc>
          <w:tcPr>
            <w:tcW w:w="651" w:type="dxa"/>
            <w:hideMark/>
          </w:tcPr>
          <w:p w14:paraId="61B3B0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IT0172</w:t>
            </w:r>
          </w:p>
        </w:tc>
        <w:tc>
          <w:tcPr>
            <w:tcW w:w="828" w:type="dxa"/>
            <w:hideMark/>
          </w:tcPr>
          <w:p w14:paraId="457CE1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Jesuíno Arruda, 254 - Itaim</w:t>
            </w:r>
          </w:p>
        </w:tc>
        <w:tc>
          <w:tcPr>
            <w:tcW w:w="863" w:type="dxa"/>
            <w:hideMark/>
          </w:tcPr>
          <w:p w14:paraId="62E33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43.239 - 4º CRISP</w:t>
            </w:r>
          </w:p>
        </w:tc>
        <w:tc>
          <w:tcPr>
            <w:tcW w:w="1547" w:type="dxa"/>
            <w:noWrap/>
            <w:hideMark/>
          </w:tcPr>
          <w:p w14:paraId="42B257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4EC58F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0C281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ELIANE GUEDES</w:t>
            </w:r>
          </w:p>
        </w:tc>
        <w:tc>
          <w:tcPr>
            <w:tcW w:w="1021" w:type="dxa"/>
            <w:noWrap/>
            <w:hideMark/>
          </w:tcPr>
          <w:p w14:paraId="7A16A5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51DCEC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D2FCBE" w14:textId="77777777" w:rsidTr="00C70FC3">
        <w:trPr>
          <w:trHeight w:val="300"/>
        </w:trPr>
        <w:tc>
          <w:tcPr>
            <w:tcW w:w="651" w:type="dxa"/>
            <w:hideMark/>
          </w:tcPr>
          <w:p w14:paraId="63D849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IT0173</w:t>
            </w:r>
          </w:p>
        </w:tc>
        <w:tc>
          <w:tcPr>
            <w:tcW w:w="828" w:type="dxa"/>
            <w:hideMark/>
          </w:tcPr>
          <w:p w14:paraId="7B98FB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Virgílio Varzea, 119 - Itaim</w:t>
            </w:r>
          </w:p>
        </w:tc>
        <w:tc>
          <w:tcPr>
            <w:tcW w:w="863" w:type="dxa"/>
            <w:hideMark/>
          </w:tcPr>
          <w:p w14:paraId="36E47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69603 - 4º CRISP</w:t>
            </w:r>
          </w:p>
        </w:tc>
        <w:tc>
          <w:tcPr>
            <w:tcW w:w="1547" w:type="dxa"/>
            <w:noWrap/>
            <w:hideMark/>
          </w:tcPr>
          <w:p w14:paraId="760B1C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2.820 </w:t>
            </w:r>
          </w:p>
        </w:tc>
        <w:tc>
          <w:tcPr>
            <w:tcW w:w="1306" w:type="dxa"/>
            <w:noWrap/>
            <w:hideMark/>
          </w:tcPr>
          <w:p w14:paraId="23420B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33.840 </w:t>
            </w:r>
          </w:p>
        </w:tc>
        <w:tc>
          <w:tcPr>
            <w:tcW w:w="7486" w:type="dxa"/>
            <w:noWrap/>
            <w:hideMark/>
          </w:tcPr>
          <w:p w14:paraId="37C30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DENISE GUIDI MENDES</w:t>
            </w:r>
          </w:p>
        </w:tc>
        <w:tc>
          <w:tcPr>
            <w:tcW w:w="1021" w:type="dxa"/>
            <w:noWrap/>
            <w:hideMark/>
          </w:tcPr>
          <w:p w14:paraId="505434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497AB7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AF19310" w14:textId="77777777" w:rsidTr="00C70FC3">
        <w:trPr>
          <w:trHeight w:val="300"/>
        </w:trPr>
        <w:tc>
          <w:tcPr>
            <w:tcW w:w="651" w:type="dxa"/>
            <w:hideMark/>
          </w:tcPr>
          <w:p w14:paraId="5036B7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JD0001</w:t>
            </w:r>
          </w:p>
        </w:tc>
        <w:tc>
          <w:tcPr>
            <w:tcW w:w="828" w:type="dxa"/>
            <w:hideMark/>
          </w:tcPr>
          <w:p w14:paraId="5E175A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Bela Cintra, 1760 - Jardins</w:t>
            </w:r>
          </w:p>
        </w:tc>
        <w:tc>
          <w:tcPr>
            <w:tcW w:w="863" w:type="dxa"/>
            <w:hideMark/>
          </w:tcPr>
          <w:p w14:paraId="4101A3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45054 - 13º CRI</w:t>
            </w:r>
          </w:p>
        </w:tc>
        <w:tc>
          <w:tcPr>
            <w:tcW w:w="1547" w:type="dxa"/>
            <w:noWrap/>
            <w:hideMark/>
          </w:tcPr>
          <w:p w14:paraId="76EC9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 </w:t>
            </w:r>
          </w:p>
        </w:tc>
        <w:tc>
          <w:tcPr>
            <w:tcW w:w="1306" w:type="dxa"/>
            <w:noWrap/>
            <w:hideMark/>
          </w:tcPr>
          <w:p w14:paraId="6CAB9B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72.000 </w:t>
            </w:r>
          </w:p>
        </w:tc>
        <w:tc>
          <w:tcPr>
            <w:tcW w:w="7486" w:type="dxa"/>
            <w:noWrap/>
            <w:hideMark/>
          </w:tcPr>
          <w:p w14:paraId="0E8589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Jovita de brito Machado</w:t>
            </w:r>
          </w:p>
        </w:tc>
        <w:tc>
          <w:tcPr>
            <w:tcW w:w="1021" w:type="dxa"/>
            <w:noWrap/>
            <w:hideMark/>
          </w:tcPr>
          <w:p w14:paraId="33F6E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01/07/2020</w:t>
            </w:r>
          </w:p>
        </w:tc>
        <w:tc>
          <w:tcPr>
            <w:tcW w:w="1000" w:type="dxa"/>
            <w:noWrap/>
            <w:hideMark/>
          </w:tcPr>
          <w:p w14:paraId="226C97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30</w:t>
            </w:r>
          </w:p>
        </w:tc>
      </w:tr>
      <w:tr w:rsidR="00063D03" w:rsidRPr="00063D03" w14:paraId="0118B39B" w14:textId="77777777" w:rsidTr="00C70FC3">
        <w:trPr>
          <w:trHeight w:val="300"/>
        </w:trPr>
        <w:tc>
          <w:tcPr>
            <w:tcW w:w="651" w:type="dxa"/>
            <w:hideMark/>
          </w:tcPr>
          <w:p w14:paraId="60A399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JD0102G</w:t>
            </w:r>
          </w:p>
        </w:tc>
        <w:tc>
          <w:tcPr>
            <w:tcW w:w="828" w:type="dxa"/>
            <w:hideMark/>
          </w:tcPr>
          <w:p w14:paraId="7F3A9D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José Maria Lisboa, 330 - Jardins</w:t>
            </w:r>
          </w:p>
        </w:tc>
        <w:tc>
          <w:tcPr>
            <w:tcW w:w="863" w:type="dxa"/>
            <w:hideMark/>
          </w:tcPr>
          <w:p w14:paraId="06B8A6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200.197 - 4º CRISP</w:t>
            </w:r>
          </w:p>
        </w:tc>
        <w:tc>
          <w:tcPr>
            <w:tcW w:w="1547" w:type="dxa"/>
            <w:noWrap/>
            <w:hideMark/>
          </w:tcPr>
          <w:p w14:paraId="74DAE0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0BEBB6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6CCDED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Guilherme Luis Pesenti e Silva</w:t>
            </w:r>
          </w:p>
        </w:tc>
        <w:tc>
          <w:tcPr>
            <w:tcW w:w="1021" w:type="dxa"/>
            <w:noWrap/>
            <w:hideMark/>
          </w:tcPr>
          <w:p w14:paraId="331503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14/09/2021</w:t>
            </w:r>
          </w:p>
        </w:tc>
        <w:tc>
          <w:tcPr>
            <w:tcW w:w="1000" w:type="dxa"/>
            <w:noWrap/>
            <w:hideMark/>
          </w:tcPr>
          <w:p w14:paraId="4822FB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FBAF2CD" w14:textId="77777777" w:rsidTr="00C70FC3">
        <w:trPr>
          <w:trHeight w:val="300"/>
        </w:trPr>
        <w:tc>
          <w:tcPr>
            <w:tcW w:w="651" w:type="dxa"/>
            <w:hideMark/>
          </w:tcPr>
          <w:p w14:paraId="2BAEE5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JD0175</w:t>
            </w:r>
          </w:p>
        </w:tc>
        <w:tc>
          <w:tcPr>
            <w:tcW w:w="828" w:type="dxa"/>
            <w:hideMark/>
          </w:tcPr>
          <w:p w14:paraId="6FB86E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Peixoto Gomide, 1888 - Jardins</w:t>
            </w:r>
          </w:p>
        </w:tc>
        <w:tc>
          <w:tcPr>
            <w:tcW w:w="863" w:type="dxa"/>
            <w:hideMark/>
          </w:tcPr>
          <w:p w14:paraId="116C4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89122 -</w:t>
            </w:r>
          </w:p>
        </w:tc>
        <w:tc>
          <w:tcPr>
            <w:tcW w:w="1547" w:type="dxa"/>
            <w:noWrap/>
            <w:hideMark/>
          </w:tcPr>
          <w:p w14:paraId="02333F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10.120 </w:t>
            </w:r>
          </w:p>
        </w:tc>
        <w:tc>
          <w:tcPr>
            <w:tcW w:w="1306" w:type="dxa"/>
            <w:noWrap/>
            <w:hideMark/>
          </w:tcPr>
          <w:p w14:paraId="031D40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121.440 </w:t>
            </w:r>
          </w:p>
        </w:tc>
        <w:tc>
          <w:tcPr>
            <w:tcW w:w="7486" w:type="dxa"/>
            <w:noWrap/>
            <w:hideMark/>
          </w:tcPr>
          <w:p w14:paraId="144A25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MARLENE APARECIDA CAPELETTI</w:t>
            </w:r>
          </w:p>
        </w:tc>
        <w:tc>
          <w:tcPr>
            <w:tcW w:w="1021" w:type="dxa"/>
            <w:noWrap/>
            <w:hideMark/>
          </w:tcPr>
          <w:p w14:paraId="7B9053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05/05/2022</w:t>
            </w:r>
          </w:p>
        </w:tc>
        <w:tc>
          <w:tcPr>
            <w:tcW w:w="1000" w:type="dxa"/>
            <w:noWrap/>
            <w:hideMark/>
          </w:tcPr>
          <w:p w14:paraId="6AE935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8A2C62A" w14:textId="77777777" w:rsidTr="00C70FC3">
        <w:trPr>
          <w:trHeight w:val="300"/>
        </w:trPr>
        <w:tc>
          <w:tcPr>
            <w:tcW w:w="651" w:type="dxa"/>
            <w:hideMark/>
          </w:tcPr>
          <w:p w14:paraId="12015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JD0192</w:t>
            </w:r>
          </w:p>
        </w:tc>
        <w:tc>
          <w:tcPr>
            <w:tcW w:w="828" w:type="dxa"/>
            <w:hideMark/>
          </w:tcPr>
          <w:p w14:paraId="58119F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Lorena, 1470 - Jardins</w:t>
            </w:r>
          </w:p>
        </w:tc>
        <w:tc>
          <w:tcPr>
            <w:tcW w:w="863" w:type="dxa"/>
            <w:hideMark/>
          </w:tcPr>
          <w:p w14:paraId="372229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62375 e 62376 - 13º CRISP</w:t>
            </w:r>
          </w:p>
        </w:tc>
        <w:tc>
          <w:tcPr>
            <w:tcW w:w="1547" w:type="dxa"/>
            <w:noWrap/>
            <w:hideMark/>
          </w:tcPr>
          <w:p w14:paraId="34AC7D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4.470 </w:t>
            </w:r>
          </w:p>
        </w:tc>
        <w:tc>
          <w:tcPr>
            <w:tcW w:w="1306" w:type="dxa"/>
            <w:noWrap/>
            <w:hideMark/>
          </w:tcPr>
          <w:p w14:paraId="584F6B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53.640 </w:t>
            </w:r>
          </w:p>
        </w:tc>
        <w:tc>
          <w:tcPr>
            <w:tcW w:w="7486" w:type="dxa"/>
            <w:noWrap/>
            <w:hideMark/>
          </w:tcPr>
          <w:p w14:paraId="79E3C0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MARILDA APPARECIDA PILLON PIEROTTI e ADRIANA PILLON PIEROTTI</w:t>
            </w:r>
          </w:p>
        </w:tc>
        <w:tc>
          <w:tcPr>
            <w:tcW w:w="1021" w:type="dxa"/>
            <w:noWrap/>
            <w:hideMark/>
          </w:tcPr>
          <w:p w14:paraId="3169D9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44D8B4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7465E8" w14:textId="77777777" w:rsidTr="00C70FC3">
        <w:trPr>
          <w:trHeight w:val="300"/>
        </w:trPr>
        <w:tc>
          <w:tcPr>
            <w:tcW w:w="651" w:type="dxa"/>
            <w:hideMark/>
          </w:tcPr>
          <w:p w14:paraId="279904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JD0193</w:t>
            </w:r>
          </w:p>
        </w:tc>
        <w:tc>
          <w:tcPr>
            <w:tcW w:w="828" w:type="dxa"/>
            <w:hideMark/>
          </w:tcPr>
          <w:p w14:paraId="345690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Ouro Branco, 75 - Jardins</w:t>
            </w:r>
          </w:p>
        </w:tc>
        <w:tc>
          <w:tcPr>
            <w:tcW w:w="863" w:type="dxa"/>
            <w:hideMark/>
          </w:tcPr>
          <w:p w14:paraId="77F595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122480 - 4º CRISP</w:t>
            </w:r>
          </w:p>
        </w:tc>
        <w:tc>
          <w:tcPr>
            <w:tcW w:w="1547" w:type="dxa"/>
            <w:noWrap/>
            <w:hideMark/>
          </w:tcPr>
          <w:p w14:paraId="2374FC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9.750 </w:t>
            </w:r>
          </w:p>
        </w:tc>
        <w:tc>
          <w:tcPr>
            <w:tcW w:w="1306" w:type="dxa"/>
            <w:noWrap/>
            <w:hideMark/>
          </w:tcPr>
          <w:p w14:paraId="59FA6E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117.000 </w:t>
            </w:r>
          </w:p>
        </w:tc>
        <w:tc>
          <w:tcPr>
            <w:tcW w:w="7486" w:type="dxa"/>
            <w:noWrap/>
            <w:hideMark/>
          </w:tcPr>
          <w:p w14:paraId="7764D1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FERNANDO PEREIRA HOFF E ANA RUTH D’AVILA</w:t>
            </w:r>
            <w:r w:rsidRPr="00063D03">
              <w:rPr>
                <w:rFonts w:ascii="Arial" w:hAnsi="Arial" w:cs="Arial"/>
                <w:sz w:val="20"/>
                <w:szCs w:val="20"/>
              </w:rPr>
              <w:br/>
              <w:t>HOFF</w:t>
            </w:r>
          </w:p>
        </w:tc>
        <w:tc>
          <w:tcPr>
            <w:tcW w:w="1021" w:type="dxa"/>
            <w:noWrap/>
            <w:hideMark/>
          </w:tcPr>
          <w:p w14:paraId="71B718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1821C4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53C05B" w14:textId="77777777" w:rsidTr="00C70FC3">
        <w:trPr>
          <w:trHeight w:val="510"/>
        </w:trPr>
        <w:tc>
          <w:tcPr>
            <w:tcW w:w="651" w:type="dxa"/>
            <w:hideMark/>
          </w:tcPr>
          <w:p w14:paraId="26766E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JD0194</w:t>
            </w:r>
          </w:p>
        </w:tc>
        <w:tc>
          <w:tcPr>
            <w:tcW w:w="828" w:type="dxa"/>
            <w:hideMark/>
          </w:tcPr>
          <w:p w14:paraId="2874D4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da Consolação, 3268 - Jardins</w:t>
            </w:r>
          </w:p>
        </w:tc>
        <w:tc>
          <w:tcPr>
            <w:tcW w:w="863" w:type="dxa"/>
            <w:hideMark/>
          </w:tcPr>
          <w:p w14:paraId="24F60B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Imóvel n 4664 - 13 CRISP Garagem n 28861 - 13 CRISP</w:t>
            </w:r>
          </w:p>
        </w:tc>
        <w:tc>
          <w:tcPr>
            <w:tcW w:w="1547" w:type="dxa"/>
            <w:noWrap/>
            <w:hideMark/>
          </w:tcPr>
          <w:p w14:paraId="0E28A3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9.400 </w:t>
            </w:r>
          </w:p>
        </w:tc>
        <w:tc>
          <w:tcPr>
            <w:tcW w:w="1306" w:type="dxa"/>
            <w:noWrap/>
            <w:hideMark/>
          </w:tcPr>
          <w:p w14:paraId="481F30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112.800 </w:t>
            </w:r>
          </w:p>
        </w:tc>
        <w:tc>
          <w:tcPr>
            <w:tcW w:w="7486" w:type="dxa"/>
            <w:noWrap/>
            <w:hideMark/>
          </w:tcPr>
          <w:p w14:paraId="6FA2F4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FERNANDO GUGLIANO</w:t>
            </w:r>
          </w:p>
        </w:tc>
        <w:tc>
          <w:tcPr>
            <w:tcW w:w="1021" w:type="dxa"/>
            <w:noWrap/>
            <w:hideMark/>
          </w:tcPr>
          <w:p w14:paraId="5991F2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4F17E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662B07" w14:textId="77777777" w:rsidTr="00C70FC3">
        <w:trPr>
          <w:trHeight w:val="510"/>
        </w:trPr>
        <w:tc>
          <w:tcPr>
            <w:tcW w:w="651" w:type="dxa"/>
            <w:hideMark/>
          </w:tcPr>
          <w:p w14:paraId="1F0744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JD0195</w:t>
            </w:r>
          </w:p>
        </w:tc>
        <w:tc>
          <w:tcPr>
            <w:tcW w:w="828" w:type="dxa"/>
            <w:hideMark/>
          </w:tcPr>
          <w:p w14:paraId="74E8C7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760 - Jardins</w:t>
            </w:r>
          </w:p>
        </w:tc>
        <w:tc>
          <w:tcPr>
            <w:tcW w:w="863" w:type="dxa"/>
            <w:hideMark/>
          </w:tcPr>
          <w:p w14:paraId="213B03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8749 (imóvel) e 8750 (vaga de garagem) - 13º CRISP</w:t>
            </w:r>
          </w:p>
        </w:tc>
        <w:tc>
          <w:tcPr>
            <w:tcW w:w="1547" w:type="dxa"/>
            <w:noWrap/>
            <w:hideMark/>
          </w:tcPr>
          <w:p w14:paraId="701051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8.800 </w:t>
            </w:r>
          </w:p>
        </w:tc>
        <w:tc>
          <w:tcPr>
            <w:tcW w:w="1306" w:type="dxa"/>
            <w:noWrap/>
            <w:hideMark/>
          </w:tcPr>
          <w:p w14:paraId="3D199D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105.600 </w:t>
            </w:r>
          </w:p>
        </w:tc>
        <w:tc>
          <w:tcPr>
            <w:tcW w:w="7486" w:type="dxa"/>
            <w:noWrap/>
            <w:hideMark/>
          </w:tcPr>
          <w:p w14:paraId="1ABA5C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PANZETTI MOLITERNO PARTICIPAÇÕES LTDA (representada por ENZO AMÉRICO MOLITERNO FILHO)</w:t>
            </w:r>
          </w:p>
        </w:tc>
        <w:tc>
          <w:tcPr>
            <w:tcW w:w="1021" w:type="dxa"/>
            <w:noWrap/>
            <w:hideMark/>
          </w:tcPr>
          <w:p w14:paraId="7A6A7B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21/06/2022</w:t>
            </w:r>
          </w:p>
        </w:tc>
        <w:tc>
          <w:tcPr>
            <w:tcW w:w="1000" w:type="dxa"/>
            <w:noWrap/>
            <w:hideMark/>
          </w:tcPr>
          <w:p w14:paraId="61FE6B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5DCF3955" w14:textId="77777777" w:rsidTr="00C70FC3">
        <w:trPr>
          <w:trHeight w:val="300"/>
        </w:trPr>
        <w:tc>
          <w:tcPr>
            <w:tcW w:w="651" w:type="dxa"/>
            <w:hideMark/>
          </w:tcPr>
          <w:p w14:paraId="028D9A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JD0196</w:t>
            </w:r>
          </w:p>
        </w:tc>
        <w:tc>
          <w:tcPr>
            <w:tcW w:w="828" w:type="dxa"/>
            <w:hideMark/>
          </w:tcPr>
          <w:p w14:paraId="0D5F0E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Campinas, 781 - Jardins</w:t>
            </w:r>
          </w:p>
        </w:tc>
        <w:tc>
          <w:tcPr>
            <w:tcW w:w="863" w:type="dxa"/>
            <w:hideMark/>
          </w:tcPr>
          <w:p w14:paraId="12BA34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110.992 - 4º CRISP</w:t>
            </w:r>
          </w:p>
        </w:tc>
        <w:tc>
          <w:tcPr>
            <w:tcW w:w="1547" w:type="dxa"/>
            <w:noWrap/>
            <w:hideMark/>
          </w:tcPr>
          <w:p w14:paraId="0C7E45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4.950 </w:t>
            </w:r>
          </w:p>
        </w:tc>
        <w:tc>
          <w:tcPr>
            <w:tcW w:w="1306" w:type="dxa"/>
            <w:noWrap/>
            <w:hideMark/>
          </w:tcPr>
          <w:p w14:paraId="634423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59.400 </w:t>
            </w:r>
          </w:p>
        </w:tc>
        <w:tc>
          <w:tcPr>
            <w:tcW w:w="7486" w:type="dxa"/>
            <w:noWrap/>
            <w:hideMark/>
          </w:tcPr>
          <w:p w14:paraId="4807CA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CIRO HUMES E LEILA LAGE HUMES</w:t>
            </w:r>
          </w:p>
        </w:tc>
        <w:tc>
          <w:tcPr>
            <w:tcW w:w="1021" w:type="dxa"/>
            <w:noWrap/>
            <w:hideMark/>
          </w:tcPr>
          <w:p w14:paraId="6DE6C7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29/06/2022</w:t>
            </w:r>
          </w:p>
        </w:tc>
        <w:tc>
          <w:tcPr>
            <w:tcW w:w="1000" w:type="dxa"/>
            <w:noWrap/>
            <w:hideMark/>
          </w:tcPr>
          <w:p w14:paraId="498DBE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5FF67838" w14:textId="77777777" w:rsidTr="00C70FC3">
        <w:trPr>
          <w:trHeight w:val="510"/>
        </w:trPr>
        <w:tc>
          <w:tcPr>
            <w:tcW w:w="651" w:type="dxa"/>
            <w:hideMark/>
          </w:tcPr>
          <w:p w14:paraId="71D754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JD0197</w:t>
            </w:r>
          </w:p>
        </w:tc>
        <w:tc>
          <w:tcPr>
            <w:tcW w:w="828" w:type="dxa"/>
            <w:hideMark/>
          </w:tcPr>
          <w:p w14:paraId="6CD6B4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Lorena, 1052 - Jardins</w:t>
            </w:r>
          </w:p>
        </w:tc>
        <w:tc>
          <w:tcPr>
            <w:tcW w:w="863" w:type="dxa"/>
            <w:hideMark/>
          </w:tcPr>
          <w:p w14:paraId="03C911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nº 45.001, do 13º Cartório de Registro de Imóveis</w:t>
            </w:r>
          </w:p>
        </w:tc>
        <w:tc>
          <w:tcPr>
            <w:tcW w:w="1547" w:type="dxa"/>
            <w:noWrap/>
            <w:hideMark/>
          </w:tcPr>
          <w:p w14:paraId="53AD9E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469D8E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25740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IBAM ADMINISTRAÇÃO E PARTICIPAÇÃO LTDA</w:t>
            </w:r>
          </w:p>
        </w:tc>
        <w:tc>
          <w:tcPr>
            <w:tcW w:w="1021" w:type="dxa"/>
            <w:noWrap/>
            <w:hideMark/>
          </w:tcPr>
          <w:p w14:paraId="6E8967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47A7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7409E63" w14:textId="77777777" w:rsidTr="00C70FC3">
        <w:trPr>
          <w:trHeight w:val="300"/>
        </w:trPr>
        <w:tc>
          <w:tcPr>
            <w:tcW w:w="651" w:type="dxa"/>
            <w:hideMark/>
          </w:tcPr>
          <w:p w14:paraId="0D6EE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JD0198</w:t>
            </w:r>
          </w:p>
        </w:tc>
        <w:tc>
          <w:tcPr>
            <w:tcW w:w="828" w:type="dxa"/>
            <w:hideMark/>
          </w:tcPr>
          <w:p w14:paraId="72A25D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José Maria Lisboa, 1003 - Jardins</w:t>
            </w:r>
          </w:p>
        </w:tc>
        <w:tc>
          <w:tcPr>
            <w:tcW w:w="863" w:type="dxa"/>
            <w:hideMark/>
          </w:tcPr>
          <w:p w14:paraId="59EF7C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91134 - 13º CRISP</w:t>
            </w:r>
          </w:p>
        </w:tc>
        <w:tc>
          <w:tcPr>
            <w:tcW w:w="1547" w:type="dxa"/>
            <w:noWrap/>
            <w:hideMark/>
          </w:tcPr>
          <w:p w14:paraId="537BA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48C11D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33A26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LULI ASSESSORIA COMERCIAL PARTICIPAÇÕES E INVESTIMENTOS </w:t>
            </w:r>
            <w:r w:rsidRPr="00063D03">
              <w:rPr>
                <w:rFonts w:ascii="Arial" w:hAnsi="Arial" w:cs="Arial"/>
                <w:sz w:val="20"/>
                <w:szCs w:val="20"/>
              </w:rPr>
              <w:br/>
              <w:t>LTDA (representada por ALUIZIO LIUZZI)</w:t>
            </w:r>
          </w:p>
        </w:tc>
        <w:tc>
          <w:tcPr>
            <w:tcW w:w="1021" w:type="dxa"/>
            <w:noWrap/>
            <w:hideMark/>
          </w:tcPr>
          <w:p w14:paraId="77ECA5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29/07/2022</w:t>
            </w:r>
          </w:p>
        </w:tc>
        <w:tc>
          <w:tcPr>
            <w:tcW w:w="1000" w:type="dxa"/>
            <w:noWrap/>
            <w:hideMark/>
          </w:tcPr>
          <w:p w14:paraId="4CA8EA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466EE3" w14:textId="77777777" w:rsidTr="00C70FC3">
        <w:trPr>
          <w:trHeight w:val="300"/>
        </w:trPr>
        <w:tc>
          <w:tcPr>
            <w:tcW w:w="651" w:type="dxa"/>
            <w:hideMark/>
          </w:tcPr>
          <w:p w14:paraId="5508E8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JD0199</w:t>
            </w:r>
          </w:p>
        </w:tc>
        <w:tc>
          <w:tcPr>
            <w:tcW w:w="828" w:type="dxa"/>
            <w:hideMark/>
          </w:tcPr>
          <w:p w14:paraId="51D6BF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1570 - Jardins</w:t>
            </w:r>
          </w:p>
        </w:tc>
        <w:tc>
          <w:tcPr>
            <w:tcW w:w="863" w:type="dxa"/>
            <w:hideMark/>
          </w:tcPr>
          <w:p w14:paraId="367329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78.202 - 13º CRISP</w:t>
            </w:r>
          </w:p>
        </w:tc>
        <w:tc>
          <w:tcPr>
            <w:tcW w:w="1547" w:type="dxa"/>
            <w:noWrap/>
            <w:hideMark/>
          </w:tcPr>
          <w:p w14:paraId="7B054E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4.400 </w:t>
            </w:r>
          </w:p>
        </w:tc>
        <w:tc>
          <w:tcPr>
            <w:tcW w:w="1306" w:type="dxa"/>
            <w:noWrap/>
            <w:hideMark/>
          </w:tcPr>
          <w:p w14:paraId="15AB61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52.800 </w:t>
            </w:r>
          </w:p>
        </w:tc>
        <w:tc>
          <w:tcPr>
            <w:tcW w:w="7486" w:type="dxa"/>
            <w:noWrap/>
            <w:hideMark/>
          </w:tcPr>
          <w:p w14:paraId="6AB95A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HELENA FRASCINO DE MINGO</w:t>
            </w:r>
          </w:p>
        </w:tc>
        <w:tc>
          <w:tcPr>
            <w:tcW w:w="1021" w:type="dxa"/>
            <w:noWrap/>
            <w:hideMark/>
          </w:tcPr>
          <w:p w14:paraId="63C22C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13/07/2022</w:t>
            </w:r>
          </w:p>
        </w:tc>
        <w:tc>
          <w:tcPr>
            <w:tcW w:w="1000" w:type="dxa"/>
            <w:noWrap/>
            <w:hideMark/>
          </w:tcPr>
          <w:p w14:paraId="2B2966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E9AED9F" w14:textId="77777777" w:rsidTr="00C70FC3">
        <w:trPr>
          <w:trHeight w:val="510"/>
        </w:trPr>
        <w:tc>
          <w:tcPr>
            <w:tcW w:w="651" w:type="dxa"/>
            <w:hideMark/>
          </w:tcPr>
          <w:p w14:paraId="1F18EF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JD0200</w:t>
            </w:r>
          </w:p>
        </w:tc>
        <w:tc>
          <w:tcPr>
            <w:tcW w:w="828" w:type="dxa"/>
            <w:hideMark/>
          </w:tcPr>
          <w:p w14:paraId="1AA057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Joaquim Eugênio de Lima, 1058 - Jardins</w:t>
            </w:r>
          </w:p>
        </w:tc>
        <w:tc>
          <w:tcPr>
            <w:tcW w:w="863" w:type="dxa"/>
            <w:hideMark/>
          </w:tcPr>
          <w:p w14:paraId="144A9C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53926 - 4º CRISP</w:t>
            </w:r>
          </w:p>
        </w:tc>
        <w:tc>
          <w:tcPr>
            <w:tcW w:w="1547" w:type="dxa"/>
            <w:noWrap/>
            <w:hideMark/>
          </w:tcPr>
          <w:p w14:paraId="0D6784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7.200 </w:t>
            </w:r>
          </w:p>
        </w:tc>
        <w:tc>
          <w:tcPr>
            <w:tcW w:w="1306" w:type="dxa"/>
            <w:noWrap/>
            <w:hideMark/>
          </w:tcPr>
          <w:p w14:paraId="57403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86.400 </w:t>
            </w:r>
          </w:p>
        </w:tc>
        <w:tc>
          <w:tcPr>
            <w:tcW w:w="7486" w:type="dxa"/>
            <w:noWrap/>
            <w:hideMark/>
          </w:tcPr>
          <w:p w14:paraId="54B4B6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CAIO BRUNO RIBEIRO DO VALE</w:t>
            </w:r>
          </w:p>
        </w:tc>
        <w:tc>
          <w:tcPr>
            <w:tcW w:w="1021" w:type="dxa"/>
            <w:noWrap/>
            <w:hideMark/>
          </w:tcPr>
          <w:p w14:paraId="33D99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18/07/2022</w:t>
            </w:r>
          </w:p>
        </w:tc>
        <w:tc>
          <w:tcPr>
            <w:tcW w:w="1000" w:type="dxa"/>
            <w:noWrap/>
            <w:hideMark/>
          </w:tcPr>
          <w:p w14:paraId="3E9D96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BA7D9A9" w14:textId="77777777" w:rsidTr="00C70FC3">
        <w:trPr>
          <w:trHeight w:val="300"/>
        </w:trPr>
        <w:tc>
          <w:tcPr>
            <w:tcW w:w="651" w:type="dxa"/>
            <w:hideMark/>
          </w:tcPr>
          <w:p w14:paraId="589ABF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JD0201</w:t>
            </w:r>
          </w:p>
        </w:tc>
        <w:tc>
          <w:tcPr>
            <w:tcW w:w="828" w:type="dxa"/>
            <w:hideMark/>
          </w:tcPr>
          <w:p w14:paraId="43B95F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Peixoto Gomide, 1769 - Jardins</w:t>
            </w:r>
          </w:p>
        </w:tc>
        <w:tc>
          <w:tcPr>
            <w:tcW w:w="863" w:type="dxa"/>
            <w:hideMark/>
          </w:tcPr>
          <w:p w14:paraId="39921F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48087, 13º CRISP</w:t>
            </w:r>
          </w:p>
        </w:tc>
        <w:tc>
          <w:tcPr>
            <w:tcW w:w="1547" w:type="dxa"/>
            <w:noWrap/>
            <w:hideMark/>
          </w:tcPr>
          <w:p w14:paraId="35DC99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5.693 </w:t>
            </w:r>
          </w:p>
        </w:tc>
        <w:tc>
          <w:tcPr>
            <w:tcW w:w="1306" w:type="dxa"/>
            <w:noWrap/>
            <w:hideMark/>
          </w:tcPr>
          <w:p w14:paraId="6B0B02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68.320 </w:t>
            </w:r>
          </w:p>
        </w:tc>
        <w:tc>
          <w:tcPr>
            <w:tcW w:w="7486" w:type="dxa"/>
            <w:noWrap/>
            <w:hideMark/>
          </w:tcPr>
          <w:p w14:paraId="206ADE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ALEXANDRE AUGUSTO VIESTI</w:t>
            </w:r>
          </w:p>
        </w:tc>
        <w:tc>
          <w:tcPr>
            <w:tcW w:w="1021" w:type="dxa"/>
            <w:noWrap/>
            <w:hideMark/>
          </w:tcPr>
          <w:p w14:paraId="3EDA7F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15/07/2022</w:t>
            </w:r>
          </w:p>
        </w:tc>
        <w:tc>
          <w:tcPr>
            <w:tcW w:w="1000" w:type="dxa"/>
            <w:noWrap/>
            <w:hideMark/>
          </w:tcPr>
          <w:p w14:paraId="5F4F98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1ED2141D" w14:textId="77777777" w:rsidTr="00C70FC3">
        <w:trPr>
          <w:trHeight w:val="510"/>
        </w:trPr>
        <w:tc>
          <w:tcPr>
            <w:tcW w:w="651" w:type="dxa"/>
            <w:hideMark/>
          </w:tcPr>
          <w:p w14:paraId="4155E2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JD0202</w:t>
            </w:r>
          </w:p>
        </w:tc>
        <w:tc>
          <w:tcPr>
            <w:tcW w:w="828" w:type="dxa"/>
            <w:hideMark/>
          </w:tcPr>
          <w:p w14:paraId="16E0A0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850 - Jardins</w:t>
            </w:r>
          </w:p>
        </w:tc>
        <w:tc>
          <w:tcPr>
            <w:tcW w:w="863" w:type="dxa"/>
            <w:hideMark/>
          </w:tcPr>
          <w:p w14:paraId="426DA2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36.082 (imóvel) e 36.083 (garagem), do 13º CRISP</w:t>
            </w:r>
          </w:p>
        </w:tc>
        <w:tc>
          <w:tcPr>
            <w:tcW w:w="1547" w:type="dxa"/>
            <w:noWrap/>
            <w:hideMark/>
          </w:tcPr>
          <w:p w14:paraId="02F5A1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6.180 </w:t>
            </w:r>
          </w:p>
        </w:tc>
        <w:tc>
          <w:tcPr>
            <w:tcW w:w="1306" w:type="dxa"/>
            <w:noWrap/>
            <w:hideMark/>
          </w:tcPr>
          <w:p w14:paraId="242E6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74.160 </w:t>
            </w:r>
          </w:p>
        </w:tc>
        <w:tc>
          <w:tcPr>
            <w:tcW w:w="7486" w:type="dxa"/>
            <w:noWrap/>
            <w:hideMark/>
          </w:tcPr>
          <w:p w14:paraId="236F89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JASMIM HOLDING LTDA</w:t>
            </w:r>
          </w:p>
        </w:tc>
        <w:tc>
          <w:tcPr>
            <w:tcW w:w="1021" w:type="dxa"/>
            <w:noWrap/>
            <w:hideMark/>
          </w:tcPr>
          <w:p w14:paraId="08EC9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773A9E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A6C1B0A" w14:textId="77777777" w:rsidTr="00C70FC3">
        <w:trPr>
          <w:trHeight w:val="510"/>
        </w:trPr>
        <w:tc>
          <w:tcPr>
            <w:tcW w:w="651" w:type="dxa"/>
            <w:hideMark/>
          </w:tcPr>
          <w:p w14:paraId="7C5A5D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JD0203</w:t>
            </w:r>
          </w:p>
        </w:tc>
        <w:tc>
          <w:tcPr>
            <w:tcW w:w="828" w:type="dxa"/>
            <w:hideMark/>
          </w:tcPr>
          <w:p w14:paraId="31B63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377563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10.618 (imóvel) e 10.638 (vaga de garagem – box 20) - 4º CRISP</w:t>
            </w:r>
          </w:p>
        </w:tc>
        <w:tc>
          <w:tcPr>
            <w:tcW w:w="1547" w:type="dxa"/>
            <w:noWrap/>
            <w:hideMark/>
          </w:tcPr>
          <w:p w14:paraId="2D6907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3141BA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41AADB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52BC12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141D12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004A877" w14:textId="77777777" w:rsidTr="00C70FC3">
        <w:trPr>
          <w:trHeight w:val="510"/>
        </w:trPr>
        <w:tc>
          <w:tcPr>
            <w:tcW w:w="651" w:type="dxa"/>
            <w:hideMark/>
          </w:tcPr>
          <w:p w14:paraId="60561B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JD0204</w:t>
            </w:r>
          </w:p>
        </w:tc>
        <w:tc>
          <w:tcPr>
            <w:tcW w:w="828" w:type="dxa"/>
            <w:hideMark/>
          </w:tcPr>
          <w:p w14:paraId="626FF1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7B99ED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10.626 (imóvel) e 10.644 (vaga de garagem – box 29) - 4º CRISP</w:t>
            </w:r>
          </w:p>
        </w:tc>
        <w:tc>
          <w:tcPr>
            <w:tcW w:w="1547" w:type="dxa"/>
            <w:noWrap/>
            <w:hideMark/>
          </w:tcPr>
          <w:p w14:paraId="5B3BFB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27242C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31CA77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3F665B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54D2A4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5AAB7E7" w14:textId="77777777" w:rsidTr="00C70FC3">
        <w:trPr>
          <w:trHeight w:val="510"/>
        </w:trPr>
        <w:tc>
          <w:tcPr>
            <w:tcW w:w="651" w:type="dxa"/>
            <w:hideMark/>
          </w:tcPr>
          <w:p w14:paraId="3DBF9D5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JD0205</w:t>
            </w:r>
          </w:p>
        </w:tc>
        <w:tc>
          <w:tcPr>
            <w:tcW w:w="828" w:type="dxa"/>
            <w:hideMark/>
          </w:tcPr>
          <w:p w14:paraId="7B050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0B99B3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10.619 (imóvel) e 10.639 (vaga de garagem – box 21) - 4º CRISP</w:t>
            </w:r>
          </w:p>
        </w:tc>
        <w:tc>
          <w:tcPr>
            <w:tcW w:w="1547" w:type="dxa"/>
            <w:noWrap/>
            <w:hideMark/>
          </w:tcPr>
          <w:p w14:paraId="228869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664632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2E0ED7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0A6FB4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7A69B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0B5ADD" w14:textId="77777777" w:rsidTr="00C70FC3">
        <w:trPr>
          <w:trHeight w:val="300"/>
        </w:trPr>
        <w:tc>
          <w:tcPr>
            <w:tcW w:w="651" w:type="dxa"/>
            <w:hideMark/>
          </w:tcPr>
          <w:p w14:paraId="415DF1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JD0206</w:t>
            </w:r>
          </w:p>
        </w:tc>
        <w:tc>
          <w:tcPr>
            <w:tcW w:w="828" w:type="dxa"/>
            <w:hideMark/>
          </w:tcPr>
          <w:p w14:paraId="4C144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Casa Branca, 1099 - Jardins</w:t>
            </w:r>
          </w:p>
        </w:tc>
        <w:tc>
          <w:tcPr>
            <w:tcW w:w="863" w:type="dxa"/>
            <w:hideMark/>
          </w:tcPr>
          <w:p w14:paraId="42426A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37799, do 4ºCRISP</w:t>
            </w:r>
          </w:p>
        </w:tc>
        <w:tc>
          <w:tcPr>
            <w:tcW w:w="1547" w:type="dxa"/>
            <w:noWrap/>
            <w:hideMark/>
          </w:tcPr>
          <w:p w14:paraId="08FCC6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8.517 </w:t>
            </w:r>
          </w:p>
        </w:tc>
        <w:tc>
          <w:tcPr>
            <w:tcW w:w="1306" w:type="dxa"/>
            <w:noWrap/>
            <w:hideMark/>
          </w:tcPr>
          <w:p w14:paraId="646974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102.200 </w:t>
            </w:r>
          </w:p>
        </w:tc>
        <w:tc>
          <w:tcPr>
            <w:tcW w:w="7486" w:type="dxa"/>
            <w:noWrap/>
            <w:hideMark/>
          </w:tcPr>
          <w:p w14:paraId="3CAD07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ABEL ZIMBERKNOPF</w:t>
            </w:r>
          </w:p>
        </w:tc>
        <w:tc>
          <w:tcPr>
            <w:tcW w:w="1021" w:type="dxa"/>
            <w:noWrap/>
            <w:hideMark/>
          </w:tcPr>
          <w:p w14:paraId="550E5B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17/08/2022</w:t>
            </w:r>
          </w:p>
        </w:tc>
        <w:tc>
          <w:tcPr>
            <w:tcW w:w="1000" w:type="dxa"/>
            <w:noWrap/>
            <w:hideMark/>
          </w:tcPr>
          <w:p w14:paraId="22D2DA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B780E80" w14:textId="77777777" w:rsidTr="00C70FC3">
        <w:trPr>
          <w:trHeight w:val="510"/>
        </w:trPr>
        <w:tc>
          <w:tcPr>
            <w:tcW w:w="651" w:type="dxa"/>
            <w:hideMark/>
          </w:tcPr>
          <w:p w14:paraId="64A977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LB0034</w:t>
            </w:r>
          </w:p>
        </w:tc>
        <w:tc>
          <w:tcPr>
            <w:tcW w:w="828" w:type="dxa"/>
            <w:hideMark/>
          </w:tcPr>
          <w:p w14:paraId="5461D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Almirante Pereira Guimarães, 32 - Leblon</w:t>
            </w:r>
          </w:p>
        </w:tc>
        <w:tc>
          <w:tcPr>
            <w:tcW w:w="863" w:type="dxa"/>
            <w:hideMark/>
          </w:tcPr>
          <w:p w14:paraId="48685F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05563, do 2º Cartório de Registro de Imóveis do Rio de Janeiro</w:t>
            </w:r>
          </w:p>
        </w:tc>
        <w:tc>
          <w:tcPr>
            <w:tcW w:w="1547" w:type="dxa"/>
            <w:noWrap/>
            <w:hideMark/>
          </w:tcPr>
          <w:p w14:paraId="6727B5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8.000 </w:t>
            </w:r>
          </w:p>
        </w:tc>
        <w:tc>
          <w:tcPr>
            <w:tcW w:w="1306" w:type="dxa"/>
            <w:noWrap/>
            <w:hideMark/>
          </w:tcPr>
          <w:p w14:paraId="7974E3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96.000 </w:t>
            </w:r>
          </w:p>
        </w:tc>
        <w:tc>
          <w:tcPr>
            <w:tcW w:w="7486" w:type="dxa"/>
            <w:noWrap/>
            <w:hideMark/>
          </w:tcPr>
          <w:p w14:paraId="144810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LINDAMARA SOARES DA SILVA</w:t>
            </w:r>
          </w:p>
        </w:tc>
        <w:tc>
          <w:tcPr>
            <w:tcW w:w="1021" w:type="dxa"/>
            <w:noWrap/>
            <w:hideMark/>
          </w:tcPr>
          <w:p w14:paraId="2BB17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532848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28D9230" w14:textId="77777777" w:rsidTr="00C70FC3">
        <w:trPr>
          <w:trHeight w:val="510"/>
        </w:trPr>
        <w:tc>
          <w:tcPr>
            <w:tcW w:w="651" w:type="dxa"/>
            <w:hideMark/>
          </w:tcPr>
          <w:p w14:paraId="57D12A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LB0035</w:t>
            </w:r>
          </w:p>
        </w:tc>
        <w:tc>
          <w:tcPr>
            <w:tcW w:w="828" w:type="dxa"/>
            <w:hideMark/>
          </w:tcPr>
          <w:p w14:paraId="0E5A4C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Almirante Pereira Guimarães, 79 - Leblon</w:t>
            </w:r>
          </w:p>
        </w:tc>
        <w:tc>
          <w:tcPr>
            <w:tcW w:w="863" w:type="dxa"/>
            <w:hideMark/>
          </w:tcPr>
          <w:p w14:paraId="392A06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81.658, do 2º Cartório de Registro de Imóveis do Rio de Janeiro</w:t>
            </w:r>
          </w:p>
        </w:tc>
        <w:tc>
          <w:tcPr>
            <w:tcW w:w="1547" w:type="dxa"/>
            <w:noWrap/>
            <w:hideMark/>
          </w:tcPr>
          <w:p w14:paraId="1C42DC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12.500 </w:t>
            </w:r>
          </w:p>
        </w:tc>
        <w:tc>
          <w:tcPr>
            <w:tcW w:w="1306" w:type="dxa"/>
            <w:noWrap/>
            <w:hideMark/>
          </w:tcPr>
          <w:p w14:paraId="4C0C35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150.000 </w:t>
            </w:r>
          </w:p>
        </w:tc>
        <w:tc>
          <w:tcPr>
            <w:tcW w:w="7486" w:type="dxa"/>
            <w:noWrap/>
            <w:hideMark/>
          </w:tcPr>
          <w:p w14:paraId="0B7B89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LUIZA CAROLINA FILGUEIRA BARRETO AMOEDO</w:t>
            </w:r>
          </w:p>
        </w:tc>
        <w:tc>
          <w:tcPr>
            <w:tcW w:w="1021" w:type="dxa"/>
            <w:noWrap/>
            <w:hideMark/>
          </w:tcPr>
          <w:p w14:paraId="1D4F07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16/06/2022</w:t>
            </w:r>
          </w:p>
        </w:tc>
        <w:tc>
          <w:tcPr>
            <w:tcW w:w="1000" w:type="dxa"/>
            <w:noWrap/>
            <w:hideMark/>
          </w:tcPr>
          <w:p w14:paraId="7BEF9E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0F54309" w14:textId="77777777" w:rsidTr="00C70FC3">
        <w:trPr>
          <w:trHeight w:val="510"/>
        </w:trPr>
        <w:tc>
          <w:tcPr>
            <w:tcW w:w="651" w:type="dxa"/>
            <w:hideMark/>
          </w:tcPr>
          <w:p w14:paraId="7C2DFE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LB0036</w:t>
            </w:r>
          </w:p>
        </w:tc>
        <w:tc>
          <w:tcPr>
            <w:tcW w:w="828" w:type="dxa"/>
            <w:hideMark/>
          </w:tcPr>
          <w:p w14:paraId="0B94B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Bartolomeu Mitre, 72 - Leblon</w:t>
            </w:r>
          </w:p>
        </w:tc>
        <w:tc>
          <w:tcPr>
            <w:tcW w:w="863" w:type="dxa"/>
            <w:hideMark/>
          </w:tcPr>
          <w:p w14:paraId="642D95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76347, do 2º Cartório de Registro de Imóveis do Rio de Janeiro</w:t>
            </w:r>
          </w:p>
        </w:tc>
        <w:tc>
          <w:tcPr>
            <w:tcW w:w="1547" w:type="dxa"/>
            <w:noWrap/>
            <w:hideMark/>
          </w:tcPr>
          <w:p w14:paraId="43CFE0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10.500 </w:t>
            </w:r>
          </w:p>
        </w:tc>
        <w:tc>
          <w:tcPr>
            <w:tcW w:w="1306" w:type="dxa"/>
            <w:noWrap/>
            <w:hideMark/>
          </w:tcPr>
          <w:p w14:paraId="18F3AF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126.000 </w:t>
            </w:r>
          </w:p>
        </w:tc>
        <w:tc>
          <w:tcPr>
            <w:tcW w:w="7486" w:type="dxa"/>
            <w:noWrap/>
            <w:hideMark/>
          </w:tcPr>
          <w:p w14:paraId="57AA04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ANNIBAL CAMPOS TRUZZI PIRES DA SILVA</w:t>
            </w:r>
          </w:p>
        </w:tc>
        <w:tc>
          <w:tcPr>
            <w:tcW w:w="1021" w:type="dxa"/>
            <w:noWrap/>
            <w:hideMark/>
          </w:tcPr>
          <w:p w14:paraId="30704C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08/07/2022</w:t>
            </w:r>
          </w:p>
        </w:tc>
        <w:tc>
          <w:tcPr>
            <w:tcW w:w="1000" w:type="dxa"/>
            <w:noWrap/>
            <w:hideMark/>
          </w:tcPr>
          <w:p w14:paraId="5F36B6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6002716" w14:textId="77777777" w:rsidTr="00C70FC3">
        <w:trPr>
          <w:trHeight w:val="300"/>
        </w:trPr>
        <w:tc>
          <w:tcPr>
            <w:tcW w:w="651" w:type="dxa"/>
            <w:hideMark/>
          </w:tcPr>
          <w:p w14:paraId="6C199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LB0037</w:t>
            </w:r>
          </w:p>
        </w:tc>
        <w:tc>
          <w:tcPr>
            <w:tcW w:w="828" w:type="dxa"/>
            <w:hideMark/>
          </w:tcPr>
          <w:p w14:paraId="2D71E7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Padre Achotegui, 60 - Leblon</w:t>
            </w:r>
          </w:p>
        </w:tc>
        <w:tc>
          <w:tcPr>
            <w:tcW w:w="863" w:type="dxa"/>
            <w:hideMark/>
          </w:tcPr>
          <w:p w14:paraId="05D309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27376 - 2º CRIRJ</w:t>
            </w:r>
          </w:p>
        </w:tc>
        <w:tc>
          <w:tcPr>
            <w:tcW w:w="1547" w:type="dxa"/>
            <w:noWrap/>
            <w:hideMark/>
          </w:tcPr>
          <w:p w14:paraId="0C1EA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5.100 </w:t>
            </w:r>
          </w:p>
        </w:tc>
        <w:tc>
          <w:tcPr>
            <w:tcW w:w="1306" w:type="dxa"/>
            <w:noWrap/>
            <w:hideMark/>
          </w:tcPr>
          <w:p w14:paraId="0FE9C2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61.200 </w:t>
            </w:r>
          </w:p>
        </w:tc>
        <w:tc>
          <w:tcPr>
            <w:tcW w:w="7486" w:type="dxa"/>
            <w:noWrap/>
            <w:hideMark/>
          </w:tcPr>
          <w:p w14:paraId="15D49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KATIA MACEDO BALTHAZAR</w:t>
            </w:r>
          </w:p>
        </w:tc>
        <w:tc>
          <w:tcPr>
            <w:tcW w:w="1021" w:type="dxa"/>
            <w:noWrap/>
            <w:hideMark/>
          </w:tcPr>
          <w:p w14:paraId="179800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D51CB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D3993A6" w14:textId="77777777" w:rsidTr="00C70FC3">
        <w:trPr>
          <w:trHeight w:val="300"/>
        </w:trPr>
        <w:tc>
          <w:tcPr>
            <w:tcW w:w="651" w:type="dxa"/>
            <w:hideMark/>
          </w:tcPr>
          <w:p w14:paraId="4EE82C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LB0038</w:t>
            </w:r>
          </w:p>
        </w:tc>
        <w:tc>
          <w:tcPr>
            <w:tcW w:w="828" w:type="dxa"/>
            <w:hideMark/>
          </w:tcPr>
          <w:p w14:paraId="3BEE6C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Visconde de Albuquerque, 380 - Leblon</w:t>
            </w:r>
          </w:p>
        </w:tc>
        <w:tc>
          <w:tcPr>
            <w:tcW w:w="863" w:type="dxa"/>
            <w:hideMark/>
          </w:tcPr>
          <w:p w14:paraId="44C72C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61609</w:t>
            </w:r>
          </w:p>
        </w:tc>
        <w:tc>
          <w:tcPr>
            <w:tcW w:w="1547" w:type="dxa"/>
            <w:noWrap/>
            <w:hideMark/>
          </w:tcPr>
          <w:p w14:paraId="280E64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3.100 </w:t>
            </w:r>
          </w:p>
        </w:tc>
        <w:tc>
          <w:tcPr>
            <w:tcW w:w="1306" w:type="dxa"/>
            <w:noWrap/>
            <w:hideMark/>
          </w:tcPr>
          <w:p w14:paraId="4B26ED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37.200 </w:t>
            </w:r>
          </w:p>
        </w:tc>
        <w:tc>
          <w:tcPr>
            <w:tcW w:w="7486" w:type="dxa"/>
            <w:noWrap/>
            <w:hideMark/>
          </w:tcPr>
          <w:p w14:paraId="2F6EE3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OCTAVIO LEONARDO PACHECO MOREIRA</w:t>
            </w:r>
          </w:p>
        </w:tc>
        <w:tc>
          <w:tcPr>
            <w:tcW w:w="1021" w:type="dxa"/>
            <w:noWrap/>
            <w:hideMark/>
          </w:tcPr>
          <w:p w14:paraId="4C0C71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145FE0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D2F5762" w14:textId="77777777" w:rsidTr="00C70FC3">
        <w:trPr>
          <w:trHeight w:val="510"/>
        </w:trPr>
        <w:tc>
          <w:tcPr>
            <w:tcW w:w="651" w:type="dxa"/>
            <w:hideMark/>
          </w:tcPr>
          <w:p w14:paraId="64E21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LG0004</w:t>
            </w:r>
          </w:p>
        </w:tc>
        <w:tc>
          <w:tcPr>
            <w:tcW w:w="828" w:type="dxa"/>
            <w:hideMark/>
          </w:tcPr>
          <w:p w14:paraId="50A2EB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Vitor Maurtua, 3 - Lagoa</w:t>
            </w:r>
          </w:p>
        </w:tc>
        <w:tc>
          <w:tcPr>
            <w:tcW w:w="863" w:type="dxa"/>
            <w:hideMark/>
          </w:tcPr>
          <w:p w14:paraId="15254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31831, do 2º Cartório de Registro de Imóveis do Rio de Janeiro</w:t>
            </w:r>
          </w:p>
        </w:tc>
        <w:tc>
          <w:tcPr>
            <w:tcW w:w="1547" w:type="dxa"/>
            <w:noWrap/>
            <w:hideMark/>
          </w:tcPr>
          <w:p w14:paraId="52A26E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1.800 </w:t>
            </w:r>
          </w:p>
        </w:tc>
        <w:tc>
          <w:tcPr>
            <w:tcW w:w="1306" w:type="dxa"/>
            <w:noWrap/>
            <w:hideMark/>
          </w:tcPr>
          <w:p w14:paraId="3C7834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21.600 </w:t>
            </w:r>
          </w:p>
        </w:tc>
        <w:tc>
          <w:tcPr>
            <w:tcW w:w="7486" w:type="dxa"/>
            <w:noWrap/>
            <w:hideMark/>
          </w:tcPr>
          <w:p w14:paraId="6A7750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LÚCIA RAPOSO REQUIÃO</w:t>
            </w:r>
          </w:p>
        </w:tc>
        <w:tc>
          <w:tcPr>
            <w:tcW w:w="1021" w:type="dxa"/>
            <w:noWrap/>
            <w:hideMark/>
          </w:tcPr>
          <w:p w14:paraId="7E5C40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342226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CCD10C5" w14:textId="77777777" w:rsidTr="00C70FC3">
        <w:trPr>
          <w:trHeight w:val="510"/>
        </w:trPr>
        <w:tc>
          <w:tcPr>
            <w:tcW w:w="651" w:type="dxa"/>
            <w:hideMark/>
          </w:tcPr>
          <w:p w14:paraId="3C380C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LG0005</w:t>
            </w:r>
          </w:p>
        </w:tc>
        <w:tc>
          <w:tcPr>
            <w:tcW w:w="828" w:type="dxa"/>
            <w:hideMark/>
          </w:tcPr>
          <w:p w14:paraId="4D571D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Borges de Medeiros, 2531 - Lagoa</w:t>
            </w:r>
          </w:p>
        </w:tc>
        <w:tc>
          <w:tcPr>
            <w:tcW w:w="863" w:type="dxa"/>
            <w:hideMark/>
          </w:tcPr>
          <w:p w14:paraId="22081E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51.096, do 2º Ofício de Registro de Imóveis da Cidade do Rio de Janeiro</w:t>
            </w:r>
          </w:p>
        </w:tc>
        <w:tc>
          <w:tcPr>
            <w:tcW w:w="1547" w:type="dxa"/>
            <w:noWrap/>
            <w:hideMark/>
          </w:tcPr>
          <w:p w14:paraId="2C932A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7.500 </w:t>
            </w:r>
          </w:p>
        </w:tc>
        <w:tc>
          <w:tcPr>
            <w:tcW w:w="1306" w:type="dxa"/>
            <w:noWrap/>
            <w:hideMark/>
          </w:tcPr>
          <w:p w14:paraId="24CC33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90.000 </w:t>
            </w:r>
          </w:p>
        </w:tc>
        <w:tc>
          <w:tcPr>
            <w:tcW w:w="7486" w:type="dxa"/>
            <w:noWrap/>
            <w:hideMark/>
          </w:tcPr>
          <w:p w14:paraId="48DEDF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EDUARDO VILLAÇA CARRETERO</w:t>
            </w:r>
          </w:p>
        </w:tc>
        <w:tc>
          <w:tcPr>
            <w:tcW w:w="1021" w:type="dxa"/>
            <w:noWrap/>
            <w:hideMark/>
          </w:tcPr>
          <w:p w14:paraId="294076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91F9C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1493469" w14:textId="77777777" w:rsidTr="00C70FC3">
        <w:trPr>
          <w:trHeight w:val="300"/>
        </w:trPr>
        <w:tc>
          <w:tcPr>
            <w:tcW w:w="651" w:type="dxa"/>
            <w:hideMark/>
          </w:tcPr>
          <w:p w14:paraId="220937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LG0006</w:t>
            </w:r>
          </w:p>
        </w:tc>
        <w:tc>
          <w:tcPr>
            <w:tcW w:w="828" w:type="dxa"/>
            <w:hideMark/>
          </w:tcPr>
          <w:p w14:paraId="5691AD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Professor Saldanha, 75 - Lagoa</w:t>
            </w:r>
          </w:p>
        </w:tc>
        <w:tc>
          <w:tcPr>
            <w:tcW w:w="863" w:type="dxa"/>
            <w:hideMark/>
          </w:tcPr>
          <w:p w14:paraId="2DB0BE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62411 - 2º CRISP</w:t>
            </w:r>
          </w:p>
        </w:tc>
        <w:tc>
          <w:tcPr>
            <w:tcW w:w="1547" w:type="dxa"/>
            <w:noWrap/>
            <w:hideMark/>
          </w:tcPr>
          <w:p w14:paraId="70845D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0FCAA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181BE0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ELISA GUERISOLI PUERTAS</w:t>
            </w:r>
          </w:p>
        </w:tc>
        <w:tc>
          <w:tcPr>
            <w:tcW w:w="1021" w:type="dxa"/>
            <w:noWrap/>
            <w:hideMark/>
          </w:tcPr>
          <w:p w14:paraId="008C9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25/07/2022</w:t>
            </w:r>
          </w:p>
        </w:tc>
        <w:tc>
          <w:tcPr>
            <w:tcW w:w="1000" w:type="dxa"/>
            <w:noWrap/>
            <w:hideMark/>
          </w:tcPr>
          <w:p w14:paraId="2CD778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89AF2B" w14:textId="77777777" w:rsidTr="00C70FC3">
        <w:trPr>
          <w:trHeight w:val="510"/>
        </w:trPr>
        <w:tc>
          <w:tcPr>
            <w:tcW w:w="651" w:type="dxa"/>
            <w:hideMark/>
          </w:tcPr>
          <w:p w14:paraId="506C95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NW0002</w:t>
            </w:r>
          </w:p>
        </w:tc>
        <w:tc>
          <w:tcPr>
            <w:tcW w:w="828" w:type="dxa"/>
            <w:hideMark/>
          </w:tcPr>
          <w:p w14:paraId="70BC6A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07437A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158.814 - 2º ORI</w:t>
            </w:r>
          </w:p>
        </w:tc>
        <w:tc>
          <w:tcPr>
            <w:tcW w:w="1547" w:type="dxa"/>
            <w:noWrap/>
            <w:hideMark/>
          </w:tcPr>
          <w:p w14:paraId="42AE15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1.762 </w:t>
            </w:r>
          </w:p>
        </w:tc>
        <w:tc>
          <w:tcPr>
            <w:tcW w:w="1306" w:type="dxa"/>
            <w:noWrap/>
            <w:hideMark/>
          </w:tcPr>
          <w:p w14:paraId="2B89DA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21.149 </w:t>
            </w:r>
          </w:p>
        </w:tc>
        <w:tc>
          <w:tcPr>
            <w:tcW w:w="7486" w:type="dxa"/>
            <w:noWrap/>
            <w:hideMark/>
          </w:tcPr>
          <w:p w14:paraId="62A2E0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1D8FFC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37E59B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F3CCBED" w14:textId="77777777" w:rsidTr="00C70FC3">
        <w:trPr>
          <w:trHeight w:val="510"/>
        </w:trPr>
        <w:tc>
          <w:tcPr>
            <w:tcW w:w="651" w:type="dxa"/>
            <w:hideMark/>
          </w:tcPr>
          <w:p w14:paraId="0311F2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NW0006</w:t>
            </w:r>
          </w:p>
        </w:tc>
        <w:tc>
          <w:tcPr>
            <w:tcW w:w="828" w:type="dxa"/>
            <w:hideMark/>
          </w:tcPr>
          <w:p w14:paraId="628CC4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4D503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158.815 - 2º ORI</w:t>
            </w:r>
          </w:p>
        </w:tc>
        <w:tc>
          <w:tcPr>
            <w:tcW w:w="1547" w:type="dxa"/>
            <w:noWrap/>
            <w:hideMark/>
          </w:tcPr>
          <w:p w14:paraId="1A269A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1.762 </w:t>
            </w:r>
          </w:p>
        </w:tc>
        <w:tc>
          <w:tcPr>
            <w:tcW w:w="1306" w:type="dxa"/>
            <w:noWrap/>
            <w:hideMark/>
          </w:tcPr>
          <w:p w14:paraId="560AF7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21.149 </w:t>
            </w:r>
          </w:p>
        </w:tc>
        <w:tc>
          <w:tcPr>
            <w:tcW w:w="7486" w:type="dxa"/>
            <w:noWrap/>
            <w:hideMark/>
          </w:tcPr>
          <w:p w14:paraId="7DCCE9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3919BC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2B4E8B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D60AC8B" w14:textId="77777777" w:rsidTr="00C70FC3">
        <w:trPr>
          <w:trHeight w:val="510"/>
        </w:trPr>
        <w:tc>
          <w:tcPr>
            <w:tcW w:w="651" w:type="dxa"/>
            <w:hideMark/>
          </w:tcPr>
          <w:p w14:paraId="5A6839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NW0007</w:t>
            </w:r>
          </w:p>
        </w:tc>
        <w:tc>
          <w:tcPr>
            <w:tcW w:w="828" w:type="dxa"/>
            <w:hideMark/>
          </w:tcPr>
          <w:p w14:paraId="6B8083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3C2EFE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158.833 - 2º ORI</w:t>
            </w:r>
          </w:p>
        </w:tc>
        <w:tc>
          <w:tcPr>
            <w:tcW w:w="1547" w:type="dxa"/>
            <w:noWrap/>
            <w:hideMark/>
          </w:tcPr>
          <w:p w14:paraId="71F8A4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1.609 </w:t>
            </w:r>
          </w:p>
        </w:tc>
        <w:tc>
          <w:tcPr>
            <w:tcW w:w="1306" w:type="dxa"/>
            <w:noWrap/>
            <w:hideMark/>
          </w:tcPr>
          <w:p w14:paraId="6AC98B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19.310 </w:t>
            </w:r>
          </w:p>
        </w:tc>
        <w:tc>
          <w:tcPr>
            <w:tcW w:w="7486" w:type="dxa"/>
            <w:noWrap/>
            <w:hideMark/>
          </w:tcPr>
          <w:p w14:paraId="50F0B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3DE69A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52AFCD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F161A7C" w14:textId="77777777" w:rsidTr="00C70FC3">
        <w:trPr>
          <w:trHeight w:val="510"/>
        </w:trPr>
        <w:tc>
          <w:tcPr>
            <w:tcW w:w="651" w:type="dxa"/>
            <w:hideMark/>
          </w:tcPr>
          <w:p w14:paraId="40C82A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PC0001</w:t>
            </w:r>
          </w:p>
        </w:tc>
        <w:tc>
          <w:tcPr>
            <w:tcW w:w="828" w:type="dxa"/>
            <w:hideMark/>
          </w:tcPr>
          <w:p w14:paraId="5A0457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73960A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474.185 - 11º CRISP</w:t>
            </w:r>
          </w:p>
        </w:tc>
        <w:tc>
          <w:tcPr>
            <w:tcW w:w="1547" w:type="dxa"/>
            <w:noWrap/>
            <w:hideMark/>
          </w:tcPr>
          <w:p w14:paraId="5E264E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3.915 </w:t>
            </w:r>
          </w:p>
        </w:tc>
        <w:tc>
          <w:tcPr>
            <w:tcW w:w="1306" w:type="dxa"/>
            <w:noWrap/>
            <w:hideMark/>
          </w:tcPr>
          <w:p w14:paraId="7EA4F2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46.979 </w:t>
            </w:r>
          </w:p>
        </w:tc>
        <w:tc>
          <w:tcPr>
            <w:tcW w:w="7486" w:type="dxa"/>
            <w:noWrap/>
            <w:hideMark/>
          </w:tcPr>
          <w:p w14:paraId="19066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257B34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028979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E9BA9CB" w14:textId="77777777" w:rsidTr="00C70FC3">
        <w:trPr>
          <w:trHeight w:val="510"/>
        </w:trPr>
        <w:tc>
          <w:tcPr>
            <w:tcW w:w="651" w:type="dxa"/>
            <w:hideMark/>
          </w:tcPr>
          <w:p w14:paraId="3E02E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PC0002</w:t>
            </w:r>
          </w:p>
        </w:tc>
        <w:tc>
          <w:tcPr>
            <w:tcW w:w="828" w:type="dxa"/>
            <w:hideMark/>
          </w:tcPr>
          <w:p w14:paraId="117716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20A044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474.186 - 11º CRISP</w:t>
            </w:r>
          </w:p>
        </w:tc>
        <w:tc>
          <w:tcPr>
            <w:tcW w:w="1547" w:type="dxa"/>
            <w:noWrap/>
            <w:hideMark/>
          </w:tcPr>
          <w:p w14:paraId="3F80D2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4.887 </w:t>
            </w:r>
          </w:p>
        </w:tc>
        <w:tc>
          <w:tcPr>
            <w:tcW w:w="1306" w:type="dxa"/>
            <w:noWrap/>
            <w:hideMark/>
          </w:tcPr>
          <w:p w14:paraId="4C0EA3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58.646 </w:t>
            </w:r>
          </w:p>
        </w:tc>
        <w:tc>
          <w:tcPr>
            <w:tcW w:w="7486" w:type="dxa"/>
            <w:noWrap/>
            <w:hideMark/>
          </w:tcPr>
          <w:p w14:paraId="68AE3B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7F23C8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1AE06B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A5B27B4" w14:textId="77777777" w:rsidTr="00C70FC3">
        <w:trPr>
          <w:trHeight w:val="510"/>
        </w:trPr>
        <w:tc>
          <w:tcPr>
            <w:tcW w:w="651" w:type="dxa"/>
            <w:hideMark/>
          </w:tcPr>
          <w:p w14:paraId="24CDA5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PC0003</w:t>
            </w:r>
          </w:p>
        </w:tc>
        <w:tc>
          <w:tcPr>
            <w:tcW w:w="828" w:type="dxa"/>
            <w:hideMark/>
          </w:tcPr>
          <w:p w14:paraId="0049F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0A2DC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474.190 - 11º CRISP</w:t>
            </w:r>
          </w:p>
        </w:tc>
        <w:tc>
          <w:tcPr>
            <w:tcW w:w="1547" w:type="dxa"/>
            <w:noWrap/>
            <w:hideMark/>
          </w:tcPr>
          <w:p w14:paraId="72EE82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4.858 </w:t>
            </w:r>
          </w:p>
        </w:tc>
        <w:tc>
          <w:tcPr>
            <w:tcW w:w="1306" w:type="dxa"/>
            <w:noWrap/>
            <w:hideMark/>
          </w:tcPr>
          <w:p w14:paraId="430340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58.290 </w:t>
            </w:r>
          </w:p>
        </w:tc>
        <w:tc>
          <w:tcPr>
            <w:tcW w:w="7486" w:type="dxa"/>
            <w:noWrap/>
            <w:hideMark/>
          </w:tcPr>
          <w:p w14:paraId="6EC862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187EB0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4F56A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09A8199" w14:textId="77777777" w:rsidTr="00C70FC3">
        <w:trPr>
          <w:trHeight w:val="510"/>
        </w:trPr>
        <w:tc>
          <w:tcPr>
            <w:tcW w:w="651" w:type="dxa"/>
            <w:hideMark/>
          </w:tcPr>
          <w:p w14:paraId="260EFB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PC0004</w:t>
            </w:r>
          </w:p>
        </w:tc>
        <w:tc>
          <w:tcPr>
            <w:tcW w:w="828" w:type="dxa"/>
            <w:hideMark/>
          </w:tcPr>
          <w:p w14:paraId="27E5B2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2104F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474.193 - 11º CRISP</w:t>
            </w:r>
          </w:p>
        </w:tc>
        <w:tc>
          <w:tcPr>
            <w:tcW w:w="1547" w:type="dxa"/>
            <w:noWrap/>
            <w:hideMark/>
          </w:tcPr>
          <w:p w14:paraId="36C5E4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3.920 </w:t>
            </w:r>
          </w:p>
        </w:tc>
        <w:tc>
          <w:tcPr>
            <w:tcW w:w="1306" w:type="dxa"/>
            <w:noWrap/>
            <w:hideMark/>
          </w:tcPr>
          <w:p w14:paraId="60E25C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47.038 </w:t>
            </w:r>
          </w:p>
        </w:tc>
        <w:tc>
          <w:tcPr>
            <w:tcW w:w="7486" w:type="dxa"/>
            <w:noWrap/>
            <w:hideMark/>
          </w:tcPr>
          <w:p w14:paraId="670ECE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E1247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5E48F9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FA973BC" w14:textId="77777777" w:rsidTr="00C70FC3">
        <w:trPr>
          <w:trHeight w:val="510"/>
        </w:trPr>
        <w:tc>
          <w:tcPr>
            <w:tcW w:w="651" w:type="dxa"/>
            <w:hideMark/>
          </w:tcPr>
          <w:p w14:paraId="326A89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PC0005</w:t>
            </w:r>
          </w:p>
        </w:tc>
        <w:tc>
          <w:tcPr>
            <w:tcW w:w="828" w:type="dxa"/>
            <w:hideMark/>
          </w:tcPr>
          <w:p w14:paraId="3C1F23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11AF3B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474.198 - 11º CRISP</w:t>
            </w:r>
          </w:p>
        </w:tc>
        <w:tc>
          <w:tcPr>
            <w:tcW w:w="1547" w:type="dxa"/>
            <w:noWrap/>
            <w:hideMark/>
          </w:tcPr>
          <w:p w14:paraId="0A8518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4.433 </w:t>
            </w:r>
          </w:p>
        </w:tc>
        <w:tc>
          <w:tcPr>
            <w:tcW w:w="1306" w:type="dxa"/>
            <w:noWrap/>
            <w:hideMark/>
          </w:tcPr>
          <w:p w14:paraId="2EFA9B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53.193 </w:t>
            </w:r>
          </w:p>
        </w:tc>
        <w:tc>
          <w:tcPr>
            <w:tcW w:w="7486" w:type="dxa"/>
            <w:noWrap/>
            <w:hideMark/>
          </w:tcPr>
          <w:p w14:paraId="5F3C9D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3845E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7832CB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3A3FE87" w14:textId="77777777" w:rsidTr="00C70FC3">
        <w:trPr>
          <w:trHeight w:val="510"/>
        </w:trPr>
        <w:tc>
          <w:tcPr>
            <w:tcW w:w="651" w:type="dxa"/>
            <w:hideMark/>
          </w:tcPr>
          <w:p w14:paraId="32C9CC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PC0006</w:t>
            </w:r>
          </w:p>
        </w:tc>
        <w:tc>
          <w:tcPr>
            <w:tcW w:w="828" w:type="dxa"/>
            <w:hideMark/>
          </w:tcPr>
          <w:p w14:paraId="02C409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5BCCC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270954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3.915 </w:t>
            </w:r>
          </w:p>
        </w:tc>
        <w:tc>
          <w:tcPr>
            <w:tcW w:w="1306" w:type="dxa"/>
            <w:noWrap/>
            <w:hideMark/>
          </w:tcPr>
          <w:p w14:paraId="2BFA96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46.979 </w:t>
            </w:r>
          </w:p>
        </w:tc>
        <w:tc>
          <w:tcPr>
            <w:tcW w:w="7486" w:type="dxa"/>
            <w:noWrap/>
            <w:hideMark/>
          </w:tcPr>
          <w:p w14:paraId="4777FF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61817C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F9148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8BFEAD6" w14:textId="77777777" w:rsidTr="00C70FC3">
        <w:trPr>
          <w:trHeight w:val="510"/>
        </w:trPr>
        <w:tc>
          <w:tcPr>
            <w:tcW w:w="651" w:type="dxa"/>
            <w:hideMark/>
          </w:tcPr>
          <w:p w14:paraId="056851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PC0007</w:t>
            </w:r>
          </w:p>
        </w:tc>
        <w:tc>
          <w:tcPr>
            <w:tcW w:w="828" w:type="dxa"/>
            <w:hideMark/>
          </w:tcPr>
          <w:p w14:paraId="0DFDB2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58B8FC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4BBCD7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4.887 </w:t>
            </w:r>
          </w:p>
        </w:tc>
        <w:tc>
          <w:tcPr>
            <w:tcW w:w="1306" w:type="dxa"/>
            <w:noWrap/>
            <w:hideMark/>
          </w:tcPr>
          <w:p w14:paraId="26AA11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58.646 </w:t>
            </w:r>
          </w:p>
        </w:tc>
        <w:tc>
          <w:tcPr>
            <w:tcW w:w="7486" w:type="dxa"/>
            <w:noWrap/>
            <w:hideMark/>
          </w:tcPr>
          <w:p w14:paraId="656416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4BBBF4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4958F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C196C9A" w14:textId="77777777" w:rsidTr="00C70FC3">
        <w:trPr>
          <w:trHeight w:val="510"/>
        </w:trPr>
        <w:tc>
          <w:tcPr>
            <w:tcW w:w="651" w:type="dxa"/>
            <w:hideMark/>
          </w:tcPr>
          <w:p w14:paraId="75A10F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PC0008</w:t>
            </w:r>
          </w:p>
        </w:tc>
        <w:tc>
          <w:tcPr>
            <w:tcW w:w="828" w:type="dxa"/>
            <w:hideMark/>
          </w:tcPr>
          <w:p w14:paraId="3ED1E4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1540D0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7298D2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4.858 </w:t>
            </w:r>
          </w:p>
        </w:tc>
        <w:tc>
          <w:tcPr>
            <w:tcW w:w="1306" w:type="dxa"/>
            <w:noWrap/>
            <w:hideMark/>
          </w:tcPr>
          <w:p w14:paraId="6BCD5E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58.290 </w:t>
            </w:r>
          </w:p>
        </w:tc>
        <w:tc>
          <w:tcPr>
            <w:tcW w:w="7486" w:type="dxa"/>
            <w:noWrap/>
            <w:hideMark/>
          </w:tcPr>
          <w:p w14:paraId="40BEFD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7A0508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2E227C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0B66812" w14:textId="77777777" w:rsidTr="00C70FC3">
        <w:trPr>
          <w:trHeight w:val="510"/>
        </w:trPr>
        <w:tc>
          <w:tcPr>
            <w:tcW w:w="651" w:type="dxa"/>
            <w:hideMark/>
          </w:tcPr>
          <w:p w14:paraId="766844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PC0009</w:t>
            </w:r>
          </w:p>
        </w:tc>
        <w:tc>
          <w:tcPr>
            <w:tcW w:w="828" w:type="dxa"/>
            <w:hideMark/>
          </w:tcPr>
          <w:p w14:paraId="191447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A1857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52E900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3.920 </w:t>
            </w:r>
          </w:p>
        </w:tc>
        <w:tc>
          <w:tcPr>
            <w:tcW w:w="1306" w:type="dxa"/>
            <w:noWrap/>
            <w:hideMark/>
          </w:tcPr>
          <w:p w14:paraId="4FB7FD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47.038 </w:t>
            </w:r>
          </w:p>
        </w:tc>
        <w:tc>
          <w:tcPr>
            <w:tcW w:w="7486" w:type="dxa"/>
            <w:noWrap/>
            <w:hideMark/>
          </w:tcPr>
          <w:p w14:paraId="607506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049340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202D30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B56DB27" w14:textId="77777777" w:rsidTr="00C70FC3">
        <w:trPr>
          <w:trHeight w:val="510"/>
        </w:trPr>
        <w:tc>
          <w:tcPr>
            <w:tcW w:w="651" w:type="dxa"/>
            <w:hideMark/>
          </w:tcPr>
          <w:p w14:paraId="70C319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PC0010</w:t>
            </w:r>
          </w:p>
        </w:tc>
        <w:tc>
          <w:tcPr>
            <w:tcW w:w="828" w:type="dxa"/>
            <w:hideMark/>
          </w:tcPr>
          <w:p w14:paraId="07A72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24B4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0CCE65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4.433 </w:t>
            </w:r>
          </w:p>
        </w:tc>
        <w:tc>
          <w:tcPr>
            <w:tcW w:w="1306" w:type="dxa"/>
            <w:noWrap/>
            <w:hideMark/>
          </w:tcPr>
          <w:p w14:paraId="6507E1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53.193 </w:t>
            </w:r>
          </w:p>
        </w:tc>
        <w:tc>
          <w:tcPr>
            <w:tcW w:w="7486" w:type="dxa"/>
            <w:noWrap/>
            <w:hideMark/>
          </w:tcPr>
          <w:p w14:paraId="7A5223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C1EC1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2FB3C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C2C34B0" w14:textId="77777777" w:rsidTr="00C70FC3">
        <w:trPr>
          <w:trHeight w:val="510"/>
        </w:trPr>
        <w:tc>
          <w:tcPr>
            <w:tcW w:w="651" w:type="dxa"/>
            <w:hideMark/>
          </w:tcPr>
          <w:p w14:paraId="4E2270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PC0011</w:t>
            </w:r>
          </w:p>
        </w:tc>
        <w:tc>
          <w:tcPr>
            <w:tcW w:w="828" w:type="dxa"/>
            <w:hideMark/>
          </w:tcPr>
          <w:p w14:paraId="1A547F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6B143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49818E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4.423 </w:t>
            </w:r>
          </w:p>
        </w:tc>
        <w:tc>
          <w:tcPr>
            <w:tcW w:w="1306" w:type="dxa"/>
            <w:noWrap/>
            <w:hideMark/>
          </w:tcPr>
          <w:p w14:paraId="0A51C9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53.075 </w:t>
            </w:r>
          </w:p>
        </w:tc>
        <w:tc>
          <w:tcPr>
            <w:tcW w:w="7486" w:type="dxa"/>
            <w:noWrap/>
            <w:hideMark/>
          </w:tcPr>
          <w:p w14:paraId="7EB526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0689A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68E1DE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45505A5" w14:textId="77777777" w:rsidTr="00C70FC3">
        <w:trPr>
          <w:trHeight w:val="765"/>
        </w:trPr>
        <w:tc>
          <w:tcPr>
            <w:tcW w:w="651" w:type="dxa"/>
            <w:hideMark/>
          </w:tcPr>
          <w:p w14:paraId="06EE06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PI0017</w:t>
            </w:r>
          </w:p>
        </w:tc>
        <w:tc>
          <w:tcPr>
            <w:tcW w:w="828" w:type="dxa"/>
            <w:hideMark/>
          </w:tcPr>
          <w:p w14:paraId="748994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Oscar Freire, 1456 - Pinheiros</w:t>
            </w:r>
          </w:p>
        </w:tc>
        <w:tc>
          <w:tcPr>
            <w:tcW w:w="863" w:type="dxa"/>
            <w:hideMark/>
          </w:tcPr>
          <w:p w14:paraId="5D144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nº 42.813 </w:t>
            </w:r>
            <w:r w:rsidRPr="00063D03">
              <w:rPr>
                <w:rFonts w:ascii="Arial" w:hAnsi="Arial" w:cs="Arial"/>
                <w:sz w:val="20"/>
                <w:szCs w:val="20"/>
              </w:rPr>
              <w:br/>
              <w:t>(imóvel) e 42.814 (vaga de garagem), do 13º CRISP</w:t>
            </w:r>
          </w:p>
        </w:tc>
        <w:tc>
          <w:tcPr>
            <w:tcW w:w="1547" w:type="dxa"/>
            <w:noWrap/>
            <w:hideMark/>
          </w:tcPr>
          <w:p w14:paraId="6DE46A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6.443 </w:t>
            </w:r>
          </w:p>
        </w:tc>
        <w:tc>
          <w:tcPr>
            <w:tcW w:w="1306" w:type="dxa"/>
            <w:noWrap/>
            <w:hideMark/>
          </w:tcPr>
          <w:p w14:paraId="6ED720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77.320 </w:t>
            </w:r>
          </w:p>
        </w:tc>
        <w:tc>
          <w:tcPr>
            <w:tcW w:w="7486" w:type="dxa"/>
            <w:noWrap/>
            <w:hideMark/>
          </w:tcPr>
          <w:p w14:paraId="4DF81A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BRUNO MARTINELLI</w:t>
            </w:r>
          </w:p>
        </w:tc>
        <w:tc>
          <w:tcPr>
            <w:tcW w:w="1021" w:type="dxa"/>
            <w:noWrap/>
            <w:hideMark/>
          </w:tcPr>
          <w:p w14:paraId="422D01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21/07/2022</w:t>
            </w:r>
          </w:p>
        </w:tc>
        <w:tc>
          <w:tcPr>
            <w:tcW w:w="1000" w:type="dxa"/>
            <w:noWrap/>
            <w:hideMark/>
          </w:tcPr>
          <w:p w14:paraId="539CE0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D1942BA" w14:textId="77777777" w:rsidTr="00C70FC3">
        <w:trPr>
          <w:trHeight w:val="300"/>
        </w:trPr>
        <w:tc>
          <w:tcPr>
            <w:tcW w:w="651" w:type="dxa"/>
            <w:hideMark/>
          </w:tcPr>
          <w:p w14:paraId="0CC65C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PI0018</w:t>
            </w:r>
          </w:p>
        </w:tc>
        <w:tc>
          <w:tcPr>
            <w:tcW w:w="828" w:type="dxa"/>
            <w:hideMark/>
          </w:tcPr>
          <w:p w14:paraId="30D60C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João Moura, 501 - Pinheiros</w:t>
            </w:r>
          </w:p>
        </w:tc>
        <w:tc>
          <w:tcPr>
            <w:tcW w:w="863" w:type="dxa"/>
            <w:hideMark/>
          </w:tcPr>
          <w:p w14:paraId="1EB16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3394 - 13° CRISP</w:t>
            </w:r>
          </w:p>
        </w:tc>
        <w:tc>
          <w:tcPr>
            <w:tcW w:w="1547" w:type="dxa"/>
            <w:noWrap/>
            <w:hideMark/>
          </w:tcPr>
          <w:p w14:paraId="178AAD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3.900 </w:t>
            </w:r>
          </w:p>
        </w:tc>
        <w:tc>
          <w:tcPr>
            <w:tcW w:w="1306" w:type="dxa"/>
            <w:noWrap/>
            <w:hideMark/>
          </w:tcPr>
          <w:p w14:paraId="3E1BAC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46.800 </w:t>
            </w:r>
          </w:p>
        </w:tc>
        <w:tc>
          <w:tcPr>
            <w:tcW w:w="7486" w:type="dxa"/>
            <w:noWrap/>
            <w:hideMark/>
          </w:tcPr>
          <w:p w14:paraId="46A31F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HOLDING C. P. FRIOZZI – PARTICIPAÇÕES E ADMINISTRAÇÃO - EIRELI</w:t>
            </w:r>
          </w:p>
        </w:tc>
        <w:tc>
          <w:tcPr>
            <w:tcW w:w="1021" w:type="dxa"/>
            <w:noWrap/>
            <w:hideMark/>
          </w:tcPr>
          <w:p w14:paraId="7AFE0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22/07/2022</w:t>
            </w:r>
          </w:p>
        </w:tc>
        <w:tc>
          <w:tcPr>
            <w:tcW w:w="1000" w:type="dxa"/>
            <w:noWrap/>
            <w:hideMark/>
          </w:tcPr>
          <w:p w14:paraId="7F842F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7BCAC4E" w14:textId="77777777" w:rsidTr="00C70FC3">
        <w:trPr>
          <w:trHeight w:val="300"/>
        </w:trPr>
        <w:tc>
          <w:tcPr>
            <w:tcW w:w="651" w:type="dxa"/>
            <w:hideMark/>
          </w:tcPr>
          <w:p w14:paraId="1D2181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PS0009</w:t>
            </w:r>
          </w:p>
        </w:tc>
        <w:tc>
          <w:tcPr>
            <w:tcW w:w="828" w:type="dxa"/>
            <w:hideMark/>
          </w:tcPr>
          <w:p w14:paraId="29722A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Otavio Nebias , 156 - Paraíso</w:t>
            </w:r>
          </w:p>
        </w:tc>
        <w:tc>
          <w:tcPr>
            <w:tcW w:w="863" w:type="dxa"/>
            <w:hideMark/>
          </w:tcPr>
          <w:p w14:paraId="1BE674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69.225 - 1º CRISP</w:t>
            </w:r>
          </w:p>
        </w:tc>
        <w:tc>
          <w:tcPr>
            <w:tcW w:w="1547" w:type="dxa"/>
            <w:noWrap/>
            <w:hideMark/>
          </w:tcPr>
          <w:p w14:paraId="73021D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3336BA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55A419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FÁBIO DE OLIVEIRA FERREIRA LEME</w:t>
            </w:r>
          </w:p>
        </w:tc>
        <w:tc>
          <w:tcPr>
            <w:tcW w:w="1021" w:type="dxa"/>
            <w:noWrap/>
            <w:hideMark/>
          </w:tcPr>
          <w:p w14:paraId="1376D6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13/06/2022</w:t>
            </w:r>
          </w:p>
        </w:tc>
        <w:tc>
          <w:tcPr>
            <w:tcW w:w="1000" w:type="dxa"/>
            <w:noWrap/>
            <w:hideMark/>
          </w:tcPr>
          <w:p w14:paraId="510FD7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6F61AE5" w14:textId="77777777" w:rsidTr="00C70FC3">
        <w:trPr>
          <w:trHeight w:val="300"/>
        </w:trPr>
        <w:tc>
          <w:tcPr>
            <w:tcW w:w="651" w:type="dxa"/>
            <w:hideMark/>
          </w:tcPr>
          <w:p w14:paraId="4C2B29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SW0001</w:t>
            </w:r>
          </w:p>
        </w:tc>
        <w:tc>
          <w:tcPr>
            <w:tcW w:w="828" w:type="dxa"/>
            <w:hideMark/>
          </w:tcPr>
          <w:p w14:paraId="2EEB40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121EAF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112068 - 1º ORIDF</w:t>
            </w:r>
          </w:p>
        </w:tc>
        <w:tc>
          <w:tcPr>
            <w:tcW w:w="1547" w:type="dxa"/>
            <w:noWrap/>
            <w:hideMark/>
          </w:tcPr>
          <w:p w14:paraId="3E3B02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78DF39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26A79A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06D7FB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26E5BF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B2D917A" w14:textId="77777777" w:rsidTr="00C70FC3">
        <w:trPr>
          <w:trHeight w:val="300"/>
        </w:trPr>
        <w:tc>
          <w:tcPr>
            <w:tcW w:w="651" w:type="dxa"/>
            <w:hideMark/>
          </w:tcPr>
          <w:p w14:paraId="3A72A9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SW0002</w:t>
            </w:r>
          </w:p>
        </w:tc>
        <w:tc>
          <w:tcPr>
            <w:tcW w:w="828" w:type="dxa"/>
            <w:hideMark/>
          </w:tcPr>
          <w:p w14:paraId="5BF057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2E4E4F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112069 - 1º ORIDF</w:t>
            </w:r>
          </w:p>
        </w:tc>
        <w:tc>
          <w:tcPr>
            <w:tcW w:w="1547" w:type="dxa"/>
            <w:noWrap/>
            <w:hideMark/>
          </w:tcPr>
          <w:p w14:paraId="0D42BF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54C645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55546C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22C8B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096462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6F2895B" w14:textId="77777777" w:rsidTr="00C70FC3">
        <w:trPr>
          <w:trHeight w:val="300"/>
        </w:trPr>
        <w:tc>
          <w:tcPr>
            <w:tcW w:w="651" w:type="dxa"/>
            <w:hideMark/>
          </w:tcPr>
          <w:p w14:paraId="4E32EF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SW0003</w:t>
            </w:r>
          </w:p>
        </w:tc>
        <w:tc>
          <w:tcPr>
            <w:tcW w:w="828" w:type="dxa"/>
            <w:hideMark/>
          </w:tcPr>
          <w:p w14:paraId="132771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6B30B1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112072 - 1º ORIDF</w:t>
            </w:r>
          </w:p>
        </w:tc>
        <w:tc>
          <w:tcPr>
            <w:tcW w:w="1547" w:type="dxa"/>
            <w:noWrap/>
            <w:hideMark/>
          </w:tcPr>
          <w:p w14:paraId="460D51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08040B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1E3384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396B83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6C9C65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140EAAA7" w14:textId="77777777" w:rsidTr="00C70FC3">
        <w:trPr>
          <w:trHeight w:val="300"/>
        </w:trPr>
        <w:tc>
          <w:tcPr>
            <w:tcW w:w="651" w:type="dxa"/>
            <w:hideMark/>
          </w:tcPr>
          <w:p w14:paraId="618C3B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SW0004</w:t>
            </w:r>
          </w:p>
        </w:tc>
        <w:tc>
          <w:tcPr>
            <w:tcW w:w="828" w:type="dxa"/>
            <w:hideMark/>
          </w:tcPr>
          <w:p w14:paraId="5BDD30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4FA72D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112088 - 1º ORIDF</w:t>
            </w:r>
          </w:p>
        </w:tc>
        <w:tc>
          <w:tcPr>
            <w:tcW w:w="1547" w:type="dxa"/>
            <w:noWrap/>
            <w:hideMark/>
          </w:tcPr>
          <w:p w14:paraId="5B8684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5294A9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2C2C70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3FE8CB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60C22B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737453B" w14:textId="77777777" w:rsidTr="00C70FC3">
        <w:trPr>
          <w:trHeight w:val="300"/>
        </w:trPr>
        <w:tc>
          <w:tcPr>
            <w:tcW w:w="651" w:type="dxa"/>
            <w:hideMark/>
          </w:tcPr>
          <w:p w14:paraId="11B593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SW0005</w:t>
            </w:r>
          </w:p>
        </w:tc>
        <w:tc>
          <w:tcPr>
            <w:tcW w:w="828" w:type="dxa"/>
            <w:hideMark/>
          </w:tcPr>
          <w:p w14:paraId="7DD521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74797F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112145 - 1º ORIDF</w:t>
            </w:r>
          </w:p>
        </w:tc>
        <w:tc>
          <w:tcPr>
            <w:tcW w:w="1547" w:type="dxa"/>
            <w:noWrap/>
            <w:hideMark/>
          </w:tcPr>
          <w:p w14:paraId="74201E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0F37E3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6E1679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6F3E11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3B2435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B2230DD" w14:textId="77777777" w:rsidTr="00C70FC3">
        <w:trPr>
          <w:trHeight w:val="510"/>
        </w:trPr>
        <w:tc>
          <w:tcPr>
            <w:tcW w:w="651" w:type="dxa"/>
            <w:hideMark/>
          </w:tcPr>
          <w:p w14:paraId="1E67D5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VB0001</w:t>
            </w:r>
          </w:p>
        </w:tc>
        <w:tc>
          <w:tcPr>
            <w:tcW w:w="828" w:type="dxa"/>
            <w:hideMark/>
          </w:tcPr>
          <w:p w14:paraId="1088C7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A504C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105469 - 5º CRISP</w:t>
            </w:r>
          </w:p>
        </w:tc>
        <w:tc>
          <w:tcPr>
            <w:tcW w:w="1547" w:type="dxa"/>
            <w:noWrap/>
            <w:hideMark/>
          </w:tcPr>
          <w:p w14:paraId="259FF0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3C9F6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75FAA2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B49CF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9AADE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E5C3E2" w14:textId="77777777" w:rsidTr="00C70FC3">
        <w:trPr>
          <w:trHeight w:val="510"/>
        </w:trPr>
        <w:tc>
          <w:tcPr>
            <w:tcW w:w="651" w:type="dxa"/>
            <w:hideMark/>
          </w:tcPr>
          <w:p w14:paraId="29B971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VB0002</w:t>
            </w:r>
          </w:p>
        </w:tc>
        <w:tc>
          <w:tcPr>
            <w:tcW w:w="828" w:type="dxa"/>
            <w:hideMark/>
          </w:tcPr>
          <w:p w14:paraId="4A3B15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7B564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105470 - 5º CRISP</w:t>
            </w:r>
          </w:p>
        </w:tc>
        <w:tc>
          <w:tcPr>
            <w:tcW w:w="1547" w:type="dxa"/>
            <w:noWrap/>
            <w:hideMark/>
          </w:tcPr>
          <w:p w14:paraId="64E37C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63DD3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0CF4BD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40BC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2C000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D21EC7E" w14:textId="77777777" w:rsidTr="00C70FC3">
        <w:trPr>
          <w:trHeight w:val="510"/>
        </w:trPr>
        <w:tc>
          <w:tcPr>
            <w:tcW w:w="651" w:type="dxa"/>
            <w:hideMark/>
          </w:tcPr>
          <w:p w14:paraId="6B989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VB0003</w:t>
            </w:r>
          </w:p>
        </w:tc>
        <w:tc>
          <w:tcPr>
            <w:tcW w:w="828" w:type="dxa"/>
            <w:hideMark/>
          </w:tcPr>
          <w:p w14:paraId="5900AA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99CEA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105471 - 5º CRISP</w:t>
            </w:r>
          </w:p>
        </w:tc>
        <w:tc>
          <w:tcPr>
            <w:tcW w:w="1547" w:type="dxa"/>
            <w:noWrap/>
            <w:hideMark/>
          </w:tcPr>
          <w:p w14:paraId="63DFD8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1D7146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1DA91C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7BC46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9AD6C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D678822" w14:textId="77777777" w:rsidTr="00C70FC3">
        <w:trPr>
          <w:trHeight w:val="510"/>
        </w:trPr>
        <w:tc>
          <w:tcPr>
            <w:tcW w:w="651" w:type="dxa"/>
            <w:hideMark/>
          </w:tcPr>
          <w:p w14:paraId="297A82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VB0004</w:t>
            </w:r>
          </w:p>
        </w:tc>
        <w:tc>
          <w:tcPr>
            <w:tcW w:w="828" w:type="dxa"/>
            <w:hideMark/>
          </w:tcPr>
          <w:p w14:paraId="5BDB21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0A9DE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105472 - 5º CRISP</w:t>
            </w:r>
          </w:p>
        </w:tc>
        <w:tc>
          <w:tcPr>
            <w:tcW w:w="1547" w:type="dxa"/>
            <w:noWrap/>
            <w:hideMark/>
          </w:tcPr>
          <w:p w14:paraId="0FDAC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56E511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2CD05C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086D8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602242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899FD0D" w14:textId="77777777" w:rsidTr="00C70FC3">
        <w:trPr>
          <w:trHeight w:val="510"/>
        </w:trPr>
        <w:tc>
          <w:tcPr>
            <w:tcW w:w="651" w:type="dxa"/>
            <w:hideMark/>
          </w:tcPr>
          <w:p w14:paraId="27DE45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VB0005</w:t>
            </w:r>
          </w:p>
        </w:tc>
        <w:tc>
          <w:tcPr>
            <w:tcW w:w="828" w:type="dxa"/>
            <w:hideMark/>
          </w:tcPr>
          <w:p w14:paraId="15233E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43134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105473 - 5º CRISP</w:t>
            </w:r>
          </w:p>
        </w:tc>
        <w:tc>
          <w:tcPr>
            <w:tcW w:w="1547" w:type="dxa"/>
            <w:noWrap/>
            <w:hideMark/>
          </w:tcPr>
          <w:p w14:paraId="6EB06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19F24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514BD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513DC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60212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FF0F261" w14:textId="77777777" w:rsidTr="00C70FC3">
        <w:trPr>
          <w:trHeight w:val="510"/>
        </w:trPr>
        <w:tc>
          <w:tcPr>
            <w:tcW w:w="651" w:type="dxa"/>
            <w:hideMark/>
          </w:tcPr>
          <w:p w14:paraId="268DBC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VB0006</w:t>
            </w:r>
          </w:p>
        </w:tc>
        <w:tc>
          <w:tcPr>
            <w:tcW w:w="828" w:type="dxa"/>
            <w:hideMark/>
          </w:tcPr>
          <w:p w14:paraId="2697BA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5CE5E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105474 - 5º CRISP</w:t>
            </w:r>
          </w:p>
        </w:tc>
        <w:tc>
          <w:tcPr>
            <w:tcW w:w="1547" w:type="dxa"/>
            <w:noWrap/>
            <w:hideMark/>
          </w:tcPr>
          <w:p w14:paraId="78FD4B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2845C2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174EAB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00AD2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A3435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81FFF3F" w14:textId="77777777" w:rsidTr="00C70FC3">
        <w:trPr>
          <w:trHeight w:val="510"/>
        </w:trPr>
        <w:tc>
          <w:tcPr>
            <w:tcW w:w="651" w:type="dxa"/>
            <w:hideMark/>
          </w:tcPr>
          <w:p w14:paraId="198F3D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VB0007</w:t>
            </w:r>
          </w:p>
        </w:tc>
        <w:tc>
          <w:tcPr>
            <w:tcW w:w="828" w:type="dxa"/>
            <w:hideMark/>
          </w:tcPr>
          <w:p w14:paraId="274264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90F73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105475 - 5º CRISP</w:t>
            </w:r>
          </w:p>
        </w:tc>
        <w:tc>
          <w:tcPr>
            <w:tcW w:w="1547" w:type="dxa"/>
            <w:noWrap/>
            <w:hideMark/>
          </w:tcPr>
          <w:p w14:paraId="20DD73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6AA9A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09BBAF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04CAF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8FCDF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68102C1" w14:textId="77777777" w:rsidTr="00C70FC3">
        <w:trPr>
          <w:trHeight w:val="510"/>
        </w:trPr>
        <w:tc>
          <w:tcPr>
            <w:tcW w:w="651" w:type="dxa"/>
            <w:hideMark/>
          </w:tcPr>
          <w:p w14:paraId="3E8FF4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VB0008</w:t>
            </w:r>
          </w:p>
        </w:tc>
        <w:tc>
          <w:tcPr>
            <w:tcW w:w="828" w:type="dxa"/>
            <w:hideMark/>
          </w:tcPr>
          <w:p w14:paraId="33B026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7AEEF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105476 - 5º CRISP</w:t>
            </w:r>
          </w:p>
        </w:tc>
        <w:tc>
          <w:tcPr>
            <w:tcW w:w="1547" w:type="dxa"/>
            <w:noWrap/>
            <w:hideMark/>
          </w:tcPr>
          <w:p w14:paraId="5D1479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2.298 </w:t>
            </w:r>
          </w:p>
        </w:tc>
        <w:tc>
          <w:tcPr>
            <w:tcW w:w="1306" w:type="dxa"/>
            <w:noWrap/>
            <w:hideMark/>
          </w:tcPr>
          <w:p w14:paraId="759603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27.577 </w:t>
            </w:r>
          </w:p>
        </w:tc>
        <w:tc>
          <w:tcPr>
            <w:tcW w:w="7486" w:type="dxa"/>
            <w:noWrap/>
            <w:hideMark/>
          </w:tcPr>
          <w:p w14:paraId="171D1B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2B20E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3F343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2455126" w14:textId="77777777" w:rsidTr="00C70FC3">
        <w:trPr>
          <w:trHeight w:val="510"/>
        </w:trPr>
        <w:tc>
          <w:tcPr>
            <w:tcW w:w="651" w:type="dxa"/>
            <w:hideMark/>
          </w:tcPr>
          <w:p w14:paraId="4E53A0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VB0009</w:t>
            </w:r>
          </w:p>
        </w:tc>
        <w:tc>
          <w:tcPr>
            <w:tcW w:w="828" w:type="dxa"/>
            <w:hideMark/>
          </w:tcPr>
          <w:p w14:paraId="793D2D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B0042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105477 - 5º CRISP</w:t>
            </w:r>
          </w:p>
        </w:tc>
        <w:tc>
          <w:tcPr>
            <w:tcW w:w="1547" w:type="dxa"/>
            <w:noWrap/>
            <w:hideMark/>
          </w:tcPr>
          <w:p w14:paraId="13F503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3.389 </w:t>
            </w:r>
          </w:p>
        </w:tc>
        <w:tc>
          <w:tcPr>
            <w:tcW w:w="1306" w:type="dxa"/>
            <w:noWrap/>
            <w:hideMark/>
          </w:tcPr>
          <w:p w14:paraId="398CF7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40.666 </w:t>
            </w:r>
          </w:p>
        </w:tc>
        <w:tc>
          <w:tcPr>
            <w:tcW w:w="7486" w:type="dxa"/>
            <w:noWrap/>
            <w:hideMark/>
          </w:tcPr>
          <w:p w14:paraId="6FFC98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8666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C0B22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B00B90B" w14:textId="77777777" w:rsidTr="00C70FC3">
        <w:trPr>
          <w:trHeight w:val="510"/>
        </w:trPr>
        <w:tc>
          <w:tcPr>
            <w:tcW w:w="651" w:type="dxa"/>
            <w:hideMark/>
          </w:tcPr>
          <w:p w14:paraId="684708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VB0010</w:t>
            </w:r>
          </w:p>
        </w:tc>
        <w:tc>
          <w:tcPr>
            <w:tcW w:w="828" w:type="dxa"/>
            <w:hideMark/>
          </w:tcPr>
          <w:p w14:paraId="083047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F33A3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105478 - 5º CRISP</w:t>
            </w:r>
          </w:p>
        </w:tc>
        <w:tc>
          <w:tcPr>
            <w:tcW w:w="1547" w:type="dxa"/>
            <w:noWrap/>
            <w:hideMark/>
          </w:tcPr>
          <w:p w14:paraId="3B12B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2.651 </w:t>
            </w:r>
          </w:p>
        </w:tc>
        <w:tc>
          <w:tcPr>
            <w:tcW w:w="1306" w:type="dxa"/>
            <w:noWrap/>
            <w:hideMark/>
          </w:tcPr>
          <w:p w14:paraId="57B36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31.806 </w:t>
            </w:r>
          </w:p>
        </w:tc>
        <w:tc>
          <w:tcPr>
            <w:tcW w:w="7486" w:type="dxa"/>
            <w:noWrap/>
            <w:hideMark/>
          </w:tcPr>
          <w:p w14:paraId="188522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69244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46B7F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6A8BEB5" w14:textId="77777777" w:rsidTr="00C70FC3">
        <w:trPr>
          <w:trHeight w:val="510"/>
        </w:trPr>
        <w:tc>
          <w:tcPr>
            <w:tcW w:w="651" w:type="dxa"/>
            <w:hideMark/>
          </w:tcPr>
          <w:p w14:paraId="45C7BA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VB0011</w:t>
            </w:r>
          </w:p>
        </w:tc>
        <w:tc>
          <w:tcPr>
            <w:tcW w:w="828" w:type="dxa"/>
            <w:hideMark/>
          </w:tcPr>
          <w:p w14:paraId="1A573D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FCE9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105479 - 5º CRISP</w:t>
            </w:r>
          </w:p>
        </w:tc>
        <w:tc>
          <w:tcPr>
            <w:tcW w:w="1547" w:type="dxa"/>
            <w:noWrap/>
            <w:hideMark/>
          </w:tcPr>
          <w:p w14:paraId="549604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1A245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F746F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0EB9D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A0616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A51AD3" w14:textId="77777777" w:rsidTr="00C70FC3">
        <w:trPr>
          <w:trHeight w:val="510"/>
        </w:trPr>
        <w:tc>
          <w:tcPr>
            <w:tcW w:w="651" w:type="dxa"/>
            <w:hideMark/>
          </w:tcPr>
          <w:p w14:paraId="02A901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VB0012</w:t>
            </w:r>
          </w:p>
        </w:tc>
        <w:tc>
          <w:tcPr>
            <w:tcW w:w="828" w:type="dxa"/>
            <w:hideMark/>
          </w:tcPr>
          <w:p w14:paraId="289BB9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920B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105480 - 5º CRISP</w:t>
            </w:r>
          </w:p>
        </w:tc>
        <w:tc>
          <w:tcPr>
            <w:tcW w:w="1547" w:type="dxa"/>
            <w:noWrap/>
            <w:hideMark/>
          </w:tcPr>
          <w:p w14:paraId="776754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52266D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27454B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863F9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E5B8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6ACC18" w14:textId="77777777" w:rsidTr="00C70FC3">
        <w:trPr>
          <w:trHeight w:val="510"/>
        </w:trPr>
        <w:tc>
          <w:tcPr>
            <w:tcW w:w="651" w:type="dxa"/>
            <w:hideMark/>
          </w:tcPr>
          <w:p w14:paraId="0E02E5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VB0013</w:t>
            </w:r>
          </w:p>
        </w:tc>
        <w:tc>
          <w:tcPr>
            <w:tcW w:w="828" w:type="dxa"/>
            <w:hideMark/>
          </w:tcPr>
          <w:p w14:paraId="201BBE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71E7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105481 - 5º CRISP</w:t>
            </w:r>
          </w:p>
        </w:tc>
        <w:tc>
          <w:tcPr>
            <w:tcW w:w="1547" w:type="dxa"/>
            <w:noWrap/>
            <w:hideMark/>
          </w:tcPr>
          <w:p w14:paraId="23D1B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3E91D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D24C2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64243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721A9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684AE69" w14:textId="77777777" w:rsidTr="00C70FC3">
        <w:trPr>
          <w:trHeight w:val="510"/>
        </w:trPr>
        <w:tc>
          <w:tcPr>
            <w:tcW w:w="651" w:type="dxa"/>
            <w:hideMark/>
          </w:tcPr>
          <w:p w14:paraId="19248B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VB0014</w:t>
            </w:r>
          </w:p>
        </w:tc>
        <w:tc>
          <w:tcPr>
            <w:tcW w:w="828" w:type="dxa"/>
            <w:hideMark/>
          </w:tcPr>
          <w:p w14:paraId="2A165A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922A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105482 - 5º CRISP</w:t>
            </w:r>
          </w:p>
        </w:tc>
        <w:tc>
          <w:tcPr>
            <w:tcW w:w="1547" w:type="dxa"/>
            <w:noWrap/>
            <w:hideMark/>
          </w:tcPr>
          <w:p w14:paraId="206575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F49F1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02B58A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9991E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23F6E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DDE2FC" w14:textId="77777777" w:rsidTr="00C70FC3">
        <w:trPr>
          <w:trHeight w:val="510"/>
        </w:trPr>
        <w:tc>
          <w:tcPr>
            <w:tcW w:w="651" w:type="dxa"/>
            <w:hideMark/>
          </w:tcPr>
          <w:p w14:paraId="0B23D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VB0015</w:t>
            </w:r>
          </w:p>
        </w:tc>
        <w:tc>
          <w:tcPr>
            <w:tcW w:w="828" w:type="dxa"/>
            <w:hideMark/>
          </w:tcPr>
          <w:p w14:paraId="788BC6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5416D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105483 - 5º CRISP</w:t>
            </w:r>
          </w:p>
        </w:tc>
        <w:tc>
          <w:tcPr>
            <w:tcW w:w="1547" w:type="dxa"/>
            <w:noWrap/>
            <w:hideMark/>
          </w:tcPr>
          <w:p w14:paraId="5A22E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08FDF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11FF81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20814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B1078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40C689D" w14:textId="77777777" w:rsidTr="00C70FC3">
        <w:trPr>
          <w:trHeight w:val="510"/>
        </w:trPr>
        <w:tc>
          <w:tcPr>
            <w:tcW w:w="651" w:type="dxa"/>
            <w:hideMark/>
          </w:tcPr>
          <w:p w14:paraId="585992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VB0016</w:t>
            </w:r>
          </w:p>
        </w:tc>
        <w:tc>
          <w:tcPr>
            <w:tcW w:w="828" w:type="dxa"/>
            <w:hideMark/>
          </w:tcPr>
          <w:p w14:paraId="7F4B62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A1976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105484 - 5º CRISP</w:t>
            </w:r>
          </w:p>
        </w:tc>
        <w:tc>
          <w:tcPr>
            <w:tcW w:w="1547" w:type="dxa"/>
            <w:noWrap/>
            <w:hideMark/>
          </w:tcPr>
          <w:p w14:paraId="0DF0C4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89D7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B8637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71D64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6DA593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E7A8BEC" w14:textId="77777777" w:rsidTr="00C70FC3">
        <w:trPr>
          <w:trHeight w:val="510"/>
        </w:trPr>
        <w:tc>
          <w:tcPr>
            <w:tcW w:w="651" w:type="dxa"/>
            <w:hideMark/>
          </w:tcPr>
          <w:p w14:paraId="6B1610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VB0017</w:t>
            </w:r>
          </w:p>
        </w:tc>
        <w:tc>
          <w:tcPr>
            <w:tcW w:w="828" w:type="dxa"/>
            <w:hideMark/>
          </w:tcPr>
          <w:p w14:paraId="487C15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B5058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105485 - 5º CRISP</w:t>
            </w:r>
          </w:p>
        </w:tc>
        <w:tc>
          <w:tcPr>
            <w:tcW w:w="1547" w:type="dxa"/>
            <w:noWrap/>
            <w:hideMark/>
          </w:tcPr>
          <w:p w14:paraId="346A0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256B0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32B733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3E82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E159E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F7944C" w14:textId="77777777" w:rsidTr="00C70FC3">
        <w:trPr>
          <w:trHeight w:val="510"/>
        </w:trPr>
        <w:tc>
          <w:tcPr>
            <w:tcW w:w="651" w:type="dxa"/>
            <w:hideMark/>
          </w:tcPr>
          <w:p w14:paraId="0E56A7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VB0018</w:t>
            </w:r>
          </w:p>
        </w:tc>
        <w:tc>
          <w:tcPr>
            <w:tcW w:w="828" w:type="dxa"/>
            <w:hideMark/>
          </w:tcPr>
          <w:p w14:paraId="2D7670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3BEC4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105486 - 5º CRISP</w:t>
            </w:r>
          </w:p>
        </w:tc>
        <w:tc>
          <w:tcPr>
            <w:tcW w:w="1547" w:type="dxa"/>
            <w:noWrap/>
            <w:hideMark/>
          </w:tcPr>
          <w:p w14:paraId="38898C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FF074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16BBF8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432EE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0F3CC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FE120B8" w14:textId="77777777" w:rsidTr="00C70FC3">
        <w:trPr>
          <w:trHeight w:val="510"/>
        </w:trPr>
        <w:tc>
          <w:tcPr>
            <w:tcW w:w="651" w:type="dxa"/>
            <w:hideMark/>
          </w:tcPr>
          <w:p w14:paraId="5C010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VB0019</w:t>
            </w:r>
          </w:p>
        </w:tc>
        <w:tc>
          <w:tcPr>
            <w:tcW w:w="828" w:type="dxa"/>
            <w:hideMark/>
          </w:tcPr>
          <w:p w14:paraId="2DACE9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D973E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105487 - 5º CRISP</w:t>
            </w:r>
          </w:p>
        </w:tc>
        <w:tc>
          <w:tcPr>
            <w:tcW w:w="1547" w:type="dxa"/>
            <w:noWrap/>
            <w:hideMark/>
          </w:tcPr>
          <w:p w14:paraId="0E4E5B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6F1F20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181DCC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A2B9D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63C3C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D835D33" w14:textId="77777777" w:rsidTr="00C70FC3">
        <w:trPr>
          <w:trHeight w:val="510"/>
        </w:trPr>
        <w:tc>
          <w:tcPr>
            <w:tcW w:w="651" w:type="dxa"/>
            <w:hideMark/>
          </w:tcPr>
          <w:p w14:paraId="0AB124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VB0020</w:t>
            </w:r>
          </w:p>
        </w:tc>
        <w:tc>
          <w:tcPr>
            <w:tcW w:w="828" w:type="dxa"/>
            <w:hideMark/>
          </w:tcPr>
          <w:p w14:paraId="48C41E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6DD2D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105488 - 5º CRISP</w:t>
            </w:r>
          </w:p>
        </w:tc>
        <w:tc>
          <w:tcPr>
            <w:tcW w:w="1547" w:type="dxa"/>
            <w:noWrap/>
            <w:hideMark/>
          </w:tcPr>
          <w:p w14:paraId="0E1642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70165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5B8F04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8B565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20AA5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A44B513" w14:textId="77777777" w:rsidTr="00C70FC3">
        <w:trPr>
          <w:trHeight w:val="510"/>
        </w:trPr>
        <w:tc>
          <w:tcPr>
            <w:tcW w:w="651" w:type="dxa"/>
            <w:hideMark/>
          </w:tcPr>
          <w:p w14:paraId="639B6E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VB0021</w:t>
            </w:r>
          </w:p>
        </w:tc>
        <w:tc>
          <w:tcPr>
            <w:tcW w:w="828" w:type="dxa"/>
            <w:hideMark/>
          </w:tcPr>
          <w:p w14:paraId="5CFB85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83EDA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105489 - 5º CRISP</w:t>
            </w:r>
          </w:p>
        </w:tc>
        <w:tc>
          <w:tcPr>
            <w:tcW w:w="1547" w:type="dxa"/>
            <w:noWrap/>
            <w:hideMark/>
          </w:tcPr>
          <w:p w14:paraId="5E4777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76D0C5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423653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3DEE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7ED00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0B1A610" w14:textId="77777777" w:rsidTr="00C70FC3">
        <w:trPr>
          <w:trHeight w:val="510"/>
        </w:trPr>
        <w:tc>
          <w:tcPr>
            <w:tcW w:w="651" w:type="dxa"/>
            <w:hideMark/>
          </w:tcPr>
          <w:p w14:paraId="38E39C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VB0022</w:t>
            </w:r>
          </w:p>
        </w:tc>
        <w:tc>
          <w:tcPr>
            <w:tcW w:w="828" w:type="dxa"/>
            <w:hideMark/>
          </w:tcPr>
          <w:p w14:paraId="0F006B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E19B4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105490 - 5º CRISP</w:t>
            </w:r>
          </w:p>
        </w:tc>
        <w:tc>
          <w:tcPr>
            <w:tcW w:w="1547" w:type="dxa"/>
            <w:noWrap/>
            <w:hideMark/>
          </w:tcPr>
          <w:p w14:paraId="5B4121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6C9C0E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39D44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FECD0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AFB2B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C4670F6" w14:textId="77777777" w:rsidTr="00C70FC3">
        <w:trPr>
          <w:trHeight w:val="510"/>
        </w:trPr>
        <w:tc>
          <w:tcPr>
            <w:tcW w:w="651" w:type="dxa"/>
            <w:hideMark/>
          </w:tcPr>
          <w:p w14:paraId="6A3CAC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VB0023</w:t>
            </w:r>
          </w:p>
        </w:tc>
        <w:tc>
          <w:tcPr>
            <w:tcW w:w="828" w:type="dxa"/>
            <w:hideMark/>
          </w:tcPr>
          <w:p w14:paraId="34AABC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50C3D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105491 - 5º CRISP</w:t>
            </w:r>
          </w:p>
        </w:tc>
        <w:tc>
          <w:tcPr>
            <w:tcW w:w="1547" w:type="dxa"/>
            <w:noWrap/>
            <w:hideMark/>
          </w:tcPr>
          <w:p w14:paraId="11979A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01A3A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0954A1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EBE8C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F29A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84196FF" w14:textId="77777777" w:rsidTr="00C70FC3">
        <w:trPr>
          <w:trHeight w:val="510"/>
        </w:trPr>
        <w:tc>
          <w:tcPr>
            <w:tcW w:w="651" w:type="dxa"/>
            <w:hideMark/>
          </w:tcPr>
          <w:p w14:paraId="75684F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VB0024</w:t>
            </w:r>
          </w:p>
        </w:tc>
        <w:tc>
          <w:tcPr>
            <w:tcW w:w="828" w:type="dxa"/>
            <w:hideMark/>
          </w:tcPr>
          <w:p w14:paraId="3DBCF6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55997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105492 - 5º CRISP</w:t>
            </w:r>
          </w:p>
        </w:tc>
        <w:tc>
          <w:tcPr>
            <w:tcW w:w="1547" w:type="dxa"/>
            <w:noWrap/>
            <w:hideMark/>
          </w:tcPr>
          <w:p w14:paraId="290B37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2E529D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327FE3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F5812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0D722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691A3F4" w14:textId="77777777" w:rsidTr="00C70FC3">
        <w:trPr>
          <w:trHeight w:val="510"/>
        </w:trPr>
        <w:tc>
          <w:tcPr>
            <w:tcW w:w="651" w:type="dxa"/>
            <w:hideMark/>
          </w:tcPr>
          <w:p w14:paraId="074AAB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VB0025</w:t>
            </w:r>
          </w:p>
        </w:tc>
        <w:tc>
          <w:tcPr>
            <w:tcW w:w="828" w:type="dxa"/>
            <w:hideMark/>
          </w:tcPr>
          <w:p w14:paraId="56AC9D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725F7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105493 - 5º CRISP</w:t>
            </w:r>
          </w:p>
        </w:tc>
        <w:tc>
          <w:tcPr>
            <w:tcW w:w="1547" w:type="dxa"/>
            <w:noWrap/>
            <w:hideMark/>
          </w:tcPr>
          <w:p w14:paraId="469AA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3.077 </w:t>
            </w:r>
          </w:p>
        </w:tc>
        <w:tc>
          <w:tcPr>
            <w:tcW w:w="1306" w:type="dxa"/>
            <w:noWrap/>
            <w:hideMark/>
          </w:tcPr>
          <w:p w14:paraId="360747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36.920 </w:t>
            </w:r>
          </w:p>
        </w:tc>
        <w:tc>
          <w:tcPr>
            <w:tcW w:w="7486" w:type="dxa"/>
            <w:noWrap/>
            <w:hideMark/>
          </w:tcPr>
          <w:p w14:paraId="506153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0BE1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72020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E36E4CE" w14:textId="77777777" w:rsidTr="00C70FC3">
        <w:trPr>
          <w:trHeight w:val="510"/>
        </w:trPr>
        <w:tc>
          <w:tcPr>
            <w:tcW w:w="651" w:type="dxa"/>
            <w:hideMark/>
          </w:tcPr>
          <w:p w14:paraId="1C4B6F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VB0026</w:t>
            </w:r>
          </w:p>
        </w:tc>
        <w:tc>
          <w:tcPr>
            <w:tcW w:w="828" w:type="dxa"/>
            <w:hideMark/>
          </w:tcPr>
          <w:p w14:paraId="150A13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E907E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105494 - 5º CRISP</w:t>
            </w:r>
          </w:p>
        </w:tc>
        <w:tc>
          <w:tcPr>
            <w:tcW w:w="1547" w:type="dxa"/>
            <w:noWrap/>
            <w:hideMark/>
          </w:tcPr>
          <w:p w14:paraId="48407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3.307 </w:t>
            </w:r>
          </w:p>
        </w:tc>
        <w:tc>
          <w:tcPr>
            <w:tcW w:w="1306" w:type="dxa"/>
            <w:noWrap/>
            <w:hideMark/>
          </w:tcPr>
          <w:p w14:paraId="6BBD04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39.685 </w:t>
            </w:r>
          </w:p>
        </w:tc>
        <w:tc>
          <w:tcPr>
            <w:tcW w:w="7486" w:type="dxa"/>
            <w:noWrap/>
            <w:hideMark/>
          </w:tcPr>
          <w:p w14:paraId="4D533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D7E56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2D69C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ED7189" w14:textId="77777777" w:rsidTr="00C70FC3">
        <w:trPr>
          <w:trHeight w:val="510"/>
        </w:trPr>
        <w:tc>
          <w:tcPr>
            <w:tcW w:w="651" w:type="dxa"/>
            <w:hideMark/>
          </w:tcPr>
          <w:p w14:paraId="5AF47A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VB0027</w:t>
            </w:r>
          </w:p>
        </w:tc>
        <w:tc>
          <w:tcPr>
            <w:tcW w:w="828" w:type="dxa"/>
            <w:hideMark/>
          </w:tcPr>
          <w:p w14:paraId="700B19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4EF36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105495 - 5º CRISP</w:t>
            </w:r>
          </w:p>
        </w:tc>
        <w:tc>
          <w:tcPr>
            <w:tcW w:w="1547" w:type="dxa"/>
            <w:noWrap/>
            <w:hideMark/>
          </w:tcPr>
          <w:p w14:paraId="180201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5.652 </w:t>
            </w:r>
          </w:p>
        </w:tc>
        <w:tc>
          <w:tcPr>
            <w:tcW w:w="1306" w:type="dxa"/>
            <w:noWrap/>
            <w:hideMark/>
          </w:tcPr>
          <w:p w14:paraId="200E14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67.825 </w:t>
            </w:r>
          </w:p>
        </w:tc>
        <w:tc>
          <w:tcPr>
            <w:tcW w:w="7486" w:type="dxa"/>
            <w:noWrap/>
            <w:hideMark/>
          </w:tcPr>
          <w:p w14:paraId="57256E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20EF9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395F5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B7D61A" w14:textId="77777777" w:rsidTr="00C70FC3">
        <w:trPr>
          <w:trHeight w:val="510"/>
        </w:trPr>
        <w:tc>
          <w:tcPr>
            <w:tcW w:w="651" w:type="dxa"/>
            <w:hideMark/>
          </w:tcPr>
          <w:p w14:paraId="12296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VB0028</w:t>
            </w:r>
          </w:p>
        </w:tc>
        <w:tc>
          <w:tcPr>
            <w:tcW w:w="828" w:type="dxa"/>
            <w:hideMark/>
          </w:tcPr>
          <w:p w14:paraId="59A7D2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63BB7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105496 - 5º CRISP</w:t>
            </w:r>
          </w:p>
        </w:tc>
        <w:tc>
          <w:tcPr>
            <w:tcW w:w="1547" w:type="dxa"/>
            <w:noWrap/>
            <w:hideMark/>
          </w:tcPr>
          <w:p w14:paraId="0C0625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6.146 </w:t>
            </w:r>
          </w:p>
        </w:tc>
        <w:tc>
          <w:tcPr>
            <w:tcW w:w="1306" w:type="dxa"/>
            <w:noWrap/>
            <w:hideMark/>
          </w:tcPr>
          <w:p w14:paraId="62C798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73.751 </w:t>
            </w:r>
          </w:p>
        </w:tc>
        <w:tc>
          <w:tcPr>
            <w:tcW w:w="7486" w:type="dxa"/>
            <w:noWrap/>
            <w:hideMark/>
          </w:tcPr>
          <w:p w14:paraId="1E37CB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D8BC9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6C161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410C657" w14:textId="77777777" w:rsidTr="00C70FC3">
        <w:trPr>
          <w:trHeight w:val="510"/>
        </w:trPr>
        <w:tc>
          <w:tcPr>
            <w:tcW w:w="651" w:type="dxa"/>
            <w:hideMark/>
          </w:tcPr>
          <w:p w14:paraId="4E9D76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VB0029</w:t>
            </w:r>
          </w:p>
        </w:tc>
        <w:tc>
          <w:tcPr>
            <w:tcW w:w="828" w:type="dxa"/>
            <w:hideMark/>
          </w:tcPr>
          <w:p w14:paraId="09CDF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D96EE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105497 - 5º CRISP</w:t>
            </w:r>
          </w:p>
        </w:tc>
        <w:tc>
          <w:tcPr>
            <w:tcW w:w="1547" w:type="dxa"/>
            <w:noWrap/>
            <w:hideMark/>
          </w:tcPr>
          <w:p w14:paraId="624742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62E0E1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83BFC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04E0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C437C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23549D7" w14:textId="77777777" w:rsidTr="00C70FC3">
        <w:trPr>
          <w:trHeight w:val="510"/>
        </w:trPr>
        <w:tc>
          <w:tcPr>
            <w:tcW w:w="651" w:type="dxa"/>
            <w:hideMark/>
          </w:tcPr>
          <w:p w14:paraId="0295C4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VB0030</w:t>
            </w:r>
          </w:p>
        </w:tc>
        <w:tc>
          <w:tcPr>
            <w:tcW w:w="828" w:type="dxa"/>
            <w:hideMark/>
          </w:tcPr>
          <w:p w14:paraId="46A54A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4E1C6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105498 - 5º CRISP</w:t>
            </w:r>
          </w:p>
        </w:tc>
        <w:tc>
          <w:tcPr>
            <w:tcW w:w="1547" w:type="dxa"/>
            <w:noWrap/>
            <w:hideMark/>
          </w:tcPr>
          <w:p w14:paraId="33B7E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312BC6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777CDE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C82F0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6464E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9BC7CCF" w14:textId="77777777" w:rsidTr="00C70FC3">
        <w:trPr>
          <w:trHeight w:val="510"/>
        </w:trPr>
        <w:tc>
          <w:tcPr>
            <w:tcW w:w="651" w:type="dxa"/>
            <w:hideMark/>
          </w:tcPr>
          <w:p w14:paraId="715E8D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VB0031</w:t>
            </w:r>
          </w:p>
        </w:tc>
        <w:tc>
          <w:tcPr>
            <w:tcW w:w="828" w:type="dxa"/>
            <w:hideMark/>
          </w:tcPr>
          <w:p w14:paraId="5361A4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E2C9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105499 - 5º CRISP</w:t>
            </w:r>
          </w:p>
        </w:tc>
        <w:tc>
          <w:tcPr>
            <w:tcW w:w="1547" w:type="dxa"/>
            <w:noWrap/>
            <w:hideMark/>
          </w:tcPr>
          <w:p w14:paraId="0E46E4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50AA0C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26BA97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F5000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B3D4C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45A9CF4" w14:textId="77777777" w:rsidTr="00C70FC3">
        <w:trPr>
          <w:trHeight w:val="510"/>
        </w:trPr>
        <w:tc>
          <w:tcPr>
            <w:tcW w:w="651" w:type="dxa"/>
            <w:hideMark/>
          </w:tcPr>
          <w:p w14:paraId="6F0CD5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VB0032</w:t>
            </w:r>
          </w:p>
        </w:tc>
        <w:tc>
          <w:tcPr>
            <w:tcW w:w="828" w:type="dxa"/>
            <w:hideMark/>
          </w:tcPr>
          <w:p w14:paraId="5A7434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71E6A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105500 - 5º CRISP</w:t>
            </w:r>
          </w:p>
        </w:tc>
        <w:tc>
          <w:tcPr>
            <w:tcW w:w="1547" w:type="dxa"/>
            <w:noWrap/>
            <w:hideMark/>
          </w:tcPr>
          <w:p w14:paraId="24F1D9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6D298C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DF93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DF087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F99A4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9ED019" w14:textId="77777777" w:rsidTr="00C70FC3">
        <w:trPr>
          <w:trHeight w:val="510"/>
        </w:trPr>
        <w:tc>
          <w:tcPr>
            <w:tcW w:w="651" w:type="dxa"/>
            <w:hideMark/>
          </w:tcPr>
          <w:p w14:paraId="434414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VB0033</w:t>
            </w:r>
          </w:p>
        </w:tc>
        <w:tc>
          <w:tcPr>
            <w:tcW w:w="828" w:type="dxa"/>
            <w:hideMark/>
          </w:tcPr>
          <w:p w14:paraId="25E001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D9AE8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105501 - 5º CRISP</w:t>
            </w:r>
          </w:p>
        </w:tc>
        <w:tc>
          <w:tcPr>
            <w:tcW w:w="1547" w:type="dxa"/>
            <w:noWrap/>
            <w:hideMark/>
          </w:tcPr>
          <w:p w14:paraId="5AE3DF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7303A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DB75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DDBA6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E9D1E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966B99A" w14:textId="77777777" w:rsidTr="00C70FC3">
        <w:trPr>
          <w:trHeight w:val="510"/>
        </w:trPr>
        <w:tc>
          <w:tcPr>
            <w:tcW w:w="651" w:type="dxa"/>
            <w:hideMark/>
          </w:tcPr>
          <w:p w14:paraId="03A22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VB0034</w:t>
            </w:r>
          </w:p>
        </w:tc>
        <w:tc>
          <w:tcPr>
            <w:tcW w:w="828" w:type="dxa"/>
            <w:hideMark/>
          </w:tcPr>
          <w:p w14:paraId="7FD1EE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3B1DE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105502 - 5º CRISP</w:t>
            </w:r>
          </w:p>
        </w:tc>
        <w:tc>
          <w:tcPr>
            <w:tcW w:w="1547" w:type="dxa"/>
            <w:noWrap/>
            <w:hideMark/>
          </w:tcPr>
          <w:p w14:paraId="49B256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59AC6F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472DDC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57DA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FC87C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D26EDE8" w14:textId="77777777" w:rsidTr="00C70FC3">
        <w:trPr>
          <w:trHeight w:val="510"/>
        </w:trPr>
        <w:tc>
          <w:tcPr>
            <w:tcW w:w="651" w:type="dxa"/>
            <w:hideMark/>
          </w:tcPr>
          <w:p w14:paraId="04EB19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VB0035</w:t>
            </w:r>
          </w:p>
        </w:tc>
        <w:tc>
          <w:tcPr>
            <w:tcW w:w="828" w:type="dxa"/>
            <w:hideMark/>
          </w:tcPr>
          <w:p w14:paraId="4A3DDA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41FCF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105503 - 5º CRISP</w:t>
            </w:r>
          </w:p>
        </w:tc>
        <w:tc>
          <w:tcPr>
            <w:tcW w:w="1547" w:type="dxa"/>
            <w:noWrap/>
            <w:hideMark/>
          </w:tcPr>
          <w:p w14:paraId="20A61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1F024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34AC5C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36CAA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ADE4C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9D9520" w14:textId="77777777" w:rsidTr="00C70FC3">
        <w:trPr>
          <w:trHeight w:val="510"/>
        </w:trPr>
        <w:tc>
          <w:tcPr>
            <w:tcW w:w="651" w:type="dxa"/>
            <w:hideMark/>
          </w:tcPr>
          <w:p w14:paraId="29819D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VB0036</w:t>
            </w:r>
          </w:p>
        </w:tc>
        <w:tc>
          <w:tcPr>
            <w:tcW w:w="828" w:type="dxa"/>
            <w:hideMark/>
          </w:tcPr>
          <w:p w14:paraId="6C923D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414ED2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105504 - 5º CRISP</w:t>
            </w:r>
          </w:p>
        </w:tc>
        <w:tc>
          <w:tcPr>
            <w:tcW w:w="1547" w:type="dxa"/>
            <w:noWrap/>
            <w:hideMark/>
          </w:tcPr>
          <w:p w14:paraId="07DD72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558CC4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14612D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F1126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FF420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CC6EF4" w14:textId="77777777" w:rsidTr="00C70FC3">
        <w:trPr>
          <w:trHeight w:val="510"/>
        </w:trPr>
        <w:tc>
          <w:tcPr>
            <w:tcW w:w="651" w:type="dxa"/>
            <w:hideMark/>
          </w:tcPr>
          <w:p w14:paraId="5F6EDA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VB0037</w:t>
            </w:r>
          </w:p>
        </w:tc>
        <w:tc>
          <w:tcPr>
            <w:tcW w:w="828" w:type="dxa"/>
            <w:hideMark/>
          </w:tcPr>
          <w:p w14:paraId="3AC2F2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D416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105505 - 5º CRISP</w:t>
            </w:r>
          </w:p>
        </w:tc>
        <w:tc>
          <w:tcPr>
            <w:tcW w:w="1547" w:type="dxa"/>
            <w:noWrap/>
            <w:hideMark/>
          </w:tcPr>
          <w:p w14:paraId="5A5D0A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3E5FAD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7992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8714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C2E35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49A3369" w14:textId="77777777" w:rsidTr="00C70FC3">
        <w:trPr>
          <w:trHeight w:val="510"/>
        </w:trPr>
        <w:tc>
          <w:tcPr>
            <w:tcW w:w="651" w:type="dxa"/>
            <w:hideMark/>
          </w:tcPr>
          <w:p w14:paraId="64C95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VB0038</w:t>
            </w:r>
          </w:p>
        </w:tc>
        <w:tc>
          <w:tcPr>
            <w:tcW w:w="828" w:type="dxa"/>
            <w:hideMark/>
          </w:tcPr>
          <w:p w14:paraId="1C2B24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E23DF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105506 - 5º CRISP</w:t>
            </w:r>
          </w:p>
        </w:tc>
        <w:tc>
          <w:tcPr>
            <w:tcW w:w="1547" w:type="dxa"/>
            <w:noWrap/>
            <w:hideMark/>
          </w:tcPr>
          <w:p w14:paraId="01532F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6F52A4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50763D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3306A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3801B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85D4469" w14:textId="77777777" w:rsidTr="00C70FC3">
        <w:trPr>
          <w:trHeight w:val="510"/>
        </w:trPr>
        <w:tc>
          <w:tcPr>
            <w:tcW w:w="651" w:type="dxa"/>
            <w:hideMark/>
          </w:tcPr>
          <w:p w14:paraId="5AB328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VB0039</w:t>
            </w:r>
          </w:p>
        </w:tc>
        <w:tc>
          <w:tcPr>
            <w:tcW w:w="828" w:type="dxa"/>
            <w:hideMark/>
          </w:tcPr>
          <w:p w14:paraId="262F0C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60F4B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105507 - 5º CRISP</w:t>
            </w:r>
          </w:p>
        </w:tc>
        <w:tc>
          <w:tcPr>
            <w:tcW w:w="1547" w:type="dxa"/>
            <w:noWrap/>
            <w:hideMark/>
          </w:tcPr>
          <w:p w14:paraId="43D2DC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0B5C71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478C2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7C9D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67CAF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99508AE" w14:textId="77777777" w:rsidTr="00C70FC3">
        <w:trPr>
          <w:trHeight w:val="510"/>
        </w:trPr>
        <w:tc>
          <w:tcPr>
            <w:tcW w:w="651" w:type="dxa"/>
            <w:hideMark/>
          </w:tcPr>
          <w:p w14:paraId="1D162F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VB0040</w:t>
            </w:r>
          </w:p>
        </w:tc>
        <w:tc>
          <w:tcPr>
            <w:tcW w:w="828" w:type="dxa"/>
            <w:hideMark/>
          </w:tcPr>
          <w:p w14:paraId="7721C8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60C6E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105508 - 5º CRISP</w:t>
            </w:r>
          </w:p>
        </w:tc>
        <w:tc>
          <w:tcPr>
            <w:tcW w:w="1547" w:type="dxa"/>
            <w:noWrap/>
            <w:hideMark/>
          </w:tcPr>
          <w:p w14:paraId="05FE0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7D2279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2EACE2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7A1B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C7041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3F61035" w14:textId="77777777" w:rsidTr="00C70FC3">
        <w:trPr>
          <w:trHeight w:val="510"/>
        </w:trPr>
        <w:tc>
          <w:tcPr>
            <w:tcW w:w="651" w:type="dxa"/>
            <w:hideMark/>
          </w:tcPr>
          <w:p w14:paraId="057ACB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VB0041</w:t>
            </w:r>
          </w:p>
        </w:tc>
        <w:tc>
          <w:tcPr>
            <w:tcW w:w="828" w:type="dxa"/>
            <w:hideMark/>
          </w:tcPr>
          <w:p w14:paraId="52EA95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C6E8C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105509 - 5º CRISP</w:t>
            </w:r>
          </w:p>
        </w:tc>
        <w:tc>
          <w:tcPr>
            <w:tcW w:w="1547" w:type="dxa"/>
            <w:noWrap/>
            <w:hideMark/>
          </w:tcPr>
          <w:p w14:paraId="081203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362CFE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73C98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AB513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FBA95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41BA066" w14:textId="77777777" w:rsidTr="00C70FC3">
        <w:trPr>
          <w:trHeight w:val="510"/>
        </w:trPr>
        <w:tc>
          <w:tcPr>
            <w:tcW w:w="651" w:type="dxa"/>
            <w:hideMark/>
          </w:tcPr>
          <w:p w14:paraId="41D8A9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VB0042</w:t>
            </w:r>
          </w:p>
        </w:tc>
        <w:tc>
          <w:tcPr>
            <w:tcW w:w="828" w:type="dxa"/>
            <w:hideMark/>
          </w:tcPr>
          <w:p w14:paraId="2FE4E0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A9481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105510 - 5º CRISP</w:t>
            </w:r>
          </w:p>
        </w:tc>
        <w:tc>
          <w:tcPr>
            <w:tcW w:w="1547" w:type="dxa"/>
            <w:noWrap/>
            <w:hideMark/>
          </w:tcPr>
          <w:p w14:paraId="2E44F3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263DBD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29A289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B88F7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094B6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C469F4A" w14:textId="77777777" w:rsidTr="00C70FC3">
        <w:trPr>
          <w:trHeight w:val="510"/>
        </w:trPr>
        <w:tc>
          <w:tcPr>
            <w:tcW w:w="651" w:type="dxa"/>
            <w:hideMark/>
          </w:tcPr>
          <w:p w14:paraId="42E53A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VB0043</w:t>
            </w:r>
          </w:p>
        </w:tc>
        <w:tc>
          <w:tcPr>
            <w:tcW w:w="828" w:type="dxa"/>
            <w:hideMark/>
          </w:tcPr>
          <w:p w14:paraId="6EFF4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2FF66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105511 - 5º CRISP</w:t>
            </w:r>
          </w:p>
        </w:tc>
        <w:tc>
          <w:tcPr>
            <w:tcW w:w="1547" w:type="dxa"/>
            <w:noWrap/>
            <w:hideMark/>
          </w:tcPr>
          <w:p w14:paraId="2AFA0B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558AFD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503D86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360CF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3F80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7E74F1" w14:textId="77777777" w:rsidTr="00C70FC3">
        <w:trPr>
          <w:trHeight w:val="510"/>
        </w:trPr>
        <w:tc>
          <w:tcPr>
            <w:tcW w:w="651" w:type="dxa"/>
            <w:hideMark/>
          </w:tcPr>
          <w:p w14:paraId="2C59B4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VB0044</w:t>
            </w:r>
          </w:p>
        </w:tc>
        <w:tc>
          <w:tcPr>
            <w:tcW w:w="828" w:type="dxa"/>
            <w:hideMark/>
          </w:tcPr>
          <w:p w14:paraId="0878D0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DD30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105512 - 5º CRISP</w:t>
            </w:r>
          </w:p>
        </w:tc>
        <w:tc>
          <w:tcPr>
            <w:tcW w:w="1547" w:type="dxa"/>
            <w:noWrap/>
            <w:hideMark/>
          </w:tcPr>
          <w:p w14:paraId="43FDA9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4.893 </w:t>
            </w:r>
          </w:p>
        </w:tc>
        <w:tc>
          <w:tcPr>
            <w:tcW w:w="1306" w:type="dxa"/>
            <w:noWrap/>
            <w:hideMark/>
          </w:tcPr>
          <w:p w14:paraId="754B3E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58.716 </w:t>
            </w:r>
          </w:p>
        </w:tc>
        <w:tc>
          <w:tcPr>
            <w:tcW w:w="7486" w:type="dxa"/>
            <w:noWrap/>
            <w:hideMark/>
          </w:tcPr>
          <w:p w14:paraId="62B8DB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8DB67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41D77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826609F" w14:textId="77777777" w:rsidTr="00C70FC3">
        <w:trPr>
          <w:trHeight w:val="510"/>
        </w:trPr>
        <w:tc>
          <w:tcPr>
            <w:tcW w:w="651" w:type="dxa"/>
            <w:hideMark/>
          </w:tcPr>
          <w:p w14:paraId="43591C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VB0045</w:t>
            </w:r>
          </w:p>
        </w:tc>
        <w:tc>
          <w:tcPr>
            <w:tcW w:w="828" w:type="dxa"/>
            <w:hideMark/>
          </w:tcPr>
          <w:p w14:paraId="4CAD7A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4CEA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105513 - 5º CRISP</w:t>
            </w:r>
          </w:p>
        </w:tc>
        <w:tc>
          <w:tcPr>
            <w:tcW w:w="1547" w:type="dxa"/>
            <w:noWrap/>
            <w:hideMark/>
          </w:tcPr>
          <w:p w14:paraId="3FCE38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6.926 </w:t>
            </w:r>
          </w:p>
        </w:tc>
        <w:tc>
          <w:tcPr>
            <w:tcW w:w="1306" w:type="dxa"/>
            <w:noWrap/>
            <w:hideMark/>
          </w:tcPr>
          <w:p w14:paraId="654734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83.118 </w:t>
            </w:r>
          </w:p>
        </w:tc>
        <w:tc>
          <w:tcPr>
            <w:tcW w:w="7486" w:type="dxa"/>
            <w:noWrap/>
            <w:hideMark/>
          </w:tcPr>
          <w:p w14:paraId="77BA31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D1CB7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1BDC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A15D972" w14:textId="77777777" w:rsidTr="00C70FC3">
        <w:trPr>
          <w:trHeight w:val="510"/>
        </w:trPr>
        <w:tc>
          <w:tcPr>
            <w:tcW w:w="651" w:type="dxa"/>
            <w:hideMark/>
          </w:tcPr>
          <w:p w14:paraId="33557C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VB0046</w:t>
            </w:r>
          </w:p>
        </w:tc>
        <w:tc>
          <w:tcPr>
            <w:tcW w:w="828" w:type="dxa"/>
            <w:hideMark/>
          </w:tcPr>
          <w:p w14:paraId="7190FC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22E49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105514 - 5º CRISP</w:t>
            </w:r>
          </w:p>
        </w:tc>
        <w:tc>
          <w:tcPr>
            <w:tcW w:w="1547" w:type="dxa"/>
            <w:noWrap/>
            <w:hideMark/>
          </w:tcPr>
          <w:p w14:paraId="24D741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7.720 </w:t>
            </w:r>
          </w:p>
        </w:tc>
        <w:tc>
          <w:tcPr>
            <w:tcW w:w="1306" w:type="dxa"/>
            <w:noWrap/>
            <w:hideMark/>
          </w:tcPr>
          <w:p w14:paraId="70E740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92.645 </w:t>
            </w:r>
          </w:p>
        </w:tc>
        <w:tc>
          <w:tcPr>
            <w:tcW w:w="7486" w:type="dxa"/>
            <w:noWrap/>
            <w:hideMark/>
          </w:tcPr>
          <w:p w14:paraId="729F71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9E4A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435A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5FBBDF5" w14:textId="77777777" w:rsidTr="00C70FC3">
        <w:trPr>
          <w:trHeight w:val="510"/>
        </w:trPr>
        <w:tc>
          <w:tcPr>
            <w:tcW w:w="651" w:type="dxa"/>
            <w:hideMark/>
          </w:tcPr>
          <w:p w14:paraId="5343AD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VB0047</w:t>
            </w:r>
          </w:p>
        </w:tc>
        <w:tc>
          <w:tcPr>
            <w:tcW w:w="828" w:type="dxa"/>
            <w:hideMark/>
          </w:tcPr>
          <w:p w14:paraId="666E6A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4E889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105515 - 5º CRISP</w:t>
            </w:r>
          </w:p>
        </w:tc>
        <w:tc>
          <w:tcPr>
            <w:tcW w:w="1547" w:type="dxa"/>
            <w:noWrap/>
            <w:hideMark/>
          </w:tcPr>
          <w:p w14:paraId="57F7DC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7.720 </w:t>
            </w:r>
          </w:p>
        </w:tc>
        <w:tc>
          <w:tcPr>
            <w:tcW w:w="1306" w:type="dxa"/>
            <w:noWrap/>
            <w:hideMark/>
          </w:tcPr>
          <w:p w14:paraId="5AC14C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92.645 </w:t>
            </w:r>
          </w:p>
        </w:tc>
        <w:tc>
          <w:tcPr>
            <w:tcW w:w="7486" w:type="dxa"/>
            <w:noWrap/>
            <w:hideMark/>
          </w:tcPr>
          <w:p w14:paraId="448FF9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259D4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B30B0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42C402B" w14:textId="77777777" w:rsidTr="00C70FC3">
        <w:trPr>
          <w:trHeight w:val="510"/>
        </w:trPr>
        <w:tc>
          <w:tcPr>
            <w:tcW w:w="651" w:type="dxa"/>
            <w:hideMark/>
          </w:tcPr>
          <w:p w14:paraId="25B321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VB0048</w:t>
            </w:r>
          </w:p>
        </w:tc>
        <w:tc>
          <w:tcPr>
            <w:tcW w:w="828" w:type="dxa"/>
            <w:hideMark/>
          </w:tcPr>
          <w:p w14:paraId="64242E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B1EA8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105516 - 5º CRISP</w:t>
            </w:r>
          </w:p>
        </w:tc>
        <w:tc>
          <w:tcPr>
            <w:tcW w:w="1547" w:type="dxa"/>
            <w:noWrap/>
            <w:hideMark/>
          </w:tcPr>
          <w:p w14:paraId="42358B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10.618 </w:t>
            </w:r>
          </w:p>
        </w:tc>
        <w:tc>
          <w:tcPr>
            <w:tcW w:w="1306" w:type="dxa"/>
            <w:noWrap/>
            <w:hideMark/>
          </w:tcPr>
          <w:p w14:paraId="1B3E62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127.418 </w:t>
            </w:r>
          </w:p>
        </w:tc>
        <w:tc>
          <w:tcPr>
            <w:tcW w:w="7486" w:type="dxa"/>
            <w:noWrap/>
            <w:hideMark/>
          </w:tcPr>
          <w:p w14:paraId="43593D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1863C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5D5BF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6DFDF2" w14:textId="77777777" w:rsidTr="00C70FC3">
        <w:trPr>
          <w:trHeight w:val="510"/>
        </w:trPr>
        <w:tc>
          <w:tcPr>
            <w:tcW w:w="651" w:type="dxa"/>
            <w:hideMark/>
          </w:tcPr>
          <w:p w14:paraId="00A66E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VB0049</w:t>
            </w:r>
          </w:p>
        </w:tc>
        <w:tc>
          <w:tcPr>
            <w:tcW w:w="828" w:type="dxa"/>
            <w:hideMark/>
          </w:tcPr>
          <w:p w14:paraId="0BEB71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26C80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105517 - 5º CRISP</w:t>
            </w:r>
          </w:p>
        </w:tc>
        <w:tc>
          <w:tcPr>
            <w:tcW w:w="1547" w:type="dxa"/>
            <w:noWrap/>
            <w:hideMark/>
          </w:tcPr>
          <w:p w14:paraId="779342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675D23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7B2FE5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7789AD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7CB46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4EC50AC" w14:textId="77777777" w:rsidTr="00C70FC3">
        <w:trPr>
          <w:trHeight w:val="510"/>
        </w:trPr>
        <w:tc>
          <w:tcPr>
            <w:tcW w:w="651" w:type="dxa"/>
            <w:hideMark/>
          </w:tcPr>
          <w:p w14:paraId="32B3F7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VB0050</w:t>
            </w:r>
          </w:p>
        </w:tc>
        <w:tc>
          <w:tcPr>
            <w:tcW w:w="828" w:type="dxa"/>
            <w:hideMark/>
          </w:tcPr>
          <w:p w14:paraId="3D3505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269D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105518 - 5º CRISP</w:t>
            </w:r>
          </w:p>
        </w:tc>
        <w:tc>
          <w:tcPr>
            <w:tcW w:w="1547" w:type="dxa"/>
            <w:noWrap/>
            <w:hideMark/>
          </w:tcPr>
          <w:p w14:paraId="026C7C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16FD37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0B45AC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AF379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97DA9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171D2BC" w14:textId="77777777" w:rsidTr="00C70FC3">
        <w:trPr>
          <w:trHeight w:val="510"/>
        </w:trPr>
        <w:tc>
          <w:tcPr>
            <w:tcW w:w="651" w:type="dxa"/>
            <w:hideMark/>
          </w:tcPr>
          <w:p w14:paraId="18DFA8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VB0051</w:t>
            </w:r>
          </w:p>
        </w:tc>
        <w:tc>
          <w:tcPr>
            <w:tcW w:w="828" w:type="dxa"/>
            <w:hideMark/>
          </w:tcPr>
          <w:p w14:paraId="574000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4D4EC5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105519 - 5º CRISP</w:t>
            </w:r>
          </w:p>
        </w:tc>
        <w:tc>
          <w:tcPr>
            <w:tcW w:w="1547" w:type="dxa"/>
            <w:noWrap/>
            <w:hideMark/>
          </w:tcPr>
          <w:p w14:paraId="61EB0E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11A81C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79686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5231F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F76F3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26018AC" w14:textId="77777777" w:rsidTr="00C70FC3">
        <w:trPr>
          <w:trHeight w:val="510"/>
        </w:trPr>
        <w:tc>
          <w:tcPr>
            <w:tcW w:w="651" w:type="dxa"/>
            <w:hideMark/>
          </w:tcPr>
          <w:p w14:paraId="76AE42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VB0052</w:t>
            </w:r>
          </w:p>
        </w:tc>
        <w:tc>
          <w:tcPr>
            <w:tcW w:w="828" w:type="dxa"/>
            <w:hideMark/>
          </w:tcPr>
          <w:p w14:paraId="164577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202AE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83905 - 5º CRISP</w:t>
            </w:r>
          </w:p>
        </w:tc>
        <w:tc>
          <w:tcPr>
            <w:tcW w:w="1547" w:type="dxa"/>
            <w:noWrap/>
            <w:hideMark/>
          </w:tcPr>
          <w:p w14:paraId="3BF960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8EC10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3456B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9292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B024D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371135C" w14:textId="77777777" w:rsidTr="00C70FC3">
        <w:trPr>
          <w:trHeight w:val="510"/>
        </w:trPr>
        <w:tc>
          <w:tcPr>
            <w:tcW w:w="651" w:type="dxa"/>
            <w:hideMark/>
          </w:tcPr>
          <w:p w14:paraId="7B9F57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VB0053</w:t>
            </w:r>
          </w:p>
        </w:tc>
        <w:tc>
          <w:tcPr>
            <w:tcW w:w="828" w:type="dxa"/>
            <w:hideMark/>
          </w:tcPr>
          <w:p w14:paraId="2AE9BB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C636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83906 - 5º CRISP</w:t>
            </w:r>
          </w:p>
        </w:tc>
        <w:tc>
          <w:tcPr>
            <w:tcW w:w="1547" w:type="dxa"/>
            <w:noWrap/>
            <w:hideMark/>
          </w:tcPr>
          <w:p w14:paraId="4625CA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2D78A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1F52B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58DC5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AD473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2F2F46E" w14:textId="77777777" w:rsidTr="00C70FC3">
        <w:trPr>
          <w:trHeight w:val="510"/>
        </w:trPr>
        <w:tc>
          <w:tcPr>
            <w:tcW w:w="651" w:type="dxa"/>
            <w:hideMark/>
          </w:tcPr>
          <w:p w14:paraId="140081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VB0054</w:t>
            </w:r>
          </w:p>
        </w:tc>
        <w:tc>
          <w:tcPr>
            <w:tcW w:w="828" w:type="dxa"/>
            <w:hideMark/>
          </w:tcPr>
          <w:p w14:paraId="726EED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49659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83907 - 5º CRISP</w:t>
            </w:r>
          </w:p>
        </w:tc>
        <w:tc>
          <w:tcPr>
            <w:tcW w:w="1547" w:type="dxa"/>
            <w:noWrap/>
            <w:hideMark/>
          </w:tcPr>
          <w:p w14:paraId="36F3FE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4987C7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78F2E2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8F946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E1E7E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556AB87" w14:textId="77777777" w:rsidTr="00C70FC3">
        <w:trPr>
          <w:trHeight w:val="510"/>
        </w:trPr>
        <w:tc>
          <w:tcPr>
            <w:tcW w:w="651" w:type="dxa"/>
            <w:hideMark/>
          </w:tcPr>
          <w:p w14:paraId="1D9813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VB0055</w:t>
            </w:r>
          </w:p>
        </w:tc>
        <w:tc>
          <w:tcPr>
            <w:tcW w:w="828" w:type="dxa"/>
            <w:hideMark/>
          </w:tcPr>
          <w:p w14:paraId="6E2293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F7ED6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83908- 5º CRISP</w:t>
            </w:r>
          </w:p>
        </w:tc>
        <w:tc>
          <w:tcPr>
            <w:tcW w:w="1547" w:type="dxa"/>
            <w:noWrap/>
            <w:hideMark/>
          </w:tcPr>
          <w:p w14:paraId="00062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0767F4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A2184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2D40F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C5CF6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67C4F9" w14:textId="77777777" w:rsidTr="00C70FC3">
        <w:trPr>
          <w:trHeight w:val="510"/>
        </w:trPr>
        <w:tc>
          <w:tcPr>
            <w:tcW w:w="651" w:type="dxa"/>
            <w:hideMark/>
          </w:tcPr>
          <w:p w14:paraId="48FF3D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VB0056</w:t>
            </w:r>
          </w:p>
        </w:tc>
        <w:tc>
          <w:tcPr>
            <w:tcW w:w="828" w:type="dxa"/>
            <w:hideMark/>
          </w:tcPr>
          <w:p w14:paraId="02D7C6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AF503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83909- 5º CRISP</w:t>
            </w:r>
          </w:p>
        </w:tc>
        <w:tc>
          <w:tcPr>
            <w:tcW w:w="1547" w:type="dxa"/>
            <w:noWrap/>
            <w:hideMark/>
          </w:tcPr>
          <w:p w14:paraId="14A257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31529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DE993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4BA0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3FEE70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EA831E6" w14:textId="77777777" w:rsidTr="00C70FC3">
        <w:trPr>
          <w:trHeight w:val="510"/>
        </w:trPr>
        <w:tc>
          <w:tcPr>
            <w:tcW w:w="651" w:type="dxa"/>
            <w:hideMark/>
          </w:tcPr>
          <w:p w14:paraId="5CFC54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VB0057</w:t>
            </w:r>
          </w:p>
        </w:tc>
        <w:tc>
          <w:tcPr>
            <w:tcW w:w="828" w:type="dxa"/>
            <w:hideMark/>
          </w:tcPr>
          <w:p w14:paraId="574D4B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B5E2A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83910- 5º CRISP</w:t>
            </w:r>
          </w:p>
        </w:tc>
        <w:tc>
          <w:tcPr>
            <w:tcW w:w="1547" w:type="dxa"/>
            <w:noWrap/>
            <w:hideMark/>
          </w:tcPr>
          <w:p w14:paraId="768EA9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A0306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12BE0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B46AA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0F694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AA1D55D" w14:textId="77777777" w:rsidTr="00C70FC3">
        <w:trPr>
          <w:trHeight w:val="510"/>
        </w:trPr>
        <w:tc>
          <w:tcPr>
            <w:tcW w:w="651" w:type="dxa"/>
            <w:hideMark/>
          </w:tcPr>
          <w:p w14:paraId="558F0F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VB0058</w:t>
            </w:r>
          </w:p>
        </w:tc>
        <w:tc>
          <w:tcPr>
            <w:tcW w:w="828" w:type="dxa"/>
            <w:hideMark/>
          </w:tcPr>
          <w:p w14:paraId="6C4EF4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BFC41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83911- 5º CRISP</w:t>
            </w:r>
          </w:p>
        </w:tc>
        <w:tc>
          <w:tcPr>
            <w:tcW w:w="1547" w:type="dxa"/>
            <w:noWrap/>
            <w:hideMark/>
          </w:tcPr>
          <w:p w14:paraId="075813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8E160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593569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10E4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AF095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17B516A" w14:textId="77777777" w:rsidTr="00C70FC3">
        <w:trPr>
          <w:trHeight w:val="510"/>
        </w:trPr>
        <w:tc>
          <w:tcPr>
            <w:tcW w:w="651" w:type="dxa"/>
            <w:hideMark/>
          </w:tcPr>
          <w:p w14:paraId="7D8304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VB0059</w:t>
            </w:r>
          </w:p>
        </w:tc>
        <w:tc>
          <w:tcPr>
            <w:tcW w:w="828" w:type="dxa"/>
            <w:hideMark/>
          </w:tcPr>
          <w:p w14:paraId="26612E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94F15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83912- 5º CRISP</w:t>
            </w:r>
          </w:p>
        </w:tc>
        <w:tc>
          <w:tcPr>
            <w:tcW w:w="1547" w:type="dxa"/>
            <w:noWrap/>
            <w:hideMark/>
          </w:tcPr>
          <w:p w14:paraId="69FB5A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ACFBA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E3C85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2CC4F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311EB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7CD3489" w14:textId="77777777" w:rsidTr="00C70FC3">
        <w:trPr>
          <w:trHeight w:val="510"/>
        </w:trPr>
        <w:tc>
          <w:tcPr>
            <w:tcW w:w="651" w:type="dxa"/>
            <w:hideMark/>
          </w:tcPr>
          <w:p w14:paraId="32EF34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VB0060</w:t>
            </w:r>
          </w:p>
        </w:tc>
        <w:tc>
          <w:tcPr>
            <w:tcW w:w="828" w:type="dxa"/>
            <w:hideMark/>
          </w:tcPr>
          <w:p w14:paraId="1DC9D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9F0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83913- 5º CRISP</w:t>
            </w:r>
          </w:p>
        </w:tc>
        <w:tc>
          <w:tcPr>
            <w:tcW w:w="1547" w:type="dxa"/>
            <w:noWrap/>
            <w:hideMark/>
          </w:tcPr>
          <w:p w14:paraId="661D81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14F896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FBE95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D6A39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F2F61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B75A233" w14:textId="77777777" w:rsidTr="00C70FC3">
        <w:trPr>
          <w:trHeight w:val="510"/>
        </w:trPr>
        <w:tc>
          <w:tcPr>
            <w:tcW w:w="651" w:type="dxa"/>
            <w:hideMark/>
          </w:tcPr>
          <w:p w14:paraId="16657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VB0061</w:t>
            </w:r>
          </w:p>
        </w:tc>
        <w:tc>
          <w:tcPr>
            <w:tcW w:w="828" w:type="dxa"/>
            <w:hideMark/>
          </w:tcPr>
          <w:p w14:paraId="4CC957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2201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83914- 5º CRISP</w:t>
            </w:r>
          </w:p>
        </w:tc>
        <w:tc>
          <w:tcPr>
            <w:tcW w:w="1547" w:type="dxa"/>
            <w:noWrap/>
            <w:hideMark/>
          </w:tcPr>
          <w:p w14:paraId="2AB1FF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09936B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778BE6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D0FAF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DCAE3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3CD6A06" w14:textId="77777777" w:rsidTr="00C70FC3">
        <w:trPr>
          <w:trHeight w:val="510"/>
        </w:trPr>
        <w:tc>
          <w:tcPr>
            <w:tcW w:w="651" w:type="dxa"/>
            <w:hideMark/>
          </w:tcPr>
          <w:p w14:paraId="0ADC39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VB0062</w:t>
            </w:r>
          </w:p>
        </w:tc>
        <w:tc>
          <w:tcPr>
            <w:tcW w:w="828" w:type="dxa"/>
            <w:hideMark/>
          </w:tcPr>
          <w:p w14:paraId="3DA214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DFC9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83915- 5º CRISP</w:t>
            </w:r>
          </w:p>
        </w:tc>
        <w:tc>
          <w:tcPr>
            <w:tcW w:w="1547" w:type="dxa"/>
            <w:noWrap/>
            <w:hideMark/>
          </w:tcPr>
          <w:p w14:paraId="2D5E92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202F06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7282A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AE7CA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94CD6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1B0254D" w14:textId="77777777" w:rsidTr="00C70FC3">
        <w:trPr>
          <w:trHeight w:val="510"/>
        </w:trPr>
        <w:tc>
          <w:tcPr>
            <w:tcW w:w="651" w:type="dxa"/>
            <w:hideMark/>
          </w:tcPr>
          <w:p w14:paraId="2A6968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VB0063</w:t>
            </w:r>
          </w:p>
        </w:tc>
        <w:tc>
          <w:tcPr>
            <w:tcW w:w="828" w:type="dxa"/>
            <w:hideMark/>
          </w:tcPr>
          <w:p w14:paraId="28DEE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A9ED9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83916- 5º CRISP</w:t>
            </w:r>
          </w:p>
        </w:tc>
        <w:tc>
          <w:tcPr>
            <w:tcW w:w="1547" w:type="dxa"/>
            <w:noWrap/>
            <w:hideMark/>
          </w:tcPr>
          <w:p w14:paraId="0B0099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11D1B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4AA07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9E2A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62482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BCBD2D" w14:textId="77777777" w:rsidTr="00C70FC3">
        <w:trPr>
          <w:trHeight w:val="510"/>
        </w:trPr>
        <w:tc>
          <w:tcPr>
            <w:tcW w:w="651" w:type="dxa"/>
            <w:hideMark/>
          </w:tcPr>
          <w:p w14:paraId="2D93AD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VB0064</w:t>
            </w:r>
          </w:p>
        </w:tc>
        <w:tc>
          <w:tcPr>
            <w:tcW w:w="828" w:type="dxa"/>
            <w:hideMark/>
          </w:tcPr>
          <w:p w14:paraId="1575C5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21375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83917- 5º CRISP</w:t>
            </w:r>
          </w:p>
        </w:tc>
        <w:tc>
          <w:tcPr>
            <w:tcW w:w="1547" w:type="dxa"/>
            <w:noWrap/>
            <w:hideMark/>
          </w:tcPr>
          <w:p w14:paraId="1F8EB9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416BE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638FC6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DC27F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9A6DE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69BE29" w14:textId="77777777" w:rsidTr="00C70FC3">
        <w:trPr>
          <w:trHeight w:val="510"/>
        </w:trPr>
        <w:tc>
          <w:tcPr>
            <w:tcW w:w="651" w:type="dxa"/>
            <w:hideMark/>
          </w:tcPr>
          <w:p w14:paraId="60B235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VB0065</w:t>
            </w:r>
          </w:p>
        </w:tc>
        <w:tc>
          <w:tcPr>
            <w:tcW w:w="828" w:type="dxa"/>
            <w:hideMark/>
          </w:tcPr>
          <w:p w14:paraId="2FACD4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47193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83918- 5º CRISP</w:t>
            </w:r>
          </w:p>
        </w:tc>
        <w:tc>
          <w:tcPr>
            <w:tcW w:w="1547" w:type="dxa"/>
            <w:noWrap/>
            <w:hideMark/>
          </w:tcPr>
          <w:p w14:paraId="642790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CEE64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0917A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8158D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DD19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B0F32B8" w14:textId="77777777" w:rsidTr="00C70FC3">
        <w:trPr>
          <w:trHeight w:val="510"/>
        </w:trPr>
        <w:tc>
          <w:tcPr>
            <w:tcW w:w="651" w:type="dxa"/>
            <w:hideMark/>
          </w:tcPr>
          <w:p w14:paraId="0FB11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VB0066</w:t>
            </w:r>
          </w:p>
        </w:tc>
        <w:tc>
          <w:tcPr>
            <w:tcW w:w="828" w:type="dxa"/>
            <w:hideMark/>
          </w:tcPr>
          <w:p w14:paraId="16D59D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C096B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83919- 5º CRISP</w:t>
            </w:r>
          </w:p>
        </w:tc>
        <w:tc>
          <w:tcPr>
            <w:tcW w:w="1547" w:type="dxa"/>
            <w:noWrap/>
            <w:hideMark/>
          </w:tcPr>
          <w:p w14:paraId="3062B3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585BC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069CB2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46FD7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1984E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B84AA75" w14:textId="77777777" w:rsidTr="00C70FC3">
        <w:trPr>
          <w:trHeight w:val="510"/>
        </w:trPr>
        <w:tc>
          <w:tcPr>
            <w:tcW w:w="651" w:type="dxa"/>
            <w:hideMark/>
          </w:tcPr>
          <w:p w14:paraId="311977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VB0067</w:t>
            </w:r>
          </w:p>
        </w:tc>
        <w:tc>
          <w:tcPr>
            <w:tcW w:w="828" w:type="dxa"/>
            <w:hideMark/>
          </w:tcPr>
          <w:p w14:paraId="390D9E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A9666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83920- 5º CRISP</w:t>
            </w:r>
          </w:p>
        </w:tc>
        <w:tc>
          <w:tcPr>
            <w:tcW w:w="1547" w:type="dxa"/>
            <w:noWrap/>
            <w:hideMark/>
          </w:tcPr>
          <w:p w14:paraId="56ECE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87B9A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8E082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8086F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6A037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EC45EF6" w14:textId="77777777" w:rsidTr="00C70FC3">
        <w:trPr>
          <w:trHeight w:val="510"/>
        </w:trPr>
        <w:tc>
          <w:tcPr>
            <w:tcW w:w="651" w:type="dxa"/>
            <w:hideMark/>
          </w:tcPr>
          <w:p w14:paraId="2B8C36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VB0068</w:t>
            </w:r>
          </w:p>
        </w:tc>
        <w:tc>
          <w:tcPr>
            <w:tcW w:w="828" w:type="dxa"/>
            <w:hideMark/>
          </w:tcPr>
          <w:p w14:paraId="3D1E35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B06A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83921- 5º CRISP</w:t>
            </w:r>
          </w:p>
        </w:tc>
        <w:tc>
          <w:tcPr>
            <w:tcW w:w="1547" w:type="dxa"/>
            <w:noWrap/>
            <w:hideMark/>
          </w:tcPr>
          <w:p w14:paraId="5A722D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938A7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D7F5C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A18FD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BCB3B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3099F7C" w14:textId="77777777" w:rsidTr="00C70FC3">
        <w:trPr>
          <w:trHeight w:val="510"/>
        </w:trPr>
        <w:tc>
          <w:tcPr>
            <w:tcW w:w="651" w:type="dxa"/>
            <w:hideMark/>
          </w:tcPr>
          <w:p w14:paraId="1E7BB6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VB0069</w:t>
            </w:r>
          </w:p>
        </w:tc>
        <w:tc>
          <w:tcPr>
            <w:tcW w:w="828" w:type="dxa"/>
            <w:hideMark/>
          </w:tcPr>
          <w:p w14:paraId="0B110E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87619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83922- 5º CRISP</w:t>
            </w:r>
          </w:p>
        </w:tc>
        <w:tc>
          <w:tcPr>
            <w:tcW w:w="1547" w:type="dxa"/>
            <w:noWrap/>
            <w:hideMark/>
          </w:tcPr>
          <w:p w14:paraId="55AEAC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292070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5C9549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632E2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924C7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D8A3222" w14:textId="77777777" w:rsidTr="00C70FC3">
        <w:trPr>
          <w:trHeight w:val="510"/>
        </w:trPr>
        <w:tc>
          <w:tcPr>
            <w:tcW w:w="651" w:type="dxa"/>
            <w:hideMark/>
          </w:tcPr>
          <w:p w14:paraId="43381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VB0070</w:t>
            </w:r>
          </w:p>
        </w:tc>
        <w:tc>
          <w:tcPr>
            <w:tcW w:w="828" w:type="dxa"/>
            <w:hideMark/>
          </w:tcPr>
          <w:p w14:paraId="58FC3B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F7F60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83923- 5º CRISP</w:t>
            </w:r>
          </w:p>
        </w:tc>
        <w:tc>
          <w:tcPr>
            <w:tcW w:w="1547" w:type="dxa"/>
            <w:noWrap/>
            <w:hideMark/>
          </w:tcPr>
          <w:p w14:paraId="34AC44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4FD968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628B27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F84D4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5CE7C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E038BE3" w14:textId="77777777" w:rsidTr="00C70FC3">
        <w:trPr>
          <w:trHeight w:val="510"/>
        </w:trPr>
        <w:tc>
          <w:tcPr>
            <w:tcW w:w="651" w:type="dxa"/>
            <w:hideMark/>
          </w:tcPr>
          <w:p w14:paraId="09B205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VB0071</w:t>
            </w:r>
          </w:p>
        </w:tc>
        <w:tc>
          <w:tcPr>
            <w:tcW w:w="828" w:type="dxa"/>
            <w:hideMark/>
          </w:tcPr>
          <w:p w14:paraId="0D91FC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487C5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83924- 5º CRISP</w:t>
            </w:r>
          </w:p>
        </w:tc>
        <w:tc>
          <w:tcPr>
            <w:tcW w:w="1547" w:type="dxa"/>
            <w:noWrap/>
            <w:hideMark/>
          </w:tcPr>
          <w:p w14:paraId="57A313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638A7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666BA2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A436A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760F7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5B1A833" w14:textId="77777777" w:rsidTr="00C70FC3">
        <w:trPr>
          <w:trHeight w:val="510"/>
        </w:trPr>
        <w:tc>
          <w:tcPr>
            <w:tcW w:w="651" w:type="dxa"/>
            <w:hideMark/>
          </w:tcPr>
          <w:p w14:paraId="691A91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VB0072</w:t>
            </w:r>
          </w:p>
        </w:tc>
        <w:tc>
          <w:tcPr>
            <w:tcW w:w="828" w:type="dxa"/>
            <w:hideMark/>
          </w:tcPr>
          <w:p w14:paraId="3B5F10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8FEE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83925- 5º CRISP</w:t>
            </w:r>
          </w:p>
        </w:tc>
        <w:tc>
          <w:tcPr>
            <w:tcW w:w="1547" w:type="dxa"/>
            <w:noWrap/>
            <w:hideMark/>
          </w:tcPr>
          <w:p w14:paraId="76FD10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656CEA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1E6108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B83B7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71A4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584025B" w14:textId="77777777" w:rsidTr="00C70FC3">
        <w:trPr>
          <w:trHeight w:val="510"/>
        </w:trPr>
        <w:tc>
          <w:tcPr>
            <w:tcW w:w="651" w:type="dxa"/>
            <w:hideMark/>
          </w:tcPr>
          <w:p w14:paraId="2B8E81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VB0073</w:t>
            </w:r>
          </w:p>
        </w:tc>
        <w:tc>
          <w:tcPr>
            <w:tcW w:w="828" w:type="dxa"/>
            <w:hideMark/>
          </w:tcPr>
          <w:p w14:paraId="150D9E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676F9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83926- 5º CRISP</w:t>
            </w:r>
          </w:p>
        </w:tc>
        <w:tc>
          <w:tcPr>
            <w:tcW w:w="1547" w:type="dxa"/>
            <w:noWrap/>
            <w:hideMark/>
          </w:tcPr>
          <w:p w14:paraId="5D553E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A49FB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734EA8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B907D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12CFA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EABBA7E" w14:textId="77777777" w:rsidTr="00C70FC3">
        <w:trPr>
          <w:trHeight w:val="510"/>
        </w:trPr>
        <w:tc>
          <w:tcPr>
            <w:tcW w:w="651" w:type="dxa"/>
            <w:hideMark/>
          </w:tcPr>
          <w:p w14:paraId="045B0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VB0074</w:t>
            </w:r>
          </w:p>
        </w:tc>
        <w:tc>
          <w:tcPr>
            <w:tcW w:w="828" w:type="dxa"/>
            <w:hideMark/>
          </w:tcPr>
          <w:p w14:paraId="33E9B1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73FDC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83927- 5º CRISP</w:t>
            </w:r>
          </w:p>
        </w:tc>
        <w:tc>
          <w:tcPr>
            <w:tcW w:w="1547" w:type="dxa"/>
            <w:noWrap/>
            <w:hideMark/>
          </w:tcPr>
          <w:p w14:paraId="57E7CA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724173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53F531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076EC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D5C07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701958B" w14:textId="77777777" w:rsidTr="00C70FC3">
        <w:trPr>
          <w:trHeight w:val="510"/>
        </w:trPr>
        <w:tc>
          <w:tcPr>
            <w:tcW w:w="651" w:type="dxa"/>
            <w:hideMark/>
          </w:tcPr>
          <w:p w14:paraId="1D1E7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VB0075</w:t>
            </w:r>
          </w:p>
        </w:tc>
        <w:tc>
          <w:tcPr>
            <w:tcW w:w="828" w:type="dxa"/>
            <w:hideMark/>
          </w:tcPr>
          <w:p w14:paraId="35FD7C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89B45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83928- 5º CRISP</w:t>
            </w:r>
          </w:p>
        </w:tc>
        <w:tc>
          <w:tcPr>
            <w:tcW w:w="1547" w:type="dxa"/>
            <w:noWrap/>
            <w:hideMark/>
          </w:tcPr>
          <w:p w14:paraId="57D397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6B6366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5F6470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B4ED5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A616F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0395EED" w14:textId="77777777" w:rsidTr="00C70FC3">
        <w:trPr>
          <w:trHeight w:val="510"/>
        </w:trPr>
        <w:tc>
          <w:tcPr>
            <w:tcW w:w="651" w:type="dxa"/>
            <w:hideMark/>
          </w:tcPr>
          <w:p w14:paraId="72D2D2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VB0076</w:t>
            </w:r>
          </w:p>
        </w:tc>
        <w:tc>
          <w:tcPr>
            <w:tcW w:w="828" w:type="dxa"/>
            <w:hideMark/>
          </w:tcPr>
          <w:p w14:paraId="1CD343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FC323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83929- 5º CRISP</w:t>
            </w:r>
          </w:p>
        </w:tc>
        <w:tc>
          <w:tcPr>
            <w:tcW w:w="1547" w:type="dxa"/>
            <w:noWrap/>
            <w:hideMark/>
          </w:tcPr>
          <w:p w14:paraId="2C32EF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3920B8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3756CB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7BA98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C799A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0F581BF" w14:textId="77777777" w:rsidTr="00C70FC3">
        <w:trPr>
          <w:trHeight w:val="510"/>
        </w:trPr>
        <w:tc>
          <w:tcPr>
            <w:tcW w:w="651" w:type="dxa"/>
            <w:hideMark/>
          </w:tcPr>
          <w:p w14:paraId="03FB62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VB0077</w:t>
            </w:r>
          </w:p>
        </w:tc>
        <w:tc>
          <w:tcPr>
            <w:tcW w:w="828" w:type="dxa"/>
            <w:hideMark/>
          </w:tcPr>
          <w:p w14:paraId="5DEE1A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2745D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83930- 5º CRISP</w:t>
            </w:r>
          </w:p>
        </w:tc>
        <w:tc>
          <w:tcPr>
            <w:tcW w:w="1547" w:type="dxa"/>
            <w:noWrap/>
            <w:hideMark/>
          </w:tcPr>
          <w:p w14:paraId="153CB3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54C452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0AAB38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5A2A4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B9BBE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9DD5C7D" w14:textId="77777777" w:rsidTr="00C70FC3">
        <w:trPr>
          <w:trHeight w:val="510"/>
        </w:trPr>
        <w:tc>
          <w:tcPr>
            <w:tcW w:w="651" w:type="dxa"/>
            <w:hideMark/>
          </w:tcPr>
          <w:p w14:paraId="357F39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VB0078</w:t>
            </w:r>
          </w:p>
        </w:tc>
        <w:tc>
          <w:tcPr>
            <w:tcW w:w="828" w:type="dxa"/>
            <w:hideMark/>
          </w:tcPr>
          <w:p w14:paraId="6CE011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B0C21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83931- 5º CRISP</w:t>
            </w:r>
          </w:p>
        </w:tc>
        <w:tc>
          <w:tcPr>
            <w:tcW w:w="1547" w:type="dxa"/>
            <w:noWrap/>
            <w:hideMark/>
          </w:tcPr>
          <w:p w14:paraId="4B731E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1A5DE0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1E67B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C2B03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934CE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8B09BD5" w14:textId="77777777" w:rsidTr="00C70FC3">
        <w:trPr>
          <w:trHeight w:val="510"/>
        </w:trPr>
        <w:tc>
          <w:tcPr>
            <w:tcW w:w="651" w:type="dxa"/>
            <w:hideMark/>
          </w:tcPr>
          <w:p w14:paraId="2C3202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VB0079</w:t>
            </w:r>
          </w:p>
        </w:tc>
        <w:tc>
          <w:tcPr>
            <w:tcW w:w="828" w:type="dxa"/>
            <w:hideMark/>
          </w:tcPr>
          <w:p w14:paraId="159D63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1FDA4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83932- 5º CRISP</w:t>
            </w:r>
          </w:p>
        </w:tc>
        <w:tc>
          <w:tcPr>
            <w:tcW w:w="1547" w:type="dxa"/>
            <w:noWrap/>
            <w:hideMark/>
          </w:tcPr>
          <w:p w14:paraId="0A8B35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19980F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79A914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6836A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A96DD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6826D5C" w14:textId="77777777" w:rsidTr="00C70FC3">
        <w:trPr>
          <w:trHeight w:val="510"/>
        </w:trPr>
        <w:tc>
          <w:tcPr>
            <w:tcW w:w="651" w:type="dxa"/>
            <w:hideMark/>
          </w:tcPr>
          <w:p w14:paraId="5A571D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VB0080</w:t>
            </w:r>
          </w:p>
        </w:tc>
        <w:tc>
          <w:tcPr>
            <w:tcW w:w="828" w:type="dxa"/>
            <w:hideMark/>
          </w:tcPr>
          <w:p w14:paraId="5B2529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BAA8A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83933- 5º CRISP</w:t>
            </w:r>
          </w:p>
        </w:tc>
        <w:tc>
          <w:tcPr>
            <w:tcW w:w="1547" w:type="dxa"/>
            <w:noWrap/>
            <w:hideMark/>
          </w:tcPr>
          <w:p w14:paraId="18951B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B3BB6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2CD0C6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06315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447EE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201F53D" w14:textId="77777777" w:rsidTr="00C70FC3">
        <w:trPr>
          <w:trHeight w:val="510"/>
        </w:trPr>
        <w:tc>
          <w:tcPr>
            <w:tcW w:w="651" w:type="dxa"/>
            <w:hideMark/>
          </w:tcPr>
          <w:p w14:paraId="34AA49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VB0081</w:t>
            </w:r>
          </w:p>
        </w:tc>
        <w:tc>
          <w:tcPr>
            <w:tcW w:w="828" w:type="dxa"/>
            <w:hideMark/>
          </w:tcPr>
          <w:p w14:paraId="03DEF0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AC132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83934- 5º CRISP</w:t>
            </w:r>
          </w:p>
        </w:tc>
        <w:tc>
          <w:tcPr>
            <w:tcW w:w="1547" w:type="dxa"/>
            <w:noWrap/>
            <w:hideMark/>
          </w:tcPr>
          <w:p w14:paraId="00C275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3F26BC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4C0E41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9E442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4CCDB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C8CE4B6" w14:textId="77777777" w:rsidTr="00C70FC3">
        <w:trPr>
          <w:trHeight w:val="510"/>
        </w:trPr>
        <w:tc>
          <w:tcPr>
            <w:tcW w:w="651" w:type="dxa"/>
            <w:hideMark/>
          </w:tcPr>
          <w:p w14:paraId="002A0A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VB0082</w:t>
            </w:r>
          </w:p>
        </w:tc>
        <w:tc>
          <w:tcPr>
            <w:tcW w:w="828" w:type="dxa"/>
            <w:hideMark/>
          </w:tcPr>
          <w:p w14:paraId="67E04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1260D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83935- 5º CRISP</w:t>
            </w:r>
          </w:p>
        </w:tc>
        <w:tc>
          <w:tcPr>
            <w:tcW w:w="1547" w:type="dxa"/>
            <w:noWrap/>
            <w:hideMark/>
          </w:tcPr>
          <w:p w14:paraId="4BD334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007F1C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276E6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2BFED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81303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3480CA7" w14:textId="77777777" w:rsidTr="00C70FC3">
        <w:trPr>
          <w:trHeight w:val="510"/>
        </w:trPr>
        <w:tc>
          <w:tcPr>
            <w:tcW w:w="651" w:type="dxa"/>
            <w:hideMark/>
          </w:tcPr>
          <w:p w14:paraId="442F18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VB0083</w:t>
            </w:r>
          </w:p>
        </w:tc>
        <w:tc>
          <w:tcPr>
            <w:tcW w:w="828" w:type="dxa"/>
            <w:hideMark/>
          </w:tcPr>
          <w:p w14:paraId="5DC111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2BC0C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83936- 5º CRISP</w:t>
            </w:r>
          </w:p>
        </w:tc>
        <w:tc>
          <w:tcPr>
            <w:tcW w:w="1547" w:type="dxa"/>
            <w:noWrap/>
            <w:hideMark/>
          </w:tcPr>
          <w:p w14:paraId="132C73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2B548B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57910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08A78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B4A7A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1F513AD" w14:textId="77777777" w:rsidTr="00C70FC3">
        <w:trPr>
          <w:trHeight w:val="510"/>
        </w:trPr>
        <w:tc>
          <w:tcPr>
            <w:tcW w:w="651" w:type="dxa"/>
            <w:hideMark/>
          </w:tcPr>
          <w:p w14:paraId="3E1A47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VB0084</w:t>
            </w:r>
          </w:p>
        </w:tc>
        <w:tc>
          <w:tcPr>
            <w:tcW w:w="828" w:type="dxa"/>
            <w:hideMark/>
          </w:tcPr>
          <w:p w14:paraId="112566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2E05B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83937- 5º CRISP</w:t>
            </w:r>
          </w:p>
        </w:tc>
        <w:tc>
          <w:tcPr>
            <w:tcW w:w="1547" w:type="dxa"/>
            <w:noWrap/>
            <w:hideMark/>
          </w:tcPr>
          <w:p w14:paraId="542426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09EEA1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22C44B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F8466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56580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C767412" w14:textId="77777777" w:rsidTr="00C70FC3">
        <w:trPr>
          <w:trHeight w:val="510"/>
        </w:trPr>
        <w:tc>
          <w:tcPr>
            <w:tcW w:w="651" w:type="dxa"/>
            <w:hideMark/>
          </w:tcPr>
          <w:p w14:paraId="4200AF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VB0085</w:t>
            </w:r>
          </w:p>
        </w:tc>
        <w:tc>
          <w:tcPr>
            <w:tcW w:w="828" w:type="dxa"/>
            <w:hideMark/>
          </w:tcPr>
          <w:p w14:paraId="2F4D88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C6821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83938- 5º CRISP</w:t>
            </w:r>
          </w:p>
        </w:tc>
        <w:tc>
          <w:tcPr>
            <w:tcW w:w="1547" w:type="dxa"/>
            <w:noWrap/>
            <w:hideMark/>
          </w:tcPr>
          <w:p w14:paraId="51E864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5B54BE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5D273B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512018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ED13F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F70D763" w14:textId="77777777" w:rsidTr="00C70FC3">
        <w:trPr>
          <w:trHeight w:val="510"/>
        </w:trPr>
        <w:tc>
          <w:tcPr>
            <w:tcW w:w="651" w:type="dxa"/>
            <w:hideMark/>
          </w:tcPr>
          <w:p w14:paraId="074F9D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VB0086</w:t>
            </w:r>
          </w:p>
        </w:tc>
        <w:tc>
          <w:tcPr>
            <w:tcW w:w="828" w:type="dxa"/>
            <w:hideMark/>
          </w:tcPr>
          <w:p w14:paraId="144B8C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14C58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83939- 5º CRISP</w:t>
            </w:r>
          </w:p>
        </w:tc>
        <w:tc>
          <w:tcPr>
            <w:tcW w:w="1547" w:type="dxa"/>
            <w:noWrap/>
            <w:hideMark/>
          </w:tcPr>
          <w:p w14:paraId="58DDF1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55821F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7BEE4F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07A2A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9AAFB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5C0FC2" w14:textId="77777777" w:rsidTr="00C70FC3">
        <w:trPr>
          <w:trHeight w:val="510"/>
        </w:trPr>
        <w:tc>
          <w:tcPr>
            <w:tcW w:w="651" w:type="dxa"/>
            <w:hideMark/>
          </w:tcPr>
          <w:p w14:paraId="0703D1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VB0087</w:t>
            </w:r>
          </w:p>
        </w:tc>
        <w:tc>
          <w:tcPr>
            <w:tcW w:w="828" w:type="dxa"/>
            <w:hideMark/>
          </w:tcPr>
          <w:p w14:paraId="388227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428DB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83940- 5º CRISP</w:t>
            </w:r>
          </w:p>
        </w:tc>
        <w:tc>
          <w:tcPr>
            <w:tcW w:w="1547" w:type="dxa"/>
            <w:noWrap/>
            <w:hideMark/>
          </w:tcPr>
          <w:p w14:paraId="5E6A6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326EF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5959A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752ED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37576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3DB4A6E" w14:textId="77777777" w:rsidTr="00C70FC3">
        <w:trPr>
          <w:trHeight w:val="510"/>
        </w:trPr>
        <w:tc>
          <w:tcPr>
            <w:tcW w:w="651" w:type="dxa"/>
            <w:hideMark/>
          </w:tcPr>
          <w:p w14:paraId="02D56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VB0088</w:t>
            </w:r>
          </w:p>
        </w:tc>
        <w:tc>
          <w:tcPr>
            <w:tcW w:w="828" w:type="dxa"/>
            <w:hideMark/>
          </w:tcPr>
          <w:p w14:paraId="508B03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FFF9C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83941- 5º CRISP</w:t>
            </w:r>
          </w:p>
        </w:tc>
        <w:tc>
          <w:tcPr>
            <w:tcW w:w="1547" w:type="dxa"/>
            <w:noWrap/>
            <w:hideMark/>
          </w:tcPr>
          <w:p w14:paraId="0C2988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305C50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0860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07782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3D0F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F9241A" w14:textId="77777777" w:rsidTr="00C70FC3">
        <w:trPr>
          <w:trHeight w:val="510"/>
        </w:trPr>
        <w:tc>
          <w:tcPr>
            <w:tcW w:w="651" w:type="dxa"/>
            <w:hideMark/>
          </w:tcPr>
          <w:p w14:paraId="5EC31D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VB0089</w:t>
            </w:r>
          </w:p>
        </w:tc>
        <w:tc>
          <w:tcPr>
            <w:tcW w:w="828" w:type="dxa"/>
            <w:hideMark/>
          </w:tcPr>
          <w:p w14:paraId="7E60D1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5C01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83942- 5º CRISP</w:t>
            </w:r>
          </w:p>
        </w:tc>
        <w:tc>
          <w:tcPr>
            <w:tcW w:w="1547" w:type="dxa"/>
            <w:noWrap/>
            <w:hideMark/>
          </w:tcPr>
          <w:p w14:paraId="5BB464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5.133 </w:t>
            </w:r>
          </w:p>
        </w:tc>
        <w:tc>
          <w:tcPr>
            <w:tcW w:w="1306" w:type="dxa"/>
            <w:noWrap/>
            <w:hideMark/>
          </w:tcPr>
          <w:p w14:paraId="328619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61.595 </w:t>
            </w:r>
          </w:p>
        </w:tc>
        <w:tc>
          <w:tcPr>
            <w:tcW w:w="7486" w:type="dxa"/>
            <w:noWrap/>
            <w:hideMark/>
          </w:tcPr>
          <w:p w14:paraId="5D96F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4C415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18BF9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49E086D" w14:textId="77777777" w:rsidTr="00C70FC3">
        <w:trPr>
          <w:trHeight w:val="510"/>
        </w:trPr>
        <w:tc>
          <w:tcPr>
            <w:tcW w:w="651" w:type="dxa"/>
            <w:hideMark/>
          </w:tcPr>
          <w:p w14:paraId="6DEABB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VB0090</w:t>
            </w:r>
          </w:p>
        </w:tc>
        <w:tc>
          <w:tcPr>
            <w:tcW w:w="828" w:type="dxa"/>
            <w:hideMark/>
          </w:tcPr>
          <w:p w14:paraId="613791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BD748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83943- 5º CRISP</w:t>
            </w:r>
          </w:p>
        </w:tc>
        <w:tc>
          <w:tcPr>
            <w:tcW w:w="1547" w:type="dxa"/>
            <w:noWrap/>
            <w:hideMark/>
          </w:tcPr>
          <w:p w14:paraId="7D0364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063384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018041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05458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EDF3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1EE337A" w14:textId="77777777" w:rsidTr="00C70FC3">
        <w:trPr>
          <w:trHeight w:val="510"/>
        </w:trPr>
        <w:tc>
          <w:tcPr>
            <w:tcW w:w="651" w:type="dxa"/>
            <w:hideMark/>
          </w:tcPr>
          <w:p w14:paraId="7DB610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VB0091</w:t>
            </w:r>
          </w:p>
        </w:tc>
        <w:tc>
          <w:tcPr>
            <w:tcW w:w="828" w:type="dxa"/>
            <w:hideMark/>
          </w:tcPr>
          <w:p w14:paraId="4C9E51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0ADFD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83944- 5º CRISP</w:t>
            </w:r>
          </w:p>
        </w:tc>
        <w:tc>
          <w:tcPr>
            <w:tcW w:w="1547" w:type="dxa"/>
            <w:noWrap/>
            <w:hideMark/>
          </w:tcPr>
          <w:p w14:paraId="5DD88A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6.097 </w:t>
            </w:r>
          </w:p>
        </w:tc>
        <w:tc>
          <w:tcPr>
            <w:tcW w:w="1306" w:type="dxa"/>
            <w:noWrap/>
            <w:hideMark/>
          </w:tcPr>
          <w:p w14:paraId="573EFC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73.159 </w:t>
            </w:r>
          </w:p>
        </w:tc>
        <w:tc>
          <w:tcPr>
            <w:tcW w:w="7486" w:type="dxa"/>
            <w:noWrap/>
            <w:hideMark/>
          </w:tcPr>
          <w:p w14:paraId="26750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1AF07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2C1DA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B37FF54" w14:textId="77777777" w:rsidTr="00C70FC3">
        <w:trPr>
          <w:trHeight w:val="510"/>
        </w:trPr>
        <w:tc>
          <w:tcPr>
            <w:tcW w:w="651" w:type="dxa"/>
            <w:hideMark/>
          </w:tcPr>
          <w:p w14:paraId="6A399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VB0092</w:t>
            </w:r>
          </w:p>
        </w:tc>
        <w:tc>
          <w:tcPr>
            <w:tcW w:w="828" w:type="dxa"/>
            <w:hideMark/>
          </w:tcPr>
          <w:p w14:paraId="3F6F0E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29901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83945- 5º CRISP</w:t>
            </w:r>
          </w:p>
        </w:tc>
        <w:tc>
          <w:tcPr>
            <w:tcW w:w="1547" w:type="dxa"/>
            <w:noWrap/>
            <w:hideMark/>
          </w:tcPr>
          <w:p w14:paraId="62D5E3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7.060 </w:t>
            </w:r>
          </w:p>
        </w:tc>
        <w:tc>
          <w:tcPr>
            <w:tcW w:w="1306" w:type="dxa"/>
            <w:noWrap/>
            <w:hideMark/>
          </w:tcPr>
          <w:p w14:paraId="42798E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84.722 </w:t>
            </w:r>
          </w:p>
        </w:tc>
        <w:tc>
          <w:tcPr>
            <w:tcW w:w="7486" w:type="dxa"/>
            <w:noWrap/>
            <w:hideMark/>
          </w:tcPr>
          <w:p w14:paraId="4C50BA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01F06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13F0F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FE38A4" w14:textId="77777777" w:rsidTr="00C70FC3">
        <w:trPr>
          <w:trHeight w:val="510"/>
        </w:trPr>
        <w:tc>
          <w:tcPr>
            <w:tcW w:w="651" w:type="dxa"/>
            <w:hideMark/>
          </w:tcPr>
          <w:p w14:paraId="2E4B42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VN0030</w:t>
            </w:r>
          </w:p>
        </w:tc>
        <w:tc>
          <w:tcPr>
            <w:tcW w:w="828" w:type="dxa"/>
            <w:hideMark/>
          </w:tcPr>
          <w:p w14:paraId="1850C9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Silva Correia, 88 - Vila Nova Conceição</w:t>
            </w:r>
          </w:p>
        </w:tc>
        <w:tc>
          <w:tcPr>
            <w:tcW w:w="863" w:type="dxa"/>
            <w:hideMark/>
          </w:tcPr>
          <w:p w14:paraId="6E5B0C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97.639 4ºCRISP</w:t>
            </w:r>
          </w:p>
        </w:tc>
        <w:tc>
          <w:tcPr>
            <w:tcW w:w="1547" w:type="dxa"/>
            <w:noWrap/>
            <w:hideMark/>
          </w:tcPr>
          <w:p w14:paraId="3609BE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2EEA69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71D31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ELIANA PROENÇA DE GOUVEA DOLABELLA PEREIRA E FABIANA DOLABELLA PEREIRA</w:t>
            </w:r>
          </w:p>
        </w:tc>
        <w:tc>
          <w:tcPr>
            <w:tcW w:w="1021" w:type="dxa"/>
            <w:noWrap/>
            <w:hideMark/>
          </w:tcPr>
          <w:p w14:paraId="4B396A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13/06/2022</w:t>
            </w:r>
          </w:p>
        </w:tc>
        <w:tc>
          <w:tcPr>
            <w:tcW w:w="1000" w:type="dxa"/>
            <w:noWrap/>
            <w:hideMark/>
          </w:tcPr>
          <w:p w14:paraId="74C52A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8B8570" w14:textId="77777777" w:rsidTr="00C70FC3">
        <w:trPr>
          <w:trHeight w:val="510"/>
        </w:trPr>
        <w:tc>
          <w:tcPr>
            <w:tcW w:w="651" w:type="dxa"/>
            <w:hideMark/>
          </w:tcPr>
          <w:p w14:paraId="15CFC8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VN0031</w:t>
            </w:r>
          </w:p>
        </w:tc>
        <w:tc>
          <w:tcPr>
            <w:tcW w:w="828" w:type="dxa"/>
            <w:hideMark/>
          </w:tcPr>
          <w:p w14:paraId="5F3CE6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Visconde da Luz, 134 - Vila Nova Conceição</w:t>
            </w:r>
          </w:p>
        </w:tc>
        <w:tc>
          <w:tcPr>
            <w:tcW w:w="863" w:type="dxa"/>
            <w:hideMark/>
          </w:tcPr>
          <w:p w14:paraId="3E7270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93.812 - 4º CRISP</w:t>
            </w:r>
          </w:p>
        </w:tc>
        <w:tc>
          <w:tcPr>
            <w:tcW w:w="1547" w:type="dxa"/>
            <w:noWrap/>
            <w:hideMark/>
          </w:tcPr>
          <w:p w14:paraId="4763F5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4.829 </w:t>
            </w:r>
          </w:p>
        </w:tc>
        <w:tc>
          <w:tcPr>
            <w:tcW w:w="1306" w:type="dxa"/>
            <w:noWrap/>
            <w:hideMark/>
          </w:tcPr>
          <w:p w14:paraId="60E0D1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57.944 </w:t>
            </w:r>
          </w:p>
        </w:tc>
        <w:tc>
          <w:tcPr>
            <w:tcW w:w="7486" w:type="dxa"/>
            <w:noWrap/>
            <w:hideMark/>
          </w:tcPr>
          <w:p w14:paraId="2BCBB5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EMPRESA LUCIANNA MARIA SANTA ROSA</w:t>
            </w:r>
          </w:p>
        </w:tc>
        <w:tc>
          <w:tcPr>
            <w:tcW w:w="1021" w:type="dxa"/>
            <w:noWrap/>
            <w:hideMark/>
          </w:tcPr>
          <w:p w14:paraId="410645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9BB5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bl>
    <w:p w14:paraId="62ED23EA" w14:textId="77777777" w:rsidR="00FE281A" w:rsidRPr="00FB3831" w:rsidRDefault="00FE281A" w:rsidP="00E34BFB">
      <w:pPr>
        <w:spacing w:line="360" w:lineRule="auto"/>
        <w:rPr>
          <w:rFonts w:ascii="Arial" w:hAnsi="Arial" w:cs="Arial"/>
          <w:sz w:val="20"/>
          <w:szCs w:val="20"/>
          <w:lang w:val="pt-PT"/>
        </w:rPr>
      </w:pPr>
    </w:p>
    <w:p w14:paraId="3E87BB79" w14:textId="77777777" w:rsidR="00FE281A" w:rsidRPr="00FB3831" w:rsidRDefault="00FE281A">
      <w:pPr>
        <w:spacing w:after="160" w:line="259" w:lineRule="auto"/>
        <w:rPr>
          <w:rFonts w:ascii="Arial" w:hAnsi="Arial" w:cs="Arial"/>
          <w:sz w:val="20"/>
          <w:szCs w:val="20"/>
          <w:lang w:val="pt-PT"/>
        </w:rPr>
      </w:pPr>
      <w:r w:rsidRPr="00FB3831">
        <w:rPr>
          <w:rFonts w:ascii="Arial" w:hAnsi="Arial" w:cs="Arial"/>
          <w:sz w:val="20"/>
          <w:szCs w:val="20"/>
          <w:lang w:val="pt-PT"/>
        </w:rPr>
        <w:br w:type="page"/>
      </w:r>
    </w:p>
    <w:p w14:paraId="782FE745" w14:textId="77777777" w:rsidR="0073088D" w:rsidRPr="00AA167F" w:rsidRDefault="0073088D" w:rsidP="00C94AA7">
      <w:pPr>
        <w:spacing w:line="360" w:lineRule="auto"/>
        <w:jc w:val="center"/>
        <w:rPr>
          <w:rFonts w:ascii="Arial" w:hAnsi="Arial" w:cs="Arial"/>
          <w:sz w:val="20"/>
          <w:szCs w:val="20"/>
          <w:lang w:val="pt-PT"/>
        </w:rPr>
      </w:pPr>
    </w:p>
    <w:p w14:paraId="60C84BDC" w14:textId="77777777" w:rsidR="0073088D" w:rsidRPr="008E0287" w:rsidRDefault="0073088D" w:rsidP="008354B2">
      <w:pPr>
        <w:spacing w:line="360" w:lineRule="auto"/>
        <w:jc w:val="center"/>
        <w:rPr>
          <w:rFonts w:ascii="Arial" w:hAnsi="Arial" w:cs="Arial"/>
          <w:b/>
          <w:sz w:val="20"/>
          <w:szCs w:val="20"/>
          <w:u w:val="single"/>
          <w:lang w:val="pt-PT"/>
        </w:rPr>
      </w:pPr>
      <w:r w:rsidRPr="008E0287">
        <w:rPr>
          <w:rFonts w:ascii="Arial" w:hAnsi="Arial" w:cs="Arial"/>
          <w:b/>
          <w:sz w:val="20"/>
          <w:szCs w:val="20"/>
          <w:u w:val="single"/>
          <w:lang w:val="pt-PT"/>
        </w:rPr>
        <w:t>ANEXO II.B</w:t>
      </w:r>
    </w:p>
    <w:p w14:paraId="7F131242" w14:textId="77777777" w:rsidR="00BB1B4B" w:rsidRDefault="0073088D" w:rsidP="009540DC">
      <w:pPr>
        <w:spacing w:line="360" w:lineRule="auto"/>
        <w:jc w:val="center"/>
        <w:rPr>
          <w:rFonts w:ascii="Arial" w:hAnsi="Arial" w:cs="Arial"/>
          <w:b/>
          <w:sz w:val="20"/>
          <w:szCs w:val="20"/>
          <w:u w:val="single"/>
        </w:rPr>
      </w:pPr>
      <w:bookmarkStart w:id="363" w:name="_Hlk68028801"/>
      <w:r w:rsidRPr="008E0287">
        <w:rPr>
          <w:rFonts w:ascii="Arial" w:hAnsi="Arial" w:cs="Arial"/>
          <w:b/>
          <w:sz w:val="20"/>
          <w:szCs w:val="20"/>
          <w:u w:val="single"/>
        </w:rPr>
        <w:t>CRONOGRAMA INDICATIVO DA DESTINAÇÃO DOS RECURSOS</w:t>
      </w:r>
      <w:bookmarkEnd w:id="363"/>
    </w:p>
    <w:p w14:paraId="19B057EE" w14:textId="77777777" w:rsidR="00FB3831" w:rsidRDefault="00FB3831" w:rsidP="0023723A">
      <w:pPr>
        <w:spacing w:line="360" w:lineRule="auto"/>
        <w:rPr>
          <w:rFonts w:ascii="Arial" w:hAnsi="Arial" w:cs="Arial"/>
          <w:bCs/>
          <w:sz w:val="20"/>
          <w:szCs w:val="20"/>
        </w:rPr>
      </w:pPr>
    </w:p>
    <w:tbl>
      <w:tblPr>
        <w:tblW w:w="9520" w:type="dxa"/>
        <w:jc w:val="center"/>
        <w:tblCellMar>
          <w:left w:w="0" w:type="dxa"/>
          <w:right w:w="0" w:type="dxa"/>
        </w:tblCellMar>
        <w:tblLook w:val="04A0" w:firstRow="1" w:lastRow="0" w:firstColumn="1" w:lastColumn="0" w:noHBand="0" w:noVBand="1"/>
      </w:tblPr>
      <w:tblGrid>
        <w:gridCol w:w="2020"/>
        <w:gridCol w:w="1820"/>
        <w:gridCol w:w="1420"/>
        <w:gridCol w:w="1420"/>
        <w:gridCol w:w="1420"/>
        <w:gridCol w:w="1420"/>
      </w:tblGrid>
      <w:tr w:rsidR="005A0608" w:rsidRPr="005A0608" w14:paraId="6D59EB34" w14:textId="77777777" w:rsidTr="0023723A">
        <w:trPr>
          <w:trHeight w:val="300"/>
          <w:jc w:val="center"/>
        </w:trPr>
        <w:tc>
          <w:tcPr>
            <w:tcW w:w="9520" w:type="dxa"/>
            <w:gridSpan w:val="6"/>
            <w:tcBorders>
              <w:top w:val="single" w:sz="8" w:space="0" w:color="auto"/>
              <w:left w:val="single" w:sz="8" w:space="0" w:color="auto"/>
              <w:bottom w:val="single" w:sz="8" w:space="0" w:color="auto"/>
              <w:right w:val="nil"/>
            </w:tcBorders>
            <w:shd w:val="clear" w:color="auto" w:fill="BFBFBF" w:themeFill="background1" w:themeFillShade="BF"/>
            <w:tcMar>
              <w:top w:w="15" w:type="dxa"/>
              <w:left w:w="15" w:type="dxa"/>
              <w:bottom w:w="0" w:type="dxa"/>
              <w:right w:w="15" w:type="dxa"/>
            </w:tcMar>
            <w:vAlign w:val="center"/>
            <w:hideMark/>
          </w:tcPr>
          <w:p w14:paraId="1D29F2F2"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CRONOGRAMA INDICATIVO DA APLICAÇÃO DOS RECURSOS (em milhares)</w:t>
            </w:r>
          </w:p>
        </w:tc>
      </w:tr>
      <w:tr w:rsidR="005A0608" w:rsidRPr="005A0608" w14:paraId="76494670" w14:textId="77777777" w:rsidTr="0023723A">
        <w:trPr>
          <w:trHeight w:val="1033"/>
          <w:jc w:val="center"/>
        </w:trPr>
        <w:tc>
          <w:tcPr>
            <w:tcW w:w="2020" w:type="dxa"/>
            <w:vMerge w:val="restart"/>
            <w:tcBorders>
              <w:top w:val="nil"/>
              <w:left w:val="single" w:sz="8" w:space="0" w:color="auto"/>
              <w:bottom w:val="single" w:sz="8" w:space="0" w:color="000000"/>
              <w:right w:val="single" w:sz="8" w:space="0" w:color="auto"/>
            </w:tcBorders>
            <w:shd w:val="clear" w:color="auto" w:fill="BFBFBF" w:themeFill="background1" w:themeFillShade="BF"/>
            <w:tcMar>
              <w:top w:w="15" w:type="dxa"/>
              <w:left w:w="15" w:type="dxa"/>
              <w:bottom w:w="0" w:type="dxa"/>
              <w:right w:w="15" w:type="dxa"/>
            </w:tcMar>
            <w:vAlign w:val="center"/>
            <w:hideMark/>
          </w:tcPr>
          <w:p w14:paraId="2DA11A0F"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Imóvel Lastro</w:t>
            </w:r>
          </w:p>
        </w:tc>
        <w:tc>
          <w:tcPr>
            <w:tcW w:w="1820" w:type="dxa"/>
            <w:vMerge w:val="restart"/>
            <w:tcBorders>
              <w:top w:val="nil"/>
              <w:left w:val="single" w:sz="8" w:space="0" w:color="auto"/>
              <w:bottom w:val="single" w:sz="8" w:space="0" w:color="000000"/>
              <w:right w:val="single" w:sz="8" w:space="0" w:color="auto"/>
            </w:tcBorders>
            <w:shd w:val="clear" w:color="auto" w:fill="BFBFBF" w:themeFill="background1" w:themeFillShade="BF"/>
            <w:tcMar>
              <w:top w:w="15" w:type="dxa"/>
              <w:left w:w="15" w:type="dxa"/>
              <w:bottom w:w="0" w:type="dxa"/>
              <w:right w:w="15" w:type="dxa"/>
            </w:tcMar>
            <w:vAlign w:val="center"/>
            <w:hideMark/>
          </w:tcPr>
          <w:p w14:paraId="18718825"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Valor estimado de recursos da Emissão a serem alocados no Imóvel Lastro (R$)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5680ACFC"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3º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1792C92"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4º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40AF9B88"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1º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BEE769E"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2º semestre fiscal</w:t>
            </w:r>
          </w:p>
        </w:tc>
      </w:tr>
      <w:tr w:rsidR="005A0608" w:rsidRPr="005A0608" w14:paraId="411CB413" w14:textId="77777777" w:rsidTr="0023723A">
        <w:trPr>
          <w:trHeight w:val="300"/>
          <w:jc w:val="center"/>
        </w:trPr>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74203BFB" w14:textId="77777777" w:rsidR="005A0608" w:rsidRPr="005A0608" w:rsidRDefault="005A0608" w:rsidP="005A0608">
            <w:pPr>
              <w:spacing w:line="360" w:lineRule="auto"/>
              <w:rPr>
                <w:rFonts w:ascii="Arial" w:hAnsi="Arial" w:cs="Arial"/>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13AA11C9" w14:textId="77777777" w:rsidR="005A0608" w:rsidRPr="005A0608" w:rsidRDefault="005A0608" w:rsidP="0023723A">
            <w:pPr>
              <w:spacing w:line="360" w:lineRule="auto"/>
              <w:jc w:val="center"/>
              <w:rPr>
                <w:rFonts w:ascii="Arial" w:hAnsi="Arial" w:cs="Arial"/>
                <w:b/>
                <w:bCs/>
                <w:sz w:val="20"/>
                <w:szCs w:val="20"/>
              </w:rPr>
            </w:pP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E78FA66"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2022</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022B059B"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2022</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4782CA2C"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2023</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F92E308"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2023</w:t>
            </w:r>
          </w:p>
        </w:tc>
      </w:tr>
      <w:tr w:rsidR="005A0608" w:rsidRPr="005A0608" w14:paraId="12ED9C7B" w14:textId="77777777" w:rsidTr="0023723A">
        <w:trPr>
          <w:trHeight w:val="300"/>
          <w:jc w:val="center"/>
        </w:trPr>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053514A6" w14:textId="77777777" w:rsidR="005A0608" w:rsidRPr="005A0608" w:rsidRDefault="005A0608" w:rsidP="005A0608">
            <w:pPr>
              <w:spacing w:line="360" w:lineRule="auto"/>
              <w:rPr>
                <w:rFonts w:ascii="Arial" w:hAnsi="Arial" w:cs="Arial"/>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6065CC51" w14:textId="77777777" w:rsidR="005A0608" w:rsidRPr="005A0608" w:rsidRDefault="005A0608" w:rsidP="0023723A">
            <w:pPr>
              <w:spacing w:line="360" w:lineRule="auto"/>
              <w:jc w:val="center"/>
              <w:rPr>
                <w:rFonts w:ascii="Arial" w:hAnsi="Arial" w:cs="Arial"/>
                <w:b/>
                <w:bCs/>
                <w:sz w:val="20"/>
                <w:szCs w:val="20"/>
              </w:rPr>
            </w:pP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3C5C191E"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343C57A2"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09FAC37D"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42A3985"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r>
      <w:tr w:rsidR="005A0608" w:rsidRPr="005A0608" w14:paraId="37BAC392" w14:textId="77777777" w:rsidTr="0023723A">
        <w:trPr>
          <w:trHeight w:val="460"/>
          <w:jc w:val="center"/>
        </w:trPr>
        <w:tc>
          <w:tcPr>
            <w:tcW w:w="2020" w:type="dxa"/>
            <w:tcBorders>
              <w:top w:val="single" w:sz="4" w:space="0" w:color="3A3838"/>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98C3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Joaquim Nabuco, 91 - Arpoador</w:t>
            </w:r>
          </w:p>
        </w:tc>
        <w:tc>
          <w:tcPr>
            <w:tcW w:w="1820" w:type="dxa"/>
            <w:tcBorders>
              <w:top w:val="single" w:sz="4" w:space="0" w:color="3A3838"/>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861F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27.468,11</w:t>
            </w:r>
          </w:p>
        </w:tc>
        <w:tc>
          <w:tcPr>
            <w:tcW w:w="142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714C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7E8C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EC49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C4C4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r>
      <w:tr w:rsidR="005A0608" w:rsidRPr="005A0608" w14:paraId="6FB804AE"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ED88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Francisco Otaviano, 49 - Arpoador</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945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14.730,36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EC90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7644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34FA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6BE1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r>
      <w:tr w:rsidR="005A0608" w:rsidRPr="005A0608" w14:paraId="0175DF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9885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Joaquim Nabuco, 182 - Arpoador</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36A3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44.153,83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1F4E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1305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D43A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C819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r>
      <w:tr w:rsidR="005A0608" w:rsidRPr="005A0608" w14:paraId="47CB999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1066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Carlos Peixoto, 80 -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A3615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19.441,84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973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0212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B81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B1A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r>
      <w:tr w:rsidR="005A0608" w:rsidRPr="005A0608" w14:paraId="5552600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D0FF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Dona Mariana, 100 -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F972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36.518,63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ADD0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375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BBD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8D5D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r>
      <w:tr w:rsidR="005A0608" w:rsidRPr="005A0608" w14:paraId="557E59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3B89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São Manuel , 20 -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0DFE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35.950,64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F887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708A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8DE1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0F5D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r>
      <w:tr w:rsidR="005A0608" w:rsidRPr="005A0608" w14:paraId="050EFB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B3E9E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Flórida, 76 -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5100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63.744,65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81E3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F100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9A1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D33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r>
      <w:tr w:rsidR="005A0608" w:rsidRPr="005A0608" w14:paraId="05441B5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CE3C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Portugal, 277 -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EB8F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161.605,63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BDA65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7EFD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DC5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16A1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r>
      <w:tr w:rsidR="005A0608" w:rsidRPr="005A0608" w14:paraId="0D5583F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D9E8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Conceição de Monte Alegre, 351 -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A9B4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65.262,38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7DFC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3D1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F537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101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r>
      <w:tr w:rsidR="005A0608" w:rsidRPr="005A0608" w14:paraId="31FF2B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B4A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Flórida, 1133 -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F8E5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68.791,33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840A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9CA1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FF62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857C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r>
      <w:tr w:rsidR="005A0608" w:rsidRPr="005A0608" w14:paraId="42D2F7B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3AAC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Indiana, 463 -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E5E3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72.981,38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4556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2761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D76F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CAB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r>
      <w:tr w:rsidR="005A0608" w:rsidRPr="005A0608" w14:paraId="24EAB19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74FD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2CB8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C0A3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4AD3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8DCC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FD06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CFB27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AC05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467BE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F5A8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60EA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0461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3016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65F75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FD30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34D9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82C6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1866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0DC7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9EAD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1B4F1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CF22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6749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7587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E918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6D08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E9A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FB5CA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9CE0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575C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77D3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62B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7FF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4AD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B35B7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1EF1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1DCC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3978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C7F2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A036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6412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75A23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D361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63F1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CAEFB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00C4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719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67B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8496D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0BC9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396E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464E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37F3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8994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74F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909B3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0ADE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0FB0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F804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D65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2BC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466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943CB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4350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584A0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146A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3F1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46FA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72C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DF234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EE37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C149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31F45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A95B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A56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6B13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76E903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581F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C4D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FFAE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FA5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FFC4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2DBB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A99041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9F25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8006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8B84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74F0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3A11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C98F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6C5B3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3DA0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33A1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B7F0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370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609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A9B4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0D9D16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F526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C65F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3FBD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47C0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BC77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338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29F031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43EB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BA3A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5B1D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91F6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9E9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2D01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5161E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94715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1D12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5C74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F2DE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6DC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47F3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3E41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24B5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5B80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558AF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4CE1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6733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1D1F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EB3346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6089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778A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0DE5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1B13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C7F5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1E83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572399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EE2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6544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01E8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34BB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0EA2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7227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ABF238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1819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A337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85A1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93BE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0E35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E84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2248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C2C7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6AD6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B013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F34B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930D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7741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498F23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38CA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C277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64C5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38D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5B22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3580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0912E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8FC3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5B2B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A7F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B1E8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2A00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58AA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2BC695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A00B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D4CE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F9A0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8B74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0F66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E008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17D06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2131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7F61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D607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E5B4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516A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5F46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0FF96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AA406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9902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0E8C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1EE2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F383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DE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6B3FEB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DFDD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3026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4769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A71A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A35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0F94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74811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3F80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2DEC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C47E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3B4F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7790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E683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0D2FB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E047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2506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7BCF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E40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3223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95F6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AAD071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ECFF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01D2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F12E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8E0A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4104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5F64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F69AE5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F6D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ABBC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C69014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6222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CDE8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5EAE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FCE3C0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102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D37D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8EE6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3C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A29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8DB1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1D396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E1BF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C34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FC58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E5FA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D8E2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6488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13419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3E5D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8CBD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57E9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15E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74C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F94E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163842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B770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5C0B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2C12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DBED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34B7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7A1A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DA96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D126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AFA9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F94B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C23F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0B91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D7FB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3683E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D75D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379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0724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01CA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B5DF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410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57E73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6FD5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6003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61BD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A13F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757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27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08FA07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102E4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CB7B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5A7C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710B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CA4C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E0F7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325D4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0C7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6B73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33FF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D650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D9CC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7810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A940A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688A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8BEC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008A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C9EB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6AF0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994F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24F29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C741D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A0B8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D87D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468B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BC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9C45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82483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B3F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3E32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2873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D26E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D96D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4B51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77D02E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19EA2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37E7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A5E4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31A7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F724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E50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7F1504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E575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E1DB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BC03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CCE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9207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4089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722710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A1C9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BEEA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2643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FC31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5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9C38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E7E1FF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560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903D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9C3F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4340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166B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237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03A444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9D03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9925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2E02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110F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8F61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9989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865DAA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5B74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911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5C7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BEBD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781A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AF0B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125860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80E3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9EA2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5BF7D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3793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2BE1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851F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9A3939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92D1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7316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214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81E1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B52B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5FBB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218029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62A3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2E4C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3A12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E6D1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EE45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E743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C70478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2850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B051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4073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A0CF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66D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0F77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5299B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75BC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C0B6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2845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0D3F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F44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3FC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C766F6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440A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5499A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A8DB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087F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09B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2D78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DE6A65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9C5C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83F0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AD7A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3D5B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DD73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9F1B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4A8711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8790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C7E9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5549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013F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FCFC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6D9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BDEA1E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0681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A98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B3E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E202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83B5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E99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5FEBCD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F63D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A86A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B036AE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2848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742B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A2A0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9B8AE3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9FA0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C6B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1E48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DB55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6A4E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5E24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D22AB6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013B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4E69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1EEA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9F3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CE34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CEB5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78F81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15A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3C70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B8FF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25B1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14F8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BF0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93AF68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75A9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EF49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EFF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446E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5BDE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6D39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C4F965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10EA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F72B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686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651D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1732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E69E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638BE2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44862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F5A8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4DFE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3CA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1556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A154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9B9F8C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E440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782B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3040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1403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DD45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AF22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FE5F7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89E3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D668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E7D10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EFB3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D498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E597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FFF38B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A1C5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2C66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5DE5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45C2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31C7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FEE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1D847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2FA5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F8F4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4CCA2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7A01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8E68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1092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400E2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4E07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8596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F42E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B6D7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786B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CBA1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BE974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FE51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8E0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2FBF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C68F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232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0A8D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7E65E2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14C5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F039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E8C0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1DB5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CBC1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4E0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95BE1B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B7D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57D7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F126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61C0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1EF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6A3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B2D3E9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F035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5311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C8EF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A1B6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F520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EA22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63403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C6C3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37BF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BFF8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B8C4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42E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558F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42FC8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A349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4D9D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9C5D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B8CC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57E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51F4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F538F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2F95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783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43D3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C5E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69E4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6EF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D3995D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BDAF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0D63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C20D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88BA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77EA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7644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A9D22F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36CD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6EB5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2C2D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DB15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E4A0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F211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3A6B55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5347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D7D3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C92D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F5EB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4DB8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BB75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85F44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86F0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C9B1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AA1A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D29B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985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BAB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15F34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DAB1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D105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C65B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AB84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1494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8D50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EE2AA7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5C0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6A0B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568C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875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B10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3254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DA474B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8B1AF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B05E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3470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D35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C93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7FF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DD568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1E1B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1D24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2113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030A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BE6E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B2B4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86282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124C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161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51DC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845E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1842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DF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F76522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3A0C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FA31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3B2F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8AE5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866B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DAC9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12735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395C4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961B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9708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262D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99D1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02A2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5EED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DF1E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F7A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E8F0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4EF6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4303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E391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EF1D8A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CEEB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2094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EE08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C64F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E6F4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3E73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C5019A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11A0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47A8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1C85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4899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2258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A79D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59537A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F5AD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714D0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7D01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3A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AECC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F26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EFC01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843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011A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66D8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8683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73B0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5138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224A0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D2C2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7E6B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EDC9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4654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21E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3FA1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C244EA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963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9941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74FD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28C0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2FD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7846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364729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E9D5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A9B2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36D6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D985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D5F7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7AE9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5BE94F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8DAA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DE7C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572D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80DB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5EB1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C474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6C38C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653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483ED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29A2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548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F04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62C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886B32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EAF2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582C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ADA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849D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9159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2BCD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E3EF6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943E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2CCD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C3F8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2961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987B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CA0C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1EE5B0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8050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A95B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3AA8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560A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E73D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33B6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00026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2794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770F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A2B6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47B4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F71E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49F3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6E4B41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0DA9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0D7B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550A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8D16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948D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F4F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F44168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DFE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8498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CEB5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641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CE31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4D4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426257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20E6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4405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A002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90F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BEF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2BB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FF38ED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7949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F883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9D715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6020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BB2D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C1F5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707E3C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BB53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87D1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8E26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782F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B602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88C5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A79AC7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BA8A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6FCD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3B1F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2664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DAD9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D76C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01189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DB17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Atlântica, 2906 -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28CA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120.114,81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F8EA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5183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267D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626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r>
      <w:tr w:rsidR="005A0608" w:rsidRPr="005A0608" w14:paraId="74C449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180F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Atlântica, 1910 -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157F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47.561,74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DB70E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B8FD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D739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B8E8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r>
      <w:tr w:rsidR="005A0608" w:rsidRPr="005A0608" w14:paraId="7EA5D785" w14:textId="77777777" w:rsidTr="0023723A">
        <w:trPr>
          <w:trHeight w:val="92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4BA8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Nossa Senhora de Copacabana, 1391 -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78D1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63.558,42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0463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5F99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9B0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0BFA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r>
      <w:tr w:rsidR="005A0608" w:rsidRPr="005A0608" w14:paraId="35971DE5"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49F4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Fernando de Albuquerque, 86 - Consolação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3729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26.071,43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3745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7D04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1B58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121A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r>
      <w:tr w:rsidR="005A0608" w:rsidRPr="005A0608" w14:paraId="57423C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62AC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Paissandu, 179 -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7C35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38.632,27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5279E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F116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FA7D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B921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r>
      <w:tr w:rsidR="005A0608" w:rsidRPr="005A0608" w14:paraId="339453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060F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Rui Barbosa, 60 -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7FCB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121.157,66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A20A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7822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D1E1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59F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r>
      <w:tr w:rsidR="005A0608" w:rsidRPr="005A0608" w14:paraId="4611B86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424C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Marquês de Abrantes, 136 -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73ED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39.256,13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7573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CCE8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0580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1797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r>
      <w:tr w:rsidR="005A0608" w:rsidRPr="005A0608" w14:paraId="0FBB24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DC3E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Marquês de São Vicente, 95 - Gávea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66FF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63.726,03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6230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E782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7A29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EB6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r>
      <w:tr w:rsidR="005A0608" w:rsidRPr="005A0608" w14:paraId="484B616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81C3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1375 -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0D6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151.502,95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B00E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1C43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5031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88E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r>
      <w:tr w:rsidR="005A0608" w:rsidRPr="005A0608" w14:paraId="653881C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E427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D3C6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194.073,87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480AE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BA0B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44C4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42E4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r>
      <w:tr w:rsidR="005A0608" w:rsidRPr="005A0608" w14:paraId="4A9667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D719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524 -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080F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73.288,66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371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DE3C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B6A2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84C5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r>
      <w:tr w:rsidR="005A0608" w:rsidRPr="005A0608" w14:paraId="730F57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01D4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922 -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3DB1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146.856,65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BD5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8A81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9FF6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345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r>
      <w:tr w:rsidR="005A0608" w:rsidRPr="005A0608" w14:paraId="17E471F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9809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A483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173.216,73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63E6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8599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6D9B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0063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r>
      <w:tr w:rsidR="005A0608" w:rsidRPr="005A0608" w14:paraId="4EEBE2E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F4E9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BAF6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154.594,28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7C6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92BE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A02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9F78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r>
      <w:tr w:rsidR="005A0608" w:rsidRPr="005A0608" w14:paraId="1E45E9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6C18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Farme de Amoedo, 149 -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ED0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21.397,20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90B7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D9CB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68A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3FB6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r>
      <w:tr w:rsidR="005A0608" w:rsidRPr="005A0608" w14:paraId="56FAAD18"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1DDF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Aníbal de Mendonça, 124 -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1DA9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84.517,99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FEA0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6028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F583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BF0A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r>
      <w:tr w:rsidR="005A0608" w:rsidRPr="005A0608" w14:paraId="71197C6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CF67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BCEE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154.808,43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BE8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B6A8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6FA5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9C2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r>
      <w:tr w:rsidR="005A0608" w:rsidRPr="005A0608" w14:paraId="3354955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9C66B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Prudente de Morais, 509 -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22CF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57.636,49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87B8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CBA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311B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0015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r>
      <w:tr w:rsidR="005A0608" w:rsidRPr="005A0608" w14:paraId="7C28483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F1BE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Gomes Carneiro, 51 -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38B2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54.982,79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36C3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FFF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87EE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D84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r>
      <w:tr w:rsidR="005A0608" w:rsidRPr="005A0608" w14:paraId="6105B66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668D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Itacema, 348 / 352 -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4361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110.924,63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FA77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BF11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039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DE08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r>
      <w:tr w:rsidR="005A0608" w:rsidRPr="005A0608" w14:paraId="7981BD3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349F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Leopoldo Couto de Magalhães Junior, 1442 -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C8D1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47.254,47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27B2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0505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086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F7D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r>
      <w:tr w:rsidR="005A0608" w:rsidRPr="005A0608" w14:paraId="08709F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4535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André Fernandes, 60 -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1EC0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100.440,19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D779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5D0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EB5E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9D7A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r>
      <w:tr w:rsidR="005A0608" w:rsidRPr="005A0608" w14:paraId="1B88BB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9150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Manoel Guedes, 214 -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CD9F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21.900,00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6DBC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E0D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2119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DA08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r>
      <w:tr w:rsidR="005A0608" w:rsidRPr="005A0608" w14:paraId="1EF613A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98DE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Urussuí, 352 -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9F44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61.509,95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8BA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AAC9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0DAB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790D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r>
      <w:tr w:rsidR="005A0608" w:rsidRPr="005A0608" w14:paraId="224DD71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5D7B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Henrich Hertz, 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5A01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33.306,25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EA23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5588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5E19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628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r>
      <w:tr w:rsidR="005A0608" w:rsidRPr="005A0608" w14:paraId="134BA3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41D7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Henrich Hertz, 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ECF9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33.306,25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2749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3DFE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693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443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r>
      <w:tr w:rsidR="005A0608" w:rsidRPr="005A0608" w14:paraId="1D7FA0CD" w14:textId="77777777" w:rsidTr="0023723A">
        <w:trPr>
          <w:trHeight w:val="2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C097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Itacema, 85 -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7FBC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114.332,54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6C4F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2B35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B186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769D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r>
      <w:tr w:rsidR="005A0608" w:rsidRPr="005A0608" w14:paraId="21DD22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488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Jesuíno Arruda, 254 -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2DBA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58.781,77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69D5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6CF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BD55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75F8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r>
      <w:tr w:rsidR="005A0608" w:rsidRPr="005A0608" w14:paraId="2AF3B7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93A5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Virgílio Varzea, 119 -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3AD0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35.261,61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D53F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845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90E6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E681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r>
      <w:tr w:rsidR="005A0608" w:rsidRPr="005A0608" w14:paraId="5AAC40F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DE5E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Bela Cintra, 1760 -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E4F5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73.018,63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9A4B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4D05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E12B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4AD3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r>
      <w:tr w:rsidR="005A0608" w:rsidRPr="005A0608" w14:paraId="44DE81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44B6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José Maria Lisboa, 330 -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1BCD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A8CE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1418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082C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99E4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r>
      <w:tr w:rsidR="005A0608" w:rsidRPr="005A0608" w14:paraId="224A9F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17DE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Peixoto Gomide, 1888 -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AEA6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140.478,46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32F6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270C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0EC4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9DF1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r>
      <w:tr w:rsidR="005A0608" w:rsidRPr="005A0608" w14:paraId="7D909D2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DB83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Lorena, 1470 -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3FDB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55.774,24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E3CD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4755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1D3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2AA1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r>
      <w:tr w:rsidR="005A0608" w:rsidRPr="005A0608" w14:paraId="7DA15E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E919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Ouro Branco, 75 -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7A04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139.184,20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0FD1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E50C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2B73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014A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r>
      <w:tr w:rsidR="005A0608" w:rsidRPr="005A0608" w14:paraId="54857F9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A1A5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da Consolação, 3268 -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5575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101.129,22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F7E6E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55EB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3FF7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0ED8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r>
      <w:tr w:rsidR="005A0608" w:rsidRPr="005A0608" w14:paraId="01C48FF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7CA0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760 -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2210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106.445,93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D8D4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4FEF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2F9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44F0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r>
      <w:tr w:rsidR="005A0608" w:rsidRPr="005A0608" w14:paraId="3373E99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D311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Campinas, 781 -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420D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58.251,03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03F0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CF0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046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EE27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r>
      <w:tr w:rsidR="005A0608" w:rsidRPr="005A0608" w14:paraId="1AE6EDB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D426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Lorena, 1052 -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5D52F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72.748,60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8B19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55F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5D7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690B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r>
      <w:tr w:rsidR="005A0608" w:rsidRPr="005A0608" w14:paraId="6F3D7DB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3B79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José Maria Lisboa, 1003 -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BF5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17.384,06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70BF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8094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DA9B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7DFC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r>
      <w:tr w:rsidR="005A0608" w:rsidRPr="005A0608" w14:paraId="5CE75DF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0C8A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1570 -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1CEE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71.165,70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FD74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65BD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A37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A285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r>
      <w:tr w:rsidR="005A0608" w:rsidRPr="005A0608" w14:paraId="13EE6DD0"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0C42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Joaquim Eugênio de Lima, 1058 -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532E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85.691,21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18DA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70BC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897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A195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r>
      <w:tr w:rsidR="005A0608" w:rsidRPr="005A0608" w14:paraId="22C298C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77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Peixoto Gomide, 1769 -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CB689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65.942,10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D71D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8AD2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C520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6A36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r>
      <w:tr w:rsidR="005A0608" w:rsidRPr="005A0608" w14:paraId="5FBFC5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6AB8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850 -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2363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71.566,08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BBF29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A684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29E3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0E68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r>
      <w:tr w:rsidR="005A0608" w:rsidRPr="005A0608" w14:paraId="33BD13D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F6F5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2343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DD4D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F184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7709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B4BC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47E7834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7AEFE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65E4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E94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9A57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152B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357C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6C7D5C8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A543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1DF1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CCAE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3CD6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FFA5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88AD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7D4B2E3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53D4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Casa Branca, 1099 -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B179F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109.462,77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3BBD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EA9D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9602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F1CCD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r>
      <w:tr w:rsidR="005A0608" w:rsidRPr="005A0608" w14:paraId="6EC7789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38C7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Almirante Pereira Guimarães, 32 -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5C8D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105.207,54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9ECD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314A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0E86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D2D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r>
      <w:tr w:rsidR="005A0608" w:rsidRPr="005A0608" w14:paraId="00E3598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6AED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Almirante Pereira Guimarães, 79 -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10E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138.355,50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FCFC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03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1D5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3755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r>
      <w:tr w:rsidR="005A0608" w:rsidRPr="005A0608" w14:paraId="6FE8F07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EEC2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Bartolomeu Mitre, 72 -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E9DD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155.888,54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1941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027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C99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86F8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r>
      <w:tr w:rsidR="005A0608" w:rsidRPr="005A0608" w14:paraId="4D58D95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5DB1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Padre Achotegui, 60 -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7875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62.729,73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447B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51F0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350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E641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r>
      <w:tr w:rsidR="005A0608" w:rsidRPr="005A0608" w14:paraId="47705BB4"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497DD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Visconde de Albuquerque, 380 -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2184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35.978,57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F480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01F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F38C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551E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r>
      <w:tr w:rsidR="005A0608" w:rsidRPr="005A0608" w14:paraId="608DF0E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7AF2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Vitor Maurtua, 3 -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AA07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38.604,34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F0D6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717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5FEF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7264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r>
      <w:tr w:rsidR="005A0608" w:rsidRPr="005A0608" w14:paraId="20D2C0D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5FD1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Borges de Medeiros, 2531 -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0306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104.611,62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1BF4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924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441F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779D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r>
      <w:tr w:rsidR="005A0608" w:rsidRPr="005A0608" w14:paraId="68C5933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3DD6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Professor Saldanha, 75 -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6DC0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16.201,53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6C28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BE7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A9FC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101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r>
      <w:tr w:rsidR="005A0608" w:rsidRPr="005A0608" w14:paraId="57A4014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AD4B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3EA8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21.229,59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C610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D1B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C194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6A57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r>
      <w:tr w:rsidR="005A0608" w:rsidRPr="005A0608" w14:paraId="0B0B8EE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D21E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FAD4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A0C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78C9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DE3B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9CAF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r>
      <w:tr w:rsidR="005A0608" w:rsidRPr="005A0608" w14:paraId="059092D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7724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C57B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18.799,36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2B21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723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F9DB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6BAB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r>
      <w:tr w:rsidR="005A0608" w:rsidRPr="005A0608" w14:paraId="2B67D913"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5EF0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3DD5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38.511,23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3BA3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03A6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1A37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C101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r>
      <w:tr w:rsidR="005A0608" w:rsidRPr="005A0608" w14:paraId="226E942E"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FF7D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74E7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48.222,84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ED7E5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1575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59CB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D391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r>
      <w:tr w:rsidR="005A0608" w:rsidRPr="005A0608" w14:paraId="5264E2B6"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3760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28AA7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48.064,55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3903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52F5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94EA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FA2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r>
      <w:tr w:rsidR="005A0608" w:rsidRPr="005A0608" w14:paraId="66A2D5FA"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35A45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3A3F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38.557,78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B596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49E2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9FC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C5A0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r>
      <w:tr w:rsidR="005A0608" w:rsidRPr="005A0608" w14:paraId="34F80FDF"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F7C0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97F8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43.678,96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3278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3BD3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2B65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E681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r>
      <w:tr w:rsidR="005A0608" w:rsidRPr="005A0608" w14:paraId="1AEEE9E0"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859F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3C22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36.453,45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FC2C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5360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42C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5188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r>
      <w:tr w:rsidR="005A0608" w:rsidRPr="005A0608" w14:paraId="53FBDED1"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8EF9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06E6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45.503,96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5D28E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597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7C3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F2B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r>
      <w:tr w:rsidR="005A0608" w:rsidRPr="005A0608" w14:paraId="23EB926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9FCF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DD62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45.233,93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0FE3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6D9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10D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38BE5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r>
      <w:tr w:rsidR="005A0608" w:rsidRPr="005A0608" w14:paraId="7456974C"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5C88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EBC0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36.500,00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E5154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12DB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8925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7310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r>
      <w:tr w:rsidR="005A0608" w:rsidRPr="005A0608" w14:paraId="0ABF1225"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F740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84DF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41.276,66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7E6D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290B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CB7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107E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r>
      <w:tr w:rsidR="005A0608" w:rsidRPr="005A0608" w14:paraId="30D9F564"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27D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8437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41.183,55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5E75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BDD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09F0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5C81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r>
      <w:tr w:rsidR="005A0608" w:rsidRPr="005A0608" w14:paraId="4054972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A7C5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Oscar Freire, 1456 - Pinheiros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52DC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74.862,25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E908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F167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79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1C50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r>
      <w:tr w:rsidR="005A0608" w:rsidRPr="005A0608" w14:paraId="06D8886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375C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João Moura, 501 - Pinheiros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D16B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46.295,41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2838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DA8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C408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40B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r>
      <w:tr w:rsidR="005A0608" w:rsidRPr="005A0608" w14:paraId="71B2D4E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F698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Otavio Nebias , 156 - Paraíso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5312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62.804,22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08FF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47A4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83FD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935F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r>
      <w:tr w:rsidR="005A0608" w:rsidRPr="005A0608" w14:paraId="0C89DC8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49FB2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9A9A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24B2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D363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A59D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87DF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3BC9272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DDE1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1A86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A9BF4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F9EA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ABC6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FB96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3341CF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F0ED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BD4F1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2FF1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5B8E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D0C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7666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42075AE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C934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F021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323C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406B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58C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47D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0BDE40C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37E6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8A03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BF45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ADA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F20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FDA6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275AA5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68FA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6C32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484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BD54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6D54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54CD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723CAEC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936D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D293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67F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E76D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5A84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9885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4BF5E89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091F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0634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0B29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4CF7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B731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F07C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E3E7E2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E7D3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A1F5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5543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1D21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0F8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89E5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574BD2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79EA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2D6A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5422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C245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E66C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D99D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3B568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88AE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9EF6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75B5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AEB0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A59D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8F4E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179F2C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64F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EB33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3212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0581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46D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16E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13C4BB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7F6D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8D7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22.114,16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7C04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D55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A4A8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CE69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r>
      <w:tr w:rsidR="005A0608" w:rsidRPr="005A0608" w14:paraId="76D0F2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652D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7CDD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32.617,22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3FCD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5AD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AE08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93B6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r>
      <w:tr w:rsidR="005A0608" w:rsidRPr="005A0608" w14:paraId="440B5C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F81B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3637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25.512,76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FEFA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CEF4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9009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CFCD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r>
      <w:tr w:rsidR="005A0608" w:rsidRPr="005A0608" w14:paraId="77E4272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D638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4957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B3B5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4009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A7C7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98D3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6E46AC7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BFEA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9D95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8C8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A560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737B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65BE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1C22DD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5347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F511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9D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01F4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98D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77D4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3A079F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AA79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12F0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B095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7479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6348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DC00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5F59903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77DF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D7AB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E1AE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DDA2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B77F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B71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4D2432E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FEA9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B7C3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DA72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79C4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6D86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C93C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5A365D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C2A2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D3E6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423E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5315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7519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4FB0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6B997AF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2B3D6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45C3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6FDD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9F85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DB43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C632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178AD4D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0EF7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4626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2CD1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796C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3EB2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50EC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27F0E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12E0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382C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1CB7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BA8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B3D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457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79C2E8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683E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429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062B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CFB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AC3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8022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094CA8E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628A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A7E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597A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B887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2861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2158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E66C44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F852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7655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C598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CF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DC29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39CC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0E3740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84D5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EF08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2045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117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8F6F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B7DE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33165B6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E68E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F978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29.609,70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8A0BA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330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003C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2D68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r>
      <w:tr w:rsidR="005A0608" w:rsidRPr="005A0608" w14:paraId="4BAA530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BCE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8DB92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31.825,77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A8A6F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D3E0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2BC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0BED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r>
      <w:tr w:rsidR="005A0608" w:rsidRPr="005A0608" w14:paraId="33B6219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03F0D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F8B3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54.396,18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9164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F27A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4C63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A157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r>
      <w:tr w:rsidR="005A0608" w:rsidRPr="005A0608" w14:paraId="52B67BA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3394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667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59.144,90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4F31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2F20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EED3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41D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r>
      <w:tr w:rsidR="005A0608" w:rsidRPr="005A0608" w14:paraId="43A0C2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B316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79D6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2A66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B2C6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673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09C3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188CFD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5B6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CEE4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1721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6172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84A5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67B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5453DC7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EE9F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AED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5663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2B66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06F4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F08C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0B73312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3CB4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DA81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AD2E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EC12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8426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C681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588E962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304B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D8D3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3BD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FC7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1D88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0875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2C177A8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23BD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336F9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1BB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54AB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3E5C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7B45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7DC93BD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C42C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E9A2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118B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256F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4107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C551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0F41F21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097B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E3FE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9DBE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6D2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1FAB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0502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55F8E2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F21B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61202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EC53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5596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8393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1A4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5F1652B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289C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FCB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357A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A16E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2978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0670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33C9092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70E2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B3A0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1EF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9E6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8286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6737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1ABBFC8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2722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7CAA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ABB4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29A8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3253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097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61F93B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D44A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35EB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8E5D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929A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491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9D0C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47254FD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740E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4A1D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0CE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0B41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D9BD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4E6F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7484D49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753D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D698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ADDE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8FB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1B8D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0067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0461ECA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DB96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3794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47.086,87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4A86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21DB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2BC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82E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r>
      <w:tr w:rsidR="005A0608" w:rsidRPr="005A0608" w14:paraId="01AB335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C050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CCFC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66.659,06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0B80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4C4B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F246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85BC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r>
      <w:tr w:rsidR="005A0608" w:rsidRPr="005A0608" w14:paraId="28BA6F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DD6E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DC02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74.303,58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5879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5D2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A7F8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E87A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r>
      <w:tr w:rsidR="005A0608" w:rsidRPr="005A0608" w14:paraId="121290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4D72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1C08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74.303,58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701E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C10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4931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0F61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r>
      <w:tr w:rsidR="005A0608" w:rsidRPr="005A0608" w14:paraId="3E12E84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3B2D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436B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102.190,70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7589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356A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38EF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3EC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r>
      <w:tr w:rsidR="005A0608" w:rsidRPr="005A0608" w14:paraId="7A9ABCA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6533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795C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E19E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890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2B5A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29E0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3A4998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452A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7712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19BE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A983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1394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3ABB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7B9880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6928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4EF1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92A7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25D7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C080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1479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16429C5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96EF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7933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AC50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8C0B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9F99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D6B7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74E15D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474F5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0C29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9431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47AE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F329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8E01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50E9270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D178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01E0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19A1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42E5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5FD2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0A5E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760795B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8C26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AA6D04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9158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50F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4151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E0FA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073DC67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066C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75F7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AF68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4532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BA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4702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49D79E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F492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B7A4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38B7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D796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B2E1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7F5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50996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5B8B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03D1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7E26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A1E3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9CC0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874F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628FEC0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CDDB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76C7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C20D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E24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23B2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274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33E7F86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5E5E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6A6F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4FB6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12B0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164F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EAC7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0DF99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53103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854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BAF0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B4D3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274B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757A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F22BC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1682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9AF7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11C2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6F9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83EE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FB0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F603C4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B277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A68C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55DF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7A79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899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D13E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554694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F4B6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007B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9E58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A7FC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9ECB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E403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513547C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568A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CD6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AC631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301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417D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5FB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2E3222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0F82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11F1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6079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2F0E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43F6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6434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5BDCEC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56CA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A0B7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BAE5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F09F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2C4A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3EAF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0995A93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714B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6731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D53A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498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F19D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445C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15D28A1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89D2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6A41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5F72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AE64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517F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9EC4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6F8B5BB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07AC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6ED4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27.551,92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D252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C246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CD3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12D5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r>
      <w:tr w:rsidR="005A0608" w:rsidRPr="005A0608" w14:paraId="2CCAC5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49DA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4AF0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060D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3DAD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2C08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4FF7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78B545E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0B84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EBEC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E0C1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5F2D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5B4E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E253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5388593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484A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6E1D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63A1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3D08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D68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20E1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20DC79D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D2EF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369E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699A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63F8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3854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1229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64292DE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3B31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AECB9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A37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2201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AFE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4813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69CA9A8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D373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FFB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5BAF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7507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B139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EB16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5BEF87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96A3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0689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D67F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E6E0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48A1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C3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756F627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2272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7EB5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F429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EFEB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25A2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DEE1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36C27F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2140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C3B7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61DF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CE66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442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C904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6FCC258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EB499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746A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A2B6E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310C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B96B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5F2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0A64D18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C9A6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0B4E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CC8B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1C40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DE2A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11F8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200BAC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C5F4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4ADD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191A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097C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00E0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BBE3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077BC90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E5BF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E360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03D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A74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99C5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376D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10272F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DB17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1DEE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458A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D116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7E8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5B78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62BEA5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63CA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6F0A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05D6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0645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ADFF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C73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9478D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CA9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3EA3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16AC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DFB4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D1D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0065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D3D2F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123A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5749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A2E3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5A7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0863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D375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3BEF578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566C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91EA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D849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81CB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03D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FC44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31498B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FDCA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3F55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49.312,25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C045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25E1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5B47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CD3A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r>
      <w:tr w:rsidR="005A0608" w:rsidRPr="005A0608" w14:paraId="737135A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74C4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913E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43.446,18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22F4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0A84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8BF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4D74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r>
      <w:tr w:rsidR="005A0608" w:rsidRPr="005A0608" w14:paraId="0DC0F14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2349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D29E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58.753,83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0CFA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FB7B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8E8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BC02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r>
      <w:tr w:rsidR="005A0608" w:rsidRPr="005A0608" w14:paraId="5BB93CE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F455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84F2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68.176,79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6A2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9616E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F89F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0A57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r>
      <w:tr w:rsidR="005A0608" w:rsidRPr="005A0608" w14:paraId="0E30986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6214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Silva Correia, 88 - Vila Nova Conceição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B86C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54.144,78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30F9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D74E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E43E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30A4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r>
      <w:tr w:rsidR="005A0608" w:rsidRPr="005A0608" w14:paraId="335A93C4" w14:textId="77777777" w:rsidTr="0023723A">
        <w:trPr>
          <w:trHeight w:val="690"/>
          <w:jc w:val="center"/>
        </w:trPr>
        <w:tc>
          <w:tcPr>
            <w:tcW w:w="2020" w:type="dxa"/>
            <w:tcBorders>
              <w:top w:val="nil"/>
              <w:left w:val="single" w:sz="4" w:space="0" w:color="3A3838"/>
              <w:bottom w:val="nil"/>
              <w:right w:val="single" w:sz="4" w:space="0" w:color="3A3838"/>
            </w:tcBorders>
            <w:shd w:val="clear" w:color="auto" w:fill="auto"/>
            <w:tcMar>
              <w:top w:w="15" w:type="dxa"/>
              <w:left w:w="15" w:type="dxa"/>
              <w:bottom w:w="0" w:type="dxa"/>
              <w:right w:w="15" w:type="dxa"/>
            </w:tcMar>
            <w:vAlign w:val="center"/>
            <w:hideMark/>
          </w:tcPr>
          <w:p w14:paraId="7952BD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Visconde da Luz, 134 - Vila Nova Conceição</w:t>
            </w:r>
          </w:p>
        </w:tc>
        <w:tc>
          <w:tcPr>
            <w:tcW w:w="1820" w:type="dxa"/>
            <w:tcBorders>
              <w:top w:val="nil"/>
              <w:left w:val="nil"/>
              <w:bottom w:val="nil"/>
              <w:right w:val="single" w:sz="4" w:space="0" w:color="3A3838"/>
            </w:tcBorders>
            <w:shd w:val="clear" w:color="auto" w:fill="auto"/>
            <w:tcMar>
              <w:top w:w="15" w:type="dxa"/>
              <w:left w:w="15" w:type="dxa"/>
              <w:bottom w:w="0" w:type="dxa"/>
              <w:right w:w="15" w:type="dxa"/>
            </w:tcMar>
            <w:vAlign w:val="center"/>
            <w:hideMark/>
          </w:tcPr>
          <w:p w14:paraId="764FA3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64.899,24</w:t>
            </w:r>
          </w:p>
        </w:tc>
        <w:tc>
          <w:tcPr>
            <w:tcW w:w="1420"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6846D4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057E1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674DF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CBC6A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r>
      <w:tr w:rsidR="005A0608" w:rsidRPr="005A0608" w14:paraId="13C0862C" w14:textId="77777777" w:rsidTr="0023723A">
        <w:trPr>
          <w:trHeight w:val="290"/>
          <w:jc w:val="center"/>
        </w:trPr>
        <w:tc>
          <w:tcPr>
            <w:tcW w:w="2020" w:type="dxa"/>
            <w:tcBorders>
              <w:top w:val="single" w:sz="4" w:space="0" w:color="3A3838"/>
              <w:left w:val="single" w:sz="4" w:space="0" w:color="3A3838"/>
              <w:bottom w:val="single" w:sz="4" w:space="0" w:color="3A3838"/>
              <w:right w:val="single" w:sz="4" w:space="0" w:color="3A3838"/>
            </w:tcBorders>
            <w:shd w:val="clear" w:color="auto" w:fill="BFBFBF" w:themeFill="background1" w:themeFillShade="BF"/>
            <w:tcMar>
              <w:top w:w="15" w:type="dxa"/>
              <w:left w:w="15" w:type="dxa"/>
              <w:bottom w:w="0" w:type="dxa"/>
              <w:right w:w="15" w:type="dxa"/>
            </w:tcMar>
            <w:vAlign w:val="center"/>
            <w:hideMark/>
          </w:tcPr>
          <w:p w14:paraId="34E396C1"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Total</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1A1B27B5"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12.000.000,00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1ECF0A12"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07C21AAD"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3C8612EC"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7E90CAC9"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r>
    </w:tbl>
    <w:p w14:paraId="5BE7F0EB" w14:textId="77777777" w:rsidR="004E3EFA" w:rsidRDefault="004E3EFA" w:rsidP="00E34BFB">
      <w:pPr>
        <w:spacing w:line="360" w:lineRule="auto"/>
        <w:rPr>
          <w:rStyle w:val="PageNumber"/>
          <w:rFonts w:ascii="Arial" w:hAnsi="Arial" w:cs="Arial"/>
          <w:sz w:val="20"/>
          <w:szCs w:val="20"/>
          <w:lang w:eastAsia="pt-BR"/>
        </w:rPr>
      </w:pPr>
    </w:p>
    <w:p w14:paraId="6C124448" w14:textId="77777777" w:rsidR="0073088D" w:rsidRPr="009A250D" w:rsidRDefault="0073088D" w:rsidP="009A250D">
      <w:pPr>
        <w:spacing w:line="360" w:lineRule="auto"/>
        <w:jc w:val="both"/>
        <w:rPr>
          <w:rFonts w:ascii="Arial" w:hAnsi="Arial" w:cs="Arial"/>
          <w:sz w:val="20"/>
          <w:szCs w:val="20"/>
        </w:rPr>
      </w:pPr>
      <w:bookmarkStart w:id="364" w:name="_Hlk85115473"/>
      <w:r w:rsidRPr="009A250D">
        <w:rPr>
          <w:rFonts w:ascii="Arial" w:hAnsi="Arial" w:cs="Arial"/>
          <w:bCs/>
          <w:sz w:val="20"/>
          <w:szCs w:val="20"/>
        </w:rPr>
        <w:t>Este cronograma é indicativo e não vinculante</w:t>
      </w:r>
      <w:r w:rsidRPr="009A250D">
        <w:rPr>
          <w:rFonts w:ascii="Arial" w:hAnsi="Arial" w:cs="Arial"/>
          <w:sz w:val="20"/>
          <w:szCs w:val="20"/>
        </w:rPr>
        <w:t xml:space="preserve">, sendo que, caso necessário, considerando a dinâmica comercial do setor no qual atua, </w:t>
      </w:r>
      <w:r w:rsidRPr="009A250D">
        <w:rPr>
          <w:rFonts w:ascii="Arial" w:hAnsi="Arial" w:cs="Arial"/>
          <w:bCs/>
          <w:sz w:val="20"/>
          <w:szCs w:val="20"/>
        </w:rPr>
        <w:t xml:space="preserve">a Emissora poderá destinar os recursos provenientes da integralização da </w:t>
      </w:r>
      <w:r w:rsidR="00BB1B4B" w:rsidRPr="009A250D">
        <w:rPr>
          <w:rFonts w:ascii="Arial" w:hAnsi="Arial" w:cs="Arial"/>
          <w:bCs/>
          <w:sz w:val="20"/>
          <w:szCs w:val="20"/>
        </w:rPr>
        <w:t>Nota Comercial</w:t>
      </w:r>
      <w:r w:rsidRPr="009A250D">
        <w:rPr>
          <w:rFonts w:ascii="Arial" w:hAnsi="Arial" w:cs="Arial"/>
          <w:bCs/>
          <w:sz w:val="20"/>
          <w:szCs w:val="20"/>
        </w:rPr>
        <w:t xml:space="preserve"> em datas diversas das previstas neste Cronograma Indicativo</w:t>
      </w:r>
      <w:r w:rsidRPr="009A250D">
        <w:rPr>
          <w:rFonts w:ascii="Arial" w:hAnsi="Arial" w:cs="Arial"/>
          <w:sz w:val="20"/>
          <w:szCs w:val="20"/>
        </w:rPr>
        <w:t xml:space="preserve">, observada a </w:t>
      </w:r>
      <w:r w:rsidRPr="009A250D">
        <w:rPr>
          <w:rFonts w:ascii="Arial" w:hAnsi="Arial" w:cs="Arial"/>
          <w:bCs/>
          <w:sz w:val="20"/>
          <w:szCs w:val="20"/>
        </w:rPr>
        <w:t>obrigação desta de realizar a integral Destinação de Recursos até a Data de Vencimento dos CRI ou até que a Emissora comprove a aplicação da totalidade dos recursos obtidos com a Emissão, o que ocorrer primeiro</w:t>
      </w:r>
      <w:r w:rsidR="00BB1B4B" w:rsidRPr="00AA167F">
        <w:rPr>
          <w:rFonts w:ascii="Arial" w:hAnsi="Arial" w:cs="Arial"/>
          <w:sz w:val="20"/>
          <w:szCs w:val="20"/>
        </w:rPr>
        <w:t>.</w:t>
      </w:r>
    </w:p>
    <w:p w14:paraId="13D260FD" w14:textId="77777777" w:rsidR="0073088D" w:rsidRPr="009A250D" w:rsidRDefault="0073088D" w:rsidP="009A250D">
      <w:pPr>
        <w:spacing w:line="360" w:lineRule="auto"/>
        <w:jc w:val="both"/>
        <w:rPr>
          <w:rFonts w:ascii="Arial" w:hAnsi="Arial" w:cs="Arial"/>
          <w:sz w:val="20"/>
          <w:szCs w:val="20"/>
        </w:rPr>
      </w:pPr>
    </w:p>
    <w:p w14:paraId="08DF93DE" w14:textId="3BD92B76"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é meramente tentativo e indicativo e, portanto, se, por qualquer motivo, ocorrer qualquer atraso ou antecipação do cronograma tentativo tal fato não implicará em um </w:t>
      </w:r>
      <w:r w:rsidR="00516A79">
        <w:rPr>
          <w:rFonts w:ascii="Arial" w:hAnsi="Arial" w:cs="Arial"/>
          <w:sz w:val="20"/>
          <w:szCs w:val="20"/>
        </w:rPr>
        <w:t>e</w:t>
      </w:r>
      <w:r w:rsidR="00516A79" w:rsidRPr="009A250D">
        <w:rPr>
          <w:rFonts w:ascii="Arial" w:hAnsi="Arial" w:cs="Arial"/>
          <w:sz w:val="20"/>
          <w:szCs w:val="20"/>
        </w:rPr>
        <w:t xml:space="preserve">vento </w:t>
      </w:r>
      <w:r w:rsidRPr="009A250D">
        <w:rPr>
          <w:rFonts w:ascii="Arial" w:hAnsi="Arial" w:cs="Arial"/>
          <w:sz w:val="20"/>
          <w:szCs w:val="20"/>
        </w:rPr>
        <w:t xml:space="preserve">de </w:t>
      </w:r>
      <w:r w:rsidR="00516A79">
        <w:rPr>
          <w:rFonts w:ascii="Arial" w:hAnsi="Arial" w:cs="Arial"/>
          <w:sz w:val="20"/>
          <w:szCs w:val="20"/>
        </w:rPr>
        <w:t>inadimplemento</w:t>
      </w:r>
      <w:r w:rsidRPr="009A250D">
        <w:rPr>
          <w:rFonts w:ascii="Arial" w:hAnsi="Arial" w:cs="Arial"/>
          <w:sz w:val="20"/>
          <w:szCs w:val="20"/>
        </w:rPr>
        <w:t>.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D86CF2">
        <w:rPr>
          <w:rFonts w:ascii="Arial" w:hAnsi="Arial" w:cs="Arial"/>
          <w:sz w:val="20"/>
          <w:szCs w:val="20"/>
        </w:rPr>
        <w:t>.</w:t>
      </w:r>
    </w:p>
    <w:p w14:paraId="043869D8" w14:textId="77777777" w:rsidR="0073088D" w:rsidRPr="009A250D" w:rsidRDefault="0073088D" w:rsidP="009A250D">
      <w:pPr>
        <w:spacing w:line="360" w:lineRule="auto"/>
        <w:jc w:val="both"/>
        <w:rPr>
          <w:rFonts w:ascii="Arial" w:hAnsi="Arial" w:cs="Arial"/>
          <w:sz w:val="20"/>
          <w:szCs w:val="20"/>
        </w:rPr>
      </w:pPr>
    </w:p>
    <w:p w14:paraId="03412DCF" w14:textId="15651367" w:rsidR="0073088D" w:rsidRPr="00FB3831"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da destinação dos recursos pela </w:t>
      </w:r>
      <w:r w:rsidR="00F404DD">
        <w:rPr>
          <w:rFonts w:ascii="Arial" w:hAnsi="Arial" w:cs="Arial"/>
          <w:sz w:val="20"/>
          <w:szCs w:val="20"/>
        </w:rPr>
        <w:t>Emissora</w:t>
      </w:r>
      <w:r w:rsidR="00F404DD" w:rsidRPr="009A250D">
        <w:rPr>
          <w:rFonts w:ascii="Arial" w:hAnsi="Arial" w:cs="Arial"/>
          <w:sz w:val="20"/>
          <w:szCs w:val="20"/>
        </w:rPr>
        <w:t xml:space="preserve"> </w:t>
      </w:r>
      <w:r w:rsidRPr="009A250D">
        <w:rPr>
          <w:rFonts w:ascii="Arial" w:hAnsi="Arial" w:cs="Arial"/>
          <w:sz w:val="20"/>
          <w:szCs w:val="20"/>
        </w:rPr>
        <w:t xml:space="preserve">é feito com base na sua capacidade de aplicação de recursos dado (i) o histórico de recursos por ela aplicados nas atividades, no </w:t>
      </w:r>
      <w:r w:rsidRPr="00FB3831">
        <w:rPr>
          <w:rFonts w:ascii="Arial" w:hAnsi="Arial" w:cs="Arial"/>
          <w:sz w:val="20"/>
          <w:szCs w:val="20"/>
        </w:rPr>
        <w:t>âmbito da aquisição, desenvolvimento de empreendimentos imobiliários em geral; e (ii) a projeção dos recursos a serem investidos em tais atividades</w:t>
      </w:r>
      <w:r w:rsidR="00516A79">
        <w:rPr>
          <w:rFonts w:ascii="Arial" w:hAnsi="Arial" w:cs="Arial"/>
          <w:sz w:val="20"/>
          <w:szCs w:val="20"/>
        </w:rPr>
        <w:t>,</w:t>
      </w:r>
    </w:p>
    <w:bookmarkEnd w:id="364"/>
    <w:p w14:paraId="306DE152" w14:textId="77777777" w:rsidR="0073088D" w:rsidRPr="00982F99" w:rsidRDefault="0073088D" w:rsidP="009A250D">
      <w:pPr>
        <w:spacing w:line="360" w:lineRule="auto"/>
        <w:rPr>
          <w:rStyle w:val="PageNumber"/>
          <w:rFonts w:ascii="Arial" w:hAnsi="Arial" w:cs="Arial"/>
          <w:bCs/>
          <w:sz w:val="20"/>
          <w:szCs w:val="20"/>
        </w:rPr>
      </w:pPr>
    </w:p>
    <w:p w14:paraId="0269D099" w14:textId="77777777" w:rsidR="00FE281A" w:rsidRPr="00400BEF" w:rsidRDefault="00FE281A" w:rsidP="00FE281A">
      <w:pPr>
        <w:spacing w:line="360" w:lineRule="auto"/>
        <w:rPr>
          <w:rFonts w:ascii="Arial" w:hAnsi="Arial" w:cs="Arial"/>
          <w:sz w:val="20"/>
          <w:szCs w:val="20"/>
        </w:rPr>
      </w:pPr>
    </w:p>
    <w:p w14:paraId="30742DD6" w14:textId="77777777" w:rsidR="00FE281A" w:rsidRPr="009A250D" w:rsidRDefault="00FE281A" w:rsidP="00FE281A">
      <w:pPr>
        <w:spacing w:line="360" w:lineRule="auto"/>
        <w:rPr>
          <w:rFonts w:ascii="Arial" w:hAnsi="Arial" w:cs="Arial"/>
          <w:sz w:val="20"/>
          <w:szCs w:val="20"/>
        </w:rPr>
        <w:sectPr w:rsidR="00FE281A" w:rsidRPr="009A250D" w:rsidSect="009A250D">
          <w:pgSz w:w="16838" w:h="11906" w:orient="landscape"/>
          <w:pgMar w:top="992" w:right="1134" w:bottom="1276" w:left="992" w:header="709" w:footer="709" w:gutter="0"/>
          <w:cols w:space="708"/>
          <w:docGrid w:linePitch="360"/>
        </w:sectPr>
      </w:pPr>
    </w:p>
    <w:p w14:paraId="740F43AE" w14:textId="77777777" w:rsidR="0073088D" w:rsidRPr="00AA167F" w:rsidRDefault="0073088D" w:rsidP="00C94AA7">
      <w:pPr>
        <w:spacing w:line="360" w:lineRule="auto"/>
        <w:jc w:val="center"/>
        <w:rPr>
          <w:rFonts w:ascii="Arial" w:hAnsi="Arial" w:cs="Arial"/>
          <w:b/>
          <w:sz w:val="20"/>
          <w:szCs w:val="20"/>
          <w:u w:val="single"/>
          <w:lang w:val="pt-PT"/>
        </w:rPr>
      </w:pPr>
      <w:r w:rsidRPr="00AA167F">
        <w:rPr>
          <w:rFonts w:ascii="Arial" w:hAnsi="Arial" w:cs="Arial"/>
          <w:b/>
          <w:sz w:val="20"/>
          <w:szCs w:val="20"/>
          <w:u w:val="single"/>
          <w:lang w:val="pt-PT"/>
        </w:rPr>
        <w:t>ANEXO III</w:t>
      </w:r>
    </w:p>
    <w:p w14:paraId="08A4725C" w14:textId="77777777" w:rsidR="0073088D" w:rsidRPr="00AA167F" w:rsidRDefault="0073088D" w:rsidP="008354B2">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r w:rsidRPr="009A250D">
        <w:rPr>
          <w:rFonts w:ascii="Arial" w:hAnsi="Arial" w:cs="Arial"/>
          <w:b/>
          <w:sz w:val="20"/>
          <w:szCs w:val="20"/>
        </w:rPr>
        <w:t>RELATÓRIO SEMESTRAL DOS RECURSOS DESTINADOS</w:t>
      </w:r>
    </w:p>
    <w:p w14:paraId="27C3E88C" w14:textId="77777777"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w:t>
      </w:r>
      <w:r w:rsidRPr="00E34BFB">
        <w:rPr>
          <w:rFonts w:ascii="Arial" w:hAnsi="Arial" w:cs="Arial"/>
          <w:sz w:val="20"/>
          <w:szCs w:val="20"/>
          <w:highlight w:val="yellow"/>
        </w:rPr>
        <w:t>CIDADE</w:t>
      </w:r>
      <w:r w:rsidRPr="009A250D">
        <w:rPr>
          <w:rFonts w:ascii="Arial" w:hAnsi="Arial" w:cs="Arial"/>
          <w:sz w:val="20"/>
          <w:szCs w:val="20"/>
        </w:rPr>
        <w:t>], [</w:t>
      </w:r>
      <w:r w:rsidRPr="00E34BFB">
        <w:rPr>
          <w:rFonts w:ascii="Arial" w:hAnsi="Arial" w:cs="Arial"/>
          <w:smallCaps/>
          <w:sz w:val="20"/>
          <w:szCs w:val="20"/>
          <w:highlight w:val="yellow"/>
        </w:rPr>
        <w:t>DATA</w:t>
      </w:r>
      <w:r w:rsidRPr="009A250D">
        <w:rPr>
          <w:rFonts w:ascii="Arial" w:hAnsi="Arial" w:cs="Arial"/>
          <w:sz w:val="20"/>
          <w:szCs w:val="20"/>
        </w:rPr>
        <w:t>]</w:t>
      </w:r>
    </w:p>
    <w:p w14:paraId="21BD1462" w14:textId="77777777" w:rsidR="0073088D" w:rsidRPr="009A250D" w:rsidRDefault="0073088D">
      <w:pPr>
        <w:spacing w:line="360" w:lineRule="auto"/>
        <w:rPr>
          <w:rFonts w:ascii="Arial" w:hAnsi="Arial" w:cs="Arial"/>
          <w:sz w:val="20"/>
          <w:szCs w:val="20"/>
        </w:rPr>
      </w:pPr>
    </w:p>
    <w:p w14:paraId="6DC3BF0D" w14:textId="77777777"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À</w:t>
      </w:r>
    </w:p>
    <w:p w14:paraId="0985528F" w14:textId="77777777" w:rsidR="0073088D" w:rsidRPr="009A250D" w:rsidRDefault="0073088D" w:rsidP="009A250D">
      <w:pPr>
        <w:spacing w:line="360" w:lineRule="auto"/>
        <w:jc w:val="both"/>
        <w:rPr>
          <w:rFonts w:ascii="Arial" w:hAnsi="Arial" w:cs="Arial"/>
          <w:b/>
          <w:sz w:val="20"/>
          <w:szCs w:val="20"/>
        </w:rPr>
      </w:pPr>
      <w:r w:rsidRPr="009A250D">
        <w:rPr>
          <w:rFonts w:ascii="Arial" w:hAnsi="Arial" w:cs="Arial"/>
          <w:b/>
          <w:sz w:val="20"/>
          <w:szCs w:val="20"/>
        </w:rPr>
        <w:t>Oliveira Trust Distribuidora de Títulos e Valores Mobiliários S.A.</w:t>
      </w:r>
    </w:p>
    <w:p w14:paraId="5ABCDCBD" w14:textId="77777777" w:rsidR="0073088D" w:rsidRPr="009A250D" w:rsidRDefault="0073088D" w:rsidP="009A250D">
      <w:pPr>
        <w:spacing w:line="360" w:lineRule="auto"/>
        <w:jc w:val="both"/>
        <w:rPr>
          <w:rFonts w:ascii="Arial" w:hAnsi="Arial" w:cs="Arial"/>
          <w:sz w:val="20"/>
          <w:szCs w:val="20"/>
        </w:rPr>
      </w:pPr>
    </w:p>
    <w:p w14:paraId="1A6D1F9F" w14:textId="77777777" w:rsidR="0073088D" w:rsidRPr="009A250D" w:rsidRDefault="0073088D" w:rsidP="009A250D">
      <w:pPr>
        <w:tabs>
          <w:tab w:val="left" w:pos="24"/>
          <w:tab w:val="left" w:pos="5435"/>
        </w:tabs>
        <w:spacing w:line="360" w:lineRule="auto"/>
        <w:jc w:val="both"/>
        <w:rPr>
          <w:rFonts w:ascii="Arial" w:hAnsi="Arial" w:cs="Arial"/>
          <w:sz w:val="20"/>
          <w:szCs w:val="20"/>
        </w:rPr>
      </w:pPr>
      <w:bookmarkStart w:id="365" w:name="_Hlk86933740"/>
      <w:r w:rsidRPr="009A250D">
        <w:rPr>
          <w:rFonts w:ascii="Arial" w:hAnsi="Arial" w:cs="Arial"/>
          <w:sz w:val="20"/>
          <w:szCs w:val="20"/>
        </w:rPr>
        <w:t>Período: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 até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p>
    <w:bookmarkEnd w:id="365"/>
    <w:p w14:paraId="6762CBE2" w14:textId="77777777" w:rsidR="0073088D" w:rsidRPr="009A250D" w:rsidRDefault="0073088D" w:rsidP="009A250D">
      <w:pPr>
        <w:spacing w:line="360" w:lineRule="auto"/>
        <w:jc w:val="both"/>
        <w:rPr>
          <w:rFonts w:ascii="Arial" w:hAnsi="Arial" w:cs="Arial"/>
          <w:sz w:val="20"/>
          <w:szCs w:val="20"/>
        </w:rPr>
      </w:pPr>
    </w:p>
    <w:p w14:paraId="543494FC" w14:textId="77777777"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A </w:t>
      </w:r>
      <w:r w:rsidR="00BB1B4B" w:rsidRPr="00AA167F">
        <w:rPr>
          <w:rFonts w:ascii="Arial" w:hAnsi="Arial" w:cs="Arial"/>
          <w:b/>
          <w:bCs/>
          <w:sz w:val="20"/>
          <w:szCs w:val="20"/>
        </w:rPr>
        <w:t xml:space="preserve">TABAS </w:t>
      </w:r>
      <w:r w:rsidR="00BB1B4B" w:rsidRPr="00AA167F">
        <w:rPr>
          <w:rFonts w:ascii="Arial" w:hAnsi="Arial" w:cs="Arial"/>
          <w:b/>
          <w:sz w:val="20"/>
          <w:szCs w:val="20"/>
        </w:rPr>
        <w:t>TECNOLOGIA IMOBILIÁRIA LTDA.</w:t>
      </w:r>
      <w:r w:rsidR="00BB1B4B" w:rsidRPr="00400BEF">
        <w:rPr>
          <w:rFonts w:ascii="Arial" w:hAnsi="Arial" w:cs="Arial"/>
          <w:sz w:val="20"/>
          <w:szCs w:val="20"/>
        </w:rPr>
        <w:t xml:space="preserve">, sociedade empresária limitada, com sede na Cidade de São Paulo, Estado de São Paulo, na Avenida 9 de Julho, nº 5.109, </w:t>
      </w:r>
      <w:r w:rsidR="00B94395" w:rsidRPr="00400BEF">
        <w:rPr>
          <w:rFonts w:ascii="Arial" w:hAnsi="Arial" w:cs="Arial"/>
          <w:sz w:val="20"/>
          <w:szCs w:val="20"/>
        </w:rPr>
        <w:t>Box 5</w:t>
      </w:r>
      <w:r w:rsidR="00BB1B4B" w:rsidRPr="00400BEF">
        <w:rPr>
          <w:rFonts w:ascii="Arial" w:hAnsi="Arial" w:cs="Arial"/>
          <w:sz w:val="20"/>
          <w:szCs w:val="20"/>
        </w:rPr>
        <w:t>, Jardim Paulista, CEP 01407-905, inscrita no Cadastro Nacional da Pessoa Jurídica do Ministério da Economia (“</w:t>
      </w:r>
      <w:r w:rsidR="00BB1B4B" w:rsidRPr="009A250D">
        <w:rPr>
          <w:rFonts w:ascii="Arial" w:hAnsi="Arial" w:cs="Arial"/>
          <w:sz w:val="20"/>
          <w:szCs w:val="20"/>
          <w:u w:val="single"/>
        </w:rPr>
        <w:t>CNPJ/ME</w:t>
      </w:r>
      <w:r w:rsidR="00BB1B4B" w:rsidRPr="009A250D">
        <w:rPr>
          <w:rFonts w:ascii="Arial" w:hAnsi="Arial" w:cs="Arial"/>
          <w:sz w:val="20"/>
          <w:szCs w:val="20"/>
        </w:rPr>
        <w:t xml:space="preserve">”) sob o nº 37.010.059/0001-70, com </w:t>
      </w:r>
      <w:r w:rsidR="00BB1B4B" w:rsidRPr="009A250D">
        <w:rPr>
          <w:rFonts w:ascii="Arial" w:hAnsi="Arial" w:cs="Arial"/>
          <w:bCs/>
          <w:sz w:val="20"/>
          <w:szCs w:val="20"/>
        </w:rPr>
        <w:t>seus</w:t>
      </w:r>
      <w:r w:rsidR="00BB1B4B" w:rsidRPr="009A250D">
        <w:rPr>
          <w:rFonts w:ascii="Arial" w:hAnsi="Arial" w:cs="Arial"/>
          <w:sz w:val="20"/>
          <w:szCs w:val="20"/>
        </w:rPr>
        <w:t xml:space="preserve"> atos constitutivos registrados perante a Junta Comercial do Estado de São Paulo (“</w:t>
      </w:r>
      <w:r w:rsidR="00BB1B4B" w:rsidRPr="009A250D">
        <w:rPr>
          <w:rFonts w:ascii="Arial" w:hAnsi="Arial" w:cs="Arial"/>
          <w:sz w:val="20"/>
          <w:szCs w:val="20"/>
          <w:u w:val="single"/>
        </w:rPr>
        <w:t>JUCESP</w:t>
      </w:r>
      <w:r w:rsidR="00BB1B4B" w:rsidRPr="009A250D">
        <w:rPr>
          <w:rFonts w:ascii="Arial" w:hAnsi="Arial" w:cs="Arial"/>
          <w:sz w:val="20"/>
          <w:szCs w:val="20"/>
        </w:rPr>
        <w:t>”) sob o NIRE 35.235.993.289</w:t>
      </w:r>
      <w:r w:rsidRPr="009A250D">
        <w:rPr>
          <w:rFonts w:ascii="Arial" w:hAnsi="Arial" w:cs="Arial"/>
          <w:sz w:val="20"/>
          <w:szCs w:val="20"/>
        </w:rPr>
        <w:t xml:space="preserve">, neste ato representada na forma de seu </w:t>
      </w:r>
      <w:r w:rsidR="00BB1B4B" w:rsidRPr="00AA167F">
        <w:rPr>
          <w:rFonts w:ascii="Arial" w:hAnsi="Arial" w:cs="Arial"/>
          <w:sz w:val="20"/>
          <w:szCs w:val="20"/>
        </w:rPr>
        <w:t xml:space="preserve">Contrato </w:t>
      </w:r>
      <w:r w:rsidRPr="009A250D">
        <w:rPr>
          <w:rFonts w:ascii="Arial" w:hAnsi="Arial" w:cs="Arial"/>
          <w:sz w:val="20"/>
          <w:szCs w:val="20"/>
        </w:rPr>
        <w:t>Social, vem, pelo presente, atestar que o volume total de recursos obtidos mediante a Emissão acima foram utilizados durante o período acima, corresponde a R$ [</w:t>
      </w:r>
      <w:r w:rsidRPr="009A250D">
        <w:rPr>
          <w:rFonts w:ascii="Arial" w:hAnsi="Arial" w:cs="Arial"/>
          <w:sz w:val="20"/>
          <w:szCs w:val="20"/>
          <w:highlight w:val="yellow"/>
        </w:rPr>
        <w:t>●</w:t>
      </w:r>
      <w:r w:rsidRPr="009A250D">
        <w:rPr>
          <w:rFonts w:ascii="Arial" w:hAnsi="Arial" w:cs="Arial"/>
          <w:sz w:val="20"/>
          <w:szCs w:val="20"/>
        </w:rPr>
        <w:t>] ([</w:t>
      </w:r>
      <w:r w:rsidRPr="009A250D">
        <w:rPr>
          <w:rFonts w:ascii="Arial" w:hAnsi="Arial" w:cs="Arial"/>
          <w:sz w:val="20"/>
          <w:szCs w:val="20"/>
          <w:highlight w:val="yellow"/>
        </w:rPr>
        <w:t>●</w:t>
      </w:r>
      <w:r w:rsidRPr="009A250D">
        <w:rPr>
          <w:rFonts w:ascii="Arial" w:hAnsi="Arial" w:cs="Arial"/>
          <w:sz w:val="20"/>
          <w:szCs w:val="20"/>
        </w:rPr>
        <w:t xml:space="preserve">] reais) e foram para utilizados nos termos previstos na </w:t>
      </w:r>
      <w:r w:rsidR="00B20C2D">
        <w:rPr>
          <w:rFonts w:ascii="Arial" w:hAnsi="Arial" w:cs="Arial"/>
          <w:sz w:val="20"/>
          <w:szCs w:val="20"/>
        </w:rPr>
        <w:t>Escritura de Emissão</w:t>
      </w:r>
      <w:r w:rsidRPr="009A250D">
        <w:rPr>
          <w:rFonts w:ascii="Arial" w:hAnsi="Arial" w:cs="Arial"/>
          <w:sz w:val="20"/>
          <w:szCs w:val="20"/>
        </w:rPr>
        <w:t>, conforme abaixo:</w:t>
      </w:r>
    </w:p>
    <w:p w14:paraId="0044795E" w14:textId="77777777" w:rsidR="0073088D" w:rsidRPr="009A250D" w:rsidRDefault="0073088D" w:rsidP="00C94AA7">
      <w:pPr>
        <w:spacing w:line="360" w:lineRule="auto"/>
        <w:rPr>
          <w:rFonts w:ascii="Arial" w:hAnsi="Arial" w:cs="Arial"/>
          <w:sz w:val="20"/>
          <w:szCs w:val="20"/>
        </w:rPr>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BB1B4B" w:rsidRPr="009A250D" w14:paraId="59F90E5E" w14:textId="77777777" w:rsidTr="00C94AA7">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F0BB40" w14:textId="77777777" w:rsidR="0073088D" w:rsidRPr="00982F99" w:rsidRDefault="0073088D" w:rsidP="008354B2">
            <w:pPr>
              <w:spacing w:line="360" w:lineRule="auto"/>
              <w:jc w:val="center"/>
              <w:rPr>
                <w:rFonts w:ascii="Arial" w:hAnsi="Arial" w:cs="Arial"/>
                <w:b/>
                <w:bCs/>
                <w:color w:val="000000"/>
                <w:sz w:val="16"/>
                <w:szCs w:val="16"/>
                <w:lang w:val="en-US"/>
              </w:rPr>
            </w:pPr>
            <w:bookmarkStart w:id="366" w:name="_Hlk79414802"/>
            <w:r w:rsidRPr="00982F99">
              <w:rPr>
                <w:rFonts w:ascii="Arial" w:hAnsi="Arial" w:cs="Arial"/>
                <w:b/>
                <w:bCs/>
                <w:color w:val="000000"/>
                <w:sz w:val="16"/>
                <w:szCs w:val="16"/>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74C779D"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B95C9CE"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C6BC2C5"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1BDEB9"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3C5346"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Destinação dos recursos/etapa do projeto (aquisição</w:t>
            </w:r>
            <w:r w:rsidR="00DE050B" w:rsidRPr="00982F99">
              <w:rPr>
                <w:rFonts w:ascii="Arial" w:hAnsi="Arial" w:cs="Arial"/>
                <w:b/>
                <w:bCs/>
                <w:sz w:val="16"/>
                <w:szCs w:val="16"/>
              </w:rPr>
              <w:t xml:space="preserve">, </w:t>
            </w:r>
            <w:r w:rsidRPr="00982F99">
              <w:rPr>
                <w:rFonts w:ascii="Arial" w:hAnsi="Arial" w:cs="Arial"/>
                <w:b/>
                <w:bCs/>
                <w:sz w:val="16"/>
                <w:szCs w:val="16"/>
              </w:rPr>
              <w:t>reforma</w:t>
            </w:r>
            <w:r w:rsidR="00DE050B" w:rsidRPr="00982F99">
              <w:rPr>
                <w:rFonts w:ascii="Arial" w:hAnsi="Arial" w:cs="Arial"/>
                <w:b/>
                <w:bCs/>
                <w:sz w:val="16"/>
                <w:szCs w:val="16"/>
              </w:rPr>
              <w:t xml:space="preserve"> ou locação</w:t>
            </w:r>
            <w:r w:rsidRPr="00982F99">
              <w:rPr>
                <w:rFonts w:ascii="Arial" w:hAnsi="Arial" w:cs="Arial"/>
                <w:b/>
                <w:bCs/>
                <w:sz w:val="16"/>
                <w:szCs w:val="16"/>
              </w:rPr>
              <w:t>)</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5365C4"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473F907" w14:textId="77777777" w:rsidR="0073088D" w:rsidRPr="00982F99" w:rsidRDefault="0073088D">
            <w:pPr>
              <w:spacing w:line="360" w:lineRule="auto"/>
              <w:jc w:val="center"/>
              <w:rPr>
                <w:rFonts w:ascii="Arial" w:hAnsi="Arial" w:cs="Arial"/>
                <w:b/>
                <w:bCs/>
                <w:color w:val="000000"/>
                <w:sz w:val="16"/>
                <w:szCs w:val="16"/>
              </w:rPr>
            </w:pPr>
            <w:r w:rsidRPr="00982F99">
              <w:rPr>
                <w:rFonts w:ascii="Arial" w:hAnsi="Arial" w:cs="Arial"/>
                <w:b/>
                <w:bCs/>
                <w:sz w:val="16"/>
                <w:szCs w:val="16"/>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55FCD"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D928A5"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Valor gasto no semestre</w:t>
            </w:r>
          </w:p>
        </w:tc>
      </w:tr>
      <w:tr w:rsidR="00DE050B" w:rsidRPr="009A250D" w14:paraId="49024064" w14:textId="77777777" w:rsidTr="0023723A">
        <w:trPr>
          <w:trHeight w:val="315"/>
        </w:trPr>
        <w:tc>
          <w:tcPr>
            <w:tcW w:w="2003" w:type="dxa"/>
            <w:tcBorders>
              <w:top w:val="single" w:sz="4" w:space="0" w:color="auto"/>
              <w:left w:val="single" w:sz="4" w:space="0" w:color="auto"/>
              <w:bottom w:val="single" w:sz="4" w:space="0" w:color="auto"/>
              <w:right w:val="single" w:sz="4" w:space="0" w:color="auto"/>
            </w:tcBorders>
            <w:noWrap/>
            <w:hideMark/>
          </w:tcPr>
          <w:p w14:paraId="42A9107A"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496" w:type="dxa"/>
            <w:tcBorders>
              <w:top w:val="single" w:sz="4" w:space="0" w:color="auto"/>
              <w:left w:val="single" w:sz="4" w:space="0" w:color="auto"/>
              <w:bottom w:val="single" w:sz="4" w:space="0" w:color="auto"/>
              <w:right w:val="single" w:sz="4" w:space="0" w:color="auto"/>
            </w:tcBorders>
            <w:hideMark/>
          </w:tcPr>
          <w:p w14:paraId="6AE9FA79"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243" w:type="dxa"/>
            <w:tcBorders>
              <w:top w:val="single" w:sz="4" w:space="0" w:color="auto"/>
              <w:left w:val="single" w:sz="4" w:space="0" w:color="auto"/>
              <w:bottom w:val="single" w:sz="4" w:space="0" w:color="auto"/>
              <w:right w:val="single" w:sz="4" w:space="0" w:color="auto"/>
            </w:tcBorders>
            <w:hideMark/>
          </w:tcPr>
          <w:p w14:paraId="2D3AF236"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190" w:type="dxa"/>
            <w:tcBorders>
              <w:top w:val="single" w:sz="4" w:space="0" w:color="auto"/>
              <w:left w:val="single" w:sz="4" w:space="0" w:color="auto"/>
              <w:bottom w:val="single" w:sz="4" w:space="0" w:color="auto"/>
              <w:right w:val="single" w:sz="4" w:space="0" w:color="auto"/>
            </w:tcBorders>
            <w:noWrap/>
            <w:hideMark/>
          </w:tcPr>
          <w:p w14:paraId="496ADE01"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857" w:type="dxa"/>
            <w:tcBorders>
              <w:top w:val="single" w:sz="4" w:space="0" w:color="auto"/>
              <w:left w:val="single" w:sz="4" w:space="0" w:color="auto"/>
              <w:bottom w:val="single" w:sz="4" w:space="0" w:color="auto"/>
              <w:right w:val="single" w:sz="4" w:space="0" w:color="auto"/>
            </w:tcBorders>
            <w:noWrap/>
            <w:hideMark/>
          </w:tcPr>
          <w:p w14:paraId="23D3A4C8"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709" w:type="dxa"/>
            <w:tcBorders>
              <w:top w:val="single" w:sz="4" w:space="0" w:color="auto"/>
              <w:left w:val="single" w:sz="4" w:space="0" w:color="auto"/>
              <w:bottom w:val="single" w:sz="4" w:space="0" w:color="auto"/>
              <w:right w:val="single" w:sz="4" w:space="0" w:color="auto"/>
            </w:tcBorders>
            <w:hideMark/>
          </w:tcPr>
          <w:p w14:paraId="09654D06"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390" w:type="dxa"/>
            <w:tcBorders>
              <w:top w:val="single" w:sz="4" w:space="0" w:color="auto"/>
              <w:left w:val="single" w:sz="4" w:space="0" w:color="auto"/>
              <w:bottom w:val="single" w:sz="4" w:space="0" w:color="auto"/>
              <w:right w:val="single" w:sz="4" w:space="0" w:color="auto"/>
            </w:tcBorders>
            <w:hideMark/>
          </w:tcPr>
          <w:p w14:paraId="0E4893C8"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339" w:type="dxa"/>
            <w:tcBorders>
              <w:top w:val="single" w:sz="4" w:space="0" w:color="auto"/>
              <w:left w:val="single" w:sz="4" w:space="0" w:color="auto"/>
              <w:bottom w:val="single" w:sz="4" w:space="0" w:color="auto"/>
              <w:right w:val="single" w:sz="4" w:space="0" w:color="auto"/>
            </w:tcBorders>
            <w:hideMark/>
          </w:tcPr>
          <w:p w14:paraId="115A26C4"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653" w:type="dxa"/>
            <w:gridSpan w:val="2"/>
            <w:tcBorders>
              <w:top w:val="single" w:sz="4" w:space="0" w:color="auto"/>
              <w:left w:val="single" w:sz="4" w:space="0" w:color="auto"/>
              <w:bottom w:val="single" w:sz="4" w:space="0" w:color="auto"/>
              <w:right w:val="single" w:sz="4" w:space="0" w:color="auto"/>
            </w:tcBorders>
            <w:hideMark/>
          </w:tcPr>
          <w:p w14:paraId="4A8DEF24"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109" w:type="dxa"/>
            <w:tcBorders>
              <w:top w:val="single" w:sz="4" w:space="0" w:color="auto"/>
              <w:left w:val="single" w:sz="4" w:space="0" w:color="auto"/>
              <w:bottom w:val="single" w:sz="4" w:space="0" w:color="auto"/>
              <w:right w:val="single" w:sz="4" w:space="0" w:color="auto"/>
            </w:tcBorders>
            <w:hideMark/>
          </w:tcPr>
          <w:p w14:paraId="421C0BEC"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r>
      <w:tr w:rsidR="0073088D" w:rsidRPr="009A250D" w14:paraId="0D112F09"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66D0621" w14:textId="77777777" w:rsidR="0073088D" w:rsidRPr="00982F99" w:rsidRDefault="0073088D" w:rsidP="00C94AA7">
            <w:pPr>
              <w:spacing w:line="360" w:lineRule="auto"/>
              <w:jc w:val="center"/>
              <w:rPr>
                <w:rFonts w:ascii="Arial" w:hAnsi="Arial" w:cs="Arial"/>
                <w:b/>
                <w:bCs/>
                <w:color w:val="000000"/>
                <w:sz w:val="16"/>
                <w:szCs w:val="16"/>
                <w:lang w:val="en-US"/>
              </w:rPr>
            </w:pPr>
            <w:r w:rsidRPr="00982F99">
              <w:rPr>
                <w:rFonts w:ascii="Arial" w:hAnsi="Arial" w:cs="Arial"/>
                <w:b/>
                <w:bCs/>
                <w:sz w:val="16"/>
                <w:szCs w:val="16"/>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4F911CF8" w14:textId="77777777" w:rsidR="0073088D" w:rsidRPr="00982F99" w:rsidRDefault="0073088D" w:rsidP="008354B2">
            <w:pPr>
              <w:spacing w:line="360" w:lineRule="auto"/>
              <w:jc w:val="center"/>
              <w:rPr>
                <w:rFonts w:ascii="Arial" w:hAnsi="Arial" w:cs="Arial"/>
                <w:color w:val="000000"/>
                <w:sz w:val="16"/>
                <w:szCs w:val="16"/>
                <w:lang w:val="en-US"/>
              </w:rPr>
            </w:pPr>
            <w:r w:rsidRPr="00982F99">
              <w:rPr>
                <w:rFonts w:ascii="Arial" w:hAnsi="Arial" w:cs="Arial"/>
                <w:color w:val="000000"/>
                <w:sz w:val="16"/>
                <w:szCs w:val="16"/>
              </w:rPr>
              <w:t xml:space="preserve">R$ </w:t>
            </w:r>
            <w:r w:rsidR="00DE050B" w:rsidRPr="0023723A">
              <w:rPr>
                <w:rFonts w:ascii="Arial" w:hAnsi="Arial" w:cs="Arial"/>
                <w:sz w:val="16"/>
                <w:szCs w:val="16"/>
              </w:rPr>
              <w:t>[</w:t>
            </w:r>
            <w:r w:rsidR="00DE050B" w:rsidRPr="0023723A">
              <w:rPr>
                <w:rFonts w:ascii="Arial" w:hAnsi="Arial" w:cs="Arial" w:hint="eastAsia"/>
                <w:sz w:val="16"/>
                <w:szCs w:val="16"/>
                <w:highlight w:val="yellow"/>
              </w:rPr>
              <w:t>●</w:t>
            </w:r>
            <w:r w:rsidR="00DE050B" w:rsidRPr="0023723A">
              <w:rPr>
                <w:rFonts w:ascii="Arial" w:hAnsi="Arial" w:cs="Arial"/>
                <w:sz w:val="16"/>
                <w:szCs w:val="16"/>
              </w:rPr>
              <w:t>]</w:t>
            </w:r>
          </w:p>
        </w:tc>
      </w:tr>
      <w:tr w:rsidR="0073088D" w:rsidRPr="009A250D" w14:paraId="135F20D7"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746370C" w14:textId="77777777" w:rsidR="0073088D" w:rsidRPr="00982F99" w:rsidRDefault="0073088D" w:rsidP="00C94AA7">
            <w:pPr>
              <w:spacing w:line="360" w:lineRule="auto"/>
              <w:jc w:val="center"/>
              <w:rPr>
                <w:rFonts w:ascii="Arial" w:hAnsi="Arial" w:cs="Arial"/>
                <w:b/>
                <w:bCs/>
                <w:sz w:val="16"/>
                <w:szCs w:val="16"/>
              </w:rPr>
            </w:pPr>
            <w:r w:rsidRPr="00982F99">
              <w:rPr>
                <w:rFonts w:ascii="Arial" w:hAnsi="Arial" w:cs="Arial"/>
                <w:b/>
                <w:bCs/>
                <w:sz w:val="16"/>
                <w:szCs w:val="16"/>
              </w:rPr>
              <w:t xml:space="preserve">Valor total desembolsado à </w:t>
            </w:r>
            <w:r w:rsidR="0079528D" w:rsidRPr="00982F99">
              <w:rPr>
                <w:rFonts w:ascii="Arial" w:hAnsi="Arial" w:cs="Arial"/>
                <w:b/>
                <w:bCs/>
                <w:sz w:val="16"/>
                <w:szCs w:val="16"/>
              </w:rPr>
              <w:t>Emissora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BBAABD7" w14:textId="77777777" w:rsidR="0073088D" w:rsidRPr="00982F99" w:rsidRDefault="0073088D">
            <w:pPr>
              <w:spacing w:line="360" w:lineRule="auto"/>
              <w:jc w:val="center"/>
              <w:rPr>
                <w:rFonts w:ascii="Arial" w:hAnsi="Arial" w:cs="Arial"/>
                <w:color w:val="000000"/>
                <w:sz w:val="16"/>
                <w:szCs w:val="16"/>
                <w:lang w:val="en-US"/>
              </w:rPr>
            </w:pPr>
            <w:r w:rsidRPr="00982F99">
              <w:rPr>
                <w:rFonts w:ascii="Arial" w:hAnsi="Arial" w:cs="Arial"/>
                <w:color w:val="000000"/>
                <w:sz w:val="16"/>
                <w:szCs w:val="16"/>
              </w:rPr>
              <w:t xml:space="preserve">R$ </w:t>
            </w:r>
            <w:r w:rsidR="00DE050B" w:rsidRPr="00982F99">
              <w:rPr>
                <w:rFonts w:ascii="Arial" w:hAnsi="Arial" w:cs="Arial"/>
                <w:sz w:val="20"/>
                <w:szCs w:val="20"/>
              </w:rPr>
              <w:t>[</w:t>
            </w:r>
            <w:r w:rsidR="00DE050B" w:rsidRPr="00982F99">
              <w:rPr>
                <w:rFonts w:ascii="Arial" w:hAnsi="Arial" w:cs="Arial" w:hint="eastAsia"/>
                <w:sz w:val="20"/>
                <w:szCs w:val="20"/>
                <w:highlight w:val="yellow"/>
              </w:rPr>
              <w:t>●</w:t>
            </w:r>
            <w:r w:rsidR="00DE050B" w:rsidRPr="00982F99">
              <w:rPr>
                <w:rFonts w:ascii="Arial" w:hAnsi="Arial" w:cs="Arial"/>
                <w:sz w:val="20"/>
                <w:szCs w:val="20"/>
              </w:rPr>
              <w:t>]</w:t>
            </w:r>
          </w:p>
        </w:tc>
      </w:tr>
      <w:tr w:rsidR="0073088D" w:rsidRPr="009A250D" w14:paraId="7FA4E4BA"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37B8164" w14:textId="77777777"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741FB663" w14:textId="77777777"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tr w:rsidR="0073088D" w:rsidRPr="009A250D" w14:paraId="3D795882"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3E7C202" w14:textId="77777777"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1D0AAC1B" w14:textId="77777777"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bookmarkEnd w:id="366"/>
    </w:tbl>
    <w:p w14:paraId="73453EC0" w14:textId="77777777" w:rsidR="0073088D" w:rsidRPr="009A250D" w:rsidRDefault="0073088D" w:rsidP="00C94AA7">
      <w:pPr>
        <w:suppressAutoHyphens/>
        <w:autoSpaceDE w:val="0"/>
        <w:autoSpaceDN w:val="0"/>
        <w:adjustRightInd w:val="0"/>
        <w:spacing w:line="360" w:lineRule="auto"/>
        <w:textAlignment w:val="baseline"/>
        <w:rPr>
          <w:rFonts w:ascii="Arial" w:hAnsi="Arial" w:cs="Arial"/>
          <w:sz w:val="20"/>
          <w:szCs w:val="20"/>
        </w:rPr>
      </w:pPr>
    </w:p>
    <w:p w14:paraId="42854F8D" w14:textId="77777777" w:rsidR="0073088D" w:rsidRPr="009A250D" w:rsidRDefault="0073088D" w:rsidP="009A250D">
      <w:pPr>
        <w:suppressAutoHyphens/>
        <w:autoSpaceDE w:val="0"/>
        <w:autoSpaceDN w:val="0"/>
        <w:adjustRightInd w:val="0"/>
        <w:spacing w:line="360" w:lineRule="auto"/>
        <w:jc w:val="both"/>
        <w:textAlignment w:val="baseline"/>
        <w:rPr>
          <w:rFonts w:ascii="Arial" w:hAnsi="Arial" w:cs="Arial"/>
          <w:sz w:val="20"/>
          <w:szCs w:val="20"/>
        </w:rPr>
      </w:pPr>
      <w:bookmarkStart w:id="367" w:name="_Hlk86933821"/>
      <w:r w:rsidRPr="009A250D">
        <w:rPr>
          <w:rFonts w:ascii="Arial" w:hAnsi="Arial" w:cs="Arial"/>
          <w:sz w:val="20"/>
          <w:szCs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w:t>
      </w:r>
      <w:r w:rsidR="00F404DD">
        <w:rPr>
          <w:rFonts w:ascii="Arial" w:hAnsi="Arial" w:cs="Arial"/>
          <w:sz w:val="20"/>
          <w:szCs w:val="20"/>
        </w:rPr>
        <w:t>a</w:t>
      </w:r>
      <w:r w:rsidRPr="009A250D">
        <w:rPr>
          <w:rFonts w:ascii="Arial" w:hAnsi="Arial" w:cs="Arial"/>
          <w:sz w:val="20"/>
          <w:szCs w:val="20"/>
        </w:rPr>
        <w:t xml:space="preserve"> </w:t>
      </w:r>
      <w:r w:rsidR="00F404DD">
        <w:rPr>
          <w:rFonts w:ascii="Arial" w:hAnsi="Arial" w:cs="Arial"/>
          <w:sz w:val="20"/>
          <w:szCs w:val="20"/>
        </w:rPr>
        <w:t>Emissora</w:t>
      </w:r>
      <w:r w:rsidRPr="009A250D">
        <w:rPr>
          <w:rFonts w:ascii="Arial" w:hAnsi="Arial" w:cs="Arial"/>
          <w:sz w:val="20"/>
          <w:szCs w:val="20"/>
        </w:rPr>
        <w:t>, a integral destinação dos recursos. Acompanha a presente declaração os documentos necessários à comprovação do controle acima previsto.</w:t>
      </w:r>
    </w:p>
    <w:bookmarkEnd w:id="367"/>
    <w:p w14:paraId="0F499B2F" w14:textId="77777777" w:rsidR="0073088D" w:rsidRPr="009A250D" w:rsidRDefault="0073088D" w:rsidP="00C94AA7">
      <w:pPr>
        <w:spacing w:line="360" w:lineRule="auto"/>
        <w:rPr>
          <w:rFonts w:ascii="Arial" w:hAnsi="Arial" w:cs="Arial"/>
          <w:sz w:val="20"/>
          <w:szCs w:val="20"/>
        </w:rPr>
      </w:pPr>
    </w:p>
    <w:p w14:paraId="15D30E14" w14:textId="77777777" w:rsidR="0073088D" w:rsidRPr="009A250D" w:rsidRDefault="0073088D" w:rsidP="008354B2">
      <w:pPr>
        <w:spacing w:line="360" w:lineRule="auto"/>
        <w:rPr>
          <w:rFonts w:ascii="Arial" w:hAnsi="Arial" w:cs="Arial"/>
          <w:sz w:val="20"/>
          <w:szCs w:val="20"/>
        </w:rPr>
      </w:pPr>
    </w:p>
    <w:p w14:paraId="5CCFCAFD"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Atenciosamente,</w:t>
      </w:r>
    </w:p>
    <w:p w14:paraId="2AAB2ED1" w14:textId="77777777" w:rsidR="0073088D" w:rsidRPr="009A250D" w:rsidRDefault="0073088D">
      <w:pPr>
        <w:spacing w:line="360" w:lineRule="auto"/>
        <w:rPr>
          <w:rFonts w:ascii="Arial" w:hAnsi="Arial" w:cs="Arial"/>
          <w:sz w:val="20"/>
          <w:szCs w:val="20"/>
        </w:rPr>
      </w:pPr>
    </w:p>
    <w:p w14:paraId="042FD8C7" w14:textId="77777777" w:rsidR="0073088D" w:rsidRPr="009A250D" w:rsidRDefault="00BB1B4B">
      <w:pPr>
        <w:spacing w:line="360" w:lineRule="auto"/>
        <w:ind w:right="-1"/>
        <w:jc w:val="center"/>
        <w:rPr>
          <w:rStyle w:val="PageNumber"/>
          <w:rFonts w:ascii="Arial" w:hAnsi="Arial" w:cs="Arial"/>
          <w:bCs/>
          <w:smallCaps/>
          <w:sz w:val="20"/>
          <w:szCs w:val="20"/>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p>
    <w:p w14:paraId="3A9BFD65" w14:textId="77777777" w:rsidR="0073088D" w:rsidRPr="009A250D" w:rsidRDefault="0073088D">
      <w:pPr>
        <w:spacing w:line="360" w:lineRule="auto"/>
        <w:jc w:val="center"/>
        <w:rPr>
          <w:rFonts w:ascii="Arial" w:hAnsi="Arial" w:cs="Arial"/>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73088D" w:rsidRPr="009A250D" w14:paraId="2E5C876F" w14:textId="77777777" w:rsidTr="00C94AA7">
        <w:trPr>
          <w:jc w:val="center"/>
        </w:trPr>
        <w:tc>
          <w:tcPr>
            <w:tcW w:w="4420" w:type="dxa"/>
            <w:hideMark/>
          </w:tcPr>
          <w:p w14:paraId="0D54E0E3"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_________________________________</w:t>
            </w:r>
          </w:p>
        </w:tc>
        <w:tc>
          <w:tcPr>
            <w:tcW w:w="4490" w:type="dxa"/>
            <w:hideMark/>
          </w:tcPr>
          <w:p w14:paraId="0C442C1A"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w:t>
            </w:r>
          </w:p>
        </w:tc>
      </w:tr>
      <w:tr w:rsidR="0073088D" w:rsidRPr="009A250D" w14:paraId="02F01855" w14:textId="77777777" w:rsidTr="00C94AA7">
        <w:trPr>
          <w:jc w:val="center"/>
        </w:trPr>
        <w:tc>
          <w:tcPr>
            <w:tcW w:w="4420" w:type="dxa"/>
            <w:hideMark/>
          </w:tcPr>
          <w:p w14:paraId="2EC48AB0" w14:textId="77777777" w:rsidR="0073088D" w:rsidRPr="009A250D" w:rsidRDefault="0073088D" w:rsidP="00C94AA7">
            <w:pPr>
              <w:spacing w:line="360" w:lineRule="auto"/>
              <w:rPr>
                <w:rFonts w:ascii="Arial" w:hAnsi="Arial" w:cs="Arial"/>
                <w:sz w:val="20"/>
                <w:szCs w:val="20"/>
              </w:rPr>
            </w:pPr>
            <w:r w:rsidRPr="009A250D">
              <w:rPr>
                <w:rFonts w:ascii="Arial" w:hAnsi="Arial" w:cs="Arial"/>
                <w:sz w:val="20"/>
                <w:szCs w:val="20"/>
              </w:rPr>
              <w:t>Nome:</w:t>
            </w:r>
          </w:p>
          <w:p w14:paraId="450941DA" w14:textId="77777777"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Cargo:</w:t>
            </w:r>
          </w:p>
        </w:tc>
        <w:tc>
          <w:tcPr>
            <w:tcW w:w="4490" w:type="dxa"/>
            <w:hideMark/>
          </w:tcPr>
          <w:p w14:paraId="0F301FB7"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Nome:</w:t>
            </w:r>
          </w:p>
          <w:p w14:paraId="443D68F3"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Cargo:</w:t>
            </w:r>
          </w:p>
        </w:tc>
      </w:tr>
    </w:tbl>
    <w:p w14:paraId="4FE2377D" w14:textId="77777777" w:rsidR="0073088D" w:rsidRPr="00AA167F" w:rsidRDefault="0073088D" w:rsidP="00C94AA7">
      <w:pPr>
        <w:tabs>
          <w:tab w:val="left" w:pos="851"/>
        </w:tabs>
        <w:spacing w:line="360" w:lineRule="auto"/>
        <w:jc w:val="center"/>
        <w:rPr>
          <w:rFonts w:ascii="Arial" w:hAnsi="Arial" w:cs="Arial"/>
          <w:sz w:val="20"/>
          <w:szCs w:val="20"/>
        </w:rPr>
      </w:pPr>
    </w:p>
    <w:p w14:paraId="3477A29C" w14:textId="77777777" w:rsidR="0073088D" w:rsidRPr="00400BEF" w:rsidRDefault="0073088D" w:rsidP="008354B2">
      <w:pPr>
        <w:spacing w:line="360" w:lineRule="auto"/>
        <w:rPr>
          <w:rFonts w:ascii="Arial" w:hAnsi="Arial" w:cs="Arial"/>
          <w:sz w:val="20"/>
          <w:szCs w:val="20"/>
        </w:rPr>
      </w:pPr>
    </w:p>
    <w:p w14:paraId="6CA6103D" w14:textId="77777777" w:rsidR="0073088D" w:rsidRPr="009A250D" w:rsidRDefault="0073088D" w:rsidP="0073088D">
      <w:pPr>
        <w:spacing w:line="360" w:lineRule="auto"/>
        <w:rPr>
          <w:rFonts w:ascii="Arial" w:hAnsi="Arial" w:cs="Arial"/>
          <w:sz w:val="20"/>
          <w:szCs w:val="20"/>
        </w:rPr>
        <w:sectPr w:rsidR="0073088D" w:rsidRPr="009A250D" w:rsidSect="009A250D">
          <w:pgSz w:w="16838" w:h="11906" w:orient="landscape"/>
          <w:pgMar w:top="992" w:right="1134" w:bottom="1276" w:left="992" w:header="709" w:footer="709" w:gutter="0"/>
          <w:cols w:space="708"/>
          <w:docGrid w:linePitch="360"/>
        </w:sectPr>
      </w:pPr>
    </w:p>
    <w:p w14:paraId="39C9DEA2" w14:textId="77777777" w:rsidR="00D623C4" w:rsidRPr="009A250D" w:rsidRDefault="00D623C4" w:rsidP="005F3FB2">
      <w:pPr>
        <w:spacing w:line="360" w:lineRule="auto"/>
        <w:jc w:val="center"/>
        <w:rPr>
          <w:rFonts w:ascii="Arial" w:hAnsi="Arial" w:cs="Arial"/>
          <w:b/>
          <w:sz w:val="20"/>
          <w:szCs w:val="20"/>
          <w:u w:val="single"/>
          <w:lang w:val="pt-PT"/>
        </w:rPr>
      </w:pPr>
      <w:r w:rsidRPr="00400BEF">
        <w:rPr>
          <w:rFonts w:ascii="Arial" w:hAnsi="Arial" w:cs="Arial"/>
          <w:b/>
          <w:sz w:val="20"/>
          <w:szCs w:val="20"/>
          <w:u w:val="single"/>
          <w:lang w:val="pt-PT"/>
        </w:rPr>
        <w:t>ANEXO I</w:t>
      </w:r>
      <w:r w:rsidR="00BB1B4B" w:rsidRPr="00400BEF">
        <w:rPr>
          <w:rFonts w:ascii="Arial" w:hAnsi="Arial" w:cs="Arial"/>
          <w:b/>
          <w:sz w:val="20"/>
          <w:szCs w:val="20"/>
          <w:u w:val="single"/>
          <w:lang w:val="pt-PT"/>
        </w:rPr>
        <w:t>V</w:t>
      </w:r>
    </w:p>
    <w:p w14:paraId="106ECB0A" w14:textId="77777777" w:rsidR="00D623C4" w:rsidRPr="00321C8D" w:rsidRDefault="00D623C4" w:rsidP="005F3FB2">
      <w:pPr>
        <w:tabs>
          <w:tab w:val="left" w:pos="851"/>
        </w:tabs>
        <w:spacing w:line="360" w:lineRule="auto"/>
        <w:jc w:val="center"/>
        <w:rPr>
          <w:rFonts w:ascii="Arial" w:hAnsi="Arial" w:cs="Arial"/>
          <w:b/>
          <w:sz w:val="20"/>
          <w:szCs w:val="20"/>
          <w:u w:val="single"/>
          <w:lang w:val="pt-PT"/>
        </w:rPr>
      </w:pPr>
      <w:r w:rsidRPr="009A250D">
        <w:rPr>
          <w:rFonts w:ascii="Arial" w:hAnsi="Arial" w:cs="Arial"/>
          <w:b/>
          <w:sz w:val="20"/>
          <w:szCs w:val="20"/>
          <w:u w:val="single"/>
          <w:lang w:val="pt-PT"/>
        </w:rPr>
        <w:t xml:space="preserve">BOLETIM DE </w:t>
      </w:r>
      <w:r w:rsidRPr="00321C8D">
        <w:rPr>
          <w:rFonts w:ascii="Arial" w:hAnsi="Arial" w:cs="Arial"/>
          <w:b/>
          <w:sz w:val="20"/>
          <w:szCs w:val="20"/>
          <w:u w:val="single"/>
          <w:lang w:val="pt-PT"/>
        </w:rPr>
        <w:t>SUBSCRIÇÃO DA NOTA COMERCIAL</w:t>
      </w:r>
    </w:p>
    <w:p w14:paraId="056FFE7A" w14:textId="77777777" w:rsidR="003313B8" w:rsidRPr="00321C8D" w:rsidRDefault="003313B8" w:rsidP="003313B8">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582"/>
        <w:gridCol w:w="2218"/>
        <w:gridCol w:w="2464"/>
        <w:gridCol w:w="16"/>
        <w:gridCol w:w="16"/>
      </w:tblGrid>
      <w:tr w:rsidR="00321C8D" w:rsidRPr="00321C8D" w14:paraId="70BCDF7D" w14:textId="77777777" w:rsidTr="003C1FA8">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34823882" w14:textId="1B46DA2A" w:rsidR="00321C8D" w:rsidRPr="00E34BFB" w:rsidRDefault="00321C8D" w:rsidP="007B2B9C">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DATA: </w:t>
            </w:r>
            <w:r w:rsidR="007B2B9C">
              <w:rPr>
                <w:rFonts w:ascii="Arial" w:eastAsia="Arial Unicode MS" w:hAnsi="Arial" w:cs="Arial"/>
                <w:w w:val="0"/>
                <w:sz w:val="20"/>
              </w:rPr>
              <w:t>01/09/2022</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02BE90D2" w14:textId="77777777" w:rsidR="00321C8D" w:rsidRPr="00E34BFB" w:rsidRDefault="00321C8D">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BOLETIM DE SUBSCRIÇÃO DE NOTA COMERCIAL, EM SÉRIE ÚNICA, PARA COLOCAÇÃO PRIVADA, DA </w:t>
            </w:r>
            <w:r>
              <w:rPr>
                <w:rFonts w:ascii="Arial" w:eastAsia="Arial Unicode MS" w:hAnsi="Arial" w:cs="Arial"/>
                <w:b/>
                <w:w w:val="0"/>
                <w:sz w:val="20"/>
              </w:rPr>
              <w:t>TABAS TECNOLOGIA IMOBILIÁRIA LTDA</w:t>
            </w:r>
            <w:r w:rsidRPr="00E34BFB">
              <w:rPr>
                <w:rFonts w:ascii="Arial" w:hAnsi="Arial" w:cs="Arial"/>
                <w:b/>
                <w:smallCaps/>
                <w:sz w:val="20"/>
                <w:lang w:bidi="th-TH"/>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63C6879A"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Nº: 01</w:t>
            </w:r>
          </w:p>
        </w:tc>
        <w:tc>
          <w:tcPr>
            <w:tcW w:w="16" w:type="dxa"/>
            <w:vAlign w:val="center"/>
            <w:hideMark/>
          </w:tcPr>
          <w:p w14:paraId="524D0B7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9052250" w14:textId="77777777" w:rsidTr="003C1FA8">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18D6BEC4"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01611E87"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05DCD2CD"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038FA6F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8B99D21" w14:textId="77777777" w:rsidTr="003C1FA8">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150223B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0E201066"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7F21DD63"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513711F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3774D11"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3CDD7C1" w14:textId="1D91AFF5" w:rsidR="00321C8D" w:rsidRPr="00E34BFB" w:rsidRDefault="00321C8D" w:rsidP="007D5FA7">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Para os fins </w:t>
            </w:r>
            <w:r w:rsidRPr="00E34BFB">
              <w:rPr>
                <w:rFonts w:ascii="Arial" w:eastAsia="Arial Unicode MS" w:hAnsi="Arial" w:cs="Arial"/>
                <w:i/>
                <w:w w:val="0"/>
                <w:sz w:val="20"/>
              </w:rPr>
              <w:t>deste boletim de subscrição (“</w:t>
            </w:r>
            <w:r w:rsidRPr="00E34BFB">
              <w:rPr>
                <w:rFonts w:ascii="Arial" w:eastAsia="Arial Unicode MS" w:hAnsi="Arial" w:cs="Arial"/>
                <w:i/>
                <w:w w:val="0"/>
                <w:sz w:val="20"/>
                <w:u w:val="single"/>
              </w:rPr>
              <w:t>Boletim de Subscrição</w:t>
            </w:r>
            <w:r w:rsidRPr="00E34BFB">
              <w:rPr>
                <w:rFonts w:ascii="Arial" w:eastAsia="Arial Unicode MS" w:hAnsi="Arial" w:cs="Arial"/>
                <w:i/>
                <w:w w:val="0"/>
                <w:sz w:val="20"/>
              </w:rPr>
              <w:t>”), adotam-se as definições constantes no “</w:t>
            </w:r>
            <w:r w:rsidRPr="00E34BFB">
              <w:rPr>
                <w:rFonts w:ascii="Arial" w:hAnsi="Arial" w:cs="Arial"/>
                <w:i/>
                <w:sz w:val="20"/>
                <w:lang w:bidi="th-TH"/>
              </w:rPr>
              <w:t xml:space="preserve">Instrumento Particular de Escritura da 1ª (Primeira) Emissão de Nota Comercial, em Série Única, para Colocação Privada, da </w:t>
            </w:r>
            <w:r>
              <w:rPr>
                <w:rFonts w:ascii="Arial" w:hAnsi="Arial" w:cs="Arial"/>
                <w:i/>
                <w:sz w:val="20"/>
                <w:lang w:bidi="th-TH"/>
              </w:rPr>
              <w:t>Tabas Tecnologia Imobiliária Ltda</w:t>
            </w:r>
            <w:r w:rsidRPr="00E34BFB">
              <w:rPr>
                <w:rFonts w:ascii="Arial" w:hAnsi="Arial" w:cs="Arial"/>
                <w:i/>
                <w:sz w:val="20"/>
                <w:lang w:bidi="th-TH"/>
              </w:rPr>
              <w:t>.</w:t>
            </w:r>
            <w:r w:rsidRPr="00E34BFB">
              <w:rPr>
                <w:rFonts w:ascii="Arial" w:eastAsia="Arial Unicode MS" w:hAnsi="Arial" w:cs="Arial"/>
                <w:w w:val="0"/>
                <w:sz w:val="20"/>
              </w:rPr>
              <w:t xml:space="preserve">”, </w:t>
            </w:r>
            <w:r w:rsidRPr="00E34BFB">
              <w:rPr>
                <w:rFonts w:ascii="Arial" w:eastAsia="Arial Unicode MS" w:hAnsi="Arial" w:cs="Arial"/>
                <w:iCs/>
                <w:w w:val="0"/>
                <w:sz w:val="20"/>
              </w:rPr>
              <w:t xml:space="preserve">celebrado em </w:t>
            </w:r>
            <w:del w:id="368" w:author="João Bertanha" w:date="2022-09-02T15:38:00Z">
              <w:r w:rsidR="00D06AA0" w:rsidDel="007D5FA7">
                <w:rPr>
                  <w:rFonts w:ascii="Arial" w:hAnsi="Arial" w:cs="Arial"/>
                  <w:sz w:val="20"/>
                </w:rPr>
                <w:delText>01</w:delText>
              </w:r>
              <w:r w:rsidR="00775266" w:rsidRPr="00775266" w:rsidDel="007D5FA7">
                <w:rPr>
                  <w:rFonts w:ascii="Arial" w:hAnsi="Arial" w:cs="Arial"/>
                  <w:sz w:val="20"/>
                </w:rPr>
                <w:delText xml:space="preserve"> </w:delText>
              </w:r>
            </w:del>
            <w:ins w:id="369" w:author="João Bertanha" w:date="2022-09-02T15:38:00Z">
              <w:r w:rsidR="007D5FA7">
                <w:rPr>
                  <w:rFonts w:ascii="Arial" w:hAnsi="Arial" w:cs="Arial"/>
                  <w:sz w:val="20"/>
                </w:rPr>
                <w:t>0</w:t>
              </w:r>
              <w:r w:rsidR="007D5FA7">
                <w:rPr>
                  <w:rFonts w:ascii="Arial" w:hAnsi="Arial" w:cs="Arial"/>
                  <w:sz w:val="20"/>
                </w:rPr>
                <w:t>2</w:t>
              </w:r>
              <w:r w:rsidR="007D5FA7" w:rsidRPr="00775266">
                <w:rPr>
                  <w:rFonts w:ascii="Arial" w:hAnsi="Arial" w:cs="Arial"/>
                  <w:sz w:val="20"/>
                </w:rPr>
                <w:t xml:space="preserve"> </w:t>
              </w:r>
            </w:ins>
            <w:r w:rsidR="007C3D2C" w:rsidRPr="00775266">
              <w:rPr>
                <w:rFonts w:ascii="Arial" w:hAnsi="Arial" w:cs="Arial"/>
                <w:sz w:val="20"/>
              </w:rPr>
              <w:t xml:space="preserve">de </w:t>
            </w:r>
            <w:r w:rsidR="00D06AA0">
              <w:rPr>
                <w:rFonts w:ascii="Arial" w:hAnsi="Arial" w:cs="Arial"/>
                <w:sz w:val="20"/>
              </w:rPr>
              <w:t>setembro</w:t>
            </w:r>
            <w:r w:rsidR="00775266" w:rsidRPr="00775266">
              <w:rPr>
                <w:rFonts w:ascii="Arial" w:hAnsi="Arial" w:cs="Arial"/>
                <w:sz w:val="20"/>
              </w:rPr>
              <w:t xml:space="preserve"> </w:t>
            </w:r>
            <w:r w:rsidRPr="00775266">
              <w:rPr>
                <w:rFonts w:ascii="Arial" w:eastAsia="Arial Unicode MS" w:hAnsi="Arial" w:cs="Arial"/>
                <w:iCs/>
                <w:w w:val="0"/>
                <w:sz w:val="20"/>
              </w:rPr>
              <w:t>de 2022</w:t>
            </w:r>
            <w:r w:rsidRPr="00E34BFB">
              <w:rPr>
                <w:rFonts w:ascii="Arial" w:eastAsia="Arial Unicode MS" w:hAnsi="Arial" w:cs="Arial"/>
                <w:w w:val="0"/>
                <w:sz w:val="20"/>
              </w:rPr>
              <w:t xml:space="preserve"> (“</w:t>
            </w:r>
            <w:r w:rsidRPr="00E34BFB">
              <w:rPr>
                <w:rFonts w:ascii="Arial" w:eastAsia="Arial Unicode MS" w:hAnsi="Arial" w:cs="Arial"/>
                <w:w w:val="0"/>
                <w:sz w:val="20"/>
                <w:u w:val="single"/>
              </w:rPr>
              <w:t>Escritura de Emissão</w:t>
            </w:r>
            <w:r w:rsidRPr="00E34BFB">
              <w:rPr>
                <w:rFonts w:ascii="Arial" w:eastAsia="Arial Unicode MS" w:hAnsi="Arial" w:cs="Arial"/>
                <w:w w:val="0"/>
                <w:sz w:val="20"/>
              </w:rPr>
              <w:t>”).</w:t>
            </w:r>
          </w:p>
        </w:tc>
        <w:tc>
          <w:tcPr>
            <w:tcW w:w="16" w:type="dxa"/>
            <w:vAlign w:val="center"/>
            <w:hideMark/>
          </w:tcPr>
          <w:p w14:paraId="5ADAB5A4"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EE1DE9F"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62D43BA6"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tcPr>
          <w:p w14:paraId="03012B2C"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15DF829"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A2656FA"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EMISSORA</w:t>
            </w:r>
          </w:p>
        </w:tc>
        <w:tc>
          <w:tcPr>
            <w:tcW w:w="16" w:type="dxa"/>
            <w:vAlign w:val="center"/>
            <w:hideMark/>
          </w:tcPr>
          <w:p w14:paraId="4BE37DC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9C85582" w14:textId="77777777" w:rsidTr="003C1FA8">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3D06432B"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344B8F48" w14:textId="77777777" w:rsidR="00321C8D" w:rsidRPr="00E34BFB" w:rsidRDefault="00321C8D" w:rsidP="003C1FA8">
            <w:pPr>
              <w:pStyle w:val="p0"/>
              <w:suppressAutoHyphens/>
              <w:spacing w:line="360" w:lineRule="auto"/>
              <w:rPr>
                <w:rFonts w:ascii="Arial" w:eastAsia="Arial Unicode MS" w:hAnsi="Arial" w:cs="Arial"/>
                <w:w w:val="0"/>
                <w:sz w:val="20"/>
              </w:rPr>
            </w:pPr>
            <w:r>
              <w:rPr>
                <w:rFonts w:ascii="Arial" w:hAnsi="Arial" w:cs="Arial"/>
                <w:b/>
                <w:bCs/>
                <w:sz w:val="20"/>
              </w:rPr>
              <w:t xml:space="preserve">TABAS </w:t>
            </w:r>
            <w:r>
              <w:rPr>
                <w:rFonts w:ascii="Arial" w:hAnsi="Arial" w:cs="Arial"/>
                <w:b/>
                <w:sz w:val="20"/>
              </w:rPr>
              <w:t>TECNOLOGIA IMOBILIÁRIA LTDA.</w:t>
            </w:r>
            <w:r>
              <w:rPr>
                <w:rFonts w:ascii="Arial" w:hAnsi="Arial" w:cs="Arial"/>
                <w:sz w:val="20"/>
              </w:rPr>
              <w:t>, sociedade empresária limitada, com sede na Cidade de São Paulo, Estado de São Paulo, na Avenida 9 de Julho, nº 5.1</w:t>
            </w:r>
            <w:r w:rsidR="007C3D2C">
              <w:rPr>
                <w:rFonts w:ascii="Arial" w:hAnsi="Arial" w:cs="Arial"/>
                <w:sz w:val="20"/>
              </w:rPr>
              <w:t xml:space="preserve">09, Box 5, Jardim Paulista, CEP </w:t>
            </w:r>
            <w:r>
              <w:rPr>
                <w:rFonts w:ascii="Arial" w:hAnsi="Arial" w:cs="Arial"/>
                <w:sz w:val="20"/>
              </w:rPr>
              <w:t>01407-905, inscrita no Cadastro Nacional da Pessoa Jurídica do Ministério da Economia (“</w:t>
            </w:r>
            <w:r>
              <w:rPr>
                <w:rFonts w:ascii="Arial" w:hAnsi="Arial" w:cs="Arial"/>
                <w:sz w:val="20"/>
                <w:u w:val="single"/>
              </w:rPr>
              <w:t>CNPJ/ME</w:t>
            </w:r>
            <w:r>
              <w:rPr>
                <w:rFonts w:ascii="Arial" w:hAnsi="Arial" w:cs="Arial"/>
                <w:sz w:val="20"/>
              </w:rPr>
              <w:t xml:space="preserve">”) sob o nº 37.010.059/0001-70, com </w:t>
            </w:r>
            <w:r>
              <w:rPr>
                <w:rFonts w:ascii="Arial" w:hAnsi="Arial" w:cs="Arial"/>
                <w:bCs/>
                <w:sz w:val="20"/>
              </w:rPr>
              <w:t>seus</w:t>
            </w:r>
            <w:r>
              <w:rPr>
                <w:rFonts w:ascii="Arial" w:hAnsi="Arial" w:cs="Arial"/>
                <w:sz w:val="20"/>
              </w:rPr>
              <w:t xml:space="preserve"> atos constitutivos registrados perante a Junta Comercial do Estado de São Paulo (“</w:t>
            </w:r>
            <w:r>
              <w:rPr>
                <w:rFonts w:ascii="Arial" w:hAnsi="Arial" w:cs="Arial"/>
                <w:sz w:val="20"/>
                <w:u w:val="single"/>
              </w:rPr>
              <w:t>JUCESP</w:t>
            </w:r>
            <w:r>
              <w:rPr>
                <w:rFonts w:ascii="Arial" w:hAnsi="Arial" w:cs="Arial"/>
                <w:sz w:val="20"/>
              </w:rPr>
              <w:t>”) sob o NIRE 35.235.993.289</w:t>
            </w:r>
            <w:r w:rsidRPr="00E34BFB">
              <w:rPr>
                <w:rFonts w:ascii="Arial" w:hAnsi="Arial" w:cs="Arial"/>
                <w:bCs/>
                <w:sz w:val="20"/>
              </w:rPr>
              <w:t>.</w:t>
            </w:r>
          </w:p>
        </w:tc>
        <w:tc>
          <w:tcPr>
            <w:tcW w:w="16" w:type="dxa"/>
            <w:vAlign w:val="center"/>
            <w:hideMark/>
          </w:tcPr>
          <w:p w14:paraId="51C47BA5"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EA11C33" w14:textId="77777777" w:rsidTr="003C1FA8">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15856400"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395A0C92"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ACFB465"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5C39E3B"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CARACTERÍSTICAS DA EMISSÃO</w:t>
            </w:r>
          </w:p>
        </w:tc>
        <w:tc>
          <w:tcPr>
            <w:tcW w:w="16" w:type="dxa"/>
            <w:vAlign w:val="center"/>
            <w:hideMark/>
          </w:tcPr>
          <w:p w14:paraId="0C99FEC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DCB5F30"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D483E9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14:paraId="3795EDAA"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3AD63B9" w14:textId="77777777" w:rsidTr="003C1FA8">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E0F726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A4BB93" w14:textId="77777777" w:rsidR="00321C8D" w:rsidRPr="00E34BFB" w:rsidRDefault="00321C8D" w:rsidP="003C1FA8">
            <w:pPr>
              <w:pStyle w:val="p0"/>
              <w:suppressAutoHyphens/>
              <w:spacing w:line="360" w:lineRule="auto"/>
              <w:ind w:left="59"/>
              <w:jc w:val="center"/>
              <w:rPr>
                <w:rFonts w:ascii="Arial" w:eastAsia="Arial Unicode MS" w:hAnsi="Arial" w:cs="Arial"/>
                <w:w w:val="0"/>
                <w:sz w:val="20"/>
              </w:rPr>
            </w:pPr>
            <w:r w:rsidRPr="00E34BFB">
              <w:rPr>
                <w:rFonts w:ascii="Arial" w:eastAsia="Arial Unicode MS" w:hAnsi="Arial" w:cs="Arial"/>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BCCE4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Qtd.</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42EF8F"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ED1266" w14:textId="77777777" w:rsidR="00321C8D" w:rsidRPr="00E34BFB" w:rsidRDefault="00321C8D" w:rsidP="003C1FA8">
            <w:pPr>
              <w:pStyle w:val="p0"/>
              <w:suppressAutoHyphens/>
              <w:spacing w:line="360" w:lineRule="auto"/>
              <w:ind w:left="49"/>
              <w:jc w:val="center"/>
              <w:rPr>
                <w:rFonts w:ascii="Arial" w:eastAsia="Arial Unicode MS" w:hAnsi="Arial" w:cs="Arial"/>
                <w:w w:val="0"/>
                <w:sz w:val="20"/>
              </w:rPr>
            </w:pPr>
            <w:r w:rsidRPr="00E34BFB">
              <w:rPr>
                <w:rFonts w:ascii="Arial" w:eastAsia="Arial Unicode MS" w:hAnsi="Arial" w:cs="Arial"/>
                <w:w w:val="0"/>
                <w:sz w:val="20"/>
              </w:rPr>
              <w:t>Valor Nominal Global</w:t>
            </w:r>
          </w:p>
        </w:tc>
        <w:tc>
          <w:tcPr>
            <w:tcW w:w="16" w:type="dxa"/>
            <w:vAlign w:val="center"/>
            <w:hideMark/>
          </w:tcPr>
          <w:p w14:paraId="14E7978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AA93D2C" w14:textId="77777777" w:rsidTr="003C1FA8">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DD77AD5" w14:textId="77777777"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903A49"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18D492" w14:textId="77777777"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eastAsia="Arial Unicode MS" w:hAnsi="Arial" w:cs="Arial"/>
                <w:w w:val="0"/>
                <w:sz w:val="20"/>
              </w:rPr>
              <w:t>Emissão</w:t>
            </w:r>
          </w:p>
        </w:tc>
        <w:tc>
          <w:tcPr>
            <w:tcW w:w="1077" w:type="dxa"/>
            <w:vMerge/>
            <w:tcBorders>
              <w:top w:val="nil"/>
              <w:left w:val="nil"/>
              <w:bottom w:val="single" w:sz="8" w:space="0" w:color="auto"/>
              <w:right w:val="single" w:sz="8" w:space="0" w:color="auto"/>
            </w:tcBorders>
            <w:vAlign w:val="center"/>
            <w:hideMark/>
          </w:tcPr>
          <w:p w14:paraId="699F948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1379" w:type="dxa"/>
            <w:vMerge/>
            <w:tcBorders>
              <w:top w:val="nil"/>
              <w:left w:val="nil"/>
              <w:bottom w:val="single" w:sz="8" w:space="0" w:color="auto"/>
              <w:right w:val="single" w:sz="8" w:space="0" w:color="auto"/>
            </w:tcBorders>
            <w:vAlign w:val="center"/>
            <w:hideMark/>
          </w:tcPr>
          <w:p w14:paraId="2A12787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A4D45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B71BB6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16" w:type="dxa"/>
            <w:vAlign w:val="center"/>
            <w:hideMark/>
          </w:tcPr>
          <w:p w14:paraId="653057E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801F364" w14:textId="77777777" w:rsidTr="003C1FA8">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99C64F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D99F50" w14:textId="2F27BFE4"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Emissão: </w:t>
            </w:r>
            <w:r w:rsidR="00C75383">
              <w:rPr>
                <w:rFonts w:ascii="Arial" w:hAnsi="Arial" w:cs="Arial"/>
                <w:sz w:val="20"/>
              </w:rPr>
              <w:t>31</w:t>
            </w:r>
            <w:r w:rsidR="00C75383" w:rsidRPr="00775266">
              <w:rPr>
                <w:rFonts w:ascii="Arial" w:hAnsi="Arial" w:cs="Arial"/>
                <w:sz w:val="20"/>
              </w:rPr>
              <w:t xml:space="preserve"> </w:t>
            </w:r>
            <w:r w:rsidR="00775266" w:rsidRPr="00775266">
              <w:rPr>
                <w:rFonts w:ascii="Arial" w:hAnsi="Arial" w:cs="Arial"/>
                <w:sz w:val="20"/>
              </w:rPr>
              <w:t xml:space="preserve">de </w:t>
            </w:r>
            <w:r w:rsidR="00C75383">
              <w:rPr>
                <w:rFonts w:ascii="Arial" w:hAnsi="Arial" w:cs="Arial"/>
                <w:sz w:val="20"/>
              </w:rPr>
              <w:t>agosto</w:t>
            </w:r>
            <w:r w:rsidR="00C75383" w:rsidRPr="00775266">
              <w:rPr>
                <w:rFonts w:ascii="Arial" w:hAnsi="Arial" w:cs="Arial"/>
                <w:sz w:val="20"/>
              </w:rPr>
              <w:t xml:space="preserve"> </w:t>
            </w:r>
            <w:r w:rsidR="00775266" w:rsidRPr="00775266">
              <w:rPr>
                <w:rFonts w:ascii="Arial" w:eastAsia="Arial Unicode MS" w:hAnsi="Arial" w:cs="Arial"/>
                <w:iCs/>
                <w:w w:val="0"/>
                <w:sz w:val="20"/>
              </w:rPr>
              <w:t>de 2022</w:t>
            </w:r>
            <w:r>
              <w:rPr>
                <w:rFonts w:ascii="Arial" w:eastAsia="Arial Unicode MS" w:hAnsi="Arial" w:cs="Arial"/>
                <w:iCs/>
                <w:w w:val="0"/>
                <w:sz w:val="20"/>
              </w:rPr>
              <w:t>.</w:t>
            </w:r>
          </w:p>
          <w:p w14:paraId="7AC17C27" w14:textId="77777777" w:rsidR="00321C8D" w:rsidRPr="00E34BFB" w:rsidRDefault="00321C8D" w:rsidP="003C1FA8">
            <w:pPr>
              <w:pStyle w:val="p0"/>
              <w:suppressAutoHyphens/>
              <w:spacing w:line="360" w:lineRule="auto"/>
              <w:rPr>
                <w:rFonts w:ascii="Arial" w:eastAsia="Arial Unicode MS" w:hAnsi="Arial" w:cs="Arial"/>
                <w:w w:val="0"/>
                <w:sz w:val="20"/>
              </w:rPr>
            </w:pPr>
          </w:p>
          <w:p w14:paraId="6BC4D7EE" w14:textId="46CA2098" w:rsidR="00321C8D" w:rsidRPr="00E34BFB" w:rsidRDefault="00321C8D">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Vencimento: </w:t>
            </w:r>
            <w:r w:rsidR="00CA2194">
              <w:rPr>
                <w:rFonts w:ascii="Arial" w:hAnsi="Arial" w:cs="Arial"/>
                <w:sz w:val="20"/>
              </w:rPr>
              <w:t>28</w:t>
            </w:r>
            <w:r w:rsidR="00CA2194" w:rsidRPr="00775266">
              <w:rPr>
                <w:rFonts w:ascii="Arial" w:hAnsi="Arial" w:cs="Arial"/>
                <w:sz w:val="20"/>
              </w:rPr>
              <w:t xml:space="preserve"> </w:t>
            </w:r>
            <w:r w:rsidR="009540DC">
              <w:rPr>
                <w:rFonts w:ascii="Arial" w:hAnsi="Arial" w:cs="Arial"/>
                <w:sz w:val="20"/>
              </w:rPr>
              <w:t xml:space="preserve">de </w:t>
            </w:r>
            <w:r w:rsidR="00CA2194">
              <w:rPr>
                <w:rFonts w:ascii="Arial" w:hAnsi="Arial" w:cs="Arial"/>
                <w:sz w:val="20"/>
              </w:rPr>
              <w:t>setembro</w:t>
            </w:r>
            <w:r w:rsidR="00CA2194" w:rsidRPr="00775266">
              <w:rPr>
                <w:rFonts w:ascii="Arial" w:hAnsi="Arial" w:cs="Arial"/>
                <w:sz w:val="20"/>
              </w:rPr>
              <w:t xml:space="preserve"> </w:t>
            </w:r>
            <w:r w:rsidR="009540DC">
              <w:rPr>
                <w:rFonts w:ascii="Arial" w:eastAsia="Arial Unicode MS" w:hAnsi="Arial" w:cs="Arial"/>
                <w:iCs/>
                <w:w w:val="0"/>
                <w:sz w:val="20"/>
              </w:rPr>
              <w:t>de 202</w:t>
            </w:r>
            <w:r w:rsidR="00FA20CA">
              <w:rPr>
                <w:rFonts w:ascii="Arial" w:eastAsia="Arial Unicode MS" w:hAnsi="Arial" w:cs="Arial"/>
                <w:iCs/>
                <w:w w:val="0"/>
                <w:sz w:val="20"/>
              </w:rPr>
              <w:t>3</w:t>
            </w:r>
            <w:r w:rsidR="009540DC">
              <w:rPr>
                <w:rFonts w:ascii="Arial" w:eastAsia="Arial Unicode MS" w:hAnsi="Arial" w:cs="Arial"/>
                <w:iCs/>
                <w:w w:val="0"/>
                <w:sz w:val="20"/>
              </w:rPr>
              <w:t>.</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9CB7B9" w14:textId="77777777"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hAnsi="Arial" w:cs="Arial"/>
                <w:smallCaps/>
                <w:sz w:val="20"/>
              </w:rPr>
              <w:t>1ª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41349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8A31A2"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hAnsi="Arial" w:cs="Arial"/>
                <w:color w:val="000000" w:themeColor="text1"/>
                <w:sz w:val="20"/>
              </w:rPr>
              <w:t>01</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9EEBF8" w14:textId="77777777"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sidR="003D6738">
              <w:rPr>
                <w:rFonts w:ascii="Arial" w:hAnsi="Arial" w:cs="Arial"/>
                <w:smallCaps/>
                <w:sz w:val="20"/>
              </w:rPr>
              <w:t>12</w:t>
            </w:r>
            <w:r w:rsidRPr="00E34BFB">
              <w:rPr>
                <w:rFonts w:ascii="Arial" w:hAnsi="Arial" w:cs="Arial"/>
                <w:color w:val="000000" w:themeColor="text1"/>
                <w:sz w:val="20"/>
              </w:rPr>
              <w:t>.</w:t>
            </w:r>
            <w:r w:rsidR="003D6738">
              <w:rPr>
                <w:rFonts w:ascii="Arial" w:hAnsi="Arial" w:cs="Arial"/>
                <w:color w:val="000000" w:themeColor="text1"/>
                <w:sz w:val="20"/>
              </w:rPr>
              <w:t>000</w:t>
            </w:r>
            <w:r w:rsidRPr="00E34BFB">
              <w:rPr>
                <w:rFonts w:ascii="Arial" w:hAnsi="Arial" w:cs="Arial"/>
                <w:color w:val="000000" w:themeColor="text1"/>
                <w:sz w:val="20"/>
              </w:rPr>
              <w:t>.000,00</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CF53F3" w14:textId="77777777"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sidR="003D6738">
              <w:rPr>
                <w:rFonts w:ascii="Arial" w:hAnsi="Arial" w:cs="Arial"/>
                <w:smallCaps/>
                <w:sz w:val="20"/>
              </w:rPr>
              <w:t>12</w:t>
            </w:r>
            <w:r w:rsidRPr="00E34BFB">
              <w:rPr>
                <w:rFonts w:ascii="Arial" w:hAnsi="Arial" w:cs="Arial"/>
                <w:color w:val="000000" w:themeColor="text1"/>
                <w:sz w:val="20"/>
              </w:rPr>
              <w:t>.</w:t>
            </w:r>
            <w:r w:rsidR="003D6738">
              <w:rPr>
                <w:rFonts w:ascii="Arial" w:hAnsi="Arial" w:cs="Arial"/>
                <w:color w:val="000000" w:themeColor="text1"/>
                <w:sz w:val="20"/>
              </w:rPr>
              <w:t>000</w:t>
            </w:r>
            <w:r w:rsidRPr="00E34BFB">
              <w:rPr>
                <w:rFonts w:ascii="Arial" w:hAnsi="Arial" w:cs="Arial"/>
                <w:color w:val="000000" w:themeColor="text1"/>
                <w:sz w:val="20"/>
              </w:rPr>
              <w:t>.000,00</w:t>
            </w:r>
          </w:p>
        </w:tc>
        <w:tc>
          <w:tcPr>
            <w:tcW w:w="16" w:type="dxa"/>
            <w:vAlign w:val="center"/>
            <w:hideMark/>
          </w:tcPr>
          <w:p w14:paraId="07D4565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28FCB0E"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DE339B6"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PAGAMENTO </w:t>
            </w:r>
          </w:p>
        </w:tc>
        <w:tc>
          <w:tcPr>
            <w:tcW w:w="16" w:type="dxa"/>
            <w:vAlign w:val="center"/>
            <w:hideMark/>
          </w:tcPr>
          <w:p w14:paraId="1129FB0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3C16D5F"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16DA291"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14:paraId="56025D4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0C62598" w14:textId="77777777" w:rsidTr="003C1FA8">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E8DA3AA" w14:textId="77777777" w:rsidR="00321C8D" w:rsidRPr="00E34BFB" w:rsidRDefault="00321C8D">
            <w:pPr>
              <w:pStyle w:val="p0"/>
              <w:suppressAutoHyphens/>
              <w:spacing w:line="360" w:lineRule="auto"/>
              <w:jc w:val="center"/>
              <w:rPr>
                <w:rFonts w:ascii="Arial" w:eastAsia="Arial Unicode MS" w:hAnsi="Arial" w:cs="Arial"/>
                <w:b/>
                <w:w w:val="0"/>
                <w:sz w:val="20"/>
              </w:rPr>
            </w:pPr>
            <w:r w:rsidRPr="00E34BFB">
              <w:rPr>
                <w:rFonts w:ascii="Arial" w:eastAsia="Arial Unicode MS" w:hAnsi="Arial" w:cs="Arial"/>
                <w:b/>
                <w:w w:val="0"/>
                <w:sz w:val="20"/>
              </w:rPr>
              <w:t xml:space="preserve">AMORTIZAÇÃO E </w:t>
            </w:r>
            <w:r w:rsidR="001E5B9F" w:rsidRPr="00E34BFB">
              <w:rPr>
                <w:rFonts w:ascii="Arial" w:eastAsia="Arial Unicode MS" w:hAnsi="Arial" w:cs="Arial"/>
                <w:b/>
                <w:w w:val="0"/>
                <w:sz w:val="20"/>
              </w:rPr>
              <w:t>REMUNERAÇÃO</w:t>
            </w:r>
          </w:p>
        </w:tc>
        <w:tc>
          <w:tcPr>
            <w:tcW w:w="16" w:type="dxa"/>
            <w:vAlign w:val="center"/>
            <w:hideMark/>
          </w:tcPr>
          <w:p w14:paraId="3ACC758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E1EF5C8" w14:textId="77777777" w:rsidTr="003C1FA8">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C9D18BA" w14:textId="77777777"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Atualização Monetária</w:t>
            </w:r>
          </w:p>
        </w:tc>
        <w:tc>
          <w:tcPr>
            <w:tcW w:w="3707"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1CA6F9D" w14:textId="77777777" w:rsidR="00321C8D" w:rsidRPr="008E0287" w:rsidRDefault="00321C8D" w:rsidP="003C1FA8">
            <w:pPr>
              <w:pStyle w:val="p0"/>
              <w:suppressAutoHyphens/>
              <w:spacing w:line="360" w:lineRule="auto"/>
              <w:ind w:left="4"/>
              <w:jc w:val="center"/>
              <w:rPr>
                <w:rFonts w:ascii="Arial" w:eastAsia="Arial Unicode MS" w:hAnsi="Arial" w:cs="Arial"/>
                <w:w w:val="0"/>
                <w:sz w:val="20"/>
              </w:rPr>
            </w:pPr>
            <w:r w:rsidRPr="008E0287">
              <w:rPr>
                <w:rFonts w:ascii="Arial" w:eastAsia="Arial Unicode MS" w:hAnsi="Arial" w:cs="Arial"/>
                <w:w w:val="0"/>
                <w:sz w:val="20"/>
              </w:rPr>
              <w:t>Taxa Efetiva</w:t>
            </w:r>
          </w:p>
        </w:tc>
        <w:tc>
          <w:tcPr>
            <w:tcW w:w="4698"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E289DEC" w14:textId="77777777" w:rsidR="00321C8D" w:rsidRPr="00E34BFB" w:rsidRDefault="00321C8D" w:rsidP="003C1FA8">
            <w:pPr>
              <w:pStyle w:val="p0"/>
              <w:suppressAutoHyphens/>
              <w:spacing w:line="360" w:lineRule="auto"/>
              <w:ind w:left="133"/>
              <w:jc w:val="center"/>
              <w:rPr>
                <w:rFonts w:ascii="Arial" w:eastAsia="Arial Unicode MS" w:hAnsi="Arial" w:cs="Arial"/>
                <w:w w:val="0"/>
                <w:sz w:val="20"/>
              </w:rPr>
            </w:pPr>
            <w:r w:rsidRPr="00E34BFB">
              <w:rPr>
                <w:rFonts w:ascii="Arial" w:eastAsia="Arial Unicode MS" w:hAnsi="Arial" w:cs="Arial"/>
                <w:w w:val="0"/>
                <w:sz w:val="20"/>
              </w:rPr>
              <w:t>Forma de Pagamento</w:t>
            </w:r>
          </w:p>
        </w:tc>
        <w:tc>
          <w:tcPr>
            <w:tcW w:w="16" w:type="dxa"/>
            <w:vAlign w:val="center"/>
            <w:hideMark/>
          </w:tcPr>
          <w:p w14:paraId="173F2FF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D2A3455" w14:textId="77777777" w:rsidTr="003C1FA8">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C7F391" w14:textId="77777777" w:rsidR="00321C8D" w:rsidRPr="00E34BFB" w:rsidRDefault="00321C8D" w:rsidP="00B92B0D">
            <w:pPr>
              <w:pStyle w:val="p0"/>
              <w:suppressAutoHyphens/>
              <w:spacing w:line="360" w:lineRule="auto"/>
              <w:jc w:val="center"/>
              <w:rPr>
                <w:rFonts w:ascii="Arial" w:eastAsia="Arial Unicode MS" w:hAnsi="Arial" w:cs="Arial"/>
                <w:w w:val="0"/>
                <w:sz w:val="20"/>
              </w:rPr>
            </w:pPr>
            <w:r w:rsidRPr="00400BEF">
              <w:rPr>
                <w:rFonts w:ascii="Arial" w:eastAsia="Arial Unicode MS" w:hAnsi="Arial" w:cs="Arial"/>
                <w:sz w:val="20"/>
                <w:lang w:bidi="th-TH"/>
              </w:rPr>
              <w:t xml:space="preserve">O Valor Nominal Unitário ou o saldo do Valor Nominal Unitário, conforme o caso, </w:t>
            </w:r>
            <w:r w:rsidR="000F142C">
              <w:rPr>
                <w:rFonts w:ascii="Arial" w:eastAsia="Arial Unicode MS" w:hAnsi="Arial" w:cs="Arial"/>
                <w:sz w:val="20"/>
                <w:lang w:bidi="th-TH"/>
              </w:rPr>
              <w:t>não será</w:t>
            </w:r>
            <w:r w:rsidR="000F142C" w:rsidRPr="00400BEF">
              <w:rPr>
                <w:rFonts w:ascii="Arial" w:eastAsia="Arial Unicode MS" w:hAnsi="Arial" w:cs="Arial"/>
                <w:sz w:val="20"/>
                <w:lang w:bidi="th-TH"/>
              </w:rPr>
              <w:t xml:space="preserve"> </w:t>
            </w:r>
            <w:r w:rsidRPr="00400BEF">
              <w:rPr>
                <w:rFonts w:ascii="Arial" w:eastAsia="Arial Unicode MS" w:hAnsi="Arial" w:cs="Arial"/>
                <w:sz w:val="20"/>
                <w:lang w:bidi="th-TH"/>
              </w:rPr>
              <w:t xml:space="preserve">atualizado </w:t>
            </w:r>
            <w:r w:rsidR="000F142C">
              <w:rPr>
                <w:rFonts w:ascii="Arial" w:eastAsia="Arial Unicode MS" w:hAnsi="Arial" w:cs="Arial"/>
                <w:sz w:val="20"/>
                <w:lang w:bidi="th-TH"/>
              </w:rPr>
              <w:t>monetariamente</w:t>
            </w:r>
            <w:r>
              <w:rPr>
                <w:rFonts w:ascii="Arial" w:eastAsia="Arial Unicode MS" w:hAnsi="Arial" w:cs="Arial"/>
                <w:sz w:val="20"/>
                <w:lang w:bidi="th-TH"/>
              </w:rPr>
              <w:t>.</w:t>
            </w:r>
          </w:p>
        </w:tc>
        <w:tc>
          <w:tcPr>
            <w:tcW w:w="3707"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75D7C987" w14:textId="77777777" w:rsidR="00321C8D" w:rsidRPr="008E0287" w:rsidRDefault="000F142C" w:rsidP="000B64AF">
            <w:pPr>
              <w:pStyle w:val="p0"/>
              <w:suppressAutoHyphens/>
              <w:spacing w:line="360" w:lineRule="auto"/>
              <w:ind w:left="-32"/>
              <w:jc w:val="center"/>
              <w:rPr>
                <w:rFonts w:ascii="Arial" w:eastAsia="Arial Unicode MS" w:hAnsi="Arial" w:cs="Arial"/>
                <w:w w:val="0"/>
                <w:sz w:val="20"/>
                <w:lang w:bidi="th-TH"/>
              </w:rPr>
            </w:pPr>
            <w:r>
              <w:rPr>
                <w:rFonts w:ascii="Arial" w:hAnsi="Arial" w:cs="Arial"/>
                <w:sz w:val="20"/>
                <w:lang w:bidi="th-TH"/>
              </w:rPr>
              <w:t>9</w:t>
            </w:r>
            <w:r w:rsidR="00321C8D" w:rsidRPr="008E0287">
              <w:rPr>
                <w:rFonts w:ascii="Arial" w:hAnsi="Arial" w:cs="Arial"/>
                <w:sz w:val="20"/>
                <w:lang w:bidi="th-TH"/>
              </w:rPr>
              <w:t>,</w:t>
            </w:r>
            <w:r>
              <w:rPr>
                <w:rFonts w:ascii="Arial" w:hAnsi="Arial" w:cs="Arial"/>
                <w:sz w:val="20"/>
                <w:lang w:bidi="th-TH"/>
              </w:rPr>
              <w:t>0</w:t>
            </w:r>
            <w:r w:rsidRPr="008E0287">
              <w:rPr>
                <w:rFonts w:ascii="Arial" w:hAnsi="Arial" w:cs="Arial"/>
                <w:sz w:val="20"/>
                <w:lang w:bidi="th-TH"/>
              </w:rPr>
              <w:t>0</w:t>
            </w:r>
            <w:r w:rsidR="00321C8D" w:rsidRPr="008E0287">
              <w:rPr>
                <w:rFonts w:ascii="Arial" w:hAnsi="Arial" w:cs="Arial"/>
                <w:sz w:val="20"/>
                <w:lang w:bidi="th-TH"/>
              </w:rPr>
              <w:t>% (</w:t>
            </w:r>
            <w:r>
              <w:rPr>
                <w:rFonts w:ascii="Arial" w:hAnsi="Arial" w:cs="Arial"/>
                <w:sz w:val="20"/>
                <w:lang w:bidi="th-TH"/>
              </w:rPr>
              <w:t>nove</w:t>
            </w:r>
            <w:r w:rsidR="00321C8D" w:rsidRPr="008E0287">
              <w:rPr>
                <w:rFonts w:ascii="Arial" w:hAnsi="Arial" w:cs="Arial"/>
                <w:sz w:val="20"/>
                <w:lang w:bidi="th-TH"/>
              </w:rPr>
              <w:t xml:space="preserve"> por cento)</w:t>
            </w:r>
          </w:p>
        </w:tc>
        <w:tc>
          <w:tcPr>
            <w:tcW w:w="4698"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5B47A9" w14:textId="777912F6" w:rsidR="00321C8D" w:rsidRPr="00E34BFB" w:rsidRDefault="00321C8D">
            <w:pPr>
              <w:pStyle w:val="p0"/>
              <w:suppressAutoHyphens/>
              <w:spacing w:line="360" w:lineRule="auto"/>
              <w:ind w:left="-32"/>
              <w:rPr>
                <w:rFonts w:ascii="Arial" w:eastAsia="Arial Unicode MS" w:hAnsi="Arial" w:cs="Arial"/>
                <w:w w:val="0"/>
                <w:sz w:val="20"/>
              </w:rPr>
            </w:pPr>
            <w:r w:rsidRPr="00E34BFB">
              <w:rPr>
                <w:rFonts w:ascii="Arial" w:hAnsi="Arial" w:cs="Arial"/>
                <w:sz w:val="20"/>
                <w:lang w:bidi="th-TH"/>
              </w:rPr>
              <w:t xml:space="preserve">O saldo do Valor </w:t>
            </w:r>
            <w:r w:rsidRPr="00157302">
              <w:rPr>
                <w:rFonts w:ascii="Arial" w:hAnsi="Arial" w:cs="Arial"/>
                <w:sz w:val="20"/>
                <w:lang w:bidi="th-TH"/>
              </w:rPr>
              <w:t xml:space="preserve">Nominal Unitário da Nota Comercial será amortizado mensalmente, sendo o primeiro pagamento em </w:t>
            </w:r>
            <w:r w:rsidR="00CA2194">
              <w:rPr>
                <w:rFonts w:ascii="Arial" w:hAnsi="Arial" w:cs="Arial"/>
                <w:sz w:val="20"/>
              </w:rPr>
              <w:t>31</w:t>
            </w:r>
            <w:r w:rsidR="00CA2194" w:rsidRPr="00157302">
              <w:rPr>
                <w:rFonts w:ascii="Arial" w:hAnsi="Arial" w:cs="Arial"/>
                <w:sz w:val="20"/>
              </w:rPr>
              <w:t xml:space="preserve"> </w:t>
            </w:r>
            <w:r w:rsidR="00134383" w:rsidRPr="00157302">
              <w:rPr>
                <w:rFonts w:ascii="Arial" w:hAnsi="Arial" w:cs="Arial"/>
                <w:sz w:val="20"/>
              </w:rPr>
              <w:t xml:space="preserve">de </w:t>
            </w:r>
            <w:r w:rsidR="00CA2194">
              <w:rPr>
                <w:rFonts w:ascii="Arial" w:hAnsi="Arial" w:cs="Arial"/>
                <w:sz w:val="20"/>
              </w:rPr>
              <w:t>outubro</w:t>
            </w:r>
            <w:r w:rsidR="00CA2194" w:rsidRPr="00157302">
              <w:rPr>
                <w:rFonts w:ascii="Arial" w:hAnsi="Arial" w:cs="Arial"/>
                <w:sz w:val="20"/>
              </w:rPr>
              <w:t xml:space="preserve"> </w:t>
            </w:r>
            <w:r w:rsidR="00134383" w:rsidRPr="00157302">
              <w:rPr>
                <w:rFonts w:ascii="Arial" w:hAnsi="Arial" w:cs="Arial"/>
                <w:sz w:val="20"/>
              </w:rPr>
              <w:t>de</w:t>
            </w:r>
            <w:r w:rsidR="00134383">
              <w:rPr>
                <w:rFonts w:ascii="Arial" w:hAnsi="Arial" w:cs="Arial"/>
                <w:sz w:val="20"/>
              </w:rPr>
              <w:t xml:space="preserve"> 2022 </w:t>
            </w:r>
            <w:r w:rsidRPr="00AA167F">
              <w:rPr>
                <w:rFonts w:ascii="Arial" w:hAnsi="Arial" w:cs="Arial"/>
                <w:sz w:val="20"/>
                <w:lang w:bidi="th-TH"/>
              </w:rPr>
              <w:t>e último na Data de Vencimento</w:t>
            </w:r>
            <w:r>
              <w:rPr>
                <w:rFonts w:ascii="Arial" w:hAnsi="Arial" w:cs="Arial"/>
                <w:sz w:val="20"/>
                <w:lang w:bidi="th-TH"/>
              </w:rPr>
              <w:t>.</w:t>
            </w:r>
          </w:p>
        </w:tc>
        <w:tc>
          <w:tcPr>
            <w:tcW w:w="16" w:type="dxa"/>
            <w:vAlign w:val="center"/>
            <w:hideMark/>
          </w:tcPr>
          <w:p w14:paraId="32D915E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8F09201"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266C8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481F6EF5"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BAE2BE7"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01E2ADF"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OUTRAS CARACTERÍSTICAS DA EMISSÃO</w:t>
            </w:r>
          </w:p>
        </w:tc>
        <w:tc>
          <w:tcPr>
            <w:tcW w:w="16" w:type="dxa"/>
            <w:vAlign w:val="center"/>
            <w:hideMark/>
          </w:tcPr>
          <w:p w14:paraId="605F864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0CC61B9"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D710E9"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CB0AC3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8CC3504" w14:textId="77777777" w:rsidTr="003C1FA8">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CDCD9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54524D" w14:textId="77777777" w:rsidR="00321C8D" w:rsidRPr="00E34BFB" w:rsidRDefault="00321C8D" w:rsidP="003C1FA8">
            <w:pPr>
              <w:pStyle w:val="p0"/>
              <w:suppressAutoHyphens/>
              <w:spacing w:line="360" w:lineRule="auto"/>
              <w:rPr>
                <w:rFonts w:ascii="Arial" w:eastAsia="Arial Unicode MS" w:hAnsi="Arial" w:cs="Arial"/>
                <w:w w:val="0"/>
                <w:sz w:val="20"/>
              </w:rPr>
            </w:pPr>
            <w:r>
              <w:rPr>
                <w:rFonts w:ascii="Arial" w:eastAsia="Arial Unicode MS" w:hAnsi="Arial" w:cs="Arial"/>
                <w:w w:val="0"/>
                <w:sz w:val="20"/>
              </w:rPr>
              <w:t>Escritural.</w:t>
            </w:r>
          </w:p>
        </w:tc>
        <w:tc>
          <w:tcPr>
            <w:tcW w:w="16" w:type="dxa"/>
            <w:vAlign w:val="center"/>
            <w:hideMark/>
          </w:tcPr>
          <w:p w14:paraId="3AE61BF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266EAD6" w14:textId="77777777" w:rsidTr="003C1FA8">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D1AA33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41F41068" w14:textId="77777777" w:rsidR="00321C8D" w:rsidRPr="00E34BFB" w:rsidRDefault="00321C8D">
            <w:pPr>
              <w:pStyle w:val="p0"/>
              <w:suppressAutoHyphens/>
              <w:spacing w:line="360" w:lineRule="auto"/>
              <w:rPr>
                <w:rFonts w:ascii="Arial" w:eastAsia="Arial Unicode MS" w:hAnsi="Arial" w:cs="Arial"/>
                <w:w w:val="0"/>
                <w:sz w:val="20"/>
                <w:u w:val="double"/>
              </w:rPr>
            </w:pPr>
            <w:r w:rsidRPr="00E34BFB">
              <w:rPr>
                <w:rFonts w:ascii="Arial" w:eastAsia="Arial Unicode MS" w:hAnsi="Arial" w:cs="Arial"/>
                <w:w w:val="0"/>
                <w:sz w:val="20"/>
              </w:rPr>
              <w:t>Cessão Fiduciária</w:t>
            </w:r>
            <w:r w:rsidR="001E5B9F">
              <w:rPr>
                <w:rFonts w:ascii="Arial" w:eastAsia="Arial Unicode MS" w:hAnsi="Arial" w:cs="Arial"/>
                <w:w w:val="0"/>
                <w:sz w:val="20"/>
              </w:rPr>
              <w:t xml:space="preserve"> de Direitos Creditórios</w:t>
            </w:r>
            <w:r w:rsidR="000F142C">
              <w:rPr>
                <w:rFonts w:ascii="Arial" w:eastAsia="Arial Unicode MS" w:hAnsi="Arial" w:cs="Arial"/>
                <w:w w:val="0"/>
                <w:sz w:val="20"/>
              </w:rPr>
              <w:t xml:space="preserve"> e Aval</w:t>
            </w:r>
            <w:r w:rsidR="001E5B9F">
              <w:rPr>
                <w:rFonts w:ascii="Arial" w:eastAsia="Arial Unicode MS" w:hAnsi="Arial" w:cs="Arial"/>
                <w:w w:val="0"/>
                <w:sz w:val="20"/>
              </w:rPr>
              <w:t>.</w:t>
            </w:r>
          </w:p>
        </w:tc>
        <w:tc>
          <w:tcPr>
            <w:tcW w:w="16" w:type="dxa"/>
            <w:vAlign w:val="center"/>
            <w:hideMark/>
          </w:tcPr>
          <w:p w14:paraId="4B262BB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667705B" w14:textId="77777777" w:rsidTr="003C1FA8">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14BDCCD"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26625BC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9EBC8E8"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94E1A17"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QUALIFICAÇÃO DO SUBSCRITOR</w:t>
            </w:r>
          </w:p>
        </w:tc>
        <w:tc>
          <w:tcPr>
            <w:tcW w:w="16" w:type="dxa"/>
            <w:vAlign w:val="center"/>
            <w:hideMark/>
          </w:tcPr>
          <w:p w14:paraId="744BC5AF"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DAE8457" w14:textId="77777777"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587295A"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Nome ou Denominação Social:</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4A1699"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CPF ou CNPJ: </w:t>
            </w:r>
          </w:p>
        </w:tc>
        <w:tc>
          <w:tcPr>
            <w:tcW w:w="16" w:type="dxa"/>
            <w:vAlign w:val="center"/>
            <w:hideMark/>
          </w:tcPr>
          <w:p w14:paraId="0E51A834"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9EF865E" w14:textId="77777777"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5B17F950" w14:textId="20CFF5B2" w:rsidR="00321C8D" w:rsidRPr="00E34BFB" w:rsidRDefault="00CA2194">
            <w:pPr>
              <w:pStyle w:val="p0"/>
              <w:suppressAutoHyphens/>
              <w:spacing w:line="360" w:lineRule="auto"/>
              <w:rPr>
                <w:rFonts w:ascii="Arial" w:eastAsia="Arial Unicode MS" w:hAnsi="Arial" w:cs="Arial"/>
                <w:bCs/>
                <w:w w:val="0"/>
                <w:sz w:val="20"/>
              </w:rPr>
            </w:pPr>
            <w:r w:rsidRPr="00AA167F">
              <w:rPr>
                <w:rFonts w:ascii="Arial" w:hAnsi="Arial" w:cs="Arial"/>
                <w:b/>
                <w:bCs/>
                <w:sz w:val="20"/>
              </w:rPr>
              <w:t>OPEA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41C447B5" w14:textId="1C70096F"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02.773.542/0001-22</w:t>
            </w:r>
          </w:p>
        </w:tc>
        <w:tc>
          <w:tcPr>
            <w:tcW w:w="16" w:type="dxa"/>
            <w:vAlign w:val="center"/>
            <w:hideMark/>
          </w:tcPr>
          <w:p w14:paraId="21FFB5D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98E9C67" w14:textId="77777777"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502A3C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511A9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773B19"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Complemento:</w:t>
            </w:r>
          </w:p>
        </w:tc>
        <w:tc>
          <w:tcPr>
            <w:tcW w:w="16" w:type="dxa"/>
            <w:vAlign w:val="center"/>
            <w:hideMark/>
          </w:tcPr>
          <w:p w14:paraId="2C23194E"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A18B221" w14:textId="77777777"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F12F7CE" w14:textId="29CE2782"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Rua Hungria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25B97241" w14:textId="4EE15385"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1.240</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5660E7FA" w14:textId="4E843BC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conj. 62, 6º andar</w:t>
            </w:r>
          </w:p>
        </w:tc>
        <w:tc>
          <w:tcPr>
            <w:tcW w:w="16" w:type="dxa"/>
            <w:vAlign w:val="center"/>
            <w:hideMark/>
          </w:tcPr>
          <w:p w14:paraId="5EB03CC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77EA933" w14:textId="77777777" w:rsidTr="003C1FA8">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10765DEE"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7FE20F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42A13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2F380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7C866E10"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4C395B1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4F6958C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E5574E1" w14:textId="77777777" w:rsidTr="003C1FA8">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712DCF22" w14:textId="0C66A23D"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Jardim Europa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57041B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E96C933" w14:textId="5F4D1379"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9B185B1" w14:textId="5D051F0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6A629ACF" w14:textId="4C1D0DC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3D9EA4A"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39FDF2B9"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0EFE6BC"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F71B52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83E8137"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72C2DA7"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E738645"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NOTA COMERCIAL SUBSCRITA</w:t>
            </w:r>
          </w:p>
        </w:tc>
        <w:tc>
          <w:tcPr>
            <w:tcW w:w="16" w:type="dxa"/>
            <w:vAlign w:val="center"/>
            <w:hideMark/>
          </w:tcPr>
          <w:p w14:paraId="30F30C5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C4CCA54" w14:textId="77777777" w:rsidTr="003C1FA8">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4E062A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5F351AE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hAnsi="Arial" w:cs="Arial"/>
                <w:smallCaps/>
                <w:sz w:val="20"/>
              </w:rPr>
              <w:t>01</w:t>
            </w:r>
            <w:r w:rsidRPr="00E34BFB">
              <w:rPr>
                <w:rFonts w:ascii="Arial" w:eastAsia="Arial Unicode MS" w:hAnsi="Arial" w:cs="Arial"/>
                <w:w w:val="0"/>
                <w:sz w:val="20"/>
              </w:rPr>
              <w:t xml:space="preserve"> (</w:t>
            </w:r>
            <w:r w:rsidRPr="00E34BFB">
              <w:rPr>
                <w:rFonts w:ascii="Arial" w:hAnsi="Arial" w:cs="Arial"/>
                <w:smallCaps/>
                <w:sz w:val="20"/>
              </w:rPr>
              <w:t>UMA</w:t>
            </w:r>
            <w:r w:rsidRPr="00E34BFB">
              <w:rPr>
                <w:rFonts w:ascii="Arial" w:eastAsia="Arial Unicode MS" w:hAnsi="Arial" w:cs="Arial"/>
                <w:w w:val="0"/>
                <w:sz w:val="20"/>
              </w:rPr>
              <w:t>)</w:t>
            </w:r>
          </w:p>
        </w:tc>
        <w:tc>
          <w:tcPr>
            <w:tcW w:w="16" w:type="dxa"/>
            <w:vAlign w:val="center"/>
            <w:hideMark/>
          </w:tcPr>
          <w:p w14:paraId="1355C3FF"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71D321C" w14:textId="77777777"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08FAD74E"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INTEGRALIZAÇÃO </w:t>
            </w:r>
          </w:p>
        </w:tc>
        <w:tc>
          <w:tcPr>
            <w:tcW w:w="16" w:type="dxa"/>
            <w:vAlign w:val="center"/>
            <w:hideMark/>
          </w:tcPr>
          <w:p w14:paraId="1A227633"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F42C727" w14:textId="77777777" w:rsidTr="003C1FA8">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76181CC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Conforme Escritura de Emissão, a Nota Comercial subscrita por este Boletim de Subscrição será integralizada após o cumprimento das Condições Precedentes.</w:t>
            </w:r>
          </w:p>
        </w:tc>
        <w:tc>
          <w:tcPr>
            <w:tcW w:w="16" w:type="dxa"/>
            <w:vAlign w:val="center"/>
            <w:hideMark/>
          </w:tcPr>
          <w:p w14:paraId="16142E59"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7286684" w14:textId="77777777" w:rsidTr="003C1FA8">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5FDEED3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063E82B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DAC8299" w14:textId="77777777"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3F1A1DB"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ADESÃO AOS TERMOS E CONDIÇÕES</w:t>
            </w:r>
          </w:p>
        </w:tc>
        <w:tc>
          <w:tcPr>
            <w:tcW w:w="16" w:type="dxa"/>
            <w:vAlign w:val="center"/>
            <w:hideMark/>
          </w:tcPr>
          <w:p w14:paraId="77DB287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559BBC9" w14:textId="77777777" w:rsidTr="00E34BFB">
        <w:trPr>
          <w:trHeight w:val="1045"/>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4E1AFCED"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Condições:</w:t>
            </w:r>
          </w:p>
          <w:p w14:paraId="7C65E5AA" w14:textId="77777777" w:rsidR="00321C8D" w:rsidRPr="00E34BFB" w:rsidRDefault="00321C8D" w:rsidP="003C1FA8">
            <w:pPr>
              <w:pStyle w:val="p0"/>
              <w:suppressAutoHyphens/>
              <w:spacing w:line="360" w:lineRule="auto"/>
              <w:rPr>
                <w:rFonts w:ascii="Arial" w:eastAsia="Arial Unicode MS" w:hAnsi="Arial" w:cs="Arial"/>
                <w:w w:val="0"/>
                <w:sz w:val="20"/>
              </w:rPr>
            </w:pPr>
          </w:p>
          <w:p w14:paraId="6C28953B" w14:textId="647049FC"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O Subscritor, neste ato, declara, em caráter irrevogável e irretratável, em relação à </w:t>
            </w:r>
            <w:r w:rsidRPr="00E34BFB">
              <w:rPr>
                <w:rFonts w:ascii="Arial" w:hAnsi="Arial" w:cs="Arial"/>
                <w:smallCaps/>
                <w:sz w:val="20"/>
              </w:rPr>
              <w:t>1</w:t>
            </w:r>
            <w:r w:rsidRPr="00E34BFB">
              <w:rPr>
                <w:rFonts w:ascii="Arial" w:eastAsia="Arial Unicode MS" w:hAnsi="Arial" w:cs="Arial"/>
                <w:w w:val="0"/>
                <w:sz w:val="20"/>
              </w:rPr>
              <w:t>ª (</w:t>
            </w:r>
            <w:r w:rsidRPr="00E34BFB">
              <w:rPr>
                <w:rFonts w:ascii="Arial" w:hAnsi="Arial" w:cs="Arial"/>
                <w:sz w:val="20"/>
                <w:lang w:bidi="th-TH"/>
              </w:rPr>
              <w:t>primeira)</w:t>
            </w:r>
            <w:r w:rsidRPr="00E34BFB">
              <w:rPr>
                <w:rFonts w:ascii="Arial" w:eastAsia="Arial Unicode MS" w:hAnsi="Arial" w:cs="Arial"/>
                <w:w w:val="0"/>
                <w:sz w:val="20"/>
              </w:rPr>
              <w:t xml:space="preserve"> emissão de </w:t>
            </w:r>
            <w:r w:rsidRPr="00E34BFB">
              <w:rPr>
                <w:rFonts w:ascii="Arial" w:hAnsi="Arial" w:cs="Arial"/>
                <w:sz w:val="20"/>
                <w:lang w:bidi="th-TH"/>
              </w:rPr>
              <w:t>Nota Comercial, em série única, para colocação privada, da Emissora</w:t>
            </w:r>
            <w:r w:rsidRPr="00E34BFB">
              <w:rPr>
                <w:rFonts w:ascii="Arial" w:eastAsia="Arial Unicode MS" w:hAnsi="Arial" w:cs="Arial"/>
                <w:w w:val="0"/>
                <w:sz w:val="20"/>
              </w:rPr>
              <w:t xml:space="preserve">, para os devidos fins que conhece, está de acordo e por isso adere a todas as disposições constantes deste Boletim de Subscrição e da Escritura de Emissão, a qual foi firmada de acordo com a autorização da </w:t>
            </w:r>
            <w:r w:rsidR="001E5B9F">
              <w:rPr>
                <w:rFonts w:ascii="Arial" w:hAnsi="Arial" w:cs="Arial"/>
                <w:sz w:val="20"/>
                <w:lang w:bidi="th-TH"/>
              </w:rPr>
              <w:t>Ata de Reunião de Sócios</w:t>
            </w:r>
            <w:r w:rsidRPr="00E34BFB">
              <w:rPr>
                <w:rFonts w:ascii="Arial" w:eastAsia="Arial Unicode MS" w:hAnsi="Arial" w:cs="Arial"/>
                <w:w w:val="0"/>
                <w:sz w:val="20"/>
              </w:rPr>
              <w:t xml:space="preserve"> da Emissora realizada em </w:t>
            </w:r>
            <w:del w:id="370" w:author="João Bertanha" w:date="2022-09-02T15:38:00Z">
              <w:r w:rsidR="00516A79" w:rsidDel="007D5FA7">
                <w:rPr>
                  <w:rFonts w:ascii="Arial" w:hAnsi="Arial" w:cs="Arial"/>
                  <w:sz w:val="20"/>
                </w:rPr>
                <w:delText>01</w:delText>
              </w:r>
              <w:r w:rsidR="00CA2194" w:rsidRPr="0023723A" w:rsidDel="007D5FA7">
                <w:rPr>
                  <w:rFonts w:ascii="Arial" w:hAnsi="Arial" w:cs="Arial"/>
                  <w:sz w:val="20"/>
                </w:rPr>
                <w:delText xml:space="preserve"> </w:delText>
              </w:r>
            </w:del>
            <w:ins w:id="371" w:author="João Bertanha" w:date="2022-09-02T15:38:00Z">
              <w:r w:rsidR="007D5FA7">
                <w:rPr>
                  <w:rFonts w:ascii="Arial" w:hAnsi="Arial" w:cs="Arial"/>
                  <w:sz w:val="20"/>
                </w:rPr>
                <w:t>0</w:t>
              </w:r>
              <w:r w:rsidR="007D5FA7">
                <w:rPr>
                  <w:rFonts w:ascii="Arial" w:hAnsi="Arial" w:cs="Arial"/>
                  <w:sz w:val="20"/>
                </w:rPr>
                <w:t>2</w:t>
              </w:r>
              <w:r w:rsidR="007D5FA7" w:rsidRPr="0023723A">
                <w:rPr>
                  <w:rFonts w:ascii="Arial" w:hAnsi="Arial" w:cs="Arial"/>
                  <w:sz w:val="20"/>
                </w:rPr>
                <w:t xml:space="preserve"> </w:t>
              </w:r>
            </w:ins>
            <w:r w:rsidR="00CA2194" w:rsidRPr="0023723A">
              <w:rPr>
                <w:rFonts w:ascii="Arial" w:hAnsi="Arial" w:cs="Arial"/>
                <w:sz w:val="20"/>
              </w:rPr>
              <w:t xml:space="preserve">de </w:t>
            </w:r>
            <w:r w:rsidR="00516A79">
              <w:rPr>
                <w:rFonts w:ascii="Arial" w:hAnsi="Arial" w:cs="Arial"/>
                <w:sz w:val="20"/>
              </w:rPr>
              <w:t>setembro de 2022</w:t>
            </w:r>
            <w:r w:rsidR="00CA2194">
              <w:rPr>
                <w:rFonts w:ascii="Arial" w:hAnsi="Arial" w:cs="Arial"/>
                <w:sz w:val="20"/>
              </w:rPr>
              <w:t xml:space="preserve">, </w:t>
            </w:r>
            <w:r w:rsidRPr="00E34BFB">
              <w:rPr>
                <w:rFonts w:ascii="Arial" w:eastAsia="Arial Unicode MS" w:hAnsi="Arial" w:cs="Arial"/>
                <w:w w:val="0"/>
                <w:sz w:val="20"/>
              </w:rPr>
              <w:t>nos termos do artigo</w:t>
            </w:r>
            <w:r w:rsidR="001E5B9F">
              <w:rPr>
                <w:rFonts w:ascii="Arial" w:eastAsia="Arial Unicode MS" w:hAnsi="Arial" w:cs="Arial"/>
                <w:w w:val="0"/>
                <w:sz w:val="20"/>
              </w:rPr>
              <w:t xml:space="preserve"> 1.071</w:t>
            </w:r>
            <w:r w:rsidRPr="00E34BFB">
              <w:rPr>
                <w:rFonts w:ascii="Arial" w:eastAsia="Arial Unicode MS" w:hAnsi="Arial" w:cs="Arial"/>
                <w:w w:val="0"/>
                <w:sz w:val="20"/>
              </w:rPr>
              <w:t xml:space="preserve">, da Lei nº </w:t>
            </w:r>
            <w:r w:rsidR="001E5B9F">
              <w:rPr>
                <w:rFonts w:ascii="Arial" w:eastAsia="Arial Unicode MS" w:hAnsi="Arial" w:cs="Arial"/>
                <w:w w:val="0"/>
                <w:sz w:val="20"/>
              </w:rPr>
              <w:t>10.406</w:t>
            </w:r>
            <w:r w:rsidRPr="00E34BFB">
              <w:rPr>
                <w:rFonts w:ascii="Arial" w:eastAsia="Arial Unicode MS" w:hAnsi="Arial" w:cs="Arial"/>
                <w:w w:val="0"/>
                <w:sz w:val="20"/>
              </w:rPr>
              <w:t xml:space="preserve">, de </w:t>
            </w:r>
            <w:r w:rsidR="001E5B9F">
              <w:rPr>
                <w:rFonts w:ascii="Arial" w:eastAsia="Arial Unicode MS" w:hAnsi="Arial" w:cs="Arial"/>
                <w:w w:val="0"/>
                <w:sz w:val="20"/>
              </w:rPr>
              <w:t>10 de janeiro de 2002</w:t>
            </w:r>
            <w:r w:rsidRPr="00E34BFB">
              <w:rPr>
                <w:rFonts w:ascii="Arial" w:eastAsia="Arial Unicode MS" w:hAnsi="Arial" w:cs="Arial"/>
                <w:w w:val="0"/>
                <w:sz w:val="20"/>
              </w:rPr>
              <w:t>, conforme alterada.</w:t>
            </w:r>
          </w:p>
          <w:p w14:paraId="6BF1D69E" w14:textId="77777777" w:rsidR="00321C8D" w:rsidRPr="00E34BFB" w:rsidRDefault="00321C8D" w:rsidP="003C1FA8">
            <w:pPr>
              <w:pStyle w:val="p0"/>
              <w:suppressAutoHyphens/>
              <w:spacing w:line="360" w:lineRule="auto"/>
              <w:rPr>
                <w:rFonts w:ascii="Arial" w:eastAsia="Arial Unicode MS" w:hAnsi="Arial" w:cs="Arial"/>
                <w:w w:val="0"/>
                <w:sz w:val="20"/>
              </w:rPr>
            </w:pPr>
          </w:p>
          <w:p w14:paraId="37C351AD" w14:textId="67D44993"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 xml:space="preserve">São Paulo/SP, </w:t>
            </w:r>
            <w:del w:id="372" w:author="João Bertanha" w:date="2022-09-02T15:38:00Z">
              <w:r w:rsidR="00516A79" w:rsidDel="007D5FA7">
                <w:rPr>
                  <w:rFonts w:ascii="Arial" w:hAnsi="Arial" w:cs="Arial"/>
                  <w:sz w:val="20"/>
                </w:rPr>
                <w:delText xml:space="preserve">01 </w:delText>
              </w:r>
            </w:del>
            <w:ins w:id="373" w:author="João Bertanha" w:date="2022-09-02T15:38:00Z">
              <w:r w:rsidR="007D5FA7">
                <w:rPr>
                  <w:rFonts w:ascii="Arial" w:hAnsi="Arial" w:cs="Arial"/>
                  <w:sz w:val="20"/>
                </w:rPr>
                <w:t>0</w:t>
              </w:r>
              <w:r w:rsidR="007D5FA7">
                <w:rPr>
                  <w:rFonts w:ascii="Arial" w:hAnsi="Arial" w:cs="Arial"/>
                  <w:sz w:val="20"/>
                </w:rPr>
                <w:t>2</w:t>
              </w:r>
              <w:r w:rsidR="007D5FA7">
                <w:rPr>
                  <w:rFonts w:ascii="Arial" w:hAnsi="Arial" w:cs="Arial"/>
                  <w:sz w:val="20"/>
                </w:rPr>
                <w:t xml:space="preserve"> </w:t>
              </w:r>
            </w:ins>
            <w:r w:rsidR="001E5B9F">
              <w:rPr>
                <w:rFonts w:ascii="Arial" w:hAnsi="Arial" w:cs="Arial"/>
                <w:sz w:val="20"/>
              </w:rPr>
              <w:t xml:space="preserve">de </w:t>
            </w:r>
            <w:r w:rsidR="00516A79">
              <w:rPr>
                <w:rFonts w:ascii="Arial" w:hAnsi="Arial" w:cs="Arial"/>
                <w:sz w:val="20"/>
              </w:rPr>
              <w:t xml:space="preserve">setembro </w:t>
            </w:r>
            <w:r w:rsidR="001E5B9F">
              <w:rPr>
                <w:rFonts w:ascii="Arial" w:hAnsi="Arial" w:cs="Arial"/>
                <w:sz w:val="20"/>
              </w:rPr>
              <w:t>de 2022</w:t>
            </w:r>
            <w:r w:rsidRPr="00E34BFB">
              <w:rPr>
                <w:rFonts w:ascii="Arial" w:eastAsia="Arial Unicode MS" w:hAnsi="Arial" w:cs="Arial"/>
                <w:w w:val="0"/>
                <w:sz w:val="20"/>
              </w:rPr>
              <w:t>.</w:t>
            </w:r>
          </w:p>
          <w:p w14:paraId="5B21317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p w14:paraId="23727C7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p w14:paraId="7A1EA95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______________________________________________________________</w:t>
            </w:r>
          </w:p>
          <w:p w14:paraId="055357F5" w14:textId="3BBE3876" w:rsidR="001E5B9F" w:rsidRDefault="00CA2194" w:rsidP="003C1FA8">
            <w:pPr>
              <w:pStyle w:val="p0"/>
              <w:suppressAutoHyphens/>
              <w:spacing w:line="360" w:lineRule="auto"/>
              <w:jc w:val="center"/>
              <w:rPr>
                <w:rFonts w:ascii="Arial" w:hAnsi="Arial" w:cs="Arial"/>
                <w:sz w:val="20"/>
              </w:rPr>
            </w:pPr>
            <w:r w:rsidRPr="00AA167F">
              <w:rPr>
                <w:rFonts w:ascii="Arial" w:hAnsi="Arial" w:cs="Arial"/>
                <w:b/>
                <w:bCs/>
                <w:sz w:val="20"/>
              </w:rPr>
              <w:t>OPEA SECURITIZADORA S.A.</w:t>
            </w:r>
            <w:r w:rsidRPr="00AA167F" w:rsidDel="00CA2194">
              <w:rPr>
                <w:rFonts w:ascii="Arial" w:hAnsi="Arial" w:cs="Arial"/>
                <w:sz w:val="20"/>
              </w:rPr>
              <w:t xml:space="preserve"> </w:t>
            </w:r>
          </w:p>
          <w:p w14:paraId="6962147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Subscritor</w:t>
            </w:r>
          </w:p>
          <w:p w14:paraId="72B7F77D" w14:textId="77777777" w:rsidR="00321C8D" w:rsidRDefault="00321C8D" w:rsidP="00E34BFB">
            <w:pPr>
              <w:pStyle w:val="p0"/>
              <w:suppressAutoHyphens/>
              <w:spacing w:line="360" w:lineRule="auto"/>
              <w:jc w:val="center"/>
              <w:rPr>
                <w:rFonts w:ascii="Arial" w:eastAsia="Arial Unicode MS" w:hAnsi="Arial" w:cs="Arial"/>
                <w:w w:val="0"/>
                <w:sz w:val="20"/>
              </w:rPr>
            </w:pPr>
          </w:p>
          <w:p w14:paraId="169E6395" w14:textId="77777777" w:rsidR="001E5B9F" w:rsidRPr="00E34BFB" w:rsidRDefault="001E5B9F" w:rsidP="00E34BFB">
            <w:pPr>
              <w:pStyle w:val="p0"/>
              <w:suppressAutoHyphens/>
              <w:spacing w:line="360" w:lineRule="auto"/>
              <w:jc w:val="center"/>
              <w:rPr>
                <w:rFonts w:ascii="Arial" w:eastAsia="Arial Unicode MS" w:hAnsi="Arial" w:cs="Arial"/>
                <w:w w:val="0"/>
                <w:sz w:val="20"/>
              </w:rPr>
            </w:pPr>
          </w:p>
          <w:p w14:paraId="555F17A1"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3C1A66C9" w14:textId="77777777" w:rsidR="00321C8D" w:rsidRPr="00E34BFB" w:rsidRDefault="001E5B9F" w:rsidP="003C1FA8">
            <w:pPr>
              <w:pStyle w:val="p0"/>
              <w:suppressAutoHyphens/>
              <w:spacing w:line="360" w:lineRule="auto"/>
              <w:jc w:val="center"/>
              <w:rPr>
                <w:rFonts w:ascii="Arial" w:eastAsia="Arial Unicode MS" w:hAnsi="Arial" w:cs="Arial"/>
                <w:w w:val="0"/>
                <w:sz w:val="20"/>
              </w:rPr>
            </w:pPr>
            <w:r>
              <w:rPr>
                <w:rFonts w:ascii="Arial" w:hAnsi="Arial" w:cs="Arial"/>
                <w:b/>
                <w:smallCaps/>
                <w:sz w:val="20"/>
                <w:lang w:bidi="th-TH"/>
              </w:rPr>
              <w:t>TABAS TECNOLOGIA IMOBILIÁRIA</w:t>
            </w:r>
            <w:r w:rsidR="00321C8D" w:rsidRPr="00E34BFB">
              <w:rPr>
                <w:rFonts w:ascii="Arial" w:hAnsi="Arial" w:cs="Arial"/>
                <w:b/>
                <w:smallCaps/>
                <w:sz w:val="20"/>
                <w:lang w:bidi="th-TH"/>
              </w:rPr>
              <w:t xml:space="preserve"> </w:t>
            </w:r>
            <w:r>
              <w:rPr>
                <w:rFonts w:ascii="Arial" w:hAnsi="Arial" w:cs="Arial"/>
                <w:b/>
                <w:smallCaps/>
                <w:sz w:val="20"/>
                <w:lang w:bidi="th-TH"/>
              </w:rPr>
              <w:t>LTD</w:t>
            </w:r>
            <w:r w:rsidR="00321C8D" w:rsidRPr="00E34BFB">
              <w:rPr>
                <w:rFonts w:ascii="Arial" w:hAnsi="Arial" w:cs="Arial"/>
                <w:b/>
                <w:smallCaps/>
                <w:sz w:val="20"/>
                <w:lang w:bidi="th-TH"/>
              </w:rPr>
              <w:t>A.</w:t>
            </w:r>
          </w:p>
          <w:p w14:paraId="5BE60B0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Emissora</w:t>
            </w:r>
          </w:p>
          <w:p w14:paraId="2342F05B" w14:textId="77777777" w:rsidR="00321C8D" w:rsidRPr="00E34BFB" w:rsidRDefault="00321C8D" w:rsidP="003C1FA8">
            <w:pPr>
              <w:pStyle w:val="p0"/>
              <w:suppressAutoHyphens/>
              <w:spacing w:line="360" w:lineRule="auto"/>
              <w:rPr>
                <w:rFonts w:ascii="Arial" w:eastAsia="Arial Unicode MS" w:hAnsi="Arial" w:cs="Arial"/>
                <w:w w:val="0"/>
                <w:sz w:val="20"/>
              </w:rPr>
            </w:pPr>
          </w:p>
          <w:p w14:paraId="5A0B857C" w14:textId="77777777" w:rsidR="00321C8D" w:rsidRPr="00E34BFB" w:rsidRDefault="00321C8D" w:rsidP="003C1FA8">
            <w:pPr>
              <w:pStyle w:val="p0"/>
              <w:suppressAutoHyphens/>
              <w:spacing w:line="360" w:lineRule="auto"/>
              <w:rPr>
                <w:rFonts w:ascii="Arial" w:eastAsia="Arial Unicode MS" w:hAnsi="Arial" w:cs="Arial"/>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321C8D" w:rsidRPr="00321C8D" w14:paraId="4413D5A7" w14:textId="77777777" w:rsidTr="003C1FA8">
              <w:tc>
                <w:tcPr>
                  <w:tcW w:w="5172" w:type="dxa"/>
                  <w:tcMar>
                    <w:top w:w="0" w:type="dxa"/>
                    <w:left w:w="108" w:type="dxa"/>
                    <w:bottom w:w="0" w:type="dxa"/>
                    <w:right w:w="108" w:type="dxa"/>
                  </w:tcMar>
                </w:tcPr>
                <w:p w14:paraId="070CC941" w14:textId="77777777" w:rsidR="00321C8D" w:rsidRPr="00E34BFB" w:rsidRDefault="001E5B9F" w:rsidP="003C1FA8">
                  <w:pPr>
                    <w:pStyle w:val="p0"/>
                    <w:suppressAutoHyphens/>
                    <w:spacing w:line="360" w:lineRule="auto"/>
                    <w:rPr>
                      <w:rFonts w:ascii="Arial" w:eastAsia="Arial Unicode MS" w:hAnsi="Arial" w:cs="Arial"/>
                      <w:w w:val="0"/>
                      <w:sz w:val="20"/>
                    </w:rPr>
                  </w:pPr>
                  <w:r w:rsidRPr="001E5B9F">
                    <w:rPr>
                      <w:rFonts w:ascii="Arial" w:eastAsia="Arial Unicode MS" w:hAnsi="Arial" w:cs="Arial"/>
                      <w:w w:val="0"/>
                      <w:sz w:val="20"/>
                      <w:u w:val="single"/>
                    </w:rPr>
                    <w:t>Testemunhas</w:t>
                  </w:r>
                  <w:r w:rsidR="00321C8D" w:rsidRPr="00E34BFB">
                    <w:rPr>
                      <w:rFonts w:ascii="Arial" w:eastAsia="Arial Unicode MS" w:hAnsi="Arial" w:cs="Arial"/>
                      <w:w w:val="0"/>
                      <w:sz w:val="20"/>
                    </w:rPr>
                    <w:t>:</w:t>
                  </w:r>
                </w:p>
                <w:p w14:paraId="109188F9" w14:textId="77777777" w:rsidR="00321C8D" w:rsidRPr="00E34BFB" w:rsidRDefault="00321C8D" w:rsidP="003C1FA8">
                  <w:pPr>
                    <w:pStyle w:val="p0"/>
                    <w:suppressAutoHyphens/>
                    <w:spacing w:line="360" w:lineRule="auto"/>
                    <w:rPr>
                      <w:rFonts w:ascii="Arial" w:eastAsia="Arial Unicode MS" w:hAnsi="Arial" w:cs="Arial"/>
                      <w:w w:val="0"/>
                      <w:sz w:val="20"/>
                    </w:rPr>
                  </w:pPr>
                </w:p>
                <w:p w14:paraId="3A408170"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57B27C61"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Nome:</w:t>
                  </w:r>
                </w:p>
                <w:p w14:paraId="755A7525"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14:paraId="2A4CF977"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c>
                <w:tcPr>
                  <w:tcW w:w="5172" w:type="dxa"/>
                  <w:tcMar>
                    <w:top w:w="0" w:type="dxa"/>
                    <w:left w:w="108" w:type="dxa"/>
                    <w:bottom w:w="0" w:type="dxa"/>
                    <w:right w:w="108" w:type="dxa"/>
                  </w:tcMar>
                </w:tcPr>
                <w:p w14:paraId="660B08CB" w14:textId="77777777" w:rsidR="00321C8D" w:rsidRPr="00E34BFB" w:rsidRDefault="00321C8D" w:rsidP="003C1FA8">
                  <w:pPr>
                    <w:pStyle w:val="p0"/>
                    <w:suppressAutoHyphens/>
                    <w:spacing w:line="360" w:lineRule="auto"/>
                    <w:rPr>
                      <w:rFonts w:ascii="Arial" w:eastAsia="Arial Unicode MS" w:hAnsi="Arial" w:cs="Arial"/>
                      <w:w w:val="0"/>
                      <w:sz w:val="20"/>
                    </w:rPr>
                  </w:pPr>
                </w:p>
                <w:p w14:paraId="505D4749" w14:textId="77777777" w:rsidR="00321C8D" w:rsidRPr="00E34BFB" w:rsidRDefault="00321C8D" w:rsidP="003C1FA8">
                  <w:pPr>
                    <w:pStyle w:val="p0"/>
                    <w:suppressAutoHyphens/>
                    <w:spacing w:line="360" w:lineRule="auto"/>
                    <w:rPr>
                      <w:rFonts w:ascii="Arial" w:eastAsia="Arial Unicode MS" w:hAnsi="Arial" w:cs="Arial"/>
                      <w:w w:val="0"/>
                      <w:sz w:val="20"/>
                    </w:rPr>
                  </w:pPr>
                </w:p>
                <w:p w14:paraId="258498C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6AE6F624"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Nome:</w:t>
                  </w:r>
                </w:p>
                <w:p w14:paraId="397DC514"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14:paraId="28FE6FCD"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r>
          </w:tbl>
          <w:p w14:paraId="47F83AC3"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8F3358A" w14:textId="77777777" w:rsidR="00321C8D" w:rsidRPr="00E34BFB" w:rsidRDefault="00321C8D" w:rsidP="003C1FA8">
            <w:pPr>
              <w:pStyle w:val="p0"/>
              <w:suppressAutoHyphens/>
              <w:spacing w:line="360" w:lineRule="auto"/>
              <w:rPr>
                <w:rFonts w:ascii="Arial" w:eastAsia="Arial Unicode MS" w:hAnsi="Arial" w:cs="Arial"/>
                <w:w w:val="0"/>
                <w:sz w:val="20"/>
              </w:rPr>
            </w:pPr>
          </w:p>
        </w:tc>
      </w:tr>
    </w:tbl>
    <w:p w14:paraId="1E85E0E5" w14:textId="77777777" w:rsidR="000D60BB" w:rsidRPr="003C1FA8" w:rsidRDefault="000D60BB" w:rsidP="00E34BFB">
      <w:pPr>
        <w:pStyle w:val="sub"/>
        <w:rPr>
          <w:rFonts w:ascii="Arial" w:hAnsi="Arial" w:cs="Arial"/>
          <w:sz w:val="20"/>
          <w:szCs w:val="20"/>
        </w:rPr>
      </w:pPr>
    </w:p>
    <w:p w14:paraId="111160A0" w14:textId="77777777" w:rsidR="000D60BB" w:rsidRPr="00321C8D" w:rsidRDefault="000D60BB" w:rsidP="000D60BB">
      <w:pPr>
        <w:spacing w:line="360" w:lineRule="auto"/>
        <w:rPr>
          <w:rFonts w:ascii="Arial" w:hAnsi="Arial" w:cs="Arial"/>
          <w:sz w:val="20"/>
          <w:szCs w:val="20"/>
        </w:rPr>
      </w:pPr>
    </w:p>
    <w:p w14:paraId="62B48CC6" w14:textId="77777777" w:rsidR="000D60BB" w:rsidRPr="009A250D" w:rsidRDefault="000D60BB" w:rsidP="000D60BB">
      <w:pPr>
        <w:spacing w:line="360" w:lineRule="auto"/>
        <w:rPr>
          <w:rFonts w:ascii="Arial" w:hAnsi="Arial" w:cs="Arial"/>
          <w:sz w:val="20"/>
          <w:szCs w:val="20"/>
        </w:rPr>
        <w:sectPr w:rsidR="000D60BB" w:rsidRPr="009A250D" w:rsidSect="00E34BFB">
          <w:pgSz w:w="11906" w:h="16838"/>
          <w:pgMar w:top="1134" w:right="1276" w:bottom="992" w:left="992" w:header="709" w:footer="709" w:gutter="0"/>
          <w:cols w:space="708"/>
          <w:docGrid w:linePitch="360"/>
        </w:sectPr>
      </w:pPr>
    </w:p>
    <w:p w14:paraId="4389800A" w14:textId="77777777"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t>ANEXO V</w:t>
      </w:r>
    </w:p>
    <w:p w14:paraId="0D01DFFE" w14:textId="77777777"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w:t>
      </w:r>
    </w:p>
    <w:p w14:paraId="1BFADD61" w14:textId="77777777" w:rsidR="000A0D8A" w:rsidRPr="006E704F" w:rsidRDefault="000A0D8A" w:rsidP="006E704F">
      <w:pPr>
        <w:spacing w:line="360" w:lineRule="auto"/>
        <w:jc w:val="center"/>
        <w:rPr>
          <w:rFonts w:ascii="Arial" w:hAnsi="Arial" w:cs="Arial"/>
          <w:sz w:val="20"/>
          <w:szCs w:val="20"/>
        </w:rPr>
      </w:pPr>
    </w:p>
    <w:p w14:paraId="020B9E5F" w14:textId="77777777" w:rsidR="00055E95" w:rsidRDefault="00055E95"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 Iniciais, Despesas Recorrentes e Despesas Extraordinárias</w:t>
      </w:r>
    </w:p>
    <w:p w14:paraId="67C5F9E3" w14:textId="3AB40941" w:rsidR="000D60BB" w:rsidRDefault="00516A79" w:rsidP="000D60BB">
      <w:pPr>
        <w:spacing w:line="360" w:lineRule="auto"/>
        <w:rPr>
          <w:rFonts w:ascii="Arial" w:hAnsi="Arial" w:cs="Arial"/>
          <w:sz w:val="20"/>
          <w:szCs w:val="20"/>
        </w:rPr>
      </w:pPr>
      <w:r w:rsidDel="00516A79">
        <w:rPr>
          <w:rFonts w:ascii="Arial" w:hAnsi="Arial" w:cs="Arial"/>
          <w:sz w:val="20"/>
          <w:szCs w:val="20"/>
        </w:rPr>
        <w:t xml:space="preserve"> </w:t>
      </w:r>
    </w:p>
    <w:p w14:paraId="31105ACD" w14:textId="77777777" w:rsidR="008628F2" w:rsidRPr="00400BEF" w:rsidRDefault="008628F2" w:rsidP="000D60BB">
      <w:pPr>
        <w:spacing w:line="360" w:lineRule="auto"/>
        <w:rPr>
          <w:rFonts w:ascii="Arial" w:hAnsi="Arial" w:cs="Arial"/>
          <w:sz w:val="20"/>
          <w:szCs w:val="20"/>
        </w:rPr>
      </w:pPr>
    </w:p>
    <w:tbl>
      <w:tblPr>
        <w:tblW w:w="15363" w:type="dxa"/>
        <w:tblCellMar>
          <w:left w:w="70" w:type="dxa"/>
          <w:right w:w="70" w:type="dxa"/>
        </w:tblCellMar>
        <w:tblLook w:val="04A0" w:firstRow="1" w:lastRow="0" w:firstColumn="1" w:lastColumn="0" w:noHBand="0" w:noVBand="1"/>
      </w:tblPr>
      <w:tblGrid>
        <w:gridCol w:w="4334"/>
        <w:gridCol w:w="2381"/>
        <w:gridCol w:w="2089"/>
        <w:gridCol w:w="2089"/>
        <w:gridCol w:w="2089"/>
        <w:gridCol w:w="2381"/>
      </w:tblGrid>
      <w:tr w:rsidR="009F5533" w:rsidRPr="009F5533" w14:paraId="2BCE6E2D" w14:textId="77777777" w:rsidTr="009F5533">
        <w:trPr>
          <w:trHeight w:val="300"/>
        </w:trPr>
        <w:tc>
          <w:tcPr>
            <w:tcW w:w="4334" w:type="dxa"/>
            <w:tcBorders>
              <w:top w:val="single" w:sz="4" w:space="0" w:color="auto"/>
              <w:left w:val="single" w:sz="4" w:space="0" w:color="auto"/>
              <w:bottom w:val="single" w:sz="4" w:space="0" w:color="auto"/>
              <w:right w:val="nil"/>
            </w:tcBorders>
            <w:shd w:val="clear" w:color="000000" w:fill="630A37"/>
            <w:noWrap/>
            <w:vAlign w:val="center"/>
            <w:hideMark/>
          </w:tcPr>
          <w:p w14:paraId="22DDBB4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Despesas Flat</w:t>
            </w:r>
          </w:p>
        </w:tc>
        <w:tc>
          <w:tcPr>
            <w:tcW w:w="2381" w:type="dxa"/>
            <w:tcBorders>
              <w:top w:val="single" w:sz="4" w:space="0" w:color="auto"/>
              <w:left w:val="nil"/>
              <w:bottom w:val="single" w:sz="4" w:space="0" w:color="auto"/>
              <w:right w:val="nil"/>
            </w:tcBorders>
            <w:shd w:val="clear" w:color="000000" w:fill="630A37"/>
            <w:noWrap/>
            <w:vAlign w:val="center"/>
            <w:hideMark/>
          </w:tcPr>
          <w:p w14:paraId="2F66AC8C"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10F64636"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52F046CE"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66D927B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381" w:type="dxa"/>
            <w:tcBorders>
              <w:top w:val="single" w:sz="4" w:space="0" w:color="auto"/>
              <w:left w:val="nil"/>
              <w:bottom w:val="single" w:sz="4" w:space="0" w:color="auto"/>
              <w:right w:val="nil"/>
            </w:tcBorders>
            <w:shd w:val="clear" w:color="000000" w:fill="630A37"/>
            <w:noWrap/>
            <w:vAlign w:val="center"/>
            <w:hideMark/>
          </w:tcPr>
          <w:p w14:paraId="33D5CAB6"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r>
      <w:tr w:rsidR="009F5533" w:rsidRPr="009F5533" w14:paraId="7B511DE0" w14:textId="77777777" w:rsidTr="00F915EE">
        <w:trPr>
          <w:trHeight w:val="195"/>
        </w:trPr>
        <w:tc>
          <w:tcPr>
            <w:tcW w:w="4334" w:type="dxa"/>
            <w:tcBorders>
              <w:top w:val="nil"/>
              <w:left w:val="nil"/>
              <w:bottom w:val="nil"/>
              <w:right w:val="nil"/>
            </w:tcBorders>
            <w:shd w:val="clear" w:color="auto" w:fill="auto"/>
            <w:noWrap/>
            <w:vAlign w:val="bottom"/>
            <w:hideMark/>
          </w:tcPr>
          <w:p w14:paraId="296587D2" w14:textId="77777777" w:rsidR="009F5533" w:rsidRPr="009F5533" w:rsidRDefault="009F5533" w:rsidP="009F5533">
            <w:pPr>
              <w:rPr>
                <w:rFonts w:ascii="Calibri" w:eastAsia="Times New Roman" w:hAnsi="Calibri" w:cs="Calibri"/>
                <w:b/>
                <w:bCs/>
                <w:color w:val="FFFFFF"/>
                <w:sz w:val="22"/>
                <w:szCs w:val="22"/>
                <w:lang w:eastAsia="pt-BR"/>
              </w:rPr>
            </w:pPr>
          </w:p>
        </w:tc>
        <w:tc>
          <w:tcPr>
            <w:tcW w:w="2381" w:type="dxa"/>
            <w:tcBorders>
              <w:top w:val="nil"/>
              <w:left w:val="nil"/>
              <w:bottom w:val="nil"/>
              <w:right w:val="nil"/>
            </w:tcBorders>
            <w:shd w:val="clear" w:color="auto" w:fill="auto"/>
            <w:noWrap/>
            <w:vAlign w:val="bottom"/>
            <w:hideMark/>
          </w:tcPr>
          <w:p w14:paraId="3718441A"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8F977DB"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5577E14D"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730B3185" w14:textId="77777777" w:rsidR="009F5533" w:rsidRPr="009F5533" w:rsidRDefault="009F5533" w:rsidP="009F5533">
            <w:pP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F77A066" w14:textId="77777777" w:rsidR="009F5533" w:rsidRPr="009F5533" w:rsidRDefault="009F5533" w:rsidP="009F5533">
            <w:pPr>
              <w:rPr>
                <w:rFonts w:eastAsia="Times New Roman"/>
                <w:sz w:val="20"/>
                <w:szCs w:val="20"/>
                <w:lang w:eastAsia="pt-BR"/>
              </w:rPr>
            </w:pPr>
          </w:p>
        </w:tc>
      </w:tr>
      <w:tr w:rsidR="009F5533" w:rsidRPr="009F5533" w14:paraId="59235C6B"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71F41CBF"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Flat</w:t>
            </w:r>
          </w:p>
        </w:tc>
        <w:tc>
          <w:tcPr>
            <w:tcW w:w="2381" w:type="dxa"/>
            <w:tcBorders>
              <w:top w:val="nil"/>
              <w:left w:val="nil"/>
              <w:bottom w:val="double" w:sz="6" w:space="0" w:color="auto"/>
              <w:right w:val="nil"/>
            </w:tcBorders>
            <w:shd w:val="clear" w:color="auto" w:fill="auto"/>
            <w:noWrap/>
            <w:vAlign w:val="center"/>
            <w:hideMark/>
          </w:tcPr>
          <w:p w14:paraId="3CFFCDB0"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3C82ADFB"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7C59563D"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0A4E5D1F"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7B572495"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4319E0E2" w14:textId="77777777" w:rsidTr="00F915EE">
        <w:trPr>
          <w:trHeight w:val="315"/>
        </w:trPr>
        <w:tc>
          <w:tcPr>
            <w:tcW w:w="4334" w:type="dxa"/>
            <w:tcBorders>
              <w:top w:val="nil"/>
              <w:left w:val="nil"/>
              <w:bottom w:val="nil"/>
              <w:right w:val="nil"/>
            </w:tcBorders>
            <w:shd w:val="clear" w:color="auto" w:fill="auto"/>
            <w:noWrap/>
            <w:vAlign w:val="center"/>
            <w:hideMark/>
          </w:tcPr>
          <w:p w14:paraId="3C9D4B1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Emissão</w:t>
            </w:r>
          </w:p>
        </w:tc>
        <w:tc>
          <w:tcPr>
            <w:tcW w:w="2381" w:type="dxa"/>
            <w:tcBorders>
              <w:top w:val="nil"/>
              <w:left w:val="nil"/>
              <w:bottom w:val="nil"/>
              <w:right w:val="nil"/>
            </w:tcBorders>
            <w:shd w:val="clear" w:color="auto" w:fill="auto"/>
            <w:noWrap/>
            <w:vAlign w:val="center"/>
            <w:hideMark/>
          </w:tcPr>
          <w:p w14:paraId="795773F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2B09DD0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R$ 40.000,00</w:t>
            </w:r>
          </w:p>
        </w:tc>
        <w:tc>
          <w:tcPr>
            <w:tcW w:w="2089" w:type="dxa"/>
            <w:tcBorders>
              <w:top w:val="nil"/>
              <w:left w:val="nil"/>
              <w:bottom w:val="nil"/>
              <w:right w:val="nil"/>
            </w:tcBorders>
            <w:shd w:val="clear" w:color="auto" w:fill="auto"/>
            <w:noWrap/>
            <w:vAlign w:val="center"/>
            <w:hideMark/>
          </w:tcPr>
          <w:p w14:paraId="3470EB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9,65%</w:t>
            </w:r>
          </w:p>
        </w:tc>
        <w:tc>
          <w:tcPr>
            <w:tcW w:w="2089" w:type="dxa"/>
            <w:tcBorders>
              <w:top w:val="nil"/>
              <w:left w:val="nil"/>
              <w:bottom w:val="nil"/>
              <w:right w:val="nil"/>
            </w:tcBorders>
            <w:shd w:val="clear" w:color="auto" w:fill="auto"/>
            <w:noWrap/>
            <w:vAlign w:val="center"/>
            <w:hideMark/>
          </w:tcPr>
          <w:p w14:paraId="6B07497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R$ 44.272,27</w:t>
            </w:r>
          </w:p>
        </w:tc>
        <w:tc>
          <w:tcPr>
            <w:tcW w:w="2381" w:type="dxa"/>
            <w:tcBorders>
              <w:top w:val="nil"/>
              <w:left w:val="nil"/>
              <w:bottom w:val="nil"/>
              <w:right w:val="nil"/>
            </w:tcBorders>
            <w:shd w:val="clear" w:color="auto" w:fill="auto"/>
            <w:noWrap/>
            <w:vAlign w:val="center"/>
            <w:hideMark/>
          </w:tcPr>
          <w:p w14:paraId="119959E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Opea</w:t>
            </w:r>
          </w:p>
        </w:tc>
      </w:tr>
      <w:tr w:rsidR="009F5533" w:rsidRPr="009F5533" w14:paraId="0E906D65" w14:textId="77777777" w:rsidTr="00F915EE">
        <w:trPr>
          <w:trHeight w:val="300"/>
        </w:trPr>
        <w:tc>
          <w:tcPr>
            <w:tcW w:w="4334" w:type="dxa"/>
            <w:tcBorders>
              <w:top w:val="nil"/>
              <w:left w:val="nil"/>
              <w:bottom w:val="nil"/>
              <w:right w:val="nil"/>
            </w:tcBorders>
            <w:shd w:val="clear" w:color="auto" w:fill="auto"/>
            <w:noWrap/>
            <w:vAlign w:val="center"/>
            <w:hideMark/>
          </w:tcPr>
          <w:p w14:paraId="52D5174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center"/>
            <w:hideMark/>
          </w:tcPr>
          <w:p w14:paraId="53EA6B6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63268D1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R$ 3.700,00</w:t>
            </w:r>
          </w:p>
        </w:tc>
        <w:tc>
          <w:tcPr>
            <w:tcW w:w="2089" w:type="dxa"/>
            <w:tcBorders>
              <w:top w:val="nil"/>
              <w:left w:val="nil"/>
              <w:bottom w:val="nil"/>
              <w:right w:val="nil"/>
            </w:tcBorders>
            <w:shd w:val="clear" w:color="auto" w:fill="auto"/>
            <w:noWrap/>
            <w:vAlign w:val="center"/>
            <w:hideMark/>
          </w:tcPr>
          <w:p w14:paraId="58FF297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center"/>
            <w:hideMark/>
          </w:tcPr>
          <w:p w14:paraId="4FE73F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R$ 4.597,99</w:t>
            </w:r>
          </w:p>
        </w:tc>
        <w:tc>
          <w:tcPr>
            <w:tcW w:w="2381" w:type="dxa"/>
            <w:tcBorders>
              <w:top w:val="nil"/>
              <w:left w:val="nil"/>
              <w:bottom w:val="nil"/>
              <w:right w:val="nil"/>
            </w:tcBorders>
            <w:shd w:val="clear" w:color="auto" w:fill="auto"/>
            <w:noWrap/>
            <w:vAlign w:val="center"/>
            <w:hideMark/>
          </w:tcPr>
          <w:p w14:paraId="756DC0F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Opea</w:t>
            </w:r>
          </w:p>
        </w:tc>
      </w:tr>
      <w:tr w:rsidR="009F5533" w:rsidRPr="00F915EE" w14:paraId="525A2307" w14:textId="77777777" w:rsidTr="00F915EE">
        <w:trPr>
          <w:trHeight w:val="300"/>
        </w:trPr>
        <w:tc>
          <w:tcPr>
            <w:tcW w:w="4334" w:type="dxa"/>
            <w:tcBorders>
              <w:top w:val="nil"/>
              <w:left w:val="nil"/>
              <w:bottom w:val="nil"/>
              <w:right w:val="nil"/>
            </w:tcBorders>
            <w:shd w:val="clear" w:color="auto" w:fill="auto"/>
            <w:noWrap/>
            <w:vAlign w:val="center"/>
            <w:hideMark/>
          </w:tcPr>
          <w:p w14:paraId="55C16EDE"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Assessor Legal</w:t>
            </w:r>
          </w:p>
        </w:tc>
        <w:tc>
          <w:tcPr>
            <w:tcW w:w="2381" w:type="dxa"/>
            <w:tcBorders>
              <w:top w:val="nil"/>
              <w:left w:val="nil"/>
              <w:bottom w:val="nil"/>
              <w:right w:val="nil"/>
            </w:tcBorders>
            <w:shd w:val="clear" w:color="auto" w:fill="auto"/>
            <w:noWrap/>
            <w:vAlign w:val="center"/>
            <w:hideMark/>
          </w:tcPr>
          <w:p w14:paraId="78C716CF"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8C2ED14" w14:textId="6F23FB98"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r w:rsidR="00137297">
              <w:rPr>
                <w:rFonts w:ascii="Calibri" w:eastAsia="Times New Roman" w:hAnsi="Calibri" w:cs="Calibri"/>
                <w:color w:val="000000"/>
                <w:sz w:val="22"/>
                <w:szCs w:val="22"/>
                <w:lang w:eastAsia="pt-BR"/>
              </w:rPr>
              <w:t>R$ 130.000,00</w:t>
            </w:r>
          </w:p>
        </w:tc>
        <w:tc>
          <w:tcPr>
            <w:tcW w:w="2089" w:type="dxa"/>
            <w:tcBorders>
              <w:top w:val="nil"/>
              <w:left w:val="nil"/>
              <w:bottom w:val="nil"/>
              <w:right w:val="nil"/>
            </w:tcBorders>
            <w:shd w:val="clear" w:color="auto" w:fill="auto"/>
            <w:noWrap/>
            <w:vAlign w:val="center"/>
            <w:hideMark/>
          </w:tcPr>
          <w:p w14:paraId="390DBEB4" w14:textId="6D386E96"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r w:rsidR="00137297">
              <w:rPr>
                <w:rFonts w:ascii="Calibri" w:eastAsia="Times New Roman" w:hAnsi="Calibri" w:cs="Calibri"/>
                <w:color w:val="000000"/>
                <w:sz w:val="22"/>
                <w:szCs w:val="22"/>
                <w:lang w:eastAsia="pt-BR"/>
              </w:rPr>
              <w:t>6,15%</w:t>
            </w:r>
          </w:p>
        </w:tc>
        <w:tc>
          <w:tcPr>
            <w:tcW w:w="2089" w:type="dxa"/>
            <w:tcBorders>
              <w:top w:val="nil"/>
              <w:left w:val="nil"/>
              <w:bottom w:val="nil"/>
              <w:right w:val="nil"/>
            </w:tcBorders>
            <w:shd w:val="clear" w:color="auto" w:fill="auto"/>
            <w:noWrap/>
            <w:vAlign w:val="center"/>
            <w:hideMark/>
          </w:tcPr>
          <w:p w14:paraId="5F59E032" w14:textId="032DBD4E" w:rsidR="009F5533" w:rsidRPr="00F915EE" w:rsidRDefault="009F5533" w:rsidP="00F915EE">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xml:space="preserve">R$ </w:t>
            </w:r>
            <w:r w:rsidR="00137297">
              <w:rPr>
                <w:rFonts w:ascii="Calibri" w:eastAsia="Times New Roman" w:hAnsi="Calibri" w:cs="Calibri"/>
                <w:color w:val="000000"/>
                <w:sz w:val="22"/>
                <w:szCs w:val="22"/>
                <w:lang w:eastAsia="pt-BR"/>
              </w:rPr>
              <w:t>138.518,91</w:t>
            </w:r>
          </w:p>
        </w:tc>
        <w:tc>
          <w:tcPr>
            <w:tcW w:w="2381" w:type="dxa"/>
            <w:tcBorders>
              <w:top w:val="nil"/>
              <w:left w:val="nil"/>
              <w:bottom w:val="nil"/>
              <w:right w:val="nil"/>
            </w:tcBorders>
            <w:shd w:val="clear" w:color="auto" w:fill="auto"/>
            <w:noWrap/>
            <w:vAlign w:val="center"/>
            <w:hideMark/>
          </w:tcPr>
          <w:p w14:paraId="15FAD215"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TCMB</w:t>
            </w:r>
          </w:p>
        </w:tc>
      </w:tr>
      <w:tr w:rsidR="009F5533" w:rsidRPr="00F915EE" w14:paraId="019AB6B4" w14:textId="77777777" w:rsidTr="00F915EE">
        <w:trPr>
          <w:trHeight w:val="300"/>
        </w:trPr>
        <w:tc>
          <w:tcPr>
            <w:tcW w:w="4334" w:type="dxa"/>
            <w:tcBorders>
              <w:top w:val="nil"/>
              <w:left w:val="nil"/>
              <w:bottom w:val="nil"/>
              <w:right w:val="nil"/>
            </w:tcBorders>
            <w:shd w:val="clear" w:color="auto" w:fill="auto"/>
            <w:noWrap/>
            <w:vAlign w:val="center"/>
            <w:hideMark/>
          </w:tcPr>
          <w:p w14:paraId="66FEB49C"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center"/>
            <w:hideMark/>
          </w:tcPr>
          <w:p w14:paraId="5463A22E"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Mesal</w:t>
            </w:r>
          </w:p>
        </w:tc>
        <w:tc>
          <w:tcPr>
            <w:tcW w:w="2089" w:type="dxa"/>
            <w:tcBorders>
              <w:top w:val="nil"/>
              <w:left w:val="nil"/>
              <w:bottom w:val="nil"/>
              <w:right w:val="nil"/>
            </w:tcBorders>
            <w:shd w:val="clear" w:color="auto" w:fill="auto"/>
            <w:noWrap/>
            <w:vAlign w:val="center"/>
            <w:hideMark/>
          </w:tcPr>
          <w:p w14:paraId="0D51B2EE"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1249FD60"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p>
        </w:tc>
        <w:tc>
          <w:tcPr>
            <w:tcW w:w="2089" w:type="dxa"/>
            <w:tcBorders>
              <w:top w:val="nil"/>
              <w:left w:val="nil"/>
              <w:bottom w:val="nil"/>
              <w:right w:val="nil"/>
            </w:tcBorders>
            <w:shd w:val="clear" w:color="auto" w:fill="auto"/>
            <w:noWrap/>
            <w:vAlign w:val="center"/>
            <w:hideMark/>
          </w:tcPr>
          <w:p w14:paraId="3B8A0618"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E699"/>
            <w:noWrap/>
            <w:vAlign w:val="center"/>
            <w:hideMark/>
          </w:tcPr>
          <w:p w14:paraId="3918A5BB" w14:textId="0CC3F8E2" w:rsidR="009F5533" w:rsidRPr="00F915EE"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4B31099D" w14:textId="77777777" w:rsidTr="00F915EE">
        <w:trPr>
          <w:trHeight w:val="300"/>
        </w:trPr>
        <w:tc>
          <w:tcPr>
            <w:tcW w:w="4334" w:type="dxa"/>
            <w:tcBorders>
              <w:top w:val="nil"/>
              <w:left w:val="nil"/>
              <w:bottom w:val="nil"/>
              <w:right w:val="nil"/>
            </w:tcBorders>
            <w:shd w:val="clear" w:color="auto" w:fill="auto"/>
            <w:noWrap/>
            <w:vAlign w:val="center"/>
            <w:hideMark/>
          </w:tcPr>
          <w:p w14:paraId="275FBA9C"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Agente Fiduciário (Implantação)</w:t>
            </w:r>
          </w:p>
        </w:tc>
        <w:tc>
          <w:tcPr>
            <w:tcW w:w="2381" w:type="dxa"/>
            <w:tcBorders>
              <w:top w:val="nil"/>
              <w:left w:val="nil"/>
              <w:bottom w:val="nil"/>
              <w:right w:val="nil"/>
            </w:tcBorders>
            <w:shd w:val="clear" w:color="auto" w:fill="auto"/>
            <w:noWrap/>
            <w:vAlign w:val="center"/>
            <w:hideMark/>
          </w:tcPr>
          <w:p w14:paraId="1E86B463"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30C30468"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R$ 4.000,00</w:t>
            </w:r>
          </w:p>
        </w:tc>
        <w:tc>
          <w:tcPr>
            <w:tcW w:w="2089" w:type="dxa"/>
            <w:tcBorders>
              <w:top w:val="nil"/>
              <w:left w:val="nil"/>
              <w:bottom w:val="nil"/>
              <w:right w:val="nil"/>
            </w:tcBorders>
            <w:shd w:val="clear" w:color="auto" w:fill="auto"/>
            <w:noWrap/>
            <w:vAlign w:val="center"/>
            <w:hideMark/>
          </w:tcPr>
          <w:p w14:paraId="448CE216"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6BCA2F15"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R$ 4.780,69</w:t>
            </w:r>
          </w:p>
        </w:tc>
        <w:tc>
          <w:tcPr>
            <w:tcW w:w="2381" w:type="dxa"/>
            <w:tcBorders>
              <w:top w:val="nil"/>
              <w:left w:val="nil"/>
              <w:bottom w:val="nil"/>
              <w:right w:val="nil"/>
            </w:tcBorders>
            <w:shd w:val="clear" w:color="auto" w:fill="auto"/>
            <w:noWrap/>
            <w:vAlign w:val="center"/>
            <w:hideMark/>
          </w:tcPr>
          <w:p w14:paraId="467D2CEB" w14:textId="77777777" w:rsidR="009F5533" w:rsidRPr="009F5533"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Oliveira Trust</w:t>
            </w:r>
          </w:p>
        </w:tc>
      </w:tr>
      <w:tr w:rsidR="009F5533" w:rsidRPr="009F5533" w14:paraId="445FEA6B" w14:textId="77777777" w:rsidTr="00F915EE">
        <w:trPr>
          <w:trHeight w:val="300"/>
        </w:trPr>
        <w:tc>
          <w:tcPr>
            <w:tcW w:w="4334" w:type="dxa"/>
            <w:tcBorders>
              <w:top w:val="nil"/>
              <w:left w:val="nil"/>
              <w:bottom w:val="nil"/>
              <w:right w:val="nil"/>
            </w:tcBorders>
            <w:shd w:val="clear" w:color="auto" w:fill="auto"/>
            <w:noWrap/>
            <w:vAlign w:val="center"/>
            <w:hideMark/>
          </w:tcPr>
          <w:p w14:paraId="334AA87F"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center"/>
            <w:hideMark/>
          </w:tcPr>
          <w:p w14:paraId="522EEF8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6DA7A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center"/>
            <w:hideMark/>
          </w:tcPr>
          <w:p w14:paraId="5348701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1D004C9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center"/>
            <w:hideMark/>
          </w:tcPr>
          <w:p w14:paraId="2F860AF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3674EEBB" w14:textId="77777777" w:rsidTr="00F915EE">
        <w:trPr>
          <w:trHeight w:val="300"/>
        </w:trPr>
        <w:tc>
          <w:tcPr>
            <w:tcW w:w="4334" w:type="dxa"/>
            <w:tcBorders>
              <w:top w:val="nil"/>
              <w:left w:val="nil"/>
              <w:bottom w:val="nil"/>
              <w:right w:val="nil"/>
            </w:tcBorders>
            <w:shd w:val="clear" w:color="auto" w:fill="auto"/>
            <w:noWrap/>
            <w:vAlign w:val="center"/>
            <w:hideMark/>
          </w:tcPr>
          <w:p w14:paraId="2EB0DD4B"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center"/>
            <w:hideMark/>
          </w:tcPr>
          <w:p w14:paraId="5226589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24218A9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35CEDF1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5C50F7C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center"/>
            <w:hideMark/>
          </w:tcPr>
          <w:p w14:paraId="293D79C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0084914A" w14:textId="77777777" w:rsidTr="00F915EE">
        <w:trPr>
          <w:trHeight w:val="300"/>
        </w:trPr>
        <w:tc>
          <w:tcPr>
            <w:tcW w:w="4334" w:type="dxa"/>
            <w:tcBorders>
              <w:top w:val="nil"/>
              <w:left w:val="nil"/>
              <w:bottom w:val="nil"/>
              <w:right w:val="nil"/>
            </w:tcBorders>
            <w:shd w:val="clear" w:color="auto" w:fill="auto"/>
            <w:noWrap/>
            <w:vAlign w:val="center"/>
            <w:hideMark/>
          </w:tcPr>
          <w:p w14:paraId="3EF73AF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Registro Lastro</w:t>
            </w:r>
          </w:p>
        </w:tc>
        <w:tc>
          <w:tcPr>
            <w:tcW w:w="2381" w:type="dxa"/>
            <w:tcBorders>
              <w:top w:val="nil"/>
              <w:left w:val="nil"/>
              <w:bottom w:val="nil"/>
              <w:right w:val="nil"/>
            </w:tcBorders>
            <w:shd w:val="clear" w:color="auto" w:fill="auto"/>
            <w:noWrap/>
            <w:vAlign w:val="center"/>
            <w:hideMark/>
          </w:tcPr>
          <w:p w14:paraId="2D9D4CE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69BFE7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297E6F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7296D13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center"/>
            <w:hideMark/>
          </w:tcPr>
          <w:p w14:paraId="1EE634C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520A74C2" w14:textId="77777777" w:rsidTr="00F915EE">
        <w:trPr>
          <w:trHeight w:val="300"/>
        </w:trPr>
        <w:tc>
          <w:tcPr>
            <w:tcW w:w="4334" w:type="dxa"/>
            <w:tcBorders>
              <w:top w:val="nil"/>
              <w:left w:val="nil"/>
              <w:bottom w:val="nil"/>
              <w:right w:val="nil"/>
            </w:tcBorders>
            <w:shd w:val="clear" w:color="auto" w:fill="auto"/>
            <w:noWrap/>
            <w:vAlign w:val="center"/>
            <w:hideMark/>
          </w:tcPr>
          <w:p w14:paraId="78C67E2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center"/>
            <w:hideMark/>
          </w:tcPr>
          <w:p w14:paraId="71E36A5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3C72DFC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w:t>
            </w:r>
          </w:p>
        </w:tc>
        <w:tc>
          <w:tcPr>
            <w:tcW w:w="2089" w:type="dxa"/>
            <w:tcBorders>
              <w:top w:val="nil"/>
              <w:left w:val="nil"/>
              <w:bottom w:val="nil"/>
              <w:right w:val="nil"/>
            </w:tcBorders>
            <w:shd w:val="clear" w:color="auto" w:fill="auto"/>
            <w:noWrap/>
            <w:vAlign w:val="center"/>
            <w:hideMark/>
          </w:tcPr>
          <w:p w14:paraId="1DFF7E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6DB3504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R$ 717,10</w:t>
            </w:r>
          </w:p>
        </w:tc>
        <w:tc>
          <w:tcPr>
            <w:tcW w:w="2381" w:type="dxa"/>
            <w:tcBorders>
              <w:top w:val="nil"/>
              <w:left w:val="nil"/>
              <w:bottom w:val="nil"/>
              <w:right w:val="nil"/>
            </w:tcBorders>
            <w:shd w:val="clear" w:color="auto" w:fill="auto"/>
            <w:noWrap/>
            <w:vAlign w:val="center"/>
            <w:hideMark/>
          </w:tcPr>
          <w:p w14:paraId="131CC6F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5C76E210" w14:textId="77777777" w:rsidTr="00F915EE">
        <w:trPr>
          <w:trHeight w:val="300"/>
        </w:trPr>
        <w:tc>
          <w:tcPr>
            <w:tcW w:w="4334" w:type="dxa"/>
            <w:tcBorders>
              <w:top w:val="nil"/>
              <w:left w:val="nil"/>
              <w:bottom w:val="nil"/>
              <w:right w:val="nil"/>
            </w:tcBorders>
            <w:shd w:val="clear" w:color="auto" w:fill="auto"/>
            <w:noWrap/>
            <w:vAlign w:val="center"/>
            <w:hideMark/>
          </w:tcPr>
          <w:p w14:paraId="762E0DB1"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center"/>
            <w:hideMark/>
          </w:tcPr>
          <w:p w14:paraId="5FD0299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4FD9AF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w:t>
            </w:r>
          </w:p>
        </w:tc>
        <w:tc>
          <w:tcPr>
            <w:tcW w:w="2089" w:type="dxa"/>
            <w:tcBorders>
              <w:top w:val="nil"/>
              <w:left w:val="nil"/>
              <w:bottom w:val="nil"/>
              <w:right w:val="nil"/>
            </w:tcBorders>
            <w:shd w:val="clear" w:color="auto" w:fill="auto"/>
            <w:noWrap/>
            <w:vAlign w:val="center"/>
            <w:hideMark/>
          </w:tcPr>
          <w:p w14:paraId="6D29BDF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75692FC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R$ 478,07</w:t>
            </w:r>
          </w:p>
        </w:tc>
        <w:tc>
          <w:tcPr>
            <w:tcW w:w="2381" w:type="dxa"/>
            <w:tcBorders>
              <w:top w:val="nil"/>
              <w:left w:val="nil"/>
              <w:bottom w:val="nil"/>
              <w:right w:val="nil"/>
            </w:tcBorders>
            <w:shd w:val="clear" w:color="auto" w:fill="auto"/>
            <w:noWrap/>
            <w:vAlign w:val="center"/>
            <w:hideMark/>
          </w:tcPr>
          <w:p w14:paraId="5F5BB68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17F5E3D" w14:textId="77777777" w:rsidTr="00F915EE">
        <w:trPr>
          <w:trHeight w:val="300"/>
        </w:trPr>
        <w:tc>
          <w:tcPr>
            <w:tcW w:w="4334" w:type="dxa"/>
            <w:tcBorders>
              <w:top w:val="nil"/>
              <w:left w:val="nil"/>
              <w:bottom w:val="nil"/>
              <w:right w:val="nil"/>
            </w:tcBorders>
            <w:shd w:val="clear" w:color="auto" w:fill="auto"/>
            <w:noWrap/>
            <w:vAlign w:val="center"/>
            <w:hideMark/>
          </w:tcPr>
          <w:p w14:paraId="57CB6B69"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center"/>
            <w:hideMark/>
          </w:tcPr>
          <w:p w14:paraId="31E46EB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2377441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center"/>
            <w:hideMark/>
          </w:tcPr>
          <w:p w14:paraId="317BB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71B2137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center"/>
            <w:hideMark/>
          </w:tcPr>
          <w:p w14:paraId="57A2896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Grant Thornton </w:t>
            </w:r>
          </w:p>
        </w:tc>
      </w:tr>
      <w:tr w:rsidR="009F5533" w:rsidRPr="009F5533" w14:paraId="213E9204" w14:textId="77777777" w:rsidTr="00F915EE">
        <w:trPr>
          <w:trHeight w:val="300"/>
        </w:trPr>
        <w:tc>
          <w:tcPr>
            <w:tcW w:w="4334" w:type="dxa"/>
            <w:tcBorders>
              <w:top w:val="nil"/>
              <w:left w:val="nil"/>
              <w:bottom w:val="nil"/>
              <w:right w:val="nil"/>
            </w:tcBorders>
            <w:shd w:val="clear" w:color="auto" w:fill="auto"/>
            <w:noWrap/>
            <w:vAlign w:val="center"/>
            <w:hideMark/>
          </w:tcPr>
          <w:p w14:paraId="5E4F07C0"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center"/>
            <w:hideMark/>
          </w:tcPr>
          <w:p w14:paraId="18E9366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45D9E01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center"/>
            <w:hideMark/>
          </w:tcPr>
          <w:p w14:paraId="5276D32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338F889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center"/>
            <w:hideMark/>
          </w:tcPr>
          <w:p w14:paraId="2477C14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A8EAF0E" w14:textId="77777777" w:rsidTr="00F915EE">
        <w:trPr>
          <w:trHeight w:val="300"/>
        </w:trPr>
        <w:tc>
          <w:tcPr>
            <w:tcW w:w="4334" w:type="dxa"/>
            <w:tcBorders>
              <w:top w:val="nil"/>
              <w:left w:val="nil"/>
              <w:bottom w:val="nil"/>
              <w:right w:val="nil"/>
            </w:tcBorders>
            <w:shd w:val="clear" w:color="auto" w:fill="auto"/>
            <w:noWrap/>
            <w:vAlign w:val="center"/>
            <w:hideMark/>
          </w:tcPr>
          <w:p w14:paraId="78747965"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Registro, Distribuição e Análise do CRI</w:t>
            </w:r>
          </w:p>
        </w:tc>
        <w:tc>
          <w:tcPr>
            <w:tcW w:w="2381" w:type="dxa"/>
            <w:tcBorders>
              <w:top w:val="nil"/>
              <w:left w:val="nil"/>
              <w:bottom w:val="nil"/>
              <w:right w:val="nil"/>
            </w:tcBorders>
            <w:shd w:val="clear" w:color="auto" w:fill="auto"/>
            <w:noWrap/>
            <w:vAlign w:val="center"/>
            <w:hideMark/>
          </w:tcPr>
          <w:p w14:paraId="2761FEA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7572C99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R$ 5.775,64</w:t>
            </w:r>
          </w:p>
        </w:tc>
        <w:tc>
          <w:tcPr>
            <w:tcW w:w="2089" w:type="dxa"/>
            <w:tcBorders>
              <w:top w:val="nil"/>
              <w:left w:val="nil"/>
              <w:bottom w:val="nil"/>
              <w:right w:val="nil"/>
            </w:tcBorders>
            <w:shd w:val="clear" w:color="auto" w:fill="auto"/>
            <w:noWrap/>
            <w:vAlign w:val="center"/>
            <w:hideMark/>
          </w:tcPr>
          <w:p w14:paraId="4FACBB4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3098DAA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R$ 5.775,64</w:t>
            </w:r>
          </w:p>
        </w:tc>
        <w:tc>
          <w:tcPr>
            <w:tcW w:w="2381" w:type="dxa"/>
            <w:tcBorders>
              <w:top w:val="nil"/>
              <w:left w:val="nil"/>
              <w:bottom w:val="nil"/>
              <w:right w:val="nil"/>
            </w:tcBorders>
            <w:shd w:val="clear" w:color="auto" w:fill="auto"/>
            <w:noWrap/>
            <w:vAlign w:val="center"/>
            <w:hideMark/>
          </w:tcPr>
          <w:p w14:paraId="7309D07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568B61D5" w14:textId="77777777" w:rsidTr="00F915EE">
        <w:trPr>
          <w:trHeight w:val="300"/>
        </w:trPr>
        <w:tc>
          <w:tcPr>
            <w:tcW w:w="4334" w:type="dxa"/>
            <w:tcBorders>
              <w:top w:val="nil"/>
              <w:left w:val="nil"/>
              <w:bottom w:val="nil"/>
              <w:right w:val="nil"/>
            </w:tcBorders>
            <w:shd w:val="clear" w:color="auto" w:fill="auto"/>
            <w:noWrap/>
            <w:vAlign w:val="center"/>
            <w:hideMark/>
          </w:tcPr>
          <w:p w14:paraId="2EDE9FD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Taxa de Registro do Lastro</w:t>
            </w:r>
          </w:p>
        </w:tc>
        <w:tc>
          <w:tcPr>
            <w:tcW w:w="2381" w:type="dxa"/>
            <w:tcBorders>
              <w:top w:val="nil"/>
              <w:left w:val="nil"/>
              <w:bottom w:val="nil"/>
              <w:right w:val="nil"/>
            </w:tcBorders>
            <w:shd w:val="clear" w:color="auto" w:fill="auto"/>
            <w:noWrap/>
            <w:vAlign w:val="center"/>
            <w:hideMark/>
          </w:tcPr>
          <w:p w14:paraId="2DA73A0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369CB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center"/>
            <w:hideMark/>
          </w:tcPr>
          <w:p w14:paraId="0CA2676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D6515D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center"/>
            <w:hideMark/>
          </w:tcPr>
          <w:p w14:paraId="3A046B0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611603F5" w14:textId="77777777" w:rsidTr="00F915EE">
        <w:trPr>
          <w:trHeight w:val="300"/>
        </w:trPr>
        <w:tc>
          <w:tcPr>
            <w:tcW w:w="4334" w:type="dxa"/>
            <w:tcBorders>
              <w:top w:val="nil"/>
              <w:left w:val="nil"/>
              <w:bottom w:val="nil"/>
              <w:right w:val="nil"/>
            </w:tcBorders>
            <w:shd w:val="clear" w:color="auto" w:fill="auto"/>
            <w:noWrap/>
            <w:vAlign w:val="center"/>
            <w:hideMark/>
          </w:tcPr>
          <w:p w14:paraId="3C35043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center"/>
            <w:hideMark/>
          </w:tcPr>
          <w:p w14:paraId="58F08C8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1F4BCDE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089" w:type="dxa"/>
            <w:tcBorders>
              <w:top w:val="nil"/>
              <w:left w:val="nil"/>
              <w:bottom w:val="nil"/>
              <w:right w:val="nil"/>
            </w:tcBorders>
            <w:shd w:val="clear" w:color="auto" w:fill="auto"/>
            <w:noWrap/>
            <w:vAlign w:val="center"/>
            <w:hideMark/>
          </w:tcPr>
          <w:p w14:paraId="3A267C2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71765D6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381" w:type="dxa"/>
            <w:tcBorders>
              <w:top w:val="nil"/>
              <w:left w:val="nil"/>
              <w:bottom w:val="nil"/>
              <w:right w:val="nil"/>
            </w:tcBorders>
            <w:shd w:val="clear" w:color="auto" w:fill="auto"/>
            <w:noWrap/>
            <w:vAlign w:val="center"/>
            <w:hideMark/>
          </w:tcPr>
          <w:p w14:paraId="64E9315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554ADFC6" w14:textId="77777777" w:rsidTr="00F915EE">
        <w:trPr>
          <w:trHeight w:val="300"/>
        </w:trPr>
        <w:tc>
          <w:tcPr>
            <w:tcW w:w="4334" w:type="dxa"/>
            <w:tcBorders>
              <w:top w:val="nil"/>
              <w:left w:val="nil"/>
              <w:bottom w:val="nil"/>
              <w:right w:val="nil"/>
            </w:tcBorders>
            <w:shd w:val="clear" w:color="auto" w:fill="auto"/>
            <w:noWrap/>
            <w:vAlign w:val="center"/>
            <w:hideMark/>
          </w:tcPr>
          <w:p w14:paraId="24A2C0CC"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Registro - ANBIMA</w:t>
            </w:r>
          </w:p>
        </w:tc>
        <w:tc>
          <w:tcPr>
            <w:tcW w:w="2381" w:type="dxa"/>
            <w:tcBorders>
              <w:top w:val="nil"/>
              <w:left w:val="nil"/>
              <w:bottom w:val="nil"/>
              <w:right w:val="nil"/>
            </w:tcBorders>
            <w:shd w:val="clear" w:color="auto" w:fill="auto"/>
            <w:noWrap/>
            <w:vAlign w:val="center"/>
            <w:hideMark/>
          </w:tcPr>
          <w:p w14:paraId="12CB101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13348B1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R$ 15.700,00</w:t>
            </w:r>
          </w:p>
        </w:tc>
        <w:tc>
          <w:tcPr>
            <w:tcW w:w="2089" w:type="dxa"/>
            <w:tcBorders>
              <w:top w:val="nil"/>
              <w:left w:val="nil"/>
              <w:bottom w:val="nil"/>
              <w:right w:val="nil"/>
            </w:tcBorders>
            <w:shd w:val="clear" w:color="auto" w:fill="auto"/>
            <w:noWrap/>
            <w:vAlign w:val="center"/>
            <w:hideMark/>
          </w:tcPr>
          <w:p w14:paraId="61C7965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0DF6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R$ 15.700,00</w:t>
            </w:r>
          </w:p>
        </w:tc>
        <w:tc>
          <w:tcPr>
            <w:tcW w:w="2381" w:type="dxa"/>
            <w:tcBorders>
              <w:top w:val="nil"/>
              <w:left w:val="nil"/>
              <w:bottom w:val="nil"/>
              <w:right w:val="nil"/>
            </w:tcBorders>
            <w:shd w:val="clear" w:color="auto" w:fill="auto"/>
            <w:noWrap/>
            <w:vAlign w:val="center"/>
            <w:hideMark/>
          </w:tcPr>
          <w:p w14:paraId="5508FFD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ANBIMA</w:t>
            </w:r>
          </w:p>
        </w:tc>
      </w:tr>
      <w:tr w:rsidR="009F5533" w:rsidRPr="009F5533" w14:paraId="2054C8D0" w14:textId="77777777" w:rsidTr="00F915EE">
        <w:trPr>
          <w:trHeight w:val="300"/>
        </w:trPr>
        <w:tc>
          <w:tcPr>
            <w:tcW w:w="4334" w:type="dxa"/>
            <w:tcBorders>
              <w:top w:val="nil"/>
              <w:left w:val="nil"/>
              <w:bottom w:val="nil"/>
              <w:right w:val="nil"/>
            </w:tcBorders>
            <w:shd w:val="clear" w:color="auto" w:fill="auto"/>
            <w:noWrap/>
            <w:vAlign w:val="center"/>
            <w:hideMark/>
          </w:tcPr>
          <w:p w14:paraId="34778985"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Fiscalização</w:t>
            </w:r>
          </w:p>
        </w:tc>
        <w:tc>
          <w:tcPr>
            <w:tcW w:w="2381" w:type="dxa"/>
            <w:tcBorders>
              <w:top w:val="nil"/>
              <w:left w:val="nil"/>
              <w:bottom w:val="nil"/>
              <w:right w:val="nil"/>
            </w:tcBorders>
            <w:shd w:val="clear" w:color="auto" w:fill="auto"/>
            <w:noWrap/>
            <w:vAlign w:val="center"/>
            <w:hideMark/>
          </w:tcPr>
          <w:p w14:paraId="68E37DF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7A63837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R$ 6.000,00</w:t>
            </w:r>
          </w:p>
        </w:tc>
        <w:tc>
          <w:tcPr>
            <w:tcW w:w="2089" w:type="dxa"/>
            <w:tcBorders>
              <w:top w:val="nil"/>
              <w:left w:val="nil"/>
              <w:bottom w:val="nil"/>
              <w:right w:val="nil"/>
            </w:tcBorders>
            <w:shd w:val="clear" w:color="auto" w:fill="auto"/>
            <w:noWrap/>
            <w:vAlign w:val="center"/>
            <w:hideMark/>
          </w:tcPr>
          <w:p w14:paraId="56B6F17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35AA4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R$ 6.000,00</w:t>
            </w:r>
          </w:p>
        </w:tc>
        <w:tc>
          <w:tcPr>
            <w:tcW w:w="2381" w:type="dxa"/>
            <w:tcBorders>
              <w:top w:val="nil"/>
              <w:left w:val="nil"/>
              <w:bottom w:val="nil"/>
              <w:right w:val="nil"/>
            </w:tcBorders>
            <w:shd w:val="clear" w:color="auto" w:fill="auto"/>
            <w:noWrap/>
            <w:vAlign w:val="center"/>
            <w:hideMark/>
          </w:tcPr>
          <w:p w14:paraId="07609C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CVM</w:t>
            </w:r>
          </w:p>
        </w:tc>
      </w:tr>
      <w:tr w:rsidR="009F5533" w:rsidRPr="009F5533" w14:paraId="4AE7069B" w14:textId="77777777" w:rsidTr="00F915EE">
        <w:trPr>
          <w:trHeight w:val="300"/>
        </w:trPr>
        <w:tc>
          <w:tcPr>
            <w:tcW w:w="4334" w:type="dxa"/>
            <w:tcBorders>
              <w:top w:val="single" w:sz="4" w:space="0" w:color="auto"/>
              <w:left w:val="nil"/>
              <w:bottom w:val="nil"/>
              <w:right w:val="nil"/>
            </w:tcBorders>
            <w:shd w:val="clear" w:color="auto" w:fill="auto"/>
            <w:noWrap/>
            <w:vAlign w:val="center"/>
            <w:hideMark/>
          </w:tcPr>
          <w:p w14:paraId="6FA89233"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center"/>
            <w:hideMark/>
          </w:tcPr>
          <w:p w14:paraId="30FDA909"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0E4A978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5EA33CE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376357BC" w14:textId="552FBBA3" w:rsidR="009F5533" w:rsidRPr="009F5533" w:rsidRDefault="009F5533" w:rsidP="00F915EE">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 xml:space="preserve">R$ </w:t>
            </w:r>
            <w:r w:rsidR="00137297">
              <w:rPr>
                <w:rFonts w:ascii="Calibri" w:eastAsia="Times New Roman" w:hAnsi="Calibri" w:cs="Calibri"/>
                <w:b/>
                <w:bCs/>
                <w:color w:val="000000"/>
                <w:sz w:val="22"/>
                <w:szCs w:val="22"/>
                <w:lang w:eastAsia="pt-BR"/>
              </w:rPr>
              <w:t>259.291,96</w:t>
            </w:r>
          </w:p>
        </w:tc>
        <w:tc>
          <w:tcPr>
            <w:tcW w:w="2381" w:type="dxa"/>
            <w:tcBorders>
              <w:top w:val="single" w:sz="4" w:space="0" w:color="auto"/>
              <w:left w:val="nil"/>
              <w:bottom w:val="nil"/>
              <w:right w:val="nil"/>
            </w:tcBorders>
            <w:shd w:val="clear" w:color="auto" w:fill="auto"/>
            <w:noWrap/>
            <w:vAlign w:val="center"/>
            <w:hideMark/>
          </w:tcPr>
          <w:p w14:paraId="7929928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r w:rsidR="009F5533" w:rsidRPr="009F5533" w14:paraId="6FAB5903" w14:textId="77777777" w:rsidTr="00F915EE">
        <w:trPr>
          <w:trHeight w:val="315"/>
        </w:trPr>
        <w:tc>
          <w:tcPr>
            <w:tcW w:w="4334" w:type="dxa"/>
            <w:tcBorders>
              <w:top w:val="nil"/>
              <w:left w:val="nil"/>
              <w:bottom w:val="nil"/>
              <w:right w:val="nil"/>
            </w:tcBorders>
            <w:shd w:val="clear" w:color="auto" w:fill="auto"/>
            <w:noWrap/>
            <w:vAlign w:val="bottom"/>
            <w:hideMark/>
          </w:tcPr>
          <w:p w14:paraId="1BF53FC1" w14:textId="77777777" w:rsidR="009F5533" w:rsidRPr="009F5533" w:rsidRDefault="009F5533" w:rsidP="009F5533">
            <w:pPr>
              <w:rPr>
                <w:rFonts w:ascii="Calibri" w:eastAsia="Times New Roman" w:hAnsi="Calibri" w:cs="Calibri"/>
                <w:color w:val="000000"/>
                <w:sz w:val="22"/>
                <w:szCs w:val="22"/>
                <w:lang w:eastAsia="pt-BR"/>
              </w:rPr>
            </w:pPr>
          </w:p>
        </w:tc>
        <w:tc>
          <w:tcPr>
            <w:tcW w:w="2381" w:type="dxa"/>
            <w:tcBorders>
              <w:top w:val="nil"/>
              <w:left w:val="nil"/>
              <w:bottom w:val="nil"/>
              <w:right w:val="nil"/>
            </w:tcBorders>
            <w:shd w:val="clear" w:color="auto" w:fill="auto"/>
            <w:noWrap/>
            <w:vAlign w:val="bottom"/>
            <w:hideMark/>
          </w:tcPr>
          <w:p w14:paraId="2A9B819E"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2AC84E36"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616D2FDA"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4D1ADE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6B09BD2D" w14:textId="77777777" w:rsidR="009F5533" w:rsidRPr="009F5533" w:rsidRDefault="009F5533" w:rsidP="009F5533">
            <w:pPr>
              <w:jc w:val="center"/>
              <w:rPr>
                <w:rFonts w:eastAsia="Times New Roman"/>
                <w:sz w:val="20"/>
                <w:szCs w:val="20"/>
                <w:lang w:eastAsia="pt-BR"/>
              </w:rPr>
            </w:pPr>
          </w:p>
        </w:tc>
      </w:tr>
      <w:tr w:rsidR="009F5533" w:rsidRPr="009F5533" w14:paraId="0D237060" w14:textId="77777777" w:rsidTr="00F915EE">
        <w:trPr>
          <w:trHeight w:val="315"/>
        </w:trPr>
        <w:tc>
          <w:tcPr>
            <w:tcW w:w="4334" w:type="dxa"/>
            <w:tcBorders>
              <w:top w:val="nil"/>
              <w:left w:val="nil"/>
              <w:bottom w:val="nil"/>
              <w:right w:val="nil"/>
            </w:tcBorders>
            <w:shd w:val="clear" w:color="auto" w:fill="auto"/>
            <w:noWrap/>
            <w:vAlign w:val="bottom"/>
            <w:hideMark/>
          </w:tcPr>
          <w:p w14:paraId="1B82B710"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0B594BE"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5117EBC7"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1DBD1853"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7A5ADDB9"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AF8FD8B" w14:textId="77777777" w:rsidR="009F5533" w:rsidRPr="009F5533" w:rsidRDefault="009F5533" w:rsidP="009F5533">
            <w:pPr>
              <w:jc w:val="center"/>
              <w:rPr>
                <w:rFonts w:eastAsia="Times New Roman"/>
                <w:sz w:val="20"/>
                <w:szCs w:val="20"/>
                <w:lang w:eastAsia="pt-BR"/>
              </w:rPr>
            </w:pPr>
          </w:p>
        </w:tc>
      </w:tr>
      <w:tr w:rsidR="009F5533" w:rsidRPr="009F5533" w14:paraId="50FE4B56" w14:textId="77777777" w:rsidTr="009F5533">
        <w:trPr>
          <w:trHeight w:val="300"/>
        </w:trPr>
        <w:tc>
          <w:tcPr>
            <w:tcW w:w="4334" w:type="dxa"/>
            <w:tcBorders>
              <w:top w:val="single" w:sz="4" w:space="0" w:color="auto"/>
              <w:left w:val="single" w:sz="4" w:space="0" w:color="auto"/>
              <w:bottom w:val="single" w:sz="4" w:space="0" w:color="auto"/>
              <w:right w:val="nil"/>
            </w:tcBorders>
            <w:shd w:val="clear" w:color="000000" w:fill="630A37"/>
            <w:noWrap/>
            <w:vAlign w:val="center"/>
            <w:hideMark/>
          </w:tcPr>
          <w:p w14:paraId="239AD32A"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Despesas Recorrentes</w:t>
            </w:r>
          </w:p>
        </w:tc>
        <w:tc>
          <w:tcPr>
            <w:tcW w:w="2381" w:type="dxa"/>
            <w:tcBorders>
              <w:top w:val="single" w:sz="4" w:space="0" w:color="auto"/>
              <w:left w:val="nil"/>
              <w:bottom w:val="single" w:sz="4" w:space="0" w:color="auto"/>
              <w:right w:val="nil"/>
            </w:tcBorders>
            <w:shd w:val="clear" w:color="000000" w:fill="630A37"/>
            <w:noWrap/>
            <w:vAlign w:val="center"/>
            <w:hideMark/>
          </w:tcPr>
          <w:p w14:paraId="05A3C642"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76F976D7"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5B50FE08"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4D2E505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381" w:type="dxa"/>
            <w:tcBorders>
              <w:top w:val="single" w:sz="4" w:space="0" w:color="auto"/>
              <w:left w:val="nil"/>
              <w:bottom w:val="single" w:sz="4" w:space="0" w:color="auto"/>
              <w:right w:val="nil"/>
            </w:tcBorders>
            <w:shd w:val="clear" w:color="000000" w:fill="630A37"/>
            <w:noWrap/>
            <w:vAlign w:val="center"/>
            <w:hideMark/>
          </w:tcPr>
          <w:p w14:paraId="04CD3F33"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r>
      <w:tr w:rsidR="009F5533" w:rsidRPr="009F5533" w14:paraId="07D994BA" w14:textId="77777777" w:rsidTr="00F915EE">
        <w:trPr>
          <w:trHeight w:val="195"/>
        </w:trPr>
        <w:tc>
          <w:tcPr>
            <w:tcW w:w="4334" w:type="dxa"/>
            <w:tcBorders>
              <w:top w:val="nil"/>
              <w:left w:val="nil"/>
              <w:bottom w:val="nil"/>
              <w:right w:val="nil"/>
            </w:tcBorders>
            <w:shd w:val="clear" w:color="auto" w:fill="auto"/>
            <w:noWrap/>
            <w:vAlign w:val="bottom"/>
            <w:hideMark/>
          </w:tcPr>
          <w:p w14:paraId="469D0AD8" w14:textId="77777777" w:rsidR="009F5533" w:rsidRPr="009F5533" w:rsidRDefault="009F5533" w:rsidP="009F5533">
            <w:pPr>
              <w:rPr>
                <w:rFonts w:ascii="Calibri" w:eastAsia="Times New Roman" w:hAnsi="Calibri" w:cs="Calibri"/>
                <w:b/>
                <w:bCs/>
                <w:color w:val="FFFFFF"/>
                <w:sz w:val="22"/>
                <w:szCs w:val="22"/>
                <w:lang w:eastAsia="pt-BR"/>
              </w:rPr>
            </w:pPr>
          </w:p>
        </w:tc>
        <w:tc>
          <w:tcPr>
            <w:tcW w:w="2381" w:type="dxa"/>
            <w:tcBorders>
              <w:top w:val="nil"/>
              <w:left w:val="nil"/>
              <w:bottom w:val="nil"/>
              <w:right w:val="nil"/>
            </w:tcBorders>
            <w:shd w:val="clear" w:color="auto" w:fill="auto"/>
            <w:noWrap/>
            <w:vAlign w:val="bottom"/>
            <w:hideMark/>
          </w:tcPr>
          <w:p w14:paraId="11B5C9D4"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60C76D4"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273747F5"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ED04A8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67C83D03" w14:textId="77777777" w:rsidR="009F5533" w:rsidRPr="009F5533" w:rsidRDefault="009F5533" w:rsidP="009F5533">
            <w:pPr>
              <w:jc w:val="center"/>
              <w:rPr>
                <w:rFonts w:eastAsia="Times New Roman"/>
                <w:sz w:val="20"/>
                <w:szCs w:val="20"/>
                <w:lang w:eastAsia="pt-BR"/>
              </w:rPr>
            </w:pPr>
          </w:p>
        </w:tc>
      </w:tr>
      <w:tr w:rsidR="009F5533" w:rsidRPr="009F5533" w14:paraId="3155EB53"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412B67FB"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Recorrentes</w:t>
            </w:r>
          </w:p>
        </w:tc>
        <w:tc>
          <w:tcPr>
            <w:tcW w:w="2381" w:type="dxa"/>
            <w:tcBorders>
              <w:top w:val="nil"/>
              <w:left w:val="nil"/>
              <w:bottom w:val="double" w:sz="6" w:space="0" w:color="auto"/>
              <w:right w:val="nil"/>
            </w:tcBorders>
            <w:shd w:val="clear" w:color="auto" w:fill="auto"/>
            <w:noWrap/>
            <w:vAlign w:val="center"/>
            <w:hideMark/>
          </w:tcPr>
          <w:p w14:paraId="3940DBCE"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083D3C97"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304A1CA9"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263A54E4"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26D76BF9"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7C5F3365" w14:textId="77777777" w:rsidTr="00F915EE">
        <w:trPr>
          <w:trHeight w:val="315"/>
        </w:trPr>
        <w:tc>
          <w:tcPr>
            <w:tcW w:w="4334" w:type="dxa"/>
            <w:tcBorders>
              <w:top w:val="nil"/>
              <w:left w:val="nil"/>
              <w:bottom w:val="nil"/>
              <w:right w:val="nil"/>
            </w:tcBorders>
            <w:shd w:val="clear" w:color="auto" w:fill="auto"/>
            <w:noWrap/>
            <w:vAlign w:val="bottom"/>
            <w:hideMark/>
          </w:tcPr>
          <w:p w14:paraId="4831AE0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bottom"/>
            <w:hideMark/>
          </w:tcPr>
          <w:p w14:paraId="34ED814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68578F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bottom"/>
            <w:hideMark/>
          </w:tcPr>
          <w:p w14:paraId="197EF62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36B5D5C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bottom"/>
            <w:hideMark/>
          </w:tcPr>
          <w:p w14:paraId="78D772E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1B02D289" w14:textId="77777777" w:rsidTr="00F915EE">
        <w:trPr>
          <w:trHeight w:val="300"/>
        </w:trPr>
        <w:tc>
          <w:tcPr>
            <w:tcW w:w="4334" w:type="dxa"/>
            <w:tcBorders>
              <w:top w:val="nil"/>
              <w:left w:val="nil"/>
              <w:bottom w:val="nil"/>
              <w:right w:val="nil"/>
            </w:tcBorders>
            <w:shd w:val="clear" w:color="auto" w:fill="auto"/>
            <w:noWrap/>
            <w:vAlign w:val="bottom"/>
            <w:hideMark/>
          </w:tcPr>
          <w:p w14:paraId="6B43AE1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bottom"/>
            <w:hideMark/>
          </w:tcPr>
          <w:p w14:paraId="1E7A80B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Mesal</w:t>
            </w:r>
          </w:p>
        </w:tc>
        <w:tc>
          <w:tcPr>
            <w:tcW w:w="2089" w:type="dxa"/>
            <w:tcBorders>
              <w:top w:val="nil"/>
              <w:left w:val="nil"/>
              <w:bottom w:val="nil"/>
              <w:right w:val="nil"/>
            </w:tcBorders>
            <w:shd w:val="clear" w:color="auto" w:fill="auto"/>
            <w:noWrap/>
            <w:vAlign w:val="bottom"/>
            <w:hideMark/>
          </w:tcPr>
          <w:p w14:paraId="5CA80C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35F44A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77CEFC6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D966"/>
            <w:noWrap/>
            <w:vAlign w:val="bottom"/>
            <w:hideMark/>
          </w:tcPr>
          <w:p w14:paraId="5AB63457" w14:textId="233E3C44" w:rsidR="009F5533" w:rsidRPr="009F5533"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4CCC701E" w14:textId="77777777" w:rsidTr="00F915EE">
        <w:trPr>
          <w:trHeight w:val="300"/>
        </w:trPr>
        <w:tc>
          <w:tcPr>
            <w:tcW w:w="4334" w:type="dxa"/>
            <w:tcBorders>
              <w:top w:val="nil"/>
              <w:left w:val="nil"/>
              <w:bottom w:val="nil"/>
              <w:right w:val="nil"/>
            </w:tcBorders>
            <w:shd w:val="clear" w:color="auto" w:fill="auto"/>
            <w:noWrap/>
            <w:vAlign w:val="bottom"/>
            <w:hideMark/>
          </w:tcPr>
          <w:p w14:paraId="56539EF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bottom"/>
            <w:hideMark/>
          </w:tcPr>
          <w:p w14:paraId="6105873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C208ED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bottom"/>
            <w:hideMark/>
          </w:tcPr>
          <w:p w14:paraId="7814836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4600FFB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bottom"/>
            <w:hideMark/>
          </w:tcPr>
          <w:p w14:paraId="2F5E396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Grant Thornton</w:t>
            </w:r>
          </w:p>
        </w:tc>
      </w:tr>
      <w:tr w:rsidR="009F5533" w:rsidRPr="009F5533" w14:paraId="650F03B1" w14:textId="77777777" w:rsidTr="00F915EE">
        <w:trPr>
          <w:trHeight w:val="300"/>
        </w:trPr>
        <w:tc>
          <w:tcPr>
            <w:tcW w:w="4334" w:type="dxa"/>
            <w:tcBorders>
              <w:top w:val="nil"/>
              <w:left w:val="nil"/>
              <w:bottom w:val="nil"/>
              <w:right w:val="nil"/>
            </w:tcBorders>
            <w:shd w:val="clear" w:color="auto" w:fill="auto"/>
            <w:noWrap/>
            <w:vAlign w:val="bottom"/>
            <w:hideMark/>
          </w:tcPr>
          <w:p w14:paraId="59F610F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bottom"/>
            <w:hideMark/>
          </w:tcPr>
          <w:p w14:paraId="4FF63E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34B9723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R$ 3.700,00</w:t>
            </w:r>
          </w:p>
        </w:tc>
        <w:tc>
          <w:tcPr>
            <w:tcW w:w="2089" w:type="dxa"/>
            <w:tcBorders>
              <w:top w:val="nil"/>
              <w:left w:val="nil"/>
              <w:bottom w:val="nil"/>
              <w:right w:val="nil"/>
            </w:tcBorders>
            <w:shd w:val="clear" w:color="auto" w:fill="auto"/>
            <w:noWrap/>
            <w:vAlign w:val="bottom"/>
            <w:hideMark/>
          </w:tcPr>
          <w:p w14:paraId="4960859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bottom"/>
            <w:hideMark/>
          </w:tcPr>
          <w:p w14:paraId="16F2069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R$ 4.597,99</w:t>
            </w:r>
          </w:p>
        </w:tc>
        <w:tc>
          <w:tcPr>
            <w:tcW w:w="2381" w:type="dxa"/>
            <w:tcBorders>
              <w:top w:val="nil"/>
              <w:left w:val="nil"/>
              <w:bottom w:val="nil"/>
              <w:right w:val="nil"/>
            </w:tcBorders>
            <w:shd w:val="clear" w:color="auto" w:fill="auto"/>
            <w:noWrap/>
            <w:vAlign w:val="bottom"/>
            <w:hideMark/>
          </w:tcPr>
          <w:p w14:paraId="5DF397A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OPEA </w:t>
            </w:r>
          </w:p>
        </w:tc>
      </w:tr>
      <w:tr w:rsidR="009F5533" w:rsidRPr="009F5533" w14:paraId="34260801" w14:textId="77777777" w:rsidTr="00F915EE">
        <w:trPr>
          <w:trHeight w:val="300"/>
        </w:trPr>
        <w:tc>
          <w:tcPr>
            <w:tcW w:w="4334" w:type="dxa"/>
            <w:tcBorders>
              <w:top w:val="nil"/>
              <w:left w:val="nil"/>
              <w:bottom w:val="nil"/>
              <w:right w:val="nil"/>
            </w:tcBorders>
            <w:shd w:val="clear" w:color="auto" w:fill="auto"/>
            <w:noWrap/>
            <w:vAlign w:val="bottom"/>
            <w:hideMark/>
          </w:tcPr>
          <w:p w14:paraId="0C0D857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bottom"/>
            <w:hideMark/>
          </w:tcPr>
          <w:p w14:paraId="7DC5790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1BC1AD4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089" w:type="dxa"/>
            <w:tcBorders>
              <w:top w:val="nil"/>
              <w:left w:val="nil"/>
              <w:bottom w:val="nil"/>
              <w:right w:val="nil"/>
            </w:tcBorders>
            <w:shd w:val="clear" w:color="auto" w:fill="auto"/>
            <w:noWrap/>
            <w:vAlign w:val="bottom"/>
            <w:hideMark/>
          </w:tcPr>
          <w:p w14:paraId="7020860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2AC2BE9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381" w:type="dxa"/>
            <w:tcBorders>
              <w:top w:val="nil"/>
              <w:left w:val="nil"/>
              <w:bottom w:val="nil"/>
              <w:right w:val="nil"/>
            </w:tcBorders>
            <w:shd w:val="clear" w:color="auto" w:fill="auto"/>
            <w:noWrap/>
            <w:vAlign w:val="bottom"/>
            <w:hideMark/>
          </w:tcPr>
          <w:p w14:paraId="0C159C9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200D73C8" w14:textId="77777777" w:rsidTr="00F915EE">
        <w:trPr>
          <w:trHeight w:val="300"/>
        </w:trPr>
        <w:tc>
          <w:tcPr>
            <w:tcW w:w="4334" w:type="dxa"/>
            <w:tcBorders>
              <w:top w:val="nil"/>
              <w:left w:val="nil"/>
              <w:bottom w:val="nil"/>
              <w:right w:val="nil"/>
            </w:tcBorders>
            <w:shd w:val="clear" w:color="auto" w:fill="auto"/>
            <w:noWrap/>
            <w:vAlign w:val="bottom"/>
            <w:hideMark/>
          </w:tcPr>
          <w:p w14:paraId="320DE77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bottom"/>
            <w:hideMark/>
          </w:tcPr>
          <w:p w14:paraId="5A7525D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5B3A1EC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bottom"/>
            <w:hideMark/>
          </w:tcPr>
          <w:p w14:paraId="5FBC429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5453637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bottom"/>
            <w:hideMark/>
          </w:tcPr>
          <w:p w14:paraId="1E1B801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BD44A52" w14:textId="77777777" w:rsidTr="00F915EE">
        <w:trPr>
          <w:trHeight w:val="300"/>
        </w:trPr>
        <w:tc>
          <w:tcPr>
            <w:tcW w:w="4334" w:type="dxa"/>
            <w:tcBorders>
              <w:top w:val="nil"/>
              <w:left w:val="nil"/>
              <w:bottom w:val="nil"/>
              <w:right w:val="nil"/>
            </w:tcBorders>
            <w:shd w:val="clear" w:color="auto" w:fill="auto"/>
            <w:noWrap/>
            <w:vAlign w:val="bottom"/>
            <w:hideMark/>
          </w:tcPr>
          <w:p w14:paraId="3F1F8471"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bottom"/>
            <w:hideMark/>
          </w:tcPr>
          <w:p w14:paraId="3728B32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F6D995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1A9F6A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70B651B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bottom"/>
            <w:hideMark/>
          </w:tcPr>
          <w:p w14:paraId="1D68E2D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727AFDB9" w14:textId="77777777" w:rsidTr="00F915EE">
        <w:trPr>
          <w:trHeight w:val="300"/>
        </w:trPr>
        <w:tc>
          <w:tcPr>
            <w:tcW w:w="4334" w:type="dxa"/>
            <w:tcBorders>
              <w:top w:val="nil"/>
              <w:left w:val="nil"/>
              <w:bottom w:val="nil"/>
              <w:right w:val="nil"/>
            </w:tcBorders>
            <w:shd w:val="clear" w:color="auto" w:fill="auto"/>
            <w:noWrap/>
            <w:vAlign w:val="center"/>
            <w:hideMark/>
          </w:tcPr>
          <w:p w14:paraId="7A34064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bottom"/>
            <w:hideMark/>
          </w:tcPr>
          <w:p w14:paraId="38E2A1F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696D8E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w:t>
            </w:r>
          </w:p>
        </w:tc>
        <w:tc>
          <w:tcPr>
            <w:tcW w:w="2089" w:type="dxa"/>
            <w:tcBorders>
              <w:top w:val="nil"/>
              <w:left w:val="nil"/>
              <w:bottom w:val="nil"/>
              <w:right w:val="nil"/>
            </w:tcBorders>
            <w:shd w:val="clear" w:color="auto" w:fill="auto"/>
            <w:noWrap/>
            <w:vAlign w:val="bottom"/>
            <w:hideMark/>
          </w:tcPr>
          <w:p w14:paraId="2AFBD17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199EAA5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R$ 478,07</w:t>
            </w:r>
          </w:p>
        </w:tc>
        <w:tc>
          <w:tcPr>
            <w:tcW w:w="2381" w:type="dxa"/>
            <w:tcBorders>
              <w:top w:val="nil"/>
              <w:left w:val="nil"/>
              <w:bottom w:val="nil"/>
              <w:right w:val="nil"/>
            </w:tcBorders>
            <w:shd w:val="clear" w:color="auto" w:fill="auto"/>
            <w:noWrap/>
            <w:vAlign w:val="bottom"/>
            <w:hideMark/>
          </w:tcPr>
          <w:p w14:paraId="76FA116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2797AE6D" w14:textId="77777777" w:rsidTr="00F915EE">
        <w:trPr>
          <w:trHeight w:val="300"/>
        </w:trPr>
        <w:tc>
          <w:tcPr>
            <w:tcW w:w="4334" w:type="dxa"/>
            <w:tcBorders>
              <w:top w:val="nil"/>
              <w:left w:val="nil"/>
              <w:bottom w:val="nil"/>
              <w:right w:val="nil"/>
            </w:tcBorders>
            <w:shd w:val="clear" w:color="auto" w:fill="auto"/>
            <w:noWrap/>
            <w:vAlign w:val="bottom"/>
            <w:hideMark/>
          </w:tcPr>
          <w:p w14:paraId="7364A9E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bottom"/>
            <w:hideMark/>
          </w:tcPr>
          <w:p w14:paraId="77D6DAF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089AD35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w:t>
            </w:r>
          </w:p>
        </w:tc>
        <w:tc>
          <w:tcPr>
            <w:tcW w:w="2089" w:type="dxa"/>
            <w:tcBorders>
              <w:top w:val="nil"/>
              <w:left w:val="nil"/>
              <w:bottom w:val="nil"/>
              <w:right w:val="nil"/>
            </w:tcBorders>
            <w:shd w:val="clear" w:color="auto" w:fill="auto"/>
            <w:noWrap/>
            <w:vAlign w:val="bottom"/>
            <w:hideMark/>
          </w:tcPr>
          <w:p w14:paraId="36AA0DC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34DEE04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R$ 717,10</w:t>
            </w:r>
          </w:p>
        </w:tc>
        <w:tc>
          <w:tcPr>
            <w:tcW w:w="2381" w:type="dxa"/>
            <w:tcBorders>
              <w:top w:val="nil"/>
              <w:left w:val="nil"/>
              <w:bottom w:val="nil"/>
              <w:right w:val="nil"/>
            </w:tcBorders>
            <w:shd w:val="clear" w:color="auto" w:fill="auto"/>
            <w:noWrap/>
            <w:vAlign w:val="bottom"/>
            <w:hideMark/>
          </w:tcPr>
          <w:p w14:paraId="654F205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10CA18F" w14:textId="77777777" w:rsidTr="00F915EE">
        <w:trPr>
          <w:trHeight w:val="300"/>
        </w:trPr>
        <w:tc>
          <w:tcPr>
            <w:tcW w:w="4334" w:type="dxa"/>
            <w:tcBorders>
              <w:top w:val="single" w:sz="4" w:space="0" w:color="auto"/>
              <w:left w:val="nil"/>
              <w:bottom w:val="nil"/>
              <w:right w:val="nil"/>
            </w:tcBorders>
            <w:shd w:val="clear" w:color="auto" w:fill="auto"/>
            <w:noWrap/>
            <w:vAlign w:val="bottom"/>
            <w:hideMark/>
          </w:tcPr>
          <w:p w14:paraId="010B4DC3"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bottom"/>
            <w:hideMark/>
          </w:tcPr>
          <w:p w14:paraId="29B2F43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1502C5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0BC2C23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49A192A5"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R$ 38.148,59</w:t>
            </w:r>
          </w:p>
        </w:tc>
        <w:tc>
          <w:tcPr>
            <w:tcW w:w="2381" w:type="dxa"/>
            <w:tcBorders>
              <w:top w:val="single" w:sz="4" w:space="0" w:color="auto"/>
              <w:left w:val="nil"/>
              <w:bottom w:val="nil"/>
              <w:right w:val="nil"/>
            </w:tcBorders>
            <w:shd w:val="clear" w:color="auto" w:fill="auto"/>
            <w:noWrap/>
            <w:vAlign w:val="bottom"/>
            <w:hideMark/>
          </w:tcPr>
          <w:p w14:paraId="5683958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r w:rsidR="009F5533" w:rsidRPr="009F5533" w14:paraId="7E8F0171" w14:textId="77777777" w:rsidTr="00F915EE">
        <w:trPr>
          <w:trHeight w:val="300"/>
        </w:trPr>
        <w:tc>
          <w:tcPr>
            <w:tcW w:w="4334" w:type="dxa"/>
            <w:tcBorders>
              <w:top w:val="nil"/>
              <w:left w:val="nil"/>
              <w:bottom w:val="nil"/>
              <w:right w:val="nil"/>
            </w:tcBorders>
            <w:shd w:val="clear" w:color="auto" w:fill="auto"/>
            <w:noWrap/>
            <w:vAlign w:val="bottom"/>
            <w:hideMark/>
          </w:tcPr>
          <w:p w14:paraId="2C9E96EF" w14:textId="77777777" w:rsidR="009F5533" w:rsidRPr="009F5533" w:rsidRDefault="009F5533" w:rsidP="009F5533">
            <w:pPr>
              <w:rPr>
                <w:rFonts w:ascii="Calibri" w:eastAsia="Times New Roman" w:hAnsi="Calibri" w:cs="Calibri"/>
                <w:color w:val="000000"/>
                <w:sz w:val="22"/>
                <w:szCs w:val="22"/>
                <w:lang w:eastAsia="pt-BR"/>
              </w:rPr>
            </w:pPr>
          </w:p>
        </w:tc>
        <w:tc>
          <w:tcPr>
            <w:tcW w:w="2381" w:type="dxa"/>
            <w:tcBorders>
              <w:top w:val="nil"/>
              <w:left w:val="nil"/>
              <w:bottom w:val="nil"/>
              <w:right w:val="nil"/>
            </w:tcBorders>
            <w:shd w:val="clear" w:color="auto" w:fill="auto"/>
            <w:noWrap/>
            <w:vAlign w:val="bottom"/>
            <w:hideMark/>
          </w:tcPr>
          <w:p w14:paraId="5B111A33"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A270C64"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7132775"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4DD5FC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3BB08945" w14:textId="77777777" w:rsidR="009F5533" w:rsidRPr="009F5533" w:rsidRDefault="009F5533" w:rsidP="009F5533">
            <w:pPr>
              <w:jc w:val="center"/>
              <w:rPr>
                <w:rFonts w:eastAsia="Times New Roman"/>
                <w:sz w:val="20"/>
                <w:szCs w:val="20"/>
                <w:lang w:eastAsia="pt-BR"/>
              </w:rPr>
            </w:pPr>
          </w:p>
        </w:tc>
      </w:tr>
      <w:tr w:rsidR="009F5533" w:rsidRPr="009F5533" w14:paraId="1CFAF799"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4F374309"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Recorrentes Anualizadas</w:t>
            </w:r>
          </w:p>
        </w:tc>
        <w:tc>
          <w:tcPr>
            <w:tcW w:w="2381" w:type="dxa"/>
            <w:tcBorders>
              <w:top w:val="nil"/>
              <w:left w:val="nil"/>
              <w:bottom w:val="double" w:sz="6" w:space="0" w:color="auto"/>
              <w:right w:val="nil"/>
            </w:tcBorders>
            <w:shd w:val="clear" w:color="auto" w:fill="auto"/>
            <w:noWrap/>
            <w:vAlign w:val="center"/>
            <w:hideMark/>
          </w:tcPr>
          <w:p w14:paraId="16139B32"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0935885C"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65BCF7ED"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1D803C61"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5B9923B0"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1BE5CEBC" w14:textId="77777777" w:rsidTr="00F915EE">
        <w:trPr>
          <w:trHeight w:val="315"/>
        </w:trPr>
        <w:tc>
          <w:tcPr>
            <w:tcW w:w="4334" w:type="dxa"/>
            <w:tcBorders>
              <w:top w:val="nil"/>
              <w:left w:val="nil"/>
              <w:bottom w:val="nil"/>
              <w:right w:val="nil"/>
            </w:tcBorders>
            <w:shd w:val="clear" w:color="auto" w:fill="auto"/>
            <w:noWrap/>
            <w:vAlign w:val="bottom"/>
            <w:hideMark/>
          </w:tcPr>
          <w:p w14:paraId="62F9683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bottom"/>
            <w:hideMark/>
          </w:tcPr>
          <w:p w14:paraId="151F282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754E9F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bottom"/>
            <w:hideMark/>
          </w:tcPr>
          <w:p w14:paraId="3F9F80B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651AC9B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bottom"/>
            <w:hideMark/>
          </w:tcPr>
          <w:p w14:paraId="4FB989B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4CEA10A9" w14:textId="77777777" w:rsidTr="00F915EE">
        <w:trPr>
          <w:trHeight w:val="300"/>
        </w:trPr>
        <w:tc>
          <w:tcPr>
            <w:tcW w:w="4334" w:type="dxa"/>
            <w:tcBorders>
              <w:top w:val="nil"/>
              <w:left w:val="nil"/>
              <w:bottom w:val="nil"/>
              <w:right w:val="nil"/>
            </w:tcBorders>
            <w:shd w:val="clear" w:color="auto" w:fill="auto"/>
            <w:noWrap/>
            <w:vAlign w:val="bottom"/>
            <w:hideMark/>
          </w:tcPr>
          <w:p w14:paraId="5A38C92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bottom"/>
            <w:hideMark/>
          </w:tcPr>
          <w:p w14:paraId="4F8ABD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885950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57B29CF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7A3D43E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D966"/>
            <w:noWrap/>
            <w:vAlign w:val="bottom"/>
            <w:hideMark/>
          </w:tcPr>
          <w:p w14:paraId="1B635614" w14:textId="259AC204" w:rsidR="009F5533" w:rsidRPr="009F5533"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7DC7BA1F" w14:textId="77777777" w:rsidTr="00F915EE">
        <w:trPr>
          <w:trHeight w:val="300"/>
        </w:trPr>
        <w:tc>
          <w:tcPr>
            <w:tcW w:w="4334" w:type="dxa"/>
            <w:tcBorders>
              <w:top w:val="nil"/>
              <w:left w:val="nil"/>
              <w:bottom w:val="nil"/>
              <w:right w:val="nil"/>
            </w:tcBorders>
            <w:shd w:val="clear" w:color="auto" w:fill="auto"/>
            <w:noWrap/>
            <w:vAlign w:val="bottom"/>
            <w:hideMark/>
          </w:tcPr>
          <w:p w14:paraId="4A8E039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bottom"/>
            <w:hideMark/>
          </w:tcPr>
          <w:p w14:paraId="452D0D7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C6AD5B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bottom"/>
            <w:hideMark/>
          </w:tcPr>
          <w:p w14:paraId="5994AF0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380AB31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bottom"/>
            <w:hideMark/>
          </w:tcPr>
          <w:p w14:paraId="0D868C7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Grant Thornton</w:t>
            </w:r>
          </w:p>
        </w:tc>
      </w:tr>
      <w:tr w:rsidR="009F5533" w:rsidRPr="009F5533" w14:paraId="641AB4C6" w14:textId="77777777" w:rsidTr="00F915EE">
        <w:trPr>
          <w:trHeight w:val="300"/>
        </w:trPr>
        <w:tc>
          <w:tcPr>
            <w:tcW w:w="4334" w:type="dxa"/>
            <w:tcBorders>
              <w:top w:val="nil"/>
              <w:left w:val="nil"/>
              <w:bottom w:val="nil"/>
              <w:right w:val="nil"/>
            </w:tcBorders>
            <w:shd w:val="clear" w:color="auto" w:fill="auto"/>
            <w:noWrap/>
            <w:vAlign w:val="bottom"/>
            <w:hideMark/>
          </w:tcPr>
          <w:p w14:paraId="723C31F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bottom"/>
            <w:hideMark/>
          </w:tcPr>
          <w:p w14:paraId="0A56CB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3EC982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R$ 44.400,00</w:t>
            </w:r>
          </w:p>
        </w:tc>
        <w:tc>
          <w:tcPr>
            <w:tcW w:w="2089" w:type="dxa"/>
            <w:tcBorders>
              <w:top w:val="nil"/>
              <w:left w:val="nil"/>
              <w:bottom w:val="nil"/>
              <w:right w:val="nil"/>
            </w:tcBorders>
            <w:shd w:val="clear" w:color="auto" w:fill="auto"/>
            <w:noWrap/>
            <w:vAlign w:val="bottom"/>
            <w:hideMark/>
          </w:tcPr>
          <w:p w14:paraId="53911DC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bottom"/>
            <w:hideMark/>
          </w:tcPr>
          <w:p w14:paraId="0130183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R$ 55.175,84</w:t>
            </w:r>
          </w:p>
        </w:tc>
        <w:tc>
          <w:tcPr>
            <w:tcW w:w="2381" w:type="dxa"/>
            <w:tcBorders>
              <w:top w:val="nil"/>
              <w:left w:val="nil"/>
              <w:bottom w:val="nil"/>
              <w:right w:val="nil"/>
            </w:tcBorders>
            <w:shd w:val="clear" w:color="auto" w:fill="auto"/>
            <w:noWrap/>
            <w:vAlign w:val="bottom"/>
            <w:hideMark/>
          </w:tcPr>
          <w:p w14:paraId="2D1D9CF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OPEA </w:t>
            </w:r>
          </w:p>
        </w:tc>
      </w:tr>
      <w:tr w:rsidR="009F5533" w:rsidRPr="009F5533" w14:paraId="2D7E3D07" w14:textId="77777777" w:rsidTr="00F915EE">
        <w:trPr>
          <w:trHeight w:val="300"/>
        </w:trPr>
        <w:tc>
          <w:tcPr>
            <w:tcW w:w="4334" w:type="dxa"/>
            <w:tcBorders>
              <w:top w:val="nil"/>
              <w:left w:val="nil"/>
              <w:bottom w:val="nil"/>
              <w:right w:val="nil"/>
            </w:tcBorders>
            <w:shd w:val="clear" w:color="auto" w:fill="auto"/>
            <w:noWrap/>
            <w:vAlign w:val="bottom"/>
            <w:hideMark/>
          </w:tcPr>
          <w:p w14:paraId="6F95F27F"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bottom"/>
            <w:hideMark/>
          </w:tcPr>
          <w:p w14:paraId="6684DD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22449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R$ 1.584,00</w:t>
            </w:r>
          </w:p>
        </w:tc>
        <w:tc>
          <w:tcPr>
            <w:tcW w:w="2089" w:type="dxa"/>
            <w:tcBorders>
              <w:top w:val="nil"/>
              <w:left w:val="nil"/>
              <w:bottom w:val="nil"/>
              <w:right w:val="nil"/>
            </w:tcBorders>
            <w:shd w:val="clear" w:color="auto" w:fill="auto"/>
            <w:noWrap/>
            <w:vAlign w:val="bottom"/>
            <w:hideMark/>
          </w:tcPr>
          <w:p w14:paraId="1532FF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607245E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R$ 1.584,00</w:t>
            </w:r>
          </w:p>
        </w:tc>
        <w:tc>
          <w:tcPr>
            <w:tcW w:w="2381" w:type="dxa"/>
            <w:tcBorders>
              <w:top w:val="nil"/>
              <w:left w:val="nil"/>
              <w:bottom w:val="nil"/>
              <w:right w:val="nil"/>
            </w:tcBorders>
            <w:shd w:val="clear" w:color="auto" w:fill="auto"/>
            <w:noWrap/>
            <w:vAlign w:val="bottom"/>
            <w:hideMark/>
          </w:tcPr>
          <w:p w14:paraId="1AF1134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4164A082" w14:textId="77777777" w:rsidTr="00F915EE">
        <w:trPr>
          <w:trHeight w:val="300"/>
        </w:trPr>
        <w:tc>
          <w:tcPr>
            <w:tcW w:w="4334" w:type="dxa"/>
            <w:tcBorders>
              <w:top w:val="nil"/>
              <w:left w:val="nil"/>
              <w:bottom w:val="nil"/>
              <w:right w:val="nil"/>
            </w:tcBorders>
            <w:shd w:val="clear" w:color="auto" w:fill="auto"/>
            <w:noWrap/>
            <w:vAlign w:val="bottom"/>
            <w:hideMark/>
          </w:tcPr>
          <w:p w14:paraId="5EF7F707"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bottom"/>
            <w:hideMark/>
          </w:tcPr>
          <w:p w14:paraId="69CCBE4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EAD8C5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R$ 1.440,00</w:t>
            </w:r>
          </w:p>
        </w:tc>
        <w:tc>
          <w:tcPr>
            <w:tcW w:w="2089" w:type="dxa"/>
            <w:tcBorders>
              <w:top w:val="nil"/>
              <w:left w:val="nil"/>
              <w:bottom w:val="nil"/>
              <w:right w:val="nil"/>
            </w:tcBorders>
            <w:shd w:val="clear" w:color="auto" w:fill="auto"/>
            <w:noWrap/>
            <w:vAlign w:val="bottom"/>
            <w:hideMark/>
          </w:tcPr>
          <w:p w14:paraId="12EE469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5A17E0D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R$ 1.440,00</w:t>
            </w:r>
          </w:p>
        </w:tc>
        <w:tc>
          <w:tcPr>
            <w:tcW w:w="2381" w:type="dxa"/>
            <w:tcBorders>
              <w:top w:val="nil"/>
              <w:left w:val="nil"/>
              <w:bottom w:val="nil"/>
              <w:right w:val="nil"/>
            </w:tcBorders>
            <w:shd w:val="clear" w:color="auto" w:fill="auto"/>
            <w:noWrap/>
            <w:vAlign w:val="bottom"/>
            <w:hideMark/>
          </w:tcPr>
          <w:p w14:paraId="611A1A0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8430A26" w14:textId="77777777" w:rsidTr="00F915EE">
        <w:trPr>
          <w:trHeight w:val="300"/>
        </w:trPr>
        <w:tc>
          <w:tcPr>
            <w:tcW w:w="4334" w:type="dxa"/>
            <w:tcBorders>
              <w:top w:val="nil"/>
              <w:left w:val="nil"/>
              <w:bottom w:val="nil"/>
              <w:right w:val="nil"/>
            </w:tcBorders>
            <w:shd w:val="clear" w:color="auto" w:fill="auto"/>
            <w:noWrap/>
            <w:vAlign w:val="bottom"/>
            <w:hideMark/>
          </w:tcPr>
          <w:p w14:paraId="4C6E76A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bottom"/>
            <w:hideMark/>
          </w:tcPr>
          <w:p w14:paraId="44CA3C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D71B3E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2E1061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456D635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bottom"/>
            <w:hideMark/>
          </w:tcPr>
          <w:p w14:paraId="10884EC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2AF72EEA" w14:textId="77777777" w:rsidTr="00F915EE">
        <w:trPr>
          <w:trHeight w:val="300"/>
        </w:trPr>
        <w:tc>
          <w:tcPr>
            <w:tcW w:w="4334" w:type="dxa"/>
            <w:tcBorders>
              <w:top w:val="nil"/>
              <w:left w:val="nil"/>
              <w:bottom w:val="nil"/>
              <w:right w:val="nil"/>
            </w:tcBorders>
            <w:shd w:val="clear" w:color="auto" w:fill="auto"/>
            <w:noWrap/>
            <w:vAlign w:val="center"/>
            <w:hideMark/>
          </w:tcPr>
          <w:p w14:paraId="1EE93630"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bottom"/>
            <w:hideMark/>
          </w:tcPr>
          <w:p w14:paraId="73D095D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4125BF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R$ 4.800,00</w:t>
            </w:r>
          </w:p>
        </w:tc>
        <w:tc>
          <w:tcPr>
            <w:tcW w:w="2089" w:type="dxa"/>
            <w:tcBorders>
              <w:top w:val="nil"/>
              <w:left w:val="nil"/>
              <w:bottom w:val="nil"/>
              <w:right w:val="nil"/>
            </w:tcBorders>
            <w:shd w:val="clear" w:color="auto" w:fill="auto"/>
            <w:noWrap/>
            <w:vAlign w:val="bottom"/>
            <w:hideMark/>
          </w:tcPr>
          <w:p w14:paraId="6F5EBF0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20D2BD5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R$ 5.736,82</w:t>
            </w:r>
          </w:p>
        </w:tc>
        <w:tc>
          <w:tcPr>
            <w:tcW w:w="2381" w:type="dxa"/>
            <w:tcBorders>
              <w:top w:val="nil"/>
              <w:left w:val="nil"/>
              <w:bottom w:val="nil"/>
              <w:right w:val="nil"/>
            </w:tcBorders>
            <w:shd w:val="clear" w:color="auto" w:fill="auto"/>
            <w:noWrap/>
            <w:vAlign w:val="bottom"/>
            <w:hideMark/>
          </w:tcPr>
          <w:p w14:paraId="4FB698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0975096" w14:textId="77777777" w:rsidTr="00F915EE">
        <w:trPr>
          <w:trHeight w:val="300"/>
        </w:trPr>
        <w:tc>
          <w:tcPr>
            <w:tcW w:w="4334" w:type="dxa"/>
            <w:tcBorders>
              <w:top w:val="nil"/>
              <w:left w:val="nil"/>
              <w:bottom w:val="nil"/>
              <w:right w:val="nil"/>
            </w:tcBorders>
            <w:shd w:val="clear" w:color="auto" w:fill="auto"/>
            <w:noWrap/>
            <w:vAlign w:val="bottom"/>
            <w:hideMark/>
          </w:tcPr>
          <w:p w14:paraId="67CF835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bottom"/>
            <w:hideMark/>
          </w:tcPr>
          <w:p w14:paraId="1EEDE97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822135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R$ 7.200,00</w:t>
            </w:r>
          </w:p>
        </w:tc>
        <w:tc>
          <w:tcPr>
            <w:tcW w:w="2089" w:type="dxa"/>
            <w:tcBorders>
              <w:top w:val="nil"/>
              <w:left w:val="nil"/>
              <w:bottom w:val="nil"/>
              <w:right w:val="nil"/>
            </w:tcBorders>
            <w:shd w:val="clear" w:color="auto" w:fill="auto"/>
            <w:noWrap/>
            <w:vAlign w:val="bottom"/>
            <w:hideMark/>
          </w:tcPr>
          <w:p w14:paraId="3E4C77F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16A2777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R$ 8.605,23</w:t>
            </w:r>
          </w:p>
        </w:tc>
        <w:tc>
          <w:tcPr>
            <w:tcW w:w="2381" w:type="dxa"/>
            <w:tcBorders>
              <w:top w:val="nil"/>
              <w:left w:val="nil"/>
              <w:bottom w:val="nil"/>
              <w:right w:val="nil"/>
            </w:tcBorders>
            <w:shd w:val="clear" w:color="auto" w:fill="auto"/>
            <w:noWrap/>
            <w:vAlign w:val="bottom"/>
            <w:hideMark/>
          </w:tcPr>
          <w:p w14:paraId="71CE40C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633B7DFC" w14:textId="77777777" w:rsidTr="00F915EE">
        <w:trPr>
          <w:trHeight w:val="300"/>
        </w:trPr>
        <w:tc>
          <w:tcPr>
            <w:tcW w:w="4334" w:type="dxa"/>
            <w:tcBorders>
              <w:top w:val="single" w:sz="4" w:space="0" w:color="auto"/>
              <w:left w:val="nil"/>
              <w:bottom w:val="nil"/>
              <w:right w:val="nil"/>
            </w:tcBorders>
            <w:shd w:val="clear" w:color="auto" w:fill="auto"/>
            <w:noWrap/>
            <w:vAlign w:val="bottom"/>
            <w:hideMark/>
          </w:tcPr>
          <w:p w14:paraId="17FB3295"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bottom"/>
            <w:hideMark/>
          </w:tcPr>
          <w:p w14:paraId="1AD0386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41116D3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497929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5E0CE14"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R$ 104.645,33</w:t>
            </w:r>
          </w:p>
        </w:tc>
        <w:tc>
          <w:tcPr>
            <w:tcW w:w="2381" w:type="dxa"/>
            <w:tcBorders>
              <w:top w:val="single" w:sz="4" w:space="0" w:color="auto"/>
              <w:left w:val="nil"/>
              <w:bottom w:val="nil"/>
              <w:right w:val="nil"/>
            </w:tcBorders>
            <w:shd w:val="clear" w:color="auto" w:fill="auto"/>
            <w:noWrap/>
            <w:vAlign w:val="bottom"/>
            <w:hideMark/>
          </w:tcPr>
          <w:p w14:paraId="2C4EB9D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bl>
    <w:p w14:paraId="5B78278A" w14:textId="77777777" w:rsidR="000D60BB" w:rsidRPr="009A250D" w:rsidRDefault="000D60BB" w:rsidP="000D60BB">
      <w:pPr>
        <w:spacing w:line="360" w:lineRule="auto"/>
        <w:rPr>
          <w:rFonts w:ascii="Arial" w:hAnsi="Arial" w:cs="Arial"/>
          <w:sz w:val="20"/>
          <w:szCs w:val="20"/>
        </w:rPr>
        <w:sectPr w:rsidR="000D60BB" w:rsidRPr="009A250D" w:rsidSect="00E34BFB">
          <w:pgSz w:w="16838" w:h="11906" w:orient="landscape"/>
          <w:pgMar w:top="992" w:right="1134" w:bottom="1276" w:left="992" w:header="709" w:footer="709" w:gutter="0"/>
          <w:cols w:space="708"/>
          <w:docGrid w:linePitch="360"/>
        </w:sectPr>
      </w:pPr>
    </w:p>
    <w:p w14:paraId="2B91B466" w14:textId="77777777"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t>ANEXO VI</w:t>
      </w:r>
    </w:p>
    <w:p w14:paraId="0FC269AD" w14:textId="77777777"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DECLARAÇÃO</w:t>
      </w:r>
    </w:p>
    <w:p w14:paraId="305CC34D" w14:textId="77777777" w:rsidR="00270691" w:rsidRPr="006E704F" w:rsidRDefault="00270691" w:rsidP="006E704F">
      <w:pPr>
        <w:spacing w:line="360" w:lineRule="auto"/>
        <w:rPr>
          <w:rFonts w:ascii="Arial" w:hAnsi="Arial" w:cs="Arial"/>
          <w:sz w:val="20"/>
          <w:szCs w:val="20"/>
        </w:rPr>
      </w:pPr>
    </w:p>
    <w:p w14:paraId="708278E5" w14:textId="378E579E" w:rsidR="006E704F" w:rsidRPr="006E704F" w:rsidRDefault="006E704F" w:rsidP="006E704F">
      <w:pPr>
        <w:pStyle w:val="Standard"/>
        <w:tabs>
          <w:tab w:val="center" w:pos="4612"/>
          <w:tab w:val="right" w:pos="8864"/>
        </w:tabs>
        <w:spacing w:after="0" w:line="360" w:lineRule="auto"/>
        <w:ind w:right="-1"/>
        <w:jc w:val="both"/>
        <w:rPr>
          <w:rFonts w:ascii="Arial" w:hAnsi="Arial" w:cs="Arial"/>
          <w:sz w:val="20"/>
          <w:szCs w:val="20"/>
        </w:rPr>
      </w:pPr>
      <w:r>
        <w:rPr>
          <w:rFonts w:ascii="Arial" w:hAnsi="Arial" w:cs="Arial"/>
          <w:b/>
          <w:bCs/>
          <w:sz w:val="20"/>
          <w:szCs w:val="20"/>
        </w:rPr>
        <w:t xml:space="preserve">TABAS </w:t>
      </w:r>
      <w:r>
        <w:rPr>
          <w:rFonts w:ascii="Arial" w:hAnsi="Arial" w:cs="Arial"/>
          <w:b/>
          <w:sz w:val="20"/>
          <w:szCs w:val="20"/>
        </w:rPr>
        <w:t xml:space="preserve">TECNOLOGIA </w:t>
      </w:r>
      <w:r w:rsidRPr="00FA20CA">
        <w:rPr>
          <w:rFonts w:ascii="Arial" w:hAnsi="Arial" w:cs="Arial"/>
          <w:b/>
          <w:sz w:val="20"/>
          <w:szCs w:val="20"/>
        </w:rPr>
        <w:t>IMOBILIÁRIA LTDA.</w:t>
      </w:r>
      <w:r w:rsidRPr="00FA20CA">
        <w:rPr>
          <w:rFonts w:ascii="Arial" w:hAnsi="Arial" w:cs="Arial"/>
          <w:sz w:val="20"/>
          <w:szCs w:val="20"/>
        </w:rPr>
        <w:t>, sociedade empresária limitada, com sede na Cidade de São Paulo, Estado de São Paulo, na Avenida 9 de Julho, nº 5.109, Box 5, Jardim Paulista, CEP 01407-905, inscrita no Cadastro Nacional da Pessoa Jurídica do Ministério da Economia (“</w:t>
      </w:r>
      <w:r w:rsidRPr="00FA20CA">
        <w:rPr>
          <w:rFonts w:ascii="Arial" w:hAnsi="Arial" w:cs="Arial"/>
          <w:sz w:val="20"/>
          <w:szCs w:val="20"/>
          <w:u w:val="single"/>
        </w:rPr>
        <w:t>CNPJ/ME</w:t>
      </w:r>
      <w:r w:rsidRPr="00FA20CA">
        <w:rPr>
          <w:rFonts w:ascii="Arial" w:hAnsi="Arial" w:cs="Arial"/>
          <w:sz w:val="20"/>
          <w:szCs w:val="20"/>
        </w:rPr>
        <w:t>”) sob o nº 37.010.059/0001-70, neste ato representado nos termos do seu Contrato Social ("</w:t>
      </w:r>
      <w:r w:rsidRPr="00FA20CA">
        <w:rPr>
          <w:rFonts w:ascii="Arial" w:hAnsi="Arial" w:cs="Arial"/>
          <w:sz w:val="20"/>
          <w:szCs w:val="20"/>
          <w:u w:val="single"/>
        </w:rPr>
        <w:t>Emissora</w:t>
      </w:r>
      <w:r w:rsidRPr="00FA20CA">
        <w:rPr>
          <w:rFonts w:ascii="Arial" w:hAnsi="Arial" w:cs="Arial"/>
          <w:sz w:val="20"/>
          <w:szCs w:val="20"/>
        </w:rPr>
        <w:t>"), referente ao “</w:t>
      </w:r>
      <w:r w:rsidRPr="00FA20CA">
        <w:rPr>
          <w:rFonts w:ascii="Arial" w:hAnsi="Arial" w:cs="Arial"/>
          <w:bCs/>
          <w:i/>
          <w:sz w:val="20"/>
          <w:szCs w:val="20"/>
        </w:rPr>
        <w:t xml:space="preserve">Instrumento Particular de Escritura da 1ª (primeira) Emissão de Nota Comercial, em Série Única, para Colocação Privada, da Tabas </w:t>
      </w:r>
      <w:r w:rsidRPr="00FA20CA">
        <w:rPr>
          <w:rFonts w:ascii="Arial" w:hAnsi="Arial" w:cs="Arial"/>
          <w:i/>
          <w:sz w:val="20"/>
          <w:szCs w:val="20"/>
        </w:rPr>
        <w:t>Tecnologia Imobiliária Ltda.”</w:t>
      </w:r>
      <w:r w:rsidRPr="00FA20CA">
        <w:rPr>
          <w:rFonts w:ascii="Arial" w:hAnsi="Arial" w:cs="Arial"/>
          <w:sz w:val="20"/>
          <w:szCs w:val="20"/>
        </w:rPr>
        <w:t xml:space="preserve">, celebrado em </w:t>
      </w:r>
      <w:del w:id="374" w:author="João Bertanha" w:date="2022-09-02T15:38:00Z">
        <w:r w:rsidR="00137297" w:rsidDel="007D5FA7">
          <w:rPr>
            <w:rFonts w:ascii="Arial" w:hAnsi="Arial" w:cs="Arial"/>
            <w:sz w:val="20"/>
            <w:szCs w:val="20"/>
          </w:rPr>
          <w:delText>01</w:delText>
        </w:r>
        <w:r w:rsidR="00137297" w:rsidRPr="007C4CE9" w:rsidDel="007D5FA7">
          <w:rPr>
            <w:rFonts w:ascii="Arial" w:hAnsi="Arial" w:cs="Arial"/>
            <w:sz w:val="20"/>
            <w:szCs w:val="20"/>
          </w:rPr>
          <w:delText xml:space="preserve"> </w:delText>
        </w:r>
      </w:del>
      <w:ins w:id="375" w:author="João Bertanha" w:date="2022-09-02T15:38:00Z">
        <w:r w:rsidR="007D5FA7">
          <w:rPr>
            <w:rFonts w:ascii="Arial" w:hAnsi="Arial" w:cs="Arial"/>
            <w:sz w:val="20"/>
            <w:szCs w:val="20"/>
          </w:rPr>
          <w:t>0</w:t>
        </w:r>
        <w:r w:rsidR="007D5FA7">
          <w:rPr>
            <w:rFonts w:ascii="Arial" w:hAnsi="Arial" w:cs="Arial"/>
            <w:sz w:val="20"/>
            <w:szCs w:val="20"/>
          </w:rPr>
          <w:t>2</w:t>
        </w:r>
        <w:r w:rsidR="007D5FA7" w:rsidRPr="007C4CE9">
          <w:rPr>
            <w:rFonts w:ascii="Arial" w:hAnsi="Arial" w:cs="Arial"/>
            <w:sz w:val="20"/>
            <w:szCs w:val="20"/>
          </w:rPr>
          <w:t xml:space="preserve"> </w:t>
        </w:r>
      </w:ins>
      <w:r w:rsidR="00775266" w:rsidRPr="007C4CE9">
        <w:rPr>
          <w:rFonts w:ascii="Arial" w:hAnsi="Arial" w:cs="Arial"/>
          <w:sz w:val="20"/>
          <w:szCs w:val="20"/>
        </w:rPr>
        <w:t xml:space="preserve">de </w:t>
      </w:r>
      <w:r w:rsidR="00D06AA0">
        <w:rPr>
          <w:rFonts w:ascii="Arial" w:hAnsi="Arial" w:cs="Arial"/>
          <w:sz w:val="20"/>
          <w:szCs w:val="20"/>
        </w:rPr>
        <w:t>setembro</w:t>
      </w:r>
      <w:r w:rsidR="00137297" w:rsidRPr="007C4CE9">
        <w:rPr>
          <w:rFonts w:ascii="Arial" w:hAnsi="Arial" w:cs="Arial"/>
          <w:sz w:val="20"/>
          <w:szCs w:val="20"/>
        </w:rPr>
        <w:t xml:space="preserve"> </w:t>
      </w:r>
      <w:r w:rsidR="00775266" w:rsidRPr="007C4CE9">
        <w:rPr>
          <w:rFonts w:ascii="Arial" w:eastAsia="Arial Unicode MS" w:hAnsi="Arial" w:cs="Arial"/>
          <w:iCs/>
          <w:w w:val="0"/>
          <w:sz w:val="20"/>
          <w:szCs w:val="20"/>
        </w:rPr>
        <w:t>de 2022</w:t>
      </w:r>
      <w:r w:rsidRPr="00FA20CA">
        <w:rPr>
          <w:rFonts w:ascii="Arial" w:hAnsi="Arial" w:cs="Arial"/>
          <w:sz w:val="20"/>
          <w:szCs w:val="20"/>
        </w:rPr>
        <w:t xml:space="preserve"> entre a Emissora</w:t>
      </w:r>
      <w:r w:rsidR="00FA20CA">
        <w:rPr>
          <w:rFonts w:ascii="Arial" w:hAnsi="Arial" w:cs="Arial"/>
          <w:sz w:val="20"/>
          <w:szCs w:val="20"/>
        </w:rPr>
        <w:t>, o Avalista</w:t>
      </w:r>
      <w:r w:rsidRPr="00FA20CA">
        <w:rPr>
          <w:rFonts w:ascii="Arial" w:hAnsi="Arial" w:cs="Arial"/>
          <w:sz w:val="20"/>
          <w:szCs w:val="20"/>
        </w:rPr>
        <w:t xml:space="preserve"> e a </w:t>
      </w:r>
      <w:r w:rsidRPr="00FA20CA">
        <w:rPr>
          <w:rFonts w:ascii="Arial" w:hAnsi="Arial" w:cs="Arial"/>
          <w:b/>
          <w:bCs/>
          <w:color w:val="000000"/>
          <w:sz w:val="20"/>
          <w:szCs w:val="20"/>
        </w:rPr>
        <w:t>OPEA SECURITIZADORA S.A.</w:t>
      </w:r>
      <w:r w:rsidRPr="00FA20CA">
        <w:rPr>
          <w:rFonts w:ascii="Arial" w:hAnsi="Arial" w:cs="Arial"/>
          <w:bCs/>
          <w:color w:val="000000"/>
          <w:sz w:val="20"/>
          <w:szCs w:val="20"/>
        </w:rPr>
        <w:t>, inscrita no CNPJ/ME sob nº 02.773.542/0001-22 (“</w:t>
      </w:r>
      <w:r w:rsidRPr="00FA20CA">
        <w:rPr>
          <w:rFonts w:ascii="Arial" w:hAnsi="Arial" w:cs="Arial"/>
          <w:bCs/>
          <w:color w:val="000000"/>
          <w:sz w:val="20"/>
          <w:szCs w:val="20"/>
          <w:u w:val="single"/>
        </w:rPr>
        <w:t>Securitizadora</w:t>
      </w:r>
      <w:r w:rsidRPr="00FA20CA">
        <w:rPr>
          <w:rFonts w:ascii="Arial" w:hAnsi="Arial" w:cs="Arial"/>
          <w:bCs/>
          <w:color w:val="000000"/>
          <w:sz w:val="20"/>
          <w:szCs w:val="20"/>
        </w:rPr>
        <w:t>”)</w:t>
      </w:r>
      <w:r w:rsidR="00E105EF">
        <w:rPr>
          <w:rFonts w:ascii="Arial" w:hAnsi="Arial" w:cs="Arial"/>
          <w:sz w:val="20"/>
          <w:szCs w:val="20"/>
        </w:rPr>
        <w:t xml:space="preserve">, </w:t>
      </w:r>
      <w:r w:rsidRPr="00FA20CA">
        <w:rPr>
          <w:rFonts w:ascii="Arial" w:hAnsi="Arial" w:cs="Arial"/>
          <w:sz w:val="20"/>
          <w:szCs w:val="20"/>
        </w:rPr>
        <w:t>v</w:t>
      </w:r>
      <w:r w:rsidR="008056C8" w:rsidRPr="00FA20CA">
        <w:rPr>
          <w:rFonts w:ascii="Arial" w:hAnsi="Arial" w:cs="Arial"/>
          <w:sz w:val="20"/>
          <w:szCs w:val="20"/>
        </w:rPr>
        <w:t>e</w:t>
      </w:r>
      <w:r w:rsidRPr="00FA20CA">
        <w:rPr>
          <w:rFonts w:ascii="Arial" w:hAnsi="Arial" w:cs="Arial"/>
          <w:sz w:val="20"/>
          <w:szCs w:val="20"/>
        </w:rPr>
        <w:t xml:space="preserve">m, pela presente, declarar e reconhecer expressamente, </w:t>
      </w:r>
      <w:r w:rsidRPr="00FA20CA">
        <w:rPr>
          <w:rFonts w:ascii="Arial" w:hAnsi="Arial" w:cs="Arial"/>
          <w:spacing w:val="2"/>
          <w:sz w:val="20"/>
          <w:szCs w:val="20"/>
        </w:rPr>
        <w:t xml:space="preserve">em nome próprio, </w:t>
      </w:r>
      <w:r w:rsidRPr="00FA20CA">
        <w:rPr>
          <w:rFonts w:ascii="Arial" w:hAnsi="Arial" w:cs="Arial"/>
          <w:sz w:val="20"/>
          <w:szCs w:val="20"/>
        </w:rPr>
        <w:t xml:space="preserve">de suas afiliadas e demais pessoas ou entidades de seu grupo econômico, para todos os fins de direito, nos termos da lei, no âmbito da operação de emissão de certificados de recebíveis imobiliários da </w:t>
      </w:r>
      <w:r w:rsidR="0069492F">
        <w:rPr>
          <w:rFonts w:ascii="Arial" w:hAnsi="Arial" w:cs="Arial"/>
          <w:bCs/>
          <w:sz w:val="20"/>
          <w:szCs w:val="20"/>
        </w:rPr>
        <w:t>55</w:t>
      </w:r>
      <w:r w:rsidRPr="006E704F">
        <w:rPr>
          <w:rFonts w:ascii="Arial" w:hAnsi="Arial" w:cs="Arial"/>
          <w:bCs/>
          <w:sz w:val="20"/>
          <w:szCs w:val="20"/>
        </w:rPr>
        <w:t>ª Emissão</w:t>
      </w:r>
      <w:r w:rsidR="0069492F">
        <w:rPr>
          <w:rFonts w:ascii="Arial" w:hAnsi="Arial" w:cs="Arial"/>
          <w:bCs/>
          <w:sz w:val="20"/>
          <w:szCs w:val="20"/>
        </w:rPr>
        <w:t>, série única,</w:t>
      </w:r>
      <w:r w:rsidRPr="006E704F">
        <w:rPr>
          <w:rFonts w:ascii="Arial" w:hAnsi="Arial" w:cs="Arial"/>
          <w:sz w:val="20"/>
          <w:szCs w:val="20"/>
        </w:rPr>
        <w:t xml:space="preserve"> da Securitizadora (“</w:t>
      </w:r>
      <w:r w:rsidRPr="006E704F">
        <w:rPr>
          <w:rFonts w:ascii="Arial" w:hAnsi="Arial" w:cs="Arial"/>
          <w:sz w:val="20"/>
          <w:szCs w:val="20"/>
          <w:u w:val="single"/>
        </w:rPr>
        <w:t>CRI</w:t>
      </w:r>
      <w:r w:rsidRPr="006E704F">
        <w:rPr>
          <w:rFonts w:ascii="Arial" w:hAnsi="Arial" w:cs="Arial"/>
          <w:sz w:val="20"/>
          <w:szCs w:val="20"/>
        </w:rPr>
        <w:t>” ou “</w:t>
      </w:r>
      <w:r w:rsidRPr="006E704F">
        <w:rPr>
          <w:rFonts w:ascii="Arial" w:hAnsi="Arial" w:cs="Arial"/>
          <w:sz w:val="20"/>
          <w:szCs w:val="20"/>
          <w:u w:val="single"/>
        </w:rPr>
        <w:t>Emissão</w:t>
      </w:r>
      <w:r w:rsidRPr="006E704F">
        <w:rPr>
          <w:rFonts w:ascii="Arial" w:hAnsi="Arial" w:cs="Arial"/>
          <w:sz w:val="20"/>
          <w:szCs w:val="20"/>
        </w:rPr>
        <w:t xml:space="preserve">”), por meio do </w:t>
      </w:r>
      <w:r w:rsidRPr="006E704F">
        <w:rPr>
          <w:rFonts w:ascii="Arial" w:hAnsi="Arial" w:cs="Arial"/>
          <w:bCs/>
          <w:i/>
          <w:sz w:val="20"/>
          <w:szCs w:val="20"/>
        </w:rPr>
        <w:t>“</w:t>
      </w:r>
      <w:r w:rsidR="009C0BA1" w:rsidRPr="00116409">
        <w:rPr>
          <w:rFonts w:ascii="Arial" w:hAnsi="Arial" w:cs="Arial"/>
          <w:i/>
          <w:color w:val="000000" w:themeColor="text1"/>
          <w:sz w:val="20"/>
          <w:szCs w:val="20"/>
        </w:rPr>
        <w:t xml:space="preserve">Termo de Securitização de Créditos Imobiliários da </w:t>
      </w:r>
      <w:r w:rsidR="009C0BA1">
        <w:rPr>
          <w:rFonts w:ascii="Arial" w:hAnsi="Arial" w:cs="Arial"/>
          <w:i/>
          <w:color w:val="000000" w:themeColor="text1"/>
          <w:sz w:val="20"/>
          <w:szCs w:val="20"/>
        </w:rPr>
        <w:t xml:space="preserve">1ª </w:t>
      </w:r>
      <w:r w:rsidR="009C0BA1" w:rsidRPr="00116409">
        <w:rPr>
          <w:rFonts w:ascii="Arial" w:hAnsi="Arial" w:cs="Arial"/>
          <w:bCs/>
          <w:i/>
          <w:iCs/>
          <w:sz w:val="20"/>
          <w:szCs w:val="20"/>
        </w:rPr>
        <w:t>Série</w:t>
      </w:r>
      <w:r w:rsidR="009C0BA1" w:rsidRPr="00764597">
        <w:rPr>
          <w:rFonts w:ascii="Arial" w:hAnsi="Arial" w:cs="Arial"/>
          <w:i/>
          <w:iCs/>
          <w:sz w:val="20"/>
          <w:szCs w:val="20"/>
        </w:rPr>
        <w:t xml:space="preserve"> da </w:t>
      </w:r>
      <w:r w:rsidR="009C0BA1" w:rsidRPr="00427B3E">
        <w:rPr>
          <w:rFonts w:ascii="Arial" w:hAnsi="Arial" w:cs="Arial"/>
          <w:i/>
          <w:color w:val="000000" w:themeColor="text1"/>
          <w:sz w:val="20"/>
          <w:szCs w:val="20"/>
        </w:rPr>
        <w:t>55</w:t>
      </w:r>
      <w:r w:rsidR="009C0BA1" w:rsidRPr="00116409">
        <w:rPr>
          <w:rFonts w:ascii="Arial" w:hAnsi="Arial" w:cs="Arial"/>
          <w:i/>
          <w:sz w:val="20"/>
          <w:szCs w:val="20"/>
        </w:rPr>
        <w:t xml:space="preserve">ª Emissão de </w:t>
      </w:r>
      <w:r w:rsidR="009C0BA1" w:rsidRPr="00764597">
        <w:rPr>
          <w:rFonts w:ascii="Arial" w:hAnsi="Arial" w:cs="Arial"/>
          <w:i/>
          <w:color w:val="000000" w:themeColor="text1"/>
          <w:sz w:val="20"/>
          <w:szCs w:val="20"/>
        </w:rPr>
        <w:t xml:space="preserve">Certificados de Recebíveis Imobiliários </w:t>
      </w:r>
      <w:r w:rsidR="009C0BA1" w:rsidRPr="00764597">
        <w:rPr>
          <w:rFonts w:ascii="Arial" w:hAnsi="Arial" w:cs="Arial"/>
          <w:i/>
          <w:sz w:val="20"/>
          <w:szCs w:val="20"/>
        </w:rPr>
        <w:t xml:space="preserve">da </w:t>
      </w:r>
      <w:r w:rsidR="009C0BA1" w:rsidRPr="00764597">
        <w:rPr>
          <w:rFonts w:ascii="Arial" w:hAnsi="Arial" w:cs="Arial"/>
          <w:i/>
          <w:color w:val="000000"/>
          <w:sz w:val="20"/>
          <w:szCs w:val="20"/>
        </w:rPr>
        <w:t>Opea Securitizadora S.A.</w:t>
      </w:r>
      <w:r w:rsidRPr="006E704F">
        <w:rPr>
          <w:rFonts w:ascii="Arial" w:hAnsi="Arial" w:cs="Arial"/>
          <w:bCs/>
          <w:i/>
          <w:sz w:val="20"/>
          <w:szCs w:val="20"/>
        </w:rPr>
        <w:t>”</w:t>
      </w:r>
      <w:r w:rsidR="008022EF">
        <w:rPr>
          <w:rFonts w:ascii="Arial" w:hAnsi="Arial" w:cs="Arial"/>
          <w:sz w:val="20"/>
          <w:szCs w:val="20"/>
        </w:rPr>
        <w:t>:</w:t>
      </w:r>
    </w:p>
    <w:p w14:paraId="5864D53D" w14:textId="77777777" w:rsidR="006E704F" w:rsidRPr="006E704F" w:rsidRDefault="006E704F" w:rsidP="006E704F">
      <w:pPr>
        <w:pStyle w:val="ListParagraph"/>
        <w:spacing w:line="360" w:lineRule="auto"/>
        <w:ind w:left="0"/>
        <w:jc w:val="both"/>
        <w:rPr>
          <w:rFonts w:ascii="Arial" w:hAnsi="Arial" w:cs="Arial"/>
          <w:sz w:val="20"/>
          <w:szCs w:val="20"/>
        </w:rPr>
      </w:pPr>
    </w:p>
    <w:p w14:paraId="2F55733B" w14:textId="77777777" w:rsidR="006E704F" w:rsidRPr="006E704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6E704F">
        <w:rPr>
          <w:rFonts w:cs="Arial"/>
          <w:spacing w:val="2"/>
          <w:sz w:val="20"/>
        </w:rPr>
        <w:t xml:space="preserve">inexistem violações de qualquer dispositivo legal ou regulatório, nacional ou estrangeiro, relativo à prática de corrupção ou de atos lesivos à administração pública, incluindo, sem limitação, a Lei nº 12.846, de 1º de agosto de 2013, a Convenção Anticorrupção da Organização para a Cooperação e Desenvolvimento Econômico (OCDE), o </w:t>
      </w:r>
      <w:r w:rsidRPr="006E704F">
        <w:rPr>
          <w:rFonts w:cs="Arial"/>
          <w:i/>
          <w:iCs/>
          <w:spacing w:val="2"/>
          <w:sz w:val="20"/>
        </w:rPr>
        <w:t>U.S. Foreign Corrupt Practices Act of 1977</w:t>
      </w:r>
      <w:r w:rsidRPr="006E704F">
        <w:rPr>
          <w:rFonts w:cs="Arial"/>
          <w:spacing w:val="2"/>
          <w:sz w:val="20"/>
        </w:rPr>
        <w:t xml:space="preserve"> e o </w:t>
      </w:r>
      <w:r w:rsidRPr="006E704F">
        <w:rPr>
          <w:rFonts w:cs="Arial"/>
          <w:i/>
          <w:iCs/>
          <w:spacing w:val="2"/>
          <w:sz w:val="20"/>
        </w:rPr>
        <w:t>UK Bribery Act 2010</w:t>
      </w:r>
      <w:r w:rsidRPr="006E704F">
        <w:rPr>
          <w:rFonts w:cs="Arial"/>
          <w:spacing w:val="2"/>
          <w:sz w:val="20"/>
        </w:rPr>
        <w:t xml:space="preserve"> e da Lei 9.613, de 3 de março de 1998, conforme alterada pela Lei 12.683/12 (“</w:t>
      </w:r>
      <w:r w:rsidRPr="006E704F">
        <w:rPr>
          <w:rFonts w:cs="Arial"/>
          <w:spacing w:val="2"/>
          <w:sz w:val="20"/>
          <w:u w:val="single"/>
        </w:rPr>
        <w:t>Legislação Anticorrupção</w:t>
      </w:r>
      <w:r w:rsidRPr="006E704F">
        <w:rPr>
          <w:rFonts w:cs="Arial"/>
          <w:spacing w:val="2"/>
          <w:sz w:val="20"/>
        </w:rPr>
        <w:t>”), conforme aplicável, pelo Fundo, suas afiliadas ou demais pessoas ou entidades de seu grupo econômico;</w:t>
      </w:r>
    </w:p>
    <w:p w14:paraId="7C3271C0" w14:textId="77777777" w:rsidR="006E704F" w:rsidRPr="008022EF" w:rsidRDefault="006E704F" w:rsidP="006E704F">
      <w:pPr>
        <w:pStyle w:val="BodyText21"/>
        <w:tabs>
          <w:tab w:val="left" w:pos="0"/>
        </w:tabs>
        <w:spacing w:line="360" w:lineRule="auto"/>
        <w:rPr>
          <w:rFonts w:cs="Arial"/>
          <w:spacing w:val="2"/>
          <w:sz w:val="20"/>
        </w:rPr>
      </w:pPr>
    </w:p>
    <w:p w14:paraId="3642D25B"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spacing w:val="2"/>
          <w:sz w:val="20"/>
        </w:rPr>
        <w:t xml:space="preserve">não consta </w:t>
      </w:r>
      <w:r w:rsidRPr="008022EF">
        <w:rPr>
          <w:rFonts w:cs="Arial"/>
          <w:iCs/>
          <w:spacing w:val="2"/>
          <w:sz w:val="20"/>
        </w:rPr>
        <w:t>no Cadastro Nacional de Empresas Inidôneas e Suspensas – CEIS;</w:t>
      </w:r>
    </w:p>
    <w:p w14:paraId="3C8CAD6C" w14:textId="77777777" w:rsidR="006E704F" w:rsidRPr="008022EF" w:rsidRDefault="006E704F" w:rsidP="008022EF">
      <w:pPr>
        <w:pStyle w:val="BodyText21"/>
        <w:tabs>
          <w:tab w:val="left" w:pos="0"/>
        </w:tabs>
        <w:spacing w:line="360" w:lineRule="auto"/>
        <w:rPr>
          <w:rFonts w:cs="Arial"/>
          <w:iCs/>
          <w:spacing w:val="2"/>
          <w:sz w:val="20"/>
        </w:rPr>
      </w:pPr>
    </w:p>
    <w:p w14:paraId="7BE5E332"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iCs/>
          <w:spacing w:val="2"/>
          <w:sz w:val="20"/>
        </w:rPr>
        <w:t>não consta no Cadastro Nacional de Empresas Punidas – CNEP;</w:t>
      </w:r>
    </w:p>
    <w:p w14:paraId="3D49E2A3" w14:textId="77777777" w:rsidR="006E704F" w:rsidRPr="008022EF" w:rsidRDefault="006E704F" w:rsidP="008022EF">
      <w:pPr>
        <w:pStyle w:val="BodyText21"/>
        <w:tabs>
          <w:tab w:val="left" w:pos="0"/>
        </w:tabs>
        <w:spacing w:line="360" w:lineRule="auto"/>
        <w:rPr>
          <w:rFonts w:cs="Arial"/>
          <w:iCs/>
          <w:spacing w:val="2"/>
          <w:sz w:val="20"/>
        </w:rPr>
      </w:pPr>
    </w:p>
    <w:p w14:paraId="5688493A"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sz w:val="20"/>
        </w:rPr>
      </w:pPr>
      <w:r w:rsidRPr="008022EF">
        <w:rPr>
          <w:rFonts w:cs="Arial"/>
          <w:iCs/>
          <w:spacing w:val="2"/>
          <w:sz w:val="20"/>
        </w:rPr>
        <w:t>cumpre, em todos</w:t>
      </w:r>
      <w:r w:rsidRPr="008022EF">
        <w:rPr>
          <w:rFonts w:cs="Arial"/>
          <w:spacing w:val="2"/>
          <w:sz w:val="20"/>
        </w:rPr>
        <w:t xml:space="preserve"> os aspectos materiais as leis, regulamentos, normas administrativas, regras de autorregulação (inclusive o Normativo SARB nº 14, de 28 de agosto de 2004, da Febraban) e determinações dos órgãos governamentais, autarquias ou tribunais, em especial dos termos da legislação ambiental e trabalhista em vigor; e</w:t>
      </w:r>
    </w:p>
    <w:p w14:paraId="456E10E2" w14:textId="77777777" w:rsidR="006E704F" w:rsidRPr="008022EF" w:rsidRDefault="006E704F" w:rsidP="008022EF">
      <w:pPr>
        <w:pStyle w:val="BodyText21"/>
        <w:tabs>
          <w:tab w:val="left" w:pos="0"/>
        </w:tabs>
        <w:spacing w:line="360" w:lineRule="auto"/>
        <w:rPr>
          <w:rFonts w:cs="Arial"/>
          <w:iCs/>
          <w:spacing w:val="2"/>
          <w:sz w:val="20"/>
        </w:rPr>
      </w:pPr>
    </w:p>
    <w:p w14:paraId="2A8A8DA3"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8022EF">
        <w:rPr>
          <w:rFonts w:cs="Arial"/>
          <w:iCs/>
          <w:spacing w:val="2"/>
          <w:sz w:val="20"/>
        </w:rPr>
        <w:t>adota as medidas</w:t>
      </w:r>
      <w:r w:rsidRPr="008022EF">
        <w:rPr>
          <w:rFonts w:cs="Arial"/>
          <w:spacing w:val="2"/>
          <w:sz w:val="20"/>
        </w:rPr>
        <w:t xml:space="preserve"> necessárias para preservar o meio ambiente, atender às determinações dos órgãos municipais, estaduais e federais, evitar e corrigir eventuais danos ao meio ambiente e aos seus trabalhadores decorrentes das atividades descritas em seu regulamento.</w:t>
      </w:r>
    </w:p>
    <w:p w14:paraId="20687065" w14:textId="77777777" w:rsidR="006E704F" w:rsidRPr="008022EF" w:rsidRDefault="006E704F" w:rsidP="006E704F">
      <w:pPr>
        <w:pStyle w:val="BodyText21"/>
        <w:tabs>
          <w:tab w:val="left" w:pos="0"/>
        </w:tabs>
        <w:spacing w:line="360" w:lineRule="auto"/>
        <w:rPr>
          <w:rFonts w:cs="Arial"/>
          <w:spacing w:val="2"/>
          <w:sz w:val="20"/>
        </w:rPr>
      </w:pPr>
    </w:p>
    <w:p w14:paraId="1E7F317F" w14:textId="66312411" w:rsidR="006E704F" w:rsidRPr="006E704F" w:rsidRDefault="006E704F" w:rsidP="00F915EE">
      <w:pPr>
        <w:spacing w:line="360" w:lineRule="auto"/>
        <w:jc w:val="center"/>
        <w:rPr>
          <w:rFonts w:ascii="Arial" w:hAnsi="Arial" w:cs="Arial"/>
          <w:iCs/>
          <w:sz w:val="20"/>
          <w:szCs w:val="20"/>
        </w:rPr>
      </w:pPr>
      <w:r w:rsidRPr="008022EF">
        <w:rPr>
          <w:rFonts w:ascii="Arial" w:hAnsi="Arial" w:cs="Arial"/>
          <w:iCs/>
          <w:sz w:val="20"/>
          <w:szCs w:val="20"/>
        </w:rPr>
        <w:t>São Paulo</w:t>
      </w:r>
      <w:r w:rsidR="008022EF">
        <w:rPr>
          <w:rFonts w:ascii="Arial" w:hAnsi="Arial" w:cs="Arial"/>
          <w:iCs/>
          <w:sz w:val="20"/>
          <w:szCs w:val="20"/>
        </w:rPr>
        <w:t>/SP</w:t>
      </w:r>
      <w:r w:rsidRPr="008022EF">
        <w:rPr>
          <w:rFonts w:ascii="Arial" w:hAnsi="Arial" w:cs="Arial"/>
          <w:iCs/>
          <w:sz w:val="20"/>
          <w:szCs w:val="20"/>
        </w:rPr>
        <w:t xml:space="preserve">, </w:t>
      </w:r>
      <w:del w:id="376" w:author="João Bertanha" w:date="2022-09-02T15:38:00Z">
        <w:r w:rsidR="00137297" w:rsidDel="007D5FA7">
          <w:rPr>
            <w:rFonts w:ascii="Arial" w:hAnsi="Arial" w:cs="Arial"/>
            <w:sz w:val="20"/>
            <w:szCs w:val="20"/>
          </w:rPr>
          <w:delText xml:space="preserve">01 </w:delText>
        </w:r>
      </w:del>
      <w:ins w:id="377" w:author="João Bertanha" w:date="2022-09-02T15:38:00Z">
        <w:r w:rsidR="007D5FA7">
          <w:rPr>
            <w:rFonts w:ascii="Arial" w:hAnsi="Arial" w:cs="Arial"/>
            <w:sz w:val="20"/>
            <w:szCs w:val="20"/>
          </w:rPr>
          <w:t>0</w:t>
        </w:r>
        <w:r w:rsidR="007D5FA7">
          <w:rPr>
            <w:rFonts w:ascii="Arial" w:hAnsi="Arial" w:cs="Arial"/>
            <w:sz w:val="20"/>
            <w:szCs w:val="20"/>
          </w:rPr>
          <w:t>2</w:t>
        </w:r>
        <w:r w:rsidR="007D5FA7">
          <w:rPr>
            <w:rFonts w:ascii="Arial" w:hAnsi="Arial" w:cs="Arial"/>
            <w:sz w:val="20"/>
            <w:szCs w:val="20"/>
          </w:rPr>
          <w:t xml:space="preserve"> </w:t>
        </w:r>
      </w:ins>
      <w:r w:rsidR="008022EF" w:rsidRPr="006E704F">
        <w:rPr>
          <w:rFonts w:ascii="Arial" w:hAnsi="Arial" w:cs="Arial"/>
          <w:sz w:val="20"/>
          <w:szCs w:val="20"/>
        </w:rPr>
        <w:t xml:space="preserve">de </w:t>
      </w:r>
      <w:r w:rsidR="00D06AA0">
        <w:rPr>
          <w:rFonts w:ascii="Arial" w:hAnsi="Arial" w:cs="Arial"/>
          <w:sz w:val="20"/>
          <w:szCs w:val="20"/>
        </w:rPr>
        <w:t>setembro</w:t>
      </w:r>
      <w:r w:rsidR="00137297">
        <w:rPr>
          <w:rFonts w:ascii="Arial" w:hAnsi="Arial" w:cs="Arial"/>
          <w:sz w:val="20"/>
          <w:szCs w:val="20"/>
        </w:rPr>
        <w:t xml:space="preserve"> </w:t>
      </w:r>
      <w:r w:rsidR="008022EF">
        <w:rPr>
          <w:rFonts w:ascii="Arial" w:hAnsi="Arial" w:cs="Arial"/>
          <w:sz w:val="20"/>
          <w:szCs w:val="20"/>
        </w:rPr>
        <w:t>de 2022.</w:t>
      </w:r>
    </w:p>
    <w:p w14:paraId="109AA803" w14:textId="078CFBC9" w:rsidR="008022EF" w:rsidRDefault="008022EF" w:rsidP="008022EF">
      <w:pPr>
        <w:pStyle w:val="p0"/>
        <w:spacing w:line="360" w:lineRule="auto"/>
        <w:jc w:val="center"/>
        <w:rPr>
          <w:rFonts w:ascii="Arial" w:hAnsi="Arial" w:cs="Arial"/>
          <w:b/>
          <w:smallCaps/>
          <w:sz w:val="20"/>
          <w:lang w:bidi="th-TH"/>
        </w:rPr>
      </w:pPr>
      <w:r w:rsidRPr="009A250D">
        <w:rPr>
          <w:rFonts w:ascii="Arial" w:hAnsi="Arial" w:cs="Arial"/>
          <w:b/>
          <w:bCs/>
          <w:sz w:val="20"/>
        </w:rPr>
        <w:t>TABAS TECNOLOGIA IMOBILIÁRIA LTDA</w:t>
      </w:r>
      <w:r w:rsidRPr="009A250D">
        <w:rPr>
          <w:rFonts w:ascii="Arial" w:hAnsi="Arial" w:cs="Arial"/>
          <w:b/>
          <w:smallCaps/>
          <w:sz w:val="20"/>
          <w:lang w:bidi="th-TH"/>
        </w:rPr>
        <w:t>.</w:t>
      </w:r>
    </w:p>
    <w:p w14:paraId="46A3F150" w14:textId="1A6D52BF" w:rsidR="00E105EF" w:rsidRDefault="00E105EF" w:rsidP="008022EF">
      <w:pPr>
        <w:pStyle w:val="p0"/>
        <w:spacing w:line="360" w:lineRule="auto"/>
        <w:jc w:val="center"/>
        <w:rPr>
          <w:rFonts w:ascii="Arial" w:hAnsi="Arial" w:cs="Arial"/>
          <w:b/>
          <w:smallCaps/>
          <w:sz w:val="20"/>
          <w:lang w:bidi="th-TH"/>
        </w:rPr>
      </w:pPr>
    </w:p>
    <w:tbl>
      <w:tblPr>
        <w:tblW w:w="0" w:type="auto"/>
        <w:jc w:val="center"/>
        <w:tblLook w:val="04A0" w:firstRow="1" w:lastRow="0" w:firstColumn="1" w:lastColumn="0" w:noHBand="0" w:noVBand="1"/>
      </w:tblPr>
      <w:tblGrid>
        <w:gridCol w:w="4526"/>
        <w:gridCol w:w="282"/>
      </w:tblGrid>
      <w:tr w:rsidR="00E105EF" w:rsidRPr="00F915EE" w14:paraId="74873C48" w14:textId="77777777" w:rsidTr="009C0BA1">
        <w:trPr>
          <w:trHeight w:val="406"/>
          <w:jc w:val="center"/>
        </w:trPr>
        <w:tc>
          <w:tcPr>
            <w:tcW w:w="4526" w:type="dxa"/>
            <w:tcBorders>
              <w:top w:val="single" w:sz="4" w:space="0" w:color="auto"/>
            </w:tcBorders>
            <w:shd w:val="clear" w:color="auto" w:fill="auto"/>
          </w:tcPr>
          <w:p w14:paraId="3FD5CF49" w14:textId="77777777" w:rsidR="00E105EF" w:rsidRPr="00F915EE" w:rsidRDefault="00E105EF" w:rsidP="009C0BA1">
            <w:pPr>
              <w:pStyle w:val="p0"/>
              <w:spacing w:line="360" w:lineRule="auto"/>
              <w:rPr>
                <w:rFonts w:ascii="Arial" w:eastAsia="Arial Unicode MS" w:hAnsi="Arial" w:cs="Arial"/>
                <w:w w:val="0"/>
                <w:sz w:val="20"/>
                <w:lang w:bidi="th-TH"/>
              </w:rPr>
            </w:pPr>
            <w:r w:rsidRPr="00F915EE">
              <w:rPr>
                <w:rFonts w:ascii="Arial" w:eastAsia="Arial Unicode MS" w:hAnsi="Arial" w:cs="Arial"/>
                <w:w w:val="0"/>
                <w:sz w:val="20"/>
                <w:lang w:bidi="th-TH"/>
              </w:rPr>
              <w:t xml:space="preserve">Nome: </w:t>
            </w:r>
            <w:r w:rsidRPr="00F915EE">
              <w:rPr>
                <w:rFonts w:ascii="Arial" w:hAnsi="Arial" w:cs="Arial"/>
                <w:sz w:val="20"/>
              </w:rPr>
              <w:t>Leonardo Rodrigues Morgatto</w:t>
            </w:r>
          </w:p>
          <w:p w14:paraId="087DE8AF" w14:textId="77777777" w:rsidR="00E105EF" w:rsidRPr="00F915EE" w:rsidRDefault="00E105EF" w:rsidP="009C0BA1">
            <w:pPr>
              <w:pStyle w:val="p0"/>
              <w:spacing w:line="360" w:lineRule="auto"/>
              <w:rPr>
                <w:rFonts w:ascii="Arial" w:eastAsia="Arial Unicode MS" w:hAnsi="Arial" w:cs="Arial"/>
                <w:w w:val="0"/>
                <w:sz w:val="20"/>
                <w:u w:val="single"/>
                <w:lang w:bidi="th-TH"/>
              </w:rPr>
            </w:pPr>
            <w:r w:rsidRPr="00F915EE">
              <w:rPr>
                <w:rFonts w:ascii="Arial" w:eastAsia="Arial Unicode MS" w:hAnsi="Arial" w:cs="Arial"/>
                <w:w w:val="0"/>
                <w:sz w:val="20"/>
                <w:lang w:bidi="th-TH"/>
              </w:rPr>
              <w:t xml:space="preserve">Cargo: </w:t>
            </w:r>
            <w:r w:rsidRPr="00F915EE">
              <w:rPr>
                <w:rFonts w:ascii="Arial" w:hAnsi="Arial" w:cs="Arial"/>
                <w:sz w:val="20"/>
              </w:rPr>
              <w:t>Diretor</w:t>
            </w:r>
          </w:p>
        </w:tc>
        <w:tc>
          <w:tcPr>
            <w:tcW w:w="282" w:type="dxa"/>
            <w:shd w:val="clear" w:color="auto" w:fill="auto"/>
          </w:tcPr>
          <w:p w14:paraId="615427C9" w14:textId="77777777" w:rsidR="00E105EF" w:rsidRPr="00F915EE" w:rsidRDefault="00E105EF" w:rsidP="009C0BA1">
            <w:pPr>
              <w:pStyle w:val="p0"/>
              <w:spacing w:line="360" w:lineRule="auto"/>
              <w:rPr>
                <w:rFonts w:ascii="Arial" w:eastAsia="Arial Unicode MS" w:hAnsi="Arial" w:cs="Arial"/>
                <w:w w:val="0"/>
                <w:sz w:val="20"/>
                <w:u w:val="single"/>
                <w:lang w:bidi="th-TH"/>
              </w:rPr>
            </w:pPr>
          </w:p>
        </w:tc>
      </w:tr>
    </w:tbl>
    <w:p w14:paraId="3B9B9955" w14:textId="77777777" w:rsidR="006E704F" w:rsidRPr="00F915EE" w:rsidRDefault="006E704F" w:rsidP="008022EF">
      <w:pPr>
        <w:spacing w:line="360" w:lineRule="auto"/>
        <w:rPr>
          <w:rFonts w:ascii="Arial" w:hAnsi="Arial" w:cs="Arial"/>
          <w:iCs/>
          <w:sz w:val="20"/>
          <w:szCs w:val="20"/>
          <w:u w:val="single"/>
        </w:rPr>
      </w:pPr>
    </w:p>
    <w:sectPr w:rsidR="006E704F" w:rsidRPr="00F915EE" w:rsidSect="00E34BFB">
      <w:headerReference w:type="default" r:id="rId28"/>
      <w:headerReference w:type="first" r:id="rId29"/>
      <w:pgSz w:w="11906" w:h="16838"/>
      <w:pgMar w:top="822" w:right="851"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DBF7C" w14:textId="77777777" w:rsidR="009C0BA1" w:rsidRDefault="009C0BA1">
      <w:r>
        <w:separator/>
      </w:r>
    </w:p>
  </w:endnote>
  <w:endnote w:type="continuationSeparator" w:id="0">
    <w:p w14:paraId="0E9BAE56" w14:textId="77777777" w:rsidR="009C0BA1" w:rsidRDefault="009C0BA1">
      <w:r>
        <w:continuationSeparator/>
      </w:r>
    </w:p>
  </w:endnote>
  <w:endnote w:type="continuationNotice" w:id="1">
    <w:p w14:paraId="78A6094E" w14:textId="77777777" w:rsidR="009C0BA1" w:rsidRDefault="009C0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Gothic,Trebuchet MS,Ari">
    <w:panose1 w:val="00000000000000000000"/>
    <w:charset w:val="00"/>
    <w:family w:val="roman"/>
    <w:notTrueType/>
    <w:pitch w:val="default"/>
  </w:font>
  <w:font w:name="Cordia New">
    <w:altName w:val="Microsoft Sans Serif"/>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altName w:val="Leelawadee UI"/>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08EC6" w14:textId="77777777" w:rsidR="009C0BA1" w:rsidRDefault="009C0BA1">
      <w:r>
        <w:separator/>
      </w:r>
    </w:p>
  </w:footnote>
  <w:footnote w:type="continuationSeparator" w:id="0">
    <w:p w14:paraId="4D5DB858" w14:textId="77777777" w:rsidR="009C0BA1" w:rsidRDefault="009C0BA1">
      <w:r>
        <w:continuationSeparator/>
      </w:r>
    </w:p>
  </w:footnote>
  <w:footnote w:type="continuationNotice" w:id="1">
    <w:p w14:paraId="088CD210" w14:textId="77777777" w:rsidR="009C0BA1" w:rsidRDefault="009C0B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AAD7C" w14:textId="77777777" w:rsidR="009C0BA1" w:rsidRPr="00DA5CE4" w:rsidRDefault="009C0BA1" w:rsidP="00B472D5">
    <w:pPr>
      <w:pStyle w:val="Header"/>
      <w:spacing w:after="240" w:line="300" w:lineRule="auto"/>
      <w:rPr>
        <w:rFonts w:ascii="Arial" w:hAnsi="Arial" w:cs="Arial"/>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3F99" w14:textId="77777777" w:rsidR="009C0BA1" w:rsidRDefault="009C0BA1">
    <w:pPr>
      <w:pStyle w:val="Header"/>
      <w:spacing w:after="240" w:line="300" w:lineRule="auto"/>
      <w:jc w:val="center"/>
      <w:rPr>
        <w:rFonts w:ascii="Arial" w:hAnsi="Arial" w:cs="Arial"/>
        <w:b/>
        <w:sz w:val="16"/>
        <w:szCs w:val="16"/>
      </w:rPr>
    </w:pPr>
    <w:r>
      <w:rPr>
        <w:noProof/>
        <w:lang w:eastAsia="pt-BR"/>
      </w:rPr>
      <w:drawing>
        <wp:inline distT="0" distB="0" distL="0" distR="0" wp14:anchorId="1958BC8B" wp14:editId="7C45CE46">
          <wp:extent cx="2371725" cy="504825"/>
          <wp:effectExtent l="0" t="0" r="9525" b="9525"/>
          <wp:docPr id="3" name="Imagem 3"/>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rcRect l="1698" t="6834"/>
                  <a:stretch>
                    <a:fillRect/>
                  </a:stretch>
                </pic:blipFill>
                <pic:spPr bwMode="auto">
                  <a:xfrm>
                    <a:off x="0" y="0"/>
                    <a:ext cx="2371725" cy="504825"/>
                  </a:xfrm>
                  <a:prstGeom prst="rect">
                    <a:avLst/>
                  </a:prstGeom>
                  <a:noFill/>
                  <a:ln>
                    <a:noFill/>
                  </a:ln>
                </pic:spPr>
              </pic:pic>
            </a:graphicData>
          </a:graphic>
        </wp:inline>
      </w:drawing>
    </w:r>
    <w:r>
      <w:rPr>
        <w:rFonts w:ascii="Arial" w:eastAsia="Times New Roman" w:hAnsi="Arial" w:cs="Arial"/>
        <w:i/>
        <w:iCs/>
        <w:sz w:val="16"/>
        <w:szCs w:val="16"/>
      </w:rPr>
      <w:br/>
    </w:r>
    <w:r>
      <w:rPr>
        <w:rFonts w:ascii="Arial" w:hAnsi="Arial" w:cs="Arial"/>
        <w:b/>
        <w:bCs/>
        <w:sz w:val="16"/>
        <w:szCs w:val="16"/>
      </w:rPr>
      <w:t>VIA NEGOCIÁVEL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0EE5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71DFFD"/>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56B7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58D9FA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0A6408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5CBC68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B16EAE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6AB2F0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E63EF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3"/>
    <w:multiLevelType w:val="singleLevel"/>
    <w:tmpl w:val="47B8AC4E"/>
    <w:name w:val="WW8Num16"/>
    <w:lvl w:ilvl="0">
      <w:start w:val="1"/>
      <w:numFmt w:val="lowerRoman"/>
      <w:lvlText w:val="(%1)"/>
      <w:lvlJc w:val="left"/>
      <w:pPr>
        <w:tabs>
          <w:tab w:val="num" w:pos="1854"/>
        </w:tabs>
        <w:ind w:left="1854" w:hanging="720"/>
      </w:pPr>
      <w:rPr>
        <w:rFonts w:ascii="Arial" w:eastAsia="Times New Roman" w:hAnsi="Arial" w:cs="Arial" w:hint="default"/>
      </w:rPr>
    </w:lvl>
  </w:abstractNum>
  <w:abstractNum w:abstractNumId="1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1" w15:restartNumberingAfterBreak="0">
    <w:nsid w:val="002C4B67"/>
    <w:multiLevelType w:val="hybridMultilevel"/>
    <w:tmpl w:val="ADBED6F8"/>
    <w:lvl w:ilvl="0" w:tplc="4FE68D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3F1597C"/>
    <w:multiLevelType w:val="hybridMultilevel"/>
    <w:tmpl w:val="E6140F94"/>
    <w:lvl w:ilvl="0" w:tplc="D9E003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5F4104E"/>
    <w:multiLevelType w:val="hybridMultilevel"/>
    <w:tmpl w:val="86340692"/>
    <w:lvl w:ilvl="0" w:tplc="92B22CE0">
      <w:start w:val="1"/>
      <w:numFmt w:val="lowerRoman"/>
      <w:lvlText w:val="(%1)"/>
      <w:lvlJc w:val="left"/>
      <w:pPr>
        <w:tabs>
          <w:tab w:val="num" w:pos="720"/>
        </w:tabs>
        <w:ind w:left="720" w:hanging="360"/>
      </w:pPr>
      <w:rPr>
        <w:rFonts w:ascii="Arial" w:eastAsia="MS Mincho" w:hAnsi="Arial" w:cs="Aria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06E244FE"/>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15:restartNumberingAfterBreak="0">
    <w:nsid w:val="0C48645C"/>
    <w:multiLevelType w:val="hybridMultilevel"/>
    <w:tmpl w:val="964A27B2"/>
    <w:lvl w:ilvl="0" w:tplc="E006FC4A">
      <w:start w:val="1"/>
      <w:numFmt w:val="decimal"/>
      <w:pStyle w:val="Parties"/>
      <w:lvlText w:val="(%1)"/>
      <w:lvlJc w:val="left"/>
      <w:pPr>
        <w:tabs>
          <w:tab w:val="num" w:pos="567"/>
        </w:tabs>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0E4F1A56"/>
    <w:multiLevelType w:val="hybridMultilevel"/>
    <w:tmpl w:val="107A63D6"/>
    <w:lvl w:ilvl="0" w:tplc="807445FA">
      <w:start w:val="1"/>
      <w:numFmt w:val="lowerRoman"/>
      <w:lvlText w:val="(%1)"/>
      <w:lvlJc w:val="left"/>
      <w:pPr>
        <w:ind w:left="1440" w:hanging="72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0F057326"/>
    <w:multiLevelType w:val="hybridMultilevel"/>
    <w:tmpl w:val="74764B18"/>
    <w:lvl w:ilvl="0" w:tplc="90CC4952">
      <w:start w:val="1"/>
      <w:numFmt w:val="lowerRoman"/>
      <w:lvlText w:val="(%1)"/>
      <w:lvlJc w:val="left"/>
      <w:pPr>
        <w:ind w:left="1400" w:hanging="360"/>
      </w:pPr>
      <w:rPr>
        <w:rFonts w:hint="default"/>
      </w:rPr>
    </w:lvl>
    <w:lvl w:ilvl="1" w:tplc="04160019">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8" w15:restartNumberingAfterBreak="0">
    <w:nsid w:val="0F7246D0"/>
    <w:multiLevelType w:val="hybridMultilevel"/>
    <w:tmpl w:val="8F72AA78"/>
    <w:lvl w:ilvl="0" w:tplc="11DA4BDC">
      <w:start w:val="1"/>
      <w:numFmt w:val="upperLetter"/>
      <w:lvlText w:val="(%1)"/>
      <w:lvlJc w:val="left"/>
      <w:pPr>
        <w:ind w:left="720" w:hanging="360"/>
      </w:pPr>
      <w:rPr>
        <w:rFonts w:hint="default"/>
        <w:b/>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FB9529C"/>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2673F3C"/>
    <w:multiLevelType w:val="multilevel"/>
    <w:tmpl w:val="F5DA47F4"/>
    <w:lvl w:ilvl="0">
      <w:start w:val="1"/>
      <w:numFmt w:val="decimal"/>
      <w:lvlText w:val="%1."/>
      <w:lvlJc w:val="left"/>
      <w:pPr>
        <w:tabs>
          <w:tab w:val="num" w:pos="567"/>
        </w:tabs>
      </w:pPr>
      <w:rPr>
        <w:rFonts w:ascii="Arial" w:hAnsi="Arial" w:cs="Arial" w:hint="default"/>
        <w:b w:val="0"/>
        <w:i w:val="0"/>
        <w:sz w:val="20"/>
        <w:szCs w:val="20"/>
      </w:rPr>
    </w:lvl>
    <w:lvl w:ilvl="1">
      <w:start w:val="1"/>
      <w:numFmt w:val="decimal"/>
      <w:lvlText w:val="%1.%2."/>
      <w:lvlJc w:val="left"/>
      <w:pPr>
        <w:tabs>
          <w:tab w:val="num" w:pos="1247"/>
        </w:tabs>
        <w:ind w:left="567"/>
      </w:pPr>
      <w:rPr>
        <w:rFonts w:ascii="Arial" w:hAnsi="Arial" w:cs="Arial" w:hint="default"/>
        <w:b w:val="0"/>
        <w:i w:val="0"/>
        <w:sz w:val="20"/>
        <w:szCs w:val="20"/>
      </w:rPr>
    </w:lvl>
    <w:lvl w:ilvl="2">
      <w:start w:val="1"/>
      <w:numFmt w:val="decimal"/>
      <w:lvlText w:val="%1.%2.%3."/>
      <w:lvlJc w:val="left"/>
      <w:pPr>
        <w:tabs>
          <w:tab w:val="num" w:pos="2041"/>
        </w:tabs>
        <w:ind w:left="1247"/>
      </w:pPr>
      <w:rPr>
        <w:rFonts w:ascii="Arial" w:hAnsi="Arial" w:cs="Arial" w:hint="default"/>
        <w:b w:val="0"/>
        <w:i w:val="0"/>
        <w:sz w:val="20"/>
        <w:szCs w:val="20"/>
      </w:rPr>
    </w:lvl>
    <w:lvl w:ilvl="3">
      <w:start w:val="1"/>
      <w:numFmt w:val="lowerRoman"/>
      <w:lvlText w:val="(%4)"/>
      <w:lvlJc w:val="left"/>
      <w:pPr>
        <w:tabs>
          <w:tab w:val="num" w:pos="2722"/>
        </w:tabs>
        <w:ind w:left="2041"/>
      </w:pPr>
      <w:rPr>
        <w:rFonts w:ascii="Arial" w:hAnsi="Arial" w:cs="Arial" w:hint="default"/>
      </w:rPr>
    </w:lvl>
    <w:lvl w:ilvl="4">
      <w:start w:val="1"/>
      <w:numFmt w:val="lowerLetter"/>
      <w:lvlText w:val="(%5)"/>
      <w:lvlJc w:val="left"/>
      <w:pPr>
        <w:tabs>
          <w:tab w:val="num" w:pos="3289"/>
        </w:tabs>
        <w:ind w:left="2722"/>
      </w:pPr>
      <w:rPr>
        <w:rFonts w:ascii="Tahoma" w:hAnsi="Tahoma" w:cs="Times New Roman" w:hint="default"/>
      </w:rPr>
    </w:lvl>
    <w:lvl w:ilvl="5">
      <w:start w:val="1"/>
      <w:numFmt w:val="upperRoman"/>
      <w:lvlText w:val="(%6)"/>
      <w:lvlJc w:val="left"/>
      <w:pPr>
        <w:tabs>
          <w:tab w:val="num" w:pos="3969"/>
        </w:tabs>
        <w:ind w:left="3289"/>
      </w:pPr>
      <w:rPr>
        <w:rFonts w:cs="Times New Roman" w:hint="default"/>
      </w:rPr>
    </w:lvl>
    <w:lvl w:ilvl="6">
      <w:start w:val="1"/>
      <w:numFmt w:val="none"/>
      <w:lvlText w:val=""/>
      <w:lvlJc w:val="left"/>
      <w:pPr>
        <w:tabs>
          <w:tab w:val="num" w:pos="3969"/>
        </w:tabs>
        <w:ind w:left="3969" w:hanging="680"/>
      </w:pPr>
      <w:rPr>
        <w:rFonts w:cs="Times New Roman" w:hint="default"/>
      </w:rPr>
    </w:lvl>
    <w:lvl w:ilvl="7">
      <w:start w:val="1"/>
      <w:numFmt w:val="none"/>
      <w:lvlText w:val=""/>
      <w:lvlJc w:val="left"/>
      <w:pPr>
        <w:tabs>
          <w:tab w:val="num" w:pos="3969"/>
        </w:tabs>
        <w:ind w:left="3969" w:hanging="680"/>
      </w:pPr>
      <w:rPr>
        <w:rFonts w:cs="Times New Roman" w:hint="default"/>
      </w:rPr>
    </w:lvl>
    <w:lvl w:ilvl="8">
      <w:start w:val="1"/>
      <w:numFmt w:val="none"/>
      <w:lvlText w:val=""/>
      <w:lvlJc w:val="left"/>
      <w:pPr>
        <w:tabs>
          <w:tab w:val="num" w:pos="3969"/>
        </w:tabs>
        <w:ind w:left="3969" w:hanging="680"/>
      </w:pPr>
      <w:rPr>
        <w:rFonts w:cs="Times New Roman" w:hint="default"/>
      </w:rPr>
    </w:lvl>
  </w:abstractNum>
  <w:abstractNum w:abstractNumId="21" w15:restartNumberingAfterBreak="0">
    <w:nsid w:val="12B01C92"/>
    <w:multiLevelType w:val="multilevel"/>
    <w:tmpl w:val="67823F8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Letter"/>
      <w:lvlText w:val="(%4)"/>
      <w:lvlJc w:val="left"/>
      <w:pPr>
        <w:tabs>
          <w:tab w:val="num" w:pos="2041"/>
        </w:tabs>
        <w:ind w:left="2041" w:hanging="680"/>
      </w:pPr>
      <w:rPr>
        <w:rFonts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33D3AC1"/>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7055A15"/>
    <w:multiLevelType w:val="hybridMultilevel"/>
    <w:tmpl w:val="46909648"/>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4" w15:restartNumberingAfterBreak="0">
    <w:nsid w:val="170F3F49"/>
    <w:multiLevelType w:val="multilevel"/>
    <w:tmpl w:val="46DCC0FC"/>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color w:val="auto"/>
      </w:rPr>
    </w:lvl>
    <w:lvl w:ilvl="2">
      <w:start w:val="1"/>
      <w:numFmt w:val="decimal"/>
      <w:lvlText w:val="%1.%2.%3."/>
      <w:lvlJc w:val="left"/>
      <w:pPr>
        <w:ind w:left="3198" w:hanging="504"/>
      </w:pPr>
      <w:rPr>
        <w:rFonts w:ascii="Trebuchet MS" w:hAnsi="Trebuchet MS" w:cstheme="minorHAnsi" w:hint="default"/>
        <w:b w:val="0"/>
        <w:i w:val="0"/>
        <w:sz w:val="22"/>
        <w:szCs w:val="22"/>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97140C0"/>
    <w:multiLevelType w:val="hybridMultilevel"/>
    <w:tmpl w:val="EF2C095E"/>
    <w:lvl w:ilvl="0" w:tplc="581A77B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BC76873"/>
    <w:multiLevelType w:val="hybridMultilevel"/>
    <w:tmpl w:val="F20C61DA"/>
    <w:lvl w:ilvl="0" w:tplc="5666E38C">
      <w:start w:val="1"/>
      <w:numFmt w:val="lowerRoman"/>
      <w:lvlText w:val="(%1)"/>
      <w:lvlJc w:val="left"/>
      <w:pPr>
        <w:ind w:left="1800" w:hanging="720"/>
      </w:pPr>
      <w:rPr>
        <w:rFonts w:cs="Arial" w:hint="default"/>
        <w:b w:val="0"/>
        <w:color w:val="00000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1C0E0218"/>
    <w:multiLevelType w:val="hybridMultilevel"/>
    <w:tmpl w:val="FA94CC66"/>
    <w:styleLink w:val="EstiloImportado3"/>
    <w:lvl w:ilvl="0" w:tplc="EF52AF7A">
      <w:start w:val="1"/>
      <w:numFmt w:val="bullet"/>
      <w:lvlText w:val="·"/>
      <w:lvlJc w:val="left"/>
      <w:pPr>
        <w:tabs>
          <w:tab w:val="left" w:pos="720"/>
        </w:tabs>
        <w:ind w:left="71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2004DC">
      <w:start w:val="1"/>
      <w:numFmt w:val="bullet"/>
      <w:lvlText w:val="·"/>
      <w:lvlJc w:val="left"/>
      <w:pPr>
        <w:tabs>
          <w:tab w:val="left" w:pos="720"/>
        </w:tabs>
        <w:ind w:left="10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D6B4">
      <w:start w:val="1"/>
      <w:numFmt w:val="bullet"/>
      <w:lvlText w:val="·"/>
      <w:lvlJc w:val="left"/>
      <w:pPr>
        <w:tabs>
          <w:tab w:val="left" w:pos="720"/>
        </w:tabs>
        <w:ind w:left="17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E25BC">
      <w:start w:val="1"/>
      <w:numFmt w:val="bullet"/>
      <w:lvlText w:val="·"/>
      <w:lvlJc w:val="left"/>
      <w:pPr>
        <w:tabs>
          <w:tab w:val="left" w:pos="720"/>
        </w:tabs>
        <w:ind w:left="25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54BC26">
      <w:start w:val="1"/>
      <w:numFmt w:val="bullet"/>
      <w:lvlText w:val="·"/>
      <w:lvlJc w:val="left"/>
      <w:pPr>
        <w:tabs>
          <w:tab w:val="left" w:pos="720"/>
        </w:tabs>
        <w:ind w:left="323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C909460">
      <w:start w:val="1"/>
      <w:numFmt w:val="bullet"/>
      <w:lvlText w:val="·"/>
      <w:lvlJc w:val="left"/>
      <w:pPr>
        <w:tabs>
          <w:tab w:val="left" w:pos="720"/>
        </w:tabs>
        <w:ind w:left="395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CE9C12">
      <w:start w:val="1"/>
      <w:numFmt w:val="bullet"/>
      <w:lvlText w:val="·"/>
      <w:lvlJc w:val="left"/>
      <w:pPr>
        <w:tabs>
          <w:tab w:val="left" w:pos="720"/>
        </w:tabs>
        <w:ind w:left="46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C4E4CE">
      <w:start w:val="1"/>
      <w:numFmt w:val="bullet"/>
      <w:lvlText w:val="·"/>
      <w:lvlJc w:val="left"/>
      <w:pPr>
        <w:tabs>
          <w:tab w:val="left" w:pos="720"/>
        </w:tabs>
        <w:ind w:left="53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26D1FA">
      <w:start w:val="1"/>
      <w:numFmt w:val="bullet"/>
      <w:lvlText w:val="·"/>
      <w:lvlJc w:val="left"/>
      <w:pPr>
        <w:tabs>
          <w:tab w:val="left" w:pos="720"/>
        </w:tabs>
        <w:ind w:left="61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1E5B3041"/>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F617F4A"/>
    <w:multiLevelType w:val="hybridMultilevel"/>
    <w:tmpl w:val="E3E42BC8"/>
    <w:lvl w:ilvl="0" w:tplc="F31E721C">
      <w:start w:val="1"/>
      <w:numFmt w:val="lowerRoman"/>
      <w:lvlText w:val="(%1)"/>
      <w:lvlJc w:val="left"/>
      <w:pPr>
        <w:tabs>
          <w:tab w:val="num" w:pos="1080"/>
        </w:tabs>
        <w:ind w:left="1080" w:hanging="360"/>
      </w:pPr>
      <w:rPr>
        <w:rFonts w:hint="default"/>
        <w:b w:val="0"/>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1FE4C57"/>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24D00745"/>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A2D31A6"/>
    <w:multiLevelType w:val="hybridMultilevel"/>
    <w:tmpl w:val="D07C9D24"/>
    <w:lvl w:ilvl="0" w:tplc="BD12133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A3A2B95"/>
    <w:multiLevelType w:val="hybridMultilevel"/>
    <w:tmpl w:val="FC48DA2C"/>
    <w:lvl w:ilvl="0" w:tplc="650E4290">
      <w:start w:val="1"/>
      <w:numFmt w:val="lowerLetter"/>
      <w:lvlText w:val="(%1)"/>
      <w:lvlJc w:val="left"/>
      <w:pPr>
        <w:ind w:left="720" w:hanging="360"/>
      </w:pPr>
      <w:rPr>
        <w:rFonts w:hint="default"/>
        <w:b w:val="0"/>
      </w:rPr>
    </w:lvl>
    <w:lvl w:ilvl="1" w:tplc="646AAD9E">
      <w:start w:val="1"/>
      <w:numFmt w:val="lowerRoman"/>
      <w:lvlText w:val="(%2)"/>
      <w:lvlJc w:val="left"/>
      <w:pPr>
        <w:ind w:left="1440" w:hanging="36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DB2434D"/>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2DDD334C"/>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2EFA5CEE"/>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157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7" w15:restartNumberingAfterBreak="0">
    <w:nsid w:val="30A276F3"/>
    <w:multiLevelType w:val="hybridMultilevel"/>
    <w:tmpl w:val="14043C72"/>
    <w:styleLink w:val="EstiloImportado12"/>
    <w:lvl w:ilvl="0" w:tplc="3EDE1CFE">
      <w:start w:val="1"/>
      <w:numFmt w:val="low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A2729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2A157E">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022F76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A2FF0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5CDC56">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FCC3D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46001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5402E6">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59B35A8"/>
    <w:multiLevelType w:val="hybridMultilevel"/>
    <w:tmpl w:val="B3DECD40"/>
    <w:lvl w:ilvl="0" w:tplc="C5D4EA32">
      <w:start w:val="1"/>
      <w:numFmt w:val="lowerRoman"/>
      <w:lvlText w:val="(%1)"/>
      <w:lvlJc w:val="left"/>
      <w:pPr>
        <w:ind w:left="1287" w:hanging="720"/>
      </w:pPr>
      <w:rPr>
        <w:rFonts w:ascii="Arial" w:eastAsia="Century Gothic,Trebuchet MS,Ari" w:hAnsi="Arial" w:cs="Arial"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9" w15:restartNumberingAfterBreak="0">
    <w:nsid w:val="38346EAF"/>
    <w:multiLevelType w:val="hybridMultilevel"/>
    <w:tmpl w:val="EA2C5C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877613E"/>
    <w:multiLevelType w:val="hybridMultilevel"/>
    <w:tmpl w:val="CD2481CA"/>
    <w:lvl w:ilvl="0" w:tplc="53A6952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1" w15:restartNumberingAfterBreak="0">
    <w:nsid w:val="3A063CE1"/>
    <w:multiLevelType w:val="multilevel"/>
    <w:tmpl w:val="C122BA4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i w:val="0"/>
        <w:iCs/>
        <w:lang w:val="pt-BR"/>
      </w:rPr>
    </w:lvl>
    <w:lvl w:ilvl="2">
      <w:start w:val="1"/>
      <w:numFmt w:val="decimal"/>
      <w:lvlText w:val="%1.%2.%3."/>
      <w:lvlJc w:val="left"/>
      <w:pPr>
        <w:ind w:left="720" w:hanging="720"/>
      </w:pPr>
      <w:rPr>
        <w:rFonts w:ascii="Arial" w:hAnsi="Arial" w:cs="Arial" w:hint="default"/>
        <w:i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BCF2C7B"/>
    <w:multiLevelType w:val="multilevel"/>
    <w:tmpl w:val="66DED062"/>
    <w:lvl w:ilvl="0">
      <w:start w:val="4"/>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4B5D70E1"/>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4" w15:restartNumberingAfterBreak="0">
    <w:nsid w:val="4B7A4516"/>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CEC5102"/>
    <w:multiLevelType w:val="hybridMultilevel"/>
    <w:tmpl w:val="9CC84D24"/>
    <w:lvl w:ilvl="0" w:tplc="9334B740">
      <w:start w:val="1"/>
      <w:numFmt w:val="lowerLetter"/>
      <w:lvlText w:val="(%1)"/>
      <w:lvlJc w:val="left"/>
      <w:pPr>
        <w:ind w:left="1494" w:hanging="360"/>
      </w:pPr>
      <w:rPr>
        <w:rFonts w:eastAsia="Times New Roman"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6" w15:restartNumberingAfterBreak="0">
    <w:nsid w:val="509953B4"/>
    <w:multiLevelType w:val="hybridMultilevel"/>
    <w:tmpl w:val="FCFCE0A6"/>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2CA65AC"/>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4080F3C"/>
    <w:multiLevelType w:val="hybridMultilevel"/>
    <w:tmpl w:val="35BCF0C8"/>
    <w:lvl w:ilvl="0" w:tplc="21C0032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4FD45AB"/>
    <w:multiLevelType w:val="hybridMultilevel"/>
    <w:tmpl w:val="C6DC689A"/>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0" w15:restartNumberingAfterBreak="0">
    <w:nsid w:val="5588070B"/>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1" w15:restartNumberingAfterBreak="0">
    <w:nsid w:val="571B7F63"/>
    <w:multiLevelType w:val="hybridMultilevel"/>
    <w:tmpl w:val="C9C2B45E"/>
    <w:lvl w:ilvl="0" w:tplc="41E4165A">
      <w:start w:val="1"/>
      <w:numFmt w:val="lowerRoman"/>
      <w:lvlText w:val="(%1)"/>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52" w15:restartNumberingAfterBreak="0">
    <w:nsid w:val="598920B1"/>
    <w:multiLevelType w:val="hybridMultilevel"/>
    <w:tmpl w:val="62BAE5A4"/>
    <w:lvl w:ilvl="0" w:tplc="74D45400">
      <w:start w:val="1"/>
      <w:numFmt w:val="lowerRoman"/>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0645DA"/>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4" w15:restartNumberingAfterBreak="0">
    <w:nsid w:val="60457086"/>
    <w:multiLevelType w:val="hybridMultilevel"/>
    <w:tmpl w:val="14CC5BF6"/>
    <w:lvl w:ilvl="0" w:tplc="5B067B9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5" w15:restartNumberingAfterBreak="0">
    <w:nsid w:val="64002823"/>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6" w15:restartNumberingAfterBreak="0">
    <w:nsid w:val="65EC632A"/>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84A264E"/>
    <w:multiLevelType w:val="hybridMultilevel"/>
    <w:tmpl w:val="55B09AD0"/>
    <w:lvl w:ilvl="0" w:tplc="84064566">
      <w:start w:val="1"/>
      <w:numFmt w:val="lowerRoman"/>
      <w:lvlText w:val="(%1)"/>
      <w:lvlJc w:val="left"/>
      <w:pPr>
        <w:ind w:left="720" w:hanging="360"/>
      </w:pPr>
      <w:rPr>
        <w:rFonts w:ascii="Arial" w:eastAsia="MS Mincho"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9007DB6"/>
    <w:multiLevelType w:val="multilevel"/>
    <w:tmpl w:val="E19015AA"/>
    <w:lvl w:ilvl="0">
      <w:start w:val="1"/>
      <w:numFmt w:val="decimal"/>
      <w:lvlText w:val="%1."/>
      <w:lvlJc w:val="left"/>
      <w:pPr>
        <w:ind w:left="495" w:hanging="495"/>
      </w:pPr>
      <w:rPr>
        <w:rFonts w:eastAsia="SimSun" w:hint="default"/>
        <w:color w:val="FFFFFF" w:themeColor="background1"/>
        <w:u w:val="single"/>
      </w:rPr>
    </w:lvl>
    <w:lvl w:ilvl="1">
      <w:start w:val="3"/>
      <w:numFmt w:val="decimal"/>
      <w:lvlText w:val="%1.%2."/>
      <w:lvlJc w:val="left"/>
      <w:pPr>
        <w:ind w:left="778" w:hanging="495"/>
      </w:pPr>
      <w:rPr>
        <w:rFonts w:eastAsia="SimSun" w:hint="default"/>
        <w:u w:val="none"/>
      </w:rPr>
    </w:lvl>
    <w:lvl w:ilvl="2">
      <w:start w:val="1"/>
      <w:numFmt w:val="decimal"/>
      <w:lvlText w:val="%1.%2.%3."/>
      <w:lvlJc w:val="left"/>
      <w:pPr>
        <w:ind w:left="1286" w:hanging="720"/>
      </w:pPr>
      <w:rPr>
        <w:rFonts w:eastAsia="SimSun" w:hint="default"/>
        <w:u w:val="none"/>
      </w:rPr>
    </w:lvl>
    <w:lvl w:ilvl="3">
      <w:start w:val="1"/>
      <w:numFmt w:val="decimal"/>
      <w:lvlText w:val="%1.%2.%3.%4."/>
      <w:lvlJc w:val="left"/>
      <w:pPr>
        <w:ind w:left="1569" w:hanging="720"/>
      </w:pPr>
      <w:rPr>
        <w:rFonts w:eastAsia="SimSun" w:hint="default"/>
        <w:u w:val="none"/>
      </w:rPr>
    </w:lvl>
    <w:lvl w:ilvl="4">
      <w:start w:val="1"/>
      <w:numFmt w:val="decimal"/>
      <w:lvlText w:val="%1.%2.%3.%4.%5."/>
      <w:lvlJc w:val="left"/>
      <w:pPr>
        <w:ind w:left="2212" w:hanging="1080"/>
      </w:pPr>
      <w:rPr>
        <w:rFonts w:eastAsia="SimSun" w:hint="default"/>
        <w:u w:val="single"/>
      </w:rPr>
    </w:lvl>
    <w:lvl w:ilvl="5">
      <w:start w:val="1"/>
      <w:numFmt w:val="decimal"/>
      <w:lvlText w:val="%1.%2.%3.%4.%5.%6."/>
      <w:lvlJc w:val="left"/>
      <w:pPr>
        <w:ind w:left="2495" w:hanging="1080"/>
      </w:pPr>
      <w:rPr>
        <w:rFonts w:eastAsia="SimSun" w:hint="default"/>
        <w:u w:val="single"/>
      </w:rPr>
    </w:lvl>
    <w:lvl w:ilvl="6">
      <w:start w:val="1"/>
      <w:numFmt w:val="decimal"/>
      <w:lvlText w:val="%1.%2.%3.%4.%5.%6.%7."/>
      <w:lvlJc w:val="left"/>
      <w:pPr>
        <w:ind w:left="3138" w:hanging="1440"/>
      </w:pPr>
      <w:rPr>
        <w:rFonts w:eastAsia="SimSun" w:hint="default"/>
        <w:u w:val="single"/>
      </w:rPr>
    </w:lvl>
    <w:lvl w:ilvl="7">
      <w:start w:val="1"/>
      <w:numFmt w:val="decimal"/>
      <w:lvlText w:val="%1.%2.%3.%4.%5.%6.%7.%8."/>
      <w:lvlJc w:val="left"/>
      <w:pPr>
        <w:ind w:left="3421" w:hanging="1440"/>
      </w:pPr>
      <w:rPr>
        <w:rFonts w:eastAsia="SimSun" w:hint="default"/>
        <w:u w:val="single"/>
      </w:rPr>
    </w:lvl>
    <w:lvl w:ilvl="8">
      <w:start w:val="1"/>
      <w:numFmt w:val="decimal"/>
      <w:lvlText w:val="%1.%2.%3.%4.%5.%6.%7.%8.%9."/>
      <w:lvlJc w:val="left"/>
      <w:pPr>
        <w:ind w:left="4064" w:hanging="1800"/>
      </w:pPr>
      <w:rPr>
        <w:rFonts w:eastAsia="SimSun" w:hint="default"/>
        <w:u w:val="single"/>
      </w:rPr>
    </w:lvl>
  </w:abstractNum>
  <w:abstractNum w:abstractNumId="59" w15:restartNumberingAfterBreak="0">
    <w:nsid w:val="6998469C"/>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0" w15:restartNumberingAfterBreak="0">
    <w:nsid w:val="6A62701B"/>
    <w:multiLevelType w:val="hybridMultilevel"/>
    <w:tmpl w:val="2D440036"/>
    <w:lvl w:ilvl="0" w:tplc="A3428300">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1" w15:restartNumberingAfterBreak="0">
    <w:nsid w:val="6B486C26"/>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1A640E2"/>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1EE09A0"/>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4" w15:restartNumberingAfterBreak="0">
    <w:nsid w:val="731B2874"/>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5" w15:restartNumberingAfterBreak="0">
    <w:nsid w:val="753B1984"/>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6" w15:restartNumberingAfterBreak="0">
    <w:nsid w:val="77B81E87"/>
    <w:multiLevelType w:val="hybridMultilevel"/>
    <w:tmpl w:val="B2A4E086"/>
    <w:lvl w:ilvl="0" w:tplc="25405E46">
      <w:start w:val="1"/>
      <w:numFmt w:val="lowerRoman"/>
      <w:lvlText w:val="(%1)"/>
      <w:lvlJc w:val="left"/>
      <w:pPr>
        <w:ind w:left="720" w:hanging="360"/>
      </w:pPr>
      <w:rPr>
        <w:rFonts w:ascii="Arial" w:eastAsia="MS Mincho" w:hAnsi="Arial" w:cs="Arial"/>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94873B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7BF655A4"/>
    <w:multiLevelType w:val="multilevel"/>
    <w:tmpl w:val="6DF02E6A"/>
    <w:lvl w:ilvl="0">
      <w:start w:val="1"/>
      <w:numFmt w:val="decimal"/>
      <w:lvlText w:val="%1."/>
      <w:lvlJc w:val="left"/>
      <w:pPr>
        <w:ind w:left="720" w:hanging="360"/>
      </w:pPr>
      <w:rPr>
        <w:rFonts w:hint="default"/>
        <w:b/>
        <w:color w:val="FFFFFF" w:themeColor="background1"/>
      </w:rPr>
    </w:lvl>
    <w:lvl w:ilvl="1">
      <w:start w:val="1"/>
      <w:numFmt w:val="decimal"/>
      <w:lvlText w:val="%1.%2."/>
      <w:lvlJc w:val="left"/>
      <w:pPr>
        <w:ind w:left="7165" w:hanging="360"/>
      </w:pPr>
      <w:rPr>
        <w:rFonts w:ascii="Arial" w:hAnsi="Arial" w:cs="Arial" w:hint="default"/>
        <w:b w:val="0"/>
        <w:i w:val="0"/>
        <w:iCs/>
        <w:color w:val="auto"/>
        <w:sz w:val="20"/>
        <w:szCs w:val="20"/>
      </w:rPr>
    </w:lvl>
    <w:lvl w:ilvl="2">
      <w:start w:val="1"/>
      <w:numFmt w:val="decimal"/>
      <w:lvlText w:val="%1.%2.%3."/>
      <w:lvlJc w:val="left"/>
      <w:pPr>
        <w:ind w:left="8222" w:firstLine="0"/>
      </w:pPr>
      <w:rPr>
        <w:rFonts w:ascii="Arial" w:hAnsi="Arial" w:cs="Arial" w:hint="default"/>
        <w:b w:val="0"/>
        <w:i w:val="0"/>
        <w:iCs w:val="0"/>
        <w:sz w:val="20"/>
        <w:szCs w:val="20"/>
      </w:rPr>
    </w:lvl>
    <w:lvl w:ilvl="3">
      <w:start w:val="1"/>
      <w:numFmt w:val="decimal"/>
      <w:isLgl/>
      <w:lvlText w:val="%1.%2.%3.%4."/>
      <w:lvlJc w:val="left"/>
      <w:pPr>
        <w:ind w:left="1080" w:hanging="720"/>
      </w:pPr>
      <w:rPr>
        <w:rFonts w:hint="default"/>
        <w:b w:val="0"/>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C5474EF"/>
    <w:multiLevelType w:val="hybridMultilevel"/>
    <w:tmpl w:val="92F8DA04"/>
    <w:lvl w:ilvl="0" w:tplc="3D2C47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DAF6923"/>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157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1" w15:restartNumberingAfterBreak="0">
    <w:nsid w:val="7FC62325"/>
    <w:multiLevelType w:val="hybridMultilevel"/>
    <w:tmpl w:val="3D8EF34A"/>
    <w:lvl w:ilvl="0" w:tplc="04209A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FD44132"/>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8"/>
  </w:num>
  <w:num w:numId="2">
    <w:abstractNumId w:val="27"/>
  </w:num>
  <w:num w:numId="3">
    <w:abstractNumId w:val="37"/>
  </w:num>
  <w:num w:numId="4">
    <w:abstractNumId w:val="48"/>
  </w:num>
  <w:num w:numId="5">
    <w:abstractNumId w:val="47"/>
  </w:num>
  <w:num w:numId="6">
    <w:abstractNumId w:val="61"/>
  </w:num>
  <w:num w:numId="7">
    <w:abstractNumId w:val="36"/>
  </w:num>
  <w:num w:numId="8">
    <w:abstractNumId w:val="58"/>
  </w:num>
  <w:num w:numId="9">
    <w:abstractNumId w:val="15"/>
  </w:num>
  <w:num w:numId="10">
    <w:abstractNumId w:val="12"/>
  </w:num>
  <w:num w:numId="11">
    <w:abstractNumId w:val="57"/>
  </w:num>
  <w:num w:numId="12">
    <w:abstractNumId w:val="25"/>
  </w:num>
  <w:num w:numId="13">
    <w:abstractNumId w:val="11"/>
  </w:num>
  <w:num w:numId="14">
    <w:abstractNumId w:val="44"/>
  </w:num>
  <w:num w:numId="15">
    <w:abstractNumId w:val="13"/>
  </w:num>
  <w:num w:numId="16">
    <w:abstractNumId w:val="69"/>
  </w:num>
  <w:num w:numId="17">
    <w:abstractNumId w:val="45"/>
  </w:num>
  <w:num w:numId="18">
    <w:abstractNumId w:val="38"/>
  </w:num>
  <w:num w:numId="19">
    <w:abstractNumId w:val="71"/>
  </w:num>
  <w:num w:numId="20">
    <w:abstractNumId w:val="16"/>
  </w:num>
  <w:num w:numId="21">
    <w:abstractNumId w:val="31"/>
  </w:num>
  <w:num w:numId="22">
    <w:abstractNumId w:val="46"/>
  </w:num>
  <w:num w:numId="23">
    <w:abstractNumId w:val="19"/>
  </w:num>
  <w:num w:numId="24">
    <w:abstractNumId w:val="51"/>
  </w:num>
  <w:num w:numId="25">
    <w:abstractNumId w:val="62"/>
  </w:num>
  <w:num w:numId="26">
    <w:abstractNumId w:val="24"/>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65"/>
  </w:num>
  <w:num w:numId="32">
    <w:abstractNumId w:val="53"/>
  </w:num>
  <w:num w:numId="33">
    <w:abstractNumId w:val="64"/>
  </w:num>
  <w:num w:numId="34">
    <w:abstractNumId w:val="14"/>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63"/>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 w:numId="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5"/>
  </w:num>
  <w:num w:numId="47">
    <w:abstractNumId w:val="42"/>
  </w:num>
  <w:num w:numId="48">
    <w:abstractNumId w:val="26"/>
  </w:num>
  <w:num w:numId="49">
    <w:abstractNumId w:val="32"/>
  </w:num>
  <w:num w:numId="50">
    <w:abstractNumId w:val="23"/>
  </w:num>
  <w:num w:numId="51">
    <w:abstractNumId w:val="40"/>
  </w:num>
  <w:num w:numId="52">
    <w:abstractNumId w:val="66"/>
  </w:num>
  <w:num w:numId="53">
    <w:abstractNumId w:val="22"/>
  </w:num>
  <w:num w:numId="54">
    <w:abstractNumId w:val="52"/>
  </w:num>
  <w:num w:numId="55">
    <w:abstractNumId w:val="39"/>
  </w:num>
  <w:num w:numId="56">
    <w:abstractNumId w:val="56"/>
  </w:num>
  <w:num w:numId="57">
    <w:abstractNumId w:val="49"/>
  </w:num>
  <w:num w:numId="58">
    <w:abstractNumId w:val="54"/>
  </w:num>
  <w:num w:numId="59">
    <w:abstractNumId w:val="28"/>
  </w:num>
  <w:num w:numId="60">
    <w:abstractNumId w:val="72"/>
  </w:num>
  <w:num w:numId="61">
    <w:abstractNumId w:val="34"/>
  </w:num>
  <w:num w:numId="62">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
  </w:num>
  <w:num w:numId="64">
    <w:abstractNumId w:val="67"/>
  </w:num>
  <w:num w:numId="65">
    <w:abstractNumId w:val="4"/>
  </w:num>
  <w:num w:numId="66">
    <w:abstractNumId w:val="7"/>
  </w:num>
  <w:num w:numId="67">
    <w:abstractNumId w:val="8"/>
  </w:num>
  <w:num w:numId="68">
    <w:abstractNumId w:val="6"/>
  </w:num>
  <w:num w:numId="69">
    <w:abstractNumId w:val="1"/>
  </w:num>
  <w:num w:numId="70">
    <w:abstractNumId w:val="0"/>
  </w:num>
  <w:num w:numId="71">
    <w:abstractNumId w:val="5"/>
  </w:num>
  <w:num w:numId="72">
    <w:abstractNumId w:val="2"/>
  </w:num>
  <w:num w:numId="73">
    <w:abstractNumId w:val="17"/>
  </w:num>
  <w:num w:numId="74">
    <w:abstractNumId w:val="29"/>
  </w:num>
  <w:num w:numId="75">
    <w:abstractNumId w:val="20"/>
  </w:num>
  <w:num w:numId="76">
    <w:abstractNumId w:val="41"/>
  </w:num>
  <w:num w:numId="77">
    <w:abstractNumId w:val="70"/>
  </w:num>
  <w:num w:numId="78">
    <w:abstractNumId w:val="60"/>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ão Bertanha">
    <w15:presenceInfo w15:providerId="None" w15:userId="João Bertanha"/>
  </w15:person>
  <w15:person w15:author="Bianca Galdino">
    <w15:presenceInfo w15:providerId="AD" w15:userId="S::bianca.galdino@oliveiratrust.com.br::86052071-8a56-49c5-a623-cd73697b8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BR" w:vendorID="64" w:dllVersion="6" w:nlCheck="1" w:checkStyle="0"/>
  <w:activeWritingStyle w:appName="MSWord" w:lang="it-IT"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revisionView w:formatting="0"/>
  <w:trackRevisions/>
  <w:defaultTabStop w:val="708"/>
  <w:hyphenationZone w:val="425"/>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D1E"/>
    <w:rsid w:val="00000367"/>
    <w:rsid w:val="000014FD"/>
    <w:rsid w:val="000015C7"/>
    <w:rsid w:val="000018DE"/>
    <w:rsid w:val="00001B7C"/>
    <w:rsid w:val="00001CCF"/>
    <w:rsid w:val="00002222"/>
    <w:rsid w:val="000035D6"/>
    <w:rsid w:val="000035EF"/>
    <w:rsid w:val="0000361C"/>
    <w:rsid w:val="00003B9E"/>
    <w:rsid w:val="00003F8D"/>
    <w:rsid w:val="00004B7C"/>
    <w:rsid w:val="00004DA2"/>
    <w:rsid w:val="00004F30"/>
    <w:rsid w:val="0000516D"/>
    <w:rsid w:val="0000586C"/>
    <w:rsid w:val="0000669C"/>
    <w:rsid w:val="00006866"/>
    <w:rsid w:val="000072D4"/>
    <w:rsid w:val="00007344"/>
    <w:rsid w:val="00007AB6"/>
    <w:rsid w:val="00007BA2"/>
    <w:rsid w:val="0001007B"/>
    <w:rsid w:val="000103F2"/>
    <w:rsid w:val="00010C3A"/>
    <w:rsid w:val="00010E69"/>
    <w:rsid w:val="000112A1"/>
    <w:rsid w:val="000127C9"/>
    <w:rsid w:val="0001289C"/>
    <w:rsid w:val="0001391C"/>
    <w:rsid w:val="000139B3"/>
    <w:rsid w:val="00013C17"/>
    <w:rsid w:val="000141A1"/>
    <w:rsid w:val="000141F7"/>
    <w:rsid w:val="0001422D"/>
    <w:rsid w:val="000142E7"/>
    <w:rsid w:val="000143B9"/>
    <w:rsid w:val="00014636"/>
    <w:rsid w:val="000148AC"/>
    <w:rsid w:val="0001553C"/>
    <w:rsid w:val="000155B1"/>
    <w:rsid w:val="00015756"/>
    <w:rsid w:val="00015EA8"/>
    <w:rsid w:val="00016CC0"/>
    <w:rsid w:val="0001776A"/>
    <w:rsid w:val="000178D6"/>
    <w:rsid w:val="00017A16"/>
    <w:rsid w:val="00017AAB"/>
    <w:rsid w:val="00020193"/>
    <w:rsid w:val="000202F0"/>
    <w:rsid w:val="000210C9"/>
    <w:rsid w:val="000215ED"/>
    <w:rsid w:val="00023182"/>
    <w:rsid w:val="00023395"/>
    <w:rsid w:val="00024B22"/>
    <w:rsid w:val="00025689"/>
    <w:rsid w:val="00025973"/>
    <w:rsid w:val="00025DCC"/>
    <w:rsid w:val="0002630E"/>
    <w:rsid w:val="00026548"/>
    <w:rsid w:val="00026AC6"/>
    <w:rsid w:val="00027968"/>
    <w:rsid w:val="00030786"/>
    <w:rsid w:val="00031337"/>
    <w:rsid w:val="0003181C"/>
    <w:rsid w:val="00031E0B"/>
    <w:rsid w:val="0003283B"/>
    <w:rsid w:val="00033A38"/>
    <w:rsid w:val="00033E49"/>
    <w:rsid w:val="00035E83"/>
    <w:rsid w:val="00036E45"/>
    <w:rsid w:val="0003754E"/>
    <w:rsid w:val="00037641"/>
    <w:rsid w:val="000379B8"/>
    <w:rsid w:val="00037BC2"/>
    <w:rsid w:val="00040342"/>
    <w:rsid w:val="00040AD6"/>
    <w:rsid w:val="00040F61"/>
    <w:rsid w:val="000416A9"/>
    <w:rsid w:val="000417D5"/>
    <w:rsid w:val="00041AFE"/>
    <w:rsid w:val="000420EC"/>
    <w:rsid w:val="00042E61"/>
    <w:rsid w:val="0004301E"/>
    <w:rsid w:val="000435AB"/>
    <w:rsid w:val="00043E79"/>
    <w:rsid w:val="00044981"/>
    <w:rsid w:val="000449F0"/>
    <w:rsid w:val="000452C5"/>
    <w:rsid w:val="00045F3A"/>
    <w:rsid w:val="000464BE"/>
    <w:rsid w:val="00046609"/>
    <w:rsid w:val="000466E0"/>
    <w:rsid w:val="000469D2"/>
    <w:rsid w:val="00047223"/>
    <w:rsid w:val="00047E0B"/>
    <w:rsid w:val="0005098A"/>
    <w:rsid w:val="00051103"/>
    <w:rsid w:val="0005146A"/>
    <w:rsid w:val="00051A53"/>
    <w:rsid w:val="00051E96"/>
    <w:rsid w:val="0005281E"/>
    <w:rsid w:val="0005282C"/>
    <w:rsid w:val="000528C0"/>
    <w:rsid w:val="0005345F"/>
    <w:rsid w:val="00055C5C"/>
    <w:rsid w:val="00055D76"/>
    <w:rsid w:val="00055E95"/>
    <w:rsid w:val="0005623F"/>
    <w:rsid w:val="000562B4"/>
    <w:rsid w:val="00056953"/>
    <w:rsid w:val="00056D73"/>
    <w:rsid w:val="00056E0B"/>
    <w:rsid w:val="00057927"/>
    <w:rsid w:val="00057981"/>
    <w:rsid w:val="000601DD"/>
    <w:rsid w:val="00060AE4"/>
    <w:rsid w:val="000614C4"/>
    <w:rsid w:val="00061E7A"/>
    <w:rsid w:val="00063D03"/>
    <w:rsid w:val="00064045"/>
    <w:rsid w:val="0006441A"/>
    <w:rsid w:val="000647B1"/>
    <w:rsid w:val="00064883"/>
    <w:rsid w:val="00065D0F"/>
    <w:rsid w:val="0006745A"/>
    <w:rsid w:val="00067DA7"/>
    <w:rsid w:val="00067DB6"/>
    <w:rsid w:val="000702A7"/>
    <w:rsid w:val="000707E0"/>
    <w:rsid w:val="00070ABC"/>
    <w:rsid w:val="00070EE2"/>
    <w:rsid w:val="00071861"/>
    <w:rsid w:val="00072515"/>
    <w:rsid w:val="000726A6"/>
    <w:rsid w:val="00072D3C"/>
    <w:rsid w:val="00072F95"/>
    <w:rsid w:val="0007302F"/>
    <w:rsid w:val="00073264"/>
    <w:rsid w:val="000732F1"/>
    <w:rsid w:val="00073327"/>
    <w:rsid w:val="00073902"/>
    <w:rsid w:val="00073BBB"/>
    <w:rsid w:val="0007423A"/>
    <w:rsid w:val="00074454"/>
    <w:rsid w:val="0007475D"/>
    <w:rsid w:val="00074FFD"/>
    <w:rsid w:val="0007569B"/>
    <w:rsid w:val="000757B5"/>
    <w:rsid w:val="00076BED"/>
    <w:rsid w:val="000772F1"/>
    <w:rsid w:val="000772F3"/>
    <w:rsid w:val="00077CF6"/>
    <w:rsid w:val="000804E2"/>
    <w:rsid w:val="000805DC"/>
    <w:rsid w:val="000807C0"/>
    <w:rsid w:val="000811E0"/>
    <w:rsid w:val="00081A3E"/>
    <w:rsid w:val="000823ED"/>
    <w:rsid w:val="000823EF"/>
    <w:rsid w:val="00082B5D"/>
    <w:rsid w:val="00082E8A"/>
    <w:rsid w:val="00083301"/>
    <w:rsid w:val="00083511"/>
    <w:rsid w:val="000837F4"/>
    <w:rsid w:val="00083A4A"/>
    <w:rsid w:val="00083AF4"/>
    <w:rsid w:val="00084065"/>
    <w:rsid w:val="0008406B"/>
    <w:rsid w:val="00084124"/>
    <w:rsid w:val="00084231"/>
    <w:rsid w:val="00084884"/>
    <w:rsid w:val="00084936"/>
    <w:rsid w:val="00084FE4"/>
    <w:rsid w:val="00085807"/>
    <w:rsid w:val="00087C21"/>
    <w:rsid w:val="00087EC5"/>
    <w:rsid w:val="00090B01"/>
    <w:rsid w:val="00091E78"/>
    <w:rsid w:val="00092290"/>
    <w:rsid w:val="0009386E"/>
    <w:rsid w:val="000938DC"/>
    <w:rsid w:val="0009414D"/>
    <w:rsid w:val="0009448B"/>
    <w:rsid w:val="0009494E"/>
    <w:rsid w:val="00095156"/>
    <w:rsid w:val="00095295"/>
    <w:rsid w:val="00095535"/>
    <w:rsid w:val="00095D76"/>
    <w:rsid w:val="0009634A"/>
    <w:rsid w:val="00096851"/>
    <w:rsid w:val="0009686F"/>
    <w:rsid w:val="00097172"/>
    <w:rsid w:val="000976F7"/>
    <w:rsid w:val="000979AF"/>
    <w:rsid w:val="000A08DE"/>
    <w:rsid w:val="000A0D8A"/>
    <w:rsid w:val="000A158E"/>
    <w:rsid w:val="000A1662"/>
    <w:rsid w:val="000A2E39"/>
    <w:rsid w:val="000A30E4"/>
    <w:rsid w:val="000A46B1"/>
    <w:rsid w:val="000A46F9"/>
    <w:rsid w:val="000A47F4"/>
    <w:rsid w:val="000A499F"/>
    <w:rsid w:val="000A4ABA"/>
    <w:rsid w:val="000A4B17"/>
    <w:rsid w:val="000A4D84"/>
    <w:rsid w:val="000A612C"/>
    <w:rsid w:val="000A6331"/>
    <w:rsid w:val="000A6E54"/>
    <w:rsid w:val="000A6F34"/>
    <w:rsid w:val="000A7033"/>
    <w:rsid w:val="000A7321"/>
    <w:rsid w:val="000A762A"/>
    <w:rsid w:val="000A7C0F"/>
    <w:rsid w:val="000B0644"/>
    <w:rsid w:val="000B0687"/>
    <w:rsid w:val="000B07F4"/>
    <w:rsid w:val="000B0997"/>
    <w:rsid w:val="000B09FB"/>
    <w:rsid w:val="000B1395"/>
    <w:rsid w:val="000B1DB4"/>
    <w:rsid w:val="000B2239"/>
    <w:rsid w:val="000B2E5E"/>
    <w:rsid w:val="000B3869"/>
    <w:rsid w:val="000B38DB"/>
    <w:rsid w:val="000B3B94"/>
    <w:rsid w:val="000B3BC9"/>
    <w:rsid w:val="000B43D6"/>
    <w:rsid w:val="000B45B7"/>
    <w:rsid w:val="000B48A5"/>
    <w:rsid w:val="000B49FC"/>
    <w:rsid w:val="000B4BB5"/>
    <w:rsid w:val="000B5A7A"/>
    <w:rsid w:val="000B64AF"/>
    <w:rsid w:val="000B665D"/>
    <w:rsid w:val="000B6825"/>
    <w:rsid w:val="000B6A61"/>
    <w:rsid w:val="000B6E52"/>
    <w:rsid w:val="000B79BB"/>
    <w:rsid w:val="000B7BE8"/>
    <w:rsid w:val="000C065D"/>
    <w:rsid w:val="000C17D7"/>
    <w:rsid w:val="000C33E8"/>
    <w:rsid w:val="000C43E4"/>
    <w:rsid w:val="000C4913"/>
    <w:rsid w:val="000C4DAA"/>
    <w:rsid w:val="000C4DEF"/>
    <w:rsid w:val="000C588A"/>
    <w:rsid w:val="000C5C1E"/>
    <w:rsid w:val="000C6E7B"/>
    <w:rsid w:val="000C7109"/>
    <w:rsid w:val="000D062A"/>
    <w:rsid w:val="000D0AC5"/>
    <w:rsid w:val="000D0D16"/>
    <w:rsid w:val="000D0D9C"/>
    <w:rsid w:val="000D143F"/>
    <w:rsid w:val="000D169D"/>
    <w:rsid w:val="000D1DB6"/>
    <w:rsid w:val="000D2194"/>
    <w:rsid w:val="000D28A3"/>
    <w:rsid w:val="000D2E41"/>
    <w:rsid w:val="000D2FFB"/>
    <w:rsid w:val="000D356F"/>
    <w:rsid w:val="000D3ABC"/>
    <w:rsid w:val="000D3C41"/>
    <w:rsid w:val="000D3EA0"/>
    <w:rsid w:val="000D4356"/>
    <w:rsid w:val="000D4CAE"/>
    <w:rsid w:val="000D536C"/>
    <w:rsid w:val="000D53B0"/>
    <w:rsid w:val="000D570C"/>
    <w:rsid w:val="000D58F5"/>
    <w:rsid w:val="000D5A40"/>
    <w:rsid w:val="000D5E23"/>
    <w:rsid w:val="000D60BB"/>
    <w:rsid w:val="000D67B0"/>
    <w:rsid w:val="000D7237"/>
    <w:rsid w:val="000D7725"/>
    <w:rsid w:val="000D79FA"/>
    <w:rsid w:val="000D7A93"/>
    <w:rsid w:val="000D7CF2"/>
    <w:rsid w:val="000E014D"/>
    <w:rsid w:val="000E05F6"/>
    <w:rsid w:val="000E1115"/>
    <w:rsid w:val="000E15FA"/>
    <w:rsid w:val="000E1729"/>
    <w:rsid w:val="000E23D3"/>
    <w:rsid w:val="000E250E"/>
    <w:rsid w:val="000E2C30"/>
    <w:rsid w:val="000E353C"/>
    <w:rsid w:val="000E3880"/>
    <w:rsid w:val="000E4183"/>
    <w:rsid w:val="000E47B8"/>
    <w:rsid w:val="000E4D9D"/>
    <w:rsid w:val="000E5350"/>
    <w:rsid w:val="000E5EA1"/>
    <w:rsid w:val="000E62CC"/>
    <w:rsid w:val="000E74F0"/>
    <w:rsid w:val="000E7AB5"/>
    <w:rsid w:val="000F017F"/>
    <w:rsid w:val="000F0A7D"/>
    <w:rsid w:val="000F0AEE"/>
    <w:rsid w:val="000F0F04"/>
    <w:rsid w:val="000F11B7"/>
    <w:rsid w:val="000F11E0"/>
    <w:rsid w:val="000F142C"/>
    <w:rsid w:val="000F193C"/>
    <w:rsid w:val="000F1981"/>
    <w:rsid w:val="000F1FF5"/>
    <w:rsid w:val="000F2C22"/>
    <w:rsid w:val="000F2FFA"/>
    <w:rsid w:val="000F322E"/>
    <w:rsid w:val="000F33F5"/>
    <w:rsid w:val="000F4559"/>
    <w:rsid w:val="000F45CE"/>
    <w:rsid w:val="000F4723"/>
    <w:rsid w:val="000F48CB"/>
    <w:rsid w:val="000F4C3B"/>
    <w:rsid w:val="000F4D9A"/>
    <w:rsid w:val="000F57F2"/>
    <w:rsid w:val="000F5DC3"/>
    <w:rsid w:val="000F5E4A"/>
    <w:rsid w:val="000F6113"/>
    <w:rsid w:val="000F616F"/>
    <w:rsid w:val="000F61E0"/>
    <w:rsid w:val="000F7B4C"/>
    <w:rsid w:val="000F7CA1"/>
    <w:rsid w:val="0010095A"/>
    <w:rsid w:val="00100E6F"/>
    <w:rsid w:val="00100F38"/>
    <w:rsid w:val="00101154"/>
    <w:rsid w:val="001012D5"/>
    <w:rsid w:val="0010153C"/>
    <w:rsid w:val="00101C0E"/>
    <w:rsid w:val="00102328"/>
    <w:rsid w:val="0010283A"/>
    <w:rsid w:val="001029E4"/>
    <w:rsid w:val="00102E50"/>
    <w:rsid w:val="00103E27"/>
    <w:rsid w:val="0010452C"/>
    <w:rsid w:val="00106871"/>
    <w:rsid w:val="0010753D"/>
    <w:rsid w:val="00107A5A"/>
    <w:rsid w:val="00107C8E"/>
    <w:rsid w:val="00107DF7"/>
    <w:rsid w:val="001118D8"/>
    <w:rsid w:val="001127D5"/>
    <w:rsid w:val="00112BA1"/>
    <w:rsid w:val="00113B5C"/>
    <w:rsid w:val="00113D7C"/>
    <w:rsid w:val="00114921"/>
    <w:rsid w:val="00115287"/>
    <w:rsid w:val="00115FB2"/>
    <w:rsid w:val="00116167"/>
    <w:rsid w:val="00116409"/>
    <w:rsid w:val="00117498"/>
    <w:rsid w:val="0011788E"/>
    <w:rsid w:val="001218D4"/>
    <w:rsid w:val="00121C0F"/>
    <w:rsid w:val="00122805"/>
    <w:rsid w:val="00123199"/>
    <w:rsid w:val="001232CF"/>
    <w:rsid w:val="001233E7"/>
    <w:rsid w:val="00123423"/>
    <w:rsid w:val="001234F8"/>
    <w:rsid w:val="00123597"/>
    <w:rsid w:val="00123926"/>
    <w:rsid w:val="00123FC7"/>
    <w:rsid w:val="001244C4"/>
    <w:rsid w:val="0012453B"/>
    <w:rsid w:val="001254E7"/>
    <w:rsid w:val="001257D3"/>
    <w:rsid w:val="00126050"/>
    <w:rsid w:val="00126ED3"/>
    <w:rsid w:val="00126F76"/>
    <w:rsid w:val="001270B9"/>
    <w:rsid w:val="001270E2"/>
    <w:rsid w:val="0013075B"/>
    <w:rsid w:val="00130F96"/>
    <w:rsid w:val="001310AC"/>
    <w:rsid w:val="001311A9"/>
    <w:rsid w:val="001317CE"/>
    <w:rsid w:val="00131B04"/>
    <w:rsid w:val="00132516"/>
    <w:rsid w:val="001331D5"/>
    <w:rsid w:val="00133602"/>
    <w:rsid w:val="00134271"/>
    <w:rsid w:val="00134383"/>
    <w:rsid w:val="001347C3"/>
    <w:rsid w:val="00136031"/>
    <w:rsid w:val="00136D2C"/>
    <w:rsid w:val="00137297"/>
    <w:rsid w:val="001402A6"/>
    <w:rsid w:val="00140608"/>
    <w:rsid w:val="00142375"/>
    <w:rsid w:val="0014284B"/>
    <w:rsid w:val="0014396D"/>
    <w:rsid w:val="00143B9F"/>
    <w:rsid w:val="001445C6"/>
    <w:rsid w:val="00144984"/>
    <w:rsid w:val="00146C65"/>
    <w:rsid w:val="00146D61"/>
    <w:rsid w:val="00147475"/>
    <w:rsid w:val="00150420"/>
    <w:rsid w:val="00150794"/>
    <w:rsid w:val="001509BE"/>
    <w:rsid w:val="001528D5"/>
    <w:rsid w:val="0015333F"/>
    <w:rsid w:val="001534F9"/>
    <w:rsid w:val="001537FC"/>
    <w:rsid w:val="00153833"/>
    <w:rsid w:val="00154420"/>
    <w:rsid w:val="0015465F"/>
    <w:rsid w:val="00154942"/>
    <w:rsid w:val="00154BE4"/>
    <w:rsid w:val="00154CC1"/>
    <w:rsid w:val="00154E58"/>
    <w:rsid w:val="001555A1"/>
    <w:rsid w:val="00155DF8"/>
    <w:rsid w:val="00155F49"/>
    <w:rsid w:val="00157159"/>
    <w:rsid w:val="00157302"/>
    <w:rsid w:val="001578E1"/>
    <w:rsid w:val="00157E78"/>
    <w:rsid w:val="0016042C"/>
    <w:rsid w:val="00161D86"/>
    <w:rsid w:val="00163478"/>
    <w:rsid w:val="00163D37"/>
    <w:rsid w:val="0016466E"/>
    <w:rsid w:val="00164D25"/>
    <w:rsid w:val="00164F42"/>
    <w:rsid w:val="00165445"/>
    <w:rsid w:val="00165D9C"/>
    <w:rsid w:val="00167097"/>
    <w:rsid w:val="00170E25"/>
    <w:rsid w:val="00170F1E"/>
    <w:rsid w:val="00171063"/>
    <w:rsid w:val="00171573"/>
    <w:rsid w:val="0017193E"/>
    <w:rsid w:val="001719F5"/>
    <w:rsid w:val="001726AD"/>
    <w:rsid w:val="001728CE"/>
    <w:rsid w:val="00172B36"/>
    <w:rsid w:val="00174712"/>
    <w:rsid w:val="001751F2"/>
    <w:rsid w:val="00175277"/>
    <w:rsid w:val="00175D7F"/>
    <w:rsid w:val="0017616D"/>
    <w:rsid w:val="00177566"/>
    <w:rsid w:val="00177759"/>
    <w:rsid w:val="00181856"/>
    <w:rsid w:val="00181A67"/>
    <w:rsid w:val="00181E28"/>
    <w:rsid w:val="001830D2"/>
    <w:rsid w:val="00183A6B"/>
    <w:rsid w:val="00184210"/>
    <w:rsid w:val="0018426E"/>
    <w:rsid w:val="001843C4"/>
    <w:rsid w:val="001847E5"/>
    <w:rsid w:val="0018517C"/>
    <w:rsid w:val="001857FE"/>
    <w:rsid w:val="001859C8"/>
    <w:rsid w:val="00186AB7"/>
    <w:rsid w:val="00186D9F"/>
    <w:rsid w:val="00187EB1"/>
    <w:rsid w:val="00190FE5"/>
    <w:rsid w:val="001911D0"/>
    <w:rsid w:val="001911DD"/>
    <w:rsid w:val="00191ADD"/>
    <w:rsid w:val="00191B70"/>
    <w:rsid w:val="00191FB3"/>
    <w:rsid w:val="00192446"/>
    <w:rsid w:val="00192D19"/>
    <w:rsid w:val="001934CE"/>
    <w:rsid w:val="0019496E"/>
    <w:rsid w:val="00195072"/>
    <w:rsid w:val="00195197"/>
    <w:rsid w:val="00195D6D"/>
    <w:rsid w:val="00195FCB"/>
    <w:rsid w:val="0019613B"/>
    <w:rsid w:val="001962E3"/>
    <w:rsid w:val="00197186"/>
    <w:rsid w:val="001A0A8F"/>
    <w:rsid w:val="001A1161"/>
    <w:rsid w:val="001A19D8"/>
    <w:rsid w:val="001A300A"/>
    <w:rsid w:val="001A3696"/>
    <w:rsid w:val="001A38A7"/>
    <w:rsid w:val="001A3F3A"/>
    <w:rsid w:val="001A552D"/>
    <w:rsid w:val="001A7567"/>
    <w:rsid w:val="001A77BC"/>
    <w:rsid w:val="001B04E5"/>
    <w:rsid w:val="001B0814"/>
    <w:rsid w:val="001B0C28"/>
    <w:rsid w:val="001B15BD"/>
    <w:rsid w:val="001B1CC7"/>
    <w:rsid w:val="001B2F55"/>
    <w:rsid w:val="001B3838"/>
    <w:rsid w:val="001B3D10"/>
    <w:rsid w:val="001B46DF"/>
    <w:rsid w:val="001B4DDC"/>
    <w:rsid w:val="001B4FCF"/>
    <w:rsid w:val="001B516A"/>
    <w:rsid w:val="001B5B1A"/>
    <w:rsid w:val="001B78B4"/>
    <w:rsid w:val="001B7B19"/>
    <w:rsid w:val="001C0DEA"/>
    <w:rsid w:val="001C0E6F"/>
    <w:rsid w:val="001C1BA0"/>
    <w:rsid w:val="001C1DBF"/>
    <w:rsid w:val="001C25F5"/>
    <w:rsid w:val="001C2CA2"/>
    <w:rsid w:val="001C2F40"/>
    <w:rsid w:val="001C37EE"/>
    <w:rsid w:val="001C38BF"/>
    <w:rsid w:val="001C3B7B"/>
    <w:rsid w:val="001C3E12"/>
    <w:rsid w:val="001C3EC1"/>
    <w:rsid w:val="001C42E6"/>
    <w:rsid w:val="001C4D7E"/>
    <w:rsid w:val="001C55CF"/>
    <w:rsid w:val="001C576E"/>
    <w:rsid w:val="001C6230"/>
    <w:rsid w:val="001C68C2"/>
    <w:rsid w:val="001C7068"/>
    <w:rsid w:val="001D02B6"/>
    <w:rsid w:val="001D03EE"/>
    <w:rsid w:val="001D0495"/>
    <w:rsid w:val="001D1309"/>
    <w:rsid w:val="001D18AB"/>
    <w:rsid w:val="001D235E"/>
    <w:rsid w:val="001D263E"/>
    <w:rsid w:val="001D2E03"/>
    <w:rsid w:val="001D35E7"/>
    <w:rsid w:val="001D41BB"/>
    <w:rsid w:val="001D4430"/>
    <w:rsid w:val="001D4CB7"/>
    <w:rsid w:val="001D5DFD"/>
    <w:rsid w:val="001D5FFB"/>
    <w:rsid w:val="001D66D9"/>
    <w:rsid w:val="001D670A"/>
    <w:rsid w:val="001D6D1E"/>
    <w:rsid w:val="001D71E9"/>
    <w:rsid w:val="001D7970"/>
    <w:rsid w:val="001D7C89"/>
    <w:rsid w:val="001D7F04"/>
    <w:rsid w:val="001E0BB5"/>
    <w:rsid w:val="001E1785"/>
    <w:rsid w:val="001E1D1A"/>
    <w:rsid w:val="001E1D96"/>
    <w:rsid w:val="001E1EA5"/>
    <w:rsid w:val="001E2402"/>
    <w:rsid w:val="001E2586"/>
    <w:rsid w:val="001E2980"/>
    <w:rsid w:val="001E3175"/>
    <w:rsid w:val="001E34BE"/>
    <w:rsid w:val="001E4039"/>
    <w:rsid w:val="001E4573"/>
    <w:rsid w:val="001E507C"/>
    <w:rsid w:val="001E5294"/>
    <w:rsid w:val="001E53B0"/>
    <w:rsid w:val="001E54EE"/>
    <w:rsid w:val="001E5817"/>
    <w:rsid w:val="001E5A1F"/>
    <w:rsid w:val="001E5A63"/>
    <w:rsid w:val="001E5AF5"/>
    <w:rsid w:val="001E5B9F"/>
    <w:rsid w:val="001E5CAB"/>
    <w:rsid w:val="001E6AF6"/>
    <w:rsid w:val="001E6E80"/>
    <w:rsid w:val="001E710E"/>
    <w:rsid w:val="001F08C5"/>
    <w:rsid w:val="001F0FE4"/>
    <w:rsid w:val="001F14D1"/>
    <w:rsid w:val="001F1614"/>
    <w:rsid w:val="001F170E"/>
    <w:rsid w:val="001F1AB1"/>
    <w:rsid w:val="001F1D71"/>
    <w:rsid w:val="001F200A"/>
    <w:rsid w:val="001F2DFF"/>
    <w:rsid w:val="001F3908"/>
    <w:rsid w:val="001F4837"/>
    <w:rsid w:val="001F4D0E"/>
    <w:rsid w:val="001F5B1A"/>
    <w:rsid w:val="001F7DF0"/>
    <w:rsid w:val="001F7E0A"/>
    <w:rsid w:val="002001D2"/>
    <w:rsid w:val="002001EA"/>
    <w:rsid w:val="00200CF2"/>
    <w:rsid w:val="00201177"/>
    <w:rsid w:val="00201F4A"/>
    <w:rsid w:val="00202012"/>
    <w:rsid w:val="002025B9"/>
    <w:rsid w:val="00202680"/>
    <w:rsid w:val="002027E0"/>
    <w:rsid w:val="00202CD0"/>
    <w:rsid w:val="00202EF5"/>
    <w:rsid w:val="002033F4"/>
    <w:rsid w:val="00203BEE"/>
    <w:rsid w:val="00203E1A"/>
    <w:rsid w:val="0020402B"/>
    <w:rsid w:val="0020456B"/>
    <w:rsid w:val="002048DB"/>
    <w:rsid w:val="002049D2"/>
    <w:rsid w:val="00204E0F"/>
    <w:rsid w:val="00205436"/>
    <w:rsid w:val="0020563D"/>
    <w:rsid w:val="00205E1D"/>
    <w:rsid w:val="00206440"/>
    <w:rsid w:val="002068E5"/>
    <w:rsid w:val="00207389"/>
    <w:rsid w:val="00207413"/>
    <w:rsid w:val="00207ABE"/>
    <w:rsid w:val="00211513"/>
    <w:rsid w:val="0021280B"/>
    <w:rsid w:val="00212BEF"/>
    <w:rsid w:val="00212D73"/>
    <w:rsid w:val="002133E1"/>
    <w:rsid w:val="00213B0F"/>
    <w:rsid w:val="00213F8D"/>
    <w:rsid w:val="00214169"/>
    <w:rsid w:val="00214430"/>
    <w:rsid w:val="00214936"/>
    <w:rsid w:val="00214D16"/>
    <w:rsid w:val="002150AD"/>
    <w:rsid w:val="002153D9"/>
    <w:rsid w:val="00215C45"/>
    <w:rsid w:val="00217600"/>
    <w:rsid w:val="00217A95"/>
    <w:rsid w:val="00220F88"/>
    <w:rsid w:val="0022208F"/>
    <w:rsid w:val="00222544"/>
    <w:rsid w:val="00222730"/>
    <w:rsid w:val="00222D53"/>
    <w:rsid w:val="00222D69"/>
    <w:rsid w:val="00222DB0"/>
    <w:rsid w:val="002230E8"/>
    <w:rsid w:val="00223698"/>
    <w:rsid w:val="00223833"/>
    <w:rsid w:val="00223A45"/>
    <w:rsid w:val="00223C44"/>
    <w:rsid w:val="00223EF8"/>
    <w:rsid w:val="00224190"/>
    <w:rsid w:val="002244F4"/>
    <w:rsid w:val="002246E9"/>
    <w:rsid w:val="002249E4"/>
    <w:rsid w:val="00224C73"/>
    <w:rsid w:val="00226286"/>
    <w:rsid w:val="00226C93"/>
    <w:rsid w:val="00230066"/>
    <w:rsid w:val="00231DC1"/>
    <w:rsid w:val="0023216E"/>
    <w:rsid w:val="002322EF"/>
    <w:rsid w:val="002336AB"/>
    <w:rsid w:val="00234376"/>
    <w:rsid w:val="002345B0"/>
    <w:rsid w:val="002345E3"/>
    <w:rsid w:val="0023489C"/>
    <w:rsid w:val="0023591D"/>
    <w:rsid w:val="00235A04"/>
    <w:rsid w:val="0023600D"/>
    <w:rsid w:val="00236AF0"/>
    <w:rsid w:val="0023723A"/>
    <w:rsid w:val="00237971"/>
    <w:rsid w:val="00237A84"/>
    <w:rsid w:val="00240A10"/>
    <w:rsid w:val="00240B9F"/>
    <w:rsid w:val="00240BBA"/>
    <w:rsid w:val="00240CEE"/>
    <w:rsid w:val="00241001"/>
    <w:rsid w:val="00241275"/>
    <w:rsid w:val="002414EE"/>
    <w:rsid w:val="002417B6"/>
    <w:rsid w:val="002424FE"/>
    <w:rsid w:val="002425F3"/>
    <w:rsid w:val="002429F3"/>
    <w:rsid w:val="00242A70"/>
    <w:rsid w:val="00243501"/>
    <w:rsid w:val="00243650"/>
    <w:rsid w:val="00243BD7"/>
    <w:rsid w:val="00244358"/>
    <w:rsid w:val="0024493C"/>
    <w:rsid w:val="00245781"/>
    <w:rsid w:val="00245D15"/>
    <w:rsid w:val="0024603C"/>
    <w:rsid w:val="0024653B"/>
    <w:rsid w:val="0024667B"/>
    <w:rsid w:val="002477E6"/>
    <w:rsid w:val="00247E8F"/>
    <w:rsid w:val="00247F6D"/>
    <w:rsid w:val="00250DE7"/>
    <w:rsid w:val="0025148A"/>
    <w:rsid w:val="0025164A"/>
    <w:rsid w:val="00251A44"/>
    <w:rsid w:val="00251B6F"/>
    <w:rsid w:val="00252366"/>
    <w:rsid w:val="00252C9F"/>
    <w:rsid w:val="002533B5"/>
    <w:rsid w:val="002536E5"/>
    <w:rsid w:val="002538B3"/>
    <w:rsid w:val="002539D0"/>
    <w:rsid w:val="00253F06"/>
    <w:rsid w:val="00254C58"/>
    <w:rsid w:val="002550E5"/>
    <w:rsid w:val="00255240"/>
    <w:rsid w:val="002560C6"/>
    <w:rsid w:val="002563A2"/>
    <w:rsid w:val="00256510"/>
    <w:rsid w:val="00256606"/>
    <w:rsid w:val="00256916"/>
    <w:rsid w:val="00256E0E"/>
    <w:rsid w:val="00257A35"/>
    <w:rsid w:val="00260315"/>
    <w:rsid w:val="002614AA"/>
    <w:rsid w:val="0026238D"/>
    <w:rsid w:val="0026299A"/>
    <w:rsid w:val="00262EFF"/>
    <w:rsid w:val="00263DDA"/>
    <w:rsid w:val="002643D4"/>
    <w:rsid w:val="00264C3F"/>
    <w:rsid w:val="00264F47"/>
    <w:rsid w:val="00264F97"/>
    <w:rsid w:val="00264FF8"/>
    <w:rsid w:val="002657B8"/>
    <w:rsid w:val="00265EC0"/>
    <w:rsid w:val="00266F57"/>
    <w:rsid w:val="002673B3"/>
    <w:rsid w:val="00267E44"/>
    <w:rsid w:val="00270691"/>
    <w:rsid w:val="002708DC"/>
    <w:rsid w:val="00270D6E"/>
    <w:rsid w:val="00272581"/>
    <w:rsid w:val="00273C8A"/>
    <w:rsid w:val="002743BC"/>
    <w:rsid w:val="00274AF6"/>
    <w:rsid w:val="00274F0F"/>
    <w:rsid w:val="00275002"/>
    <w:rsid w:val="0027528C"/>
    <w:rsid w:val="00275734"/>
    <w:rsid w:val="0027633F"/>
    <w:rsid w:val="00276E4A"/>
    <w:rsid w:val="002816AA"/>
    <w:rsid w:val="0028196C"/>
    <w:rsid w:val="00281B6D"/>
    <w:rsid w:val="002821EC"/>
    <w:rsid w:val="002831F7"/>
    <w:rsid w:val="002832F6"/>
    <w:rsid w:val="00283CE0"/>
    <w:rsid w:val="00283EC9"/>
    <w:rsid w:val="002843DF"/>
    <w:rsid w:val="00285B8E"/>
    <w:rsid w:val="002870D8"/>
    <w:rsid w:val="00287C57"/>
    <w:rsid w:val="0029053C"/>
    <w:rsid w:val="00291A5C"/>
    <w:rsid w:val="00291F78"/>
    <w:rsid w:val="00292343"/>
    <w:rsid w:val="00292A0A"/>
    <w:rsid w:val="00292C84"/>
    <w:rsid w:val="00292E0C"/>
    <w:rsid w:val="00292FFD"/>
    <w:rsid w:val="002936EC"/>
    <w:rsid w:val="0029420D"/>
    <w:rsid w:val="00295ACB"/>
    <w:rsid w:val="0029623A"/>
    <w:rsid w:val="00296EAF"/>
    <w:rsid w:val="00296F64"/>
    <w:rsid w:val="00297D9E"/>
    <w:rsid w:val="00297E50"/>
    <w:rsid w:val="002A15EF"/>
    <w:rsid w:val="002A2337"/>
    <w:rsid w:val="002A242D"/>
    <w:rsid w:val="002A2B21"/>
    <w:rsid w:val="002A32DE"/>
    <w:rsid w:val="002A34AC"/>
    <w:rsid w:val="002A364D"/>
    <w:rsid w:val="002A36BB"/>
    <w:rsid w:val="002A3A3B"/>
    <w:rsid w:val="002A3B78"/>
    <w:rsid w:val="002A412C"/>
    <w:rsid w:val="002A4817"/>
    <w:rsid w:val="002A4872"/>
    <w:rsid w:val="002A4878"/>
    <w:rsid w:val="002A4CAB"/>
    <w:rsid w:val="002A4EC3"/>
    <w:rsid w:val="002A5032"/>
    <w:rsid w:val="002A5E10"/>
    <w:rsid w:val="002A6A43"/>
    <w:rsid w:val="002A6F77"/>
    <w:rsid w:val="002A7293"/>
    <w:rsid w:val="002A7437"/>
    <w:rsid w:val="002A7FDA"/>
    <w:rsid w:val="002B011E"/>
    <w:rsid w:val="002B04C2"/>
    <w:rsid w:val="002B056A"/>
    <w:rsid w:val="002B0C89"/>
    <w:rsid w:val="002B0E40"/>
    <w:rsid w:val="002B11A8"/>
    <w:rsid w:val="002B1542"/>
    <w:rsid w:val="002B2624"/>
    <w:rsid w:val="002B2872"/>
    <w:rsid w:val="002B2A2D"/>
    <w:rsid w:val="002B2DA9"/>
    <w:rsid w:val="002B3BC3"/>
    <w:rsid w:val="002B41B9"/>
    <w:rsid w:val="002B59BE"/>
    <w:rsid w:val="002B5DB3"/>
    <w:rsid w:val="002B6E53"/>
    <w:rsid w:val="002B7156"/>
    <w:rsid w:val="002B73B1"/>
    <w:rsid w:val="002B79D6"/>
    <w:rsid w:val="002B7DF5"/>
    <w:rsid w:val="002C0435"/>
    <w:rsid w:val="002C0DB9"/>
    <w:rsid w:val="002C0F2A"/>
    <w:rsid w:val="002C14E5"/>
    <w:rsid w:val="002C1CB9"/>
    <w:rsid w:val="002C1E6D"/>
    <w:rsid w:val="002C2414"/>
    <w:rsid w:val="002C278B"/>
    <w:rsid w:val="002C2D30"/>
    <w:rsid w:val="002C324C"/>
    <w:rsid w:val="002C3477"/>
    <w:rsid w:val="002C3494"/>
    <w:rsid w:val="002C3BF9"/>
    <w:rsid w:val="002C4543"/>
    <w:rsid w:val="002C563F"/>
    <w:rsid w:val="002C7FEF"/>
    <w:rsid w:val="002D0470"/>
    <w:rsid w:val="002D1085"/>
    <w:rsid w:val="002D112C"/>
    <w:rsid w:val="002D11E0"/>
    <w:rsid w:val="002D11FC"/>
    <w:rsid w:val="002D13BD"/>
    <w:rsid w:val="002D2BD9"/>
    <w:rsid w:val="002D2D3A"/>
    <w:rsid w:val="002D2D76"/>
    <w:rsid w:val="002D307D"/>
    <w:rsid w:val="002D396C"/>
    <w:rsid w:val="002D3AF8"/>
    <w:rsid w:val="002D3DCB"/>
    <w:rsid w:val="002D4063"/>
    <w:rsid w:val="002D4127"/>
    <w:rsid w:val="002D4397"/>
    <w:rsid w:val="002D43C5"/>
    <w:rsid w:val="002D72AE"/>
    <w:rsid w:val="002D7B2E"/>
    <w:rsid w:val="002E108E"/>
    <w:rsid w:val="002E10CF"/>
    <w:rsid w:val="002E10D4"/>
    <w:rsid w:val="002E1556"/>
    <w:rsid w:val="002E1B0B"/>
    <w:rsid w:val="002E1C53"/>
    <w:rsid w:val="002E2F1B"/>
    <w:rsid w:val="002E3875"/>
    <w:rsid w:val="002E4248"/>
    <w:rsid w:val="002E510F"/>
    <w:rsid w:val="002E5BC0"/>
    <w:rsid w:val="002E5EA1"/>
    <w:rsid w:val="002E5F44"/>
    <w:rsid w:val="002E622C"/>
    <w:rsid w:val="002E659C"/>
    <w:rsid w:val="002E6F1B"/>
    <w:rsid w:val="002E7111"/>
    <w:rsid w:val="002E75FE"/>
    <w:rsid w:val="002E7614"/>
    <w:rsid w:val="002E766D"/>
    <w:rsid w:val="002F04D5"/>
    <w:rsid w:val="002F09D4"/>
    <w:rsid w:val="002F0ADD"/>
    <w:rsid w:val="002F1327"/>
    <w:rsid w:val="002F1944"/>
    <w:rsid w:val="002F203B"/>
    <w:rsid w:val="002F2671"/>
    <w:rsid w:val="002F29D1"/>
    <w:rsid w:val="002F2F9C"/>
    <w:rsid w:val="002F41B2"/>
    <w:rsid w:val="002F4A09"/>
    <w:rsid w:val="002F4E23"/>
    <w:rsid w:val="002F4EAB"/>
    <w:rsid w:val="002F5330"/>
    <w:rsid w:val="002F6374"/>
    <w:rsid w:val="002F67F9"/>
    <w:rsid w:val="002F6C16"/>
    <w:rsid w:val="002F6C3B"/>
    <w:rsid w:val="002F7532"/>
    <w:rsid w:val="002F7C1B"/>
    <w:rsid w:val="002F7E52"/>
    <w:rsid w:val="00300C91"/>
    <w:rsid w:val="0030171F"/>
    <w:rsid w:val="00301A0C"/>
    <w:rsid w:val="00301B04"/>
    <w:rsid w:val="003028AA"/>
    <w:rsid w:val="0030294D"/>
    <w:rsid w:val="00302FEB"/>
    <w:rsid w:val="00303834"/>
    <w:rsid w:val="00303EC4"/>
    <w:rsid w:val="0030498A"/>
    <w:rsid w:val="003054BB"/>
    <w:rsid w:val="00305658"/>
    <w:rsid w:val="0030593D"/>
    <w:rsid w:val="00305956"/>
    <w:rsid w:val="00305AAF"/>
    <w:rsid w:val="00305BE0"/>
    <w:rsid w:val="00305F02"/>
    <w:rsid w:val="003060F2"/>
    <w:rsid w:val="003064E5"/>
    <w:rsid w:val="003068A4"/>
    <w:rsid w:val="00307DDA"/>
    <w:rsid w:val="00307EE9"/>
    <w:rsid w:val="00310721"/>
    <w:rsid w:val="003111A1"/>
    <w:rsid w:val="0031188B"/>
    <w:rsid w:val="00311D51"/>
    <w:rsid w:val="00312CB6"/>
    <w:rsid w:val="00312E04"/>
    <w:rsid w:val="003131AF"/>
    <w:rsid w:val="003138D4"/>
    <w:rsid w:val="0031446A"/>
    <w:rsid w:val="00314F6D"/>
    <w:rsid w:val="00315212"/>
    <w:rsid w:val="00315546"/>
    <w:rsid w:val="00315906"/>
    <w:rsid w:val="00315B88"/>
    <w:rsid w:val="0032064D"/>
    <w:rsid w:val="00320BA0"/>
    <w:rsid w:val="003210D6"/>
    <w:rsid w:val="00321199"/>
    <w:rsid w:val="00321554"/>
    <w:rsid w:val="00321C8D"/>
    <w:rsid w:val="00321E8F"/>
    <w:rsid w:val="00321FF9"/>
    <w:rsid w:val="00322061"/>
    <w:rsid w:val="003224C6"/>
    <w:rsid w:val="00322756"/>
    <w:rsid w:val="00325345"/>
    <w:rsid w:val="00326130"/>
    <w:rsid w:val="00326534"/>
    <w:rsid w:val="00326854"/>
    <w:rsid w:val="00327800"/>
    <w:rsid w:val="0033004B"/>
    <w:rsid w:val="003305CC"/>
    <w:rsid w:val="003307EF"/>
    <w:rsid w:val="00330951"/>
    <w:rsid w:val="003313B8"/>
    <w:rsid w:val="003313D9"/>
    <w:rsid w:val="00332248"/>
    <w:rsid w:val="003325E7"/>
    <w:rsid w:val="00332CA5"/>
    <w:rsid w:val="003333DA"/>
    <w:rsid w:val="003337B6"/>
    <w:rsid w:val="00333BC1"/>
    <w:rsid w:val="00333EF8"/>
    <w:rsid w:val="003343A7"/>
    <w:rsid w:val="003343B3"/>
    <w:rsid w:val="00335372"/>
    <w:rsid w:val="0033566E"/>
    <w:rsid w:val="00335733"/>
    <w:rsid w:val="00336391"/>
    <w:rsid w:val="00336761"/>
    <w:rsid w:val="003369FA"/>
    <w:rsid w:val="0034041E"/>
    <w:rsid w:val="003408AE"/>
    <w:rsid w:val="00341625"/>
    <w:rsid w:val="003418DF"/>
    <w:rsid w:val="00343109"/>
    <w:rsid w:val="003431AC"/>
    <w:rsid w:val="003434D2"/>
    <w:rsid w:val="003435A7"/>
    <w:rsid w:val="00343C5B"/>
    <w:rsid w:val="00343DB5"/>
    <w:rsid w:val="00343E45"/>
    <w:rsid w:val="00343F50"/>
    <w:rsid w:val="0034441F"/>
    <w:rsid w:val="0034455B"/>
    <w:rsid w:val="0034469C"/>
    <w:rsid w:val="00344C00"/>
    <w:rsid w:val="0034515C"/>
    <w:rsid w:val="00345644"/>
    <w:rsid w:val="003462C4"/>
    <w:rsid w:val="00346C5B"/>
    <w:rsid w:val="003477BD"/>
    <w:rsid w:val="00347B10"/>
    <w:rsid w:val="00347D5A"/>
    <w:rsid w:val="0035035A"/>
    <w:rsid w:val="00350510"/>
    <w:rsid w:val="0035147D"/>
    <w:rsid w:val="00351B26"/>
    <w:rsid w:val="0035232C"/>
    <w:rsid w:val="00352BF1"/>
    <w:rsid w:val="00352F8E"/>
    <w:rsid w:val="00353036"/>
    <w:rsid w:val="0035316A"/>
    <w:rsid w:val="00353B5F"/>
    <w:rsid w:val="003553A2"/>
    <w:rsid w:val="003554A0"/>
    <w:rsid w:val="00355D90"/>
    <w:rsid w:val="003569B3"/>
    <w:rsid w:val="00356CB1"/>
    <w:rsid w:val="00356D96"/>
    <w:rsid w:val="00357216"/>
    <w:rsid w:val="003576B9"/>
    <w:rsid w:val="003601D2"/>
    <w:rsid w:val="00361294"/>
    <w:rsid w:val="00361305"/>
    <w:rsid w:val="003618DC"/>
    <w:rsid w:val="003618FC"/>
    <w:rsid w:val="00362C36"/>
    <w:rsid w:val="00363070"/>
    <w:rsid w:val="00363766"/>
    <w:rsid w:val="003642E5"/>
    <w:rsid w:val="00364926"/>
    <w:rsid w:val="00364A3E"/>
    <w:rsid w:val="00364BDB"/>
    <w:rsid w:val="003650AF"/>
    <w:rsid w:val="00365A8B"/>
    <w:rsid w:val="00365F0F"/>
    <w:rsid w:val="00366958"/>
    <w:rsid w:val="00366D78"/>
    <w:rsid w:val="00367269"/>
    <w:rsid w:val="00367554"/>
    <w:rsid w:val="00367A53"/>
    <w:rsid w:val="00367C83"/>
    <w:rsid w:val="00370108"/>
    <w:rsid w:val="00370708"/>
    <w:rsid w:val="003707D5"/>
    <w:rsid w:val="00370931"/>
    <w:rsid w:val="00370954"/>
    <w:rsid w:val="00370C9B"/>
    <w:rsid w:val="003715C2"/>
    <w:rsid w:val="003716EE"/>
    <w:rsid w:val="00371B3D"/>
    <w:rsid w:val="00371B4C"/>
    <w:rsid w:val="00371FE7"/>
    <w:rsid w:val="0037209C"/>
    <w:rsid w:val="00372D51"/>
    <w:rsid w:val="0037305A"/>
    <w:rsid w:val="00373633"/>
    <w:rsid w:val="00373A2F"/>
    <w:rsid w:val="0037422A"/>
    <w:rsid w:val="003743A1"/>
    <w:rsid w:val="003749B0"/>
    <w:rsid w:val="00375B03"/>
    <w:rsid w:val="00375D0D"/>
    <w:rsid w:val="003771C3"/>
    <w:rsid w:val="00380917"/>
    <w:rsid w:val="0038128D"/>
    <w:rsid w:val="003817F0"/>
    <w:rsid w:val="00381A17"/>
    <w:rsid w:val="00381AD1"/>
    <w:rsid w:val="00381C10"/>
    <w:rsid w:val="00381C54"/>
    <w:rsid w:val="00381E8D"/>
    <w:rsid w:val="00382090"/>
    <w:rsid w:val="00382152"/>
    <w:rsid w:val="003823DB"/>
    <w:rsid w:val="00382923"/>
    <w:rsid w:val="003831A4"/>
    <w:rsid w:val="00383A5E"/>
    <w:rsid w:val="00384485"/>
    <w:rsid w:val="0038499E"/>
    <w:rsid w:val="003851A1"/>
    <w:rsid w:val="00385C4C"/>
    <w:rsid w:val="0038643F"/>
    <w:rsid w:val="00386809"/>
    <w:rsid w:val="00387A18"/>
    <w:rsid w:val="00387C05"/>
    <w:rsid w:val="00390831"/>
    <w:rsid w:val="003908E9"/>
    <w:rsid w:val="00390AB1"/>
    <w:rsid w:val="00391EE4"/>
    <w:rsid w:val="00392114"/>
    <w:rsid w:val="00392A27"/>
    <w:rsid w:val="0039317B"/>
    <w:rsid w:val="003931A1"/>
    <w:rsid w:val="003935E3"/>
    <w:rsid w:val="00393BCD"/>
    <w:rsid w:val="00393C93"/>
    <w:rsid w:val="00394227"/>
    <w:rsid w:val="003944EF"/>
    <w:rsid w:val="00396CEE"/>
    <w:rsid w:val="00397521"/>
    <w:rsid w:val="00397882"/>
    <w:rsid w:val="00397974"/>
    <w:rsid w:val="00397C2B"/>
    <w:rsid w:val="003A0809"/>
    <w:rsid w:val="003A0E72"/>
    <w:rsid w:val="003A1257"/>
    <w:rsid w:val="003A25D8"/>
    <w:rsid w:val="003A2710"/>
    <w:rsid w:val="003A28B1"/>
    <w:rsid w:val="003A2D32"/>
    <w:rsid w:val="003A3452"/>
    <w:rsid w:val="003A35D1"/>
    <w:rsid w:val="003A3798"/>
    <w:rsid w:val="003A4A51"/>
    <w:rsid w:val="003A5900"/>
    <w:rsid w:val="003A5AF9"/>
    <w:rsid w:val="003A5E91"/>
    <w:rsid w:val="003A6603"/>
    <w:rsid w:val="003A6666"/>
    <w:rsid w:val="003A66B9"/>
    <w:rsid w:val="003B0AE8"/>
    <w:rsid w:val="003B0B9F"/>
    <w:rsid w:val="003B0FED"/>
    <w:rsid w:val="003B158C"/>
    <w:rsid w:val="003B1CF5"/>
    <w:rsid w:val="003B2462"/>
    <w:rsid w:val="003B28FC"/>
    <w:rsid w:val="003B2AC6"/>
    <w:rsid w:val="003B2BBB"/>
    <w:rsid w:val="003B2C81"/>
    <w:rsid w:val="003B2E2A"/>
    <w:rsid w:val="003B5315"/>
    <w:rsid w:val="003B531A"/>
    <w:rsid w:val="003B6B7A"/>
    <w:rsid w:val="003B6FC0"/>
    <w:rsid w:val="003B737A"/>
    <w:rsid w:val="003B7550"/>
    <w:rsid w:val="003B78E0"/>
    <w:rsid w:val="003B7C9C"/>
    <w:rsid w:val="003B7FDC"/>
    <w:rsid w:val="003C07F4"/>
    <w:rsid w:val="003C0A1C"/>
    <w:rsid w:val="003C0BF7"/>
    <w:rsid w:val="003C0EE7"/>
    <w:rsid w:val="003C12E0"/>
    <w:rsid w:val="003C1FA8"/>
    <w:rsid w:val="003C3DCC"/>
    <w:rsid w:val="003C3EB9"/>
    <w:rsid w:val="003C44D3"/>
    <w:rsid w:val="003C4B02"/>
    <w:rsid w:val="003C4D07"/>
    <w:rsid w:val="003C55E9"/>
    <w:rsid w:val="003C60BF"/>
    <w:rsid w:val="003C654F"/>
    <w:rsid w:val="003C6D94"/>
    <w:rsid w:val="003C6E3E"/>
    <w:rsid w:val="003C7494"/>
    <w:rsid w:val="003C761E"/>
    <w:rsid w:val="003D000B"/>
    <w:rsid w:val="003D0C0F"/>
    <w:rsid w:val="003D10C6"/>
    <w:rsid w:val="003D1231"/>
    <w:rsid w:val="003D14EF"/>
    <w:rsid w:val="003D19D1"/>
    <w:rsid w:val="003D1EB3"/>
    <w:rsid w:val="003D2EB5"/>
    <w:rsid w:val="003D351B"/>
    <w:rsid w:val="003D3653"/>
    <w:rsid w:val="003D3E5C"/>
    <w:rsid w:val="003D419C"/>
    <w:rsid w:val="003D45D4"/>
    <w:rsid w:val="003D549E"/>
    <w:rsid w:val="003D59D1"/>
    <w:rsid w:val="003D5DEA"/>
    <w:rsid w:val="003D6451"/>
    <w:rsid w:val="003D6738"/>
    <w:rsid w:val="003D6938"/>
    <w:rsid w:val="003D6E5C"/>
    <w:rsid w:val="003D76EC"/>
    <w:rsid w:val="003D7D9F"/>
    <w:rsid w:val="003E036F"/>
    <w:rsid w:val="003E08F6"/>
    <w:rsid w:val="003E0AAC"/>
    <w:rsid w:val="003E0B0B"/>
    <w:rsid w:val="003E4289"/>
    <w:rsid w:val="003E4C2B"/>
    <w:rsid w:val="003E4C46"/>
    <w:rsid w:val="003E578E"/>
    <w:rsid w:val="003E57BF"/>
    <w:rsid w:val="003E62EC"/>
    <w:rsid w:val="003E78A4"/>
    <w:rsid w:val="003E7EB4"/>
    <w:rsid w:val="003F0B83"/>
    <w:rsid w:val="003F0CD3"/>
    <w:rsid w:val="003F0DB7"/>
    <w:rsid w:val="003F24DA"/>
    <w:rsid w:val="003F2B40"/>
    <w:rsid w:val="003F2DE3"/>
    <w:rsid w:val="003F2E67"/>
    <w:rsid w:val="003F35A5"/>
    <w:rsid w:val="003F393C"/>
    <w:rsid w:val="003F3E39"/>
    <w:rsid w:val="003F6829"/>
    <w:rsid w:val="003F6BD3"/>
    <w:rsid w:val="003F731A"/>
    <w:rsid w:val="003F79AB"/>
    <w:rsid w:val="00400031"/>
    <w:rsid w:val="00400498"/>
    <w:rsid w:val="00400BEF"/>
    <w:rsid w:val="00400D20"/>
    <w:rsid w:val="00400DB3"/>
    <w:rsid w:val="0040116B"/>
    <w:rsid w:val="0040134F"/>
    <w:rsid w:val="00401465"/>
    <w:rsid w:val="00401B5C"/>
    <w:rsid w:val="00401C74"/>
    <w:rsid w:val="00401D36"/>
    <w:rsid w:val="00401D9F"/>
    <w:rsid w:val="00402CCB"/>
    <w:rsid w:val="00402FAA"/>
    <w:rsid w:val="00403635"/>
    <w:rsid w:val="00403E38"/>
    <w:rsid w:val="00403F22"/>
    <w:rsid w:val="00404BE3"/>
    <w:rsid w:val="00404DCA"/>
    <w:rsid w:val="004051B8"/>
    <w:rsid w:val="004055E5"/>
    <w:rsid w:val="0040562C"/>
    <w:rsid w:val="004057F2"/>
    <w:rsid w:val="00405E9E"/>
    <w:rsid w:val="0040648A"/>
    <w:rsid w:val="0040673D"/>
    <w:rsid w:val="0040675F"/>
    <w:rsid w:val="00407039"/>
    <w:rsid w:val="0040740C"/>
    <w:rsid w:val="00407ED1"/>
    <w:rsid w:val="004104DB"/>
    <w:rsid w:val="004105EB"/>
    <w:rsid w:val="00411101"/>
    <w:rsid w:val="00411174"/>
    <w:rsid w:val="0041136F"/>
    <w:rsid w:val="00411495"/>
    <w:rsid w:val="0041175C"/>
    <w:rsid w:val="00411C79"/>
    <w:rsid w:val="00411FD4"/>
    <w:rsid w:val="004121C7"/>
    <w:rsid w:val="004134B2"/>
    <w:rsid w:val="00413553"/>
    <w:rsid w:val="00413B8E"/>
    <w:rsid w:val="00413E25"/>
    <w:rsid w:val="00414828"/>
    <w:rsid w:val="0041560F"/>
    <w:rsid w:val="00415919"/>
    <w:rsid w:val="0041639C"/>
    <w:rsid w:val="00416435"/>
    <w:rsid w:val="00417AC7"/>
    <w:rsid w:val="00417D25"/>
    <w:rsid w:val="00417E6B"/>
    <w:rsid w:val="004200F6"/>
    <w:rsid w:val="00420587"/>
    <w:rsid w:val="0042143B"/>
    <w:rsid w:val="004214F8"/>
    <w:rsid w:val="0042169D"/>
    <w:rsid w:val="00422353"/>
    <w:rsid w:val="004228F5"/>
    <w:rsid w:val="004239FB"/>
    <w:rsid w:val="00423F00"/>
    <w:rsid w:val="0042425D"/>
    <w:rsid w:val="00424473"/>
    <w:rsid w:val="00424514"/>
    <w:rsid w:val="00424645"/>
    <w:rsid w:val="004248E5"/>
    <w:rsid w:val="00424E7C"/>
    <w:rsid w:val="00424E9C"/>
    <w:rsid w:val="0042556B"/>
    <w:rsid w:val="00425F3B"/>
    <w:rsid w:val="00426510"/>
    <w:rsid w:val="00426F72"/>
    <w:rsid w:val="004270DE"/>
    <w:rsid w:val="00427328"/>
    <w:rsid w:val="00427415"/>
    <w:rsid w:val="004275E4"/>
    <w:rsid w:val="00427B3E"/>
    <w:rsid w:val="00427C3E"/>
    <w:rsid w:val="00427C75"/>
    <w:rsid w:val="004304B3"/>
    <w:rsid w:val="00430F9D"/>
    <w:rsid w:val="00431263"/>
    <w:rsid w:val="00431741"/>
    <w:rsid w:val="0043218A"/>
    <w:rsid w:val="00432962"/>
    <w:rsid w:val="00432A6F"/>
    <w:rsid w:val="004330A8"/>
    <w:rsid w:val="00433390"/>
    <w:rsid w:val="0043367B"/>
    <w:rsid w:val="00433E47"/>
    <w:rsid w:val="004340E0"/>
    <w:rsid w:val="00434A01"/>
    <w:rsid w:val="00434C7C"/>
    <w:rsid w:val="00435198"/>
    <w:rsid w:val="004355DD"/>
    <w:rsid w:val="004358B4"/>
    <w:rsid w:val="00435CEB"/>
    <w:rsid w:val="004365E1"/>
    <w:rsid w:val="00436BD6"/>
    <w:rsid w:val="00436F00"/>
    <w:rsid w:val="00436F13"/>
    <w:rsid w:val="00437231"/>
    <w:rsid w:val="00437235"/>
    <w:rsid w:val="004376BB"/>
    <w:rsid w:val="004376E7"/>
    <w:rsid w:val="00440ADA"/>
    <w:rsid w:val="004415BA"/>
    <w:rsid w:val="004418EF"/>
    <w:rsid w:val="0044212F"/>
    <w:rsid w:val="004422CF"/>
    <w:rsid w:val="0044245B"/>
    <w:rsid w:val="00442A8B"/>
    <w:rsid w:val="00443BB0"/>
    <w:rsid w:val="004449CD"/>
    <w:rsid w:val="004461DB"/>
    <w:rsid w:val="00446531"/>
    <w:rsid w:val="00446CD4"/>
    <w:rsid w:val="00447677"/>
    <w:rsid w:val="00447900"/>
    <w:rsid w:val="004518A8"/>
    <w:rsid w:val="00451BC4"/>
    <w:rsid w:val="00451EA5"/>
    <w:rsid w:val="0045218C"/>
    <w:rsid w:val="00452E19"/>
    <w:rsid w:val="00452EF1"/>
    <w:rsid w:val="004530E1"/>
    <w:rsid w:val="00453678"/>
    <w:rsid w:val="004538E3"/>
    <w:rsid w:val="00453A73"/>
    <w:rsid w:val="00453FC7"/>
    <w:rsid w:val="004547DB"/>
    <w:rsid w:val="00454822"/>
    <w:rsid w:val="004548F4"/>
    <w:rsid w:val="00454964"/>
    <w:rsid w:val="0045498B"/>
    <w:rsid w:val="004549F0"/>
    <w:rsid w:val="0045503A"/>
    <w:rsid w:val="0045513B"/>
    <w:rsid w:val="00455674"/>
    <w:rsid w:val="0045587E"/>
    <w:rsid w:val="00456293"/>
    <w:rsid w:val="004568A7"/>
    <w:rsid w:val="004568AC"/>
    <w:rsid w:val="00456D19"/>
    <w:rsid w:val="00457595"/>
    <w:rsid w:val="00460410"/>
    <w:rsid w:val="004604A7"/>
    <w:rsid w:val="0046053F"/>
    <w:rsid w:val="00460E15"/>
    <w:rsid w:val="00460ED9"/>
    <w:rsid w:val="0046155E"/>
    <w:rsid w:val="004615BF"/>
    <w:rsid w:val="00461D41"/>
    <w:rsid w:val="004620F4"/>
    <w:rsid w:val="00463328"/>
    <w:rsid w:val="004633A3"/>
    <w:rsid w:val="00464433"/>
    <w:rsid w:val="004651CE"/>
    <w:rsid w:val="00465208"/>
    <w:rsid w:val="00465621"/>
    <w:rsid w:val="00465EAA"/>
    <w:rsid w:val="004660FE"/>
    <w:rsid w:val="00466217"/>
    <w:rsid w:val="004667D1"/>
    <w:rsid w:val="0046777B"/>
    <w:rsid w:val="004679BD"/>
    <w:rsid w:val="004705A8"/>
    <w:rsid w:val="00470788"/>
    <w:rsid w:val="004708F9"/>
    <w:rsid w:val="00470DE4"/>
    <w:rsid w:val="004711E5"/>
    <w:rsid w:val="00471690"/>
    <w:rsid w:val="00471745"/>
    <w:rsid w:val="00471F3C"/>
    <w:rsid w:val="00472901"/>
    <w:rsid w:val="0047333C"/>
    <w:rsid w:val="00473B50"/>
    <w:rsid w:val="00474240"/>
    <w:rsid w:val="00474966"/>
    <w:rsid w:val="004756CD"/>
    <w:rsid w:val="00475710"/>
    <w:rsid w:val="00475987"/>
    <w:rsid w:val="00475CED"/>
    <w:rsid w:val="00475CF8"/>
    <w:rsid w:val="00476037"/>
    <w:rsid w:val="004763F0"/>
    <w:rsid w:val="00476BC3"/>
    <w:rsid w:val="0047720C"/>
    <w:rsid w:val="00477D1D"/>
    <w:rsid w:val="004802D7"/>
    <w:rsid w:val="00480C71"/>
    <w:rsid w:val="004818C3"/>
    <w:rsid w:val="00481ECA"/>
    <w:rsid w:val="00481ECB"/>
    <w:rsid w:val="00481F63"/>
    <w:rsid w:val="0048243A"/>
    <w:rsid w:val="004829B6"/>
    <w:rsid w:val="00482D44"/>
    <w:rsid w:val="0048395D"/>
    <w:rsid w:val="004843FE"/>
    <w:rsid w:val="0048466F"/>
    <w:rsid w:val="004851CF"/>
    <w:rsid w:val="0048606B"/>
    <w:rsid w:val="00486709"/>
    <w:rsid w:val="00486BEA"/>
    <w:rsid w:val="004875E5"/>
    <w:rsid w:val="0048795B"/>
    <w:rsid w:val="00487B34"/>
    <w:rsid w:val="00487C85"/>
    <w:rsid w:val="00490467"/>
    <w:rsid w:val="00490D24"/>
    <w:rsid w:val="0049182F"/>
    <w:rsid w:val="004918F3"/>
    <w:rsid w:val="00491AF3"/>
    <w:rsid w:val="0049220A"/>
    <w:rsid w:val="00492909"/>
    <w:rsid w:val="00492B77"/>
    <w:rsid w:val="00493D1E"/>
    <w:rsid w:val="004941B8"/>
    <w:rsid w:val="004945B0"/>
    <w:rsid w:val="00494BCC"/>
    <w:rsid w:val="00495774"/>
    <w:rsid w:val="00495AC9"/>
    <w:rsid w:val="00495DD3"/>
    <w:rsid w:val="00496263"/>
    <w:rsid w:val="0049661F"/>
    <w:rsid w:val="004968B6"/>
    <w:rsid w:val="00496E92"/>
    <w:rsid w:val="004A163A"/>
    <w:rsid w:val="004A19D4"/>
    <w:rsid w:val="004A29CA"/>
    <w:rsid w:val="004A2AC4"/>
    <w:rsid w:val="004A2DF3"/>
    <w:rsid w:val="004A3004"/>
    <w:rsid w:val="004A3AEE"/>
    <w:rsid w:val="004A3CAD"/>
    <w:rsid w:val="004A3D46"/>
    <w:rsid w:val="004A4B3A"/>
    <w:rsid w:val="004A4C40"/>
    <w:rsid w:val="004A53BF"/>
    <w:rsid w:val="004A5B98"/>
    <w:rsid w:val="004A60E4"/>
    <w:rsid w:val="004A61B7"/>
    <w:rsid w:val="004A69D4"/>
    <w:rsid w:val="004A7840"/>
    <w:rsid w:val="004A7B02"/>
    <w:rsid w:val="004B0672"/>
    <w:rsid w:val="004B094B"/>
    <w:rsid w:val="004B111C"/>
    <w:rsid w:val="004B1711"/>
    <w:rsid w:val="004B1C67"/>
    <w:rsid w:val="004B1D53"/>
    <w:rsid w:val="004B1D8D"/>
    <w:rsid w:val="004B2CAC"/>
    <w:rsid w:val="004B3D1A"/>
    <w:rsid w:val="004B4158"/>
    <w:rsid w:val="004B4585"/>
    <w:rsid w:val="004B45CE"/>
    <w:rsid w:val="004B54D3"/>
    <w:rsid w:val="004B65EA"/>
    <w:rsid w:val="004B706D"/>
    <w:rsid w:val="004B70C0"/>
    <w:rsid w:val="004B7352"/>
    <w:rsid w:val="004B73CA"/>
    <w:rsid w:val="004B75C7"/>
    <w:rsid w:val="004B75EF"/>
    <w:rsid w:val="004C04E5"/>
    <w:rsid w:val="004C1248"/>
    <w:rsid w:val="004C1469"/>
    <w:rsid w:val="004C1CDD"/>
    <w:rsid w:val="004C1F03"/>
    <w:rsid w:val="004C28AB"/>
    <w:rsid w:val="004C2F1F"/>
    <w:rsid w:val="004C2F8A"/>
    <w:rsid w:val="004C344D"/>
    <w:rsid w:val="004C3C5F"/>
    <w:rsid w:val="004C3E07"/>
    <w:rsid w:val="004C40FC"/>
    <w:rsid w:val="004C5176"/>
    <w:rsid w:val="004C5280"/>
    <w:rsid w:val="004C5B67"/>
    <w:rsid w:val="004C62AA"/>
    <w:rsid w:val="004C6FE4"/>
    <w:rsid w:val="004C7092"/>
    <w:rsid w:val="004C722D"/>
    <w:rsid w:val="004C7491"/>
    <w:rsid w:val="004C7CB2"/>
    <w:rsid w:val="004D0139"/>
    <w:rsid w:val="004D170E"/>
    <w:rsid w:val="004D1AC1"/>
    <w:rsid w:val="004D1CB5"/>
    <w:rsid w:val="004D2A64"/>
    <w:rsid w:val="004D2F5B"/>
    <w:rsid w:val="004D30B1"/>
    <w:rsid w:val="004D352A"/>
    <w:rsid w:val="004D3EFA"/>
    <w:rsid w:val="004D6D71"/>
    <w:rsid w:val="004D6F66"/>
    <w:rsid w:val="004D7254"/>
    <w:rsid w:val="004D757B"/>
    <w:rsid w:val="004D7F7C"/>
    <w:rsid w:val="004E0271"/>
    <w:rsid w:val="004E054E"/>
    <w:rsid w:val="004E0950"/>
    <w:rsid w:val="004E0AF5"/>
    <w:rsid w:val="004E0C2D"/>
    <w:rsid w:val="004E0F27"/>
    <w:rsid w:val="004E1FEA"/>
    <w:rsid w:val="004E2582"/>
    <w:rsid w:val="004E2B55"/>
    <w:rsid w:val="004E3221"/>
    <w:rsid w:val="004E3C7B"/>
    <w:rsid w:val="004E3D02"/>
    <w:rsid w:val="004E3EFA"/>
    <w:rsid w:val="004E3F15"/>
    <w:rsid w:val="004E4418"/>
    <w:rsid w:val="004E4924"/>
    <w:rsid w:val="004E4986"/>
    <w:rsid w:val="004E49BA"/>
    <w:rsid w:val="004E56B4"/>
    <w:rsid w:val="004E594C"/>
    <w:rsid w:val="004E5AD9"/>
    <w:rsid w:val="004E637F"/>
    <w:rsid w:val="004E6458"/>
    <w:rsid w:val="004E663E"/>
    <w:rsid w:val="004E66BB"/>
    <w:rsid w:val="004E69A0"/>
    <w:rsid w:val="004E757A"/>
    <w:rsid w:val="004E7ADD"/>
    <w:rsid w:val="004E7D7D"/>
    <w:rsid w:val="004E7DD2"/>
    <w:rsid w:val="004F0650"/>
    <w:rsid w:val="004F06B7"/>
    <w:rsid w:val="004F07B5"/>
    <w:rsid w:val="004F190B"/>
    <w:rsid w:val="004F2056"/>
    <w:rsid w:val="004F20E0"/>
    <w:rsid w:val="004F25BD"/>
    <w:rsid w:val="004F2787"/>
    <w:rsid w:val="004F2B2E"/>
    <w:rsid w:val="004F2CF5"/>
    <w:rsid w:val="004F2DE8"/>
    <w:rsid w:val="004F300E"/>
    <w:rsid w:val="004F32C6"/>
    <w:rsid w:val="004F37BC"/>
    <w:rsid w:val="004F3FC3"/>
    <w:rsid w:val="004F41FA"/>
    <w:rsid w:val="004F4ADB"/>
    <w:rsid w:val="004F4B88"/>
    <w:rsid w:val="004F4BEE"/>
    <w:rsid w:val="004F6166"/>
    <w:rsid w:val="004F66C6"/>
    <w:rsid w:val="004F751F"/>
    <w:rsid w:val="004F7629"/>
    <w:rsid w:val="004F772E"/>
    <w:rsid w:val="0050047E"/>
    <w:rsid w:val="00500C32"/>
    <w:rsid w:val="00500C8B"/>
    <w:rsid w:val="00501158"/>
    <w:rsid w:val="00501A91"/>
    <w:rsid w:val="00501FB0"/>
    <w:rsid w:val="0050206A"/>
    <w:rsid w:val="0050244C"/>
    <w:rsid w:val="00502B4D"/>
    <w:rsid w:val="00502B59"/>
    <w:rsid w:val="00503273"/>
    <w:rsid w:val="00503ABB"/>
    <w:rsid w:val="00503D6A"/>
    <w:rsid w:val="005051B6"/>
    <w:rsid w:val="005077FB"/>
    <w:rsid w:val="005078F9"/>
    <w:rsid w:val="00507FB7"/>
    <w:rsid w:val="00510325"/>
    <w:rsid w:val="005113B1"/>
    <w:rsid w:val="0051221C"/>
    <w:rsid w:val="00512B30"/>
    <w:rsid w:val="005137E4"/>
    <w:rsid w:val="00513892"/>
    <w:rsid w:val="00514736"/>
    <w:rsid w:val="00514D0E"/>
    <w:rsid w:val="00515331"/>
    <w:rsid w:val="00515960"/>
    <w:rsid w:val="00515E50"/>
    <w:rsid w:val="0051660D"/>
    <w:rsid w:val="00516A79"/>
    <w:rsid w:val="00516AAD"/>
    <w:rsid w:val="005170F4"/>
    <w:rsid w:val="00517B64"/>
    <w:rsid w:val="005200B0"/>
    <w:rsid w:val="00520302"/>
    <w:rsid w:val="00520E72"/>
    <w:rsid w:val="00521A13"/>
    <w:rsid w:val="00521E21"/>
    <w:rsid w:val="00522AA0"/>
    <w:rsid w:val="005230D1"/>
    <w:rsid w:val="005230F8"/>
    <w:rsid w:val="00524552"/>
    <w:rsid w:val="005249E9"/>
    <w:rsid w:val="00525309"/>
    <w:rsid w:val="0052626C"/>
    <w:rsid w:val="00526F75"/>
    <w:rsid w:val="00527047"/>
    <w:rsid w:val="0052723D"/>
    <w:rsid w:val="005272C5"/>
    <w:rsid w:val="0052737E"/>
    <w:rsid w:val="00530582"/>
    <w:rsid w:val="00530D64"/>
    <w:rsid w:val="00531843"/>
    <w:rsid w:val="00531D3C"/>
    <w:rsid w:val="00532767"/>
    <w:rsid w:val="0053320E"/>
    <w:rsid w:val="005340AA"/>
    <w:rsid w:val="0053491F"/>
    <w:rsid w:val="00535082"/>
    <w:rsid w:val="005354DD"/>
    <w:rsid w:val="005357C7"/>
    <w:rsid w:val="005357C9"/>
    <w:rsid w:val="0053585F"/>
    <w:rsid w:val="00535CA6"/>
    <w:rsid w:val="005371BD"/>
    <w:rsid w:val="005375D9"/>
    <w:rsid w:val="005401E7"/>
    <w:rsid w:val="005405DC"/>
    <w:rsid w:val="00540788"/>
    <w:rsid w:val="00540A8D"/>
    <w:rsid w:val="00540D06"/>
    <w:rsid w:val="00541202"/>
    <w:rsid w:val="005419DC"/>
    <w:rsid w:val="00541D14"/>
    <w:rsid w:val="0054226D"/>
    <w:rsid w:val="00542DDD"/>
    <w:rsid w:val="00543A65"/>
    <w:rsid w:val="00543E3B"/>
    <w:rsid w:val="00543EFE"/>
    <w:rsid w:val="005440A2"/>
    <w:rsid w:val="005451AF"/>
    <w:rsid w:val="00545364"/>
    <w:rsid w:val="005453E2"/>
    <w:rsid w:val="0054566B"/>
    <w:rsid w:val="0054631F"/>
    <w:rsid w:val="0054699C"/>
    <w:rsid w:val="0054719B"/>
    <w:rsid w:val="005474F0"/>
    <w:rsid w:val="00547701"/>
    <w:rsid w:val="005479C7"/>
    <w:rsid w:val="00547C1F"/>
    <w:rsid w:val="005504B2"/>
    <w:rsid w:val="00551062"/>
    <w:rsid w:val="0055124C"/>
    <w:rsid w:val="0055186E"/>
    <w:rsid w:val="00551DE4"/>
    <w:rsid w:val="005529F2"/>
    <w:rsid w:val="005534CB"/>
    <w:rsid w:val="005535E7"/>
    <w:rsid w:val="00553923"/>
    <w:rsid w:val="005544CD"/>
    <w:rsid w:val="0055466B"/>
    <w:rsid w:val="0055484F"/>
    <w:rsid w:val="00555524"/>
    <w:rsid w:val="00555690"/>
    <w:rsid w:val="00555859"/>
    <w:rsid w:val="00555873"/>
    <w:rsid w:val="00555A74"/>
    <w:rsid w:val="00555D33"/>
    <w:rsid w:val="00556709"/>
    <w:rsid w:val="00560A86"/>
    <w:rsid w:val="00560E83"/>
    <w:rsid w:val="005617A0"/>
    <w:rsid w:val="00561F8E"/>
    <w:rsid w:val="00562270"/>
    <w:rsid w:val="00564379"/>
    <w:rsid w:val="00564439"/>
    <w:rsid w:val="00566F10"/>
    <w:rsid w:val="00567129"/>
    <w:rsid w:val="00567960"/>
    <w:rsid w:val="00570923"/>
    <w:rsid w:val="00570973"/>
    <w:rsid w:val="00570AE0"/>
    <w:rsid w:val="0057111B"/>
    <w:rsid w:val="00571451"/>
    <w:rsid w:val="005718FB"/>
    <w:rsid w:val="0057194A"/>
    <w:rsid w:val="00571EBB"/>
    <w:rsid w:val="0057232A"/>
    <w:rsid w:val="005725A7"/>
    <w:rsid w:val="005725B5"/>
    <w:rsid w:val="00573E6A"/>
    <w:rsid w:val="00574367"/>
    <w:rsid w:val="00574657"/>
    <w:rsid w:val="00574B40"/>
    <w:rsid w:val="00574B7F"/>
    <w:rsid w:val="00574B81"/>
    <w:rsid w:val="00575135"/>
    <w:rsid w:val="0057577C"/>
    <w:rsid w:val="00575A39"/>
    <w:rsid w:val="00575CC4"/>
    <w:rsid w:val="00577379"/>
    <w:rsid w:val="00577A55"/>
    <w:rsid w:val="0058023F"/>
    <w:rsid w:val="00580889"/>
    <w:rsid w:val="0058096D"/>
    <w:rsid w:val="00581E74"/>
    <w:rsid w:val="0058207C"/>
    <w:rsid w:val="005821C1"/>
    <w:rsid w:val="00582358"/>
    <w:rsid w:val="00582554"/>
    <w:rsid w:val="0058310B"/>
    <w:rsid w:val="005835EC"/>
    <w:rsid w:val="00583F76"/>
    <w:rsid w:val="005840E2"/>
    <w:rsid w:val="005844BD"/>
    <w:rsid w:val="005844C0"/>
    <w:rsid w:val="00584FCF"/>
    <w:rsid w:val="005859B8"/>
    <w:rsid w:val="00585C52"/>
    <w:rsid w:val="00586252"/>
    <w:rsid w:val="0058639C"/>
    <w:rsid w:val="005865D7"/>
    <w:rsid w:val="0058747A"/>
    <w:rsid w:val="00587531"/>
    <w:rsid w:val="00587F95"/>
    <w:rsid w:val="00590788"/>
    <w:rsid w:val="00590A5C"/>
    <w:rsid w:val="00590CDF"/>
    <w:rsid w:val="00590D95"/>
    <w:rsid w:val="00591BD0"/>
    <w:rsid w:val="0059245F"/>
    <w:rsid w:val="0059254C"/>
    <w:rsid w:val="005925CC"/>
    <w:rsid w:val="005927B7"/>
    <w:rsid w:val="00592BD5"/>
    <w:rsid w:val="00592DD1"/>
    <w:rsid w:val="00593E40"/>
    <w:rsid w:val="00594083"/>
    <w:rsid w:val="00594487"/>
    <w:rsid w:val="00594EDE"/>
    <w:rsid w:val="0059532C"/>
    <w:rsid w:val="0059548F"/>
    <w:rsid w:val="00595540"/>
    <w:rsid w:val="0059574B"/>
    <w:rsid w:val="00595965"/>
    <w:rsid w:val="00595A99"/>
    <w:rsid w:val="00595B64"/>
    <w:rsid w:val="00595EE2"/>
    <w:rsid w:val="00596118"/>
    <w:rsid w:val="00596592"/>
    <w:rsid w:val="00597324"/>
    <w:rsid w:val="005979A1"/>
    <w:rsid w:val="00597AF1"/>
    <w:rsid w:val="00597C1C"/>
    <w:rsid w:val="005A0116"/>
    <w:rsid w:val="005A0608"/>
    <w:rsid w:val="005A0A81"/>
    <w:rsid w:val="005A160E"/>
    <w:rsid w:val="005A16B4"/>
    <w:rsid w:val="005A1AE7"/>
    <w:rsid w:val="005A1E40"/>
    <w:rsid w:val="005A1E99"/>
    <w:rsid w:val="005A2675"/>
    <w:rsid w:val="005A2CDC"/>
    <w:rsid w:val="005A3834"/>
    <w:rsid w:val="005A46EA"/>
    <w:rsid w:val="005A58F2"/>
    <w:rsid w:val="005A5ADC"/>
    <w:rsid w:val="005A5C40"/>
    <w:rsid w:val="005A5C4E"/>
    <w:rsid w:val="005A6653"/>
    <w:rsid w:val="005A689C"/>
    <w:rsid w:val="005A6BD8"/>
    <w:rsid w:val="005A7B52"/>
    <w:rsid w:val="005A7CB8"/>
    <w:rsid w:val="005A7FDF"/>
    <w:rsid w:val="005B030B"/>
    <w:rsid w:val="005B1624"/>
    <w:rsid w:val="005B18E8"/>
    <w:rsid w:val="005B3235"/>
    <w:rsid w:val="005B3B1E"/>
    <w:rsid w:val="005B3E9B"/>
    <w:rsid w:val="005B42B2"/>
    <w:rsid w:val="005B4373"/>
    <w:rsid w:val="005B461F"/>
    <w:rsid w:val="005B4F24"/>
    <w:rsid w:val="005B51DE"/>
    <w:rsid w:val="005B6368"/>
    <w:rsid w:val="005B6560"/>
    <w:rsid w:val="005B6ABC"/>
    <w:rsid w:val="005B6ACB"/>
    <w:rsid w:val="005B6BA8"/>
    <w:rsid w:val="005B6E30"/>
    <w:rsid w:val="005B7523"/>
    <w:rsid w:val="005B7618"/>
    <w:rsid w:val="005B7F85"/>
    <w:rsid w:val="005C0886"/>
    <w:rsid w:val="005C0955"/>
    <w:rsid w:val="005C0D86"/>
    <w:rsid w:val="005C2193"/>
    <w:rsid w:val="005C2808"/>
    <w:rsid w:val="005C2C8F"/>
    <w:rsid w:val="005C2D53"/>
    <w:rsid w:val="005C2DB5"/>
    <w:rsid w:val="005C2ED4"/>
    <w:rsid w:val="005C2F70"/>
    <w:rsid w:val="005C3320"/>
    <w:rsid w:val="005C3414"/>
    <w:rsid w:val="005C37DD"/>
    <w:rsid w:val="005C4AED"/>
    <w:rsid w:val="005C53F8"/>
    <w:rsid w:val="005C59EF"/>
    <w:rsid w:val="005C71D5"/>
    <w:rsid w:val="005D0270"/>
    <w:rsid w:val="005D0AF4"/>
    <w:rsid w:val="005D204A"/>
    <w:rsid w:val="005D25D9"/>
    <w:rsid w:val="005D265A"/>
    <w:rsid w:val="005D27FC"/>
    <w:rsid w:val="005D2CB1"/>
    <w:rsid w:val="005D3084"/>
    <w:rsid w:val="005D3F6D"/>
    <w:rsid w:val="005D4BE8"/>
    <w:rsid w:val="005D4FF0"/>
    <w:rsid w:val="005D51DC"/>
    <w:rsid w:val="005D5766"/>
    <w:rsid w:val="005D61FC"/>
    <w:rsid w:val="005D6250"/>
    <w:rsid w:val="005D6AC0"/>
    <w:rsid w:val="005D6B4D"/>
    <w:rsid w:val="005D6F6D"/>
    <w:rsid w:val="005D7277"/>
    <w:rsid w:val="005D7D41"/>
    <w:rsid w:val="005E01A4"/>
    <w:rsid w:val="005E1ECC"/>
    <w:rsid w:val="005E217C"/>
    <w:rsid w:val="005E22D6"/>
    <w:rsid w:val="005E2894"/>
    <w:rsid w:val="005E2B07"/>
    <w:rsid w:val="005E2E43"/>
    <w:rsid w:val="005E35F2"/>
    <w:rsid w:val="005E3D0E"/>
    <w:rsid w:val="005E3DDE"/>
    <w:rsid w:val="005E3FE4"/>
    <w:rsid w:val="005E4105"/>
    <w:rsid w:val="005E42A5"/>
    <w:rsid w:val="005E49A9"/>
    <w:rsid w:val="005E5861"/>
    <w:rsid w:val="005E5DB7"/>
    <w:rsid w:val="005E5F86"/>
    <w:rsid w:val="005E61CE"/>
    <w:rsid w:val="005E6445"/>
    <w:rsid w:val="005E726C"/>
    <w:rsid w:val="005E764C"/>
    <w:rsid w:val="005E7AC2"/>
    <w:rsid w:val="005E7D91"/>
    <w:rsid w:val="005E7FB3"/>
    <w:rsid w:val="005F0B7E"/>
    <w:rsid w:val="005F1276"/>
    <w:rsid w:val="005F12EC"/>
    <w:rsid w:val="005F218F"/>
    <w:rsid w:val="005F2528"/>
    <w:rsid w:val="005F36E5"/>
    <w:rsid w:val="005F3FB2"/>
    <w:rsid w:val="005F4464"/>
    <w:rsid w:val="005F46BF"/>
    <w:rsid w:val="005F48E9"/>
    <w:rsid w:val="005F48F3"/>
    <w:rsid w:val="005F4FE6"/>
    <w:rsid w:val="005F55D1"/>
    <w:rsid w:val="005F62A9"/>
    <w:rsid w:val="005F64AE"/>
    <w:rsid w:val="005F69CA"/>
    <w:rsid w:val="005F6C4D"/>
    <w:rsid w:val="005F6ED1"/>
    <w:rsid w:val="005F79F0"/>
    <w:rsid w:val="0060016A"/>
    <w:rsid w:val="0060138C"/>
    <w:rsid w:val="006016D1"/>
    <w:rsid w:val="006021C1"/>
    <w:rsid w:val="006025B0"/>
    <w:rsid w:val="0060380C"/>
    <w:rsid w:val="00603F64"/>
    <w:rsid w:val="00603FA5"/>
    <w:rsid w:val="00606B36"/>
    <w:rsid w:val="006072AE"/>
    <w:rsid w:val="006075E1"/>
    <w:rsid w:val="006079F2"/>
    <w:rsid w:val="00610346"/>
    <w:rsid w:val="00611675"/>
    <w:rsid w:val="00612C56"/>
    <w:rsid w:val="00612FF8"/>
    <w:rsid w:val="006138FF"/>
    <w:rsid w:val="006149A0"/>
    <w:rsid w:val="00615A47"/>
    <w:rsid w:val="00615E4E"/>
    <w:rsid w:val="00616734"/>
    <w:rsid w:val="00616B2B"/>
    <w:rsid w:val="00617410"/>
    <w:rsid w:val="00617C1B"/>
    <w:rsid w:val="00620E0E"/>
    <w:rsid w:val="00620FCE"/>
    <w:rsid w:val="00621584"/>
    <w:rsid w:val="00622C45"/>
    <w:rsid w:val="00623854"/>
    <w:rsid w:val="00623F33"/>
    <w:rsid w:val="00625433"/>
    <w:rsid w:val="00625475"/>
    <w:rsid w:val="006262F3"/>
    <w:rsid w:val="00626477"/>
    <w:rsid w:val="00626EA0"/>
    <w:rsid w:val="00627821"/>
    <w:rsid w:val="00630327"/>
    <w:rsid w:val="00630DF4"/>
    <w:rsid w:val="006315D6"/>
    <w:rsid w:val="00631BC6"/>
    <w:rsid w:val="00631DD3"/>
    <w:rsid w:val="0063297C"/>
    <w:rsid w:val="006333B3"/>
    <w:rsid w:val="00635C87"/>
    <w:rsid w:val="00635D9B"/>
    <w:rsid w:val="00635EFB"/>
    <w:rsid w:val="0063621B"/>
    <w:rsid w:val="006366FE"/>
    <w:rsid w:val="00636C01"/>
    <w:rsid w:val="00637894"/>
    <w:rsid w:val="00640308"/>
    <w:rsid w:val="00640B0D"/>
    <w:rsid w:val="00640CB6"/>
    <w:rsid w:val="00640E70"/>
    <w:rsid w:val="00641584"/>
    <w:rsid w:val="00641832"/>
    <w:rsid w:val="00641FC4"/>
    <w:rsid w:val="006422B9"/>
    <w:rsid w:val="00642C8D"/>
    <w:rsid w:val="00642FDB"/>
    <w:rsid w:val="0064404E"/>
    <w:rsid w:val="0064416B"/>
    <w:rsid w:val="0064468A"/>
    <w:rsid w:val="0064524D"/>
    <w:rsid w:val="006455B2"/>
    <w:rsid w:val="00645BEC"/>
    <w:rsid w:val="006461D5"/>
    <w:rsid w:val="00646B0C"/>
    <w:rsid w:val="006471D3"/>
    <w:rsid w:val="006476B6"/>
    <w:rsid w:val="00651625"/>
    <w:rsid w:val="00651928"/>
    <w:rsid w:val="006540E2"/>
    <w:rsid w:val="00654473"/>
    <w:rsid w:val="0065492D"/>
    <w:rsid w:val="0065507E"/>
    <w:rsid w:val="00655337"/>
    <w:rsid w:val="006554EA"/>
    <w:rsid w:val="006557C8"/>
    <w:rsid w:val="00656250"/>
    <w:rsid w:val="00656361"/>
    <w:rsid w:val="00656420"/>
    <w:rsid w:val="00656F09"/>
    <w:rsid w:val="0065745A"/>
    <w:rsid w:val="006577E4"/>
    <w:rsid w:val="0065789D"/>
    <w:rsid w:val="006602BC"/>
    <w:rsid w:val="006603DD"/>
    <w:rsid w:val="00661AE2"/>
    <w:rsid w:val="00662837"/>
    <w:rsid w:val="0066328A"/>
    <w:rsid w:val="00663BAF"/>
    <w:rsid w:val="00663DBF"/>
    <w:rsid w:val="0066405D"/>
    <w:rsid w:val="006642B3"/>
    <w:rsid w:val="006643CA"/>
    <w:rsid w:val="00664CB3"/>
    <w:rsid w:val="00664F2C"/>
    <w:rsid w:val="006651E8"/>
    <w:rsid w:val="00665266"/>
    <w:rsid w:val="006655A1"/>
    <w:rsid w:val="00665996"/>
    <w:rsid w:val="00665E01"/>
    <w:rsid w:val="0066649F"/>
    <w:rsid w:val="0066679A"/>
    <w:rsid w:val="00666B3B"/>
    <w:rsid w:val="00666EDD"/>
    <w:rsid w:val="00667776"/>
    <w:rsid w:val="00667D5D"/>
    <w:rsid w:val="00667F92"/>
    <w:rsid w:val="00670764"/>
    <w:rsid w:val="00670972"/>
    <w:rsid w:val="00671019"/>
    <w:rsid w:val="0067194E"/>
    <w:rsid w:val="00672A46"/>
    <w:rsid w:val="00673144"/>
    <w:rsid w:val="0067340B"/>
    <w:rsid w:val="00673C0C"/>
    <w:rsid w:val="0067417A"/>
    <w:rsid w:val="006745BC"/>
    <w:rsid w:val="00674AF4"/>
    <w:rsid w:val="00674B82"/>
    <w:rsid w:val="00675181"/>
    <w:rsid w:val="00675325"/>
    <w:rsid w:val="0067533B"/>
    <w:rsid w:val="00675B21"/>
    <w:rsid w:val="00675DD2"/>
    <w:rsid w:val="00676342"/>
    <w:rsid w:val="006766C4"/>
    <w:rsid w:val="00677A0D"/>
    <w:rsid w:val="00677A9E"/>
    <w:rsid w:val="00680050"/>
    <w:rsid w:val="00680AB3"/>
    <w:rsid w:val="0068165B"/>
    <w:rsid w:val="0068193F"/>
    <w:rsid w:val="00681E07"/>
    <w:rsid w:val="00681E20"/>
    <w:rsid w:val="0068243E"/>
    <w:rsid w:val="006828FF"/>
    <w:rsid w:val="00682CC5"/>
    <w:rsid w:val="00683518"/>
    <w:rsid w:val="006835BB"/>
    <w:rsid w:val="00683808"/>
    <w:rsid w:val="00684B6E"/>
    <w:rsid w:val="00684EA6"/>
    <w:rsid w:val="00686061"/>
    <w:rsid w:val="0068612F"/>
    <w:rsid w:val="0068673F"/>
    <w:rsid w:val="0068707B"/>
    <w:rsid w:val="00691D3A"/>
    <w:rsid w:val="0069250C"/>
    <w:rsid w:val="00693182"/>
    <w:rsid w:val="006943A6"/>
    <w:rsid w:val="00694582"/>
    <w:rsid w:val="0069492F"/>
    <w:rsid w:val="006951C4"/>
    <w:rsid w:val="006957CD"/>
    <w:rsid w:val="00695FB8"/>
    <w:rsid w:val="006962A1"/>
    <w:rsid w:val="006974D5"/>
    <w:rsid w:val="006A0760"/>
    <w:rsid w:val="006A1268"/>
    <w:rsid w:val="006A188D"/>
    <w:rsid w:val="006A1B54"/>
    <w:rsid w:val="006A26B8"/>
    <w:rsid w:val="006A2954"/>
    <w:rsid w:val="006A31DC"/>
    <w:rsid w:val="006A340E"/>
    <w:rsid w:val="006A3714"/>
    <w:rsid w:val="006A3BC4"/>
    <w:rsid w:val="006A3FE7"/>
    <w:rsid w:val="006A40AC"/>
    <w:rsid w:val="006A57BC"/>
    <w:rsid w:val="006A6158"/>
    <w:rsid w:val="006A655D"/>
    <w:rsid w:val="006A6652"/>
    <w:rsid w:val="006A6654"/>
    <w:rsid w:val="006A6800"/>
    <w:rsid w:val="006A6AFA"/>
    <w:rsid w:val="006A75CB"/>
    <w:rsid w:val="006A76A3"/>
    <w:rsid w:val="006A7CF6"/>
    <w:rsid w:val="006B0277"/>
    <w:rsid w:val="006B0D13"/>
    <w:rsid w:val="006B19B9"/>
    <w:rsid w:val="006B1B18"/>
    <w:rsid w:val="006B1B4F"/>
    <w:rsid w:val="006B1C6D"/>
    <w:rsid w:val="006B2068"/>
    <w:rsid w:val="006B25C7"/>
    <w:rsid w:val="006B2865"/>
    <w:rsid w:val="006B2A28"/>
    <w:rsid w:val="006B3973"/>
    <w:rsid w:val="006B3F61"/>
    <w:rsid w:val="006B4206"/>
    <w:rsid w:val="006B42D6"/>
    <w:rsid w:val="006B459E"/>
    <w:rsid w:val="006B48BC"/>
    <w:rsid w:val="006B4BC2"/>
    <w:rsid w:val="006B5766"/>
    <w:rsid w:val="006B68B7"/>
    <w:rsid w:val="006B6CBE"/>
    <w:rsid w:val="006B7CEB"/>
    <w:rsid w:val="006B7E7B"/>
    <w:rsid w:val="006B7E92"/>
    <w:rsid w:val="006C0444"/>
    <w:rsid w:val="006C0AA4"/>
    <w:rsid w:val="006C0E50"/>
    <w:rsid w:val="006C151C"/>
    <w:rsid w:val="006C1530"/>
    <w:rsid w:val="006C1B1B"/>
    <w:rsid w:val="006C1E95"/>
    <w:rsid w:val="006C20AC"/>
    <w:rsid w:val="006C223C"/>
    <w:rsid w:val="006C2526"/>
    <w:rsid w:val="006C28C1"/>
    <w:rsid w:val="006C2A47"/>
    <w:rsid w:val="006C33D1"/>
    <w:rsid w:val="006C39CE"/>
    <w:rsid w:val="006C3AAC"/>
    <w:rsid w:val="006C3FCC"/>
    <w:rsid w:val="006C46F0"/>
    <w:rsid w:val="006C4867"/>
    <w:rsid w:val="006C488C"/>
    <w:rsid w:val="006C5045"/>
    <w:rsid w:val="006C5060"/>
    <w:rsid w:val="006C58E4"/>
    <w:rsid w:val="006C60C7"/>
    <w:rsid w:val="006C67F8"/>
    <w:rsid w:val="006C6D7B"/>
    <w:rsid w:val="006C7760"/>
    <w:rsid w:val="006D25D5"/>
    <w:rsid w:val="006D3651"/>
    <w:rsid w:val="006D3FC8"/>
    <w:rsid w:val="006D424B"/>
    <w:rsid w:val="006D4ADE"/>
    <w:rsid w:val="006D5014"/>
    <w:rsid w:val="006D61E3"/>
    <w:rsid w:val="006D69B3"/>
    <w:rsid w:val="006E0225"/>
    <w:rsid w:val="006E0EB7"/>
    <w:rsid w:val="006E166C"/>
    <w:rsid w:val="006E1B92"/>
    <w:rsid w:val="006E2D48"/>
    <w:rsid w:val="006E31A4"/>
    <w:rsid w:val="006E36A4"/>
    <w:rsid w:val="006E44B2"/>
    <w:rsid w:val="006E65A1"/>
    <w:rsid w:val="006E6FDA"/>
    <w:rsid w:val="006E704F"/>
    <w:rsid w:val="006F02FC"/>
    <w:rsid w:val="006F0C80"/>
    <w:rsid w:val="006F1546"/>
    <w:rsid w:val="006F1EDF"/>
    <w:rsid w:val="006F355A"/>
    <w:rsid w:val="006F3800"/>
    <w:rsid w:val="006F3C37"/>
    <w:rsid w:val="006F42A3"/>
    <w:rsid w:val="006F4417"/>
    <w:rsid w:val="006F442B"/>
    <w:rsid w:val="006F49FE"/>
    <w:rsid w:val="006F4E31"/>
    <w:rsid w:val="006F6518"/>
    <w:rsid w:val="006F70D6"/>
    <w:rsid w:val="006F740E"/>
    <w:rsid w:val="006F78B8"/>
    <w:rsid w:val="006F7B9A"/>
    <w:rsid w:val="006F7E0A"/>
    <w:rsid w:val="00700BC4"/>
    <w:rsid w:val="00701709"/>
    <w:rsid w:val="00702244"/>
    <w:rsid w:val="00702577"/>
    <w:rsid w:val="00702869"/>
    <w:rsid w:val="00702CBD"/>
    <w:rsid w:val="007033AF"/>
    <w:rsid w:val="007072F4"/>
    <w:rsid w:val="007073C0"/>
    <w:rsid w:val="00707526"/>
    <w:rsid w:val="00707B43"/>
    <w:rsid w:val="00710742"/>
    <w:rsid w:val="00711174"/>
    <w:rsid w:val="00711589"/>
    <w:rsid w:val="00711A78"/>
    <w:rsid w:val="00711E9B"/>
    <w:rsid w:val="007128DF"/>
    <w:rsid w:val="007128F8"/>
    <w:rsid w:val="00712997"/>
    <w:rsid w:val="00712C54"/>
    <w:rsid w:val="00713128"/>
    <w:rsid w:val="00714D6C"/>
    <w:rsid w:val="00714E18"/>
    <w:rsid w:val="00716A0D"/>
    <w:rsid w:val="00716A19"/>
    <w:rsid w:val="00716C39"/>
    <w:rsid w:val="00717E93"/>
    <w:rsid w:val="007201FF"/>
    <w:rsid w:val="00720538"/>
    <w:rsid w:val="00720AFB"/>
    <w:rsid w:val="00720E99"/>
    <w:rsid w:val="00721C9F"/>
    <w:rsid w:val="00721DBD"/>
    <w:rsid w:val="007228E5"/>
    <w:rsid w:val="00722B1F"/>
    <w:rsid w:val="00722D37"/>
    <w:rsid w:val="00722F1D"/>
    <w:rsid w:val="00722F71"/>
    <w:rsid w:val="00723A38"/>
    <w:rsid w:val="00724375"/>
    <w:rsid w:val="00724FA4"/>
    <w:rsid w:val="00725805"/>
    <w:rsid w:val="007262C0"/>
    <w:rsid w:val="007263CE"/>
    <w:rsid w:val="0072646C"/>
    <w:rsid w:val="007300EE"/>
    <w:rsid w:val="0073088D"/>
    <w:rsid w:val="00730F1A"/>
    <w:rsid w:val="00730F57"/>
    <w:rsid w:val="00731021"/>
    <w:rsid w:val="00731F25"/>
    <w:rsid w:val="00732286"/>
    <w:rsid w:val="007322B0"/>
    <w:rsid w:val="007329C7"/>
    <w:rsid w:val="00734DB4"/>
    <w:rsid w:val="00734F6A"/>
    <w:rsid w:val="00734F84"/>
    <w:rsid w:val="007351F4"/>
    <w:rsid w:val="0073597A"/>
    <w:rsid w:val="00735E32"/>
    <w:rsid w:val="007362D5"/>
    <w:rsid w:val="0073732E"/>
    <w:rsid w:val="00737B3E"/>
    <w:rsid w:val="00740218"/>
    <w:rsid w:val="0074090B"/>
    <w:rsid w:val="007410E0"/>
    <w:rsid w:val="00741531"/>
    <w:rsid w:val="007417A9"/>
    <w:rsid w:val="00741D07"/>
    <w:rsid w:val="007423D1"/>
    <w:rsid w:val="0074258E"/>
    <w:rsid w:val="00742592"/>
    <w:rsid w:val="00742CD3"/>
    <w:rsid w:val="00743AA5"/>
    <w:rsid w:val="007448FF"/>
    <w:rsid w:val="00744CCC"/>
    <w:rsid w:val="00744DF5"/>
    <w:rsid w:val="00745821"/>
    <w:rsid w:val="00745946"/>
    <w:rsid w:val="00745D08"/>
    <w:rsid w:val="00747322"/>
    <w:rsid w:val="0074777E"/>
    <w:rsid w:val="00747CE9"/>
    <w:rsid w:val="00750097"/>
    <w:rsid w:val="0075178E"/>
    <w:rsid w:val="007518EB"/>
    <w:rsid w:val="00751B4B"/>
    <w:rsid w:val="00751E17"/>
    <w:rsid w:val="00752560"/>
    <w:rsid w:val="00752EC3"/>
    <w:rsid w:val="00753687"/>
    <w:rsid w:val="007539E1"/>
    <w:rsid w:val="00753AEA"/>
    <w:rsid w:val="00753F2A"/>
    <w:rsid w:val="00754147"/>
    <w:rsid w:val="00754237"/>
    <w:rsid w:val="00754FA5"/>
    <w:rsid w:val="007557A8"/>
    <w:rsid w:val="007558F6"/>
    <w:rsid w:val="00755998"/>
    <w:rsid w:val="007577B8"/>
    <w:rsid w:val="00757F1E"/>
    <w:rsid w:val="0076044D"/>
    <w:rsid w:val="00760C85"/>
    <w:rsid w:val="007613EE"/>
    <w:rsid w:val="00761B18"/>
    <w:rsid w:val="00763C9A"/>
    <w:rsid w:val="007640A1"/>
    <w:rsid w:val="00764597"/>
    <w:rsid w:val="007649F3"/>
    <w:rsid w:val="00765535"/>
    <w:rsid w:val="007661E3"/>
    <w:rsid w:val="00767040"/>
    <w:rsid w:val="007671A6"/>
    <w:rsid w:val="007705C1"/>
    <w:rsid w:val="007707D4"/>
    <w:rsid w:val="007718F8"/>
    <w:rsid w:val="00772090"/>
    <w:rsid w:val="00773ADD"/>
    <w:rsid w:val="007746AF"/>
    <w:rsid w:val="00774ACC"/>
    <w:rsid w:val="00774DFD"/>
    <w:rsid w:val="00775266"/>
    <w:rsid w:val="0077549D"/>
    <w:rsid w:val="0077580F"/>
    <w:rsid w:val="007759DB"/>
    <w:rsid w:val="00775B8A"/>
    <w:rsid w:val="00775C82"/>
    <w:rsid w:val="00775EDF"/>
    <w:rsid w:val="00777BE7"/>
    <w:rsid w:val="0078009B"/>
    <w:rsid w:val="00780BDE"/>
    <w:rsid w:val="00780EED"/>
    <w:rsid w:val="00781AAB"/>
    <w:rsid w:val="00782281"/>
    <w:rsid w:val="00783242"/>
    <w:rsid w:val="007835DA"/>
    <w:rsid w:val="00785392"/>
    <w:rsid w:val="00785427"/>
    <w:rsid w:val="00785518"/>
    <w:rsid w:val="00786226"/>
    <w:rsid w:val="00786478"/>
    <w:rsid w:val="00786B05"/>
    <w:rsid w:val="00786BC6"/>
    <w:rsid w:val="007875E3"/>
    <w:rsid w:val="00787FFD"/>
    <w:rsid w:val="007904FC"/>
    <w:rsid w:val="00790840"/>
    <w:rsid w:val="007924D9"/>
    <w:rsid w:val="00792961"/>
    <w:rsid w:val="00793C47"/>
    <w:rsid w:val="0079403A"/>
    <w:rsid w:val="007942E7"/>
    <w:rsid w:val="007948F0"/>
    <w:rsid w:val="00794B27"/>
    <w:rsid w:val="00794CBC"/>
    <w:rsid w:val="0079528D"/>
    <w:rsid w:val="00795750"/>
    <w:rsid w:val="00795EED"/>
    <w:rsid w:val="0079674A"/>
    <w:rsid w:val="00796BC1"/>
    <w:rsid w:val="007971F6"/>
    <w:rsid w:val="007974E8"/>
    <w:rsid w:val="007A0225"/>
    <w:rsid w:val="007A075F"/>
    <w:rsid w:val="007A0A96"/>
    <w:rsid w:val="007A1543"/>
    <w:rsid w:val="007A1789"/>
    <w:rsid w:val="007A1CF2"/>
    <w:rsid w:val="007A2C94"/>
    <w:rsid w:val="007A32ED"/>
    <w:rsid w:val="007A5212"/>
    <w:rsid w:val="007A5385"/>
    <w:rsid w:val="007A5714"/>
    <w:rsid w:val="007A5803"/>
    <w:rsid w:val="007A5822"/>
    <w:rsid w:val="007A5840"/>
    <w:rsid w:val="007A5D49"/>
    <w:rsid w:val="007A634D"/>
    <w:rsid w:val="007A642B"/>
    <w:rsid w:val="007A690B"/>
    <w:rsid w:val="007A74F5"/>
    <w:rsid w:val="007A7BDD"/>
    <w:rsid w:val="007A7EFE"/>
    <w:rsid w:val="007B03DE"/>
    <w:rsid w:val="007B117A"/>
    <w:rsid w:val="007B11DB"/>
    <w:rsid w:val="007B1AE5"/>
    <w:rsid w:val="007B1B21"/>
    <w:rsid w:val="007B2B9C"/>
    <w:rsid w:val="007B2C29"/>
    <w:rsid w:val="007B2CE7"/>
    <w:rsid w:val="007B325B"/>
    <w:rsid w:val="007B3FD1"/>
    <w:rsid w:val="007B4CC0"/>
    <w:rsid w:val="007B4F90"/>
    <w:rsid w:val="007B54C2"/>
    <w:rsid w:val="007B5D21"/>
    <w:rsid w:val="007B5E8D"/>
    <w:rsid w:val="007B5F39"/>
    <w:rsid w:val="007B71EA"/>
    <w:rsid w:val="007B7778"/>
    <w:rsid w:val="007C00DB"/>
    <w:rsid w:val="007C1956"/>
    <w:rsid w:val="007C1F85"/>
    <w:rsid w:val="007C20FE"/>
    <w:rsid w:val="007C239D"/>
    <w:rsid w:val="007C317A"/>
    <w:rsid w:val="007C3309"/>
    <w:rsid w:val="007C3D2C"/>
    <w:rsid w:val="007C4CE9"/>
    <w:rsid w:val="007C50D2"/>
    <w:rsid w:val="007C5204"/>
    <w:rsid w:val="007C6ADA"/>
    <w:rsid w:val="007C6B22"/>
    <w:rsid w:val="007C72E6"/>
    <w:rsid w:val="007D1A8E"/>
    <w:rsid w:val="007D29E5"/>
    <w:rsid w:val="007D2AC6"/>
    <w:rsid w:val="007D326D"/>
    <w:rsid w:val="007D3630"/>
    <w:rsid w:val="007D3680"/>
    <w:rsid w:val="007D3DE3"/>
    <w:rsid w:val="007D485A"/>
    <w:rsid w:val="007D4BAA"/>
    <w:rsid w:val="007D4DC7"/>
    <w:rsid w:val="007D4E56"/>
    <w:rsid w:val="007D5106"/>
    <w:rsid w:val="007D5FA7"/>
    <w:rsid w:val="007D6504"/>
    <w:rsid w:val="007D6516"/>
    <w:rsid w:val="007D7105"/>
    <w:rsid w:val="007D77D7"/>
    <w:rsid w:val="007E0EDB"/>
    <w:rsid w:val="007E149F"/>
    <w:rsid w:val="007E350B"/>
    <w:rsid w:val="007E3E48"/>
    <w:rsid w:val="007E4FDF"/>
    <w:rsid w:val="007E5349"/>
    <w:rsid w:val="007E5538"/>
    <w:rsid w:val="007E5960"/>
    <w:rsid w:val="007E5CE3"/>
    <w:rsid w:val="007E64F0"/>
    <w:rsid w:val="007E6B95"/>
    <w:rsid w:val="007E7DD9"/>
    <w:rsid w:val="007E7F16"/>
    <w:rsid w:val="007F0031"/>
    <w:rsid w:val="007F06A0"/>
    <w:rsid w:val="007F0C52"/>
    <w:rsid w:val="007F16CA"/>
    <w:rsid w:val="007F2164"/>
    <w:rsid w:val="007F21E4"/>
    <w:rsid w:val="007F29E6"/>
    <w:rsid w:val="007F2B28"/>
    <w:rsid w:val="007F2D4B"/>
    <w:rsid w:val="007F2DBE"/>
    <w:rsid w:val="007F3215"/>
    <w:rsid w:val="007F39EA"/>
    <w:rsid w:val="007F44E6"/>
    <w:rsid w:val="007F484F"/>
    <w:rsid w:val="007F4B6C"/>
    <w:rsid w:val="007F557F"/>
    <w:rsid w:val="007F5B1F"/>
    <w:rsid w:val="007F5C1B"/>
    <w:rsid w:val="007F5D7C"/>
    <w:rsid w:val="007F5EA2"/>
    <w:rsid w:val="007F6871"/>
    <w:rsid w:val="007F70E5"/>
    <w:rsid w:val="00800003"/>
    <w:rsid w:val="008003B4"/>
    <w:rsid w:val="00800866"/>
    <w:rsid w:val="00800CAF"/>
    <w:rsid w:val="00800E46"/>
    <w:rsid w:val="00800EA0"/>
    <w:rsid w:val="00800F50"/>
    <w:rsid w:val="00801003"/>
    <w:rsid w:val="00801843"/>
    <w:rsid w:val="008022EF"/>
    <w:rsid w:val="00802471"/>
    <w:rsid w:val="00802DAF"/>
    <w:rsid w:val="00803349"/>
    <w:rsid w:val="008036E6"/>
    <w:rsid w:val="00803784"/>
    <w:rsid w:val="00803B53"/>
    <w:rsid w:val="00804778"/>
    <w:rsid w:val="00804983"/>
    <w:rsid w:val="00804990"/>
    <w:rsid w:val="008049A4"/>
    <w:rsid w:val="00804B18"/>
    <w:rsid w:val="00804CC3"/>
    <w:rsid w:val="00804E2F"/>
    <w:rsid w:val="00805369"/>
    <w:rsid w:val="008056AA"/>
    <w:rsid w:val="008056C8"/>
    <w:rsid w:val="00805E75"/>
    <w:rsid w:val="00806934"/>
    <w:rsid w:val="008069FC"/>
    <w:rsid w:val="00806F37"/>
    <w:rsid w:val="00807AC3"/>
    <w:rsid w:val="00807B4A"/>
    <w:rsid w:val="00807FEB"/>
    <w:rsid w:val="008102F1"/>
    <w:rsid w:val="00810748"/>
    <w:rsid w:val="00810C56"/>
    <w:rsid w:val="008114A6"/>
    <w:rsid w:val="008117FD"/>
    <w:rsid w:val="00811D0B"/>
    <w:rsid w:val="00811D3B"/>
    <w:rsid w:val="00813B3F"/>
    <w:rsid w:val="00813F40"/>
    <w:rsid w:val="0081410F"/>
    <w:rsid w:val="0081418F"/>
    <w:rsid w:val="00814B76"/>
    <w:rsid w:val="0081508B"/>
    <w:rsid w:val="00815384"/>
    <w:rsid w:val="0081576E"/>
    <w:rsid w:val="008159A7"/>
    <w:rsid w:val="00815D55"/>
    <w:rsid w:val="0081605E"/>
    <w:rsid w:val="008166EC"/>
    <w:rsid w:val="0081672E"/>
    <w:rsid w:val="00816F4E"/>
    <w:rsid w:val="008179F3"/>
    <w:rsid w:val="00817FF7"/>
    <w:rsid w:val="00820559"/>
    <w:rsid w:val="00820BAB"/>
    <w:rsid w:val="00820DA5"/>
    <w:rsid w:val="008212BF"/>
    <w:rsid w:val="00821535"/>
    <w:rsid w:val="008217A1"/>
    <w:rsid w:val="00821811"/>
    <w:rsid w:val="00821A67"/>
    <w:rsid w:val="00821D37"/>
    <w:rsid w:val="008222F7"/>
    <w:rsid w:val="0082237C"/>
    <w:rsid w:val="008225D7"/>
    <w:rsid w:val="00822884"/>
    <w:rsid w:val="0082297A"/>
    <w:rsid w:val="00822BFF"/>
    <w:rsid w:val="008231AC"/>
    <w:rsid w:val="008233F8"/>
    <w:rsid w:val="00823B04"/>
    <w:rsid w:val="00823C92"/>
    <w:rsid w:val="00824B93"/>
    <w:rsid w:val="008253B7"/>
    <w:rsid w:val="008262C5"/>
    <w:rsid w:val="00826394"/>
    <w:rsid w:val="00826967"/>
    <w:rsid w:val="00827077"/>
    <w:rsid w:val="0082760D"/>
    <w:rsid w:val="00831801"/>
    <w:rsid w:val="00831DE6"/>
    <w:rsid w:val="008321A6"/>
    <w:rsid w:val="00832283"/>
    <w:rsid w:val="008322E6"/>
    <w:rsid w:val="0083234F"/>
    <w:rsid w:val="008326B2"/>
    <w:rsid w:val="0083366E"/>
    <w:rsid w:val="00834496"/>
    <w:rsid w:val="008350E5"/>
    <w:rsid w:val="008354B2"/>
    <w:rsid w:val="008372D8"/>
    <w:rsid w:val="008376C4"/>
    <w:rsid w:val="00840650"/>
    <w:rsid w:val="008406B1"/>
    <w:rsid w:val="008415AC"/>
    <w:rsid w:val="008425FF"/>
    <w:rsid w:val="00842940"/>
    <w:rsid w:val="0084433B"/>
    <w:rsid w:val="008454AC"/>
    <w:rsid w:val="00845615"/>
    <w:rsid w:val="008457CA"/>
    <w:rsid w:val="00845BE8"/>
    <w:rsid w:val="0084710E"/>
    <w:rsid w:val="008472E5"/>
    <w:rsid w:val="00847B99"/>
    <w:rsid w:val="00847C95"/>
    <w:rsid w:val="00847F80"/>
    <w:rsid w:val="008500EB"/>
    <w:rsid w:val="008511C0"/>
    <w:rsid w:val="00852395"/>
    <w:rsid w:val="00852595"/>
    <w:rsid w:val="00852DA5"/>
    <w:rsid w:val="008537D3"/>
    <w:rsid w:val="00854E4E"/>
    <w:rsid w:val="00855705"/>
    <w:rsid w:val="00855A3B"/>
    <w:rsid w:val="00855A8B"/>
    <w:rsid w:val="00855FE7"/>
    <w:rsid w:val="00856A16"/>
    <w:rsid w:val="00856C33"/>
    <w:rsid w:val="00857029"/>
    <w:rsid w:val="00857E92"/>
    <w:rsid w:val="00860511"/>
    <w:rsid w:val="00861A9F"/>
    <w:rsid w:val="00861B6B"/>
    <w:rsid w:val="00861CA1"/>
    <w:rsid w:val="00861DF1"/>
    <w:rsid w:val="00862117"/>
    <w:rsid w:val="00862409"/>
    <w:rsid w:val="008628F2"/>
    <w:rsid w:val="00862C13"/>
    <w:rsid w:val="0086340C"/>
    <w:rsid w:val="008638C0"/>
    <w:rsid w:val="00863F58"/>
    <w:rsid w:val="00864239"/>
    <w:rsid w:val="00864262"/>
    <w:rsid w:val="0086434F"/>
    <w:rsid w:val="008645EF"/>
    <w:rsid w:val="008646F7"/>
    <w:rsid w:val="008649A7"/>
    <w:rsid w:val="008649A8"/>
    <w:rsid w:val="00864A8A"/>
    <w:rsid w:val="008654F7"/>
    <w:rsid w:val="008655D6"/>
    <w:rsid w:val="00865B8E"/>
    <w:rsid w:val="00865CB1"/>
    <w:rsid w:val="00865EB9"/>
    <w:rsid w:val="008660F1"/>
    <w:rsid w:val="00866AD5"/>
    <w:rsid w:val="00866D89"/>
    <w:rsid w:val="00866EA2"/>
    <w:rsid w:val="008672BB"/>
    <w:rsid w:val="0086788C"/>
    <w:rsid w:val="00870D5C"/>
    <w:rsid w:val="00871035"/>
    <w:rsid w:val="00871D35"/>
    <w:rsid w:val="00871F0B"/>
    <w:rsid w:val="00871F37"/>
    <w:rsid w:val="008721B6"/>
    <w:rsid w:val="0087292D"/>
    <w:rsid w:val="008731FA"/>
    <w:rsid w:val="00873B9D"/>
    <w:rsid w:val="00873C1E"/>
    <w:rsid w:val="0087430F"/>
    <w:rsid w:val="0087471B"/>
    <w:rsid w:val="00874E15"/>
    <w:rsid w:val="00875055"/>
    <w:rsid w:val="008769CF"/>
    <w:rsid w:val="00876BAE"/>
    <w:rsid w:val="00876E24"/>
    <w:rsid w:val="008772D2"/>
    <w:rsid w:val="008775AC"/>
    <w:rsid w:val="00877A74"/>
    <w:rsid w:val="00880305"/>
    <w:rsid w:val="00880408"/>
    <w:rsid w:val="00880589"/>
    <w:rsid w:val="00880D3A"/>
    <w:rsid w:val="00881E5D"/>
    <w:rsid w:val="008824B7"/>
    <w:rsid w:val="0088273B"/>
    <w:rsid w:val="008828DF"/>
    <w:rsid w:val="00882A47"/>
    <w:rsid w:val="00882BFB"/>
    <w:rsid w:val="00885266"/>
    <w:rsid w:val="00885FEE"/>
    <w:rsid w:val="00886389"/>
    <w:rsid w:val="00886B43"/>
    <w:rsid w:val="00886BD9"/>
    <w:rsid w:val="00886CD4"/>
    <w:rsid w:val="008871B9"/>
    <w:rsid w:val="0088739B"/>
    <w:rsid w:val="00887A72"/>
    <w:rsid w:val="0089041A"/>
    <w:rsid w:val="00891289"/>
    <w:rsid w:val="0089187D"/>
    <w:rsid w:val="00891A67"/>
    <w:rsid w:val="00892AA1"/>
    <w:rsid w:val="00893BC3"/>
    <w:rsid w:val="00894349"/>
    <w:rsid w:val="00895814"/>
    <w:rsid w:val="00895867"/>
    <w:rsid w:val="00895EF3"/>
    <w:rsid w:val="00896192"/>
    <w:rsid w:val="008961EA"/>
    <w:rsid w:val="00896595"/>
    <w:rsid w:val="00896B6A"/>
    <w:rsid w:val="008971A2"/>
    <w:rsid w:val="008A1A27"/>
    <w:rsid w:val="008A1FDA"/>
    <w:rsid w:val="008A23C1"/>
    <w:rsid w:val="008A27F1"/>
    <w:rsid w:val="008A28CF"/>
    <w:rsid w:val="008A295B"/>
    <w:rsid w:val="008A3577"/>
    <w:rsid w:val="008A3B4F"/>
    <w:rsid w:val="008A4414"/>
    <w:rsid w:val="008A4472"/>
    <w:rsid w:val="008A530F"/>
    <w:rsid w:val="008A551A"/>
    <w:rsid w:val="008A5931"/>
    <w:rsid w:val="008A5DC6"/>
    <w:rsid w:val="008A5F3C"/>
    <w:rsid w:val="008A5FB1"/>
    <w:rsid w:val="008A677E"/>
    <w:rsid w:val="008A6B4A"/>
    <w:rsid w:val="008A7491"/>
    <w:rsid w:val="008A7589"/>
    <w:rsid w:val="008A7B1A"/>
    <w:rsid w:val="008B0121"/>
    <w:rsid w:val="008B028F"/>
    <w:rsid w:val="008B1722"/>
    <w:rsid w:val="008B1C2C"/>
    <w:rsid w:val="008B20DA"/>
    <w:rsid w:val="008B2381"/>
    <w:rsid w:val="008B3115"/>
    <w:rsid w:val="008B32AC"/>
    <w:rsid w:val="008B3CA7"/>
    <w:rsid w:val="008B3E43"/>
    <w:rsid w:val="008B4629"/>
    <w:rsid w:val="008B50CD"/>
    <w:rsid w:val="008B574A"/>
    <w:rsid w:val="008B5B5D"/>
    <w:rsid w:val="008B6088"/>
    <w:rsid w:val="008B7031"/>
    <w:rsid w:val="008B714A"/>
    <w:rsid w:val="008B790D"/>
    <w:rsid w:val="008B798D"/>
    <w:rsid w:val="008B7B45"/>
    <w:rsid w:val="008C1804"/>
    <w:rsid w:val="008C19A0"/>
    <w:rsid w:val="008C1B29"/>
    <w:rsid w:val="008C1ED4"/>
    <w:rsid w:val="008C2002"/>
    <w:rsid w:val="008C2371"/>
    <w:rsid w:val="008C29ED"/>
    <w:rsid w:val="008C2CC2"/>
    <w:rsid w:val="008C3ECE"/>
    <w:rsid w:val="008C3F1F"/>
    <w:rsid w:val="008C4506"/>
    <w:rsid w:val="008C45F6"/>
    <w:rsid w:val="008C563E"/>
    <w:rsid w:val="008C5D57"/>
    <w:rsid w:val="008C65BC"/>
    <w:rsid w:val="008C686E"/>
    <w:rsid w:val="008C6E2F"/>
    <w:rsid w:val="008C7057"/>
    <w:rsid w:val="008C71FE"/>
    <w:rsid w:val="008C7A0E"/>
    <w:rsid w:val="008C7AAE"/>
    <w:rsid w:val="008C7DBE"/>
    <w:rsid w:val="008C7F13"/>
    <w:rsid w:val="008D0634"/>
    <w:rsid w:val="008D06E0"/>
    <w:rsid w:val="008D0D1A"/>
    <w:rsid w:val="008D1F3B"/>
    <w:rsid w:val="008D227B"/>
    <w:rsid w:val="008D2BE2"/>
    <w:rsid w:val="008D35E5"/>
    <w:rsid w:val="008D3642"/>
    <w:rsid w:val="008D36B5"/>
    <w:rsid w:val="008D3948"/>
    <w:rsid w:val="008D4503"/>
    <w:rsid w:val="008D4A7A"/>
    <w:rsid w:val="008D50EB"/>
    <w:rsid w:val="008D52B9"/>
    <w:rsid w:val="008D52EB"/>
    <w:rsid w:val="008D56BB"/>
    <w:rsid w:val="008D59E2"/>
    <w:rsid w:val="008D634F"/>
    <w:rsid w:val="008D6D08"/>
    <w:rsid w:val="008D6D80"/>
    <w:rsid w:val="008D7AC1"/>
    <w:rsid w:val="008D7BFF"/>
    <w:rsid w:val="008D7F62"/>
    <w:rsid w:val="008E0287"/>
    <w:rsid w:val="008E03A0"/>
    <w:rsid w:val="008E0F87"/>
    <w:rsid w:val="008E1F01"/>
    <w:rsid w:val="008E249F"/>
    <w:rsid w:val="008E26B7"/>
    <w:rsid w:val="008E2B1B"/>
    <w:rsid w:val="008E363E"/>
    <w:rsid w:val="008E3C7F"/>
    <w:rsid w:val="008E4042"/>
    <w:rsid w:val="008E43CF"/>
    <w:rsid w:val="008E44E6"/>
    <w:rsid w:val="008E4891"/>
    <w:rsid w:val="008E5703"/>
    <w:rsid w:val="008E5F63"/>
    <w:rsid w:val="008E661C"/>
    <w:rsid w:val="008E66D0"/>
    <w:rsid w:val="008E70AE"/>
    <w:rsid w:val="008E7268"/>
    <w:rsid w:val="008E7671"/>
    <w:rsid w:val="008E7CDE"/>
    <w:rsid w:val="008F00C5"/>
    <w:rsid w:val="008F0346"/>
    <w:rsid w:val="008F0815"/>
    <w:rsid w:val="008F12C5"/>
    <w:rsid w:val="008F2148"/>
    <w:rsid w:val="008F2563"/>
    <w:rsid w:val="008F26BD"/>
    <w:rsid w:val="008F27F6"/>
    <w:rsid w:val="008F2A3A"/>
    <w:rsid w:val="008F306C"/>
    <w:rsid w:val="008F3143"/>
    <w:rsid w:val="008F3B5F"/>
    <w:rsid w:val="008F5A33"/>
    <w:rsid w:val="008F6A84"/>
    <w:rsid w:val="008F7110"/>
    <w:rsid w:val="008F71CE"/>
    <w:rsid w:val="008F7446"/>
    <w:rsid w:val="008F779D"/>
    <w:rsid w:val="008F7D16"/>
    <w:rsid w:val="00900313"/>
    <w:rsid w:val="00900B67"/>
    <w:rsid w:val="00900E8C"/>
    <w:rsid w:val="00900EB2"/>
    <w:rsid w:val="00900F3B"/>
    <w:rsid w:val="00901532"/>
    <w:rsid w:val="009015B8"/>
    <w:rsid w:val="009018DE"/>
    <w:rsid w:val="00901CA5"/>
    <w:rsid w:val="00901DAC"/>
    <w:rsid w:val="00901DCB"/>
    <w:rsid w:val="0090487E"/>
    <w:rsid w:val="00904C1B"/>
    <w:rsid w:val="009050A0"/>
    <w:rsid w:val="00905647"/>
    <w:rsid w:val="00905702"/>
    <w:rsid w:val="00906291"/>
    <w:rsid w:val="009072AB"/>
    <w:rsid w:val="0090793D"/>
    <w:rsid w:val="00907CAF"/>
    <w:rsid w:val="0091029D"/>
    <w:rsid w:val="00910514"/>
    <w:rsid w:val="00910729"/>
    <w:rsid w:val="0091192C"/>
    <w:rsid w:val="009120B9"/>
    <w:rsid w:val="0091250E"/>
    <w:rsid w:val="009125D4"/>
    <w:rsid w:val="00912FFF"/>
    <w:rsid w:val="009135BF"/>
    <w:rsid w:val="00913AB9"/>
    <w:rsid w:val="00913C1B"/>
    <w:rsid w:val="009140ED"/>
    <w:rsid w:val="00914BA4"/>
    <w:rsid w:val="009153CF"/>
    <w:rsid w:val="0091587D"/>
    <w:rsid w:val="00915C53"/>
    <w:rsid w:val="00916332"/>
    <w:rsid w:val="00916448"/>
    <w:rsid w:val="00916FFA"/>
    <w:rsid w:val="009200CE"/>
    <w:rsid w:val="009208D5"/>
    <w:rsid w:val="00920BD7"/>
    <w:rsid w:val="0092271D"/>
    <w:rsid w:val="009230E9"/>
    <w:rsid w:val="00923354"/>
    <w:rsid w:val="00923F4C"/>
    <w:rsid w:val="00924186"/>
    <w:rsid w:val="0092465C"/>
    <w:rsid w:val="0092473A"/>
    <w:rsid w:val="0092479D"/>
    <w:rsid w:val="00925170"/>
    <w:rsid w:val="00925192"/>
    <w:rsid w:val="00925B03"/>
    <w:rsid w:val="00925F77"/>
    <w:rsid w:val="00926334"/>
    <w:rsid w:val="0092698F"/>
    <w:rsid w:val="00927B6F"/>
    <w:rsid w:val="00930067"/>
    <w:rsid w:val="00930491"/>
    <w:rsid w:val="00930544"/>
    <w:rsid w:val="009312FD"/>
    <w:rsid w:val="00931354"/>
    <w:rsid w:val="009316B8"/>
    <w:rsid w:val="009318A3"/>
    <w:rsid w:val="0093251B"/>
    <w:rsid w:val="00932E9F"/>
    <w:rsid w:val="00933A73"/>
    <w:rsid w:val="00933F61"/>
    <w:rsid w:val="00934104"/>
    <w:rsid w:val="009354FF"/>
    <w:rsid w:val="00935921"/>
    <w:rsid w:val="00935ED3"/>
    <w:rsid w:val="00936B17"/>
    <w:rsid w:val="00937427"/>
    <w:rsid w:val="00937C7F"/>
    <w:rsid w:val="0094050B"/>
    <w:rsid w:val="009407D4"/>
    <w:rsid w:val="009408AF"/>
    <w:rsid w:val="00940AF9"/>
    <w:rsid w:val="009412C3"/>
    <w:rsid w:val="00941CBF"/>
    <w:rsid w:val="00941D6A"/>
    <w:rsid w:val="00941F32"/>
    <w:rsid w:val="00941FE3"/>
    <w:rsid w:val="00942DB6"/>
    <w:rsid w:val="0094336E"/>
    <w:rsid w:val="00943BCD"/>
    <w:rsid w:val="00943E70"/>
    <w:rsid w:val="00943F8E"/>
    <w:rsid w:val="0094474C"/>
    <w:rsid w:val="009449CD"/>
    <w:rsid w:val="00944E9D"/>
    <w:rsid w:val="0094527A"/>
    <w:rsid w:val="009460F6"/>
    <w:rsid w:val="0094699C"/>
    <w:rsid w:val="00946E8F"/>
    <w:rsid w:val="00947134"/>
    <w:rsid w:val="00947C6F"/>
    <w:rsid w:val="0095006E"/>
    <w:rsid w:val="00950984"/>
    <w:rsid w:val="0095107E"/>
    <w:rsid w:val="00951904"/>
    <w:rsid w:val="0095196D"/>
    <w:rsid w:val="0095217B"/>
    <w:rsid w:val="00953D62"/>
    <w:rsid w:val="009540DC"/>
    <w:rsid w:val="0095411E"/>
    <w:rsid w:val="00954760"/>
    <w:rsid w:val="00954FF4"/>
    <w:rsid w:val="00955016"/>
    <w:rsid w:val="009553D0"/>
    <w:rsid w:val="00955720"/>
    <w:rsid w:val="00956A07"/>
    <w:rsid w:val="00956A40"/>
    <w:rsid w:val="00956E6B"/>
    <w:rsid w:val="00957092"/>
    <w:rsid w:val="00957F03"/>
    <w:rsid w:val="00960277"/>
    <w:rsid w:val="00960F9C"/>
    <w:rsid w:val="00961519"/>
    <w:rsid w:val="00961BC8"/>
    <w:rsid w:val="00961FE3"/>
    <w:rsid w:val="00962726"/>
    <w:rsid w:val="0096399C"/>
    <w:rsid w:val="00964A6B"/>
    <w:rsid w:val="00964D95"/>
    <w:rsid w:val="00965608"/>
    <w:rsid w:val="009659B5"/>
    <w:rsid w:val="009667BC"/>
    <w:rsid w:val="0096751D"/>
    <w:rsid w:val="00967EB9"/>
    <w:rsid w:val="009709A7"/>
    <w:rsid w:val="00970A4E"/>
    <w:rsid w:val="00970A66"/>
    <w:rsid w:val="00970E5F"/>
    <w:rsid w:val="00970EF4"/>
    <w:rsid w:val="00971B0F"/>
    <w:rsid w:val="00971FEB"/>
    <w:rsid w:val="00972B09"/>
    <w:rsid w:val="00973C39"/>
    <w:rsid w:val="00973F84"/>
    <w:rsid w:val="00973FBB"/>
    <w:rsid w:val="00975A15"/>
    <w:rsid w:val="00975C81"/>
    <w:rsid w:val="00976B33"/>
    <w:rsid w:val="00976D29"/>
    <w:rsid w:val="00976FBE"/>
    <w:rsid w:val="009773BE"/>
    <w:rsid w:val="00977936"/>
    <w:rsid w:val="00977C78"/>
    <w:rsid w:val="00980088"/>
    <w:rsid w:val="009803E6"/>
    <w:rsid w:val="009804A3"/>
    <w:rsid w:val="00980C86"/>
    <w:rsid w:val="00982DC2"/>
    <w:rsid w:val="00982F99"/>
    <w:rsid w:val="009830FD"/>
    <w:rsid w:val="009832C5"/>
    <w:rsid w:val="0098334E"/>
    <w:rsid w:val="009833A5"/>
    <w:rsid w:val="00983ACB"/>
    <w:rsid w:val="00983DC4"/>
    <w:rsid w:val="0098652A"/>
    <w:rsid w:val="009866D8"/>
    <w:rsid w:val="009869A5"/>
    <w:rsid w:val="00986EC7"/>
    <w:rsid w:val="00987219"/>
    <w:rsid w:val="0098723D"/>
    <w:rsid w:val="00987845"/>
    <w:rsid w:val="00987BD5"/>
    <w:rsid w:val="00987E4E"/>
    <w:rsid w:val="009902AF"/>
    <w:rsid w:val="0099253F"/>
    <w:rsid w:val="00992670"/>
    <w:rsid w:val="00992958"/>
    <w:rsid w:val="00992DCD"/>
    <w:rsid w:val="00993547"/>
    <w:rsid w:val="00993A5B"/>
    <w:rsid w:val="00993CE8"/>
    <w:rsid w:val="00993EE2"/>
    <w:rsid w:val="00993FA9"/>
    <w:rsid w:val="009941B3"/>
    <w:rsid w:val="0099455D"/>
    <w:rsid w:val="00994D09"/>
    <w:rsid w:val="00995F48"/>
    <w:rsid w:val="009969DF"/>
    <w:rsid w:val="00996CC5"/>
    <w:rsid w:val="00996E28"/>
    <w:rsid w:val="0099701B"/>
    <w:rsid w:val="0099707C"/>
    <w:rsid w:val="00997221"/>
    <w:rsid w:val="00997265"/>
    <w:rsid w:val="009972D0"/>
    <w:rsid w:val="00997969"/>
    <w:rsid w:val="00997A7B"/>
    <w:rsid w:val="009A05DD"/>
    <w:rsid w:val="009A13C2"/>
    <w:rsid w:val="009A1DDE"/>
    <w:rsid w:val="009A1F18"/>
    <w:rsid w:val="009A250D"/>
    <w:rsid w:val="009A3180"/>
    <w:rsid w:val="009A3688"/>
    <w:rsid w:val="009A3839"/>
    <w:rsid w:val="009A3FE1"/>
    <w:rsid w:val="009A444F"/>
    <w:rsid w:val="009A5E07"/>
    <w:rsid w:val="009A651E"/>
    <w:rsid w:val="009A6613"/>
    <w:rsid w:val="009A6B14"/>
    <w:rsid w:val="009A738E"/>
    <w:rsid w:val="009B08FD"/>
    <w:rsid w:val="009B18CC"/>
    <w:rsid w:val="009B1D34"/>
    <w:rsid w:val="009B2237"/>
    <w:rsid w:val="009B2EA0"/>
    <w:rsid w:val="009B3115"/>
    <w:rsid w:val="009B33D7"/>
    <w:rsid w:val="009B3963"/>
    <w:rsid w:val="009B39F0"/>
    <w:rsid w:val="009B409B"/>
    <w:rsid w:val="009B471B"/>
    <w:rsid w:val="009B4D72"/>
    <w:rsid w:val="009B52AF"/>
    <w:rsid w:val="009B595A"/>
    <w:rsid w:val="009B5E6F"/>
    <w:rsid w:val="009B7B76"/>
    <w:rsid w:val="009B7BA5"/>
    <w:rsid w:val="009C0A9E"/>
    <w:rsid w:val="009C0BA1"/>
    <w:rsid w:val="009C0F2A"/>
    <w:rsid w:val="009C10F9"/>
    <w:rsid w:val="009C1978"/>
    <w:rsid w:val="009C1B36"/>
    <w:rsid w:val="009C1C75"/>
    <w:rsid w:val="009C1F0D"/>
    <w:rsid w:val="009C2C10"/>
    <w:rsid w:val="009C3538"/>
    <w:rsid w:val="009C38ED"/>
    <w:rsid w:val="009C3D79"/>
    <w:rsid w:val="009C4380"/>
    <w:rsid w:val="009C484F"/>
    <w:rsid w:val="009C4D06"/>
    <w:rsid w:val="009C4DBD"/>
    <w:rsid w:val="009C4FDE"/>
    <w:rsid w:val="009C5122"/>
    <w:rsid w:val="009C54AE"/>
    <w:rsid w:val="009C57F2"/>
    <w:rsid w:val="009C59CD"/>
    <w:rsid w:val="009C6436"/>
    <w:rsid w:val="009C6A39"/>
    <w:rsid w:val="009C71C3"/>
    <w:rsid w:val="009D0210"/>
    <w:rsid w:val="009D02F3"/>
    <w:rsid w:val="009D0743"/>
    <w:rsid w:val="009D0E16"/>
    <w:rsid w:val="009D14E5"/>
    <w:rsid w:val="009D27AE"/>
    <w:rsid w:val="009D2844"/>
    <w:rsid w:val="009D384A"/>
    <w:rsid w:val="009D3B75"/>
    <w:rsid w:val="009D4824"/>
    <w:rsid w:val="009D49B1"/>
    <w:rsid w:val="009D50D5"/>
    <w:rsid w:val="009D5234"/>
    <w:rsid w:val="009D5D5F"/>
    <w:rsid w:val="009D7DE4"/>
    <w:rsid w:val="009E0651"/>
    <w:rsid w:val="009E0705"/>
    <w:rsid w:val="009E0EA7"/>
    <w:rsid w:val="009E1215"/>
    <w:rsid w:val="009E1377"/>
    <w:rsid w:val="009E1BAE"/>
    <w:rsid w:val="009E1C61"/>
    <w:rsid w:val="009E1EC5"/>
    <w:rsid w:val="009E3935"/>
    <w:rsid w:val="009E3B1B"/>
    <w:rsid w:val="009E4374"/>
    <w:rsid w:val="009E44D7"/>
    <w:rsid w:val="009E4A60"/>
    <w:rsid w:val="009E4F47"/>
    <w:rsid w:val="009E5944"/>
    <w:rsid w:val="009E616B"/>
    <w:rsid w:val="009E7E46"/>
    <w:rsid w:val="009F05F0"/>
    <w:rsid w:val="009F0DB3"/>
    <w:rsid w:val="009F2EBF"/>
    <w:rsid w:val="009F31F4"/>
    <w:rsid w:val="009F335B"/>
    <w:rsid w:val="009F3F85"/>
    <w:rsid w:val="009F42C2"/>
    <w:rsid w:val="009F4785"/>
    <w:rsid w:val="009F52C7"/>
    <w:rsid w:val="009F551C"/>
    <w:rsid w:val="009F5533"/>
    <w:rsid w:val="009F5AD8"/>
    <w:rsid w:val="009F5C84"/>
    <w:rsid w:val="009F5D5F"/>
    <w:rsid w:val="009F6667"/>
    <w:rsid w:val="009F6A95"/>
    <w:rsid w:val="009F6CC0"/>
    <w:rsid w:val="009F6FE3"/>
    <w:rsid w:val="00A00433"/>
    <w:rsid w:val="00A00A8D"/>
    <w:rsid w:val="00A019C7"/>
    <w:rsid w:val="00A0231D"/>
    <w:rsid w:val="00A02409"/>
    <w:rsid w:val="00A02C22"/>
    <w:rsid w:val="00A035B6"/>
    <w:rsid w:val="00A06276"/>
    <w:rsid w:val="00A06929"/>
    <w:rsid w:val="00A06A90"/>
    <w:rsid w:val="00A06ACD"/>
    <w:rsid w:val="00A06BBF"/>
    <w:rsid w:val="00A06D4B"/>
    <w:rsid w:val="00A0754F"/>
    <w:rsid w:val="00A077C1"/>
    <w:rsid w:val="00A078B8"/>
    <w:rsid w:val="00A079B5"/>
    <w:rsid w:val="00A07EB4"/>
    <w:rsid w:val="00A10632"/>
    <w:rsid w:val="00A10740"/>
    <w:rsid w:val="00A1104C"/>
    <w:rsid w:val="00A11527"/>
    <w:rsid w:val="00A11653"/>
    <w:rsid w:val="00A127E4"/>
    <w:rsid w:val="00A13E02"/>
    <w:rsid w:val="00A146AF"/>
    <w:rsid w:val="00A147F4"/>
    <w:rsid w:val="00A15A2E"/>
    <w:rsid w:val="00A1609C"/>
    <w:rsid w:val="00A16309"/>
    <w:rsid w:val="00A16EDE"/>
    <w:rsid w:val="00A16FBF"/>
    <w:rsid w:val="00A17095"/>
    <w:rsid w:val="00A1776C"/>
    <w:rsid w:val="00A20C0A"/>
    <w:rsid w:val="00A20D70"/>
    <w:rsid w:val="00A20FDE"/>
    <w:rsid w:val="00A21518"/>
    <w:rsid w:val="00A21E0F"/>
    <w:rsid w:val="00A21F50"/>
    <w:rsid w:val="00A2260D"/>
    <w:rsid w:val="00A228FD"/>
    <w:rsid w:val="00A2298D"/>
    <w:rsid w:val="00A22BAD"/>
    <w:rsid w:val="00A238E7"/>
    <w:rsid w:val="00A23FEB"/>
    <w:rsid w:val="00A25843"/>
    <w:rsid w:val="00A26891"/>
    <w:rsid w:val="00A271B5"/>
    <w:rsid w:val="00A2726E"/>
    <w:rsid w:val="00A27729"/>
    <w:rsid w:val="00A2786E"/>
    <w:rsid w:val="00A27A17"/>
    <w:rsid w:val="00A27D05"/>
    <w:rsid w:val="00A31203"/>
    <w:rsid w:val="00A312F6"/>
    <w:rsid w:val="00A313D2"/>
    <w:rsid w:val="00A314D6"/>
    <w:rsid w:val="00A319E3"/>
    <w:rsid w:val="00A32B43"/>
    <w:rsid w:val="00A33D0E"/>
    <w:rsid w:val="00A3475B"/>
    <w:rsid w:val="00A34850"/>
    <w:rsid w:val="00A34916"/>
    <w:rsid w:val="00A3596B"/>
    <w:rsid w:val="00A35AB8"/>
    <w:rsid w:val="00A35F72"/>
    <w:rsid w:val="00A3644B"/>
    <w:rsid w:val="00A365AA"/>
    <w:rsid w:val="00A36695"/>
    <w:rsid w:val="00A37138"/>
    <w:rsid w:val="00A37305"/>
    <w:rsid w:val="00A4007D"/>
    <w:rsid w:val="00A401D1"/>
    <w:rsid w:val="00A4024A"/>
    <w:rsid w:val="00A40328"/>
    <w:rsid w:val="00A40E85"/>
    <w:rsid w:val="00A41AEE"/>
    <w:rsid w:val="00A42163"/>
    <w:rsid w:val="00A425D3"/>
    <w:rsid w:val="00A42738"/>
    <w:rsid w:val="00A43335"/>
    <w:rsid w:val="00A445D4"/>
    <w:rsid w:val="00A44837"/>
    <w:rsid w:val="00A44956"/>
    <w:rsid w:val="00A45517"/>
    <w:rsid w:val="00A470FB"/>
    <w:rsid w:val="00A50137"/>
    <w:rsid w:val="00A50213"/>
    <w:rsid w:val="00A502D8"/>
    <w:rsid w:val="00A5043F"/>
    <w:rsid w:val="00A50749"/>
    <w:rsid w:val="00A515A8"/>
    <w:rsid w:val="00A518C7"/>
    <w:rsid w:val="00A518F5"/>
    <w:rsid w:val="00A51BCF"/>
    <w:rsid w:val="00A51C71"/>
    <w:rsid w:val="00A51E35"/>
    <w:rsid w:val="00A523DF"/>
    <w:rsid w:val="00A5246F"/>
    <w:rsid w:val="00A5258B"/>
    <w:rsid w:val="00A52BA7"/>
    <w:rsid w:val="00A532AC"/>
    <w:rsid w:val="00A532F9"/>
    <w:rsid w:val="00A53415"/>
    <w:rsid w:val="00A53AD7"/>
    <w:rsid w:val="00A53ED3"/>
    <w:rsid w:val="00A54215"/>
    <w:rsid w:val="00A542DB"/>
    <w:rsid w:val="00A54CD9"/>
    <w:rsid w:val="00A54DB6"/>
    <w:rsid w:val="00A54E3A"/>
    <w:rsid w:val="00A54EAB"/>
    <w:rsid w:val="00A5542F"/>
    <w:rsid w:val="00A554D6"/>
    <w:rsid w:val="00A55CF9"/>
    <w:rsid w:val="00A55FAF"/>
    <w:rsid w:val="00A5653C"/>
    <w:rsid w:val="00A566E8"/>
    <w:rsid w:val="00A56D5C"/>
    <w:rsid w:val="00A572D7"/>
    <w:rsid w:val="00A5761C"/>
    <w:rsid w:val="00A57731"/>
    <w:rsid w:val="00A577C1"/>
    <w:rsid w:val="00A57936"/>
    <w:rsid w:val="00A60385"/>
    <w:rsid w:val="00A6077C"/>
    <w:rsid w:val="00A61928"/>
    <w:rsid w:val="00A619FE"/>
    <w:rsid w:val="00A626EC"/>
    <w:rsid w:val="00A62B67"/>
    <w:rsid w:val="00A63324"/>
    <w:rsid w:val="00A6382F"/>
    <w:rsid w:val="00A63BD3"/>
    <w:rsid w:val="00A64173"/>
    <w:rsid w:val="00A64658"/>
    <w:rsid w:val="00A657C5"/>
    <w:rsid w:val="00A659B8"/>
    <w:rsid w:val="00A65C4E"/>
    <w:rsid w:val="00A65DD7"/>
    <w:rsid w:val="00A661B9"/>
    <w:rsid w:val="00A66807"/>
    <w:rsid w:val="00A66D6A"/>
    <w:rsid w:val="00A67F0F"/>
    <w:rsid w:val="00A70972"/>
    <w:rsid w:val="00A70C49"/>
    <w:rsid w:val="00A71774"/>
    <w:rsid w:val="00A71D20"/>
    <w:rsid w:val="00A7210B"/>
    <w:rsid w:val="00A721A1"/>
    <w:rsid w:val="00A74892"/>
    <w:rsid w:val="00A7738B"/>
    <w:rsid w:val="00A778C1"/>
    <w:rsid w:val="00A77A84"/>
    <w:rsid w:val="00A77C5B"/>
    <w:rsid w:val="00A8001C"/>
    <w:rsid w:val="00A801B1"/>
    <w:rsid w:val="00A80A93"/>
    <w:rsid w:val="00A80CC0"/>
    <w:rsid w:val="00A811EE"/>
    <w:rsid w:val="00A81538"/>
    <w:rsid w:val="00A82940"/>
    <w:rsid w:val="00A82FCD"/>
    <w:rsid w:val="00A8329D"/>
    <w:rsid w:val="00A835AF"/>
    <w:rsid w:val="00A83820"/>
    <w:rsid w:val="00A8535D"/>
    <w:rsid w:val="00A8556C"/>
    <w:rsid w:val="00A86313"/>
    <w:rsid w:val="00A86829"/>
    <w:rsid w:val="00A87246"/>
    <w:rsid w:val="00A874DD"/>
    <w:rsid w:val="00A87649"/>
    <w:rsid w:val="00A87CB0"/>
    <w:rsid w:val="00A90193"/>
    <w:rsid w:val="00A9029E"/>
    <w:rsid w:val="00A91868"/>
    <w:rsid w:val="00A92C37"/>
    <w:rsid w:val="00A92D24"/>
    <w:rsid w:val="00A930BD"/>
    <w:rsid w:val="00A93D49"/>
    <w:rsid w:val="00A93D75"/>
    <w:rsid w:val="00A940B9"/>
    <w:rsid w:val="00A941D3"/>
    <w:rsid w:val="00A9453C"/>
    <w:rsid w:val="00A94C90"/>
    <w:rsid w:val="00A95081"/>
    <w:rsid w:val="00A9542B"/>
    <w:rsid w:val="00A9590E"/>
    <w:rsid w:val="00A961D4"/>
    <w:rsid w:val="00A9636F"/>
    <w:rsid w:val="00A979FC"/>
    <w:rsid w:val="00A97DC5"/>
    <w:rsid w:val="00AA02B0"/>
    <w:rsid w:val="00AA079A"/>
    <w:rsid w:val="00AA0B25"/>
    <w:rsid w:val="00AA167F"/>
    <w:rsid w:val="00AA1800"/>
    <w:rsid w:val="00AA1954"/>
    <w:rsid w:val="00AA1D61"/>
    <w:rsid w:val="00AA202E"/>
    <w:rsid w:val="00AA2444"/>
    <w:rsid w:val="00AA2F1D"/>
    <w:rsid w:val="00AA3525"/>
    <w:rsid w:val="00AA3665"/>
    <w:rsid w:val="00AA3EA4"/>
    <w:rsid w:val="00AA4141"/>
    <w:rsid w:val="00AA4FAA"/>
    <w:rsid w:val="00AA5014"/>
    <w:rsid w:val="00AA5188"/>
    <w:rsid w:val="00AA5602"/>
    <w:rsid w:val="00AA58B4"/>
    <w:rsid w:val="00AA5FC2"/>
    <w:rsid w:val="00AA6021"/>
    <w:rsid w:val="00AA6BCF"/>
    <w:rsid w:val="00AA7B57"/>
    <w:rsid w:val="00AA7F16"/>
    <w:rsid w:val="00AB006E"/>
    <w:rsid w:val="00AB0341"/>
    <w:rsid w:val="00AB0BF7"/>
    <w:rsid w:val="00AB0C6A"/>
    <w:rsid w:val="00AB0CFB"/>
    <w:rsid w:val="00AB10B6"/>
    <w:rsid w:val="00AB1B21"/>
    <w:rsid w:val="00AB1B28"/>
    <w:rsid w:val="00AB25C9"/>
    <w:rsid w:val="00AB26EE"/>
    <w:rsid w:val="00AB2870"/>
    <w:rsid w:val="00AB3609"/>
    <w:rsid w:val="00AB3682"/>
    <w:rsid w:val="00AB3792"/>
    <w:rsid w:val="00AB3FDA"/>
    <w:rsid w:val="00AB4087"/>
    <w:rsid w:val="00AB46E8"/>
    <w:rsid w:val="00AB4DA0"/>
    <w:rsid w:val="00AB5875"/>
    <w:rsid w:val="00AB5BD0"/>
    <w:rsid w:val="00AB60ED"/>
    <w:rsid w:val="00AB7483"/>
    <w:rsid w:val="00AB7745"/>
    <w:rsid w:val="00AB7E26"/>
    <w:rsid w:val="00AC025E"/>
    <w:rsid w:val="00AC0561"/>
    <w:rsid w:val="00AC0B58"/>
    <w:rsid w:val="00AC102E"/>
    <w:rsid w:val="00AC165C"/>
    <w:rsid w:val="00AC2364"/>
    <w:rsid w:val="00AC255B"/>
    <w:rsid w:val="00AC2BEC"/>
    <w:rsid w:val="00AC2E8A"/>
    <w:rsid w:val="00AC2FE6"/>
    <w:rsid w:val="00AC4015"/>
    <w:rsid w:val="00AC40F6"/>
    <w:rsid w:val="00AC4357"/>
    <w:rsid w:val="00AC44CB"/>
    <w:rsid w:val="00AC5204"/>
    <w:rsid w:val="00AC5423"/>
    <w:rsid w:val="00AC5D8C"/>
    <w:rsid w:val="00AC657F"/>
    <w:rsid w:val="00AC67C7"/>
    <w:rsid w:val="00AC6B2F"/>
    <w:rsid w:val="00AD0402"/>
    <w:rsid w:val="00AD0657"/>
    <w:rsid w:val="00AD10DE"/>
    <w:rsid w:val="00AD1A99"/>
    <w:rsid w:val="00AD22B6"/>
    <w:rsid w:val="00AD22CD"/>
    <w:rsid w:val="00AD22E1"/>
    <w:rsid w:val="00AD2578"/>
    <w:rsid w:val="00AD3445"/>
    <w:rsid w:val="00AD3ABD"/>
    <w:rsid w:val="00AD41AB"/>
    <w:rsid w:val="00AD4267"/>
    <w:rsid w:val="00AD46C1"/>
    <w:rsid w:val="00AD54C4"/>
    <w:rsid w:val="00AD5666"/>
    <w:rsid w:val="00AD566D"/>
    <w:rsid w:val="00AD5819"/>
    <w:rsid w:val="00AD717B"/>
    <w:rsid w:val="00AD737E"/>
    <w:rsid w:val="00AD7BA8"/>
    <w:rsid w:val="00AE07AC"/>
    <w:rsid w:val="00AE12E8"/>
    <w:rsid w:val="00AE1420"/>
    <w:rsid w:val="00AE3252"/>
    <w:rsid w:val="00AE3D3D"/>
    <w:rsid w:val="00AE4045"/>
    <w:rsid w:val="00AE40DD"/>
    <w:rsid w:val="00AE4175"/>
    <w:rsid w:val="00AE5670"/>
    <w:rsid w:val="00AE5B42"/>
    <w:rsid w:val="00AE5CE6"/>
    <w:rsid w:val="00AE5F79"/>
    <w:rsid w:val="00AE635F"/>
    <w:rsid w:val="00AE6554"/>
    <w:rsid w:val="00AE674E"/>
    <w:rsid w:val="00AE680A"/>
    <w:rsid w:val="00AE6A72"/>
    <w:rsid w:val="00AE6B16"/>
    <w:rsid w:val="00AE6E7D"/>
    <w:rsid w:val="00AE6FF9"/>
    <w:rsid w:val="00AF01EF"/>
    <w:rsid w:val="00AF01F6"/>
    <w:rsid w:val="00AF0368"/>
    <w:rsid w:val="00AF03C7"/>
    <w:rsid w:val="00AF0944"/>
    <w:rsid w:val="00AF20E6"/>
    <w:rsid w:val="00AF23B0"/>
    <w:rsid w:val="00AF2AA8"/>
    <w:rsid w:val="00AF2C79"/>
    <w:rsid w:val="00AF2EBE"/>
    <w:rsid w:val="00AF36A2"/>
    <w:rsid w:val="00AF38AF"/>
    <w:rsid w:val="00AF3F95"/>
    <w:rsid w:val="00AF40F2"/>
    <w:rsid w:val="00AF41AB"/>
    <w:rsid w:val="00AF4375"/>
    <w:rsid w:val="00AF4786"/>
    <w:rsid w:val="00AF4909"/>
    <w:rsid w:val="00AF4F7F"/>
    <w:rsid w:val="00AF55A9"/>
    <w:rsid w:val="00AF68B0"/>
    <w:rsid w:val="00AF7178"/>
    <w:rsid w:val="00AF7526"/>
    <w:rsid w:val="00AF7853"/>
    <w:rsid w:val="00B016C2"/>
    <w:rsid w:val="00B01962"/>
    <w:rsid w:val="00B01A0B"/>
    <w:rsid w:val="00B01AA4"/>
    <w:rsid w:val="00B01B7B"/>
    <w:rsid w:val="00B0229D"/>
    <w:rsid w:val="00B03BA9"/>
    <w:rsid w:val="00B03D45"/>
    <w:rsid w:val="00B04BBE"/>
    <w:rsid w:val="00B052CE"/>
    <w:rsid w:val="00B05FB1"/>
    <w:rsid w:val="00B0603A"/>
    <w:rsid w:val="00B063F8"/>
    <w:rsid w:val="00B070C8"/>
    <w:rsid w:val="00B074AF"/>
    <w:rsid w:val="00B074EA"/>
    <w:rsid w:val="00B07578"/>
    <w:rsid w:val="00B0797E"/>
    <w:rsid w:val="00B07BDE"/>
    <w:rsid w:val="00B10126"/>
    <w:rsid w:val="00B1171A"/>
    <w:rsid w:val="00B11DC8"/>
    <w:rsid w:val="00B12B1F"/>
    <w:rsid w:val="00B12E08"/>
    <w:rsid w:val="00B139DF"/>
    <w:rsid w:val="00B13A3C"/>
    <w:rsid w:val="00B13AD9"/>
    <w:rsid w:val="00B14048"/>
    <w:rsid w:val="00B1464D"/>
    <w:rsid w:val="00B148D3"/>
    <w:rsid w:val="00B15399"/>
    <w:rsid w:val="00B1544C"/>
    <w:rsid w:val="00B15730"/>
    <w:rsid w:val="00B160C1"/>
    <w:rsid w:val="00B16470"/>
    <w:rsid w:val="00B1647F"/>
    <w:rsid w:val="00B164A9"/>
    <w:rsid w:val="00B1654A"/>
    <w:rsid w:val="00B16CE5"/>
    <w:rsid w:val="00B17746"/>
    <w:rsid w:val="00B177D1"/>
    <w:rsid w:val="00B20762"/>
    <w:rsid w:val="00B208F3"/>
    <w:rsid w:val="00B20AEF"/>
    <w:rsid w:val="00B20C2D"/>
    <w:rsid w:val="00B2144C"/>
    <w:rsid w:val="00B219B0"/>
    <w:rsid w:val="00B221ED"/>
    <w:rsid w:val="00B22330"/>
    <w:rsid w:val="00B22954"/>
    <w:rsid w:val="00B23D0C"/>
    <w:rsid w:val="00B24297"/>
    <w:rsid w:val="00B24645"/>
    <w:rsid w:val="00B24984"/>
    <w:rsid w:val="00B24DCB"/>
    <w:rsid w:val="00B25077"/>
    <w:rsid w:val="00B2526D"/>
    <w:rsid w:val="00B25CFE"/>
    <w:rsid w:val="00B2637B"/>
    <w:rsid w:val="00B26B94"/>
    <w:rsid w:val="00B27484"/>
    <w:rsid w:val="00B27B25"/>
    <w:rsid w:val="00B30718"/>
    <w:rsid w:val="00B311CF"/>
    <w:rsid w:val="00B319AB"/>
    <w:rsid w:val="00B31A28"/>
    <w:rsid w:val="00B32414"/>
    <w:rsid w:val="00B32B65"/>
    <w:rsid w:val="00B3306A"/>
    <w:rsid w:val="00B33253"/>
    <w:rsid w:val="00B33F40"/>
    <w:rsid w:val="00B34EFB"/>
    <w:rsid w:val="00B352CB"/>
    <w:rsid w:val="00B35335"/>
    <w:rsid w:val="00B35BF0"/>
    <w:rsid w:val="00B36225"/>
    <w:rsid w:val="00B36261"/>
    <w:rsid w:val="00B367A1"/>
    <w:rsid w:val="00B370AD"/>
    <w:rsid w:val="00B37FB6"/>
    <w:rsid w:val="00B4036F"/>
    <w:rsid w:val="00B40B67"/>
    <w:rsid w:val="00B40F74"/>
    <w:rsid w:val="00B4112D"/>
    <w:rsid w:val="00B4248F"/>
    <w:rsid w:val="00B42A84"/>
    <w:rsid w:val="00B4323C"/>
    <w:rsid w:val="00B43AA9"/>
    <w:rsid w:val="00B44426"/>
    <w:rsid w:val="00B44B7C"/>
    <w:rsid w:val="00B44C35"/>
    <w:rsid w:val="00B450B6"/>
    <w:rsid w:val="00B45442"/>
    <w:rsid w:val="00B458AD"/>
    <w:rsid w:val="00B45C03"/>
    <w:rsid w:val="00B4619D"/>
    <w:rsid w:val="00B46F37"/>
    <w:rsid w:val="00B472D5"/>
    <w:rsid w:val="00B478F4"/>
    <w:rsid w:val="00B501AC"/>
    <w:rsid w:val="00B50586"/>
    <w:rsid w:val="00B50DEF"/>
    <w:rsid w:val="00B50FA0"/>
    <w:rsid w:val="00B5115D"/>
    <w:rsid w:val="00B515C3"/>
    <w:rsid w:val="00B528E1"/>
    <w:rsid w:val="00B52915"/>
    <w:rsid w:val="00B5334E"/>
    <w:rsid w:val="00B543C5"/>
    <w:rsid w:val="00B55FB2"/>
    <w:rsid w:val="00B5689A"/>
    <w:rsid w:val="00B575C6"/>
    <w:rsid w:val="00B57806"/>
    <w:rsid w:val="00B57FA8"/>
    <w:rsid w:val="00B60769"/>
    <w:rsid w:val="00B60B51"/>
    <w:rsid w:val="00B61809"/>
    <w:rsid w:val="00B625F0"/>
    <w:rsid w:val="00B62C87"/>
    <w:rsid w:val="00B6350E"/>
    <w:rsid w:val="00B63937"/>
    <w:rsid w:val="00B64525"/>
    <w:rsid w:val="00B648E6"/>
    <w:rsid w:val="00B64A5E"/>
    <w:rsid w:val="00B65828"/>
    <w:rsid w:val="00B65BF9"/>
    <w:rsid w:val="00B65EC5"/>
    <w:rsid w:val="00B66EBE"/>
    <w:rsid w:val="00B67390"/>
    <w:rsid w:val="00B677AE"/>
    <w:rsid w:val="00B67869"/>
    <w:rsid w:val="00B70C69"/>
    <w:rsid w:val="00B70DF8"/>
    <w:rsid w:val="00B7117E"/>
    <w:rsid w:val="00B72312"/>
    <w:rsid w:val="00B72B2A"/>
    <w:rsid w:val="00B732F4"/>
    <w:rsid w:val="00B73CE0"/>
    <w:rsid w:val="00B74741"/>
    <w:rsid w:val="00B74940"/>
    <w:rsid w:val="00B7543D"/>
    <w:rsid w:val="00B75725"/>
    <w:rsid w:val="00B757C2"/>
    <w:rsid w:val="00B7600E"/>
    <w:rsid w:val="00B761CC"/>
    <w:rsid w:val="00B764D6"/>
    <w:rsid w:val="00B765BF"/>
    <w:rsid w:val="00B7669C"/>
    <w:rsid w:val="00B76752"/>
    <w:rsid w:val="00B7787F"/>
    <w:rsid w:val="00B80FBA"/>
    <w:rsid w:val="00B817A9"/>
    <w:rsid w:val="00B8252C"/>
    <w:rsid w:val="00B8265A"/>
    <w:rsid w:val="00B833E6"/>
    <w:rsid w:val="00B83B5C"/>
    <w:rsid w:val="00B83C42"/>
    <w:rsid w:val="00B83C6D"/>
    <w:rsid w:val="00B83EB6"/>
    <w:rsid w:val="00B84BFA"/>
    <w:rsid w:val="00B8558B"/>
    <w:rsid w:val="00B85AD8"/>
    <w:rsid w:val="00B866DD"/>
    <w:rsid w:val="00B86E56"/>
    <w:rsid w:val="00B86E96"/>
    <w:rsid w:val="00B871C8"/>
    <w:rsid w:val="00B87450"/>
    <w:rsid w:val="00B903CA"/>
    <w:rsid w:val="00B9042F"/>
    <w:rsid w:val="00B905CD"/>
    <w:rsid w:val="00B90825"/>
    <w:rsid w:val="00B908A4"/>
    <w:rsid w:val="00B90A28"/>
    <w:rsid w:val="00B9195E"/>
    <w:rsid w:val="00B91B4C"/>
    <w:rsid w:val="00B92115"/>
    <w:rsid w:val="00B92319"/>
    <w:rsid w:val="00B92480"/>
    <w:rsid w:val="00B92B0D"/>
    <w:rsid w:val="00B92C66"/>
    <w:rsid w:val="00B9356F"/>
    <w:rsid w:val="00B9373B"/>
    <w:rsid w:val="00B93FE8"/>
    <w:rsid w:val="00B94395"/>
    <w:rsid w:val="00B94399"/>
    <w:rsid w:val="00B9464D"/>
    <w:rsid w:val="00B94723"/>
    <w:rsid w:val="00B95061"/>
    <w:rsid w:val="00B955F5"/>
    <w:rsid w:val="00B95BDD"/>
    <w:rsid w:val="00B96F70"/>
    <w:rsid w:val="00B979B1"/>
    <w:rsid w:val="00B97FA0"/>
    <w:rsid w:val="00BA04AB"/>
    <w:rsid w:val="00BA06D7"/>
    <w:rsid w:val="00BA38CE"/>
    <w:rsid w:val="00BA3BA3"/>
    <w:rsid w:val="00BA3E91"/>
    <w:rsid w:val="00BA45BD"/>
    <w:rsid w:val="00BA49EC"/>
    <w:rsid w:val="00BA4DBD"/>
    <w:rsid w:val="00BA58A3"/>
    <w:rsid w:val="00BA5C36"/>
    <w:rsid w:val="00BA614C"/>
    <w:rsid w:val="00BA7463"/>
    <w:rsid w:val="00BA7541"/>
    <w:rsid w:val="00BA77F3"/>
    <w:rsid w:val="00BA7907"/>
    <w:rsid w:val="00BB0199"/>
    <w:rsid w:val="00BB0B3C"/>
    <w:rsid w:val="00BB0CF1"/>
    <w:rsid w:val="00BB0D39"/>
    <w:rsid w:val="00BB0F75"/>
    <w:rsid w:val="00BB18ED"/>
    <w:rsid w:val="00BB1B4B"/>
    <w:rsid w:val="00BB1D6E"/>
    <w:rsid w:val="00BB282B"/>
    <w:rsid w:val="00BB2F43"/>
    <w:rsid w:val="00BB3002"/>
    <w:rsid w:val="00BB3334"/>
    <w:rsid w:val="00BB344F"/>
    <w:rsid w:val="00BB3E70"/>
    <w:rsid w:val="00BB4565"/>
    <w:rsid w:val="00BB4F2C"/>
    <w:rsid w:val="00BB6270"/>
    <w:rsid w:val="00BB62DE"/>
    <w:rsid w:val="00BB715F"/>
    <w:rsid w:val="00BB7827"/>
    <w:rsid w:val="00BB7842"/>
    <w:rsid w:val="00BB7CC6"/>
    <w:rsid w:val="00BC064E"/>
    <w:rsid w:val="00BC1241"/>
    <w:rsid w:val="00BC141D"/>
    <w:rsid w:val="00BC1E30"/>
    <w:rsid w:val="00BC2704"/>
    <w:rsid w:val="00BC2D72"/>
    <w:rsid w:val="00BC2FFB"/>
    <w:rsid w:val="00BC30B7"/>
    <w:rsid w:val="00BC312D"/>
    <w:rsid w:val="00BC3514"/>
    <w:rsid w:val="00BC38A2"/>
    <w:rsid w:val="00BC4539"/>
    <w:rsid w:val="00BC463F"/>
    <w:rsid w:val="00BC5115"/>
    <w:rsid w:val="00BC54B3"/>
    <w:rsid w:val="00BC55FA"/>
    <w:rsid w:val="00BC6465"/>
    <w:rsid w:val="00BC64FD"/>
    <w:rsid w:val="00BC6F0B"/>
    <w:rsid w:val="00BC7069"/>
    <w:rsid w:val="00BC75E3"/>
    <w:rsid w:val="00BC75EC"/>
    <w:rsid w:val="00BC79E4"/>
    <w:rsid w:val="00BD1210"/>
    <w:rsid w:val="00BD1623"/>
    <w:rsid w:val="00BD183C"/>
    <w:rsid w:val="00BD1F93"/>
    <w:rsid w:val="00BD2FB5"/>
    <w:rsid w:val="00BD42F1"/>
    <w:rsid w:val="00BD481E"/>
    <w:rsid w:val="00BD5106"/>
    <w:rsid w:val="00BD5632"/>
    <w:rsid w:val="00BD5922"/>
    <w:rsid w:val="00BD5FDB"/>
    <w:rsid w:val="00BD639B"/>
    <w:rsid w:val="00BD6FE1"/>
    <w:rsid w:val="00BD748F"/>
    <w:rsid w:val="00BD7E29"/>
    <w:rsid w:val="00BE0924"/>
    <w:rsid w:val="00BE0F6F"/>
    <w:rsid w:val="00BE13F7"/>
    <w:rsid w:val="00BE172B"/>
    <w:rsid w:val="00BE18B8"/>
    <w:rsid w:val="00BE1A6F"/>
    <w:rsid w:val="00BE2485"/>
    <w:rsid w:val="00BE251E"/>
    <w:rsid w:val="00BE2881"/>
    <w:rsid w:val="00BE3099"/>
    <w:rsid w:val="00BE3DB1"/>
    <w:rsid w:val="00BE5991"/>
    <w:rsid w:val="00BE5E3B"/>
    <w:rsid w:val="00BE6178"/>
    <w:rsid w:val="00BE6703"/>
    <w:rsid w:val="00BE690B"/>
    <w:rsid w:val="00BE6A54"/>
    <w:rsid w:val="00BE6C2F"/>
    <w:rsid w:val="00BE7D9D"/>
    <w:rsid w:val="00BE7D9E"/>
    <w:rsid w:val="00BF00EC"/>
    <w:rsid w:val="00BF0123"/>
    <w:rsid w:val="00BF0A01"/>
    <w:rsid w:val="00BF11C6"/>
    <w:rsid w:val="00BF2369"/>
    <w:rsid w:val="00BF27A0"/>
    <w:rsid w:val="00BF2A6D"/>
    <w:rsid w:val="00BF2E84"/>
    <w:rsid w:val="00BF39A9"/>
    <w:rsid w:val="00BF4184"/>
    <w:rsid w:val="00BF4199"/>
    <w:rsid w:val="00BF5067"/>
    <w:rsid w:val="00BF5D80"/>
    <w:rsid w:val="00BF7658"/>
    <w:rsid w:val="00C00172"/>
    <w:rsid w:val="00C00D08"/>
    <w:rsid w:val="00C00D22"/>
    <w:rsid w:val="00C0131B"/>
    <w:rsid w:val="00C01B98"/>
    <w:rsid w:val="00C021AC"/>
    <w:rsid w:val="00C023FE"/>
    <w:rsid w:val="00C029E8"/>
    <w:rsid w:val="00C02A60"/>
    <w:rsid w:val="00C02CAA"/>
    <w:rsid w:val="00C02CCB"/>
    <w:rsid w:val="00C0329B"/>
    <w:rsid w:val="00C03723"/>
    <w:rsid w:val="00C03927"/>
    <w:rsid w:val="00C03C24"/>
    <w:rsid w:val="00C04389"/>
    <w:rsid w:val="00C04D4A"/>
    <w:rsid w:val="00C05073"/>
    <w:rsid w:val="00C0513A"/>
    <w:rsid w:val="00C055F4"/>
    <w:rsid w:val="00C05B27"/>
    <w:rsid w:val="00C061B4"/>
    <w:rsid w:val="00C06292"/>
    <w:rsid w:val="00C0645C"/>
    <w:rsid w:val="00C06923"/>
    <w:rsid w:val="00C06AB2"/>
    <w:rsid w:val="00C07001"/>
    <w:rsid w:val="00C07281"/>
    <w:rsid w:val="00C07715"/>
    <w:rsid w:val="00C07B0A"/>
    <w:rsid w:val="00C07DAD"/>
    <w:rsid w:val="00C107DE"/>
    <w:rsid w:val="00C10CBC"/>
    <w:rsid w:val="00C114D9"/>
    <w:rsid w:val="00C12F4B"/>
    <w:rsid w:val="00C13067"/>
    <w:rsid w:val="00C132FA"/>
    <w:rsid w:val="00C13F27"/>
    <w:rsid w:val="00C147B5"/>
    <w:rsid w:val="00C14AD4"/>
    <w:rsid w:val="00C14BDC"/>
    <w:rsid w:val="00C15239"/>
    <w:rsid w:val="00C153FE"/>
    <w:rsid w:val="00C1585A"/>
    <w:rsid w:val="00C15B70"/>
    <w:rsid w:val="00C16285"/>
    <w:rsid w:val="00C16829"/>
    <w:rsid w:val="00C169FB"/>
    <w:rsid w:val="00C16A52"/>
    <w:rsid w:val="00C16AB5"/>
    <w:rsid w:val="00C172EF"/>
    <w:rsid w:val="00C17C4B"/>
    <w:rsid w:val="00C20119"/>
    <w:rsid w:val="00C208D1"/>
    <w:rsid w:val="00C2107D"/>
    <w:rsid w:val="00C213D8"/>
    <w:rsid w:val="00C22230"/>
    <w:rsid w:val="00C22373"/>
    <w:rsid w:val="00C2297E"/>
    <w:rsid w:val="00C23B6A"/>
    <w:rsid w:val="00C23ECB"/>
    <w:rsid w:val="00C23EF4"/>
    <w:rsid w:val="00C25031"/>
    <w:rsid w:val="00C250FE"/>
    <w:rsid w:val="00C25394"/>
    <w:rsid w:val="00C253BD"/>
    <w:rsid w:val="00C256F2"/>
    <w:rsid w:val="00C25EEB"/>
    <w:rsid w:val="00C2621B"/>
    <w:rsid w:val="00C26B02"/>
    <w:rsid w:val="00C27AEF"/>
    <w:rsid w:val="00C27C55"/>
    <w:rsid w:val="00C30384"/>
    <w:rsid w:val="00C30C08"/>
    <w:rsid w:val="00C30F11"/>
    <w:rsid w:val="00C313E1"/>
    <w:rsid w:val="00C31914"/>
    <w:rsid w:val="00C31DCD"/>
    <w:rsid w:val="00C32208"/>
    <w:rsid w:val="00C32A07"/>
    <w:rsid w:val="00C34785"/>
    <w:rsid w:val="00C34907"/>
    <w:rsid w:val="00C35533"/>
    <w:rsid w:val="00C3567D"/>
    <w:rsid w:val="00C35B80"/>
    <w:rsid w:val="00C367C3"/>
    <w:rsid w:val="00C36DAE"/>
    <w:rsid w:val="00C37271"/>
    <w:rsid w:val="00C3746A"/>
    <w:rsid w:val="00C401B7"/>
    <w:rsid w:val="00C40CB1"/>
    <w:rsid w:val="00C42193"/>
    <w:rsid w:val="00C427AE"/>
    <w:rsid w:val="00C42C59"/>
    <w:rsid w:val="00C42FA4"/>
    <w:rsid w:val="00C43119"/>
    <w:rsid w:val="00C43266"/>
    <w:rsid w:val="00C435EC"/>
    <w:rsid w:val="00C43929"/>
    <w:rsid w:val="00C43EFE"/>
    <w:rsid w:val="00C444DE"/>
    <w:rsid w:val="00C44A22"/>
    <w:rsid w:val="00C4551A"/>
    <w:rsid w:val="00C45524"/>
    <w:rsid w:val="00C45A75"/>
    <w:rsid w:val="00C46024"/>
    <w:rsid w:val="00C46156"/>
    <w:rsid w:val="00C463C3"/>
    <w:rsid w:val="00C4670B"/>
    <w:rsid w:val="00C4675A"/>
    <w:rsid w:val="00C46B46"/>
    <w:rsid w:val="00C46F4F"/>
    <w:rsid w:val="00C4729A"/>
    <w:rsid w:val="00C47691"/>
    <w:rsid w:val="00C479D0"/>
    <w:rsid w:val="00C506D8"/>
    <w:rsid w:val="00C5140C"/>
    <w:rsid w:val="00C51440"/>
    <w:rsid w:val="00C51747"/>
    <w:rsid w:val="00C51EC3"/>
    <w:rsid w:val="00C51F7E"/>
    <w:rsid w:val="00C5226B"/>
    <w:rsid w:val="00C52CC3"/>
    <w:rsid w:val="00C52F84"/>
    <w:rsid w:val="00C54D04"/>
    <w:rsid w:val="00C556DA"/>
    <w:rsid w:val="00C5665D"/>
    <w:rsid w:val="00C56AF9"/>
    <w:rsid w:val="00C5754E"/>
    <w:rsid w:val="00C57A30"/>
    <w:rsid w:val="00C6097F"/>
    <w:rsid w:val="00C61B6C"/>
    <w:rsid w:val="00C622BE"/>
    <w:rsid w:val="00C626BE"/>
    <w:rsid w:val="00C62B34"/>
    <w:rsid w:val="00C62F05"/>
    <w:rsid w:val="00C63364"/>
    <w:rsid w:val="00C6355E"/>
    <w:rsid w:val="00C638FF"/>
    <w:rsid w:val="00C6451D"/>
    <w:rsid w:val="00C654B9"/>
    <w:rsid w:val="00C658F0"/>
    <w:rsid w:val="00C66334"/>
    <w:rsid w:val="00C665F3"/>
    <w:rsid w:val="00C66995"/>
    <w:rsid w:val="00C670CA"/>
    <w:rsid w:val="00C67BFB"/>
    <w:rsid w:val="00C70506"/>
    <w:rsid w:val="00C70EA1"/>
    <w:rsid w:val="00C70FC3"/>
    <w:rsid w:val="00C71708"/>
    <w:rsid w:val="00C726B3"/>
    <w:rsid w:val="00C72D74"/>
    <w:rsid w:val="00C7307A"/>
    <w:rsid w:val="00C732F2"/>
    <w:rsid w:val="00C7330E"/>
    <w:rsid w:val="00C73368"/>
    <w:rsid w:val="00C7367D"/>
    <w:rsid w:val="00C736DF"/>
    <w:rsid w:val="00C73AF6"/>
    <w:rsid w:val="00C73DBF"/>
    <w:rsid w:val="00C74E4A"/>
    <w:rsid w:val="00C74F2A"/>
    <w:rsid w:val="00C75383"/>
    <w:rsid w:val="00C754E4"/>
    <w:rsid w:val="00C755CA"/>
    <w:rsid w:val="00C75770"/>
    <w:rsid w:val="00C758EA"/>
    <w:rsid w:val="00C75CA1"/>
    <w:rsid w:val="00C76155"/>
    <w:rsid w:val="00C769AA"/>
    <w:rsid w:val="00C76F50"/>
    <w:rsid w:val="00C77211"/>
    <w:rsid w:val="00C77242"/>
    <w:rsid w:val="00C773FF"/>
    <w:rsid w:val="00C81745"/>
    <w:rsid w:val="00C82034"/>
    <w:rsid w:val="00C82631"/>
    <w:rsid w:val="00C82901"/>
    <w:rsid w:val="00C82B60"/>
    <w:rsid w:val="00C82F61"/>
    <w:rsid w:val="00C83AC4"/>
    <w:rsid w:val="00C83C8C"/>
    <w:rsid w:val="00C83D2E"/>
    <w:rsid w:val="00C83E21"/>
    <w:rsid w:val="00C8422A"/>
    <w:rsid w:val="00C842C3"/>
    <w:rsid w:val="00C859FA"/>
    <w:rsid w:val="00C85C06"/>
    <w:rsid w:val="00C868CE"/>
    <w:rsid w:val="00C86DC5"/>
    <w:rsid w:val="00C87216"/>
    <w:rsid w:val="00C8782A"/>
    <w:rsid w:val="00C87A74"/>
    <w:rsid w:val="00C9205B"/>
    <w:rsid w:val="00C92256"/>
    <w:rsid w:val="00C9239D"/>
    <w:rsid w:val="00C92770"/>
    <w:rsid w:val="00C92CD0"/>
    <w:rsid w:val="00C9355B"/>
    <w:rsid w:val="00C943EB"/>
    <w:rsid w:val="00C94706"/>
    <w:rsid w:val="00C94AA7"/>
    <w:rsid w:val="00C953F3"/>
    <w:rsid w:val="00C9577A"/>
    <w:rsid w:val="00C95E58"/>
    <w:rsid w:val="00C96078"/>
    <w:rsid w:val="00C965D1"/>
    <w:rsid w:val="00C96C88"/>
    <w:rsid w:val="00C97780"/>
    <w:rsid w:val="00CA0119"/>
    <w:rsid w:val="00CA01A2"/>
    <w:rsid w:val="00CA03D8"/>
    <w:rsid w:val="00CA1FA6"/>
    <w:rsid w:val="00CA2194"/>
    <w:rsid w:val="00CA31CE"/>
    <w:rsid w:val="00CA3403"/>
    <w:rsid w:val="00CA5202"/>
    <w:rsid w:val="00CA5471"/>
    <w:rsid w:val="00CA56D0"/>
    <w:rsid w:val="00CA7F31"/>
    <w:rsid w:val="00CB03AC"/>
    <w:rsid w:val="00CB1452"/>
    <w:rsid w:val="00CB1639"/>
    <w:rsid w:val="00CB20A8"/>
    <w:rsid w:val="00CB21A6"/>
    <w:rsid w:val="00CB239F"/>
    <w:rsid w:val="00CB2892"/>
    <w:rsid w:val="00CB2C88"/>
    <w:rsid w:val="00CB30FA"/>
    <w:rsid w:val="00CB3A9F"/>
    <w:rsid w:val="00CB3FA0"/>
    <w:rsid w:val="00CB46AF"/>
    <w:rsid w:val="00CB47FF"/>
    <w:rsid w:val="00CB4ED8"/>
    <w:rsid w:val="00CB543D"/>
    <w:rsid w:val="00CB572E"/>
    <w:rsid w:val="00CB6527"/>
    <w:rsid w:val="00CB6B5B"/>
    <w:rsid w:val="00CB6C63"/>
    <w:rsid w:val="00CC0489"/>
    <w:rsid w:val="00CC318A"/>
    <w:rsid w:val="00CC3219"/>
    <w:rsid w:val="00CC3367"/>
    <w:rsid w:val="00CC3C30"/>
    <w:rsid w:val="00CC4951"/>
    <w:rsid w:val="00CC49BC"/>
    <w:rsid w:val="00CC4EA8"/>
    <w:rsid w:val="00CC73C0"/>
    <w:rsid w:val="00CC74ED"/>
    <w:rsid w:val="00CD06B1"/>
    <w:rsid w:val="00CD0983"/>
    <w:rsid w:val="00CD1DC1"/>
    <w:rsid w:val="00CD22BE"/>
    <w:rsid w:val="00CD32FE"/>
    <w:rsid w:val="00CD4BF6"/>
    <w:rsid w:val="00CD5682"/>
    <w:rsid w:val="00CD5EA7"/>
    <w:rsid w:val="00CD5F67"/>
    <w:rsid w:val="00CD6079"/>
    <w:rsid w:val="00CD64CB"/>
    <w:rsid w:val="00CD6A52"/>
    <w:rsid w:val="00CD6DA2"/>
    <w:rsid w:val="00CD7171"/>
    <w:rsid w:val="00CD7364"/>
    <w:rsid w:val="00CD7AB8"/>
    <w:rsid w:val="00CE0A85"/>
    <w:rsid w:val="00CE1099"/>
    <w:rsid w:val="00CE1101"/>
    <w:rsid w:val="00CE1F43"/>
    <w:rsid w:val="00CE2EAE"/>
    <w:rsid w:val="00CE35E8"/>
    <w:rsid w:val="00CE3990"/>
    <w:rsid w:val="00CE4713"/>
    <w:rsid w:val="00CE4720"/>
    <w:rsid w:val="00CE4D04"/>
    <w:rsid w:val="00CE6759"/>
    <w:rsid w:val="00CE6B2D"/>
    <w:rsid w:val="00CE6BDD"/>
    <w:rsid w:val="00CED63B"/>
    <w:rsid w:val="00CF02E7"/>
    <w:rsid w:val="00CF11D4"/>
    <w:rsid w:val="00CF141C"/>
    <w:rsid w:val="00CF1BD4"/>
    <w:rsid w:val="00CF1CD0"/>
    <w:rsid w:val="00CF1D1E"/>
    <w:rsid w:val="00CF3E8C"/>
    <w:rsid w:val="00CF4D7D"/>
    <w:rsid w:val="00CF537F"/>
    <w:rsid w:val="00CF5A23"/>
    <w:rsid w:val="00CF5BD2"/>
    <w:rsid w:val="00CF5CCF"/>
    <w:rsid w:val="00CF5FA4"/>
    <w:rsid w:val="00CF6C4D"/>
    <w:rsid w:val="00CF7323"/>
    <w:rsid w:val="00D001C0"/>
    <w:rsid w:val="00D0061A"/>
    <w:rsid w:val="00D00846"/>
    <w:rsid w:val="00D01E85"/>
    <w:rsid w:val="00D0241B"/>
    <w:rsid w:val="00D025F3"/>
    <w:rsid w:val="00D0287E"/>
    <w:rsid w:val="00D03449"/>
    <w:rsid w:val="00D034A1"/>
    <w:rsid w:val="00D03EAD"/>
    <w:rsid w:val="00D040AD"/>
    <w:rsid w:val="00D04941"/>
    <w:rsid w:val="00D04B9D"/>
    <w:rsid w:val="00D04FAF"/>
    <w:rsid w:val="00D050AF"/>
    <w:rsid w:val="00D0575F"/>
    <w:rsid w:val="00D05E8A"/>
    <w:rsid w:val="00D05FBE"/>
    <w:rsid w:val="00D0674C"/>
    <w:rsid w:val="00D06AA0"/>
    <w:rsid w:val="00D06B1B"/>
    <w:rsid w:val="00D06F9A"/>
    <w:rsid w:val="00D07C22"/>
    <w:rsid w:val="00D100AD"/>
    <w:rsid w:val="00D108DA"/>
    <w:rsid w:val="00D10E20"/>
    <w:rsid w:val="00D1100B"/>
    <w:rsid w:val="00D121E3"/>
    <w:rsid w:val="00D12910"/>
    <w:rsid w:val="00D13D51"/>
    <w:rsid w:val="00D13F94"/>
    <w:rsid w:val="00D1468D"/>
    <w:rsid w:val="00D14DBE"/>
    <w:rsid w:val="00D15240"/>
    <w:rsid w:val="00D1648D"/>
    <w:rsid w:val="00D16D8B"/>
    <w:rsid w:val="00D1706F"/>
    <w:rsid w:val="00D1721F"/>
    <w:rsid w:val="00D17855"/>
    <w:rsid w:val="00D20228"/>
    <w:rsid w:val="00D2022C"/>
    <w:rsid w:val="00D20BCD"/>
    <w:rsid w:val="00D20E5C"/>
    <w:rsid w:val="00D2216C"/>
    <w:rsid w:val="00D222F1"/>
    <w:rsid w:val="00D22CF3"/>
    <w:rsid w:val="00D23417"/>
    <w:rsid w:val="00D23466"/>
    <w:rsid w:val="00D2443B"/>
    <w:rsid w:val="00D248DA"/>
    <w:rsid w:val="00D25391"/>
    <w:rsid w:val="00D2586F"/>
    <w:rsid w:val="00D268ED"/>
    <w:rsid w:val="00D26E9C"/>
    <w:rsid w:val="00D3037D"/>
    <w:rsid w:val="00D309E4"/>
    <w:rsid w:val="00D31E43"/>
    <w:rsid w:val="00D3202A"/>
    <w:rsid w:val="00D3203E"/>
    <w:rsid w:val="00D3220F"/>
    <w:rsid w:val="00D324A7"/>
    <w:rsid w:val="00D32BD1"/>
    <w:rsid w:val="00D336A6"/>
    <w:rsid w:val="00D33C14"/>
    <w:rsid w:val="00D33C68"/>
    <w:rsid w:val="00D33C92"/>
    <w:rsid w:val="00D33F40"/>
    <w:rsid w:val="00D341BB"/>
    <w:rsid w:val="00D346C2"/>
    <w:rsid w:val="00D348D5"/>
    <w:rsid w:val="00D34BB9"/>
    <w:rsid w:val="00D35227"/>
    <w:rsid w:val="00D355C9"/>
    <w:rsid w:val="00D3567B"/>
    <w:rsid w:val="00D36987"/>
    <w:rsid w:val="00D371AB"/>
    <w:rsid w:val="00D372C9"/>
    <w:rsid w:val="00D374E5"/>
    <w:rsid w:val="00D404C2"/>
    <w:rsid w:val="00D4146C"/>
    <w:rsid w:val="00D417BC"/>
    <w:rsid w:val="00D419A3"/>
    <w:rsid w:val="00D41AF8"/>
    <w:rsid w:val="00D41E2E"/>
    <w:rsid w:val="00D4220A"/>
    <w:rsid w:val="00D42282"/>
    <w:rsid w:val="00D42291"/>
    <w:rsid w:val="00D423FE"/>
    <w:rsid w:val="00D43157"/>
    <w:rsid w:val="00D4320B"/>
    <w:rsid w:val="00D442DD"/>
    <w:rsid w:val="00D4431F"/>
    <w:rsid w:val="00D44557"/>
    <w:rsid w:val="00D44599"/>
    <w:rsid w:val="00D47039"/>
    <w:rsid w:val="00D4712A"/>
    <w:rsid w:val="00D47279"/>
    <w:rsid w:val="00D47A37"/>
    <w:rsid w:val="00D47B15"/>
    <w:rsid w:val="00D50133"/>
    <w:rsid w:val="00D5035A"/>
    <w:rsid w:val="00D50961"/>
    <w:rsid w:val="00D51359"/>
    <w:rsid w:val="00D51386"/>
    <w:rsid w:val="00D519A6"/>
    <w:rsid w:val="00D51BDA"/>
    <w:rsid w:val="00D51D0E"/>
    <w:rsid w:val="00D5299A"/>
    <w:rsid w:val="00D536E9"/>
    <w:rsid w:val="00D5417D"/>
    <w:rsid w:val="00D54E89"/>
    <w:rsid w:val="00D54EBF"/>
    <w:rsid w:val="00D54F70"/>
    <w:rsid w:val="00D55267"/>
    <w:rsid w:val="00D564E6"/>
    <w:rsid w:val="00D56616"/>
    <w:rsid w:val="00D5718E"/>
    <w:rsid w:val="00D57AA6"/>
    <w:rsid w:val="00D57AAD"/>
    <w:rsid w:val="00D57C70"/>
    <w:rsid w:val="00D6086B"/>
    <w:rsid w:val="00D6110D"/>
    <w:rsid w:val="00D62032"/>
    <w:rsid w:val="00D623C4"/>
    <w:rsid w:val="00D63B8E"/>
    <w:rsid w:val="00D6405D"/>
    <w:rsid w:val="00D642D5"/>
    <w:rsid w:val="00D643B3"/>
    <w:rsid w:val="00D64AC9"/>
    <w:rsid w:val="00D65087"/>
    <w:rsid w:val="00D65446"/>
    <w:rsid w:val="00D658B5"/>
    <w:rsid w:val="00D65D41"/>
    <w:rsid w:val="00D66C51"/>
    <w:rsid w:val="00D66FB1"/>
    <w:rsid w:val="00D6756F"/>
    <w:rsid w:val="00D67E7D"/>
    <w:rsid w:val="00D707CA"/>
    <w:rsid w:val="00D707E2"/>
    <w:rsid w:val="00D718BC"/>
    <w:rsid w:val="00D7271F"/>
    <w:rsid w:val="00D7278D"/>
    <w:rsid w:val="00D7286D"/>
    <w:rsid w:val="00D728A5"/>
    <w:rsid w:val="00D73015"/>
    <w:rsid w:val="00D731C1"/>
    <w:rsid w:val="00D73A95"/>
    <w:rsid w:val="00D74175"/>
    <w:rsid w:val="00D74353"/>
    <w:rsid w:val="00D74543"/>
    <w:rsid w:val="00D74A87"/>
    <w:rsid w:val="00D74B9A"/>
    <w:rsid w:val="00D755EA"/>
    <w:rsid w:val="00D75B78"/>
    <w:rsid w:val="00D75FB1"/>
    <w:rsid w:val="00D75FD1"/>
    <w:rsid w:val="00D761B6"/>
    <w:rsid w:val="00D767B6"/>
    <w:rsid w:val="00D77241"/>
    <w:rsid w:val="00D775E4"/>
    <w:rsid w:val="00D77E23"/>
    <w:rsid w:val="00D77F2E"/>
    <w:rsid w:val="00D802AC"/>
    <w:rsid w:val="00D8134B"/>
    <w:rsid w:val="00D81B77"/>
    <w:rsid w:val="00D8268A"/>
    <w:rsid w:val="00D82E01"/>
    <w:rsid w:val="00D82E6F"/>
    <w:rsid w:val="00D82F30"/>
    <w:rsid w:val="00D83A49"/>
    <w:rsid w:val="00D83B97"/>
    <w:rsid w:val="00D8475A"/>
    <w:rsid w:val="00D848AC"/>
    <w:rsid w:val="00D853BC"/>
    <w:rsid w:val="00D85D5F"/>
    <w:rsid w:val="00D85EEC"/>
    <w:rsid w:val="00D865B3"/>
    <w:rsid w:val="00D86CF2"/>
    <w:rsid w:val="00D878DE"/>
    <w:rsid w:val="00D87932"/>
    <w:rsid w:val="00D87AF4"/>
    <w:rsid w:val="00D9075E"/>
    <w:rsid w:val="00D90891"/>
    <w:rsid w:val="00D91554"/>
    <w:rsid w:val="00D916EC"/>
    <w:rsid w:val="00D91782"/>
    <w:rsid w:val="00D91A13"/>
    <w:rsid w:val="00D91C9E"/>
    <w:rsid w:val="00D924BE"/>
    <w:rsid w:val="00D92591"/>
    <w:rsid w:val="00D93964"/>
    <w:rsid w:val="00D9398F"/>
    <w:rsid w:val="00D93F56"/>
    <w:rsid w:val="00D93FA2"/>
    <w:rsid w:val="00D94D4E"/>
    <w:rsid w:val="00D97217"/>
    <w:rsid w:val="00D97DE4"/>
    <w:rsid w:val="00DA007F"/>
    <w:rsid w:val="00DA0248"/>
    <w:rsid w:val="00DA0CC5"/>
    <w:rsid w:val="00DA0E36"/>
    <w:rsid w:val="00DA0EF3"/>
    <w:rsid w:val="00DA1838"/>
    <w:rsid w:val="00DA1AFE"/>
    <w:rsid w:val="00DA1F18"/>
    <w:rsid w:val="00DA213A"/>
    <w:rsid w:val="00DA2503"/>
    <w:rsid w:val="00DA27FB"/>
    <w:rsid w:val="00DA2EDF"/>
    <w:rsid w:val="00DA3EDF"/>
    <w:rsid w:val="00DA4F64"/>
    <w:rsid w:val="00DA5195"/>
    <w:rsid w:val="00DA5214"/>
    <w:rsid w:val="00DA5432"/>
    <w:rsid w:val="00DA5728"/>
    <w:rsid w:val="00DA5ACF"/>
    <w:rsid w:val="00DA5C10"/>
    <w:rsid w:val="00DA5CE4"/>
    <w:rsid w:val="00DA6729"/>
    <w:rsid w:val="00DA67CB"/>
    <w:rsid w:val="00DA6A0A"/>
    <w:rsid w:val="00DA7831"/>
    <w:rsid w:val="00DA7D14"/>
    <w:rsid w:val="00DB12A5"/>
    <w:rsid w:val="00DB17C0"/>
    <w:rsid w:val="00DB1F60"/>
    <w:rsid w:val="00DB2D1C"/>
    <w:rsid w:val="00DB3355"/>
    <w:rsid w:val="00DB3F49"/>
    <w:rsid w:val="00DB45B1"/>
    <w:rsid w:val="00DB4BA8"/>
    <w:rsid w:val="00DB5462"/>
    <w:rsid w:val="00DB5DAE"/>
    <w:rsid w:val="00DB60BB"/>
    <w:rsid w:val="00DB61E0"/>
    <w:rsid w:val="00DB6A82"/>
    <w:rsid w:val="00DB7E44"/>
    <w:rsid w:val="00DB8D34"/>
    <w:rsid w:val="00DC0202"/>
    <w:rsid w:val="00DC02D3"/>
    <w:rsid w:val="00DC16F8"/>
    <w:rsid w:val="00DC1CC7"/>
    <w:rsid w:val="00DC2508"/>
    <w:rsid w:val="00DC28F1"/>
    <w:rsid w:val="00DC36DB"/>
    <w:rsid w:val="00DC3BDD"/>
    <w:rsid w:val="00DC3FC2"/>
    <w:rsid w:val="00DC4157"/>
    <w:rsid w:val="00DC46D0"/>
    <w:rsid w:val="00DC520F"/>
    <w:rsid w:val="00DC53F7"/>
    <w:rsid w:val="00DC58F7"/>
    <w:rsid w:val="00DC617F"/>
    <w:rsid w:val="00DC749B"/>
    <w:rsid w:val="00DC7807"/>
    <w:rsid w:val="00DC797C"/>
    <w:rsid w:val="00DC7C0A"/>
    <w:rsid w:val="00DC7EAC"/>
    <w:rsid w:val="00DD002E"/>
    <w:rsid w:val="00DD08A8"/>
    <w:rsid w:val="00DD0D57"/>
    <w:rsid w:val="00DD15E3"/>
    <w:rsid w:val="00DD18D7"/>
    <w:rsid w:val="00DD21FB"/>
    <w:rsid w:val="00DD2436"/>
    <w:rsid w:val="00DD2906"/>
    <w:rsid w:val="00DD2C77"/>
    <w:rsid w:val="00DD2DB2"/>
    <w:rsid w:val="00DD3062"/>
    <w:rsid w:val="00DD3274"/>
    <w:rsid w:val="00DD3C29"/>
    <w:rsid w:val="00DD4712"/>
    <w:rsid w:val="00DD4A5F"/>
    <w:rsid w:val="00DD525C"/>
    <w:rsid w:val="00DD6314"/>
    <w:rsid w:val="00DD6625"/>
    <w:rsid w:val="00DD6A14"/>
    <w:rsid w:val="00DD6CA8"/>
    <w:rsid w:val="00DD76B4"/>
    <w:rsid w:val="00DD774F"/>
    <w:rsid w:val="00DD7770"/>
    <w:rsid w:val="00DE050B"/>
    <w:rsid w:val="00DE05AD"/>
    <w:rsid w:val="00DE071B"/>
    <w:rsid w:val="00DE1D44"/>
    <w:rsid w:val="00DE295F"/>
    <w:rsid w:val="00DE333A"/>
    <w:rsid w:val="00DE41AD"/>
    <w:rsid w:val="00DE4B03"/>
    <w:rsid w:val="00DE5C0D"/>
    <w:rsid w:val="00DE6C21"/>
    <w:rsid w:val="00DF002F"/>
    <w:rsid w:val="00DF05D1"/>
    <w:rsid w:val="00DF0BB2"/>
    <w:rsid w:val="00DF0BF3"/>
    <w:rsid w:val="00DF0E1C"/>
    <w:rsid w:val="00DF1368"/>
    <w:rsid w:val="00DF1AD5"/>
    <w:rsid w:val="00DF1DD6"/>
    <w:rsid w:val="00DF2FA5"/>
    <w:rsid w:val="00DF37BB"/>
    <w:rsid w:val="00DF3CDD"/>
    <w:rsid w:val="00DF4634"/>
    <w:rsid w:val="00DF4982"/>
    <w:rsid w:val="00DF49B5"/>
    <w:rsid w:val="00DF4B97"/>
    <w:rsid w:val="00DF529A"/>
    <w:rsid w:val="00DF59E5"/>
    <w:rsid w:val="00DF5AEE"/>
    <w:rsid w:val="00DF5DBE"/>
    <w:rsid w:val="00DF75A9"/>
    <w:rsid w:val="00DF7C72"/>
    <w:rsid w:val="00DF7DDF"/>
    <w:rsid w:val="00E00421"/>
    <w:rsid w:val="00E007FC"/>
    <w:rsid w:val="00E01CC0"/>
    <w:rsid w:val="00E0291F"/>
    <w:rsid w:val="00E02998"/>
    <w:rsid w:val="00E02C6E"/>
    <w:rsid w:val="00E02D51"/>
    <w:rsid w:val="00E037AE"/>
    <w:rsid w:val="00E0415B"/>
    <w:rsid w:val="00E054F4"/>
    <w:rsid w:val="00E05EB6"/>
    <w:rsid w:val="00E05F13"/>
    <w:rsid w:val="00E05F40"/>
    <w:rsid w:val="00E06371"/>
    <w:rsid w:val="00E06458"/>
    <w:rsid w:val="00E068C7"/>
    <w:rsid w:val="00E10422"/>
    <w:rsid w:val="00E105EF"/>
    <w:rsid w:val="00E112DA"/>
    <w:rsid w:val="00E116DB"/>
    <w:rsid w:val="00E11C2F"/>
    <w:rsid w:val="00E12131"/>
    <w:rsid w:val="00E1253C"/>
    <w:rsid w:val="00E128BA"/>
    <w:rsid w:val="00E13597"/>
    <w:rsid w:val="00E13C66"/>
    <w:rsid w:val="00E13FF7"/>
    <w:rsid w:val="00E15767"/>
    <w:rsid w:val="00E15CCB"/>
    <w:rsid w:val="00E1613F"/>
    <w:rsid w:val="00E173A9"/>
    <w:rsid w:val="00E17411"/>
    <w:rsid w:val="00E177C9"/>
    <w:rsid w:val="00E17F77"/>
    <w:rsid w:val="00E20371"/>
    <w:rsid w:val="00E21551"/>
    <w:rsid w:val="00E21835"/>
    <w:rsid w:val="00E21E78"/>
    <w:rsid w:val="00E22AC8"/>
    <w:rsid w:val="00E238F3"/>
    <w:rsid w:val="00E23B99"/>
    <w:rsid w:val="00E244D2"/>
    <w:rsid w:val="00E250A0"/>
    <w:rsid w:val="00E25526"/>
    <w:rsid w:val="00E25BE1"/>
    <w:rsid w:val="00E26678"/>
    <w:rsid w:val="00E2767C"/>
    <w:rsid w:val="00E277B9"/>
    <w:rsid w:val="00E27EBB"/>
    <w:rsid w:val="00E27FAF"/>
    <w:rsid w:val="00E30926"/>
    <w:rsid w:val="00E30F4D"/>
    <w:rsid w:val="00E31151"/>
    <w:rsid w:val="00E315D0"/>
    <w:rsid w:val="00E322F2"/>
    <w:rsid w:val="00E331F4"/>
    <w:rsid w:val="00E338D3"/>
    <w:rsid w:val="00E33926"/>
    <w:rsid w:val="00E33C26"/>
    <w:rsid w:val="00E34077"/>
    <w:rsid w:val="00E346C0"/>
    <w:rsid w:val="00E34998"/>
    <w:rsid w:val="00E34BFB"/>
    <w:rsid w:val="00E34C82"/>
    <w:rsid w:val="00E34C94"/>
    <w:rsid w:val="00E356EE"/>
    <w:rsid w:val="00E3592C"/>
    <w:rsid w:val="00E359B5"/>
    <w:rsid w:val="00E35E6A"/>
    <w:rsid w:val="00E35EA6"/>
    <w:rsid w:val="00E367D8"/>
    <w:rsid w:val="00E36EE4"/>
    <w:rsid w:val="00E3736F"/>
    <w:rsid w:val="00E37CC4"/>
    <w:rsid w:val="00E37EC3"/>
    <w:rsid w:val="00E37F00"/>
    <w:rsid w:val="00E403B9"/>
    <w:rsid w:val="00E40569"/>
    <w:rsid w:val="00E407CD"/>
    <w:rsid w:val="00E41140"/>
    <w:rsid w:val="00E416FA"/>
    <w:rsid w:val="00E42803"/>
    <w:rsid w:val="00E43449"/>
    <w:rsid w:val="00E439C7"/>
    <w:rsid w:val="00E43DB6"/>
    <w:rsid w:val="00E441DE"/>
    <w:rsid w:val="00E44AF6"/>
    <w:rsid w:val="00E451A6"/>
    <w:rsid w:val="00E45765"/>
    <w:rsid w:val="00E45CDA"/>
    <w:rsid w:val="00E460D9"/>
    <w:rsid w:val="00E47277"/>
    <w:rsid w:val="00E47572"/>
    <w:rsid w:val="00E47653"/>
    <w:rsid w:val="00E47B43"/>
    <w:rsid w:val="00E47C14"/>
    <w:rsid w:val="00E50A57"/>
    <w:rsid w:val="00E50B19"/>
    <w:rsid w:val="00E50EC3"/>
    <w:rsid w:val="00E51495"/>
    <w:rsid w:val="00E51647"/>
    <w:rsid w:val="00E5171C"/>
    <w:rsid w:val="00E51819"/>
    <w:rsid w:val="00E518D2"/>
    <w:rsid w:val="00E51995"/>
    <w:rsid w:val="00E52660"/>
    <w:rsid w:val="00E5288D"/>
    <w:rsid w:val="00E5295B"/>
    <w:rsid w:val="00E53232"/>
    <w:rsid w:val="00E53307"/>
    <w:rsid w:val="00E5392D"/>
    <w:rsid w:val="00E54034"/>
    <w:rsid w:val="00E54D72"/>
    <w:rsid w:val="00E55848"/>
    <w:rsid w:val="00E55A2F"/>
    <w:rsid w:val="00E56016"/>
    <w:rsid w:val="00E57074"/>
    <w:rsid w:val="00E57871"/>
    <w:rsid w:val="00E6000E"/>
    <w:rsid w:val="00E6019C"/>
    <w:rsid w:val="00E6061A"/>
    <w:rsid w:val="00E61D13"/>
    <w:rsid w:val="00E63B38"/>
    <w:rsid w:val="00E64636"/>
    <w:rsid w:val="00E648B1"/>
    <w:rsid w:val="00E64B77"/>
    <w:rsid w:val="00E6540F"/>
    <w:rsid w:val="00E65A85"/>
    <w:rsid w:val="00E666CD"/>
    <w:rsid w:val="00E6795E"/>
    <w:rsid w:val="00E67ECA"/>
    <w:rsid w:val="00E70BDB"/>
    <w:rsid w:val="00E70C96"/>
    <w:rsid w:val="00E7148B"/>
    <w:rsid w:val="00E718D1"/>
    <w:rsid w:val="00E71B42"/>
    <w:rsid w:val="00E71B83"/>
    <w:rsid w:val="00E71C26"/>
    <w:rsid w:val="00E72D6A"/>
    <w:rsid w:val="00E72EC9"/>
    <w:rsid w:val="00E7314F"/>
    <w:rsid w:val="00E73773"/>
    <w:rsid w:val="00E738BC"/>
    <w:rsid w:val="00E73BB9"/>
    <w:rsid w:val="00E73EF6"/>
    <w:rsid w:val="00E747C7"/>
    <w:rsid w:val="00E74969"/>
    <w:rsid w:val="00E74B4C"/>
    <w:rsid w:val="00E74C7B"/>
    <w:rsid w:val="00E74D0F"/>
    <w:rsid w:val="00E75502"/>
    <w:rsid w:val="00E75FF2"/>
    <w:rsid w:val="00E76BC3"/>
    <w:rsid w:val="00E76E36"/>
    <w:rsid w:val="00E771CC"/>
    <w:rsid w:val="00E77234"/>
    <w:rsid w:val="00E7778F"/>
    <w:rsid w:val="00E778EB"/>
    <w:rsid w:val="00E77C80"/>
    <w:rsid w:val="00E77F53"/>
    <w:rsid w:val="00E8014B"/>
    <w:rsid w:val="00E80240"/>
    <w:rsid w:val="00E804EB"/>
    <w:rsid w:val="00E80D23"/>
    <w:rsid w:val="00E8145C"/>
    <w:rsid w:val="00E81732"/>
    <w:rsid w:val="00E82633"/>
    <w:rsid w:val="00E83283"/>
    <w:rsid w:val="00E83C39"/>
    <w:rsid w:val="00E83DFA"/>
    <w:rsid w:val="00E84BB4"/>
    <w:rsid w:val="00E85024"/>
    <w:rsid w:val="00E8536E"/>
    <w:rsid w:val="00E857C7"/>
    <w:rsid w:val="00E858CC"/>
    <w:rsid w:val="00E85B50"/>
    <w:rsid w:val="00E85D37"/>
    <w:rsid w:val="00E86EAA"/>
    <w:rsid w:val="00E870B0"/>
    <w:rsid w:val="00E87BCE"/>
    <w:rsid w:val="00E87D1F"/>
    <w:rsid w:val="00E90899"/>
    <w:rsid w:val="00E916D7"/>
    <w:rsid w:val="00E91FF2"/>
    <w:rsid w:val="00E92275"/>
    <w:rsid w:val="00E92278"/>
    <w:rsid w:val="00E922A7"/>
    <w:rsid w:val="00E9273C"/>
    <w:rsid w:val="00E927F9"/>
    <w:rsid w:val="00E94791"/>
    <w:rsid w:val="00E94C34"/>
    <w:rsid w:val="00E94EA9"/>
    <w:rsid w:val="00E9509D"/>
    <w:rsid w:val="00E95250"/>
    <w:rsid w:val="00E953E0"/>
    <w:rsid w:val="00E95421"/>
    <w:rsid w:val="00E95522"/>
    <w:rsid w:val="00EA07C3"/>
    <w:rsid w:val="00EA1AD0"/>
    <w:rsid w:val="00EA2360"/>
    <w:rsid w:val="00EA2757"/>
    <w:rsid w:val="00EA2EBF"/>
    <w:rsid w:val="00EA3001"/>
    <w:rsid w:val="00EA34AF"/>
    <w:rsid w:val="00EA35E2"/>
    <w:rsid w:val="00EA3B6F"/>
    <w:rsid w:val="00EA3ECA"/>
    <w:rsid w:val="00EA4FA6"/>
    <w:rsid w:val="00EA545A"/>
    <w:rsid w:val="00EA6057"/>
    <w:rsid w:val="00EA7014"/>
    <w:rsid w:val="00EA77D4"/>
    <w:rsid w:val="00EA78C2"/>
    <w:rsid w:val="00EA79AF"/>
    <w:rsid w:val="00EB04B6"/>
    <w:rsid w:val="00EB092A"/>
    <w:rsid w:val="00EB0ED3"/>
    <w:rsid w:val="00EB147B"/>
    <w:rsid w:val="00EB23A0"/>
    <w:rsid w:val="00EB2F36"/>
    <w:rsid w:val="00EB3026"/>
    <w:rsid w:val="00EB35A0"/>
    <w:rsid w:val="00EB36C0"/>
    <w:rsid w:val="00EB375F"/>
    <w:rsid w:val="00EB3E14"/>
    <w:rsid w:val="00EB4036"/>
    <w:rsid w:val="00EB44BF"/>
    <w:rsid w:val="00EB4C59"/>
    <w:rsid w:val="00EB5D0E"/>
    <w:rsid w:val="00EB6557"/>
    <w:rsid w:val="00EB6D29"/>
    <w:rsid w:val="00EB774F"/>
    <w:rsid w:val="00EB7F2B"/>
    <w:rsid w:val="00EC0033"/>
    <w:rsid w:val="00EC0A3A"/>
    <w:rsid w:val="00EC0FA7"/>
    <w:rsid w:val="00EC1322"/>
    <w:rsid w:val="00EC13F9"/>
    <w:rsid w:val="00EC17DA"/>
    <w:rsid w:val="00EC263D"/>
    <w:rsid w:val="00EC2713"/>
    <w:rsid w:val="00EC2923"/>
    <w:rsid w:val="00EC383A"/>
    <w:rsid w:val="00EC3B4A"/>
    <w:rsid w:val="00EC48DE"/>
    <w:rsid w:val="00EC49F8"/>
    <w:rsid w:val="00EC4CF5"/>
    <w:rsid w:val="00EC6964"/>
    <w:rsid w:val="00EC6F6C"/>
    <w:rsid w:val="00EC751A"/>
    <w:rsid w:val="00ECD4C2"/>
    <w:rsid w:val="00ED0146"/>
    <w:rsid w:val="00ED09D2"/>
    <w:rsid w:val="00ED0A65"/>
    <w:rsid w:val="00ED0AB5"/>
    <w:rsid w:val="00ED10E6"/>
    <w:rsid w:val="00ED1419"/>
    <w:rsid w:val="00ED145F"/>
    <w:rsid w:val="00ED1F39"/>
    <w:rsid w:val="00ED27EA"/>
    <w:rsid w:val="00ED3217"/>
    <w:rsid w:val="00ED3397"/>
    <w:rsid w:val="00ED387E"/>
    <w:rsid w:val="00ED38CD"/>
    <w:rsid w:val="00ED39AB"/>
    <w:rsid w:val="00ED48D9"/>
    <w:rsid w:val="00ED722E"/>
    <w:rsid w:val="00ED7481"/>
    <w:rsid w:val="00ED76CA"/>
    <w:rsid w:val="00EE06CB"/>
    <w:rsid w:val="00EE09B9"/>
    <w:rsid w:val="00EE1258"/>
    <w:rsid w:val="00EE19C3"/>
    <w:rsid w:val="00EE1AD4"/>
    <w:rsid w:val="00EE1D03"/>
    <w:rsid w:val="00EE1FFE"/>
    <w:rsid w:val="00EE2A39"/>
    <w:rsid w:val="00EE2ABC"/>
    <w:rsid w:val="00EE2D06"/>
    <w:rsid w:val="00EE3464"/>
    <w:rsid w:val="00EE34C3"/>
    <w:rsid w:val="00EE376B"/>
    <w:rsid w:val="00EE394C"/>
    <w:rsid w:val="00EE418F"/>
    <w:rsid w:val="00EE46DE"/>
    <w:rsid w:val="00EE4BC7"/>
    <w:rsid w:val="00EE5ECD"/>
    <w:rsid w:val="00EE71BF"/>
    <w:rsid w:val="00EE75D9"/>
    <w:rsid w:val="00EF0449"/>
    <w:rsid w:val="00EF134B"/>
    <w:rsid w:val="00EF3396"/>
    <w:rsid w:val="00EF4A91"/>
    <w:rsid w:val="00EF5283"/>
    <w:rsid w:val="00EF5B1B"/>
    <w:rsid w:val="00EF5E29"/>
    <w:rsid w:val="00EF64F3"/>
    <w:rsid w:val="00EF6598"/>
    <w:rsid w:val="00EF6C47"/>
    <w:rsid w:val="00EF7049"/>
    <w:rsid w:val="00EF7F99"/>
    <w:rsid w:val="00F00655"/>
    <w:rsid w:val="00F012F4"/>
    <w:rsid w:val="00F018C8"/>
    <w:rsid w:val="00F01C96"/>
    <w:rsid w:val="00F01E1D"/>
    <w:rsid w:val="00F0229E"/>
    <w:rsid w:val="00F025B8"/>
    <w:rsid w:val="00F02A75"/>
    <w:rsid w:val="00F02B13"/>
    <w:rsid w:val="00F03508"/>
    <w:rsid w:val="00F03C3C"/>
    <w:rsid w:val="00F03C46"/>
    <w:rsid w:val="00F03CC7"/>
    <w:rsid w:val="00F03E42"/>
    <w:rsid w:val="00F0438C"/>
    <w:rsid w:val="00F0464D"/>
    <w:rsid w:val="00F04A2A"/>
    <w:rsid w:val="00F04AE2"/>
    <w:rsid w:val="00F05243"/>
    <w:rsid w:val="00F055F0"/>
    <w:rsid w:val="00F05860"/>
    <w:rsid w:val="00F05A85"/>
    <w:rsid w:val="00F068F6"/>
    <w:rsid w:val="00F06D4E"/>
    <w:rsid w:val="00F1280D"/>
    <w:rsid w:val="00F128FC"/>
    <w:rsid w:val="00F13BF0"/>
    <w:rsid w:val="00F13ED7"/>
    <w:rsid w:val="00F14BC3"/>
    <w:rsid w:val="00F15209"/>
    <w:rsid w:val="00F158A1"/>
    <w:rsid w:val="00F15D9E"/>
    <w:rsid w:val="00F16814"/>
    <w:rsid w:val="00F16A75"/>
    <w:rsid w:val="00F171FA"/>
    <w:rsid w:val="00F204AE"/>
    <w:rsid w:val="00F2067C"/>
    <w:rsid w:val="00F2182C"/>
    <w:rsid w:val="00F219FC"/>
    <w:rsid w:val="00F21A40"/>
    <w:rsid w:val="00F21CFC"/>
    <w:rsid w:val="00F21D31"/>
    <w:rsid w:val="00F22114"/>
    <w:rsid w:val="00F2311A"/>
    <w:rsid w:val="00F23A51"/>
    <w:rsid w:val="00F23CAA"/>
    <w:rsid w:val="00F24471"/>
    <w:rsid w:val="00F245A2"/>
    <w:rsid w:val="00F24F11"/>
    <w:rsid w:val="00F252A8"/>
    <w:rsid w:val="00F25956"/>
    <w:rsid w:val="00F25A0F"/>
    <w:rsid w:val="00F26108"/>
    <w:rsid w:val="00F27015"/>
    <w:rsid w:val="00F27A67"/>
    <w:rsid w:val="00F3104C"/>
    <w:rsid w:val="00F31AAC"/>
    <w:rsid w:val="00F31E9A"/>
    <w:rsid w:val="00F32155"/>
    <w:rsid w:val="00F32BCE"/>
    <w:rsid w:val="00F33972"/>
    <w:rsid w:val="00F34A48"/>
    <w:rsid w:val="00F34C9E"/>
    <w:rsid w:val="00F35371"/>
    <w:rsid w:val="00F357A7"/>
    <w:rsid w:val="00F35845"/>
    <w:rsid w:val="00F3589C"/>
    <w:rsid w:val="00F35BFB"/>
    <w:rsid w:val="00F362FE"/>
    <w:rsid w:val="00F36401"/>
    <w:rsid w:val="00F36488"/>
    <w:rsid w:val="00F36697"/>
    <w:rsid w:val="00F369E2"/>
    <w:rsid w:val="00F369E3"/>
    <w:rsid w:val="00F36EF2"/>
    <w:rsid w:val="00F37278"/>
    <w:rsid w:val="00F37370"/>
    <w:rsid w:val="00F37AC4"/>
    <w:rsid w:val="00F37E39"/>
    <w:rsid w:val="00F40288"/>
    <w:rsid w:val="00F404DD"/>
    <w:rsid w:val="00F405C7"/>
    <w:rsid w:val="00F40A8A"/>
    <w:rsid w:val="00F4163E"/>
    <w:rsid w:val="00F427C1"/>
    <w:rsid w:val="00F42979"/>
    <w:rsid w:val="00F42D08"/>
    <w:rsid w:val="00F42F90"/>
    <w:rsid w:val="00F433DB"/>
    <w:rsid w:val="00F4424B"/>
    <w:rsid w:val="00F4570E"/>
    <w:rsid w:val="00F45BC1"/>
    <w:rsid w:val="00F45DE7"/>
    <w:rsid w:val="00F45E01"/>
    <w:rsid w:val="00F45FAE"/>
    <w:rsid w:val="00F46397"/>
    <w:rsid w:val="00F47846"/>
    <w:rsid w:val="00F47929"/>
    <w:rsid w:val="00F47957"/>
    <w:rsid w:val="00F47C57"/>
    <w:rsid w:val="00F5058F"/>
    <w:rsid w:val="00F50A6E"/>
    <w:rsid w:val="00F52127"/>
    <w:rsid w:val="00F54434"/>
    <w:rsid w:val="00F549C2"/>
    <w:rsid w:val="00F54D06"/>
    <w:rsid w:val="00F55CBC"/>
    <w:rsid w:val="00F56817"/>
    <w:rsid w:val="00F56857"/>
    <w:rsid w:val="00F56E47"/>
    <w:rsid w:val="00F60400"/>
    <w:rsid w:val="00F60661"/>
    <w:rsid w:val="00F608AD"/>
    <w:rsid w:val="00F60BBB"/>
    <w:rsid w:val="00F611C7"/>
    <w:rsid w:val="00F61662"/>
    <w:rsid w:val="00F616B3"/>
    <w:rsid w:val="00F61B80"/>
    <w:rsid w:val="00F61BC9"/>
    <w:rsid w:val="00F62409"/>
    <w:rsid w:val="00F6261F"/>
    <w:rsid w:val="00F6352D"/>
    <w:rsid w:val="00F63A66"/>
    <w:rsid w:val="00F64091"/>
    <w:rsid w:val="00F647BA"/>
    <w:rsid w:val="00F64C2B"/>
    <w:rsid w:val="00F65881"/>
    <w:rsid w:val="00F65993"/>
    <w:rsid w:val="00F65DD8"/>
    <w:rsid w:val="00F65FFD"/>
    <w:rsid w:val="00F67392"/>
    <w:rsid w:val="00F67B46"/>
    <w:rsid w:val="00F70468"/>
    <w:rsid w:val="00F7099E"/>
    <w:rsid w:val="00F71955"/>
    <w:rsid w:val="00F71BC0"/>
    <w:rsid w:val="00F73241"/>
    <w:rsid w:val="00F7340C"/>
    <w:rsid w:val="00F73954"/>
    <w:rsid w:val="00F74555"/>
    <w:rsid w:val="00F74BBA"/>
    <w:rsid w:val="00F74E9E"/>
    <w:rsid w:val="00F75B1A"/>
    <w:rsid w:val="00F75C42"/>
    <w:rsid w:val="00F77624"/>
    <w:rsid w:val="00F77930"/>
    <w:rsid w:val="00F77A51"/>
    <w:rsid w:val="00F77B2C"/>
    <w:rsid w:val="00F77EAF"/>
    <w:rsid w:val="00F804A7"/>
    <w:rsid w:val="00F80C91"/>
    <w:rsid w:val="00F812F3"/>
    <w:rsid w:val="00F8235F"/>
    <w:rsid w:val="00F825D6"/>
    <w:rsid w:val="00F82BEE"/>
    <w:rsid w:val="00F834CF"/>
    <w:rsid w:val="00F83A89"/>
    <w:rsid w:val="00F8426F"/>
    <w:rsid w:val="00F84D36"/>
    <w:rsid w:val="00F85CD9"/>
    <w:rsid w:val="00F862DE"/>
    <w:rsid w:val="00F867B3"/>
    <w:rsid w:val="00F86C20"/>
    <w:rsid w:val="00F877EB"/>
    <w:rsid w:val="00F87A2C"/>
    <w:rsid w:val="00F90E8B"/>
    <w:rsid w:val="00F91034"/>
    <w:rsid w:val="00F91293"/>
    <w:rsid w:val="00F915EE"/>
    <w:rsid w:val="00F920B5"/>
    <w:rsid w:val="00F92969"/>
    <w:rsid w:val="00F940B4"/>
    <w:rsid w:val="00F9436F"/>
    <w:rsid w:val="00F94722"/>
    <w:rsid w:val="00F9498A"/>
    <w:rsid w:val="00F94A0B"/>
    <w:rsid w:val="00F94A26"/>
    <w:rsid w:val="00F94D8F"/>
    <w:rsid w:val="00F95D32"/>
    <w:rsid w:val="00F95EBF"/>
    <w:rsid w:val="00F96467"/>
    <w:rsid w:val="00F96AD9"/>
    <w:rsid w:val="00F96D77"/>
    <w:rsid w:val="00F979BE"/>
    <w:rsid w:val="00FA13FF"/>
    <w:rsid w:val="00FA20CA"/>
    <w:rsid w:val="00FA22EB"/>
    <w:rsid w:val="00FA2B78"/>
    <w:rsid w:val="00FA2C4A"/>
    <w:rsid w:val="00FA391F"/>
    <w:rsid w:val="00FA3A7F"/>
    <w:rsid w:val="00FA3B89"/>
    <w:rsid w:val="00FA5BAA"/>
    <w:rsid w:val="00FA6849"/>
    <w:rsid w:val="00FA6C54"/>
    <w:rsid w:val="00FA6D79"/>
    <w:rsid w:val="00FA6F1C"/>
    <w:rsid w:val="00FA7187"/>
    <w:rsid w:val="00FA797D"/>
    <w:rsid w:val="00FA7D98"/>
    <w:rsid w:val="00FB0A4C"/>
    <w:rsid w:val="00FB0AEC"/>
    <w:rsid w:val="00FB0B38"/>
    <w:rsid w:val="00FB0D7B"/>
    <w:rsid w:val="00FB187B"/>
    <w:rsid w:val="00FB1FD3"/>
    <w:rsid w:val="00FB2827"/>
    <w:rsid w:val="00FB2D9E"/>
    <w:rsid w:val="00FB33E2"/>
    <w:rsid w:val="00FB340B"/>
    <w:rsid w:val="00FB3831"/>
    <w:rsid w:val="00FB3AEF"/>
    <w:rsid w:val="00FB5319"/>
    <w:rsid w:val="00FB549D"/>
    <w:rsid w:val="00FB5F34"/>
    <w:rsid w:val="00FB5FD8"/>
    <w:rsid w:val="00FB6376"/>
    <w:rsid w:val="00FB671C"/>
    <w:rsid w:val="00FB6BC6"/>
    <w:rsid w:val="00FB7394"/>
    <w:rsid w:val="00FB7DF7"/>
    <w:rsid w:val="00FC08CD"/>
    <w:rsid w:val="00FC13F3"/>
    <w:rsid w:val="00FC14BB"/>
    <w:rsid w:val="00FC1DE0"/>
    <w:rsid w:val="00FC2FCF"/>
    <w:rsid w:val="00FC3907"/>
    <w:rsid w:val="00FC4006"/>
    <w:rsid w:val="00FC4082"/>
    <w:rsid w:val="00FC42D6"/>
    <w:rsid w:val="00FC4B19"/>
    <w:rsid w:val="00FC5022"/>
    <w:rsid w:val="00FC50D8"/>
    <w:rsid w:val="00FC5983"/>
    <w:rsid w:val="00FC5C3E"/>
    <w:rsid w:val="00FC651D"/>
    <w:rsid w:val="00FC68EA"/>
    <w:rsid w:val="00FC6D92"/>
    <w:rsid w:val="00FD0A77"/>
    <w:rsid w:val="00FD10AE"/>
    <w:rsid w:val="00FD1149"/>
    <w:rsid w:val="00FD1423"/>
    <w:rsid w:val="00FD1AB6"/>
    <w:rsid w:val="00FD1CCF"/>
    <w:rsid w:val="00FD21EB"/>
    <w:rsid w:val="00FD296B"/>
    <w:rsid w:val="00FD351E"/>
    <w:rsid w:val="00FD366E"/>
    <w:rsid w:val="00FD3CEE"/>
    <w:rsid w:val="00FD409E"/>
    <w:rsid w:val="00FD45A5"/>
    <w:rsid w:val="00FD4929"/>
    <w:rsid w:val="00FD579E"/>
    <w:rsid w:val="00FD6B36"/>
    <w:rsid w:val="00FD6FC6"/>
    <w:rsid w:val="00FD725A"/>
    <w:rsid w:val="00FE047D"/>
    <w:rsid w:val="00FE0684"/>
    <w:rsid w:val="00FE0ECD"/>
    <w:rsid w:val="00FE10CE"/>
    <w:rsid w:val="00FE281A"/>
    <w:rsid w:val="00FE2CA9"/>
    <w:rsid w:val="00FE2D53"/>
    <w:rsid w:val="00FE2EE0"/>
    <w:rsid w:val="00FE352E"/>
    <w:rsid w:val="00FE39B8"/>
    <w:rsid w:val="00FE4354"/>
    <w:rsid w:val="00FE45BE"/>
    <w:rsid w:val="00FE4904"/>
    <w:rsid w:val="00FE4BAD"/>
    <w:rsid w:val="00FE510B"/>
    <w:rsid w:val="00FE5221"/>
    <w:rsid w:val="00FE52FF"/>
    <w:rsid w:val="00FE5BC1"/>
    <w:rsid w:val="00FE5BD4"/>
    <w:rsid w:val="00FE5D68"/>
    <w:rsid w:val="00FE60D9"/>
    <w:rsid w:val="00FE69AC"/>
    <w:rsid w:val="00FE6A7C"/>
    <w:rsid w:val="00FE703E"/>
    <w:rsid w:val="00FE755C"/>
    <w:rsid w:val="00FE7CBB"/>
    <w:rsid w:val="00FF00B4"/>
    <w:rsid w:val="00FF02D1"/>
    <w:rsid w:val="00FF0487"/>
    <w:rsid w:val="00FF11FC"/>
    <w:rsid w:val="00FF12B0"/>
    <w:rsid w:val="00FF14B0"/>
    <w:rsid w:val="00FF14B6"/>
    <w:rsid w:val="00FF1DD7"/>
    <w:rsid w:val="00FF2FFA"/>
    <w:rsid w:val="00FF3182"/>
    <w:rsid w:val="00FF3DEF"/>
    <w:rsid w:val="00FF4279"/>
    <w:rsid w:val="00FF464B"/>
    <w:rsid w:val="00FF4964"/>
    <w:rsid w:val="00FF58A3"/>
    <w:rsid w:val="00FF6281"/>
    <w:rsid w:val="00FF7C80"/>
    <w:rsid w:val="0114158E"/>
    <w:rsid w:val="015015DB"/>
    <w:rsid w:val="018669CC"/>
    <w:rsid w:val="01A569BA"/>
    <w:rsid w:val="0273D33E"/>
    <w:rsid w:val="0315B26C"/>
    <w:rsid w:val="0447A00B"/>
    <w:rsid w:val="04E8D166"/>
    <w:rsid w:val="05698192"/>
    <w:rsid w:val="05C059F7"/>
    <w:rsid w:val="0640C91E"/>
    <w:rsid w:val="06A18C42"/>
    <w:rsid w:val="070D74A6"/>
    <w:rsid w:val="0717AC8A"/>
    <w:rsid w:val="072DF10A"/>
    <w:rsid w:val="0737CD89"/>
    <w:rsid w:val="074ABD7C"/>
    <w:rsid w:val="07831168"/>
    <w:rsid w:val="07D32D82"/>
    <w:rsid w:val="07F41742"/>
    <w:rsid w:val="08025154"/>
    <w:rsid w:val="0832781F"/>
    <w:rsid w:val="086B67B3"/>
    <w:rsid w:val="0A621E7F"/>
    <w:rsid w:val="0B45FAD6"/>
    <w:rsid w:val="0C482DF3"/>
    <w:rsid w:val="0C63A7FE"/>
    <w:rsid w:val="0CDE70CE"/>
    <w:rsid w:val="0D129EC6"/>
    <w:rsid w:val="0E210F79"/>
    <w:rsid w:val="0E589B04"/>
    <w:rsid w:val="0E68C179"/>
    <w:rsid w:val="0EB97E96"/>
    <w:rsid w:val="0EBBF41D"/>
    <w:rsid w:val="0F3DAA86"/>
    <w:rsid w:val="0FD3460B"/>
    <w:rsid w:val="0FDC3D25"/>
    <w:rsid w:val="1038546D"/>
    <w:rsid w:val="1157BA38"/>
    <w:rsid w:val="116473AF"/>
    <w:rsid w:val="11E404D1"/>
    <w:rsid w:val="1230D061"/>
    <w:rsid w:val="124AAF67"/>
    <w:rsid w:val="129383CF"/>
    <w:rsid w:val="12F5D54F"/>
    <w:rsid w:val="13144345"/>
    <w:rsid w:val="133B8423"/>
    <w:rsid w:val="1355A80F"/>
    <w:rsid w:val="1378AA1E"/>
    <w:rsid w:val="13C39EEF"/>
    <w:rsid w:val="13D4A040"/>
    <w:rsid w:val="13D9AAF9"/>
    <w:rsid w:val="140A4919"/>
    <w:rsid w:val="1432B8AA"/>
    <w:rsid w:val="144EEFBC"/>
    <w:rsid w:val="15A2862F"/>
    <w:rsid w:val="15B5EDB6"/>
    <w:rsid w:val="15CE7ED2"/>
    <w:rsid w:val="1610D093"/>
    <w:rsid w:val="16CD21BA"/>
    <w:rsid w:val="17A42DD7"/>
    <w:rsid w:val="17B164AB"/>
    <w:rsid w:val="17D5C316"/>
    <w:rsid w:val="180456C7"/>
    <w:rsid w:val="18EE8102"/>
    <w:rsid w:val="19FF1BC8"/>
    <w:rsid w:val="1A278AEF"/>
    <w:rsid w:val="1A415AE4"/>
    <w:rsid w:val="1AB670B3"/>
    <w:rsid w:val="1AC37DD7"/>
    <w:rsid w:val="1AD35E5C"/>
    <w:rsid w:val="1B1B8041"/>
    <w:rsid w:val="1B48EAD6"/>
    <w:rsid w:val="1BE33C5A"/>
    <w:rsid w:val="1CB9564B"/>
    <w:rsid w:val="1CC185C4"/>
    <w:rsid w:val="1D1770D7"/>
    <w:rsid w:val="1E112389"/>
    <w:rsid w:val="1E8C4EE5"/>
    <w:rsid w:val="1E8F4E9E"/>
    <w:rsid w:val="1EC49E35"/>
    <w:rsid w:val="1F5B7536"/>
    <w:rsid w:val="1F848D86"/>
    <w:rsid w:val="1FCDA20C"/>
    <w:rsid w:val="1FFCFDAF"/>
    <w:rsid w:val="2079BAA3"/>
    <w:rsid w:val="20B3DEE9"/>
    <w:rsid w:val="20D7B493"/>
    <w:rsid w:val="20FF591F"/>
    <w:rsid w:val="21EA4B5B"/>
    <w:rsid w:val="21F6D222"/>
    <w:rsid w:val="224408A7"/>
    <w:rsid w:val="224B726C"/>
    <w:rsid w:val="224CC2A7"/>
    <w:rsid w:val="22A807FE"/>
    <w:rsid w:val="235F9A0E"/>
    <w:rsid w:val="238E8BFF"/>
    <w:rsid w:val="23A780FF"/>
    <w:rsid w:val="23F5B91C"/>
    <w:rsid w:val="24246261"/>
    <w:rsid w:val="242635AE"/>
    <w:rsid w:val="2457AE9B"/>
    <w:rsid w:val="25378FFF"/>
    <w:rsid w:val="2559EA08"/>
    <w:rsid w:val="2585168A"/>
    <w:rsid w:val="2585C9DC"/>
    <w:rsid w:val="258CDB51"/>
    <w:rsid w:val="25CF6D50"/>
    <w:rsid w:val="2695BD03"/>
    <w:rsid w:val="26B0F5BF"/>
    <w:rsid w:val="276E3140"/>
    <w:rsid w:val="279177F5"/>
    <w:rsid w:val="28B7F565"/>
    <w:rsid w:val="28C79770"/>
    <w:rsid w:val="29296E56"/>
    <w:rsid w:val="292DF3D2"/>
    <w:rsid w:val="2977CBBE"/>
    <w:rsid w:val="29A2C198"/>
    <w:rsid w:val="29D46DCE"/>
    <w:rsid w:val="2A3C6694"/>
    <w:rsid w:val="2A84F31D"/>
    <w:rsid w:val="2AEC43CF"/>
    <w:rsid w:val="2B464243"/>
    <w:rsid w:val="2BAC7A90"/>
    <w:rsid w:val="2BE33D44"/>
    <w:rsid w:val="2BF24268"/>
    <w:rsid w:val="2C4BA111"/>
    <w:rsid w:val="2C7A4FD2"/>
    <w:rsid w:val="2CA70E4A"/>
    <w:rsid w:val="2CB36244"/>
    <w:rsid w:val="2CF9E75A"/>
    <w:rsid w:val="2D5963EA"/>
    <w:rsid w:val="2D7CDA5C"/>
    <w:rsid w:val="2DA30E82"/>
    <w:rsid w:val="2DB2FDB1"/>
    <w:rsid w:val="2E27FFFE"/>
    <w:rsid w:val="2F1922E4"/>
    <w:rsid w:val="302511AD"/>
    <w:rsid w:val="309C8A74"/>
    <w:rsid w:val="31B51C6D"/>
    <w:rsid w:val="322093B3"/>
    <w:rsid w:val="32B8775E"/>
    <w:rsid w:val="32CB2CAF"/>
    <w:rsid w:val="332F410A"/>
    <w:rsid w:val="33A27E06"/>
    <w:rsid w:val="33AC6999"/>
    <w:rsid w:val="33F9FAE7"/>
    <w:rsid w:val="34C7D7BB"/>
    <w:rsid w:val="34E86D9E"/>
    <w:rsid w:val="34E8BB67"/>
    <w:rsid w:val="3506B31F"/>
    <w:rsid w:val="35533D07"/>
    <w:rsid w:val="35B6BECA"/>
    <w:rsid w:val="35EC43A8"/>
    <w:rsid w:val="36796134"/>
    <w:rsid w:val="36904C60"/>
    <w:rsid w:val="372FDC5A"/>
    <w:rsid w:val="37F516F6"/>
    <w:rsid w:val="3835450C"/>
    <w:rsid w:val="391CC332"/>
    <w:rsid w:val="393D1B7C"/>
    <w:rsid w:val="3A47F9B0"/>
    <w:rsid w:val="3B51F17D"/>
    <w:rsid w:val="3B837B29"/>
    <w:rsid w:val="3CAB36A2"/>
    <w:rsid w:val="3D2F4BA3"/>
    <w:rsid w:val="3DA9B076"/>
    <w:rsid w:val="3E208AF1"/>
    <w:rsid w:val="3F3229D2"/>
    <w:rsid w:val="3F7A38E2"/>
    <w:rsid w:val="3FDC75F3"/>
    <w:rsid w:val="4094D4F3"/>
    <w:rsid w:val="40B4D313"/>
    <w:rsid w:val="40FDDD1B"/>
    <w:rsid w:val="41172DA8"/>
    <w:rsid w:val="411DDFFF"/>
    <w:rsid w:val="422CF533"/>
    <w:rsid w:val="424C636C"/>
    <w:rsid w:val="425DD58E"/>
    <w:rsid w:val="4262B4F0"/>
    <w:rsid w:val="433B83C6"/>
    <w:rsid w:val="43B79808"/>
    <w:rsid w:val="448D1BEF"/>
    <w:rsid w:val="44B6C7AF"/>
    <w:rsid w:val="44CD3B96"/>
    <w:rsid w:val="44D6823E"/>
    <w:rsid w:val="44F334E2"/>
    <w:rsid w:val="45902C8C"/>
    <w:rsid w:val="45E73D5F"/>
    <w:rsid w:val="46454A1F"/>
    <w:rsid w:val="46967676"/>
    <w:rsid w:val="481B8887"/>
    <w:rsid w:val="483898C4"/>
    <w:rsid w:val="4838BE1F"/>
    <w:rsid w:val="48513EC7"/>
    <w:rsid w:val="49B3FC5E"/>
    <w:rsid w:val="49F6ECE2"/>
    <w:rsid w:val="4A7596E6"/>
    <w:rsid w:val="4AF511B6"/>
    <w:rsid w:val="4B8F04D6"/>
    <w:rsid w:val="4BA64BCB"/>
    <w:rsid w:val="4CC9D717"/>
    <w:rsid w:val="4CD00C7D"/>
    <w:rsid w:val="4D0BC8DA"/>
    <w:rsid w:val="4D23F7B3"/>
    <w:rsid w:val="4D2F1B19"/>
    <w:rsid w:val="4D330097"/>
    <w:rsid w:val="4DE4AAA0"/>
    <w:rsid w:val="4E406F89"/>
    <w:rsid w:val="4E448EFC"/>
    <w:rsid w:val="4E4DE431"/>
    <w:rsid w:val="4E784A32"/>
    <w:rsid w:val="4FBB2A8A"/>
    <w:rsid w:val="4FBBA9C4"/>
    <w:rsid w:val="4FDF8A95"/>
    <w:rsid w:val="505AEAD5"/>
    <w:rsid w:val="505D40BA"/>
    <w:rsid w:val="508BA759"/>
    <w:rsid w:val="50E03B1A"/>
    <w:rsid w:val="518AED6D"/>
    <w:rsid w:val="5200AEE1"/>
    <w:rsid w:val="520FF77B"/>
    <w:rsid w:val="527ED9D9"/>
    <w:rsid w:val="52C72356"/>
    <w:rsid w:val="530150BA"/>
    <w:rsid w:val="5368FDD7"/>
    <w:rsid w:val="547A9FFE"/>
    <w:rsid w:val="555D2BAC"/>
    <w:rsid w:val="55EF3207"/>
    <w:rsid w:val="566CCFE9"/>
    <w:rsid w:val="57CC8687"/>
    <w:rsid w:val="58A02791"/>
    <w:rsid w:val="5975827B"/>
    <w:rsid w:val="59F340E9"/>
    <w:rsid w:val="5A962AC4"/>
    <w:rsid w:val="5AC5CFBC"/>
    <w:rsid w:val="5ADC0E22"/>
    <w:rsid w:val="5B9E6FB9"/>
    <w:rsid w:val="5BC1E307"/>
    <w:rsid w:val="5C329CCF"/>
    <w:rsid w:val="5CA8C0CF"/>
    <w:rsid w:val="5CB3C319"/>
    <w:rsid w:val="5CB96FC2"/>
    <w:rsid w:val="5CEFE708"/>
    <w:rsid w:val="5CFD674E"/>
    <w:rsid w:val="5D227505"/>
    <w:rsid w:val="5D49D6B7"/>
    <w:rsid w:val="5DF91B2F"/>
    <w:rsid w:val="5E4BDCEB"/>
    <w:rsid w:val="5E5F5ACA"/>
    <w:rsid w:val="5EB1BF06"/>
    <w:rsid w:val="5ED4B199"/>
    <w:rsid w:val="5ED5A10D"/>
    <w:rsid w:val="5F2B42F8"/>
    <w:rsid w:val="60D7E760"/>
    <w:rsid w:val="613C2420"/>
    <w:rsid w:val="61777544"/>
    <w:rsid w:val="61787521"/>
    <w:rsid w:val="61D902AB"/>
    <w:rsid w:val="61E2A579"/>
    <w:rsid w:val="626A3B9F"/>
    <w:rsid w:val="62F055ED"/>
    <w:rsid w:val="63558446"/>
    <w:rsid w:val="6357EBB3"/>
    <w:rsid w:val="639ACEF4"/>
    <w:rsid w:val="646B4919"/>
    <w:rsid w:val="65627F44"/>
    <w:rsid w:val="658E6C90"/>
    <w:rsid w:val="65F5EFD1"/>
    <w:rsid w:val="6610D92F"/>
    <w:rsid w:val="66615614"/>
    <w:rsid w:val="666C8C3F"/>
    <w:rsid w:val="6704C959"/>
    <w:rsid w:val="670E99D0"/>
    <w:rsid w:val="672C5D91"/>
    <w:rsid w:val="67DF651A"/>
    <w:rsid w:val="67EABB20"/>
    <w:rsid w:val="682053DE"/>
    <w:rsid w:val="68380B0B"/>
    <w:rsid w:val="685DF12B"/>
    <w:rsid w:val="685F651C"/>
    <w:rsid w:val="686989F2"/>
    <w:rsid w:val="68FE7FB3"/>
    <w:rsid w:val="691D737E"/>
    <w:rsid w:val="693B0BD8"/>
    <w:rsid w:val="69426042"/>
    <w:rsid w:val="698B56EB"/>
    <w:rsid w:val="6A3EF5DF"/>
    <w:rsid w:val="6A514386"/>
    <w:rsid w:val="6A5FD869"/>
    <w:rsid w:val="6B1A8D38"/>
    <w:rsid w:val="6B286130"/>
    <w:rsid w:val="6B2C3461"/>
    <w:rsid w:val="6B7B67AB"/>
    <w:rsid w:val="6B85008D"/>
    <w:rsid w:val="6BA9CD0D"/>
    <w:rsid w:val="6BAC762B"/>
    <w:rsid w:val="6BFBCB92"/>
    <w:rsid w:val="6C03E15D"/>
    <w:rsid w:val="6C70A18F"/>
    <w:rsid w:val="6CB96FC1"/>
    <w:rsid w:val="6CEE2058"/>
    <w:rsid w:val="6D37A27B"/>
    <w:rsid w:val="6E34F835"/>
    <w:rsid w:val="6E42D9A2"/>
    <w:rsid w:val="6E64EB7B"/>
    <w:rsid w:val="6F14397C"/>
    <w:rsid w:val="6F95E407"/>
    <w:rsid w:val="6FC90174"/>
    <w:rsid w:val="6FCF907E"/>
    <w:rsid w:val="70B26BA4"/>
    <w:rsid w:val="71077455"/>
    <w:rsid w:val="71331FE6"/>
    <w:rsid w:val="71EF8667"/>
    <w:rsid w:val="7206ED4A"/>
    <w:rsid w:val="72206F7D"/>
    <w:rsid w:val="72728306"/>
    <w:rsid w:val="72F346CE"/>
    <w:rsid w:val="737F6065"/>
    <w:rsid w:val="73EAB332"/>
    <w:rsid w:val="7466603D"/>
    <w:rsid w:val="7474A03B"/>
    <w:rsid w:val="74CD1AF2"/>
    <w:rsid w:val="75831AAB"/>
    <w:rsid w:val="75BFA3D0"/>
    <w:rsid w:val="7606565D"/>
    <w:rsid w:val="7651B38C"/>
    <w:rsid w:val="76679870"/>
    <w:rsid w:val="774FB92A"/>
    <w:rsid w:val="77C23CC0"/>
    <w:rsid w:val="78BDF074"/>
    <w:rsid w:val="78DD9771"/>
    <w:rsid w:val="78E07E7C"/>
    <w:rsid w:val="79256228"/>
    <w:rsid w:val="796332F2"/>
    <w:rsid w:val="796B67C6"/>
    <w:rsid w:val="7A5D9B09"/>
    <w:rsid w:val="7AB17533"/>
    <w:rsid w:val="7ACE49AB"/>
    <w:rsid w:val="7AF9A1C2"/>
    <w:rsid w:val="7B387CBE"/>
    <w:rsid w:val="7B85A2C5"/>
    <w:rsid w:val="7BC0E5F5"/>
    <w:rsid w:val="7BEDF406"/>
    <w:rsid w:val="7C83CBCE"/>
    <w:rsid w:val="7CB06047"/>
    <w:rsid w:val="7CBCB5AB"/>
    <w:rsid w:val="7D243984"/>
    <w:rsid w:val="7D2B84CB"/>
    <w:rsid w:val="7D3AC67A"/>
    <w:rsid w:val="7D3D9E9D"/>
    <w:rsid w:val="7DBFBBEF"/>
    <w:rsid w:val="7DD6E0D4"/>
    <w:rsid w:val="7F888A2B"/>
    <w:rsid w:val="7FDC3236"/>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1A54AE90"/>
  <w15:docId w15:val="{44329918-FBCC-4578-A434-3E3583D1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4A7"/>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E67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pPr>
      <w:keepNext/>
      <w:keepLines/>
      <w:spacing w:before="4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Cambria" w:eastAsia="Times New Roman" w:hAnsi="Cambria" w:cs="Times New Roman"/>
      <w:color w:val="365F91"/>
      <w:sz w:val="26"/>
      <w:szCs w:val="26"/>
    </w:rPr>
  </w:style>
  <w:style w:type="paragraph" w:styleId="ListParagraph">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ListParagraphChar"/>
    <w:uiPriority w:val="34"/>
    <w:qFormat/>
    <w:pPr>
      <w:ind w:left="720"/>
      <w:contextualSpacing/>
    </w:pPr>
  </w:style>
  <w:style w:type="paragraph" w:styleId="NormalIndent">
    <w:name w:val="Normal Indent"/>
    <w:basedOn w:val="Normal"/>
    <w:unhideWhenUsed/>
    <w:pPr>
      <w:ind w:left="708"/>
      <w:jc w:val="right"/>
    </w:pPr>
    <w:rPr>
      <w:sz w:val="20"/>
      <w:szCs w:val="20"/>
      <w:lang w:eastAsia="pt-BR"/>
    </w:rPr>
  </w:style>
  <w:style w:type="paragraph" w:customStyle="1" w:styleId="BodyText21">
    <w:name w:val="Body Text 21"/>
    <w:basedOn w:val="Normal"/>
    <w:pPr>
      <w:widowControl w:val="0"/>
      <w:jc w:val="both"/>
    </w:pPr>
    <w:rPr>
      <w:rFonts w:ascii="Arial" w:hAnsi="Arial"/>
      <w:szCs w:val="20"/>
      <w:lang w:eastAsia="pt-BR"/>
    </w:rPr>
  </w:style>
  <w:style w:type="paragraph" w:styleId="Header">
    <w:name w:val="header"/>
    <w:aliases w:val="Tulo1,encabezado,Guideline,Heade,hd,Header@,Project Name,Heading 1a,Appendix"/>
    <w:basedOn w:val="Normal"/>
    <w:link w:val="HeaderChar"/>
    <w:uiPriority w:val="99"/>
    <w:unhideWhenUsed/>
    <w:pPr>
      <w:tabs>
        <w:tab w:val="center" w:pos="4252"/>
        <w:tab w:val="right" w:pos="8504"/>
      </w:tabs>
    </w:pPr>
  </w:style>
  <w:style w:type="character" w:customStyle="1" w:styleId="HeaderChar">
    <w:name w:val="Header Char"/>
    <w:aliases w:val="Tulo1 Char,encabezado Char,Guideline Char,Heade Char,hd Char,Header@ Char,Project Name Char,Heading 1a Char,Appendix Char"/>
    <w:basedOn w:val="DefaultParagraphFont"/>
    <w:link w:val="Header"/>
    <w:uiPriority w:val="99"/>
    <w:rPr>
      <w:rFonts w:ascii="Times New Roman" w:eastAsia="SimSun" w:hAnsi="Times New Roman" w:cs="Times New Roman"/>
      <w:sz w:val="24"/>
      <w:szCs w:val="24"/>
    </w:rPr>
  </w:style>
  <w:style w:type="paragraph" w:styleId="Footer">
    <w:name w:val="footer"/>
    <w:basedOn w:val="Normal"/>
    <w:link w:val="FooterChar"/>
    <w:uiPriority w:val="99"/>
    <w:unhideWhenUsed/>
    <w:pPr>
      <w:tabs>
        <w:tab w:val="center" w:pos="4252"/>
        <w:tab w:val="right" w:pos="8504"/>
      </w:tabs>
    </w:pPr>
  </w:style>
  <w:style w:type="character" w:customStyle="1" w:styleId="FooterChar">
    <w:name w:val="Footer Char"/>
    <w:basedOn w:val="DefaultParagraphFont"/>
    <w:link w:val="Footer"/>
    <w:uiPriority w:val="99"/>
    <w:rPr>
      <w:rFonts w:ascii="Times New Roman" w:eastAsia="SimSun" w:hAnsi="Times New Roman" w:cs="Times New Roman"/>
      <w:sz w:val="24"/>
      <w:szCs w:val="24"/>
    </w:rPr>
  </w:style>
  <w:style w:type="paragraph" w:styleId="NormalWeb">
    <w:name w:val="Normal (Web)"/>
    <w:basedOn w:val="Normal"/>
    <w:uiPriority w:val="99"/>
    <w:pPr>
      <w:spacing w:before="100" w:beforeAutospacing="1" w:after="100" w:afterAutospacing="1"/>
    </w:pPr>
    <w:rPr>
      <w:lang w:eastAsia="pt-BR"/>
    </w:rPr>
  </w:style>
  <w:style w:type="character" w:customStyle="1" w:styleId="BalloonTextChar">
    <w:name w:val="Balloon Text Char"/>
    <w:link w:val="BalloonText"/>
    <w:semiHidden/>
    <w:rPr>
      <w:rFonts w:ascii="Tahoma" w:eastAsia="Times New Roman" w:hAnsi="Tahoma" w:cs="Tahoma"/>
      <w:sz w:val="16"/>
      <w:szCs w:val="16"/>
      <w:lang w:eastAsia="pt-BR"/>
    </w:rPr>
  </w:style>
  <w:style w:type="paragraph" w:styleId="BalloonText">
    <w:name w:val="Balloon Text"/>
    <w:basedOn w:val="Normal"/>
    <w:link w:val="BalloonTextChar"/>
    <w:semiHidden/>
    <w:rPr>
      <w:rFonts w:ascii="Tahoma" w:eastAsia="Times New Roman" w:hAnsi="Tahoma" w:cs="Tahoma"/>
      <w:sz w:val="16"/>
      <w:szCs w:val="16"/>
      <w:lang w:eastAsia="pt-BR"/>
    </w:rPr>
  </w:style>
  <w:style w:type="character" w:customStyle="1" w:styleId="TextodebaloChar1">
    <w:name w:val="Texto de balão Char1"/>
    <w:basedOn w:val="DefaultParagraphFont"/>
    <w:uiPriority w:val="99"/>
    <w:semiHidden/>
    <w:rPr>
      <w:rFonts w:ascii="Segoe UI" w:eastAsia="SimSun" w:hAnsi="Segoe UI" w:cs="Segoe UI"/>
      <w:sz w:val="18"/>
      <w:szCs w:val="18"/>
    </w:rPr>
  </w:style>
  <w:style w:type="paragraph" w:customStyle="1" w:styleId="TableText">
    <w:name w:val="Table Text"/>
    <w:pPr>
      <w:widowControl w:val="0"/>
      <w:spacing w:before="208" w:after="0" w:line="108" w:lineRule="atLeast"/>
      <w:jc w:val="both"/>
    </w:pPr>
    <w:rPr>
      <w:rFonts w:ascii="Times New Roman" w:eastAsia="Times New Roman" w:hAnsi="Times New Roman" w:cs="Times New Roman"/>
      <w:snapToGrid w:val="0"/>
      <w:sz w:val="15"/>
      <w:szCs w:val="20"/>
      <w:lang w:val="en-US" w:eastAsia="pt-BR"/>
    </w:rPr>
  </w:style>
  <w:style w:type="paragraph" w:styleId="BodyText">
    <w:name w:val="Body Text"/>
    <w:basedOn w:val="Normal"/>
    <w:link w:val="BodyTextChar"/>
    <w:pPr>
      <w:spacing w:line="360" w:lineRule="auto"/>
      <w:jc w:val="both"/>
    </w:pPr>
    <w:rPr>
      <w:rFonts w:eastAsia="Times New Roman"/>
      <w:sz w:val="20"/>
      <w:szCs w:val="20"/>
    </w:r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customStyle="1" w:styleId="bodytext210">
    <w:name w:val="bodytext21"/>
    <w:basedOn w:val="Normal"/>
    <w:pPr>
      <w:jc w:val="both"/>
    </w:pPr>
    <w:rPr>
      <w:rFonts w:eastAsia="Times New Roman"/>
      <w:sz w:val="20"/>
      <w:szCs w:val="20"/>
      <w:lang w:eastAsia="pt-BR"/>
    </w:rPr>
  </w:style>
  <w:style w:type="paragraph" w:customStyle="1" w:styleId="PargrafodaLista1">
    <w:name w:val="Parágrafo da Lista1"/>
    <w:basedOn w:val="Normal"/>
    <w:qFormat/>
    <w:pPr>
      <w:ind w:left="708"/>
    </w:pPr>
    <w:rPr>
      <w:rFonts w:eastAsia="Times New Roman"/>
    </w:rPr>
  </w:style>
  <w:style w:type="paragraph" w:styleId="CommentText">
    <w:name w:val="annotation text"/>
    <w:basedOn w:val="Normal"/>
    <w:link w:val="CommentTextChar"/>
    <w:rPr>
      <w:rFonts w:eastAsia="Times New Roman"/>
      <w:sz w:val="20"/>
      <w:szCs w:val="20"/>
      <w:lang w:eastAsia="pt-BR"/>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lang w:eastAsia="pt-BR"/>
    </w:rPr>
  </w:style>
  <w:style w:type="character" w:customStyle="1" w:styleId="CommentSubjectChar">
    <w:name w:val="Comment Subject Char"/>
    <w:link w:val="CommentSubject"/>
    <w:semiHidden/>
    <w:rPr>
      <w:rFonts w:ascii="Times New Roman" w:eastAsia="Times New Roman" w:hAnsi="Times New Roman" w:cs="Times New Roman"/>
      <w:b/>
      <w:bCs/>
      <w:sz w:val="20"/>
      <w:szCs w:val="20"/>
      <w:lang w:eastAsia="pt-BR"/>
    </w:rPr>
  </w:style>
  <w:style w:type="paragraph" w:styleId="CommentSubject">
    <w:name w:val="annotation subject"/>
    <w:basedOn w:val="CommentText"/>
    <w:next w:val="CommentText"/>
    <w:link w:val="CommentSubjectChar"/>
    <w:semiHidden/>
    <w:rPr>
      <w:b/>
      <w:bCs/>
    </w:rPr>
  </w:style>
  <w:style w:type="character" w:customStyle="1" w:styleId="AssuntodocomentrioChar1">
    <w:name w:val="Assunto do comentário Char1"/>
    <w:basedOn w:val="CommentTextChar"/>
    <w:uiPriority w:val="99"/>
    <w:semiHidden/>
    <w:rPr>
      <w:rFonts w:ascii="Times New Roman" w:eastAsia="Times New Roman" w:hAnsi="Times New Roman" w:cs="Times New Roman"/>
      <w:b/>
      <w:bCs/>
      <w:sz w:val="20"/>
      <w:szCs w:val="20"/>
      <w:lang w:eastAsia="pt-BR"/>
    </w:rPr>
  </w:style>
  <w:style w:type="character" w:styleId="Strong">
    <w:name w:val="Strong"/>
    <w:qFormat/>
    <w:rPr>
      <w:b/>
      <w:bCs/>
    </w:rPr>
  </w:style>
  <w:style w:type="character" w:styleId="Emphasis">
    <w:name w:val="Emphasis"/>
    <w:uiPriority w:val="20"/>
    <w:qFormat/>
    <w:rPr>
      <w:i/>
      <w:iCs/>
    </w:rPr>
  </w:style>
  <w:style w:type="paragraph" w:customStyle="1" w:styleId="ColorfulList-Accent11">
    <w:name w:val="Colorful List - Accent 11"/>
    <w:basedOn w:val="Normal"/>
    <w:uiPriority w:val="34"/>
    <w:qFormat/>
    <w:pPr>
      <w:ind w:left="708"/>
    </w:pPr>
    <w:rPr>
      <w:rFonts w:eastAsia="Times New Roman"/>
      <w:lang w:eastAsia="pt-BR"/>
    </w:rPr>
  </w:style>
  <w:style w:type="paragraph" w:customStyle="1" w:styleId="Default">
    <w:name w:val="Default"/>
    <w:link w:val="DefaultChar"/>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t1">
    <w:name w:val="st1"/>
    <w:basedOn w:val="DefaultParagraphFont"/>
  </w:style>
  <w:style w:type="paragraph" w:styleId="BodyText2">
    <w:name w:val="Body Text 2"/>
    <w:basedOn w:val="Normal"/>
    <w:link w:val="BodyText2Char"/>
    <w:pPr>
      <w:spacing w:after="120" w:line="480" w:lineRule="auto"/>
    </w:pPr>
    <w:rPr>
      <w:rFonts w:eastAsia="Times New Roman"/>
      <w:lang w:val="x-none" w:eastAsia="x-none"/>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val="x-none" w:eastAsia="x-none"/>
    </w:rPr>
  </w:style>
  <w:style w:type="paragraph" w:styleId="FootnoteText">
    <w:name w:val="footnote text"/>
    <w:basedOn w:val="Normal"/>
    <w:link w:val="FootnoteTextChar"/>
    <w:rPr>
      <w:rFonts w:eastAsia="Times New Roman"/>
      <w:sz w:val="20"/>
      <w:szCs w:val="20"/>
      <w:lang w:eastAsia="pt-BR"/>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lang w:eastAsia="pt-BR"/>
    </w:rPr>
  </w:style>
  <w:style w:type="character" w:styleId="FootnoteReference">
    <w:name w:val="footnote reference"/>
    <w:rPr>
      <w:vertAlign w:val="superscript"/>
    </w:rPr>
  </w:style>
  <w:style w:type="character" w:customStyle="1" w:styleId="DeltaViewInsertion">
    <w:name w:val="DeltaView Insertion"/>
    <w:rPr>
      <w:color w:val="0000FF"/>
      <w:spacing w:val="0"/>
      <w:u w:val="double"/>
    </w:rPr>
  </w:style>
  <w:style w:type="character" w:customStyle="1" w:styleId="DeltaViewDeletion">
    <w:name w:val="DeltaView Deletion"/>
    <w:uiPriority w:val="99"/>
    <w:rPr>
      <w:strike/>
      <w:color w:val="FF0000"/>
      <w:spacing w:val="0"/>
    </w:rPr>
  </w:style>
  <w:style w:type="paragraph" w:customStyle="1" w:styleId="Level2">
    <w:name w:val="Level 2"/>
    <w:aliases w:val="2"/>
    <w:basedOn w:val="Normal"/>
    <w:link w:val="Level2Char"/>
    <w:qFormat/>
    <w:pPr>
      <w:tabs>
        <w:tab w:val="num" w:pos="1040"/>
      </w:tabs>
      <w:spacing w:after="140" w:line="288" w:lineRule="auto"/>
      <w:ind w:left="1040" w:hanging="680"/>
      <w:jc w:val="both"/>
      <w:outlineLvl w:val="1"/>
    </w:pPr>
    <w:rPr>
      <w:rFonts w:ascii="Arial" w:eastAsia="Times New Roman" w:hAnsi="Arial"/>
      <w:kern w:val="20"/>
      <w:sz w:val="20"/>
      <w:szCs w:val="20"/>
    </w:rPr>
  </w:style>
  <w:style w:type="character" w:styleId="CommentReference">
    <w:name w:val="annotation reference"/>
    <w:uiPriority w:val="99"/>
    <w:rPr>
      <w:rFonts w:cs="Times New Roman"/>
      <w:sz w:val="16"/>
      <w:szCs w:val="16"/>
    </w:rPr>
  </w:style>
  <w:style w:type="paragraph" w:styleId="Revision">
    <w:name w:val="Revision"/>
    <w:hidden/>
    <w:uiPriority w:val="99"/>
    <w:semiHidden/>
    <w:pPr>
      <w:spacing w:after="0" w:line="240" w:lineRule="auto"/>
    </w:pPr>
    <w:rPr>
      <w:rFonts w:ascii="Times New Roman" w:eastAsia="SimSun" w:hAnsi="Times New Roman" w:cs="Times New Roman"/>
      <w:sz w:val="24"/>
      <w:szCs w:val="24"/>
    </w:rPr>
  </w:style>
  <w:style w:type="character" w:styleId="Hyperlink">
    <w:name w:val="Hyperlink"/>
    <w:uiPriority w:val="99"/>
    <w:unhideWhenUsed/>
    <w:rPr>
      <w:color w:val="0000FF"/>
      <w:u w:val="single"/>
    </w:rPr>
  </w:style>
  <w:style w:type="character" w:customStyle="1" w:styleId="Meno1">
    <w:name w:val="Menção1"/>
    <w:uiPriority w:val="99"/>
    <w:semiHidden/>
    <w:unhideWhenUsed/>
    <w:rPr>
      <w:color w:val="2B579A"/>
      <w:shd w:val="clear" w:color="auto" w:fill="E6E6E6"/>
    </w:rPr>
  </w:style>
  <w:style w:type="paragraph" w:customStyle="1" w:styleId="msonormal0">
    <w:name w:val="msonormal"/>
    <w:basedOn w:val="Normal"/>
    <w:pPr>
      <w:spacing w:before="100" w:beforeAutospacing="1" w:after="100" w:afterAutospacing="1"/>
    </w:pPr>
    <w:rPr>
      <w:rFonts w:eastAsia="Times New Roman"/>
      <w:lang w:eastAsia="pt-BR"/>
    </w:rPr>
  </w:style>
  <w:style w:type="paragraph" w:customStyle="1" w:styleId="xl66">
    <w:name w:val="xl66"/>
    <w:basedOn w:val="Normal"/>
    <w:pPr>
      <w:shd w:val="clear" w:color="000000" w:fill="FFFFFF"/>
      <w:spacing w:before="100" w:beforeAutospacing="1" w:after="100" w:afterAutospacing="1"/>
      <w:jc w:val="center"/>
      <w:textAlignment w:val="center"/>
    </w:pPr>
    <w:rPr>
      <w:rFonts w:eastAsia="Times New Roman"/>
      <w:lang w:eastAsia="pt-BR"/>
    </w:rPr>
  </w:style>
  <w:style w:type="paragraph" w:customStyle="1" w:styleId="xl67">
    <w:name w:val="xl67"/>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8">
    <w:name w:val="xl68"/>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9">
    <w:name w:val="xl69"/>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0">
    <w:name w:val="xl70"/>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sz w:val="20"/>
      <w:szCs w:val="20"/>
      <w:lang w:eastAsia="pt-BR"/>
    </w:rPr>
  </w:style>
  <w:style w:type="paragraph" w:customStyle="1" w:styleId="xl71">
    <w:name w:val="xl71"/>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lang w:eastAsia="pt-BR"/>
    </w:rPr>
  </w:style>
  <w:style w:type="paragraph" w:customStyle="1" w:styleId="xl72">
    <w:name w:val="xl72"/>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3">
    <w:name w:val="xl73"/>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4">
    <w:name w:val="xl74"/>
    <w:basedOn w:val="Normal"/>
    <w:pPr>
      <w:shd w:val="clear" w:color="000000" w:fill="FFFFFF"/>
      <w:spacing w:before="100" w:beforeAutospacing="1" w:after="100" w:afterAutospacing="1"/>
    </w:pPr>
    <w:rPr>
      <w:rFonts w:eastAsia="Times New Roman"/>
      <w:lang w:eastAsia="pt-BR"/>
    </w:rPr>
  </w:style>
  <w:style w:type="character" w:customStyle="1" w:styleId="WW8Num4z1">
    <w:name w:val="WW8Num4z1"/>
    <w:rPr>
      <w:spacing w:val="0"/>
    </w:rPr>
  </w:style>
  <w:style w:type="character" w:customStyle="1" w:styleId="ListParagraphChar">
    <w:name w:val="List Paragraph Char"/>
    <w:aliases w:val="Vitor Título Char,Vitor T’tulo Char,List Paragraph_0 Char,Capítulo Char,Vitor T?tulo Char,#Listenabsatz Char,Lista de itens Char,Itemização Char,Paragraphe de liste1 Char,Bullet List Char,FooterText Char,numbered Char,列出段落 Char"/>
    <w:link w:val="ListParagraph"/>
    <w:uiPriority w:val="34"/>
    <w:qFormat/>
    <w:locked/>
    <w:rPr>
      <w:rFonts w:ascii="Times New Roman" w:eastAsia="SimSun" w:hAnsi="Times New Roman" w:cs="Times New Roman"/>
      <w:sz w:val="24"/>
      <w:szCs w:val="24"/>
    </w:rPr>
  </w:style>
  <w:style w:type="character" w:customStyle="1" w:styleId="Level2Char">
    <w:name w:val="Level 2 Char"/>
    <w:link w:val="Level2"/>
    <w:locked/>
    <w:rPr>
      <w:rFonts w:ascii="Arial" w:eastAsia="Times New Roman" w:hAnsi="Arial" w:cs="Times New Roman"/>
      <w:kern w:val="20"/>
      <w:sz w:val="20"/>
      <w:szCs w:val="20"/>
    </w:rPr>
  </w:style>
  <w:style w:type="paragraph" w:customStyle="1" w:styleId="Level5">
    <w:name w:val="Level 5"/>
    <w:basedOn w:val="Normal"/>
    <w:pPr>
      <w:tabs>
        <w:tab w:val="num" w:pos="3289"/>
      </w:tabs>
      <w:spacing w:after="140" w:line="288" w:lineRule="auto"/>
      <w:ind w:left="2722"/>
      <w:jc w:val="both"/>
    </w:pPr>
    <w:rPr>
      <w:rFonts w:ascii="Tahoma" w:eastAsia="Times New Roman" w:hAnsi="Tahoma"/>
      <w:kern w:val="20"/>
      <w:sz w:val="20"/>
    </w:rPr>
  </w:style>
  <w:style w:type="table" w:styleId="TableGrid">
    <w:name w:val="Table Grid"/>
    <w:basedOn w:val="TableNormal"/>
    <w:uiPriority w:val="5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Pr>
      <w:color w:val="808080"/>
    </w:rPr>
  </w:style>
  <w:style w:type="paragraph" w:customStyle="1" w:styleId="roman3">
    <w:name w:val="roman 3"/>
    <w:basedOn w:val="Normal"/>
    <w:link w:val="roman3Char"/>
    <w:pPr>
      <w:spacing w:after="140" w:line="290" w:lineRule="auto"/>
      <w:jc w:val="both"/>
    </w:pPr>
    <w:rPr>
      <w:rFonts w:ascii="Tahoma" w:eastAsia="Times New Roman" w:hAnsi="Tahoma"/>
      <w:kern w:val="20"/>
      <w:sz w:val="20"/>
      <w:szCs w:val="20"/>
    </w:rPr>
  </w:style>
  <w:style w:type="character" w:customStyle="1" w:styleId="roman3Char">
    <w:name w:val="roman 3 Char"/>
    <w:link w:val="roman3"/>
    <w:locked/>
    <w:rPr>
      <w:rFonts w:ascii="Tahoma" w:eastAsia="Times New Roman" w:hAnsi="Tahoma" w:cs="Times New Roman"/>
      <w:kern w:val="20"/>
      <w:sz w:val="20"/>
      <w:szCs w:val="20"/>
    </w:rPr>
  </w:style>
  <w:style w:type="paragraph" w:customStyle="1" w:styleId="Level1">
    <w:name w:val="Level 1"/>
    <w:basedOn w:val="Normal"/>
    <w:pPr>
      <w:tabs>
        <w:tab w:val="num" w:pos="567"/>
      </w:tabs>
      <w:spacing w:after="140" w:line="290" w:lineRule="auto"/>
      <w:jc w:val="both"/>
    </w:pPr>
    <w:rPr>
      <w:rFonts w:ascii="Tahoma" w:eastAsia="Times New Roman" w:hAnsi="Tahoma"/>
      <w:kern w:val="20"/>
      <w:sz w:val="20"/>
      <w:szCs w:val="28"/>
    </w:rPr>
  </w:style>
  <w:style w:type="paragraph" w:customStyle="1" w:styleId="Level4">
    <w:name w:val="Level 4"/>
    <w:basedOn w:val="Normal"/>
    <w:pPr>
      <w:tabs>
        <w:tab w:val="num" w:pos="2383"/>
      </w:tabs>
      <w:spacing w:after="140" w:line="290" w:lineRule="auto"/>
      <w:ind w:left="1702"/>
      <w:jc w:val="both"/>
    </w:pPr>
    <w:rPr>
      <w:rFonts w:ascii="Tahoma" w:eastAsia="Times New Roman" w:hAnsi="Tahoma"/>
      <w:kern w:val="20"/>
      <w:sz w:val="20"/>
    </w:rPr>
  </w:style>
  <w:style w:type="paragraph" w:customStyle="1" w:styleId="Level6">
    <w:name w:val="Level 6"/>
    <w:basedOn w:val="Normal"/>
    <w:pPr>
      <w:tabs>
        <w:tab w:val="num" w:pos="3969"/>
      </w:tabs>
      <w:spacing w:after="140" w:line="290" w:lineRule="auto"/>
      <w:ind w:left="3289"/>
      <w:jc w:val="both"/>
    </w:pPr>
    <w:rPr>
      <w:rFonts w:ascii="Tahoma" w:eastAsia="Times New Roman" w:hAnsi="Tahoma"/>
      <w:kern w:val="20"/>
      <w:sz w:val="20"/>
    </w:rPr>
  </w:style>
  <w:style w:type="paragraph" w:customStyle="1" w:styleId="Texto">
    <w:name w:val="Texto"/>
    <w:basedOn w:val="Normal"/>
    <w:pPr>
      <w:spacing w:after="120"/>
      <w:jc w:val="both"/>
    </w:pPr>
    <w:rPr>
      <w:rFonts w:eastAsia="Times New Roman"/>
      <w:sz w:val="22"/>
      <w:szCs w:val="20"/>
    </w:rPr>
  </w:style>
  <w:style w:type="paragraph" w:customStyle="1" w:styleId="ListaColorida-nfase11">
    <w:name w:val="Lista Colorida - Ênfase 11"/>
    <w:basedOn w:val="Normal"/>
    <w:uiPriority w:val="34"/>
    <w:qFormat/>
    <w:pPr>
      <w:ind w:left="708"/>
    </w:pPr>
    <w:rPr>
      <w:rFonts w:eastAsia="Times New Roman"/>
      <w:sz w:val="20"/>
      <w:szCs w:val="20"/>
      <w:lang w:eastAsia="pt-BR"/>
    </w:rPr>
  </w:style>
  <w:style w:type="character" w:customStyle="1" w:styleId="Level3Char">
    <w:name w:val="Level 3 Char"/>
    <w:basedOn w:val="DefaultParagraphFont"/>
    <w:link w:val="Level3"/>
    <w:uiPriority w:val="99"/>
    <w:locked/>
    <w:rPr>
      <w:rFonts w:ascii="Tahoma" w:hAnsi="Tahoma" w:cs="Tahoma"/>
    </w:rPr>
  </w:style>
  <w:style w:type="paragraph" w:customStyle="1" w:styleId="Level3">
    <w:name w:val="Level 3"/>
    <w:basedOn w:val="Normal"/>
    <w:link w:val="Level3Char"/>
    <w:pPr>
      <w:tabs>
        <w:tab w:val="num" w:pos="2041"/>
      </w:tabs>
      <w:spacing w:after="140" w:line="288" w:lineRule="auto"/>
      <w:ind w:left="1247"/>
      <w:jc w:val="both"/>
    </w:pPr>
    <w:rPr>
      <w:rFonts w:ascii="Tahoma" w:eastAsiaTheme="minorHAnsi" w:hAnsi="Tahoma" w:cs="Tahoma"/>
      <w:sz w:val="22"/>
      <w:szCs w:val="22"/>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basedOn w:val="DefaultParagraphFont"/>
    <w:link w:val="BodyTextIndent"/>
    <w:uiPriority w:val="99"/>
    <w:rPr>
      <w:rFonts w:ascii="Times New Roman" w:eastAsia="SimSun" w:hAnsi="Times New Roman" w:cs="Times New Roman"/>
      <w:sz w:val="24"/>
      <w:szCs w:val="24"/>
    </w:rPr>
  </w:style>
  <w:style w:type="character" w:customStyle="1" w:styleId="MenoPendente1">
    <w:name w:val="Menção Pendente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pPr>
      <w:widowControl w:val="0"/>
      <w:autoSpaceDE w:val="0"/>
      <w:autoSpaceDN w:val="0"/>
      <w:ind w:left="69"/>
    </w:pPr>
    <w:rPr>
      <w:rFonts w:ascii="Calibri" w:eastAsia="Calibri" w:hAnsi="Calibri" w:cs="Calibri"/>
      <w:sz w:val="22"/>
      <w:szCs w:val="22"/>
      <w:lang w:val="en-US"/>
    </w:rPr>
  </w:style>
  <w:style w:type="character" w:customStyle="1" w:styleId="bold">
    <w:name w:val="bold"/>
    <w:basedOn w:val="DefaultParagraphFont"/>
  </w:style>
  <w:style w:type="character" w:customStyle="1" w:styleId="MenoPendente2">
    <w:name w:val="Menção Pendente2"/>
    <w:basedOn w:val="DefaultParagraphFont"/>
    <w:uiPriority w:val="99"/>
    <w:semiHidden/>
    <w:unhideWhenUsed/>
    <w:rPr>
      <w:color w:val="605E5C"/>
      <w:shd w:val="clear" w:color="auto" w:fill="E1DFDD"/>
    </w:rPr>
  </w:style>
  <w:style w:type="numbering" w:customStyle="1" w:styleId="EstiloImportado3">
    <w:name w:val="Estilo Importado 3"/>
    <w:pPr>
      <w:numPr>
        <w:numId w:val="2"/>
      </w:numPr>
    </w:pPr>
  </w:style>
  <w:style w:type="character" w:customStyle="1" w:styleId="BodyCharChar">
    <w:name w:val="Body Char Char"/>
    <w:link w:val="Body"/>
    <w:locked/>
    <w:rPr>
      <w:rFonts w:ascii="Tahoma" w:hAnsi="Tahoma" w:cs="Tahoma"/>
      <w:kern w:val="20"/>
      <w:szCs w:val="24"/>
    </w:rPr>
  </w:style>
  <w:style w:type="paragraph" w:customStyle="1" w:styleId="Body">
    <w:name w:val="Body"/>
    <w:basedOn w:val="Normal"/>
    <w:link w:val="BodyCharChar"/>
    <w:pPr>
      <w:spacing w:after="140" w:line="288" w:lineRule="auto"/>
      <w:jc w:val="both"/>
    </w:pPr>
    <w:rPr>
      <w:rFonts w:ascii="Tahoma" w:eastAsiaTheme="minorHAnsi" w:hAnsi="Tahoma" w:cs="Tahoma"/>
      <w:kern w:val="20"/>
      <w:sz w:val="22"/>
    </w:rPr>
  </w:style>
  <w:style w:type="paragraph" w:customStyle="1" w:styleId="Level7">
    <w:name w:val="Level 7"/>
    <w:basedOn w:val="Normal"/>
    <w:pPr>
      <w:tabs>
        <w:tab w:val="num" w:pos="3969"/>
      </w:tabs>
      <w:ind w:left="3969" w:hanging="680"/>
    </w:pPr>
    <w:rPr>
      <w:rFonts w:eastAsia="Times New Roman"/>
    </w:rPr>
  </w:style>
  <w:style w:type="paragraph" w:customStyle="1" w:styleId="Level8">
    <w:name w:val="Level 8"/>
    <w:basedOn w:val="Normal"/>
    <w:pPr>
      <w:tabs>
        <w:tab w:val="num" w:pos="3969"/>
      </w:tabs>
      <w:ind w:left="3969" w:hanging="680"/>
    </w:pPr>
    <w:rPr>
      <w:rFonts w:eastAsia="Times New Roman"/>
    </w:rPr>
  </w:style>
  <w:style w:type="paragraph" w:customStyle="1" w:styleId="Level9">
    <w:name w:val="Level 9"/>
    <w:basedOn w:val="Normal"/>
    <w:pPr>
      <w:tabs>
        <w:tab w:val="num" w:pos="3969"/>
      </w:tabs>
      <w:ind w:left="3969" w:hanging="680"/>
    </w:pPr>
    <w:rPr>
      <w:rFonts w:eastAsia="Times New Roman"/>
    </w:rPr>
  </w:style>
  <w:style w:type="character" w:customStyle="1" w:styleId="MenoPendente3">
    <w:name w:val="Menção Pendente3"/>
    <w:basedOn w:val="DefaultParagraphFont"/>
    <w:uiPriority w:val="99"/>
    <w:semiHidden/>
    <w:unhideWhenUsed/>
    <w:rPr>
      <w:color w:val="605E5C"/>
      <w:shd w:val="clear" w:color="auto" w:fill="E1DFDD"/>
    </w:rPr>
  </w:style>
  <w:style w:type="paragraph" w:styleId="Salutation">
    <w:name w:val="Salutation"/>
    <w:basedOn w:val="Normal"/>
    <w:next w:val="Normal"/>
    <w:link w:val="SalutationChar"/>
    <w:uiPriority w:val="99"/>
    <w:pPr>
      <w:autoSpaceDE w:val="0"/>
      <w:autoSpaceDN w:val="0"/>
      <w:adjustRightInd w:val="0"/>
      <w:ind w:firstLine="1440"/>
      <w:jc w:val="both"/>
    </w:pPr>
    <w:rPr>
      <w:rFonts w:eastAsia="Times New Roman"/>
      <w:lang w:eastAsia="pt-BR"/>
    </w:rPr>
  </w:style>
  <w:style w:type="character" w:customStyle="1" w:styleId="SalutationChar">
    <w:name w:val="Salutation Char"/>
    <w:basedOn w:val="DefaultParagraphFont"/>
    <w:link w:val="Salutation"/>
    <w:uiPriority w:val="99"/>
    <w:rPr>
      <w:rFonts w:ascii="Times New Roman" w:eastAsia="Times New Roman" w:hAnsi="Times New Roman" w:cs="Times New Roman"/>
      <w:sz w:val="24"/>
      <w:szCs w:val="24"/>
      <w:lang w:eastAsia="pt-BR"/>
    </w:rPr>
  </w:style>
  <w:style w:type="numbering" w:customStyle="1" w:styleId="EstiloImportado12">
    <w:name w:val="Estilo Importado 12"/>
    <w:pPr>
      <w:numPr>
        <w:numId w:val="3"/>
      </w:numPr>
    </w:pPr>
  </w:style>
  <w:style w:type="character" w:customStyle="1" w:styleId="MenoPendente4">
    <w:name w:val="Menção Pendente4"/>
    <w:basedOn w:val="DefaultParagraphFont"/>
    <w:uiPriority w:val="99"/>
    <w:semiHidden/>
    <w:unhideWhenUsed/>
    <w:rsid w:val="00665E01"/>
    <w:rPr>
      <w:color w:val="605E5C"/>
      <w:shd w:val="clear" w:color="auto" w:fill="E1DFDD"/>
    </w:rPr>
  </w:style>
  <w:style w:type="character" w:customStyle="1" w:styleId="Char1">
    <w:name w:val="Char1"/>
    <w:rsid w:val="00026548"/>
    <w:rPr>
      <w:rFonts w:ascii="Book Antiqua" w:hAnsi="Book Antiqua"/>
      <w:sz w:val="21"/>
      <w:lang w:val="en-US" w:eastAsia="en-US" w:bidi="ar-SA"/>
    </w:rPr>
  </w:style>
  <w:style w:type="character" w:styleId="FollowedHyperlink">
    <w:name w:val="FollowedHyperlink"/>
    <w:basedOn w:val="DefaultParagraphFont"/>
    <w:uiPriority w:val="99"/>
    <w:semiHidden/>
    <w:unhideWhenUsed/>
    <w:rsid w:val="00F2311A"/>
    <w:rPr>
      <w:color w:val="954F72"/>
      <w:u w:val="single"/>
    </w:rPr>
  </w:style>
  <w:style w:type="paragraph" w:customStyle="1" w:styleId="xl75">
    <w:name w:val="xl75"/>
    <w:basedOn w:val="Normal"/>
    <w:rsid w:val="00F2311A"/>
    <w:pPr>
      <w:spacing w:before="100" w:beforeAutospacing="1" w:after="100" w:afterAutospacing="1"/>
      <w:jc w:val="center"/>
      <w:textAlignment w:val="center"/>
    </w:pPr>
    <w:rPr>
      <w:rFonts w:eastAsia="Times New Roman"/>
      <w:sz w:val="16"/>
      <w:szCs w:val="16"/>
      <w:lang w:eastAsia="pt-BR"/>
    </w:rPr>
  </w:style>
  <w:style w:type="paragraph" w:customStyle="1" w:styleId="xl76">
    <w:name w:val="xl76"/>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7">
    <w:name w:val="xl77"/>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8">
    <w:name w:val="xl78"/>
    <w:basedOn w:val="Normal"/>
    <w:rsid w:val="00F2311A"/>
    <w:pPr>
      <w:spacing w:before="100" w:beforeAutospacing="1" w:after="100" w:afterAutospacing="1"/>
      <w:jc w:val="center"/>
      <w:textAlignment w:val="center"/>
    </w:pPr>
    <w:rPr>
      <w:rFonts w:eastAsia="Times New Roman"/>
      <w:b/>
      <w:bCs/>
      <w:sz w:val="16"/>
      <w:szCs w:val="16"/>
      <w:lang w:eastAsia="pt-BR"/>
    </w:rPr>
  </w:style>
  <w:style w:type="numbering" w:customStyle="1" w:styleId="Semlista1">
    <w:name w:val="Sem lista1"/>
    <w:next w:val="NoList"/>
    <w:uiPriority w:val="99"/>
    <w:semiHidden/>
    <w:unhideWhenUsed/>
    <w:rsid w:val="00F2311A"/>
  </w:style>
  <w:style w:type="paragraph" w:customStyle="1" w:styleId="xl79">
    <w:name w:val="xl79"/>
    <w:basedOn w:val="Normal"/>
    <w:rsid w:val="00E61D13"/>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0">
    <w:name w:val="xl80"/>
    <w:basedOn w:val="Normal"/>
    <w:rsid w:val="00E61D13"/>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1">
    <w:name w:val="xl81"/>
    <w:basedOn w:val="Normal"/>
    <w:rsid w:val="00E61D13"/>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82">
    <w:name w:val="xl82"/>
    <w:basedOn w:val="Normal"/>
    <w:rsid w:val="00270691"/>
    <w:pPr>
      <w:spacing w:before="100" w:beforeAutospacing="1" w:after="100" w:afterAutospacing="1"/>
    </w:pPr>
    <w:rPr>
      <w:rFonts w:ascii="Arial" w:eastAsia="Times New Roman" w:hAnsi="Arial" w:cs="Arial"/>
      <w:color w:val="FF0000"/>
      <w:sz w:val="20"/>
      <w:szCs w:val="20"/>
      <w:lang w:eastAsia="pt-BR"/>
    </w:rPr>
  </w:style>
  <w:style w:type="paragraph" w:customStyle="1" w:styleId="xl83">
    <w:name w:val="xl83"/>
    <w:basedOn w:val="Normal"/>
    <w:rsid w:val="00270691"/>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4">
    <w:name w:val="xl84"/>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color w:val="000000"/>
      <w:sz w:val="14"/>
      <w:szCs w:val="14"/>
      <w:lang w:eastAsia="pt-BR"/>
    </w:rPr>
  </w:style>
  <w:style w:type="paragraph" w:customStyle="1" w:styleId="xl85">
    <w:name w:val="xl85"/>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6">
    <w:name w:val="xl86"/>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sz w:val="14"/>
      <w:szCs w:val="14"/>
      <w:lang w:eastAsia="pt-BR"/>
    </w:rPr>
  </w:style>
  <w:style w:type="paragraph" w:customStyle="1" w:styleId="xl87">
    <w:name w:val="xl87"/>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8">
    <w:name w:val="xl88"/>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9">
    <w:name w:val="xl89"/>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0">
    <w:name w:val="xl90"/>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1">
    <w:name w:val="xl91"/>
    <w:basedOn w:val="Normal"/>
    <w:rsid w:val="00270691"/>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2">
    <w:name w:val="xl92"/>
    <w:basedOn w:val="Normal"/>
    <w:rsid w:val="00270691"/>
    <w:pPr>
      <w:pBdr>
        <w:top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3">
    <w:name w:val="xl93"/>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4">
    <w:name w:val="xl94"/>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5">
    <w:name w:val="xl95"/>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6">
    <w:name w:val="xl96"/>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7">
    <w:name w:val="xl97"/>
    <w:basedOn w:val="Normal"/>
    <w:rsid w:val="00270691"/>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Parties">
    <w:name w:val="Parties"/>
    <w:basedOn w:val="Normal"/>
    <w:rsid w:val="00F4570E"/>
    <w:pPr>
      <w:numPr>
        <w:numId w:val="9"/>
      </w:numPr>
      <w:spacing w:after="140" w:line="290" w:lineRule="auto"/>
      <w:jc w:val="both"/>
    </w:pPr>
    <w:rPr>
      <w:rFonts w:ascii="Tahoma" w:eastAsia="MS Mincho" w:hAnsi="Tahoma" w:cs="Arial"/>
      <w:kern w:val="20"/>
      <w:sz w:val="20"/>
      <w:szCs w:val="20"/>
    </w:rPr>
  </w:style>
  <w:style w:type="paragraph" w:customStyle="1" w:styleId="GradeMdia3-nfase51">
    <w:name w:val="Grade Média 3 - Ênfase 51"/>
    <w:hidden/>
    <w:uiPriority w:val="99"/>
    <w:semiHidden/>
    <w:rsid w:val="00B2144C"/>
    <w:pPr>
      <w:spacing w:after="0" w:line="240" w:lineRule="auto"/>
    </w:pPr>
    <w:rPr>
      <w:rFonts w:ascii="Arial" w:eastAsia="MS Mincho" w:hAnsi="Arial" w:cs="Arial"/>
      <w:sz w:val="24"/>
      <w:szCs w:val="24"/>
      <w:lang w:eastAsia="pt-BR"/>
    </w:rPr>
  </w:style>
  <w:style w:type="paragraph" w:customStyle="1" w:styleId="xl65">
    <w:name w:val="xl65"/>
    <w:basedOn w:val="Normal"/>
    <w:rsid w:val="006F02FC"/>
    <w:pPr>
      <w:pBdr>
        <w:right w:val="single" w:sz="8" w:space="0" w:color="auto"/>
      </w:pBdr>
      <w:shd w:val="clear" w:color="000000" w:fill="C00000"/>
      <w:spacing w:before="100" w:beforeAutospacing="1" w:after="100" w:afterAutospacing="1"/>
      <w:jc w:val="center"/>
      <w:textAlignment w:val="center"/>
    </w:pPr>
    <w:rPr>
      <w:rFonts w:eastAsia="Times New Roman"/>
      <w:b/>
      <w:bCs/>
      <w:color w:val="FFFFFF"/>
      <w:sz w:val="18"/>
      <w:szCs w:val="18"/>
      <w:lang w:eastAsia="pt-BR"/>
    </w:rPr>
  </w:style>
  <w:style w:type="paragraph" w:customStyle="1" w:styleId="xl64">
    <w:name w:val="xl64"/>
    <w:basedOn w:val="Normal"/>
    <w:rsid w:val="00226286"/>
    <w:pPr>
      <w:spacing w:before="100" w:beforeAutospacing="1" w:after="100" w:afterAutospacing="1"/>
    </w:pPr>
    <w:rPr>
      <w:rFonts w:ascii="Arial" w:eastAsia="Times New Roman" w:hAnsi="Arial" w:cs="Arial"/>
      <w:sz w:val="16"/>
      <w:szCs w:val="16"/>
      <w:lang w:eastAsia="pt-BR"/>
    </w:rPr>
  </w:style>
  <w:style w:type="paragraph" w:customStyle="1" w:styleId="FooterReference">
    <w:name w:val="Footer Reference"/>
    <w:basedOn w:val="Footer"/>
    <w:link w:val="FooterReferenceChar"/>
    <w:uiPriority w:val="99"/>
    <w:semiHidden/>
    <w:rsid w:val="00B80FBA"/>
    <w:pPr>
      <w:widowControl w:val="0"/>
      <w:numPr>
        <w:ilvl w:val="1"/>
        <w:numId w:val="26"/>
      </w:numPr>
      <w:tabs>
        <w:tab w:val="clear" w:pos="4252"/>
        <w:tab w:val="clear" w:pos="8504"/>
        <w:tab w:val="left" w:pos="851"/>
        <w:tab w:val="center" w:pos="4320"/>
        <w:tab w:val="right" w:pos="8640"/>
      </w:tabs>
      <w:autoSpaceDE w:val="0"/>
      <w:autoSpaceDN w:val="0"/>
      <w:adjustRightInd w:val="0"/>
      <w:spacing w:line="320" w:lineRule="exact"/>
    </w:pPr>
    <w:rPr>
      <w:rFonts w:eastAsiaTheme="minorEastAsia"/>
      <w:color w:val="000000"/>
      <w:sz w:val="16"/>
      <w:szCs w:val="22"/>
      <w:lang w:eastAsia="zh-CN"/>
    </w:rPr>
  </w:style>
  <w:style w:type="character" w:customStyle="1" w:styleId="DefaultChar">
    <w:name w:val="Default Char"/>
    <w:basedOn w:val="DefaultParagraphFont"/>
    <w:link w:val="Default"/>
    <w:rsid w:val="00B80FBA"/>
    <w:rPr>
      <w:rFonts w:ascii="Arial" w:eastAsia="Times New Roman" w:hAnsi="Arial" w:cs="Arial"/>
      <w:color w:val="000000"/>
      <w:sz w:val="24"/>
      <w:szCs w:val="24"/>
      <w:lang w:eastAsia="pt-BR"/>
    </w:rPr>
  </w:style>
  <w:style w:type="character" w:customStyle="1" w:styleId="FooterReferenceChar">
    <w:name w:val="Footer Reference Char"/>
    <w:basedOn w:val="DefaultChar"/>
    <w:link w:val="FooterReference"/>
    <w:uiPriority w:val="99"/>
    <w:semiHidden/>
    <w:rsid w:val="00D03EAD"/>
    <w:rPr>
      <w:rFonts w:ascii="Times New Roman" w:eastAsiaTheme="minorEastAsia" w:hAnsi="Times New Roman" w:cs="Times New Roman"/>
      <w:color w:val="000000"/>
      <w:sz w:val="16"/>
      <w:szCs w:val="24"/>
      <w:lang w:eastAsia="zh-CN"/>
    </w:rPr>
  </w:style>
  <w:style w:type="paragraph" w:customStyle="1" w:styleId="Body2">
    <w:name w:val="Body 2"/>
    <w:basedOn w:val="Normal"/>
    <w:rsid w:val="00D03EAD"/>
    <w:pPr>
      <w:spacing w:after="140" w:line="290" w:lineRule="auto"/>
      <w:ind w:left="1247"/>
      <w:jc w:val="both"/>
    </w:pPr>
    <w:rPr>
      <w:rFonts w:ascii="Tahoma" w:eastAsia="Times New Roman" w:hAnsi="Tahoma"/>
      <w:kern w:val="20"/>
      <w:sz w:val="20"/>
    </w:rPr>
  </w:style>
  <w:style w:type="paragraph" w:customStyle="1" w:styleId="p0">
    <w:name w:val="p0"/>
    <w:basedOn w:val="Normal"/>
    <w:uiPriority w:val="99"/>
    <w:rsid w:val="00C12F4B"/>
    <w:pPr>
      <w:widowControl w:val="0"/>
      <w:tabs>
        <w:tab w:val="left" w:pos="720"/>
      </w:tabs>
      <w:autoSpaceDE w:val="0"/>
      <w:autoSpaceDN w:val="0"/>
      <w:adjustRightInd w:val="0"/>
      <w:spacing w:line="240" w:lineRule="atLeast"/>
      <w:jc w:val="both"/>
    </w:pPr>
    <w:rPr>
      <w:rFonts w:ascii="Times" w:eastAsiaTheme="minorEastAsia" w:hAnsi="Times"/>
      <w:sz w:val="22"/>
      <w:szCs w:val="20"/>
      <w:lang w:eastAsia="zh-CN"/>
    </w:rPr>
  </w:style>
  <w:style w:type="paragraph" w:customStyle="1" w:styleId="sub">
    <w:name w:val="sub"/>
    <w:uiPriority w:val="99"/>
    <w:rsid w:val="00D623C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heme="minorEastAsia" w:hAnsi="Swiss" w:cs="Times New Roman"/>
      <w:lang w:eastAsia="zh-CN"/>
    </w:rPr>
  </w:style>
  <w:style w:type="character" w:customStyle="1" w:styleId="MenoPendente5">
    <w:name w:val="Menção Pendente5"/>
    <w:basedOn w:val="DefaultParagraphFont"/>
    <w:uiPriority w:val="99"/>
    <w:semiHidden/>
    <w:unhideWhenUsed/>
    <w:rsid w:val="00B67390"/>
    <w:rPr>
      <w:color w:val="605E5C"/>
      <w:shd w:val="clear" w:color="auto" w:fill="E1DFDD"/>
    </w:rPr>
  </w:style>
  <w:style w:type="character" w:styleId="PageNumber">
    <w:name w:val="page number"/>
    <w:basedOn w:val="DefaultParagraphFont"/>
    <w:uiPriority w:val="99"/>
    <w:semiHidden/>
    <w:unhideWhenUsed/>
    <w:rsid w:val="0073088D"/>
  </w:style>
  <w:style w:type="paragraph" w:customStyle="1" w:styleId="Standard">
    <w:name w:val="Standard"/>
    <w:rsid w:val="006E704F"/>
    <w:pPr>
      <w:suppressAutoHyphens/>
      <w:autoSpaceDN w:val="0"/>
      <w:spacing w:after="200" w:line="276" w:lineRule="auto"/>
    </w:pPr>
    <w:rPr>
      <w:rFonts w:ascii="Calibri" w:eastAsia="Calibri" w:hAnsi="Calibri" w:cs="Calibri"/>
      <w:kern w:val="3"/>
      <w:lang w:eastAsia="pt-BR"/>
    </w:rPr>
  </w:style>
  <w:style w:type="paragraph" w:customStyle="1" w:styleId="xl63">
    <w:name w:val="xl63"/>
    <w:basedOn w:val="Normal"/>
    <w:rsid w:val="000B79BB"/>
    <w:pPr>
      <w:pBdr>
        <w:top w:val="single" w:sz="8" w:space="0" w:color="auto"/>
        <w:left w:val="single" w:sz="8" w:space="0" w:color="auto"/>
        <w:right w:val="single" w:sz="8" w:space="0" w:color="auto"/>
      </w:pBdr>
      <w:shd w:val="clear" w:color="000000" w:fill="BFBFBF"/>
      <w:spacing w:before="100" w:beforeAutospacing="1" w:after="100" w:afterAutospacing="1"/>
      <w:jc w:val="center"/>
      <w:textAlignment w:val="center"/>
    </w:pPr>
    <w:rPr>
      <w:rFonts w:ascii="Arial" w:eastAsia="Times New Roman" w:hAnsi="Arial" w:cs="Arial"/>
      <w:b/>
      <w:bCs/>
      <w:sz w:val="16"/>
      <w:szCs w:val="16"/>
      <w:lang w:eastAsia="pt-BR"/>
    </w:rPr>
  </w:style>
  <w:style w:type="paragraph" w:customStyle="1" w:styleId="Header1">
    <w:name w:val="Header1"/>
    <w:basedOn w:val="Normal"/>
    <w:next w:val="Normal"/>
    <w:rsid w:val="00321C8D"/>
    <w:pPr>
      <w:widowControl w:val="0"/>
      <w:tabs>
        <w:tab w:val="center" w:pos="4252"/>
        <w:tab w:val="right" w:pos="8504"/>
      </w:tabs>
      <w:autoSpaceDE w:val="0"/>
      <w:autoSpaceDN w:val="0"/>
      <w:adjustRightInd w:val="0"/>
    </w:pPr>
    <w:rPr>
      <w:rFonts w:ascii="Tms Rmn" w:eastAsia="Times New Roman" w:hAnsi="Tms Rmn" w:cs="Tms Rmn"/>
      <w:sz w:val="20"/>
      <w:szCs w:val="20"/>
      <w:lang w:val="en-US" w:eastAsia="pt-BR"/>
    </w:rPr>
  </w:style>
  <w:style w:type="paragraph" w:styleId="TOC9">
    <w:name w:val="toc 9"/>
    <w:basedOn w:val="Normal"/>
    <w:next w:val="Normal"/>
    <w:autoRedefine/>
    <w:uiPriority w:val="39"/>
    <w:unhideWhenUsed/>
    <w:rsid w:val="00195072"/>
    <w:pPr>
      <w:ind w:left="1760"/>
      <w:jc w:val="center"/>
    </w:pPr>
    <w:rPr>
      <w:rFonts w:ascii="Calibri" w:eastAsia="Calibri" w:hAnsi="Calibri"/>
      <w:sz w:val="18"/>
      <w:szCs w:val="18"/>
    </w:rPr>
  </w:style>
  <w:style w:type="table" w:customStyle="1" w:styleId="TableNormal1">
    <w:name w:val="Table Normal1"/>
    <w:uiPriority w:val="2"/>
    <w:semiHidden/>
    <w:unhideWhenUsed/>
    <w:qFormat/>
    <w:rsid w:val="00FB383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67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161">
      <w:bodyDiv w:val="1"/>
      <w:marLeft w:val="0"/>
      <w:marRight w:val="0"/>
      <w:marTop w:val="0"/>
      <w:marBottom w:val="0"/>
      <w:divBdr>
        <w:top w:val="none" w:sz="0" w:space="0" w:color="auto"/>
        <w:left w:val="none" w:sz="0" w:space="0" w:color="auto"/>
        <w:bottom w:val="none" w:sz="0" w:space="0" w:color="auto"/>
        <w:right w:val="none" w:sz="0" w:space="0" w:color="auto"/>
      </w:divBdr>
    </w:div>
    <w:div w:id="15884609">
      <w:bodyDiv w:val="1"/>
      <w:marLeft w:val="0"/>
      <w:marRight w:val="0"/>
      <w:marTop w:val="0"/>
      <w:marBottom w:val="0"/>
      <w:divBdr>
        <w:top w:val="none" w:sz="0" w:space="0" w:color="auto"/>
        <w:left w:val="none" w:sz="0" w:space="0" w:color="auto"/>
        <w:bottom w:val="none" w:sz="0" w:space="0" w:color="auto"/>
        <w:right w:val="none" w:sz="0" w:space="0" w:color="auto"/>
      </w:divBdr>
    </w:div>
    <w:div w:id="22750417">
      <w:bodyDiv w:val="1"/>
      <w:marLeft w:val="0"/>
      <w:marRight w:val="0"/>
      <w:marTop w:val="0"/>
      <w:marBottom w:val="0"/>
      <w:divBdr>
        <w:top w:val="none" w:sz="0" w:space="0" w:color="auto"/>
        <w:left w:val="none" w:sz="0" w:space="0" w:color="auto"/>
        <w:bottom w:val="none" w:sz="0" w:space="0" w:color="auto"/>
        <w:right w:val="none" w:sz="0" w:space="0" w:color="auto"/>
      </w:divBdr>
    </w:div>
    <w:div w:id="24914021">
      <w:bodyDiv w:val="1"/>
      <w:marLeft w:val="0"/>
      <w:marRight w:val="0"/>
      <w:marTop w:val="0"/>
      <w:marBottom w:val="0"/>
      <w:divBdr>
        <w:top w:val="none" w:sz="0" w:space="0" w:color="auto"/>
        <w:left w:val="none" w:sz="0" w:space="0" w:color="auto"/>
        <w:bottom w:val="none" w:sz="0" w:space="0" w:color="auto"/>
        <w:right w:val="none" w:sz="0" w:space="0" w:color="auto"/>
      </w:divBdr>
    </w:div>
    <w:div w:id="26221896">
      <w:bodyDiv w:val="1"/>
      <w:marLeft w:val="0"/>
      <w:marRight w:val="0"/>
      <w:marTop w:val="0"/>
      <w:marBottom w:val="0"/>
      <w:divBdr>
        <w:top w:val="none" w:sz="0" w:space="0" w:color="auto"/>
        <w:left w:val="none" w:sz="0" w:space="0" w:color="auto"/>
        <w:bottom w:val="none" w:sz="0" w:space="0" w:color="auto"/>
        <w:right w:val="none" w:sz="0" w:space="0" w:color="auto"/>
      </w:divBdr>
    </w:div>
    <w:div w:id="26372251">
      <w:bodyDiv w:val="1"/>
      <w:marLeft w:val="0"/>
      <w:marRight w:val="0"/>
      <w:marTop w:val="0"/>
      <w:marBottom w:val="0"/>
      <w:divBdr>
        <w:top w:val="none" w:sz="0" w:space="0" w:color="auto"/>
        <w:left w:val="none" w:sz="0" w:space="0" w:color="auto"/>
        <w:bottom w:val="none" w:sz="0" w:space="0" w:color="auto"/>
        <w:right w:val="none" w:sz="0" w:space="0" w:color="auto"/>
      </w:divBdr>
    </w:div>
    <w:div w:id="37558228">
      <w:bodyDiv w:val="1"/>
      <w:marLeft w:val="0"/>
      <w:marRight w:val="0"/>
      <w:marTop w:val="0"/>
      <w:marBottom w:val="0"/>
      <w:divBdr>
        <w:top w:val="none" w:sz="0" w:space="0" w:color="auto"/>
        <w:left w:val="none" w:sz="0" w:space="0" w:color="auto"/>
        <w:bottom w:val="none" w:sz="0" w:space="0" w:color="auto"/>
        <w:right w:val="none" w:sz="0" w:space="0" w:color="auto"/>
      </w:divBdr>
    </w:div>
    <w:div w:id="38629581">
      <w:bodyDiv w:val="1"/>
      <w:marLeft w:val="0"/>
      <w:marRight w:val="0"/>
      <w:marTop w:val="0"/>
      <w:marBottom w:val="0"/>
      <w:divBdr>
        <w:top w:val="none" w:sz="0" w:space="0" w:color="auto"/>
        <w:left w:val="none" w:sz="0" w:space="0" w:color="auto"/>
        <w:bottom w:val="none" w:sz="0" w:space="0" w:color="auto"/>
        <w:right w:val="none" w:sz="0" w:space="0" w:color="auto"/>
      </w:divBdr>
    </w:div>
    <w:div w:id="40373473">
      <w:bodyDiv w:val="1"/>
      <w:marLeft w:val="0"/>
      <w:marRight w:val="0"/>
      <w:marTop w:val="0"/>
      <w:marBottom w:val="0"/>
      <w:divBdr>
        <w:top w:val="none" w:sz="0" w:space="0" w:color="auto"/>
        <w:left w:val="none" w:sz="0" w:space="0" w:color="auto"/>
        <w:bottom w:val="none" w:sz="0" w:space="0" w:color="auto"/>
        <w:right w:val="none" w:sz="0" w:space="0" w:color="auto"/>
      </w:divBdr>
    </w:div>
    <w:div w:id="43257765">
      <w:bodyDiv w:val="1"/>
      <w:marLeft w:val="0"/>
      <w:marRight w:val="0"/>
      <w:marTop w:val="0"/>
      <w:marBottom w:val="0"/>
      <w:divBdr>
        <w:top w:val="none" w:sz="0" w:space="0" w:color="auto"/>
        <w:left w:val="none" w:sz="0" w:space="0" w:color="auto"/>
        <w:bottom w:val="none" w:sz="0" w:space="0" w:color="auto"/>
        <w:right w:val="none" w:sz="0" w:space="0" w:color="auto"/>
      </w:divBdr>
    </w:div>
    <w:div w:id="51194344">
      <w:bodyDiv w:val="1"/>
      <w:marLeft w:val="0"/>
      <w:marRight w:val="0"/>
      <w:marTop w:val="0"/>
      <w:marBottom w:val="0"/>
      <w:divBdr>
        <w:top w:val="none" w:sz="0" w:space="0" w:color="auto"/>
        <w:left w:val="none" w:sz="0" w:space="0" w:color="auto"/>
        <w:bottom w:val="none" w:sz="0" w:space="0" w:color="auto"/>
        <w:right w:val="none" w:sz="0" w:space="0" w:color="auto"/>
      </w:divBdr>
    </w:div>
    <w:div w:id="65887387">
      <w:bodyDiv w:val="1"/>
      <w:marLeft w:val="0"/>
      <w:marRight w:val="0"/>
      <w:marTop w:val="0"/>
      <w:marBottom w:val="0"/>
      <w:divBdr>
        <w:top w:val="none" w:sz="0" w:space="0" w:color="auto"/>
        <w:left w:val="none" w:sz="0" w:space="0" w:color="auto"/>
        <w:bottom w:val="none" w:sz="0" w:space="0" w:color="auto"/>
        <w:right w:val="none" w:sz="0" w:space="0" w:color="auto"/>
      </w:divBdr>
    </w:div>
    <w:div w:id="66222428">
      <w:bodyDiv w:val="1"/>
      <w:marLeft w:val="0"/>
      <w:marRight w:val="0"/>
      <w:marTop w:val="0"/>
      <w:marBottom w:val="0"/>
      <w:divBdr>
        <w:top w:val="none" w:sz="0" w:space="0" w:color="auto"/>
        <w:left w:val="none" w:sz="0" w:space="0" w:color="auto"/>
        <w:bottom w:val="none" w:sz="0" w:space="0" w:color="auto"/>
        <w:right w:val="none" w:sz="0" w:space="0" w:color="auto"/>
      </w:divBdr>
    </w:div>
    <w:div w:id="68503605">
      <w:bodyDiv w:val="1"/>
      <w:marLeft w:val="0"/>
      <w:marRight w:val="0"/>
      <w:marTop w:val="0"/>
      <w:marBottom w:val="0"/>
      <w:divBdr>
        <w:top w:val="none" w:sz="0" w:space="0" w:color="auto"/>
        <w:left w:val="none" w:sz="0" w:space="0" w:color="auto"/>
        <w:bottom w:val="none" w:sz="0" w:space="0" w:color="auto"/>
        <w:right w:val="none" w:sz="0" w:space="0" w:color="auto"/>
      </w:divBdr>
    </w:div>
    <w:div w:id="101458041">
      <w:bodyDiv w:val="1"/>
      <w:marLeft w:val="0"/>
      <w:marRight w:val="0"/>
      <w:marTop w:val="0"/>
      <w:marBottom w:val="0"/>
      <w:divBdr>
        <w:top w:val="none" w:sz="0" w:space="0" w:color="auto"/>
        <w:left w:val="none" w:sz="0" w:space="0" w:color="auto"/>
        <w:bottom w:val="none" w:sz="0" w:space="0" w:color="auto"/>
        <w:right w:val="none" w:sz="0" w:space="0" w:color="auto"/>
      </w:divBdr>
    </w:div>
    <w:div w:id="121962503">
      <w:bodyDiv w:val="1"/>
      <w:marLeft w:val="0"/>
      <w:marRight w:val="0"/>
      <w:marTop w:val="0"/>
      <w:marBottom w:val="0"/>
      <w:divBdr>
        <w:top w:val="none" w:sz="0" w:space="0" w:color="auto"/>
        <w:left w:val="none" w:sz="0" w:space="0" w:color="auto"/>
        <w:bottom w:val="none" w:sz="0" w:space="0" w:color="auto"/>
        <w:right w:val="none" w:sz="0" w:space="0" w:color="auto"/>
      </w:divBdr>
    </w:div>
    <w:div w:id="137651988">
      <w:bodyDiv w:val="1"/>
      <w:marLeft w:val="0"/>
      <w:marRight w:val="0"/>
      <w:marTop w:val="0"/>
      <w:marBottom w:val="0"/>
      <w:divBdr>
        <w:top w:val="none" w:sz="0" w:space="0" w:color="auto"/>
        <w:left w:val="none" w:sz="0" w:space="0" w:color="auto"/>
        <w:bottom w:val="none" w:sz="0" w:space="0" w:color="auto"/>
        <w:right w:val="none" w:sz="0" w:space="0" w:color="auto"/>
      </w:divBdr>
    </w:div>
    <w:div w:id="139537045">
      <w:bodyDiv w:val="1"/>
      <w:marLeft w:val="0"/>
      <w:marRight w:val="0"/>
      <w:marTop w:val="0"/>
      <w:marBottom w:val="0"/>
      <w:divBdr>
        <w:top w:val="none" w:sz="0" w:space="0" w:color="auto"/>
        <w:left w:val="none" w:sz="0" w:space="0" w:color="auto"/>
        <w:bottom w:val="none" w:sz="0" w:space="0" w:color="auto"/>
        <w:right w:val="none" w:sz="0" w:space="0" w:color="auto"/>
      </w:divBdr>
    </w:div>
    <w:div w:id="145096802">
      <w:bodyDiv w:val="1"/>
      <w:marLeft w:val="0"/>
      <w:marRight w:val="0"/>
      <w:marTop w:val="0"/>
      <w:marBottom w:val="0"/>
      <w:divBdr>
        <w:top w:val="none" w:sz="0" w:space="0" w:color="auto"/>
        <w:left w:val="none" w:sz="0" w:space="0" w:color="auto"/>
        <w:bottom w:val="none" w:sz="0" w:space="0" w:color="auto"/>
        <w:right w:val="none" w:sz="0" w:space="0" w:color="auto"/>
      </w:divBdr>
    </w:div>
    <w:div w:id="153839899">
      <w:bodyDiv w:val="1"/>
      <w:marLeft w:val="0"/>
      <w:marRight w:val="0"/>
      <w:marTop w:val="0"/>
      <w:marBottom w:val="0"/>
      <w:divBdr>
        <w:top w:val="none" w:sz="0" w:space="0" w:color="auto"/>
        <w:left w:val="none" w:sz="0" w:space="0" w:color="auto"/>
        <w:bottom w:val="none" w:sz="0" w:space="0" w:color="auto"/>
        <w:right w:val="none" w:sz="0" w:space="0" w:color="auto"/>
      </w:divBdr>
    </w:div>
    <w:div w:id="165946384">
      <w:bodyDiv w:val="1"/>
      <w:marLeft w:val="0"/>
      <w:marRight w:val="0"/>
      <w:marTop w:val="0"/>
      <w:marBottom w:val="0"/>
      <w:divBdr>
        <w:top w:val="none" w:sz="0" w:space="0" w:color="auto"/>
        <w:left w:val="none" w:sz="0" w:space="0" w:color="auto"/>
        <w:bottom w:val="none" w:sz="0" w:space="0" w:color="auto"/>
        <w:right w:val="none" w:sz="0" w:space="0" w:color="auto"/>
      </w:divBdr>
    </w:div>
    <w:div w:id="217514898">
      <w:bodyDiv w:val="1"/>
      <w:marLeft w:val="0"/>
      <w:marRight w:val="0"/>
      <w:marTop w:val="0"/>
      <w:marBottom w:val="0"/>
      <w:divBdr>
        <w:top w:val="none" w:sz="0" w:space="0" w:color="auto"/>
        <w:left w:val="none" w:sz="0" w:space="0" w:color="auto"/>
        <w:bottom w:val="none" w:sz="0" w:space="0" w:color="auto"/>
        <w:right w:val="none" w:sz="0" w:space="0" w:color="auto"/>
      </w:divBdr>
    </w:div>
    <w:div w:id="244921230">
      <w:bodyDiv w:val="1"/>
      <w:marLeft w:val="0"/>
      <w:marRight w:val="0"/>
      <w:marTop w:val="0"/>
      <w:marBottom w:val="0"/>
      <w:divBdr>
        <w:top w:val="none" w:sz="0" w:space="0" w:color="auto"/>
        <w:left w:val="none" w:sz="0" w:space="0" w:color="auto"/>
        <w:bottom w:val="none" w:sz="0" w:space="0" w:color="auto"/>
        <w:right w:val="none" w:sz="0" w:space="0" w:color="auto"/>
      </w:divBdr>
    </w:div>
    <w:div w:id="322389537">
      <w:bodyDiv w:val="1"/>
      <w:marLeft w:val="0"/>
      <w:marRight w:val="0"/>
      <w:marTop w:val="0"/>
      <w:marBottom w:val="0"/>
      <w:divBdr>
        <w:top w:val="none" w:sz="0" w:space="0" w:color="auto"/>
        <w:left w:val="none" w:sz="0" w:space="0" w:color="auto"/>
        <w:bottom w:val="none" w:sz="0" w:space="0" w:color="auto"/>
        <w:right w:val="none" w:sz="0" w:space="0" w:color="auto"/>
      </w:divBdr>
    </w:div>
    <w:div w:id="332071433">
      <w:bodyDiv w:val="1"/>
      <w:marLeft w:val="0"/>
      <w:marRight w:val="0"/>
      <w:marTop w:val="0"/>
      <w:marBottom w:val="0"/>
      <w:divBdr>
        <w:top w:val="none" w:sz="0" w:space="0" w:color="auto"/>
        <w:left w:val="none" w:sz="0" w:space="0" w:color="auto"/>
        <w:bottom w:val="none" w:sz="0" w:space="0" w:color="auto"/>
        <w:right w:val="none" w:sz="0" w:space="0" w:color="auto"/>
      </w:divBdr>
    </w:div>
    <w:div w:id="335691925">
      <w:bodyDiv w:val="1"/>
      <w:marLeft w:val="0"/>
      <w:marRight w:val="0"/>
      <w:marTop w:val="0"/>
      <w:marBottom w:val="0"/>
      <w:divBdr>
        <w:top w:val="none" w:sz="0" w:space="0" w:color="auto"/>
        <w:left w:val="none" w:sz="0" w:space="0" w:color="auto"/>
        <w:bottom w:val="none" w:sz="0" w:space="0" w:color="auto"/>
        <w:right w:val="none" w:sz="0" w:space="0" w:color="auto"/>
      </w:divBdr>
    </w:div>
    <w:div w:id="346640003">
      <w:bodyDiv w:val="1"/>
      <w:marLeft w:val="0"/>
      <w:marRight w:val="0"/>
      <w:marTop w:val="0"/>
      <w:marBottom w:val="0"/>
      <w:divBdr>
        <w:top w:val="none" w:sz="0" w:space="0" w:color="auto"/>
        <w:left w:val="none" w:sz="0" w:space="0" w:color="auto"/>
        <w:bottom w:val="none" w:sz="0" w:space="0" w:color="auto"/>
        <w:right w:val="none" w:sz="0" w:space="0" w:color="auto"/>
      </w:divBdr>
    </w:div>
    <w:div w:id="370306586">
      <w:bodyDiv w:val="1"/>
      <w:marLeft w:val="0"/>
      <w:marRight w:val="0"/>
      <w:marTop w:val="0"/>
      <w:marBottom w:val="0"/>
      <w:divBdr>
        <w:top w:val="none" w:sz="0" w:space="0" w:color="auto"/>
        <w:left w:val="none" w:sz="0" w:space="0" w:color="auto"/>
        <w:bottom w:val="none" w:sz="0" w:space="0" w:color="auto"/>
        <w:right w:val="none" w:sz="0" w:space="0" w:color="auto"/>
      </w:divBdr>
    </w:div>
    <w:div w:id="402072579">
      <w:bodyDiv w:val="1"/>
      <w:marLeft w:val="0"/>
      <w:marRight w:val="0"/>
      <w:marTop w:val="0"/>
      <w:marBottom w:val="0"/>
      <w:divBdr>
        <w:top w:val="none" w:sz="0" w:space="0" w:color="auto"/>
        <w:left w:val="none" w:sz="0" w:space="0" w:color="auto"/>
        <w:bottom w:val="none" w:sz="0" w:space="0" w:color="auto"/>
        <w:right w:val="none" w:sz="0" w:space="0" w:color="auto"/>
      </w:divBdr>
    </w:div>
    <w:div w:id="406147856">
      <w:bodyDiv w:val="1"/>
      <w:marLeft w:val="0"/>
      <w:marRight w:val="0"/>
      <w:marTop w:val="0"/>
      <w:marBottom w:val="0"/>
      <w:divBdr>
        <w:top w:val="none" w:sz="0" w:space="0" w:color="auto"/>
        <w:left w:val="none" w:sz="0" w:space="0" w:color="auto"/>
        <w:bottom w:val="none" w:sz="0" w:space="0" w:color="auto"/>
        <w:right w:val="none" w:sz="0" w:space="0" w:color="auto"/>
      </w:divBdr>
    </w:div>
    <w:div w:id="409355058">
      <w:bodyDiv w:val="1"/>
      <w:marLeft w:val="0"/>
      <w:marRight w:val="0"/>
      <w:marTop w:val="0"/>
      <w:marBottom w:val="0"/>
      <w:divBdr>
        <w:top w:val="none" w:sz="0" w:space="0" w:color="auto"/>
        <w:left w:val="none" w:sz="0" w:space="0" w:color="auto"/>
        <w:bottom w:val="none" w:sz="0" w:space="0" w:color="auto"/>
        <w:right w:val="none" w:sz="0" w:space="0" w:color="auto"/>
      </w:divBdr>
    </w:div>
    <w:div w:id="421998154">
      <w:bodyDiv w:val="1"/>
      <w:marLeft w:val="0"/>
      <w:marRight w:val="0"/>
      <w:marTop w:val="0"/>
      <w:marBottom w:val="0"/>
      <w:divBdr>
        <w:top w:val="none" w:sz="0" w:space="0" w:color="auto"/>
        <w:left w:val="none" w:sz="0" w:space="0" w:color="auto"/>
        <w:bottom w:val="none" w:sz="0" w:space="0" w:color="auto"/>
        <w:right w:val="none" w:sz="0" w:space="0" w:color="auto"/>
      </w:divBdr>
    </w:div>
    <w:div w:id="452133652">
      <w:bodyDiv w:val="1"/>
      <w:marLeft w:val="0"/>
      <w:marRight w:val="0"/>
      <w:marTop w:val="0"/>
      <w:marBottom w:val="0"/>
      <w:divBdr>
        <w:top w:val="none" w:sz="0" w:space="0" w:color="auto"/>
        <w:left w:val="none" w:sz="0" w:space="0" w:color="auto"/>
        <w:bottom w:val="none" w:sz="0" w:space="0" w:color="auto"/>
        <w:right w:val="none" w:sz="0" w:space="0" w:color="auto"/>
      </w:divBdr>
    </w:div>
    <w:div w:id="467742806">
      <w:bodyDiv w:val="1"/>
      <w:marLeft w:val="0"/>
      <w:marRight w:val="0"/>
      <w:marTop w:val="0"/>
      <w:marBottom w:val="0"/>
      <w:divBdr>
        <w:top w:val="none" w:sz="0" w:space="0" w:color="auto"/>
        <w:left w:val="none" w:sz="0" w:space="0" w:color="auto"/>
        <w:bottom w:val="none" w:sz="0" w:space="0" w:color="auto"/>
        <w:right w:val="none" w:sz="0" w:space="0" w:color="auto"/>
      </w:divBdr>
    </w:div>
    <w:div w:id="519205456">
      <w:bodyDiv w:val="1"/>
      <w:marLeft w:val="0"/>
      <w:marRight w:val="0"/>
      <w:marTop w:val="0"/>
      <w:marBottom w:val="0"/>
      <w:divBdr>
        <w:top w:val="none" w:sz="0" w:space="0" w:color="auto"/>
        <w:left w:val="none" w:sz="0" w:space="0" w:color="auto"/>
        <w:bottom w:val="none" w:sz="0" w:space="0" w:color="auto"/>
        <w:right w:val="none" w:sz="0" w:space="0" w:color="auto"/>
      </w:divBdr>
    </w:div>
    <w:div w:id="523517444">
      <w:bodyDiv w:val="1"/>
      <w:marLeft w:val="0"/>
      <w:marRight w:val="0"/>
      <w:marTop w:val="0"/>
      <w:marBottom w:val="0"/>
      <w:divBdr>
        <w:top w:val="none" w:sz="0" w:space="0" w:color="auto"/>
        <w:left w:val="none" w:sz="0" w:space="0" w:color="auto"/>
        <w:bottom w:val="none" w:sz="0" w:space="0" w:color="auto"/>
        <w:right w:val="none" w:sz="0" w:space="0" w:color="auto"/>
      </w:divBdr>
    </w:div>
    <w:div w:id="529031515">
      <w:bodyDiv w:val="1"/>
      <w:marLeft w:val="0"/>
      <w:marRight w:val="0"/>
      <w:marTop w:val="0"/>
      <w:marBottom w:val="0"/>
      <w:divBdr>
        <w:top w:val="none" w:sz="0" w:space="0" w:color="auto"/>
        <w:left w:val="none" w:sz="0" w:space="0" w:color="auto"/>
        <w:bottom w:val="none" w:sz="0" w:space="0" w:color="auto"/>
        <w:right w:val="none" w:sz="0" w:space="0" w:color="auto"/>
      </w:divBdr>
    </w:div>
    <w:div w:id="544680283">
      <w:bodyDiv w:val="1"/>
      <w:marLeft w:val="0"/>
      <w:marRight w:val="0"/>
      <w:marTop w:val="0"/>
      <w:marBottom w:val="0"/>
      <w:divBdr>
        <w:top w:val="none" w:sz="0" w:space="0" w:color="auto"/>
        <w:left w:val="none" w:sz="0" w:space="0" w:color="auto"/>
        <w:bottom w:val="none" w:sz="0" w:space="0" w:color="auto"/>
        <w:right w:val="none" w:sz="0" w:space="0" w:color="auto"/>
      </w:divBdr>
    </w:div>
    <w:div w:id="551887962">
      <w:bodyDiv w:val="1"/>
      <w:marLeft w:val="0"/>
      <w:marRight w:val="0"/>
      <w:marTop w:val="0"/>
      <w:marBottom w:val="0"/>
      <w:divBdr>
        <w:top w:val="none" w:sz="0" w:space="0" w:color="auto"/>
        <w:left w:val="none" w:sz="0" w:space="0" w:color="auto"/>
        <w:bottom w:val="none" w:sz="0" w:space="0" w:color="auto"/>
        <w:right w:val="none" w:sz="0" w:space="0" w:color="auto"/>
      </w:divBdr>
    </w:div>
    <w:div w:id="555436137">
      <w:bodyDiv w:val="1"/>
      <w:marLeft w:val="0"/>
      <w:marRight w:val="0"/>
      <w:marTop w:val="0"/>
      <w:marBottom w:val="0"/>
      <w:divBdr>
        <w:top w:val="none" w:sz="0" w:space="0" w:color="auto"/>
        <w:left w:val="none" w:sz="0" w:space="0" w:color="auto"/>
        <w:bottom w:val="none" w:sz="0" w:space="0" w:color="auto"/>
        <w:right w:val="none" w:sz="0" w:space="0" w:color="auto"/>
      </w:divBdr>
    </w:div>
    <w:div w:id="620233135">
      <w:bodyDiv w:val="1"/>
      <w:marLeft w:val="0"/>
      <w:marRight w:val="0"/>
      <w:marTop w:val="0"/>
      <w:marBottom w:val="0"/>
      <w:divBdr>
        <w:top w:val="none" w:sz="0" w:space="0" w:color="auto"/>
        <w:left w:val="none" w:sz="0" w:space="0" w:color="auto"/>
        <w:bottom w:val="none" w:sz="0" w:space="0" w:color="auto"/>
        <w:right w:val="none" w:sz="0" w:space="0" w:color="auto"/>
      </w:divBdr>
    </w:div>
    <w:div w:id="623773613">
      <w:bodyDiv w:val="1"/>
      <w:marLeft w:val="0"/>
      <w:marRight w:val="0"/>
      <w:marTop w:val="0"/>
      <w:marBottom w:val="0"/>
      <w:divBdr>
        <w:top w:val="none" w:sz="0" w:space="0" w:color="auto"/>
        <w:left w:val="none" w:sz="0" w:space="0" w:color="auto"/>
        <w:bottom w:val="none" w:sz="0" w:space="0" w:color="auto"/>
        <w:right w:val="none" w:sz="0" w:space="0" w:color="auto"/>
      </w:divBdr>
    </w:div>
    <w:div w:id="660161086">
      <w:bodyDiv w:val="1"/>
      <w:marLeft w:val="0"/>
      <w:marRight w:val="0"/>
      <w:marTop w:val="0"/>
      <w:marBottom w:val="0"/>
      <w:divBdr>
        <w:top w:val="none" w:sz="0" w:space="0" w:color="auto"/>
        <w:left w:val="none" w:sz="0" w:space="0" w:color="auto"/>
        <w:bottom w:val="none" w:sz="0" w:space="0" w:color="auto"/>
        <w:right w:val="none" w:sz="0" w:space="0" w:color="auto"/>
      </w:divBdr>
    </w:div>
    <w:div w:id="668868837">
      <w:bodyDiv w:val="1"/>
      <w:marLeft w:val="0"/>
      <w:marRight w:val="0"/>
      <w:marTop w:val="0"/>
      <w:marBottom w:val="0"/>
      <w:divBdr>
        <w:top w:val="none" w:sz="0" w:space="0" w:color="auto"/>
        <w:left w:val="none" w:sz="0" w:space="0" w:color="auto"/>
        <w:bottom w:val="none" w:sz="0" w:space="0" w:color="auto"/>
        <w:right w:val="none" w:sz="0" w:space="0" w:color="auto"/>
      </w:divBdr>
    </w:div>
    <w:div w:id="703334819">
      <w:bodyDiv w:val="1"/>
      <w:marLeft w:val="0"/>
      <w:marRight w:val="0"/>
      <w:marTop w:val="0"/>
      <w:marBottom w:val="0"/>
      <w:divBdr>
        <w:top w:val="none" w:sz="0" w:space="0" w:color="auto"/>
        <w:left w:val="none" w:sz="0" w:space="0" w:color="auto"/>
        <w:bottom w:val="none" w:sz="0" w:space="0" w:color="auto"/>
        <w:right w:val="none" w:sz="0" w:space="0" w:color="auto"/>
      </w:divBdr>
    </w:div>
    <w:div w:id="709036475">
      <w:bodyDiv w:val="1"/>
      <w:marLeft w:val="0"/>
      <w:marRight w:val="0"/>
      <w:marTop w:val="0"/>
      <w:marBottom w:val="0"/>
      <w:divBdr>
        <w:top w:val="none" w:sz="0" w:space="0" w:color="auto"/>
        <w:left w:val="none" w:sz="0" w:space="0" w:color="auto"/>
        <w:bottom w:val="none" w:sz="0" w:space="0" w:color="auto"/>
        <w:right w:val="none" w:sz="0" w:space="0" w:color="auto"/>
      </w:divBdr>
    </w:div>
    <w:div w:id="710958902">
      <w:bodyDiv w:val="1"/>
      <w:marLeft w:val="0"/>
      <w:marRight w:val="0"/>
      <w:marTop w:val="0"/>
      <w:marBottom w:val="0"/>
      <w:divBdr>
        <w:top w:val="none" w:sz="0" w:space="0" w:color="auto"/>
        <w:left w:val="none" w:sz="0" w:space="0" w:color="auto"/>
        <w:bottom w:val="none" w:sz="0" w:space="0" w:color="auto"/>
        <w:right w:val="none" w:sz="0" w:space="0" w:color="auto"/>
      </w:divBdr>
    </w:div>
    <w:div w:id="727997787">
      <w:bodyDiv w:val="1"/>
      <w:marLeft w:val="0"/>
      <w:marRight w:val="0"/>
      <w:marTop w:val="0"/>
      <w:marBottom w:val="0"/>
      <w:divBdr>
        <w:top w:val="none" w:sz="0" w:space="0" w:color="auto"/>
        <w:left w:val="none" w:sz="0" w:space="0" w:color="auto"/>
        <w:bottom w:val="none" w:sz="0" w:space="0" w:color="auto"/>
        <w:right w:val="none" w:sz="0" w:space="0" w:color="auto"/>
      </w:divBdr>
    </w:div>
    <w:div w:id="749039298">
      <w:bodyDiv w:val="1"/>
      <w:marLeft w:val="0"/>
      <w:marRight w:val="0"/>
      <w:marTop w:val="0"/>
      <w:marBottom w:val="0"/>
      <w:divBdr>
        <w:top w:val="none" w:sz="0" w:space="0" w:color="auto"/>
        <w:left w:val="none" w:sz="0" w:space="0" w:color="auto"/>
        <w:bottom w:val="none" w:sz="0" w:space="0" w:color="auto"/>
        <w:right w:val="none" w:sz="0" w:space="0" w:color="auto"/>
      </w:divBdr>
    </w:div>
    <w:div w:id="776288768">
      <w:bodyDiv w:val="1"/>
      <w:marLeft w:val="0"/>
      <w:marRight w:val="0"/>
      <w:marTop w:val="0"/>
      <w:marBottom w:val="0"/>
      <w:divBdr>
        <w:top w:val="none" w:sz="0" w:space="0" w:color="auto"/>
        <w:left w:val="none" w:sz="0" w:space="0" w:color="auto"/>
        <w:bottom w:val="none" w:sz="0" w:space="0" w:color="auto"/>
        <w:right w:val="none" w:sz="0" w:space="0" w:color="auto"/>
      </w:divBdr>
    </w:div>
    <w:div w:id="819927239">
      <w:bodyDiv w:val="1"/>
      <w:marLeft w:val="0"/>
      <w:marRight w:val="0"/>
      <w:marTop w:val="0"/>
      <w:marBottom w:val="0"/>
      <w:divBdr>
        <w:top w:val="none" w:sz="0" w:space="0" w:color="auto"/>
        <w:left w:val="none" w:sz="0" w:space="0" w:color="auto"/>
        <w:bottom w:val="none" w:sz="0" w:space="0" w:color="auto"/>
        <w:right w:val="none" w:sz="0" w:space="0" w:color="auto"/>
      </w:divBdr>
    </w:div>
    <w:div w:id="839545234">
      <w:bodyDiv w:val="1"/>
      <w:marLeft w:val="0"/>
      <w:marRight w:val="0"/>
      <w:marTop w:val="0"/>
      <w:marBottom w:val="0"/>
      <w:divBdr>
        <w:top w:val="none" w:sz="0" w:space="0" w:color="auto"/>
        <w:left w:val="none" w:sz="0" w:space="0" w:color="auto"/>
        <w:bottom w:val="none" w:sz="0" w:space="0" w:color="auto"/>
        <w:right w:val="none" w:sz="0" w:space="0" w:color="auto"/>
      </w:divBdr>
    </w:div>
    <w:div w:id="858660266">
      <w:bodyDiv w:val="1"/>
      <w:marLeft w:val="0"/>
      <w:marRight w:val="0"/>
      <w:marTop w:val="0"/>
      <w:marBottom w:val="0"/>
      <w:divBdr>
        <w:top w:val="none" w:sz="0" w:space="0" w:color="auto"/>
        <w:left w:val="none" w:sz="0" w:space="0" w:color="auto"/>
        <w:bottom w:val="none" w:sz="0" w:space="0" w:color="auto"/>
        <w:right w:val="none" w:sz="0" w:space="0" w:color="auto"/>
      </w:divBdr>
    </w:div>
    <w:div w:id="860094914">
      <w:bodyDiv w:val="1"/>
      <w:marLeft w:val="0"/>
      <w:marRight w:val="0"/>
      <w:marTop w:val="0"/>
      <w:marBottom w:val="0"/>
      <w:divBdr>
        <w:top w:val="none" w:sz="0" w:space="0" w:color="auto"/>
        <w:left w:val="none" w:sz="0" w:space="0" w:color="auto"/>
        <w:bottom w:val="none" w:sz="0" w:space="0" w:color="auto"/>
        <w:right w:val="none" w:sz="0" w:space="0" w:color="auto"/>
      </w:divBdr>
    </w:div>
    <w:div w:id="860777487">
      <w:bodyDiv w:val="1"/>
      <w:marLeft w:val="0"/>
      <w:marRight w:val="0"/>
      <w:marTop w:val="0"/>
      <w:marBottom w:val="0"/>
      <w:divBdr>
        <w:top w:val="none" w:sz="0" w:space="0" w:color="auto"/>
        <w:left w:val="none" w:sz="0" w:space="0" w:color="auto"/>
        <w:bottom w:val="none" w:sz="0" w:space="0" w:color="auto"/>
        <w:right w:val="none" w:sz="0" w:space="0" w:color="auto"/>
      </w:divBdr>
    </w:div>
    <w:div w:id="885458003">
      <w:bodyDiv w:val="1"/>
      <w:marLeft w:val="0"/>
      <w:marRight w:val="0"/>
      <w:marTop w:val="0"/>
      <w:marBottom w:val="0"/>
      <w:divBdr>
        <w:top w:val="none" w:sz="0" w:space="0" w:color="auto"/>
        <w:left w:val="none" w:sz="0" w:space="0" w:color="auto"/>
        <w:bottom w:val="none" w:sz="0" w:space="0" w:color="auto"/>
        <w:right w:val="none" w:sz="0" w:space="0" w:color="auto"/>
      </w:divBdr>
    </w:div>
    <w:div w:id="896816815">
      <w:bodyDiv w:val="1"/>
      <w:marLeft w:val="0"/>
      <w:marRight w:val="0"/>
      <w:marTop w:val="0"/>
      <w:marBottom w:val="0"/>
      <w:divBdr>
        <w:top w:val="none" w:sz="0" w:space="0" w:color="auto"/>
        <w:left w:val="none" w:sz="0" w:space="0" w:color="auto"/>
        <w:bottom w:val="none" w:sz="0" w:space="0" w:color="auto"/>
        <w:right w:val="none" w:sz="0" w:space="0" w:color="auto"/>
      </w:divBdr>
    </w:div>
    <w:div w:id="902636902">
      <w:bodyDiv w:val="1"/>
      <w:marLeft w:val="0"/>
      <w:marRight w:val="0"/>
      <w:marTop w:val="0"/>
      <w:marBottom w:val="0"/>
      <w:divBdr>
        <w:top w:val="none" w:sz="0" w:space="0" w:color="auto"/>
        <w:left w:val="none" w:sz="0" w:space="0" w:color="auto"/>
        <w:bottom w:val="none" w:sz="0" w:space="0" w:color="auto"/>
        <w:right w:val="none" w:sz="0" w:space="0" w:color="auto"/>
      </w:divBdr>
    </w:div>
    <w:div w:id="930309205">
      <w:bodyDiv w:val="1"/>
      <w:marLeft w:val="0"/>
      <w:marRight w:val="0"/>
      <w:marTop w:val="0"/>
      <w:marBottom w:val="0"/>
      <w:divBdr>
        <w:top w:val="none" w:sz="0" w:space="0" w:color="auto"/>
        <w:left w:val="none" w:sz="0" w:space="0" w:color="auto"/>
        <w:bottom w:val="none" w:sz="0" w:space="0" w:color="auto"/>
        <w:right w:val="none" w:sz="0" w:space="0" w:color="auto"/>
      </w:divBdr>
    </w:div>
    <w:div w:id="936904237">
      <w:bodyDiv w:val="1"/>
      <w:marLeft w:val="0"/>
      <w:marRight w:val="0"/>
      <w:marTop w:val="0"/>
      <w:marBottom w:val="0"/>
      <w:divBdr>
        <w:top w:val="none" w:sz="0" w:space="0" w:color="auto"/>
        <w:left w:val="none" w:sz="0" w:space="0" w:color="auto"/>
        <w:bottom w:val="none" w:sz="0" w:space="0" w:color="auto"/>
        <w:right w:val="none" w:sz="0" w:space="0" w:color="auto"/>
      </w:divBdr>
    </w:div>
    <w:div w:id="953554998">
      <w:bodyDiv w:val="1"/>
      <w:marLeft w:val="0"/>
      <w:marRight w:val="0"/>
      <w:marTop w:val="0"/>
      <w:marBottom w:val="0"/>
      <w:divBdr>
        <w:top w:val="none" w:sz="0" w:space="0" w:color="auto"/>
        <w:left w:val="none" w:sz="0" w:space="0" w:color="auto"/>
        <w:bottom w:val="none" w:sz="0" w:space="0" w:color="auto"/>
        <w:right w:val="none" w:sz="0" w:space="0" w:color="auto"/>
      </w:divBdr>
    </w:div>
    <w:div w:id="974915606">
      <w:bodyDiv w:val="1"/>
      <w:marLeft w:val="0"/>
      <w:marRight w:val="0"/>
      <w:marTop w:val="0"/>
      <w:marBottom w:val="0"/>
      <w:divBdr>
        <w:top w:val="none" w:sz="0" w:space="0" w:color="auto"/>
        <w:left w:val="none" w:sz="0" w:space="0" w:color="auto"/>
        <w:bottom w:val="none" w:sz="0" w:space="0" w:color="auto"/>
        <w:right w:val="none" w:sz="0" w:space="0" w:color="auto"/>
      </w:divBdr>
    </w:div>
    <w:div w:id="975915565">
      <w:bodyDiv w:val="1"/>
      <w:marLeft w:val="0"/>
      <w:marRight w:val="0"/>
      <w:marTop w:val="0"/>
      <w:marBottom w:val="0"/>
      <w:divBdr>
        <w:top w:val="none" w:sz="0" w:space="0" w:color="auto"/>
        <w:left w:val="none" w:sz="0" w:space="0" w:color="auto"/>
        <w:bottom w:val="none" w:sz="0" w:space="0" w:color="auto"/>
        <w:right w:val="none" w:sz="0" w:space="0" w:color="auto"/>
      </w:divBdr>
    </w:div>
    <w:div w:id="997540970">
      <w:bodyDiv w:val="1"/>
      <w:marLeft w:val="0"/>
      <w:marRight w:val="0"/>
      <w:marTop w:val="0"/>
      <w:marBottom w:val="0"/>
      <w:divBdr>
        <w:top w:val="none" w:sz="0" w:space="0" w:color="auto"/>
        <w:left w:val="none" w:sz="0" w:space="0" w:color="auto"/>
        <w:bottom w:val="none" w:sz="0" w:space="0" w:color="auto"/>
        <w:right w:val="none" w:sz="0" w:space="0" w:color="auto"/>
      </w:divBdr>
    </w:div>
    <w:div w:id="1006372077">
      <w:bodyDiv w:val="1"/>
      <w:marLeft w:val="0"/>
      <w:marRight w:val="0"/>
      <w:marTop w:val="0"/>
      <w:marBottom w:val="0"/>
      <w:divBdr>
        <w:top w:val="none" w:sz="0" w:space="0" w:color="auto"/>
        <w:left w:val="none" w:sz="0" w:space="0" w:color="auto"/>
        <w:bottom w:val="none" w:sz="0" w:space="0" w:color="auto"/>
        <w:right w:val="none" w:sz="0" w:space="0" w:color="auto"/>
      </w:divBdr>
    </w:div>
    <w:div w:id="1021589860">
      <w:bodyDiv w:val="1"/>
      <w:marLeft w:val="0"/>
      <w:marRight w:val="0"/>
      <w:marTop w:val="0"/>
      <w:marBottom w:val="0"/>
      <w:divBdr>
        <w:top w:val="none" w:sz="0" w:space="0" w:color="auto"/>
        <w:left w:val="none" w:sz="0" w:space="0" w:color="auto"/>
        <w:bottom w:val="none" w:sz="0" w:space="0" w:color="auto"/>
        <w:right w:val="none" w:sz="0" w:space="0" w:color="auto"/>
      </w:divBdr>
      <w:divsChild>
        <w:div w:id="424687301">
          <w:marLeft w:val="0"/>
          <w:marRight w:val="0"/>
          <w:marTop w:val="0"/>
          <w:marBottom w:val="0"/>
          <w:divBdr>
            <w:top w:val="none" w:sz="0" w:space="0" w:color="auto"/>
            <w:left w:val="none" w:sz="0" w:space="0" w:color="auto"/>
            <w:bottom w:val="none" w:sz="0" w:space="0" w:color="auto"/>
            <w:right w:val="none" w:sz="0" w:space="0" w:color="auto"/>
          </w:divBdr>
        </w:div>
      </w:divsChild>
    </w:div>
    <w:div w:id="1042753915">
      <w:bodyDiv w:val="1"/>
      <w:marLeft w:val="0"/>
      <w:marRight w:val="0"/>
      <w:marTop w:val="0"/>
      <w:marBottom w:val="0"/>
      <w:divBdr>
        <w:top w:val="none" w:sz="0" w:space="0" w:color="auto"/>
        <w:left w:val="none" w:sz="0" w:space="0" w:color="auto"/>
        <w:bottom w:val="none" w:sz="0" w:space="0" w:color="auto"/>
        <w:right w:val="none" w:sz="0" w:space="0" w:color="auto"/>
      </w:divBdr>
    </w:div>
    <w:div w:id="1063675921">
      <w:bodyDiv w:val="1"/>
      <w:marLeft w:val="0"/>
      <w:marRight w:val="0"/>
      <w:marTop w:val="0"/>
      <w:marBottom w:val="0"/>
      <w:divBdr>
        <w:top w:val="none" w:sz="0" w:space="0" w:color="auto"/>
        <w:left w:val="none" w:sz="0" w:space="0" w:color="auto"/>
        <w:bottom w:val="none" w:sz="0" w:space="0" w:color="auto"/>
        <w:right w:val="none" w:sz="0" w:space="0" w:color="auto"/>
      </w:divBdr>
    </w:div>
    <w:div w:id="1065226546">
      <w:bodyDiv w:val="1"/>
      <w:marLeft w:val="0"/>
      <w:marRight w:val="0"/>
      <w:marTop w:val="0"/>
      <w:marBottom w:val="0"/>
      <w:divBdr>
        <w:top w:val="none" w:sz="0" w:space="0" w:color="auto"/>
        <w:left w:val="none" w:sz="0" w:space="0" w:color="auto"/>
        <w:bottom w:val="none" w:sz="0" w:space="0" w:color="auto"/>
        <w:right w:val="none" w:sz="0" w:space="0" w:color="auto"/>
      </w:divBdr>
    </w:div>
    <w:div w:id="1066995300">
      <w:bodyDiv w:val="1"/>
      <w:marLeft w:val="0"/>
      <w:marRight w:val="0"/>
      <w:marTop w:val="0"/>
      <w:marBottom w:val="0"/>
      <w:divBdr>
        <w:top w:val="none" w:sz="0" w:space="0" w:color="auto"/>
        <w:left w:val="none" w:sz="0" w:space="0" w:color="auto"/>
        <w:bottom w:val="none" w:sz="0" w:space="0" w:color="auto"/>
        <w:right w:val="none" w:sz="0" w:space="0" w:color="auto"/>
      </w:divBdr>
    </w:div>
    <w:div w:id="1082723848">
      <w:bodyDiv w:val="1"/>
      <w:marLeft w:val="0"/>
      <w:marRight w:val="0"/>
      <w:marTop w:val="0"/>
      <w:marBottom w:val="0"/>
      <w:divBdr>
        <w:top w:val="none" w:sz="0" w:space="0" w:color="auto"/>
        <w:left w:val="none" w:sz="0" w:space="0" w:color="auto"/>
        <w:bottom w:val="none" w:sz="0" w:space="0" w:color="auto"/>
        <w:right w:val="none" w:sz="0" w:space="0" w:color="auto"/>
      </w:divBdr>
    </w:div>
    <w:div w:id="1105926286">
      <w:bodyDiv w:val="1"/>
      <w:marLeft w:val="0"/>
      <w:marRight w:val="0"/>
      <w:marTop w:val="0"/>
      <w:marBottom w:val="0"/>
      <w:divBdr>
        <w:top w:val="none" w:sz="0" w:space="0" w:color="auto"/>
        <w:left w:val="none" w:sz="0" w:space="0" w:color="auto"/>
        <w:bottom w:val="none" w:sz="0" w:space="0" w:color="auto"/>
        <w:right w:val="none" w:sz="0" w:space="0" w:color="auto"/>
      </w:divBdr>
    </w:div>
    <w:div w:id="1122765946">
      <w:bodyDiv w:val="1"/>
      <w:marLeft w:val="0"/>
      <w:marRight w:val="0"/>
      <w:marTop w:val="0"/>
      <w:marBottom w:val="0"/>
      <w:divBdr>
        <w:top w:val="none" w:sz="0" w:space="0" w:color="auto"/>
        <w:left w:val="none" w:sz="0" w:space="0" w:color="auto"/>
        <w:bottom w:val="none" w:sz="0" w:space="0" w:color="auto"/>
        <w:right w:val="none" w:sz="0" w:space="0" w:color="auto"/>
      </w:divBdr>
    </w:div>
    <w:div w:id="1123232016">
      <w:bodyDiv w:val="1"/>
      <w:marLeft w:val="0"/>
      <w:marRight w:val="0"/>
      <w:marTop w:val="0"/>
      <w:marBottom w:val="0"/>
      <w:divBdr>
        <w:top w:val="none" w:sz="0" w:space="0" w:color="auto"/>
        <w:left w:val="none" w:sz="0" w:space="0" w:color="auto"/>
        <w:bottom w:val="none" w:sz="0" w:space="0" w:color="auto"/>
        <w:right w:val="none" w:sz="0" w:space="0" w:color="auto"/>
      </w:divBdr>
    </w:div>
    <w:div w:id="1126267827">
      <w:bodyDiv w:val="1"/>
      <w:marLeft w:val="0"/>
      <w:marRight w:val="0"/>
      <w:marTop w:val="0"/>
      <w:marBottom w:val="0"/>
      <w:divBdr>
        <w:top w:val="none" w:sz="0" w:space="0" w:color="auto"/>
        <w:left w:val="none" w:sz="0" w:space="0" w:color="auto"/>
        <w:bottom w:val="none" w:sz="0" w:space="0" w:color="auto"/>
        <w:right w:val="none" w:sz="0" w:space="0" w:color="auto"/>
      </w:divBdr>
    </w:div>
    <w:div w:id="1131945963">
      <w:bodyDiv w:val="1"/>
      <w:marLeft w:val="0"/>
      <w:marRight w:val="0"/>
      <w:marTop w:val="0"/>
      <w:marBottom w:val="0"/>
      <w:divBdr>
        <w:top w:val="none" w:sz="0" w:space="0" w:color="auto"/>
        <w:left w:val="none" w:sz="0" w:space="0" w:color="auto"/>
        <w:bottom w:val="none" w:sz="0" w:space="0" w:color="auto"/>
        <w:right w:val="none" w:sz="0" w:space="0" w:color="auto"/>
      </w:divBdr>
    </w:div>
    <w:div w:id="1139567938">
      <w:bodyDiv w:val="1"/>
      <w:marLeft w:val="0"/>
      <w:marRight w:val="0"/>
      <w:marTop w:val="0"/>
      <w:marBottom w:val="0"/>
      <w:divBdr>
        <w:top w:val="none" w:sz="0" w:space="0" w:color="auto"/>
        <w:left w:val="none" w:sz="0" w:space="0" w:color="auto"/>
        <w:bottom w:val="none" w:sz="0" w:space="0" w:color="auto"/>
        <w:right w:val="none" w:sz="0" w:space="0" w:color="auto"/>
      </w:divBdr>
    </w:div>
    <w:div w:id="1141651891">
      <w:bodyDiv w:val="1"/>
      <w:marLeft w:val="0"/>
      <w:marRight w:val="0"/>
      <w:marTop w:val="0"/>
      <w:marBottom w:val="0"/>
      <w:divBdr>
        <w:top w:val="none" w:sz="0" w:space="0" w:color="auto"/>
        <w:left w:val="none" w:sz="0" w:space="0" w:color="auto"/>
        <w:bottom w:val="none" w:sz="0" w:space="0" w:color="auto"/>
        <w:right w:val="none" w:sz="0" w:space="0" w:color="auto"/>
      </w:divBdr>
    </w:div>
    <w:div w:id="1160387047">
      <w:bodyDiv w:val="1"/>
      <w:marLeft w:val="0"/>
      <w:marRight w:val="0"/>
      <w:marTop w:val="0"/>
      <w:marBottom w:val="0"/>
      <w:divBdr>
        <w:top w:val="none" w:sz="0" w:space="0" w:color="auto"/>
        <w:left w:val="none" w:sz="0" w:space="0" w:color="auto"/>
        <w:bottom w:val="none" w:sz="0" w:space="0" w:color="auto"/>
        <w:right w:val="none" w:sz="0" w:space="0" w:color="auto"/>
      </w:divBdr>
    </w:div>
    <w:div w:id="1167133495">
      <w:bodyDiv w:val="1"/>
      <w:marLeft w:val="0"/>
      <w:marRight w:val="0"/>
      <w:marTop w:val="0"/>
      <w:marBottom w:val="0"/>
      <w:divBdr>
        <w:top w:val="none" w:sz="0" w:space="0" w:color="auto"/>
        <w:left w:val="none" w:sz="0" w:space="0" w:color="auto"/>
        <w:bottom w:val="none" w:sz="0" w:space="0" w:color="auto"/>
        <w:right w:val="none" w:sz="0" w:space="0" w:color="auto"/>
      </w:divBdr>
    </w:div>
    <w:div w:id="1184435480">
      <w:bodyDiv w:val="1"/>
      <w:marLeft w:val="0"/>
      <w:marRight w:val="0"/>
      <w:marTop w:val="0"/>
      <w:marBottom w:val="0"/>
      <w:divBdr>
        <w:top w:val="none" w:sz="0" w:space="0" w:color="auto"/>
        <w:left w:val="none" w:sz="0" w:space="0" w:color="auto"/>
        <w:bottom w:val="none" w:sz="0" w:space="0" w:color="auto"/>
        <w:right w:val="none" w:sz="0" w:space="0" w:color="auto"/>
      </w:divBdr>
    </w:div>
    <w:div w:id="1199706635">
      <w:bodyDiv w:val="1"/>
      <w:marLeft w:val="0"/>
      <w:marRight w:val="0"/>
      <w:marTop w:val="0"/>
      <w:marBottom w:val="0"/>
      <w:divBdr>
        <w:top w:val="none" w:sz="0" w:space="0" w:color="auto"/>
        <w:left w:val="none" w:sz="0" w:space="0" w:color="auto"/>
        <w:bottom w:val="none" w:sz="0" w:space="0" w:color="auto"/>
        <w:right w:val="none" w:sz="0" w:space="0" w:color="auto"/>
      </w:divBdr>
    </w:div>
    <w:div w:id="1203783365">
      <w:bodyDiv w:val="1"/>
      <w:marLeft w:val="0"/>
      <w:marRight w:val="0"/>
      <w:marTop w:val="0"/>
      <w:marBottom w:val="0"/>
      <w:divBdr>
        <w:top w:val="none" w:sz="0" w:space="0" w:color="auto"/>
        <w:left w:val="none" w:sz="0" w:space="0" w:color="auto"/>
        <w:bottom w:val="none" w:sz="0" w:space="0" w:color="auto"/>
        <w:right w:val="none" w:sz="0" w:space="0" w:color="auto"/>
      </w:divBdr>
    </w:div>
    <w:div w:id="1241981900">
      <w:bodyDiv w:val="1"/>
      <w:marLeft w:val="0"/>
      <w:marRight w:val="0"/>
      <w:marTop w:val="0"/>
      <w:marBottom w:val="0"/>
      <w:divBdr>
        <w:top w:val="none" w:sz="0" w:space="0" w:color="auto"/>
        <w:left w:val="none" w:sz="0" w:space="0" w:color="auto"/>
        <w:bottom w:val="none" w:sz="0" w:space="0" w:color="auto"/>
        <w:right w:val="none" w:sz="0" w:space="0" w:color="auto"/>
      </w:divBdr>
    </w:div>
    <w:div w:id="1243488923">
      <w:bodyDiv w:val="1"/>
      <w:marLeft w:val="0"/>
      <w:marRight w:val="0"/>
      <w:marTop w:val="0"/>
      <w:marBottom w:val="0"/>
      <w:divBdr>
        <w:top w:val="none" w:sz="0" w:space="0" w:color="auto"/>
        <w:left w:val="none" w:sz="0" w:space="0" w:color="auto"/>
        <w:bottom w:val="none" w:sz="0" w:space="0" w:color="auto"/>
        <w:right w:val="none" w:sz="0" w:space="0" w:color="auto"/>
      </w:divBdr>
    </w:div>
    <w:div w:id="1250507303">
      <w:bodyDiv w:val="1"/>
      <w:marLeft w:val="0"/>
      <w:marRight w:val="0"/>
      <w:marTop w:val="0"/>
      <w:marBottom w:val="0"/>
      <w:divBdr>
        <w:top w:val="none" w:sz="0" w:space="0" w:color="auto"/>
        <w:left w:val="none" w:sz="0" w:space="0" w:color="auto"/>
        <w:bottom w:val="none" w:sz="0" w:space="0" w:color="auto"/>
        <w:right w:val="none" w:sz="0" w:space="0" w:color="auto"/>
      </w:divBdr>
    </w:div>
    <w:div w:id="1251505793">
      <w:bodyDiv w:val="1"/>
      <w:marLeft w:val="0"/>
      <w:marRight w:val="0"/>
      <w:marTop w:val="0"/>
      <w:marBottom w:val="0"/>
      <w:divBdr>
        <w:top w:val="none" w:sz="0" w:space="0" w:color="auto"/>
        <w:left w:val="none" w:sz="0" w:space="0" w:color="auto"/>
        <w:bottom w:val="none" w:sz="0" w:space="0" w:color="auto"/>
        <w:right w:val="none" w:sz="0" w:space="0" w:color="auto"/>
      </w:divBdr>
    </w:div>
    <w:div w:id="1251934711">
      <w:bodyDiv w:val="1"/>
      <w:marLeft w:val="0"/>
      <w:marRight w:val="0"/>
      <w:marTop w:val="0"/>
      <w:marBottom w:val="0"/>
      <w:divBdr>
        <w:top w:val="none" w:sz="0" w:space="0" w:color="auto"/>
        <w:left w:val="none" w:sz="0" w:space="0" w:color="auto"/>
        <w:bottom w:val="none" w:sz="0" w:space="0" w:color="auto"/>
        <w:right w:val="none" w:sz="0" w:space="0" w:color="auto"/>
      </w:divBdr>
    </w:div>
    <w:div w:id="1254972427">
      <w:bodyDiv w:val="1"/>
      <w:marLeft w:val="0"/>
      <w:marRight w:val="0"/>
      <w:marTop w:val="0"/>
      <w:marBottom w:val="0"/>
      <w:divBdr>
        <w:top w:val="none" w:sz="0" w:space="0" w:color="auto"/>
        <w:left w:val="none" w:sz="0" w:space="0" w:color="auto"/>
        <w:bottom w:val="none" w:sz="0" w:space="0" w:color="auto"/>
        <w:right w:val="none" w:sz="0" w:space="0" w:color="auto"/>
      </w:divBdr>
    </w:div>
    <w:div w:id="1292247828">
      <w:bodyDiv w:val="1"/>
      <w:marLeft w:val="0"/>
      <w:marRight w:val="0"/>
      <w:marTop w:val="0"/>
      <w:marBottom w:val="0"/>
      <w:divBdr>
        <w:top w:val="none" w:sz="0" w:space="0" w:color="auto"/>
        <w:left w:val="none" w:sz="0" w:space="0" w:color="auto"/>
        <w:bottom w:val="none" w:sz="0" w:space="0" w:color="auto"/>
        <w:right w:val="none" w:sz="0" w:space="0" w:color="auto"/>
      </w:divBdr>
    </w:div>
    <w:div w:id="1333877950">
      <w:bodyDiv w:val="1"/>
      <w:marLeft w:val="0"/>
      <w:marRight w:val="0"/>
      <w:marTop w:val="0"/>
      <w:marBottom w:val="0"/>
      <w:divBdr>
        <w:top w:val="none" w:sz="0" w:space="0" w:color="auto"/>
        <w:left w:val="none" w:sz="0" w:space="0" w:color="auto"/>
        <w:bottom w:val="none" w:sz="0" w:space="0" w:color="auto"/>
        <w:right w:val="none" w:sz="0" w:space="0" w:color="auto"/>
      </w:divBdr>
    </w:div>
    <w:div w:id="1334340153">
      <w:bodyDiv w:val="1"/>
      <w:marLeft w:val="0"/>
      <w:marRight w:val="0"/>
      <w:marTop w:val="0"/>
      <w:marBottom w:val="0"/>
      <w:divBdr>
        <w:top w:val="none" w:sz="0" w:space="0" w:color="auto"/>
        <w:left w:val="none" w:sz="0" w:space="0" w:color="auto"/>
        <w:bottom w:val="none" w:sz="0" w:space="0" w:color="auto"/>
        <w:right w:val="none" w:sz="0" w:space="0" w:color="auto"/>
      </w:divBdr>
    </w:div>
    <w:div w:id="1339652438">
      <w:bodyDiv w:val="1"/>
      <w:marLeft w:val="0"/>
      <w:marRight w:val="0"/>
      <w:marTop w:val="0"/>
      <w:marBottom w:val="0"/>
      <w:divBdr>
        <w:top w:val="none" w:sz="0" w:space="0" w:color="auto"/>
        <w:left w:val="none" w:sz="0" w:space="0" w:color="auto"/>
        <w:bottom w:val="none" w:sz="0" w:space="0" w:color="auto"/>
        <w:right w:val="none" w:sz="0" w:space="0" w:color="auto"/>
      </w:divBdr>
    </w:div>
    <w:div w:id="1340741370">
      <w:bodyDiv w:val="1"/>
      <w:marLeft w:val="0"/>
      <w:marRight w:val="0"/>
      <w:marTop w:val="0"/>
      <w:marBottom w:val="0"/>
      <w:divBdr>
        <w:top w:val="none" w:sz="0" w:space="0" w:color="auto"/>
        <w:left w:val="none" w:sz="0" w:space="0" w:color="auto"/>
        <w:bottom w:val="none" w:sz="0" w:space="0" w:color="auto"/>
        <w:right w:val="none" w:sz="0" w:space="0" w:color="auto"/>
      </w:divBdr>
    </w:div>
    <w:div w:id="1396003658">
      <w:bodyDiv w:val="1"/>
      <w:marLeft w:val="0"/>
      <w:marRight w:val="0"/>
      <w:marTop w:val="0"/>
      <w:marBottom w:val="0"/>
      <w:divBdr>
        <w:top w:val="none" w:sz="0" w:space="0" w:color="auto"/>
        <w:left w:val="none" w:sz="0" w:space="0" w:color="auto"/>
        <w:bottom w:val="none" w:sz="0" w:space="0" w:color="auto"/>
        <w:right w:val="none" w:sz="0" w:space="0" w:color="auto"/>
      </w:divBdr>
    </w:div>
    <w:div w:id="1396664862">
      <w:bodyDiv w:val="1"/>
      <w:marLeft w:val="0"/>
      <w:marRight w:val="0"/>
      <w:marTop w:val="0"/>
      <w:marBottom w:val="0"/>
      <w:divBdr>
        <w:top w:val="none" w:sz="0" w:space="0" w:color="auto"/>
        <w:left w:val="none" w:sz="0" w:space="0" w:color="auto"/>
        <w:bottom w:val="none" w:sz="0" w:space="0" w:color="auto"/>
        <w:right w:val="none" w:sz="0" w:space="0" w:color="auto"/>
      </w:divBdr>
    </w:div>
    <w:div w:id="1425490118">
      <w:bodyDiv w:val="1"/>
      <w:marLeft w:val="0"/>
      <w:marRight w:val="0"/>
      <w:marTop w:val="0"/>
      <w:marBottom w:val="0"/>
      <w:divBdr>
        <w:top w:val="none" w:sz="0" w:space="0" w:color="auto"/>
        <w:left w:val="none" w:sz="0" w:space="0" w:color="auto"/>
        <w:bottom w:val="none" w:sz="0" w:space="0" w:color="auto"/>
        <w:right w:val="none" w:sz="0" w:space="0" w:color="auto"/>
      </w:divBdr>
    </w:div>
    <w:div w:id="1434982028">
      <w:bodyDiv w:val="1"/>
      <w:marLeft w:val="0"/>
      <w:marRight w:val="0"/>
      <w:marTop w:val="0"/>
      <w:marBottom w:val="0"/>
      <w:divBdr>
        <w:top w:val="none" w:sz="0" w:space="0" w:color="auto"/>
        <w:left w:val="none" w:sz="0" w:space="0" w:color="auto"/>
        <w:bottom w:val="none" w:sz="0" w:space="0" w:color="auto"/>
        <w:right w:val="none" w:sz="0" w:space="0" w:color="auto"/>
      </w:divBdr>
    </w:div>
    <w:div w:id="1438675616">
      <w:bodyDiv w:val="1"/>
      <w:marLeft w:val="0"/>
      <w:marRight w:val="0"/>
      <w:marTop w:val="0"/>
      <w:marBottom w:val="0"/>
      <w:divBdr>
        <w:top w:val="none" w:sz="0" w:space="0" w:color="auto"/>
        <w:left w:val="none" w:sz="0" w:space="0" w:color="auto"/>
        <w:bottom w:val="none" w:sz="0" w:space="0" w:color="auto"/>
        <w:right w:val="none" w:sz="0" w:space="0" w:color="auto"/>
      </w:divBdr>
    </w:div>
    <w:div w:id="1446654105">
      <w:bodyDiv w:val="1"/>
      <w:marLeft w:val="0"/>
      <w:marRight w:val="0"/>
      <w:marTop w:val="0"/>
      <w:marBottom w:val="0"/>
      <w:divBdr>
        <w:top w:val="none" w:sz="0" w:space="0" w:color="auto"/>
        <w:left w:val="none" w:sz="0" w:space="0" w:color="auto"/>
        <w:bottom w:val="none" w:sz="0" w:space="0" w:color="auto"/>
        <w:right w:val="none" w:sz="0" w:space="0" w:color="auto"/>
      </w:divBdr>
    </w:div>
    <w:div w:id="1460491502">
      <w:bodyDiv w:val="1"/>
      <w:marLeft w:val="0"/>
      <w:marRight w:val="0"/>
      <w:marTop w:val="0"/>
      <w:marBottom w:val="0"/>
      <w:divBdr>
        <w:top w:val="none" w:sz="0" w:space="0" w:color="auto"/>
        <w:left w:val="none" w:sz="0" w:space="0" w:color="auto"/>
        <w:bottom w:val="none" w:sz="0" w:space="0" w:color="auto"/>
        <w:right w:val="none" w:sz="0" w:space="0" w:color="auto"/>
      </w:divBdr>
    </w:div>
    <w:div w:id="1503933514">
      <w:bodyDiv w:val="1"/>
      <w:marLeft w:val="0"/>
      <w:marRight w:val="0"/>
      <w:marTop w:val="0"/>
      <w:marBottom w:val="0"/>
      <w:divBdr>
        <w:top w:val="none" w:sz="0" w:space="0" w:color="auto"/>
        <w:left w:val="none" w:sz="0" w:space="0" w:color="auto"/>
        <w:bottom w:val="none" w:sz="0" w:space="0" w:color="auto"/>
        <w:right w:val="none" w:sz="0" w:space="0" w:color="auto"/>
      </w:divBdr>
    </w:div>
    <w:div w:id="1518732877">
      <w:bodyDiv w:val="1"/>
      <w:marLeft w:val="0"/>
      <w:marRight w:val="0"/>
      <w:marTop w:val="0"/>
      <w:marBottom w:val="0"/>
      <w:divBdr>
        <w:top w:val="none" w:sz="0" w:space="0" w:color="auto"/>
        <w:left w:val="none" w:sz="0" w:space="0" w:color="auto"/>
        <w:bottom w:val="none" w:sz="0" w:space="0" w:color="auto"/>
        <w:right w:val="none" w:sz="0" w:space="0" w:color="auto"/>
      </w:divBdr>
    </w:div>
    <w:div w:id="1523545985">
      <w:bodyDiv w:val="1"/>
      <w:marLeft w:val="0"/>
      <w:marRight w:val="0"/>
      <w:marTop w:val="0"/>
      <w:marBottom w:val="0"/>
      <w:divBdr>
        <w:top w:val="none" w:sz="0" w:space="0" w:color="auto"/>
        <w:left w:val="none" w:sz="0" w:space="0" w:color="auto"/>
        <w:bottom w:val="none" w:sz="0" w:space="0" w:color="auto"/>
        <w:right w:val="none" w:sz="0" w:space="0" w:color="auto"/>
      </w:divBdr>
    </w:div>
    <w:div w:id="1526333987">
      <w:bodyDiv w:val="1"/>
      <w:marLeft w:val="0"/>
      <w:marRight w:val="0"/>
      <w:marTop w:val="0"/>
      <w:marBottom w:val="0"/>
      <w:divBdr>
        <w:top w:val="none" w:sz="0" w:space="0" w:color="auto"/>
        <w:left w:val="none" w:sz="0" w:space="0" w:color="auto"/>
        <w:bottom w:val="none" w:sz="0" w:space="0" w:color="auto"/>
        <w:right w:val="none" w:sz="0" w:space="0" w:color="auto"/>
      </w:divBdr>
    </w:div>
    <w:div w:id="1542588886">
      <w:bodyDiv w:val="1"/>
      <w:marLeft w:val="0"/>
      <w:marRight w:val="0"/>
      <w:marTop w:val="0"/>
      <w:marBottom w:val="0"/>
      <w:divBdr>
        <w:top w:val="none" w:sz="0" w:space="0" w:color="auto"/>
        <w:left w:val="none" w:sz="0" w:space="0" w:color="auto"/>
        <w:bottom w:val="none" w:sz="0" w:space="0" w:color="auto"/>
        <w:right w:val="none" w:sz="0" w:space="0" w:color="auto"/>
      </w:divBdr>
    </w:div>
    <w:div w:id="1592277787">
      <w:bodyDiv w:val="1"/>
      <w:marLeft w:val="0"/>
      <w:marRight w:val="0"/>
      <w:marTop w:val="0"/>
      <w:marBottom w:val="0"/>
      <w:divBdr>
        <w:top w:val="none" w:sz="0" w:space="0" w:color="auto"/>
        <w:left w:val="none" w:sz="0" w:space="0" w:color="auto"/>
        <w:bottom w:val="none" w:sz="0" w:space="0" w:color="auto"/>
        <w:right w:val="none" w:sz="0" w:space="0" w:color="auto"/>
      </w:divBdr>
    </w:div>
    <w:div w:id="1611743476">
      <w:bodyDiv w:val="1"/>
      <w:marLeft w:val="0"/>
      <w:marRight w:val="0"/>
      <w:marTop w:val="0"/>
      <w:marBottom w:val="0"/>
      <w:divBdr>
        <w:top w:val="none" w:sz="0" w:space="0" w:color="auto"/>
        <w:left w:val="none" w:sz="0" w:space="0" w:color="auto"/>
        <w:bottom w:val="none" w:sz="0" w:space="0" w:color="auto"/>
        <w:right w:val="none" w:sz="0" w:space="0" w:color="auto"/>
      </w:divBdr>
    </w:div>
    <w:div w:id="1628199636">
      <w:bodyDiv w:val="1"/>
      <w:marLeft w:val="0"/>
      <w:marRight w:val="0"/>
      <w:marTop w:val="0"/>
      <w:marBottom w:val="0"/>
      <w:divBdr>
        <w:top w:val="none" w:sz="0" w:space="0" w:color="auto"/>
        <w:left w:val="none" w:sz="0" w:space="0" w:color="auto"/>
        <w:bottom w:val="none" w:sz="0" w:space="0" w:color="auto"/>
        <w:right w:val="none" w:sz="0" w:space="0" w:color="auto"/>
      </w:divBdr>
    </w:div>
    <w:div w:id="1637298335">
      <w:bodyDiv w:val="1"/>
      <w:marLeft w:val="0"/>
      <w:marRight w:val="0"/>
      <w:marTop w:val="0"/>
      <w:marBottom w:val="0"/>
      <w:divBdr>
        <w:top w:val="none" w:sz="0" w:space="0" w:color="auto"/>
        <w:left w:val="none" w:sz="0" w:space="0" w:color="auto"/>
        <w:bottom w:val="none" w:sz="0" w:space="0" w:color="auto"/>
        <w:right w:val="none" w:sz="0" w:space="0" w:color="auto"/>
      </w:divBdr>
    </w:div>
    <w:div w:id="1640919966">
      <w:bodyDiv w:val="1"/>
      <w:marLeft w:val="0"/>
      <w:marRight w:val="0"/>
      <w:marTop w:val="0"/>
      <w:marBottom w:val="0"/>
      <w:divBdr>
        <w:top w:val="none" w:sz="0" w:space="0" w:color="auto"/>
        <w:left w:val="none" w:sz="0" w:space="0" w:color="auto"/>
        <w:bottom w:val="none" w:sz="0" w:space="0" w:color="auto"/>
        <w:right w:val="none" w:sz="0" w:space="0" w:color="auto"/>
      </w:divBdr>
    </w:div>
    <w:div w:id="1653483673">
      <w:bodyDiv w:val="1"/>
      <w:marLeft w:val="0"/>
      <w:marRight w:val="0"/>
      <w:marTop w:val="0"/>
      <w:marBottom w:val="0"/>
      <w:divBdr>
        <w:top w:val="none" w:sz="0" w:space="0" w:color="auto"/>
        <w:left w:val="none" w:sz="0" w:space="0" w:color="auto"/>
        <w:bottom w:val="none" w:sz="0" w:space="0" w:color="auto"/>
        <w:right w:val="none" w:sz="0" w:space="0" w:color="auto"/>
      </w:divBdr>
    </w:div>
    <w:div w:id="1661616088">
      <w:bodyDiv w:val="1"/>
      <w:marLeft w:val="0"/>
      <w:marRight w:val="0"/>
      <w:marTop w:val="0"/>
      <w:marBottom w:val="0"/>
      <w:divBdr>
        <w:top w:val="none" w:sz="0" w:space="0" w:color="auto"/>
        <w:left w:val="none" w:sz="0" w:space="0" w:color="auto"/>
        <w:bottom w:val="none" w:sz="0" w:space="0" w:color="auto"/>
        <w:right w:val="none" w:sz="0" w:space="0" w:color="auto"/>
      </w:divBdr>
    </w:div>
    <w:div w:id="1672751978">
      <w:bodyDiv w:val="1"/>
      <w:marLeft w:val="0"/>
      <w:marRight w:val="0"/>
      <w:marTop w:val="0"/>
      <w:marBottom w:val="0"/>
      <w:divBdr>
        <w:top w:val="none" w:sz="0" w:space="0" w:color="auto"/>
        <w:left w:val="none" w:sz="0" w:space="0" w:color="auto"/>
        <w:bottom w:val="none" w:sz="0" w:space="0" w:color="auto"/>
        <w:right w:val="none" w:sz="0" w:space="0" w:color="auto"/>
      </w:divBdr>
    </w:div>
    <w:div w:id="1685789504">
      <w:bodyDiv w:val="1"/>
      <w:marLeft w:val="0"/>
      <w:marRight w:val="0"/>
      <w:marTop w:val="0"/>
      <w:marBottom w:val="0"/>
      <w:divBdr>
        <w:top w:val="none" w:sz="0" w:space="0" w:color="auto"/>
        <w:left w:val="none" w:sz="0" w:space="0" w:color="auto"/>
        <w:bottom w:val="none" w:sz="0" w:space="0" w:color="auto"/>
        <w:right w:val="none" w:sz="0" w:space="0" w:color="auto"/>
      </w:divBdr>
    </w:div>
    <w:div w:id="1699506218">
      <w:bodyDiv w:val="1"/>
      <w:marLeft w:val="0"/>
      <w:marRight w:val="0"/>
      <w:marTop w:val="0"/>
      <w:marBottom w:val="0"/>
      <w:divBdr>
        <w:top w:val="none" w:sz="0" w:space="0" w:color="auto"/>
        <w:left w:val="none" w:sz="0" w:space="0" w:color="auto"/>
        <w:bottom w:val="none" w:sz="0" w:space="0" w:color="auto"/>
        <w:right w:val="none" w:sz="0" w:space="0" w:color="auto"/>
      </w:divBdr>
    </w:div>
    <w:div w:id="1733891453">
      <w:bodyDiv w:val="1"/>
      <w:marLeft w:val="0"/>
      <w:marRight w:val="0"/>
      <w:marTop w:val="0"/>
      <w:marBottom w:val="0"/>
      <w:divBdr>
        <w:top w:val="none" w:sz="0" w:space="0" w:color="auto"/>
        <w:left w:val="none" w:sz="0" w:space="0" w:color="auto"/>
        <w:bottom w:val="none" w:sz="0" w:space="0" w:color="auto"/>
        <w:right w:val="none" w:sz="0" w:space="0" w:color="auto"/>
      </w:divBdr>
    </w:div>
    <w:div w:id="1752002514">
      <w:bodyDiv w:val="1"/>
      <w:marLeft w:val="0"/>
      <w:marRight w:val="0"/>
      <w:marTop w:val="0"/>
      <w:marBottom w:val="0"/>
      <w:divBdr>
        <w:top w:val="none" w:sz="0" w:space="0" w:color="auto"/>
        <w:left w:val="none" w:sz="0" w:space="0" w:color="auto"/>
        <w:bottom w:val="none" w:sz="0" w:space="0" w:color="auto"/>
        <w:right w:val="none" w:sz="0" w:space="0" w:color="auto"/>
      </w:divBdr>
    </w:div>
    <w:div w:id="1827239609">
      <w:bodyDiv w:val="1"/>
      <w:marLeft w:val="0"/>
      <w:marRight w:val="0"/>
      <w:marTop w:val="0"/>
      <w:marBottom w:val="0"/>
      <w:divBdr>
        <w:top w:val="none" w:sz="0" w:space="0" w:color="auto"/>
        <w:left w:val="none" w:sz="0" w:space="0" w:color="auto"/>
        <w:bottom w:val="none" w:sz="0" w:space="0" w:color="auto"/>
        <w:right w:val="none" w:sz="0" w:space="0" w:color="auto"/>
      </w:divBdr>
    </w:div>
    <w:div w:id="1828941222">
      <w:bodyDiv w:val="1"/>
      <w:marLeft w:val="0"/>
      <w:marRight w:val="0"/>
      <w:marTop w:val="0"/>
      <w:marBottom w:val="0"/>
      <w:divBdr>
        <w:top w:val="none" w:sz="0" w:space="0" w:color="auto"/>
        <w:left w:val="none" w:sz="0" w:space="0" w:color="auto"/>
        <w:bottom w:val="none" w:sz="0" w:space="0" w:color="auto"/>
        <w:right w:val="none" w:sz="0" w:space="0" w:color="auto"/>
      </w:divBdr>
    </w:div>
    <w:div w:id="1850174614">
      <w:bodyDiv w:val="1"/>
      <w:marLeft w:val="0"/>
      <w:marRight w:val="0"/>
      <w:marTop w:val="0"/>
      <w:marBottom w:val="0"/>
      <w:divBdr>
        <w:top w:val="none" w:sz="0" w:space="0" w:color="auto"/>
        <w:left w:val="none" w:sz="0" w:space="0" w:color="auto"/>
        <w:bottom w:val="none" w:sz="0" w:space="0" w:color="auto"/>
        <w:right w:val="none" w:sz="0" w:space="0" w:color="auto"/>
      </w:divBdr>
    </w:div>
    <w:div w:id="1864131447">
      <w:bodyDiv w:val="1"/>
      <w:marLeft w:val="0"/>
      <w:marRight w:val="0"/>
      <w:marTop w:val="0"/>
      <w:marBottom w:val="0"/>
      <w:divBdr>
        <w:top w:val="none" w:sz="0" w:space="0" w:color="auto"/>
        <w:left w:val="none" w:sz="0" w:space="0" w:color="auto"/>
        <w:bottom w:val="none" w:sz="0" w:space="0" w:color="auto"/>
        <w:right w:val="none" w:sz="0" w:space="0" w:color="auto"/>
      </w:divBdr>
    </w:div>
    <w:div w:id="1900943596">
      <w:bodyDiv w:val="1"/>
      <w:marLeft w:val="0"/>
      <w:marRight w:val="0"/>
      <w:marTop w:val="0"/>
      <w:marBottom w:val="0"/>
      <w:divBdr>
        <w:top w:val="none" w:sz="0" w:space="0" w:color="auto"/>
        <w:left w:val="none" w:sz="0" w:space="0" w:color="auto"/>
        <w:bottom w:val="none" w:sz="0" w:space="0" w:color="auto"/>
        <w:right w:val="none" w:sz="0" w:space="0" w:color="auto"/>
      </w:divBdr>
    </w:div>
    <w:div w:id="1905214321">
      <w:bodyDiv w:val="1"/>
      <w:marLeft w:val="0"/>
      <w:marRight w:val="0"/>
      <w:marTop w:val="0"/>
      <w:marBottom w:val="0"/>
      <w:divBdr>
        <w:top w:val="none" w:sz="0" w:space="0" w:color="auto"/>
        <w:left w:val="none" w:sz="0" w:space="0" w:color="auto"/>
        <w:bottom w:val="none" w:sz="0" w:space="0" w:color="auto"/>
        <w:right w:val="none" w:sz="0" w:space="0" w:color="auto"/>
      </w:divBdr>
    </w:div>
    <w:div w:id="1905216226">
      <w:bodyDiv w:val="1"/>
      <w:marLeft w:val="0"/>
      <w:marRight w:val="0"/>
      <w:marTop w:val="0"/>
      <w:marBottom w:val="0"/>
      <w:divBdr>
        <w:top w:val="none" w:sz="0" w:space="0" w:color="auto"/>
        <w:left w:val="none" w:sz="0" w:space="0" w:color="auto"/>
        <w:bottom w:val="none" w:sz="0" w:space="0" w:color="auto"/>
        <w:right w:val="none" w:sz="0" w:space="0" w:color="auto"/>
      </w:divBdr>
    </w:div>
    <w:div w:id="1924757293">
      <w:bodyDiv w:val="1"/>
      <w:marLeft w:val="0"/>
      <w:marRight w:val="0"/>
      <w:marTop w:val="0"/>
      <w:marBottom w:val="0"/>
      <w:divBdr>
        <w:top w:val="none" w:sz="0" w:space="0" w:color="auto"/>
        <w:left w:val="none" w:sz="0" w:space="0" w:color="auto"/>
        <w:bottom w:val="none" w:sz="0" w:space="0" w:color="auto"/>
        <w:right w:val="none" w:sz="0" w:space="0" w:color="auto"/>
      </w:divBdr>
    </w:div>
    <w:div w:id="1962689469">
      <w:bodyDiv w:val="1"/>
      <w:marLeft w:val="0"/>
      <w:marRight w:val="0"/>
      <w:marTop w:val="0"/>
      <w:marBottom w:val="0"/>
      <w:divBdr>
        <w:top w:val="none" w:sz="0" w:space="0" w:color="auto"/>
        <w:left w:val="none" w:sz="0" w:space="0" w:color="auto"/>
        <w:bottom w:val="none" w:sz="0" w:space="0" w:color="auto"/>
        <w:right w:val="none" w:sz="0" w:space="0" w:color="auto"/>
      </w:divBdr>
    </w:div>
    <w:div w:id="1970472567">
      <w:bodyDiv w:val="1"/>
      <w:marLeft w:val="0"/>
      <w:marRight w:val="0"/>
      <w:marTop w:val="0"/>
      <w:marBottom w:val="0"/>
      <w:divBdr>
        <w:top w:val="none" w:sz="0" w:space="0" w:color="auto"/>
        <w:left w:val="none" w:sz="0" w:space="0" w:color="auto"/>
        <w:bottom w:val="none" w:sz="0" w:space="0" w:color="auto"/>
        <w:right w:val="none" w:sz="0" w:space="0" w:color="auto"/>
      </w:divBdr>
    </w:div>
    <w:div w:id="1990668109">
      <w:bodyDiv w:val="1"/>
      <w:marLeft w:val="0"/>
      <w:marRight w:val="0"/>
      <w:marTop w:val="0"/>
      <w:marBottom w:val="0"/>
      <w:divBdr>
        <w:top w:val="none" w:sz="0" w:space="0" w:color="auto"/>
        <w:left w:val="none" w:sz="0" w:space="0" w:color="auto"/>
        <w:bottom w:val="none" w:sz="0" w:space="0" w:color="auto"/>
        <w:right w:val="none" w:sz="0" w:space="0" w:color="auto"/>
      </w:divBdr>
    </w:div>
    <w:div w:id="1999962903">
      <w:bodyDiv w:val="1"/>
      <w:marLeft w:val="0"/>
      <w:marRight w:val="0"/>
      <w:marTop w:val="0"/>
      <w:marBottom w:val="0"/>
      <w:divBdr>
        <w:top w:val="none" w:sz="0" w:space="0" w:color="auto"/>
        <w:left w:val="none" w:sz="0" w:space="0" w:color="auto"/>
        <w:bottom w:val="none" w:sz="0" w:space="0" w:color="auto"/>
        <w:right w:val="none" w:sz="0" w:space="0" w:color="auto"/>
      </w:divBdr>
    </w:div>
    <w:div w:id="2005549662">
      <w:bodyDiv w:val="1"/>
      <w:marLeft w:val="0"/>
      <w:marRight w:val="0"/>
      <w:marTop w:val="0"/>
      <w:marBottom w:val="0"/>
      <w:divBdr>
        <w:top w:val="none" w:sz="0" w:space="0" w:color="auto"/>
        <w:left w:val="none" w:sz="0" w:space="0" w:color="auto"/>
        <w:bottom w:val="none" w:sz="0" w:space="0" w:color="auto"/>
        <w:right w:val="none" w:sz="0" w:space="0" w:color="auto"/>
      </w:divBdr>
    </w:div>
    <w:div w:id="2020041197">
      <w:bodyDiv w:val="1"/>
      <w:marLeft w:val="0"/>
      <w:marRight w:val="0"/>
      <w:marTop w:val="0"/>
      <w:marBottom w:val="0"/>
      <w:divBdr>
        <w:top w:val="none" w:sz="0" w:space="0" w:color="auto"/>
        <w:left w:val="none" w:sz="0" w:space="0" w:color="auto"/>
        <w:bottom w:val="none" w:sz="0" w:space="0" w:color="auto"/>
        <w:right w:val="none" w:sz="0" w:space="0" w:color="auto"/>
      </w:divBdr>
    </w:div>
    <w:div w:id="2022659809">
      <w:bodyDiv w:val="1"/>
      <w:marLeft w:val="0"/>
      <w:marRight w:val="0"/>
      <w:marTop w:val="0"/>
      <w:marBottom w:val="0"/>
      <w:divBdr>
        <w:top w:val="none" w:sz="0" w:space="0" w:color="auto"/>
        <w:left w:val="none" w:sz="0" w:space="0" w:color="auto"/>
        <w:bottom w:val="none" w:sz="0" w:space="0" w:color="auto"/>
        <w:right w:val="none" w:sz="0" w:space="0" w:color="auto"/>
      </w:divBdr>
    </w:div>
    <w:div w:id="2029208067">
      <w:bodyDiv w:val="1"/>
      <w:marLeft w:val="0"/>
      <w:marRight w:val="0"/>
      <w:marTop w:val="0"/>
      <w:marBottom w:val="0"/>
      <w:divBdr>
        <w:top w:val="none" w:sz="0" w:space="0" w:color="auto"/>
        <w:left w:val="none" w:sz="0" w:space="0" w:color="auto"/>
        <w:bottom w:val="none" w:sz="0" w:space="0" w:color="auto"/>
        <w:right w:val="none" w:sz="0" w:space="0" w:color="auto"/>
      </w:divBdr>
    </w:div>
    <w:div w:id="2032992582">
      <w:bodyDiv w:val="1"/>
      <w:marLeft w:val="0"/>
      <w:marRight w:val="0"/>
      <w:marTop w:val="0"/>
      <w:marBottom w:val="0"/>
      <w:divBdr>
        <w:top w:val="none" w:sz="0" w:space="0" w:color="auto"/>
        <w:left w:val="none" w:sz="0" w:space="0" w:color="auto"/>
        <w:bottom w:val="none" w:sz="0" w:space="0" w:color="auto"/>
        <w:right w:val="none" w:sz="0" w:space="0" w:color="auto"/>
      </w:divBdr>
    </w:div>
    <w:div w:id="2044670577">
      <w:bodyDiv w:val="1"/>
      <w:marLeft w:val="0"/>
      <w:marRight w:val="0"/>
      <w:marTop w:val="0"/>
      <w:marBottom w:val="0"/>
      <w:divBdr>
        <w:top w:val="none" w:sz="0" w:space="0" w:color="auto"/>
        <w:left w:val="none" w:sz="0" w:space="0" w:color="auto"/>
        <w:bottom w:val="none" w:sz="0" w:space="0" w:color="auto"/>
        <w:right w:val="none" w:sz="0" w:space="0" w:color="auto"/>
      </w:divBdr>
    </w:div>
    <w:div w:id="2052992433">
      <w:bodyDiv w:val="1"/>
      <w:marLeft w:val="0"/>
      <w:marRight w:val="0"/>
      <w:marTop w:val="0"/>
      <w:marBottom w:val="0"/>
      <w:divBdr>
        <w:top w:val="none" w:sz="0" w:space="0" w:color="auto"/>
        <w:left w:val="none" w:sz="0" w:space="0" w:color="auto"/>
        <w:bottom w:val="none" w:sz="0" w:space="0" w:color="auto"/>
        <w:right w:val="none" w:sz="0" w:space="0" w:color="auto"/>
      </w:divBdr>
    </w:div>
    <w:div w:id="2073773476">
      <w:bodyDiv w:val="1"/>
      <w:marLeft w:val="0"/>
      <w:marRight w:val="0"/>
      <w:marTop w:val="0"/>
      <w:marBottom w:val="0"/>
      <w:divBdr>
        <w:top w:val="none" w:sz="0" w:space="0" w:color="auto"/>
        <w:left w:val="none" w:sz="0" w:space="0" w:color="auto"/>
        <w:bottom w:val="none" w:sz="0" w:space="0" w:color="auto"/>
        <w:right w:val="none" w:sz="0" w:space="0" w:color="auto"/>
      </w:divBdr>
    </w:div>
    <w:div w:id="2081907632">
      <w:bodyDiv w:val="1"/>
      <w:marLeft w:val="0"/>
      <w:marRight w:val="0"/>
      <w:marTop w:val="0"/>
      <w:marBottom w:val="0"/>
      <w:divBdr>
        <w:top w:val="none" w:sz="0" w:space="0" w:color="auto"/>
        <w:left w:val="none" w:sz="0" w:space="0" w:color="auto"/>
        <w:bottom w:val="none" w:sz="0" w:space="0" w:color="auto"/>
        <w:right w:val="none" w:sz="0" w:space="0" w:color="auto"/>
      </w:divBdr>
    </w:div>
    <w:div w:id="2097049259">
      <w:bodyDiv w:val="1"/>
      <w:marLeft w:val="0"/>
      <w:marRight w:val="0"/>
      <w:marTop w:val="0"/>
      <w:marBottom w:val="0"/>
      <w:divBdr>
        <w:top w:val="none" w:sz="0" w:space="0" w:color="auto"/>
        <w:left w:val="none" w:sz="0" w:space="0" w:color="auto"/>
        <w:bottom w:val="none" w:sz="0" w:space="0" w:color="auto"/>
        <w:right w:val="none" w:sz="0" w:space="0" w:color="auto"/>
      </w:divBdr>
    </w:div>
    <w:div w:id="2098475962">
      <w:bodyDiv w:val="1"/>
      <w:marLeft w:val="0"/>
      <w:marRight w:val="0"/>
      <w:marTop w:val="0"/>
      <w:marBottom w:val="0"/>
      <w:divBdr>
        <w:top w:val="none" w:sz="0" w:space="0" w:color="auto"/>
        <w:left w:val="none" w:sz="0" w:space="0" w:color="auto"/>
        <w:bottom w:val="none" w:sz="0" w:space="0" w:color="auto"/>
        <w:right w:val="none" w:sz="0" w:space="0" w:color="auto"/>
      </w:divBdr>
    </w:div>
    <w:div w:id="2104951526">
      <w:bodyDiv w:val="1"/>
      <w:marLeft w:val="0"/>
      <w:marRight w:val="0"/>
      <w:marTop w:val="0"/>
      <w:marBottom w:val="0"/>
      <w:divBdr>
        <w:top w:val="none" w:sz="0" w:space="0" w:color="auto"/>
        <w:left w:val="none" w:sz="0" w:space="0" w:color="auto"/>
        <w:bottom w:val="none" w:sz="0" w:space="0" w:color="auto"/>
        <w:right w:val="none" w:sz="0" w:space="0" w:color="auto"/>
      </w:divBdr>
    </w:div>
    <w:div w:id="2118325195">
      <w:bodyDiv w:val="1"/>
      <w:marLeft w:val="0"/>
      <w:marRight w:val="0"/>
      <w:marTop w:val="0"/>
      <w:marBottom w:val="0"/>
      <w:divBdr>
        <w:top w:val="none" w:sz="0" w:space="0" w:color="auto"/>
        <w:left w:val="none" w:sz="0" w:space="0" w:color="auto"/>
        <w:bottom w:val="none" w:sz="0" w:space="0" w:color="auto"/>
        <w:right w:val="none" w:sz="0" w:space="0" w:color="auto"/>
      </w:divBdr>
    </w:div>
    <w:div w:id="2120485213">
      <w:bodyDiv w:val="1"/>
      <w:marLeft w:val="0"/>
      <w:marRight w:val="0"/>
      <w:marTop w:val="0"/>
      <w:marBottom w:val="0"/>
      <w:divBdr>
        <w:top w:val="none" w:sz="0" w:space="0" w:color="auto"/>
        <w:left w:val="none" w:sz="0" w:space="0" w:color="auto"/>
        <w:bottom w:val="none" w:sz="0" w:space="0" w:color="auto"/>
        <w:right w:val="none" w:sz="0" w:space="0" w:color="auto"/>
      </w:divBdr>
    </w:div>
    <w:div w:id="2127582680">
      <w:bodyDiv w:val="1"/>
      <w:marLeft w:val="0"/>
      <w:marRight w:val="0"/>
      <w:marTop w:val="0"/>
      <w:marBottom w:val="0"/>
      <w:divBdr>
        <w:top w:val="none" w:sz="0" w:space="0" w:color="auto"/>
        <w:left w:val="none" w:sz="0" w:space="0" w:color="auto"/>
        <w:bottom w:val="none" w:sz="0" w:space="0" w:color="auto"/>
        <w:right w:val="none" w:sz="0" w:space="0" w:color="auto"/>
      </w:divBdr>
    </w:div>
    <w:div w:id="21379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hyperlink" Target="https://portal.vortx.com.br/register" TargetMode="External"/><Relationship Id="rId3" Type="http://schemas.openxmlformats.org/officeDocument/2006/relationships/customXml" Target="../customXml/item3.xml"/><Relationship Id="rId21" Type="http://schemas.openxmlformats.org/officeDocument/2006/relationships/hyperlink" Target="mailto:leonardo@tabas.com.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yperlink" Target="https://vortx.com.br" TargetMode="Externa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www.b3.com.br"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escrituracao@vortx.com.br"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legislacao.planalto.gov.br/legisla/legislacao.nsf/Viw_Identificacao/lei%209.613-1998?OpenDocument" TargetMode="External"/><Relationship Id="rId23" Type="http://schemas.openxmlformats.org/officeDocument/2006/relationships/hyperlink" Target="mailto:gestao@opeacapital.com"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oleObject" Target="embeddings/oleObject1.bin"/><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legislacao.planalto.gov.br/legisla/legislacao.nsf/Viw_Identificacao/DEL%202.848-1940?OpenDocument" TargetMode="External"/><Relationship Id="rId22" Type="http://schemas.openxmlformats.org/officeDocument/2006/relationships/hyperlink" Target="mailto:leonardo@tabas.com.br" TargetMode="External"/><Relationship Id="rId27" Type="http://schemas.openxmlformats.org/officeDocument/2006/relationships/hyperlink" Target="mailto:af.controles@oliveiratrust.com.br"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q 1 : O f f i c e   x m l n s : q 1 = " h t t p : / / s c h e m a s . m a c r o v i e w . c o m . a u / o f f i c e " >  
     < q 1 : A g r e e m e n t C o v e r N a m e > B e i j i n g < / q 1 : A g r e e m e n t C o v e r N a m e >  
     < q 1 : A g r e e m e n t P h r a s e I t e m s >  
         < q 1 : s t r i n g > I t   i s   A g r e e d < / q 1 : s t r i n g >  
         < q 1 : s t r i n g > T h i s   D e e d   w i t n e s s e s < / q 1 : s t r i n g >  
     < / q 1 : A g r e e m e n t P h r a s e I t e m s >  
     < q 1 : A g r e e m e n t T y p e I t e m s >  
         < q 1 : s t r i n g > A g r e e m e n t < / q 1 : s t r i n g >  
         < q 1 : s t r i n g > D e e d < / q 1 : s t r i n g >  
         < q 1 : s t r i n g > L e a s e < / q 1 : s t r i n g >  
     < / q 1 : A g r e e m e n t T y p e I t e m s >  
     < q 1 : A l t e r n a t e A d d r e s s >  
         < q 1 : A d d r e s s 1 > -N�VS�N^< / q 1 : A d d r e s s 1 >  
         < q 1 : A d d r e s s 2 > g3�:S�^�V�7 9 �S< / q 1 : A d d r e s s 2 >  
         < q 1 : A d d r e s s 3 > NS8�-N�_2 �^< / q 1 : A d d r e s s 3 >  
         < q 1 : A d d r e s s 4 > 1 1 0 2 �[< / q 1 : A d d r e s s 4 >  
         < q 1 : A d d r e s s 5 > ��?ex1 0 0 0 2 5 < / q 1 : A d d r e s s 5 >  
         < q 1 : M u l t i L i n e > -N�VS�N^ 
 g3�:S�^�V�7 9 �S 
 NS8�-N�_2 �^< / q 1 : M u l t i L i n e >  
         < q 1 : S i n g l e L i n e > -N�VS�N^,   g3�:S�^�V�7 9 �S,   NS8�-N�_2 �^< / q 1 : S i n g l e L i n e >  
     < / q 1 : A l t e r n a t e A d d r e s s >  
     < q 1 : A l t e r n a t e E n t i t y N a m e > V[�XSb�_^�N�R@bS�N�Nh�Y< / q 1 : A l t e r n a t e E n t i t y N a m e >  
     < q 1 : A s i a n F o n t N a m e > S i m S u n < / q 1 : A s i a n F o n t N a m e >  
     < q 1 : B a r T e x t I t e m s / >  
     < q 1 : C l o s i n g I t e m s >  
         < q 1 : s t r i n g > R e g a r d s < / q 1 : s t r i n g >  
         < q 1 : s t r i n g > Y o u r s   f a i t h f u l l y < / q 1 : s t r i n g >  
         < q 1 : s t r i n g > Y o u r s   s i n c e r e l y < / q 1 : s t r i n g >  
     < / q 1 : C l o s i n g I t e m s >  
     < q 1 : C u l t u r e C o d e > e n - G B < / q 1 : C u l t u r e C o d e >  
     < q 1 : C u l t u r e S t r i n g s >  
         < q 1 : T o B e O p e n e d B y A d d r e s s e e O n l y > T o   b e   o p e n e d   b y   a d d r e s s e e   o n l y < / q 1 : T o B e O p e n e d B y A d d r e s s e e O n l y >  
         < q 1 : F o r T h e A t t e n t i o n O f > F o r   t h e   a t t e n t i o n   o f < / q 1 : F o r T h e A t t e n t i o n O f >  
         < q 1 : Y o u r R e f > Y o u r   r e f < / q 1 : Y o u r R e f >  
         < q 1 : O u r R e f > O u r   r e f < / q 1 : O u r R e f >  
         < q 1 : D e a r > D e a r < / q 1 : D e a r >  
         < q 1 : O t h e r C o n t a c t > O t h e r   c o n t a c t < / q 1 : O t h e r C o n t a c t >  
         < q 1 : C o p y > c o p y < / q 1 : C o p y >  
         < q 1 : B l i n d C o p y > b l i n d   c o p y < / q 1 : B l i n d C o p y >  
         < q 1 : F a c s i m i l e C o v e r S h e e t > F a c s i m i l e   c o v e r   s h e e t < / q 1 : F a c s i m i l e C o v e r S h e e t >  
         < q 1 : D a t e > D a t e < / q 1 : D a t e >  
         < q 1 : T o t a l P a g e s > T o t a l   p a g e s < / q 1 : T o t a l P a g e s >  
         < q 1 : T o > T o < / q 1 : T o >  
         < q 1 : C o m p a n y > C o m p a n y < / q 1 : C o m p a n y >  
         < q 1 : F a x > F a x < / q 1 : F a x >  
         < q 1 : T e l e p h o n e > T e l e p h o n e < / q 1 : T e l e p h o n e >  
         < q 1 : C o p y F a x > C o p y < / q 1 : C o p y F a x >  
         < q 1 : M e m o r a n d u m > M e m o r a n d u m < / q 1 : M e m o r a n d u m >  
         < q 1 : D e l i v e r y > D e l i v e r y < / q 1 : D e l i v e r y >  
         < q 1 : F r o m > F r o m < / q 1 : F r o m >  
         < q 1 : S u b j e c t > S u b j e c t < / q 1 : S u b j e c t >  
         < q 1 : I n t e r n a l M e m o r a n d u m > I n t e r n a l   M e m o r a n d u m < / q 1 : I n t e r n a l M e m o r a n d u m >  
         < q 1 : C l i e n t N a m e > C l i e n t   n a m e < / q 1 : C l i e n t N a m e >  
         < q 1 : M a t t e r N u m b e r > M a t t e r   n u m b e r < / q 1 : M a t t e r N u m b e r >  
         < q 1 : F i l e N o t e > F i l e   N o t e < / q 1 : F i l e N o t e >  
         < q 1 : B y > B y < / q 1 : B y >  
         < q 1 : D a t e A n d T i m e > D a t e   a n d   t i m e < / q 1 : D a t e A n d T i m e >  
         < q 1 : W i t h C o m p l i m e n t s > W i t h   C o m p l i m e n t s < / q 1 : W i t h C o m p l i m e n t s >  
         < q 1 : P r e p a r e d F o r > P r e p a r e d   f o r < / q 1 : P r e p a r e d F o r >  
         < q 1 : T a b l e O f C o n t e n t s > T a b l e   o f   C o n t e n t s < / q 1 : T a b l e O f C o n t e n t s >  
         < q 1 : D r a f t N o > D r a f t   N o < / q 1 : D r a f t N o >  
         < q 1 : D a t e d > D a t e d < / q 1 : D a t e d >  
         < q 1 : I n R e s p e c t O f > i n   r e s p e c t   o f < / q 1 : I n R e s p e c t O f >  
         < q 1 : B e t w e e n > b e t w e e n < / q 1 : B e t w e e n >  
         < q 1 : A s > a s < / q 1 : A s >  
         < q 1 : A n d > a n d < / q 1 : A n d >  
         < q 1 : A s C a p a c i t y > A s   C a p a c i t y < / q 1 : A s C a p a c i t y >  
         < q 1 : C o n t e n t s > C o n t e n t s < / q 1 : C o n t e n t s >  
         < q 1 : C l a u s e > C l a u s e < / q 1 : C l a u s e >  
         < q 1 : P a g e > P a g e < / q 1 : P a g e >  
         < q 1 : S c h e d u l e s > S c h e d u l e s < / q 1 : S c h e d u l e s >  
         < q 1 : A t t a c h m e n t s > A p p e n d i c e s / A n n e x u r e s / E x h i b i t s < / q 1 : A t t a c h m e n t s >  
         < q 1 : A p p e n d i c e s > A p p e n d i c e s < / q 1 : A p p e n d i c e s >  
         < q 1 : T h i s > T H I S < / q 1 : T h i s >  
         < q 1 : I s D a t e d > i s   d a t e d < / q 1 : I s D a t e d >  
         < q 1 : A n d M a d e B e t w e e n > a n d   m a d e   b e t w e e n < / q 1 : A n d M a d e B e t w e e n >  
         < q 1 : O f > o f < / q 1 : O f >  
         < q 1 : A C o m p a n y I n c o r p o r a t e d U n d e r T h e L a w > a   c o m p a n y   i n c o r p o r a t e d   u n d e r   t h e   l a w s   o f < / q 1 : A C o m p a n y I n c o r p o r a t e d U n d e r T h e L a w >  
         < q 1 : W i t h R e g i s t r a t i o n N u m b e r > w i t h   r e g i s t r a t i o n   n u m b e r < / q 1 : W i t h R e g i s t r a t i o n N u m b e r >  
         < q 1 : A n d W h o s O f f i c e I s A t > a n d   w h o s e   r e g i s t e r e d   o f f i c e   i s   a t < / q 1 : A n d W h o s O f f i c e I s A t >  
         < q 1 : A t >   o f < / q 1 : A t >  
         < q 1 : T h e > t h e < / q 1 : T h e >  
         < q 1 : B a c k g r o u n d > B a c k g r o u n d < / q 1 : B a c k g r o u n d >  
         < q 1 : T h e P a r t i e s A g r e e T h a t > T H E   P A R T I E S   A G R E E   t h a t < / q 1 : T h e P a r t i e s A g r e e T h a t >  
         < q 1 : D e f i n i t i o n s A n d I n t e r p r e t a t i o n > D e f i n i t i o n s   a n d   I n t e r p r e t a t i o n < / q 1 : D e f i n i t i o n s A n d I n t e r p r e t a t i o n >  
         < q 1 : T h a t > T h a t < / q 1 : T h a t >  
         < q 1 : D e f i n i t i o n s > D e f i n i t i o n s < / q 1 : D e f i n i t i o n s >  
         < q 1 : I n T h i s > I n   t h i s < / q 1 : I n T h i s >  
         < q 1 : M e a n s > m e a n s < / q 1 : M e a n s >  
         < q 1 : E x e c u t i o n > E x e c u t i o n < / q 1 : E x e c u t i o n >  
         < q 1 : S e c t i o n > S e c t i o n   { 0 } < / q 1 : S e c t i o n >  
         < q 1 : S c h e d u l e > S c h e d u l e < / q 1 : S c h e d u l e >  
         < q 1 : P a r t > P a r t < / q 1 : P a r t >  
         < q 1 : N u m b e r e d P a r t > P a r t   { 0 } < / q 1 : N u m b e r e d P a r t >  
         < q 1 : T o c 4 L e f t I n d e n t > 0 < / q 1 : T o c 4 L e f t I n d e n t >  
         < q 1 : T o c 4 F i r s t L i n e I n d e n t > 0 < / q 1 : T o c 4 F i r s t L i n e I n d e n t >  
         < q 1 : A p p e n d i x > A p p e n d i x < / q 1 : A p p e n d i x >  
         < q 1 : A n n e x u r e > A n n e x u r e < / q 1 : A n n e x u r e >  
         < q 1 : E x h i b i t > E x h i b i t < / q 1 : E x h i b i t >  
     < / q 1 : C u l t u r e S t r i n g s >  
     < q 1 : D e l i v e r y I t e m s >  
         < q 1 : s t r i n g > B y   c o u r i e r < / q 1 : s t r i n g >  
         < q 1 : s t r i n g > B y   e m a i l < / q 1 : s t r i n g >  
         < q 1 : s t r i n g > B y   f a c s i m i l e < / q 1 : s t r i n g >  
         < q 1 : s t r i n g > B y   f a c s i m i l e   a n d   p o s t < / q 1 : s t r i n g >  
         < q 1 : s t r i n g > B y   h a n d < / q 1 : s t r i n g >  
         < q 1 : s t r i n g > B y   r e c o r d e d   d e l i v e r y < / q 1 : s t r i n g >  
         < q 1 : s t r i n g > B y   s p e c i a l   d e l i v e r y < / q 1 : s t r i n g >  
     < / q 1 : D e l i v e r y I t e m s >  
     < q 1 : D i a l o g S e t t i n g s >  
         < I s A t t e n t i o n V i s i b l e   x m l n s = " h t t p : / / s c h e m a s . m a c r o v i e w . c o m . a u / d i a l o g s e t t i n g s " > t r u e < / I s A t t e n t i o n V i s i b l e >  
         < I s C o r a m V i s i b l e   x m l n s = " h t t p : / / s c h e m a s . m a c r o v i e w . c o m . a u / d i a l o g s e t t i n g s " > f a l s e < / I s C o r a m V i s i b l e >  
         < I s D e l i v e r y V i s i b l e   x m l n s = " h t t p : / / s c h e m a s . m a c r o v i e w . c o m . a u / d i a l o g s e t t i n g s " > t r u e < / I s D e l i v e r y V i s i b l e >  
         < I s O t h e r C o n t a c t V i s i b l e   x m l n s = " h t t p : / / s c h e m a s . m a c r o v i e w . c o m . a u / d i a l o g s e t t i n g s " > t r u e < / I s O t h e r C o n t a c t V i s i b l e >  
         < I s O u r R e f V i s i b l e   x m l n s = " h t t p : / / s c h e m a s . m a c r o v i e w . c o m . a u / d i a l o g s e t t i n g s " > t r u e < / I s O u r R e f V i s i b l e >  
         < I s P r i v a c y N o t i c e V i s i b l e   x m l n s = " h t t p : / / s c h e m a s . m a c r o v i e w . c o m . a u / d i a l o g s e t t i n g s " > t r u e < / I s P r i v a c y N o t i c e V i s i b l e >  
         < I s S e n d e r 2 V i s i b l e   x m l n s = " h t t p : / / s c h e m a s . m a c r o v i e w . c o m . a u / d i a l o g s e t t i n g s " > t r u e < / I s S e n d e r 2 V i s i b l e >  
         < I s V e n u e V i s i b l e   x m l n s = " h t t p : / / s c h e m a s . m a c r o v i e w . c o m . a u / d i a l o g s e t t i n g s " > f a l s e < / I s V e n u e V i s i b l e >  
         < I s Y o u r R e f V i s i b l e   x m l n s = " h t t p : / / s c h e m a s . m a c r o v i e w . c o m . a u / d i a l o g s e t t i n g s " > t r u e < / I s Y o u r R e f V i s i b l e >  
     < / q 1 : D i a l o g S e t t i n g s >  
     < q 1 : D i s p l a y N a m e > B e i j i n g < / q 1 : D i s p l a y N a m e >  
     < q 1 : E n a b l e D a t a b a s e O n F o r m a t D o c u m e n t R e f e r e n c e V i e w > t r u e < / q 1 : E n a b l e D a t a b a s e O n F o r m a t D o c u m e n t R e f e r e n c e V i e w >  
     < q 1 : E n a b l e M a t t e r O n F o r m a t D o c u m e n t R e f e r e n c e V i e w > t r u e < / q 1 : E n a b l e M a t t e r O n F o r m a t D o c u m e n t R e f e r e n c e V i e w >  
     < q 1 : E n c l o s u r e I t e m s >  
         < q 1 : s t r i n g > a t t . < / q 1 : s t r i n g >  
         < q 1 : s t r i n g > a t t s . < / q 1 : s t r i n g >  
         < q 1 : s t r i n g > e n c . < / q 1 : s t r i n g >  
         < q 1 : s t r i n g > e n c s . < / q 1 : s t r i n g >  
     < / q 1 : E n c l o s u r e I t e m s >  
     < q 1 : E n t i t y N a m e > M a y e r   B r o w n   B e i j i n g   R e p r e s e n t a t i v e   O f f i c e ,   H K < / q 1 : E n t i t y N a m e >  
     < q 1 : E x c l u d e d T e m p l a t e s >  
         < q 1 : s t r i n g > A g r e e m e n t < / q 1 : s t r i n g >  
         < q 1 : s t r i n g > C o m p l i m e n t   S l i p < / q 1 : s t r i n g >  
     < / q 1 : E x c l u d e d T e m p l a t e s >  
     < q 1 : F a c s i m i l e N u m b e r > + 8 6   1 0   6 5 9 8   9 2 6 6 / 7 7 < / q 1 : F a c s i m i l e N u m b e r >  
     < q 1 : F a x N o t i c e > T h e   i n f o r m a t i o n   i n   t h i s   f a x   i s   c o n f i d e n t i a l   a n d   m a y   b e   l e g a l l y   p r i v i l e g e d .     I f   y o u   a r e   n o t   t h e   i n t e n d e d   r e c i p i e n t ,   y o u   m u s t   n o t   r e a d ,   u s e   o r   d i s s e m i n a t e   t h a t   i n f o r m a t i o n .     I f   y o u   h a v e   r e c e i v e d   t h i s   f a x   i n   e r r o r ,   p l e a s e   n o t i f y   u s   a n d   d e s t r o y   i t   i m m e d i a t e l y . < / q 1 : F a x N o t i c e >  
     < q 1 : I n c l u d e S e n d e r F a x N u m b e r I n A d d r e s s B l o c k > t r u e < / q 1 : I n c l u d e S e n d e r F a x N u m b e r I n A d d r e s s B l o c k >  
     < q 1 : I n s e r t C o m p l i m e n t s S l i p L o g o O n C r e a t i o n > t r u e < / q 1 : I n s e r t C o m p l i m e n t s S l i p L o g o O n C r e a t i o n >  
     < q 1 : I s A s i a C u s t o m C o v e r s V i s i b l e > f a l s e < / q 1 : I s A s i a C u s t o m C o v e r s V i s i b l e >  
     < q 1 : I s A v a i l a b l e I n P o w e r P o i n t > t r u e < / q 1 : I s A v a i l a b l e I n P o w e r P o i n t >  
     < q 1 : H a s D y n a m i c S c h e d u l e N u m b e r i n g > t r u e < / q 1 : H a s D y n a m i c S c h e d u l e N u m b e r i n g >  
     < q 1 : I s U k C u s t o m C o v e r s V i s i b l e > f a l s e < / q 1 : I s U k C u s t o m C o v e r s V i s i b l e >  
     < q 1 : I s U S C u s t o m C o v e r s V i s i b l e > f a l s e < / q 1 : I s U S C u s t o m C o v e r s V i s i b l e >  
     < q 1 : L a b e l T e m p l a t e s / >  
     < q 1 : L o g o _ P o w e r P o i n t > M a y e r   B r o w n   B i l i n g u a l   A 4 < / q 1 : L o g o _ P o w e r P o i n t >  
     < q 1 : L o g o _ W o r d > M a y e r   B r o w n   B i l i n g u a l   A 4 < / q 1 : L o g o _ W o r d >  
     < q 1 : L o n g D a t e F o r m a t > d   M M M M   y y y y < / q 1 : L o n g D a t e F o r m a t >  
     < q 1 : N a m e > B e i j i n g   ( E n g l i s h ) < / q 1 : N a m e >  
     < q 1 : P a p e r S i z e > A 4 < / q 1 : P a p e r S i z e >  
     < q 1 : P h o n e N u m b e r > + 8 6   1 0   6 5 9 9   9 2 0 0 < / q 1 : P h o n e N u m b e r >  
     < q 1 : P o w e r P o i n t D i s c l a i m e r > M a y e r   B r o w n   i s   a   g l o b a l   s e r v i c e s   p r o v i d e r   c o m p r i s i n g   a s s o c i a t e d   l e g a l   p r a c t i c e s   t h a t   a r e   s e p a r a t e   e n t i t i e s ,   i n c l u d i n g   M a y e r   B r o w n   L L P   ( I l l i n o i s ,   U S A ) ,   M a y e r   B r o w n   I n t e r n a t i o n a l   L L P   ( E n g l a n d ) ,   M a y e r   B r o w n   ( a   H o n g   K o n g   p a r t n e r s h i p )   a n d   T a u i l   & a m p ;   C h e q u e r   A d v o g a d o s   ( a   B r a z i l i a n   l a w   p a r t n e r s h i p )   ( c o l l e c t i v e l y   t h e    M a y e r   B r o w n   P r a c t i c e s  )   a n d   n o n - l e g a l   s e r v i c e   p r o v i d e r s ,   w h i c h   p r o v i d e   c o n s u l t a n c y   s e r v i c e s   ( t h e    M a y e r   B r o w n   C o n s u l t a n c i e s  ) .   T h e   M a y e r   B r o w n   P r a c t i c e s   a n d   M a y e r   B r o w n   C o n s u l t a n c i e s   a r e   e s t a b l i s h e d   i n   v a r i o u s   j u r i s d i c t i o n s   a n d   m a y   b e   a   l e g a l   p e r s o n   o r   a   p a r t n e r s h i p .   D e t a i l s   o f   t h e   i n d i v i d u a l   M a y e r   B r o w n   P r a c t i c e s   a n d   M a y e r   B r o w n   C o n s u l t a n c i e s   c a n   b e   f o u n d   i n   t h e   L e g a l   N o t i c e s   s e c t i o n   o f   o u r   w e b s i t e .    M a y e r   B r o w n    a n d   t h e   M a y e r   B r o w n   l o g o   a r e   t h e   t r a d e m a r k s   o f   M a y e r   B r o w n .   �   M a y e r   B r o w n .   A l l   r i g h t s   r e s e r v e d . < / q 1 : P o w e r P o i n t D i s c l a i m e r >  
     < q 1 : P o w e r P o i n t D i s c l a i m e r S l i d e T i t l e > D i s c l a i m e r < / q 1 : P o w e r P o i n t D i s c l a i m e r S l i d e T i t l e >  
     < q 1 : P o w e r P o i n t D i s c l a i m e r S l i d e C o n t e n t > T h e s e   m a t e r i a l s   a r e   p r o v i d e d   b y   M a y e r   B r o w n   a n d   r e f l e c t   i n f o r m a t i o n   a s   o f   t h e   d a t e   o f   p r e s e n t a t i o n .  
 T h e   c o n t e n t s   a r e   i n t e n d e d   t o   p r o v i d e   a   g e n e r a l   g u i d e   t o   t h e   s u b j e c t   m a t t e r   o n l y   a n d   s h o u l d   n o t   b e   t r e a t e d   a s   a   s u b s t i t u t e   f o r   s p e c i f i c   a d v i c e   c o n c e r n i n g   i n d i v i d u a l   s i t u a t i o n s .  
 Y o u   m a y   n o t   c o p y   o r   m o d i f y   t h e   m a t e r i a l s   o r   u s e   t h e m   f o r   a n y   p u r p o s e   w i t h o u t   o u r   e x p r e s s   p r i o r   w r i t t e n   p e r m i s s i o n . < / q 1 : P o w e r P o i n t D i s c l a i m e r S l i d e C o n t e n t >  
     < q 1 : P o w e r P o i n t L o g o S e t t i n g s _ 1 6 _ 9 >  
         < q 1 : T o p _ M a s t e r > 3 7 3 . 8 8 9 7 < / q 1 : T o p _ M a s t e r >  
         < q 1 : L e f t _ M a s t e r > 5 9 4 . 9 9 2 1 < / q 1 : L e f t _ M a s t e r >  
         < q 1 : W i d t h _ M a s t e r > 8 5 . 3 2 2 8 4 < / q 1 : W i d t h _ M a s t e r >  
         < q 1 : T o p _ T i t l e M a s t e r > 2 1 . 2 5 9 8 4 < / q 1 : T o p _ T i t l e M a s t e r >  
         < q 1 : L e f t _ T i t l e M a s t e r > 7 2 . 8 5 0 4 < / q 1 : L e f t _ T i t l e M a s t e r >  
         < q 1 : W i d t h _ T i t l e M a s t e r > 1 5 6 . 1 8 9 < / q 1 : W i d t h _ T i t l e M a s t e r >  
     < / q 1 : P o w e r P o i n t L o g o S e t t i n g s _ 1 6 _ 9 >  
     < q 1 : P o w e r P o i n t L o g o S e t t i n g s _ 4 _ 3 >  
         < q 1 : T o p _ M a s t e r > 5 0 7 . 9 6 8 5 < / q 1 : T o p _ M a s t e r >  
         < q 1 : L e f t _ M a s t e r > 5 9 1 . 8 7 4 < / q 1 : L e f t _ M a s t e r >  
         < q 1 : W i d t h _ M a s t e r > 8 8 . 4 4 0 9 4 < / q 1 : W i d t h _ M a s t e r >  
         < q 1 : T o p _ T i t l e M a s t e r > 2 9 . 4 8 0 3 1 < / q 1 : T o p _ T i t l e M a s t e r >  
         < q 1 : L e f t _ T i t l e M a s t e r > 7 2 . 5 6 6 9 3 < / q 1 : L e f t _ T i t l e M a s t e r >  
         < q 1 : W i d t h _ T i t l e M a s t e r > 1 8 7 . 3 7 0 1 < / q 1 : W i d t h _ T i t l e M a s t e r >  
     < / q 1 : P o w e r P o i n t L o g o S e t t i n g s _ 4 _ 3 >  
     < q 1 : P r i m a r y A d d r e s s >  
         < q 1 : A d d r e s s 1 > S u i t e   1 1 0 2 < / q 1 : A d d r e s s 1 >  
         < q 1 : A d d r e s s 2 > T o w e r   2 < / q 1 : A d d r e s s 2 >  
         < q 1 : A d d r e s s 3 > C h i n a   C e n t r a l   P l a c e < / q 1 : A d d r e s s 3 >  
         < q 1 : A d d r e s s 4 > N o . 7 9   J i a n g u o   R o a d < / q 1 : A d d r e s s 4 >  
         < q 1 : A d d r e s s 5 > C h a o y a n g   D i s t r i c t < / q 1 : A d d r e s s 5 >  
         < q 1 : A d d r e s s 6 > B e i j i n g   1 0 0 0 2 5 < / q 1 : A d d r e s s 6 >  
         < q 1 : A d d r e s s 7 > P R C < / q 1 : A d d r e s s 7 >  
         < q 1 : M u l t i L i n e > S u i t e   1 1 0 2  
 T o w e r   2  
 C h i n a   C e n t r a l   P l a c e < / q 1 : M u l t i L i n e >  
         < q 1 : S i n g l e L i n e > S u i t e   1 1 0 2 ,   T o w e r   2 ,   C h i n a   C e n t r a l   P l a c e < / q 1 : S i n g l e L i n e >  
     < / q 1 : P r i m a r y A d d r e s s >  
     < q 1 : P r i n t e r / >  
     < q 1 : P r i v a c y I t e m s >  
         < q 1 : s t r i n g > S t r i c t l y   p r i v a t e   a n d   c o n f i d e n t i a l < / q 1 : s t r i n g >  
     < / q 1 : P r i v a c y I t e m s >  
     < q 1 : S a l u t a t i o n I t e m s >  
         < q 1 : s t r i n g > D r < / q 1 : s t r i n g >  
         < q 1 : s t r i n g > M i s s < / q 1 : s t r i n g >  
         < q 1 : s t r i n g > M r < / q 1 : s t r i n g >  
         < q 1 : s t r i n g > M r s < / q 1 : s t r i n g >  
         < q 1 : s t r i n g > M s < / q 1 : s t r i n g >  
         < q 1 : s t r i n g > P r o f < / q 1 : s t r i n g >  
         < q 1 : s t r i n g > S i r / M a d a m < / q 1 : s t r i n g >  
     < / q 1 : S a l u t a t i o n I t e m s >  
     < q 1 : W a r n i n g I t e m s >  
         < q 1 : s t r i n g > P r i v a t e   a n d   c o n f i d e n t i a l < / q 1 : s t r i n g >  
         < q 1 : s t r i n g > S u b j e c t   t o   c o n t r a c t < / q 1 : s t r i n g >  
         < q 1 : s t r i n g > S u b j e c t   t o   l i c e n c e < / q 1 : s t r i n g >  
         < q 1 : s t r i n g > W i t h o u t   p r e j u d i c e < / q 1 : s t r i n g >  
         < q 1 : s t r i n g > W i t h o u t   p r e j u d i c e   s a v e   a s   t o   c o s t s < / q 1 : s t r i n g >  
         < q 1 : s t r i n g > W i t h o u t   p r e j u d i c e   s a v e   a s   t o   c o s t s   o f   t h e   d e t a i l e d   a s s e s s m e n t   p r o c e e d i n g s < / q 1 : s t r i n g >  
     < / q 1 : W a r n i n g I t e m s >  
     < q 1 : W e b s i t e > m a y e r b r o w n . c o m < / q 1 : W e b s i t e >  
     < q 1 : W o r d D i s c l a i m e r > A s i a . d o c x < / q 1 : W o r d D i s c l a i m e r >  
 < / q 1 : O f f i c e > 
</file>

<file path=customXml/item2.xml><?xml version="1.0" encoding="utf-8"?>
<p:properties xmlns:p="http://schemas.microsoft.com/office/2006/metadata/properties" xmlns:xsi="http://www.w3.org/2001/XMLSchema-instance" xmlns:pc="http://schemas.microsoft.com/office/infopath/2007/PartnerControls">
  <documentManagement>
    <_dlc_DocId xmlns="03b02fcc-4a2c-4086-bb0a-e6e31c39f122">WMRC3ZYDJWT4-831045694-79865</_dlc_DocId>
    <_dlc_DocIdUrl xmlns="03b02fcc-4a2c-4086-bb0a-e6e31c39f122">
      <Url>https://habitatcp.sharepoint.com/sites/fundos/_layouts/15/DocIdRedir.aspx?ID=WMRC3ZYDJWT4-831045694-79865</Url>
      <Description>WMRC3ZYDJWT4-831045694-79865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0468F30D6441C40B48E87F331A24636" ma:contentTypeVersion="13" ma:contentTypeDescription="Crie um novo documento." ma:contentTypeScope="" ma:versionID="eb9e1b7a93b4e23cf02d36f5e16b52ba">
  <xsd:schema xmlns:xsd="http://www.w3.org/2001/XMLSchema" xmlns:xs="http://www.w3.org/2001/XMLSchema" xmlns:p="http://schemas.microsoft.com/office/2006/metadata/properties" xmlns:ns2="03b02fcc-4a2c-4086-bb0a-e6e31c39f122" xmlns:ns3="db83e5b1-1d1c-4ec3-8bf7-4fa246930e1f" targetNamespace="http://schemas.microsoft.com/office/2006/metadata/properties" ma:root="true" ma:fieldsID="d72e6041bedbad0a684fde2b7a8d685b" ns2:_="" ns3:_="">
    <xsd:import namespace="03b02fcc-4a2c-4086-bb0a-e6e31c39f122"/>
    <xsd:import namespace="db83e5b1-1d1c-4ec3-8bf7-4fa246930e1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2fcc-4a2c-4086-bb0a-e6e31c39f122"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83e5b1-1d1c-4ec3-8bf7-4fa246930e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p r o p e r t i e s   x m l n s = " h t t p : / / w w w . i m a n a g e . c o m / w o r k / x m l s c h e m a " >  
     < d o c u m e n t i d > J U R _ S P ! 3 7 1 1 1 2 1 3 . 1 < / d o c u m e n t i d >  
     < s e n d e r i d > F R P < / s e n d e r i d >  
     < s e n d e r e m a i l > F S I L V A @ P N . C O M . B R < / s e n d e r e m a i l >  
     < l a s t m o d i f i e d > 2 0 2 0 - 0 6 - 1 8 T 2 1 : 2 2 : 0 0 . 0 0 0 0 0 0 0 - 0 3 : 0 0 < / l a s t m o d i f i e d >  
     < d a t a b a s e > J U R _ S P < / d a t a b a s e >  
 < / 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194B7-F88E-48B5-9FF3-CF7AE60E4420}">
  <ds:schemaRefs>
    <ds:schemaRef ds:uri="http://schemas.macroview.com.au/office"/>
    <ds:schemaRef ds:uri="http://schemas.macroview.com.au/dialogsettings"/>
  </ds:schemaRefs>
</ds:datastoreItem>
</file>

<file path=customXml/itemProps2.xml><?xml version="1.0" encoding="utf-8"?>
<ds:datastoreItem xmlns:ds="http://schemas.openxmlformats.org/officeDocument/2006/customXml" ds:itemID="{7D62B496-D24E-4676-93F3-BFB719BB34E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3b02fcc-4a2c-4086-bb0a-e6e31c39f122"/>
    <ds:schemaRef ds:uri="db83e5b1-1d1c-4ec3-8bf7-4fa246930e1f"/>
    <ds:schemaRef ds:uri="http://www.w3.org/XML/1998/namespace"/>
    <ds:schemaRef ds:uri="http://purl.org/dc/dcmitype/"/>
  </ds:schemaRefs>
</ds:datastoreItem>
</file>

<file path=customXml/itemProps3.xml><?xml version="1.0" encoding="utf-8"?>
<ds:datastoreItem xmlns:ds="http://schemas.openxmlformats.org/officeDocument/2006/customXml" ds:itemID="{D053943E-8A4B-4557-A970-BE61C378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2fcc-4a2c-4086-bb0a-e6e31c39f122"/>
    <ds:schemaRef ds:uri="db83e5b1-1d1c-4ec3-8bf7-4fa246930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C5E9B-F073-4715-97C5-34C5B56B3D2F}">
  <ds:schemaRefs>
    <ds:schemaRef ds:uri="http://www.imanage.com/work/xmlschema"/>
  </ds:schemaRefs>
</ds:datastoreItem>
</file>

<file path=customXml/itemProps5.xml><?xml version="1.0" encoding="utf-8"?>
<ds:datastoreItem xmlns:ds="http://schemas.openxmlformats.org/officeDocument/2006/customXml" ds:itemID="{E7B5D00E-E979-42D7-AED0-DCA49A6E2746}">
  <ds:schemaRefs>
    <ds:schemaRef ds:uri="http://schemas.microsoft.com/sharepoint/v3/contenttype/forms"/>
  </ds:schemaRefs>
</ds:datastoreItem>
</file>

<file path=customXml/itemProps6.xml><?xml version="1.0" encoding="utf-8"?>
<ds:datastoreItem xmlns:ds="http://schemas.openxmlformats.org/officeDocument/2006/customXml" ds:itemID="{2ED15A88-2591-49FE-B1D3-B2993D8CCE8D}">
  <ds:schemaRefs>
    <ds:schemaRef ds:uri="http://schemas.microsoft.com/sharepoint/events"/>
  </ds:schemaRefs>
</ds:datastoreItem>
</file>

<file path=customXml/itemProps7.xml><?xml version="1.0" encoding="utf-8"?>
<ds:datastoreItem xmlns:ds="http://schemas.openxmlformats.org/officeDocument/2006/customXml" ds:itemID="{3E4631A5-8B0E-46DB-9CE0-5EA8401B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157</Pages>
  <Words>40299</Words>
  <Characters>226486</Characters>
  <Application>Microsoft Office Word</Application>
  <DocSecurity>0</DocSecurity>
  <Lines>4044</Lines>
  <Paragraphs>1144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 Advogados</Company>
  <LinksUpToDate>false</LinksUpToDate>
  <CharactersWithSpaces>265641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JBertanha@mayerbrown.com</dc:creator>
  <cp:keywords/>
  <dc:description/>
  <cp:lastModifiedBy>João Bertanha</cp:lastModifiedBy>
  <cp:revision>13</cp:revision>
  <cp:lastPrinted>2020-10-21T20:33:00Z</cp:lastPrinted>
  <dcterms:created xsi:type="dcterms:W3CDTF">2022-09-01T12:12:00Z</dcterms:created>
  <dcterms:modified xsi:type="dcterms:W3CDTF">2022-09-02T18:45:00Z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0x01010010468F30D6441C40B48E87F331A24636</vt:lpwstr>
  </property>
  <property fmtid="{D5CDD505-2E9C-101B-9397-08002B2CF9AE}" pid="3" name="iManageFooter">
    <vt:lpwstr>JUR_SP - 37111213v1 - 12767002.460462</vt:lpwstr>
  </property>
  <property fmtid="{D5CDD505-2E9C-101B-9397-08002B2CF9AE}" pid="4" name="_dlc_DocIdItemGuid">
    <vt:lpwstr>04adcf94-193d-47d1-8a2f-033d8423ed2c</vt:lpwstr>
  </property>
</Properties>
</file>
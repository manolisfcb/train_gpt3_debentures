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566A2148"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3459E6">
        <w:rPr>
          <w:rFonts w:ascii="Trebuchet MS" w:hAnsi="Trebuchet MS" w:cs="Arial"/>
          <w:b/>
          <w:bCs/>
          <w:sz w:val="20"/>
          <w:szCs w:val="20"/>
        </w:rPr>
        <w:t>8ª</w:t>
      </w:r>
      <w:r w:rsidR="006F395F" w:rsidRPr="00A43719">
        <w:rPr>
          <w:rFonts w:ascii="Trebuchet MS" w:hAnsi="Trebuchet MS" w:cs="Arial"/>
          <w:b/>
          <w:bCs/>
          <w:sz w:val="20"/>
          <w:szCs w:val="20"/>
        </w:rPr>
        <w:t xml:space="preserve"> </w:t>
      </w:r>
      <w:r w:rsidRPr="00A43719">
        <w:rPr>
          <w:rFonts w:ascii="Trebuchet MS" w:hAnsi="Trebuchet MS" w:cs="Arial"/>
          <w:b/>
          <w:bCs/>
          <w:sz w:val="20"/>
          <w:szCs w:val="20"/>
        </w:rPr>
        <w:t>(</w:t>
      </w:r>
      <w:r w:rsidR="003459E6">
        <w:rPr>
          <w:rFonts w:ascii="Trebuchet MS" w:hAnsi="Trebuchet MS" w:cs="Arial"/>
          <w:b/>
          <w:bCs/>
          <w:sz w:val="20"/>
          <w:szCs w:val="20"/>
        </w:rPr>
        <w:t>OITAVA</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003459E6"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14F5D31E" w:rsidR="008B73FF" w:rsidRPr="00A43719" w:rsidRDefault="003459E6" w:rsidP="00E31DF6">
      <w:pPr>
        <w:pStyle w:val="CM15"/>
        <w:spacing w:after="140" w:line="290" w:lineRule="auto"/>
        <w:jc w:val="center"/>
        <w:rPr>
          <w:rFonts w:ascii="Trebuchet MS" w:hAnsi="Trebuchet MS" w:cs="Arial"/>
          <w:b/>
          <w:sz w:val="20"/>
          <w:szCs w:val="20"/>
        </w:rPr>
      </w:pPr>
      <w:r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5AB16B69" w:rsidR="008B73FF" w:rsidRPr="00A43719" w:rsidRDefault="00790F04"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 xml:space="preserve">16 </w:t>
      </w:r>
      <w:r w:rsidR="008B73FF" w:rsidRPr="00A43719">
        <w:rPr>
          <w:rFonts w:ascii="Trebuchet MS" w:hAnsi="Trebuchet MS" w:cs="Arial"/>
          <w:sz w:val="20"/>
          <w:szCs w:val="20"/>
        </w:rPr>
        <w:t xml:space="preserve">de </w:t>
      </w:r>
      <w:r w:rsidR="003459E6">
        <w:rPr>
          <w:rFonts w:ascii="Trebuchet MS" w:hAnsi="Trebuchet MS"/>
          <w:sz w:val="20"/>
        </w:rPr>
        <w:t>maio</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0287F520" w14:textId="442DB117" w:rsidR="003459E6" w:rsidRPr="00A43719" w:rsidRDefault="003459E6" w:rsidP="003459E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8ª</w:t>
      </w:r>
      <w:r w:rsidRPr="00A43719">
        <w:rPr>
          <w:rFonts w:ascii="Trebuchet MS" w:hAnsi="Trebuchet MS" w:cs="Arial"/>
          <w:b/>
          <w:bCs/>
          <w:sz w:val="20"/>
          <w:szCs w:val="20"/>
        </w:rPr>
        <w:t xml:space="preserve"> (</w:t>
      </w:r>
      <w:r>
        <w:rPr>
          <w:rFonts w:ascii="Trebuchet MS" w:hAnsi="Trebuchet MS" w:cs="Arial"/>
          <w:b/>
          <w:bCs/>
          <w:sz w:val="20"/>
          <w:szCs w:val="20"/>
        </w:rPr>
        <w:t>OITAVA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Pr="003459E6">
        <w:rPr>
          <w:rFonts w:ascii="Trebuchet MS" w:hAnsi="Trebuchet MS" w:cs="Arial"/>
          <w:b/>
          <w:bCs/>
          <w:sz w:val="20"/>
          <w:szCs w:val="20"/>
        </w:rPr>
        <w:t xml:space="preserve">COMPANHIA ENERGÉTICA DO CEARÁ </w:t>
      </w:r>
      <w:r w:rsidR="006B7983">
        <w:rPr>
          <w:rFonts w:ascii="Trebuchet MS" w:hAnsi="Trebuchet MS" w:cs="Arial"/>
          <w:b/>
          <w:bCs/>
          <w:sz w:val="20"/>
          <w:szCs w:val="20"/>
        </w:rPr>
        <w:t>– COELCE</w:t>
      </w:r>
      <w:r w:rsidR="00702829">
        <w:rPr>
          <w:rFonts w:ascii="Trebuchet MS" w:hAnsi="Trebuchet MS" w:cs="Arial"/>
          <w:b/>
          <w:bCs/>
          <w:sz w:val="20"/>
          <w:szCs w:val="20"/>
        </w:rPr>
        <w:t xml:space="preserve"> </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039F0C8A" w:rsidR="008B73FF" w:rsidRPr="00A43719" w:rsidRDefault="003459E6"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3459E6">
        <w:rPr>
          <w:rFonts w:ascii="Trebuchet MS" w:hAnsi="Trebuchet MS" w:cs="Arial"/>
          <w:b/>
          <w:bCs/>
          <w:smallCaps/>
          <w:sz w:val="20"/>
          <w:szCs w:val="20"/>
        </w:rPr>
        <w:t xml:space="preserve">COMPANHIA ENERGÉTICA DO CEARÁ </w:t>
      </w:r>
      <w:r w:rsidR="006B7983">
        <w:rPr>
          <w:rFonts w:ascii="Trebuchet MS" w:hAnsi="Trebuchet MS" w:cs="Arial"/>
          <w:b/>
          <w:bCs/>
          <w:smallCaps/>
          <w:sz w:val="20"/>
          <w:szCs w:val="20"/>
        </w:rPr>
        <w:t>– COELCE</w:t>
      </w:r>
      <w:r w:rsidR="008B73FF"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w:t>
      </w:r>
      <w:r w:rsidR="006B7983">
        <w:rPr>
          <w:rFonts w:ascii="Trebuchet MS" w:hAnsi="Trebuchet MS" w:cs="Arial"/>
          <w:sz w:val="20"/>
          <w:szCs w:val="20"/>
        </w:rPr>
        <w:t>A</w:t>
      </w:r>
      <w:r w:rsidR="008D441F">
        <w:rPr>
          <w:rFonts w:ascii="Trebuchet MS" w:hAnsi="Trebuchet MS" w:cs="Arial"/>
          <w:sz w:val="20"/>
          <w:szCs w:val="20"/>
        </w:rPr>
        <w:t>",</w:t>
      </w:r>
      <w:r w:rsidR="008B73FF" w:rsidRPr="00A43719">
        <w:rPr>
          <w:rFonts w:ascii="Trebuchet MS" w:hAnsi="Trebuchet MS" w:cs="Arial"/>
          <w:sz w:val="20"/>
          <w:szCs w:val="20"/>
        </w:rPr>
        <w:t xml:space="preserve"> perante a Comissão de Valores Mobiliários (“</w:t>
      </w:r>
      <w:r w:rsidR="008B73FF" w:rsidRPr="00A43719">
        <w:rPr>
          <w:rFonts w:ascii="Trebuchet MS" w:hAnsi="Trebuchet MS" w:cs="Arial"/>
          <w:sz w:val="20"/>
          <w:szCs w:val="20"/>
          <w:u w:val="single"/>
        </w:rPr>
        <w:t>CVM</w:t>
      </w:r>
      <w:r w:rsidR="008B73FF" w:rsidRPr="00A43719">
        <w:rPr>
          <w:rFonts w:ascii="Trebuchet MS" w:hAnsi="Trebuchet MS" w:cs="Arial"/>
          <w:sz w:val="20"/>
          <w:szCs w:val="20"/>
        </w:rPr>
        <w:t xml:space="preserve">”) sob o código n.º </w:t>
      </w:r>
      <w:r w:rsidR="00DE4CB2" w:rsidRPr="00DE4CB2">
        <w:rPr>
          <w:rFonts w:ascii="Trebuchet MS" w:hAnsi="Trebuchet MS" w:cs="Arial"/>
          <w:sz w:val="20"/>
          <w:szCs w:val="20"/>
        </w:rPr>
        <w:t>14869</w:t>
      </w:r>
      <w:r w:rsidR="008B73FF" w:rsidRPr="00A43719">
        <w:rPr>
          <w:rFonts w:ascii="Trebuchet MS" w:hAnsi="Trebuchet MS" w:cs="Arial"/>
          <w:sz w:val="20"/>
          <w:szCs w:val="20"/>
        </w:rPr>
        <w:t xml:space="preserve">, com sede na Cidade </w:t>
      </w:r>
      <w:r>
        <w:rPr>
          <w:rFonts w:ascii="Trebuchet MS" w:hAnsi="Trebuchet MS" w:cs="Arial"/>
          <w:sz w:val="20"/>
          <w:szCs w:val="20"/>
        </w:rPr>
        <w:t>de Fortaleza</w:t>
      </w:r>
      <w:r w:rsidR="008B73FF" w:rsidRPr="00A43719">
        <w:rPr>
          <w:rFonts w:ascii="Trebuchet MS" w:hAnsi="Trebuchet MS" w:cs="Arial"/>
          <w:sz w:val="20"/>
          <w:szCs w:val="20"/>
        </w:rPr>
        <w:t xml:space="preserve">, Estado </w:t>
      </w:r>
      <w:r>
        <w:rPr>
          <w:rFonts w:ascii="Trebuchet MS" w:hAnsi="Trebuchet MS" w:cs="Arial"/>
          <w:sz w:val="20"/>
          <w:szCs w:val="20"/>
        </w:rPr>
        <w:t>do Ceará</w:t>
      </w:r>
      <w:r w:rsidR="008B73FF" w:rsidRPr="00A43719">
        <w:rPr>
          <w:rFonts w:ascii="Trebuchet MS" w:hAnsi="Trebuchet MS" w:cs="Arial"/>
          <w:sz w:val="20"/>
          <w:szCs w:val="20"/>
        </w:rPr>
        <w:t xml:space="preserve">, </w:t>
      </w:r>
      <w:r>
        <w:rPr>
          <w:rFonts w:ascii="Trebuchet MS" w:hAnsi="Trebuchet MS" w:cs="Arial"/>
          <w:sz w:val="20"/>
          <w:szCs w:val="20"/>
        </w:rPr>
        <w:t>Rua Padre Valdevino, 150</w:t>
      </w:r>
      <w:r w:rsidR="008B73FF" w:rsidRPr="00A43719">
        <w:rPr>
          <w:rFonts w:ascii="Trebuchet MS" w:hAnsi="Trebuchet MS" w:cs="Arial"/>
          <w:sz w:val="20"/>
          <w:szCs w:val="20"/>
        </w:rPr>
        <w:t xml:space="preserve">, CEP </w:t>
      </w:r>
      <w:r w:rsidR="000D46D5" w:rsidRPr="000D46D5">
        <w:rPr>
          <w:rFonts w:ascii="Trebuchet MS" w:hAnsi="Trebuchet MS" w:cs="Arial"/>
          <w:sz w:val="20"/>
          <w:szCs w:val="20"/>
        </w:rPr>
        <w:t>60.135-040</w:t>
      </w:r>
      <w:r w:rsidR="008B73FF"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w:t>
      </w:r>
      <w:r w:rsidR="008B73FF"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008B73FF" w:rsidRPr="00A43719">
        <w:rPr>
          <w:rFonts w:ascii="Trebuchet MS" w:hAnsi="Trebuchet MS" w:cs="Arial"/>
          <w:sz w:val="20"/>
          <w:szCs w:val="20"/>
        </w:rPr>
        <w:t xml:space="preserve">”) sob o n.º </w:t>
      </w:r>
      <w:r w:rsidR="000D46D5" w:rsidRPr="000D46D5">
        <w:rPr>
          <w:rFonts w:ascii="Trebuchet MS" w:hAnsi="Trebuchet MS" w:cs="Arial"/>
          <w:sz w:val="20"/>
          <w:szCs w:val="20"/>
        </w:rPr>
        <w:t>07.047.251/0001-70</w:t>
      </w:r>
      <w:r w:rsidR="008B73FF" w:rsidRPr="00A43719">
        <w:rPr>
          <w:rFonts w:ascii="Trebuchet MS" w:hAnsi="Trebuchet MS" w:cs="Arial"/>
          <w:sz w:val="20"/>
          <w:szCs w:val="20"/>
        </w:rPr>
        <w:t xml:space="preserve">, com seus atos constitutivos devidamente arquivados na Junta Comercial do Estado </w:t>
      </w:r>
      <w:r w:rsidR="000D46D5">
        <w:rPr>
          <w:rFonts w:ascii="Trebuchet MS" w:hAnsi="Trebuchet MS" w:cs="Arial"/>
          <w:sz w:val="20"/>
          <w:szCs w:val="20"/>
        </w:rPr>
        <w:t>do Ceará</w:t>
      </w:r>
      <w:r w:rsidR="008B73FF" w:rsidRPr="00A43719">
        <w:rPr>
          <w:rFonts w:ascii="Trebuchet MS" w:hAnsi="Trebuchet MS" w:cs="Arial"/>
          <w:sz w:val="20"/>
          <w:szCs w:val="20"/>
        </w:rPr>
        <w:t xml:space="preserve"> (“</w:t>
      </w:r>
      <w:r w:rsidR="008B73FF" w:rsidRPr="00A43719">
        <w:rPr>
          <w:rFonts w:ascii="Trebuchet MS" w:hAnsi="Trebuchet MS" w:cs="Arial"/>
          <w:sz w:val="20"/>
          <w:szCs w:val="20"/>
          <w:u w:val="single"/>
        </w:rPr>
        <w:t>JUCE</w:t>
      </w:r>
      <w:r w:rsidR="000D46D5">
        <w:rPr>
          <w:rFonts w:ascii="Trebuchet MS" w:hAnsi="Trebuchet MS" w:cs="Arial"/>
          <w:sz w:val="20"/>
          <w:szCs w:val="20"/>
          <w:u w:val="single"/>
        </w:rPr>
        <w:t>C</w:t>
      </w:r>
      <w:r w:rsidR="008B73FF" w:rsidRPr="00A43719">
        <w:rPr>
          <w:rFonts w:ascii="Trebuchet MS" w:hAnsi="Trebuchet MS" w:cs="Arial"/>
          <w:sz w:val="20"/>
          <w:szCs w:val="20"/>
        </w:rPr>
        <w:t xml:space="preserve">”) sob o NIRE n.º </w:t>
      </w:r>
      <w:r w:rsidR="00F95735" w:rsidRPr="00F95735">
        <w:rPr>
          <w:rFonts w:ascii="Trebuchet MS" w:hAnsi="Trebuchet MS" w:cs="Arial"/>
          <w:sz w:val="20"/>
          <w:szCs w:val="20"/>
        </w:rPr>
        <w:t>23300007891</w:t>
      </w:r>
      <w:r w:rsidR="008B73FF" w:rsidRPr="00A43719">
        <w:rPr>
          <w:rFonts w:ascii="Trebuchet MS" w:hAnsi="Trebuchet MS" w:cs="Arial"/>
          <w:sz w:val="20"/>
          <w:szCs w:val="20"/>
        </w:rPr>
        <w:t>, neste ato representada na forma do seu estatuto social (“</w:t>
      </w:r>
      <w:r w:rsidR="008B73FF" w:rsidRPr="00A43719">
        <w:rPr>
          <w:rFonts w:ascii="Trebuchet MS" w:hAnsi="Trebuchet MS" w:cs="Arial"/>
          <w:sz w:val="20"/>
          <w:szCs w:val="20"/>
          <w:u w:val="single"/>
        </w:rPr>
        <w:t>Emissora</w:t>
      </w:r>
      <w:r w:rsidR="008B73FF" w:rsidRPr="00A43719">
        <w:rPr>
          <w:rFonts w:ascii="Trebuchet MS" w:hAnsi="Trebuchet MS" w:cs="Arial"/>
          <w:sz w:val="20"/>
          <w:szCs w:val="20"/>
        </w:rPr>
        <w:t xml:space="preserve">”); </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07B0C88D"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r w:rsidR="00F57F81">
        <w:rPr>
          <w:rFonts w:ascii="Trebuchet MS" w:hAnsi="Trebuchet MS" w:cs="Trebuchet MS"/>
          <w:sz w:val="20"/>
          <w:szCs w:val="20"/>
        </w:rPr>
        <w:t xml:space="preserve"> </w:t>
      </w:r>
    </w:p>
    <w:p w14:paraId="2C353493" w14:textId="2FAF2F80"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0D46D5">
        <w:rPr>
          <w:rFonts w:ascii="Trebuchet MS" w:hAnsi="Trebuchet MS" w:cs="Arial"/>
          <w:i/>
          <w:sz w:val="20"/>
          <w:szCs w:val="20"/>
        </w:rPr>
        <w:t>8ª</w:t>
      </w:r>
      <w:r w:rsidRPr="00A43719">
        <w:rPr>
          <w:rFonts w:ascii="Trebuchet MS" w:hAnsi="Trebuchet MS" w:cs="Arial"/>
          <w:i/>
          <w:sz w:val="20"/>
          <w:szCs w:val="20"/>
        </w:rPr>
        <w:t xml:space="preserve"> (</w:t>
      </w:r>
      <w:r w:rsidR="00F57F81">
        <w:rPr>
          <w:rFonts w:ascii="Trebuchet MS" w:hAnsi="Trebuchet MS" w:cs="Arial"/>
          <w:i/>
          <w:sz w:val="20"/>
          <w:szCs w:val="20"/>
        </w:rPr>
        <w:t>Oitava</w:t>
      </w:r>
      <w:r w:rsidRPr="00A43719">
        <w:rPr>
          <w:rFonts w:ascii="Trebuchet MS" w:hAnsi="Trebuchet MS" w:cs="Arial"/>
          <w:i/>
          <w:sz w:val="20"/>
          <w:szCs w:val="20"/>
        </w:rPr>
        <w:t>)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C42EA9">
        <w:rPr>
          <w:rFonts w:ascii="Trebuchet MS" w:hAnsi="Trebuchet MS" w:cs="Arial"/>
          <w:i/>
          <w:sz w:val="20"/>
          <w:szCs w:val="20"/>
        </w:rPr>
        <w:t>Companhia Energética do Ceará</w:t>
      </w:r>
      <w:r w:rsidR="000910BC" w:rsidRPr="00A43719">
        <w:rPr>
          <w:rFonts w:ascii="Trebuchet MS" w:hAnsi="Trebuchet MS" w:cs="Arial"/>
          <w:i/>
          <w:sz w:val="20"/>
          <w:szCs w:val="20"/>
        </w:rPr>
        <w:t xml:space="preserve"> </w:t>
      </w:r>
      <w:r w:rsidR="001611F1">
        <w:rPr>
          <w:rFonts w:ascii="Trebuchet MS" w:hAnsi="Trebuchet MS" w:cs="Arial"/>
          <w:i/>
          <w:sz w:val="20"/>
          <w:szCs w:val="20"/>
        </w:rPr>
        <w:t>– COELCE</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38F98772"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940199">
        <w:rPr>
          <w:rFonts w:ascii="Trebuchet MS" w:hAnsi="Trebuchet MS"/>
          <w:szCs w:val="20"/>
          <w:lang w:val="pt-BR"/>
        </w:rPr>
        <w:t>16</w:t>
      </w:r>
      <w:r w:rsidR="00C50049">
        <w:rPr>
          <w:rFonts w:ascii="Trebuchet MS" w:hAnsi="Trebuchet MS"/>
          <w:szCs w:val="20"/>
          <w:lang w:val="pt-BR"/>
        </w:rPr>
        <w:t xml:space="preserve"> de </w:t>
      </w:r>
      <w:r w:rsidR="001611F1">
        <w:rPr>
          <w:rFonts w:ascii="Trebuchet MS" w:hAnsi="Trebuchet MS"/>
          <w:szCs w:val="20"/>
          <w:lang w:val="pt-BR"/>
        </w:rPr>
        <w:t>maio</w:t>
      </w:r>
      <w:r w:rsidR="00C50049">
        <w:rPr>
          <w:rFonts w:ascii="Trebuchet MS" w:hAnsi="Trebuchet MS"/>
          <w:szCs w:val="20"/>
          <w:lang w:val="pt-BR"/>
        </w:rPr>
        <w:t xml:space="preserve"> de </w:t>
      </w:r>
      <w:r w:rsidR="005954B5">
        <w:rPr>
          <w:rFonts w:ascii="Trebuchet MS" w:hAnsi="Trebuchet MS"/>
          <w:szCs w:val="20"/>
          <w:lang w:val="pt-BR"/>
        </w:rPr>
        <w:t>2022</w:t>
      </w:r>
      <w:r w:rsidR="000D46D5">
        <w:rPr>
          <w:rFonts w:ascii="Trebuchet MS" w:hAnsi="Trebuchet MS"/>
          <w:szCs w:val="20"/>
          <w:lang w:val="pt-BR"/>
        </w:rPr>
        <w:t xml:space="preserve"> </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0D46D5">
        <w:rPr>
          <w:rFonts w:ascii="Trebuchet MS" w:hAnsi="Trebuchet MS"/>
          <w:szCs w:val="20"/>
          <w:lang w:val="pt-BR"/>
        </w:rPr>
        <w:t>8</w:t>
      </w:r>
      <w:r w:rsidRPr="00A43719">
        <w:rPr>
          <w:rFonts w:ascii="Trebuchet MS" w:hAnsi="Trebuchet MS"/>
          <w:szCs w:val="20"/>
          <w:lang w:val="pt-BR"/>
        </w:rPr>
        <w:t>ª (</w:t>
      </w:r>
      <w:r w:rsidR="000D46D5">
        <w:rPr>
          <w:rFonts w:ascii="Trebuchet MS" w:hAnsi="Trebuchet MS"/>
          <w:szCs w:val="20"/>
          <w:lang w:val="pt-BR"/>
        </w:rPr>
        <w:t>oitava</w:t>
      </w:r>
      <w:r w:rsidRPr="00A43719">
        <w:rPr>
          <w:rFonts w:ascii="Trebuchet MS" w:hAnsi="Trebuchet MS"/>
          <w:szCs w:val="20"/>
          <w:lang w:val="pt-BR"/>
        </w:rPr>
        <w:t>)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0704ECBE" w:rsidR="008B73FF" w:rsidRPr="000D46D5" w:rsidRDefault="001A6A93" w:rsidP="000D46D5">
      <w:pPr>
        <w:pStyle w:val="Level2"/>
        <w:spacing w:before="140" w:after="240"/>
        <w:rPr>
          <w:rFonts w:ascii="Trebuchet MS" w:hAnsi="Trebuchet MS" w:cs="Arial"/>
          <w:caps/>
          <w:szCs w:val="20"/>
          <w:lang w:val="pt-BR"/>
        </w:rPr>
      </w:pPr>
      <w:r w:rsidRPr="00A43719">
        <w:rPr>
          <w:rFonts w:ascii="Trebuchet MS" w:hAnsi="Trebuchet MS" w:cs="Arial"/>
          <w:szCs w:val="20"/>
          <w:lang w:val="pt-BR"/>
        </w:rPr>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praticar todos os atos necessários para efetivar 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(ii)</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lastRenderedPageBreak/>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Escriturador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9A499A">
        <w:rPr>
          <w:rFonts w:ascii="Trebuchet MS" w:hAnsi="Trebuchet MS"/>
          <w:szCs w:val="20"/>
          <w:lang w:val="pt-BR"/>
        </w:rPr>
        <w:t>de Liquidação</w:t>
      </w:r>
      <w:r w:rsidR="009A499A" w:rsidRPr="00A43719">
        <w:rPr>
          <w:rFonts w:ascii="Trebuchet MS" w:hAnsi="Trebuchet MS"/>
          <w:szCs w:val="20"/>
          <w:lang w:val="pt-BR"/>
        </w:rPr>
        <w:t xml:space="preserve"> </w:t>
      </w:r>
      <w:r w:rsidR="008B73FF" w:rsidRPr="00A43719">
        <w:rPr>
          <w:rFonts w:ascii="Trebuchet MS" w:hAnsi="Trebuchet MS"/>
          <w:szCs w:val="20"/>
          <w:lang w:val="pt-BR"/>
        </w:rPr>
        <w:t>(conforme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dentre outros, podendo, para tanto, negociar e assinar os respectivos instrumentos de contratação e eventuais alterações em aditamentos</w:t>
      </w:r>
      <w:r w:rsidR="000D46D5">
        <w:rPr>
          <w:rFonts w:ascii="Trebuchet MS" w:hAnsi="Trebuchet MS"/>
          <w:szCs w:val="20"/>
          <w:lang w:val="pt-BR"/>
        </w:rPr>
        <w:t>.</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6EB7AAF7"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F95735">
        <w:rPr>
          <w:rFonts w:ascii="Trebuchet MS" w:hAnsi="Trebuchet MS" w:cs="Arial"/>
          <w:szCs w:val="20"/>
          <w:lang w:val="pt-BR"/>
        </w:rPr>
        <w:t>JUCEC</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627E03">
        <w:rPr>
          <w:rFonts w:ascii="Trebuchet MS" w:hAnsi="Trebuchet MS" w:cs="Arial"/>
          <w:bCs/>
          <w:szCs w:val="20"/>
          <w:lang w:val="pt-BR"/>
        </w:rPr>
        <w:t>Diário do Nordeste</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63694323"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00F95735">
        <w:rPr>
          <w:rFonts w:ascii="Trebuchet MS" w:hAnsi="Trebuchet MS" w:cs="Arial"/>
          <w:bCs/>
          <w:szCs w:val="20"/>
          <w:lang w:val="pt-BR"/>
        </w:rPr>
        <w:t>JUCEC</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F95735">
        <w:rPr>
          <w:rFonts w:ascii="Trebuchet MS" w:hAnsi="Trebuchet MS" w:cs="Arial"/>
          <w:bCs/>
          <w:szCs w:val="20"/>
          <w:lang w:val="pt-BR"/>
        </w:rPr>
        <w:t>JUCEC</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p>
    <w:p w14:paraId="75693826" w14:textId="70257A95"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r w:rsidR="00E9089E" w:rsidRPr="002C1C61">
        <w:rPr>
          <w:rFonts w:ascii="Trebuchet MS" w:hAnsi="Trebuchet MS" w:cs="Arial"/>
          <w:i/>
          <w:iCs/>
          <w:szCs w:val="20"/>
          <w:lang w:val="pt-BR"/>
        </w:rPr>
        <w:t>Bookbuilding</w:t>
      </w:r>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6C645B">
        <w:rPr>
          <w:rFonts w:ascii="Trebuchet MS" w:hAnsi="Trebuchet MS" w:cs="Arial"/>
          <w:szCs w:val="20"/>
          <w:lang w:val="pt-BR"/>
        </w:rPr>
        <w:t xml:space="preserve"> </w:t>
      </w:r>
      <w:r w:rsidR="006C645B" w:rsidRPr="006C645B">
        <w:rPr>
          <w:rFonts w:ascii="Trebuchet MS" w:hAnsi="Trebuchet MS" w:cs="Arial"/>
          <w:szCs w:val="20"/>
          <w:lang w:val="pt-BR"/>
        </w:rPr>
        <w:t>ou de aprovação pela Assembleia Geral de Debenturistas (conforme abaixo definido)</w:t>
      </w:r>
      <w:r w:rsidR="004F64B6">
        <w:rPr>
          <w:rFonts w:ascii="Trebuchet MS" w:hAnsi="Trebuchet MS" w:cs="Arial"/>
          <w:szCs w:val="20"/>
          <w:lang w:val="pt-BR"/>
        </w:rPr>
        <w:t>.</w:t>
      </w:r>
      <w:r w:rsidR="0003143D">
        <w:rPr>
          <w:rFonts w:ascii="Trebuchet MS" w:hAnsi="Trebuchet MS" w:cs="Arial"/>
          <w:szCs w:val="20"/>
          <w:lang w:val="pt-BR"/>
        </w:rPr>
        <w:t xml:space="preserve"> </w:t>
      </w:r>
    </w:p>
    <w:p w14:paraId="18389BDB" w14:textId="7C5FD62F"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7" w:name="_DV_M22"/>
      <w:bookmarkEnd w:id="17"/>
      <w:r w:rsidRPr="00A43719">
        <w:rPr>
          <w:rFonts w:ascii="Trebuchet MS" w:hAnsi="Trebuchet MS" w:cs="Arial"/>
          <w:szCs w:val="20"/>
          <w:lang w:val="pt-BR"/>
        </w:rPr>
        <w:t xml:space="preserve">A Emissora deverá entregar ao Agente Fiduciário, no prazo de até 5 (cinco) Dias Úteis contados da data do efetivo registro, 1 (uma) cópia eletrônica (PDF), contendo a chancela de registro da </w:t>
      </w:r>
      <w:r w:rsidR="00F95735">
        <w:rPr>
          <w:rFonts w:ascii="Trebuchet MS" w:hAnsi="Trebuchet MS" w:cs="Arial"/>
          <w:bCs/>
          <w:szCs w:val="20"/>
          <w:lang w:val="pt-BR"/>
        </w:rPr>
        <w:t>JUCEC</w:t>
      </w:r>
      <w:r w:rsidRPr="00A43719">
        <w:rPr>
          <w:rFonts w:ascii="Trebuchet MS" w:hAnsi="Trebuchet MS" w:cs="Arial"/>
          <w:szCs w:val="20"/>
          <w:lang w:val="pt-BR"/>
        </w:rPr>
        <w:t xml:space="preserve">, do respectivo documento e eventuais aditamentos inscritos na </w:t>
      </w:r>
      <w:r w:rsidR="00F95735">
        <w:rPr>
          <w:rFonts w:ascii="Trebuchet MS" w:hAnsi="Trebuchet MS" w:cs="Arial"/>
          <w:bCs/>
          <w:szCs w:val="20"/>
          <w:lang w:val="pt-BR"/>
        </w:rPr>
        <w:t>JUCEC</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Comunicação de 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8" w:name="_Ref427660936"/>
      <w:r w:rsidRPr="006B7375">
        <w:rPr>
          <w:rFonts w:ascii="Trebuchet MS" w:hAnsi="Trebuchet MS"/>
          <w:szCs w:val="20"/>
          <w:lang w:val="pt-BR"/>
        </w:rPr>
        <w:lastRenderedPageBreak/>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8"/>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19" w:name="_DV_M23"/>
      <w:bookmarkEnd w:id="19"/>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0" w:name="_DV_M24"/>
      <w:bookmarkEnd w:id="20"/>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7F3E7EE4"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627E03">
        <w:rPr>
          <w:rFonts w:ascii="Trebuchet MS" w:hAnsi="Trebuchet MS"/>
          <w:bCs/>
          <w:szCs w:val="20"/>
          <w:lang w:val="pt-PT"/>
        </w:rPr>
        <w:t xml:space="preserve">1.319 de 25 de abril </w:t>
      </w:r>
      <w:r w:rsidR="007436C1">
        <w:rPr>
          <w:rFonts w:ascii="Trebuchet MS" w:hAnsi="Trebuchet MS"/>
          <w:bCs/>
          <w:szCs w:val="20"/>
          <w:lang w:val="pt-PT"/>
        </w:rPr>
        <w:t>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627E03">
        <w:rPr>
          <w:rFonts w:ascii="Trebuchet MS" w:hAnsi="Trebuchet MS"/>
          <w:szCs w:val="20"/>
          <w:lang w:val="pt-BR"/>
        </w:rPr>
        <w:t>26 de abril</w:t>
      </w:r>
      <w:r w:rsidR="00275454">
        <w:rPr>
          <w:rFonts w:ascii="Trebuchet MS" w:hAnsi="Trebuchet MS"/>
          <w:szCs w:val="20"/>
          <w:lang w:val="pt-BR"/>
        </w:rPr>
        <w:t xml:space="preserve">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p>
    <w:p w14:paraId="7FDEEA28" w14:textId="77777777" w:rsidR="008B73FF" w:rsidRPr="00C04A24" w:rsidRDefault="008B73FF" w:rsidP="00E31DF6">
      <w:pPr>
        <w:pStyle w:val="Level1"/>
        <w:keepNext w:val="0"/>
        <w:spacing w:before="140" w:after="240"/>
        <w:jc w:val="center"/>
        <w:rPr>
          <w:rFonts w:ascii="Trebuchet MS" w:hAnsi="Trebuchet MS"/>
          <w:caps/>
          <w:sz w:val="20"/>
        </w:rPr>
      </w:pPr>
      <w:r w:rsidRPr="00C04A24">
        <w:rPr>
          <w:rFonts w:ascii="Trebuchet MS" w:hAnsi="Trebuchet MS"/>
          <w:caps/>
          <w:sz w:val="20"/>
        </w:rPr>
        <w:t>CLÁUSULA TERCEIRA – OBJETO SOCIAL</w:t>
      </w:r>
    </w:p>
    <w:p w14:paraId="25CA00F6" w14:textId="57CDE63F" w:rsidR="008B73FF" w:rsidRPr="00275454" w:rsidRDefault="008B73FF" w:rsidP="00E31DF6">
      <w:pPr>
        <w:pStyle w:val="Level2"/>
        <w:spacing w:before="140" w:after="240"/>
        <w:rPr>
          <w:rFonts w:ascii="Trebuchet MS" w:hAnsi="Trebuchet MS" w:cs="Arial"/>
          <w:szCs w:val="20"/>
          <w:lang w:val="pt-BR"/>
        </w:rPr>
      </w:pPr>
      <w:r w:rsidRPr="00C04A24">
        <w:rPr>
          <w:rFonts w:ascii="Trebuchet MS" w:hAnsi="Trebuchet MS" w:cs="Arial"/>
          <w:szCs w:val="20"/>
          <w:lang w:val="pt-BR"/>
        </w:rPr>
        <w:t xml:space="preserve">A Emissora tem por objeto social: </w:t>
      </w:r>
      <w:r w:rsidRPr="00275454">
        <w:rPr>
          <w:rFonts w:ascii="Trebuchet MS" w:hAnsi="Trebuchet MS" w:cs="Arial"/>
          <w:szCs w:val="20"/>
          <w:lang w:val="pt-BR"/>
        </w:rPr>
        <w:t xml:space="preserve">(i) </w:t>
      </w:r>
      <w:r w:rsidR="00275454" w:rsidRPr="00275454">
        <w:rPr>
          <w:rFonts w:ascii="Trebuchet MS" w:hAnsi="Trebuchet MS" w:cs="Arial"/>
          <w:szCs w:val="20"/>
          <w:lang w:val="pt-BR"/>
        </w:rPr>
        <w:t>a produção, transmissão, distribuição e comercialização de energia elétrica, execução de serviços correlatos que lhes venham a ser concedidos ou autorizados por qualquer título de direito, e o desenvolvimento de atividades associadas aos serviços, bem como a celebração de atos de comércio decorrentes dessas atividades</w:t>
      </w:r>
      <w:r w:rsidR="00875CD0" w:rsidRPr="00C04A24">
        <w:rPr>
          <w:rFonts w:ascii="Trebuchet MS" w:hAnsi="Trebuchet MS" w:cs="Arial"/>
          <w:szCs w:val="20"/>
          <w:lang w:val="pt-BR"/>
        </w:rPr>
        <w:t xml:space="preserve">; </w:t>
      </w:r>
      <w:r w:rsidR="00875CD0" w:rsidRPr="00275454">
        <w:rPr>
          <w:rFonts w:ascii="Trebuchet MS" w:hAnsi="Trebuchet MS" w:cs="Arial"/>
          <w:szCs w:val="20"/>
          <w:lang w:val="pt-BR"/>
        </w:rPr>
        <w:t>(ii)</w:t>
      </w:r>
      <w:r w:rsidR="00875CD0" w:rsidRPr="00C04A24">
        <w:rPr>
          <w:rFonts w:ascii="Trebuchet MS" w:hAnsi="Trebuchet MS" w:cs="Arial"/>
          <w:szCs w:val="20"/>
          <w:lang w:val="pt-BR"/>
        </w:rPr>
        <w:t xml:space="preserve"> </w:t>
      </w:r>
      <w:r w:rsidR="00275454" w:rsidRPr="00275454">
        <w:rPr>
          <w:rFonts w:ascii="Trebuchet MS" w:hAnsi="Trebuchet MS" w:cs="Arial"/>
          <w:szCs w:val="20"/>
          <w:lang w:val="pt-BR"/>
        </w:rPr>
        <w:t>a realização de estudos, planejamentos, projetos, construção e operação de sistemas de produção, transformação, transporte e armazenamento, distribuição e comércio de energia de qualquer origem ou natureza, na forma de concessão, autorização e permissão que lhes forem outorgados, com jurisdição na área territorial do Estado do Ceará, e outras áreas definidas pelo Poder Concedente</w:t>
      </w:r>
      <w:r w:rsidR="00875CD0" w:rsidRPr="00C04A24">
        <w:rPr>
          <w:rFonts w:ascii="Trebuchet MS" w:hAnsi="Trebuchet MS" w:cs="Arial"/>
          <w:szCs w:val="20"/>
          <w:lang w:val="pt-BR"/>
        </w:rPr>
        <w:t xml:space="preserve">; </w:t>
      </w:r>
      <w:r w:rsidR="00645065" w:rsidRPr="00275454">
        <w:rPr>
          <w:rFonts w:ascii="Trebuchet MS" w:hAnsi="Trebuchet MS" w:cs="Arial"/>
          <w:szCs w:val="20"/>
          <w:lang w:val="pt-BR"/>
        </w:rPr>
        <w:t>(iii)</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o estudo, projeto e execução de planos e programas de pesquisa e desenvolvimento de novas fontes de energia, em especial as renováveis, ações que desenvolverá diretamente ou em cooperação com outras instituições</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(iv)</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 xml:space="preserve">o estudo, a </w:t>
      </w:r>
      <w:r w:rsidR="00275454" w:rsidRPr="00275454">
        <w:rPr>
          <w:rFonts w:ascii="Trebuchet MS" w:hAnsi="Trebuchet MS" w:cs="Arial"/>
          <w:szCs w:val="20"/>
          <w:lang w:val="pt-BR"/>
        </w:rPr>
        <w:lastRenderedPageBreak/>
        <w:t>elaboração e execução, no setor de energia, de planos e programas de desenvolvimento econômico e social em regiões de interesse da comunidade e da companhia, diretamente ou em colaboração com órgãos estatais ou privados, podendo, também, fornecer dados, informações e assistência técnica à iniciativa pública ou privada que revele empenho em implantar atividades econômicas e sociais necessárias ao desenvolvimento</w:t>
      </w:r>
      <w:r w:rsidR="00645065" w:rsidRPr="00C04A24">
        <w:rPr>
          <w:rFonts w:ascii="Trebuchet MS" w:hAnsi="Trebuchet MS" w:cs="Arial"/>
          <w:szCs w:val="20"/>
          <w:lang w:val="pt-BR"/>
        </w:rPr>
        <w:t>;</w:t>
      </w:r>
      <w:r w:rsidR="00275454">
        <w:rPr>
          <w:rFonts w:ascii="Trebuchet MS" w:hAnsi="Trebuchet MS" w:cs="Arial"/>
          <w:szCs w:val="20"/>
          <w:lang w:val="pt-BR"/>
        </w:rPr>
        <w:t xml:space="preserve"> e</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(v)</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a prática de demais atos que se fizerem necessários ao objeto social, bem como a participação no capital social de outras companhias no Brasil ou no exterior, cujas finalidades sejam a exploração de serviços públicos de energia elétrica, incluindo os ligados à produção, geração, transmissão e distribuição</w:t>
      </w:r>
      <w:r w:rsidR="00645065" w:rsidRPr="00C04A24">
        <w:rPr>
          <w:rFonts w:ascii="Trebuchet MS" w:hAnsi="Trebuchet MS" w:cs="Arial"/>
          <w:szCs w:val="20"/>
          <w:lang w:val="pt-BR"/>
        </w:rPr>
        <w:t>.</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0" w:name="_Ref459767256"/>
      <w:r w:rsidRPr="00A43719">
        <w:rPr>
          <w:rFonts w:ascii="Trebuchet MS" w:hAnsi="Trebuchet MS"/>
          <w:caps/>
          <w:sz w:val="20"/>
        </w:rPr>
        <w:t>CLÁUSULA QUARTA – DESTINAÇÃO DOS RECURSOS</w:t>
      </w:r>
      <w:bookmarkEnd w:id="30"/>
    </w:p>
    <w:p w14:paraId="2716E9E6" w14:textId="09CBE485"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D22289">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083AA425" w:rsidR="004E4F6D" w:rsidRPr="007F687E" w:rsidRDefault="00627E03">
            <w:pPr>
              <w:widowControl/>
              <w:spacing w:before="140" w:after="240" w:line="280" w:lineRule="exact"/>
              <w:jc w:val="both"/>
              <w:rPr>
                <w:rFonts w:ascii="Trebuchet MS" w:hAnsi="Trebuchet MS" w:cs="Arial"/>
                <w:sz w:val="20"/>
                <w:szCs w:val="20"/>
              </w:rPr>
            </w:pPr>
            <w:r>
              <w:rPr>
                <w:rFonts w:ascii="Trebuchet MS" w:eastAsiaTheme="minorHAnsi" w:hAnsi="Trebuchet MS" w:cs="ArialMT"/>
                <w:sz w:val="20"/>
                <w:szCs w:val="20"/>
              </w:rPr>
              <w:t>Expansão, Renovação ou Melhoria da Infraestrutura de Distribuição de Energia Elétrica, não incluídos os investimentos em obras do Programa “LUZ PARA TODOS” ou com Participação Financeira de Terceiros, constantes do Plano de Desenvolvimento da Distribuição - PDD de referência, apresentado à ANEEL no Ano Base (A) de 2021 ("</w:t>
            </w:r>
            <w:r>
              <w:rPr>
                <w:rFonts w:ascii="Trebuchet MS" w:eastAsiaTheme="minorHAnsi" w:hAnsi="Trebuchet MS" w:cs="ArialMT"/>
                <w:sz w:val="20"/>
                <w:szCs w:val="20"/>
                <w:u w:val="single"/>
              </w:rPr>
              <w:t>Projeto</w:t>
            </w:r>
            <w:r>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6CDA2CBB"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Janeiro de 2021</w:t>
            </w:r>
            <w:r w:rsidR="00B00EEB">
              <w:rPr>
                <w:rFonts w:ascii="Trebuchet MS" w:hAnsi="Trebuchet MS"/>
                <w:lang w:val="pt-BR"/>
              </w:rPr>
              <w:t>.</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08F2FBFF"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Obras em andamento</w:t>
            </w:r>
            <w:r w:rsidR="00B00EEB">
              <w:rPr>
                <w:rFonts w:ascii="Trebuchet MS" w:hAnsi="Trebuchet MS"/>
                <w:lang w:val="pt-BR"/>
              </w:rPr>
              <w:t>.</w:t>
            </w:r>
          </w:p>
        </w:tc>
      </w:tr>
      <w:tr w:rsidR="007436C1" w:rsidRPr="007F687E" w14:paraId="029D08A0" w14:textId="77777777" w:rsidTr="00D22289">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6CBA1510" w:rsidR="007436C1" w:rsidRPr="007F687E" w:rsidRDefault="00627E03"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Estimado para dezembro de 2022</w:t>
            </w:r>
            <w:r w:rsidR="00B00EEB">
              <w:rPr>
                <w:rFonts w:ascii="Trebuchet MS" w:hAnsi="Trebuchet MS"/>
                <w:lang w:val="pt-BR"/>
              </w:rPr>
              <w:t>.</w:t>
            </w:r>
          </w:p>
        </w:tc>
      </w:tr>
      <w:tr w:rsidR="007436C1" w:rsidRPr="007F687E" w14:paraId="091CFEFC" w14:textId="77777777" w:rsidTr="00D22289">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Volume de recursos financeiros destinados para a realização do Projeto</w:t>
            </w:r>
          </w:p>
        </w:tc>
        <w:tc>
          <w:tcPr>
            <w:tcW w:w="5103" w:type="dxa"/>
          </w:tcPr>
          <w:p w14:paraId="5DD680ED" w14:textId="202D89DC" w:rsidR="007436C1" w:rsidRPr="007F687E" w:rsidRDefault="00627E03" w:rsidP="007436C1">
            <w:pPr>
              <w:pStyle w:val="Level2"/>
              <w:numPr>
                <w:ilvl w:val="0"/>
                <w:numId w:val="0"/>
              </w:numPr>
              <w:spacing w:before="140" w:after="240" w:line="280" w:lineRule="exact"/>
              <w:jc w:val="both"/>
              <w:rPr>
                <w:rFonts w:ascii="Trebuchet MS" w:hAnsi="Trebuchet MS" w:cs="Arial"/>
                <w:szCs w:val="20"/>
                <w:lang w:val="pt-BR"/>
              </w:rPr>
            </w:pPr>
            <w:r w:rsidRPr="00627E03">
              <w:rPr>
                <w:rFonts w:ascii="Trebuchet MS" w:hAnsi="Trebuchet MS"/>
                <w:lang w:val="pt-BR"/>
              </w:rPr>
              <w:t>R$1.950.200.738,76 (um bilhão novecentos e cinquenta milhões duzentos mil setecentos e trinta e oito reais e setenta e seis centavos.</w:t>
            </w:r>
          </w:p>
        </w:tc>
      </w:tr>
      <w:tr w:rsidR="007436C1" w:rsidRPr="007F687E" w14:paraId="6C673AB5" w14:textId="77777777" w:rsidTr="00D22289">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Valor das Debêntures que será destinado ao Projeto</w:t>
            </w:r>
          </w:p>
        </w:tc>
        <w:tc>
          <w:tcPr>
            <w:tcW w:w="5103" w:type="dxa"/>
          </w:tcPr>
          <w:p w14:paraId="0AB56819" w14:textId="0082D212"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R$</w:t>
            </w:r>
            <w:r w:rsidR="00275454">
              <w:rPr>
                <w:rFonts w:ascii="Trebuchet MS" w:hAnsi="Trebuchet MS"/>
                <w:lang w:val="pt-BR"/>
              </w:rPr>
              <w:t>600</w:t>
            </w:r>
            <w:r>
              <w:rPr>
                <w:rFonts w:ascii="Trebuchet MS" w:hAnsi="Trebuchet MS"/>
                <w:lang w:val="pt-BR"/>
              </w:rPr>
              <w:t>.000.000,00 (</w:t>
            </w:r>
            <w:r w:rsidR="00275454">
              <w:rPr>
                <w:rFonts w:ascii="Trebuchet MS" w:hAnsi="Trebuchet MS"/>
                <w:lang w:val="pt-BR"/>
              </w:rPr>
              <w:t>seiscentos</w:t>
            </w:r>
            <w:r>
              <w:rPr>
                <w:rFonts w:ascii="Trebuchet MS" w:hAnsi="Trebuchet MS"/>
                <w:lang w:val="pt-BR"/>
              </w:rPr>
              <w:t xml:space="preserve"> milhões de reais)</w:t>
            </w:r>
            <w:r>
              <w:rPr>
                <w:rFonts w:ascii="Trebuchet MS" w:eastAsiaTheme="minorHAnsi" w:hAnsi="Trebuchet MS" w:cs="ArialMT"/>
                <w:szCs w:val="20"/>
                <w:lang w:val="pt-BR"/>
              </w:rPr>
              <w:t>.</w:t>
            </w:r>
          </w:p>
        </w:tc>
      </w:tr>
      <w:tr w:rsidR="007436C1" w:rsidRPr="007F687E" w14:paraId="1866B8CD" w14:textId="77777777" w:rsidTr="00D22289">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lastRenderedPageBreak/>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ao Projeto que ocorreram em prazo igual ou inferior a 24 (vinte e quatro) meses contados da divulgação da Comunicação de Encerramento.</w:t>
            </w:r>
          </w:p>
        </w:tc>
      </w:tr>
      <w:tr w:rsidR="007436C1" w:rsidRPr="007F687E" w14:paraId="79A9ACA1" w14:textId="77777777" w:rsidTr="00D22289">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Percentual dos recursos financeiros necessários ao Projeto provenientes das Debêntures </w:t>
            </w:r>
          </w:p>
        </w:tc>
        <w:tc>
          <w:tcPr>
            <w:tcW w:w="5103" w:type="dxa"/>
          </w:tcPr>
          <w:p w14:paraId="34ECC0B5" w14:textId="4292458C"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00627E03">
              <w:rPr>
                <w:rFonts w:ascii="Trebuchet MS" w:eastAsiaTheme="minorHAnsi" w:hAnsi="Trebuchet MS" w:cs="ArialMT"/>
                <w:szCs w:val="20"/>
                <w:lang w:val="pt-BR"/>
              </w:rPr>
              <w:t>31</w:t>
            </w:r>
            <w:r w:rsidRPr="00A064CB">
              <w:rPr>
                <w:rFonts w:ascii="Trebuchet MS" w:eastAsiaTheme="minorHAnsi" w:hAnsi="Trebuchet MS" w:cs="ArialMT"/>
                <w:szCs w:val="20"/>
                <w:lang w:val="pt-BR"/>
              </w:rPr>
              <w:t>% (</w:t>
            </w:r>
            <w:r w:rsidR="00627E03">
              <w:rPr>
                <w:rFonts w:ascii="Trebuchet MS" w:eastAsiaTheme="minorHAnsi" w:hAnsi="Trebuchet MS" w:cs="ArialMT"/>
                <w:szCs w:val="20"/>
                <w:lang w:val="pt-BR"/>
              </w:rPr>
              <w:t xml:space="preserve">trinta e um </w:t>
            </w:r>
            <w:r w:rsidRPr="00A064CB">
              <w:rPr>
                <w:rFonts w:ascii="Trebuchet MS" w:eastAsiaTheme="minorHAnsi" w:hAnsi="Trebuchet MS" w:cs="ArialMT"/>
                <w:szCs w:val="20"/>
                <w:lang w:val="pt-BR"/>
              </w:rPr>
              <w:t>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619E3190"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r w:rsidRPr="00A43719">
        <w:rPr>
          <w:rFonts w:ascii="Trebuchet MS" w:hAnsi="Trebuchet MS" w:cs="Arial"/>
          <w:b/>
          <w:szCs w:val="20"/>
        </w:rPr>
        <w:t xml:space="preserve">Valor Total da Emissão </w:t>
      </w:r>
    </w:p>
    <w:p w14:paraId="658FEA00" w14:textId="74787BAE"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275454">
        <w:rPr>
          <w:rFonts w:ascii="Trebuchet MS" w:hAnsi="Trebuchet MS"/>
          <w:szCs w:val="20"/>
          <w:lang w:val="pt-BR"/>
        </w:rPr>
        <w:t>600</w:t>
      </w:r>
      <w:r w:rsidR="00530381" w:rsidRPr="00530381">
        <w:rPr>
          <w:rFonts w:ascii="Trebuchet MS" w:hAnsi="Trebuchet MS"/>
          <w:szCs w:val="20"/>
          <w:lang w:val="pt-BR"/>
        </w:rPr>
        <w:t>.000.000,00 (</w:t>
      </w:r>
      <w:r w:rsidR="00275454">
        <w:rPr>
          <w:rFonts w:ascii="Trebuchet MS" w:hAnsi="Trebuchet MS"/>
          <w:szCs w:val="20"/>
          <w:lang w:val="pt-BR"/>
        </w:rPr>
        <w:t>seiscentos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r w:rsidRPr="00A43719">
        <w:rPr>
          <w:rFonts w:ascii="Trebuchet MS" w:hAnsi="Trebuchet MS" w:cs="Arial"/>
          <w:b/>
          <w:szCs w:val="20"/>
        </w:rPr>
        <w:t xml:space="preserve">Valor Nominal Unitário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1" w:name="_Ref420335418"/>
      <w:r w:rsidRPr="00A43719">
        <w:rPr>
          <w:rFonts w:ascii="Trebuchet MS" w:hAnsi="Trebuchet MS" w:cs="Arial"/>
          <w:b/>
          <w:szCs w:val="20"/>
          <w:lang w:val="pt-BR"/>
        </w:rPr>
        <w:t>Data de Emissão</w:t>
      </w:r>
      <w:bookmarkEnd w:id="31"/>
      <w:r w:rsidRPr="00A43719">
        <w:rPr>
          <w:rFonts w:ascii="Trebuchet MS" w:hAnsi="Trebuchet MS" w:cs="Arial"/>
          <w:b/>
          <w:szCs w:val="20"/>
          <w:lang w:val="pt-BR"/>
        </w:rPr>
        <w:t xml:space="preserve"> </w:t>
      </w:r>
    </w:p>
    <w:p w14:paraId="6D9FC300" w14:textId="567E4E7A"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386CFB">
        <w:rPr>
          <w:rFonts w:ascii="Trebuchet MS" w:hAnsi="Trebuchet MS"/>
          <w:lang w:val="pt-BR"/>
        </w:rPr>
        <w:t>15</w:t>
      </w:r>
      <w:r w:rsidR="00386CFB" w:rsidRPr="009549FE">
        <w:rPr>
          <w:rFonts w:ascii="Trebuchet MS" w:hAnsi="Trebuchet MS"/>
          <w:lang w:val="pt-BR"/>
        </w:rPr>
        <w:t xml:space="preserve"> </w:t>
      </w:r>
      <w:r w:rsidR="00253E51" w:rsidRPr="009549FE">
        <w:rPr>
          <w:rFonts w:ascii="Trebuchet MS" w:hAnsi="Trebuchet MS"/>
          <w:lang w:val="pt-BR"/>
        </w:rPr>
        <w:t xml:space="preserve">de </w:t>
      </w:r>
      <w:r w:rsidR="00275454">
        <w:rPr>
          <w:rFonts w:ascii="Trebuchet MS" w:hAnsi="Trebuchet MS"/>
          <w:lang w:val="pt-BR"/>
        </w:rPr>
        <w:t>maio</w:t>
      </w:r>
      <w:r w:rsidR="00530381" w:rsidRPr="009549FE">
        <w:rPr>
          <w:rFonts w:ascii="Trebuchet MS" w:hAnsi="Trebuchet MS"/>
          <w:lang w:val="pt-BR"/>
        </w:rPr>
        <w:t xml:space="preserve"> </w:t>
      </w:r>
      <w:r w:rsidR="00253E51" w:rsidRPr="009549FE">
        <w:rPr>
          <w:rFonts w:ascii="Trebuchet MS" w:hAnsi="Trebuchet MS"/>
          <w:lang w:val="pt-BR"/>
        </w:rPr>
        <w:t xml:space="preserve">de </w:t>
      </w:r>
      <w:r w:rsidR="00530381" w:rsidRPr="009549FE">
        <w:rPr>
          <w:rFonts w:ascii="Trebuchet MS" w:hAnsi="Trebuchet MS"/>
          <w:lang w:val="pt-BR"/>
        </w:rPr>
        <w:t>202</w:t>
      </w:r>
      <w:r w:rsidR="001939E7" w:rsidRPr="009549FE">
        <w:rPr>
          <w:rFonts w:ascii="Trebuchet MS" w:hAnsi="Trebuchet MS"/>
          <w:lang w:val="pt-BR"/>
        </w:rPr>
        <w:t>2</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7051E180" w:rsidR="00DC605F" w:rsidRPr="002406D9" w:rsidRDefault="008B73FF" w:rsidP="0037724F">
      <w:pPr>
        <w:pStyle w:val="Level3"/>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t xml:space="preserve">A presente Emissão representa a </w:t>
      </w:r>
      <w:r w:rsidR="00275454">
        <w:rPr>
          <w:rFonts w:ascii="Trebuchet MS" w:hAnsi="Trebuchet MS" w:cs="Arial"/>
          <w:szCs w:val="20"/>
          <w:lang w:val="pt-BR"/>
        </w:rPr>
        <w:t>8</w:t>
      </w:r>
      <w:r w:rsidRPr="00A43719">
        <w:rPr>
          <w:rFonts w:ascii="Trebuchet MS" w:hAnsi="Trebuchet MS" w:cs="Arial"/>
          <w:szCs w:val="20"/>
          <w:lang w:val="pt-BR"/>
        </w:rPr>
        <w:t>ª (</w:t>
      </w:r>
      <w:r w:rsidR="00275454">
        <w:rPr>
          <w:rFonts w:ascii="Trebuchet MS" w:hAnsi="Trebuchet MS" w:cs="Arial"/>
          <w:szCs w:val="20"/>
          <w:lang w:val="pt-BR"/>
        </w:rPr>
        <w:t>oitava</w:t>
      </w:r>
      <w:r w:rsidRPr="00A43719">
        <w:rPr>
          <w:rFonts w:ascii="Trebuchet MS" w:hAnsi="Trebuchet MS" w:cs="Arial"/>
          <w:szCs w:val="20"/>
          <w:lang w:val="pt-BR"/>
        </w:rPr>
        <w:t xml:space="preserve">) emissão de debêntures da Emissora. </w:t>
      </w:r>
      <w:bookmarkStart w:id="32" w:name="_Ref420334827"/>
    </w:p>
    <w:p w14:paraId="0E52B458" w14:textId="2CE28B16" w:rsidR="008B73FF" w:rsidRPr="00A43719" w:rsidRDefault="008B73FF" w:rsidP="0037724F">
      <w:pPr>
        <w:pStyle w:val="Level2"/>
        <w:keepNext/>
        <w:keepLines/>
        <w:spacing w:before="140" w:after="240"/>
        <w:rPr>
          <w:rFonts w:ascii="Trebuchet MS" w:hAnsi="Trebuchet MS" w:cs="Arial"/>
          <w:b/>
          <w:szCs w:val="20"/>
        </w:rPr>
      </w:pPr>
      <w:r w:rsidRPr="00264548">
        <w:rPr>
          <w:rFonts w:ascii="Trebuchet MS" w:hAnsi="Trebuchet MS" w:cs="Arial"/>
          <w:b/>
          <w:szCs w:val="20"/>
          <w:lang w:val="pt-BR"/>
        </w:rPr>
        <w:t xml:space="preserve">Número de </w:t>
      </w:r>
      <w:r w:rsidRPr="00A43719">
        <w:rPr>
          <w:rFonts w:ascii="Trebuchet MS" w:hAnsi="Trebuchet MS" w:cs="Arial"/>
          <w:b/>
          <w:szCs w:val="20"/>
        </w:rPr>
        <w:t>Séries</w:t>
      </w:r>
      <w:bookmarkEnd w:id="32"/>
    </w:p>
    <w:p w14:paraId="15DD5C94" w14:textId="77777777" w:rsidR="00D47F18" w:rsidRPr="007A6F9E" w:rsidRDefault="008B73FF" w:rsidP="0037724F">
      <w:pPr>
        <w:pStyle w:val="Level3"/>
        <w:keepNext/>
        <w:keepLines/>
        <w:tabs>
          <w:tab w:val="num" w:pos="709"/>
        </w:tabs>
        <w:spacing w:before="140" w:after="240"/>
        <w:ind w:left="680" w:hanging="680"/>
        <w:rPr>
          <w:rFonts w:ascii="Trebuchet MS" w:hAnsi="Trebuchet MS" w:cs="Arial"/>
          <w:b/>
          <w:szCs w:val="20"/>
          <w:lang w:val="pt-BR"/>
        </w:rPr>
      </w:pPr>
      <w:bookmarkStart w:id="33"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3"/>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4" w:name="_Ref420335400"/>
      <w:r w:rsidRPr="00A43719">
        <w:rPr>
          <w:rFonts w:ascii="Trebuchet MS" w:hAnsi="Trebuchet MS" w:cs="Arial"/>
          <w:b/>
          <w:szCs w:val="20"/>
          <w:lang w:val="pt-BR"/>
        </w:rPr>
        <w:t>Quantidade de Debêntures</w:t>
      </w:r>
      <w:bookmarkEnd w:id="34"/>
    </w:p>
    <w:p w14:paraId="5FEF748C" w14:textId="02DBFCD3"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275454">
        <w:rPr>
          <w:rFonts w:ascii="Trebuchet MS" w:hAnsi="Trebuchet MS" w:cs="Arial"/>
          <w:lang w:val="pt-BR"/>
        </w:rPr>
        <w:t>6</w:t>
      </w:r>
      <w:r w:rsidR="001939E7" w:rsidRPr="002C1C61">
        <w:rPr>
          <w:rFonts w:ascii="Trebuchet MS" w:hAnsi="Trebuchet MS" w:cs="Arial"/>
          <w:lang w:val="pt-BR"/>
        </w:rPr>
        <w:t>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275454">
        <w:rPr>
          <w:rFonts w:ascii="Trebuchet MS" w:hAnsi="Trebuchet MS" w:cs="Arial"/>
          <w:lang w:val="pt-BR"/>
        </w:rPr>
        <w:t>seiscentas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lastRenderedPageBreak/>
        <w:t xml:space="preserve">Prazo e Data de Vencimento </w:t>
      </w:r>
    </w:p>
    <w:p w14:paraId="2627BED4" w14:textId="3FDF4108"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 xml:space="preserve">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w:t>
      </w:r>
      <w:r w:rsidR="00386CFB">
        <w:rPr>
          <w:rFonts w:ascii="Trebuchet MS" w:hAnsi="Trebuchet MS" w:cs="Arial"/>
          <w:szCs w:val="20"/>
          <w:lang w:val="pt-BR"/>
        </w:rPr>
        <w:t>15</w:t>
      </w:r>
      <w:r w:rsidRPr="00530381">
        <w:rPr>
          <w:rFonts w:ascii="Trebuchet MS" w:hAnsi="Trebuchet MS" w:cs="Arial"/>
          <w:szCs w:val="20"/>
          <w:lang w:val="pt-BR"/>
        </w:rPr>
        <w:t xml:space="preserve"> de </w:t>
      </w:r>
      <w:r w:rsidR="007D1F4D">
        <w:rPr>
          <w:rFonts w:ascii="Trebuchet MS" w:hAnsi="Trebuchet MS" w:cs="Arial"/>
          <w:szCs w:val="20"/>
          <w:lang w:val="pt-BR"/>
        </w:rPr>
        <w:t>maio</w:t>
      </w:r>
      <w:r w:rsidRPr="00530381">
        <w:rPr>
          <w:rFonts w:ascii="Trebuchet MS" w:hAnsi="Trebuchet MS" w:cs="Arial"/>
          <w:szCs w:val="20"/>
          <w:lang w:val="pt-BR"/>
        </w:rPr>
        <w:t xml:space="preserve">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r w:rsidR="0070697A">
        <w:rPr>
          <w:rFonts w:ascii="Trebuchet MS" w:hAnsi="Trebuchet MS" w:cs="Arial"/>
          <w:szCs w:val="20"/>
          <w:lang w:val="pt-BR"/>
        </w:rPr>
        <w:t xml:space="preserve"> </w:t>
      </w:r>
    </w:p>
    <w:p w14:paraId="5DD08529" w14:textId="5EE38CEA" w:rsidR="008B73FF" w:rsidRPr="00A43719" w:rsidRDefault="00EC609B" w:rsidP="00E31DF6">
      <w:pPr>
        <w:pStyle w:val="Level2"/>
        <w:tabs>
          <w:tab w:val="clear" w:pos="680"/>
        </w:tabs>
        <w:spacing w:before="140" w:after="240"/>
        <w:rPr>
          <w:rFonts w:ascii="Trebuchet MS" w:hAnsi="Trebuchet MS" w:cs="Arial"/>
          <w:b/>
          <w:szCs w:val="20"/>
        </w:rPr>
      </w:pPr>
      <w:r>
        <w:rPr>
          <w:rFonts w:ascii="Trebuchet MS" w:hAnsi="Trebuchet MS" w:cs="Arial"/>
          <w:b/>
          <w:szCs w:val="20"/>
        </w:rPr>
        <w:t>Agente</w:t>
      </w:r>
      <w:r w:rsidRPr="00A43719">
        <w:rPr>
          <w:rFonts w:ascii="Trebuchet MS" w:hAnsi="Trebuchet MS" w:cs="Arial"/>
          <w:b/>
          <w:szCs w:val="20"/>
        </w:rPr>
        <w:t xml:space="preserve"> </w:t>
      </w:r>
      <w:r w:rsidR="00033DA4">
        <w:rPr>
          <w:rFonts w:ascii="Trebuchet MS" w:hAnsi="Trebuchet MS" w:cs="Arial"/>
          <w:b/>
          <w:szCs w:val="20"/>
        </w:rPr>
        <w:t>de Liquidação</w:t>
      </w:r>
      <w:r w:rsidR="00033DA4" w:rsidRPr="00A43719">
        <w:rPr>
          <w:rFonts w:ascii="Trebuchet MS" w:hAnsi="Trebuchet MS" w:cs="Arial"/>
          <w:b/>
          <w:szCs w:val="20"/>
        </w:rPr>
        <w:t xml:space="preserve"> </w:t>
      </w:r>
      <w:r w:rsidR="008B73FF" w:rsidRPr="00A43719">
        <w:rPr>
          <w:rFonts w:ascii="Trebuchet MS" w:hAnsi="Trebuchet MS" w:cs="Arial"/>
          <w:b/>
          <w:szCs w:val="20"/>
        </w:rPr>
        <w:t xml:space="preserve">e Escriturador </w:t>
      </w:r>
    </w:p>
    <w:p w14:paraId="7577AD1C" w14:textId="63ACAE10"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w:t>
      </w:r>
      <w:r w:rsidR="00245064">
        <w:rPr>
          <w:rFonts w:ascii="Trebuchet MS" w:hAnsi="Trebuchet MS"/>
          <w:szCs w:val="20"/>
          <w:lang w:val="pt-BR"/>
        </w:rPr>
        <w:t>de liquidação</w:t>
      </w:r>
      <w:r w:rsidR="00245064" w:rsidRPr="007721CE">
        <w:rPr>
          <w:rFonts w:ascii="Trebuchet MS" w:hAnsi="Trebuchet MS"/>
          <w:szCs w:val="20"/>
          <w:lang w:val="pt-BR"/>
        </w:rPr>
        <w:t xml:space="preserve"> </w:t>
      </w:r>
      <w:r w:rsidRPr="007721CE">
        <w:rPr>
          <w:rFonts w:ascii="Trebuchet MS" w:hAnsi="Trebuchet MS"/>
          <w:szCs w:val="20"/>
          <w:lang w:val="pt-BR"/>
        </w:rPr>
        <w:t xml:space="preserve">da Emissão e o escriturador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w:t>
      </w:r>
      <w:r w:rsidR="00245064">
        <w:rPr>
          <w:rFonts w:ascii="Trebuchet MS" w:hAnsi="Trebuchet MS"/>
          <w:szCs w:val="20"/>
          <w:u w:val="single"/>
          <w:lang w:val="pt-BR"/>
        </w:rPr>
        <w:t>de Liquidação</w:t>
      </w:r>
      <w:r w:rsidRPr="007721CE">
        <w:rPr>
          <w:rFonts w:ascii="Trebuchet MS" w:hAnsi="Trebuchet MS"/>
          <w:szCs w:val="20"/>
          <w:lang w:val="pt-BR"/>
        </w:rPr>
        <w:t>”</w:t>
      </w:r>
      <w:r w:rsidR="002B260A">
        <w:rPr>
          <w:rFonts w:ascii="Trebuchet MS" w:hAnsi="Trebuchet MS"/>
          <w:szCs w:val="20"/>
          <w:lang w:val="pt-BR"/>
        </w:rPr>
        <w:t xml:space="preserve"> e “</w:t>
      </w:r>
      <w:r w:rsidR="00236080">
        <w:rPr>
          <w:rFonts w:ascii="Trebuchet MS" w:hAnsi="Trebuchet MS"/>
          <w:szCs w:val="20"/>
          <w:lang w:val="pt-BR"/>
        </w:rPr>
        <w:t>Escriturador”</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w:t>
      </w:r>
      <w:r w:rsidR="00D07F79">
        <w:rPr>
          <w:rFonts w:ascii="Trebuchet MS" w:hAnsi="Trebuchet MS"/>
          <w:szCs w:val="20"/>
          <w:lang w:val="pt-BR"/>
        </w:rPr>
        <w:t>de liquidação</w:t>
      </w:r>
      <w:r w:rsidR="00D07F79" w:rsidRPr="007721CE">
        <w:rPr>
          <w:rFonts w:ascii="Trebuchet MS" w:hAnsi="Trebuchet MS"/>
          <w:szCs w:val="20"/>
          <w:lang w:val="pt-BR"/>
        </w:rPr>
        <w:t xml:space="preserve"> </w:t>
      </w:r>
      <w:r w:rsidRPr="007721CE">
        <w:rPr>
          <w:rFonts w:ascii="Trebuchet MS" w:hAnsi="Trebuchet MS"/>
          <w:szCs w:val="20"/>
          <w:lang w:val="pt-BR"/>
        </w:rPr>
        <w:t>da Emissão e/ou</w:t>
      </w:r>
      <w:r w:rsidR="0015481C">
        <w:rPr>
          <w:rFonts w:ascii="Trebuchet MS" w:hAnsi="Trebuchet MS"/>
          <w:szCs w:val="20"/>
          <w:lang w:val="pt-BR"/>
        </w:rPr>
        <w:t xml:space="preserve"> o Escriturador na prestação dos serviços de escriturador das Debêntures</w:t>
      </w:r>
      <w:r w:rsidRPr="007721CE">
        <w:rPr>
          <w:rFonts w:ascii="Trebuchet MS" w:hAnsi="Trebuchet MS"/>
          <w:szCs w:val="20"/>
          <w:lang w:val="pt-BR"/>
        </w:rPr>
        <w:t>)</w:t>
      </w:r>
      <w:r w:rsidR="003C4D29">
        <w:rPr>
          <w:rFonts w:ascii="Trebuchet MS" w:hAnsi="Trebuchet MS"/>
          <w:szCs w:val="20"/>
          <w:lang w:val="pt-BR"/>
        </w:rPr>
        <w:t>.</w:t>
      </w:r>
      <w:r w:rsidR="0070697A">
        <w:rPr>
          <w:rFonts w:ascii="Trebuchet MS" w:hAnsi="Trebuchet MS"/>
          <w:szCs w:val="20"/>
          <w:lang w:val="pt-BR"/>
        </w:rPr>
        <w:t xml:space="preserve"> </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5" w:name="_DV_M70"/>
      <w:bookmarkEnd w:id="35"/>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1"/>
      <w:bookmarkEnd w:id="36"/>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Escriturador.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r w:rsidRPr="00A43719">
        <w:rPr>
          <w:rFonts w:ascii="Trebuchet MS" w:hAnsi="Trebuchet MS" w:cs="Arial"/>
          <w:b/>
          <w:szCs w:val="20"/>
        </w:rPr>
        <w:t>Conversibilidade</w:t>
      </w:r>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r w:rsidRPr="00A43719">
        <w:rPr>
          <w:rFonts w:ascii="Trebuchet MS" w:hAnsi="Trebuchet MS" w:cs="Arial"/>
          <w:b/>
          <w:szCs w:val="20"/>
        </w:rPr>
        <w:t>Espécie</w:t>
      </w:r>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lastRenderedPageBreak/>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7" w:name="_Ref427685207"/>
      <w:r w:rsidRPr="00A43719">
        <w:rPr>
          <w:rFonts w:ascii="Trebuchet MS" w:hAnsi="Trebuchet MS" w:cs="Arial"/>
          <w:b/>
          <w:szCs w:val="20"/>
        </w:rPr>
        <w:t>Amortização Programada</w:t>
      </w:r>
      <w:bookmarkEnd w:id="37"/>
      <w:r w:rsidRPr="00A43719">
        <w:rPr>
          <w:rFonts w:ascii="Trebuchet MS" w:hAnsi="Trebuchet MS" w:cs="Arial"/>
          <w:b/>
          <w:szCs w:val="20"/>
        </w:rPr>
        <w:t xml:space="preserve"> </w:t>
      </w:r>
    </w:p>
    <w:p w14:paraId="6019C8A2" w14:textId="7BBD884A"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w:t>
      </w:r>
      <w:r w:rsidR="00D01E5E">
        <w:rPr>
          <w:rFonts w:ascii="Trebuchet MS" w:hAnsi="Trebuchet MS"/>
          <w:szCs w:val="20"/>
          <w:lang w:val="pt-BR"/>
        </w:rPr>
        <w:t>15</w:t>
      </w:r>
      <w:r w:rsidR="00126360">
        <w:rPr>
          <w:rFonts w:ascii="Trebuchet MS" w:hAnsi="Trebuchet MS"/>
          <w:szCs w:val="20"/>
          <w:lang w:val="pt-BR"/>
        </w:rPr>
        <w:t xml:space="preserve"> de </w:t>
      </w:r>
      <w:r w:rsidR="007D1F4D">
        <w:rPr>
          <w:rFonts w:ascii="Trebuchet MS" w:hAnsi="Trebuchet MS"/>
          <w:szCs w:val="20"/>
          <w:lang w:val="pt-BR"/>
        </w:rPr>
        <w:t>maio</w:t>
      </w:r>
      <w:r w:rsidR="00126360">
        <w:rPr>
          <w:rFonts w:ascii="Trebuchet MS" w:hAnsi="Trebuchet MS"/>
          <w:szCs w:val="20"/>
          <w:lang w:val="pt-BR"/>
        </w:rPr>
        <w:t xml:space="preserve"> de cada ano, </w:t>
      </w:r>
      <w:r w:rsidR="005F4DE0" w:rsidRPr="005F4DE0">
        <w:rPr>
          <w:rFonts w:ascii="Trebuchet MS" w:hAnsi="Trebuchet MS"/>
          <w:bCs/>
          <w:szCs w:val="20"/>
          <w:lang w:val="pt-BR"/>
        </w:rPr>
        <w:t xml:space="preserve">sendo a primeira em 15 de </w:t>
      </w:r>
      <w:r w:rsidR="004740F0">
        <w:rPr>
          <w:rFonts w:ascii="Trebuchet MS" w:hAnsi="Trebuchet MS"/>
          <w:bCs/>
          <w:szCs w:val="20"/>
          <w:lang w:val="pt-BR"/>
        </w:rPr>
        <w:t>maio</w:t>
      </w:r>
      <w:r w:rsidR="004740F0" w:rsidRPr="005F4DE0">
        <w:rPr>
          <w:rFonts w:ascii="Trebuchet MS" w:hAnsi="Trebuchet MS"/>
          <w:bCs/>
          <w:szCs w:val="20"/>
          <w:lang w:val="pt-BR"/>
        </w:rPr>
        <w:t xml:space="preserve"> </w:t>
      </w:r>
      <w:r w:rsidR="005F4DE0" w:rsidRPr="005F4DE0">
        <w:rPr>
          <w:rFonts w:ascii="Trebuchet MS" w:hAnsi="Trebuchet MS"/>
          <w:bCs/>
          <w:szCs w:val="20"/>
          <w:lang w:val="pt-BR"/>
        </w:rPr>
        <w:t>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r w:rsidR="007D5884">
        <w:rPr>
          <w:rFonts w:ascii="Trebuchet MS" w:hAnsi="Trebuchet MS"/>
          <w:szCs w:val="20"/>
          <w:lang w:val="pt-BR"/>
        </w:rPr>
        <w:t xml:space="preserve"> </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128"/>
        <w:gridCol w:w="2053"/>
        <w:gridCol w:w="2052"/>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07B0A43B"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a ser amortizado</w:t>
            </w:r>
            <w:r w:rsidR="00B02704">
              <w:rPr>
                <w:rFonts w:ascii="Trebuchet MS" w:hAnsi="Trebuchet MS"/>
                <w:b/>
                <w:bCs/>
                <w:sz w:val="20"/>
                <w:szCs w:val="20"/>
              </w:rPr>
              <w:t>*</w:t>
            </w:r>
          </w:p>
        </w:tc>
        <w:tc>
          <w:tcPr>
            <w:tcW w:w="1317" w:type="pct"/>
            <w:shd w:val="clear" w:color="auto" w:fill="D9D9D9" w:themeFill="background1" w:themeFillShade="D9"/>
            <w:vAlign w:val="center"/>
          </w:tcPr>
          <w:p w14:paraId="517D84F0" w14:textId="319E2E03"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w:t>
            </w:r>
            <w:r w:rsidR="0043094E">
              <w:rPr>
                <w:rFonts w:ascii="Trebuchet MS" w:hAnsi="Trebuchet MS"/>
                <w:b/>
                <w:bCs/>
                <w:sz w:val="20"/>
                <w:szCs w:val="20"/>
              </w:rPr>
              <w:t>s</w:t>
            </w:r>
            <w:r w:rsidR="0030029C" w:rsidRPr="007D5884">
              <w:rPr>
                <w:rFonts w:ascii="Trebuchet MS" w:hAnsi="Trebuchet MS"/>
                <w:b/>
                <w:bCs/>
                <w:sz w:val="20"/>
                <w:szCs w:val="20"/>
              </w:rPr>
              <w:t>aldo do</w:t>
            </w:r>
            <w:r w:rsidR="0030029C">
              <w:rPr>
                <w:rFonts w:ascii="Trebuchet MS" w:hAnsi="Trebuchet MS"/>
                <w:b/>
                <w:bCs/>
                <w:sz w:val="20"/>
                <w:szCs w:val="20"/>
              </w:rPr>
              <w:t xml:space="preserve"> </w:t>
            </w:r>
            <w:r w:rsidRPr="008E2424">
              <w:rPr>
                <w:rFonts w:ascii="Trebuchet MS" w:hAnsi="Trebuchet MS"/>
                <w:b/>
                <w:bCs/>
                <w:sz w:val="20"/>
                <w:szCs w:val="20"/>
              </w:rPr>
              <w:t>Valor Nominal Unitário Atualizado a ser amortizado</w:t>
            </w:r>
            <w:r w:rsidR="00B02704">
              <w:rPr>
                <w:rFonts w:ascii="Trebuchet MS" w:hAnsi="Trebuchet MS"/>
                <w:b/>
                <w:bCs/>
                <w:sz w:val="20"/>
                <w:szCs w:val="20"/>
              </w:rPr>
              <w:t>**</w:t>
            </w:r>
          </w:p>
        </w:tc>
      </w:tr>
      <w:tr w:rsidR="00F04919" w:rsidRPr="004B1FA9" w14:paraId="035494E4" w14:textId="77777777" w:rsidTr="00D2228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486B675D" w:rsidR="00F04919" w:rsidRPr="004B1FA9" w:rsidRDefault="00386CFB"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007D1F4D" w:rsidRPr="007D1F4D">
              <w:rPr>
                <w:rFonts w:ascii="Trebuchet MS" w:hAnsi="Trebuchet MS" w:cs="Trebuchet MS"/>
                <w:sz w:val="20"/>
                <w:szCs w:val="20"/>
                <w:lang w:eastAsia="pt-BR"/>
              </w:rPr>
              <w:t xml:space="preserve"> de maio </w:t>
            </w:r>
            <w:r w:rsidR="00F04919" w:rsidRPr="004B1FA9">
              <w:rPr>
                <w:rFonts w:ascii="Trebuchet MS" w:hAnsi="Trebuchet MS" w:cs="Trebuchet MS"/>
                <w:sz w:val="20"/>
                <w:szCs w:val="20"/>
                <w:lang w:eastAsia="pt-BR"/>
              </w:rPr>
              <w:t>de 20</w:t>
            </w:r>
            <w:r w:rsidR="0012682C">
              <w:rPr>
                <w:rFonts w:ascii="Trebuchet MS" w:hAnsi="Trebuchet MS" w:cs="Trebuchet MS"/>
                <w:sz w:val="20"/>
                <w:szCs w:val="20"/>
                <w:lang w:eastAsia="pt-BR"/>
              </w:rPr>
              <w:t>30</w:t>
            </w:r>
          </w:p>
        </w:tc>
        <w:tc>
          <w:tcPr>
            <w:tcW w:w="1317" w:type="pct"/>
          </w:tcPr>
          <w:p w14:paraId="744FD9B1" w14:textId="433036F2"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DD794B" w:rsidRPr="00DD794B">
              <w:rPr>
                <w:rFonts w:ascii="Trebuchet MS" w:hAnsi="Trebuchet MS"/>
                <w:sz w:val="20"/>
                <w:szCs w:val="20"/>
              </w:rPr>
              <w:t>3333</w:t>
            </w:r>
            <w:r w:rsidRPr="00F04919">
              <w:rPr>
                <w:rFonts w:ascii="Trebuchet MS" w:hAnsi="Trebuchet MS"/>
                <w:sz w:val="20"/>
                <w:szCs w:val="20"/>
              </w:rPr>
              <w:t>%</w:t>
            </w:r>
          </w:p>
        </w:tc>
        <w:tc>
          <w:tcPr>
            <w:tcW w:w="1317" w:type="pct"/>
          </w:tcPr>
          <w:p w14:paraId="365F5BE1" w14:textId="7BCC6D97"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w:t>
            </w:r>
            <w:r w:rsidR="007D2F37" w:rsidRPr="007D2F37">
              <w:rPr>
                <w:rFonts w:ascii="Trebuchet MS" w:hAnsi="Trebuchet MS"/>
                <w:sz w:val="20"/>
                <w:szCs w:val="20"/>
              </w:rPr>
              <w:t>3333</w:t>
            </w:r>
            <w:r>
              <w:rPr>
                <w:rFonts w:ascii="Trebuchet MS" w:hAnsi="Trebuchet MS"/>
                <w:sz w:val="20"/>
                <w:szCs w:val="20"/>
              </w:rPr>
              <w:t>%</w:t>
            </w:r>
          </w:p>
        </w:tc>
      </w:tr>
      <w:tr w:rsidR="00F04919" w:rsidRPr="004B1FA9" w14:paraId="715C64EB" w14:textId="77777777" w:rsidTr="00D2228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3C8F8660" w:rsidR="00F04919" w:rsidRPr="004B1FA9" w:rsidRDefault="00386CFB"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000022FB">
              <w:rPr>
                <w:rFonts w:ascii="Trebuchet MS" w:hAnsi="Trebuchet MS" w:cs="Trebuchet MS"/>
                <w:sz w:val="20"/>
                <w:szCs w:val="20"/>
                <w:lang w:eastAsia="pt-BR"/>
              </w:rPr>
              <w:t xml:space="preserve"> </w:t>
            </w:r>
            <w:r w:rsidR="007D1F4D" w:rsidRPr="007D1F4D">
              <w:rPr>
                <w:rFonts w:ascii="Trebuchet MS" w:hAnsi="Trebuchet MS" w:cs="Trebuchet MS"/>
                <w:sz w:val="20"/>
                <w:szCs w:val="20"/>
                <w:lang w:eastAsia="pt-BR"/>
              </w:rPr>
              <w:t xml:space="preserve">de maio </w:t>
            </w:r>
            <w:r w:rsidR="00F04919">
              <w:rPr>
                <w:rFonts w:ascii="Trebuchet MS" w:hAnsi="Trebuchet MS" w:cs="Trebuchet MS"/>
                <w:sz w:val="20"/>
                <w:szCs w:val="20"/>
                <w:lang w:eastAsia="pt-BR"/>
              </w:rPr>
              <w:t>de 203</w:t>
            </w:r>
            <w:r w:rsidR="00263B5F">
              <w:rPr>
                <w:rFonts w:ascii="Trebuchet MS" w:hAnsi="Trebuchet MS" w:cs="Trebuchet MS"/>
                <w:sz w:val="20"/>
                <w:szCs w:val="20"/>
                <w:lang w:eastAsia="pt-BR"/>
              </w:rPr>
              <w:t>1</w:t>
            </w:r>
          </w:p>
        </w:tc>
        <w:tc>
          <w:tcPr>
            <w:tcW w:w="1317" w:type="pct"/>
            <w:vAlign w:val="center"/>
          </w:tcPr>
          <w:p w14:paraId="4BC335DD" w14:textId="34DFB1FC"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922B5D" w:rsidRPr="00922B5D">
              <w:rPr>
                <w:rFonts w:ascii="Trebuchet MS" w:hAnsi="Trebuchet MS"/>
                <w:sz w:val="20"/>
                <w:szCs w:val="20"/>
              </w:rPr>
              <w:t>3333</w:t>
            </w:r>
            <w:r w:rsidRPr="00F04919">
              <w:rPr>
                <w:rFonts w:ascii="Trebuchet MS" w:hAnsi="Trebuchet MS"/>
                <w:sz w:val="20"/>
                <w:szCs w:val="20"/>
              </w:rPr>
              <w:t>%</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2228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5F8DFD2A"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7334A3" w:rsidRPr="007334A3">
              <w:rPr>
                <w:rFonts w:ascii="Trebuchet MS" w:hAnsi="Trebuchet MS"/>
                <w:sz w:val="20"/>
                <w:szCs w:val="20"/>
              </w:rPr>
              <w:t>3334</w:t>
            </w:r>
            <w:r w:rsidRPr="00F04919">
              <w:rPr>
                <w:rFonts w:ascii="Trebuchet MS" w:hAnsi="Trebuchet MS"/>
                <w:sz w:val="20"/>
                <w:szCs w:val="20"/>
              </w:rPr>
              <w:t>%</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22C184A" w14:textId="1495B097" w:rsidR="00B02704" w:rsidRPr="001E5FF0" w:rsidRDefault="00B02704" w:rsidP="0037724F">
      <w:pPr>
        <w:pStyle w:val="Level3"/>
        <w:numPr>
          <w:ilvl w:val="0"/>
          <w:numId w:val="0"/>
        </w:numPr>
        <w:tabs>
          <w:tab w:val="num" w:pos="709"/>
        </w:tabs>
        <w:spacing w:after="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 fins meramente referenciais.</w:t>
      </w:r>
    </w:p>
    <w:p w14:paraId="4DA4400F" w14:textId="7D38C3B4" w:rsidR="00B02704" w:rsidRPr="001E5FF0" w:rsidRDefault="00B02704" w:rsidP="004D1940">
      <w:pPr>
        <w:pStyle w:val="Level3"/>
        <w:numPr>
          <w:ilvl w:val="0"/>
          <w:numId w:val="0"/>
        </w:numPr>
        <w:tabs>
          <w:tab w:val="num" w:pos="709"/>
        </w:tabs>
        <w:spacing w:after="24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ao cálculo de amortização do Valor Nominal Atualizado das Debêntures.</w:t>
      </w:r>
    </w:p>
    <w:p w14:paraId="6F44F0CB" w14:textId="77777777" w:rsidR="008B73FF" w:rsidRPr="00A43719" w:rsidRDefault="008B73FF" w:rsidP="00E31DF6">
      <w:pPr>
        <w:pStyle w:val="Level2"/>
        <w:spacing w:before="140" w:after="240"/>
        <w:rPr>
          <w:rFonts w:ascii="Trebuchet MS" w:hAnsi="Trebuchet MS"/>
          <w:b/>
          <w:szCs w:val="20"/>
          <w:lang w:val="pt-BR"/>
        </w:rPr>
      </w:pPr>
      <w:bookmarkStart w:id="38"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39"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39"/>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 xml:space="preserve">VNa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lastRenderedPageBreak/>
        <w:t>VNe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w:t>
      </w:r>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“NI</w:t>
      </w:r>
      <w:r w:rsidRPr="002406D9">
        <w:rPr>
          <w:rFonts w:ascii="Trebuchet MS" w:hAnsi="Trebuchet MS"/>
          <w:color w:val="auto"/>
          <w:sz w:val="20"/>
          <w:vertAlign w:val="subscript"/>
        </w:rPr>
        <w:t>k</w:t>
      </w:r>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dup = Número de Dias Úteis entre a primeira Data de Integralização (ou a última Data de Aniversário das Debêntures) e a data de cálculo, limitado ao número total de Dias Úteis de vigência do número-índice do IPCA, sendo “dup”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dut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“dut”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(N</w:t>
      </w:r>
      <w:r w:rsidRPr="002406D9">
        <w:rPr>
          <w:rFonts w:ascii="Trebuchet MS" w:hAnsi="Trebuchet MS"/>
          <w:vertAlign w:val="subscript"/>
          <w:lang w:val="pt-BR"/>
        </w:rPr>
        <w:t>Ik</w:t>
      </w:r>
      <w:r w:rsidRPr="004B1FA9">
        <w:rPr>
          <w:rFonts w:ascii="Trebuchet MS" w:hAnsi="Trebuchet MS"/>
          <w:lang w:val="pt-BR"/>
        </w:rPr>
        <w:t xml:space="preserve"> /N</w:t>
      </w:r>
      <w:r w:rsidRPr="002406D9">
        <w:rPr>
          <w:rFonts w:ascii="Trebuchet MS" w:hAnsi="Trebuchet MS"/>
          <w:vertAlign w:val="subscript"/>
          <w:lang w:val="pt-BR"/>
        </w:rPr>
        <w:t>Ik-1</w:t>
      </w:r>
      <w:r w:rsidRPr="004B1FA9">
        <w:rPr>
          <w:rFonts w:ascii="Trebuchet MS" w:hAnsi="Trebuchet MS"/>
          <w:lang w:val="pt-BR"/>
        </w:rPr>
        <w:t>)^(dup/dut)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lastRenderedPageBreak/>
        <w:t>O produtório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434447298"/>
      <w:bookmarkStart w:id="41" w:name="_Hlk100570950"/>
      <w:r w:rsidRPr="004B1FA9">
        <w:rPr>
          <w:rFonts w:ascii="Trebuchet MS" w:hAnsi="Trebuchet MS"/>
          <w:b/>
          <w:szCs w:val="20"/>
          <w:lang w:val="pt-BR"/>
        </w:rPr>
        <w:t>Indisponibilidade do IPCA</w:t>
      </w:r>
      <w:bookmarkEnd w:id="40"/>
    </w:p>
    <w:p w14:paraId="1C527130" w14:textId="3032774F"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2" w:name="_Ref459766163"/>
      <w:r w:rsidRPr="004B1FA9">
        <w:rPr>
          <w:rFonts w:ascii="Trebuchet MS" w:hAnsi="Trebuchet MS"/>
          <w:szCs w:val="20"/>
          <w:lang w:val="pt-BR"/>
        </w:rPr>
        <w:t xml:space="preserve">Caso o IPCA não esteja </w:t>
      </w:r>
      <w:r w:rsidR="00E33165">
        <w:rPr>
          <w:rFonts w:ascii="Trebuchet MS" w:hAnsi="Trebuchet MS"/>
          <w:szCs w:val="20"/>
          <w:lang w:val="pt-BR"/>
        </w:rPr>
        <w:t xml:space="preserve">temporariamente </w:t>
      </w:r>
      <w:r w:rsidRPr="004B1FA9">
        <w:rPr>
          <w:rFonts w:ascii="Trebuchet MS" w:hAnsi="Trebuchet MS"/>
          <w:szCs w:val="20"/>
          <w:lang w:val="pt-BR"/>
        </w:rPr>
        <w:t>disponível quando da apuração da Atualização Monetária</w:t>
      </w:r>
      <w:r w:rsidR="00E33165">
        <w:rPr>
          <w:rFonts w:ascii="Trebuchet MS" w:hAnsi="Trebuchet MS"/>
          <w:szCs w:val="20"/>
          <w:lang w:val="pt-BR"/>
        </w:rPr>
        <w:t xml:space="preserve"> e qualquer obrigação pecuniária prevista nest</w:t>
      </w:r>
      <w:r w:rsidR="004740F0">
        <w:rPr>
          <w:rFonts w:ascii="Trebuchet MS" w:hAnsi="Trebuchet MS"/>
          <w:szCs w:val="20"/>
          <w:lang w:val="pt-BR"/>
        </w:rPr>
        <w:t>a</w:t>
      </w:r>
      <w:r w:rsidR="00E33165">
        <w:rPr>
          <w:rFonts w:ascii="Trebuchet MS" w:hAnsi="Trebuchet MS"/>
          <w:szCs w:val="20"/>
          <w:lang w:val="pt-BR"/>
        </w:rPr>
        <w:t xml:space="preserve"> Escritura</w:t>
      </w:r>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w:t>
      </w:r>
      <w:r w:rsidR="00FA3DD6">
        <w:rPr>
          <w:rFonts w:ascii="Trebuchet MS" w:hAnsi="Trebuchet MS"/>
          <w:szCs w:val="20"/>
          <w:lang w:val="pt-BR"/>
        </w:rPr>
        <w:t>variação correspondente ao último IPCA divulgado oficialmente até a data de cálculo</w:t>
      </w:r>
      <w:r w:rsidR="00E33165" w:rsidRPr="00E33165">
        <w:rPr>
          <w:rFonts w:ascii="Trebuchet MS" w:hAnsi="Trebuchet MS"/>
          <w:szCs w:val="20"/>
          <w:lang w:val="pt-BR"/>
        </w:rPr>
        <w:t xml:space="preserve">, não sendo devidas quaisquer compensações financeiras, 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r w:rsidR="00E33165" w:rsidRPr="002406D9">
        <w:rPr>
          <w:rFonts w:ascii="Trebuchet MS" w:hAnsi="Trebuchet MS"/>
          <w:lang w:val="pt-BR"/>
        </w:rPr>
        <w:t>Debenturistas</w:t>
      </w:r>
      <w:r w:rsidR="004B1660" w:rsidRPr="002C1C61">
        <w:rPr>
          <w:rFonts w:ascii="Trebuchet MS" w:hAnsi="Trebuchet MS"/>
          <w:szCs w:val="20"/>
          <w:lang w:val="pt-BR"/>
        </w:rPr>
        <w:t>”)</w:t>
      </w:r>
      <w:r w:rsidRPr="00C268C9">
        <w:rPr>
          <w:rFonts w:ascii="Trebuchet MS" w:hAnsi="Trebuchet MS"/>
          <w:szCs w:val="20"/>
          <w:lang w:val="pt-BR"/>
        </w:rPr>
        <w:t>,</w:t>
      </w:r>
      <w:r w:rsidRPr="004B1FA9">
        <w:rPr>
          <w:rFonts w:ascii="Trebuchet MS" w:hAnsi="Trebuchet MS"/>
          <w:szCs w:val="20"/>
          <w:lang w:val="pt-BR"/>
        </w:rPr>
        <w:t xml:space="preserve"> quando da posterior divulgação do IPCA que vier a se tornar disponível</w:t>
      </w:r>
      <w:bookmarkEnd w:id="42"/>
      <w:r w:rsidR="008D4EE2">
        <w:rPr>
          <w:rFonts w:ascii="Trebuchet MS" w:hAnsi="Trebuchet MS"/>
          <w:szCs w:val="20"/>
          <w:lang w:val="pt-BR"/>
        </w:rPr>
        <w:t>.</w:t>
      </w:r>
      <w:r w:rsidR="00467311" w:rsidRPr="00EF78B5">
        <w:rPr>
          <w:rFonts w:ascii="Trebuchet MS" w:hAnsi="Trebuchet MS"/>
          <w:b/>
          <w:bCs/>
          <w:szCs w:val="20"/>
          <w:highlight w:val="yellow"/>
          <w:lang w:val="pt-BR"/>
        </w:rPr>
        <w:t xml:space="preserve"> </w:t>
      </w:r>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467815"/>
      <w:bookmarkEnd w:id="41"/>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43"/>
    </w:p>
    <w:p w14:paraId="4E9A4D7B" w14:textId="2F269CE6"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4"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4"/>
      <w:r w:rsidRPr="004B1FA9">
        <w:rPr>
          <w:rFonts w:ascii="Trebuchet MS" w:hAnsi="Trebuchet MS"/>
          <w:szCs w:val="20"/>
          <w:lang w:val="pt-BR"/>
        </w:rPr>
        <w:t xml:space="preserve"> </w:t>
      </w:r>
    </w:p>
    <w:p w14:paraId="109B47BF" w14:textId="40A684CC" w:rsidR="00CD5458" w:rsidRPr="004B1FA9" w:rsidRDefault="00CD5458" w:rsidP="00E31DF6">
      <w:pPr>
        <w:pStyle w:val="Level3"/>
        <w:spacing w:line="280" w:lineRule="exact"/>
        <w:rPr>
          <w:rFonts w:ascii="Trebuchet MS" w:hAnsi="Trebuchet MS"/>
          <w:szCs w:val="20"/>
          <w:lang w:val="pt-BR"/>
        </w:rPr>
      </w:pPr>
      <w:bookmarkStart w:id="45" w:name="_Ref460961214"/>
      <w:r w:rsidRPr="004B1FA9">
        <w:rPr>
          <w:rFonts w:ascii="Trebuchet MS" w:hAnsi="Trebuchet MS"/>
          <w:szCs w:val="20"/>
          <w:lang w:val="pt-BR"/>
        </w:rPr>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permitido pelas regras 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pro rata temporis</w:t>
      </w:r>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w:t>
      </w:r>
      <w:r w:rsidRPr="004B1FA9">
        <w:rPr>
          <w:rFonts w:ascii="Trebuchet MS" w:hAnsi="Trebuchet MS"/>
          <w:szCs w:val="20"/>
          <w:lang w:val="pt-BR"/>
        </w:rPr>
        <w:lastRenderedPageBreak/>
        <w:t xml:space="preserve">qualquer prêmio ou penalidade, ou </w:t>
      </w:r>
      <w:r w:rsidRPr="004B1FA9">
        <w:rPr>
          <w:rFonts w:ascii="Trebuchet MS" w:hAnsi="Trebuchet MS"/>
          <w:b/>
          <w:szCs w:val="20"/>
          <w:lang w:val="pt-BR"/>
        </w:rPr>
        <w:t>(ii)</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Assembleia Geral de Debenturistas, não 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Standard &amp; Poor’s</w:t>
      </w:r>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Moody's Investors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45"/>
      <w:r w:rsidRPr="004B1FA9">
        <w:rPr>
          <w:rFonts w:ascii="Trebuchet MS" w:hAnsi="Trebuchet MS"/>
          <w:szCs w:val="20"/>
          <w:lang w:val="pt-BR"/>
        </w:rPr>
        <w:t xml:space="preserve"> </w:t>
      </w:r>
    </w:p>
    <w:p w14:paraId="301C189E" w14:textId="1827D4AE"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46"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pro rata temporis</w:t>
      </w:r>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6"/>
      <w:r w:rsidR="008B73FF" w:rsidRPr="00A43719">
        <w:rPr>
          <w:rFonts w:ascii="Trebuchet MS" w:hAnsi="Trebuchet MS" w:cs="Arial"/>
          <w:szCs w:val="20"/>
          <w:lang w:val="pt-BR"/>
        </w:rPr>
        <w:t xml:space="preserve"> </w:t>
      </w:r>
    </w:p>
    <w:p w14:paraId="40E94203" w14:textId="77777777" w:rsidR="008B73FF" w:rsidRPr="000022FB" w:rsidRDefault="008B73FF" w:rsidP="00E31DF6">
      <w:pPr>
        <w:pStyle w:val="Level2"/>
        <w:spacing w:before="140" w:after="240"/>
        <w:rPr>
          <w:rFonts w:ascii="Trebuchet MS" w:hAnsi="Trebuchet MS" w:cs="Arial"/>
          <w:b/>
          <w:szCs w:val="20"/>
          <w:lang w:val="pt-BR"/>
        </w:rPr>
      </w:pPr>
      <w:r w:rsidRPr="000022FB">
        <w:rPr>
          <w:rFonts w:ascii="Trebuchet MS" w:hAnsi="Trebuchet MS" w:cs="Arial"/>
          <w:b/>
          <w:szCs w:val="20"/>
          <w:lang w:val="pt-BR"/>
        </w:rPr>
        <w:t>Remuneração das Debêntures e Pagamento da Remuneração</w:t>
      </w:r>
      <w:bookmarkEnd w:id="38"/>
    </w:p>
    <w:p w14:paraId="4F96340C" w14:textId="77777777" w:rsidR="008B73FF" w:rsidRPr="000022FB" w:rsidRDefault="008B73FF" w:rsidP="00E31DF6">
      <w:pPr>
        <w:pStyle w:val="Level3"/>
        <w:spacing w:before="140" w:after="240"/>
        <w:ind w:left="709" w:hanging="709"/>
        <w:rPr>
          <w:rFonts w:ascii="Trebuchet MS" w:hAnsi="Trebuchet MS" w:cs="Arial"/>
          <w:b/>
          <w:szCs w:val="20"/>
          <w:lang w:val="pt-BR"/>
        </w:rPr>
      </w:pPr>
      <w:r w:rsidRPr="000022FB">
        <w:rPr>
          <w:rFonts w:ascii="Trebuchet MS" w:hAnsi="Trebuchet MS" w:cs="Arial"/>
          <w:b/>
          <w:szCs w:val="20"/>
          <w:lang w:val="pt-BR"/>
        </w:rPr>
        <w:t xml:space="preserve">Remuneração das Debêntures </w:t>
      </w:r>
    </w:p>
    <w:p w14:paraId="50578AB9" w14:textId="67531D77" w:rsidR="002861AF" w:rsidRDefault="002861AF" w:rsidP="002406D9">
      <w:pPr>
        <w:pStyle w:val="Nivel5"/>
        <w:spacing w:before="140" w:after="240" w:line="290" w:lineRule="auto"/>
        <w:ind w:left="709" w:hanging="1"/>
        <w:rPr>
          <w:rFonts w:ascii="Trebuchet MS" w:hAnsi="Trebuchet MS"/>
          <w:color w:val="auto"/>
          <w:sz w:val="20"/>
        </w:rPr>
      </w:pPr>
      <w:bookmarkStart w:id="47" w:name="_DV_M184"/>
      <w:bookmarkStart w:id="48" w:name="_Hlk536612077"/>
      <w:bookmarkEnd w:id="47"/>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 xml:space="preserve">com juros semestrais (NTN-B) com vencimento em </w:t>
      </w:r>
      <w:r w:rsidR="00A6636F" w:rsidRPr="00F26F6E">
        <w:rPr>
          <w:rFonts w:ascii="Trebuchet MS" w:hAnsi="Trebuchet MS"/>
          <w:color w:val="auto"/>
          <w:sz w:val="20"/>
        </w:rPr>
        <w:t>15</w:t>
      </w:r>
      <w:r w:rsidR="008D7BED" w:rsidRPr="00F26F6E">
        <w:rPr>
          <w:rFonts w:ascii="Trebuchet MS" w:hAnsi="Trebuchet MS"/>
          <w:color w:val="auto"/>
          <w:sz w:val="20"/>
        </w:rPr>
        <w:t xml:space="preserve"> de </w:t>
      </w:r>
      <w:r w:rsidR="000022FB" w:rsidRPr="00F26F6E">
        <w:rPr>
          <w:rFonts w:ascii="Trebuchet MS" w:hAnsi="Trebuchet MS"/>
          <w:color w:val="auto"/>
          <w:sz w:val="20"/>
        </w:rPr>
        <w:t>agosto</w:t>
      </w:r>
      <w:r w:rsidR="008D7BED" w:rsidRPr="00F26F6E">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apurada no </w:t>
      </w:r>
      <w:r w:rsidR="008650E6">
        <w:rPr>
          <w:rFonts w:ascii="Trebuchet MS" w:hAnsi="Trebuchet MS"/>
          <w:color w:val="auto"/>
          <w:sz w:val="20"/>
        </w:rPr>
        <w:t xml:space="preserve">mesmo </w:t>
      </w:r>
      <w:r w:rsidR="008D7BED" w:rsidRPr="006A7236">
        <w:rPr>
          <w:rFonts w:ascii="Trebuchet MS" w:hAnsi="Trebuchet MS"/>
          <w:color w:val="auto"/>
          <w:sz w:val="20"/>
        </w:rPr>
        <w:t xml:space="preserve">dia </w:t>
      </w:r>
      <w:r w:rsidR="00E61855">
        <w:rPr>
          <w:rFonts w:ascii="Trebuchet MS" w:hAnsi="Trebuchet MS"/>
          <w:color w:val="auto"/>
          <w:sz w:val="20"/>
        </w:rPr>
        <w:t>da realização do</w:t>
      </w:r>
      <w:r w:rsidR="008D7BED" w:rsidRPr="006A7236">
        <w:rPr>
          <w:rFonts w:ascii="Trebuchet MS" w:hAnsi="Trebuchet MS"/>
          <w:color w:val="auto"/>
          <w:sz w:val="20"/>
        </w:rPr>
        <w:t xml:space="preserve"> Procedimento de </w:t>
      </w:r>
      <w:r w:rsidR="008D7BED" w:rsidRPr="002C1C61">
        <w:rPr>
          <w:rFonts w:ascii="Trebuchet MS" w:hAnsi="Trebuchet MS"/>
          <w:i/>
          <w:iCs/>
          <w:color w:val="auto"/>
          <w:sz w:val="20"/>
        </w:rPr>
        <w:t>Bookbuilding</w:t>
      </w:r>
      <w:r w:rsidR="008D7BED" w:rsidRPr="006A7236">
        <w:rPr>
          <w:rFonts w:ascii="Trebuchet MS" w:hAnsi="Trebuchet MS"/>
          <w:color w:val="auto"/>
          <w:sz w:val="20"/>
        </w:rPr>
        <w:t>, acrescida</w:t>
      </w:r>
      <w:r w:rsidR="00FB1C1A">
        <w:rPr>
          <w:rFonts w:ascii="Trebuchet MS" w:hAnsi="Trebuchet MS"/>
          <w:color w:val="auto"/>
          <w:sz w:val="20"/>
        </w:rPr>
        <w:t xml:space="preserve"> exponencialmente</w:t>
      </w:r>
      <w:r w:rsidR="008D7BED" w:rsidRPr="006A7236">
        <w:rPr>
          <w:rFonts w:ascii="Trebuchet MS" w:hAnsi="Trebuchet MS"/>
          <w:color w:val="auto"/>
          <w:sz w:val="20"/>
        </w:rPr>
        <w:t xml:space="preserve">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w:t>
      </w:r>
      <w:r w:rsidR="00AF6FE2">
        <w:rPr>
          <w:rFonts w:ascii="Trebuchet MS" w:hAnsi="Trebuchet MS"/>
          <w:color w:val="auto"/>
          <w:sz w:val="20"/>
        </w:rPr>
        <w:t>55</w:t>
      </w:r>
      <w:r w:rsidR="000022FB">
        <w:rPr>
          <w:rFonts w:ascii="Trebuchet MS" w:hAnsi="Trebuchet MS"/>
          <w:color w:val="auto"/>
          <w:sz w:val="20"/>
        </w:rPr>
        <w:t>00</w:t>
      </w:r>
      <w:r w:rsidR="008D7BED" w:rsidRPr="006B1B86">
        <w:rPr>
          <w:rFonts w:ascii="Trebuchet MS" w:hAnsi="Trebuchet MS"/>
          <w:color w:val="auto"/>
          <w:sz w:val="20"/>
        </w:rPr>
        <w:t>% (</w:t>
      </w:r>
      <w:r w:rsidR="000022FB">
        <w:rPr>
          <w:rFonts w:ascii="Trebuchet MS" w:hAnsi="Trebuchet MS"/>
          <w:color w:val="auto"/>
          <w:sz w:val="20"/>
        </w:rPr>
        <w:t>cinco mil e quinhentos décimos de milésimos</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48"/>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{VNa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 xml:space="preserve">J = Valor unitário dos juros devidos no final de cada período de capitalização das </w:t>
      </w:r>
      <w:r w:rsidRPr="004B1FA9">
        <w:rPr>
          <w:rFonts w:ascii="Trebuchet MS" w:hAnsi="Trebuchet MS" w:cs="Arial"/>
          <w:color w:val="auto"/>
          <w:sz w:val="20"/>
          <w:szCs w:val="20"/>
        </w:rPr>
        <w:lastRenderedPageBreak/>
        <w:t>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 xml:space="preserve">VNa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r w:rsidR="002861AF" w:rsidRPr="004B1FA9">
        <w:rPr>
          <w:rFonts w:ascii="Trebuchet MS" w:hAnsi="Trebuchet MS" w:cs="Arial"/>
          <w:color w:val="auto"/>
          <w:sz w:val="20"/>
          <w:szCs w:val="20"/>
        </w:rPr>
        <w:t>FatorJuros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37B3AC2B"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 xml:space="preserve">capitalização o período compreendido entre a primeira Data de Integralização (inclusive) até a Data de Pagamento da Remuneração (exclusive) ou o período compreendido entre a Data de Pagamento da Remuneração </w:t>
      </w:r>
      <w:r w:rsidR="003C3FE4" w:rsidRPr="008D4EE2">
        <w:rPr>
          <w:rFonts w:ascii="Trebuchet MS" w:hAnsi="Trebuchet MS" w:cs="Arial"/>
          <w:sz w:val="20"/>
          <w:szCs w:val="20"/>
        </w:rPr>
        <w:t>imediatamente</w:t>
      </w:r>
      <w:r w:rsidR="003C3FE4">
        <w:rPr>
          <w:rFonts w:ascii="Trebuchet MS" w:hAnsi="Trebuchet MS" w:cs="Arial"/>
          <w:sz w:val="20"/>
          <w:szCs w:val="20"/>
        </w:rPr>
        <w:t xml:space="preserve"> </w:t>
      </w:r>
      <w:r w:rsidRPr="004B1FA9">
        <w:rPr>
          <w:rFonts w:ascii="Trebuchet MS" w:hAnsi="Trebuchet MS" w:cs="Arial"/>
          <w:sz w:val="20"/>
          <w:szCs w:val="20"/>
        </w:rPr>
        <w:t>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691777A0"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00386CFB">
        <w:rPr>
          <w:rFonts w:ascii="Trebuchet MS" w:hAnsi="Trebuchet MS"/>
          <w:szCs w:val="20"/>
          <w:lang w:val="pt-BR"/>
        </w:rPr>
        <w:t>15</w:t>
      </w:r>
      <w:r w:rsidR="00386CFB" w:rsidRPr="005F3413">
        <w:rPr>
          <w:rFonts w:ascii="Trebuchet MS" w:hAnsi="Trebuchet MS"/>
          <w:szCs w:val="20"/>
          <w:lang w:val="pt-BR"/>
        </w:rPr>
        <w:t xml:space="preserve"> </w:t>
      </w:r>
      <w:r w:rsidRPr="005F3413">
        <w:rPr>
          <w:rFonts w:ascii="Trebuchet MS" w:hAnsi="Trebuchet MS"/>
          <w:szCs w:val="20"/>
          <w:lang w:val="pt-BR"/>
        </w:rPr>
        <w:t xml:space="preserve">dos meses de </w:t>
      </w:r>
      <w:r w:rsidR="00A6636F">
        <w:rPr>
          <w:rFonts w:ascii="Trebuchet MS" w:hAnsi="Trebuchet MS"/>
          <w:szCs w:val="20"/>
          <w:lang w:val="pt-BR"/>
        </w:rPr>
        <w:t>maio</w:t>
      </w:r>
      <w:r w:rsidR="00735431">
        <w:rPr>
          <w:rFonts w:ascii="Trebuchet MS" w:hAnsi="Trebuchet MS"/>
          <w:szCs w:val="20"/>
          <w:lang w:val="pt-BR"/>
        </w:rPr>
        <w:t xml:space="preserve"> e</w:t>
      </w:r>
      <w:r w:rsidR="00735431" w:rsidRPr="00735431">
        <w:rPr>
          <w:rFonts w:ascii="Trebuchet MS" w:hAnsi="Trebuchet MS"/>
          <w:szCs w:val="20"/>
          <w:lang w:val="pt-BR"/>
        </w:rPr>
        <w:t xml:space="preserve"> </w:t>
      </w:r>
      <w:r w:rsidR="00735431">
        <w:rPr>
          <w:rFonts w:ascii="Trebuchet MS" w:hAnsi="Trebuchet MS"/>
          <w:szCs w:val="20"/>
          <w:lang w:val="pt-BR"/>
        </w:rPr>
        <w:t>novembro</w:t>
      </w:r>
      <w:r w:rsidRPr="005F3413">
        <w:rPr>
          <w:rFonts w:ascii="Trebuchet MS" w:hAnsi="Trebuchet MS"/>
          <w:szCs w:val="20"/>
          <w:lang w:val="pt-BR"/>
        </w:rPr>
        <w:t>,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w:t>
      </w:r>
      <w:r w:rsidR="00386CFB">
        <w:rPr>
          <w:rFonts w:ascii="Trebuchet MS" w:hAnsi="Trebuchet MS"/>
          <w:szCs w:val="20"/>
          <w:lang w:val="pt-BR"/>
        </w:rPr>
        <w:t>15</w:t>
      </w:r>
      <w:r w:rsidR="00386CFB" w:rsidRPr="00C21163">
        <w:rPr>
          <w:rFonts w:ascii="Trebuchet MS" w:hAnsi="Trebuchet MS"/>
          <w:szCs w:val="20"/>
          <w:lang w:val="pt-BR"/>
        </w:rPr>
        <w:t xml:space="preserve"> </w:t>
      </w:r>
      <w:r w:rsidRPr="00C21163">
        <w:rPr>
          <w:rFonts w:ascii="Trebuchet MS" w:hAnsi="Trebuchet MS"/>
          <w:szCs w:val="20"/>
          <w:lang w:val="pt-BR"/>
        </w:rPr>
        <w:t xml:space="preserve">de </w:t>
      </w:r>
      <w:r w:rsidR="00A6636F">
        <w:rPr>
          <w:rFonts w:ascii="Trebuchet MS" w:hAnsi="Trebuchet MS"/>
          <w:szCs w:val="20"/>
          <w:lang w:val="pt-BR"/>
        </w:rPr>
        <w:t>novembro</w:t>
      </w:r>
      <w:r w:rsidRPr="00B92AA1">
        <w:rPr>
          <w:rFonts w:ascii="Trebuchet MS" w:hAnsi="Trebuchet MS"/>
          <w:szCs w:val="20"/>
          <w:lang w:val="pt-BR"/>
        </w:rPr>
        <w:t xml:space="preserve">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612CAF"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D22289">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703A2825"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3D50B3" w:rsidRPr="00E31DF6">
              <w:rPr>
                <w:rFonts w:ascii="Trebuchet MS" w:hAnsi="Trebuchet MS" w:cs="Arial"/>
                <w:color w:val="000000"/>
                <w:sz w:val="20"/>
                <w:szCs w:val="20"/>
              </w:rPr>
              <w:t xml:space="preserve"> de 202</w:t>
            </w:r>
            <w:r w:rsidR="00EC076B">
              <w:rPr>
                <w:rFonts w:ascii="Trebuchet MS" w:hAnsi="Trebuchet MS" w:cs="Arial"/>
                <w:color w:val="000000"/>
                <w:sz w:val="20"/>
                <w:szCs w:val="20"/>
              </w:rPr>
              <w:t>2</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0222F6CD"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7</w:t>
            </w:r>
          </w:p>
        </w:tc>
      </w:tr>
      <w:tr w:rsidR="003D50B3" w:rsidRPr="00B17879" w14:paraId="3C1E387C" w14:textId="77777777" w:rsidTr="00D22289">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1262C48F"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 xml:space="preserve">15 </w:t>
            </w:r>
            <w:r w:rsidR="006D36A7">
              <w:rPr>
                <w:rFonts w:ascii="Trebuchet MS" w:hAnsi="Trebuchet MS" w:cs="Arial"/>
                <w:color w:val="000000"/>
                <w:sz w:val="20"/>
                <w:szCs w:val="20"/>
              </w:rPr>
              <w:t xml:space="preserve">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3</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721B4A4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8</w:t>
            </w:r>
          </w:p>
        </w:tc>
      </w:tr>
      <w:tr w:rsidR="003D50B3" w:rsidRPr="00B17879" w14:paraId="46C68C94" w14:textId="77777777" w:rsidTr="00D22289">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3</w:t>
            </w:r>
          </w:p>
        </w:tc>
        <w:tc>
          <w:tcPr>
            <w:tcW w:w="2694" w:type="dxa"/>
          </w:tcPr>
          <w:p w14:paraId="6895BFF1" w14:textId="1BFCD28B" w:rsidR="003D50B3" w:rsidRPr="00E31DF6" w:rsidRDefault="00DF05E9" w:rsidP="00D22289">
            <w:pP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3</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4D25EF0B"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8</w:t>
            </w:r>
          </w:p>
        </w:tc>
      </w:tr>
      <w:tr w:rsidR="003D50B3" w:rsidRPr="00B17879" w14:paraId="5AF40398" w14:textId="77777777" w:rsidTr="00D22289">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43505CF3"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4</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7D0ABBF4"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9</w:t>
            </w:r>
          </w:p>
        </w:tc>
      </w:tr>
      <w:tr w:rsidR="003D50B3" w:rsidRPr="00B17879" w14:paraId="22A436BD" w14:textId="77777777" w:rsidTr="00D22289">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1FD96C24"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4</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73165527"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9</w:t>
            </w:r>
          </w:p>
        </w:tc>
      </w:tr>
      <w:tr w:rsidR="003D50B3" w:rsidRPr="00B17879" w14:paraId="6F40961D" w14:textId="77777777" w:rsidTr="00D22289">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6</w:t>
            </w:r>
          </w:p>
        </w:tc>
        <w:tc>
          <w:tcPr>
            <w:tcW w:w="2694" w:type="dxa"/>
          </w:tcPr>
          <w:p w14:paraId="4BC300B1" w14:textId="3ACD9C39"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5</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7CEF15A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w:t>
            </w:r>
            <w:r w:rsidR="00EC076B">
              <w:rPr>
                <w:rFonts w:ascii="Trebuchet MS" w:hAnsi="Trebuchet MS" w:cs="Arial"/>
                <w:sz w:val="20"/>
                <w:szCs w:val="20"/>
              </w:rPr>
              <w:t>30</w:t>
            </w:r>
          </w:p>
        </w:tc>
      </w:tr>
      <w:tr w:rsidR="003D50B3" w:rsidRPr="00B17879" w14:paraId="49BF1533" w14:textId="77777777" w:rsidTr="00D22289">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7B1E13BC"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5</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4BE80783"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w:t>
            </w:r>
            <w:r w:rsidR="00EC076B">
              <w:rPr>
                <w:rFonts w:ascii="Trebuchet MS" w:hAnsi="Trebuchet MS" w:cs="Arial"/>
                <w:color w:val="000000"/>
                <w:sz w:val="20"/>
                <w:szCs w:val="20"/>
              </w:rPr>
              <w:t>30</w:t>
            </w:r>
          </w:p>
        </w:tc>
      </w:tr>
      <w:tr w:rsidR="003D50B3" w:rsidRPr="00B17879" w14:paraId="4C0126DF" w14:textId="77777777" w:rsidTr="00D22289">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1F74FBF1"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6</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65F20DBD"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203</w:t>
            </w:r>
            <w:r w:rsidR="00EC076B">
              <w:rPr>
                <w:rFonts w:ascii="Trebuchet MS" w:hAnsi="Trebuchet MS" w:cs="Arial"/>
                <w:sz w:val="20"/>
                <w:szCs w:val="20"/>
              </w:rPr>
              <w:t>1</w:t>
            </w:r>
          </w:p>
        </w:tc>
      </w:tr>
      <w:tr w:rsidR="003D50B3" w:rsidRPr="00B17879" w14:paraId="2CDC682F" w14:textId="77777777" w:rsidTr="00D22289">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1205E68D"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6</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076A6F5D" w:rsidR="003D50B3" w:rsidRPr="00E31DF6" w:rsidRDefault="00DF05E9" w:rsidP="000D126D">
            <w:pPr>
              <w:jc w:val="center"/>
              <w:rPr>
                <w:rFonts w:ascii="Trebuchet MS" w:hAnsi="Trebuchet MS" w:cs="Arial"/>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6D36A7"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203</w:t>
            </w:r>
            <w:r w:rsidR="00EC076B">
              <w:rPr>
                <w:rFonts w:ascii="Trebuchet MS" w:hAnsi="Trebuchet MS" w:cs="Arial"/>
                <w:color w:val="000000"/>
                <w:sz w:val="20"/>
                <w:szCs w:val="20"/>
              </w:rPr>
              <w:t>1</w:t>
            </w:r>
          </w:p>
        </w:tc>
      </w:tr>
      <w:tr w:rsidR="003D50B3" w:rsidRPr="00B17879" w14:paraId="3CD714F6" w14:textId="77777777" w:rsidTr="00D22289">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193F08D9" w:rsidR="003D50B3" w:rsidRPr="00E31DF6" w:rsidRDefault="00DF05E9" w:rsidP="000D126D">
            <w:pPr>
              <w:jc w:val="center"/>
              <w:rPr>
                <w:rFonts w:ascii="Trebuchet MS" w:hAnsi="Trebuchet MS" w:cs="Arial"/>
                <w:color w:val="000000"/>
                <w:sz w:val="20"/>
                <w:szCs w:val="20"/>
              </w:rPr>
            </w:pPr>
            <w:r>
              <w:rPr>
                <w:rFonts w:ascii="Trebuchet MS" w:hAnsi="Trebuchet MS" w:cs="Arial"/>
                <w:color w:val="000000"/>
                <w:sz w:val="20"/>
                <w:szCs w:val="20"/>
              </w:rPr>
              <w:t>15</w:t>
            </w:r>
            <w:r w:rsidR="006D36A7">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006D36A7"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7</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3B52C41B" w:rsidR="003D50B3" w:rsidRDefault="003D50B3" w:rsidP="0037724F">
      <w:pPr>
        <w:pStyle w:val="Level2"/>
        <w:numPr>
          <w:ilvl w:val="0"/>
          <w:numId w:val="0"/>
        </w:numPr>
        <w:spacing w:after="0" w:line="240" w:lineRule="auto"/>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(ii)</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pro rata temporis</w:t>
      </w:r>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49"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49"/>
      <w:r w:rsidRPr="00A43719">
        <w:rPr>
          <w:rFonts w:ascii="Trebuchet MS" w:hAnsi="Trebuchet MS"/>
          <w:szCs w:val="20"/>
          <w:lang w:val="pt-BR"/>
        </w:rPr>
        <w:t>.</w:t>
      </w:r>
    </w:p>
    <w:p w14:paraId="7F38D85F" w14:textId="3A801A8E" w:rsidR="008B73FF" w:rsidRPr="00B661D6" w:rsidRDefault="008B73FF" w:rsidP="00E31DF6">
      <w:pPr>
        <w:pStyle w:val="Level2"/>
        <w:spacing w:before="140" w:after="240"/>
        <w:rPr>
          <w:rFonts w:ascii="Trebuchet MS" w:hAnsi="Trebuchet MS"/>
          <w:b/>
          <w:szCs w:val="20"/>
          <w:lang w:val="pt-BR"/>
        </w:rPr>
      </w:pPr>
      <w:bookmarkStart w:id="50" w:name="_Ref8133298"/>
      <w:bookmarkStart w:id="51" w:name="_Ref459627090"/>
      <w:bookmarkStart w:id="52" w:name="_Hlk521337668"/>
      <w:bookmarkStart w:id="53" w:name="_Ref459890389"/>
      <w:r w:rsidRPr="0009552F">
        <w:rPr>
          <w:rFonts w:ascii="Trebuchet MS" w:hAnsi="Trebuchet MS"/>
          <w:b/>
          <w:szCs w:val="20"/>
          <w:lang w:val="pt-BR"/>
        </w:rPr>
        <w:t>Oferta de Resgate Antecipado das Debêntures</w:t>
      </w:r>
      <w:bookmarkEnd w:id="50"/>
      <w:r w:rsidRPr="002138DF">
        <w:rPr>
          <w:rFonts w:ascii="Trebuchet MS" w:hAnsi="Trebuchet MS"/>
          <w:b/>
          <w:szCs w:val="20"/>
          <w:lang w:val="pt-BR"/>
        </w:rPr>
        <w:t xml:space="preserve"> </w:t>
      </w:r>
      <w:bookmarkEnd w:id="51"/>
    </w:p>
    <w:p w14:paraId="42D1A581" w14:textId="1ED3D5B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w:t>
      </w:r>
      <w:r w:rsidR="00272202">
        <w:rPr>
          <w:rFonts w:ascii="Trebuchet MS" w:eastAsia="Times New Roman" w:hAnsi="Trebuchet MS"/>
          <w:szCs w:val="20"/>
          <w:lang w:val="pt-BR"/>
        </w:rPr>
        <w:t>, bem como as condições dispostas na referida regra então aplicável</w:t>
      </w:r>
      <w:r w:rsidRPr="0009552F">
        <w:rPr>
          <w:rFonts w:ascii="Trebuchet MS" w:eastAsia="Times New Roman" w:hAnsi="Trebuchet MS"/>
          <w:szCs w:val="20"/>
          <w:lang w:val="pt-BR"/>
        </w:rPr>
        <w:t>,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21B7381C"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1425DF">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 xml:space="preserve">aos Debenturistas da, com cópia ao Agente Fiduciário, com, no mínimo, 30 (trinta) dias e, no máximo, 45 (quarenta e cinco) dias de antecedência da data em que pretende realizar o resgate, o(s) qual(is) deverá(ão)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de Debêntures</w:t>
      </w:r>
      <w:ins w:id="54" w:author="Luiz Girão" w:date="2022-05-12T15:42:00Z">
        <w:r w:rsidR="00B052CE">
          <w:rPr>
            <w:rFonts w:ascii="Trebuchet MS" w:hAnsi="Trebuchet MS"/>
            <w:lang w:val="pt-BR"/>
          </w:rPr>
          <w:t xml:space="preserve">, </w:t>
        </w:r>
      </w:ins>
      <w:ins w:id="55" w:author="Luiz Girão" w:date="2022-05-12T15:44:00Z">
        <w:r w:rsidR="005C4A89">
          <w:rPr>
            <w:rFonts w:ascii="Trebuchet MS" w:hAnsi="Trebuchet MS"/>
            <w:lang w:val="pt-BR"/>
          </w:rPr>
          <w:t xml:space="preserve">nos termos aplicáveis </w:t>
        </w:r>
      </w:ins>
      <w:ins w:id="56" w:author="Luiz Girão" w:date="2022-05-12T15:42:00Z">
        <w:r w:rsidR="00B052CE">
          <w:rPr>
            <w:rFonts w:ascii="Trebuchet MS" w:hAnsi="Trebuchet MS"/>
            <w:lang w:val="pt-BR"/>
          </w:rPr>
          <w:t>conforme legislaç</w:t>
        </w:r>
      </w:ins>
      <w:ins w:id="57" w:author="Luiz Girão" w:date="2022-05-12T15:43:00Z">
        <w:r w:rsidR="00B052CE">
          <w:rPr>
            <w:rFonts w:ascii="Trebuchet MS" w:hAnsi="Trebuchet MS"/>
            <w:lang w:val="pt-BR"/>
          </w:rPr>
          <w:t>ão vigente</w:t>
        </w:r>
      </w:ins>
      <w:r w:rsidRPr="004B1FA9">
        <w:rPr>
          <w:rFonts w:ascii="Trebuchet MS" w:hAnsi="Trebuchet MS"/>
          <w:lang w:val="pt-BR"/>
        </w:rPr>
        <w:t xml:space="preserve">;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29510BC4"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lastRenderedPageBreak/>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w:t>
      </w:r>
      <w:r w:rsidR="00F00B40">
        <w:rPr>
          <w:rFonts w:ascii="Trebuchet MS" w:eastAsia="TT108t00" w:hAnsi="Trebuchet MS"/>
          <w:lang w:val="pt-BR"/>
        </w:rPr>
        <w:t>será realizado para todas</w:t>
      </w:r>
      <w:r w:rsidRPr="004B1FA9">
        <w:rPr>
          <w:rFonts w:ascii="Trebuchet MS" w:eastAsia="TT108t00" w:hAnsi="Trebuchet MS"/>
          <w:lang w:val="pt-BR"/>
        </w:rPr>
        <w:t xml:space="preserve"> as Debêntures </w:t>
      </w:r>
      <w:r w:rsidR="00091B7E">
        <w:rPr>
          <w:rFonts w:ascii="Trebuchet MS" w:eastAsia="TT108t00" w:hAnsi="Trebuchet MS"/>
          <w:lang w:val="pt-BR"/>
        </w:rPr>
        <w:t>que aderiram à oferta</w:t>
      </w:r>
      <w:r w:rsidR="00F00B40">
        <w:rPr>
          <w:rFonts w:ascii="Trebuchet MS" w:eastAsia="TT108t00" w:hAnsi="Trebuchet MS"/>
          <w:lang w:val="pt-BR"/>
        </w:rPr>
        <w:t>,</w:t>
      </w:r>
      <w:r w:rsidR="00091B7E">
        <w:rPr>
          <w:rFonts w:ascii="Trebuchet MS" w:eastAsia="TT108t00" w:hAnsi="Trebuchet MS"/>
          <w:lang w:val="pt-BR"/>
        </w:rPr>
        <w:t xml:space="preserve"> </w:t>
      </w:r>
      <w:r w:rsidRPr="004B1FA9">
        <w:rPr>
          <w:rFonts w:ascii="Trebuchet MS" w:eastAsia="TT108t00" w:hAnsi="Trebuchet MS"/>
          <w:lang w:val="pt-BR"/>
        </w:rPr>
        <w:t>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pro rata temporis</w:t>
      </w:r>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Escriturador.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(ii</w:t>
      </w:r>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Escriturador,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75B9CE54"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ins w:id="58" w:author="Luiz Girão" w:date="2022-05-12T15:46:00Z">
        <w:r w:rsidR="00137880" w:rsidRPr="00137880">
          <w:rPr>
            <w:rFonts w:ascii="Trebuchet MS" w:hAnsi="Trebuchet MS"/>
            <w:szCs w:val="20"/>
            <w:lang w:val="pt-BR"/>
          </w:rPr>
          <w:t>NotaOT: Essa Cláusula é realmente necessário tendo em vista a Cláusula abaixo</w:t>
        </w:r>
        <w:r w:rsidR="00137880">
          <w:rPr>
            <w:rFonts w:ascii="Trebuchet MS" w:hAnsi="Trebuchet MS"/>
            <w:szCs w:val="20"/>
            <w:lang w:val="pt-BR"/>
          </w:rPr>
          <w:t>?</w:t>
        </w:r>
      </w:ins>
    </w:p>
    <w:p w14:paraId="2029205F" w14:textId="6D76A12F" w:rsidR="00473012" w:rsidRPr="004B1FA9" w:rsidRDefault="00684359" w:rsidP="00684359">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 B3</w:t>
      </w:r>
      <w:r>
        <w:rPr>
          <w:rFonts w:ascii="Trebuchet MS" w:hAnsi="Trebuchet MS"/>
          <w:szCs w:val="20"/>
          <w:lang w:val="pt-BR"/>
        </w:rPr>
        <w:t>, o Escriturador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 xml:space="preserve">os </w:t>
      </w:r>
      <w:r w:rsidR="00473012">
        <w:rPr>
          <w:rFonts w:ascii="Trebuchet MS" w:hAnsi="Trebuchet MS"/>
          <w:szCs w:val="20"/>
          <w:lang w:val="pt-BR"/>
        </w:rPr>
        <w:t xml:space="preserve">acerca </w:t>
      </w:r>
      <w:r w:rsidR="00473012">
        <w:rPr>
          <w:rFonts w:ascii="Trebuchet MS" w:eastAsia="TT108t00" w:hAnsi="Trebuchet MS"/>
          <w:lang w:val="pt-BR"/>
        </w:rPr>
        <w:t>d</w:t>
      </w:r>
      <w:r w:rsidR="00473012" w:rsidRPr="004B1FA9">
        <w:rPr>
          <w:rFonts w:ascii="Trebuchet MS" w:eastAsia="TT108t00" w:hAnsi="Trebuchet MS"/>
          <w:lang w:val="pt-BR"/>
        </w:rPr>
        <w:t xml:space="preserve">o resgate </w:t>
      </w:r>
      <w:r w:rsidR="006A6175">
        <w:rPr>
          <w:rFonts w:ascii="Trebuchet MS" w:eastAsia="TT108t00" w:hAnsi="Trebuchet MS"/>
          <w:lang w:val="pt-BR"/>
        </w:rPr>
        <w:t>d</w:t>
      </w:r>
      <w:r w:rsidR="00473012"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00473012" w:rsidRPr="004B1FA9">
        <w:rPr>
          <w:rFonts w:ascii="Trebuchet MS" w:hAnsi="Trebuchet MS"/>
          <w:szCs w:val="20"/>
          <w:lang w:val="pt-BR"/>
        </w:rPr>
        <w:t xml:space="preserve">pela Emissora </w:t>
      </w:r>
      <w:r w:rsidR="00473012">
        <w:rPr>
          <w:rFonts w:ascii="Trebuchet MS" w:hAnsi="Trebuchet MS"/>
          <w:szCs w:val="20"/>
          <w:lang w:val="pt-BR"/>
        </w:rPr>
        <w:t xml:space="preserve">com, no mínimo, 3 (três) </w:t>
      </w:r>
      <w:r w:rsidR="007D719A">
        <w:rPr>
          <w:rFonts w:ascii="Trebuchet MS" w:hAnsi="Trebuchet MS"/>
          <w:szCs w:val="20"/>
          <w:lang w:val="pt-BR"/>
        </w:rPr>
        <w:t xml:space="preserve">Dias Úteis </w:t>
      </w:r>
      <w:r w:rsidR="00473012">
        <w:rPr>
          <w:rFonts w:ascii="Trebuchet MS" w:hAnsi="Trebuchet MS"/>
          <w:szCs w:val="20"/>
          <w:lang w:val="pt-BR"/>
        </w:rPr>
        <w:t>de antecedência da</w:t>
      </w:r>
      <w:r w:rsidR="00473012" w:rsidRPr="004B1FA9">
        <w:rPr>
          <w:rFonts w:ascii="Trebuchet MS" w:eastAsia="TT108t00" w:hAnsi="Trebuchet MS"/>
          <w:lang w:val="pt-BR"/>
        </w:rPr>
        <w:t xml:space="preserve"> liquidação da </w:t>
      </w:r>
      <w:r w:rsidR="00473012" w:rsidRPr="004B1FA9">
        <w:rPr>
          <w:rFonts w:ascii="Trebuchet MS" w:hAnsi="Trebuchet MS"/>
          <w:lang w:val="pt-BR"/>
        </w:rPr>
        <w:t>Oferta de Resgate Antecipado</w:t>
      </w:r>
      <w:r w:rsidR="00473012">
        <w:rPr>
          <w:rFonts w:ascii="Trebuchet MS" w:eastAsia="TT108t00" w:hAnsi="Trebuchet MS"/>
          <w:lang w:val="pt-BR"/>
        </w:rPr>
        <w:t>.</w:t>
      </w:r>
    </w:p>
    <w:p w14:paraId="64CB95D4" w14:textId="2F80F3E9" w:rsidR="008B73FF" w:rsidRPr="002138DF" w:rsidRDefault="008B73FF" w:rsidP="00E31DF6">
      <w:pPr>
        <w:pStyle w:val="Level2"/>
        <w:spacing w:before="140" w:after="240"/>
        <w:rPr>
          <w:rFonts w:ascii="Trebuchet MS" w:hAnsi="Trebuchet MS"/>
          <w:b/>
          <w:szCs w:val="20"/>
          <w:lang w:val="pt-BR"/>
        </w:rPr>
      </w:pPr>
      <w:bookmarkStart w:id="59" w:name="_Ref8636959"/>
      <w:bookmarkEnd w:id="52"/>
      <w:r w:rsidRPr="00C132A2">
        <w:rPr>
          <w:rFonts w:ascii="Trebuchet MS" w:hAnsi="Trebuchet MS"/>
          <w:b/>
          <w:szCs w:val="20"/>
          <w:lang w:val="pt-BR"/>
        </w:rPr>
        <w:t>Resgate Antecipado Facultativo</w:t>
      </w:r>
      <w:bookmarkEnd w:id="59"/>
      <w:r w:rsidRPr="00C132A2">
        <w:rPr>
          <w:rFonts w:ascii="Trebuchet MS" w:hAnsi="Trebuchet MS"/>
          <w:b/>
          <w:szCs w:val="20"/>
          <w:lang w:val="pt-BR"/>
        </w:rPr>
        <w:t xml:space="preserve"> </w:t>
      </w:r>
      <w:bookmarkEnd w:id="53"/>
    </w:p>
    <w:p w14:paraId="713FE47E" w14:textId="24BAC0C5"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p>
    <w:p w14:paraId="3B2DA6FE" w14:textId="707F1EC2"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lastRenderedPageBreak/>
        <w:t xml:space="preserve">O valor a ser pago aos Debenturistas no âmbito do resgate será equivalente ao valor indicado no item (i) ou no item (ii) a seguir, </w:t>
      </w:r>
      <w:r w:rsidR="004740F0">
        <w:rPr>
          <w:rFonts w:ascii="Trebuchet MS" w:hAnsi="Trebuchet MS"/>
          <w:bCs/>
          <w:iCs/>
          <w:szCs w:val="20"/>
          <w:lang w:val="pt-BR"/>
        </w:rPr>
        <w:t>entre eles</w:t>
      </w:r>
      <w:r w:rsidRPr="00C132A2">
        <w:rPr>
          <w:rFonts w:ascii="Trebuchet MS" w:hAnsi="Trebuchet MS"/>
          <w:bCs/>
          <w:iCs/>
          <w:szCs w:val="20"/>
          <w:lang w:val="pt-BR"/>
        </w:rPr>
        <w:t xml:space="preserve"> o que for maior: </w:t>
      </w:r>
      <w:r w:rsidRPr="00C132A2">
        <w:rPr>
          <w:rFonts w:ascii="Trebuchet MS" w:hAnsi="Trebuchet MS"/>
          <w:b/>
          <w:iCs/>
          <w:szCs w:val="20"/>
          <w:lang w:val="pt-BR"/>
        </w:rPr>
        <w:t>(i)</w:t>
      </w:r>
      <w:r w:rsidRPr="00C132A2">
        <w:rPr>
          <w:rFonts w:ascii="Trebuchet MS" w:hAnsi="Trebuchet MS"/>
          <w:bCs/>
          <w:iCs/>
          <w:szCs w:val="20"/>
          <w:lang w:val="pt-BR"/>
        </w:rPr>
        <w:t xml:space="preserve"> Valor Nominal Unitário Atualizado, acrescido da Remuneração, calculados </w:t>
      </w:r>
      <w:r w:rsidRPr="00C132A2">
        <w:rPr>
          <w:rFonts w:ascii="Trebuchet MS" w:hAnsi="Trebuchet MS"/>
          <w:i/>
          <w:lang w:val="pt-BR"/>
        </w:rPr>
        <w:t>pro rata temporis</w:t>
      </w:r>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w:t>
      </w:r>
      <w:r w:rsidR="004740F0">
        <w:rPr>
          <w:rFonts w:ascii="Trebuchet MS" w:hAnsi="Trebuchet MS"/>
          <w:bCs/>
          <w:iCs/>
          <w:szCs w:val="20"/>
          <w:lang w:val="pt-BR"/>
        </w:rPr>
        <w:t xml:space="preserve"> ou</w:t>
      </w:r>
      <w:r w:rsidRPr="00C132A2">
        <w:rPr>
          <w:rFonts w:ascii="Trebuchet MS" w:hAnsi="Trebuchet MS"/>
          <w:bCs/>
          <w:iCs/>
          <w:szCs w:val="20"/>
          <w:lang w:val="pt-BR"/>
        </w:rPr>
        <w:t xml:space="preserve"> </w:t>
      </w:r>
      <w:r w:rsidRPr="00C132A2">
        <w:rPr>
          <w:rFonts w:ascii="Trebuchet MS" w:hAnsi="Trebuchet MS"/>
          <w:b/>
          <w:iCs/>
          <w:szCs w:val="20"/>
          <w:lang w:val="pt-BR"/>
        </w:rPr>
        <w:t>(ii)</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w:t>
      </w:r>
      <w:r w:rsidR="00285F71">
        <w:rPr>
          <w:rFonts w:ascii="Trebuchet MS" w:hAnsi="Trebuchet MS"/>
          <w:bCs/>
          <w:i/>
          <w:szCs w:val="20"/>
          <w:lang w:val="pt-BR"/>
        </w:rPr>
        <w:t>duration</w:t>
      </w:r>
      <w:r w:rsidR="00285F71" w:rsidRPr="00C132A2">
        <w:rPr>
          <w:rFonts w:ascii="Trebuchet MS" w:hAnsi="Trebuchet MS"/>
          <w:bCs/>
          <w:iCs/>
          <w:szCs w:val="20"/>
          <w:lang w:val="pt-BR"/>
        </w:rPr>
        <w:t xml:space="preserve"> </w:t>
      </w:r>
      <w:r w:rsidRPr="00C132A2">
        <w:rPr>
          <w:rFonts w:ascii="Trebuchet MS" w:hAnsi="Trebuchet MS"/>
          <w:bCs/>
          <w:iCs/>
          <w:szCs w:val="20"/>
          <w:lang w:val="pt-BR"/>
        </w:rPr>
        <w:t>mais próxim</w:t>
      </w:r>
      <w:r w:rsidR="00285F71">
        <w:rPr>
          <w:rFonts w:ascii="Trebuchet MS" w:hAnsi="Trebuchet MS"/>
          <w:bCs/>
          <w:iCs/>
          <w:szCs w:val="20"/>
          <w:lang w:val="pt-BR"/>
        </w:rPr>
        <w:t>a</w:t>
      </w:r>
      <w:r w:rsidRPr="00C132A2">
        <w:rPr>
          <w:rFonts w:ascii="Trebuchet MS" w:hAnsi="Trebuchet MS"/>
          <w:bCs/>
          <w:iCs/>
          <w:szCs w:val="20"/>
          <w:lang w:val="pt-BR"/>
        </w:rPr>
        <w:t xml:space="preserve"> à </w:t>
      </w:r>
      <w:r w:rsidRPr="00C132A2">
        <w:rPr>
          <w:rFonts w:ascii="Trebuchet MS" w:hAnsi="Trebuchet MS"/>
          <w:bCs/>
          <w:i/>
          <w:szCs w:val="20"/>
          <w:lang w:val="pt-BR"/>
        </w:rPr>
        <w:t>duration</w:t>
      </w:r>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60"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VNEk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266654B0"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r w:rsidRPr="00BD059C">
        <w:rPr>
          <w:rFonts w:ascii="Trebuchet MS" w:hAnsi="Trebuchet MS"/>
          <w:bCs/>
          <w:iCs/>
          <w:szCs w:val="20"/>
          <w:lang w:val="pt-BR"/>
        </w:rPr>
        <w:t>FVPk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r w:rsidRPr="00C132A2">
        <w:rPr>
          <w:rFonts w:ascii="Trebuchet MS" w:hAnsi="Trebuchet MS"/>
          <w:bCs/>
          <w:i/>
          <w:szCs w:val="20"/>
          <w:lang w:val="pt-BR"/>
        </w:rPr>
        <w:t>duration</w:t>
      </w:r>
      <w:r w:rsidRPr="00C132A2">
        <w:rPr>
          <w:rFonts w:ascii="Trebuchet MS" w:hAnsi="Trebuchet MS"/>
          <w:bCs/>
          <w:iCs/>
          <w:szCs w:val="20"/>
          <w:lang w:val="pt-BR"/>
        </w:rPr>
        <w:t xml:space="preserve"> mais próxima a </w:t>
      </w:r>
      <w:r w:rsidRPr="00C132A2">
        <w:rPr>
          <w:rFonts w:ascii="Trebuchet MS" w:hAnsi="Trebuchet MS"/>
          <w:bCs/>
          <w:i/>
          <w:szCs w:val="20"/>
          <w:lang w:val="pt-BR"/>
        </w:rPr>
        <w:t>duration</w:t>
      </w:r>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nk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291F8E43"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61" w:name="_Ref67911208"/>
      <w:bookmarkEnd w:id="60"/>
      <w:r w:rsidRPr="00C132A2">
        <w:rPr>
          <w:rFonts w:ascii="Trebuchet MS" w:hAnsi="Trebuchet MS"/>
          <w:szCs w:val="20"/>
          <w:lang w:val="pt-BR"/>
        </w:rPr>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1425DF">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(ii)</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61"/>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lastRenderedPageBreak/>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(ii)</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o resgate antecipado da totalidade das Debêntures deverá ocorrer conforme os procedimentos operacionais previstos pelo Escriturador.</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(ii)</w:t>
      </w:r>
      <w:r w:rsidRPr="00C132A2">
        <w:rPr>
          <w:rFonts w:ascii="Trebuchet MS" w:hAnsi="Trebuchet MS"/>
          <w:szCs w:val="20"/>
          <w:lang w:val="pt-BR"/>
        </w:rPr>
        <w:t xml:space="preserve"> mediante depósito em contas correntes indicadas pelos respectivos Debenturistas a ser realizado pelo Escriturador,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62"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62"/>
      <w:r w:rsidRPr="00C132A2">
        <w:rPr>
          <w:rFonts w:ascii="Trebuchet MS" w:hAnsi="Trebuchet MS"/>
          <w:szCs w:val="20"/>
          <w:lang w:val="pt-BR"/>
        </w:rPr>
        <w:t>.</w:t>
      </w:r>
    </w:p>
    <w:p w14:paraId="482B0C19" w14:textId="74098FA7" w:rsidR="00ED1712" w:rsidRPr="00684359"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ins w:id="63" w:author="Luiz Girão" w:date="2022-05-12T15:44:00Z">
        <w:r w:rsidR="00137880">
          <w:rPr>
            <w:rFonts w:ascii="Trebuchet MS" w:hAnsi="Trebuchet MS"/>
            <w:szCs w:val="20"/>
            <w:lang w:val="pt-BR"/>
          </w:rPr>
          <w:t xml:space="preserve"> </w:t>
        </w:r>
        <w:bookmarkStart w:id="64" w:name="_Hlk103262830"/>
        <w:r w:rsidR="00137880">
          <w:rPr>
            <w:rFonts w:ascii="Trebuchet MS" w:hAnsi="Trebuchet MS"/>
            <w:szCs w:val="20"/>
            <w:lang w:val="pt-BR"/>
          </w:rPr>
          <w:t xml:space="preserve">NotaOT: </w:t>
        </w:r>
      </w:ins>
      <w:ins w:id="65" w:author="Luiz Girão" w:date="2022-05-12T15:45:00Z">
        <w:r w:rsidR="00137880">
          <w:rPr>
            <w:rFonts w:ascii="Trebuchet MS" w:hAnsi="Trebuchet MS"/>
            <w:szCs w:val="20"/>
            <w:lang w:val="pt-BR"/>
          </w:rPr>
          <w:t>Essa Cláusula é realmente necessário tendo em vista a Cláusula abaixo</w:t>
        </w:r>
        <w:bookmarkEnd w:id="64"/>
        <w:r w:rsidR="00137880">
          <w:rPr>
            <w:rFonts w:ascii="Trebuchet MS" w:hAnsi="Trebuchet MS"/>
            <w:szCs w:val="20"/>
            <w:lang w:val="pt-BR"/>
          </w:rPr>
          <w:t>?</w:t>
        </w:r>
      </w:ins>
    </w:p>
    <w:p w14:paraId="0C8C2435" w14:textId="7FD1555F" w:rsidR="00684359" w:rsidRPr="00684359" w:rsidRDefault="00684359" w:rsidP="00684359">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 B3</w:t>
      </w:r>
      <w:r>
        <w:rPr>
          <w:rFonts w:ascii="Trebuchet MS" w:hAnsi="Trebuchet MS"/>
          <w:szCs w:val="20"/>
          <w:lang w:val="pt-BR"/>
        </w:rPr>
        <w:t>, o Escriturador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os</w:t>
      </w:r>
      <w:r w:rsidRPr="004B1FA9">
        <w:rPr>
          <w:rFonts w:ascii="Trebuchet MS" w:hAnsi="Trebuchet MS"/>
          <w:szCs w:val="20"/>
          <w:lang w:val="pt-BR"/>
        </w:rPr>
        <w:t xml:space="preserve">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w:t>
      </w:r>
      <w:r w:rsidRPr="00C132A2">
        <w:rPr>
          <w:rFonts w:ascii="Trebuchet MS" w:hAnsi="Trebuchet MS"/>
          <w:szCs w:val="20"/>
          <w:lang w:val="pt-BR"/>
        </w:rPr>
        <w:t>Resgate Antecipado Facultativo</w:t>
      </w:r>
      <w:r w:rsidRPr="004B1FA9">
        <w:rPr>
          <w:rFonts w:ascii="Trebuchet MS" w:eastAsia="TT108t00" w:hAnsi="Trebuchet MS"/>
          <w:lang w:val="pt-BR"/>
        </w:rPr>
        <w:t xml:space="preserve"> </w:t>
      </w:r>
      <w:r>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com, no mínimo, 3 (três) Dias Úteis de antecedência da</w:t>
      </w:r>
      <w:r w:rsidRPr="004B1FA9">
        <w:rPr>
          <w:rFonts w:ascii="Trebuchet MS" w:eastAsia="TT108t00" w:hAnsi="Trebuchet MS"/>
          <w:lang w:val="pt-BR"/>
        </w:rPr>
        <w:t xml:space="preserve"> </w:t>
      </w:r>
      <w:r>
        <w:rPr>
          <w:rFonts w:ascii="Trebuchet MS" w:eastAsia="TT108t00" w:hAnsi="Trebuchet MS"/>
          <w:lang w:val="pt-BR"/>
        </w:rPr>
        <w:t xml:space="preserve">sua </w:t>
      </w:r>
      <w:r w:rsidRPr="004B1FA9">
        <w:rPr>
          <w:rFonts w:ascii="Trebuchet MS" w:eastAsia="TT108t00" w:hAnsi="Trebuchet MS"/>
          <w:lang w:val="pt-BR"/>
        </w:rPr>
        <w:t>liquidação</w:t>
      </w:r>
      <w:ins w:id="66" w:author="Luiz Girão" w:date="2022-05-12T15:47:00Z">
        <w:r w:rsidR="00137880">
          <w:rPr>
            <w:rFonts w:ascii="Trebuchet MS" w:eastAsia="TT108t00" w:hAnsi="Trebuchet MS"/>
            <w:lang w:val="pt-BR"/>
          </w:rPr>
          <w:t xml:space="preserve"> do Resgate Antecipado Facultativo</w:t>
        </w:r>
      </w:ins>
      <w:r>
        <w:rPr>
          <w:rFonts w:ascii="Trebuchet MS" w:eastAsia="TT108t00" w:hAnsi="Trebuchet MS"/>
          <w:lang w:val="pt-BR"/>
        </w:rPr>
        <w:t>.</w:t>
      </w:r>
    </w:p>
    <w:p w14:paraId="367BE616" w14:textId="6B5E3A3D" w:rsidR="008B73FF" w:rsidRPr="00F60994" w:rsidRDefault="008B73FF" w:rsidP="00E31DF6">
      <w:pPr>
        <w:pStyle w:val="Level2"/>
        <w:widowControl w:val="0"/>
        <w:spacing w:before="140" w:after="240"/>
        <w:rPr>
          <w:rFonts w:ascii="Trebuchet MS" w:hAnsi="Trebuchet MS"/>
          <w:b/>
          <w:szCs w:val="20"/>
          <w:lang w:val="pt-BR"/>
        </w:rPr>
      </w:pPr>
      <w:r w:rsidRPr="00C132A2">
        <w:rPr>
          <w:rFonts w:ascii="Trebuchet MS" w:hAnsi="Trebuchet MS"/>
          <w:b/>
          <w:szCs w:val="20"/>
          <w:lang w:val="pt-BR"/>
        </w:rPr>
        <w:t>Amortização Extraordinária Facultativa</w:t>
      </w:r>
      <w:r w:rsidR="00F60994">
        <w:rPr>
          <w:rFonts w:ascii="Trebuchet MS" w:hAnsi="Trebuchet MS"/>
          <w:b/>
          <w:szCs w:val="20"/>
          <w:lang w:val="pt-BR"/>
        </w:rPr>
        <w:t xml:space="preserve"> </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18ED23A2"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(ii) a seguir, </w:t>
      </w:r>
      <w:r w:rsidR="00E67F98">
        <w:rPr>
          <w:rFonts w:ascii="Trebuchet MS" w:hAnsi="Trebuchet MS"/>
          <w:bCs/>
          <w:iCs/>
          <w:szCs w:val="20"/>
          <w:lang w:val="pt-BR"/>
        </w:rPr>
        <w:t xml:space="preserve"> entre eles o</w:t>
      </w:r>
      <w:r w:rsidRPr="00C132A2">
        <w:rPr>
          <w:rFonts w:ascii="Trebuchet MS" w:hAnsi="Trebuchet MS"/>
          <w:bCs/>
          <w:iCs/>
          <w:szCs w:val="20"/>
          <w:lang w:val="pt-BR"/>
        </w:rPr>
        <w:t xml:space="preserve">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Remuneração, calculados </w:t>
      </w:r>
      <w:r w:rsidRPr="00C132A2">
        <w:rPr>
          <w:rFonts w:ascii="Trebuchet MS" w:hAnsi="Trebuchet MS"/>
          <w:bCs/>
          <w:i/>
          <w:szCs w:val="20"/>
          <w:lang w:val="pt-BR"/>
        </w:rPr>
        <w:t>pro rata temporis</w:t>
      </w:r>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00E67F98">
        <w:rPr>
          <w:rFonts w:ascii="Trebuchet MS" w:hAnsi="Trebuchet MS"/>
          <w:bCs/>
          <w:iCs/>
          <w:szCs w:val="20"/>
          <w:lang w:val="pt-BR"/>
        </w:rPr>
        <w:t xml:space="preserve">ou </w:t>
      </w:r>
      <w:r w:rsidRPr="00C132A2">
        <w:rPr>
          <w:rFonts w:ascii="Trebuchet MS" w:hAnsi="Trebuchet MS"/>
          <w:b/>
          <w:iCs/>
          <w:szCs w:val="20"/>
          <w:lang w:val="pt-BR"/>
        </w:rPr>
        <w:t>(ii)</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w:t>
      </w:r>
      <w:r w:rsidRPr="00C132A2">
        <w:rPr>
          <w:rFonts w:ascii="Trebuchet MS" w:hAnsi="Trebuchet MS"/>
          <w:bCs/>
          <w:iCs/>
          <w:szCs w:val="20"/>
          <w:lang w:val="pt-BR"/>
        </w:rPr>
        <w:lastRenderedPageBreak/>
        <w:t xml:space="preserve">com </w:t>
      </w:r>
      <w:r w:rsidR="00285F71">
        <w:rPr>
          <w:rFonts w:ascii="Trebuchet MS" w:hAnsi="Trebuchet MS"/>
          <w:bCs/>
          <w:i/>
          <w:szCs w:val="20"/>
          <w:lang w:val="pt-BR"/>
        </w:rPr>
        <w:t>duration</w:t>
      </w:r>
      <w:r w:rsidR="00285F71" w:rsidRPr="00C132A2">
        <w:rPr>
          <w:rFonts w:ascii="Trebuchet MS" w:hAnsi="Trebuchet MS"/>
          <w:bCs/>
          <w:iCs/>
          <w:szCs w:val="20"/>
          <w:lang w:val="pt-BR"/>
        </w:rPr>
        <w:t xml:space="preserve"> </w:t>
      </w:r>
      <w:r w:rsidRPr="00C132A2">
        <w:rPr>
          <w:rFonts w:ascii="Trebuchet MS" w:hAnsi="Trebuchet MS"/>
          <w:bCs/>
          <w:iCs/>
          <w:szCs w:val="20"/>
          <w:lang w:val="pt-BR"/>
        </w:rPr>
        <w:t>mais próxim</w:t>
      </w:r>
      <w:r w:rsidR="00285F71">
        <w:rPr>
          <w:rFonts w:ascii="Trebuchet MS" w:hAnsi="Trebuchet MS"/>
          <w:bCs/>
          <w:iCs/>
          <w:szCs w:val="20"/>
          <w:lang w:val="pt-BR"/>
        </w:rPr>
        <w:t>a</w:t>
      </w:r>
      <w:r w:rsidRPr="00C132A2">
        <w:rPr>
          <w:rFonts w:ascii="Trebuchet MS" w:hAnsi="Trebuchet MS"/>
          <w:bCs/>
          <w:iCs/>
          <w:szCs w:val="20"/>
          <w:lang w:val="pt-BR"/>
        </w:rPr>
        <w:t xml:space="preserve"> à </w:t>
      </w:r>
      <w:r w:rsidRPr="00C132A2">
        <w:rPr>
          <w:rFonts w:ascii="Trebuchet MS" w:hAnsi="Trebuchet MS"/>
          <w:bCs/>
          <w:i/>
          <w:szCs w:val="20"/>
          <w:lang w:val="pt-BR"/>
        </w:rPr>
        <w:t>duration</w:t>
      </w:r>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PVNa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VNEk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5A754675"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FVPk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r w:rsidRPr="00C132A2">
        <w:rPr>
          <w:rFonts w:ascii="Trebuchet MS" w:hAnsi="Trebuchet MS"/>
          <w:bCs/>
          <w:i/>
          <w:szCs w:val="20"/>
          <w:lang w:val="pt-BR"/>
        </w:rPr>
        <w:t>duration</w:t>
      </w:r>
      <w:r w:rsidRPr="00C132A2">
        <w:rPr>
          <w:rFonts w:ascii="Trebuchet MS" w:hAnsi="Trebuchet MS"/>
          <w:bCs/>
          <w:iCs/>
          <w:szCs w:val="20"/>
          <w:lang w:val="pt-BR"/>
        </w:rPr>
        <w:t xml:space="preserve"> mais próxima a </w:t>
      </w:r>
      <w:r w:rsidRPr="00C132A2">
        <w:rPr>
          <w:rFonts w:ascii="Trebuchet MS" w:hAnsi="Trebuchet MS"/>
          <w:bCs/>
          <w:i/>
          <w:szCs w:val="20"/>
          <w:lang w:val="pt-BR"/>
        </w:rPr>
        <w:t>duration</w:t>
      </w:r>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nk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4F9C2D2C"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1425DF">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(ii)</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(ii)</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a amortização extraordinária das Debêntures deverá ocorrer conforme os procedimentos operacionais previstos pelo Escriturador.</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w:t>
      </w:r>
      <w:r w:rsidRPr="00C132A2">
        <w:rPr>
          <w:rFonts w:ascii="Trebuchet MS" w:eastAsia="TT108t00" w:hAnsi="Trebuchet MS"/>
          <w:szCs w:val="20"/>
          <w:lang w:val="pt-BR"/>
        </w:rPr>
        <w:lastRenderedPageBreak/>
        <w:t xml:space="preserve">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(ii)</w:t>
      </w:r>
      <w:r w:rsidRPr="00C132A2">
        <w:rPr>
          <w:rFonts w:ascii="Trebuchet MS" w:hAnsi="Trebuchet MS"/>
          <w:szCs w:val="20"/>
          <w:lang w:val="pt-BR"/>
        </w:rPr>
        <w:t xml:space="preserve"> mediante depósito em contas correntes indicadas pelos respectivos Debenturistas a ser realizado pelo Escriturador, no caso das Debêntures da que não estejam custodiadas conforme o item (i) acima.</w:t>
      </w:r>
    </w:p>
    <w:p w14:paraId="3555C03D" w14:textId="6BF60864" w:rsidR="00764660" w:rsidRPr="00684359"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ins w:id="67" w:author="Luiz Girão" w:date="2022-05-12T15:51:00Z">
        <w:r w:rsidR="00CA2F7B">
          <w:rPr>
            <w:rFonts w:ascii="Trebuchet MS" w:hAnsi="Trebuchet MS"/>
            <w:szCs w:val="20"/>
            <w:lang w:val="pt-BR"/>
          </w:rPr>
          <w:t xml:space="preserve"> </w:t>
        </w:r>
        <w:r w:rsidR="00CA2F7B">
          <w:rPr>
            <w:rFonts w:ascii="Trebuchet MS" w:hAnsi="Trebuchet MS"/>
            <w:szCs w:val="20"/>
            <w:lang w:val="pt-BR"/>
          </w:rPr>
          <w:t>NotaOT: Essa Cláusula é realmente necessário tendo em vista a Cláusula abaixo</w:t>
        </w:r>
        <w:r w:rsidR="00CA2F7B">
          <w:rPr>
            <w:rFonts w:ascii="Trebuchet MS" w:hAnsi="Trebuchet MS"/>
            <w:szCs w:val="20"/>
            <w:lang w:val="pt-BR"/>
          </w:rPr>
          <w:t>?</w:t>
        </w:r>
      </w:ins>
    </w:p>
    <w:p w14:paraId="12FDC40F" w14:textId="7FDE105C" w:rsidR="00684359" w:rsidRPr="00E31DF6" w:rsidRDefault="00684359" w:rsidP="00E31DF6">
      <w:pPr>
        <w:pStyle w:val="Level3"/>
        <w:tabs>
          <w:tab w:val="num" w:pos="709"/>
        </w:tabs>
        <w:spacing w:before="140" w:after="240" w:line="280" w:lineRule="exact"/>
        <w:ind w:left="709" w:hanging="709"/>
        <w:rPr>
          <w:rFonts w:ascii="Trebuchet MS" w:hAnsi="Trebuchet MS"/>
          <w:b/>
          <w:szCs w:val="20"/>
          <w:lang w:val="pt-BR"/>
        </w:rPr>
      </w:pPr>
      <w:r w:rsidRPr="004B1FA9">
        <w:rPr>
          <w:rFonts w:ascii="Trebuchet MS" w:hAnsi="Trebuchet MS"/>
          <w:szCs w:val="20"/>
          <w:lang w:val="pt-BR"/>
        </w:rPr>
        <w:t>A B3</w:t>
      </w:r>
      <w:r>
        <w:rPr>
          <w:rFonts w:ascii="Trebuchet MS" w:hAnsi="Trebuchet MS"/>
          <w:szCs w:val="20"/>
          <w:lang w:val="pt-BR"/>
        </w:rPr>
        <w:t>, o Escriturador e o Agente de Liquidação</w:t>
      </w:r>
      <w:r w:rsidRPr="004B1FA9">
        <w:rPr>
          <w:rFonts w:ascii="Trebuchet MS" w:hAnsi="Trebuchet MS"/>
          <w:szCs w:val="20"/>
          <w:lang w:val="pt-BR"/>
        </w:rPr>
        <w:t xml:space="preserve"> dever</w:t>
      </w:r>
      <w:r>
        <w:rPr>
          <w:rFonts w:ascii="Trebuchet MS" w:hAnsi="Trebuchet MS"/>
          <w:szCs w:val="20"/>
          <w:lang w:val="pt-BR"/>
        </w:rPr>
        <w:t>ão</w:t>
      </w:r>
      <w:r w:rsidRPr="004B1FA9">
        <w:rPr>
          <w:rFonts w:ascii="Trebuchet MS" w:hAnsi="Trebuchet MS"/>
          <w:szCs w:val="20"/>
          <w:lang w:val="pt-BR"/>
        </w:rPr>
        <w:t xml:space="preserve"> ser notificad</w:t>
      </w:r>
      <w:r>
        <w:rPr>
          <w:rFonts w:ascii="Trebuchet MS" w:hAnsi="Trebuchet MS"/>
          <w:szCs w:val="20"/>
          <w:lang w:val="pt-BR"/>
        </w:rPr>
        <w:t>os</w:t>
      </w:r>
      <w:r w:rsidRPr="004B1FA9">
        <w:rPr>
          <w:rFonts w:ascii="Trebuchet MS" w:hAnsi="Trebuchet MS"/>
          <w:szCs w:val="20"/>
          <w:lang w:val="pt-BR"/>
        </w:rPr>
        <w:t xml:space="preserve"> </w:t>
      </w:r>
      <w:r>
        <w:rPr>
          <w:rFonts w:ascii="Trebuchet MS" w:hAnsi="Trebuchet MS"/>
          <w:szCs w:val="20"/>
          <w:lang w:val="pt-BR"/>
        </w:rPr>
        <w:t xml:space="preserve">acerca </w:t>
      </w:r>
      <w:r>
        <w:rPr>
          <w:rFonts w:ascii="Trebuchet MS" w:eastAsia="TT108t00" w:hAnsi="Trebuchet MS"/>
          <w:lang w:val="pt-BR"/>
        </w:rPr>
        <w:t>da</w:t>
      </w:r>
      <w:r w:rsidRPr="004B1FA9">
        <w:rPr>
          <w:rFonts w:ascii="Trebuchet MS" w:eastAsia="TT108t00" w:hAnsi="Trebuchet MS"/>
          <w:lang w:val="pt-BR"/>
        </w:rPr>
        <w:t xml:space="preserve"> </w:t>
      </w:r>
      <w:r>
        <w:rPr>
          <w:rFonts w:ascii="Trebuchet MS" w:hAnsi="Trebuchet MS"/>
          <w:szCs w:val="20"/>
          <w:lang w:val="pt-BR"/>
        </w:rPr>
        <w:t>Amortização Extraordinária Facultativa</w:t>
      </w:r>
      <w:r w:rsidRPr="004B1FA9">
        <w:rPr>
          <w:rFonts w:ascii="Trebuchet MS" w:eastAsia="TT108t00" w:hAnsi="Trebuchet MS"/>
          <w:lang w:val="pt-BR"/>
        </w:rPr>
        <w:t xml:space="preserve"> </w:t>
      </w:r>
      <w:r>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com, no mínimo, 3 (três) Dias Úteis de antecedência da</w:t>
      </w:r>
      <w:r w:rsidRPr="004B1FA9">
        <w:rPr>
          <w:rFonts w:ascii="Trebuchet MS" w:eastAsia="TT108t00" w:hAnsi="Trebuchet MS"/>
          <w:lang w:val="pt-BR"/>
        </w:rPr>
        <w:t xml:space="preserve"> </w:t>
      </w:r>
      <w:r>
        <w:rPr>
          <w:rFonts w:ascii="Trebuchet MS" w:eastAsia="TT108t00" w:hAnsi="Trebuchet MS"/>
          <w:lang w:val="pt-BR"/>
        </w:rPr>
        <w:t xml:space="preserve">sua </w:t>
      </w:r>
      <w:r w:rsidRPr="004B1FA9">
        <w:rPr>
          <w:rFonts w:ascii="Trebuchet MS" w:eastAsia="TT108t00" w:hAnsi="Trebuchet MS"/>
          <w:lang w:val="pt-BR"/>
        </w:rPr>
        <w:t>liquidação</w:t>
      </w:r>
      <w:ins w:id="68" w:author="Luiz Girão" w:date="2022-05-12T15:51:00Z">
        <w:r w:rsidR="00CA2F7B">
          <w:rPr>
            <w:rFonts w:ascii="Trebuchet MS" w:eastAsia="TT108t00" w:hAnsi="Trebuchet MS"/>
            <w:lang w:val="pt-BR"/>
          </w:rPr>
          <w:t xml:space="preserve"> da Amortização Extraordinária Facultativa</w:t>
        </w:r>
      </w:ins>
      <w:r>
        <w:rPr>
          <w:rFonts w:ascii="Trebuchet MS" w:eastAsia="TT108t00" w:hAnsi="Trebuchet MS"/>
          <w:lang w:val="pt-BR"/>
        </w:rPr>
        <w:t>.</w:t>
      </w:r>
    </w:p>
    <w:p w14:paraId="35BCAF3D" w14:textId="015A972A" w:rsidR="00C9531D" w:rsidRPr="00083BBA" w:rsidRDefault="00C9531D" w:rsidP="00530381">
      <w:pPr>
        <w:pStyle w:val="Level2"/>
        <w:widowControl w:val="0"/>
        <w:spacing w:before="140" w:after="240"/>
        <w:rPr>
          <w:rFonts w:ascii="Trebuchet MS" w:hAnsi="Trebuchet MS"/>
          <w:b/>
          <w:szCs w:val="20"/>
          <w:lang w:val="pt-BR"/>
        </w:rPr>
      </w:pPr>
      <w:bookmarkStart w:id="69" w:name="_Ref67911929"/>
      <w:r w:rsidRPr="00083BBA">
        <w:rPr>
          <w:rFonts w:ascii="Trebuchet MS" w:hAnsi="Trebuchet MS"/>
          <w:b/>
          <w:szCs w:val="20"/>
          <w:lang w:val="pt-BR"/>
        </w:rPr>
        <w:t>Resgate Antecipado Obrigatório ou Inclusão de Garantia</w:t>
      </w:r>
      <w:bookmarkEnd w:id="69"/>
    </w:p>
    <w:p w14:paraId="229B9127" w14:textId="604E1797"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70" w:name="_Ref67911127"/>
      <w:r w:rsidRPr="002811D2">
        <w:rPr>
          <w:rFonts w:ascii="Trebuchet MS" w:hAnsi="Trebuchet MS"/>
          <w:szCs w:val="20"/>
          <w:lang w:val="pt-BR"/>
        </w:rPr>
        <w:t xml:space="preserve">Caso o Contrato de Concessão </w:t>
      </w:r>
      <w:r w:rsidR="0090161E">
        <w:rPr>
          <w:rFonts w:ascii="Trebuchet MS" w:hAnsi="Trebuchet MS"/>
          <w:szCs w:val="20"/>
          <w:lang w:val="pt-BR"/>
        </w:rPr>
        <w:t xml:space="preserve">nº </w:t>
      </w:r>
      <w:r w:rsidR="00E67F98">
        <w:rPr>
          <w:rFonts w:ascii="Trebuchet MS" w:hAnsi="Trebuchet MS"/>
          <w:szCs w:val="20"/>
          <w:lang w:val="pt-BR"/>
        </w:rPr>
        <w:t xml:space="preserve">01, </w:t>
      </w:r>
      <w:r w:rsidR="0090161E">
        <w:rPr>
          <w:rFonts w:ascii="Trebuchet MS" w:hAnsi="Trebuchet MS"/>
          <w:szCs w:val="20"/>
          <w:lang w:val="pt-BR"/>
        </w:rPr>
        <w:t xml:space="preserve">celebrado </w:t>
      </w:r>
      <w:r w:rsidR="00043E9A">
        <w:rPr>
          <w:rFonts w:ascii="Trebuchet MS" w:hAnsi="Trebuchet MS"/>
          <w:szCs w:val="20"/>
          <w:lang w:val="pt-BR"/>
        </w:rPr>
        <w:t xml:space="preserve">pela Emissora em </w:t>
      </w:r>
      <w:r w:rsidR="00E67F98">
        <w:rPr>
          <w:rFonts w:ascii="Trebuchet MS" w:hAnsi="Trebuchet MS"/>
          <w:szCs w:val="20"/>
          <w:lang w:val="pt-BR"/>
        </w:rPr>
        <w:t>13</w:t>
      </w:r>
      <w:r w:rsidR="00043E9A">
        <w:rPr>
          <w:rFonts w:ascii="Trebuchet MS" w:hAnsi="Trebuchet MS"/>
          <w:szCs w:val="20"/>
          <w:lang w:val="pt-BR"/>
        </w:rPr>
        <w:t xml:space="preserve"> de </w:t>
      </w:r>
      <w:r w:rsidR="00E67F98">
        <w:rPr>
          <w:rFonts w:ascii="Trebuchet MS" w:hAnsi="Trebuchet MS"/>
          <w:szCs w:val="20"/>
          <w:lang w:val="pt-BR"/>
        </w:rPr>
        <w:t>maio</w:t>
      </w:r>
      <w:r w:rsidR="00043E9A">
        <w:rPr>
          <w:rFonts w:ascii="Trebuchet MS" w:hAnsi="Trebuchet MS"/>
          <w:szCs w:val="20"/>
          <w:lang w:val="pt-BR"/>
        </w:rPr>
        <w:t xml:space="preserve"> de </w:t>
      </w:r>
      <w:r w:rsidR="00E67F98">
        <w:rPr>
          <w:rFonts w:ascii="Trebuchet MS" w:hAnsi="Trebuchet MS"/>
          <w:szCs w:val="20"/>
          <w:lang w:val="pt-BR"/>
        </w:rPr>
        <w:t>1998</w:t>
      </w:r>
      <w:r w:rsidR="0090161E">
        <w:rPr>
          <w:rFonts w:ascii="Trebuchet MS" w:hAnsi="Trebuchet MS"/>
          <w:szCs w:val="20"/>
          <w:lang w:val="pt-BR"/>
        </w:rPr>
        <w:t xml:space="preserve"> (“</w:t>
      </w:r>
      <w:r w:rsidR="0090161E" w:rsidRPr="0090161E">
        <w:rPr>
          <w:rFonts w:ascii="Trebuchet MS" w:hAnsi="Trebuchet MS"/>
          <w:szCs w:val="20"/>
          <w:u w:val="single"/>
          <w:lang w:val="pt-BR"/>
        </w:rPr>
        <w:t>Contrato de Concessão</w:t>
      </w:r>
      <w:r w:rsidR="0090161E">
        <w:rPr>
          <w:rFonts w:ascii="Trebuchet MS" w:hAnsi="Trebuchet MS"/>
          <w:szCs w:val="20"/>
          <w:lang w:val="pt-BR"/>
        </w:rPr>
        <w:t>”)</w:t>
      </w:r>
      <w:r w:rsidR="00043E9A">
        <w:rPr>
          <w:rFonts w:ascii="Trebuchet MS" w:hAnsi="Trebuchet MS"/>
          <w:szCs w:val="20"/>
          <w:lang w:val="pt-BR"/>
        </w:rPr>
        <w:t>,</w:t>
      </w:r>
      <w:r w:rsidR="0090161E">
        <w:rPr>
          <w:rFonts w:ascii="Trebuchet MS" w:hAnsi="Trebuchet MS"/>
          <w:szCs w:val="20"/>
          <w:lang w:val="pt-BR"/>
        </w:rPr>
        <w:t xml:space="preserve"> </w:t>
      </w:r>
      <w:r w:rsidRPr="002811D2">
        <w:rPr>
          <w:rFonts w:ascii="Trebuchet MS" w:hAnsi="Trebuchet MS"/>
          <w:szCs w:val="20"/>
          <w:lang w:val="pt-BR"/>
        </w:rPr>
        <w:t xml:space="preserve">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(ii)</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r w:rsidRPr="008D2209">
        <w:rPr>
          <w:rFonts w:ascii="Trebuchet MS" w:hAnsi="Trebuchet MS"/>
          <w:lang w:val="pt-BR"/>
        </w:rPr>
        <w:t>,</w:t>
      </w:r>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(iii)</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w:t>
      </w:r>
      <w:r w:rsidR="00285F71">
        <w:rPr>
          <w:rFonts w:ascii="Trebuchet MS" w:hAnsi="Trebuchet MS"/>
          <w:szCs w:val="20"/>
          <w:lang w:val="pt-BR"/>
        </w:rPr>
        <w:t xml:space="preserve">., </w:t>
      </w:r>
      <w:r w:rsidRPr="005F3413">
        <w:rPr>
          <w:rFonts w:ascii="Trebuchet MS" w:hAnsi="Trebuchet MS"/>
          <w:szCs w:val="20"/>
          <w:lang w:val="pt-BR"/>
        </w:rPr>
        <w:t>Banco do Brasil S.A.</w:t>
      </w:r>
      <w:r w:rsidR="00285F71">
        <w:rPr>
          <w:rFonts w:ascii="Trebuchet MS" w:hAnsi="Trebuchet MS"/>
          <w:szCs w:val="20"/>
          <w:lang w:val="pt-BR"/>
        </w:rPr>
        <w:t xml:space="preserve"> </w:t>
      </w:r>
      <w:r w:rsidR="00285F71" w:rsidRPr="00E67F98">
        <w:rPr>
          <w:rFonts w:ascii="Trebuchet MS" w:hAnsi="Trebuchet MS"/>
          <w:szCs w:val="20"/>
          <w:lang w:val="pt-BR"/>
        </w:rPr>
        <w:t>ou do Banco BTG Pactual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(iv</w:t>
      </w:r>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 xml:space="preserve">convocar com, no mínimo, </w:t>
      </w:r>
      <w:r w:rsidR="00043E9A">
        <w:rPr>
          <w:rFonts w:ascii="Trebuchet MS" w:hAnsi="Trebuchet MS"/>
          <w:szCs w:val="20"/>
          <w:lang w:val="pt-BR"/>
        </w:rPr>
        <w:t>21</w:t>
      </w:r>
      <w:r w:rsidRPr="00083BBA">
        <w:rPr>
          <w:rFonts w:ascii="Trebuchet MS" w:hAnsi="Trebuchet MS"/>
          <w:szCs w:val="20"/>
          <w:lang w:val="pt-BR"/>
        </w:rPr>
        <w:t xml:space="preserve"> (</w:t>
      </w:r>
      <w:r w:rsidR="00043E9A">
        <w:rPr>
          <w:rFonts w:ascii="Trebuchet MS" w:hAnsi="Trebuchet MS"/>
          <w:szCs w:val="20"/>
          <w:lang w:val="pt-BR"/>
        </w:rPr>
        <w:t>vinte e um</w:t>
      </w:r>
      <w:r w:rsidRPr="00083BBA">
        <w:rPr>
          <w:rFonts w:ascii="Trebuchet MS" w:hAnsi="Trebuchet MS"/>
          <w:szCs w:val="20"/>
          <w:lang w:val="pt-BR"/>
        </w:rPr>
        <w:t>)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70"/>
      <w:r w:rsidRPr="00CC0F80">
        <w:rPr>
          <w:rFonts w:ascii="Trebuchet MS" w:hAnsi="Trebuchet MS"/>
          <w:szCs w:val="20"/>
          <w:lang w:val="pt-BR"/>
        </w:rPr>
        <w:t xml:space="preserve"> </w:t>
      </w:r>
      <w:r w:rsidR="00587162">
        <w:rPr>
          <w:rFonts w:ascii="Trebuchet MS" w:hAnsi="Trebuchet MS"/>
          <w:b/>
          <w:bCs/>
          <w:szCs w:val="20"/>
          <w:lang w:val="pt-BR"/>
        </w:rPr>
        <w:t xml:space="preserve"> </w:t>
      </w:r>
      <w:r w:rsidR="00BA23EB" w:rsidRPr="000022FB">
        <w:rPr>
          <w:rFonts w:ascii="Trebuchet MS" w:hAnsi="Trebuchet MS"/>
          <w:b/>
          <w:bCs/>
          <w:szCs w:val="20"/>
          <w:lang w:val="pt-BR"/>
        </w:rPr>
        <w:t xml:space="preserve"> </w:t>
      </w:r>
    </w:p>
    <w:p w14:paraId="451C3E6A" w14:textId="73580B89"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(iv)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 xml:space="preserve">e regulamentares aplicáveis, ou constituir qualquer uma das fianças estipuladas nos itens (ii) e (iii)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35C0CF2C"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lastRenderedPageBreak/>
        <w:t xml:space="preserve">As </w:t>
      </w:r>
      <w:r w:rsidRPr="006C19BD">
        <w:rPr>
          <w:rFonts w:ascii="Trebuchet MS" w:hAnsi="Trebuchet MS"/>
          <w:szCs w:val="20"/>
          <w:lang w:val="pt-BR"/>
        </w:rPr>
        <w:t xml:space="preserve">fianças previstas nos itens (ii) e (iii)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 xml:space="preserve">(iv)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1425DF">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4E4151FA"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 xml:space="preserve">A garantia oferecida pela Emissora no item (iv)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deverá ser aprovada, em primeira convocação, por 50% (cinquenta por cento) mais uma das Debêntures em Circulação e, em segunda convocação, por 50% (cinquenta por cento) mais um dos Debenturis</w:t>
      </w:r>
      <w:r w:rsidRPr="002138DF">
        <w:rPr>
          <w:rFonts w:ascii="Trebuchet MS" w:hAnsi="Trebuchet MS"/>
          <w:szCs w:val="20"/>
          <w:lang w:val="pt-BR"/>
        </w:rPr>
        <w:t xml:space="preserve">tas presentes na Assembleia Geral de Debenturistas em questão, desde que presentes, pelo menos, </w:t>
      </w:r>
      <w:r w:rsidR="00A90F42" w:rsidRPr="001E5FF0">
        <w:rPr>
          <w:rFonts w:ascii="Trebuchet MS" w:hAnsi="Trebuchet MS"/>
          <w:szCs w:val="20"/>
          <w:lang w:val="pt-BR"/>
        </w:rPr>
        <w:t>2</w:t>
      </w:r>
      <w:r w:rsidRPr="001E5FF0">
        <w:rPr>
          <w:rFonts w:ascii="Trebuchet MS" w:hAnsi="Trebuchet MS"/>
          <w:szCs w:val="20"/>
          <w:lang w:val="pt-BR"/>
        </w:rPr>
        <w:t>0</w:t>
      </w:r>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r w:rsidR="00460A54">
        <w:rPr>
          <w:rFonts w:ascii="Trebuchet MS" w:hAnsi="Trebuchet MS"/>
          <w:szCs w:val="20"/>
          <w:lang w:val="pt-BR"/>
        </w:rPr>
        <w:t>.</w:t>
      </w:r>
      <w:r w:rsidR="0024755A" w:rsidRPr="0024755A">
        <w:rPr>
          <w:rFonts w:ascii="Trebuchet MS" w:hAnsi="Trebuchet MS"/>
          <w:b/>
          <w:bCs/>
          <w:szCs w:val="20"/>
          <w:highlight w:val="yellow"/>
          <w:lang w:val="pt-BR"/>
        </w:rPr>
        <w:t xml:space="preserve"> </w:t>
      </w:r>
    </w:p>
    <w:p w14:paraId="25EE5E70" w14:textId="41297C66"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pro rata temporis</w:t>
      </w:r>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445F3E5F"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71"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1425DF">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71"/>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72"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(ii)</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por meio do Escriturador ou, com relação aos pagamentos que não possam ser realizados por meio do Escriturador, na sede da Emissora, conforme o caso</w:t>
      </w:r>
      <w:bookmarkEnd w:id="72"/>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lastRenderedPageBreak/>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5E64EAFC" w14:textId="6E501DD6"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(ii)</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w:t>
      </w:r>
      <w:r w:rsidR="006D36A7">
        <w:rPr>
          <w:rFonts w:ascii="Trebuchet MS" w:hAnsi="Trebuchet MS"/>
          <w:szCs w:val="20"/>
          <w:lang w:val="pt-BR"/>
        </w:rPr>
        <w:t>Fortaleza</w:t>
      </w:r>
      <w:r w:rsidR="00224DC6" w:rsidRPr="00A43719">
        <w:rPr>
          <w:rFonts w:ascii="Trebuchet MS" w:hAnsi="Trebuchet MS"/>
          <w:szCs w:val="20"/>
          <w:lang w:val="pt-BR"/>
        </w:rPr>
        <w:t xml:space="preserve">, Estado </w:t>
      </w:r>
      <w:r w:rsidR="006D36A7">
        <w:rPr>
          <w:rFonts w:ascii="Trebuchet MS" w:hAnsi="Trebuchet MS"/>
          <w:szCs w:val="20"/>
          <w:lang w:val="pt-BR"/>
        </w:rPr>
        <w:t>do Ceará</w:t>
      </w:r>
      <w:r w:rsidR="00224DC6" w:rsidRPr="00A43719">
        <w:rPr>
          <w:rFonts w:ascii="Trebuchet MS" w:hAnsi="Trebuchet MS"/>
          <w:szCs w:val="20"/>
          <w:lang w:val="pt-BR"/>
        </w:rPr>
        <w:t xml:space="preserve">, e que não seja sábado ou domingo; e </w:t>
      </w:r>
      <w:r w:rsidR="00224DC6" w:rsidRPr="00A43719">
        <w:rPr>
          <w:rFonts w:ascii="Trebuchet MS" w:hAnsi="Trebuchet MS"/>
          <w:b/>
          <w:szCs w:val="20"/>
          <w:lang w:val="pt-BR"/>
        </w:rPr>
        <w:t>(iii)</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w:t>
      </w:r>
      <w:r w:rsidR="006D36A7" w:rsidRPr="00A43719">
        <w:rPr>
          <w:rFonts w:ascii="Trebuchet MS" w:hAnsi="Trebuchet MS"/>
          <w:szCs w:val="20"/>
          <w:lang w:val="pt-BR"/>
        </w:rPr>
        <w:t xml:space="preserve">Cidade de </w:t>
      </w:r>
      <w:r w:rsidR="006D36A7">
        <w:rPr>
          <w:rFonts w:ascii="Trebuchet MS" w:hAnsi="Trebuchet MS"/>
          <w:szCs w:val="20"/>
          <w:lang w:val="pt-BR"/>
        </w:rPr>
        <w:t>Fortaleza</w:t>
      </w:r>
      <w:r w:rsidR="006D36A7" w:rsidRPr="00A43719">
        <w:rPr>
          <w:rFonts w:ascii="Trebuchet MS" w:hAnsi="Trebuchet MS"/>
          <w:szCs w:val="20"/>
          <w:lang w:val="pt-BR"/>
        </w:rPr>
        <w:t xml:space="preserve">, Estado </w:t>
      </w:r>
      <w:r w:rsidR="006D36A7">
        <w:rPr>
          <w:rFonts w:ascii="Trebuchet MS" w:hAnsi="Trebuchet MS"/>
          <w:szCs w:val="20"/>
          <w:lang w:val="pt-BR"/>
        </w:rPr>
        <w:t>do Ceará</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forem Debenturistas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pro rata temporis</w:t>
      </w:r>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(ii</w:t>
      </w:r>
      <w:r w:rsidR="00402732" w:rsidRPr="00A43719">
        <w:rPr>
          <w:rFonts w:ascii="Trebuchet MS" w:hAnsi="Trebuchet MS"/>
          <w:b/>
          <w:szCs w:val="20"/>
          <w:lang w:val="pt-BR"/>
        </w:rPr>
        <w:t>)</w:t>
      </w:r>
      <w:r w:rsidR="00402732">
        <w:rPr>
          <w:rFonts w:ascii="Trebuchet MS" w:hAnsi="Trebuchet MS"/>
          <w:szCs w:val="20"/>
          <w:lang w:val="pt-BR"/>
        </w:rPr>
        <w:t> </w:t>
      </w:r>
      <w:bookmarkStart w:id="73" w:name="_Hlk100322320"/>
      <w:r w:rsidRPr="00A43719">
        <w:rPr>
          <w:rFonts w:ascii="Trebuchet MS" w:hAnsi="Trebuchet MS"/>
          <w:szCs w:val="20"/>
          <w:lang w:val="pt-BR"/>
        </w:rPr>
        <w:t>multa convencional, irredutível e não compensatória, de 2%</w:t>
      </w:r>
      <w:bookmarkEnd w:id="73"/>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74" w:name="_Ref420336525"/>
      <w:r w:rsidRPr="00A43719">
        <w:rPr>
          <w:rFonts w:ascii="Trebuchet MS" w:hAnsi="Trebuchet MS"/>
          <w:b/>
          <w:szCs w:val="20"/>
          <w:lang w:val="pt-BR"/>
        </w:rPr>
        <w:t>Publicidade</w:t>
      </w:r>
      <w:bookmarkEnd w:id="74"/>
    </w:p>
    <w:p w14:paraId="5DCC1B11" w14:textId="0CE30A8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o interesse dos Debenturistas, a critério razoável da Emissora, deverão ser publicados sob a forma de “Aviso aos Debenturistas” </w:t>
      </w:r>
      <w:r w:rsidRPr="00A43719">
        <w:rPr>
          <w:rFonts w:ascii="Trebuchet MS" w:hAnsi="Trebuchet MS"/>
          <w:szCs w:val="20"/>
          <w:lang w:val="pt-BR"/>
        </w:rPr>
        <w:lastRenderedPageBreak/>
        <w:t xml:space="preserve">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acima por outro jornal de grande circulação que seja adotado para suas publicações societárias, mediante comunicação por escrito ao Agente Fiduciário e a publicação, na forma e de aviso, no jornal a ser substituído, nos termos do parágrafo 3º, do artigo 289, da Lei das Sociedades por Ações, podendo os Debenturistas verificar</w:t>
      </w:r>
      <w:r w:rsidR="00D84A03">
        <w:rPr>
          <w:rFonts w:ascii="Trebuchet MS" w:hAnsi="Trebuchet MS"/>
          <w:szCs w:val="20"/>
          <w:lang w:val="pt-BR"/>
        </w:rPr>
        <w:t>em</w:t>
      </w:r>
      <w:r w:rsidRPr="00A43719">
        <w:rPr>
          <w:rFonts w:ascii="Trebuchet MS" w:hAnsi="Trebuchet MS"/>
          <w:szCs w:val="20"/>
          <w:lang w:val="pt-BR"/>
        </w:rPr>
        <w:t xml:space="preserve">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r w:rsidRPr="004B1FA9">
        <w:rPr>
          <w:rFonts w:ascii="Trebuchet MS" w:hAnsi="Trebuchet MS"/>
          <w:b/>
          <w:szCs w:val="20"/>
        </w:rPr>
        <w:t>Tratamento Tributário</w:t>
      </w:r>
    </w:p>
    <w:p w14:paraId="35BCCC50" w14:textId="113ECD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0EB42041"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75" w:name="_Ref420335507"/>
      <w:r w:rsidRPr="004B1FA9">
        <w:rPr>
          <w:rFonts w:ascii="Trebuchet MS" w:hAnsi="Trebuchet MS"/>
          <w:szCs w:val="20"/>
          <w:lang w:val="pt-BR"/>
        </w:rPr>
        <w:t xml:space="preserve">Caso qualquer Debenturista tenha tratamento tributário diferente daquele previsto na Lei 12.431, o(s) mesmo(s) deverá(ão)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sob pena de ter descontado de seus pagamentos os valores devidos nos termos da legislação tributária em vigor.</w:t>
      </w:r>
      <w:bookmarkEnd w:id="75"/>
      <w:r w:rsidRPr="004B1FA9">
        <w:rPr>
          <w:rFonts w:ascii="Trebuchet MS" w:hAnsi="Trebuchet MS"/>
          <w:szCs w:val="20"/>
          <w:lang w:val="pt-BR"/>
        </w:rPr>
        <w:t xml:space="preserve"> </w:t>
      </w:r>
    </w:p>
    <w:p w14:paraId="684D768F" w14:textId="3A755DDC"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76"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76"/>
      <w:r w:rsidRPr="004B1FA9">
        <w:rPr>
          <w:rFonts w:ascii="Trebuchet MS" w:hAnsi="Trebuchet MS"/>
          <w:szCs w:val="20"/>
          <w:lang w:val="pt-BR"/>
        </w:rPr>
        <w:t xml:space="preserve"> </w:t>
      </w:r>
    </w:p>
    <w:p w14:paraId="2C6344B2" w14:textId="360023E2"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77" w:name="_Ref8133178"/>
      <w:bookmarkStart w:id="78" w:name="_Ref460948336"/>
      <w:bookmarkStart w:id="79"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 não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Não obstante</w:t>
      </w:r>
      <w:r w:rsidR="000927E8">
        <w:rPr>
          <w:rFonts w:ascii="Trebuchet MS" w:hAnsi="Trebuchet MS"/>
          <w:szCs w:val="20"/>
          <w:lang w:val="pt-BR"/>
        </w:rPr>
        <w:t>, desde que</w:t>
      </w:r>
      <w:r w:rsidR="00F35212" w:rsidRPr="00F35212">
        <w:rPr>
          <w:rFonts w:ascii="Trebuchet MS" w:hAnsi="Trebuchet MS"/>
          <w:szCs w:val="20"/>
          <w:lang w:val="pt-BR"/>
        </w:rPr>
        <w:t xml:space="preserve"> o prazo </w:t>
      </w:r>
      <w:r w:rsidR="000927E8" w:rsidRPr="005F3413">
        <w:rPr>
          <w:rFonts w:ascii="Trebuchet MS" w:hAnsi="Trebuchet MS"/>
          <w:szCs w:val="20"/>
          <w:lang w:val="pt-BR"/>
        </w:rPr>
        <w:t xml:space="preserve">médio ponderado dos pagamentos transcorrido entre a </w:t>
      </w:r>
      <w:r w:rsidR="00F35212" w:rsidRPr="00F35212">
        <w:rPr>
          <w:rFonts w:ascii="Trebuchet MS" w:hAnsi="Trebuchet MS"/>
          <w:szCs w:val="20"/>
          <w:lang w:val="pt-BR"/>
        </w:rPr>
        <w:t>Data de Emissão</w:t>
      </w:r>
      <w:r w:rsidR="000927E8" w:rsidRPr="005F3413">
        <w:rPr>
          <w:rFonts w:ascii="Trebuchet MS" w:hAnsi="Trebuchet MS"/>
          <w:szCs w:val="20"/>
          <w:lang w:val="pt-BR"/>
        </w:rPr>
        <w:t xml:space="preserve"> e a data </w:t>
      </w:r>
      <w:r w:rsidR="000927E8" w:rsidRPr="00AA0AA0">
        <w:rPr>
          <w:rFonts w:ascii="Trebuchet MS" w:hAnsi="Trebuchet MS"/>
          <w:szCs w:val="20"/>
          <w:lang w:val="pt-BR"/>
        </w:rPr>
        <w:t xml:space="preserve">do efetivo resgate seja </w:t>
      </w:r>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w:t>
      </w:r>
      <w:r w:rsidR="00F35212" w:rsidRPr="00F35212">
        <w:rPr>
          <w:rFonts w:ascii="Trebuchet MS" w:hAnsi="Trebuchet MS"/>
          <w:szCs w:val="20"/>
          <w:lang w:val="pt-BR"/>
        </w:rPr>
        <w:t xml:space="preserve"> nos termos da </w:t>
      </w:r>
      <w:r w:rsidR="00EF78B5" w:rsidRPr="00364821">
        <w:rPr>
          <w:rFonts w:ascii="Trebuchet MS" w:hAnsi="Trebuchet MS"/>
          <w:szCs w:val="20"/>
          <w:lang w:val="pt-BR"/>
        </w:rPr>
        <w:t>Resolução 3.947</w:t>
      </w:r>
      <w:r w:rsidR="00F35212" w:rsidRPr="00F35212">
        <w:rPr>
          <w:rFonts w:ascii="Trebuchet MS" w:hAnsi="Trebuchet MS"/>
          <w:szCs w:val="20"/>
          <w:lang w:val="pt-BR"/>
        </w:rPr>
        <w:t xml:space="preserve">, ou </w:t>
      </w:r>
      <w:r w:rsidR="007F034C" w:rsidRPr="00364821">
        <w:rPr>
          <w:rFonts w:ascii="Trebuchet MS" w:hAnsi="Trebuchet MS"/>
          <w:szCs w:val="20"/>
          <w:lang w:val="pt-BR"/>
        </w:rPr>
        <w:t>prazo inferior</w:t>
      </w:r>
      <w:r w:rsidR="00F35212" w:rsidRPr="00F35212">
        <w:rPr>
          <w:rFonts w:ascii="Trebuchet MS" w:hAnsi="Trebuchet MS"/>
          <w:szCs w:val="20"/>
          <w:lang w:val="pt-BR"/>
        </w:rPr>
        <w:t xml:space="preserve"> que venha a ser </w:t>
      </w:r>
      <w:r w:rsidRPr="00364821">
        <w:rPr>
          <w:rFonts w:ascii="Trebuchet MS" w:hAnsi="Trebuchet MS"/>
          <w:szCs w:val="20"/>
          <w:lang w:val="pt-BR"/>
        </w:rPr>
        <w:t>autorizado pela</w:t>
      </w:r>
      <w:r w:rsidR="00F35212" w:rsidRPr="00F35212">
        <w:rPr>
          <w:rFonts w:ascii="Trebuchet MS" w:hAnsi="Trebuchet MS"/>
          <w:szCs w:val="20"/>
          <w:lang w:val="pt-BR"/>
        </w:rPr>
        <w:t xml:space="preserve"> legislação ou </w:t>
      </w:r>
      <w:r w:rsidRPr="00364821">
        <w:rPr>
          <w:rFonts w:ascii="Trebuchet MS" w:hAnsi="Trebuchet MS"/>
          <w:szCs w:val="20"/>
          <w:lang w:val="pt-BR"/>
        </w:rPr>
        <w:t>regulamentações aplicáveis</w:t>
      </w:r>
      <w:r w:rsidR="00F35212" w:rsidRPr="00F35212">
        <w:rPr>
          <w:rFonts w:ascii="Trebuchet MS" w:hAnsi="Trebuchet MS"/>
          <w:szCs w:val="20"/>
          <w:lang w:val="pt-BR"/>
        </w:rPr>
        <w:t xml:space="preserve">, será observado </w:t>
      </w:r>
      <w:r w:rsidR="00FF19D2" w:rsidRPr="00364821">
        <w:rPr>
          <w:rFonts w:ascii="Trebuchet MS" w:hAnsi="Trebuchet MS"/>
          <w:szCs w:val="20"/>
          <w:lang w:val="pt-BR"/>
        </w:rPr>
        <w:t xml:space="preserve">pela Emissora </w:t>
      </w:r>
      <w:r w:rsidR="00F35212" w:rsidRPr="00F35212">
        <w:rPr>
          <w:rFonts w:ascii="Trebuchet MS" w:hAnsi="Trebuchet MS"/>
          <w:szCs w:val="20"/>
          <w:lang w:val="pt-BR"/>
        </w:rPr>
        <w:t xml:space="preserve">o disposto </w:t>
      </w:r>
      <w:r w:rsidRPr="00987839">
        <w:rPr>
          <w:rFonts w:ascii="Trebuchet MS" w:hAnsi="Trebuchet MS"/>
          <w:szCs w:val="20"/>
          <w:lang w:val="pt-BR"/>
        </w:rPr>
        <w:t xml:space="preserve">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1425DF">
        <w:rPr>
          <w:rFonts w:ascii="Trebuchet MS" w:hAnsi="Trebuchet MS"/>
          <w:szCs w:val="20"/>
          <w:lang w:val="pt-BR"/>
        </w:rPr>
        <w:t>5.29.6 abaixo</w:t>
      </w:r>
      <w:r w:rsidR="007F034C" w:rsidRPr="00E54DDA">
        <w:rPr>
          <w:rFonts w:ascii="Trebuchet MS" w:hAnsi="Trebuchet MS"/>
          <w:szCs w:val="20"/>
          <w:lang w:val="pt-BR"/>
        </w:rPr>
        <w:fldChar w:fldCharType="end"/>
      </w:r>
      <w:r w:rsidRPr="004B1FA9">
        <w:rPr>
          <w:rFonts w:ascii="Trebuchet MS" w:hAnsi="Trebuchet MS"/>
          <w:szCs w:val="20"/>
          <w:lang w:val="pt-BR"/>
        </w:rPr>
        <w:t>.</w:t>
      </w:r>
      <w:bookmarkEnd w:id="77"/>
      <w:r w:rsidR="004403E7">
        <w:rPr>
          <w:rFonts w:ascii="Trebuchet MS" w:hAnsi="Trebuchet MS"/>
          <w:szCs w:val="20"/>
          <w:lang w:val="pt-BR"/>
        </w:rPr>
        <w:t xml:space="preserve"> </w:t>
      </w:r>
    </w:p>
    <w:p w14:paraId="774F1BA1" w14:textId="3A6E370A"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80"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t>Emissora estará</w:t>
      </w:r>
      <w:r w:rsidR="00AA0AA0" w:rsidRPr="00AA0AA0">
        <w:rPr>
          <w:rFonts w:ascii="Trebuchet MS" w:hAnsi="Trebuchet MS"/>
          <w:szCs w:val="20"/>
          <w:lang w:val="pt-BR"/>
        </w:rPr>
        <w:t xml:space="preserve"> </w:t>
      </w:r>
      <w:r w:rsidR="00076776" w:rsidRPr="004B1FA9">
        <w:rPr>
          <w:rFonts w:ascii="Trebuchet MS" w:hAnsi="Trebuchet MS"/>
          <w:b/>
          <w:szCs w:val="20"/>
          <w:lang w:val="pt-BR"/>
        </w:rPr>
        <w:t>(i)</w:t>
      </w:r>
      <w:r w:rsidR="00076776" w:rsidRPr="004B1FA9">
        <w:rPr>
          <w:rFonts w:ascii="Trebuchet MS" w:hAnsi="Trebuchet MS"/>
          <w:szCs w:val="20"/>
          <w:lang w:val="pt-BR"/>
        </w:rPr>
        <w: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t>
      </w:r>
      <w:r w:rsidR="00625FAA">
        <w:rPr>
          <w:rFonts w:ascii="Trebuchet MS" w:hAnsi="Trebuchet MS"/>
          <w:szCs w:val="20"/>
          <w:lang w:val="pt-BR"/>
        </w:rPr>
        <w:t>ou</w:t>
      </w:r>
      <w:r w:rsidR="00625FAA" w:rsidRPr="004B1FA9">
        <w:rPr>
          <w:rFonts w:ascii="Trebuchet MS" w:hAnsi="Trebuchet MS"/>
          <w:szCs w:val="20"/>
          <w:lang w:val="pt-BR"/>
        </w:rPr>
        <w:t xml:space="preserve"> </w:t>
      </w:r>
      <w:r w:rsidR="00076776" w:rsidRPr="004B1FA9">
        <w:rPr>
          <w:rFonts w:ascii="Trebuchet MS" w:hAnsi="Trebuchet MS"/>
          <w:b/>
          <w:szCs w:val="20"/>
          <w:lang w:val="pt-BR"/>
        </w:rPr>
        <w:t>(ii)</w:t>
      </w:r>
      <w:r w:rsidR="00076776" w:rsidRPr="004B1FA9">
        <w:rPr>
          <w:rFonts w:ascii="Trebuchet MS" w:hAnsi="Trebuchet MS"/>
          <w:szCs w:val="20"/>
          <w:lang w:val="pt-BR"/>
        </w:rPr>
        <w:t xml:space="preserve"> autorizada, independentemente de qualquer procedimento ou aprovação, a realizar o resgate antecipado da totalidade das </w:t>
      </w:r>
      <w:r w:rsidR="00076776" w:rsidRPr="004B1FA9">
        <w:rPr>
          <w:rFonts w:ascii="Trebuchet MS" w:hAnsi="Trebuchet MS"/>
          <w:szCs w:val="20"/>
          <w:lang w:val="pt-BR"/>
        </w:rPr>
        <w:lastRenderedPageBreak/>
        <w:t>Debêntures (observado que tal resgate antecipado somente poderá ser realizado caso venha a ser autorizado pela legislação ou regulamentação aplicáveis). O pagamento de referido acréscimo deverá ser realizado fora do ambiente B3</w:t>
      </w:r>
      <w:r w:rsidR="00AA0AA0">
        <w:rPr>
          <w:rFonts w:ascii="Trebuchet MS" w:hAnsi="Trebuchet MS"/>
          <w:szCs w:val="20"/>
          <w:lang w:val="pt-BR"/>
        </w:rPr>
        <w:t>.</w:t>
      </w:r>
      <w:bookmarkEnd w:id="80"/>
    </w:p>
    <w:p w14:paraId="02E3C350" w14:textId="07E9BDDB" w:rsidR="00B27949" w:rsidRDefault="00076776" w:rsidP="0037724F">
      <w:pPr>
        <w:pStyle w:val="Level3"/>
        <w:spacing w:after="0" w:line="240" w:lineRule="exact"/>
        <w:ind w:left="708" w:hanging="680"/>
        <w:rPr>
          <w:rFonts w:ascii="Trebuchet MS" w:hAnsi="Trebuchet MS"/>
          <w:szCs w:val="20"/>
          <w:lang w:val="pt-BR"/>
        </w:rPr>
      </w:pPr>
      <w:r w:rsidRPr="004B1FA9">
        <w:rPr>
          <w:rFonts w:ascii="Trebuchet MS" w:eastAsia="TT108t00" w:hAnsi="Trebuchet MS"/>
          <w:szCs w:val="20"/>
          <w:lang w:val="pt-BR"/>
        </w:rPr>
        <w:t>O valor a ser pago</w:t>
      </w:r>
      <w:r w:rsidR="00B27949" w:rsidRPr="00B27949">
        <w:rPr>
          <w:rFonts w:ascii="Trebuchet MS" w:eastAsia="TT108t00" w:hAnsi="Trebuchet MS"/>
          <w:szCs w:val="20"/>
          <w:lang w:val="pt-BR"/>
        </w:rPr>
        <w:t xml:space="preserve"> aos Debenturistas </w:t>
      </w:r>
      <w:r w:rsidRPr="004B1FA9">
        <w:rPr>
          <w:rFonts w:ascii="Trebuchet MS" w:eastAsia="TT108t00" w:hAnsi="Trebuchet MS"/>
          <w:szCs w:val="20"/>
          <w:lang w:val="pt-BR"/>
        </w:rPr>
        <w:t>no âmbito do resgate</w:t>
      </w:r>
      <w:r w:rsidR="00B27949" w:rsidRPr="00B27949">
        <w:rPr>
          <w:rFonts w:ascii="Trebuchet MS" w:eastAsia="TT108t00" w:hAnsi="Trebuchet MS"/>
          <w:szCs w:val="20"/>
          <w:lang w:val="pt-BR"/>
        </w:rPr>
        <w:t xml:space="preserve"> das 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1425DF">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w:t>
      </w:r>
      <w:r w:rsidR="00B27949" w:rsidRPr="00B2794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00B27949" w:rsidRPr="00B27949">
        <w:rPr>
          <w:rFonts w:ascii="Trebuchet MS" w:eastAsia="TT108t00" w:hAnsi="Trebuchet MS"/>
          <w:szCs w:val="20"/>
          <w:lang w:val="pt-BR"/>
        </w:rPr>
        <w:t>Atualizado</w:t>
      </w:r>
      <w:r w:rsidRPr="004B1FA9">
        <w:rPr>
          <w:rFonts w:ascii="Trebuchet MS" w:eastAsia="TT108t00" w:hAnsi="Trebuchet MS"/>
          <w:szCs w:val="20"/>
          <w:lang w:val="pt-BR"/>
        </w:rPr>
        <w:t>, acrescida</w:t>
      </w:r>
      <w:r w:rsidR="00B27949" w:rsidRPr="00B27949">
        <w:rPr>
          <w:rFonts w:ascii="Trebuchet MS" w:eastAsia="TT108t00" w:hAnsi="Trebuchet MS"/>
          <w:szCs w:val="20"/>
          <w:lang w:val="pt-BR"/>
        </w:rPr>
        <w:t xml:space="preserve"> da Remuneração, </w:t>
      </w:r>
      <w:r w:rsidRPr="004B1FA9">
        <w:rPr>
          <w:rFonts w:ascii="Trebuchet MS" w:eastAsia="TT108t00" w:hAnsi="Trebuchet MS"/>
          <w:szCs w:val="20"/>
          <w:lang w:val="pt-BR"/>
        </w:rPr>
        <w:t>calculadas</w:t>
      </w:r>
      <w:r w:rsidR="00B27949" w:rsidRPr="00B27949">
        <w:rPr>
          <w:rFonts w:ascii="Trebuchet MS" w:eastAsia="TT108t00" w:hAnsi="Trebuchet MS"/>
          <w:szCs w:val="20"/>
          <w:lang w:val="pt-BR"/>
        </w:rPr>
        <w:t xml:space="preserve"> </w:t>
      </w:r>
      <w:r w:rsidR="00B27949" w:rsidRPr="001E5FF0">
        <w:rPr>
          <w:rFonts w:ascii="Trebuchet MS" w:eastAsia="TT108t00" w:hAnsi="Trebuchet MS"/>
          <w:i/>
          <w:iCs/>
          <w:szCs w:val="20"/>
          <w:lang w:val="pt-BR"/>
        </w:rPr>
        <w:t>pro rata temporis</w:t>
      </w:r>
      <w:r w:rsidR="00B27949" w:rsidRPr="00B27949">
        <w:rPr>
          <w:rFonts w:ascii="Trebuchet MS" w:eastAsia="TT108t00" w:hAnsi="Trebuchet MS"/>
          <w:szCs w:val="20"/>
          <w:lang w:val="pt-BR"/>
        </w:rPr>
        <w:t>, a</w:t>
      </w:r>
      <w:r w:rsidRPr="004B1FA9">
        <w:rPr>
          <w:rFonts w:ascii="Trebuchet MS" w:eastAsia="TT108t00" w:hAnsi="Trebuchet MS"/>
          <w:szCs w:val="20"/>
          <w:lang w:val="pt-BR"/>
        </w:rPr>
        <w:t xml:space="preserve"> partir da</w:t>
      </w:r>
      <w:r w:rsidR="00B27949" w:rsidRPr="00B27949">
        <w:rPr>
          <w:rFonts w:ascii="Trebuchet MS" w:eastAsia="TT108t00" w:hAnsi="Trebuchet MS"/>
          <w:szCs w:val="20"/>
          <w:lang w:val="pt-BR"/>
        </w:rPr>
        <w:t xml:space="preserve"> primeira Data de Integralização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ou </w:t>
      </w:r>
      <w:r w:rsidRPr="004B1FA9">
        <w:rPr>
          <w:rFonts w:ascii="Trebuchet MS" w:eastAsia="TT108t00" w:hAnsi="Trebuchet MS"/>
          <w:szCs w:val="20"/>
          <w:lang w:val="pt-BR"/>
        </w:rPr>
        <w:t>da</w:t>
      </w:r>
      <w:r w:rsidR="00B27949" w:rsidRPr="00B27949">
        <w:rPr>
          <w:rFonts w:ascii="Trebuchet MS" w:eastAsia="TT108t00" w:hAnsi="Trebuchet MS"/>
          <w:szCs w:val="20"/>
          <w:lang w:val="pt-BR"/>
        </w:rPr>
        <w:t xml:space="preserve"> Data de Pagamento da Remuneração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imediatamente anterior, conforme o caso, até a data</w:t>
      </w:r>
      <w:r w:rsidRPr="004B1FA9">
        <w:rPr>
          <w:rFonts w:ascii="Trebuchet MS" w:eastAsia="TT108t00" w:hAnsi="Trebuchet MS"/>
          <w:szCs w:val="20"/>
          <w:lang w:val="pt-BR"/>
        </w:rPr>
        <w:t xml:space="preserve"> do resgate</w:t>
      </w:r>
      <w:r w:rsidR="00B27949" w:rsidRPr="00B27949">
        <w:rPr>
          <w:rFonts w:ascii="Trebuchet MS" w:eastAsia="TT108t00" w:hAnsi="Trebuchet MS"/>
          <w:szCs w:val="20"/>
          <w:lang w:val="pt-BR"/>
        </w:rPr>
        <w:t xml:space="preserve">, sem </w:t>
      </w:r>
      <w:r w:rsidR="002737F9">
        <w:rPr>
          <w:rFonts w:ascii="Trebuchet MS" w:eastAsia="TT108t00" w:hAnsi="Trebuchet MS"/>
          <w:szCs w:val="20"/>
          <w:lang w:val="pt-BR"/>
        </w:rPr>
        <w:t>qualquer</w:t>
      </w:r>
      <w:r w:rsidR="00B27949" w:rsidRPr="00B27949">
        <w:rPr>
          <w:rFonts w:ascii="Trebuchet MS" w:eastAsia="TT108t00" w:hAnsi="Trebuchet MS"/>
          <w:szCs w:val="20"/>
          <w:lang w:val="pt-BR"/>
        </w:rPr>
        <w:t xml:space="preserve"> prêmio </w:t>
      </w:r>
      <w:r w:rsidR="00B27949" w:rsidRPr="00B27949">
        <w:rPr>
          <w:rFonts w:ascii="Trebuchet MS" w:hAnsi="Trebuchet MS"/>
          <w:szCs w:val="20"/>
          <w:lang w:val="pt-BR"/>
        </w:rPr>
        <w:t xml:space="preserve">ou </w:t>
      </w:r>
      <w:r w:rsidR="002737F9">
        <w:rPr>
          <w:rFonts w:ascii="Trebuchet MS" w:eastAsia="TT108t00" w:hAnsi="Trebuchet MS"/>
          <w:szCs w:val="20"/>
          <w:lang w:val="pt-BR"/>
        </w:rPr>
        <w:t>penalidade</w:t>
      </w:r>
      <w:r w:rsidR="00DD4C2B">
        <w:rPr>
          <w:rFonts w:ascii="Trebuchet MS" w:eastAsia="TT108t00" w:hAnsi="Trebuchet MS"/>
          <w:szCs w:val="20"/>
          <w:lang w:val="pt-BR"/>
        </w:rPr>
        <w:t>.</w:t>
      </w:r>
    </w:p>
    <w:bookmarkEnd w:id="78"/>
    <w:bookmarkEnd w:id="79"/>
    <w:p w14:paraId="30E3EDD2" w14:textId="713A191F" w:rsidR="00076776" w:rsidRPr="00CC3346" w:rsidRDefault="00076776" w:rsidP="0037724F">
      <w:pPr>
        <w:pStyle w:val="Level3"/>
        <w:numPr>
          <w:ilvl w:val="0"/>
          <w:numId w:val="0"/>
        </w:numPr>
        <w:spacing w:line="240" w:lineRule="auto"/>
        <w:ind w:left="709"/>
        <w:rPr>
          <w:rFonts w:ascii="Trebuchet MS" w:hAnsi="Trebuchet MS"/>
          <w:szCs w:val="20"/>
          <w:lang w:val="pt-BR"/>
        </w:rPr>
      </w:pPr>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47D98BDF"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EC1A04" w:rsidRPr="004403E7">
        <w:rPr>
          <w:rFonts w:ascii="Trebuchet MS" w:hAnsi="Trebuchet MS"/>
          <w:bCs/>
          <w:lang w:val="pt-BR"/>
        </w:rPr>
        <w:t>Fitch</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(xxviii)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81" w:name="_DV_M121"/>
      <w:bookmarkStart w:id="82" w:name="_DV_M122"/>
      <w:bookmarkStart w:id="83" w:name="_DV_M123"/>
      <w:bookmarkStart w:id="84" w:name="_DV_M124"/>
      <w:bookmarkStart w:id="85" w:name="_DV_M125"/>
      <w:bookmarkStart w:id="86" w:name="_DV_M126"/>
      <w:bookmarkStart w:id="87" w:name="_DV_M127"/>
      <w:bookmarkStart w:id="88" w:name="_DV_M128"/>
      <w:bookmarkStart w:id="89" w:name="_DV_M129"/>
      <w:bookmarkStart w:id="90" w:name="_DV_M130"/>
      <w:bookmarkStart w:id="91" w:name="_DV_M131"/>
      <w:bookmarkStart w:id="92" w:name="_DV_M132"/>
      <w:bookmarkStart w:id="93" w:name="_DV_M133"/>
      <w:bookmarkStart w:id="94" w:name="_DV_M134"/>
      <w:bookmarkStart w:id="95" w:name="_DV_M135"/>
      <w:bookmarkStart w:id="96" w:name="_DV_M136"/>
      <w:bookmarkStart w:id="97" w:name="_DV_M137"/>
      <w:bookmarkStart w:id="98" w:name="_DV_M139"/>
      <w:bookmarkStart w:id="99" w:name="_DV_M140"/>
      <w:bookmarkStart w:id="100" w:name="_DV_M141"/>
      <w:bookmarkStart w:id="101" w:name="_DV_M142"/>
      <w:bookmarkStart w:id="102" w:name="_DV_M143"/>
      <w:bookmarkStart w:id="103" w:name="_DV_M144"/>
      <w:bookmarkStart w:id="104" w:name="_DV_M145"/>
      <w:bookmarkStart w:id="105" w:name="_DV_M146"/>
      <w:bookmarkStart w:id="106" w:name="_DV_M147"/>
      <w:bookmarkStart w:id="107" w:name="_DV_M148"/>
      <w:bookmarkStart w:id="108" w:name="_DV_M149"/>
      <w:bookmarkStart w:id="109" w:name="_DV_M150"/>
      <w:bookmarkStart w:id="110" w:name="_DV_M151"/>
      <w:bookmarkStart w:id="111" w:name="_DV_M152"/>
      <w:bookmarkStart w:id="112" w:name="_DV_M153"/>
      <w:bookmarkStart w:id="113" w:name="_DV_M154"/>
      <w:bookmarkStart w:id="114" w:name="_DV_M155"/>
      <w:bookmarkStart w:id="115" w:name="_DV_M156"/>
      <w:bookmarkStart w:id="116" w:name="_DV_M157"/>
      <w:bookmarkStart w:id="117" w:name="_DV_M158"/>
      <w:bookmarkStart w:id="118" w:name="_DV_M159"/>
      <w:bookmarkStart w:id="119" w:name="_DV_M160"/>
      <w:bookmarkStart w:id="120" w:name="_DV_M161"/>
      <w:bookmarkStart w:id="121" w:name="_DV_M162"/>
      <w:bookmarkStart w:id="122" w:name="_DV_M163"/>
      <w:bookmarkStart w:id="123" w:name="_DV_M164"/>
      <w:bookmarkStart w:id="124" w:name="_DV_M165"/>
      <w:bookmarkStart w:id="125" w:name="_Hlk8082879"/>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A43719">
        <w:rPr>
          <w:rFonts w:ascii="Trebuchet MS" w:hAnsi="Trebuchet MS"/>
          <w:sz w:val="20"/>
        </w:rPr>
        <w:t>CLÁUSULA SEXTA - VENCIMENTO ANTECIPADO</w:t>
      </w:r>
    </w:p>
    <w:p w14:paraId="7837C3A3" w14:textId="40A35CC3" w:rsidR="008B73FF" w:rsidRPr="00A43719" w:rsidRDefault="008B73FF" w:rsidP="00E31DF6">
      <w:pPr>
        <w:pStyle w:val="Level2"/>
        <w:keepNext/>
        <w:spacing w:after="240"/>
        <w:rPr>
          <w:rFonts w:ascii="Trebuchet MS" w:hAnsi="Trebuchet MS"/>
          <w:szCs w:val="20"/>
          <w:lang w:val="pt-BR"/>
        </w:rPr>
      </w:pPr>
      <w:bookmarkStart w:id="126" w:name="_DV_M268"/>
      <w:bookmarkStart w:id="127" w:name="_Ref392008548"/>
      <w:bookmarkEnd w:id="126"/>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27"/>
      <w:r w:rsidR="0025616B" w:rsidRPr="00A43719">
        <w:rPr>
          <w:rFonts w:ascii="Trebuchet MS" w:hAnsi="Trebuchet MS"/>
          <w:szCs w:val="20"/>
          <w:lang w:val="pt-BR"/>
        </w:rPr>
        <w:t>”)</w:t>
      </w:r>
      <w:r w:rsidR="0025616B">
        <w:rPr>
          <w:rFonts w:ascii="Trebuchet MS" w:hAnsi="Trebuchet MS"/>
          <w:szCs w:val="20"/>
          <w:lang w:val="pt-BR"/>
        </w:rPr>
        <w:t>.</w:t>
      </w:r>
    </w:p>
    <w:p w14:paraId="0E5949D1" w14:textId="0C7EBA66" w:rsidR="008B73FF" w:rsidRDefault="008B73FF" w:rsidP="004D1940">
      <w:pPr>
        <w:pStyle w:val="Level3"/>
        <w:spacing w:after="240"/>
        <w:ind w:left="680" w:hanging="680"/>
        <w:rPr>
          <w:rFonts w:ascii="Trebuchet MS" w:hAnsi="Trebuchet MS"/>
          <w:szCs w:val="20"/>
          <w:lang w:val="pt-BR"/>
        </w:rPr>
      </w:pPr>
      <w:bookmarkStart w:id="128" w:name="_Ref416256173"/>
      <w:bookmarkStart w:id="129"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28"/>
      <w:bookmarkEnd w:id="129"/>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lastRenderedPageBreak/>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6413E617"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E67F98">
        <w:rPr>
          <w:rFonts w:ascii="Trebuchet MS" w:hAnsi="Trebuchet MS"/>
          <w:color w:val="000000"/>
          <w:lang w:val="pt-BR"/>
        </w:rPr>
        <w:t>10</w:t>
      </w:r>
      <w:r w:rsidR="000022FB">
        <w:rPr>
          <w:rFonts w:ascii="Trebuchet MS" w:hAnsi="Trebuchet MS"/>
          <w:color w:val="000000"/>
          <w:lang w:val="pt-BR"/>
        </w:rPr>
        <w:t>0</w:t>
      </w:r>
      <w:r w:rsidR="004E5AA8" w:rsidRPr="00196353">
        <w:rPr>
          <w:rFonts w:ascii="Trebuchet MS" w:hAnsi="Trebuchet MS"/>
          <w:color w:val="000000"/>
          <w:lang w:val="pt-BR"/>
        </w:rPr>
        <w:t>.000.000,00 (</w:t>
      </w:r>
      <w:r w:rsidR="00E67F98">
        <w:rPr>
          <w:rFonts w:ascii="Trebuchet MS" w:hAnsi="Trebuchet MS"/>
          <w:color w:val="000000"/>
          <w:lang w:val="pt-BR"/>
        </w:rPr>
        <w:t xml:space="preserve">cem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577480">
        <w:rPr>
          <w:rFonts w:ascii="Trebuchet MS" w:hAnsi="Trebuchet MS"/>
          <w:lang w:val="pt-BR"/>
        </w:rPr>
        <w:t xml:space="preserve"> </w:t>
      </w:r>
    </w:p>
    <w:p w14:paraId="435C88B2" w14:textId="79C688E5"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superior a R$</w:t>
      </w:r>
      <w:r w:rsidR="00FE0AB1" w:rsidRPr="00EE6AF7">
        <w:rPr>
          <w:rFonts w:ascii="Trebuchet MS" w:hAnsi="Trebuchet MS"/>
          <w:color w:val="000000"/>
          <w:lang w:val="pt-BR"/>
        </w:rPr>
        <w:t>1</w:t>
      </w:r>
      <w:r w:rsidR="00E67F98">
        <w:rPr>
          <w:rFonts w:ascii="Trebuchet MS" w:hAnsi="Trebuchet MS"/>
          <w:color w:val="000000"/>
          <w:lang w:val="pt-BR"/>
        </w:rPr>
        <w:t>0</w:t>
      </w:r>
      <w:r w:rsidRPr="00EE6AF7">
        <w:rPr>
          <w:rFonts w:ascii="Trebuchet MS" w:hAnsi="Trebuchet MS"/>
          <w:color w:val="000000"/>
          <w:lang w:val="pt-BR"/>
        </w:rPr>
        <w:t>0.000.000,00 (</w:t>
      </w:r>
      <w:r w:rsidR="00E67F98">
        <w:rPr>
          <w:rFonts w:ascii="Trebuchet MS" w:hAnsi="Trebuchet MS"/>
          <w:color w:val="000000"/>
          <w:lang w:val="pt-BR"/>
        </w:rPr>
        <w:t xml:space="preserve">cem </w:t>
      </w:r>
      <w:r w:rsidRPr="00EE6AF7">
        <w:rPr>
          <w:rFonts w:ascii="Trebuchet MS" w:hAnsi="Trebuchet MS"/>
          <w:color w:val="000000"/>
          <w:lang w:val="pt-BR"/>
        </w:rPr>
        <w:t>milhões de reais)</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r w:rsidR="00020D9B">
        <w:rPr>
          <w:rFonts w:ascii="Trebuchet MS" w:hAnsi="Trebuchet MS"/>
          <w:color w:val="000000"/>
          <w:lang w:val="pt-BR"/>
        </w:rPr>
        <w:t xml:space="preserve"> </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507EBFB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7B0D3B" w:rsidRPr="00EE6AF7">
        <w:rPr>
          <w:rFonts w:ascii="Trebuchet MS" w:hAnsi="Trebuchet MS"/>
          <w:color w:val="000000"/>
          <w:lang w:val="pt-BR"/>
        </w:rPr>
        <w:t>R$1</w:t>
      </w:r>
      <w:r w:rsidR="00735431">
        <w:rPr>
          <w:rFonts w:ascii="Trebuchet MS" w:hAnsi="Trebuchet MS"/>
          <w:color w:val="000000"/>
          <w:lang w:val="pt-BR"/>
        </w:rPr>
        <w:t>0</w:t>
      </w:r>
      <w:r w:rsidR="007B0D3B" w:rsidRPr="00EE6AF7">
        <w:rPr>
          <w:rFonts w:ascii="Trebuchet MS" w:hAnsi="Trebuchet MS"/>
          <w:color w:val="000000"/>
          <w:lang w:val="pt-BR"/>
        </w:rPr>
        <w:t>0.000.000,00 (</w:t>
      </w:r>
      <w:r w:rsidR="00735431">
        <w:rPr>
          <w:rFonts w:ascii="Trebuchet MS" w:hAnsi="Trebuchet MS"/>
          <w:color w:val="000000"/>
          <w:lang w:val="pt-BR"/>
        </w:rPr>
        <w:t>cem</w:t>
      </w:r>
      <w:r w:rsidR="007B0D3B" w:rsidRPr="00EE6AF7">
        <w:rPr>
          <w:rFonts w:ascii="Trebuchet MS" w:hAnsi="Trebuchet MS"/>
          <w:color w:val="000000"/>
          <w:lang w:val="pt-BR"/>
        </w:rPr>
        <w:t xml:space="preserve"> milhões de reais)</w:t>
      </w:r>
      <w:r w:rsidR="007F6992">
        <w:rPr>
          <w:rFonts w:ascii="Trebuchet MS" w:hAnsi="Trebuchet MS"/>
          <w:color w:val="000000"/>
          <w:lang w:val="pt-BR"/>
        </w:rPr>
        <w:t xml:space="preserve"> </w:t>
      </w:r>
      <w:r w:rsidR="000D1EC6" w:rsidRPr="000D1EC6">
        <w:rPr>
          <w:rFonts w:ascii="Trebuchet MS" w:hAnsi="Trebuchet MS"/>
          <w:color w:val="000000"/>
          <w:lang w:val="pt-BR"/>
        </w:rPr>
        <w:t>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30"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30"/>
    </w:p>
    <w:p w14:paraId="48A79802" w14:textId="451F5892"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r w:rsidR="00062119" w:rsidRPr="001E14AF">
        <w:rPr>
          <w:rFonts w:ascii="Trebuchet MS" w:hAnsi="Trebuchet MS"/>
          <w:lang w:val="pt-BR"/>
        </w:rPr>
        <w:t>transitada em julgado</w:t>
      </w:r>
      <w:r>
        <w:rPr>
          <w:rFonts w:ascii="Trebuchet MS" w:hAnsi="Trebuchet MS"/>
          <w:lang w:val="pt-BR"/>
        </w:rPr>
        <w:t xml:space="preserve"> </w:t>
      </w:r>
      <w:r w:rsidR="005A35D2">
        <w:rPr>
          <w:rFonts w:ascii="Trebuchet MS" w:hAnsi="Trebuchet MS"/>
          <w:lang w:val="pt-BR"/>
        </w:rPr>
        <w:t xml:space="preserve">ou </w:t>
      </w:r>
      <w:r>
        <w:rPr>
          <w:rFonts w:ascii="Trebuchet MS" w:hAnsi="Trebuchet MS"/>
          <w:lang w:val="pt-BR"/>
        </w:rPr>
        <w:t xml:space="preserve">por decisão </w:t>
      </w:r>
      <w:r w:rsidR="005A35D2">
        <w:rPr>
          <w:rFonts w:ascii="Trebuchet MS" w:hAnsi="Trebuchet MS"/>
          <w:lang w:val="pt-BR"/>
        </w:rPr>
        <w:t>arbitral</w:t>
      </w:r>
      <w:r>
        <w:rPr>
          <w:rFonts w:ascii="Trebuchet MS" w:hAnsi="Trebuchet MS"/>
          <w:lang w:val="pt-BR"/>
        </w:rPr>
        <w:t xml:space="preserve"> final</w:t>
      </w:r>
      <w:r w:rsidR="00797DA3">
        <w:rPr>
          <w:rFonts w:ascii="Trebuchet MS" w:hAnsi="Trebuchet MS"/>
          <w:lang w:val="pt-BR"/>
        </w:rPr>
        <w:t>; ou</w:t>
      </w:r>
    </w:p>
    <w:p w14:paraId="607F72A5" w14:textId="357F2A17"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31" w:name="_Ref67911160"/>
      <w:r w:rsidRPr="00A25F4A">
        <w:rPr>
          <w:rFonts w:ascii="Trebuchet MS" w:hAnsi="Trebuchet MS"/>
          <w:lang w:val="pt-BR"/>
        </w:rPr>
        <w:lastRenderedPageBreak/>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1425DF">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31"/>
    </w:p>
    <w:p w14:paraId="145E0FB1" w14:textId="24800A45"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32" w:name="_Ref8133473"/>
      <w:r w:rsidRPr="00A43719">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32"/>
      <w:r w:rsidRPr="00A43719">
        <w:rPr>
          <w:rFonts w:ascii="Trebuchet MS" w:hAnsi="Trebuchet MS"/>
          <w:szCs w:val="20"/>
          <w:lang w:val="pt-BR"/>
        </w:rPr>
        <w:t xml:space="preserve"> </w:t>
      </w:r>
    </w:p>
    <w:p w14:paraId="778CB46B" w14:textId="3BF396A1"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33" w:name="_Ref67993445"/>
      <w:r w:rsidRPr="00A43719">
        <w:rPr>
          <w:rFonts w:ascii="Trebuchet MS" w:hAnsi="Trebuchet MS"/>
          <w:lang w:val="pt-BR"/>
        </w:rPr>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(iv)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r w:rsidRPr="002406D9">
        <w:rPr>
          <w:rFonts w:ascii="Trebuchet MS" w:hAnsi="Trebuchet MS"/>
          <w:i/>
          <w:lang w:val="pt-BR"/>
        </w:rPr>
        <w:t>notch</w:t>
      </w:r>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Enel S.</w:t>
      </w:r>
      <w:r w:rsidR="00FE0AB1">
        <w:rPr>
          <w:rFonts w:ascii="Trebuchet MS" w:hAnsi="Trebuchet MS"/>
          <w:lang w:val="pt-BR"/>
        </w:rPr>
        <w:t>p.</w:t>
      </w:r>
      <w:r w:rsidR="00076776">
        <w:rPr>
          <w:rFonts w:ascii="Trebuchet MS" w:hAnsi="Trebuchet MS"/>
          <w:lang w:val="pt-BR"/>
        </w:rPr>
        <w:t>A.</w:t>
      </w:r>
      <w:r w:rsidRPr="009D0028">
        <w:rPr>
          <w:rFonts w:ascii="Trebuchet MS" w:hAnsi="Trebuchet MS"/>
          <w:lang w:val="pt-BR"/>
        </w:rPr>
        <w:t xml:space="preserve"> deixar de ser a controladora direta ou indireta da Emissora;</w:t>
      </w:r>
      <w:bookmarkEnd w:id="133"/>
      <w:r w:rsidR="00DE4CB2">
        <w:rPr>
          <w:rFonts w:ascii="Trebuchet MS" w:hAnsi="Trebuchet MS"/>
          <w:lang w:val="pt-BR"/>
        </w:rPr>
        <w:t xml:space="preserve"> </w:t>
      </w:r>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2CA3043D"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34"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(iv)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34"/>
      <w:r w:rsidR="002238B9">
        <w:rPr>
          <w:rFonts w:ascii="Trebuchet MS" w:hAnsi="Trebuchet MS"/>
          <w:lang w:val="pt-BR"/>
        </w:rPr>
        <w:t xml:space="preserve"> </w:t>
      </w:r>
    </w:p>
    <w:p w14:paraId="1F55083F" w14:textId="76B99E9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49010420"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35"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w:t>
      </w:r>
      <w:r w:rsidRPr="002F6593">
        <w:rPr>
          <w:rFonts w:ascii="Trebuchet MS" w:hAnsi="Trebuchet MS"/>
          <w:lang w:val="pt-BR"/>
        </w:rPr>
        <w:lastRenderedPageBreak/>
        <w:t xml:space="preserve">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(iv)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
        <w:t>dissidentes, nos termos do §1° do artigo 231 da Lei das Sociedades por Ações;</w:t>
      </w:r>
      <w:bookmarkEnd w:id="135"/>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5BB45FD0"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3,5 (três inteiros e cinco décimos)</w:t>
      </w:r>
      <w:r w:rsidR="00302437">
        <w:rPr>
          <w:rFonts w:ascii="Trebuchet MS" w:hAnsi="Trebuchet MS"/>
          <w:lang w:val="pt-BR"/>
        </w:rPr>
        <w:t xml:space="preserve">; </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(ii)</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igadas, definidos como quaisquer mútuos que (A) possuam cláusula expressa de subordinação às obrigações decorrentes de debêntures emitidas pela Emissora, e (B) não contenham garantia de qualquer natureza;</w:t>
      </w:r>
      <w:r w:rsidR="00E034BB" w:rsidRPr="00F83DAF">
        <w:rPr>
          <w:rFonts w:ascii="Trebuchet MS" w:hAnsi="Trebuchet MS"/>
          <w:lang w:val="pt-BR"/>
        </w:rPr>
        <w:t xml:space="preserve"> </w:t>
      </w:r>
      <w:r w:rsidR="00E034BB" w:rsidRPr="000D1EC6">
        <w:rPr>
          <w:rFonts w:ascii="Trebuchet MS" w:hAnsi="Trebuchet MS"/>
          <w:b/>
          <w:bCs/>
          <w:lang w:val="pt-BR"/>
        </w:rPr>
        <w:t>(iii)</w:t>
      </w:r>
      <w:r w:rsidRPr="000D1EC6">
        <w:rPr>
          <w:rFonts w:ascii="Trebuchet MS" w:hAnsi="Trebuchet MS"/>
          <w:lang w:val="pt-BR"/>
        </w:rPr>
        <w:t xml:space="preserve"> os empréstimos setoriais </w:t>
      </w:r>
      <w:r w:rsidRPr="000D1EC6">
        <w:rPr>
          <w:rFonts w:ascii="Trebuchet MS" w:hAnsi="Trebuchet MS"/>
          <w:lang w:val="pt-BR"/>
        </w:rPr>
        <w:lastRenderedPageBreak/>
        <w:t>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(i</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“i</w:t>
      </w:r>
      <w:r w:rsidR="00D136FF">
        <w:rPr>
          <w:rFonts w:ascii="Trebuchet MS" w:hAnsi="Trebuchet MS"/>
          <w:lang w:val="pt-BR"/>
        </w:rPr>
        <w:t>ii</w:t>
      </w:r>
      <w:r w:rsidRPr="00264548">
        <w:rPr>
          <w:rFonts w:ascii="Trebuchet MS" w:hAnsi="Trebuchet MS"/>
          <w:lang w:val="pt-BR"/>
        </w:rPr>
        <w:t>” e “i</w:t>
      </w:r>
      <w:r w:rsidR="00D136FF">
        <w:rPr>
          <w:rFonts w:ascii="Trebuchet MS" w:hAnsi="Trebuchet MS"/>
          <w:lang w:val="pt-BR"/>
        </w:rPr>
        <w:t>v</w:t>
      </w:r>
      <w:r w:rsidRPr="00264548">
        <w:rPr>
          <w:rFonts w:ascii="Trebuchet MS" w:hAnsi="Trebuchet MS"/>
          <w:lang w:val="pt-BR"/>
        </w:rPr>
        <w:t>” 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significa, com relação a qualquer pessoa, qualquer pessoa física ou jurídica que seja controladora, controlada, coligada ou esteja sob controle comum com a mesma</w:t>
      </w:r>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(ii)</w:t>
      </w:r>
      <w:r w:rsidRPr="007B3F91">
        <w:rPr>
          <w:rFonts w:ascii="Trebuchet MS" w:hAnsi="Trebuchet MS"/>
          <w:lang w:val="pt-BR"/>
        </w:rPr>
        <w:t xml:space="preserve"> todos os montantes de depreciação e amortização; </w:t>
      </w:r>
      <w:r w:rsidRPr="007B3F91">
        <w:rPr>
          <w:rFonts w:ascii="Trebuchet MS" w:hAnsi="Trebuchet MS"/>
          <w:b/>
          <w:lang w:val="pt-BR"/>
        </w:rPr>
        <w:t>(iii)</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(iv)</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(vi</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(vii</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(ix)</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r w:rsidR="005319D1" w:rsidRPr="007B3F91">
        <w:rPr>
          <w:rFonts w:ascii="Trebuchet MS" w:hAnsi="Trebuchet MS"/>
          <w:i/>
          <w:lang w:val="pt-BR"/>
        </w:rPr>
        <w:t>impairment</w:t>
      </w:r>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lastRenderedPageBreak/>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48E95BDD"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perda ou cancelamento do registro de companhia aberta da Emissora na CVM</w:t>
      </w:r>
      <w:r w:rsidR="00735431">
        <w:rPr>
          <w:rFonts w:ascii="Trebuchet MS" w:hAnsi="Trebuchet MS"/>
          <w:color w:val="000000"/>
          <w:lang w:val="pt-BR"/>
        </w:rPr>
        <w:t xml:space="preserve">, </w:t>
      </w:r>
      <w:r w:rsidR="00735431" w:rsidRPr="000022FB">
        <w:rPr>
          <w:rFonts w:ascii="Trebuchet MS" w:hAnsi="Trebuchet MS"/>
          <w:color w:val="000000"/>
          <w:lang w:val="pt-BR"/>
        </w:rPr>
        <w:t>observado que a Emissora poderá converter seu registro para</w:t>
      </w:r>
      <w:r w:rsidR="00020D9B">
        <w:rPr>
          <w:rFonts w:ascii="Trebuchet MS" w:hAnsi="Trebuchet MS"/>
          <w:color w:val="000000"/>
          <w:lang w:val="pt-BR"/>
        </w:rPr>
        <w:t xml:space="preserve"> companhia </w:t>
      </w:r>
      <w:r w:rsidRPr="002E542D">
        <w:rPr>
          <w:rFonts w:ascii="Trebuchet MS" w:hAnsi="Trebuchet MS"/>
          <w:color w:val="000000"/>
          <w:lang w:val="pt-BR"/>
        </w:rPr>
        <w:t xml:space="preserve">aberta “Categoria </w:t>
      </w:r>
      <w:r w:rsidR="00735431">
        <w:rPr>
          <w:rFonts w:ascii="Trebuchet MS" w:hAnsi="Trebuchet MS"/>
          <w:color w:val="000000"/>
          <w:lang w:val="pt-BR"/>
        </w:rPr>
        <w:t>B</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5B94485A" w:rsidR="0088243E" w:rsidRPr="00597CFC" w:rsidRDefault="0088243E" w:rsidP="00E31DF6">
      <w:pPr>
        <w:pStyle w:val="Level4"/>
        <w:tabs>
          <w:tab w:val="clear" w:pos="2041"/>
          <w:tab w:val="num" w:pos="1276"/>
          <w:tab w:val="num" w:pos="1531"/>
        </w:tabs>
        <w:spacing w:before="140" w:after="240"/>
        <w:ind w:left="1276" w:hanging="567"/>
        <w:rPr>
          <w:lang w:val="pt-BR"/>
        </w:rPr>
      </w:pPr>
      <w:bookmarkStart w:id="136"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qual(is) a Emissora seja parte como devedora ou garantidora, cujo valor, individual ou agregado, seja superior a R</w:t>
      </w:r>
      <w:r w:rsidR="009416F6" w:rsidRPr="00A95D3F">
        <w:rPr>
          <w:rFonts w:ascii="Trebuchet MS" w:hAnsi="Trebuchet MS"/>
          <w:lang w:val="pt-BR"/>
        </w:rPr>
        <w:t>$</w:t>
      </w:r>
      <w:r w:rsidR="00FE0AB1" w:rsidRPr="00A95D3F">
        <w:rPr>
          <w:rFonts w:ascii="Trebuchet MS" w:hAnsi="Trebuchet MS"/>
          <w:lang w:val="pt-BR"/>
        </w:rPr>
        <w:t>1</w:t>
      </w:r>
      <w:r w:rsidR="00735431">
        <w:rPr>
          <w:rFonts w:ascii="Trebuchet MS" w:hAnsi="Trebuchet MS"/>
          <w:lang w:val="pt-BR"/>
        </w:rPr>
        <w:t>0</w:t>
      </w:r>
      <w:r w:rsidR="009416F6" w:rsidRPr="00A95D3F">
        <w:rPr>
          <w:rFonts w:ascii="Trebuchet MS" w:hAnsi="Trebuchet MS"/>
          <w:lang w:val="pt-BR"/>
        </w:rPr>
        <w:t>0.000.000,00 (</w:t>
      </w:r>
      <w:r w:rsidR="00735431">
        <w:rPr>
          <w:rFonts w:ascii="Trebuchet MS" w:hAnsi="Trebuchet MS"/>
          <w:lang w:val="pt-BR"/>
        </w:rPr>
        <w:t>cem</w:t>
      </w:r>
      <w:r w:rsidR="007F6992">
        <w:rPr>
          <w:rFonts w:ascii="Trebuchet MS" w:hAnsi="Trebuchet MS"/>
          <w:lang w:val="pt-BR"/>
        </w:rPr>
        <w:t xml:space="preserve"> </w:t>
      </w:r>
      <w:r w:rsidR="009416F6" w:rsidRPr="00A95D3F">
        <w:rPr>
          <w:rFonts w:ascii="Trebuchet MS" w:hAnsi="Trebuchet MS"/>
          <w:lang w:val="pt-BR"/>
        </w:rPr>
        <w:t>milhões de reais)</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136"/>
      <w:r w:rsidR="00083260">
        <w:rPr>
          <w:rFonts w:ascii="Trebuchet MS" w:hAnsi="Trebuchet MS"/>
          <w:noProof/>
          <w:lang w:val="pt-BR"/>
        </w:rPr>
        <w:t xml:space="preserve"> ou</w:t>
      </w:r>
    </w:p>
    <w:p w14:paraId="65045276" w14:textId="5314B62B"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137"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137"/>
      <w:r w:rsidR="00273018">
        <w:rPr>
          <w:rFonts w:ascii="Trebuchet MS" w:hAnsi="Trebuchet MS"/>
          <w:noProof/>
          <w:lang w:val="pt-BR"/>
        </w:rPr>
        <w:t>.</w:t>
      </w:r>
      <w:r w:rsidR="00541907">
        <w:rPr>
          <w:rFonts w:ascii="Trebuchet MS" w:hAnsi="Trebuchet MS"/>
          <w:noProof/>
          <w:lang w:val="pt-BR"/>
        </w:rPr>
        <w:t xml:space="preserve"> </w:t>
      </w:r>
    </w:p>
    <w:p w14:paraId="71DC703A" w14:textId="062426CC" w:rsidR="008B73FF" w:rsidRPr="00A43719" w:rsidRDefault="008B73FF" w:rsidP="00E31DF6">
      <w:pPr>
        <w:pStyle w:val="Level2"/>
        <w:spacing w:before="140" w:after="240"/>
        <w:rPr>
          <w:rFonts w:ascii="Trebuchet MS" w:hAnsi="Trebuchet MS" w:cs="Arial"/>
          <w:szCs w:val="20"/>
          <w:lang w:val="pt-BR"/>
        </w:rPr>
      </w:pPr>
      <w:bookmarkStart w:id="138" w:name="_Ref391996822"/>
      <w:bookmarkEnd w:id="125"/>
      <w:r w:rsidRPr="00A43719">
        <w:rPr>
          <w:rFonts w:ascii="Trebuchet MS" w:hAnsi="Trebuchet MS"/>
          <w:szCs w:val="20"/>
          <w:lang w:val="pt-BR"/>
        </w:rPr>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1425DF">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38"/>
      <w:r w:rsidRPr="00A43719">
        <w:rPr>
          <w:rFonts w:ascii="Trebuchet MS" w:hAnsi="Trebuchet MS"/>
          <w:szCs w:val="20"/>
          <w:lang w:val="pt-BR"/>
        </w:rPr>
        <w:t xml:space="preserve"> </w:t>
      </w:r>
    </w:p>
    <w:p w14:paraId="30CA4879" w14:textId="0920EE52" w:rsidR="008B73FF" w:rsidRDefault="008B73FF" w:rsidP="00E31DF6">
      <w:pPr>
        <w:pStyle w:val="Level2"/>
        <w:spacing w:before="140" w:after="240"/>
        <w:rPr>
          <w:rFonts w:ascii="Trebuchet MS" w:hAnsi="Trebuchet MS"/>
          <w:szCs w:val="20"/>
          <w:lang w:val="pt-BR"/>
        </w:rPr>
      </w:pPr>
      <w:bookmarkStart w:id="139"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139"/>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lastRenderedPageBreak/>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41B95A30" w:rsidR="008B73FF" w:rsidRPr="00D92E29" w:rsidRDefault="004740F0" w:rsidP="00E31DF6">
      <w:pPr>
        <w:pStyle w:val="Level2"/>
        <w:rPr>
          <w:rFonts w:ascii="Trebuchet MS" w:hAnsi="Trebuchet MS"/>
          <w:lang w:val="pt-BR"/>
        </w:rPr>
      </w:pPr>
      <w:bookmarkStart w:id="140" w:name="_Ref392008629"/>
      <w:r>
        <w:rPr>
          <w:rFonts w:ascii="Trebuchet MS" w:hAnsi="Trebuchet MS"/>
          <w:lang w:val="pt-BR"/>
        </w:rPr>
        <w:t>Na</w:t>
      </w:r>
      <w:r w:rsidR="006273DD">
        <w:rPr>
          <w:rFonts w:ascii="Trebuchet MS" w:hAnsi="Trebuchet MS"/>
          <w:lang w:val="pt-BR"/>
        </w:rPr>
        <w:t>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1425DF">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sidR="006273DD">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sidR="006273DD">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sidR="006273DD">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questão, </w:t>
      </w:r>
      <w:bookmarkStart w:id="141" w:name="_Hlk100250719"/>
      <w:r w:rsidR="008A40F5" w:rsidRPr="00AA0AA0">
        <w:rPr>
          <w:rFonts w:ascii="Trebuchet MS" w:hAnsi="Trebuchet MS" w:cs="Arial"/>
          <w:szCs w:val="20"/>
          <w:lang w:val="pt-BR"/>
        </w:rPr>
        <w:t xml:space="preserve">Debenturistas representando, no mínimo, </w:t>
      </w:r>
      <w:r w:rsidR="0075149E" w:rsidRPr="00AA0AA0">
        <w:rPr>
          <w:rFonts w:ascii="Trebuchet MS" w:hAnsi="Trebuchet MS" w:cs="Arial"/>
          <w:szCs w:val="20"/>
          <w:lang w:val="pt-BR"/>
        </w:rPr>
        <w:t>25</w:t>
      </w:r>
      <w:r w:rsidR="008A40F5" w:rsidRPr="00AA0AA0">
        <w:rPr>
          <w:rFonts w:ascii="Trebuchet MS" w:hAnsi="Trebuchet MS" w:cs="Arial"/>
          <w:szCs w:val="20"/>
          <w:lang w:val="pt-BR"/>
        </w:rPr>
        <w:t>% (</w:t>
      </w:r>
      <w:r w:rsidR="0075149E" w:rsidRPr="00AA0AA0">
        <w:rPr>
          <w:rFonts w:ascii="Trebuchet MS" w:hAnsi="Trebuchet MS" w:cs="Arial"/>
          <w:szCs w:val="20"/>
          <w:lang w:val="pt-BR"/>
        </w:rPr>
        <w:t xml:space="preserve">vinte e cinco </w:t>
      </w:r>
      <w:r w:rsidR="008A40F5" w:rsidRPr="00AA0AA0">
        <w:rPr>
          <w:rFonts w:ascii="Trebuchet MS" w:hAnsi="Trebuchet MS" w:cs="Arial"/>
          <w:szCs w:val="20"/>
          <w:lang w:val="pt-BR"/>
        </w:rPr>
        <w:t>por cento) das Debêntures em Circulação</w:t>
      </w:r>
      <w:bookmarkEnd w:id="141"/>
      <w:r w:rsidR="008A40F5" w:rsidRPr="00AA0AA0">
        <w:rPr>
          <w:rFonts w:ascii="Trebuchet MS" w:hAnsi="Trebuchet MS" w:cs="Arial"/>
          <w:szCs w:val="20"/>
          <w:lang w:val="pt-BR"/>
        </w:rPr>
        <w:t>)</w:t>
      </w:r>
      <w:r w:rsidR="0063282D" w:rsidRPr="00AA0AA0">
        <w:rPr>
          <w:rFonts w:ascii="Trebuchet MS" w:hAnsi="Trebuchet MS" w:cs="Arial"/>
          <w:szCs w:val="20"/>
          <w:lang w:val="pt-BR"/>
        </w:rPr>
        <w:t xml:space="preserve"> sendo que, as Debêntures somente serão consideradas antecipadamente vencidas, se for o caso, após a aprovação de tal deliberação na forma desta Cláusula</w:t>
      </w:r>
      <w:r w:rsidR="00AA0AA0">
        <w:rPr>
          <w:rFonts w:ascii="Trebuchet MS" w:hAnsi="Trebuchet MS" w:cs="Arial"/>
          <w:szCs w:val="20"/>
          <w:lang w:val="pt-BR"/>
        </w:rPr>
        <w:t>.</w:t>
      </w:r>
      <w:bookmarkEnd w:id="140"/>
    </w:p>
    <w:p w14:paraId="17261EDB" w14:textId="1A4B3364" w:rsidR="008B73FF" w:rsidRPr="00E86B4E" w:rsidRDefault="008B73FF" w:rsidP="00521C01">
      <w:pPr>
        <w:pStyle w:val="Level3"/>
        <w:rPr>
          <w:rFonts w:ascii="Trebuchet MS" w:hAnsi="Trebuchet MS"/>
          <w:lang w:val="pt-BR"/>
        </w:rPr>
      </w:pPr>
      <w:bookmarkStart w:id="142" w:name="_Ref416258031"/>
      <w:bookmarkStart w:id="143"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1425DF">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(ii)</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1425DF">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142"/>
      <w:bookmarkEnd w:id="143"/>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144"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pro rata temporis</w:t>
      </w:r>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44"/>
      <w:r w:rsidR="00C96541" w:rsidRPr="002C1C61">
        <w:rPr>
          <w:rFonts w:ascii="Trebuchet MS" w:hAnsi="Trebuchet MS"/>
          <w:szCs w:val="20"/>
          <w:lang w:val="pt-BR"/>
        </w:rPr>
        <w:t xml:space="preserve"> </w:t>
      </w:r>
    </w:p>
    <w:p w14:paraId="6F82E8C6" w14:textId="0849FB3B"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Escriturador,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1425DF">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Escriturador,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deverá ser comunicado, por meio de correspondência encaminhada pela Emissora, com cópia ao Agente </w:t>
      </w:r>
      <w:r w:rsidR="006B7E84" w:rsidRPr="004B1FA9">
        <w:rPr>
          <w:rFonts w:ascii="Trebuchet MS" w:hAnsi="Trebuchet MS"/>
          <w:szCs w:val="20"/>
          <w:lang w:val="pt-BR"/>
        </w:rPr>
        <w:lastRenderedPageBreak/>
        <w:t xml:space="preserve">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37724F">
      <w:pPr>
        <w:pStyle w:val="Level2"/>
        <w:spacing w:before="140" w:after="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34E7BA99" w:rsidR="00DC605F" w:rsidRDefault="00DC605F" w:rsidP="0037724F">
      <w:pPr>
        <w:pStyle w:val="Level2"/>
        <w:numPr>
          <w:ilvl w:val="0"/>
          <w:numId w:val="0"/>
        </w:numPr>
        <w:spacing w:after="0" w:line="240" w:lineRule="auto"/>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145" w:name="_DV_M194"/>
      <w:bookmarkEnd w:id="145"/>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Colocação e Procedimento de Distribuição </w:t>
      </w:r>
    </w:p>
    <w:p w14:paraId="628ED646" w14:textId="6F88C484"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w:t>
      </w:r>
      <w:r w:rsidR="000C1A44">
        <w:rPr>
          <w:rFonts w:ascii="Trebuchet MS" w:hAnsi="Trebuchet MS"/>
          <w:color w:val="000000"/>
          <w:szCs w:val="20"/>
          <w:lang w:val="pt-BR"/>
        </w:rPr>
        <w:t>600</w:t>
      </w:r>
      <w:r w:rsidR="009C624F" w:rsidRPr="009C624F">
        <w:rPr>
          <w:rFonts w:ascii="Trebuchet MS" w:hAnsi="Trebuchet MS"/>
          <w:color w:val="000000"/>
          <w:szCs w:val="20"/>
          <w:lang w:val="pt-BR"/>
        </w:rPr>
        <w:t>.000.000,00 (</w:t>
      </w:r>
      <w:r w:rsidR="000C1A44">
        <w:rPr>
          <w:rFonts w:ascii="Trebuchet MS" w:hAnsi="Trebuchet MS"/>
          <w:color w:val="000000"/>
          <w:szCs w:val="20"/>
          <w:lang w:val="pt-BR"/>
        </w:rPr>
        <w:t>seiscentos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ED6B5C" w:rsidRPr="00ED6B5C">
        <w:rPr>
          <w:rFonts w:ascii="Trebuchet MS" w:hAnsi="Trebuchet MS"/>
          <w:szCs w:val="20"/>
          <w:lang w:val="pt-BR"/>
        </w:rPr>
        <w:t xml:space="preserve"> </w:t>
      </w:r>
      <w:r w:rsidR="00ED6B5C" w:rsidRPr="00F00B40">
        <w:rPr>
          <w:rFonts w:ascii="Trebuchet MS" w:hAnsi="Trebuchet MS"/>
          <w:szCs w:val="20"/>
          <w:lang w:val="pt-BR"/>
        </w:rPr>
        <w:t>sendo um deles o coordenador líder da Oferta Restrita</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0C1A44">
        <w:rPr>
          <w:rFonts w:ascii="Trebuchet MS" w:hAnsi="Trebuchet MS"/>
          <w:i/>
          <w:szCs w:val="20"/>
          <w:lang w:val="pt-BR"/>
        </w:rPr>
        <w:t>8</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0C1A44">
        <w:rPr>
          <w:rFonts w:ascii="Trebuchet MS" w:hAnsi="Trebuchet MS"/>
          <w:i/>
          <w:szCs w:val="20"/>
          <w:lang w:val="pt-BR"/>
        </w:rPr>
        <w:t>oitava</w:t>
      </w:r>
      <w:r w:rsidRPr="00A43719">
        <w:rPr>
          <w:rFonts w:ascii="Trebuchet MS" w:hAnsi="Trebuchet MS"/>
          <w:i/>
          <w:szCs w:val="20"/>
          <w:lang w:val="pt-BR"/>
        </w:rPr>
        <w:t xml:space="preserve">) Emissão da </w:t>
      </w:r>
      <w:r w:rsidR="000C1A44" w:rsidRPr="000C1A44">
        <w:rPr>
          <w:rFonts w:ascii="Trebuchet MS" w:hAnsi="Trebuchet MS"/>
          <w:i/>
          <w:szCs w:val="20"/>
          <w:lang w:val="pt-BR"/>
        </w:rPr>
        <w:t xml:space="preserve">Companhia Energética </w:t>
      </w:r>
      <w:r w:rsidR="000C1A44">
        <w:rPr>
          <w:rFonts w:ascii="Trebuchet MS" w:hAnsi="Trebuchet MS"/>
          <w:i/>
          <w:szCs w:val="20"/>
          <w:lang w:val="pt-BR"/>
        </w:rPr>
        <w:t>d</w:t>
      </w:r>
      <w:r w:rsidR="000C1A44" w:rsidRPr="000C1A44">
        <w:rPr>
          <w:rFonts w:ascii="Trebuchet MS" w:hAnsi="Trebuchet MS"/>
          <w:i/>
          <w:szCs w:val="20"/>
          <w:lang w:val="pt-BR"/>
        </w:rPr>
        <w:t xml:space="preserve">o Ceará </w:t>
      </w:r>
      <w:r w:rsidR="001611F1">
        <w:rPr>
          <w:rFonts w:ascii="Trebuchet MS" w:hAnsi="Trebuchet MS"/>
          <w:i/>
          <w:szCs w:val="20"/>
          <w:lang w:val="pt-BR"/>
        </w:rPr>
        <w:t>– COELCE</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146" w:name="_Hlk100321834"/>
      <w:bookmarkStart w:id="147"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148"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148"/>
      <w:r w:rsidRPr="00A43719">
        <w:rPr>
          <w:rFonts w:ascii="Trebuchet MS" w:hAnsi="Trebuchet MS"/>
          <w:szCs w:val="20"/>
          <w:lang w:val="pt-BR"/>
        </w:rPr>
        <w:t>Profissionais</w:t>
      </w:r>
      <w:bookmarkEnd w:id="146"/>
      <w:r w:rsidRPr="00A43719">
        <w:rPr>
          <w:rFonts w:ascii="Trebuchet MS" w:hAnsi="Trebuchet MS"/>
          <w:szCs w:val="20"/>
          <w:lang w:val="pt-BR"/>
        </w:rPr>
        <w:t>.</w:t>
      </w:r>
      <w:bookmarkEnd w:id="147"/>
    </w:p>
    <w:p w14:paraId="6D517F30" w14:textId="0B3CE1CD"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de 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somente após o envio da Comunicação de Encerramento à CVM, nos termos do inciso II do artigo 16 e do inciso V do artigo 18 do Código ANBIMA</w:t>
      </w:r>
      <w:r w:rsidRPr="00A43719">
        <w:rPr>
          <w:rFonts w:ascii="Trebuchet MS" w:hAnsi="Trebuchet MS"/>
          <w:szCs w:val="20"/>
          <w:lang w:val="pt-BR"/>
        </w:rPr>
        <w:t xml:space="preserve">; e </w:t>
      </w:r>
      <w:r w:rsidRPr="00A43719">
        <w:rPr>
          <w:rFonts w:ascii="Trebuchet MS" w:hAnsi="Trebuchet MS"/>
          <w:b/>
          <w:szCs w:val="20"/>
          <w:lang w:val="pt-BR"/>
        </w:rPr>
        <w:t xml:space="preserve">(ii) </w:t>
      </w:r>
      <w:r w:rsidRPr="00A43719">
        <w:rPr>
          <w:rFonts w:ascii="Trebuchet MS" w:hAnsi="Trebuchet MS"/>
          <w:szCs w:val="20"/>
          <w:lang w:val="pt-BR"/>
        </w:rPr>
        <w:t xml:space="preserve">as Debêntures estão sujeitas a restrições de negociação previstas na </w:t>
      </w:r>
      <w:r w:rsidRPr="00A43719">
        <w:rPr>
          <w:rFonts w:ascii="Trebuchet MS" w:hAnsi="Trebuchet MS"/>
          <w:szCs w:val="20"/>
          <w:lang w:val="pt-BR"/>
        </w:rPr>
        <w:lastRenderedPageBreak/>
        <w:t>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(ii)</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Não existirão reservas antecipadas, nem fixação de lotes mínimos ou máximos para a Oferta Restrita, independentemente da ordem cronológica.</w:t>
      </w:r>
    </w:p>
    <w:p w14:paraId="4324CAB6" w14:textId="085C9403" w:rsidR="00B250A6" w:rsidRPr="00A43719" w:rsidRDefault="004740F0" w:rsidP="000B7E7D">
      <w:pPr>
        <w:pStyle w:val="Level3"/>
        <w:tabs>
          <w:tab w:val="num" w:pos="709"/>
        </w:tabs>
        <w:spacing w:before="140" w:after="240"/>
        <w:ind w:left="680" w:hanging="680"/>
        <w:rPr>
          <w:rFonts w:ascii="Trebuchet MS" w:hAnsi="Trebuchet MS"/>
          <w:szCs w:val="20"/>
          <w:lang w:val="pt-BR"/>
        </w:rPr>
      </w:pPr>
      <w:r w:rsidRPr="000022FB">
        <w:rPr>
          <w:rFonts w:ascii="Trebuchet MS" w:hAnsi="Trebuchet MS"/>
          <w:szCs w:val="20"/>
          <w:lang w:val="pt-BR"/>
        </w:rPr>
        <w:t>Será adotado o procedimento de coleta de intenções de investimento, organizado pelos Coordenadores, sem lotes mínimos ou máximos, observado o disposto no artigo 3º da Instrução CVM 476, para definição, junto à Emissora da taxa final da Remuneração das Debêntures (“</w:t>
      </w:r>
      <w:r w:rsidRPr="00AD0D99">
        <w:rPr>
          <w:rFonts w:ascii="Trebuchet MS" w:hAnsi="Trebuchet MS"/>
          <w:u w:val="single"/>
          <w:lang w:val="pt-BR"/>
        </w:rPr>
        <w:t xml:space="preserve">Procedimento de </w:t>
      </w:r>
      <w:r w:rsidRPr="00AD0D99">
        <w:rPr>
          <w:rFonts w:ascii="Trebuchet MS" w:hAnsi="Trebuchet MS"/>
          <w:i/>
          <w:u w:val="single"/>
          <w:lang w:val="pt-BR"/>
        </w:rPr>
        <w:t>Bookbuilding</w:t>
      </w:r>
      <w:r w:rsidRPr="000022FB">
        <w:rPr>
          <w:rFonts w:ascii="Trebuchet MS" w:hAnsi="Trebuchet MS"/>
          <w:szCs w:val="20"/>
          <w:lang w:val="pt-BR"/>
        </w:rPr>
        <w:t>”)</w:t>
      </w:r>
      <w:r w:rsidR="00B250A6">
        <w:rPr>
          <w:rFonts w:ascii="Trebuchet MS" w:hAnsi="Trebuchet MS"/>
          <w:szCs w:val="20"/>
          <w:lang w:val="pt-BR"/>
        </w:rPr>
        <w:t xml:space="preserve">Após a realização do Procedimento de </w:t>
      </w:r>
      <w:r w:rsidR="00B250A6" w:rsidRPr="002C1C61">
        <w:rPr>
          <w:rFonts w:ascii="Trebuchet MS" w:hAnsi="Trebuchet MS"/>
          <w:i/>
          <w:iCs/>
          <w:szCs w:val="20"/>
          <w:lang w:val="pt-BR"/>
        </w:rPr>
        <w:t>Bookbuilding</w:t>
      </w:r>
      <w:r w:rsidR="00B250A6">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149" w:name="_DV_C150"/>
      <w:bookmarkEnd w:id="149"/>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150" w:name="_Ref459545748"/>
      <w:bookmarkStart w:id="151" w:name="_Ref491265593"/>
      <w:r w:rsidRPr="00A43719">
        <w:rPr>
          <w:rFonts w:ascii="Trebuchet MS" w:hAnsi="Trebuchet MS"/>
          <w:szCs w:val="20"/>
          <w:lang w:val="pt-BR"/>
        </w:rPr>
        <w:t>Sem prejuízo do disposto na regulamentação aplicável, a Emissora está obrigada a:</w:t>
      </w:r>
      <w:bookmarkEnd w:id="150"/>
      <w:r w:rsidRPr="00A43719">
        <w:rPr>
          <w:rFonts w:ascii="Trebuchet MS" w:hAnsi="Trebuchet MS"/>
          <w:szCs w:val="20"/>
          <w:lang w:val="pt-BR"/>
        </w:rPr>
        <w:t xml:space="preserve"> </w:t>
      </w:r>
      <w:bookmarkEnd w:id="151"/>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152" w:name="_DV_C53"/>
      <w:r w:rsidRPr="00F91E68">
        <w:rPr>
          <w:rFonts w:ascii="Trebuchet MS" w:hAnsi="Trebuchet MS" w:cs="Arial"/>
          <w:sz w:val="20"/>
          <w:szCs w:val="20"/>
        </w:rPr>
        <w:t xml:space="preserve"> de encerramento de exercício</w:t>
      </w:r>
      <w:bookmarkStart w:id="153" w:name="_DV_M74"/>
      <w:bookmarkEnd w:id="152"/>
      <w:bookmarkEnd w:id="153"/>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1FF1177E"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r w:rsidR="00066C75">
        <w:rPr>
          <w:rFonts w:ascii="Trebuchet MS" w:hAnsi="Trebuchet MS"/>
          <w:color w:val="000000"/>
          <w:sz w:val="20"/>
          <w:szCs w:val="20"/>
        </w:rPr>
        <w:t xml:space="preserve"> </w:t>
      </w:r>
    </w:p>
    <w:p w14:paraId="39189294" w14:textId="7F1F04B3"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 xml:space="preserve">divulgar as demonstrações financeiras consolidadas subsequentes, acompanhadas de notas explicativas e relatório dos auditores independentes, dentro de 3 (três) meses contados do encerramento do </w:t>
      </w:r>
      <w:r>
        <w:rPr>
          <w:rFonts w:ascii="Trebuchet MS" w:hAnsi="Trebuchet MS"/>
          <w:color w:val="000000"/>
          <w:sz w:val="20"/>
          <w:szCs w:val="20"/>
        </w:rPr>
        <w:lastRenderedPageBreak/>
        <w:t>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6404559D"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154" w:name="_Ref8135188"/>
      <w:r w:rsidRPr="00A43719">
        <w:rPr>
          <w:rFonts w:ascii="Trebuchet MS" w:hAnsi="Trebuchet MS" w:cs="Arial"/>
          <w:sz w:val="20"/>
          <w:szCs w:val="20"/>
        </w:rPr>
        <w:t>Disponibilizar ao Agente Fiduciário:</w:t>
      </w:r>
      <w:bookmarkEnd w:id="154"/>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155"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observado o disposto na alínea (c) abaixo, cópia de suas informações 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155"/>
      <w:r w:rsidRPr="009F330A">
        <w:rPr>
          <w:rFonts w:ascii="Trebuchet MS" w:hAnsi="Trebuchet MS" w:cs="Arial"/>
          <w:sz w:val="20"/>
          <w:szCs w:val="20"/>
        </w:rPr>
        <w:t xml:space="preserve"> </w:t>
      </w:r>
    </w:p>
    <w:p w14:paraId="1F88E17E" w14:textId="56581F38"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156"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(1) cópia de suas demonstrações financeiras 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w:t>
      </w:r>
      <w:r w:rsidR="00C72EA7">
        <w:rPr>
          <w:rFonts w:ascii="Trebuchet MS" w:hAnsi="Trebuchet MS"/>
          <w:color w:val="000000"/>
          <w:sz w:val="20"/>
        </w:rPr>
        <w:t>quaisquer</w:t>
      </w:r>
      <w:r w:rsidRPr="00E54AC3">
        <w:rPr>
          <w:rFonts w:ascii="Trebuchet MS" w:hAnsi="Trebuchet MS"/>
          <w:color w:val="000000"/>
          <w:sz w:val="20"/>
        </w:rPr>
        <w:t xml:space="preserve"> hipótese</w:t>
      </w:r>
      <w:r w:rsidR="00C72EA7">
        <w:rPr>
          <w:rFonts w:ascii="Trebuchet MS" w:hAnsi="Trebuchet MS"/>
          <w:color w:val="000000"/>
          <w:sz w:val="20"/>
        </w:rPr>
        <w:t>s</w:t>
      </w:r>
      <w:r w:rsidRPr="00E54AC3">
        <w:rPr>
          <w:rFonts w:ascii="Trebuchet MS" w:hAnsi="Trebuchet MS"/>
          <w:color w:val="000000"/>
          <w:sz w:val="20"/>
        </w:rPr>
        <w:t xml:space="preserv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1425DF">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xml:space="preserve">) que não foram praticados atos em desacordo com o estatuto social da Emissora; (3) cópia de qualquer comunicação feita pelos auditores </w:t>
      </w:r>
      <w:r w:rsidRPr="00E54AC3">
        <w:rPr>
          <w:rFonts w:ascii="Trebuchet MS" w:hAnsi="Trebuchet MS"/>
          <w:color w:val="000000"/>
          <w:sz w:val="20"/>
        </w:rPr>
        <w:lastRenderedPageBreak/>
        <w:t>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que não 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156"/>
    </w:p>
    <w:p w14:paraId="613F50E6" w14:textId="4BCAE0D8"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w:t>
      </w:r>
      <w:r w:rsidR="00272202">
        <w:rPr>
          <w:rFonts w:ascii="Trebuchet MS" w:hAnsi="Trebuchet MS" w:cs="Arial"/>
          <w:sz w:val="20"/>
          <w:szCs w:val="20"/>
        </w:rPr>
        <w:t>Resolução</w:t>
      </w:r>
      <w:r w:rsidR="00BB3545">
        <w:rPr>
          <w:rFonts w:ascii="Trebuchet MS" w:hAnsi="Trebuchet MS" w:cs="Arial"/>
          <w:sz w:val="20"/>
          <w:szCs w:val="20"/>
        </w:rPr>
        <w:t xml:space="preserve">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80</w:t>
      </w:r>
      <w:r w:rsidR="00BB3545">
        <w:rPr>
          <w:rFonts w:ascii="Trebuchet MS" w:hAnsi="Trebuchet MS" w:cs="Arial"/>
          <w:sz w:val="20"/>
          <w:szCs w:val="20"/>
        </w:rPr>
        <w:t xml:space="preserve">, de </w:t>
      </w:r>
      <w:r w:rsidR="00D95C85">
        <w:rPr>
          <w:rFonts w:ascii="Trebuchet MS" w:hAnsi="Trebuchet MS" w:cs="Arial"/>
          <w:sz w:val="20"/>
          <w:szCs w:val="20"/>
        </w:rPr>
        <w:t>29</w:t>
      </w:r>
      <w:r w:rsidR="00BB3545">
        <w:rPr>
          <w:rFonts w:ascii="Trebuchet MS" w:hAnsi="Trebuchet MS" w:cs="Arial"/>
          <w:sz w:val="20"/>
          <w:szCs w:val="20"/>
        </w:rPr>
        <w:t xml:space="preserve"> de </w:t>
      </w:r>
      <w:r w:rsidR="00D95C85">
        <w:rPr>
          <w:rFonts w:ascii="Trebuchet MS" w:hAnsi="Trebuchet MS" w:cs="Arial"/>
          <w:sz w:val="20"/>
          <w:szCs w:val="20"/>
        </w:rPr>
        <w:t>março</w:t>
      </w:r>
      <w:r w:rsidR="00BB3545">
        <w:rPr>
          <w:rFonts w:ascii="Trebuchet MS" w:hAnsi="Trebuchet MS" w:cs="Arial"/>
          <w:sz w:val="20"/>
          <w:szCs w:val="20"/>
        </w:rPr>
        <w:t xml:space="preserve"> de 20</w:t>
      </w:r>
      <w:r w:rsidR="00D95C85">
        <w:rPr>
          <w:rFonts w:ascii="Trebuchet MS" w:hAnsi="Trebuchet MS" w:cs="Arial"/>
          <w:sz w:val="20"/>
          <w:szCs w:val="20"/>
        </w:rPr>
        <w:t>22</w:t>
      </w:r>
      <w:r w:rsidR="00BB3545">
        <w:rPr>
          <w:rFonts w:ascii="Trebuchet MS" w:hAnsi="Trebuchet MS" w:cs="Arial"/>
          <w:sz w:val="20"/>
          <w:szCs w:val="20"/>
        </w:rPr>
        <w:t>, conforme alterada (“</w:t>
      </w:r>
      <w:r w:rsidR="00D95C85">
        <w:rPr>
          <w:rFonts w:ascii="Trebuchet MS" w:hAnsi="Trebuchet MS" w:cs="Arial"/>
          <w:sz w:val="20"/>
          <w:szCs w:val="20"/>
          <w:u w:val="single"/>
        </w:rPr>
        <w:t>Resolução</w:t>
      </w:r>
      <w:r w:rsidR="00BB3545" w:rsidRPr="00264548">
        <w:rPr>
          <w:rFonts w:ascii="Trebuchet MS" w:hAnsi="Trebuchet MS" w:cs="Arial"/>
          <w:sz w:val="20"/>
          <w:szCs w:val="20"/>
          <w:u w:val="single"/>
        </w:rPr>
        <w:t xml:space="preserve"> CVM 80</w:t>
      </w:r>
      <w:r w:rsidR="00BB3545">
        <w:rPr>
          <w:rFonts w:ascii="Trebuchet MS" w:hAnsi="Trebuchet MS" w:cs="Arial"/>
          <w:sz w:val="20"/>
          <w:szCs w:val="20"/>
        </w:rPr>
        <w:t>”)</w:t>
      </w:r>
      <w:r w:rsidRPr="00A43719">
        <w:rPr>
          <w:rFonts w:ascii="Trebuchet MS" w:hAnsi="Trebuchet MS" w:cs="Arial"/>
          <w:sz w:val="20"/>
          <w:szCs w:val="20"/>
        </w:rPr>
        <w:t xml:space="preserve">, nos prazos ali previstos 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4431C640"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w:t>
      </w:r>
      <w:r w:rsidR="00F95735" w:rsidRPr="00F95735">
        <w:rPr>
          <w:rFonts w:ascii="Trebuchet MS" w:hAnsi="Trebuchet MS" w:cs="Arial"/>
          <w:sz w:val="20"/>
          <w:szCs w:val="20"/>
        </w:rPr>
        <w:t>JUCEC</w:t>
      </w:r>
      <w:r w:rsidRPr="00A43719">
        <w:rPr>
          <w:rFonts w:ascii="Trebuchet MS" w:hAnsi="Trebuchet MS" w:cs="Arial"/>
          <w:sz w:val="20"/>
          <w:szCs w:val="20"/>
        </w:rPr>
        <w:t xml:space="preserve"> e</w:t>
      </w:r>
      <w:r w:rsidRPr="00E54AC3">
        <w:rPr>
          <w:rFonts w:ascii="Trebuchet MS" w:hAnsi="Trebuchet MS"/>
          <w:sz w:val="20"/>
        </w:rPr>
        <w:t xml:space="preserve">, de alguma forma, envolvam interesse dos Debenturistas, nos mesmos prazos previstos na </w:t>
      </w:r>
      <w:r w:rsidR="00D95C85">
        <w:rPr>
          <w:rFonts w:ascii="Trebuchet MS" w:hAnsi="Trebuchet MS"/>
          <w:sz w:val="20"/>
        </w:rPr>
        <w:t>Resolução</w:t>
      </w:r>
      <w:r w:rsidRPr="00E54AC3">
        <w:rPr>
          <w:rFonts w:ascii="Trebuchet MS" w:hAnsi="Trebuchet MS"/>
          <w:sz w:val="20"/>
        </w:rPr>
        <w:t xml:space="preserve"> CVM 80 ou </w:t>
      </w:r>
      <w:r w:rsidRPr="00A43719">
        <w:rPr>
          <w:rFonts w:ascii="Trebuchet MS" w:hAnsi="Trebuchet MS" w:cs="Arial"/>
          <w:sz w:val="20"/>
          <w:szCs w:val="20"/>
        </w:rPr>
        <w:t xml:space="preserve">em </w:t>
      </w:r>
      <w:r w:rsidRPr="00E54AC3">
        <w:rPr>
          <w:rFonts w:ascii="Trebuchet MS" w:hAnsi="Trebuchet MS"/>
          <w:sz w:val="20"/>
        </w:rPr>
        <w:t xml:space="preserve">normativo que venha a substituí-la,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na situação (</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 xml:space="preserve">e/ou dos demais </w:t>
      </w:r>
      <w:r w:rsidRPr="00DF53F1">
        <w:rPr>
          <w:rFonts w:ascii="Trebuchet MS" w:hAnsi="Trebuchet MS"/>
          <w:sz w:val="20"/>
        </w:rPr>
        <w:lastRenderedPageBreak/>
        <w:t>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6D948B1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(xiii)</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(xiv)</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4113A38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xml:space="preserve">) com chancela digital da </w:t>
      </w:r>
      <w:r w:rsidR="00F95735" w:rsidRPr="00F95735">
        <w:rPr>
          <w:rFonts w:ascii="Trebuchet MS" w:hAnsi="Trebuchet MS" w:cs="Arial"/>
          <w:sz w:val="20"/>
          <w:szCs w:val="20"/>
        </w:rPr>
        <w:t>JUCEC</w:t>
      </w:r>
      <w:r w:rsidRPr="00DF53F1">
        <w:rPr>
          <w:rFonts w:ascii="Trebuchet MS" w:hAnsi="Trebuchet MS" w:cs="Arial"/>
          <w:sz w:val="20"/>
          <w:szCs w:val="20"/>
        </w:rPr>
        <w:t xml:space="preserve"> dos atos e reuniões dos Debenturistas que integrem a Emissão</w:t>
      </w:r>
      <w:r w:rsidR="00D244F9">
        <w:rPr>
          <w:rFonts w:ascii="Trebuchet MS" w:hAnsi="Trebuchet MS" w:cs="Arial"/>
          <w:sz w:val="20"/>
          <w:szCs w:val="20"/>
        </w:rPr>
        <w:t>;</w:t>
      </w:r>
    </w:p>
    <w:p w14:paraId="326494EC" w14:textId="32F6E852"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manter atualizado o registro de companhia aberta da Emissora perante a CVM, nos termos da </w:t>
      </w:r>
      <w:r w:rsidR="00D95C85">
        <w:rPr>
          <w:rFonts w:ascii="Trebuchet MS" w:hAnsi="Trebuchet MS" w:cs="Arial"/>
          <w:sz w:val="20"/>
          <w:szCs w:val="20"/>
        </w:rPr>
        <w:t>Resolução</w:t>
      </w:r>
      <w:r w:rsidRPr="00DF53F1">
        <w:rPr>
          <w:rFonts w:ascii="Trebuchet MS" w:hAnsi="Trebuchet MS" w:cs="Arial"/>
          <w:sz w:val="20"/>
          <w:szCs w:val="20"/>
        </w:rPr>
        <w:t xml:space="preserve"> CVM 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37238542"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 xml:space="preserve">a eventual perda, </w:t>
      </w:r>
      <w:r w:rsidR="00B817BC" w:rsidRPr="00A47EBD">
        <w:rPr>
          <w:rFonts w:ascii="Trebuchet MS" w:hAnsi="Trebuchet MS"/>
          <w:color w:val="000000"/>
          <w:sz w:val="20"/>
        </w:rPr>
        <w:lastRenderedPageBreak/>
        <w:t>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0C903F64"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previstas nos documentos da Emissão e da Oferta Restrita, incluindo, mas não se limitando, ao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Pr="00DF53F1">
        <w:rPr>
          <w:rFonts w:ascii="Trebuchet MS" w:hAnsi="Trebuchet MS" w:cs="Arial"/>
          <w:sz w:val="20"/>
          <w:szCs w:val="20"/>
        </w:rPr>
        <w:t xml:space="preserve">, Escriturador,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39650CD6"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que incidam ou venham a incidir sobre a Emissão e que sejam de 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 xml:space="preserve">tal questionamento não impacte o recebimento </w:t>
      </w:r>
      <w:r w:rsidR="002E791B">
        <w:rPr>
          <w:rFonts w:ascii="Trebuchet MS" w:hAnsi="Trebuchet MS"/>
          <w:color w:val="000000"/>
          <w:sz w:val="20"/>
          <w:szCs w:val="20"/>
        </w:rPr>
        <w:t>de quaisquer</w:t>
      </w:r>
      <w:r w:rsidR="002E791B" w:rsidRPr="00264548">
        <w:rPr>
          <w:rFonts w:ascii="Trebuchet MS" w:hAnsi="Trebuchet MS"/>
          <w:color w:val="000000"/>
          <w:sz w:val="20"/>
          <w:szCs w:val="20"/>
        </w:rPr>
        <w:t xml:space="preserve"> </w:t>
      </w:r>
      <w:r w:rsidRPr="00264548">
        <w:rPr>
          <w:rFonts w:ascii="Trebuchet MS" w:hAnsi="Trebuchet MS"/>
          <w:color w:val="000000"/>
          <w:sz w:val="20"/>
          <w:szCs w:val="20"/>
        </w:rPr>
        <w:t>valores</w:t>
      </w:r>
      <w:r w:rsidR="00E67F98">
        <w:rPr>
          <w:rFonts w:ascii="Trebuchet MS" w:hAnsi="Trebuchet MS"/>
          <w:color w:val="000000"/>
          <w:sz w:val="20"/>
          <w:szCs w:val="20"/>
        </w:rPr>
        <w:t xml:space="preserve"> da Remuneração</w:t>
      </w:r>
      <w:r w:rsidRPr="00264548">
        <w:rPr>
          <w:rFonts w:ascii="Trebuchet MS" w:hAnsi="Trebuchet MS"/>
          <w:color w:val="000000"/>
          <w:sz w:val="20"/>
          <w:szCs w:val="20"/>
        </w:rPr>
        <w:t xml:space="preserve">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21D4DA53"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14DC90A2"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009A499A" w:rsidRPr="00DF53F1">
        <w:rPr>
          <w:rFonts w:ascii="Trebuchet MS" w:hAnsi="Trebuchet MS" w:cs="Arial"/>
          <w:sz w:val="20"/>
          <w:szCs w:val="20"/>
        </w:rPr>
        <w:t xml:space="preserve"> </w:t>
      </w:r>
      <w:r w:rsidRPr="00DF53F1">
        <w:rPr>
          <w:rFonts w:ascii="Trebuchet MS" w:hAnsi="Trebuchet MS" w:cs="Arial"/>
          <w:sz w:val="20"/>
          <w:szCs w:val="20"/>
        </w:rPr>
        <w:t xml:space="preserve">e do Escriturador;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lastRenderedPageBreak/>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5B847602"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exceto com relação àquelas matérias que forem objeto de discussão de boa-fé em processos administrativos e/ou judiciais</w:t>
      </w:r>
      <w:r w:rsidR="002E791B">
        <w:rPr>
          <w:rFonts w:ascii="Trebuchet MS" w:hAnsi="Trebuchet MS" w:cs="Arial"/>
          <w:sz w:val="20"/>
          <w:szCs w:val="20"/>
        </w:rPr>
        <w:t xml:space="preserve"> </w:t>
      </w:r>
      <w:r w:rsidRPr="00B1709C">
        <w:rPr>
          <w:rFonts w:ascii="Trebuchet MS" w:hAnsi="Trebuchet MS" w:cs="Arial"/>
          <w:sz w:val="20"/>
          <w:szCs w:val="20"/>
        </w:rPr>
        <w:t xml:space="preserve">ou por situações cobertas por processo regular de licenciamento; </w:t>
      </w:r>
    </w:p>
    <w:p w14:paraId="6C4CDAD3" w14:textId="25F1752A"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5182F969"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1425DF">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7C408250" w:rsidR="006B7E84" w:rsidRPr="00DF53F1" w:rsidRDefault="00F4520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57" w:name="_Hlk68525850"/>
      <w:r>
        <w:rPr>
          <w:rFonts w:ascii="Trebuchet MS" w:hAnsi="Trebuchet MS" w:cs="Arial"/>
          <w:sz w:val="20"/>
          <w:szCs w:val="20"/>
        </w:rPr>
        <w:t xml:space="preserve">(a) </w:t>
      </w:r>
      <w:r w:rsidR="006B7E84"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w:t>
      </w:r>
      <w:r w:rsidR="006B7E84" w:rsidRPr="004B1FA9">
        <w:rPr>
          <w:rFonts w:ascii="Trebuchet MS" w:hAnsi="Trebuchet MS" w:cs="Arial"/>
          <w:sz w:val="20"/>
          <w:szCs w:val="20"/>
        </w:rPr>
        <w:lastRenderedPageBreak/>
        <w:t xml:space="preserve">(sessenta)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w:t>
      </w:r>
      <w:r w:rsidR="006F77EB">
        <w:rPr>
          <w:rFonts w:ascii="Trebuchet MS" w:hAnsi="Trebuchet MS" w:cs="Arial"/>
          <w:sz w:val="20"/>
          <w:szCs w:val="20"/>
        </w:rPr>
        <w:t>2</w:t>
      </w:r>
      <w:r w:rsidR="006B7E84" w:rsidRPr="004B1FA9">
        <w:rPr>
          <w:rFonts w:ascii="Trebuchet MS" w:hAnsi="Trebuchet MS" w:cs="Arial"/>
          <w:sz w:val="20"/>
          <w:szCs w:val="20"/>
        </w:rPr>
        <w:t xml:space="preserve"> (</w:t>
      </w:r>
      <w:r w:rsidR="006F77EB">
        <w:rPr>
          <w:rFonts w:ascii="Trebuchet MS" w:hAnsi="Trebuchet MS" w:cs="Arial"/>
          <w:sz w:val="20"/>
          <w:szCs w:val="20"/>
        </w:rPr>
        <w:t>dois</w:t>
      </w:r>
      <w:r w:rsidR="006B7E84" w:rsidRPr="004B1FA9">
        <w:rPr>
          <w:rFonts w:ascii="Trebuchet MS" w:hAnsi="Trebuchet MS" w:cs="Arial"/>
          <w:sz w:val="20"/>
          <w:szCs w:val="20"/>
        </w:rPr>
        <w:t xml:space="preserve">) Dias Úteis em que recebê-la, não responsabilizando-se a Emissora por qualquer atraso do Agente Fiduciário neste sentido, cabendo destacar, contudo, que o eventual prejuízo por atrasos da Emissora, serão de responsabilidade exclusiva desta, não cabendo </w:t>
      </w:r>
      <w:r w:rsidR="00C72EA7">
        <w:rPr>
          <w:rFonts w:ascii="Trebuchet MS" w:hAnsi="Trebuchet MS" w:cs="Arial"/>
          <w:sz w:val="20"/>
          <w:szCs w:val="20"/>
        </w:rPr>
        <w:t>qualquer</w:t>
      </w:r>
      <w:r w:rsidR="00C72EA7" w:rsidRPr="004B1FA9">
        <w:rPr>
          <w:rFonts w:ascii="Trebuchet MS" w:hAnsi="Trebuchet MS" w:cs="Arial"/>
          <w:sz w:val="20"/>
          <w:szCs w:val="20"/>
        </w:rPr>
        <w:t xml:space="preserve"> </w:t>
      </w:r>
      <w:r w:rsidR="006B7E84" w:rsidRPr="004B1FA9">
        <w:rPr>
          <w:rFonts w:ascii="Trebuchet MS" w:hAnsi="Trebuchet MS" w:cs="Arial"/>
          <w:sz w:val="20"/>
          <w:szCs w:val="20"/>
        </w:rPr>
        <w:t>tipo de prejuízo ou ressarcimento pelo Agente Fiduciário, inclusive, perante o juízo ou autoridade requerente</w:t>
      </w:r>
      <w:r w:rsidR="006B7E84">
        <w:rPr>
          <w:rFonts w:ascii="Trebuchet MS" w:hAnsi="Trebuchet MS" w:cs="Arial"/>
          <w:sz w:val="20"/>
          <w:szCs w:val="20"/>
        </w:rPr>
        <w:t>;</w:t>
      </w:r>
      <w:r>
        <w:rPr>
          <w:rFonts w:ascii="Trebuchet MS" w:hAnsi="Trebuchet MS" w:cs="Arial"/>
          <w:sz w:val="20"/>
          <w:szCs w:val="20"/>
        </w:rPr>
        <w:t xml:space="preserve"> e (b) </w:t>
      </w:r>
      <w:r w:rsidR="00865B42">
        <w:rPr>
          <w:rFonts w:ascii="Trebuchet MS" w:hAnsi="Trebuchet MS" w:cs="Arial"/>
          <w:sz w:val="20"/>
          <w:szCs w:val="20"/>
        </w:rPr>
        <w:t>p</w:t>
      </w:r>
      <w:r w:rsidR="00865B42" w:rsidRPr="007C1EB9">
        <w:rPr>
          <w:rFonts w:ascii="Trebuchet MS" w:hAnsi="Trebuchet MS" w:cs="Arial"/>
          <w:sz w:val="20"/>
          <w:szCs w:val="20"/>
        </w:rPr>
        <w:t>ara fins de cumprimento da Resolução CVM 17, conforme definido posteriormente, a Emissora deverá enviar, ao Agente</w:t>
      </w:r>
      <w:r w:rsidR="005C4AA7">
        <w:rPr>
          <w:rFonts w:ascii="Trebuchet MS" w:hAnsi="Trebuchet MS" w:cs="Arial"/>
          <w:sz w:val="20"/>
          <w:szCs w:val="20"/>
        </w:rPr>
        <w:t xml:space="preserve"> </w:t>
      </w:r>
      <w:r w:rsidR="005C4AA7" w:rsidRPr="007C1EB9">
        <w:rPr>
          <w:rFonts w:ascii="Trebuchet MS" w:hAnsi="Trebuchet MS" w:cs="Arial"/>
          <w:sz w:val="20"/>
          <w:szCs w:val="20"/>
        </w:rPr>
        <w:t>Fiduciário, anualmente, até 31 de março de cada ano, desde a Data de Emissão até a efetiva comprovação da destinação da totalidade dos recursos, declaração em papel timbrado e assinada por representante legal, atestando a destinação dos recursos da presente Emissão, juntamente com a documentação que for aplicável, podendo o Agente Fiduciário solicitar à Emitente todos os eventuais esclarecimentos e documentos adicionais que se façam necessários</w:t>
      </w:r>
      <w:r w:rsidR="005C4AA7">
        <w:rPr>
          <w:rFonts w:ascii="Trebuchet MS" w:hAnsi="Trebuchet MS" w:cs="Arial"/>
          <w:sz w:val="20"/>
          <w:szCs w:val="20"/>
        </w:rPr>
        <w:t xml:space="preserve"> para tal finalidade</w:t>
      </w:r>
      <w:r w:rsidR="00C01DB0" w:rsidRPr="00C01DB0">
        <w:rPr>
          <w:rFonts w:ascii="Trebuchet MS" w:hAnsi="Trebuchet MS"/>
          <w:sz w:val="20"/>
          <w:szCs w:val="20"/>
        </w:rPr>
        <w:t>,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w:t>
      </w:r>
      <w:r w:rsidR="00C01DB0">
        <w:rPr>
          <w:rFonts w:ascii="Trebuchet MS" w:hAnsi="Trebuchet MS"/>
          <w:sz w:val="20"/>
          <w:szCs w:val="20"/>
        </w:rPr>
        <w:t>a documentação necessária para fins da comprovação da destinação de recursos</w:t>
      </w:r>
      <w:r w:rsidR="005C4AA7">
        <w:rPr>
          <w:rFonts w:ascii="Trebuchet MS" w:hAnsi="Trebuchet MS" w:cs="Arial"/>
          <w:sz w:val="20"/>
          <w:szCs w:val="20"/>
        </w:rPr>
        <w:t>;</w:t>
      </w:r>
    </w:p>
    <w:p w14:paraId="2A6663BB" w14:textId="6CA55E41" w:rsidR="00B817BC" w:rsidRPr="001A5509"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58" w:name="_Hlk100571365"/>
      <w:r w:rsidRPr="001A5509">
        <w:rPr>
          <w:rFonts w:ascii="Trebuchet MS" w:hAnsi="Trebuchet MS" w:cs="Arial"/>
          <w:sz w:val="20"/>
          <w:szCs w:val="20"/>
        </w:rPr>
        <w:t xml:space="preserve">cumprir e </w:t>
      </w:r>
      <w:r w:rsidR="00B817BC" w:rsidRPr="001A5509">
        <w:rPr>
          <w:rFonts w:ascii="Trebuchet MS" w:hAnsi="Trebuchet MS" w:cs="Arial"/>
          <w:sz w:val="20"/>
          <w:szCs w:val="20"/>
        </w:rPr>
        <w:t xml:space="preserve">adotar </w:t>
      </w:r>
      <w:r w:rsidR="00B817BC" w:rsidRPr="001A5509">
        <w:rPr>
          <w:rFonts w:ascii="Trebuchet MS" w:hAnsi="Trebuchet MS"/>
          <w:sz w:val="20"/>
          <w:szCs w:val="20"/>
        </w:rPr>
        <w:t xml:space="preserve">as </w:t>
      </w:r>
      <w:r w:rsidR="00B817BC" w:rsidRPr="001A5509">
        <w:rPr>
          <w:rFonts w:ascii="Trebuchet MS" w:hAnsi="Trebuchet MS" w:cs="Arial"/>
          <w:sz w:val="20"/>
          <w:szCs w:val="20"/>
        </w:rPr>
        <w:t xml:space="preserve">medidas necessárias </w:t>
      </w:r>
      <w:r w:rsidR="00B77B45" w:rsidRPr="001A5509">
        <w:rPr>
          <w:rFonts w:ascii="Trebuchet MS" w:hAnsi="Trebuchet MS" w:cs="Arial"/>
          <w:sz w:val="20"/>
          <w:szCs w:val="20"/>
        </w:rPr>
        <w:t>que visem ao</w:t>
      </w:r>
      <w:r w:rsidR="00B817BC" w:rsidRPr="001A5509">
        <w:rPr>
          <w:rFonts w:ascii="Trebuchet MS" w:hAnsi="Trebuchet MS" w:cs="Arial"/>
          <w:sz w:val="20"/>
          <w:szCs w:val="20"/>
        </w:rPr>
        <w:t xml:space="preserve"> cumprimento das </w:t>
      </w:r>
      <w:r w:rsidR="00B817BC" w:rsidRPr="001A5509">
        <w:rPr>
          <w:rFonts w:ascii="Trebuchet MS" w:hAnsi="Trebuchet MS"/>
          <w:sz w:val="20"/>
          <w:szCs w:val="20"/>
        </w:rPr>
        <w:t>leis ou regulamentos</w:t>
      </w:r>
      <w:r w:rsidR="00B817BC" w:rsidRPr="001A5509">
        <w:rPr>
          <w:rFonts w:ascii="Trebuchet MS" w:hAnsi="Trebuchet MS" w:cs="Arial"/>
          <w:sz w:val="20"/>
          <w:szCs w:val="20"/>
        </w:rPr>
        <w:t xml:space="preserve"> aplicáveis</w:t>
      </w:r>
      <w:r w:rsidR="00B817BC" w:rsidRPr="001A5509">
        <w:rPr>
          <w:rFonts w:ascii="Trebuchet MS" w:hAnsi="Trebuchet MS"/>
          <w:sz w:val="20"/>
          <w:szCs w:val="20"/>
        </w:rPr>
        <w:t xml:space="preserve">, contra prática de corrupção ou atos lesivos à administração pública, incluindo, sem limitação, </w:t>
      </w:r>
      <w:r w:rsidR="009416F6" w:rsidRPr="001A5509">
        <w:rPr>
          <w:rFonts w:ascii="Trebuchet MS" w:hAnsi="Trebuchet MS"/>
          <w:noProof/>
          <w:sz w:val="20"/>
          <w:szCs w:val="20"/>
        </w:rPr>
        <w:t xml:space="preserve">normas que versam sobre atos de corrupção e atos lesivos contra a administração pública, na forma da </w:t>
      </w:r>
      <w:r w:rsidR="009416F6" w:rsidRPr="001A5509">
        <w:rPr>
          <w:rFonts w:ascii="Trebuchet MS" w:hAnsi="Trebuchet MS"/>
          <w:sz w:val="20"/>
          <w:szCs w:val="20"/>
        </w:rPr>
        <w:t>Lei</w:t>
      </w:r>
      <w:r w:rsidR="009416F6" w:rsidRPr="001A5509">
        <w:rPr>
          <w:rFonts w:ascii="Trebuchet MS" w:hAnsi="Trebuchet MS" w:cs="Arial"/>
          <w:sz w:val="20"/>
          <w:szCs w:val="20"/>
        </w:rPr>
        <w:t> n.º </w:t>
      </w:r>
      <w:r w:rsidR="009416F6" w:rsidRPr="001A5509">
        <w:rPr>
          <w:rFonts w:ascii="Trebuchet MS" w:hAnsi="Trebuchet MS"/>
          <w:sz w:val="20"/>
          <w:szCs w:val="20"/>
        </w:rPr>
        <w:t xml:space="preserve">12.846 de 1 de agosto de 2013, da </w:t>
      </w:r>
      <w:r w:rsidR="009416F6" w:rsidRPr="001A5509">
        <w:rPr>
          <w:rFonts w:ascii="Trebuchet MS" w:hAnsi="Trebuchet MS" w:cs="Arial"/>
          <w:sz w:val="20"/>
          <w:szCs w:val="20"/>
        </w:rPr>
        <w:t>Lei n.º 12.529, de 30 de novembro de 2011, da Lei n.º 9.613, de 3</w:t>
      </w:r>
      <w:r w:rsidR="009416F6" w:rsidRPr="001A5509">
        <w:rPr>
          <w:rFonts w:ascii="Trebuchet MS" w:hAnsi="Trebuchet MS"/>
          <w:sz w:val="20"/>
          <w:szCs w:val="20"/>
        </w:rPr>
        <w:t xml:space="preserve"> de março de </w:t>
      </w:r>
      <w:r w:rsidR="009416F6" w:rsidRPr="001A5509">
        <w:rPr>
          <w:rFonts w:ascii="Trebuchet MS" w:hAnsi="Trebuchet MS" w:cs="Arial"/>
          <w:sz w:val="20"/>
          <w:szCs w:val="20"/>
        </w:rPr>
        <w:t>1998, e do Decreto nº 8.420, de 18 de março de 2015</w:t>
      </w:r>
      <w:r w:rsidR="009416F6" w:rsidRPr="001A5509">
        <w:rPr>
          <w:rFonts w:ascii="Trebuchet MS" w:hAnsi="Trebuchet MS"/>
          <w:noProof/>
          <w:sz w:val="20"/>
          <w:szCs w:val="20"/>
        </w:rPr>
        <w:t xml:space="preserve"> (em conjunto “</w:t>
      </w:r>
      <w:r w:rsidR="009416F6" w:rsidRPr="001A5509">
        <w:rPr>
          <w:rFonts w:ascii="Trebuchet MS" w:hAnsi="Trebuchet MS"/>
          <w:noProof/>
          <w:sz w:val="20"/>
          <w:szCs w:val="20"/>
          <w:u w:val="single"/>
        </w:rPr>
        <w:t>Leis Anticorrupção</w:t>
      </w:r>
      <w:r w:rsidR="009416F6" w:rsidRPr="001A5509">
        <w:rPr>
          <w:rFonts w:ascii="Trebuchet MS" w:hAnsi="Trebuchet MS"/>
          <w:noProof/>
          <w:sz w:val="20"/>
          <w:szCs w:val="20"/>
        </w:rPr>
        <w:t>”)</w:t>
      </w:r>
      <w:r w:rsidR="008D2F5C" w:rsidRPr="001A5509">
        <w:rPr>
          <w:rFonts w:ascii="Trebuchet MS" w:hAnsi="Trebuchet MS"/>
          <w:noProof/>
          <w:sz w:val="20"/>
          <w:szCs w:val="20"/>
        </w:rPr>
        <w:t>;</w:t>
      </w:r>
      <w:r w:rsidR="003A1EE0">
        <w:rPr>
          <w:rFonts w:ascii="Trebuchet MS" w:hAnsi="Trebuchet MS"/>
          <w:noProof/>
          <w:sz w:val="20"/>
          <w:szCs w:val="20"/>
        </w:rPr>
        <w:t xml:space="preserve"> </w:t>
      </w:r>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w:t>
      </w:r>
      <w:r w:rsidRPr="00B1709C">
        <w:rPr>
          <w:rFonts w:ascii="Trebuchet MS" w:hAnsi="Trebuchet MS" w:cs="Arial"/>
          <w:sz w:val="20"/>
          <w:szCs w:val="20"/>
        </w:rPr>
        <w:lastRenderedPageBreak/>
        <w:t xml:space="preserve">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157"/>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158"/>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159"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subsequente</w:t>
      </w:r>
      <w:r w:rsidRPr="00DF53F1">
        <w:rPr>
          <w:rFonts w:ascii="Trebuchet MS" w:hAnsi="Trebuchet MS"/>
          <w:sz w:val="20"/>
        </w:rPr>
        <w:t xml:space="preserve"> ao Agente 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w:t>
      </w:r>
      <w:r w:rsidRPr="00DF53F1">
        <w:rPr>
          <w:rFonts w:ascii="Trebuchet MS" w:hAnsi="Trebuchet MS" w:cs="Arial"/>
          <w:sz w:val="20"/>
          <w:szCs w:val="20"/>
        </w:rPr>
        <w:lastRenderedPageBreak/>
        <w:t xml:space="preserve">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159"/>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160" w:name="_DV_M195"/>
      <w:bookmarkStart w:id="161" w:name="_DV_M196"/>
      <w:bookmarkStart w:id="162" w:name="_DV_M197"/>
      <w:bookmarkStart w:id="163" w:name="_DV_M198"/>
      <w:bookmarkStart w:id="164" w:name="_DV_M199"/>
      <w:bookmarkStart w:id="165" w:name="_DV_M200"/>
      <w:bookmarkStart w:id="166" w:name="_DV_M201"/>
      <w:bookmarkStart w:id="167" w:name="_DV_M202"/>
      <w:bookmarkStart w:id="168" w:name="_DV_M203"/>
      <w:bookmarkStart w:id="169" w:name="_DV_M204"/>
      <w:bookmarkStart w:id="170" w:name="_DV_M205"/>
      <w:bookmarkStart w:id="171" w:name="_DV_M206"/>
      <w:bookmarkStart w:id="172" w:name="_DV_M207"/>
      <w:bookmarkStart w:id="173" w:name="_DV_M208"/>
      <w:bookmarkStart w:id="174" w:name="_DV_M209"/>
      <w:bookmarkStart w:id="175" w:name="_DV_M210"/>
      <w:bookmarkStart w:id="176" w:name="_DV_M211"/>
      <w:bookmarkStart w:id="177" w:name="_DV_M212"/>
      <w:bookmarkStart w:id="178" w:name="_DV_M213"/>
      <w:bookmarkStart w:id="179" w:name="_DV_M214"/>
      <w:bookmarkStart w:id="180" w:name="_DV_M215"/>
      <w:bookmarkStart w:id="181" w:name="_DV_M216"/>
      <w:bookmarkStart w:id="182" w:name="_DV_M217"/>
      <w:bookmarkStart w:id="183" w:name="_DV_M218"/>
      <w:bookmarkStart w:id="184" w:name="_DV_M219"/>
      <w:bookmarkStart w:id="185" w:name="_DV_M220"/>
      <w:bookmarkStart w:id="186" w:name="_DV_M221"/>
      <w:bookmarkStart w:id="187" w:name="_DV_M222"/>
      <w:bookmarkStart w:id="188" w:name="_DV_M223"/>
      <w:bookmarkStart w:id="189" w:name="_DV_M224"/>
      <w:bookmarkStart w:id="190" w:name="_DV_M225"/>
      <w:bookmarkStart w:id="191" w:name="_DV_M226"/>
      <w:bookmarkStart w:id="192" w:name="_DV_M227"/>
      <w:bookmarkStart w:id="193" w:name="_DV_M228"/>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Pr="00DF53F1">
        <w:rPr>
          <w:rFonts w:ascii="Trebuchet MS" w:hAnsi="Trebuchet MS"/>
          <w:sz w:val="20"/>
        </w:rPr>
        <w:t>CLÁUSULA NONA – DO AGENTE FIDUCIÁRIO</w:t>
      </w:r>
    </w:p>
    <w:p w14:paraId="56BEE40D" w14:textId="7D2D747A"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215" w:name="_DV_M250"/>
      <w:bookmarkEnd w:id="215"/>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1EDB1A9A"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se encontra em</w:t>
      </w:r>
      <w:r w:rsidR="00C72EA7">
        <w:rPr>
          <w:rFonts w:ascii="Trebuchet MS" w:hAnsi="Trebuchet MS"/>
          <w:sz w:val="20"/>
          <w:szCs w:val="20"/>
        </w:rPr>
        <w:t xml:space="preserve"> quaisquer</w:t>
      </w:r>
      <w:r w:rsidRPr="00DF53F1">
        <w:rPr>
          <w:rFonts w:ascii="Trebuchet MS" w:hAnsi="Trebuchet MS"/>
          <w:sz w:val="20"/>
          <w:szCs w:val="20"/>
        </w:rPr>
        <w:t xml:space="preserve">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lastRenderedPageBreak/>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nesta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w:t>
      </w:r>
      <w:r w:rsidRPr="00812FF3">
        <w:rPr>
          <w:rFonts w:ascii="Trebuchet MS" w:eastAsia="Calibri" w:hAnsi="Trebuchet MS"/>
          <w:sz w:val="20"/>
          <w:szCs w:val="20"/>
        </w:rPr>
        <w:lastRenderedPageBreak/>
        <w:t>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4D3B012A"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70"/>
      <w:bookmarkStart w:id="231" w:name="_DV_M271"/>
      <w:bookmarkStart w:id="232" w:name="_DV_M272"/>
      <w:bookmarkStart w:id="233" w:name="_DV_M273"/>
      <w:bookmarkStart w:id="234" w:name="_DV_M274"/>
      <w:bookmarkStart w:id="235" w:name="_DV_M275"/>
      <w:bookmarkStart w:id="236" w:name="_DV_M276"/>
      <w:bookmarkStart w:id="237" w:name="_DV_M277"/>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w:t>
      </w:r>
      <w:r w:rsidRPr="00A43719">
        <w:rPr>
          <w:rStyle w:val="DeltaViewInsertion"/>
          <w:rFonts w:ascii="Trebuchet MS" w:hAnsi="Trebuchet MS" w:cs="Arial"/>
          <w:color w:val="auto"/>
          <w:szCs w:val="20"/>
          <w:u w:val="none"/>
          <w:lang w:val="pt-BR"/>
        </w:rPr>
        <w:lastRenderedPageBreak/>
        <w:t>Vencimento, até que todas as obrigações da Emissora nos termos desta Escritura de Emissão sejam integralmente cumpridas.</w:t>
      </w:r>
    </w:p>
    <w:p w14:paraId="3144C879" w14:textId="07681D97"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r w:rsidR="000D19E2">
        <w:rPr>
          <w:rFonts w:ascii="Trebuchet MS" w:hAnsi="Trebuchet MS"/>
          <w:szCs w:val="20"/>
          <w:lang w:val="pt-BR"/>
        </w:rPr>
        <w:t xml:space="preserve"> </w:t>
      </w:r>
    </w:p>
    <w:p w14:paraId="36CBA898" w14:textId="624AAD4B"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238"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940199">
        <w:rPr>
          <w:rFonts w:ascii="Trebuchet MS" w:hAnsi="Trebuchet MS"/>
          <w:szCs w:val="20"/>
          <w:lang w:val="pt-BR"/>
        </w:rPr>
        <w:t>R$</w:t>
      </w:r>
      <w:r w:rsidR="00570A86" w:rsidRPr="00940199">
        <w:rPr>
          <w:rFonts w:ascii="Trebuchet MS" w:hAnsi="Trebuchet MS"/>
          <w:szCs w:val="20"/>
          <w:lang w:val="pt-BR"/>
        </w:rPr>
        <w:t>6</w:t>
      </w:r>
      <w:r w:rsidRPr="00940199">
        <w:rPr>
          <w:rFonts w:ascii="Trebuchet MS" w:hAnsi="Trebuchet MS"/>
          <w:szCs w:val="20"/>
          <w:lang w:val="pt-BR"/>
        </w:rPr>
        <w:t>00,00 (</w:t>
      </w:r>
      <w:r w:rsidR="00570A86" w:rsidRPr="00940199">
        <w:rPr>
          <w:rFonts w:ascii="Trebuchet MS" w:hAnsi="Trebuchet MS"/>
          <w:szCs w:val="20"/>
          <w:lang w:val="pt-BR"/>
        </w:rPr>
        <w:t xml:space="preserve">seiscentos </w:t>
      </w:r>
      <w:r w:rsidRPr="00940199">
        <w:rPr>
          <w:rFonts w:ascii="Trebuchet MS" w:hAnsi="Trebuchet MS"/>
          <w:szCs w:val="20"/>
          <w:lang w:val="pt-BR"/>
        </w:rPr>
        <w:t>reais)</w:t>
      </w:r>
      <w:r w:rsidRPr="005F3413">
        <w:rPr>
          <w:rFonts w:ascii="Trebuchet MS" w:hAnsi="Trebuchet MS"/>
          <w:szCs w:val="20"/>
          <w:lang w:val="pt-BR"/>
        </w:rPr>
        <w:t xml:space="preserve">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(ii)</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(iii)</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(iv)</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(ii)</w:t>
      </w:r>
      <w:r w:rsidRPr="005F3413">
        <w:rPr>
          <w:rFonts w:ascii="Trebuchet MS" w:hAnsi="Trebuchet MS"/>
          <w:szCs w:val="20"/>
          <w:lang w:val="pt-BR"/>
        </w:rPr>
        <w:t xml:space="preserve"> prazos de pagamento e </w:t>
      </w:r>
      <w:r w:rsidRPr="005F3413">
        <w:rPr>
          <w:rFonts w:ascii="Trebuchet MS" w:hAnsi="Trebuchet MS"/>
          <w:b/>
          <w:bCs/>
          <w:szCs w:val="20"/>
          <w:lang w:val="pt-BR"/>
        </w:rPr>
        <w:t>(iii)</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758AD76F"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Pr="00940199">
        <w:rPr>
          <w:rFonts w:ascii="Trebuchet MS" w:hAnsi="Trebuchet MS"/>
          <w:bCs/>
          <w:szCs w:val="20"/>
          <w:lang w:val="pt-BR"/>
        </w:rPr>
        <w:t>R$</w:t>
      </w:r>
      <w:r w:rsidR="00570A86" w:rsidRPr="00940199">
        <w:rPr>
          <w:rFonts w:ascii="Trebuchet MS" w:hAnsi="Trebuchet MS"/>
          <w:bCs/>
          <w:szCs w:val="20"/>
          <w:lang w:val="pt-BR"/>
        </w:rPr>
        <w:t>6</w:t>
      </w:r>
      <w:r w:rsidRPr="00940199">
        <w:rPr>
          <w:rFonts w:ascii="Trebuchet MS" w:hAnsi="Trebuchet MS"/>
          <w:bCs/>
          <w:szCs w:val="20"/>
          <w:lang w:val="pt-BR"/>
        </w:rPr>
        <w:t>00,00 (</w:t>
      </w:r>
      <w:r w:rsidR="00570A86" w:rsidRPr="00940199">
        <w:rPr>
          <w:rFonts w:ascii="Trebuchet MS" w:hAnsi="Trebuchet MS"/>
          <w:bCs/>
          <w:szCs w:val="20"/>
          <w:lang w:val="pt-BR"/>
        </w:rPr>
        <w:t xml:space="preserve">seiscentos </w:t>
      </w:r>
      <w:r w:rsidRPr="00940199">
        <w:rPr>
          <w:rFonts w:ascii="Trebuchet MS" w:hAnsi="Trebuchet MS"/>
          <w:bCs/>
          <w:szCs w:val="20"/>
          <w:lang w:val="pt-BR"/>
        </w:rPr>
        <w:t>reais)</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r w:rsidR="00DF05E9">
        <w:rPr>
          <w:rFonts w:ascii="Trebuchet MS" w:hAnsi="Trebuchet MS"/>
          <w:szCs w:val="20"/>
          <w:lang w:val="pt-BR"/>
        </w:rPr>
        <w:t xml:space="preserve"> </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w:t>
      </w:r>
      <w:r w:rsidRPr="00A36049">
        <w:rPr>
          <w:rFonts w:ascii="Trebuchet MS" w:hAnsi="Trebuchet MS"/>
          <w:szCs w:val="20"/>
          <w:lang w:val="pt-BR"/>
        </w:rPr>
        <w:lastRenderedPageBreak/>
        <w:t xml:space="preserve">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238"/>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239"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239"/>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240" w:name="_DV_M278"/>
      <w:bookmarkStart w:id="241" w:name="_Hlk520812832"/>
      <w:bookmarkEnd w:id="240"/>
      <w:r w:rsidRPr="00A43719">
        <w:rPr>
          <w:rFonts w:ascii="Trebuchet MS" w:hAnsi="Trebuchet MS"/>
          <w:lang w:val="pt-BR"/>
        </w:rPr>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2" w:name="_DV_M279"/>
      <w:bookmarkEnd w:id="242"/>
      <w:r w:rsidRPr="00A43719">
        <w:rPr>
          <w:rFonts w:ascii="Trebuchet MS" w:hAnsi="Trebuchet MS"/>
          <w:lang w:val="pt-BR"/>
        </w:rPr>
        <w:lastRenderedPageBreak/>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3" w:name="_DV_M280"/>
      <w:bookmarkEnd w:id="243"/>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4" w:name="_DV_M281"/>
      <w:bookmarkEnd w:id="244"/>
      <w:r w:rsidRPr="00A43719">
        <w:rPr>
          <w:rFonts w:ascii="Trebuchet MS" w:hAnsi="Trebuchet MS"/>
          <w:lang w:val="pt-BR"/>
        </w:rPr>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a consistência das informações contidas nesta Escritura de Emissão, diligenciando para que sejam sanadas as omissões, falhas ou defeitos de que tenha conhecimento;</w:t>
      </w:r>
    </w:p>
    <w:p w14:paraId="04360488" w14:textId="1ED6F112"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diligenciar junto à Emissora para que a Escritura de Emissão e seus aditamentos sejam registrados na </w:t>
      </w:r>
      <w:r w:rsidR="00F95735" w:rsidRPr="007804F0">
        <w:rPr>
          <w:rFonts w:ascii="Trebuchet MS" w:hAnsi="Trebuchet MS" w:cs="Arial"/>
          <w:lang w:val="pt-BR"/>
        </w:rPr>
        <w:t>JUCEC</w:t>
      </w:r>
      <w:r w:rsidRPr="00A43719">
        <w:rPr>
          <w:rFonts w:ascii="Trebuchet MS" w:hAnsi="Trebuchet MS"/>
          <w:lang w:val="pt-BR"/>
        </w:rPr>
        <w:t>, adotando, no caso da omissão da Emissora, as medidas eventualmente previstas em lei;</w:t>
      </w:r>
    </w:p>
    <w:p w14:paraId="27588BCE" w14:textId="728811B5"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1425DF">
        <w:rPr>
          <w:rFonts w:ascii="Trebuchet MS" w:hAnsi="Trebuchet MS"/>
          <w:lang w:val="pt-BR"/>
        </w:rPr>
        <w:t>(xiii)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5" w:name="_DV_M282"/>
      <w:bookmarkEnd w:id="245"/>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6" w:name="_DV_M283"/>
      <w:bookmarkEnd w:id="246"/>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7" w:name="_DV_M284"/>
      <w:bookmarkEnd w:id="247"/>
      <w:r w:rsidRPr="00A43719">
        <w:rPr>
          <w:rFonts w:ascii="Trebuchet MS" w:hAnsi="Trebuchet MS"/>
          <w:lang w:val="pt-BR"/>
        </w:rPr>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48" w:name="_DV_M285"/>
      <w:bookmarkStart w:id="249" w:name="_Ref491265771"/>
      <w:bookmarkEnd w:id="248"/>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249"/>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250" w:name="_DV_M286"/>
      <w:bookmarkStart w:id="251" w:name="_DV_M287"/>
      <w:bookmarkStart w:id="252" w:name="_DV_M288"/>
      <w:bookmarkStart w:id="253" w:name="_DV_M289"/>
      <w:bookmarkEnd w:id="250"/>
      <w:bookmarkEnd w:id="251"/>
      <w:bookmarkEnd w:id="252"/>
      <w:bookmarkEnd w:id="253"/>
      <w:r w:rsidRPr="00A43719">
        <w:rPr>
          <w:rFonts w:ascii="Trebuchet MS" w:hAnsi="Trebuchet MS"/>
          <w:sz w:val="20"/>
          <w:szCs w:val="20"/>
        </w:rPr>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4" w:name="_DV_M290"/>
      <w:bookmarkEnd w:id="254"/>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5" w:name="_DV_M291"/>
      <w:bookmarkEnd w:id="255"/>
      <w:r w:rsidRPr="00A43719">
        <w:rPr>
          <w:rFonts w:ascii="Trebuchet MS" w:hAnsi="Trebuchet MS"/>
          <w:sz w:val="20"/>
          <w:szCs w:val="20"/>
        </w:rPr>
        <w:lastRenderedPageBreak/>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6" w:name="_DV_M292"/>
      <w:bookmarkEnd w:id="256"/>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7" w:name="_DV_M293"/>
      <w:bookmarkEnd w:id="257"/>
      <w:r w:rsidRPr="00A43719">
        <w:rPr>
          <w:rFonts w:ascii="Trebuchet MS" w:hAnsi="Trebuchet MS"/>
          <w:sz w:val="20"/>
          <w:szCs w:val="20"/>
        </w:rPr>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8" w:name="_DV_M294"/>
      <w:bookmarkEnd w:id="258"/>
      <w:r w:rsidRPr="00A43719">
        <w:rPr>
          <w:rFonts w:ascii="Trebuchet MS" w:hAnsi="Trebuchet MS"/>
          <w:sz w:val="20"/>
          <w:szCs w:val="20"/>
        </w:rPr>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9" w:name="_DV_M295"/>
      <w:bookmarkStart w:id="260" w:name="_DV_M296"/>
      <w:bookmarkEnd w:id="259"/>
      <w:bookmarkEnd w:id="260"/>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61" w:name="_DV_M297"/>
      <w:bookmarkStart w:id="262" w:name="_Ref459547197"/>
      <w:bookmarkStart w:id="263" w:name="_Ref491265725"/>
      <w:bookmarkEnd w:id="261"/>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262"/>
      <w:r w:rsidRPr="00A43719">
        <w:rPr>
          <w:rFonts w:ascii="Trebuchet MS" w:hAnsi="Trebuchet MS" w:cs="Arial"/>
          <w:sz w:val="20"/>
          <w:szCs w:val="20"/>
        </w:rPr>
        <w:t>.</w:t>
      </w:r>
      <w:bookmarkEnd w:id="263"/>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264" w:name="_DV_M298"/>
      <w:bookmarkStart w:id="265" w:name="_DV_M299"/>
      <w:bookmarkStart w:id="266" w:name="_DV_M300"/>
      <w:bookmarkStart w:id="267" w:name="_DV_M301"/>
      <w:bookmarkStart w:id="268" w:name="_DV_M302"/>
      <w:bookmarkStart w:id="269" w:name="_DV_M303"/>
      <w:bookmarkStart w:id="270" w:name="_DV_M304"/>
      <w:bookmarkStart w:id="271" w:name="_DV_M305"/>
      <w:bookmarkStart w:id="272" w:name="_Ref8134099"/>
      <w:bookmarkEnd w:id="264"/>
      <w:bookmarkEnd w:id="265"/>
      <w:bookmarkEnd w:id="266"/>
      <w:bookmarkEnd w:id="267"/>
      <w:bookmarkEnd w:id="268"/>
      <w:bookmarkEnd w:id="269"/>
      <w:bookmarkEnd w:id="270"/>
      <w:bookmarkEnd w:id="271"/>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“(xiii)” acima em sua página na rede mundial de computadores, no prazo máximo de 4 (quatro) meses a contar do encerramento do exercício social da Emissora;</w:t>
      </w:r>
      <w:bookmarkEnd w:id="272"/>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73" w:name="_DV_M306"/>
      <w:bookmarkEnd w:id="273"/>
      <w:r w:rsidRPr="00A43719">
        <w:rPr>
          <w:rFonts w:ascii="Trebuchet MS" w:hAnsi="Trebuchet MS"/>
          <w:lang w:val="pt-BR"/>
        </w:rPr>
        <w:t xml:space="preserve">manter atualizada a relação dos Debenturistas e seus endereços, mediante, inclusive, solicitação de informações à Emissora, ao Escriturador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Escriturador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74" w:name="_DV_M307"/>
      <w:bookmarkStart w:id="275" w:name="_Ref460949229"/>
      <w:bookmarkEnd w:id="274"/>
      <w:r w:rsidRPr="00A43719">
        <w:rPr>
          <w:rFonts w:ascii="Trebuchet MS" w:hAnsi="Trebuchet MS"/>
          <w:lang w:val="pt-BR"/>
        </w:rPr>
        <w:t>fiscalizar o cumprimento das cláusulas constantes desta Escritura de Emissão, especialmente aquelas impositivas de obrigações de fazer e de não fazer</w:t>
      </w:r>
      <w:bookmarkEnd w:id="275"/>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w:t>
      </w:r>
      <w:r w:rsidRPr="00A43719">
        <w:rPr>
          <w:rFonts w:ascii="Trebuchet MS" w:eastAsia="Arial Unicode MS" w:hAnsi="Trebuchet MS"/>
          <w:lang w:val="pt-BR"/>
        </w:rPr>
        <w:lastRenderedPageBreak/>
        <w:t>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76" w:name="_Ref491961126"/>
      <w:r w:rsidRPr="00A43719">
        <w:rPr>
          <w:rFonts w:ascii="Trebuchet MS" w:hAnsi="Trebuchet MS"/>
          <w:color w:val="000000"/>
          <w:lang w:val="pt-BR"/>
        </w:rPr>
        <w:t>acompanhar com o Escriturador, em cada data de pagamento, o integral e pontual pagamento</w:t>
      </w:r>
      <w:r w:rsidRPr="00A43719">
        <w:rPr>
          <w:rFonts w:ascii="Trebuchet MS" w:hAnsi="Trebuchet MS"/>
          <w:lang w:val="pt-BR"/>
        </w:rPr>
        <w:t xml:space="preserve"> dos valores devidos, conforme estipulado na presente Escritura de Emissão;</w:t>
      </w:r>
      <w:bookmarkEnd w:id="276"/>
    </w:p>
    <w:p w14:paraId="34080C33" w14:textId="7824D798"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(ii)</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37160D2D"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77"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(xiii)</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277"/>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lastRenderedPageBreak/>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5F33C35C"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78" w:name="_DV_M308"/>
      <w:bookmarkStart w:id="279" w:name="_DV_M309"/>
      <w:bookmarkStart w:id="280" w:name="_DV_M310"/>
      <w:bookmarkStart w:id="281" w:name="_DV_M311"/>
      <w:bookmarkStart w:id="282" w:name="_DV_M312"/>
      <w:bookmarkStart w:id="283" w:name="_DV_M313"/>
      <w:bookmarkStart w:id="284" w:name="_DV_M314"/>
      <w:bookmarkStart w:id="285" w:name="_DV_M315"/>
      <w:bookmarkStart w:id="286" w:name="_DV_M316"/>
      <w:bookmarkStart w:id="287" w:name="_DV_M317"/>
      <w:bookmarkStart w:id="288" w:name="_DV_M318"/>
      <w:bookmarkStart w:id="289" w:name="_DV_M319"/>
      <w:bookmarkStart w:id="290" w:name="_DV_M320"/>
      <w:bookmarkStart w:id="291" w:name="_DV_M321"/>
      <w:bookmarkEnd w:id="241"/>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w:t>
      </w:r>
      <w:r w:rsidR="00570A86">
        <w:rPr>
          <w:rStyle w:val="DeltaViewInsertion"/>
          <w:rFonts w:ascii="Trebuchet MS" w:hAnsi="Trebuchet MS" w:cs="Arial"/>
          <w:color w:val="auto"/>
          <w:szCs w:val="20"/>
          <w:u w:val="none"/>
          <w:lang w:val="pt-BR"/>
        </w:rPr>
        <w:t>quaisquer</w:t>
      </w:r>
      <w:r w:rsidR="00570A86" w:rsidRPr="00A43719">
        <w:rPr>
          <w:rStyle w:val="DeltaViewInsertion"/>
          <w:rFonts w:ascii="Trebuchet MS" w:hAnsi="Trebuchet MS" w:cs="Arial"/>
          <w:color w:val="auto"/>
          <w:szCs w:val="20"/>
          <w:u w:val="none"/>
          <w:lang w:val="pt-BR"/>
        </w:rPr>
        <w:t xml:space="preserve"> </w:t>
      </w:r>
      <w:r w:rsidRPr="00A43719">
        <w:rPr>
          <w:rStyle w:val="DeltaViewInsertion"/>
          <w:rFonts w:ascii="Trebuchet MS" w:hAnsi="Trebuchet MS" w:cs="Arial"/>
          <w:color w:val="auto"/>
          <w:szCs w:val="20"/>
          <w:u w:val="none"/>
          <w:lang w:val="pt-BR"/>
        </w:rPr>
        <w:t>verificaç</w:t>
      </w:r>
      <w:r w:rsidR="00570A86">
        <w:rPr>
          <w:rStyle w:val="DeltaViewInsertion"/>
          <w:rFonts w:ascii="Trebuchet MS" w:hAnsi="Trebuchet MS" w:cs="Arial"/>
          <w:color w:val="auto"/>
          <w:szCs w:val="20"/>
          <w:u w:val="none"/>
          <w:lang w:val="pt-BR"/>
        </w:rPr>
        <w:t>ões</w:t>
      </w:r>
      <w:r w:rsidRPr="00A43719">
        <w:rPr>
          <w:rStyle w:val="DeltaViewInsertion"/>
          <w:rFonts w:ascii="Trebuchet MS" w:hAnsi="Trebuchet MS" w:cs="Arial"/>
          <w:color w:val="auto"/>
          <w:szCs w:val="20"/>
          <w:u w:val="none"/>
          <w:lang w:val="pt-BR"/>
        </w:rPr>
        <w:t xml:space="preserve">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5F65B1F6"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92" w:name="_DV_M322"/>
      <w:bookmarkStart w:id="293" w:name="_DV_M323"/>
      <w:bookmarkEnd w:id="292"/>
      <w:bookmarkEnd w:id="293"/>
      <w:r w:rsidRPr="00A43719">
        <w:rPr>
          <w:rStyle w:val="DeltaViewInsertion"/>
          <w:rFonts w:ascii="Trebuchet MS" w:hAnsi="Trebuchet MS" w:cs="Arial"/>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1425DF">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94" w:name="_DV_M324"/>
      <w:bookmarkEnd w:id="294"/>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95" w:name="_DV_M325"/>
      <w:bookmarkStart w:id="296" w:name="_DV_M326"/>
      <w:bookmarkStart w:id="297" w:name="_DV_M327"/>
      <w:bookmarkStart w:id="298" w:name="_DV_M328"/>
      <w:bookmarkStart w:id="299" w:name="_DV_M329"/>
      <w:bookmarkStart w:id="300" w:name="_DV_M330"/>
      <w:bookmarkStart w:id="301" w:name="_DV_M331"/>
      <w:bookmarkStart w:id="302" w:name="_DV_M332"/>
      <w:bookmarkEnd w:id="295"/>
      <w:bookmarkEnd w:id="296"/>
      <w:bookmarkEnd w:id="297"/>
      <w:bookmarkEnd w:id="298"/>
      <w:bookmarkEnd w:id="299"/>
      <w:bookmarkEnd w:id="300"/>
      <w:bookmarkEnd w:id="301"/>
      <w:bookmarkEnd w:id="302"/>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03" w:name="_DV_M333"/>
      <w:bookmarkStart w:id="304" w:name="_DV_M334"/>
      <w:bookmarkEnd w:id="303"/>
      <w:bookmarkEnd w:id="304"/>
      <w:r w:rsidRPr="00A43719">
        <w:rPr>
          <w:rFonts w:ascii="Trebuchet MS" w:hAnsi="Trebuchet MS"/>
          <w:szCs w:val="20"/>
          <w:lang w:val="pt-BR"/>
        </w:rPr>
        <w:lastRenderedPageBreak/>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05" w:name="_DV_M335"/>
      <w:bookmarkEnd w:id="305"/>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A43719">
        <w:rPr>
          <w:rFonts w:ascii="Trebuchet MS" w:hAnsi="Trebuchet MS"/>
          <w:i/>
          <w:iCs/>
          <w:szCs w:val="20"/>
          <w:lang w:val="pt-BR"/>
        </w:rPr>
        <w:t>pro rata temporis</w:t>
      </w:r>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06" w:name="_DV_M336"/>
      <w:bookmarkEnd w:id="306"/>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67F869BB"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07" w:name="_DV_M337"/>
      <w:bookmarkEnd w:id="307"/>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6E9AAD51"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308" w:name="_DV_M338"/>
      <w:bookmarkEnd w:id="308"/>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309" w:name="_DV_M339"/>
      <w:bookmarkEnd w:id="309"/>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10" w:name="_DV_M340"/>
      <w:bookmarkStart w:id="311" w:name="_Ref427712773"/>
      <w:bookmarkEnd w:id="310"/>
      <w:r w:rsidRPr="00A43719">
        <w:rPr>
          <w:rFonts w:ascii="Trebuchet MS" w:hAnsi="Trebuchet MS"/>
          <w:sz w:val="20"/>
        </w:rPr>
        <w:t>CLÁUSULA DÉCIMA – DA ASSEMBLEIA GERAL DE DEBENTURISTAS</w:t>
      </w:r>
      <w:bookmarkEnd w:id="311"/>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12" w:name="_DV_M341"/>
      <w:bookmarkStart w:id="313" w:name="_DV_M353"/>
      <w:bookmarkStart w:id="314" w:name="_DV_M354"/>
      <w:bookmarkStart w:id="315" w:name="_Ref8135289"/>
      <w:bookmarkEnd w:id="312"/>
      <w:bookmarkEnd w:id="313"/>
      <w:bookmarkEnd w:id="314"/>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15"/>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lastRenderedPageBreak/>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46706E9A"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316"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16"/>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38238BB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007A0314">
        <w:rPr>
          <w:rFonts w:ascii="Trebuchet MS" w:hAnsi="Trebuchet MS"/>
          <w:szCs w:val="20"/>
          <w:lang w:val="pt-BR"/>
        </w:rPr>
        <w:t>21</w:t>
      </w:r>
      <w:r w:rsidRPr="00A676D4">
        <w:rPr>
          <w:rFonts w:ascii="Trebuchet MS" w:hAnsi="Trebuchet MS"/>
          <w:szCs w:val="20"/>
          <w:lang w:val="pt-BR"/>
        </w:rPr>
        <w:t xml:space="preserve"> (</w:t>
      </w:r>
      <w:r w:rsidR="007A0314">
        <w:rPr>
          <w:rFonts w:ascii="Trebuchet MS" w:hAnsi="Trebuchet MS"/>
          <w:szCs w:val="20"/>
          <w:lang w:val="pt-BR"/>
        </w:rPr>
        <w:t>vinte e um</w:t>
      </w:r>
      <w:r w:rsidRPr="00A676D4">
        <w:rPr>
          <w:rFonts w:ascii="Trebuchet MS" w:hAnsi="Trebuchet MS"/>
          <w:szCs w:val="20"/>
          <w:lang w:val="pt-BR"/>
        </w:rPr>
        <w:t>)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r w:rsidR="00BA23EB">
        <w:rPr>
          <w:rFonts w:ascii="Trebuchet MS" w:hAnsi="Trebuchet MS"/>
          <w:szCs w:val="20"/>
          <w:lang w:val="pt-BR"/>
        </w:rPr>
        <w:t xml:space="preserve"> </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17"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317"/>
      <w:r w:rsidR="00D321DC">
        <w:rPr>
          <w:rFonts w:ascii="Trebuchet MS" w:hAnsi="Trebuchet MS"/>
          <w:szCs w:val="20"/>
          <w:lang w:val="pt-BR"/>
        </w:rPr>
        <w:t xml:space="preserve"> </w:t>
      </w:r>
    </w:p>
    <w:p w14:paraId="0465EBF4" w14:textId="5EE7424B"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1425DF">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lastRenderedPageBreak/>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18" w:name="_Ref8134734"/>
      <w:r>
        <w:rPr>
          <w:rFonts w:ascii="Trebuchet MS" w:hAnsi="Trebuchet MS"/>
          <w:szCs w:val="20"/>
          <w:lang w:val="pt-BR"/>
        </w:rPr>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318"/>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O Agente Fiduciário </w:t>
      </w:r>
      <w:r w:rsidRPr="00A27EB3">
        <w:rPr>
          <w:rFonts w:ascii="Trebuchet MS" w:hAnsi="Trebuchet MS"/>
          <w:szCs w:val="20"/>
          <w:lang w:val="pt-BR"/>
        </w:rPr>
        <w:t>deverá comparecer às Assembleias Gerais de Debenturistas para prestar aos Debenturistas as informações que lhe forem solicitadas.</w:t>
      </w:r>
    </w:p>
    <w:p w14:paraId="0669C2BF" w14:textId="65BCEF5E"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bookmarkStart w:id="319" w:name="_Ref8135369"/>
      <w:bookmarkStart w:id="320" w:name="_Ref392020859"/>
      <w:bookmarkStart w:id="321" w:name="_Ref427710498"/>
      <w:bookmarkStart w:id="322" w:name="_Ref459667707"/>
      <w:r w:rsidRPr="00A27EB3">
        <w:rPr>
          <w:rFonts w:ascii="Trebuchet MS" w:hAnsi="Trebuchet MS"/>
          <w:szCs w:val="20"/>
          <w:lang w:val="pt-BR"/>
        </w:rPr>
        <w:t xml:space="preserve">Exceto pelo disposto na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_Ref392020841 \n \p \h </w:instrText>
      </w:r>
      <w:r w:rsid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10.12 abaixo</w:t>
      </w:r>
      <w:r w:rsidR="00BD280A" w:rsidRPr="00A27EB3">
        <w:rPr>
          <w:rFonts w:ascii="Trebuchet MS" w:hAnsi="Trebuchet MS"/>
          <w:szCs w:val="20"/>
          <w:lang w:val="pt-BR"/>
        </w:rPr>
        <w:fldChar w:fldCharType="end"/>
      </w:r>
      <w:r w:rsidRPr="00A27EB3">
        <w:rPr>
          <w:rFonts w:ascii="Trebuchet MS" w:hAnsi="Trebuchet MS"/>
          <w:szCs w:val="20"/>
          <w:lang w:val="pt-BR"/>
        </w:rPr>
        <w:t>, todas as deliberações a serem tomadas em Assembleia Geral de Debenturistas</w:t>
      </w:r>
      <w:r w:rsidR="00CF5184" w:rsidRPr="00A27EB3">
        <w:rPr>
          <w:rFonts w:ascii="Trebuchet MS" w:hAnsi="Trebuchet MS"/>
          <w:szCs w:val="20"/>
          <w:lang w:val="pt-BR"/>
        </w:rPr>
        <w:t>, em primeira ou segunda convocação,</w:t>
      </w:r>
      <w:r w:rsidRPr="00A27EB3">
        <w:rPr>
          <w:rFonts w:ascii="Trebuchet MS" w:hAnsi="Trebuchet MS"/>
          <w:szCs w:val="20"/>
          <w:lang w:val="pt-BR"/>
        </w:rPr>
        <w:t xml:space="preserve"> dependerão de aprovação de Debenturistas representando, no mínimo, </w:t>
      </w:r>
      <w:r w:rsidR="006F77EB" w:rsidRPr="00A27EB3">
        <w:rPr>
          <w:rFonts w:ascii="Trebuchet MS" w:hAnsi="Trebuchet MS"/>
          <w:szCs w:val="20"/>
          <w:lang w:val="pt-BR"/>
        </w:rPr>
        <w:t>50% (cinquenta por cento) mais uma das Debêntures em Circulação</w:t>
      </w:r>
      <w:r w:rsidR="0094445C" w:rsidRPr="00A27EB3">
        <w:rPr>
          <w:rFonts w:ascii="Trebuchet MS" w:hAnsi="Trebuchet MS"/>
          <w:szCs w:val="20"/>
          <w:lang w:val="pt-BR"/>
        </w:rPr>
        <w:t xml:space="preserve"> </w:t>
      </w:r>
      <w:r w:rsidR="00CF5184" w:rsidRPr="00A27EB3">
        <w:rPr>
          <w:rFonts w:ascii="Trebuchet MS" w:hAnsi="Trebuchet MS"/>
          <w:szCs w:val="20"/>
          <w:lang w:val="pt-BR"/>
        </w:rPr>
        <w:t>presentes</w:t>
      </w:r>
      <w:r w:rsidR="00CF5184" w:rsidRPr="00A27EB3">
        <w:rPr>
          <w:rFonts w:ascii="Trebuchet MS" w:hAnsi="Trebuchet MS"/>
          <w:lang w:val="pt-BR"/>
        </w:rPr>
        <w:t xml:space="preserve"> na referida Assembleia Geral de Debenturistas</w:t>
      </w:r>
      <w:r w:rsidR="006F77EB" w:rsidRPr="00A27EB3">
        <w:rPr>
          <w:rFonts w:ascii="Trebuchet MS" w:hAnsi="Trebuchet MS"/>
          <w:lang w:val="pt-BR"/>
        </w:rPr>
        <w:t xml:space="preserve">. </w:t>
      </w:r>
      <w:bookmarkEnd w:id="319"/>
    </w:p>
    <w:p w14:paraId="2260E080" w14:textId="79EAA95B" w:rsidR="00633D3B" w:rsidRPr="00A27EB3" w:rsidRDefault="00633D3B" w:rsidP="004D1940">
      <w:pPr>
        <w:pStyle w:val="Level2"/>
        <w:numPr>
          <w:ilvl w:val="1"/>
          <w:numId w:val="51"/>
        </w:numPr>
        <w:spacing w:before="140" w:after="240"/>
        <w:rPr>
          <w:rFonts w:ascii="Trebuchet MS" w:hAnsi="Trebuchet MS"/>
          <w:szCs w:val="20"/>
          <w:lang w:val="pt-BR"/>
        </w:rPr>
      </w:pPr>
      <w:bookmarkStart w:id="323" w:name="_Ref392020841"/>
      <w:bookmarkEnd w:id="320"/>
      <w:bookmarkEnd w:id="321"/>
      <w:bookmarkEnd w:id="322"/>
      <w:r w:rsidRPr="00A27EB3">
        <w:rPr>
          <w:rFonts w:ascii="Trebuchet MS" w:hAnsi="Trebuchet MS"/>
          <w:szCs w:val="20"/>
          <w:lang w:val="pt-BR"/>
        </w:rPr>
        <w:t xml:space="preserve">Não estão incluídos no quórum a que se refere à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_Ref8135369 \n \p \h </w:instrText>
      </w:r>
      <w:r w:rsidR="00CC7CA2" w:rsidRP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10.11 acima</w:t>
      </w:r>
      <w:r w:rsidR="00BD280A" w:rsidRPr="00A27EB3">
        <w:rPr>
          <w:rFonts w:ascii="Trebuchet MS" w:hAnsi="Trebuchet MS"/>
          <w:szCs w:val="20"/>
          <w:lang w:val="pt-BR"/>
        </w:rPr>
        <w:fldChar w:fldCharType="end"/>
      </w:r>
      <w:r w:rsidRPr="00A27EB3">
        <w:rPr>
          <w:rFonts w:ascii="Trebuchet MS" w:hAnsi="Trebuchet MS"/>
          <w:szCs w:val="20"/>
          <w:lang w:val="pt-BR"/>
        </w:rPr>
        <w:t>:</w:t>
      </w:r>
      <w:bookmarkEnd w:id="323"/>
    </w:p>
    <w:p w14:paraId="79914110" w14:textId="77777777" w:rsidR="00633D3B" w:rsidRPr="00A27EB3"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os quóruns expressamente previstos em outros itens e/ou Cláusulas desta Escritura de Emissão; </w:t>
      </w:r>
    </w:p>
    <w:p w14:paraId="547A0B12" w14:textId="5AB1BC4C"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as alterações relativas às seguintes características das Debêntures, conforme venham a ser propostas pela Emissora </w:t>
      </w:r>
      <w:r w:rsidRPr="00A27EB3">
        <w:rPr>
          <w:rFonts w:ascii="Trebuchet MS" w:hAnsi="Trebuchet MS" w:cs="Arial"/>
          <w:b/>
          <w:sz w:val="20"/>
          <w:szCs w:val="20"/>
        </w:rPr>
        <w:t>(a)</w:t>
      </w:r>
      <w:r w:rsidRPr="00A27EB3">
        <w:rPr>
          <w:rFonts w:ascii="Trebuchet MS" w:hAnsi="Trebuchet MS" w:cs="Arial"/>
          <w:sz w:val="20"/>
          <w:szCs w:val="20"/>
        </w:rPr>
        <w:t xml:space="preserve"> </w:t>
      </w:r>
      <w:r w:rsidR="00E56ECB">
        <w:rPr>
          <w:rFonts w:ascii="Trebuchet MS" w:hAnsi="Trebuchet MS" w:cs="Arial"/>
          <w:sz w:val="20"/>
          <w:szCs w:val="20"/>
        </w:rPr>
        <w:t xml:space="preserve">a redução </w:t>
      </w:r>
      <w:r w:rsidRPr="00A27EB3">
        <w:rPr>
          <w:rFonts w:ascii="Trebuchet MS" w:hAnsi="Trebuchet MS" w:cs="Arial"/>
          <w:sz w:val="20"/>
          <w:szCs w:val="20"/>
        </w:rPr>
        <w:t xml:space="preserve">da Remuneração, </w:t>
      </w:r>
      <w:r w:rsidRPr="00A27EB3">
        <w:rPr>
          <w:rFonts w:ascii="Trebuchet MS" w:hAnsi="Trebuchet MS" w:cs="Arial"/>
          <w:b/>
          <w:sz w:val="20"/>
          <w:szCs w:val="20"/>
        </w:rPr>
        <w:t>(b)</w:t>
      </w:r>
      <w:r w:rsidRPr="00A27EB3">
        <w:rPr>
          <w:rFonts w:ascii="Trebuchet MS" w:hAnsi="Trebuchet MS" w:cs="Arial"/>
          <w:sz w:val="20"/>
          <w:szCs w:val="20"/>
        </w:rPr>
        <w:t xml:space="preserve"> a Data de Pagamento da Remuneração, </w:t>
      </w:r>
      <w:r w:rsidRPr="00A27EB3">
        <w:rPr>
          <w:rFonts w:ascii="Trebuchet MS" w:hAnsi="Trebuchet MS" w:cs="Arial"/>
          <w:b/>
          <w:sz w:val="20"/>
          <w:szCs w:val="20"/>
        </w:rPr>
        <w:t>(c)</w:t>
      </w:r>
      <w:r w:rsidRPr="00A27EB3">
        <w:rPr>
          <w:rFonts w:ascii="Trebuchet MS" w:hAnsi="Trebuchet MS" w:cs="Arial"/>
          <w:sz w:val="20"/>
          <w:szCs w:val="20"/>
        </w:rPr>
        <w:t xml:space="preserve"> o prazo de vencimento das Debêntures, </w:t>
      </w:r>
      <w:r w:rsidRPr="00A27EB3">
        <w:rPr>
          <w:rFonts w:ascii="Trebuchet MS" w:hAnsi="Trebuchet MS" w:cs="Arial"/>
          <w:b/>
          <w:sz w:val="20"/>
          <w:szCs w:val="20"/>
        </w:rPr>
        <w:t>(d)</w:t>
      </w:r>
      <w:r w:rsidRPr="00A27EB3">
        <w:rPr>
          <w:rFonts w:ascii="Trebuchet MS" w:hAnsi="Trebuchet MS" w:cs="Arial"/>
          <w:sz w:val="20"/>
          <w:szCs w:val="20"/>
        </w:rPr>
        <w:t xml:space="preserve"> os valores e data de amortização do principal das Debêntures; </w:t>
      </w:r>
      <w:r w:rsidRPr="00A27EB3">
        <w:rPr>
          <w:rFonts w:ascii="Trebuchet MS" w:hAnsi="Trebuchet MS" w:cs="Arial"/>
          <w:b/>
          <w:sz w:val="20"/>
          <w:szCs w:val="20"/>
        </w:rPr>
        <w:t>(e)</w:t>
      </w:r>
      <w:r w:rsidRPr="00A27EB3">
        <w:rPr>
          <w:rFonts w:ascii="Trebuchet MS" w:hAnsi="Trebuchet MS" w:cs="Arial"/>
          <w:sz w:val="20"/>
          <w:szCs w:val="20"/>
        </w:rPr>
        <w:t xml:space="preserve"> os Eventos de Vencimento Antecipado; </w:t>
      </w:r>
      <w:r w:rsidRPr="00A27EB3">
        <w:rPr>
          <w:rFonts w:ascii="Trebuchet MS" w:hAnsi="Trebuchet MS" w:cs="Arial"/>
          <w:b/>
          <w:sz w:val="20"/>
          <w:szCs w:val="20"/>
        </w:rPr>
        <w:t>(f)</w:t>
      </w:r>
      <w:r w:rsidRPr="00A27EB3">
        <w:rPr>
          <w:rFonts w:ascii="Trebuchet MS" w:hAnsi="Trebuchet MS" w:cs="Arial"/>
          <w:sz w:val="20"/>
          <w:szCs w:val="20"/>
        </w:rPr>
        <w:t xml:space="preserve"> </w:t>
      </w:r>
      <w:r w:rsidR="006F77EB" w:rsidRPr="00A27EB3">
        <w:rPr>
          <w:rFonts w:ascii="Trebuchet MS" w:hAnsi="Trebuchet MS" w:cs="Arial"/>
          <w:sz w:val="20"/>
          <w:szCs w:val="20"/>
        </w:rPr>
        <w:t xml:space="preserve">o </w:t>
      </w:r>
      <w:r w:rsidR="00E9230F" w:rsidRPr="00A27EB3">
        <w:rPr>
          <w:rFonts w:ascii="Trebuchet MS" w:hAnsi="Trebuchet MS" w:cs="Arial"/>
          <w:sz w:val="20"/>
          <w:szCs w:val="20"/>
        </w:rPr>
        <w:t>procedimento</w:t>
      </w:r>
      <w:r w:rsidR="00E9230F" w:rsidRPr="004B1FA9">
        <w:rPr>
          <w:rFonts w:ascii="Trebuchet MS" w:hAnsi="Trebuchet MS" w:cs="Arial"/>
          <w:sz w:val="20"/>
          <w:szCs w:val="20"/>
        </w:rPr>
        <w:t xml:space="preserve">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1425DF">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 das Debêntures em Circulação</w:t>
      </w:r>
      <w:r w:rsidR="00C5543B" w:rsidRPr="00C268C9">
        <w:rPr>
          <w:rFonts w:ascii="Trebuchet MS" w:hAnsi="Trebuchet MS" w:cs="Arial"/>
          <w:sz w:val="20"/>
          <w:szCs w:val="20"/>
        </w:rPr>
        <w:t xml:space="preserve">, em primeira </w:t>
      </w:r>
      <w:r w:rsidR="00C5543B" w:rsidRPr="00C268C9">
        <w:rPr>
          <w:rFonts w:ascii="Trebuchet MS" w:hAnsi="Trebuchet MS" w:cs="Arial"/>
          <w:sz w:val="20"/>
          <w:szCs w:val="20"/>
        </w:rPr>
        <w:lastRenderedPageBreak/>
        <w:t xml:space="preserve">convocação e de, no mínimo, </w:t>
      </w:r>
      <w:r w:rsidR="009C6272" w:rsidRPr="00C268C9">
        <w:rPr>
          <w:rFonts w:ascii="Trebuchet MS" w:hAnsi="Trebuchet MS"/>
          <w:sz w:val="20"/>
          <w:szCs w:val="20"/>
        </w:rPr>
        <w:t xml:space="preserve">50% (cinquenta </w:t>
      </w:r>
      <w:r w:rsidR="009C6272" w:rsidRPr="00C268C9">
        <w:rPr>
          <w:rFonts w:ascii="Trebuchet MS" w:hAnsi="Trebuchet MS" w:cs="Arial"/>
          <w:sz w:val="20"/>
          <w:szCs w:val="20"/>
        </w:rPr>
        <w:t>por cento) mais uma das Debêntures em Circulação</w:t>
      </w:r>
      <w:r w:rsidR="00E56ECB">
        <w:rPr>
          <w:rFonts w:ascii="Trebuchet MS" w:hAnsi="Trebuchet MS" w:cs="Arial"/>
          <w:sz w:val="20"/>
          <w:szCs w:val="20"/>
        </w:rPr>
        <w:t>,</w:t>
      </w:r>
      <w:r w:rsidR="00E56ECB" w:rsidRPr="00E56ECB">
        <w:rPr>
          <w:rFonts w:ascii="Trebuchet MS" w:hAnsi="Trebuchet MS" w:cs="Arial"/>
          <w:sz w:val="20"/>
          <w:szCs w:val="20"/>
        </w:rPr>
        <w:t xml:space="preserve"> </w:t>
      </w:r>
      <w:r w:rsidR="00E56ECB">
        <w:rPr>
          <w:rFonts w:ascii="Trebuchet MS" w:hAnsi="Trebuchet MS" w:cs="Arial"/>
          <w:sz w:val="20"/>
          <w:szCs w:val="20"/>
        </w:rPr>
        <w:t xml:space="preserve">em segunda </w:t>
      </w:r>
      <w:r w:rsidR="00E56ECB" w:rsidRPr="00C268C9">
        <w:rPr>
          <w:rFonts w:ascii="Trebuchet MS" w:hAnsi="Trebuchet MS" w:cs="Arial"/>
          <w:sz w:val="20"/>
          <w:szCs w:val="20"/>
        </w:rPr>
        <w:t>convocação</w:t>
      </w:r>
      <w:r w:rsidRPr="009C6272">
        <w:rPr>
          <w:rFonts w:ascii="Trebuchet MS" w:hAnsi="Trebuchet MS"/>
          <w:sz w:val="20"/>
          <w:szCs w:val="20"/>
        </w:rPr>
        <w:t>;</w:t>
      </w:r>
      <w:r w:rsidR="00C5543B" w:rsidRPr="00577480">
        <w:rPr>
          <w:rFonts w:ascii="Trebuchet MS" w:hAnsi="Trebuchet MS"/>
          <w:sz w:val="20"/>
        </w:rPr>
        <w:t xml:space="preserve"> </w:t>
      </w:r>
    </w:p>
    <w:p w14:paraId="69078455" w14:textId="51D9E40D"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1425DF">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que 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0365C9">
        <w:rPr>
          <w:rFonts w:ascii="Trebuchet MS" w:hAnsi="Trebuchet MS"/>
          <w:sz w:val="20"/>
          <w:szCs w:val="20"/>
        </w:rPr>
        <w:t>;</w:t>
      </w:r>
      <w:r w:rsidR="00D55537" w:rsidRPr="00D55537">
        <w:t xml:space="preserve"> </w:t>
      </w:r>
    </w:p>
    <w:p w14:paraId="606CA611" w14:textId="6B59F3DD"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24"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6.1.2(iii)</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no mínimo, 50% (cinquenta por cento) mais uma das Debêntures em Circulação</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Pr="00C268C9">
        <w:rPr>
          <w:rFonts w:ascii="Trebuchet MS" w:hAnsi="Trebuchet MS" w:cs="Arial"/>
          <w:sz w:val="20"/>
          <w:szCs w:val="20"/>
        </w:rPr>
        <w:t xml:space="preserve">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324"/>
      <w:r w:rsidR="00633D3B" w:rsidRPr="00EA2DAB">
        <w:rPr>
          <w:rFonts w:ascii="Trebuchet MS" w:hAnsi="Trebuchet MS"/>
          <w:sz w:val="20"/>
          <w:szCs w:val="20"/>
        </w:rPr>
        <w:t xml:space="preserve"> </w:t>
      </w:r>
    </w:p>
    <w:p w14:paraId="432BB750" w14:textId="3A6FF1A2"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25" w:name="_Ref499133451"/>
      <w:bookmarkStart w:id="326" w:name="_Ref8637367"/>
      <w:r w:rsidRPr="00BC741D">
        <w:rPr>
          <w:rFonts w:ascii="Trebuchet MS" w:hAnsi="Trebuchet MS"/>
          <w:sz w:val="20"/>
          <w:szCs w:val="20"/>
        </w:rPr>
        <w:t>os pedidos de renúncia (</w:t>
      </w:r>
      <w:r w:rsidRPr="00BC741D">
        <w:rPr>
          <w:rFonts w:ascii="Trebuchet MS" w:hAnsi="Trebuchet MS"/>
          <w:i/>
          <w:sz w:val="20"/>
          <w:szCs w:val="20"/>
        </w:rPr>
        <w:t xml:space="preserve">waiver)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1425DF">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1425DF">
        <w:rPr>
          <w:rFonts w:ascii="Trebuchet MS" w:hAnsi="Trebuchet MS"/>
          <w:sz w:val="20"/>
          <w:szCs w:val="20"/>
        </w:rPr>
        <w:t>6.1.2</w:t>
      </w:r>
      <w:r w:rsidR="00BD280A">
        <w:rPr>
          <w:rFonts w:ascii="Trebuchet MS" w:hAnsi="Trebuchet MS"/>
          <w:sz w:val="20"/>
          <w:szCs w:val="20"/>
        </w:rPr>
        <w:fldChar w:fldCharType="end"/>
      </w:r>
      <w:r w:rsidR="008A4873">
        <w:rPr>
          <w:rFonts w:ascii="Trebuchet MS" w:hAnsi="Trebuchet MS"/>
          <w:sz w:val="20"/>
          <w:szCs w:val="20"/>
        </w:rPr>
        <w:t xml:space="preserve">, </w:t>
      </w:r>
      <w:r w:rsidR="00505796">
        <w:rPr>
          <w:rFonts w:ascii="Trebuchet MS" w:hAnsi="Trebuchet MS"/>
          <w:sz w:val="20"/>
          <w:szCs w:val="20"/>
        </w:rPr>
        <w:t>inclusive</w:t>
      </w:r>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r w:rsidR="00DC023D" w:rsidRPr="00460A54">
        <w:rPr>
          <w:rFonts w:ascii="Trebuchet MS" w:hAnsi="Trebuchet MS"/>
          <w:sz w:val="20"/>
          <w:szCs w:val="20"/>
        </w:rPr>
        <w:t>(vii</w:t>
      </w:r>
      <w:r w:rsidR="0069548B" w:rsidRPr="00460A54">
        <w:rPr>
          <w:rFonts w:ascii="Trebuchet MS" w:hAnsi="Trebuchet MS"/>
          <w:sz w:val="20"/>
          <w:szCs w:val="20"/>
        </w:rPr>
        <w:t>i</w:t>
      </w:r>
      <w:r w:rsidR="00DC023D" w:rsidRPr="00460A54">
        <w:rPr>
          <w:rFonts w:ascii="Trebuchet MS" w:hAnsi="Trebuchet MS"/>
          <w:sz w:val="20"/>
          <w:szCs w:val="20"/>
        </w:rPr>
        <w:t>)</w:t>
      </w:r>
      <w:r w:rsidR="00801DD3">
        <w:rPr>
          <w:rFonts w:ascii="Trebuchet MS" w:hAnsi="Trebuchet MS"/>
          <w:sz w:val="20"/>
          <w:szCs w:val="20"/>
        </w:rPr>
        <w:t xml:space="preserve"> acima</w:t>
      </w:r>
      <w:r w:rsidR="00DC023D">
        <w:rPr>
          <w:rFonts w:ascii="Trebuchet MS" w:hAnsi="Trebuchet MS"/>
          <w:sz w:val="20"/>
          <w:szCs w:val="20"/>
        </w:rPr>
        <w:t>,</w:t>
      </w:r>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no mínimo, 50% (cinquenta por cento) mais uma das Debêntures em Circulação</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325"/>
      <w:r w:rsidR="00021219" w:rsidRPr="00C268C9">
        <w:rPr>
          <w:rFonts w:ascii="Trebuchet MS" w:hAnsi="Trebuchet MS" w:cs="Arial"/>
          <w:sz w:val="20"/>
          <w:szCs w:val="20"/>
        </w:rPr>
        <w:t xml:space="preserve"> em Circulação</w:t>
      </w:r>
      <w:r w:rsidRPr="00D55537">
        <w:rPr>
          <w:rFonts w:ascii="Trebuchet MS" w:hAnsi="Trebuchet MS"/>
          <w:sz w:val="20"/>
          <w:szCs w:val="20"/>
        </w:rPr>
        <w:t>.</w:t>
      </w:r>
      <w:bookmarkEnd w:id="326"/>
      <w:r w:rsidRPr="00D55537">
        <w:rPr>
          <w:rFonts w:ascii="Trebuchet MS" w:hAnsi="Trebuchet MS"/>
          <w:sz w:val="20"/>
          <w:szCs w:val="20"/>
        </w:rPr>
        <w:t xml:space="preserve"> </w:t>
      </w:r>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(ii)</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(iii)</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 xml:space="preserve">pessoas indicadas nos itens (ii) ou (iii)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327" w:name="_DV_M355"/>
      <w:bookmarkEnd w:id="327"/>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Pr>
          <w:rFonts w:ascii="Trebuchet MS" w:eastAsia="Calibri" w:hAnsi="Trebuchet MS" w:cs="Arial"/>
          <w:sz w:val="20"/>
          <w:szCs w:val="20"/>
          <w:lang w:eastAsia="pt-BR"/>
        </w:rPr>
        <w:lastRenderedPageBreak/>
        <w:t>é</w:t>
      </w:r>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3C40B0FD"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o registro de companhia aberta da Emissora está atualizado perante a CVM, conforme requerido pela </w:t>
      </w:r>
      <w:r w:rsidR="00D95C85">
        <w:rPr>
          <w:rFonts w:ascii="Trebuchet MS" w:eastAsia="Calibri" w:hAnsi="Trebuchet MS" w:cs="Arial"/>
          <w:sz w:val="20"/>
          <w:szCs w:val="20"/>
          <w:lang w:eastAsia="pt-BR"/>
        </w:rPr>
        <w:t>Resolução</w:t>
      </w:r>
      <w:r w:rsidRPr="00DF53F1">
        <w:rPr>
          <w:rFonts w:ascii="Trebuchet MS" w:eastAsia="Calibri" w:hAnsi="Trebuchet MS" w:cs="Arial"/>
          <w:sz w:val="20"/>
          <w:szCs w:val="20"/>
          <w:lang w:eastAsia="pt-BR"/>
        </w:rPr>
        <w:t xml:space="preserve"> CVM 80, e suas informações lá contidas e tornadas públicas estão atualizadas conforme requerido pela </w:t>
      </w:r>
      <w:r w:rsidR="00D95C85">
        <w:rPr>
          <w:rFonts w:ascii="Trebuchet MS" w:eastAsia="Calibri" w:hAnsi="Trebuchet MS" w:cs="Arial"/>
          <w:sz w:val="20"/>
          <w:szCs w:val="20"/>
          <w:lang w:eastAsia="pt-BR"/>
        </w:rPr>
        <w:t>Resolução</w:t>
      </w:r>
      <w:r w:rsidRPr="00DF53F1">
        <w:rPr>
          <w:rFonts w:ascii="Trebuchet MS" w:eastAsia="Calibri" w:hAnsi="Trebuchet MS" w:cs="Arial"/>
          <w:sz w:val="20"/>
          <w:szCs w:val="20"/>
          <w:lang w:eastAsia="pt-BR"/>
        </w:rPr>
        <w:t xml:space="preserve"> CVM 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do artigo 784, I e III do Código de Processo Civil; </w:t>
      </w:r>
    </w:p>
    <w:p w14:paraId="355F7FB4" w14:textId="5F511D35"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w:t>
      </w:r>
      <w:r w:rsidR="002E791B">
        <w:rPr>
          <w:rFonts w:ascii="Trebuchet MS" w:eastAsia="Calibri" w:hAnsi="Trebuchet MS"/>
          <w:sz w:val="20"/>
          <w:szCs w:val="20"/>
        </w:rPr>
        <w:t xml:space="preserve">na versão </w:t>
      </w:r>
      <w:r w:rsidR="00E67F98">
        <w:rPr>
          <w:rFonts w:ascii="Trebuchet MS" w:eastAsia="Calibri" w:hAnsi="Trebuchet MS"/>
          <w:sz w:val="20"/>
          <w:szCs w:val="20"/>
        </w:rPr>
        <w:t>9</w:t>
      </w:r>
      <w:r w:rsidR="002E791B">
        <w:rPr>
          <w:rFonts w:ascii="Trebuchet MS" w:eastAsia="Calibri" w:hAnsi="Trebuchet MS"/>
          <w:sz w:val="20"/>
          <w:szCs w:val="20"/>
        </w:rPr>
        <w:t xml:space="preserve"> do </w:t>
      </w:r>
      <w:r w:rsidRPr="00DF53F1">
        <w:rPr>
          <w:rFonts w:ascii="Trebuchet MS" w:eastAsia="Calibri" w:hAnsi="Trebuchet MS"/>
          <w:sz w:val="20"/>
          <w:szCs w:val="20"/>
        </w:rPr>
        <w:t>seu Formulário de Referência</w:t>
      </w:r>
      <w:r w:rsidR="002E791B">
        <w:rPr>
          <w:rFonts w:ascii="Trebuchet MS" w:eastAsia="Calibri" w:hAnsi="Trebuchet MS"/>
          <w:sz w:val="20"/>
          <w:szCs w:val="20"/>
        </w:rPr>
        <w:t xml:space="preserve"> </w:t>
      </w:r>
      <w:r w:rsidR="002E791B">
        <w:rPr>
          <w:rFonts w:ascii="Trebuchet MS" w:eastAsia="Calibri" w:hAnsi="Trebuchet MS"/>
          <w:color w:val="000000"/>
          <w:sz w:val="20"/>
          <w:szCs w:val="20"/>
        </w:rPr>
        <w:t xml:space="preserve">divulgado em </w:t>
      </w:r>
      <w:r w:rsidR="00E67F98">
        <w:rPr>
          <w:rFonts w:ascii="Trebuchet MS" w:eastAsia="Calibri" w:hAnsi="Trebuchet MS"/>
          <w:color w:val="000000"/>
          <w:sz w:val="20"/>
          <w:szCs w:val="20"/>
        </w:rPr>
        <w:t>26 de abril de 2022</w:t>
      </w:r>
      <w:r w:rsidR="002E791B">
        <w:rPr>
          <w:rFonts w:ascii="Trebuchet MS" w:eastAsia="Calibri" w:hAnsi="Trebuchet MS"/>
          <w:color w:val="000000"/>
          <w:sz w:val="20"/>
          <w:szCs w:val="20"/>
        </w:rPr>
        <w:t xml:space="preserve"> (“</w:t>
      </w:r>
      <w:r w:rsidR="002E791B" w:rsidRPr="00890459">
        <w:rPr>
          <w:rFonts w:ascii="Trebuchet MS" w:eastAsia="Calibri" w:hAnsi="Trebuchet MS"/>
          <w:color w:val="000000"/>
          <w:sz w:val="20"/>
          <w:szCs w:val="20"/>
          <w:u w:val="single"/>
        </w:rPr>
        <w:t>Formulário de Referência</w:t>
      </w:r>
      <w:r w:rsidR="002E791B">
        <w:rPr>
          <w:rFonts w:ascii="Trebuchet MS" w:eastAsia="Calibri" w:hAnsi="Trebuchet MS"/>
          <w:color w:val="000000"/>
          <w:sz w:val="20"/>
          <w:szCs w:val="20"/>
        </w:rPr>
        <w:t>”)</w:t>
      </w:r>
      <w:r w:rsidRPr="00DF53F1">
        <w:rPr>
          <w:rFonts w:ascii="Trebuchet MS" w:eastAsia="Calibri" w:hAnsi="Trebuchet MS"/>
          <w:sz w:val="20"/>
          <w:szCs w:val="20"/>
        </w:rPr>
        <w:t xml:space="preserve">,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22E8CD35"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lastRenderedPageBreak/>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sendo todas elas válidas; </w:t>
      </w:r>
    </w:p>
    <w:p w14:paraId="6F5D065C" w14:textId="06200A5C"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511030A"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 xml:space="preserve">em processos administrativos e/ou judiciais </w:t>
      </w:r>
      <w:r w:rsidR="00E67F98" w:rsidRPr="00A676D4">
        <w:rPr>
          <w:rFonts w:ascii="Trebuchet MS" w:eastAsia="Calibri" w:hAnsi="Trebuchet MS" w:cs="Arial"/>
          <w:sz w:val="20"/>
          <w:szCs w:val="20"/>
          <w:lang w:eastAsia="pt-BR"/>
        </w:rPr>
        <w:t>e por situações cobertas por processo regular de licenciamento</w:t>
      </w:r>
      <w:r w:rsidR="004F45A5">
        <w:rPr>
          <w:rFonts w:ascii="Trebuchet MS" w:eastAsia="Calibri" w:hAnsi="Trebuchet MS" w:cs="Arial"/>
          <w:sz w:val="20"/>
          <w:szCs w:val="20"/>
          <w:lang w:eastAsia="pt-BR"/>
        </w:rPr>
        <w:t>;</w:t>
      </w:r>
      <w:r w:rsidR="00E67F98">
        <w:rPr>
          <w:rFonts w:ascii="Trebuchet MS" w:eastAsia="Calibri" w:hAnsi="Trebuchet MS" w:cs="Arial"/>
          <w:sz w:val="20"/>
          <w:szCs w:val="20"/>
          <w:lang w:eastAsia="pt-BR"/>
        </w:rPr>
        <w:t xml:space="preserve"> </w:t>
      </w:r>
    </w:p>
    <w:p w14:paraId="02872566" w14:textId="272BA759" w:rsidR="00E46007" w:rsidRPr="00DF53F1" w:rsidRDefault="00010ADA"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505796">
        <w:rPr>
          <w:rFonts w:ascii="Trebuchet MS" w:eastAsia="Calibri" w:hAnsi="Trebuchet MS" w:cs="Arial"/>
          <w:sz w:val="20"/>
          <w:szCs w:val="20"/>
          <w:lang w:eastAsia="pt-BR"/>
        </w:rPr>
        <w:t>(a)</w:t>
      </w:r>
      <w:r>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 xml:space="preserve">(ii)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(iii) por situações cobertas por processo regular de licenciamento</w:t>
      </w:r>
      <w:r w:rsidR="00E46007" w:rsidRPr="00DF53F1">
        <w:rPr>
          <w:rFonts w:ascii="Trebuchet MS" w:eastAsia="Calibri" w:hAnsi="Trebuchet MS"/>
          <w:sz w:val="20"/>
          <w:szCs w:val="20"/>
        </w:rPr>
        <w:t>;</w:t>
      </w:r>
      <w:r w:rsidR="002469F6" w:rsidRPr="002469F6">
        <w:rPr>
          <w:rFonts w:ascii="Trebuchet MS" w:eastAsia="Calibri" w:hAnsi="Trebuchet MS" w:cs="Arial"/>
          <w:sz w:val="20"/>
          <w:szCs w:val="20"/>
          <w:lang w:eastAsia="pt-BR"/>
        </w:rPr>
        <w:t xml:space="preserve"> </w:t>
      </w:r>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não há qualquer ligação entre a Emissora e o Agente Fiduciário que impeça o </w:t>
      </w:r>
      <w:r w:rsidRPr="00DF53F1">
        <w:rPr>
          <w:rFonts w:ascii="Trebuchet MS" w:eastAsia="Calibri" w:hAnsi="Trebuchet MS" w:cs="Arial"/>
          <w:sz w:val="20"/>
          <w:szCs w:val="20"/>
          <w:lang w:eastAsia="pt-BR"/>
        </w:rPr>
        <w:lastRenderedPageBreak/>
        <w:t>Agente Fiduciário de exercer plenamente suas funções;</w:t>
      </w:r>
    </w:p>
    <w:p w14:paraId="2ABD55F4" w14:textId="3C8F365E"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r w:rsidRPr="00DF53F1">
        <w:rPr>
          <w:rFonts w:ascii="Trebuchet MS" w:eastAsia="Calibri" w:hAnsi="Trebuchet MS"/>
          <w:i/>
          <w:sz w:val="20"/>
          <w:szCs w:val="20"/>
        </w:rPr>
        <w:t>waiver</w:t>
      </w:r>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328" w:name="_DV_C275"/>
      <w:r w:rsidR="007D3787" w:rsidRPr="00264548">
        <w:rPr>
          <w:rFonts w:ascii="Trebuchet MS" w:hAnsi="Trebuchet MS"/>
          <w:sz w:val="20"/>
          <w:szCs w:val="20"/>
        </w:rPr>
        <w:t xml:space="preserve"> e</w:t>
      </w:r>
      <w:bookmarkStart w:id="329" w:name="_DV_M111"/>
      <w:bookmarkEnd w:id="328"/>
      <w:bookmarkEnd w:id="329"/>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m válidas e vigentes as Autorizações exigidas pelas autoridades 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2C35BEF2"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 xml:space="preserve">considerando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w:t>
      </w:r>
      <w:r w:rsidRPr="00B1709C">
        <w:rPr>
          <w:rFonts w:ascii="Trebuchet MS" w:hAnsi="Trebuchet MS" w:cs="Arial"/>
          <w:sz w:val="20"/>
          <w:szCs w:val="20"/>
        </w:rPr>
        <w:lastRenderedPageBreak/>
        <w:t xml:space="preserve">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0E2C533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utorizações ou da existência de processo 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w:t>
      </w:r>
      <w:r w:rsidRPr="00E46007">
        <w:rPr>
          <w:rFonts w:ascii="Trebuchet MS" w:eastAsia="Calibri" w:hAnsi="Trebuchet MS"/>
          <w:sz w:val="20"/>
          <w:szCs w:val="20"/>
        </w:rPr>
        <w:lastRenderedPageBreak/>
        <w:t xml:space="preserve">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0C078F9C"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w:t>
      </w:r>
      <w:r w:rsidR="00D95C85">
        <w:rPr>
          <w:rFonts w:ascii="Trebuchet MS" w:hAnsi="Trebuchet MS" w:cs="Arial"/>
          <w:sz w:val="20"/>
          <w:szCs w:val="20"/>
        </w:rPr>
        <w:t>Resolução</w:t>
      </w:r>
      <w:r w:rsidRPr="00264548">
        <w:rPr>
          <w:rFonts w:ascii="Trebuchet MS" w:hAnsi="Trebuchet MS" w:cs="Arial"/>
          <w:sz w:val="20"/>
          <w:szCs w:val="20"/>
        </w:rPr>
        <w:t xml:space="preserve"> CVM 80, e as informações lá contidas e tornadas públicas estão atualizadas conforme requerido pela </w:t>
      </w:r>
      <w:r w:rsidR="00D95C85">
        <w:rPr>
          <w:rFonts w:ascii="Trebuchet MS" w:hAnsi="Trebuchet MS" w:cs="Arial"/>
          <w:sz w:val="20"/>
          <w:szCs w:val="20"/>
        </w:rPr>
        <w:t>Resolução</w:t>
      </w:r>
      <w:r w:rsidRPr="00264548">
        <w:rPr>
          <w:rFonts w:ascii="Trebuchet MS" w:hAnsi="Trebuchet MS" w:cs="Arial"/>
          <w:sz w:val="20"/>
          <w:szCs w:val="20"/>
        </w:rPr>
        <w:t xml:space="preserve"> CVM 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51E1B2C0" w:rsidR="00E46007" w:rsidRPr="00E46007" w:rsidRDefault="001C634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4FFAE4C8"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(ii)</w:t>
      </w:r>
      <w:r w:rsidRPr="00A43719">
        <w:rPr>
          <w:rFonts w:ascii="Trebuchet MS" w:hAnsi="Trebuchet MS"/>
          <w:szCs w:val="20"/>
          <w:lang w:val="pt-BR"/>
        </w:rPr>
        <w:t xml:space="preserve"> que cumprirá todas as determinações do </w:t>
      </w:r>
      <w:r w:rsidRPr="00A43719">
        <w:rPr>
          <w:rFonts w:ascii="Trebuchet MS" w:hAnsi="Trebuchet MS"/>
          <w:szCs w:val="20"/>
          <w:lang w:val="pt-BR"/>
        </w:rPr>
        <w:lastRenderedPageBreak/>
        <w:t xml:space="preserve">Agente Fiduciário vinculadas ao cumprimento das disposições previstas naquela Instrução; e </w:t>
      </w:r>
      <w:r w:rsidRPr="00A43719">
        <w:rPr>
          <w:rFonts w:ascii="Trebuchet MS" w:hAnsi="Trebuchet MS"/>
          <w:b/>
          <w:szCs w:val="20"/>
          <w:lang w:val="pt-BR"/>
        </w:rPr>
        <w:t>(i</w:t>
      </w:r>
      <w:r w:rsidR="00780846">
        <w:rPr>
          <w:rFonts w:ascii="Trebuchet MS" w:hAnsi="Trebuchet MS"/>
          <w:b/>
          <w:szCs w:val="20"/>
          <w:lang w:val="pt-BR"/>
        </w:rPr>
        <w:t>ii</w:t>
      </w:r>
      <w:r w:rsidRPr="00A43719">
        <w:rPr>
          <w:rFonts w:ascii="Trebuchet MS" w:hAnsi="Trebuchet MS"/>
          <w:b/>
          <w:szCs w:val="20"/>
          <w:lang w:val="pt-BR"/>
        </w:rPr>
        <w:t>)</w:t>
      </w:r>
      <w:r w:rsidRPr="00A43719">
        <w:rPr>
          <w:rFonts w:ascii="Trebuchet MS" w:hAnsi="Trebuchet MS"/>
          <w:szCs w:val="20"/>
          <w:lang w:val="pt-BR"/>
        </w:rPr>
        <w:t xml:space="preserve"> não existir </w:t>
      </w:r>
      <w:r w:rsidR="00C72EA7">
        <w:rPr>
          <w:rFonts w:ascii="Trebuchet MS" w:hAnsi="Trebuchet MS"/>
          <w:szCs w:val="20"/>
          <w:lang w:val="pt-BR"/>
        </w:rPr>
        <w:t>qualquer</w:t>
      </w:r>
      <w:r w:rsidR="00C72EA7" w:rsidRPr="00A43719">
        <w:rPr>
          <w:rFonts w:ascii="Trebuchet MS" w:hAnsi="Trebuchet MS"/>
          <w:szCs w:val="20"/>
          <w:lang w:val="pt-BR"/>
        </w:rPr>
        <w:t xml:space="preserve"> </w:t>
      </w:r>
      <w:r w:rsidRPr="00A43719">
        <w:rPr>
          <w:rFonts w:ascii="Trebuchet MS" w:hAnsi="Trebuchet MS"/>
          <w:szCs w:val="20"/>
          <w:lang w:val="pt-BR"/>
        </w:rPr>
        <w:t>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30" w:name="_DV_M356"/>
      <w:bookmarkStart w:id="331" w:name="_DV_M357"/>
      <w:bookmarkStart w:id="332" w:name="_DV_M358"/>
      <w:bookmarkStart w:id="333" w:name="_DV_M359"/>
      <w:bookmarkStart w:id="334" w:name="_DV_M360"/>
      <w:bookmarkStart w:id="335" w:name="_DV_M361"/>
      <w:bookmarkStart w:id="336" w:name="_DV_M362"/>
      <w:bookmarkStart w:id="337" w:name="_DV_M363"/>
      <w:bookmarkStart w:id="338" w:name="_DV_M364"/>
      <w:bookmarkStart w:id="339" w:name="_DV_M365"/>
      <w:bookmarkStart w:id="340" w:name="_DV_M366"/>
      <w:bookmarkStart w:id="341" w:name="_DV_M367"/>
      <w:bookmarkStart w:id="342" w:name="_DV_M368"/>
      <w:bookmarkStart w:id="343" w:name="_DV_M369"/>
      <w:bookmarkStart w:id="344" w:name="_DV_M370"/>
      <w:bookmarkStart w:id="345" w:name="_DV_M371"/>
      <w:bookmarkStart w:id="346" w:name="_DV_M372"/>
      <w:bookmarkStart w:id="347" w:name="_DV_M373"/>
      <w:bookmarkStart w:id="348" w:name="_DV_M374"/>
      <w:bookmarkStart w:id="349" w:name="_DV_M375"/>
      <w:bookmarkStart w:id="350" w:name="_DV_M376"/>
      <w:bookmarkStart w:id="351" w:name="_DV_M377"/>
      <w:bookmarkStart w:id="352" w:name="_DV_M378"/>
      <w:bookmarkStart w:id="353" w:name="_DV_M379"/>
      <w:bookmarkStart w:id="354" w:name="_DV_M380"/>
      <w:bookmarkStart w:id="355" w:name="_DV_M381"/>
      <w:bookmarkStart w:id="356" w:name="_DV_M382"/>
      <w:bookmarkStart w:id="357" w:name="_DV_M383"/>
      <w:bookmarkStart w:id="358" w:name="_DV_M384"/>
      <w:bookmarkStart w:id="359" w:name="_DV_M385"/>
      <w:bookmarkStart w:id="360" w:name="_DV_M386"/>
      <w:bookmarkStart w:id="361" w:name="_DV_M387"/>
      <w:bookmarkStart w:id="362" w:name="_DV_M388"/>
      <w:bookmarkStart w:id="363" w:name="_DV_M389"/>
      <w:bookmarkStart w:id="364" w:name="_DV_M390"/>
      <w:bookmarkStart w:id="365" w:name="_DV_M391"/>
      <w:bookmarkStart w:id="366" w:name="_DV_M392"/>
      <w:bookmarkStart w:id="367" w:name="_DV_M393"/>
      <w:bookmarkStart w:id="368" w:name="_DV_M394"/>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69" w:name="_DV_M395"/>
      <w:bookmarkEnd w:id="369"/>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56B12999"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370" w:name="_DV_M396"/>
      <w:bookmarkEnd w:id="370"/>
      <w:r w:rsidRPr="00A43719">
        <w:rPr>
          <w:rFonts w:ascii="Trebuchet MS" w:hAnsi="Trebuchet MS" w:cs="Arial"/>
          <w:b/>
          <w:bCs/>
          <w:sz w:val="20"/>
          <w:szCs w:val="20"/>
        </w:rPr>
        <w:t>Para a Emissora:</w:t>
      </w:r>
    </w:p>
    <w:p w14:paraId="0169A64A" w14:textId="07B53D9A" w:rsidR="00A27EB3" w:rsidRDefault="00A27EB3" w:rsidP="0037724F">
      <w:pPr>
        <w:tabs>
          <w:tab w:val="left" w:pos="720"/>
          <w:tab w:val="left" w:pos="1418"/>
          <w:tab w:val="left" w:pos="2366"/>
        </w:tabs>
        <w:spacing w:line="300" w:lineRule="exact"/>
        <w:ind w:left="709"/>
        <w:rPr>
          <w:rFonts w:ascii="Trebuchet MS" w:hAnsi="Trebuchet MS" w:cs="Arial"/>
          <w:b/>
          <w:sz w:val="20"/>
          <w:szCs w:val="20"/>
        </w:rPr>
      </w:pPr>
      <w:bookmarkStart w:id="371" w:name="_DV_M397"/>
      <w:bookmarkStart w:id="372" w:name="_DV_M398"/>
      <w:bookmarkEnd w:id="371"/>
      <w:bookmarkEnd w:id="372"/>
      <w:r w:rsidRPr="00A27EB3">
        <w:rPr>
          <w:rFonts w:ascii="Trebuchet MS" w:hAnsi="Trebuchet MS" w:cs="Arial"/>
          <w:b/>
          <w:sz w:val="20"/>
          <w:szCs w:val="20"/>
        </w:rPr>
        <w:t xml:space="preserve">COMPANHIA ENERGÉTICA DO CEARÁ </w:t>
      </w:r>
      <w:r w:rsidR="001611F1">
        <w:rPr>
          <w:rFonts w:ascii="Trebuchet MS" w:hAnsi="Trebuchet MS" w:cs="Arial"/>
          <w:b/>
          <w:sz w:val="20"/>
          <w:szCs w:val="20"/>
        </w:rPr>
        <w:t>– COELCE</w:t>
      </w:r>
    </w:p>
    <w:p w14:paraId="78C3DB6E" w14:textId="6E309D48" w:rsidR="00D52107" w:rsidRPr="00D52107"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Rua Padre Valdevino, nº 150,</w:t>
      </w:r>
      <w:r w:rsidR="0090161E">
        <w:rPr>
          <w:rFonts w:ascii="Trebuchet MS" w:hAnsi="Trebuchet MS"/>
          <w:bCs/>
          <w:color w:val="000000"/>
          <w:sz w:val="20"/>
          <w:szCs w:val="20"/>
        </w:rPr>
        <w:t xml:space="preserve"> Centro</w:t>
      </w:r>
    </w:p>
    <w:p w14:paraId="6680F2FF" w14:textId="05F77889" w:rsidR="00751B6A" w:rsidRPr="00E54AC3"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CEP: 60.135-040</w:t>
      </w:r>
      <w:r w:rsidR="0090161E">
        <w:rPr>
          <w:rFonts w:ascii="Trebuchet MS" w:hAnsi="Trebuchet MS"/>
          <w:bCs/>
          <w:color w:val="000000"/>
          <w:sz w:val="20"/>
          <w:szCs w:val="20"/>
        </w:rPr>
        <w:t xml:space="preserve">, </w:t>
      </w:r>
      <w:r>
        <w:rPr>
          <w:rFonts w:ascii="Trebuchet MS" w:hAnsi="Trebuchet MS"/>
          <w:bCs/>
          <w:color w:val="000000"/>
          <w:sz w:val="20"/>
          <w:szCs w:val="20"/>
        </w:rPr>
        <w:t>Fortaleza, CE</w:t>
      </w:r>
    </w:p>
    <w:p w14:paraId="7BF70DE1" w14:textId="43BD90ED"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At.: </w:t>
      </w:r>
      <w:r w:rsidR="0090161E">
        <w:rPr>
          <w:rFonts w:ascii="Trebuchet MS" w:hAnsi="Trebuchet MS"/>
          <w:bCs/>
          <w:color w:val="000000"/>
          <w:sz w:val="20"/>
          <w:szCs w:val="20"/>
        </w:rPr>
        <w:t>Área de Corporate Finance</w:t>
      </w:r>
    </w:p>
    <w:p w14:paraId="4FDC6A7F" w14:textId="69A8E0C8"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Tel.: </w:t>
      </w:r>
      <w:r w:rsidR="0090161E">
        <w:rPr>
          <w:rFonts w:ascii="Trebuchet MS" w:hAnsi="Trebuchet MS"/>
          <w:bCs/>
          <w:color w:val="000000"/>
          <w:sz w:val="20"/>
          <w:szCs w:val="20"/>
        </w:rPr>
        <w:t>(11) 2195-4032</w:t>
      </w:r>
    </w:p>
    <w:p w14:paraId="55EE6A6B" w14:textId="603791E1" w:rsidR="00AE1777" w:rsidRPr="0037724F" w:rsidRDefault="009422D8">
      <w:pPr>
        <w:pStyle w:val="PargrafodaLista"/>
        <w:tabs>
          <w:tab w:val="left" w:pos="709"/>
        </w:tabs>
        <w:spacing w:line="300" w:lineRule="exact"/>
        <w:ind w:left="709"/>
        <w:contextualSpacing/>
        <w:rPr>
          <w:rFonts w:ascii="Trebuchet MS" w:hAnsi="Trebuchet MS"/>
          <w:sz w:val="20"/>
          <w:szCs w:val="20"/>
        </w:rPr>
      </w:pPr>
      <w:r w:rsidRPr="0037724F">
        <w:rPr>
          <w:rFonts w:ascii="Trebuchet MS" w:hAnsi="Trebuchet MS"/>
          <w:bCs/>
          <w:color w:val="000000"/>
          <w:sz w:val="20"/>
          <w:szCs w:val="20"/>
        </w:rPr>
        <w:t xml:space="preserve">E-mail: </w:t>
      </w:r>
      <w:r w:rsidR="00AE1777" w:rsidRPr="0037724F">
        <w:rPr>
          <w:rFonts w:ascii="Trebuchet MS" w:hAnsi="Trebuchet MS"/>
          <w:bCs/>
          <w:color w:val="000000"/>
          <w:sz w:val="20"/>
          <w:szCs w:val="20"/>
        </w:rPr>
        <w:tab/>
      </w:r>
      <w:r w:rsidR="0090161E">
        <w:rPr>
          <w:rFonts w:ascii="Trebuchet MS" w:hAnsi="Trebuchet MS"/>
          <w:sz w:val="20"/>
          <w:szCs w:val="20"/>
        </w:rPr>
        <w:t>corporatefinance.br@enel.com</w:t>
      </w:r>
      <w:r w:rsidR="0090161E">
        <w:rPr>
          <w:rFonts w:ascii="Trebuchet MS" w:hAnsi="Trebuchet MS"/>
          <w:bCs/>
          <w:color w:val="000000"/>
          <w:sz w:val="20"/>
          <w:szCs w:val="20"/>
        </w:rPr>
        <w:t xml:space="preserve"> e </w:t>
      </w:r>
      <w:r w:rsidR="0090161E">
        <w:rPr>
          <w:rFonts w:ascii="Trebuchet MS" w:hAnsi="Trebuchet MS"/>
          <w:sz w:val="20"/>
          <w:szCs w:val="20"/>
        </w:rPr>
        <w:t>gestaofinanceira@enel.com</w:t>
      </w:r>
    </w:p>
    <w:p w14:paraId="3675745F" w14:textId="279C8A10" w:rsidR="008B73FF" w:rsidRPr="00A43719" w:rsidRDefault="008B73FF" w:rsidP="00E31DF6">
      <w:pPr>
        <w:spacing w:before="240" w:after="140" w:line="290" w:lineRule="auto"/>
        <w:ind w:left="709"/>
        <w:rPr>
          <w:rFonts w:ascii="Trebuchet MS" w:hAnsi="Trebuchet MS" w:cs="Arial"/>
          <w:b/>
          <w:bCs/>
          <w:sz w:val="20"/>
          <w:szCs w:val="20"/>
        </w:rPr>
      </w:pPr>
      <w:bookmarkStart w:id="373" w:name="_DV_M407"/>
      <w:bookmarkStart w:id="374" w:name="_DV_M408"/>
      <w:bookmarkStart w:id="375" w:name="_DV_M409"/>
      <w:bookmarkStart w:id="376" w:name="_DV_M410"/>
      <w:bookmarkStart w:id="377" w:name="_DV_M411"/>
      <w:bookmarkStart w:id="378" w:name="_DV_M412"/>
      <w:bookmarkStart w:id="379" w:name="_DV_M413"/>
      <w:bookmarkStart w:id="380" w:name="_DV_M414"/>
      <w:bookmarkEnd w:id="373"/>
      <w:bookmarkEnd w:id="374"/>
      <w:bookmarkEnd w:id="375"/>
      <w:bookmarkEnd w:id="376"/>
      <w:bookmarkEnd w:id="377"/>
      <w:bookmarkEnd w:id="378"/>
      <w:bookmarkEnd w:id="379"/>
      <w:bookmarkEnd w:id="380"/>
      <w:r w:rsidRPr="00A43719">
        <w:rPr>
          <w:rFonts w:ascii="Trebuchet MS" w:hAnsi="Trebuchet MS" w:cs="Arial"/>
          <w:b/>
          <w:bCs/>
          <w:sz w:val="20"/>
          <w:szCs w:val="20"/>
        </w:rPr>
        <w:t>Para o Agente Fiduciário:</w:t>
      </w:r>
      <w:r w:rsidR="006B3FFF">
        <w:rPr>
          <w:rFonts w:ascii="Trebuchet MS" w:hAnsi="Trebuchet MS" w:cs="Arial"/>
          <w:b/>
          <w:bCs/>
          <w:sz w:val="20"/>
          <w:szCs w:val="20"/>
        </w:rPr>
        <w:t xml:space="preserve"> </w:t>
      </w:r>
    </w:p>
    <w:p w14:paraId="52FE30C2" w14:textId="6850F9E2" w:rsidR="008B73FF" w:rsidRPr="00264548" w:rsidRDefault="00D80BDC" w:rsidP="00E31DF6">
      <w:pPr>
        <w:shd w:val="clear" w:color="auto" w:fill="FFFFFF" w:themeFill="background1"/>
        <w:spacing w:line="300" w:lineRule="exact"/>
        <w:ind w:left="709"/>
        <w:contextualSpacing/>
        <w:rPr>
          <w:rFonts w:ascii="Trebuchet MS" w:hAnsi="Trebuchet MS" w:cs="Trebuchet MS"/>
          <w:sz w:val="20"/>
          <w:szCs w:val="20"/>
          <w:lang w:eastAsia="pt-BR"/>
        </w:rPr>
      </w:pPr>
      <w:r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0DCF189C" w14:textId="61B8DFD7" w:rsidR="00D03FD6" w:rsidRDefault="00D80BDC" w:rsidP="00025116">
      <w:pPr>
        <w:tabs>
          <w:tab w:val="left" w:pos="709"/>
          <w:tab w:val="left" w:pos="1418"/>
        </w:tabs>
        <w:spacing w:line="300" w:lineRule="exact"/>
        <w:ind w:left="709"/>
        <w:contextualSpacing/>
        <w:rPr>
          <w:rFonts w:ascii="Trebuchet MS" w:hAnsi="Trebuchet MS" w:cs="Arial"/>
          <w:sz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Maria Carolina Abrantes Lodi de Oliveira</w:t>
      </w:r>
    </w:p>
    <w:p w14:paraId="433358D0" w14:textId="2971CCEB"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Tel.: (21) 3514-0000</w:t>
      </w:r>
    </w:p>
    <w:p w14:paraId="57BE1777" w14:textId="4CB8E5C3" w:rsidR="00751B6A" w:rsidRPr="00E54AC3" w:rsidRDefault="00D80BDC" w:rsidP="001871F5">
      <w:pPr>
        <w:pStyle w:val="PargrafodaLista"/>
        <w:tabs>
          <w:tab w:val="left" w:pos="709"/>
        </w:tabs>
        <w:spacing w:line="300" w:lineRule="exact"/>
        <w:ind w:left="709"/>
        <w:contextualSpacing/>
        <w:rPr>
          <w:rFonts w:ascii="Trebuchet MS" w:hAnsi="Trebuchet MS" w:cs="Arial"/>
          <w:sz w:val="20"/>
        </w:rPr>
      </w:pPr>
      <w:r w:rsidRPr="00264548">
        <w:rPr>
          <w:rFonts w:ascii="Trebuchet MS" w:hAnsi="Trebuchet MS" w:cs="Tahoma"/>
          <w:sz w:val="20"/>
          <w:szCs w:val="20"/>
        </w:rPr>
        <w:t xml:space="preserve">E-mail: </w:t>
      </w:r>
      <w:r w:rsidR="008A686F">
        <w:rPr>
          <w:rFonts w:ascii="Trebuchet MS" w:hAnsi="Trebuchet MS" w:cs="Tahoma"/>
          <w:sz w:val="20"/>
          <w:szCs w:val="20"/>
        </w:rPr>
        <w:t>af.</w:t>
      </w:r>
      <w:r w:rsidR="00B82A87" w:rsidRPr="001E5FF0">
        <w:rPr>
          <w:rFonts w:ascii="Trebuchet MS" w:hAnsi="Trebuchet MS"/>
          <w:sz w:val="20"/>
          <w:szCs w:val="20"/>
        </w:rPr>
        <w:t>controles</w:t>
      </w:r>
      <w:r w:rsidR="00B82A87" w:rsidRPr="005F1235">
        <w:rPr>
          <w:rFonts w:ascii="Trebuchet MS" w:hAnsi="Trebuchet MS"/>
          <w:sz w:val="20"/>
          <w:szCs w:val="20"/>
        </w:rPr>
        <w:t>@oliveiratrust.com.br</w:t>
      </w:r>
      <w:r w:rsidRPr="00264548">
        <w:rPr>
          <w:rFonts w:ascii="Trebuchet MS" w:hAnsi="Trebuchet MS" w:cs="Tahoma"/>
          <w:sz w:val="20"/>
          <w:szCs w:val="20"/>
        </w:rPr>
        <w:t xml:space="preserve"> </w:t>
      </w:r>
      <w:r w:rsidR="008A686F" w:rsidRPr="008A686F">
        <w:rPr>
          <w:rFonts w:ascii="Trebuchet MS" w:hAnsi="Trebuchet MS" w:cs="Tahoma"/>
          <w:sz w:val="20"/>
          <w:szCs w:val="20"/>
        </w:rPr>
        <w:t>/ af.assembleias@oliveiratrust.com.br</w:t>
      </w: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381" w:name="_DV_M650"/>
      <w:bookmarkStart w:id="382" w:name="_DV_M651"/>
      <w:bookmarkStart w:id="383" w:name="_DV_M415"/>
      <w:bookmarkStart w:id="384" w:name="_DV_M416"/>
      <w:bookmarkStart w:id="385" w:name="_DV_M418"/>
      <w:bookmarkStart w:id="386" w:name="_DV_M419"/>
      <w:bookmarkStart w:id="387" w:name="_DV_M420"/>
      <w:bookmarkStart w:id="388" w:name="_DV_M421"/>
      <w:bookmarkStart w:id="389" w:name="_DV_M422"/>
      <w:bookmarkStart w:id="390" w:name="_DV_M423"/>
      <w:bookmarkStart w:id="391" w:name="_DV_M424"/>
      <w:bookmarkStart w:id="392" w:name="_DV_M425"/>
      <w:bookmarkStart w:id="393" w:name="_DV_M431"/>
      <w:bookmarkStart w:id="394" w:name="_DV_M432"/>
      <w:bookmarkStart w:id="395" w:name="_DV_M433"/>
      <w:bookmarkStart w:id="396" w:name="_DV_M434"/>
      <w:bookmarkStart w:id="397" w:name="_DV_M435"/>
      <w:bookmarkStart w:id="398" w:name="_DV_M436"/>
      <w:bookmarkStart w:id="399" w:name="_DV_M437"/>
      <w:bookmarkStart w:id="400" w:name="_DV_M438"/>
      <w:bookmarkStart w:id="401" w:name="_DV_M439"/>
      <w:bookmarkStart w:id="402" w:name="_DV_M44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53534FAA"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403" w:name="_DV_M441"/>
      <w:bookmarkEnd w:id="403"/>
      <w:r w:rsidRPr="00A43719">
        <w:rPr>
          <w:rFonts w:ascii="Trebuchet MS" w:hAnsi="Trebuchet MS"/>
          <w:sz w:val="20"/>
        </w:rPr>
        <w:t xml:space="preserve">CLÁUSULA </w:t>
      </w:r>
      <w:r w:rsidR="006B3FFF">
        <w:rPr>
          <w:rFonts w:ascii="Trebuchet MS" w:hAnsi="Trebuchet MS"/>
          <w:sz w:val="20"/>
        </w:rPr>
        <w:t>TREZE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404" w:name="_DV_M442"/>
      <w:bookmarkEnd w:id="404"/>
      <w:r w:rsidRPr="00A43719">
        <w:rPr>
          <w:rFonts w:ascii="Trebuchet MS" w:hAnsi="Trebuchet MS"/>
          <w:szCs w:val="20"/>
          <w:lang w:val="pt-BR"/>
        </w:rPr>
        <w:t xml:space="preserve">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w:t>
      </w:r>
      <w:r w:rsidRPr="00A43719">
        <w:rPr>
          <w:rFonts w:ascii="Trebuchet MS" w:hAnsi="Trebuchet MS"/>
          <w:szCs w:val="20"/>
          <w:lang w:val="pt-BR"/>
        </w:rPr>
        <w:lastRenderedPageBreak/>
        <w:t>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5" w:name="_DV_M443"/>
      <w:bookmarkEnd w:id="405"/>
      <w:r w:rsidRPr="00A43719">
        <w:rPr>
          <w:rFonts w:ascii="Trebuchet MS" w:hAnsi="Trebuchet MS"/>
          <w:szCs w:val="20"/>
          <w:lang w:val="pt-BR"/>
        </w:rPr>
        <w:t>A presente Escritura de Emissão é firmada em caráter irrevogável e irretratável, salvo na hipótese de não preenchimento dos requisitos relacionados na Cláusula Segunda acima, obrigando as partes por si e seus sucessores.</w:t>
      </w:r>
    </w:p>
    <w:p w14:paraId="11108D8D" w14:textId="3BD62DB0"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6" w:name="_DV_M444"/>
      <w:bookmarkEnd w:id="406"/>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(ii)</w:t>
      </w:r>
      <w:r w:rsidRPr="00A43719">
        <w:rPr>
          <w:rFonts w:ascii="Trebuchet MS" w:hAnsi="Trebuchet MS"/>
          <w:szCs w:val="20"/>
          <w:lang w:val="pt-BR"/>
        </w:rPr>
        <w:t xml:space="preserve"> da necessidade de atendimento a exigências de 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(iii)</w:t>
      </w:r>
      <w:r w:rsidRPr="00A43719">
        <w:rPr>
          <w:rFonts w:ascii="Trebuchet MS" w:hAnsi="Trebuchet MS"/>
          <w:szCs w:val="20"/>
          <w:lang w:val="pt-BR"/>
        </w:rPr>
        <w:t xml:space="preserve"> quando verificado</w:t>
      </w:r>
      <w:r w:rsidR="006B3FFF">
        <w:rPr>
          <w:rFonts w:ascii="Trebuchet MS" w:hAnsi="Trebuchet MS"/>
          <w:szCs w:val="20"/>
          <w:lang w:val="pt-BR"/>
        </w:rPr>
        <w:t>s</w:t>
      </w:r>
      <w:r w:rsidRPr="00A43719">
        <w:rPr>
          <w:rFonts w:ascii="Trebuchet MS" w:hAnsi="Trebuchet MS"/>
          <w:szCs w:val="20"/>
          <w:lang w:val="pt-BR"/>
        </w:rPr>
        <w:t xml:space="preserve"> erros materiais, seja ele um erro grosseiro, de digitação, ou aritmético, ou ainda </w:t>
      </w:r>
      <w:r w:rsidRPr="00A43719">
        <w:rPr>
          <w:rFonts w:ascii="Trebuchet MS" w:hAnsi="Trebuchet MS"/>
          <w:b/>
          <w:szCs w:val="20"/>
          <w:lang w:val="pt-BR"/>
        </w:rPr>
        <w:t>(iv)</w:t>
      </w:r>
      <w:r w:rsidRPr="00A43719">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7" w:name="_DV_M445"/>
      <w:bookmarkEnd w:id="407"/>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408" w:name="_DV_M446"/>
      <w:bookmarkStart w:id="409" w:name="_DV_M447"/>
      <w:bookmarkEnd w:id="408"/>
      <w:bookmarkEnd w:id="409"/>
      <w:r w:rsidRPr="00A43719">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410" w:name="_DV_M448"/>
      <w:bookmarkEnd w:id="410"/>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2092C222" w14:textId="7BE04CC9" w:rsidR="00D53EED" w:rsidRPr="00A43719" w:rsidRDefault="00D53EED" w:rsidP="00D53EED">
      <w:pPr>
        <w:pStyle w:val="Level1"/>
        <w:keepNext w:val="0"/>
        <w:numPr>
          <w:ilvl w:val="0"/>
          <w:numId w:val="51"/>
        </w:numPr>
        <w:spacing w:before="140" w:after="240"/>
        <w:jc w:val="center"/>
        <w:rPr>
          <w:rFonts w:ascii="Trebuchet MS" w:hAnsi="Trebuchet MS"/>
          <w:sz w:val="20"/>
        </w:rPr>
      </w:pPr>
      <w:bookmarkStart w:id="411" w:name="_DV_M449"/>
      <w:bookmarkEnd w:id="411"/>
      <w:r w:rsidRPr="00A43719">
        <w:rPr>
          <w:rFonts w:ascii="Trebuchet MS" w:hAnsi="Trebuchet MS"/>
          <w:sz w:val="20"/>
        </w:rPr>
        <w:t xml:space="preserve">CLÁUSULA </w:t>
      </w:r>
      <w:r>
        <w:rPr>
          <w:rFonts w:ascii="Trebuchet MS" w:hAnsi="Trebuchet MS"/>
          <w:sz w:val="20"/>
        </w:rPr>
        <w:t>CATORZE</w:t>
      </w:r>
      <w:r w:rsidRPr="00A43719">
        <w:rPr>
          <w:rFonts w:ascii="Trebuchet MS" w:hAnsi="Trebuchet MS"/>
          <w:sz w:val="20"/>
        </w:rPr>
        <w:t xml:space="preserve"> – </w:t>
      </w:r>
      <w:r>
        <w:rPr>
          <w:rFonts w:ascii="Trebuchet MS" w:hAnsi="Trebuchet MS"/>
          <w:sz w:val="20"/>
        </w:rPr>
        <w:t>ASSINATURAS ELETRÔNICAS</w:t>
      </w:r>
    </w:p>
    <w:p w14:paraId="1B33D5EB" w14:textId="77777777" w:rsid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As Partes reconhecem que esta Escritura de Emissão poderá ser assinada eletronicamente, mediante a utilização de assinatura eletrônica, em conformidade com as disposições da Medida Provisória nº 2.200-2/2001/01, com utilização de certificados emitidos conforme parâmetros da Infraestrutura de Chaves Públicas Brasileira (“</w:t>
      </w:r>
      <w:r w:rsidRPr="00D53EED">
        <w:rPr>
          <w:rFonts w:ascii="Trebuchet MS" w:hAnsi="Trebuchet MS"/>
          <w:u w:val="single"/>
          <w:lang w:val="pt-BR"/>
        </w:rPr>
        <w:t>ICPBrasil</w:t>
      </w:r>
      <w:r w:rsidRPr="00D53EED">
        <w:rPr>
          <w:rFonts w:ascii="Trebuchet MS" w:hAnsi="Trebuchet MS"/>
          <w:lang w:val="pt-BR"/>
        </w:rPr>
        <w:t xml:space="preserve">”), sendo plenamente válida e aceita pelas Partes. Dessa forma, a assinatura física de documentos, bem como a existência física (impressa), de tais documentos não </w:t>
      </w:r>
      <w:r w:rsidRPr="00D53EED">
        <w:rPr>
          <w:rFonts w:ascii="Trebuchet MS" w:hAnsi="Trebuchet MS"/>
          <w:lang w:val="pt-BR"/>
        </w:rPr>
        <w:lastRenderedPageBreak/>
        <w:t>serão exigidas para fins de cumprimento de obrigações previstas neste instrumento, exceto se outra forma for exigida por outros órgãos competentes, hipótese em que as Partes se comprometem a atender eventuais solicitações no prazo de 5 (cinco) dias, a contar da</w:t>
      </w:r>
      <w:r>
        <w:rPr>
          <w:rFonts w:ascii="Trebuchet MS" w:hAnsi="Trebuchet MS"/>
          <w:lang w:val="pt-BR"/>
        </w:rPr>
        <w:t xml:space="preserve"> </w:t>
      </w:r>
      <w:r w:rsidRPr="00D53EED">
        <w:rPr>
          <w:rFonts w:ascii="Trebuchet MS" w:hAnsi="Trebuchet MS"/>
          <w:lang w:val="pt-BR"/>
        </w:rPr>
        <w:t>data da exigência.</w:t>
      </w:r>
    </w:p>
    <w:p w14:paraId="03052C63" w14:textId="6C6987F7" w:rsidR="00D53EED" w:rsidRP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Esta Escritura de Emissão produz efeitos entre as Partes a partir da data nela indicada, ainda que uma ou mais Partes realizem a assinatura eletrônica em data posterior.</w:t>
      </w:r>
    </w:p>
    <w:p w14:paraId="508165EC" w14:textId="1909EB85" w:rsidR="008B73FF" w:rsidRPr="00A43719" w:rsidRDefault="008B73FF" w:rsidP="00F83DAF">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 xml:space="preserve">CLÁUSULA </w:t>
      </w:r>
      <w:r w:rsidR="00D53EED">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15D82CC9"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12" w:name="_DV_M450"/>
      <w:bookmarkEnd w:id="412"/>
      <w:r w:rsidRPr="00A43719">
        <w:rPr>
          <w:rFonts w:ascii="Trebuchet MS" w:hAnsi="Trebuchet MS"/>
          <w:szCs w:val="20"/>
          <w:lang w:val="pt-BR"/>
        </w:rPr>
        <w:t xml:space="preserve">Esta Escritura será regida pelas leis da República Federativa do Brasil. Fica eleito o foro da comarca de </w:t>
      </w:r>
      <w:r w:rsidR="0090161E">
        <w:rPr>
          <w:rFonts w:ascii="Trebuchet MS" w:hAnsi="Trebuchet MS"/>
          <w:szCs w:val="20"/>
          <w:lang w:val="pt-BR"/>
        </w:rPr>
        <w:t>Fortaleza</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213AE893" w:rsidR="008B73FF" w:rsidRPr="00A43719" w:rsidRDefault="008B73FF" w:rsidP="00E31DF6">
      <w:pPr>
        <w:widowControl/>
        <w:suppressAutoHyphens/>
        <w:spacing w:before="140" w:after="240" w:line="290" w:lineRule="auto"/>
        <w:rPr>
          <w:rFonts w:ascii="Trebuchet MS" w:hAnsi="Trebuchet MS" w:cs="Arial"/>
          <w:sz w:val="20"/>
          <w:szCs w:val="20"/>
        </w:rPr>
      </w:pPr>
      <w:bookmarkStart w:id="413" w:name="_DV_M451"/>
      <w:bookmarkEnd w:id="413"/>
      <w:r w:rsidRPr="00A43719">
        <w:rPr>
          <w:rFonts w:ascii="Trebuchet MS" w:hAnsi="Trebuchet MS" w:cs="Arial"/>
          <w:sz w:val="20"/>
          <w:szCs w:val="20"/>
        </w:rPr>
        <w:t>E por estarem assim justas e contratadas, celebram a presente Escritura de Emissão a Emissora e o Agente Fiduciário em via</w:t>
      </w:r>
      <w:r w:rsidR="00507CFD">
        <w:rPr>
          <w:rFonts w:ascii="Trebuchet MS" w:hAnsi="Trebuchet MS" w:cs="Arial"/>
          <w:sz w:val="20"/>
          <w:szCs w:val="20"/>
        </w:rPr>
        <w:t xml:space="preserve"> eletrônica </w:t>
      </w:r>
      <w:r w:rsidRPr="00A43719">
        <w:rPr>
          <w:rFonts w:ascii="Trebuchet MS" w:hAnsi="Trebuchet MS" w:cs="Arial"/>
          <w:sz w:val="20"/>
          <w:szCs w:val="20"/>
        </w:rPr>
        <w:t>em conjunto com as 2 (duas) testemunhas abaixo assinadas</w:t>
      </w:r>
      <w:r w:rsidR="00507CFD">
        <w:rPr>
          <w:rFonts w:ascii="Trebuchet MS" w:hAnsi="Trebuchet MS" w:cs="Arial"/>
          <w:sz w:val="20"/>
          <w:szCs w:val="20"/>
        </w:rPr>
        <w:t>, nos termos da Cláusula Catorze acima</w:t>
      </w:r>
      <w:r w:rsidRPr="00A43719">
        <w:rPr>
          <w:rFonts w:ascii="Trebuchet MS" w:hAnsi="Trebuchet MS" w:cs="Arial"/>
          <w:sz w:val="20"/>
          <w:szCs w:val="20"/>
        </w:rPr>
        <w:t>.</w:t>
      </w:r>
      <w:r w:rsidR="00D53EED">
        <w:rPr>
          <w:rFonts w:ascii="Trebuchet MS" w:hAnsi="Trebuchet MS" w:cs="Arial"/>
          <w:sz w:val="20"/>
          <w:szCs w:val="20"/>
        </w:rPr>
        <w:t xml:space="preserve"> </w:t>
      </w:r>
    </w:p>
    <w:p w14:paraId="5BF1283D" w14:textId="24EB0D0D" w:rsidR="008B73FF" w:rsidRPr="00A43719" w:rsidRDefault="0090161E" w:rsidP="00E31DF6">
      <w:pPr>
        <w:widowControl/>
        <w:suppressAutoHyphens/>
        <w:spacing w:before="140" w:after="240" w:line="290" w:lineRule="auto"/>
        <w:jc w:val="center"/>
        <w:rPr>
          <w:rFonts w:ascii="Trebuchet MS" w:hAnsi="Trebuchet MS" w:cs="Arial"/>
          <w:sz w:val="20"/>
          <w:szCs w:val="20"/>
        </w:rPr>
      </w:pPr>
      <w:bookmarkStart w:id="414" w:name="_DV_M452"/>
      <w:bookmarkStart w:id="415" w:name="_DV_M453"/>
      <w:bookmarkStart w:id="416" w:name="_DV_M454"/>
      <w:bookmarkEnd w:id="414"/>
      <w:bookmarkEnd w:id="415"/>
      <w:bookmarkEnd w:id="416"/>
      <w:r>
        <w:rPr>
          <w:rFonts w:ascii="Trebuchet MS" w:hAnsi="Trebuchet MS" w:cs="Arial"/>
          <w:sz w:val="20"/>
          <w:szCs w:val="20"/>
        </w:rPr>
        <w:t>Fortaleza</w:t>
      </w:r>
      <w:r w:rsidR="008B73FF" w:rsidRPr="00A43719">
        <w:rPr>
          <w:rFonts w:ascii="Trebuchet MS" w:hAnsi="Trebuchet MS" w:cs="Arial"/>
          <w:sz w:val="20"/>
          <w:szCs w:val="20"/>
        </w:rPr>
        <w:t xml:space="preserve">, </w:t>
      </w:r>
      <w:r w:rsidR="00790F04">
        <w:rPr>
          <w:rFonts w:ascii="Trebuchet MS" w:hAnsi="Trebuchet MS"/>
          <w:sz w:val="20"/>
          <w:szCs w:val="20"/>
        </w:rPr>
        <w:t>16</w:t>
      </w:r>
      <w:r w:rsidR="00F93595">
        <w:rPr>
          <w:rFonts w:ascii="Trebuchet MS" w:hAnsi="Trebuchet MS"/>
          <w:sz w:val="20"/>
          <w:szCs w:val="20"/>
        </w:rPr>
        <w:t xml:space="preserve"> de maio</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t>[restante da página deixado intencionalmente em branco]</w:t>
      </w:r>
      <w:bookmarkStart w:id="417" w:name="_DV_M455"/>
      <w:bookmarkStart w:id="418" w:name="_DV_M456"/>
      <w:bookmarkEnd w:id="417"/>
      <w:bookmarkEnd w:id="418"/>
      <w:r w:rsidR="00E63734">
        <w:br w:type="page"/>
      </w:r>
    </w:p>
    <w:p w14:paraId="4B534081" w14:textId="22DC22E0" w:rsidR="008B73FF" w:rsidRPr="00507CFD" w:rsidRDefault="008B73FF" w:rsidP="00E31DF6">
      <w:pPr>
        <w:widowControl/>
        <w:suppressAutoHyphens/>
        <w:spacing w:before="140" w:after="240" w:line="290" w:lineRule="auto"/>
        <w:rPr>
          <w:rFonts w:ascii="Trebuchet MS" w:hAnsi="Trebuchet MS" w:cs="Arial"/>
          <w:b/>
          <w:bCs/>
          <w:i/>
          <w:iCs/>
          <w:sz w:val="20"/>
          <w:szCs w:val="20"/>
        </w:rPr>
      </w:pPr>
      <w:r w:rsidRPr="00507CFD">
        <w:rPr>
          <w:rFonts w:ascii="Trebuchet MS" w:hAnsi="Trebuchet MS" w:cs="Arial"/>
          <w:i/>
          <w:iCs/>
          <w:sz w:val="20"/>
          <w:szCs w:val="20"/>
        </w:rPr>
        <w:lastRenderedPageBreak/>
        <w:t xml:space="preserve">(Página de assinaturas do “Instrumento Particular de Escritura da </w:t>
      </w:r>
      <w:r w:rsidR="00F93595" w:rsidRPr="00507CFD">
        <w:rPr>
          <w:rFonts w:ascii="Trebuchet MS" w:hAnsi="Trebuchet MS" w:cs="Arial"/>
          <w:i/>
          <w:iCs/>
          <w:sz w:val="20"/>
          <w:szCs w:val="20"/>
        </w:rPr>
        <w:t>8</w:t>
      </w:r>
      <w:r w:rsidRPr="00507CFD">
        <w:rPr>
          <w:rFonts w:ascii="Trebuchet MS" w:hAnsi="Trebuchet MS" w:cs="Arial"/>
          <w:i/>
          <w:iCs/>
          <w:sz w:val="20"/>
          <w:szCs w:val="20"/>
        </w:rPr>
        <w:t>ª (</w:t>
      </w:r>
      <w:r w:rsidR="00F93595" w:rsidRPr="00507CFD">
        <w:rPr>
          <w:rFonts w:ascii="Trebuchet MS" w:hAnsi="Trebuchet MS" w:cs="Arial"/>
          <w:i/>
          <w:iCs/>
          <w:sz w:val="20"/>
          <w:szCs w:val="20"/>
        </w:rPr>
        <w:t>oitava</w:t>
      </w:r>
      <w:r w:rsidRPr="00507CFD">
        <w:rPr>
          <w:rFonts w:ascii="Trebuchet MS" w:hAnsi="Trebuchet MS" w:cs="Arial"/>
          <w:i/>
          <w:iCs/>
          <w:sz w:val="20"/>
          <w:szCs w:val="20"/>
        </w:rPr>
        <w:t xml:space="preserve">) Emissão de Debêntures Simples, Não Conversíveis em Ações, da Espécie Quirografária, em </w:t>
      </w:r>
      <w:r w:rsidR="00B33BBC" w:rsidRPr="00507CFD">
        <w:rPr>
          <w:rFonts w:ascii="Trebuchet MS" w:hAnsi="Trebuchet MS" w:cs="Arial"/>
          <w:i/>
          <w:iCs/>
          <w:sz w:val="20"/>
          <w:szCs w:val="20"/>
        </w:rPr>
        <w:t>Série Única</w:t>
      </w:r>
      <w:r w:rsidRPr="00507CFD">
        <w:rPr>
          <w:rFonts w:ascii="Trebuchet MS" w:hAnsi="Trebuchet MS" w:cs="Arial"/>
          <w:i/>
          <w:iCs/>
          <w:sz w:val="20"/>
          <w:szCs w:val="20"/>
        </w:rPr>
        <w:t>, para Distribuição Pública</w:t>
      </w:r>
      <w:r w:rsidR="00751B6A" w:rsidRPr="00507CFD">
        <w:rPr>
          <w:rFonts w:ascii="Trebuchet MS" w:hAnsi="Trebuchet MS" w:cs="Arial"/>
          <w:i/>
          <w:iCs/>
          <w:sz w:val="20"/>
          <w:szCs w:val="20"/>
        </w:rPr>
        <w:t xml:space="preserve"> com Esforços Restritos de Distribuição,</w:t>
      </w:r>
      <w:r w:rsidRPr="00507CFD">
        <w:rPr>
          <w:rFonts w:ascii="Trebuchet MS" w:hAnsi="Trebuchet MS" w:cs="Arial"/>
          <w:i/>
          <w:iCs/>
          <w:sz w:val="20"/>
          <w:szCs w:val="20"/>
        </w:rPr>
        <w:t xml:space="preserve"> da </w:t>
      </w:r>
      <w:r w:rsidR="00F93595" w:rsidRPr="00507CFD">
        <w:rPr>
          <w:rFonts w:ascii="Trebuchet MS" w:hAnsi="Trebuchet MS" w:cs="Arial"/>
          <w:i/>
          <w:iCs/>
          <w:sz w:val="20"/>
          <w:szCs w:val="20"/>
        </w:rPr>
        <w:t xml:space="preserve">Companhia Energética do Ceará </w:t>
      </w:r>
      <w:r w:rsidR="00872DD7" w:rsidRPr="00507CFD">
        <w:rPr>
          <w:rFonts w:ascii="Trebuchet MS" w:hAnsi="Trebuchet MS" w:cs="Arial"/>
          <w:i/>
          <w:iCs/>
          <w:sz w:val="20"/>
          <w:szCs w:val="20"/>
        </w:rPr>
        <w:t>- COELCE</w:t>
      </w:r>
      <w:r w:rsidRPr="00507CFD">
        <w:rPr>
          <w:rFonts w:ascii="Trebuchet MS" w:hAnsi="Trebuchet MS" w:cs="Arial"/>
          <w:i/>
          <w:iCs/>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65301A93" w:rsidR="008B73FF" w:rsidRPr="00A43719" w:rsidRDefault="00F93595" w:rsidP="00E31DF6">
      <w:pPr>
        <w:widowControl/>
        <w:suppressAutoHyphens/>
        <w:spacing w:before="140" w:after="240" w:line="290" w:lineRule="auto"/>
        <w:jc w:val="center"/>
        <w:rPr>
          <w:rFonts w:ascii="Trebuchet MS" w:hAnsi="Trebuchet MS" w:cs="Arial"/>
          <w:b/>
          <w:bCs/>
          <w:sz w:val="20"/>
          <w:szCs w:val="20"/>
        </w:rPr>
      </w:pPr>
      <w:r w:rsidRPr="00F93595">
        <w:rPr>
          <w:rFonts w:ascii="Trebuchet MS" w:hAnsi="Trebuchet MS" w:cs="Arial"/>
          <w:b/>
          <w:bCs/>
          <w:sz w:val="20"/>
          <w:szCs w:val="20"/>
        </w:rPr>
        <w:t xml:space="preserve">COMPANHIA ENERGÉTICA DO CEARÁ </w:t>
      </w:r>
      <w:r w:rsidR="00872DD7">
        <w:rPr>
          <w:rFonts w:ascii="Trebuchet MS" w:hAnsi="Trebuchet MS" w:cs="Arial"/>
          <w:b/>
          <w:bCs/>
          <w:sz w:val="20"/>
          <w:szCs w:val="20"/>
        </w:rPr>
        <w:t>- COELCE</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00F18CA8" w14:textId="77777777" w:rsidTr="004A6324">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048A006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7D6AC9BD" w14:textId="4D244C25"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7A8CBFB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03FFA1DF" w14:textId="3D3D7A61"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r>
    </w:tbl>
    <w:p w14:paraId="6294C3E6" w14:textId="7C31490D" w:rsidR="00DF53F1" w:rsidRDefault="00DF53F1" w:rsidP="00E31DF6">
      <w:pPr>
        <w:spacing w:before="140" w:after="240" w:line="290" w:lineRule="auto"/>
        <w:rPr>
          <w:rFonts w:ascii="Trebuchet MS" w:hAnsi="Trebuchet MS" w:cs="Arial"/>
          <w:sz w:val="20"/>
          <w:szCs w:val="20"/>
        </w:rPr>
      </w:pPr>
      <w:bookmarkStart w:id="419" w:name="_DV_M458"/>
      <w:bookmarkEnd w:id="419"/>
    </w:p>
    <w:p w14:paraId="09CC7D79" w14:textId="77777777" w:rsidR="001611F1" w:rsidRPr="00A43719" w:rsidRDefault="001611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DF53F1" w:rsidRPr="00275D41" w14:paraId="5A83B174" w14:textId="77777777" w:rsidTr="004A6324">
        <w:trPr>
          <w:jc w:val="center"/>
        </w:trPr>
        <w:tc>
          <w:tcPr>
            <w:tcW w:w="4773" w:type="dxa"/>
          </w:tcPr>
          <w:p w14:paraId="7FE85523"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34122E44" w14:textId="18F93A0E" w:rsidR="0065660D"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0302A536" w14:textId="2C34E1C9"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c>
          <w:tcPr>
            <w:tcW w:w="4773" w:type="dxa"/>
          </w:tcPr>
          <w:p w14:paraId="1788BC78"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73B315BE" w14:textId="03C6A66D"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38561C2D" w14:textId="76EB653B"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420" w:name="_DV_M460"/>
      <w:bookmarkEnd w:id="420"/>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275D41" w14:paraId="31737A53" w14:textId="77777777" w:rsidTr="004A6324">
        <w:trPr>
          <w:jc w:val="center"/>
        </w:trPr>
        <w:tc>
          <w:tcPr>
            <w:tcW w:w="4773" w:type="dxa"/>
          </w:tcPr>
          <w:p w14:paraId="144646DD"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67193EDC" w14:textId="340E1F34"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A45559" w:rsidRPr="00275D41">
              <w:rPr>
                <w:rFonts w:ascii="Trebuchet MS" w:hAnsi="Trebuchet MS" w:cs="Arial"/>
                <w:sz w:val="20"/>
                <w:szCs w:val="20"/>
              </w:rPr>
              <w:t xml:space="preserve"> </w:t>
            </w:r>
          </w:p>
          <w:p w14:paraId="22EA9D4B" w14:textId="1CCFDD2B" w:rsidR="008B73FF" w:rsidRPr="00275D41" w:rsidRDefault="008B73FF" w:rsidP="00F93595">
            <w:pPr>
              <w:spacing w:line="290" w:lineRule="auto"/>
              <w:rPr>
                <w:rFonts w:ascii="Trebuchet MS" w:hAnsi="Trebuchet MS" w:cs="Arial"/>
                <w:sz w:val="20"/>
                <w:szCs w:val="20"/>
              </w:rPr>
            </w:pPr>
            <w:r w:rsidRPr="00275D41">
              <w:rPr>
                <w:rFonts w:ascii="Trebuchet MS" w:hAnsi="Trebuchet MS" w:cs="Arial"/>
                <w:sz w:val="20"/>
                <w:szCs w:val="20"/>
              </w:rPr>
              <w:t>CPF:</w:t>
            </w:r>
            <w:r w:rsidR="00A45559" w:rsidRPr="00275D41">
              <w:rPr>
                <w:rFonts w:ascii="Trebuchet MS" w:hAnsi="Trebuchet MS" w:cs="Arial"/>
                <w:sz w:val="20"/>
                <w:szCs w:val="20"/>
              </w:rPr>
              <w:t xml:space="preserve"> </w:t>
            </w:r>
          </w:p>
        </w:tc>
        <w:tc>
          <w:tcPr>
            <w:tcW w:w="4773" w:type="dxa"/>
          </w:tcPr>
          <w:p w14:paraId="1DA10FFA"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1199810B" w14:textId="6D6474D7" w:rsidR="0065660D"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4C1938" w:rsidRPr="00275D41">
              <w:rPr>
                <w:rFonts w:ascii="Trebuchet MS" w:hAnsi="Trebuchet MS" w:cs="Arial"/>
                <w:sz w:val="20"/>
                <w:szCs w:val="20"/>
              </w:rPr>
              <w:t xml:space="preserve"> </w:t>
            </w:r>
          </w:p>
          <w:p w14:paraId="4F4E0DA7" w14:textId="41E33B1D"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4C1938" w:rsidRPr="00275D41">
              <w:rPr>
                <w:rFonts w:ascii="Trebuchet MS" w:hAnsi="Trebuchet MS" w:cs="Arial"/>
                <w:sz w:val="20"/>
                <w:szCs w:val="20"/>
              </w:rPr>
              <w:t xml:space="preserve"> </w:t>
            </w:r>
          </w:p>
          <w:p w14:paraId="006EB070" w14:textId="18755D58" w:rsidR="008B73FF" w:rsidRPr="00275D41" w:rsidRDefault="008B73FF" w:rsidP="00E31DF6">
            <w:pPr>
              <w:spacing w:line="290" w:lineRule="auto"/>
              <w:rPr>
                <w:rFonts w:ascii="Trebuchet MS" w:hAnsi="Trebuchet MS" w:cs="Arial"/>
                <w:sz w:val="20"/>
                <w:szCs w:val="20"/>
              </w:rPr>
            </w:pPr>
          </w:p>
        </w:tc>
      </w:tr>
    </w:tbl>
    <w:p w14:paraId="3628A07D" w14:textId="563789B5" w:rsidR="008B73FF" w:rsidRPr="00A43719" w:rsidRDefault="008B73FF" w:rsidP="00507CFD">
      <w:pPr>
        <w:pStyle w:val="DeltaViewTableBody"/>
        <w:widowControl/>
        <w:spacing w:before="140" w:after="240" w:line="290" w:lineRule="auto"/>
        <w:jc w:val="center"/>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10B97D37" w14:textId="28DE3AA9" w:rsidR="00E5374E" w:rsidRPr="003B2431" w:rsidRDefault="003259B3" w:rsidP="003B2431">
      <w:pPr>
        <w:spacing w:line="276" w:lineRule="auto"/>
        <w:rPr>
          <w:rFonts w:ascii="Trebuchet MS" w:hAnsi="Trebuchet M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17A05225" w:rsidR="009F601E"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1611F1" w:rsidRPr="005F3413" w14:paraId="1899DAC4"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63271" w14:textId="77777777" w:rsidR="001611F1" w:rsidRPr="00E53C75" w:rsidRDefault="001611F1" w:rsidP="0070697A">
            <w:pPr>
              <w:spacing w:line="276" w:lineRule="auto"/>
              <w:rPr>
                <w:rFonts w:ascii="Trebuchet MS" w:hAnsi="Trebuchet MS"/>
                <w:color w:val="222222"/>
                <w:sz w:val="20"/>
                <w:szCs w:val="20"/>
              </w:rPr>
            </w:pPr>
            <w:bookmarkStart w:id="421" w:name="_Hlk102032867"/>
            <w:r w:rsidRPr="00E53C75">
              <w:rPr>
                <w:rFonts w:ascii="Trebuchet MS" w:hAnsi="Trebuchet MS"/>
                <w:b/>
                <w:iCs/>
                <w:color w:val="222222"/>
                <w:sz w:val="20"/>
                <w:szCs w:val="20"/>
              </w:rPr>
              <w:t xml:space="preserve">Emissora: </w:t>
            </w:r>
            <w:r w:rsidRPr="00E53C75">
              <w:rPr>
                <w:rFonts w:ascii="Trebuchet MS" w:hAnsi="Trebuchet MS"/>
                <w:b/>
                <w:color w:val="222222"/>
                <w:sz w:val="20"/>
              </w:rPr>
              <w:t>ELETROPAULO METROPOLITANA ELETRICIDADE DE SÃO PAULO S.A.</w:t>
            </w:r>
          </w:p>
        </w:tc>
      </w:tr>
      <w:tr w:rsidR="001611F1" w:rsidRPr="005F3413" w14:paraId="46916519"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A5024" w14:textId="77777777" w:rsidR="001611F1" w:rsidRPr="00E53C75" w:rsidRDefault="001611F1" w:rsidP="0070697A">
            <w:pPr>
              <w:spacing w:line="276" w:lineRule="auto"/>
              <w:rPr>
                <w:rFonts w:ascii="Trebuchet MS" w:hAnsi="Trebuchet MS"/>
                <w:color w:val="222222"/>
                <w:sz w:val="20"/>
                <w:szCs w:val="20"/>
              </w:rPr>
            </w:pPr>
            <w:r w:rsidRPr="00E53C75">
              <w:rPr>
                <w:rFonts w:ascii="Trebuchet MS" w:hAnsi="Trebuchet MS"/>
                <w:b/>
                <w:iCs/>
                <w:color w:val="222222"/>
                <w:sz w:val="20"/>
                <w:szCs w:val="20"/>
              </w:rPr>
              <w:t xml:space="preserve">Ativo: </w:t>
            </w:r>
            <w:r w:rsidRPr="00E53C75">
              <w:rPr>
                <w:rFonts w:ascii="Trebuchet MS" w:hAnsi="Trebuchet MS"/>
                <w:color w:val="222222"/>
                <w:sz w:val="20"/>
                <w:szCs w:val="20"/>
              </w:rPr>
              <w:t>Debênture</w:t>
            </w:r>
          </w:p>
        </w:tc>
      </w:tr>
      <w:tr w:rsidR="001611F1" w:rsidRPr="005F3413" w14:paraId="1C991A36"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038C3"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Série: 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EE7205" w14:textId="7EC347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Emissão: </w:t>
            </w:r>
            <w:r w:rsidRPr="00E53C75">
              <w:rPr>
                <w:rFonts w:ascii="Trebuchet MS" w:hAnsi="Trebuchet MS"/>
                <w:iCs/>
                <w:color w:val="222222"/>
                <w:sz w:val="20"/>
                <w:szCs w:val="20"/>
              </w:rPr>
              <w:t>27</w:t>
            </w:r>
          </w:p>
        </w:tc>
      </w:tr>
      <w:tr w:rsidR="001611F1" w:rsidRPr="005F3413" w14:paraId="3437DAEA"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8F4EC7" w14:textId="300FA5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Volume na Data de Emissão: </w:t>
            </w:r>
            <w:r w:rsidRPr="00E53C75">
              <w:rPr>
                <w:rFonts w:ascii="Trebuchet MS" w:hAnsi="Trebuchet MS"/>
                <w:iCs/>
                <w:color w:val="222222"/>
                <w:sz w:val="20"/>
                <w:szCs w:val="20"/>
              </w:rPr>
              <w:t xml:space="preserve">R$ </w:t>
            </w:r>
            <w:r w:rsidR="00E53C75" w:rsidRPr="00E53C75">
              <w:rPr>
                <w:rFonts w:ascii="Trebuchet MS" w:hAnsi="Trebuchet MS"/>
                <w:iCs/>
                <w:color w:val="222222"/>
                <w:sz w:val="20"/>
                <w:szCs w:val="20"/>
              </w:rPr>
              <w:t>800</w:t>
            </w:r>
            <w:r w:rsidRPr="00E53C75">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CDF4DE" w14:textId="6102B4D2"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Quantidade de ativos: </w:t>
            </w:r>
            <w:r w:rsidR="00E53C75" w:rsidRPr="00E53C75">
              <w:rPr>
                <w:rFonts w:ascii="Trebuchet MS" w:hAnsi="Trebuchet MS"/>
                <w:b/>
                <w:iCs/>
                <w:color w:val="222222"/>
                <w:sz w:val="20"/>
                <w:szCs w:val="20"/>
              </w:rPr>
              <w:t>800</w:t>
            </w:r>
            <w:r w:rsidRPr="00E53C75">
              <w:rPr>
                <w:rFonts w:ascii="Trebuchet MS" w:hAnsi="Trebuchet MS"/>
                <w:b/>
                <w:iCs/>
                <w:color w:val="222222"/>
                <w:sz w:val="20"/>
                <w:szCs w:val="20"/>
              </w:rPr>
              <w:t>.000</w:t>
            </w:r>
          </w:p>
        </w:tc>
      </w:tr>
      <w:tr w:rsidR="001611F1" w:rsidRPr="005F3413" w14:paraId="7A23423E"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D61CFF"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Espécie: </w:t>
            </w:r>
            <w:r w:rsidRPr="00E53C75">
              <w:rPr>
                <w:rFonts w:ascii="Trebuchet MS" w:hAnsi="Trebuchet MS"/>
                <w:iCs/>
                <w:color w:val="222222"/>
                <w:sz w:val="20"/>
                <w:szCs w:val="20"/>
              </w:rPr>
              <w:t>QUIROGRAFÁRIA</w:t>
            </w:r>
          </w:p>
        </w:tc>
      </w:tr>
      <w:tr w:rsidR="001611F1" w:rsidRPr="005F3413" w14:paraId="6B58F451"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B13C09" w14:textId="13707618"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Data de Vencimento: </w:t>
            </w:r>
            <w:r w:rsidR="00E53C75" w:rsidRPr="00E53C75">
              <w:rPr>
                <w:rFonts w:ascii="Trebuchet MS" w:hAnsi="Trebuchet MS"/>
                <w:bCs/>
                <w:iCs/>
                <w:color w:val="222222"/>
                <w:sz w:val="20"/>
                <w:szCs w:val="20"/>
              </w:rPr>
              <w:t>15</w:t>
            </w:r>
            <w:r w:rsidRPr="00E53C75">
              <w:rPr>
                <w:rFonts w:ascii="Trebuchet MS" w:hAnsi="Trebuchet MS"/>
                <w:iCs/>
                <w:color w:val="222222"/>
                <w:sz w:val="20"/>
                <w:szCs w:val="20"/>
              </w:rPr>
              <w:t>/</w:t>
            </w:r>
            <w:r w:rsidR="00E53C75" w:rsidRPr="00E53C75">
              <w:rPr>
                <w:rFonts w:ascii="Trebuchet MS" w:hAnsi="Trebuchet MS"/>
                <w:iCs/>
                <w:color w:val="222222"/>
                <w:sz w:val="20"/>
                <w:szCs w:val="20"/>
              </w:rPr>
              <w:t>04</w:t>
            </w:r>
            <w:r w:rsidRPr="00E53C75">
              <w:rPr>
                <w:rFonts w:ascii="Trebuchet MS" w:hAnsi="Trebuchet MS"/>
                <w:iCs/>
                <w:color w:val="222222"/>
                <w:sz w:val="20"/>
                <w:szCs w:val="20"/>
              </w:rPr>
              <w:t>/20</w:t>
            </w:r>
            <w:r w:rsidR="00E53C75" w:rsidRPr="00E53C75">
              <w:rPr>
                <w:rFonts w:ascii="Trebuchet MS" w:hAnsi="Trebuchet MS"/>
                <w:iCs/>
                <w:color w:val="222222"/>
                <w:sz w:val="20"/>
                <w:szCs w:val="20"/>
              </w:rPr>
              <w:t>32</w:t>
            </w:r>
          </w:p>
        </w:tc>
      </w:tr>
      <w:tr w:rsidR="001611F1" w:rsidRPr="005F3413" w14:paraId="2D54F5C1"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A1B977" w14:textId="3B6CDEF0"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Taxa de Juros:</w:t>
            </w:r>
            <w:r w:rsidRPr="00E53C75">
              <w:rPr>
                <w:rFonts w:ascii="Trebuchet MS" w:hAnsi="Trebuchet MS"/>
                <w:iCs/>
                <w:color w:val="222222"/>
                <w:sz w:val="20"/>
                <w:szCs w:val="20"/>
              </w:rPr>
              <w:t xml:space="preserve"> </w:t>
            </w:r>
            <w:r w:rsidR="00735151">
              <w:rPr>
                <w:rFonts w:ascii="Trebuchet MS" w:hAnsi="Trebuchet MS"/>
                <w:iCs/>
                <w:color w:val="222222"/>
                <w:sz w:val="20"/>
                <w:szCs w:val="20"/>
              </w:rPr>
              <w:t>6,1385</w:t>
            </w:r>
            <w:r w:rsidR="00735151" w:rsidRPr="00C317FA">
              <w:rPr>
                <w:rFonts w:ascii="Trebuchet MS" w:hAnsi="Trebuchet MS"/>
                <w:iCs/>
                <w:color w:val="222222"/>
                <w:sz w:val="20"/>
                <w:szCs w:val="20"/>
              </w:rPr>
              <w:t>% a.a. na base 252</w:t>
            </w:r>
          </w:p>
        </w:tc>
      </w:tr>
      <w:tr w:rsidR="001611F1" w:rsidRPr="005F3413" w14:paraId="46348734"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64B9B1" w14:textId="1A0B62DF"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Atualização Monetária:</w:t>
            </w:r>
            <w:r w:rsidRPr="00E53C75">
              <w:rPr>
                <w:rFonts w:ascii="Trebuchet MS" w:hAnsi="Trebuchet MS"/>
                <w:iCs/>
                <w:color w:val="222222"/>
                <w:sz w:val="20"/>
                <w:szCs w:val="20"/>
              </w:rPr>
              <w:t xml:space="preserve"> </w:t>
            </w:r>
            <w:r w:rsidR="00E53C75" w:rsidRPr="00E53C75">
              <w:rPr>
                <w:rFonts w:ascii="Trebuchet MS" w:hAnsi="Trebuchet MS"/>
                <w:iCs/>
                <w:color w:val="222222"/>
                <w:sz w:val="20"/>
                <w:szCs w:val="20"/>
              </w:rPr>
              <w:t>IPCA</w:t>
            </w:r>
          </w:p>
        </w:tc>
      </w:tr>
      <w:tr w:rsidR="001611F1" w:rsidRPr="005F3413" w14:paraId="21EC4A7A"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33AFCD"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Status: </w:t>
            </w:r>
            <w:r w:rsidRPr="00E53C75">
              <w:rPr>
                <w:rFonts w:ascii="Trebuchet MS" w:hAnsi="Trebuchet MS"/>
                <w:iCs/>
                <w:color w:val="222222"/>
                <w:sz w:val="20"/>
                <w:szCs w:val="20"/>
              </w:rPr>
              <w:t>ATIVO</w:t>
            </w:r>
          </w:p>
        </w:tc>
      </w:tr>
      <w:tr w:rsidR="001611F1" w:rsidRPr="00C317FA" w14:paraId="5EE71274"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F1FF98"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Inadimplementos no período: </w:t>
            </w:r>
            <w:r w:rsidRPr="00E53C75">
              <w:rPr>
                <w:rFonts w:ascii="Trebuchet MS" w:hAnsi="Trebuchet MS"/>
                <w:iCs/>
                <w:color w:val="222222"/>
                <w:sz w:val="20"/>
                <w:szCs w:val="20"/>
              </w:rPr>
              <w:t>Não ocorreram inadimplementos no período</w:t>
            </w:r>
          </w:p>
        </w:tc>
      </w:tr>
      <w:bookmarkEnd w:id="421"/>
    </w:tbl>
    <w:p w14:paraId="28E3468C" w14:textId="77777777" w:rsidR="001611F1" w:rsidRDefault="001611F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3902F91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3A66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0DECDA8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A81A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565DBD9C"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763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E65A2"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7ED3A5B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FE7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6032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350000</w:t>
            </w:r>
          </w:p>
        </w:tc>
      </w:tr>
      <w:tr w:rsidR="008821A8" w:rsidRPr="00EE1C47" w14:paraId="647507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9405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15/03/2023</w:t>
            </w:r>
          </w:p>
        </w:tc>
      </w:tr>
      <w:tr w:rsidR="008821A8" w:rsidRPr="00EE1C47" w14:paraId="6EB5626C"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9B09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100% do CDI + 0,5% a.a. na base 252.</w:t>
            </w:r>
          </w:p>
        </w:tc>
      </w:tr>
      <w:tr w:rsidR="008821A8" w:rsidRPr="00EE1C47" w14:paraId="3B53780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DBB3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1C448E28"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FAE7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0D0E4B3B"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6A8659BE"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8E0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563A133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AC5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42F6BF43"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F53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FF7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0AA8ACED"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1456F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A061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300000</w:t>
            </w:r>
          </w:p>
        </w:tc>
      </w:tr>
      <w:tr w:rsidR="008821A8" w:rsidRPr="00EE1C47" w14:paraId="5BD7701C"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EAA4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15/03/2024</w:t>
            </w:r>
          </w:p>
        </w:tc>
      </w:tr>
      <w:tr w:rsidR="008821A8" w:rsidRPr="00EE1C47" w14:paraId="33A3BC54"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4C7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+ 4,5% a.a. na base 252.</w:t>
            </w:r>
          </w:p>
        </w:tc>
      </w:tr>
      <w:tr w:rsidR="008821A8" w:rsidRPr="00EE1C47" w14:paraId="6B69BF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CBCF5"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40278313"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BEE7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46DC4CD0"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7F44AE9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BAA6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DAMASCENA EÓLICA S.A.</w:t>
            </w:r>
          </w:p>
        </w:tc>
      </w:tr>
      <w:tr w:rsidR="008821A8" w:rsidRPr="00EE1C47" w14:paraId="125A730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9F4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A92DE0A"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B58F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FCC0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40AA98E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D1A2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R$ 11.250.000,00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0E8A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11250</w:t>
            </w:r>
          </w:p>
        </w:tc>
      </w:tr>
      <w:tr w:rsidR="008821A8" w:rsidRPr="00EE1C47" w14:paraId="22E8C8F1"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892E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15/06/2029</w:t>
            </w:r>
          </w:p>
        </w:tc>
      </w:tr>
      <w:tr w:rsidR="008821A8" w:rsidRPr="00EE1C47" w14:paraId="393C7C32"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7186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11C6D4D5"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5EE8"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0726A9D6"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FAE19"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DFE804A"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4E256B"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(ii) penhor, pela Emissora, sobre aerogeradores relativos ao Projeto, adquiridos, montados ou construídos, conforme termos previstos em contrato de penhor conjunto de máquinas e equipamentos a ser celebrado entre a Emissora, o BNDES e o Agente Fiduciário; e (iii) Cessão Fiduciária de direitos creditórios decorrentes de CERs. Consubstanciada por garantia adicional fidejussória, prestada pela Enel Brasil S.A., por intermédio de Fiança.</w:t>
            </w:r>
            <w:r w:rsidRPr="00EE1C47">
              <w:rPr>
                <w:rFonts w:ascii="Trebuchet MS" w:hAnsi="Trebuchet MS"/>
                <w:b/>
                <w:iCs/>
                <w:color w:val="222222"/>
                <w:sz w:val="20"/>
                <w:szCs w:val="20"/>
              </w:rPr>
              <w:t xml:space="preserve"> </w:t>
            </w:r>
          </w:p>
        </w:tc>
      </w:tr>
    </w:tbl>
    <w:p w14:paraId="078C91FE"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6B784A94"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9817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Emissora: </w:t>
            </w:r>
            <w:r w:rsidRPr="00EE1C47">
              <w:rPr>
                <w:rFonts w:ascii="Trebuchet MS" w:hAnsi="Trebuchet MS"/>
                <w:b/>
                <w:color w:val="222222"/>
                <w:sz w:val="20"/>
                <w:szCs w:val="20"/>
              </w:rPr>
              <w:t>ENEL GREEN POWER MANIÇOBA EÓLICA S.A.</w:t>
            </w:r>
          </w:p>
        </w:tc>
      </w:tr>
      <w:tr w:rsidR="008821A8" w:rsidRPr="00EE1C47" w14:paraId="15EC4C9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2113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DA7A99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236B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AAA6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EBAB867"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1CD4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R$ 10.750.000,00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CC613A"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10750</w:t>
            </w:r>
          </w:p>
        </w:tc>
      </w:tr>
      <w:tr w:rsidR="008821A8" w:rsidRPr="00EE1C47" w14:paraId="64F9E872"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102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15/12/2028</w:t>
            </w:r>
          </w:p>
        </w:tc>
      </w:tr>
      <w:tr w:rsidR="008821A8" w:rsidRPr="00EE1C47" w14:paraId="4AD7DD48"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57515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775C1E6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0DDDC"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bCs/>
                <w:sz w:val="20"/>
                <w:szCs w:val="20"/>
              </w:rPr>
              <w:t>ATIVO</w:t>
            </w:r>
          </w:p>
        </w:tc>
      </w:tr>
      <w:tr w:rsidR="008821A8" w:rsidRPr="00EE1C47" w14:paraId="6EDECB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8562D"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63A40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39533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(ii) penhor, pela Emissora, sobre aerogeradores relativos ao Projeto, adquiridos, montados ou construídos, conforme termos previstos em contrato de penhor conjunto de máquinas e equipamentos a ser celebrado entre a Emissora, o BNDES e o Agente Fiduciário; e (iii) Cessão Fiduciária de direitos creditórios decorrentes de CERs. Consubstanciada por garantia adicional fidejussória, prestada pela Enel Green Power Brasil Participações S.A., por intermédio de Fiança.</w:t>
            </w:r>
            <w:r w:rsidRPr="00EE1C47">
              <w:rPr>
                <w:rFonts w:ascii="Trebuchet MS" w:hAnsi="Trebuchet MS"/>
                <w:b/>
                <w:iCs/>
                <w:color w:val="222222"/>
                <w:sz w:val="20"/>
                <w:szCs w:val="20"/>
              </w:rPr>
              <w:t xml:space="preserve"> </w:t>
            </w:r>
          </w:p>
        </w:tc>
      </w:tr>
    </w:tbl>
    <w:p w14:paraId="13B6CDF8"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4885F2D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867E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092B5B4B"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DC4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638D802E"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A102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B18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73B2CBC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B5E9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R$ 519.000.000,00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9C18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519000</w:t>
            </w:r>
          </w:p>
        </w:tc>
      </w:tr>
      <w:tr w:rsidR="008821A8" w:rsidRPr="00EE1C47" w14:paraId="26252CBE"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0B32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52A0F61F"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3245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4BAC2471"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EED2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3D6CE880"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EDCE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16204FE4"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1EC660D7"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A5AC0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67A6BA6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E42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Ativo: </w:t>
            </w:r>
            <w:r w:rsidRPr="00EE1C47">
              <w:rPr>
                <w:rFonts w:ascii="Trebuchet MS" w:hAnsi="Trebuchet MS"/>
                <w:b/>
                <w:color w:val="222222"/>
                <w:sz w:val="20"/>
                <w:szCs w:val="20"/>
              </w:rPr>
              <w:t>Debênture</w:t>
            </w:r>
          </w:p>
        </w:tc>
      </w:tr>
      <w:tr w:rsidR="008821A8" w:rsidRPr="00EE1C47" w14:paraId="02246761"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912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4600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F1B7DD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EAA4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R$ 281.000.000,00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6A4C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281000</w:t>
            </w:r>
          </w:p>
        </w:tc>
      </w:tr>
      <w:tr w:rsidR="008821A8" w:rsidRPr="00EE1C47" w14:paraId="2A837315"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B799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064CE4A7"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E2AE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662C9B0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9C1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79CA3009"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5689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65CBE8ED" w14:textId="77777777" w:rsidR="008821A8" w:rsidRPr="003259B3" w:rsidRDefault="008821A8" w:rsidP="004D1940">
      <w:pPr>
        <w:rPr>
          <w:rFonts w:ascii="Trebuchet MS" w:hAnsi="Trebuchet MS"/>
          <w:sz w:val="20"/>
          <w:szCs w:val="20"/>
        </w:rPr>
      </w:pPr>
    </w:p>
    <w:sectPr w:rsidR="008821A8" w:rsidRPr="003259B3" w:rsidSect="00DC605F">
      <w:headerReference w:type="default" r:id="rId17"/>
      <w:footerReference w:type="default" r:id="rId18"/>
      <w:headerReference w:type="first" r:id="rId19"/>
      <w:pgSz w:w="11907" w:h="16839" w:code="9"/>
      <w:pgMar w:top="1760" w:right="1701" w:bottom="1985" w:left="1701" w:header="720" w:footer="720"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8BD5" w14:textId="77777777" w:rsidR="00D00466" w:rsidRDefault="00D00466" w:rsidP="008B73FF">
      <w:r>
        <w:separator/>
      </w:r>
    </w:p>
  </w:endnote>
  <w:endnote w:type="continuationSeparator" w:id="0">
    <w:p w14:paraId="3F520E49" w14:textId="77777777" w:rsidR="00D00466" w:rsidRDefault="00D00466" w:rsidP="008B73FF">
      <w:r>
        <w:continuationSeparator/>
      </w:r>
    </w:p>
  </w:endnote>
  <w:endnote w:type="continuationNotice" w:id="1">
    <w:p w14:paraId="35CEFA01" w14:textId="77777777" w:rsidR="00D00466" w:rsidRDefault="00D00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FF526D" w:rsidRPr="00DC605F" w:rsidRDefault="00FF526D">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FF526D" w:rsidRDefault="00FF52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AF8E" w14:textId="77777777" w:rsidR="00D00466" w:rsidRDefault="00D00466" w:rsidP="008B73FF">
      <w:r>
        <w:separator/>
      </w:r>
    </w:p>
  </w:footnote>
  <w:footnote w:type="continuationSeparator" w:id="0">
    <w:p w14:paraId="6340719C" w14:textId="77777777" w:rsidR="00D00466" w:rsidRDefault="00D00466" w:rsidP="008B73FF">
      <w:r>
        <w:continuationSeparator/>
      </w:r>
    </w:p>
  </w:footnote>
  <w:footnote w:type="continuationNotice" w:id="1">
    <w:p w14:paraId="29D6C826" w14:textId="77777777" w:rsidR="00D00466" w:rsidRDefault="00D00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63A753F8" w:rsidR="00FF526D" w:rsidRDefault="00FF526D">
    <w:pPr>
      <w:pStyle w:val="Cabealho"/>
    </w:pPr>
    <w:r>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F98C" w14:textId="191D0EA5" w:rsidR="00790F04" w:rsidRPr="00733555" w:rsidRDefault="00790F04" w:rsidP="00D92E29">
    <w:pPr>
      <w:pStyle w:val="Cabealho"/>
      <w:jc w:val="right"/>
      <w:rPr>
        <w:rFonts w:asciiTheme="minorHAnsi" w:hAnsiTheme="minorHAnsi" w:cstheme="minorHAnsi"/>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30798790">
    <w:abstractNumId w:val="0"/>
  </w:num>
  <w:num w:numId="2" w16cid:durableId="358311896">
    <w:abstractNumId w:val="6"/>
  </w:num>
  <w:num w:numId="3" w16cid:durableId="987975133">
    <w:abstractNumId w:val="4"/>
  </w:num>
  <w:num w:numId="4" w16cid:durableId="130682558">
    <w:abstractNumId w:val="2"/>
  </w:num>
  <w:num w:numId="5" w16cid:durableId="640693148">
    <w:abstractNumId w:val="3"/>
  </w:num>
  <w:num w:numId="6" w16cid:durableId="455217299">
    <w:abstractNumId w:val="5"/>
  </w:num>
  <w:num w:numId="7" w16cid:durableId="1892765462">
    <w:abstractNumId w:val="19"/>
  </w:num>
  <w:num w:numId="8" w16cid:durableId="521280002">
    <w:abstractNumId w:val="16"/>
  </w:num>
  <w:num w:numId="9" w16cid:durableId="1386681055">
    <w:abstractNumId w:val="24"/>
  </w:num>
  <w:num w:numId="10" w16cid:durableId="1954676817">
    <w:abstractNumId w:val="27"/>
  </w:num>
  <w:num w:numId="11" w16cid:durableId="19205421">
    <w:abstractNumId w:val="33"/>
  </w:num>
  <w:num w:numId="12" w16cid:durableId="873923741">
    <w:abstractNumId w:val="15"/>
  </w:num>
  <w:num w:numId="13" w16cid:durableId="1004430717">
    <w:abstractNumId w:val="28"/>
  </w:num>
  <w:num w:numId="14" w16cid:durableId="564341176">
    <w:abstractNumId w:val="22"/>
  </w:num>
  <w:num w:numId="15" w16cid:durableId="1441686411">
    <w:abstractNumId w:val="34"/>
  </w:num>
  <w:num w:numId="16" w16cid:durableId="6596267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2523325">
    <w:abstractNumId w:val="20"/>
  </w:num>
  <w:num w:numId="18" w16cid:durableId="1330988969">
    <w:abstractNumId w:val="36"/>
  </w:num>
  <w:num w:numId="19" w16cid:durableId="19436132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7456674">
    <w:abstractNumId w:val="11"/>
  </w:num>
  <w:num w:numId="21" w16cid:durableId="1583484807">
    <w:abstractNumId w:val="35"/>
  </w:num>
  <w:num w:numId="22" w16cid:durableId="19090336">
    <w:abstractNumId w:val="32"/>
  </w:num>
  <w:num w:numId="23" w16cid:durableId="11738357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4971593">
    <w:abstractNumId w:val="12"/>
  </w:num>
  <w:num w:numId="25" w16cid:durableId="6060038">
    <w:abstractNumId w:val="31"/>
  </w:num>
  <w:num w:numId="26" w16cid:durableId="1138953612">
    <w:abstractNumId w:val="30"/>
  </w:num>
  <w:num w:numId="27" w16cid:durableId="1951037946">
    <w:abstractNumId w:val="23"/>
  </w:num>
  <w:num w:numId="28" w16cid:durableId="7702728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0624584">
    <w:abstractNumId w:val="8"/>
  </w:num>
  <w:num w:numId="30" w16cid:durableId="1782721166">
    <w:abstractNumId w:val="21"/>
  </w:num>
  <w:num w:numId="31" w16cid:durableId="20321043">
    <w:abstractNumId w:val="25"/>
  </w:num>
  <w:num w:numId="32" w16cid:durableId="36786581">
    <w:abstractNumId w:val="1"/>
  </w:num>
  <w:num w:numId="33" w16cid:durableId="631248902">
    <w:abstractNumId w:val="38"/>
  </w:num>
  <w:num w:numId="34" w16cid:durableId="818884459">
    <w:abstractNumId w:val="10"/>
  </w:num>
  <w:num w:numId="35" w16cid:durableId="276916212">
    <w:abstractNumId w:val="27"/>
  </w:num>
  <w:num w:numId="36" w16cid:durableId="2099059586">
    <w:abstractNumId w:val="26"/>
  </w:num>
  <w:num w:numId="37" w16cid:durableId="1127772582">
    <w:abstractNumId w:val="9"/>
  </w:num>
  <w:num w:numId="38" w16cid:durableId="1326280138">
    <w:abstractNumId w:val="7"/>
  </w:num>
  <w:num w:numId="39" w16cid:durableId="1082681455">
    <w:abstractNumId w:val="18"/>
  </w:num>
  <w:num w:numId="40" w16cid:durableId="1789667274">
    <w:abstractNumId w:val="37"/>
  </w:num>
  <w:num w:numId="41" w16cid:durableId="842204975">
    <w:abstractNumId w:val="27"/>
  </w:num>
  <w:num w:numId="42" w16cid:durableId="1600524120">
    <w:abstractNumId w:val="27"/>
  </w:num>
  <w:num w:numId="43" w16cid:durableId="767893064">
    <w:abstractNumId w:val="27"/>
  </w:num>
  <w:num w:numId="44" w16cid:durableId="1917126016">
    <w:abstractNumId w:val="27"/>
  </w:num>
  <w:num w:numId="45" w16cid:durableId="758058199">
    <w:abstractNumId w:val="27"/>
  </w:num>
  <w:num w:numId="46" w16cid:durableId="1295332324">
    <w:abstractNumId w:val="27"/>
  </w:num>
  <w:num w:numId="47" w16cid:durableId="174001154">
    <w:abstractNumId w:val="27"/>
  </w:num>
  <w:num w:numId="48" w16cid:durableId="874735708">
    <w:abstractNumId w:val="27"/>
  </w:num>
  <w:num w:numId="49" w16cid:durableId="1510291838">
    <w:abstractNumId w:val="27"/>
  </w:num>
  <w:num w:numId="50" w16cid:durableId="1229028733">
    <w:abstractNumId w:val="27"/>
  </w:num>
  <w:num w:numId="51" w16cid:durableId="263851009">
    <w:abstractNumId w:val="29"/>
  </w:num>
  <w:num w:numId="52" w16cid:durableId="2071269768">
    <w:abstractNumId w:val="27"/>
  </w:num>
  <w:num w:numId="53" w16cid:durableId="425157552">
    <w:abstractNumId w:val="27"/>
  </w:num>
  <w:num w:numId="54" w16cid:durableId="1917011727">
    <w:abstractNumId w:val="27"/>
  </w:num>
  <w:num w:numId="55" w16cid:durableId="1625041087">
    <w:abstractNumId w:val="27"/>
  </w:num>
  <w:num w:numId="56" w16cid:durableId="192766911">
    <w:abstractNumId w:val="27"/>
  </w:num>
  <w:num w:numId="57" w16cid:durableId="525287046">
    <w:abstractNumId w:val="27"/>
  </w:num>
  <w:num w:numId="58" w16cid:durableId="100533044">
    <w:abstractNumId w:val="27"/>
  </w:num>
  <w:num w:numId="59" w16cid:durableId="517815007">
    <w:abstractNumId w:val="27"/>
  </w:num>
  <w:num w:numId="60" w16cid:durableId="333151059">
    <w:abstractNumId w:val="27"/>
  </w:num>
  <w:num w:numId="61" w16cid:durableId="1840391156">
    <w:abstractNumId w:val="27"/>
  </w:num>
  <w:num w:numId="62" w16cid:durableId="1758477728">
    <w:abstractNumId w:val="27"/>
  </w:num>
  <w:num w:numId="63" w16cid:durableId="1170832050">
    <w:abstractNumId w:val="27"/>
  </w:num>
  <w:num w:numId="64" w16cid:durableId="1476021629">
    <w:abstractNumId w:val="27"/>
  </w:num>
  <w:num w:numId="65" w16cid:durableId="396704285">
    <w:abstractNumId w:val="27"/>
  </w:num>
  <w:num w:numId="66" w16cid:durableId="746148817">
    <w:abstractNumId w:val="27"/>
  </w:num>
  <w:num w:numId="67" w16cid:durableId="1682779658">
    <w:abstractNumId w:val="27"/>
  </w:num>
  <w:num w:numId="68" w16cid:durableId="1758597300">
    <w:abstractNumId w:val="27"/>
  </w:num>
  <w:num w:numId="69" w16cid:durableId="140772905">
    <w:abstractNumId w:val="27"/>
  </w:num>
  <w:num w:numId="70" w16cid:durableId="1310091841">
    <w:abstractNumId w:val="27"/>
  </w:num>
  <w:num w:numId="71" w16cid:durableId="686756425">
    <w:abstractNumId w:val="27"/>
  </w:num>
  <w:num w:numId="72" w16cid:durableId="1790974697">
    <w:abstractNumId w:val="27"/>
  </w:num>
  <w:num w:numId="73" w16cid:durableId="1511604751">
    <w:abstractNumId w:val="27"/>
  </w:num>
  <w:num w:numId="74" w16cid:durableId="62605778">
    <w:abstractNumId w:val="27"/>
  </w:num>
  <w:num w:numId="75" w16cid:durableId="908465278">
    <w:abstractNumId w:val="27"/>
  </w:num>
  <w:num w:numId="76" w16cid:durableId="670135176">
    <w:abstractNumId w:val="27"/>
  </w:num>
  <w:num w:numId="77" w16cid:durableId="966593822">
    <w:abstractNumId w:val="27"/>
  </w:num>
  <w:num w:numId="78" w16cid:durableId="1984500311">
    <w:abstractNumId w:val="27"/>
  </w:num>
  <w:num w:numId="79" w16cid:durableId="1236672920">
    <w:abstractNumId w:val="27"/>
  </w:num>
  <w:num w:numId="80" w16cid:durableId="2018803499">
    <w:abstractNumId w:val="27"/>
  </w:num>
  <w:num w:numId="81" w16cid:durableId="516425159">
    <w:abstractNumId w:val="27"/>
  </w:num>
  <w:num w:numId="82" w16cid:durableId="416287212">
    <w:abstractNumId w:val="27"/>
  </w:num>
  <w:num w:numId="83" w16cid:durableId="708147447">
    <w:abstractNumId w:val="27"/>
  </w:num>
  <w:num w:numId="84" w16cid:durableId="458189811">
    <w:abstractNumId w:val="27"/>
  </w:num>
  <w:num w:numId="85" w16cid:durableId="2119331437">
    <w:abstractNumId w:val="27"/>
  </w:num>
  <w:num w:numId="86" w16cid:durableId="1657956006">
    <w:abstractNumId w:val="27"/>
  </w:num>
  <w:num w:numId="87" w16cid:durableId="925580261">
    <w:abstractNumId w:val="27"/>
  </w:num>
  <w:num w:numId="88" w16cid:durableId="901404623">
    <w:abstractNumId w:val="27"/>
  </w:num>
  <w:num w:numId="89" w16cid:durableId="753235497">
    <w:abstractNumId w:val="27"/>
  </w:num>
  <w:num w:numId="90" w16cid:durableId="28268074">
    <w:abstractNumId w:val="27"/>
  </w:num>
  <w:num w:numId="91" w16cid:durableId="528179273">
    <w:abstractNumId w:val="27"/>
  </w:num>
  <w:num w:numId="92" w16cid:durableId="750006780">
    <w:abstractNumId w:val="27"/>
  </w:num>
  <w:num w:numId="93" w16cid:durableId="1403525298">
    <w:abstractNumId w:val="27"/>
  </w:num>
  <w:num w:numId="94" w16cid:durableId="548029977">
    <w:abstractNumId w:val="27"/>
  </w:num>
  <w:num w:numId="95" w16cid:durableId="1315260774">
    <w:abstractNumId w:val="27"/>
  </w:num>
  <w:num w:numId="96" w16cid:durableId="1741245987">
    <w:abstractNumId w:val="27"/>
  </w:num>
  <w:num w:numId="97" w16cid:durableId="537427703">
    <w:abstractNumId w:val="27"/>
  </w:num>
  <w:num w:numId="98" w16cid:durableId="1549492025">
    <w:abstractNumId w:val="27"/>
  </w:num>
  <w:num w:numId="99" w16cid:durableId="1437097057">
    <w:abstractNumId w:val="27"/>
  </w:num>
  <w:num w:numId="100" w16cid:durableId="1819572105">
    <w:abstractNumId w:val="27"/>
  </w:num>
  <w:num w:numId="101" w16cid:durableId="720328393">
    <w:abstractNumId w:val="14"/>
  </w:num>
  <w:num w:numId="102" w16cid:durableId="518856900">
    <w:abstractNumId w:val="27"/>
  </w:num>
  <w:num w:numId="103" w16cid:durableId="2520112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42702426">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100610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64571696">
    <w:abstractNumId w:val="27"/>
  </w:num>
  <w:num w:numId="107" w16cid:durableId="2008510878">
    <w:abstractNumId w:val="27"/>
  </w:num>
  <w:num w:numId="108" w16cid:durableId="1428771880">
    <w:abstractNumId w:val="17"/>
  </w:num>
  <w:num w:numId="109" w16cid:durableId="500389223">
    <w:abstractNumId w:val="27"/>
  </w:num>
  <w:num w:numId="110" w16cid:durableId="737363207">
    <w:abstractNumId w:val="13"/>
  </w:num>
  <w:num w:numId="111" w16cid:durableId="1779133588">
    <w:abstractNumId w:val="27"/>
  </w:num>
  <w:num w:numId="112" w16cid:durableId="1857231238">
    <w:abstractNumId w:val="27"/>
  </w:num>
  <w:num w:numId="113" w16cid:durableId="1840385831">
    <w:abstractNumId w:val="27"/>
  </w:num>
  <w:num w:numId="114" w16cid:durableId="1050107307">
    <w:abstractNumId w:val="27"/>
  </w:num>
  <w:num w:numId="115" w16cid:durableId="168060643">
    <w:abstractNumId w:val="27"/>
  </w:num>
  <w:num w:numId="116" w16cid:durableId="1616520888">
    <w:abstractNumId w:val="27"/>
  </w:num>
  <w:num w:numId="117" w16cid:durableId="1655716091">
    <w:abstractNumId w:val="2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FF"/>
    <w:rsid w:val="00000C5C"/>
    <w:rsid w:val="000022FB"/>
    <w:rsid w:val="000024C3"/>
    <w:rsid w:val="000027B2"/>
    <w:rsid w:val="00006AFF"/>
    <w:rsid w:val="00010264"/>
    <w:rsid w:val="0001054D"/>
    <w:rsid w:val="000106F7"/>
    <w:rsid w:val="00010ADA"/>
    <w:rsid w:val="00010FC4"/>
    <w:rsid w:val="0001215E"/>
    <w:rsid w:val="0001272B"/>
    <w:rsid w:val="00013222"/>
    <w:rsid w:val="00015522"/>
    <w:rsid w:val="00017688"/>
    <w:rsid w:val="0001771C"/>
    <w:rsid w:val="00020D9B"/>
    <w:rsid w:val="00021219"/>
    <w:rsid w:val="000226A9"/>
    <w:rsid w:val="00023D48"/>
    <w:rsid w:val="00024E91"/>
    <w:rsid w:val="00025116"/>
    <w:rsid w:val="00025199"/>
    <w:rsid w:val="000265E1"/>
    <w:rsid w:val="0003143D"/>
    <w:rsid w:val="000323B6"/>
    <w:rsid w:val="0003392B"/>
    <w:rsid w:val="00033DA4"/>
    <w:rsid w:val="00034FDB"/>
    <w:rsid w:val="000353F6"/>
    <w:rsid w:val="000365C9"/>
    <w:rsid w:val="00042E42"/>
    <w:rsid w:val="00043E9A"/>
    <w:rsid w:val="000456AA"/>
    <w:rsid w:val="00045DCC"/>
    <w:rsid w:val="00045E4C"/>
    <w:rsid w:val="00050391"/>
    <w:rsid w:val="00050CCA"/>
    <w:rsid w:val="00053963"/>
    <w:rsid w:val="00054AA7"/>
    <w:rsid w:val="00054F25"/>
    <w:rsid w:val="0005771D"/>
    <w:rsid w:val="0006110C"/>
    <w:rsid w:val="00062119"/>
    <w:rsid w:val="00063CB4"/>
    <w:rsid w:val="00066C75"/>
    <w:rsid w:val="000675DF"/>
    <w:rsid w:val="00070C50"/>
    <w:rsid w:val="00074771"/>
    <w:rsid w:val="00076776"/>
    <w:rsid w:val="00077612"/>
    <w:rsid w:val="00083260"/>
    <w:rsid w:val="00083BBA"/>
    <w:rsid w:val="00087A43"/>
    <w:rsid w:val="000910BC"/>
    <w:rsid w:val="000919AD"/>
    <w:rsid w:val="00091B7E"/>
    <w:rsid w:val="000927E8"/>
    <w:rsid w:val="00092DB4"/>
    <w:rsid w:val="00092EEE"/>
    <w:rsid w:val="000933AC"/>
    <w:rsid w:val="00093C98"/>
    <w:rsid w:val="0009552F"/>
    <w:rsid w:val="000A0A19"/>
    <w:rsid w:val="000A1410"/>
    <w:rsid w:val="000A589A"/>
    <w:rsid w:val="000A5BFF"/>
    <w:rsid w:val="000A6730"/>
    <w:rsid w:val="000A6FC3"/>
    <w:rsid w:val="000B175E"/>
    <w:rsid w:val="000B3662"/>
    <w:rsid w:val="000B3C62"/>
    <w:rsid w:val="000B4984"/>
    <w:rsid w:val="000B55C5"/>
    <w:rsid w:val="000B7E7D"/>
    <w:rsid w:val="000C08B9"/>
    <w:rsid w:val="000C1A44"/>
    <w:rsid w:val="000C430A"/>
    <w:rsid w:val="000C60EB"/>
    <w:rsid w:val="000C64CC"/>
    <w:rsid w:val="000C6A2F"/>
    <w:rsid w:val="000C6AF3"/>
    <w:rsid w:val="000C6DB8"/>
    <w:rsid w:val="000D126D"/>
    <w:rsid w:val="000D15C4"/>
    <w:rsid w:val="000D19E2"/>
    <w:rsid w:val="000D1EC6"/>
    <w:rsid w:val="000D3264"/>
    <w:rsid w:val="000D3EE7"/>
    <w:rsid w:val="000D46AE"/>
    <w:rsid w:val="000D46D5"/>
    <w:rsid w:val="000D62B9"/>
    <w:rsid w:val="000D62F0"/>
    <w:rsid w:val="000E034D"/>
    <w:rsid w:val="000E0907"/>
    <w:rsid w:val="000E17E5"/>
    <w:rsid w:val="000E1ABD"/>
    <w:rsid w:val="000E2169"/>
    <w:rsid w:val="000E3E12"/>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58E4"/>
    <w:rsid w:val="00116503"/>
    <w:rsid w:val="00116C51"/>
    <w:rsid w:val="001219BC"/>
    <w:rsid w:val="001236C9"/>
    <w:rsid w:val="00123DE8"/>
    <w:rsid w:val="00125C8E"/>
    <w:rsid w:val="00126360"/>
    <w:rsid w:val="0012682C"/>
    <w:rsid w:val="00126B90"/>
    <w:rsid w:val="0013305A"/>
    <w:rsid w:val="001330E1"/>
    <w:rsid w:val="00137880"/>
    <w:rsid w:val="001378D1"/>
    <w:rsid w:val="00140FAA"/>
    <w:rsid w:val="001425DF"/>
    <w:rsid w:val="0014498A"/>
    <w:rsid w:val="00144A05"/>
    <w:rsid w:val="00150B60"/>
    <w:rsid w:val="00152FB1"/>
    <w:rsid w:val="00153F92"/>
    <w:rsid w:val="0015481C"/>
    <w:rsid w:val="00154C34"/>
    <w:rsid w:val="00155FBC"/>
    <w:rsid w:val="001564D0"/>
    <w:rsid w:val="00157FE1"/>
    <w:rsid w:val="001611F1"/>
    <w:rsid w:val="001631F7"/>
    <w:rsid w:val="001648BD"/>
    <w:rsid w:val="001662C5"/>
    <w:rsid w:val="001717F7"/>
    <w:rsid w:val="0017199D"/>
    <w:rsid w:val="00174919"/>
    <w:rsid w:val="00174B25"/>
    <w:rsid w:val="0017528D"/>
    <w:rsid w:val="00176A75"/>
    <w:rsid w:val="0018688F"/>
    <w:rsid w:val="00186F94"/>
    <w:rsid w:val="001871F5"/>
    <w:rsid w:val="0019170A"/>
    <w:rsid w:val="00191B01"/>
    <w:rsid w:val="00193092"/>
    <w:rsid w:val="001939E7"/>
    <w:rsid w:val="00195887"/>
    <w:rsid w:val="00196144"/>
    <w:rsid w:val="00196353"/>
    <w:rsid w:val="001965B0"/>
    <w:rsid w:val="001970C4"/>
    <w:rsid w:val="001A02F8"/>
    <w:rsid w:val="001A0796"/>
    <w:rsid w:val="001A09FF"/>
    <w:rsid w:val="001A2D46"/>
    <w:rsid w:val="001A5509"/>
    <w:rsid w:val="001A6A93"/>
    <w:rsid w:val="001B00B6"/>
    <w:rsid w:val="001B1B5E"/>
    <w:rsid w:val="001B23EA"/>
    <w:rsid w:val="001B4B99"/>
    <w:rsid w:val="001B4D49"/>
    <w:rsid w:val="001C414A"/>
    <w:rsid w:val="001C4F7A"/>
    <w:rsid w:val="001C6347"/>
    <w:rsid w:val="001C70AE"/>
    <w:rsid w:val="001D041D"/>
    <w:rsid w:val="001D08F6"/>
    <w:rsid w:val="001D3227"/>
    <w:rsid w:val="001D3870"/>
    <w:rsid w:val="001D48F9"/>
    <w:rsid w:val="001D4E9F"/>
    <w:rsid w:val="001D6611"/>
    <w:rsid w:val="001D7280"/>
    <w:rsid w:val="001E14AF"/>
    <w:rsid w:val="001E4B89"/>
    <w:rsid w:val="001E5FF0"/>
    <w:rsid w:val="001F02B3"/>
    <w:rsid w:val="001F6007"/>
    <w:rsid w:val="00200E59"/>
    <w:rsid w:val="00200EDE"/>
    <w:rsid w:val="00202D73"/>
    <w:rsid w:val="00202D8E"/>
    <w:rsid w:val="00204864"/>
    <w:rsid w:val="00206B5D"/>
    <w:rsid w:val="002101A0"/>
    <w:rsid w:val="00210335"/>
    <w:rsid w:val="002138DF"/>
    <w:rsid w:val="00213F93"/>
    <w:rsid w:val="00216F14"/>
    <w:rsid w:val="002238B9"/>
    <w:rsid w:val="00224DC6"/>
    <w:rsid w:val="00225481"/>
    <w:rsid w:val="00225A4E"/>
    <w:rsid w:val="00226644"/>
    <w:rsid w:val="00227E51"/>
    <w:rsid w:val="00227EC7"/>
    <w:rsid w:val="002313A3"/>
    <w:rsid w:val="0023160C"/>
    <w:rsid w:val="00236080"/>
    <w:rsid w:val="002406D9"/>
    <w:rsid w:val="002415D7"/>
    <w:rsid w:val="00242575"/>
    <w:rsid w:val="00245064"/>
    <w:rsid w:val="002469F6"/>
    <w:rsid w:val="0024748B"/>
    <w:rsid w:val="0024755A"/>
    <w:rsid w:val="00247D57"/>
    <w:rsid w:val="00250FF1"/>
    <w:rsid w:val="00251D80"/>
    <w:rsid w:val="00252863"/>
    <w:rsid w:val="00253732"/>
    <w:rsid w:val="00253E51"/>
    <w:rsid w:val="00254282"/>
    <w:rsid w:val="0025616B"/>
    <w:rsid w:val="00262F0E"/>
    <w:rsid w:val="0026305A"/>
    <w:rsid w:val="00263B5F"/>
    <w:rsid w:val="00264548"/>
    <w:rsid w:val="00264CD2"/>
    <w:rsid w:val="002657A1"/>
    <w:rsid w:val="002662AB"/>
    <w:rsid w:val="0026676A"/>
    <w:rsid w:val="0027039E"/>
    <w:rsid w:val="00271252"/>
    <w:rsid w:val="00271CFD"/>
    <w:rsid w:val="00272202"/>
    <w:rsid w:val="0027224D"/>
    <w:rsid w:val="00273018"/>
    <w:rsid w:val="002737F9"/>
    <w:rsid w:val="002752CE"/>
    <w:rsid w:val="00275454"/>
    <w:rsid w:val="00275D41"/>
    <w:rsid w:val="002811D2"/>
    <w:rsid w:val="00281897"/>
    <w:rsid w:val="00281CAD"/>
    <w:rsid w:val="00284391"/>
    <w:rsid w:val="00284BEF"/>
    <w:rsid w:val="00285AAF"/>
    <w:rsid w:val="00285F25"/>
    <w:rsid w:val="00285F71"/>
    <w:rsid w:val="002861AF"/>
    <w:rsid w:val="0028763C"/>
    <w:rsid w:val="00290D0D"/>
    <w:rsid w:val="00291E87"/>
    <w:rsid w:val="002920D1"/>
    <w:rsid w:val="0029224E"/>
    <w:rsid w:val="002923A8"/>
    <w:rsid w:val="00294E0E"/>
    <w:rsid w:val="00294F34"/>
    <w:rsid w:val="00297505"/>
    <w:rsid w:val="0029791A"/>
    <w:rsid w:val="002A1F79"/>
    <w:rsid w:val="002A2C3B"/>
    <w:rsid w:val="002A38F8"/>
    <w:rsid w:val="002A537B"/>
    <w:rsid w:val="002A77C8"/>
    <w:rsid w:val="002B0D6C"/>
    <w:rsid w:val="002B260A"/>
    <w:rsid w:val="002B2C94"/>
    <w:rsid w:val="002B2D0F"/>
    <w:rsid w:val="002B3A34"/>
    <w:rsid w:val="002B7690"/>
    <w:rsid w:val="002C04AF"/>
    <w:rsid w:val="002C0C9B"/>
    <w:rsid w:val="002C1C61"/>
    <w:rsid w:val="002C1D14"/>
    <w:rsid w:val="002C4786"/>
    <w:rsid w:val="002C7030"/>
    <w:rsid w:val="002C7D04"/>
    <w:rsid w:val="002D14A7"/>
    <w:rsid w:val="002D18A5"/>
    <w:rsid w:val="002D3305"/>
    <w:rsid w:val="002D55C3"/>
    <w:rsid w:val="002D5FF7"/>
    <w:rsid w:val="002D6759"/>
    <w:rsid w:val="002E0007"/>
    <w:rsid w:val="002E03C8"/>
    <w:rsid w:val="002E2404"/>
    <w:rsid w:val="002E2B41"/>
    <w:rsid w:val="002E2D13"/>
    <w:rsid w:val="002E542D"/>
    <w:rsid w:val="002E6CE0"/>
    <w:rsid w:val="002E6F98"/>
    <w:rsid w:val="002E791B"/>
    <w:rsid w:val="002F20CA"/>
    <w:rsid w:val="002F2B5E"/>
    <w:rsid w:val="002F7851"/>
    <w:rsid w:val="0030029C"/>
    <w:rsid w:val="003011BF"/>
    <w:rsid w:val="0030238D"/>
    <w:rsid w:val="00302437"/>
    <w:rsid w:val="003024E6"/>
    <w:rsid w:val="00303F2D"/>
    <w:rsid w:val="0030743C"/>
    <w:rsid w:val="00312CEA"/>
    <w:rsid w:val="00314448"/>
    <w:rsid w:val="00320C23"/>
    <w:rsid w:val="003224B6"/>
    <w:rsid w:val="00323BF2"/>
    <w:rsid w:val="003244DB"/>
    <w:rsid w:val="003259B3"/>
    <w:rsid w:val="00327B51"/>
    <w:rsid w:val="0033069A"/>
    <w:rsid w:val="00330EC0"/>
    <w:rsid w:val="00331355"/>
    <w:rsid w:val="00331ED0"/>
    <w:rsid w:val="00333EEC"/>
    <w:rsid w:val="003349A1"/>
    <w:rsid w:val="003353B7"/>
    <w:rsid w:val="003364C7"/>
    <w:rsid w:val="00341D0F"/>
    <w:rsid w:val="0034510C"/>
    <w:rsid w:val="003459E6"/>
    <w:rsid w:val="003479C1"/>
    <w:rsid w:val="0035050A"/>
    <w:rsid w:val="003506F2"/>
    <w:rsid w:val="00350B05"/>
    <w:rsid w:val="00353986"/>
    <w:rsid w:val="00354800"/>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24F"/>
    <w:rsid w:val="003776DF"/>
    <w:rsid w:val="00381FD4"/>
    <w:rsid w:val="00384AD5"/>
    <w:rsid w:val="003852E2"/>
    <w:rsid w:val="00385BE5"/>
    <w:rsid w:val="00386C15"/>
    <w:rsid w:val="00386CFB"/>
    <w:rsid w:val="00387EB0"/>
    <w:rsid w:val="0039390A"/>
    <w:rsid w:val="00393AF5"/>
    <w:rsid w:val="003A012C"/>
    <w:rsid w:val="003A172E"/>
    <w:rsid w:val="003A1EE0"/>
    <w:rsid w:val="003A262C"/>
    <w:rsid w:val="003A3A7E"/>
    <w:rsid w:val="003A51CE"/>
    <w:rsid w:val="003A539A"/>
    <w:rsid w:val="003A6237"/>
    <w:rsid w:val="003A6A1D"/>
    <w:rsid w:val="003B1C85"/>
    <w:rsid w:val="003B2431"/>
    <w:rsid w:val="003B2E9F"/>
    <w:rsid w:val="003B33BE"/>
    <w:rsid w:val="003B4B6D"/>
    <w:rsid w:val="003B4D4F"/>
    <w:rsid w:val="003B61E5"/>
    <w:rsid w:val="003C1D13"/>
    <w:rsid w:val="003C3529"/>
    <w:rsid w:val="003C3FE4"/>
    <w:rsid w:val="003C4274"/>
    <w:rsid w:val="003C4D29"/>
    <w:rsid w:val="003C5648"/>
    <w:rsid w:val="003C79EC"/>
    <w:rsid w:val="003D1590"/>
    <w:rsid w:val="003D44F8"/>
    <w:rsid w:val="003D4626"/>
    <w:rsid w:val="003D50B3"/>
    <w:rsid w:val="003E17AB"/>
    <w:rsid w:val="003E207C"/>
    <w:rsid w:val="003E20B9"/>
    <w:rsid w:val="003E45FA"/>
    <w:rsid w:val="003E4FC1"/>
    <w:rsid w:val="003E7CE4"/>
    <w:rsid w:val="003F0885"/>
    <w:rsid w:val="003F2BD3"/>
    <w:rsid w:val="003F3FB3"/>
    <w:rsid w:val="003F5D74"/>
    <w:rsid w:val="003F66A1"/>
    <w:rsid w:val="00400291"/>
    <w:rsid w:val="0040106B"/>
    <w:rsid w:val="0040187C"/>
    <w:rsid w:val="0040266A"/>
    <w:rsid w:val="00402732"/>
    <w:rsid w:val="0040327E"/>
    <w:rsid w:val="00404DD2"/>
    <w:rsid w:val="00406581"/>
    <w:rsid w:val="00406AE6"/>
    <w:rsid w:val="00407025"/>
    <w:rsid w:val="00407F3E"/>
    <w:rsid w:val="0041086D"/>
    <w:rsid w:val="004108D3"/>
    <w:rsid w:val="00412146"/>
    <w:rsid w:val="00413ABC"/>
    <w:rsid w:val="004151C5"/>
    <w:rsid w:val="00416E81"/>
    <w:rsid w:val="004212CA"/>
    <w:rsid w:val="00421AD6"/>
    <w:rsid w:val="00423293"/>
    <w:rsid w:val="00425846"/>
    <w:rsid w:val="00427642"/>
    <w:rsid w:val="004303DA"/>
    <w:rsid w:val="0043094E"/>
    <w:rsid w:val="004319BA"/>
    <w:rsid w:val="004329FA"/>
    <w:rsid w:val="00433CD9"/>
    <w:rsid w:val="00434FB9"/>
    <w:rsid w:val="004350CF"/>
    <w:rsid w:val="004371C1"/>
    <w:rsid w:val="00437C74"/>
    <w:rsid w:val="00437F63"/>
    <w:rsid w:val="004403E7"/>
    <w:rsid w:val="00443C03"/>
    <w:rsid w:val="00445130"/>
    <w:rsid w:val="00445453"/>
    <w:rsid w:val="00447EBA"/>
    <w:rsid w:val="0045230F"/>
    <w:rsid w:val="004551C3"/>
    <w:rsid w:val="00456638"/>
    <w:rsid w:val="00460A54"/>
    <w:rsid w:val="004617D9"/>
    <w:rsid w:val="004649A5"/>
    <w:rsid w:val="00464B2A"/>
    <w:rsid w:val="00464ED7"/>
    <w:rsid w:val="00465BEA"/>
    <w:rsid w:val="004663E1"/>
    <w:rsid w:val="004669D5"/>
    <w:rsid w:val="00467311"/>
    <w:rsid w:val="0046798E"/>
    <w:rsid w:val="004703DB"/>
    <w:rsid w:val="004726A5"/>
    <w:rsid w:val="00473012"/>
    <w:rsid w:val="004740F0"/>
    <w:rsid w:val="00476268"/>
    <w:rsid w:val="00481648"/>
    <w:rsid w:val="00481EC5"/>
    <w:rsid w:val="00482040"/>
    <w:rsid w:val="00482E66"/>
    <w:rsid w:val="00483C36"/>
    <w:rsid w:val="00484277"/>
    <w:rsid w:val="004975C4"/>
    <w:rsid w:val="00497888"/>
    <w:rsid w:val="004979B3"/>
    <w:rsid w:val="00497B19"/>
    <w:rsid w:val="00497BD2"/>
    <w:rsid w:val="004A2B38"/>
    <w:rsid w:val="004A3A57"/>
    <w:rsid w:val="004A468A"/>
    <w:rsid w:val="004A6324"/>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C7831"/>
    <w:rsid w:val="004D0FEB"/>
    <w:rsid w:val="004D1940"/>
    <w:rsid w:val="004D2415"/>
    <w:rsid w:val="004D5E7E"/>
    <w:rsid w:val="004D638D"/>
    <w:rsid w:val="004D7B52"/>
    <w:rsid w:val="004E005E"/>
    <w:rsid w:val="004E081F"/>
    <w:rsid w:val="004E36A0"/>
    <w:rsid w:val="004E4DA0"/>
    <w:rsid w:val="004E4F6D"/>
    <w:rsid w:val="004E5AA8"/>
    <w:rsid w:val="004E67F6"/>
    <w:rsid w:val="004E7E70"/>
    <w:rsid w:val="004F1240"/>
    <w:rsid w:val="004F1889"/>
    <w:rsid w:val="004F31D7"/>
    <w:rsid w:val="004F45A5"/>
    <w:rsid w:val="004F46EA"/>
    <w:rsid w:val="004F4DD2"/>
    <w:rsid w:val="004F64B6"/>
    <w:rsid w:val="004F75E0"/>
    <w:rsid w:val="005021B2"/>
    <w:rsid w:val="00505796"/>
    <w:rsid w:val="005058E4"/>
    <w:rsid w:val="0050590F"/>
    <w:rsid w:val="005078B3"/>
    <w:rsid w:val="00507CFD"/>
    <w:rsid w:val="0051273E"/>
    <w:rsid w:val="00512B6C"/>
    <w:rsid w:val="005139A9"/>
    <w:rsid w:val="00514083"/>
    <w:rsid w:val="0051599D"/>
    <w:rsid w:val="005159BF"/>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43D1A"/>
    <w:rsid w:val="00550CA4"/>
    <w:rsid w:val="00551F43"/>
    <w:rsid w:val="00561022"/>
    <w:rsid w:val="00563BA1"/>
    <w:rsid w:val="0056458D"/>
    <w:rsid w:val="005655AD"/>
    <w:rsid w:val="00567810"/>
    <w:rsid w:val="00567B26"/>
    <w:rsid w:val="00570A86"/>
    <w:rsid w:val="00570F42"/>
    <w:rsid w:val="00573E19"/>
    <w:rsid w:val="005745F4"/>
    <w:rsid w:val="0057568D"/>
    <w:rsid w:val="0057574E"/>
    <w:rsid w:val="00577480"/>
    <w:rsid w:val="00580E18"/>
    <w:rsid w:val="005822FD"/>
    <w:rsid w:val="0058304C"/>
    <w:rsid w:val="0058412C"/>
    <w:rsid w:val="005846E4"/>
    <w:rsid w:val="00584987"/>
    <w:rsid w:val="00587162"/>
    <w:rsid w:val="005875A3"/>
    <w:rsid w:val="00591F43"/>
    <w:rsid w:val="0059232D"/>
    <w:rsid w:val="00593794"/>
    <w:rsid w:val="00594AF5"/>
    <w:rsid w:val="005954B5"/>
    <w:rsid w:val="00595A5A"/>
    <w:rsid w:val="00597CFC"/>
    <w:rsid w:val="005A0703"/>
    <w:rsid w:val="005A3429"/>
    <w:rsid w:val="005A35D2"/>
    <w:rsid w:val="005A5AC7"/>
    <w:rsid w:val="005A731D"/>
    <w:rsid w:val="005B191C"/>
    <w:rsid w:val="005B3C29"/>
    <w:rsid w:val="005B46CC"/>
    <w:rsid w:val="005B560B"/>
    <w:rsid w:val="005B682B"/>
    <w:rsid w:val="005B7418"/>
    <w:rsid w:val="005C2CD4"/>
    <w:rsid w:val="005C4A89"/>
    <w:rsid w:val="005C4AA7"/>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08B8"/>
    <w:rsid w:val="005E0B0E"/>
    <w:rsid w:val="005E1653"/>
    <w:rsid w:val="005E44BD"/>
    <w:rsid w:val="005E47DC"/>
    <w:rsid w:val="005E55C6"/>
    <w:rsid w:val="005F1235"/>
    <w:rsid w:val="005F2D7C"/>
    <w:rsid w:val="005F3413"/>
    <w:rsid w:val="005F469D"/>
    <w:rsid w:val="005F4DE0"/>
    <w:rsid w:val="005F7D6E"/>
    <w:rsid w:val="0060034F"/>
    <w:rsid w:val="0060056C"/>
    <w:rsid w:val="006015E9"/>
    <w:rsid w:val="00606564"/>
    <w:rsid w:val="006100B7"/>
    <w:rsid w:val="0061179A"/>
    <w:rsid w:val="00612CAF"/>
    <w:rsid w:val="00613E92"/>
    <w:rsid w:val="00614D1A"/>
    <w:rsid w:val="006203E2"/>
    <w:rsid w:val="00620811"/>
    <w:rsid w:val="00620D30"/>
    <w:rsid w:val="00623D0E"/>
    <w:rsid w:val="00625FAA"/>
    <w:rsid w:val="00626C55"/>
    <w:rsid w:val="00626E0B"/>
    <w:rsid w:val="006273DD"/>
    <w:rsid w:val="00627E03"/>
    <w:rsid w:val="006313CE"/>
    <w:rsid w:val="0063282D"/>
    <w:rsid w:val="00633955"/>
    <w:rsid w:val="00633D3B"/>
    <w:rsid w:val="00642EB0"/>
    <w:rsid w:val="00643FD8"/>
    <w:rsid w:val="00645065"/>
    <w:rsid w:val="006460D9"/>
    <w:rsid w:val="00646CBD"/>
    <w:rsid w:val="0065027E"/>
    <w:rsid w:val="00650ADD"/>
    <w:rsid w:val="006515AE"/>
    <w:rsid w:val="00651977"/>
    <w:rsid w:val="0065660D"/>
    <w:rsid w:val="00657D49"/>
    <w:rsid w:val="0066012B"/>
    <w:rsid w:val="00660529"/>
    <w:rsid w:val="00663A97"/>
    <w:rsid w:val="00663D01"/>
    <w:rsid w:val="00663F17"/>
    <w:rsid w:val="00671FD3"/>
    <w:rsid w:val="006724F0"/>
    <w:rsid w:val="00672A05"/>
    <w:rsid w:val="00673E2F"/>
    <w:rsid w:val="00674753"/>
    <w:rsid w:val="00674798"/>
    <w:rsid w:val="006754C4"/>
    <w:rsid w:val="00675E28"/>
    <w:rsid w:val="00676936"/>
    <w:rsid w:val="00676FEA"/>
    <w:rsid w:val="006772DA"/>
    <w:rsid w:val="0068176B"/>
    <w:rsid w:val="00684359"/>
    <w:rsid w:val="00685093"/>
    <w:rsid w:val="00685F33"/>
    <w:rsid w:val="00687564"/>
    <w:rsid w:val="0069067B"/>
    <w:rsid w:val="00690BC4"/>
    <w:rsid w:val="00690D77"/>
    <w:rsid w:val="0069436B"/>
    <w:rsid w:val="00694847"/>
    <w:rsid w:val="0069548B"/>
    <w:rsid w:val="00695886"/>
    <w:rsid w:val="006974CE"/>
    <w:rsid w:val="006A0FC9"/>
    <w:rsid w:val="006A1C94"/>
    <w:rsid w:val="006A2090"/>
    <w:rsid w:val="006A3C20"/>
    <w:rsid w:val="006A3C56"/>
    <w:rsid w:val="006A6175"/>
    <w:rsid w:val="006A63DC"/>
    <w:rsid w:val="006A6BC4"/>
    <w:rsid w:val="006A7236"/>
    <w:rsid w:val="006B016B"/>
    <w:rsid w:val="006B1B86"/>
    <w:rsid w:val="006B3FFF"/>
    <w:rsid w:val="006B7375"/>
    <w:rsid w:val="006B7983"/>
    <w:rsid w:val="006B7E84"/>
    <w:rsid w:val="006C164B"/>
    <w:rsid w:val="006C19BD"/>
    <w:rsid w:val="006C255C"/>
    <w:rsid w:val="006C499A"/>
    <w:rsid w:val="006C5BE1"/>
    <w:rsid w:val="006C645B"/>
    <w:rsid w:val="006C79AE"/>
    <w:rsid w:val="006D0057"/>
    <w:rsid w:val="006D0E46"/>
    <w:rsid w:val="006D0F24"/>
    <w:rsid w:val="006D1B82"/>
    <w:rsid w:val="006D263F"/>
    <w:rsid w:val="006D2852"/>
    <w:rsid w:val="006D2BE7"/>
    <w:rsid w:val="006D36A7"/>
    <w:rsid w:val="006E20E0"/>
    <w:rsid w:val="006E271B"/>
    <w:rsid w:val="006E29A5"/>
    <w:rsid w:val="006E3512"/>
    <w:rsid w:val="006E383D"/>
    <w:rsid w:val="006E5C96"/>
    <w:rsid w:val="006F1809"/>
    <w:rsid w:val="006F2756"/>
    <w:rsid w:val="006F35DC"/>
    <w:rsid w:val="006F395F"/>
    <w:rsid w:val="006F6979"/>
    <w:rsid w:val="006F6DB2"/>
    <w:rsid w:val="006F77EB"/>
    <w:rsid w:val="00702829"/>
    <w:rsid w:val="00702DC1"/>
    <w:rsid w:val="00703935"/>
    <w:rsid w:val="00703FE0"/>
    <w:rsid w:val="0070697A"/>
    <w:rsid w:val="007070E0"/>
    <w:rsid w:val="00713378"/>
    <w:rsid w:val="00713704"/>
    <w:rsid w:val="007150A3"/>
    <w:rsid w:val="00715A3D"/>
    <w:rsid w:val="00715EE6"/>
    <w:rsid w:val="007164FA"/>
    <w:rsid w:val="00716C9F"/>
    <w:rsid w:val="007176E6"/>
    <w:rsid w:val="0072077A"/>
    <w:rsid w:val="007212D9"/>
    <w:rsid w:val="007215D3"/>
    <w:rsid w:val="0072334D"/>
    <w:rsid w:val="00724620"/>
    <w:rsid w:val="0072485A"/>
    <w:rsid w:val="00731AB6"/>
    <w:rsid w:val="007331F3"/>
    <w:rsid w:val="007334A3"/>
    <w:rsid w:val="00733555"/>
    <w:rsid w:val="007338F4"/>
    <w:rsid w:val="00734485"/>
    <w:rsid w:val="00735151"/>
    <w:rsid w:val="00735431"/>
    <w:rsid w:val="0073717A"/>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1FA0"/>
    <w:rsid w:val="007624D8"/>
    <w:rsid w:val="007627CB"/>
    <w:rsid w:val="00764660"/>
    <w:rsid w:val="007656ED"/>
    <w:rsid w:val="0076651D"/>
    <w:rsid w:val="0076687F"/>
    <w:rsid w:val="00766F50"/>
    <w:rsid w:val="007714BD"/>
    <w:rsid w:val="007721CE"/>
    <w:rsid w:val="0077415E"/>
    <w:rsid w:val="007745BE"/>
    <w:rsid w:val="007758D4"/>
    <w:rsid w:val="007759CD"/>
    <w:rsid w:val="007762B2"/>
    <w:rsid w:val="00776532"/>
    <w:rsid w:val="007772A9"/>
    <w:rsid w:val="007804F0"/>
    <w:rsid w:val="0078075A"/>
    <w:rsid w:val="00780846"/>
    <w:rsid w:val="00780EEE"/>
    <w:rsid w:val="0078384A"/>
    <w:rsid w:val="007901FF"/>
    <w:rsid w:val="00790F04"/>
    <w:rsid w:val="00791FA5"/>
    <w:rsid w:val="00792AA9"/>
    <w:rsid w:val="007952E9"/>
    <w:rsid w:val="007961D4"/>
    <w:rsid w:val="00797DA3"/>
    <w:rsid w:val="007A0314"/>
    <w:rsid w:val="007A425E"/>
    <w:rsid w:val="007A4596"/>
    <w:rsid w:val="007A4C17"/>
    <w:rsid w:val="007A57AB"/>
    <w:rsid w:val="007A58DC"/>
    <w:rsid w:val="007A6F8E"/>
    <w:rsid w:val="007A6F9E"/>
    <w:rsid w:val="007A72EE"/>
    <w:rsid w:val="007A79E3"/>
    <w:rsid w:val="007B0A5F"/>
    <w:rsid w:val="007B0D3B"/>
    <w:rsid w:val="007B3225"/>
    <w:rsid w:val="007B3F91"/>
    <w:rsid w:val="007B43FD"/>
    <w:rsid w:val="007B44F3"/>
    <w:rsid w:val="007B4778"/>
    <w:rsid w:val="007B52E7"/>
    <w:rsid w:val="007C27DF"/>
    <w:rsid w:val="007C44A5"/>
    <w:rsid w:val="007C4608"/>
    <w:rsid w:val="007C4B3B"/>
    <w:rsid w:val="007C6D46"/>
    <w:rsid w:val="007D01B9"/>
    <w:rsid w:val="007D11C3"/>
    <w:rsid w:val="007D1F4D"/>
    <w:rsid w:val="007D2C60"/>
    <w:rsid w:val="007D2F37"/>
    <w:rsid w:val="007D36FB"/>
    <w:rsid w:val="007D3787"/>
    <w:rsid w:val="007D5884"/>
    <w:rsid w:val="007D6A50"/>
    <w:rsid w:val="007D719A"/>
    <w:rsid w:val="007D7B2F"/>
    <w:rsid w:val="007D7F01"/>
    <w:rsid w:val="007E12C8"/>
    <w:rsid w:val="007E253D"/>
    <w:rsid w:val="007E28DA"/>
    <w:rsid w:val="007E2DE1"/>
    <w:rsid w:val="007E5FA3"/>
    <w:rsid w:val="007E6D47"/>
    <w:rsid w:val="007F00E1"/>
    <w:rsid w:val="007F034C"/>
    <w:rsid w:val="007F0859"/>
    <w:rsid w:val="007F105F"/>
    <w:rsid w:val="007F190B"/>
    <w:rsid w:val="007F25A3"/>
    <w:rsid w:val="007F3E2A"/>
    <w:rsid w:val="007F5253"/>
    <w:rsid w:val="007F5B4E"/>
    <w:rsid w:val="007F687E"/>
    <w:rsid w:val="007F6992"/>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67A4"/>
    <w:rsid w:val="00817C86"/>
    <w:rsid w:val="008240F5"/>
    <w:rsid w:val="00825318"/>
    <w:rsid w:val="0082705E"/>
    <w:rsid w:val="008312DB"/>
    <w:rsid w:val="00833C8B"/>
    <w:rsid w:val="0083583C"/>
    <w:rsid w:val="00836875"/>
    <w:rsid w:val="008372B3"/>
    <w:rsid w:val="00837B3E"/>
    <w:rsid w:val="008415B8"/>
    <w:rsid w:val="00841964"/>
    <w:rsid w:val="008426D3"/>
    <w:rsid w:val="008509AB"/>
    <w:rsid w:val="008511E7"/>
    <w:rsid w:val="00851261"/>
    <w:rsid w:val="00851875"/>
    <w:rsid w:val="00851DAB"/>
    <w:rsid w:val="00852AFE"/>
    <w:rsid w:val="008530ED"/>
    <w:rsid w:val="008533B3"/>
    <w:rsid w:val="008533FC"/>
    <w:rsid w:val="0085357E"/>
    <w:rsid w:val="00854664"/>
    <w:rsid w:val="00854D79"/>
    <w:rsid w:val="0085570F"/>
    <w:rsid w:val="008561A5"/>
    <w:rsid w:val="0085793A"/>
    <w:rsid w:val="008602DF"/>
    <w:rsid w:val="008604D4"/>
    <w:rsid w:val="00861BE9"/>
    <w:rsid w:val="008650E6"/>
    <w:rsid w:val="00865B42"/>
    <w:rsid w:val="00865BD1"/>
    <w:rsid w:val="0086614D"/>
    <w:rsid w:val="00871499"/>
    <w:rsid w:val="00872DD7"/>
    <w:rsid w:val="008735CF"/>
    <w:rsid w:val="00875CD0"/>
    <w:rsid w:val="008777F8"/>
    <w:rsid w:val="008821A8"/>
    <w:rsid w:val="0088243E"/>
    <w:rsid w:val="008832C1"/>
    <w:rsid w:val="008832CE"/>
    <w:rsid w:val="008845F3"/>
    <w:rsid w:val="0088660A"/>
    <w:rsid w:val="00890459"/>
    <w:rsid w:val="00890CCC"/>
    <w:rsid w:val="00890FB7"/>
    <w:rsid w:val="00892E8F"/>
    <w:rsid w:val="00894468"/>
    <w:rsid w:val="00894619"/>
    <w:rsid w:val="008A0E62"/>
    <w:rsid w:val="008A22C8"/>
    <w:rsid w:val="008A40F5"/>
    <w:rsid w:val="008A4873"/>
    <w:rsid w:val="008A588E"/>
    <w:rsid w:val="008A686F"/>
    <w:rsid w:val="008A69CF"/>
    <w:rsid w:val="008B0F60"/>
    <w:rsid w:val="008B0F9A"/>
    <w:rsid w:val="008B204A"/>
    <w:rsid w:val="008B27EF"/>
    <w:rsid w:val="008B291B"/>
    <w:rsid w:val="008B4F44"/>
    <w:rsid w:val="008B5B3C"/>
    <w:rsid w:val="008B73FF"/>
    <w:rsid w:val="008B78CC"/>
    <w:rsid w:val="008C2370"/>
    <w:rsid w:val="008C384C"/>
    <w:rsid w:val="008C4C55"/>
    <w:rsid w:val="008C53DC"/>
    <w:rsid w:val="008C542B"/>
    <w:rsid w:val="008C571D"/>
    <w:rsid w:val="008D021B"/>
    <w:rsid w:val="008D0F6A"/>
    <w:rsid w:val="008D1CB4"/>
    <w:rsid w:val="008D2209"/>
    <w:rsid w:val="008D23BB"/>
    <w:rsid w:val="008D2F5C"/>
    <w:rsid w:val="008D441F"/>
    <w:rsid w:val="008D4EE2"/>
    <w:rsid w:val="008D522A"/>
    <w:rsid w:val="008D5438"/>
    <w:rsid w:val="008D6C21"/>
    <w:rsid w:val="008D7BED"/>
    <w:rsid w:val="008E2424"/>
    <w:rsid w:val="008F4194"/>
    <w:rsid w:val="008F4439"/>
    <w:rsid w:val="008F4FFD"/>
    <w:rsid w:val="008F524E"/>
    <w:rsid w:val="0090010A"/>
    <w:rsid w:val="009008FD"/>
    <w:rsid w:val="0090161E"/>
    <w:rsid w:val="00903B27"/>
    <w:rsid w:val="0090673C"/>
    <w:rsid w:val="00910540"/>
    <w:rsid w:val="00910955"/>
    <w:rsid w:val="00910B39"/>
    <w:rsid w:val="009122F5"/>
    <w:rsid w:val="009130A8"/>
    <w:rsid w:val="0091362A"/>
    <w:rsid w:val="00915B86"/>
    <w:rsid w:val="00915C4B"/>
    <w:rsid w:val="00920488"/>
    <w:rsid w:val="00920991"/>
    <w:rsid w:val="009216D6"/>
    <w:rsid w:val="00922B5D"/>
    <w:rsid w:val="00923338"/>
    <w:rsid w:val="009235F1"/>
    <w:rsid w:val="009236C8"/>
    <w:rsid w:val="00923906"/>
    <w:rsid w:val="00924457"/>
    <w:rsid w:val="0092475F"/>
    <w:rsid w:val="0092625B"/>
    <w:rsid w:val="00930E89"/>
    <w:rsid w:val="009322FE"/>
    <w:rsid w:val="00934E4E"/>
    <w:rsid w:val="00940199"/>
    <w:rsid w:val="00941288"/>
    <w:rsid w:val="009416F6"/>
    <w:rsid w:val="009422D8"/>
    <w:rsid w:val="009441EA"/>
    <w:rsid w:val="0094445C"/>
    <w:rsid w:val="00945B8D"/>
    <w:rsid w:val="00945DEF"/>
    <w:rsid w:val="009472F5"/>
    <w:rsid w:val="009527F5"/>
    <w:rsid w:val="00952B91"/>
    <w:rsid w:val="00953045"/>
    <w:rsid w:val="009549FE"/>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2C8D"/>
    <w:rsid w:val="009946CF"/>
    <w:rsid w:val="009959AE"/>
    <w:rsid w:val="009A1157"/>
    <w:rsid w:val="009A308B"/>
    <w:rsid w:val="009A33F9"/>
    <w:rsid w:val="009A499A"/>
    <w:rsid w:val="009B0041"/>
    <w:rsid w:val="009B548D"/>
    <w:rsid w:val="009B5C52"/>
    <w:rsid w:val="009B67F8"/>
    <w:rsid w:val="009B68C7"/>
    <w:rsid w:val="009B6B15"/>
    <w:rsid w:val="009C02B1"/>
    <w:rsid w:val="009C1453"/>
    <w:rsid w:val="009C1B7F"/>
    <w:rsid w:val="009C4252"/>
    <w:rsid w:val="009C51B1"/>
    <w:rsid w:val="009C53B1"/>
    <w:rsid w:val="009C624F"/>
    <w:rsid w:val="009C6272"/>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5D0D"/>
    <w:rsid w:val="009F601E"/>
    <w:rsid w:val="009F6348"/>
    <w:rsid w:val="00A012CA"/>
    <w:rsid w:val="00A02AB5"/>
    <w:rsid w:val="00A06BD1"/>
    <w:rsid w:val="00A07DF1"/>
    <w:rsid w:val="00A10B04"/>
    <w:rsid w:val="00A11E76"/>
    <w:rsid w:val="00A12641"/>
    <w:rsid w:val="00A163EF"/>
    <w:rsid w:val="00A21241"/>
    <w:rsid w:val="00A214B3"/>
    <w:rsid w:val="00A23C68"/>
    <w:rsid w:val="00A25F4A"/>
    <w:rsid w:val="00A273FB"/>
    <w:rsid w:val="00A279FC"/>
    <w:rsid w:val="00A27EB3"/>
    <w:rsid w:val="00A30677"/>
    <w:rsid w:val="00A313B7"/>
    <w:rsid w:val="00A321B1"/>
    <w:rsid w:val="00A321C4"/>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36F"/>
    <w:rsid w:val="00A6645A"/>
    <w:rsid w:val="00A669D6"/>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1100"/>
    <w:rsid w:val="00A92DB8"/>
    <w:rsid w:val="00A93B53"/>
    <w:rsid w:val="00A93BF2"/>
    <w:rsid w:val="00A95824"/>
    <w:rsid w:val="00A95D3F"/>
    <w:rsid w:val="00A96051"/>
    <w:rsid w:val="00A96DFB"/>
    <w:rsid w:val="00A97F17"/>
    <w:rsid w:val="00AA0AA0"/>
    <w:rsid w:val="00AA2139"/>
    <w:rsid w:val="00AA483F"/>
    <w:rsid w:val="00AA4C44"/>
    <w:rsid w:val="00AB00AD"/>
    <w:rsid w:val="00AB07F7"/>
    <w:rsid w:val="00AB2A7C"/>
    <w:rsid w:val="00AB33F2"/>
    <w:rsid w:val="00AB4D53"/>
    <w:rsid w:val="00AB5D0A"/>
    <w:rsid w:val="00AB7DEF"/>
    <w:rsid w:val="00AC041E"/>
    <w:rsid w:val="00AC3A81"/>
    <w:rsid w:val="00AC4AA6"/>
    <w:rsid w:val="00AC5DFD"/>
    <w:rsid w:val="00AC6EC3"/>
    <w:rsid w:val="00AD0D99"/>
    <w:rsid w:val="00AD3142"/>
    <w:rsid w:val="00AD512F"/>
    <w:rsid w:val="00AD69B0"/>
    <w:rsid w:val="00AD71C4"/>
    <w:rsid w:val="00AD78C3"/>
    <w:rsid w:val="00AE0587"/>
    <w:rsid w:val="00AE08D8"/>
    <w:rsid w:val="00AE0F81"/>
    <w:rsid w:val="00AE1777"/>
    <w:rsid w:val="00AE210B"/>
    <w:rsid w:val="00AE4256"/>
    <w:rsid w:val="00AF0E39"/>
    <w:rsid w:val="00AF143A"/>
    <w:rsid w:val="00AF5473"/>
    <w:rsid w:val="00AF6CDC"/>
    <w:rsid w:val="00AF6FE2"/>
    <w:rsid w:val="00B00EEB"/>
    <w:rsid w:val="00B0149E"/>
    <w:rsid w:val="00B02704"/>
    <w:rsid w:val="00B0317C"/>
    <w:rsid w:val="00B032D1"/>
    <w:rsid w:val="00B034A2"/>
    <w:rsid w:val="00B052CE"/>
    <w:rsid w:val="00B05CC3"/>
    <w:rsid w:val="00B0689C"/>
    <w:rsid w:val="00B12CBA"/>
    <w:rsid w:val="00B14C1B"/>
    <w:rsid w:val="00B17677"/>
    <w:rsid w:val="00B21347"/>
    <w:rsid w:val="00B21816"/>
    <w:rsid w:val="00B21E9E"/>
    <w:rsid w:val="00B250A6"/>
    <w:rsid w:val="00B250C2"/>
    <w:rsid w:val="00B27949"/>
    <w:rsid w:val="00B3109B"/>
    <w:rsid w:val="00B310FB"/>
    <w:rsid w:val="00B31A7B"/>
    <w:rsid w:val="00B32C3C"/>
    <w:rsid w:val="00B33B3A"/>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6573"/>
    <w:rsid w:val="00B67089"/>
    <w:rsid w:val="00B6770F"/>
    <w:rsid w:val="00B70C24"/>
    <w:rsid w:val="00B72E03"/>
    <w:rsid w:val="00B73071"/>
    <w:rsid w:val="00B74BEA"/>
    <w:rsid w:val="00B75EAD"/>
    <w:rsid w:val="00B76FC9"/>
    <w:rsid w:val="00B77B45"/>
    <w:rsid w:val="00B77DE7"/>
    <w:rsid w:val="00B80F7D"/>
    <w:rsid w:val="00B817BC"/>
    <w:rsid w:val="00B822B3"/>
    <w:rsid w:val="00B82A87"/>
    <w:rsid w:val="00B869E7"/>
    <w:rsid w:val="00B869F0"/>
    <w:rsid w:val="00B87090"/>
    <w:rsid w:val="00B90796"/>
    <w:rsid w:val="00B91B25"/>
    <w:rsid w:val="00B92AA1"/>
    <w:rsid w:val="00B92AB4"/>
    <w:rsid w:val="00B92DB6"/>
    <w:rsid w:val="00B94346"/>
    <w:rsid w:val="00BA23EB"/>
    <w:rsid w:val="00BA3CCE"/>
    <w:rsid w:val="00BA480D"/>
    <w:rsid w:val="00BA615B"/>
    <w:rsid w:val="00BA63A0"/>
    <w:rsid w:val="00BA7B78"/>
    <w:rsid w:val="00BB1583"/>
    <w:rsid w:val="00BB2034"/>
    <w:rsid w:val="00BB3545"/>
    <w:rsid w:val="00BB3E98"/>
    <w:rsid w:val="00BB7404"/>
    <w:rsid w:val="00BC0376"/>
    <w:rsid w:val="00BC0A65"/>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1DB0"/>
    <w:rsid w:val="00C031B7"/>
    <w:rsid w:val="00C04A24"/>
    <w:rsid w:val="00C04C9E"/>
    <w:rsid w:val="00C10C86"/>
    <w:rsid w:val="00C10F20"/>
    <w:rsid w:val="00C11D25"/>
    <w:rsid w:val="00C132A2"/>
    <w:rsid w:val="00C13D4B"/>
    <w:rsid w:val="00C14D79"/>
    <w:rsid w:val="00C14F81"/>
    <w:rsid w:val="00C15B2B"/>
    <w:rsid w:val="00C1631F"/>
    <w:rsid w:val="00C17986"/>
    <w:rsid w:val="00C21163"/>
    <w:rsid w:val="00C213F5"/>
    <w:rsid w:val="00C2262A"/>
    <w:rsid w:val="00C2421D"/>
    <w:rsid w:val="00C257F2"/>
    <w:rsid w:val="00C268C9"/>
    <w:rsid w:val="00C31557"/>
    <w:rsid w:val="00C317FA"/>
    <w:rsid w:val="00C3255E"/>
    <w:rsid w:val="00C33154"/>
    <w:rsid w:val="00C35B60"/>
    <w:rsid w:val="00C36C7A"/>
    <w:rsid w:val="00C37619"/>
    <w:rsid w:val="00C40427"/>
    <w:rsid w:val="00C422EF"/>
    <w:rsid w:val="00C42EA9"/>
    <w:rsid w:val="00C444DD"/>
    <w:rsid w:val="00C447F8"/>
    <w:rsid w:val="00C45431"/>
    <w:rsid w:val="00C45B80"/>
    <w:rsid w:val="00C50049"/>
    <w:rsid w:val="00C5058E"/>
    <w:rsid w:val="00C535C6"/>
    <w:rsid w:val="00C53E69"/>
    <w:rsid w:val="00C53FB2"/>
    <w:rsid w:val="00C55045"/>
    <w:rsid w:val="00C553A7"/>
    <w:rsid w:val="00C5543B"/>
    <w:rsid w:val="00C56899"/>
    <w:rsid w:val="00C5749E"/>
    <w:rsid w:val="00C57DB1"/>
    <w:rsid w:val="00C607E5"/>
    <w:rsid w:val="00C65AEB"/>
    <w:rsid w:val="00C664E4"/>
    <w:rsid w:val="00C66FF8"/>
    <w:rsid w:val="00C674B0"/>
    <w:rsid w:val="00C67750"/>
    <w:rsid w:val="00C7081D"/>
    <w:rsid w:val="00C72EA7"/>
    <w:rsid w:val="00C73512"/>
    <w:rsid w:val="00C743D4"/>
    <w:rsid w:val="00C748A8"/>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2F7B"/>
    <w:rsid w:val="00CA3E4C"/>
    <w:rsid w:val="00CA46FB"/>
    <w:rsid w:val="00CB0742"/>
    <w:rsid w:val="00CB29CF"/>
    <w:rsid w:val="00CB329C"/>
    <w:rsid w:val="00CC015E"/>
    <w:rsid w:val="00CC0413"/>
    <w:rsid w:val="00CC0F80"/>
    <w:rsid w:val="00CC1972"/>
    <w:rsid w:val="00CC2BAF"/>
    <w:rsid w:val="00CC3346"/>
    <w:rsid w:val="00CC5457"/>
    <w:rsid w:val="00CC577D"/>
    <w:rsid w:val="00CC5B8C"/>
    <w:rsid w:val="00CC5D97"/>
    <w:rsid w:val="00CC7CA2"/>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E7F29"/>
    <w:rsid w:val="00CF384D"/>
    <w:rsid w:val="00CF3F1C"/>
    <w:rsid w:val="00CF469A"/>
    <w:rsid w:val="00CF5184"/>
    <w:rsid w:val="00D00466"/>
    <w:rsid w:val="00D01E5E"/>
    <w:rsid w:val="00D03FD6"/>
    <w:rsid w:val="00D07C49"/>
    <w:rsid w:val="00D07F79"/>
    <w:rsid w:val="00D10CD1"/>
    <w:rsid w:val="00D11AF1"/>
    <w:rsid w:val="00D136FF"/>
    <w:rsid w:val="00D14871"/>
    <w:rsid w:val="00D14E8E"/>
    <w:rsid w:val="00D16880"/>
    <w:rsid w:val="00D22289"/>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107"/>
    <w:rsid w:val="00D52A4B"/>
    <w:rsid w:val="00D53EED"/>
    <w:rsid w:val="00D55537"/>
    <w:rsid w:val="00D564D2"/>
    <w:rsid w:val="00D57E66"/>
    <w:rsid w:val="00D604C4"/>
    <w:rsid w:val="00D6184C"/>
    <w:rsid w:val="00D63E57"/>
    <w:rsid w:val="00D6438C"/>
    <w:rsid w:val="00D643D9"/>
    <w:rsid w:val="00D717D9"/>
    <w:rsid w:val="00D72F2B"/>
    <w:rsid w:val="00D73868"/>
    <w:rsid w:val="00D73F94"/>
    <w:rsid w:val="00D74097"/>
    <w:rsid w:val="00D753AF"/>
    <w:rsid w:val="00D76869"/>
    <w:rsid w:val="00D76D64"/>
    <w:rsid w:val="00D77BE5"/>
    <w:rsid w:val="00D80BDC"/>
    <w:rsid w:val="00D80EF5"/>
    <w:rsid w:val="00D83131"/>
    <w:rsid w:val="00D83D2E"/>
    <w:rsid w:val="00D842E7"/>
    <w:rsid w:val="00D84A03"/>
    <w:rsid w:val="00D91841"/>
    <w:rsid w:val="00D92E29"/>
    <w:rsid w:val="00D94882"/>
    <w:rsid w:val="00D95C85"/>
    <w:rsid w:val="00DA2B27"/>
    <w:rsid w:val="00DA460D"/>
    <w:rsid w:val="00DA4EE0"/>
    <w:rsid w:val="00DB0FC3"/>
    <w:rsid w:val="00DB504F"/>
    <w:rsid w:val="00DB53A2"/>
    <w:rsid w:val="00DB5E06"/>
    <w:rsid w:val="00DC014C"/>
    <w:rsid w:val="00DC01A2"/>
    <w:rsid w:val="00DC023D"/>
    <w:rsid w:val="00DC0DE8"/>
    <w:rsid w:val="00DC1D8F"/>
    <w:rsid w:val="00DC2216"/>
    <w:rsid w:val="00DC2658"/>
    <w:rsid w:val="00DC5913"/>
    <w:rsid w:val="00DC605F"/>
    <w:rsid w:val="00DC7283"/>
    <w:rsid w:val="00DD067C"/>
    <w:rsid w:val="00DD08C3"/>
    <w:rsid w:val="00DD1E43"/>
    <w:rsid w:val="00DD4B7C"/>
    <w:rsid w:val="00DD4C2B"/>
    <w:rsid w:val="00DD65D7"/>
    <w:rsid w:val="00DD68E6"/>
    <w:rsid w:val="00DD6FAB"/>
    <w:rsid w:val="00DD794B"/>
    <w:rsid w:val="00DE009B"/>
    <w:rsid w:val="00DE07C9"/>
    <w:rsid w:val="00DE26E1"/>
    <w:rsid w:val="00DE2B1D"/>
    <w:rsid w:val="00DE3D83"/>
    <w:rsid w:val="00DE4CB2"/>
    <w:rsid w:val="00DE586E"/>
    <w:rsid w:val="00DE6ECE"/>
    <w:rsid w:val="00DE788E"/>
    <w:rsid w:val="00DF05E9"/>
    <w:rsid w:val="00DF08C9"/>
    <w:rsid w:val="00DF1C1D"/>
    <w:rsid w:val="00DF2510"/>
    <w:rsid w:val="00DF4CF8"/>
    <w:rsid w:val="00DF4F61"/>
    <w:rsid w:val="00DF53F1"/>
    <w:rsid w:val="00DF5F7C"/>
    <w:rsid w:val="00DF6D84"/>
    <w:rsid w:val="00DF7D00"/>
    <w:rsid w:val="00E00367"/>
    <w:rsid w:val="00E01081"/>
    <w:rsid w:val="00E034BB"/>
    <w:rsid w:val="00E037ED"/>
    <w:rsid w:val="00E05338"/>
    <w:rsid w:val="00E065BF"/>
    <w:rsid w:val="00E10A06"/>
    <w:rsid w:val="00E10E34"/>
    <w:rsid w:val="00E12678"/>
    <w:rsid w:val="00E12CB6"/>
    <w:rsid w:val="00E12DC7"/>
    <w:rsid w:val="00E13C5A"/>
    <w:rsid w:val="00E23FB8"/>
    <w:rsid w:val="00E26EF9"/>
    <w:rsid w:val="00E31973"/>
    <w:rsid w:val="00E31DF6"/>
    <w:rsid w:val="00E33165"/>
    <w:rsid w:val="00E33EAF"/>
    <w:rsid w:val="00E350A8"/>
    <w:rsid w:val="00E37EC9"/>
    <w:rsid w:val="00E41018"/>
    <w:rsid w:val="00E410D4"/>
    <w:rsid w:val="00E418FD"/>
    <w:rsid w:val="00E44A3F"/>
    <w:rsid w:val="00E46007"/>
    <w:rsid w:val="00E4639D"/>
    <w:rsid w:val="00E47667"/>
    <w:rsid w:val="00E531A1"/>
    <w:rsid w:val="00E53380"/>
    <w:rsid w:val="00E5374E"/>
    <w:rsid w:val="00E53C75"/>
    <w:rsid w:val="00E53DBA"/>
    <w:rsid w:val="00E54357"/>
    <w:rsid w:val="00E54AC3"/>
    <w:rsid w:val="00E54DDA"/>
    <w:rsid w:val="00E54ECA"/>
    <w:rsid w:val="00E5519C"/>
    <w:rsid w:val="00E5604A"/>
    <w:rsid w:val="00E56B3F"/>
    <w:rsid w:val="00E56ECB"/>
    <w:rsid w:val="00E61855"/>
    <w:rsid w:val="00E63526"/>
    <w:rsid w:val="00E63734"/>
    <w:rsid w:val="00E64583"/>
    <w:rsid w:val="00E64B75"/>
    <w:rsid w:val="00E64CD5"/>
    <w:rsid w:val="00E6567A"/>
    <w:rsid w:val="00E656EA"/>
    <w:rsid w:val="00E67622"/>
    <w:rsid w:val="00E67F98"/>
    <w:rsid w:val="00E71CF4"/>
    <w:rsid w:val="00E72A2B"/>
    <w:rsid w:val="00E75718"/>
    <w:rsid w:val="00E76F81"/>
    <w:rsid w:val="00E8104E"/>
    <w:rsid w:val="00E814E0"/>
    <w:rsid w:val="00E81FE5"/>
    <w:rsid w:val="00E82639"/>
    <w:rsid w:val="00E83869"/>
    <w:rsid w:val="00E84432"/>
    <w:rsid w:val="00E84BAC"/>
    <w:rsid w:val="00E86B4E"/>
    <w:rsid w:val="00E878C5"/>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35CB"/>
    <w:rsid w:val="00EC41F2"/>
    <w:rsid w:val="00EC4A9A"/>
    <w:rsid w:val="00EC4E96"/>
    <w:rsid w:val="00EC609B"/>
    <w:rsid w:val="00EC71BD"/>
    <w:rsid w:val="00ED102C"/>
    <w:rsid w:val="00ED161D"/>
    <w:rsid w:val="00ED1712"/>
    <w:rsid w:val="00ED263B"/>
    <w:rsid w:val="00ED290E"/>
    <w:rsid w:val="00ED5F9F"/>
    <w:rsid w:val="00ED6965"/>
    <w:rsid w:val="00ED6B5C"/>
    <w:rsid w:val="00EE36A6"/>
    <w:rsid w:val="00EE6AF7"/>
    <w:rsid w:val="00EE73D3"/>
    <w:rsid w:val="00EE787E"/>
    <w:rsid w:val="00EE7D7C"/>
    <w:rsid w:val="00EF2A5D"/>
    <w:rsid w:val="00EF3CBA"/>
    <w:rsid w:val="00EF4CA2"/>
    <w:rsid w:val="00EF78B5"/>
    <w:rsid w:val="00F00B40"/>
    <w:rsid w:val="00F013F3"/>
    <w:rsid w:val="00F019B5"/>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26F6E"/>
    <w:rsid w:val="00F35212"/>
    <w:rsid w:val="00F367CD"/>
    <w:rsid w:val="00F372C1"/>
    <w:rsid w:val="00F4016B"/>
    <w:rsid w:val="00F42B7F"/>
    <w:rsid w:val="00F44982"/>
    <w:rsid w:val="00F45206"/>
    <w:rsid w:val="00F4776A"/>
    <w:rsid w:val="00F57F81"/>
    <w:rsid w:val="00F6043C"/>
    <w:rsid w:val="00F60730"/>
    <w:rsid w:val="00F60994"/>
    <w:rsid w:val="00F60B37"/>
    <w:rsid w:val="00F61B66"/>
    <w:rsid w:val="00F66A01"/>
    <w:rsid w:val="00F66EF4"/>
    <w:rsid w:val="00F71A96"/>
    <w:rsid w:val="00F71EF1"/>
    <w:rsid w:val="00F725FE"/>
    <w:rsid w:val="00F73D00"/>
    <w:rsid w:val="00F74EA5"/>
    <w:rsid w:val="00F815DE"/>
    <w:rsid w:val="00F81CDD"/>
    <w:rsid w:val="00F81E10"/>
    <w:rsid w:val="00F83DAF"/>
    <w:rsid w:val="00F8534A"/>
    <w:rsid w:val="00F86D2E"/>
    <w:rsid w:val="00F87CE9"/>
    <w:rsid w:val="00F93595"/>
    <w:rsid w:val="00F94213"/>
    <w:rsid w:val="00F95222"/>
    <w:rsid w:val="00F95735"/>
    <w:rsid w:val="00F9582C"/>
    <w:rsid w:val="00F97192"/>
    <w:rsid w:val="00FA07DF"/>
    <w:rsid w:val="00FA13A5"/>
    <w:rsid w:val="00FA3D54"/>
    <w:rsid w:val="00FA3DD6"/>
    <w:rsid w:val="00FA3E16"/>
    <w:rsid w:val="00FA4BA0"/>
    <w:rsid w:val="00FA77FF"/>
    <w:rsid w:val="00FB0AC3"/>
    <w:rsid w:val="00FB151F"/>
    <w:rsid w:val="00FB1C1A"/>
    <w:rsid w:val="00FB1F1B"/>
    <w:rsid w:val="00FB4F90"/>
    <w:rsid w:val="00FB4FC9"/>
    <w:rsid w:val="00FB59D4"/>
    <w:rsid w:val="00FB76D6"/>
    <w:rsid w:val="00FB775F"/>
    <w:rsid w:val="00FC0993"/>
    <w:rsid w:val="00FC3963"/>
    <w:rsid w:val="00FC4B69"/>
    <w:rsid w:val="00FC5A60"/>
    <w:rsid w:val="00FC6ECE"/>
    <w:rsid w:val="00FC7FAA"/>
    <w:rsid w:val="00FD1D27"/>
    <w:rsid w:val="00FD2D2E"/>
    <w:rsid w:val="00FD3E49"/>
    <w:rsid w:val="00FD4EDB"/>
    <w:rsid w:val="00FD799A"/>
    <w:rsid w:val="00FE0647"/>
    <w:rsid w:val="00FE0AB1"/>
    <w:rsid w:val="00FE1495"/>
    <w:rsid w:val="00FE3B52"/>
    <w:rsid w:val="00FE5CD2"/>
    <w:rsid w:val="00FE6F01"/>
    <w:rsid w:val="00FE77FD"/>
    <w:rsid w:val="00FF19D2"/>
    <w:rsid w:val="00FF2204"/>
    <w:rsid w:val="00FF3B96"/>
    <w:rsid w:val="00FF4F7A"/>
    <w:rsid w:val="00FF526D"/>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C1221E54-77E2-42D6-B59A-81470F86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506333799">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738287506">
      <w:bodyDiv w:val="1"/>
      <w:marLeft w:val="0"/>
      <w:marRight w:val="0"/>
      <w:marTop w:val="0"/>
      <w:marBottom w:val="0"/>
      <w:divBdr>
        <w:top w:val="none" w:sz="0" w:space="0" w:color="auto"/>
        <w:left w:val="none" w:sz="0" w:space="0" w:color="auto"/>
        <w:bottom w:val="none" w:sz="0" w:space="0" w:color="auto"/>
        <w:right w:val="none" w:sz="0" w:space="0" w:color="auto"/>
      </w:divBdr>
    </w:div>
    <w:div w:id="1787309672">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EE6CE1FFA56D647BF4042D27F064278" ma:contentTypeVersion="12" ma:contentTypeDescription="Crie um novo documento." ma:contentTypeScope="" ma:versionID="e5ea0a366ede39ece536e82ef3859cbb">
  <xsd:schema xmlns:xsd="http://www.w3.org/2001/XMLSchema" xmlns:xs="http://www.w3.org/2001/XMLSchema" xmlns:p="http://schemas.microsoft.com/office/2006/metadata/properties" xmlns:ns2="7cd30060-26ea-4ece-8567-e25b2da0a94b" xmlns:ns3="da317e92-0a9f-4ddb-a770-d33ee2353bdb" targetNamespace="http://schemas.microsoft.com/office/2006/metadata/properties" ma:root="true" ma:fieldsID="298cfe4d2e098f7c620264b301d3e8a9" ns2:_="" ns3:_="">
    <xsd:import namespace="7cd30060-26ea-4ece-8567-e25b2da0a94b"/>
    <xsd:import namespace="da317e92-0a9f-4ddb-a770-d33ee2353b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30060-26ea-4ece-8567-e25b2da0a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17e92-0a9f-4ddb-a770-d33ee2353bdb"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p r o p e r t i e s   x m l n s = " h t t p : / / w w w . i m a n a g e . c o m / w o r k / x m l s c h e m a " >  
     < d o c u m e n t i d > R J ! 2 1 2 2 9 9 9 . 8 < / d o c u m e n t i d >  
     < s e n d e r i d > P E D R O < / s e n d e r i d >  
     < s e n d e r e m a i l > P V A S C O N C E L L O S @ P I N H E I R O G U I M A R A E S . C O M . B R < / s e n d e r e m a i l >  
     < l a s t m o d i f i e d > 2 0 2 2 - 0 5 - 0 5 T 1 1 : 2 1 : 0 0 . 0 0 0 0 0 0 0 - 0 3 : 0 0 < / l a s t m o d i f i e d >  
     < d a t a b a s e > R J < / d a t a b a s e >  
 < / p r o p e r t i e s > 
</file>

<file path=customXml/item5.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6.xml>��< ? x m l   v e r s i o n = " 1 . 0 "   e n c o d i n g = " u t f - 1 6 " ? > < p r o p e r t i e s   x m l n s = " h t t p : / / w w w . i m a n a g e . c o m / w o r k / x m l s c h e m a " >  
     < d o c u m e n t i d > R J ! 2 1 2 2 9 9 9 . 8 < / d o c u m e n t i d >  
     < s e n d e r i d > P E D R O < / s e n d e r i d >  
     < s e n d e r e m a i l > P V A S C O N C E L L O S @ P I N H E I R O G U I M A R A E S . C O M . B R < / s e n d e r e m a i l >  
     < l a s t m o d i f i e d > 2 0 2 2 - 0 5 - 0 5 T 1 1 : 2 1 : 0 0 . 0 0 0 0 0 0 0 - 0 3 : 0 0 < / l a s t m o d i f i e d >  
     < d a t a b a s e > R J < / d a t a b a s e >  
 < / p r o p e r t i e s > 
</file>

<file path=customXml/item7.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Props1.xml><?xml version="1.0" encoding="utf-8"?>
<ds:datastoreItem xmlns:ds="http://schemas.openxmlformats.org/officeDocument/2006/customXml" ds:itemID="{617583F0-DB63-4089-B9CF-14F866658C9B}">
  <ds:schemaRefs>
    <ds:schemaRef ds:uri="http://schemas.microsoft.com/sharepoint/v3/contenttype/forms"/>
  </ds:schemaRefs>
</ds:datastoreItem>
</file>

<file path=customXml/itemProps2.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3.xml><?xml version="1.0" encoding="utf-8"?>
<ds:datastoreItem xmlns:ds="http://schemas.openxmlformats.org/officeDocument/2006/customXml" ds:itemID="{CF56EC6D-794D-439A-B6BA-71246E458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30060-26ea-4ece-8567-e25b2da0a94b"/>
    <ds:schemaRef ds:uri="da317e92-0a9f-4ddb-a770-d33ee2353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CCFB76-9EBD-49CB-9B8C-9B6CC47EED59}">
  <ds:schemaRefs>
    <ds:schemaRef ds:uri="http://www.imanage.com/work/xmlschema"/>
  </ds:schemaRefs>
</ds:datastoreItem>
</file>

<file path=customXml/itemProps5.xml><?xml version="1.0" encoding="utf-8"?>
<ds:datastoreItem xmlns:ds="http://schemas.openxmlformats.org/officeDocument/2006/customXml" ds:itemID="{16C00E2E-D352-4E50-8369-0E2F426132D0}">
  <ds:schemaRefs>
    <ds:schemaRef ds:uri="http://www.imanage.com/work/xmlschema"/>
  </ds:schemaRefs>
</ds:datastoreItem>
</file>

<file path=customXml/itemProps6.xml><?xml version="1.0" encoding="utf-8"?>
<ds:datastoreItem xmlns:ds="http://schemas.openxmlformats.org/officeDocument/2006/customXml" ds:itemID="{D9B60357-5E55-4A53-8649-BA5C820AA173}">
  <ds:schemaRefs>
    <ds:schemaRef ds:uri="http://www.imanage.com/work/xmlschema"/>
  </ds:schemaRefs>
</ds:datastoreItem>
</file>

<file path=customXml/itemProps7.xml><?xml version="1.0" encoding="utf-8"?>
<ds:datastoreItem xmlns:ds="http://schemas.openxmlformats.org/officeDocument/2006/customXml" ds:itemID="{2B5995C1-F682-4658-8208-6968E1F404A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64</Pages>
  <Words>26456</Words>
  <Characters>142867</Characters>
  <Application>Microsoft Office Word</Application>
  <DocSecurity>0</DocSecurity>
  <Lines>1190</Lines>
  <Paragraphs>337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Luiz Girão</cp:lastModifiedBy>
  <cp:revision>8</cp:revision>
  <cp:lastPrinted>2022-04-26T15:25:00Z</cp:lastPrinted>
  <dcterms:created xsi:type="dcterms:W3CDTF">2022-05-12T18:43:00Z</dcterms:created>
  <dcterms:modified xsi:type="dcterms:W3CDTF">2022-05-12T18:53:00Z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MSIP_Label_3c41c091-3cbc-4dba-8b59-ce62f19500db_Enabled">
    <vt:lpwstr>true</vt:lpwstr>
  </property>
  <property fmtid="{D5CDD505-2E9C-101B-9397-08002B2CF9AE}" pid="20" name="MSIP_Label_3c41c091-3cbc-4dba-8b59-ce62f19500db_SetDate">
    <vt:lpwstr>2022-04-11T21:04:43Z</vt:lpwstr>
  </property>
  <property fmtid="{D5CDD505-2E9C-101B-9397-08002B2CF9AE}" pid="21" name="MSIP_Label_3c41c091-3cbc-4dba-8b59-ce62f19500db_Method">
    <vt:lpwstr>Privileged</vt:lpwstr>
  </property>
  <property fmtid="{D5CDD505-2E9C-101B-9397-08002B2CF9AE}" pid="22" name="MSIP_Label_3c41c091-3cbc-4dba-8b59-ce62f19500db_Name">
    <vt:lpwstr>Confidential_0_1</vt:lpwstr>
  </property>
  <property fmtid="{D5CDD505-2E9C-101B-9397-08002B2CF9AE}" pid="23" name="MSIP_Label_3c41c091-3cbc-4dba-8b59-ce62f19500db_SiteId">
    <vt:lpwstr>35595a02-4d6d-44ac-99e1-f9ab4cd872db</vt:lpwstr>
  </property>
  <property fmtid="{D5CDD505-2E9C-101B-9397-08002B2CF9AE}" pid="24" name="MSIP_Label_3c41c091-3cbc-4dba-8b59-ce62f19500db_ActionId">
    <vt:lpwstr>e43e001e-d7ef-46ff-b869-d3fa3cda4e7a</vt:lpwstr>
  </property>
  <property fmtid="{D5CDD505-2E9C-101B-9397-08002B2CF9AE}" pid="25" name="MSIP_Label_3c41c091-3cbc-4dba-8b59-ce62f19500db_ContentBits">
    <vt:lpwstr>1</vt:lpwstr>
  </property>
  <property fmtid="{D5CDD505-2E9C-101B-9397-08002B2CF9AE}" pid="26" name="MSIP_Label_b710bd7e-5127-4e54-969c-4515b2527c83_Enabled">
    <vt:lpwstr>true</vt:lpwstr>
  </property>
  <property fmtid="{D5CDD505-2E9C-101B-9397-08002B2CF9AE}" pid="27" name="MSIP_Label_b710bd7e-5127-4e54-969c-4515b2527c83_SetDate">
    <vt:lpwstr>2022-05-02T12:06:34Z</vt:lpwstr>
  </property>
  <property fmtid="{D5CDD505-2E9C-101B-9397-08002B2CF9AE}" pid="28" name="MSIP_Label_b710bd7e-5127-4e54-969c-4515b2527c83_Method">
    <vt:lpwstr>Standard</vt:lpwstr>
  </property>
  <property fmtid="{D5CDD505-2E9C-101B-9397-08002B2CF9AE}" pid="29" name="MSIP_Label_b710bd7e-5127-4e54-969c-4515b2527c83_Name">
    <vt:lpwstr>b710bd7e-5127-4e54-969c-4515b2527c83</vt:lpwstr>
  </property>
  <property fmtid="{D5CDD505-2E9C-101B-9397-08002B2CF9AE}" pid="30" name="MSIP_Label_b710bd7e-5127-4e54-969c-4515b2527c83_SiteId">
    <vt:lpwstr>16e7cf3f-6af4-4e76-941e-aecafb9704e9</vt:lpwstr>
  </property>
  <property fmtid="{D5CDD505-2E9C-101B-9397-08002B2CF9AE}" pid="31" name="MSIP_Label_b710bd7e-5127-4e54-969c-4515b2527c83_ActionId">
    <vt:lpwstr>e0c29a16-21dd-4776-8490-1992c37ef40f</vt:lpwstr>
  </property>
  <property fmtid="{D5CDD505-2E9C-101B-9397-08002B2CF9AE}" pid="32" name="MSIP_Label_b710bd7e-5127-4e54-969c-4515b2527c83_ContentBits">
    <vt:lpwstr>0</vt:lpwstr>
  </property>
  <property fmtid="{D5CDD505-2E9C-101B-9397-08002B2CF9AE}" pid="33" name="ContentTypeId">
    <vt:lpwstr>0x010100EEE6CE1FFA56D647BF4042D27F064278</vt:lpwstr>
  </property>
  <property fmtid="{D5CDD505-2E9C-101B-9397-08002B2CF9AE}" pid="34" name="MSIP_Label_797ad33d-ed35-43c0-b526-22bc83c17deb_Method">
    <vt:lpwstr>Standard</vt:lpwstr>
  </property>
  <property fmtid="{D5CDD505-2E9C-101B-9397-08002B2CF9AE}" pid="35" name="MSIP_Label_797ad33d-ed35-43c0-b526-22bc83c17deb_ContentBits">
    <vt:lpwstr>1</vt:lpwstr>
  </property>
  <property fmtid="{D5CDD505-2E9C-101B-9397-08002B2CF9AE}" pid="36" name="iManageFooter">
    <vt:lpwstr>2122999v7</vt:lpwstr>
  </property>
</Properties>
</file>
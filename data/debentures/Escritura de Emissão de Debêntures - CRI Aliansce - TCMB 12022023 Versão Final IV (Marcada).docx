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BB50" w14:textId="067E62DF" w:rsidR="00B111A4" w:rsidRPr="00DD1CC9" w:rsidRDefault="00B111A4" w:rsidP="00D16B54">
      <w:pPr>
        <w:pStyle w:val="Header"/>
        <w:tabs>
          <w:tab w:val="clear" w:pos="4419"/>
          <w:tab w:val="clear" w:pos="8838"/>
          <w:tab w:val="left" w:pos="5245"/>
        </w:tabs>
        <w:spacing w:after="240" w:line="320" w:lineRule="exact"/>
        <w:jc w:val="both"/>
        <w:rPr>
          <w:b/>
          <w:smallCaps/>
          <w:sz w:val="22"/>
          <w:szCs w:val="22"/>
        </w:rPr>
      </w:pPr>
      <w:r w:rsidRPr="00D16B54">
        <w:rPr>
          <w:b/>
          <w:bCs/>
          <w:smallCaps/>
          <w:sz w:val="22"/>
          <w:szCs w:val="22"/>
        </w:rPr>
        <w:t xml:space="preserve">INSTRUMENTO PARTICULAR DE ESCRITURA DA </w:t>
      </w:r>
      <w:r w:rsidR="0032795C">
        <w:rPr>
          <w:b/>
          <w:bCs/>
          <w:smallCaps/>
          <w:sz w:val="22"/>
          <w:szCs w:val="22"/>
        </w:rPr>
        <w:t>7</w:t>
      </w:r>
      <w:r w:rsidR="005A0A1D" w:rsidRPr="00D16B54">
        <w:rPr>
          <w:b/>
          <w:bCs/>
          <w:sz w:val="22"/>
          <w:szCs w:val="22"/>
          <w:vertAlign w:val="superscript"/>
        </w:rPr>
        <w:t>ª</w:t>
      </w:r>
      <w:r w:rsidR="005A0A1D" w:rsidRPr="00D16B54">
        <w:rPr>
          <w:b/>
          <w:bCs/>
          <w:smallCaps/>
          <w:sz w:val="22"/>
          <w:szCs w:val="22"/>
        </w:rPr>
        <w:t xml:space="preserve"> </w:t>
      </w:r>
      <w:r w:rsidRPr="00D16B54">
        <w:rPr>
          <w:b/>
          <w:bCs/>
          <w:smallCaps/>
          <w:sz w:val="22"/>
          <w:szCs w:val="22"/>
        </w:rPr>
        <w:t>(</w:t>
      </w:r>
      <w:r w:rsidR="0032795C">
        <w:rPr>
          <w:b/>
          <w:bCs/>
          <w:smallCaps/>
          <w:sz w:val="22"/>
          <w:szCs w:val="22"/>
        </w:rPr>
        <w:t>SÉTIMA</w:t>
      </w:r>
      <w:r w:rsidRPr="00D16B54">
        <w:rPr>
          <w:b/>
          <w:bCs/>
          <w:smallCaps/>
          <w:sz w:val="22"/>
          <w:szCs w:val="22"/>
        </w:rPr>
        <w:t>) EMISSÃO DE DEBÊNTURE</w:t>
      </w:r>
      <w:r w:rsidRPr="00D16B54">
        <w:rPr>
          <w:b/>
          <w:smallCaps/>
          <w:sz w:val="22"/>
          <w:szCs w:val="22"/>
        </w:rPr>
        <w:t>S</w:t>
      </w:r>
      <w:r w:rsidRPr="00D16B54">
        <w:rPr>
          <w:b/>
          <w:bCs/>
          <w:smallCaps/>
          <w:sz w:val="22"/>
          <w:szCs w:val="22"/>
        </w:rPr>
        <w:t xml:space="preserve"> SIMPLES, NÃO CONVERSÍVE</w:t>
      </w:r>
      <w:r w:rsidRPr="00D16B54">
        <w:rPr>
          <w:b/>
          <w:smallCaps/>
          <w:sz w:val="22"/>
          <w:szCs w:val="22"/>
        </w:rPr>
        <w:t>IS</w:t>
      </w:r>
      <w:r w:rsidRPr="00D16B54">
        <w:rPr>
          <w:b/>
          <w:bCs/>
          <w:smallCaps/>
          <w:sz w:val="22"/>
          <w:szCs w:val="22"/>
        </w:rPr>
        <w:t xml:space="preserve"> EM AÇ</w:t>
      </w:r>
      <w:r w:rsidRPr="00D16B54">
        <w:rPr>
          <w:b/>
          <w:smallCaps/>
          <w:sz w:val="22"/>
          <w:szCs w:val="22"/>
        </w:rPr>
        <w:t>ÕES</w:t>
      </w:r>
      <w:r w:rsidRPr="00D16B54">
        <w:rPr>
          <w:b/>
          <w:bCs/>
          <w:smallCaps/>
          <w:sz w:val="22"/>
          <w:szCs w:val="22"/>
        </w:rPr>
        <w:t xml:space="preserve">, DA ESPÉCIE </w:t>
      </w:r>
      <w:r w:rsidR="00737AED" w:rsidRPr="00D16B54">
        <w:rPr>
          <w:b/>
          <w:bCs/>
          <w:smallCaps/>
          <w:sz w:val="22"/>
          <w:szCs w:val="22"/>
        </w:rPr>
        <w:t>COM GARANTIA REAL</w:t>
      </w:r>
      <w:r w:rsidRPr="00D16B54">
        <w:rPr>
          <w:b/>
          <w:bCs/>
          <w:smallCaps/>
          <w:sz w:val="22"/>
          <w:szCs w:val="22"/>
        </w:rPr>
        <w:t xml:space="preserve">, EM </w:t>
      </w:r>
      <w:r w:rsidR="00737AED" w:rsidRPr="00D16B54">
        <w:rPr>
          <w:b/>
          <w:bCs/>
          <w:smallCaps/>
          <w:sz w:val="22"/>
          <w:szCs w:val="22"/>
        </w:rPr>
        <w:t>ATÉ 2 (DUAS) SÉRIES</w:t>
      </w:r>
      <w:r w:rsidRPr="00D16B54">
        <w:rPr>
          <w:b/>
          <w:bCs/>
          <w:smallCaps/>
          <w:sz w:val="22"/>
          <w:szCs w:val="22"/>
        </w:rPr>
        <w:t xml:space="preserve">, PARA COLOCAÇÃO PRIVADA, DA </w:t>
      </w:r>
      <w:bookmarkStart w:id="0" w:name="_Hlk70496952"/>
      <w:r w:rsidR="005A0A1D" w:rsidRPr="00802978">
        <w:rPr>
          <w:b/>
          <w:bCs/>
          <w:smallCaps/>
          <w:sz w:val="22"/>
          <w:szCs w:val="22"/>
        </w:rPr>
        <w:t>ALIANSCE SONAE SHOPPING CENTERS S.A.</w:t>
      </w:r>
    </w:p>
    <w:bookmarkEnd w:id="0"/>
    <w:p w14:paraId="70114B31" w14:textId="77777777" w:rsidR="00B111A4" w:rsidRPr="00DD1CC9" w:rsidRDefault="00B111A4" w:rsidP="00193CD8">
      <w:pPr>
        <w:keepNext/>
        <w:spacing w:after="240" w:line="320" w:lineRule="exact"/>
        <w:rPr>
          <w:rFonts w:ascii="Times New Roman" w:hAnsi="Times New Roman" w:cs="Times New Roman"/>
        </w:rPr>
      </w:pPr>
      <w:r w:rsidRPr="00DD1CC9">
        <w:rPr>
          <w:rFonts w:ascii="Times New Roman" w:hAnsi="Times New Roman" w:cs="Times New Roman"/>
        </w:rPr>
        <w:t>Pelo presente instrumento particular, as partes abaixo qualificadas:</w:t>
      </w:r>
    </w:p>
    <w:p w14:paraId="651791E9" w14:textId="5DF2972A" w:rsidR="00A46174" w:rsidRPr="00DD1CC9" w:rsidRDefault="00692F5D" w:rsidP="00DD1CC9">
      <w:pPr>
        <w:pStyle w:val="ListParagraph"/>
        <w:keepNext/>
        <w:numPr>
          <w:ilvl w:val="0"/>
          <w:numId w:val="12"/>
        </w:numPr>
        <w:spacing w:after="240" w:line="320" w:lineRule="exact"/>
        <w:ind w:hanging="720"/>
        <w:jc w:val="both"/>
        <w:rPr>
          <w:b/>
          <w:smallCaps/>
          <w:sz w:val="22"/>
          <w:szCs w:val="22"/>
        </w:rPr>
      </w:pPr>
      <w:bookmarkStart w:id="1" w:name="_Hlk63268716"/>
      <w:r w:rsidRPr="00802978">
        <w:rPr>
          <w:b/>
          <w:sz w:val="22"/>
          <w:szCs w:val="22"/>
        </w:rPr>
        <w:t>ALIANSCE SONAE SHOPPING CENTERS S.A.</w:t>
      </w:r>
      <w:r w:rsidR="00A46174" w:rsidRPr="00802978">
        <w:rPr>
          <w:sz w:val="22"/>
          <w:szCs w:val="22"/>
        </w:rPr>
        <w:t xml:space="preserve">, </w:t>
      </w:r>
      <w:r w:rsidRPr="00802978">
        <w:rPr>
          <w:sz w:val="22"/>
          <w:szCs w:val="22"/>
        </w:rPr>
        <w:t>sociedade por ações, com registro de companhia aberta perante a Comissão de Valores Mobiliários (“</w:t>
      </w:r>
      <w:r w:rsidRPr="00802978">
        <w:rPr>
          <w:sz w:val="22"/>
          <w:szCs w:val="22"/>
          <w:u w:val="single"/>
        </w:rPr>
        <w:t>CVM</w:t>
      </w:r>
      <w:r w:rsidRPr="00802978">
        <w:rPr>
          <w:sz w:val="22"/>
          <w:szCs w:val="22"/>
        </w:rPr>
        <w:t xml:space="preserve">”), com sede na </w:t>
      </w:r>
      <w:r w:rsidR="00702494" w:rsidRPr="00802978">
        <w:rPr>
          <w:sz w:val="22"/>
          <w:szCs w:val="22"/>
        </w:rPr>
        <w:t>c</w:t>
      </w:r>
      <w:r w:rsidRPr="00802978">
        <w:rPr>
          <w:sz w:val="22"/>
          <w:szCs w:val="22"/>
        </w:rPr>
        <w:t xml:space="preserve">idade do Rio de Janeiro, </w:t>
      </w:r>
      <w:r w:rsidR="00702494" w:rsidRPr="00802978">
        <w:rPr>
          <w:sz w:val="22"/>
          <w:szCs w:val="22"/>
        </w:rPr>
        <w:t>e</w:t>
      </w:r>
      <w:r w:rsidRPr="00802978">
        <w:rPr>
          <w:sz w:val="22"/>
          <w:szCs w:val="22"/>
        </w:rPr>
        <w:t>stado do Rio de Janeiro, na Rua Dias Ferreira, 190, 3º andar, sala 301 (parte), Leblon, CEP 22431-050, inscrita no Cadastro Nacional da Pessoa Jurídica (“</w:t>
      </w:r>
      <w:r w:rsidRPr="00802978">
        <w:rPr>
          <w:sz w:val="22"/>
          <w:szCs w:val="22"/>
          <w:u w:val="single"/>
        </w:rPr>
        <w:t>CNPJ</w:t>
      </w:r>
      <w:r w:rsidRPr="00802978">
        <w:rPr>
          <w:sz w:val="22"/>
          <w:szCs w:val="22"/>
        </w:rPr>
        <w:t>”) sob o nº 05.878.397/0001-32, com seus atos constitutivos registrados perante a Junta Comercial do Estado do Rio de Janeiro (“</w:t>
      </w:r>
      <w:r w:rsidRPr="00802978">
        <w:rPr>
          <w:sz w:val="22"/>
          <w:szCs w:val="22"/>
          <w:u w:val="single"/>
        </w:rPr>
        <w:t>JUCERJA</w:t>
      </w:r>
      <w:r w:rsidRPr="00802978">
        <w:rPr>
          <w:sz w:val="22"/>
          <w:szCs w:val="22"/>
        </w:rPr>
        <w:t xml:space="preserve">”) sob o NIRE </w:t>
      </w:r>
      <w:r w:rsidR="0032795C" w:rsidRPr="00A41759">
        <w:rPr>
          <w:sz w:val="22"/>
          <w:szCs w:val="22"/>
        </w:rPr>
        <w:t>33.300.332.511</w:t>
      </w:r>
      <w:r w:rsidRPr="00DD1CC9">
        <w:rPr>
          <w:sz w:val="22"/>
          <w:szCs w:val="22"/>
        </w:rPr>
        <w:t>, neste ato representada na forma de seu estatuto social</w:t>
      </w:r>
      <w:r w:rsidRPr="00DD1CC9" w:rsidDel="00692F5D">
        <w:rPr>
          <w:sz w:val="22"/>
          <w:szCs w:val="22"/>
        </w:rPr>
        <w:t xml:space="preserve"> </w:t>
      </w:r>
      <w:bookmarkEnd w:id="1"/>
      <w:r w:rsidR="00A46174" w:rsidRPr="00DD1CC9">
        <w:rPr>
          <w:sz w:val="22"/>
          <w:szCs w:val="22"/>
        </w:rPr>
        <w:t>("</w:t>
      </w:r>
      <w:r w:rsidR="00A46174" w:rsidRPr="00DD1CC9">
        <w:rPr>
          <w:sz w:val="22"/>
          <w:szCs w:val="22"/>
          <w:u w:val="single"/>
        </w:rPr>
        <w:t>Emissora</w:t>
      </w:r>
      <w:r w:rsidR="00A46174" w:rsidRPr="00DD1CC9">
        <w:rPr>
          <w:sz w:val="22"/>
          <w:szCs w:val="22"/>
        </w:rPr>
        <w:t>");</w:t>
      </w:r>
      <w:r w:rsidR="00C7401C" w:rsidRPr="00DD1CC9">
        <w:rPr>
          <w:sz w:val="22"/>
          <w:szCs w:val="22"/>
        </w:rPr>
        <w:t xml:space="preserve"> e</w:t>
      </w:r>
    </w:p>
    <w:p w14:paraId="1EAB7F8A" w14:textId="415E53D8" w:rsidR="00C7401C" w:rsidRPr="00DD1CC9" w:rsidRDefault="002D2D3E" w:rsidP="00DD1CC9">
      <w:pPr>
        <w:pStyle w:val="ListParagraph"/>
        <w:keepNext/>
        <w:numPr>
          <w:ilvl w:val="0"/>
          <w:numId w:val="12"/>
        </w:numPr>
        <w:spacing w:after="240" w:line="320" w:lineRule="exact"/>
        <w:ind w:hanging="720"/>
        <w:jc w:val="both"/>
        <w:rPr>
          <w:sz w:val="22"/>
          <w:szCs w:val="22"/>
        </w:rPr>
      </w:pPr>
      <w:bookmarkStart w:id="2" w:name="_Hlk16000620"/>
      <w:r w:rsidRPr="00DD1CC9">
        <w:rPr>
          <w:b/>
          <w:sz w:val="22"/>
          <w:szCs w:val="22"/>
        </w:rPr>
        <w:t>OPEA SECURITIZADORA S.A.</w:t>
      </w:r>
      <w:r w:rsidRPr="00DD1CC9">
        <w:rPr>
          <w:sz w:val="22"/>
          <w:szCs w:val="22"/>
        </w:rPr>
        <w:t xml:space="preserve">, companhia </w:t>
      </w:r>
      <w:proofErr w:type="spellStart"/>
      <w:r w:rsidRPr="00DD1CC9">
        <w:rPr>
          <w:sz w:val="22"/>
          <w:szCs w:val="22"/>
        </w:rPr>
        <w:t>securitizadora</w:t>
      </w:r>
      <w:proofErr w:type="spellEnd"/>
      <w:r w:rsidRPr="00DD1CC9">
        <w:rPr>
          <w:sz w:val="22"/>
          <w:szCs w:val="22"/>
        </w:rPr>
        <w:t xml:space="preserve"> com sede na Rua Hungria, n.º 1.240, 6º Andar, Conjunto 62, Jardim Europa, CEP 01.455-000, São Paulo, SP, inscrita no CNPJ sob o n.º </w:t>
      </w:r>
      <w:bookmarkStart w:id="3" w:name="_Hlk124322404"/>
      <w:r w:rsidRPr="00DD1CC9">
        <w:rPr>
          <w:sz w:val="22"/>
          <w:szCs w:val="22"/>
        </w:rPr>
        <w:t>02.773.542/0001-22</w:t>
      </w:r>
      <w:bookmarkEnd w:id="3"/>
      <w:r w:rsidRPr="00DD1CC9">
        <w:rPr>
          <w:sz w:val="22"/>
          <w:szCs w:val="22"/>
        </w:rPr>
        <w:t xml:space="preserve">, </w:t>
      </w:r>
      <w:r w:rsidR="00565A73">
        <w:rPr>
          <w:sz w:val="22"/>
          <w:szCs w:val="22"/>
        </w:rPr>
        <w:t xml:space="preserve">com registro na CVM </w:t>
      </w:r>
      <w:r w:rsidR="004505B7">
        <w:rPr>
          <w:sz w:val="22"/>
          <w:szCs w:val="22"/>
        </w:rPr>
        <w:t xml:space="preserve">de categoria </w:t>
      </w:r>
      <w:r w:rsidR="005B42F0">
        <w:rPr>
          <w:sz w:val="22"/>
          <w:szCs w:val="22"/>
        </w:rPr>
        <w:t>“</w:t>
      </w:r>
      <w:r w:rsidR="004505B7">
        <w:rPr>
          <w:sz w:val="22"/>
          <w:szCs w:val="22"/>
        </w:rPr>
        <w:t>S</w:t>
      </w:r>
      <w:r w:rsidR="005B42F0">
        <w:rPr>
          <w:sz w:val="22"/>
          <w:szCs w:val="22"/>
        </w:rPr>
        <w:t>1”,</w:t>
      </w:r>
      <w:r w:rsidR="004505B7">
        <w:rPr>
          <w:sz w:val="22"/>
          <w:szCs w:val="22"/>
        </w:rPr>
        <w:t xml:space="preserve"> </w:t>
      </w:r>
      <w:r w:rsidRPr="00DD1CC9">
        <w:rPr>
          <w:sz w:val="22"/>
          <w:szCs w:val="22"/>
        </w:rPr>
        <w:t>neste ato representada nos termos de seu estatuto social</w:t>
      </w:r>
      <w:r w:rsidR="00E82518" w:rsidRPr="00DD1CC9">
        <w:rPr>
          <w:sz w:val="22"/>
          <w:szCs w:val="22"/>
        </w:rPr>
        <w:t>,</w:t>
      </w:r>
      <w:r w:rsidR="006C1CB6" w:rsidRPr="00DD1CC9">
        <w:rPr>
          <w:sz w:val="22"/>
          <w:szCs w:val="22"/>
        </w:rPr>
        <w:t xml:space="preserve"> </w:t>
      </w:r>
      <w:r w:rsidR="00B111A4" w:rsidRPr="00DD1CC9">
        <w:rPr>
          <w:sz w:val="22"/>
          <w:szCs w:val="22"/>
        </w:rPr>
        <w:t xml:space="preserve">na qualidade de subscritora das </w:t>
      </w:r>
      <w:r w:rsidR="00884B5B" w:rsidRPr="00DD1CC9">
        <w:rPr>
          <w:sz w:val="22"/>
          <w:szCs w:val="22"/>
        </w:rPr>
        <w:t>Debêntures </w:t>
      </w:r>
      <w:r w:rsidR="00B111A4" w:rsidRPr="00DD1CC9">
        <w:rPr>
          <w:sz w:val="22"/>
          <w:szCs w:val="22"/>
        </w:rPr>
        <w:t>(</w:t>
      </w:r>
      <w:r w:rsidR="001669A1" w:rsidRPr="00DD1CC9">
        <w:rPr>
          <w:sz w:val="22"/>
          <w:szCs w:val="22"/>
        </w:rPr>
        <w:t>"</w:t>
      </w:r>
      <w:r w:rsidR="00B111A4" w:rsidRPr="00DD1CC9">
        <w:rPr>
          <w:sz w:val="22"/>
          <w:szCs w:val="22"/>
          <w:u w:val="single"/>
        </w:rPr>
        <w:t>Debenturista</w:t>
      </w:r>
      <w:r w:rsidR="001669A1" w:rsidRPr="00DD1CC9">
        <w:rPr>
          <w:sz w:val="22"/>
          <w:szCs w:val="22"/>
        </w:rPr>
        <w:t>"</w:t>
      </w:r>
      <w:r w:rsidR="00B111A4" w:rsidRPr="00DD1CC9">
        <w:rPr>
          <w:sz w:val="22"/>
          <w:szCs w:val="22"/>
        </w:rPr>
        <w:t xml:space="preserve"> ou </w:t>
      </w:r>
      <w:r w:rsidR="001669A1" w:rsidRPr="00DD1CC9">
        <w:rPr>
          <w:sz w:val="22"/>
          <w:szCs w:val="22"/>
        </w:rPr>
        <w:t>"</w:t>
      </w:r>
      <w:proofErr w:type="spellStart"/>
      <w:r w:rsidR="00B111A4" w:rsidRPr="00DD1CC9">
        <w:rPr>
          <w:sz w:val="22"/>
          <w:szCs w:val="22"/>
          <w:u w:val="single"/>
        </w:rPr>
        <w:t>Securitizadora</w:t>
      </w:r>
      <w:proofErr w:type="spellEnd"/>
      <w:r w:rsidR="001669A1" w:rsidRPr="00DD1CC9">
        <w:rPr>
          <w:sz w:val="22"/>
          <w:szCs w:val="22"/>
        </w:rPr>
        <w:t>"</w:t>
      </w:r>
      <w:r w:rsidR="00676722" w:rsidRPr="00DD1CC9">
        <w:rPr>
          <w:sz w:val="22"/>
          <w:szCs w:val="22"/>
        </w:rPr>
        <w:t xml:space="preserve"> </w:t>
      </w:r>
      <w:bookmarkEnd w:id="2"/>
      <w:r w:rsidR="00A46174" w:rsidRPr="00DD1CC9">
        <w:rPr>
          <w:sz w:val="22"/>
          <w:szCs w:val="22"/>
        </w:rPr>
        <w:t>e, quando em conjunto com a Emissora, "</w:t>
      </w:r>
      <w:r w:rsidR="00A46174" w:rsidRPr="00DD1CC9">
        <w:rPr>
          <w:sz w:val="22"/>
          <w:szCs w:val="22"/>
          <w:u w:val="single"/>
        </w:rPr>
        <w:t>Partes</w:t>
      </w:r>
      <w:r w:rsidR="00A46174" w:rsidRPr="00DD1CC9">
        <w:rPr>
          <w:sz w:val="22"/>
          <w:szCs w:val="22"/>
        </w:rPr>
        <w:t>" e, individual e indistintamente, como "</w:t>
      </w:r>
      <w:r w:rsidR="00A46174" w:rsidRPr="00DD1CC9">
        <w:rPr>
          <w:sz w:val="22"/>
          <w:szCs w:val="22"/>
          <w:u w:val="single"/>
        </w:rPr>
        <w:t>Parte</w:t>
      </w:r>
      <w:r w:rsidR="00A46174" w:rsidRPr="00DD1CC9">
        <w:rPr>
          <w:sz w:val="22"/>
          <w:szCs w:val="22"/>
        </w:rPr>
        <w:t>")</w:t>
      </w:r>
      <w:r w:rsidR="00C7401C" w:rsidRPr="00DD1CC9">
        <w:rPr>
          <w:sz w:val="22"/>
          <w:szCs w:val="22"/>
        </w:rPr>
        <w:t>.</w:t>
      </w:r>
    </w:p>
    <w:p w14:paraId="6A1AC795" w14:textId="439FD9CA" w:rsidR="005E634A" w:rsidRPr="00DD1CC9" w:rsidRDefault="005E634A" w:rsidP="004505B7">
      <w:pPr>
        <w:keepNext/>
        <w:spacing w:after="240" w:line="320" w:lineRule="exact"/>
        <w:jc w:val="both"/>
        <w:rPr>
          <w:rFonts w:ascii="Times New Roman" w:hAnsi="Times New Roman" w:cs="Times New Roman"/>
          <w:b/>
        </w:rPr>
      </w:pPr>
      <w:r w:rsidRPr="00DD1CC9">
        <w:rPr>
          <w:rFonts w:ascii="Times New Roman" w:hAnsi="Times New Roman" w:cs="Times New Roman"/>
          <w:b/>
        </w:rPr>
        <w:t>CONSIDERANDO QUE</w:t>
      </w:r>
    </w:p>
    <w:p w14:paraId="206797C4" w14:textId="5F6FB877"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 xml:space="preserve">a </w:t>
      </w:r>
      <w:r w:rsidR="00421858"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tem interesse em emitir debêntures, para colocação privada, não conversíveis em ações, da </w:t>
      </w:r>
      <w:r w:rsidR="00A5646E" w:rsidRPr="00DD1CC9">
        <w:rPr>
          <w:rFonts w:ascii="Times New Roman" w:hAnsi="Times New Roman" w:cs="Times New Roman"/>
          <w:sz w:val="22"/>
          <w:szCs w:val="22"/>
        </w:rPr>
        <w:t>com garantia real</w:t>
      </w:r>
      <w:r w:rsidRPr="00DD1CC9">
        <w:rPr>
          <w:rFonts w:ascii="Times New Roman" w:hAnsi="Times New Roman" w:cs="Times New Roman"/>
          <w:sz w:val="22"/>
          <w:szCs w:val="22"/>
        </w:rPr>
        <w:t>, nos termos deste “</w:t>
      </w:r>
      <w:r w:rsidRPr="00DD1CC9">
        <w:rPr>
          <w:rFonts w:ascii="Times New Roman" w:hAnsi="Times New Roman" w:cs="Times New Roman"/>
          <w:i/>
          <w:sz w:val="22"/>
          <w:szCs w:val="22"/>
        </w:rPr>
        <w:t xml:space="preserve">Instrumento Particular de Escritura da </w:t>
      </w:r>
      <w:r w:rsidR="00811C3A">
        <w:rPr>
          <w:rFonts w:ascii="Times New Roman" w:hAnsi="Times New Roman" w:cs="Times New Roman"/>
          <w:i/>
          <w:sz w:val="22"/>
          <w:szCs w:val="22"/>
        </w:rPr>
        <w:t>7</w:t>
      </w:r>
      <w:r w:rsidRPr="00DD1CC9">
        <w:rPr>
          <w:rFonts w:ascii="Times New Roman" w:hAnsi="Times New Roman" w:cs="Times New Roman"/>
          <w:i/>
          <w:sz w:val="22"/>
          <w:szCs w:val="22"/>
        </w:rPr>
        <w:t>ª</w:t>
      </w:r>
      <w:r w:rsidR="00742496" w:rsidRPr="00DD1CC9">
        <w:rPr>
          <w:rFonts w:ascii="Times New Roman" w:hAnsi="Times New Roman" w:cs="Times New Roman"/>
          <w:i/>
          <w:sz w:val="22"/>
          <w:szCs w:val="22"/>
        </w:rPr>
        <w:t xml:space="preserve"> </w:t>
      </w:r>
      <w:r w:rsidR="00811C3A" w:rsidRPr="00DD1CC9">
        <w:rPr>
          <w:rFonts w:ascii="Times New Roman" w:hAnsi="Times New Roman" w:cs="Times New Roman"/>
          <w:i/>
          <w:sz w:val="22"/>
          <w:szCs w:val="22"/>
        </w:rPr>
        <w:t>(</w:t>
      </w:r>
      <w:r w:rsidR="00811C3A">
        <w:rPr>
          <w:rFonts w:ascii="Times New Roman" w:hAnsi="Times New Roman" w:cs="Times New Roman"/>
          <w:i/>
          <w:sz w:val="22"/>
          <w:szCs w:val="22"/>
        </w:rPr>
        <w:t>Sétima</w:t>
      </w:r>
      <w:r w:rsidR="00811C3A" w:rsidRPr="00DD1CC9">
        <w:rPr>
          <w:rFonts w:ascii="Times New Roman" w:hAnsi="Times New Roman" w:cs="Times New Roman"/>
          <w:i/>
          <w:sz w:val="22"/>
          <w:szCs w:val="22"/>
        </w:rPr>
        <w:t xml:space="preserve">) </w:t>
      </w:r>
      <w:r w:rsidRPr="00DD1CC9">
        <w:rPr>
          <w:rFonts w:ascii="Times New Roman" w:hAnsi="Times New Roman" w:cs="Times New Roman"/>
          <w:i/>
          <w:sz w:val="22"/>
          <w:szCs w:val="22"/>
        </w:rPr>
        <w:t xml:space="preserve">Emissão de Debêntures Simples, não Conversíveis em Ações, da Espécie </w:t>
      </w:r>
      <w:r w:rsidR="00737AED" w:rsidRPr="00DD1CC9">
        <w:rPr>
          <w:rFonts w:ascii="Times New Roman" w:hAnsi="Times New Roman" w:cs="Times New Roman"/>
          <w:i/>
          <w:sz w:val="22"/>
          <w:szCs w:val="22"/>
        </w:rPr>
        <w:t>com Garantia Real</w:t>
      </w:r>
      <w:r w:rsidR="00421858" w:rsidRPr="00DD1CC9">
        <w:rPr>
          <w:rFonts w:ascii="Times New Roman" w:hAnsi="Times New Roman" w:cs="Times New Roman"/>
          <w:i/>
          <w:sz w:val="22"/>
          <w:szCs w:val="22"/>
        </w:rPr>
        <w:t xml:space="preserve">, em </w:t>
      </w:r>
      <w:r w:rsidR="00737AED" w:rsidRPr="00DD1CC9">
        <w:rPr>
          <w:rFonts w:ascii="Times New Roman" w:hAnsi="Times New Roman" w:cs="Times New Roman"/>
          <w:i/>
          <w:sz w:val="22"/>
          <w:szCs w:val="22"/>
        </w:rPr>
        <w:t>Até 2 (Duas) Séries</w:t>
      </w:r>
      <w:r w:rsidR="00421858" w:rsidRPr="00DD1CC9">
        <w:rPr>
          <w:rFonts w:ascii="Times New Roman" w:hAnsi="Times New Roman" w:cs="Times New Roman"/>
          <w:i/>
          <w:sz w:val="22"/>
          <w:szCs w:val="22"/>
        </w:rPr>
        <w:t xml:space="preserve">, para Colocação Privada, </w:t>
      </w:r>
      <w:r w:rsidRPr="00DD1CC9">
        <w:rPr>
          <w:rFonts w:ascii="Times New Roman" w:hAnsi="Times New Roman" w:cs="Times New Roman"/>
          <w:i/>
          <w:sz w:val="22"/>
          <w:szCs w:val="22"/>
        </w:rPr>
        <w:t xml:space="preserve">da </w:t>
      </w:r>
      <w:r w:rsidR="00421858" w:rsidRPr="00802978">
        <w:rPr>
          <w:rFonts w:ascii="Times New Roman" w:hAnsi="Times New Roman" w:cs="Times New Roman"/>
          <w:i/>
          <w:sz w:val="22"/>
          <w:szCs w:val="22"/>
        </w:rPr>
        <w:t>Aliansce Sonae Shopping Centers S.A.</w:t>
      </w:r>
      <w:r w:rsidRPr="00DD1CC9">
        <w:rPr>
          <w:rFonts w:ascii="Times New Roman" w:hAnsi="Times New Roman" w:cs="Times New Roman"/>
          <w:sz w:val="22"/>
          <w:szCs w:val="22"/>
        </w:rPr>
        <w:t>”, a serem subscritas de forma privada pela Debenturista;</w:t>
      </w:r>
    </w:p>
    <w:p w14:paraId="4135FE9D" w14:textId="71399E49"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os recursos</w:t>
      </w:r>
      <w:r w:rsidR="0092456A" w:rsidRPr="00DD1CC9">
        <w:rPr>
          <w:rFonts w:ascii="Times New Roman" w:hAnsi="Times New Roman" w:cs="Times New Roman"/>
          <w:sz w:val="22"/>
          <w:szCs w:val="22"/>
        </w:rPr>
        <w:t xml:space="preserve"> líquidos </w:t>
      </w:r>
      <w:r w:rsidRPr="00DD1CC9">
        <w:rPr>
          <w:rFonts w:ascii="Times New Roman" w:hAnsi="Times New Roman" w:cs="Times New Roman"/>
          <w:sz w:val="22"/>
          <w:szCs w:val="22"/>
        </w:rPr>
        <w:t xml:space="preserve">a serem captados, por meio das Debêntures, serão destinados </w:t>
      </w:r>
      <w:r w:rsidR="004F2C2F" w:rsidRPr="00DD1CC9">
        <w:rPr>
          <w:rFonts w:ascii="Times New Roman" w:hAnsi="Times New Roman" w:cs="Times New Roman"/>
          <w:sz w:val="22"/>
          <w:szCs w:val="22"/>
        </w:rPr>
        <w:t xml:space="preserve">(i) </w:t>
      </w:r>
      <w:r w:rsidR="00421858" w:rsidRPr="00DD1CC9">
        <w:rPr>
          <w:rFonts w:ascii="Times New Roman" w:hAnsi="Times New Roman" w:cs="Times New Roman"/>
          <w:sz w:val="22"/>
          <w:szCs w:val="22"/>
        </w:rPr>
        <w:t>ao reembolso de gastos, custos e despesas, de natureza imobiliária e predeterminadas, já incorridos pela Emissora</w:t>
      </w:r>
      <w:r w:rsidR="00AC5EBF" w:rsidRPr="00DD1CC9">
        <w:rPr>
          <w:rFonts w:ascii="Times New Roman" w:hAnsi="Times New Roman" w:cs="Times New Roman"/>
          <w:sz w:val="22"/>
          <w:szCs w:val="22"/>
        </w:rPr>
        <w:t xml:space="preserve"> e/ou quaisquer sociedades controladas ou coligadas da Emissora (diretas ou indiretas), ou sociedades sob controle comum da Emissora (sendo a Emissora e tais sociedades, em conjunto, o “</w:t>
      </w:r>
      <w:r w:rsidR="00AC5EBF" w:rsidRPr="00DD1CC9">
        <w:rPr>
          <w:rFonts w:ascii="Times New Roman" w:hAnsi="Times New Roman" w:cs="Times New Roman"/>
          <w:sz w:val="22"/>
          <w:szCs w:val="22"/>
          <w:u w:val="single"/>
        </w:rPr>
        <w:t>Grupo Econômico</w:t>
      </w:r>
      <w:r w:rsidR="00AC5EBF" w:rsidRPr="00DD1CC9">
        <w:rPr>
          <w:rFonts w:ascii="Times New Roman" w:hAnsi="Times New Roman" w:cs="Times New Roman"/>
          <w:sz w:val="22"/>
          <w:szCs w:val="22"/>
        </w:rPr>
        <w:t>”),</w:t>
      </w:r>
      <w:r w:rsidR="00421858" w:rsidRPr="00DD1CC9">
        <w:rPr>
          <w:rFonts w:ascii="Times New Roman" w:hAnsi="Times New Roman" w:cs="Times New Roman"/>
          <w:sz w:val="22"/>
          <w:szCs w:val="22"/>
        </w:rPr>
        <w:t xml:space="preserve"> nos 24 (vinte e quatro) meses imediatamente anteriores à data de encerramento da oferta pública dos CRI (conforme definido abaixo), </w:t>
      </w:r>
      <w:r w:rsidR="004F2C2F" w:rsidRPr="00DD1CC9">
        <w:rPr>
          <w:rFonts w:ascii="Times New Roman" w:hAnsi="Times New Roman" w:cs="Times New Roman"/>
          <w:sz w:val="22"/>
          <w:szCs w:val="22"/>
        </w:rPr>
        <w:t>e/ou (</w:t>
      </w:r>
      <w:proofErr w:type="spellStart"/>
      <w:r w:rsidR="004F2C2F" w:rsidRPr="00DD1CC9">
        <w:rPr>
          <w:rFonts w:ascii="Times New Roman" w:hAnsi="Times New Roman" w:cs="Times New Roman"/>
          <w:sz w:val="22"/>
          <w:szCs w:val="22"/>
        </w:rPr>
        <w:t>ii</w:t>
      </w:r>
      <w:proofErr w:type="spellEnd"/>
      <w:r w:rsidR="004F2C2F" w:rsidRPr="00DD1CC9">
        <w:rPr>
          <w:rFonts w:ascii="Times New Roman" w:hAnsi="Times New Roman" w:cs="Times New Roman"/>
          <w:sz w:val="22"/>
          <w:szCs w:val="22"/>
        </w:rPr>
        <w:t xml:space="preserve">) gastos relativos à </w:t>
      </w:r>
      <w:r w:rsidR="004505B7" w:rsidRPr="004505B7">
        <w:rPr>
          <w:rFonts w:ascii="Times New Roman" w:hAnsi="Times New Roman" w:cs="Times New Roman"/>
          <w:sz w:val="22"/>
          <w:szCs w:val="22"/>
        </w:rPr>
        <w:t>aquisição, construção, reforma, manutenção, aquisição, direta ou indireta (inclusive por meio de aquisição de participação em sociedade de propósito específico com fins imobiliários</w:t>
      </w:r>
      <w:r w:rsidR="004505B7" w:rsidRPr="00A41759">
        <w:rPr>
          <w:rFonts w:ascii="Times New Roman" w:hAnsi="Times New Roman" w:cs="Times New Roman"/>
          <w:sz w:val="22"/>
          <w:szCs w:val="22"/>
        </w:rPr>
        <w:t>)</w:t>
      </w:r>
      <w:r w:rsidR="004505B7" w:rsidRPr="004505B7">
        <w:rPr>
          <w:rFonts w:ascii="Times New Roman" w:hAnsi="Times New Roman" w:cs="Times New Roman"/>
          <w:sz w:val="22"/>
          <w:szCs w:val="22"/>
        </w:rPr>
        <w:t xml:space="preserve"> e/ou expansão</w:t>
      </w:r>
      <w:r w:rsidR="004F2C2F" w:rsidRPr="00DD1CC9">
        <w:rPr>
          <w:rFonts w:ascii="Times New Roman" w:hAnsi="Times New Roman" w:cs="Times New Roman"/>
          <w:sz w:val="22"/>
          <w:szCs w:val="22"/>
        </w:rPr>
        <w:t xml:space="preserve"> d</w:t>
      </w:r>
      <w:r w:rsidR="003941BA" w:rsidRPr="00DD1CC9">
        <w:rPr>
          <w:rFonts w:ascii="Times New Roman" w:hAnsi="Times New Roman" w:cs="Times New Roman"/>
          <w:sz w:val="22"/>
          <w:szCs w:val="22"/>
        </w:rPr>
        <w:t>e</w:t>
      </w:r>
      <w:r w:rsidR="004F2C2F" w:rsidRPr="00DD1CC9">
        <w:rPr>
          <w:rFonts w:ascii="Times New Roman" w:hAnsi="Times New Roman" w:cs="Times New Roman"/>
          <w:sz w:val="22"/>
          <w:szCs w:val="22"/>
        </w:rPr>
        <w:t xml:space="preserve"> imóveis de titularidade da Emissora</w:t>
      </w:r>
      <w:r w:rsidR="003941BA" w:rsidRPr="00DD1CC9">
        <w:rPr>
          <w:rFonts w:ascii="Times New Roman" w:hAnsi="Times New Roman" w:cs="Times New Roman"/>
          <w:sz w:val="22"/>
          <w:szCs w:val="22"/>
        </w:rPr>
        <w:t xml:space="preserve"> e/ou de quaisquer sociedades de seu Grupo Econômico</w:t>
      </w:r>
      <w:r w:rsidRPr="00DD1CC9">
        <w:rPr>
          <w:rFonts w:ascii="Times New Roman" w:hAnsi="Times New Roman" w:cs="Times New Roman"/>
          <w:sz w:val="22"/>
          <w:szCs w:val="22"/>
        </w:rPr>
        <w:t>;</w:t>
      </w:r>
    </w:p>
    <w:p w14:paraId="6EA11BC7" w14:textId="5DE22660"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lastRenderedPageBreak/>
        <w:t xml:space="preserve">em razão da emissão das Debêntures pela Emissora e </w:t>
      </w:r>
      <w:r w:rsidR="004F2C2F" w:rsidRPr="00DD1CC9">
        <w:rPr>
          <w:rFonts w:ascii="Times New Roman" w:hAnsi="Times New Roman" w:cs="Times New Roman"/>
          <w:sz w:val="22"/>
          <w:szCs w:val="22"/>
        </w:rPr>
        <w:t xml:space="preserve">a </w:t>
      </w:r>
      <w:r w:rsidRPr="00DD1CC9">
        <w:rPr>
          <w:rFonts w:ascii="Times New Roman" w:hAnsi="Times New Roman" w:cs="Times New Roman"/>
          <w:sz w:val="22"/>
          <w:szCs w:val="22"/>
        </w:rPr>
        <w:t>subscrição da totalidade das Debêntures pela Debenturista, a Debenturista possuirá, uma vez integralizada</w:t>
      </w:r>
      <w:r w:rsidR="00DF4C50" w:rsidRPr="00DD1CC9">
        <w:rPr>
          <w:rFonts w:ascii="Times New Roman" w:hAnsi="Times New Roman" w:cs="Times New Roman"/>
          <w:sz w:val="22"/>
          <w:szCs w:val="22"/>
        </w:rPr>
        <w:t>s</w:t>
      </w:r>
      <w:r w:rsidRPr="00DD1CC9">
        <w:rPr>
          <w:rFonts w:ascii="Times New Roman" w:hAnsi="Times New Roman" w:cs="Times New Roman"/>
          <w:sz w:val="22"/>
          <w:szCs w:val="22"/>
        </w:rPr>
        <w:t xml:space="preserve"> as Debêntures, direito de crédito em face da </w:t>
      </w:r>
      <w:r w:rsidR="00801659" w:rsidRPr="00DD1CC9">
        <w:rPr>
          <w:rFonts w:ascii="Times New Roman" w:hAnsi="Times New Roman" w:cs="Times New Roman"/>
          <w:sz w:val="22"/>
          <w:szCs w:val="22"/>
        </w:rPr>
        <w:t>Emissora</w:t>
      </w:r>
      <w:r w:rsidRPr="00DD1CC9">
        <w:rPr>
          <w:rFonts w:ascii="Times New Roman" w:hAnsi="Times New Roman" w:cs="Times New Roman"/>
          <w:sz w:val="22"/>
          <w:szCs w:val="22"/>
        </w:rPr>
        <w:t>, nos termos desta Escritura de Emissão;</w:t>
      </w:r>
    </w:p>
    <w:p w14:paraId="35B39DD3" w14:textId="56C78DB6"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 xml:space="preserve">a emissão das Debêntures </w:t>
      </w:r>
      <w:r w:rsidR="00DF4C50" w:rsidRPr="00DD1CC9">
        <w:rPr>
          <w:rFonts w:ascii="Times New Roman" w:hAnsi="Times New Roman" w:cs="Times New Roman"/>
          <w:sz w:val="22"/>
          <w:szCs w:val="22"/>
        </w:rPr>
        <w:t xml:space="preserve">se </w:t>
      </w:r>
      <w:r w:rsidRPr="00DD1CC9">
        <w:rPr>
          <w:rFonts w:ascii="Times New Roman" w:hAnsi="Times New Roman" w:cs="Times New Roman"/>
          <w:sz w:val="22"/>
          <w:szCs w:val="22"/>
        </w:rPr>
        <w:t>insere no contexto de uma operação de securitização de recebíveis imobiliários que resultará na emissão de certificados de recebíveis imobiliários aos quais 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Crédito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Imobiliário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w:t>
      </w:r>
      <w:r w:rsidR="00067F0F" w:rsidRPr="00DD1CC9">
        <w:rPr>
          <w:rFonts w:ascii="Times New Roman" w:hAnsi="Times New Roman" w:cs="Times New Roman"/>
          <w:sz w:val="22"/>
          <w:szCs w:val="22"/>
        </w:rPr>
        <w:t xml:space="preserve">(conforme definido abaixo) </w:t>
      </w:r>
      <w:r w:rsidRPr="00DD1CC9">
        <w:rPr>
          <w:rFonts w:ascii="Times New Roman" w:hAnsi="Times New Roman" w:cs="Times New Roman"/>
          <w:sz w:val="22"/>
          <w:szCs w:val="22"/>
        </w:rPr>
        <w:t>ser</w:t>
      </w:r>
      <w:r w:rsidR="00801659" w:rsidRPr="00DD1CC9">
        <w:rPr>
          <w:rFonts w:ascii="Times New Roman" w:hAnsi="Times New Roman" w:cs="Times New Roman"/>
          <w:sz w:val="22"/>
          <w:szCs w:val="22"/>
        </w:rPr>
        <w:t xml:space="preserve">ão </w:t>
      </w:r>
      <w:r w:rsidRPr="00DD1CC9">
        <w:rPr>
          <w:rFonts w:ascii="Times New Roman" w:hAnsi="Times New Roman" w:cs="Times New Roman"/>
          <w:sz w:val="22"/>
          <w:szCs w:val="22"/>
        </w:rPr>
        <w:t>vinculado</w:t>
      </w:r>
      <w:r w:rsidR="00801659" w:rsidRPr="00DD1CC9">
        <w:rPr>
          <w:rFonts w:ascii="Times New Roman" w:hAnsi="Times New Roman" w:cs="Times New Roman"/>
          <w:sz w:val="22"/>
          <w:szCs w:val="22"/>
        </w:rPr>
        <w:t>s</w:t>
      </w:r>
      <w:r w:rsidRPr="00DD1CC9">
        <w:rPr>
          <w:rFonts w:ascii="Times New Roman" w:hAnsi="Times New Roman" w:cs="Times New Roman"/>
          <w:sz w:val="22"/>
          <w:szCs w:val="22"/>
        </w:rPr>
        <w:t xml:space="preserve"> como lastro;</w:t>
      </w:r>
    </w:p>
    <w:p w14:paraId="46BA7D4C" w14:textId="2CFEC639" w:rsidR="005E634A" w:rsidRPr="00DD1CC9" w:rsidRDefault="005E634A" w:rsidP="004505B7">
      <w:pPr>
        <w:pStyle w:val="Recitals"/>
        <w:spacing w:after="240" w:line="320" w:lineRule="exact"/>
        <w:rPr>
          <w:rFonts w:ascii="Times New Roman" w:hAnsi="Times New Roman" w:cs="Times New Roman"/>
          <w:sz w:val="22"/>
          <w:szCs w:val="22"/>
        </w:rPr>
      </w:pPr>
      <w:r w:rsidRPr="00DD1CC9">
        <w:rPr>
          <w:rFonts w:ascii="Times New Roman" w:hAnsi="Times New Roman" w:cs="Times New Roman"/>
          <w:sz w:val="22"/>
          <w:szCs w:val="22"/>
        </w:rPr>
        <w:t xml:space="preserve">os CRI </w:t>
      </w:r>
      <w:r w:rsidR="00067F0F" w:rsidRPr="00DD1CC9">
        <w:rPr>
          <w:rFonts w:ascii="Times New Roman" w:hAnsi="Times New Roman" w:cs="Times New Roman"/>
          <w:sz w:val="22"/>
          <w:szCs w:val="22"/>
        </w:rPr>
        <w:t>(conforme definido abaixo) serão objeto de oferta pública de distribuição, em regime de garantia firme, nos termos da Lei n.º 6.385, de 7 de dezembro de 1976, conforme alterada</w:t>
      </w:r>
      <w:r w:rsidR="009025B8" w:rsidRPr="00DD1CC9">
        <w:rPr>
          <w:rFonts w:ascii="Times New Roman" w:hAnsi="Times New Roman" w:cs="Times New Roman"/>
          <w:sz w:val="22"/>
          <w:szCs w:val="22"/>
        </w:rPr>
        <w:t xml:space="preserve"> (“</w:t>
      </w:r>
      <w:r w:rsidR="009025B8" w:rsidRPr="00802978">
        <w:rPr>
          <w:rFonts w:ascii="Times New Roman" w:hAnsi="Times New Roman" w:cs="Times New Roman"/>
          <w:sz w:val="22"/>
          <w:szCs w:val="22"/>
          <w:u w:val="single"/>
        </w:rPr>
        <w:t>Lei do Mercado de Capitais</w:t>
      </w:r>
      <w:r w:rsidR="009025B8" w:rsidRPr="00193CD8">
        <w:rPr>
          <w:rFonts w:ascii="Times New Roman" w:hAnsi="Times New Roman" w:cs="Times New Roman"/>
          <w:sz w:val="22"/>
          <w:szCs w:val="22"/>
        </w:rPr>
        <w:t>”)</w:t>
      </w:r>
      <w:r w:rsidR="00067F0F" w:rsidRPr="00DD1CC9">
        <w:rPr>
          <w:rFonts w:ascii="Times New Roman" w:hAnsi="Times New Roman" w:cs="Times New Roman"/>
          <w:sz w:val="22"/>
          <w:szCs w:val="22"/>
        </w:rPr>
        <w:t xml:space="preserve">, da </w:t>
      </w:r>
      <w:r w:rsidR="004F2C2F" w:rsidRPr="00DD1CC9">
        <w:rPr>
          <w:rFonts w:ascii="Times New Roman" w:hAnsi="Times New Roman" w:cs="Times New Roman"/>
          <w:sz w:val="22"/>
          <w:szCs w:val="22"/>
        </w:rPr>
        <w:t>Resolução</w:t>
      </w:r>
      <w:r w:rsidR="00067F0F" w:rsidRPr="00DD1CC9">
        <w:rPr>
          <w:rFonts w:ascii="Times New Roman" w:hAnsi="Times New Roman" w:cs="Times New Roman"/>
          <w:sz w:val="22"/>
          <w:szCs w:val="22"/>
        </w:rPr>
        <w:t xml:space="preserve"> da CVM n.º </w:t>
      </w:r>
      <w:r w:rsidR="004F2C2F" w:rsidRPr="00DD1CC9">
        <w:rPr>
          <w:rFonts w:ascii="Times New Roman" w:hAnsi="Times New Roman" w:cs="Times New Roman"/>
          <w:sz w:val="22"/>
          <w:szCs w:val="22"/>
        </w:rPr>
        <w:t>160</w:t>
      </w:r>
      <w:r w:rsidR="00067F0F" w:rsidRPr="00DD1CC9">
        <w:rPr>
          <w:rFonts w:ascii="Times New Roman" w:hAnsi="Times New Roman" w:cs="Times New Roman"/>
          <w:sz w:val="22"/>
          <w:szCs w:val="22"/>
        </w:rPr>
        <w:t xml:space="preserve">, de </w:t>
      </w:r>
      <w:r w:rsidR="004F2C2F" w:rsidRPr="00DD1CC9">
        <w:rPr>
          <w:rFonts w:ascii="Times New Roman" w:hAnsi="Times New Roman" w:cs="Times New Roman"/>
          <w:sz w:val="22"/>
          <w:szCs w:val="22"/>
        </w:rPr>
        <w:t>13</w:t>
      </w:r>
      <w:r w:rsidR="00067F0F" w:rsidRPr="00DD1CC9">
        <w:rPr>
          <w:rFonts w:ascii="Times New Roman" w:hAnsi="Times New Roman" w:cs="Times New Roman"/>
          <w:sz w:val="22"/>
          <w:szCs w:val="22"/>
        </w:rPr>
        <w:t xml:space="preserve"> de </w:t>
      </w:r>
      <w:r w:rsidR="004F2C2F" w:rsidRPr="00DD1CC9">
        <w:rPr>
          <w:rFonts w:ascii="Times New Roman" w:hAnsi="Times New Roman" w:cs="Times New Roman"/>
          <w:sz w:val="22"/>
          <w:szCs w:val="22"/>
        </w:rPr>
        <w:t>julho</w:t>
      </w:r>
      <w:r w:rsidR="00067F0F" w:rsidRPr="00DD1CC9">
        <w:rPr>
          <w:rFonts w:ascii="Times New Roman" w:hAnsi="Times New Roman" w:cs="Times New Roman"/>
          <w:sz w:val="22"/>
          <w:szCs w:val="22"/>
        </w:rPr>
        <w:t xml:space="preserve"> de 2</w:t>
      </w:r>
      <w:r w:rsidR="004F2C2F" w:rsidRPr="00DD1CC9">
        <w:rPr>
          <w:rFonts w:ascii="Times New Roman" w:hAnsi="Times New Roman" w:cs="Times New Roman"/>
          <w:sz w:val="22"/>
          <w:szCs w:val="22"/>
        </w:rPr>
        <w:t>022</w:t>
      </w:r>
      <w:r w:rsidR="00067F0F" w:rsidRPr="00DD1CC9">
        <w:rPr>
          <w:rFonts w:ascii="Times New Roman" w:hAnsi="Times New Roman" w:cs="Times New Roman"/>
          <w:sz w:val="22"/>
          <w:szCs w:val="22"/>
        </w:rPr>
        <w:t xml:space="preserve">, conforme alterada, da </w:t>
      </w:r>
      <w:r w:rsidR="004F2C2F" w:rsidRPr="00DD1CC9">
        <w:rPr>
          <w:rFonts w:ascii="Times New Roman" w:hAnsi="Times New Roman" w:cs="Times New Roman"/>
          <w:sz w:val="22"/>
          <w:szCs w:val="22"/>
        </w:rPr>
        <w:t>Resolução</w:t>
      </w:r>
      <w:r w:rsidR="00067F0F" w:rsidRPr="00DD1CC9">
        <w:rPr>
          <w:rFonts w:ascii="Times New Roman" w:hAnsi="Times New Roman" w:cs="Times New Roman"/>
          <w:sz w:val="22"/>
          <w:szCs w:val="22"/>
        </w:rPr>
        <w:t xml:space="preserve"> da CVM n.º </w:t>
      </w:r>
      <w:r w:rsidR="004F2C2F" w:rsidRPr="00DD1CC9">
        <w:rPr>
          <w:rFonts w:ascii="Times New Roman" w:hAnsi="Times New Roman" w:cs="Times New Roman"/>
          <w:sz w:val="22"/>
          <w:szCs w:val="22"/>
        </w:rPr>
        <w:t>60</w:t>
      </w:r>
      <w:r w:rsidR="00067F0F" w:rsidRPr="00DD1CC9">
        <w:rPr>
          <w:rFonts w:ascii="Times New Roman" w:hAnsi="Times New Roman" w:cs="Times New Roman"/>
          <w:sz w:val="22"/>
          <w:szCs w:val="22"/>
        </w:rPr>
        <w:t xml:space="preserve">, de </w:t>
      </w:r>
      <w:r w:rsidR="004F2C2F" w:rsidRPr="00DD1CC9">
        <w:rPr>
          <w:rFonts w:ascii="Times New Roman" w:hAnsi="Times New Roman" w:cs="Times New Roman"/>
          <w:sz w:val="22"/>
          <w:szCs w:val="22"/>
        </w:rPr>
        <w:t>23</w:t>
      </w:r>
      <w:r w:rsidR="00067F0F" w:rsidRPr="00DD1CC9">
        <w:rPr>
          <w:rFonts w:ascii="Times New Roman" w:hAnsi="Times New Roman" w:cs="Times New Roman"/>
          <w:sz w:val="22"/>
          <w:szCs w:val="22"/>
        </w:rPr>
        <w:t xml:space="preserve"> de dezembro de 20</w:t>
      </w:r>
      <w:r w:rsidR="004F2C2F" w:rsidRPr="00DD1CC9">
        <w:rPr>
          <w:rFonts w:ascii="Times New Roman" w:hAnsi="Times New Roman" w:cs="Times New Roman"/>
          <w:sz w:val="22"/>
          <w:szCs w:val="22"/>
        </w:rPr>
        <w:t>21</w:t>
      </w:r>
      <w:r w:rsidR="00067F0F" w:rsidRPr="00DD1CC9">
        <w:rPr>
          <w:rFonts w:ascii="Times New Roman" w:hAnsi="Times New Roman" w:cs="Times New Roman"/>
          <w:sz w:val="22"/>
          <w:szCs w:val="22"/>
        </w:rPr>
        <w:t xml:space="preserve">, conforme alterada, </w:t>
      </w:r>
      <w:r w:rsidR="004F2C2F" w:rsidRPr="00DD1CC9">
        <w:rPr>
          <w:rFonts w:ascii="Times New Roman" w:hAnsi="Times New Roman" w:cs="Times New Roman"/>
          <w:sz w:val="22"/>
          <w:szCs w:val="22"/>
        </w:rPr>
        <w:t>da Lei nº 14.430, de 03 de agosto de 2022, conforme alterada</w:t>
      </w:r>
      <w:r w:rsidR="004C54A7" w:rsidRPr="00DD1CC9">
        <w:rPr>
          <w:rFonts w:ascii="Times New Roman" w:hAnsi="Times New Roman" w:cs="Times New Roman"/>
          <w:sz w:val="22"/>
          <w:szCs w:val="22"/>
        </w:rPr>
        <w:t>,</w:t>
      </w:r>
      <w:r w:rsidR="004F2C2F" w:rsidRPr="00DD1CC9">
        <w:rPr>
          <w:rFonts w:ascii="Times New Roman" w:hAnsi="Times New Roman" w:cs="Times New Roman"/>
          <w:sz w:val="22"/>
          <w:szCs w:val="22"/>
        </w:rPr>
        <w:t xml:space="preserve"> </w:t>
      </w:r>
      <w:r w:rsidR="00067F0F" w:rsidRPr="00DD1CC9">
        <w:rPr>
          <w:rFonts w:ascii="Times New Roman" w:hAnsi="Times New Roman" w:cs="Times New Roman"/>
          <w:sz w:val="22"/>
          <w:szCs w:val="22"/>
        </w:rPr>
        <w:t>e das demais disposições legais e regulamentares aplicáveis</w:t>
      </w:r>
      <w:r w:rsidRPr="00DD1CC9">
        <w:rPr>
          <w:rFonts w:ascii="Times New Roman" w:hAnsi="Times New Roman" w:cs="Times New Roman"/>
          <w:sz w:val="22"/>
          <w:szCs w:val="22"/>
        </w:rPr>
        <w:t>; e</w:t>
      </w:r>
    </w:p>
    <w:p w14:paraId="7B6597AF" w14:textId="0D82DAF0" w:rsidR="005E634A" w:rsidRPr="00DD1CC9" w:rsidRDefault="00067F0F" w:rsidP="004505B7">
      <w:pPr>
        <w:pStyle w:val="Recitals"/>
        <w:spacing w:after="240" w:line="320" w:lineRule="exact"/>
        <w:ind w:left="709" w:hanging="709"/>
        <w:rPr>
          <w:rFonts w:ascii="Times New Roman" w:hAnsi="Times New Roman" w:cs="Times New Roman"/>
          <w:sz w:val="22"/>
          <w:szCs w:val="22"/>
        </w:rPr>
      </w:pPr>
      <w:r w:rsidRPr="00DD1CC9">
        <w:rPr>
          <w:rFonts w:ascii="Times New Roman" w:hAnsi="Times New Roman" w:cs="Times New Roman"/>
          <w:sz w:val="22"/>
          <w:szCs w:val="22"/>
        </w:rPr>
        <w:t>o A</w:t>
      </w:r>
      <w:r w:rsidR="005E634A" w:rsidRPr="00DD1CC9">
        <w:rPr>
          <w:rFonts w:ascii="Times New Roman" w:hAnsi="Times New Roman" w:cs="Times New Roman"/>
          <w:sz w:val="22"/>
          <w:szCs w:val="22"/>
        </w:rPr>
        <w:t>gente Fiduciário, a ser contratad</w:t>
      </w:r>
      <w:r w:rsidR="0090111A" w:rsidRPr="00DD1CC9">
        <w:rPr>
          <w:rFonts w:ascii="Times New Roman" w:hAnsi="Times New Roman" w:cs="Times New Roman"/>
          <w:sz w:val="22"/>
          <w:szCs w:val="22"/>
        </w:rPr>
        <w:t>o</w:t>
      </w:r>
      <w:r w:rsidR="005E634A" w:rsidRPr="00DD1CC9">
        <w:rPr>
          <w:rFonts w:ascii="Times New Roman" w:hAnsi="Times New Roman" w:cs="Times New Roman"/>
          <w:sz w:val="22"/>
          <w:szCs w:val="22"/>
        </w:rPr>
        <w:t xml:space="preserve"> por meio do Termo de Securitização (conforme abaixo definido), acompanhará a destinação dos recursos captados com a presente Emissão, nos termos da Cláusula</w:t>
      </w:r>
      <w:r w:rsidR="00742496" w:rsidRPr="00DD1CC9">
        <w:rPr>
          <w:rFonts w:ascii="Times New Roman" w:hAnsi="Times New Roman" w:cs="Times New Roman"/>
          <w:sz w:val="22"/>
          <w:szCs w:val="22"/>
        </w:rPr>
        <w:t xml:space="preserve"> Quarta abaixo</w:t>
      </w:r>
      <w:r w:rsidR="00771959" w:rsidRPr="00DD1CC9">
        <w:rPr>
          <w:rFonts w:ascii="Times New Roman" w:hAnsi="Times New Roman" w:cs="Times New Roman"/>
          <w:sz w:val="22"/>
          <w:szCs w:val="22"/>
        </w:rPr>
        <w:t>;</w:t>
      </w:r>
    </w:p>
    <w:p w14:paraId="2FD0427C" w14:textId="318E6F17" w:rsidR="00B111A4" w:rsidRPr="00DD1CC9" w:rsidRDefault="00B111A4" w:rsidP="00193CD8">
      <w:pPr>
        <w:spacing w:after="240" w:line="320" w:lineRule="exact"/>
        <w:jc w:val="both"/>
        <w:rPr>
          <w:rFonts w:ascii="Times New Roman" w:hAnsi="Times New Roman" w:cs="Times New Roman"/>
        </w:rPr>
      </w:pPr>
      <w:r w:rsidRPr="00DD1CC9">
        <w:rPr>
          <w:rFonts w:ascii="Times New Roman" w:hAnsi="Times New Roman" w:cs="Times New Roman"/>
        </w:rPr>
        <w:t xml:space="preserve">vêm, por livre iniciativa e na melhor forma de direito, celebrar o presente </w:t>
      </w:r>
      <w:r w:rsidR="001669A1" w:rsidRPr="00DD1CC9">
        <w:rPr>
          <w:rFonts w:ascii="Times New Roman" w:hAnsi="Times New Roman" w:cs="Times New Roman"/>
        </w:rPr>
        <w:t>"</w:t>
      </w:r>
      <w:bookmarkStart w:id="4" w:name="OLE_LINK1"/>
      <w:bookmarkStart w:id="5" w:name="OLE_LINK3"/>
      <w:bookmarkStart w:id="6" w:name="_Hlk16519148"/>
      <w:r w:rsidR="00C647AB" w:rsidRPr="00DD1CC9">
        <w:rPr>
          <w:rFonts w:ascii="Times New Roman" w:hAnsi="Times New Roman" w:cs="Times New Roman"/>
          <w:i/>
        </w:rPr>
        <w:t xml:space="preserve">Instrumento Particular de Escritura da </w:t>
      </w:r>
      <w:r w:rsidR="00811C3A">
        <w:rPr>
          <w:rFonts w:ascii="Times New Roman" w:hAnsi="Times New Roman" w:cs="Times New Roman"/>
          <w:i/>
        </w:rPr>
        <w:t>7</w:t>
      </w:r>
      <w:r w:rsidR="00C647AB" w:rsidRPr="00DD1CC9">
        <w:rPr>
          <w:rFonts w:ascii="Times New Roman" w:hAnsi="Times New Roman" w:cs="Times New Roman"/>
          <w:i/>
        </w:rPr>
        <w:t xml:space="preserve">ª </w:t>
      </w:r>
      <w:r w:rsidR="00811C3A" w:rsidRPr="00DD1CC9">
        <w:rPr>
          <w:rFonts w:ascii="Times New Roman" w:hAnsi="Times New Roman" w:cs="Times New Roman"/>
          <w:i/>
        </w:rPr>
        <w:t>(</w:t>
      </w:r>
      <w:r w:rsidR="00811C3A">
        <w:rPr>
          <w:rFonts w:ascii="Times New Roman" w:hAnsi="Times New Roman" w:cs="Times New Roman"/>
          <w:i/>
        </w:rPr>
        <w:t>Sétima</w:t>
      </w:r>
      <w:r w:rsidR="00811C3A" w:rsidRPr="00DD1CC9">
        <w:rPr>
          <w:rFonts w:ascii="Times New Roman" w:hAnsi="Times New Roman" w:cs="Times New Roman"/>
          <w:i/>
        </w:rPr>
        <w:t xml:space="preserve">) </w:t>
      </w:r>
      <w:r w:rsidR="00C647AB" w:rsidRPr="00DD1CC9">
        <w:rPr>
          <w:rFonts w:ascii="Times New Roman" w:hAnsi="Times New Roman" w:cs="Times New Roman"/>
          <w:i/>
        </w:rPr>
        <w:t xml:space="preserve">Emissão de Debêntures Simples, não Conversíveis em Ações, da Espécie com Garantia Real, em Até 2 (Duas) Séries, para Colocação Privada, </w:t>
      </w:r>
      <w:r w:rsidR="00C647AB" w:rsidRPr="004505B7">
        <w:rPr>
          <w:rFonts w:ascii="Times New Roman" w:hAnsi="Times New Roman"/>
        </w:rPr>
        <w:t>da Aliansce Sonae Shopping Centers S.A</w:t>
      </w:r>
      <w:r w:rsidR="00C647AB" w:rsidRPr="00802978">
        <w:rPr>
          <w:rFonts w:ascii="Times New Roman" w:hAnsi="Times New Roman" w:cs="Times New Roman"/>
        </w:rPr>
        <w:t>.</w:t>
      </w:r>
      <w:r w:rsidR="005A0A1D" w:rsidRPr="00DD1CC9">
        <w:rPr>
          <w:rFonts w:ascii="Times New Roman" w:hAnsi="Times New Roman" w:cs="Times New Roman"/>
          <w:i/>
        </w:rPr>
        <w:t xml:space="preserve">” </w:t>
      </w:r>
      <w:bookmarkEnd w:id="4"/>
      <w:bookmarkEnd w:id="5"/>
      <w:bookmarkEnd w:id="6"/>
      <w:r w:rsidRPr="00DD1CC9">
        <w:rPr>
          <w:rFonts w:ascii="Times New Roman" w:hAnsi="Times New Roman" w:cs="Times New Roman"/>
        </w:rPr>
        <w:t>(</w:t>
      </w:r>
      <w:r w:rsidR="001669A1" w:rsidRPr="00DD1CC9">
        <w:rPr>
          <w:rFonts w:ascii="Times New Roman" w:hAnsi="Times New Roman" w:cs="Times New Roman"/>
        </w:rPr>
        <w:t>"</w:t>
      </w:r>
      <w:r w:rsidRPr="00DD1CC9">
        <w:rPr>
          <w:rFonts w:ascii="Times New Roman" w:hAnsi="Times New Roman" w:cs="Times New Roman"/>
          <w:u w:val="single"/>
        </w:rPr>
        <w:t>Escritura de Emissão</w:t>
      </w:r>
      <w:r w:rsidR="001669A1" w:rsidRPr="00DD1CC9">
        <w:rPr>
          <w:rFonts w:ascii="Times New Roman" w:hAnsi="Times New Roman" w:cs="Times New Roman"/>
        </w:rPr>
        <w:t>"</w:t>
      </w:r>
      <w:r w:rsidR="00357CCB" w:rsidRPr="00DD1CC9">
        <w:rPr>
          <w:rFonts w:ascii="Times New Roman" w:hAnsi="Times New Roman" w:cs="Times New Roman"/>
        </w:rPr>
        <w:t xml:space="preserve"> ou “</w:t>
      </w:r>
      <w:r w:rsidR="00357CCB" w:rsidRPr="00DD1CC9">
        <w:rPr>
          <w:rFonts w:ascii="Times New Roman" w:hAnsi="Times New Roman" w:cs="Times New Roman"/>
          <w:u w:val="single"/>
        </w:rPr>
        <w:t>Escritura</w:t>
      </w:r>
      <w:r w:rsidR="00357CCB" w:rsidRPr="00DD1CC9">
        <w:rPr>
          <w:rFonts w:ascii="Times New Roman" w:hAnsi="Times New Roman" w:cs="Times New Roman"/>
        </w:rPr>
        <w:t>”</w:t>
      </w:r>
      <w:r w:rsidRPr="00DD1CC9">
        <w:rPr>
          <w:rFonts w:ascii="Times New Roman" w:hAnsi="Times New Roman" w:cs="Times New Roman"/>
        </w:rPr>
        <w:t>), observadas as cláusulas, condições e características abaixo:</w:t>
      </w:r>
    </w:p>
    <w:p w14:paraId="63935C12" w14:textId="58CCE1E1"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bookmarkStart w:id="7" w:name="_Toc224745187"/>
      <w:bookmarkStart w:id="8" w:name="_Toc264552488"/>
      <w:bookmarkStart w:id="9" w:name="_Toc396935605"/>
      <w:bookmarkStart w:id="10" w:name="_Toc496646682"/>
      <w:r w:rsidRPr="00DD1CC9">
        <w:rPr>
          <w:b/>
          <w:sz w:val="22"/>
          <w:szCs w:val="22"/>
        </w:rPr>
        <w:t xml:space="preserve">CLÁUSULA PRIMEIRA – </w:t>
      </w:r>
      <w:bookmarkEnd w:id="7"/>
      <w:bookmarkEnd w:id="8"/>
      <w:bookmarkEnd w:id="9"/>
      <w:bookmarkEnd w:id="10"/>
      <w:r w:rsidR="00A5646E" w:rsidRPr="00DD1CC9">
        <w:rPr>
          <w:b/>
          <w:sz w:val="22"/>
          <w:szCs w:val="22"/>
        </w:rPr>
        <w:t>AUTORIZAÇÕES</w:t>
      </w:r>
    </w:p>
    <w:p w14:paraId="27401441" w14:textId="3A7B24CA" w:rsidR="00B111A4" w:rsidRPr="00DD1CC9" w:rsidRDefault="00A5646E" w:rsidP="00DD1CC9">
      <w:pPr>
        <w:pStyle w:val="ListParagraph"/>
        <w:keepNext/>
        <w:numPr>
          <w:ilvl w:val="1"/>
          <w:numId w:val="5"/>
        </w:numPr>
        <w:tabs>
          <w:tab w:val="left" w:pos="1134"/>
        </w:tabs>
        <w:spacing w:after="240" w:line="320" w:lineRule="exact"/>
        <w:ind w:left="0" w:firstLine="0"/>
        <w:jc w:val="both"/>
        <w:outlineLvl w:val="0"/>
        <w:rPr>
          <w:rFonts w:eastAsia="Arial Unicode MS"/>
          <w:sz w:val="22"/>
          <w:szCs w:val="22"/>
        </w:rPr>
      </w:pPr>
      <w:r w:rsidRPr="00DD1CC9">
        <w:rPr>
          <w:rFonts w:eastAsia="Arial Unicode MS"/>
          <w:b/>
          <w:sz w:val="22"/>
          <w:szCs w:val="22"/>
        </w:rPr>
        <w:t>Autorizações</w:t>
      </w:r>
    </w:p>
    <w:p w14:paraId="76AFD6FD" w14:textId="4C5AC014" w:rsidR="003D45DA" w:rsidRPr="00802978" w:rsidRDefault="002C4790"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bookmarkStart w:id="11" w:name="_DV_M25"/>
      <w:bookmarkStart w:id="12" w:name="_Hlk17281558"/>
      <w:bookmarkStart w:id="13" w:name="_Ref16153746"/>
      <w:bookmarkEnd w:id="11"/>
      <w:r w:rsidRPr="00DD1CC9">
        <w:rPr>
          <w:rFonts w:eastAsia="Arial Unicode MS"/>
          <w:sz w:val="22"/>
          <w:szCs w:val="22"/>
        </w:rPr>
        <w:t xml:space="preserve">A presente Escritura de Emissão é celebrada de acordo com a autorização da Reunião do Conselho de Administração da Emissora realizada em </w:t>
      </w:r>
      <w:r w:rsidR="005E74A7">
        <w:rPr>
          <w:rFonts w:eastAsia="Arial Unicode MS"/>
          <w:sz w:val="22"/>
          <w:szCs w:val="22"/>
        </w:rPr>
        <w:t>13</w:t>
      </w:r>
      <w:r w:rsidR="001F1AF8" w:rsidRPr="00DD1CC9">
        <w:rPr>
          <w:rFonts w:eastAsia="Arial Unicode MS"/>
          <w:sz w:val="22"/>
          <w:szCs w:val="22"/>
        </w:rPr>
        <w:t xml:space="preserve"> </w:t>
      </w:r>
      <w:r w:rsidRPr="00DD1CC9">
        <w:rPr>
          <w:rFonts w:eastAsia="Arial Unicode MS"/>
          <w:sz w:val="22"/>
          <w:szCs w:val="22"/>
        </w:rPr>
        <w:t xml:space="preserve">de </w:t>
      </w:r>
      <w:r w:rsidR="00F61096">
        <w:rPr>
          <w:rFonts w:eastAsia="Arial Unicode MS"/>
          <w:sz w:val="22"/>
          <w:szCs w:val="22"/>
        </w:rPr>
        <w:t>fevereiro</w:t>
      </w:r>
      <w:r w:rsidR="008A658D" w:rsidRPr="00DD1CC9">
        <w:rPr>
          <w:rFonts w:eastAsia="Arial Unicode MS"/>
          <w:b/>
          <w:sz w:val="22"/>
          <w:szCs w:val="22"/>
        </w:rPr>
        <w:t xml:space="preserve"> </w:t>
      </w:r>
      <w:r w:rsidRPr="00DD1CC9">
        <w:rPr>
          <w:rFonts w:eastAsia="Arial Unicode MS"/>
          <w:sz w:val="22"/>
          <w:szCs w:val="22"/>
        </w:rPr>
        <w:t>de 202</w:t>
      </w:r>
      <w:r w:rsidR="004F2C2F" w:rsidRPr="00DD1CC9">
        <w:rPr>
          <w:rFonts w:eastAsia="Arial Unicode MS"/>
          <w:sz w:val="22"/>
          <w:szCs w:val="22"/>
        </w:rPr>
        <w:t>3</w:t>
      </w:r>
      <w:r w:rsidRPr="00DD1CC9">
        <w:rPr>
          <w:rFonts w:eastAsia="Arial Unicode MS"/>
          <w:sz w:val="22"/>
          <w:szCs w:val="22"/>
        </w:rPr>
        <w:t xml:space="preserve"> (“</w:t>
      </w:r>
      <w:r w:rsidRPr="00DD1CC9">
        <w:rPr>
          <w:rFonts w:eastAsia="Arial Unicode MS"/>
          <w:sz w:val="22"/>
          <w:szCs w:val="22"/>
          <w:u w:val="single"/>
        </w:rPr>
        <w:t>RCA</w:t>
      </w:r>
      <w:r w:rsidRPr="00DD1CC9">
        <w:rPr>
          <w:rFonts w:eastAsia="Arial Unicode MS"/>
          <w:sz w:val="22"/>
          <w:szCs w:val="22"/>
        </w:rPr>
        <w:t>”), na qual fo</w:t>
      </w:r>
      <w:r w:rsidR="000E1BC8" w:rsidRPr="00DD1CC9">
        <w:rPr>
          <w:rFonts w:eastAsia="Arial Unicode MS"/>
          <w:sz w:val="22"/>
          <w:szCs w:val="22"/>
        </w:rPr>
        <w:t>ram</w:t>
      </w:r>
      <w:r w:rsidRPr="00DD1CC9">
        <w:rPr>
          <w:rFonts w:eastAsia="Arial Unicode MS"/>
          <w:sz w:val="22"/>
          <w:szCs w:val="22"/>
        </w:rPr>
        <w:t xml:space="preserve"> deliberad</w:t>
      </w:r>
      <w:r w:rsidR="00D91DC6" w:rsidRPr="00DD1CC9">
        <w:rPr>
          <w:rFonts w:eastAsia="Arial Unicode MS"/>
          <w:sz w:val="22"/>
          <w:szCs w:val="22"/>
        </w:rPr>
        <w:t>o</w:t>
      </w:r>
      <w:r w:rsidR="000E1BC8" w:rsidRPr="00DD1CC9">
        <w:rPr>
          <w:rFonts w:eastAsia="Arial Unicode MS"/>
          <w:sz w:val="22"/>
          <w:szCs w:val="22"/>
        </w:rPr>
        <w:t>s</w:t>
      </w:r>
      <w:r w:rsidRPr="00DD1CC9">
        <w:rPr>
          <w:rFonts w:eastAsia="Arial Unicode MS"/>
          <w:sz w:val="22"/>
          <w:szCs w:val="22"/>
        </w:rPr>
        <w:t xml:space="preserve">, dentre outras matérias: </w:t>
      </w:r>
      <w:r w:rsidRPr="00DD1CC9">
        <w:rPr>
          <w:rFonts w:eastAsia="Arial Unicode MS"/>
          <w:b/>
          <w:sz w:val="22"/>
          <w:szCs w:val="22"/>
        </w:rPr>
        <w:t>(i)</w:t>
      </w:r>
      <w:r w:rsidRPr="00DD1CC9">
        <w:rPr>
          <w:rFonts w:eastAsia="Arial Unicode MS"/>
          <w:sz w:val="22"/>
          <w:szCs w:val="22"/>
        </w:rPr>
        <w:t xml:space="preserve"> a realização da presente </w:t>
      </w:r>
      <w:r w:rsidR="00811C3A">
        <w:rPr>
          <w:sz w:val="22"/>
          <w:szCs w:val="22"/>
        </w:rPr>
        <w:t>7</w:t>
      </w:r>
      <w:r w:rsidRPr="00DD1CC9">
        <w:rPr>
          <w:sz w:val="22"/>
          <w:szCs w:val="22"/>
        </w:rPr>
        <w:t xml:space="preserve">ª </w:t>
      </w:r>
      <w:r w:rsidR="00811C3A" w:rsidRPr="00DD1CC9">
        <w:rPr>
          <w:sz w:val="22"/>
          <w:szCs w:val="22"/>
        </w:rPr>
        <w:t>(</w:t>
      </w:r>
      <w:r w:rsidR="00811C3A">
        <w:rPr>
          <w:sz w:val="22"/>
          <w:szCs w:val="22"/>
        </w:rPr>
        <w:t>sétima</w:t>
      </w:r>
      <w:r w:rsidR="00811C3A" w:rsidRPr="00DD1CC9">
        <w:rPr>
          <w:sz w:val="22"/>
          <w:szCs w:val="22"/>
        </w:rPr>
        <w:t xml:space="preserve">) </w:t>
      </w:r>
      <w:r w:rsidRPr="00DD1CC9">
        <w:rPr>
          <w:sz w:val="22"/>
          <w:szCs w:val="22"/>
        </w:rPr>
        <w:t xml:space="preserve">emissão de debêntures simples, não conversíveis em ações, da espécie </w:t>
      </w:r>
      <w:r w:rsidR="004F2C2F" w:rsidRPr="00DD1CC9">
        <w:rPr>
          <w:sz w:val="22"/>
          <w:szCs w:val="22"/>
        </w:rPr>
        <w:t>com garantia real</w:t>
      </w:r>
      <w:r w:rsidRPr="00DD1CC9">
        <w:rPr>
          <w:sz w:val="22"/>
          <w:szCs w:val="22"/>
        </w:rPr>
        <w:t xml:space="preserve">, em </w:t>
      </w:r>
      <w:r w:rsidR="004F2C2F" w:rsidRPr="00DD1CC9">
        <w:rPr>
          <w:sz w:val="22"/>
          <w:szCs w:val="22"/>
        </w:rPr>
        <w:t xml:space="preserve">até 2 (duas) </w:t>
      </w:r>
      <w:r w:rsidRPr="00DD1CC9">
        <w:rPr>
          <w:sz w:val="22"/>
          <w:szCs w:val="22"/>
        </w:rPr>
        <w:t>série</w:t>
      </w:r>
      <w:r w:rsidR="004F2C2F" w:rsidRPr="00DD1CC9">
        <w:rPr>
          <w:sz w:val="22"/>
          <w:szCs w:val="22"/>
        </w:rPr>
        <w:t>s</w:t>
      </w:r>
      <w:r w:rsidRPr="00DD1CC9">
        <w:rPr>
          <w:sz w:val="22"/>
          <w:szCs w:val="22"/>
        </w:rPr>
        <w:t>, para colocação privada, da Emissora (</w:t>
      </w:r>
      <w:r w:rsidR="00D91DC6" w:rsidRPr="00DD1CC9">
        <w:rPr>
          <w:sz w:val="22"/>
          <w:szCs w:val="22"/>
        </w:rPr>
        <w:t>“</w:t>
      </w:r>
      <w:r w:rsidRPr="00DD1CC9">
        <w:rPr>
          <w:sz w:val="22"/>
          <w:szCs w:val="22"/>
          <w:u w:val="single"/>
        </w:rPr>
        <w:t>Emissão</w:t>
      </w:r>
      <w:r w:rsidR="00D91DC6" w:rsidRPr="00DD1CC9">
        <w:rPr>
          <w:sz w:val="22"/>
          <w:szCs w:val="22"/>
        </w:rPr>
        <w:t>”</w:t>
      </w:r>
      <w:r w:rsidRPr="00DD1CC9">
        <w:rPr>
          <w:sz w:val="22"/>
          <w:szCs w:val="22"/>
        </w:rPr>
        <w:t xml:space="preserve"> e </w:t>
      </w:r>
      <w:r w:rsidR="00D91DC6" w:rsidRPr="00DD1CC9">
        <w:rPr>
          <w:sz w:val="22"/>
          <w:szCs w:val="22"/>
        </w:rPr>
        <w:t>“</w:t>
      </w:r>
      <w:r w:rsidRPr="00DD1CC9">
        <w:rPr>
          <w:sz w:val="22"/>
          <w:szCs w:val="22"/>
          <w:u w:val="single"/>
        </w:rPr>
        <w:t>Debêntures</w:t>
      </w:r>
      <w:r w:rsidR="00D91DC6" w:rsidRPr="00DD1CC9">
        <w:rPr>
          <w:sz w:val="22"/>
          <w:szCs w:val="22"/>
        </w:rPr>
        <w:t>”</w:t>
      </w:r>
      <w:r w:rsidRPr="00DD1CC9">
        <w:rPr>
          <w:sz w:val="22"/>
          <w:szCs w:val="22"/>
        </w:rPr>
        <w:t>, respectivamente)</w:t>
      </w:r>
      <w:r w:rsidRPr="00DD1CC9">
        <w:rPr>
          <w:rFonts w:eastAsia="Arial Unicode MS"/>
          <w:sz w:val="22"/>
          <w:szCs w:val="22"/>
        </w:rPr>
        <w:t>, incluindo seus termos e condições, em conformidade com o disposto no artigo 59, parágrafo 1º, da Lei n.º 6.404, de 15 de dezembro de 1976, conforme alterada (</w:t>
      </w:r>
      <w:r w:rsidR="00D91DC6" w:rsidRPr="00DD1CC9">
        <w:rPr>
          <w:rFonts w:eastAsia="Arial Unicode MS"/>
          <w:sz w:val="22"/>
          <w:szCs w:val="22"/>
        </w:rPr>
        <w:t>“</w:t>
      </w:r>
      <w:r w:rsidRPr="00DD1CC9">
        <w:rPr>
          <w:rFonts w:eastAsia="Arial Unicode MS"/>
          <w:sz w:val="22"/>
          <w:szCs w:val="22"/>
          <w:u w:val="single"/>
        </w:rPr>
        <w:t>Lei das Sociedades por Ações</w:t>
      </w:r>
      <w:r w:rsidR="00D91DC6" w:rsidRPr="00DD1CC9">
        <w:rPr>
          <w:rFonts w:eastAsia="Arial Unicode MS"/>
          <w:sz w:val="22"/>
          <w:szCs w:val="22"/>
        </w:rPr>
        <w:t>”</w:t>
      </w:r>
      <w:r w:rsidRPr="00DD1CC9">
        <w:rPr>
          <w:rFonts w:eastAsia="Arial Unicode MS"/>
          <w:sz w:val="22"/>
          <w:szCs w:val="22"/>
        </w:rPr>
        <w:t>) e com o estatuto social da Emissora, inclusive o Aditamento</w:t>
      </w:r>
      <w:r w:rsidR="00A5646E" w:rsidRPr="00DD1CC9">
        <w:rPr>
          <w:rFonts w:eastAsia="Arial Unicode MS"/>
          <w:sz w:val="22"/>
          <w:szCs w:val="22"/>
        </w:rPr>
        <w:t xml:space="preserve"> do Procedimento de </w:t>
      </w:r>
      <w:proofErr w:type="spellStart"/>
      <w:r w:rsidR="00A5646E" w:rsidRPr="00DD1CC9">
        <w:rPr>
          <w:rFonts w:eastAsia="Arial Unicode MS"/>
          <w:i/>
          <w:iCs/>
          <w:sz w:val="22"/>
          <w:szCs w:val="22"/>
        </w:rPr>
        <w:t>Bookbuilding</w:t>
      </w:r>
      <w:proofErr w:type="spellEnd"/>
      <w:r w:rsidRPr="00DD1CC9">
        <w:rPr>
          <w:rFonts w:eastAsia="Arial Unicode MS"/>
          <w:sz w:val="22"/>
          <w:szCs w:val="22"/>
        </w:rPr>
        <w:t xml:space="preserve"> a esta Escritura</w:t>
      </w:r>
      <w:r w:rsidR="00357CCB" w:rsidRPr="00DD1CC9">
        <w:rPr>
          <w:rFonts w:eastAsia="Arial Unicode MS"/>
          <w:sz w:val="22"/>
          <w:szCs w:val="22"/>
        </w:rPr>
        <w:t xml:space="preserve"> de Emissão</w:t>
      </w:r>
      <w:r w:rsidRPr="00DD1CC9">
        <w:rPr>
          <w:rFonts w:eastAsia="Arial Unicode MS"/>
          <w:sz w:val="22"/>
          <w:szCs w:val="22"/>
        </w:rPr>
        <w:t xml:space="preserve"> após o encerramento do Procedimento de </w:t>
      </w:r>
      <w:proofErr w:type="spellStart"/>
      <w:r w:rsidRPr="00DD1CC9">
        <w:rPr>
          <w:rFonts w:eastAsia="Arial Unicode MS"/>
          <w:i/>
          <w:iCs/>
          <w:sz w:val="22"/>
          <w:szCs w:val="22"/>
        </w:rPr>
        <w:t>Bookbuilding</w:t>
      </w:r>
      <w:proofErr w:type="spellEnd"/>
      <w:r w:rsidR="00D91DC6" w:rsidRPr="00DD1CC9">
        <w:rPr>
          <w:rFonts w:eastAsia="Arial Unicode MS"/>
          <w:sz w:val="22"/>
          <w:szCs w:val="22"/>
        </w:rPr>
        <w:t>;</w:t>
      </w:r>
      <w:r w:rsidRPr="00DD1CC9">
        <w:rPr>
          <w:rFonts w:eastAsia="Arial Unicode MS"/>
          <w:sz w:val="22"/>
          <w:szCs w:val="22"/>
        </w:rPr>
        <w:t xml:space="preserve"> </w:t>
      </w:r>
      <w:r w:rsidRPr="00DD1CC9">
        <w:rPr>
          <w:rFonts w:eastAsia="Arial Unicode MS"/>
          <w:b/>
          <w:sz w:val="22"/>
          <w:szCs w:val="22"/>
        </w:rPr>
        <w:t>(</w:t>
      </w:r>
      <w:proofErr w:type="spellStart"/>
      <w:r w:rsidRPr="00DD1CC9">
        <w:rPr>
          <w:rFonts w:eastAsia="Arial Unicode MS"/>
          <w:b/>
          <w:sz w:val="22"/>
          <w:szCs w:val="22"/>
        </w:rPr>
        <w:t>ii</w:t>
      </w:r>
      <w:proofErr w:type="spellEnd"/>
      <w:r w:rsidRPr="00DD1CC9">
        <w:rPr>
          <w:rFonts w:eastAsia="Arial Unicode MS"/>
          <w:b/>
          <w:sz w:val="22"/>
          <w:szCs w:val="22"/>
        </w:rPr>
        <w:t>)</w:t>
      </w:r>
      <w:r w:rsidRPr="00DD1CC9">
        <w:rPr>
          <w:rFonts w:eastAsia="Arial Unicode MS"/>
          <w:sz w:val="22"/>
          <w:szCs w:val="22"/>
        </w:rPr>
        <w:t> </w:t>
      </w:r>
      <w:r w:rsidR="00A5646E" w:rsidRPr="00DD1CC9">
        <w:rPr>
          <w:rFonts w:eastAsia="Arial Unicode MS"/>
          <w:sz w:val="22"/>
          <w:szCs w:val="22"/>
        </w:rPr>
        <w:t xml:space="preserve">a outorga da Alienação Fiduciária de Quotas (conforme abaixo definida), nos termos do Contrato de Alienação Fiduciária de Quotas; </w:t>
      </w:r>
      <w:r w:rsidR="00A5646E" w:rsidRPr="00DD1CC9">
        <w:rPr>
          <w:rFonts w:eastAsia="Arial Unicode MS"/>
          <w:b/>
          <w:bCs/>
          <w:sz w:val="22"/>
          <w:szCs w:val="22"/>
        </w:rPr>
        <w:t>(</w:t>
      </w:r>
      <w:proofErr w:type="spellStart"/>
      <w:r w:rsidR="00A5646E" w:rsidRPr="00DD1CC9">
        <w:rPr>
          <w:rFonts w:eastAsia="Arial Unicode MS"/>
          <w:b/>
          <w:bCs/>
          <w:sz w:val="22"/>
          <w:szCs w:val="22"/>
        </w:rPr>
        <w:t>iii</w:t>
      </w:r>
      <w:proofErr w:type="spellEnd"/>
      <w:r w:rsidR="00A5646E" w:rsidRPr="00DD1CC9">
        <w:rPr>
          <w:rFonts w:eastAsia="Arial Unicode MS"/>
          <w:b/>
          <w:bCs/>
          <w:sz w:val="22"/>
          <w:szCs w:val="22"/>
        </w:rPr>
        <w:t>)</w:t>
      </w:r>
      <w:r w:rsidR="00A5646E" w:rsidRPr="00DD1CC9">
        <w:rPr>
          <w:rFonts w:eastAsia="Arial Unicode MS"/>
          <w:sz w:val="22"/>
          <w:szCs w:val="22"/>
        </w:rPr>
        <w:t xml:space="preserve"> </w:t>
      </w:r>
      <w:r w:rsidRPr="00DD1CC9">
        <w:rPr>
          <w:rFonts w:eastAsia="Arial Unicode MS"/>
          <w:sz w:val="22"/>
          <w:szCs w:val="22"/>
        </w:rPr>
        <w:t xml:space="preserve">a realização da Operação de Securitização (conforme definido abaixo); </w:t>
      </w:r>
      <w:r w:rsidRPr="00DD1CC9">
        <w:rPr>
          <w:rFonts w:eastAsia="Arial Unicode MS"/>
          <w:b/>
          <w:sz w:val="22"/>
          <w:szCs w:val="22"/>
        </w:rPr>
        <w:t>(</w:t>
      </w:r>
      <w:proofErr w:type="spellStart"/>
      <w:r w:rsidR="00A5646E" w:rsidRPr="00DD1CC9">
        <w:rPr>
          <w:rFonts w:eastAsia="Arial Unicode MS"/>
          <w:b/>
          <w:sz w:val="22"/>
          <w:szCs w:val="22"/>
        </w:rPr>
        <w:t>iv</w:t>
      </w:r>
      <w:proofErr w:type="spellEnd"/>
      <w:r w:rsidRPr="00DD1CC9">
        <w:rPr>
          <w:rFonts w:eastAsia="Arial Unicode MS"/>
          <w:b/>
          <w:sz w:val="22"/>
          <w:szCs w:val="22"/>
        </w:rPr>
        <w:t>)</w:t>
      </w:r>
      <w:r w:rsidRPr="00DD1CC9">
        <w:rPr>
          <w:rFonts w:eastAsia="Arial Unicode MS"/>
          <w:sz w:val="22"/>
          <w:szCs w:val="22"/>
        </w:rPr>
        <w:t> </w:t>
      </w:r>
      <w:r w:rsidRPr="00DD1CC9">
        <w:rPr>
          <w:sz w:val="22"/>
          <w:szCs w:val="22"/>
        </w:rPr>
        <w:t xml:space="preserve">a autorização à diretoria da Emissora para tomar todas e quaisquer medidas e celebrar todos os documentos necessários e/ou convenientes à realização da Emissão e da Operação de Securitização, dentre os quais o aditamento a </w:t>
      </w:r>
      <w:r w:rsidRPr="00DD1CC9">
        <w:rPr>
          <w:sz w:val="22"/>
          <w:szCs w:val="22"/>
        </w:rPr>
        <w:lastRenderedPageBreak/>
        <w:t>esta Escritura</w:t>
      </w:r>
      <w:r w:rsidR="00357CCB" w:rsidRPr="00DD1CC9">
        <w:rPr>
          <w:sz w:val="22"/>
          <w:szCs w:val="22"/>
        </w:rPr>
        <w:t xml:space="preserve"> de Emissão</w:t>
      </w:r>
      <w:r w:rsidRPr="00DD1CC9">
        <w:rPr>
          <w:sz w:val="22"/>
          <w:szCs w:val="22"/>
        </w:rPr>
        <w:t xml:space="preserve"> que ratificará o resultado do Procedimento de </w:t>
      </w:r>
      <w:proofErr w:type="spellStart"/>
      <w:r w:rsidRPr="00DD1CC9">
        <w:rPr>
          <w:i/>
          <w:iCs/>
          <w:sz w:val="22"/>
          <w:szCs w:val="22"/>
        </w:rPr>
        <w:t>Bookbuilding</w:t>
      </w:r>
      <w:proofErr w:type="spellEnd"/>
      <w:r w:rsidRPr="00DD1CC9">
        <w:rPr>
          <w:sz w:val="22"/>
          <w:szCs w:val="22"/>
        </w:rPr>
        <w:t xml:space="preserve">; e </w:t>
      </w:r>
      <w:r w:rsidRPr="00DD1CC9">
        <w:rPr>
          <w:b/>
          <w:bCs/>
          <w:sz w:val="22"/>
          <w:szCs w:val="22"/>
        </w:rPr>
        <w:t>(v)</w:t>
      </w:r>
      <w:r w:rsidRPr="00DD1CC9">
        <w:rPr>
          <w:sz w:val="22"/>
          <w:szCs w:val="22"/>
        </w:rPr>
        <w:t xml:space="preserve"> formalizar e efetivar a contratação do</w:t>
      </w:r>
      <w:r w:rsidR="004F2C2F" w:rsidRPr="00DD1CC9">
        <w:rPr>
          <w:sz w:val="22"/>
          <w:szCs w:val="22"/>
        </w:rPr>
        <w:t>s</w:t>
      </w:r>
      <w:r w:rsidRPr="00DD1CC9">
        <w:rPr>
          <w:sz w:val="22"/>
          <w:szCs w:val="22"/>
        </w:rPr>
        <w:t xml:space="preserve"> Coordenador</w:t>
      </w:r>
      <w:r w:rsidR="004F2C2F" w:rsidRPr="00DD1CC9">
        <w:rPr>
          <w:sz w:val="22"/>
          <w:szCs w:val="22"/>
        </w:rPr>
        <w:t>es</w:t>
      </w:r>
      <w:r w:rsidRPr="00DD1CC9">
        <w:rPr>
          <w:sz w:val="22"/>
          <w:szCs w:val="22"/>
        </w:rPr>
        <w:t xml:space="preserve">, do Agente Fiduciário e dos prestadores de serviços necessários à implementação da Emissão e da Oferta, tais como </w:t>
      </w:r>
      <w:proofErr w:type="spellStart"/>
      <w:r w:rsidR="002B3112" w:rsidRPr="00DD1CC9">
        <w:rPr>
          <w:sz w:val="22"/>
          <w:szCs w:val="22"/>
        </w:rPr>
        <w:t>e</w:t>
      </w:r>
      <w:r w:rsidRPr="00DD1CC9">
        <w:rPr>
          <w:sz w:val="22"/>
          <w:szCs w:val="22"/>
        </w:rPr>
        <w:t>scriturador</w:t>
      </w:r>
      <w:proofErr w:type="spellEnd"/>
      <w:r w:rsidR="002B3112" w:rsidRPr="00DD1CC9">
        <w:rPr>
          <w:sz w:val="22"/>
          <w:szCs w:val="22"/>
        </w:rPr>
        <w:t xml:space="preserve"> dos CRI</w:t>
      </w:r>
      <w:r w:rsidRPr="00DD1CC9">
        <w:rPr>
          <w:sz w:val="22"/>
          <w:szCs w:val="22"/>
        </w:rPr>
        <w:t xml:space="preserve">, </w:t>
      </w:r>
      <w:r w:rsidR="002B3112" w:rsidRPr="00DD1CC9">
        <w:rPr>
          <w:sz w:val="22"/>
          <w:szCs w:val="22"/>
        </w:rPr>
        <w:t>b</w:t>
      </w:r>
      <w:r w:rsidRPr="00DD1CC9">
        <w:rPr>
          <w:sz w:val="22"/>
          <w:szCs w:val="22"/>
        </w:rPr>
        <w:t xml:space="preserve">anco </w:t>
      </w:r>
      <w:r w:rsidR="002B3112" w:rsidRPr="00DD1CC9">
        <w:rPr>
          <w:sz w:val="22"/>
          <w:szCs w:val="22"/>
        </w:rPr>
        <w:t>l</w:t>
      </w:r>
      <w:r w:rsidRPr="00DD1CC9">
        <w:rPr>
          <w:sz w:val="22"/>
          <w:szCs w:val="22"/>
        </w:rPr>
        <w:t>iquidante</w:t>
      </w:r>
      <w:r w:rsidR="002B3112" w:rsidRPr="00DD1CC9">
        <w:rPr>
          <w:sz w:val="22"/>
          <w:szCs w:val="22"/>
        </w:rPr>
        <w:t xml:space="preserve"> </w:t>
      </w:r>
      <w:proofErr w:type="spellStart"/>
      <w:r w:rsidR="002B3112" w:rsidRPr="00DD1CC9">
        <w:rPr>
          <w:sz w:val="22"/>
          <w:szCs w:val="22"/>
        </w:rPr>
        <w:t>dos</w:t>
      </w:r>
      <w:proofErr w:type="spellEnd"/>
      <w:r w:rsidR="002B3112" w:rsidRPr="00DD1CC9">
        <w:rPr>
          <w:sz w:val="22"/>
          <w:szCs w:val="22"/>
        </w:rPr>
        <w:t xml:space="preserve"> CRI</w:t>
      </w:r>
      <w:r w:rsidRPr="00DD1CC9">
        <w:rPr>
          <w:sz w:val="22"/>
          <w:szCs w:val="22"/>
        </w:rPr>
        <w:t xml:space="preserve">, a </w:t>
      </w:r>
      <w:r w:rsidR="000A6F3C" w:rsidRPr="00DD1CC9">
        <w:rPr>
          <w:sz w:val="22"/>
          <w:szCs w:val="22"/>
        </w:rPr>
        <w:t>B3 S.A. – Brasil, Bolsa, Balcão – Balcão B3 ("</w:t>
      </w:r>
      <w:r w:rsidR="000A6F3C" w:rsidRPr="00DD1CC9">
        <w:rPr>
          <w:sz w:val="22"/>
          <w:szCs w:val="22"/>
          <w:u w:val="single"/>
        </w:rPr>
        <w:t>B3</w:t>
      </w:r>
      <w:r w:rsidR="000A6F3C" w:rsidRPr="00DD1CC9">
        <w:rPr>
          <w:sz w:val="22"/>
          <w:szCs w:val="22"/>
        </w:rPr>
        <w:t>")</w:t>
      </w:r>
      <w:r w:rsidRPr="00DD1CC9">
        <w:rPr>
          <w:sz w:val="22"/>
          <w:szCs w:val="22"/>
        </w:rPr>
        <w:t xml:space="preserve">, </w:t>
      </w:r>
      <w:r w:rsidR="00480773" w:rsidRPr="00DD1CC9">
        <w:rPr>
          <w:sz w:val="22"/>
          <w:szCs w:val="22"/>
        </w:rPr>
        <w:t xml:space="preserve">a </w:t>
      </w:r>
      <w:proofErr w:type="spellStart"/>
      <w:r w:rsidR="00480773" w:rsidRPr="00DD1CC9">
        <w:rPr>
          <w:sz w:val="22"/>
          <w:szCs w:val="22"/>
        </w:rPr>
        <w:t>Securitizadora</w:t>
      </w:r>
      <w:proofErr w:type="spellEnd"/>
      <w:r w:rsidR="00480773" w:rsidRPr="00DD1CC9">
        <w:rPr>
          <w:sz w:val="22"/>
          <w:szCs w:val="22"/>
        </w:rPr>
        <w:t xml:space="preserve">, </w:t>
      </w:r>
      <w:r w:rsidRPr="00DD1CC9">
        <w:rPr>
          <w:sz w:val="22"/>
          <w:szCs w:val="22"/>
        </w:rPr>
        <w:t>dentre outros, podendo, para tanto, negociar e assinar os respectivos instrumentos de contratação e eventuais alterações em aditamentos.</w:t>
      </w:r>
      <w:r w:rsidR="000B17AB" w:rsidRPr="00DD1CC9">
        <w:rPr>
          <w:sz w:val="22"/>
          <w:szCs w:val="22"/>
        </w:rPr>
        <w:t xml:space="preserve"> </w:t>
      </w:r>
    </w:p>
    <w:p w14:paraId="1953C811" w14:textId="2F6D241B" w:rsidR="002C4790" w:rsidRPr="005E74A7" w:rsidRDefault="003D45DA"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A outorga da Alienação Fiduciária de Imóveis (conforme abaixo definida), nos termos do Contrato de Alienação Fiduciária de imóveis (conforme abaixo definida), foi aprovada</w:t>
      </w:r>
      <w:r w:rsidR="0092456A" w:rsidRPr="00DD1CC9">
        <w:rPr>
          <w:sz w:val="22"/>
          <w:szCs w:val="22"/>
        </w:rPr>
        <w:t xml:space="preserve"> </w:t>
      </w:r>
      <w:r w:rsidR="008F4B74" w:rsidRPr="00DD1CC9">
        <w:rPr>
          <w:sz w:val="22"/>
          <w:szCs w:val="22"/>
        </w:rPr>
        <w:t xml:space="preserve">pela </w:t>
      </w:r>
      <w:r w:rsidR="008A3A05" w:rsidRPr="00DD1CC9">
        <w:rPr>
          <w:b/>
          <w:bCs/>
          <w:sz w:val="22"/>
          <w:szCs w:val="22"/>
        </w:rPr>
        <w:t>SERIEMA EMPREENDIMENTOS E SERVIÇOS LTDA</w:t>
      </w:r>
      <w:r w:rsidR="008A3A05" w:rsidRPr="004505B7">
        <w:rPr>
          <w:b/>
          <w:sz w:val="22"/>
        </w:rPr>
        <w:t>.</w:t>
      </w:r>
      <w:r w:rsidR="008F4B74" w:rsidRPr="00DD1CC9">
        <w:rPr>
          <w:sz w:val="22"/>
          <w:szCs w:val="22"/>
        </w:rPr>
        <w:t xml:space="preserve">, inscrita no CNPJ sob o nº </w:t>
      </w:r>
      <w:r w:rsidR="00426A37" w:rsidRPr="00DD1CC9">
        <w:rPr>
          <w:sz w:val="22"/>
          <w:szCs w:val="22"/>
        </w:rPr>
        <w:t>48.885.739/0001-54</w:t>
      </w:r>
      <w:r w:rsidR="0092456A" w:rsidRPr="00DD1CC9">
        <w:rPr>
          <w:sz w:val="22"/>
          <w:szCs w:val="22"/>
        </w:rPr>
        <w:t xml:space="preserve"> ("</w:t>
      </w:r>
      <w:r w:rsidR="0092456A" w:rsidRPr="00DD1CC9">
        <w:rPr>
          <w:sz w:val="22"/>
          <w:szCs w:val="22"/>
          <w:u w:val="single"/>
        </w:rPr>
        <w:t>SPE</w:t>
      </w:r>
      <w:r w:rsidR="0092456A" w:rsidRPr="00DD1CC9">
        <w:rPr>
          <w:sz w:val="22"/>
          <w:szCs w:val="22"/>
        </w:rPr>
        <w:t>”)</w:t>
      </w:r>
      <w:r w:rsidRPr="00DD1CC9">
        <w:rPr>
          <w:sz w:val="22"/>
          <w:szCs w:val="22"/>
        </w:rPr>
        <w:t xml:space="preserve"> por meio da </w:t>
      </w:r>
      <w:r w:rsidR="0092456A" w:rsidRPr="00DD1CC9">
        <w:rPr>
          <w:sz w:val="22"/>
          <w:szCs w:val="22"/>
        </w:rPr>
        <w:t>reunião de sócios</w:t>
      </w:r>
      <w:r w:rsidRPr="00DD1CC9">
        <w:rPr>
          <w:sz w:val="22"/>
          <w:szCs w:val="22"/>
        </w:rPr>
        <w:t xml:space="preserve">, realizada em </w:t>
      </w:r>
      <w:r w:rsidR="005E74A7">
        <w:rPr>
          <w:sz w:val="22"/>
          <w:szCs w:val="22"/>
        </w:rPr>
        <w:t>13</w:t>
      </w:r>
      <w:r w:rsidRPr="00DD1CC9">
        <w:rPr>
          <w:sz w:val="22"/>
          <w:szCs w:val="22"/>
        </w:rPr>
        <w:t xml:space="preserve"> </w:t>
      </w:r>
      <w:r w:rsidR="008A658D">
        <w:rPr>
          <w:sz w:val="22"/>
          <w:szCs w:val="22"/>
        </w:rPr>
        <w:t xml:space="preserve">de </w:t>
      </w:r>
      <w:r w:rsidR="00F61096">
        <w:rPr>
          <w:sz w:val="22"/>
          <w:szCs w:val="22"/>
        </w:rPr>
        <w:t>fevereiro</w:t>
      </w:r>
      <w:r w:rsidR="008A658D">
        <w:rPr>
          <w:sz w:val="22"/>
          <w:szCs w:val="22"/>
        </w:rPr>
        <w:t xml:space="preserve"> </w:t>
      </w:r>
      <w:r w:rsidRPr="00DD1CC9">
        <w:rPr>
          <w:sz w:val="22"/>
          <w:szCs w:val="22"/>
        </w:rPr>
        <w:t>de 2023 ("</w:t>
      </w:r>
      <w:r w:rsidRPr="00DD1CC9">
        <w:rPr>
          <w:sz w:val="22"/>
          <w:szCs w:val="22"/>
          <w:u w:val="single"/>
        </w:rPr>
        <w:t xml:space="preserve">Autorização Societária da </w:t>
      </w:r>
      <w:r w:rsidR="0092456A" w:rsidRPr="00DD1CC9">
        <w:rPr>
          <w:sz w:val="22"/>
          <w:szCs w:val="22"/>
          <w:u w:val="single"/>
        </w:rPr>
        <w:t>SPE</w:t>
      </w:r>
      <w:r w:rsidRPr="00DD1CC9">
        <w:rPr>
          <w:sz w:val="22"/>
          <w:szCs w:val="22"/>
        </w:rPr>
        <w:t>”).</w:t>
      </w:r>
    </w:p>
    <w:p w14:paraId="70E7627B" w14:textId="7025A534" w:rsidR="005E74A7" w:rsidRPr="005E74A7" w:rsidRDefault="005E74A7" w:rsidP="005E74A7">
      <w:pPr>
        <w:pStyle w:val="ListParagraph"/>
        <w:numPr>
          <w:ilvl w:val="2"/>
          <w:numId w:val="5"/>
        </w:numPr>
        <w:tabs>
          <w:tab w:val="left" w:pos="1134"/>
        </w:tabs>
        <w:spacing w:after="240" w:line="320" w:lineRule="exact"/>
        <w:ind w:left="0" w:firstLine="0"/>
        <w:jc w:val="both"/>
        <w:outlineLvl w:val="0"/>
        <w:rPr>
          <w:rFonts w:eastAsia="Arial Unicode MS"/>
          <w:sz w:val="22"/>
          <w:szCs w:val="22"/>
        </w:rPr>
      </w:pPr>
      <w:bookmarkStart w:id="14" w:name="_Hlk126914374"/>
      <w:r w:rsidRPr="00DD1CC9">
        <w:rPr>
          <w:sz w:val="22"/>
          <w:szCs w:val="22"/>
        </w:rPr>
        <w:t xml:space="preserve">A outorga da Alienação Fiduciária de </w:t>
      </w:r>
      <w:r>
        <w:rPr>
          <w:sz w:val="22"/>
          <w:szCs w:val="22"/>
        </w:rPr>
        <w:t>Quotas</w:t>
      </w:r>
      <w:r w:rsidRPr="00DD1CC9">
        <w:rPr>
          <w:sz w:val="22"/>
          <w:szCs w:val="22"/>
        </w:rPr>
        <w:t xml:space="preserve">, nos termos do Contrato de Alienação Fiduciária de </w:t>
      </w:r>
      <w:r>
        <w:rPr>
          <w:sz w:val="22"/>
          <w:szCs w:val="22"/>
        </w:rPr>
        <w:t>Quotas</w:t>
      </w:r>
      <w:r w:rsidRPr="00DD1CC9">
        <w:rPr>
          <w:sz w:val="22"/>
          <w:szCs w:val="22"/>
        </w:rPr>
        <w:t xml:space="preserve">, foi aprovada pela </w:t>
      </w:r>
      <w:proofErr w:type="spellStart"/>
      <w:r>
        <w:rPr>
          <w:sz w:val="22"/>
          <w:szCs w:val="22"/>
        </w:rPr>
        <w:t>Aliansce</w:t>
      </w:r>
      <w:proofErr w:type="spellEnd"/>
      <w:r>
        <w:rPr>
          <w:sz w:val="22"/>
          <w:szCs w:val="22"/>
        </w:rPr>
        <w:t xml:space="preserve"> Assessoria (conforme abaixo definida)</w:t>
      </w:r>
      <w:r w:rsidRPr="00DD1CC9">
        <w:rPr>
          <w:sz w:val="22"/>
          <w:szCs w:val="22"/>
        </w:rPr>
        <w:t xml:space="preserve"> por meio da reunião de sócios, realizada em </w:t>
      </w:r>
      <w:r>
        <w:rPr>
          <w:sz w:val="22"/>
          <w:szCs w:val="22"/>
        </w:rPr>
        <w:t>13</w:t>
      </w:r>
      <w:r w:rsidRPr="00DD1CC9">
        <w:rPr>
          <w:sz w:val="22"/>
          <w:szCs w:val="22"/>
        </w:rPr>
        <w:t xml:space="preserve"> </w:t>
      </w:r>
      <w:r>
        <w:rPr>
          <w:sz w:val="22"/>
          <w:szCs w:val="22"/>
        </w:rPr>
        <w:t xml:space="preserve">de fevereiro </w:t>
      </w:r>
      <w:r w:rsidRPr="00DD1CC9">
        <w:rPr>
          <w:sz w:val="22"/>
          <w:szCs w:val="22"/>
        </w:rPr>
        <w:t>de 2023 ("</w:t>
      </w:r>
      <w:r w:rsidRPr="00DD1CC9">
        <w:rPr>
          <w:sz w:val="22"/>
          <w:szCs w:val="22"/>
          <w:u w:val="single"/>
        </w:rPr>
        <w:t xml:space="preserve">Autorização Societária da </w:t>
      </w:r>
      <w:proofErr w:type="spellStart"/>
      <w:r>
        <w:rPr>
          <w:sz w:val="22"/>
          <w:szCs w:val="22"/>
          <w:u w:val="single"/>
        </w:rPr>
        <w:t>Aliansce</w:t>
      </w:r>
      <w:proofErr w:type="spellEnd"/>
      <w:r>
        <w:rPr>
          <w:sz w:val="22"/>
          <w:szCs w:val="22"/>
          <w:u w:val="single"/>
        </w:rPr>
        <w:t xml:space="preserve"> Assessoria</w:t>
      </w:r>
      <w:r w:rsidRPr="00DD1CC9">
        <w:rPr>
          <w:sz w:val="22"/>
          <w:szCs w:val="22"/>
        </w:rPr>
        <w:t>” e, quando em conjunto com a RCA, “</w:t>
      </w:r>
      <w:r w:rsidRPr="00DD1CC9">
        <w:rPr>
          <w:sz w:val="22"/>
          <w:szCs w:val="22"/>
          <w:u w:val="single"/>
        </w:rPr>
        <w:t>Autorizações Societárias</w:t>
      </w:r>
      <w:r w:rsidRPr="00DD1CC9">
        <w:rPr>
          <w:sz w:val="22"/>
          <w:szCs w:val="22"/>
        </w:rPr>
        <w:t>”).</w:t>
      </w:r>
      <w:bookmarkEnd w:id="14"/>
    </w:p>
    <w:bookmarkEnd w:id="12"/>
    <w:p w14:paraId="5ED61227" w14:textId="6750E3A0"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r w:rsidRPr="00DD1CC9">
        <w:rPr>
          <w:b/>
          <w:sz w:val="22"/>
          <w:szCs w:val="22"/>
        </w:rPr>
        <w:t xml:space="preserve">CLÁUSULA SEGUNDA </w:t>
      </w:r>
      <w:r w:rsidR="0008538B" w:rsidRPr="00DD1CC9">
        <w:rPr>
          <w:b/>
          <w:sz w:val="22"/>
          <w:szCs w:val="22"/>
        </w:rPr>
        <w:t>–</w:t>
      </w:r>
      <w:r w:rsidRPr="00DD1CC9">
        <w:rPr>
          <w:b/>
          <w:sz w:val="22"/>
          <w:szCs w:val="22"/>
        </w:rPr>
        <w:t xml:space="preserve"> </w:t>
      </w:r>
      <w:bookmarkStart w:id="15" w:name="_DV_M28"/>
      <w:bookmarkStart w:id="16" w:name="_Toc496646683"/>
      <w:bookmarkStart w:id="17" w:name="_Ref3933713"/>
      <w:bookmarkEnd w:id="15"/>
      <w:r w:rsidRPr="00DD1CC9">
        <w:rPr>
          <w:b/>
          <w:sz w:val="22"/>
          <w:szCs w:val="22"/>
        </w:rPr>
        <w:t>REQUISITOS DA EMISSÃO</w:t>
      </w:r>
      <w:bookmarkEnd w:id="13"/>
      <w:bookmarkEnd w:id="16"/>
      <w:bookmarkEnd w:id="17"/>
    </w:p>
    <w:p w14:paraId="55835C00" w14:textId="77777777" w:rsidR="00B111A4" w:rsidRPr="00DD1CC9" w:rsidRDefault="00B111A4" w:rsidP="00DD1CC9">
      <w:pPr>
        <w:tabs>
          <w:tab w:val="left" w:pos="1134"/>
        </w:tabs>
        <w:spacing w:after="240" w:line="320" w:lineRule="exact"/>
        <w:jc w:val="both"/>
        <w:rPr>
          <w:rFonts w:ascii="Times New Roman" w:eastAsia="Arial Unicode MS" w:hAnsi="Times New Roman" w:cs="Times New Roman"/>
        </w:rPr>
      </w:pPr>
      <w:bookmarkStart w:id="18" w:name="_DV_M29"/>
      <w:bookmarkEnd w:id="18"/>
      <w:r w:rsidRPr="00DD1CC9">
        <w:rPr>
          <w:rFonts w:ascii="Times New Roman" w:eastAsia="Arial Unicode MS" w:hAnsi="Times New Roman" w:cs="Times New Roman"/>
        </w:rPr>
        <w:t>A Emissão será realizada com observância aos seguintes requisitos:</w:t>
      </w:r>
    </w:p>
    <w:p w14:paraId="2B6D532E" w14:textId="688199B2"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Arquivamento e Publicação da</w:t>
      </w:r>
      <w:r w:rsidR="003D45DA" w:rsidRPr="00DD1CC9">
        <w:rPr>
          <w:rFonts w:eastAsia="Arial Unicode MS"/>
          <w:b/>
          <w:sz w:val="22"/>
          <w:szCs w:val="22"/>
        </w:rPr>
        <w:t>s</w:t>
      </w:r>
      <w:r w:rsidRPr="00DD1CC9">
        <w:rPr>
          <w:rFonts w:eastAsia="Arial Unicode MS"/>
          <w:b/>
          <w:sz w:val="22"/>
          <w:szCs w:val="22"/>
        </w:rPr>
        <w:t xml:space="preserve"> ata</w:t>
      </w:r>
      <w:r w:rsidR="003D45DA" w:rsidRPr="00DD1CC9">
        <w:rPr>
          <w:rFonts w:eastAsia="Arial Unicode MS"/>
          <w:b/>
          <w:sz w:val="22"/>
          <w:szCs w:val="22"/>
        </w:rPr>
        <w:t>s</w:t>
      </w:r>
      <w:r w:rsidRPr="00DD1CC9">
        <w:rPr>
          <w:rFonts w:eastAsia="Arial Unicode MS"/>
          <w:b/>
          <w:sz w:val="22"/>
          <w:szCs w:val="22"/>
        </w:rPr>
        <w:t xml:space="preserve"> da</w:t>
      </w:r>
      <w:r w:rsidR="003D45DA" w:rsidRPr="00DD1CC9">
        <w:rPr>
          <w:rFonts w:eastAsia="Arial Unicode MS"/>
          <w:b/>
          <w:sz w:val="22"/>
          <w:szCs w:val="22"/>
        </w:rPr>
        <w:t>s Atas das Autorizações Societárias</w:t>
      </w:r>
    </w:p>
    <w:p w14:paraId="1C1CC3C3" w14:textId="08E2AE98" w:rsidR="00B111A4" w:rsidRPr="00DD1CC9" w:rsidRDefault="00B111A4"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Nos termos do artigo 62, inciso I, do artigo 142, parágrafo 1º, do artigo 289 da Lei das Sociedades por Ações, a ata da </w:t>
      </w:r>
      <w:r w:rsidR="00BE718F" w:rsidRPr="00DD1CC9">
        <w:rPr>
          <w:sz w:val="22"/>
          <w:szCs w:val="22"/>
        </w:rPr>
        <w:t>RCA</w:t>
      </w:r>
      <w:r w:rsidRPr="00DD1CC9">
        <w:rPr>
          <w:sz w:val="22"/>
          <w:szCs w:val="22"/>
        </w:rPr>
        <w:t xml:space="preserve"> </w:t>
      </w:r>
      <w:r w:rsidR="00B15E7A" w:rsidRPr="00DD1CC9">
        <w:rPr>
          <w:sz w:val="22"/>
          <w:szCs w:val="22"/>
        </w:rPr>
        <w:t xml:space="preserve">será </w:t>
      </w:r>
      <w:r w:rsidR="008A2398" w:rsidRPr="00DD1CC9">
        <w:rPr>
          <w:sz w:val="22"/>
          <w:szCs w:val="22"/>
        </w:rPr>
        <w:t xml:space="preserve">protocolada </w:t>
      </w:r>
      <w:r w:rsidR="00B15E7A" w:rsidRPr="00DD1CC9">
        <w:rPr>
          <w:sz w:val="22"/>
          <w:szCs w:val="22"/>
        </w:rPr>
        <w:t xml:space="preserve">para registro na </w:t>
      </w:r>
      <w:r w:rsidR="00BE718F" w:rsidRPr="00DD1CC9">
        <w:rPr>
          <w:sz w:val="22"/>
          <w:szCs w:val="22"/>
        </w:rPr>
        <w:t>JUCERJA</w:t>
      </w:r>
      <w:r w:rsidR="00A46174" w:rsidRPr="00DD1CC9">
        <w:rPr>
          <w:sz w:val="22"/>
          <w:szCs w:val="22"/>
        </w:rPr>
        <w:t xml:space="preserve"> </w:t>
      </w:r>
      <w:r w:rsidR="00B15E7A" w:rsidRPr="00DD1CC9">
        <w:rPr>
          <w:sz w:val="22"/>
          <w:szCs w:val="22"/>
        </w:rPr>
        <w:t xml:space="preserve">e publicada no jornal </w:t>
      </w:r>
      <w:r w:rsidR="008F4B74" w:rsidRPr="00DD1CC9">
        <w:rPr>
          <w:sz w:val="22"/>
          <w:szCs w:val="22"/>
        </w:rPr>
        <w:t xml:space="preserve">"Valor Econômico" </w:t>
      </w:r>
      <w:r w:rsidR="00B15E7A" w:rsidRPr="00DD1CC9">
        <w:rPr>
          <w:sz w:val="22"/>
          <w:szCs w:val="22"/>
        </w:rPr>
        <w:t>(em conjunto, "</w:t>
      </w:r>
      <w:r w:rsidR="00B15E7A" w:rsidRPr="00DD1CC9">
        <w:rPr>
          <w:sz w:val="22"/>
          <w:szCs w:val="22"/>
          <w:u w:val="single"/>
        </w:rPr>
        <w:t>Jorna</w:t>
      </w:r>
      <w:r w:rsidR="003941BA" w:rsidRPr="00DD1CC9">
        <w:rPr>
          <w:sz w:val="22"/>
          <w:szCs w:val="22"/>
          <w:u w:val="single"/>
        </w:rPr>
        <w:t>l</w:t>
      </w:r>
      <w:r w:rsidR="00B15E7A" w:rsidRPr="00DD1CC9">
        <w:rPr>
          <w:sz w:val="22"/>
          <w:szCs w:val="22"/>
          <w:u w:val="single"/>
        </w:rPr>
        <w:t xml:space="preserve"> de Publicação</w:t>
      </w:r>
      <w:r w:rsidR="00B15E7A" w:rsidRPr="00DD1CC9">
        <w:rPr>
          <w:sz w:val="22"/>
          <w:szCs w:val="22"/>
        </w:rPr>
        <w:t xml:space="preserve">"), </w:t>
      </w:r>
      <w:r w:rsidR="008A2398" w:rsidRPr="00DD1CC9">
        <w:rPr>
          <w:sz w:val="22"/>
          <w:szCs w:val="22"/>
        </w:rPr>
        <w:t xml:space="preserve">comprometendo-se a Emissora a: </w:t>
      </w:r>
      <w:r w:rsidR="00B15E7A" w:rsidRPr="00DD1CC9">
        <w:rPr>
          <w:b/>
          <w:bCs/>
          <w:sz w:val="22"/>
          <w:szCs w:val="22"/>
        </w:rPr>
        <w:t>(i)</w:t>
      </w:r>
      <w:r w:rsidR="00B15E7A" w:rsidRPr="00DD1CC9">
        <w:rPr>
          <w:sz w:val="22"/>
          <w:szCs w:val="22"/>
        </w:rPr>
        <w:t xml:space="preserve"> </w:t>
      </w:r>
      <w:r w:rsidR="008A2398" w:rsidRPr="00DD1CC9">
        <w:rPr>
          <w:sz w:val="22"/>
          <w:szCs w:val="22"/>
        </w:rPr>
        <w:t xml:space="preserve">atender a eventuais exigências formuladas pela </w:t>
      </w:r>
      <w:r w:rsidR="00BE718F" w:rsidRPr="00DD1CC9">
        <w:rPr>
          <w:sz w:val="22"/>
          <w:szCs w:val="22"/>
        </w:rPr>
        <w:t>JUCERJA</w:t>
      </w:r>
      <w:r w:rsidR="00A46174" w:rsidRPr="00DD1CC9">
        <w:rPr>
          <w:sz w:val="22"/>
          <w:szCs w:val="22"/>
        </w:rPr>
        <w:t xml:space="preserve"> </w:t>
      </w:r>
      <w:r w:rsidR="008A2398" w:rsidRPr="00DD1CC9">
        <w:rPr>
          <w:sz w:val="22"/>
          <w:szCs w:val="22"/>
        </w:rPr>
        <w:t xml:space="preserve">de forma tempestiva, </w:t>
      </w:r>
      <w:r w:rsidR="008A2398" w:rsidRPr="00DD1CC9">
        <w:rPr>
          <w:b/>
          <w:sz w:val="22"/>
          <w:szCs w:val="22"/>
        </w:rPr>
        <w:t>(</w:t>
      </w:r>
      <w:proofErr w:type="spellStart"/>
      <w:r w:rsidR="009479FB" w:rsidRPr="00DD1CC9">
        <w:rPr>
          <w:b/>
          <w:sz w:val="22"/>
          <w:szCs w:val="22"/>
        </w:rPr>
        <w:t>ii</w:t>
      </w:r>
      <w:proofErr w:type="spellEnd"/>
      <w:r w:rsidR="008A2398" w:rsidRPr="00DD1CC9">
        <w:rPr>
          <w:b/>
          <w:sz w:val="22"/>
          <w:szCs w:val="22"/>
        </w:rPr>
        <w:t>)</w:t>
      </w:r>
      <w:r w:rsidR="008A2398" w:rsidRPr="00DD1CC9">
        <w:rPr>
          <w:sz w:val="22"/>
          <w:szCs w:val="22"/>
        </w:rPr>
        <w:t xml:space="preserve"> enviar à Debenturista e ao</w:t>
      </w:r>
      <w:r w:rsidR="003D45DA" w:rsidRPr="00DD1CC9">
        <w:rPr>
          <w:sz w:val="22"/>
          <w:szCs w:val="22"/>
        </w:rPr>
        <w:t xml:space="preserve"> </w:t>
      </w:r>
      <w:r w:rsidR="00695029" w:rsidRPr="00695029">
        <w:rPr>
          <w:b/>
          <w:bCs/>
          <w:sz w:val="22"/>
          <w:szCs w:val="22"/>
        </w:rPr>
        <w:t>OLIVEIRA TRUST DISTRIBUIDORA DE TÍTULOS E VALORES MOBILIÁRIOS S.A.</w:t>
      </w:r>
      <w:r w:rsidR="00695029" w:rsidRPr="00695029">
        <w:rPr>
          <w:sz w:val="22"/>
          <w:szCs w:val="22"/>
        </w:rPr>
        <w:t>, instituição financeira, com filial na Rua Joaquim Floriano, 1.052, 13º andar, Itaim Bibi, cidade de São Paulo, estado de São Paulo, inscrita no CNPJ/ME sob o nº 36.113.876/0004-34</w:t>
      </w:r>
      <w:r w:rsidR="00695029" w:rsidRPr="00695029" w:rsidDel="00695029">
        <w:rPr>
          <w:sz w:val="22"/>
          <w:szCs w:val="22"/>
        </w:rPr>
        <w:t xml:space="preserve"> </w:t>
      </w:r>
      <w:r w:rsidR="008A2398" w:rsidRPr="00DD1CC9">
        <w:rPr>
          <w:sz w:val="22"/>
          <w:szCs w:val="22"/>
        </w:rPr>
        <w:t xml:space="preserve"> </w:t>
      </w:r>
      <w:r w:rsidR="003D45DA" w:rsidRPr="00DD1CC9">
        <w:rPr>
          <w:sz w:val="22"/>
          <w:szCs w:val="22"/>
        </w:rPr>
        <w:t>(“</w:t>
      </w:r>
      <w:r w:rsidR="008A2398" w:rsidRPr="00802978">
        <w:rPr>
          <w:sz w:val="22"/>
          <w:szCs w:val="22"/>
          <w:u w:val="single"/>
        </w:rPr>
        <w:t>Agente Fiduciário</w:t>
      </w:r>
      <w:r w:rsidR="003D45DA" w:rsidRPr="00193CD8">
        <w:rPr>
          <w:sz w:val="22"/>
          <w:szCs w:val="22"/>
        </w:rPr>
        <w:t>”)</w:t>
      </w:r>
      <w:r w:rsidR="008A2398" w:rsidRPr="00DD1CC9">
        <w:rPr>
          <w:sz w:val="22"/>
          <w:szCs w:val="22"/>
        </w:rPr>
        <w:t xml:space="preserve"> 1 (uma) cópia eletrônica (formato </w:t>
      </w:r>
      <w:proofErr w:type="spellStart"/>
      <w:r w:rsidR="008A2398" w:rsidRPr="00DD1CC9">
        <w:rPr>
          <w:i/>
          <w:iCs/>
          <w:sz w:val="22"/>
          <w:szCs w:val="22"/>
        </w:rPr>
        <w:t>pdf</w:t>
      </w:r>
      <w:proofErr w:type="spellEnd"/>
      <w:r w:rsidR="008A2398" w:rsidRPr="00DD1CC9">
        <w:rPr>
          <w:sz w:val="22"/>
          <w:szCs w:val="22"/>
        </w:rPr>
        <w:t xml:space="preserve">) </w:t>
      </w:r>
      <w:r w:rsidR="00B15E7A" w:rsidRPr="00DD1CC9">
        <w:rPr>
          <w:sz w:val="22"/>
          <w:szCs w:val="22"/>
        </w:rPr>
        <w:t xml:space="preserve">da ata da </w:t>
      </w:r>
      <w:r w:rsidR="00BE718F" w:rsidRPr="00DD1CC9">
        <w:rPr>
          <w:sz w:val="22"/>
          <w:szCs w:val="22"/>
        </w:rPr>
        <w:t>RCA</w:t>
      </w:r>
      <w:r w:rsidR="00B15E7A" w:rsidRPr="00DD1CC9">
        <w:rPr>
          <w:sz w:val="22"/>
          <w:szCs w:val="22"/>
        </w:rPr>
        <w:t xml:space="preserve"> arquivada na </w:t>
      </w:r>
      <w:r w:rsidR="00BE718F" w:rsidRPr="00DD1CC9">
        <w:rPr>
          <w:sz w:val="22"/>
          <w:szCs w:val="22"/>
        </w:rPr>
        <w:t>JUCERJA</w:t>
      </w:r>
      <w:r w:rsidR="00B15E7A" w:rsidRPr="00DD1CC9">
        <w:rPr>
          <w:sz w:val="22"/>
          <w:szCs w:val="22"/>
        </w:rPr>
        <w:t xml:space="preserve">, contendo a chancela digital de inscrição na </w:t>
      </w:r>
      <w:r w:rsidR="00BE718F" w:rsidRPr="00DD1CC9">
        <w:rPr>
          <w:sz w:val="22"/>
          <w:szCs w:val="22"/>
        </w:rPr>
        <w:t>JUCERJA</w:t>
      </w:r>
      <w:r w:rsidR="008A2398" w:rsidRPr="00DD1CC9">
        <w:rPr>
          <w:sz w:val="22"/>
          <w:szCs w:val="22"/>
        </w:rPr>
        <w:t xml:space="preserve">, em até </w:t>
      </w:r>
      <w:r w:rsidR="00CC5B4B" w:rsidRPr="00DD1CC9">
        <w:rPr>
          <w:sz w:val="22"/>
          <w:szCs w:val="22"/>
        </w:rPr>
        <w:t>5 (cinco)</w:t>
      </w:r>
      <w:r w:rsidR="008A2398" w:rsidRPr="00DD1CC9">
        <w:rPr>
          <w:sz w:val="22"/>
          <w:szCs w:val="22"/>
        </w:rPr>
        <w:t xml:space="preserve"> Dias Úteis contados da data da obtenção do referido registro</w:t>
      </w:r>
      <w:r w:rsidR="00B15E7A" w:rsidRPr="00DD1CC9">
        <w:rPr>
          <w:sz w:val="22"/>
          <w:szCs w:val="22"/>
        </w:rPr>
        <w:t xml:space="preserve">, e </w:t>
      </w:r>
      <w:r w:rsidR="00B15E7A" w:rsidRPr="00DD1CC9">
        <w:rPr>
          <w:b/>
          <w:bCs/>
          <w:sz w:val="22"/>
          <w:szCs w:val="22"/>
        </w:rPr>
        <w:t>(</w:t>
      </w:r>
      <w:proofErr w:type="spellStart"/>
      <w:r w:rsidR="009479FB" w:rsidRPr="00DD1CC9">
        <w:rPr>
          <w:b/>
          <w:bCs/>
          <w:sz w:val="22"/>
          <w:szCs w:val="22"/>
        </w:rPr>
        <w:t>iii</w:t>
      </w:r>
      <w:proofErr w:type="spellEnd"/>
      <w:r w:rsidR="00B15E7A" w:rsidRPr="00DD1CC9">
        <w:rPr>
          <w:b/>
          <w:bCs/>
          <w:sz w:val="22"/>
          <w:szCs w:val="22"/>
        </w:rPr>
        <w:t>)</w:t>
      </w:r>
      <w:r w:rsidR="00B15E7A" w:rsidRPr="00DD1CC9">
        <w:rPr>
          <w:sz w:val="22"/>
          <w:szCs w:val="22"/>
        </w:rPr>
        <w:t xml:space="preserve"> </w:t>
      </w:r>
      <w:r w:rsidR="008A2398" w:rsidRPr="00DD1CC9">
        <w:rPr>
          <w:sz w:val="22"/>
          <w:szCs w:val="22"/>
        </w:rPr>
        <w:t xml:space="preserve">enviar à Debenturista e ao Agente Fiduciário 1 (uma) cópia eletrônica (formato </w:t>
      </w:r>
      <w:proofErr w:type="spellStart"/>
      <w:r w:rsidR="008A2398" w:rsidRPr="00DD1CC9">
        <w:rPr>
          <w:i/>
          <w:iCs/>
          <w:sz w:val="22"/>
          <w:szCs w:val="22"/>
        </w:rPr>
        <w:t>pdf</w:t>
      </w:r>
      <w:proofErr w:type="spellEnd"/>
      <w:r w:rsidR="008A2398" w:rsidRPr="00DD1CC9">
        <w:rPr>
          <w:sz w:val="22"/>
          <w:szCs w:val="22"/>
        </w:rPr>
        <w:t xml:space="preserve">) </w:t>
      </w:r>
      <w:r w:rsidR="00B15E7A" w:rsidRPr="00DD1CC9">
        <w:rPr>
          <w:sz w:val="22"/>
          <w:szCs w:val="22"/>
        </w:rPr>
        <w:t>da publicaç</w:t>
      </w:r>
      <w:r w:rsidR="003941BA" w:rsidRPr="00DD1CC9">
        <w:rPr>
          <w:sz w:val="22"/>
          <w:szCs w:val="22"/>
        </w:rPr>
        <w:t>ão</w:t>
      </w:r>
      <w:r w:rsidR="00B15E7A" w:rsidRPr="00DD1CC9">
        <w:rPr>
          <w:sz w:val="22"/>
          <w:szCs w:val="22"/>
        </w:rPr>
        <w:t xml:space="preserve"> da referida ata no Jorna</w:t>
      </w:r>
      <w:r w:rsidR="003941BA" w:rsidRPr="00DD1CC9">
        <w:rPr>
          <w:sz w:val="22"/>
          <w:szCs w:val="22"/>
        </w:rPr>
        <w:t>l</w:t>
      </w:r>
      <w:r w:rsidR="00B15E7A" w:rsidRPr="00DD1CC9">
        <w:rPr>
          <w:sz w:val="22"/>
          <w:szCs w:val="22"/>
        </w:rPr>
        <w:t xml:space="preserve"> de Publicação, em </w:t>
      </w:r>
      <w:r w:rsidR="00FC5512" w:rsidRPr="00DD1CC9">
        <w:rPr>
          <w:sz w:val="22"/>
          <w:szCs w:val="22"/>
        </w:rPr>
        <w:t xml:space="preserve">até </w:t>
      </w:r>
      <w:r w:rsidR="00CC5B4B" w:rsidRPr="00DD1CC9">
        <w:rPr>
          <w:sz w:val="22"/>
          <w:szCs w:val="22"/>
        </w:rPr>
        <w:t xml:space="preserve">5 (cinco) </w:t>
      </w:r>
      <w:r w:rsidR="00FC5512" w:rsidRPr="00DD1CC9">
        <w:rPr>
          <w:sz w:val="22"/>
          <w:szCs w:val="22"/>
        </w:rPr>
        <w:t xml:space="preserve">Dias Úteis </w:t>
      </w:r>
      <w:r w:rsidR="002136C9" w:rsidRPr="00DD1CC9">
        <w:rPr>
          <w:sz w:val="22"/>
          <w:szCs w:val="22"/>
        </w:rPr>
        <w:t xml:space="preserve">contados do registro da ata de </w:t>
      </w:r>
      <w:r w:rsidR="00BE718F" w:rsidRPr="00DD1CC9">
        <w:rPr>
          <w:sz w:val="22"/>
          <w:szCs w:val="22"/>
        </w:rPr>
        <w:t>RCA</w:t>
      </w:r>
      <w:r w:rsidR="002136C9" w:rsidRPr="00DD1CC9">
        <w:rPr>
          <w:sz w:val="22"/>
          <w:szCs w:val="22"/>
        </w:rPr>
        <w:t xml:space="preserve"> na </w:t>
      </w:r>
      <w:r w:rsidR="00BE718F" w:rsidRPr="00DD1CC9">
        <w:rPr>
          <w:sz w:val="22"/>
          <w:szCs w:val="22"/>
        </w:rPr>
        <w:t>JUCERJA</w:t>
      </w:r>
      <w:r w:rsidR="001B203E" w:rsidRPr="00DD1CC9">
        <w:rPr>
          <w:sz w:val="22"/>
          <w:szCs w:val="22"/>
        </w:rPr>
        <w:t xml:space="preserve">, sendo certo que o arquivamento da ata da </w:t>
      </w:r>
      <w:r w:rsidR="00BE718F" w:rsidRPr="00DD1CC9">
        <w:rPr>
          <w:sz w:val="22"/>
          <w:szCs w:val="22"/>
        </w:rPr>
        <w:t>RCA</w:t>
      </w:r>
      <w:r w:rsidR="001B203E" w:rsidRPr="00DD1CC9">
        <w:rPr>
          <w:sz w:val="22"/>
          <w:szCs w:val="22"/>
        </w:rPr>
        <w:t xml:space="preserve"> na </w:t>
      </w:r>
      <w:r w:rsidR="00BE718F" w:rsidRPr="00DD1CC9">
        <w:rPr>
          <w:sz w:val="22"/>
          <w:szCs w:val="22"/>
        </w:rPr>
        <w:t>JUCERJA</w:t>
      </w:r>
      <w:r w:rsidR="003941BA" w:rsidRPr="00DD1CC9">
        <w:rPr>
          <w:sz w:val="22"/>
          <w:szCs w:val="22"/>
        </w:rPr>
        <w:t xml:space="preserve"> e sua publicação no Jornal de Publicação</w:t>
      </w:r>
      <w:r w:rsidR="00A46174" w:rsidRPr="00DD1CC9">
        <w:rPr>
          <w:sz w:val="22"/>
          <w:szCs w:val="22"/>
        </w:rPr>
        <w:t xml:space="preserve"> </w:t>
      </w:r>
      <w:r w:rsidR="001B203E" w:rsidRPr="00DD1CC9">
        <w:rPr>
          <w:sz w:val="22"/>
          <w:szCs w:val="22"/>
        </w:rPr>
        <w:t>será condição essencial para a emissão das Debêntures</w:t>
      </w:r>
      <w:r w:rsidR="003817EB" w:rsidRPr="00DD1CC9">
        <w:rPr>
          <w:sz w:val="22"/>
          <w:szCs w:val="22"/>
        </w:rPr>
        <w:t xml:space="preserve"> e liquidação dos CRI</w:t>
      </w:r>
      <w:r w:rsidR="00A46174" w:rsidRPr="00DD1CC9">
        <w:rPr>
          <w:sz w:val="22"/>
          <w:szCs w:val="22"/>
        </w:rPr>
        <w:t xml:space="preserve"> (conforme definido abaixo)</w:t>
      </w:r>
      <w:r w:rsidRPr="00DD1CC9">
        <w:rPr>
          <w:sz w:val="22"/>
          <w:szCs w:val="22"/>
        </w:rPr>
        <w:t>.</w:t>
      </w:r>
    </w:p>
    <w:p w14:paraId="0C6E314F" w14:textId="01695E03" w:rsidR="003D45DA" w:rsidRPr="00802978" w:rsidRDefault="003D45DA"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Ata da Autorização Societária da </w:t>
      </w:r>
      <w:r w:rsidR="008F4B74" w:rsidRPr="00DD1CC9">
        <w:rPr>
          <w:sz w:val="22"/>
          <w:szCs w:val="22"/>
        </w:rPr>
        <w:t>SPE</w:t>
      </w:r>
      <w:r w:rsidRPr="00DD1CC9">
        <w:rPr>
          <w:sz w:val="22"/>
          <w:szCs w:val="22"/>
        </w:rPr>
        <w:t xml:space="preserve"> será protocolada para registro na </w:t>
      </w:r>
      <w:r w:rsidR="008F4B74" w:rsidRPr="00DD1CC9">
        <w:rPr>
          <w:sz w:val="22"/>
          <w:szCs w:val="22"/>
        </w:rPr>
        <w:t>JUCERJA</w:t>
      </w:r>
      <w:r w:rsidR="009833C7" w:rsidRPr="00DD1CC9">
        <w:rPr>
          <w:sz w:val="22"/>
          <w:szCs w:val="22"/>
        </w:rPr>
        <w:t>, sendo certo que o arquivamento da Ata da Autorização Societária da SPE na JUCERJA será condição essencial para a liquidação dos CRI</w:t>
      </w:r>
      <w:r w:rsidR="009479FB" w:rsidRPr="00DD1CC9">
        <w:rPr>
          <w:sz w:val="22"/>
          <w:szCs w:val="22"/>
        </w:rPr>
        <w:t xml:space="preserve">, comprometendo-se a Emissora a: </w:t>
      </w:r>
      <w:r w:rsidR="009479FB" w:rsidRPr="00DD1CC9">
        <w:rPr>
          <w:b/>
          <w:bCs/>
          <w:sz w:val="22"/>
          <w:szCs w:val="22"/>
        </w:rPr>
        <w:t>(i)</w:t>
      </w:r>
      <w:r w:rsidR="009479FB" w:rsidRPr="00DD1CC9">
        <w:rPr>
          <w:sz w:val="22"/>
          <w:szCs w:val="22"/>
        </w:rPr>
        <w:t xml:space="preserve"> atender e/ou fazer com que a </w:t>
      </w:r>
      <w:r w:rsidR="008F4B74" w:rsidRPr="00DD1CC9">
        <w:rPr>
          <w:sz w:val="22"/>
          <w:szCs w:val="22"/>
        </w:rPr>
        <w:lastRenderedPageBreak/>
        <w:t>SPE</w:t>
      </w:r>
      <w:r w:rsidR="009479FB" w:rsidRPr="00DD1CC9">
        <w:rPr>
          <w:sz w:val="22"/>
          <w:szCs w:val="22"/>
        </w:rPr>
        <w:t xml:space="preserve"> atenda a eventuais exigências formuladas pela </w:t>
      </w:r>
      <w:r w:rsidR="008F4B74" w:rsidRPr="00DD1CC9">
        <w:rPr>
          <w:sz w:val="22"/>
          <w:szCs w:val="22"/>
        </w:rPr>
        <w:t>JUCERJA</w:t>
      </w:r>
      <w:r w:rsidR="009479FB" w:rsidRPr="00DD1CC9">
        <w:rPr>
          <w:sz w:val="22"/>
          <w:szCs w:val="22"/>
        </w:rPr>
        <w:t xml:space="preserve"> de forma tempestiva, e </w:t>
      </w:r>
      <w:r w:rsidR="009479FB" w:rsidRPr="00DD1CC9">
        <w:rPr>
          <w:b/>
          <w:sz w:val="22"/>
          <w:szCs w:val="22"/>
        </w:rPr>
        <w:t>(</w:t>
      </w:r>
      <w:proofErr w:type="spellStart"/>
      <w:r w:rsidR="009479FB" w:rsidRPr="00DD1CC9">
        <w:rPr>
          <w:b/>
          <w:sz w:val="22"/>
          <w:szCs w:val="22"/>
        </w:rPr>
        <w:t>ii</w:t>
      </w:r>
      <w:proofErr w:type="spellEnd"/>
      <w:r w:rsidR="009479FB" w:rsidRPr="00DD1CC9">
        <w:rPr>
          <w:b/>
          <w:sz w:val="22"/>
          <w:szCs w:val="22"/>
        </w:rPr>
        <w:t>)</w:t>
      </w:r>
      <w:r w:rsidR="009479FB" w:rsidRPr="00DD1CC9">
        <w:rPr>
          <w:sz w:val="22"/>
          <w:szCs w:val="22"/>
        </w:rPr>
        <w:t xml:space="preserve"> enviar à Debenturista e ao Agente Fiduciário 1 (uma) cópia eletrônica (formato </w:t>
      </w:r>
      <w:proofErr w:type="spellStart"/>
      <w:r w:rsidR="009479FB" w:rsidRPr="00DD1CC9">
        <w:rPr>
          <w:i/>
          <w:iCs/>
          <w:sz w:val="22"/>
          <w:szCs w:val="22"/>
        </w:rPr>
        <w:t>pdf</w:t>
      </w:r>
      <w:proofErr w:type="spellEnd"/>
      <w:r w:rsidR="009479FB" w:rsidRPr="00DD1CC9">
        <w:rPr>
          <w:sz w:val="22"/>
          <w:szCs w:val="22"/>
        </w:rPr>
        <w:t xml:space="preserve">) da ata da Autorização Societária da </w:t>
      </w:r>
      <w:r w:rsidR="008F4B74" w:rsidRPr="00DD1CC9">
        <w:rPr>
          <w:sz w:val="22"/>
          <w:szCs w:val="22"/>
        </w:rPr>
        <w:t>SPE</w:t>
      </w:r>
      <w:r w:rsidR="009479FB" w:rsidRPr="00DD1CC9">
        <w:rPr>
          <w:sz w:val="22"/>
          <w:szCs w:val="22"/>
        </w:rPr>
        <w:t xml:space="preserve"> arquivada na </w:t>
      </w:r>
      <w:r w:rsidR="008F4B74" w:rsidRPr="00DD1CC9">
        <w:rPr>
          <w:sz w:val="22"/>
          <w:szCs w:val="22"/>
        </w:rPr>
        <w:t>JUCERJA</w:t>
      </w:r>
      <w:r w:rsidR="009479FB" w:rsidRPr="00DD1CC9">
        <w:rPr>
          <w:sz w:val="22"/>
          <w:szCs w:val="22"/>
        </w:rPr>
        <w:t xml:space="preserve">, contendo a chancela digital de inscrição na </w:t>
      </w:r>
      <w:r w:rsidR="008F4B74" w:rsidRPr="00DD1CC9">
        <w:rPr>
          <w:sz w:val="22"/>
          <w:szCs w:val="22"/>
        </w:rPr>
        <w:t>JUCERJA</w:t>
      </w:r>
      <w:r w:rsidR="009479FB" w:rsidRPr="00DD1CC9">
        <w:rPr>
          <w:sz w:val="22"/>
          <w:szCs w:val="22"/>
        </w:rPr>
        <w:t>, em até 5 (cinco) Dias Úteis contados da data da obtenção do referido registro.</w:t>
      </w:r>
      <w:r w:rsidR="009479FB" w:rsidRPr="00DD1CC9">
        <w:rPr>
          <w:b/>
          <w:bCs/>
          <w:sz w:val="22"/>
          <w:szCs w:val="22"/>
        </w:rPr>
        <w:t xml:space="preserve"> </w:t>
      </w:r>
    </w:p>
    <w:p w14:paraId="7C33B8BB" w14:textId="69957A2D" w:rsidR="008A3A05" w:rsidRPr="00DD1CC9" w:rsidRDefault="008A3A05" w:rsidP="00DD1CC9">
      <w:pPr>
        <w:pStyle w:val="ListParagraph"/>
        <w:numPr>
          <w:ilvl w:val="2"/>
          <w:numId w:val="5"/>
        </w:numPr>
        <w:tabs>
          <w:tab w:val="left" w:pos="1134"/>
        </w:tabs>
        <w:spacing w:after="240" w:line="320" w:lineRule="exact"/>
        <w:ind w:left="0" w:firstLine="0"/>
        <w:jc w:val="both"/>
        <w:outlineLvl w:val="0"/>
        <w:rPr>
          <w:sz w:val="22"/>
          <w:szCs w:val="22"/>
        </w:rPr>
      </w:pPr>
      <w:r w:rsidRPr="00802978">
        <w:rPr>
          <w:sz w:val="22"/>
          <w:szCs w:val="22"/>
        </w:rPr>
        <w:t>Demais atas de eventuais atos societários da Emissora e/ou da</w:t>
      </w:r>
      <w:r w:rsidRPr="00193CD8">
        <w:rPr>
          <w:sz w:val="22"/>
          <w:szCs w:val="22"/>
        </w:rPr>
        <w:t xml:space="preserve"> SPE</w:t>
      </w:r>
      <w:r w:rsidRPr="00802978">
        <w:rPr>
          <w:sz w:val="22"/>
          <w:szCs w:val="22"/>
        </w:rPr>
        <w:t xml:space="preserve">, que sejam realizados em razão da presente Emissão, posteriores </w:t>
      </w:r>
      <w:r w:rsidRPr="00193CD8">
        <w:rPr>
          <w:sz w:val="22"/>
          <w:szCs w:val="22"/>
        </w:rPr>
        <w:t xml:space="preserve">à RCA e/ou </w:t>
      </w:r>
      <w:r w:rsidRPr="00DD1CC9">
        <w:rPr>
          <w:sz w:val="22"/>
          <w:szCs w:val="22"/>
        </w:rPr>
        <w:t>à Ata da Autorização Societária da SPE</w:t>
      </w:r>
      <w:r w:rsidRPr="00802978">
        <w:rPr>
          <w:sz w:val="22"/>
          <w:szCs w:val="22"/>
        </w:rPr>
        <w:t xml:space="preserve">, conforme aplicável, deverão ser protocoladas para arquivamento perante a competente Junta Comercial em até </w:t>
      </w:r>
      <w:r w:rsidR="00B1223C">
        <w:rPr>
          <w:sz w:val="22"/>
          <w:szCs w:val="22"/>
        </w:rPr>
        <w:t>5</w:t>
      </w:r>
      <w:r w:rsidRPr="00802978">
        <w:rPr>
          <w:sz w:val="22"/>
          <w:szCs w:val="22"/>
        </w:rPr>
        <w:t xml:space="preserve"> (</w:t>
      </w:r>
      <w:r w:rsidR="00B1223C">
        <w:rPr>
          <w:sz w:val="22"/>
          <w:szCs w:val="22"/>
        </w:rPr>
        <w:t>cinco</w:t>
      </w:r>
      <w:r w:rsidRPr="00802978">
        <w:rPr>
          <w:sz w:val="22"/>
          <w:szCs w:val="22"/>
        </w:rPr>
        <w:t>) Dias Úteis (conforme definido abaixo) contados da sua realização. Deverão ser enviadas à Debenturista e ao Agente Fiduciário, cópias de tais atas devidamente registradas na Junta Comercial no prazo de até 2 (dois) Dias Úteis contados da obtenção do respectivo arquivamento</w:t>
      </w:r>
      <w:r w:rsidRPr="00193CD8">
        <w:rPr>
          <w:sz w:val="22"/>
          <w:szCs w:val="22"/>
        </w:rPr>
        <w:t>.</w:t>
      </w:r>
    </w:p>
    <w:p w14:paraId="7D2454E3" w14:textId="17A35A8D"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bookmarkStart w:id="19" w:name="_DV_M31"/>
      <w:bookmarkEnd w:id="19"/>
      <w:r w:rsidRPr="00DD1CC9">
        <w:rPr>
          <w:rFonts w:eastAsia="Arial Unicode MS"/>
          <w:b/>
          <w:sz w:val="22"/>
          <w:szCs w:val="22"/>
        </w:rPr>
        <w:t xml:space="preserve">Inscrição desta Escritura de Emissão na </w:t>
      </w:r>
      <w:r w:rsidR="00BE718F" w:rsidRPr="00DD1CC9">
        <w:rPr>
          <w:rFonts w:eastAsia="Arial Unicode MS"/>
          <w:b/>
          <w:sz w:val="22"/>
          <w:szCs w:val="22"/>
        </w:rPr>
        <w:t>JUCERJA</w:t>
      </w:r>
    </w:p>
    <w:p w14:paraId="75D993E7" w14:textId="6028E80D" w:rsidR="00B111A4" w:rsidRPr="00DD1CC9" w:rsidRDefault="00B111A4" w:rsidP="00DD1CC9">
      <w:pPr>
        <w:pStyle w:val="ListParagraph"/>
        <w:numPr>
          <w:ilvl w:val="2"/>
          <w:numId w:val="5"/>
        </w:numPr>
        <w:tabs>
          <w:tab w:val="left" w:pos="1134"/>
        </w:tabs>
        <w:spacing w:after="240" w:line="320" w:lineRule="exact"/>
        <w:ind w:left="0" w:firstLine="0"/>
        <w:jc w:val="both"/>
        <w:outlineLvl w:val="0"/>
        <w:rPr>
          <w:sz w:val="22"/>
          <w:szCs w:val="22"/>
        </w:rPr>
      </w:pPr>
      <w:bookmarkStart w:id="20" w:name="_DV_M35"/>
      <w:bookmarkEnd w:id="20"/>
      <w:r w:rsidRPr="00DD1CC9">
        <w:rPr>
          <w:sz w:val="22"/>
          <w:szCs w:val="22"/>
        </w:rPr>
        <w:t>Nos termos do artigo 62, inciso II e parágrafo 3º, da Lei das Sociedades por Ações,</w:t>
      </w:r>
      <w:r w:rsidR="00B15E7A" w:rsidRPr="00DD1CC9">
        <w:rPr>
          <w:sz w:val="22"/>
          <w:szCs w:val="22"/>
        </w:rPr>
        <w:t xml:space="preserve"> </w:t>
      </w:r>
      <w:r w:rsidRPr="00DD1CC9">
        <w:rPr>
          <w:sz w:val="22"/>
          <w:szCs w:val="22"/>
        </w:rPr>
        <w:t xml:space="preserve">esta Escritura de Emissão e seus eventuais aditamentos serão apresentados para inscrição na </w:t>
      </w:r>
      <w:r w:rsidR="00BE718F" w:rsidRPr="00DD1CC9">
        <w:rPr>
          <w:sz w:val="22"/>
          <w:szCs w:val="22"/>
        </w:rPr>
        <w:t>JUCERJA</w:t>
      </w:r>
      <w:r w:rsidR="00A46174" w:rsidRPr="00DD1CC9">
        <w:rPr>
          <w:sz w:val="22"/>
          <w:szCs w:val="22"/>
        </w:rPr>
        <w:t xml:space="preserve"> </w:t>
      </w:r>
      <w:r w:rsidRPr="00DD1CC9">
        <w:rPr>
          <w:sz w:val="22"/>
          <w:szCs w:val="22"/>
        </w:rPr>
        <w:t xml:space="preserve">no prazo de até </w:t>
      </w:r>
      <w:r w:rsidR="00CC5B4B" w:rsidRPr="00DD1CC9">
        <w:rPr>
          <w:sz w:val="22"/>
          <w:szCs w:val="22"/>
        </w:rPr>
        <w:t xml:space="preserve">5 (cinco) </w:t>
      </w:r>
      <w:r w:rsidRPr="00DD1CC9">
        <w:rPr>
          <w:sz w:val="22"/>
          <w:szCs w:val="22"/>
        </w:rPr>
        <w:t>Dias Úteis contados da respectiva data de celebração.</w:t>
      </w:r>
      <w:r w:rsidR="0008538B" w:rsidRPr="00DD1CC9">
        <w:rPr>
          <w:sz w:val="22"/>
          <w:szCs w:val="22"/>
        </w:rPr>
        <w:t xml:space="preserve"> </w:t>
      </w:r>
    </w:p>
    <w:p w14:paraId="636105AE" w14:textId="60FC6996" w:rsidR="00B111A4" w:rsidRPr="00DD1CC9" w:rsidRDefault="00B111A4"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 xml:space="preserve">A Emissora </w:t>
      </w:r>
      <w:r w:rsidR="00F354B8" w:rsidRPr="00DD1CC9">
        <w:rPr>
          <w:sz w:val="22"/>
          <w:szCs w:val="22"/>
        </w:rPr>
        <w:t xml:space="preserve">obriga-se a </w:t>
      </w:r>
      <w:r w:rsidR="00F354B8" w:rsidRPr="00802978">
        <w:rPr>
          <w:sz w:val="22"/>
          <w:szCs w:val="22"/>
        </w:rPr>
        <w:t xml:space="preserve">(a) realizar, às suas expensas, o protocolo desta Escritura e de seus eventuais aditamentos na Junta Comercial em até </w:t>
      </w:r>
      <w:r w:rsidR="00B1223C">
        <w:rPr>
          <w:sz w:val="22"/>
          <w:szCs w:val="22"/>
        </w:rPr>
        <w:t>5</w:t>
      </w:r>
      <w:r w:rsidR="00F354B8" w:rsidRPr="00802978">
        <w:rPr>
          <w:sz w:val="22"/>
          <w:szCs w:val="22"/>
        </w:rPr>
        <w:t xml:space="preserve"> (</w:t>
      </w:r>
      <w:r w:rsidR="00B1223C">
        <w:rPr>
          <w:sz w:val="22"/>
          <w:szCs w:val="22"/>
        </w:rPr>
        <w:t>cinco</w:t>
      </w:r>
      <w:r w:rsidR="00F354B8" w:rsidRPr="00802978">
        <w:rPr>
          <w:sz w:val="22"/>
          <w:szCs w:val="22"/>
        </w:rPr>
        <w:t xml:space="preserve">) Dias Úteis contados da respectiva assinatura, sendo que o registro desta Escritura na Junta Comercial deverá ser realizado até a primeira Data de Integralização, bem como (b) enviar à Debenturista e ao Agente Fiduciário uma via eletrônica (em formato PDF) desta Escritura e do respectivo aditamento a esta Escritura, comprovando o arquivamento na Junta Comercial em até </w:t>
      </w:r>
      <w:r w:rsidR="00B1223C">
        <w:rPr>
          <w:sz w:val="22"/>
          <w:szCs w:val="22"/>
        </w:rPr>
        <w:t>5 cinco</w:t>
      </w:r>
      <w:r w:rsidR="00F354B8" w:rsidRPr="00802978">
        <w:rPr>
          <w:sz w:val="22"/>
          <w:szCs w:val="22"/>
        </w:rPr>
        <w:t xml:space="preserve"> (dois) Dias Úteis contados da sua realização, observado que a Escritura deverá ser arquivada na Junta Comercial até o dia anterior à primeira Data de Integralização</w:t>
      </w:r>
      <w:r w:rsidR="006E1BC1" w:rsidRPr="00193CD8">
        <w:rPr>
          <w:sz w:val="22"/>
          <w:szCs w:val="22"/>
        </w:rPr>
        <w:t>.</w:t>
      </w:r>
    </w:p>
    <w:p w14:paraId="1C23C71E" w14:textId="77777777"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bookmarkStart w:id="21" w:name="_DV_M37"/>
      <w:bookmarkStart w:id="22" w:name="_DV_M42"/>
      <w:bookmarkEnd w:id="21"/>
      <w:bookmarkEnd w:id="22"/>
      <w:r w:rsidRPr="00DD1CC9">
        <w:rPr>
          <w:rFonts w:eastAsia="Arial Unicode MS"/>
          <w:b/>
          <w:sz w:val="22"/>
          <w:szCs w:val="22"/>
        </w:rPr>
        <w:t>Depósito para Distribuição, Negociação, Custódia Eletrônica e Liquidação</w:t>
      </w:r>
    </w:p>
    <w:p w14:paraId="239A9AC0" w14:textId="2BD57513" w:rsidR="00B111A4" w:rsidRPr="00DD1CC9" w:rsidRDefault="00B111A4" w:rsidP="00DD1CC9">
      <w:pPr>
        <w:pStyle w:val="ListParagraph"/>
        <w:numPr>
          <w:ilvl w:val="2"/>
          <w:numId w:val="5"/>
        </w:numPr>
        <w:tabs>
          <w:tab w:val="left" w:pos="1134"/>
        </w:tabs>
        <w:spacing w:after="240" w:line="320" w:lineRule="exact"/>
        <w:ind w:left="0" w:firstLine="0"/>
        <w:jc w:val="both"/>
        <w:outlineLvl w:val="0"/>
        <w:rPr>
          <w:sz w:val="22"/>
          <w:szCs w:val="22"/>
        </w:rPr>
      </w:pPr>
      <w:bookmarkStart w:id="23" w:name="_Ref429508316"/>
      <w:r w:rsidRPr="00DD1CC9">
        <w:rPr>
          <w:sz w:val="22"/>
          <w:szCs w:val="22"/>
        </w:rPr>
        <w:t>As Debêntures não serão depositadas ou registradas para distribuição no mercado primário, negociação no mercado secundário, custódia eletrônica ou liquidação em qualquer mercado organizado.</w:t>
      </w:r>
      <w:bookmarkEnd w:id="23"/>
      <w:r w:rsidRPr="00DD1CC9">
        <w:rPr>
          <w:sz w:val="22"/>
          <w:szCs w:val="22"/>
        </w:rPr>
        <w:t xml:space="preserve"> </w:t>
      </w:r>
    </w:p>
    <w:p w14:paraId="16CE75DB" w14:textId="77777777" w:rsidR="00DE10ED" w:rsidRPr="004505B7" w:rsidRDefault="00DE10ED" w:rsidP="00802978">
      <w:pPr>
        <w:pStyle w:val="ListParagraph"/>
        <w:keepNext/>
        <w:numPr>
          <w:ilvl w:val="1"/>
          <w:numId w:val="5"/>
        </w:numPr>
        <w:tabs>
          <w:tab w:val="left" w:pos="1134"/>
        </w:tabs>
        <w:spacing w:after="240" w:line="320" w:lineRule="exact"/>
        <w:ind w:left="0" w:firstLine="0"/>
        <w:jc w:val="both"/>
        <w:outlineLvl w:val="0"/>
        <w:rPr>
          <w:rFonts w:eastAsia="Arial Unicode MS"/>
          <w:b/>
          <w:sz w:val="22"/>
        </w:rPr>
      </w:pPr>
      <w:r w:rsidRPr="00802978">
        <w:rPr>
          <w:rFonts w:eastAsia="Arial Unicode MS"/>
          <w:b/>
          <w:sz w:val="22"/>
          <w:szCs w:val="22"/>
        </w:rPr>
        <w:t>Registro do “Livro de Registro de Debêntures Nominativas” e “Livro de Registro de Transferência de Debêntures Nominativas”</w:t>
      </w:r>
    </w:p>
    <w:p w14:paraId="15ABD010" w14:textId="6C63368F" w:rsidR="008C0A5A" w:rsidRPr="00DD1CC9" w:rsidRDefault="00DE10ED" w:rsidP="00DD1CC9">
      <w:pPr>
        <w:pStyle w:val="ListParagraph"/>
        <w:numPr>
          <w:ilvl w:val="2"/>
          <w:numId w:val="5"/>
        </w:numPr>
        <w:tabs>
          <w:tab w:val="left" w:pos="1134"/>
        </w:tabs>
        <w:spacing w:after="240" w:line="320" w:lineRule="exact"/>
        <w:ind w:left="0" w:firstLine="0"/>
        <w:jc w:val="both"/>
        <w:outlineLvl w:val="0"/>
        <w:rPr>
          <w:sz w:val="22"/>
          <w:szCs w:val="22"/>
        </w:rPr>
      </w:pPr>
      <w:bookmarkStart w:id="24" w:name="_Ref16023114"/>
      <w:r w:rsidRPr="00802978">
        <w:rPr>
          <w:sz w:val="22"/>
          <w:szCs w:val="22"/>
        </w:rPr>
        <w:t xml:space="preserve">Serão devidamente arquivados e registrados na </w:t>
      </w:r>
      <w:r w:rsidRPr="00193CD8">
        <w:rPr>
          <w:sz w:val="22"/>
          <w:szCs w:val="22"/>
        </w:rPr>
        <w:t>JUCERJA</w:t>
      </w:r>
      <w:r w:rsidRPr="00802978">
        <w:rPr>
          <w:sz w:val="22"/>
          <w:szCs w:val="22"/>
        </w:rPr>
        <w:t xml:space="preserve"> um “Livro de Registro de Debêntures Nominativas” da Emissora, no qual serão anotadas as condições essenciais da Emissão e das Debêntures, nos termos do parágrafo 4º do artigo 62, da Lei das Sociedades por Ações (“</w:t>
      </w:r>
      <w:r w:rsidRPr="00802978">
        <w:rPr>
          <w:sz w:val="22"/>
          <w:szCs w:val="22"/>
          <w:u w:val="single"/>
        </w:rPr>
        <w:t>Livro de Registro</w:t>
      </w:r>
      <w:r w:rsidRPr="00802978">
        <w:rPr>
          <w:sz w:val="22"/>
          <w:szCs w:val="22"/>
        </w:rPr>
        <w:t>”) e um “Livro de Registro de Transferência de Debêntures Nominativas” da Emissora, no qual serão registradas as transferências das Debêntures entre seus titulares (“</w:t>
      </w:r>
      <w:r w:rsidRPr="00802978">
        <w:rPr>
          <w:sz w:val="22"/>
          <w:szCs w:val="22"/>
          <w:u w:val="single"/>
        </w:rPr>
        <w:t>Livro de Transferência</w:t>
      </w:r>
      <w:r w:rsidRPr="00802978">
        <w:rPr>
          <w:sz w:val="22"/>
          <w:szCs w:val="22"/>
        </w:rPr>
        <w:t>”).</w:t>
      </w:r>
      <w:bookmarkEnd w:id="24"/>
    </w:p>
    <w:p w14:paraId="3C927347" w14:textId="6076207A" w:rsidR="008C0A5A" w:rsidRPr="00DD1CC9" w:rsidRDefault="00DE10ED" w:rsidP="00DD1CC9">
      <w:pPr>
        <w:pStyle w:val="ListParagraph"/>
        <w:numPr>
          <w:ilvl w:val="2"/>
          <w:numId w:val="5"/>
        </w:numPr>
        <w:tabs>
          <w:tab w:val="left" w:pos="1134"/>
        </w:tabs>
        <w:spacing w:after="240" w:line="320" w:lineRule="exact"/>
        <w:ind w:left="0" w:firstLine="0"/>
        <w:jc w:val="both"/>
        <w:outlineLvl w:val="0"/>
        <w:rPr>
          <w:sz w:val="22"/>
          <w:szCs w:val="22"/>
        </w:rPr>
      </w:pPr>
      <w:r w:rsidRPr="00802978">
        <w:rPr>
          <w:sz w:val="22"/>
          <w:szCs w:val="22"/>
        </w:rPr>
        <w:t xml:space="preserve">A Emissora deverá, </w:t>
      </w:r>
      <w:r w:rsidRPr="00193CD8">
        <w:rPr>
          <w:sz w:val="22"/>
          <w:szCs w:val="22"/>
        </w:rPr>
        <w:t xml:space="preserve">com antecedência de 1 (um) Dia Útil da data </w:t>
      </w:r>
      <w:r w:rsidRPr="00DD1CC9">
        <w:rPr>
          <w:sz w:val="22"/>
          <w:szCs w:val="22"/>
        </w:rPr>
        <w:t>de integralização dos CRI</w:t>
      </w:r>
      <w:r w:rsidRPr="00802978">
        <w:rPr>
          <w:sz w:val="22"/>
          <w:szCs w:val="22"/>
        </w:rPr>
        <w:t xml:space="preserve">, enviar à </w:t>
      </w:r>
      <w:proofErr w:type="spellStart"/>
      <w:r w:rsidRPr="00802978">
        <w:rPr>
          <w:sz w:val="22"/>
          <w:szCs w:val="22"/>
        </w:rPr>
        <w:t>Securitizadora</w:t>
      </w:r>
      <w:proofErr w:type="spellEnd"/>
      <w:r w:rsidRPr="00802978">
        <w:rPr>
          <w:sz w:val="22"/>
          <w:szCs w:val="22"/>
        </w:rPr>
        <w:t xml:space="preserve"> e ao Agente Fiduciário 1 (uma) cópia simples digital (formato PDF), do Livro de Registro comprovando o registro da titularidade das Debêntures em nome da </w:t>
      </w:r>
      <w:proofErr w:type="spellStart"/>
      <w:r w:rsidRPr="00802978">
        <w:rPr>
          <w:sz w:val="22"/>
          <w:szCs w:val="22"/>
        </w:rPr>
        <w:t>Securitizadora</w:t>
      </w:r>
      <w:proofErr w:type="spellEnd"/>
      <w:r w:rsidRPr="00802978">
        <w:rPr>
          <w:sz w:val="22"/>
          <w:szCs w:val="22"/>
        </w:rPr>
        <w:t>.</w:t>
      </w:r>
    </w:p>
    <w:p w14:paraId="29916419" w14:textId="77777777" w:rsidR="00B111A4" w:rsidRPr="00DD1CC9" w:rsidRDefault="00B111A4"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lastRenderedPageBreak/>
        <w:t>Inexigibilidade de Registro na CVM e ANBIMA</w:t>
      </w:r>
    </w:p>
    <w:p w14:paraId="49B9D35F" w14:textId="37291E3C" w:rsidR="00B111A4" w:rsidRPr="00DD1CC9" w:rsidRDefault="00B111A4"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A Emissão não será objeto de registro perante a CVM ou a </w:t>
      </w:r>
      <w:r w:rsidRPr="00DD1CC9">
        <w:rPr>
          <w:rFonts w:eastAsia="Arial Unicode MS"/>
          <w:bCs/>
          <w:sz w:val="22"/>
          <w:szCs w:val="22"/>
        </w:rPr>
        <w:t xml:space="preserve">ANBIMA </w:t>
      </w:r>
      <w:r w:rsidR="007745BC" w:rsidRPr="00DD1CC9">
        <w:rPr>
          <w:rFonts w:eastAsia="Arial Unicode MS"/>
          <w:bCs/>
          <w:sz w:val="22"/>
          <w:szCs w:val="22"/>
        </w:rPr>
        <w:t>–</w:t>
      </w:r>
      <w:r w:rsidRPr="00DD1CC9">
        <w:rPr>
          <w:rFonts w:eastAsia="Arial Unicode MS"/>
          <w:bCs/>
          <w:sz w:val="22"/>
          <w:szCs w:val="22"/>
        </w:rPr>
        <w:t xml:space="preserve"> Associação Brasileira das Entidades dos Mercados Financeiro e de Capitais</w:t>
      </w:r>
      <w:r w:rsidR="00A0345D" w:rsidRPr="00DD1CC9">
        <w:rPr>
          <w:rFonts w:eastAsia="Arial Unicode MS"/>
          <w:bCs/>
          <w:sz w:val="22"/>
          <w:szCs w:val="22"/>
        </w:rPr>
        <w:t> </w:t>
      </w:r>
      <w:r w:rsidRPr="00DD1CC9">
        <w:rPr>
          <w:rFonts w:eastAsia="Arial Unicode MS"/>
          <w:bCs/>
          <w:sz w:val="22"/>
          <w:szCs w:val="22"/>
        </w:rPr>
        <w:t>(</w:t>
      </w:r>
      <w:r w:rsidR="001669A1" w:rsidRPr="00DD1CC9">
        <w:rPr>
          <w:rFonts w:eastAsia="Arial Unicode MS"/>
          <w:bCs/>
          <w:sz w:val="22"/>
          <w:szCs w:val="22"/>
        </w:rPr>
        <w:t>"</w:t>
      </w:r>
      <w:r w:rsidRPr="00DD1CC9">
        <w:rPr>
          <w:rFonts w:eastAsia="Arial Unicode MS"/>
          <w:bCs/>
          <w:sz w:val="22"/>
          <w:szCs w:val="22"/>
          <w:u w:val="single"/>
        </w:rPr>
        <w:t>ANBIMA</w:t>
      </w:r>
      <w:r w:rsidR="001669A1" w:rsidRPr="00DD1CC9">
        <w:rPr>
          <w:rFonts w:eastAsia="Arial Unicode MS"/>
          <w:bCs/>
          <w:sz w:val="22"/>
          <w:szCs w:val="22"/>
        </w:rPr>
        <w:t>"</w:t>
      </w:r>
      <w:r w:rsidRPr="00DD1CC9">
        <w:rPr>
          <w:rFonts w:eastAsia="Arial Unicode MS"/>
          <w:bCs/>
          <w:sz w:val="22"/>
          <w:szCs w:val="22"/>
        </w:rPr>
        <w:t>)</w:t>
      </w:r>
      <w:r w:rsidRPr="00DD1CC9">
        <w:rPr>
          <w:rFonts w:eastAsia="Arial Unicode MS"/>
          <w:sz w:val="22"/>
          <w:szCs w:val="22"/>
        </w:rPr>
        <w:t xml:space="preserve">, uma vez que as Debêntures serão objeto de colocação privada, sem </w:t>
      </w:r>
      <w:r w:rsidRPr="00DD1CC9">
        <w:rPr>
          <w:rFonts w:eastAsia="Arial Unicode MS"/>
          <w:b/>
          <w:sz w:val="22"/>
          <w:szCs w:val="22"/>
        </w:rPr>
        <w:t>(i)</w:t>
      </w:r>
      <w:r w:rsidR="00A0345D" w:rsidRPr="00DD1CC9">
        <w:rPr>
          <w:rFonts w:eastAsia="Arial Unicode MS"/>
          <w:sz w:val="22"/>
          <w:szCs w:val="22"/>
        </w:rPr>
        <w:t> </w:t>
      </w:r>
      <w:r w:rsidRPr="00DD1CC9">
        <w:rPr>
          <w:rFonts w:eastAsia="Arial Unicode MS"/>
          <w:sz w:val="22"/>
          <w:szCs w:val="22"/>
        </w:rPr>
        <w:t xml:space="preserve">a intermediação de instituições integrantes do sistema de distribuição de valores mobiliários; ou </w:t>
      </w:r>
      <w:r w:rsidRPr="00DD1CC9">
        <w:rPr>
          <w:rFonts w:eastAsia="Arial Unicode MS"/>
          <w:b/>
          <w:sz w:val="22"/>
          <w:szCs w:val="22"/>
        </w:rPr>
        <w:t>(</w:t>
      </w:r>
      <w:proofErr w:type="spellStart"/>
      <w:r w:rsidRPr="00DD1CC9">
        <w:rPr>
          <w:rFonts w:eastAsia="Arial Unicode MS"/>
          <w:b/>
          <w:sz w:val="22"/>
          <w:szCs w:val="22"/>
        </w:rPr>
        <w:t>ii</w:t>
      </w:r>
      <w:proofErr w:type="spellEnd"/>
      <w:r w:rsidRPr="00DD1CC9">
        <w:rPr>
          <w:rFonts w:eastAsia="Arial Unicode MS"/>
          <w:b/>
          <w:sz w:val="22"/>
          <w:szCs w:val="22"/>
        </w:rPr>
        <w:t>)</w:t>
      </w:r>
      <w:r w:rsidR="00A0345D" w:rsidRPr="00DD1CC9">
        <w:rPr>
          <w:rFonts w:eastAsia="Arial Unicode MS"/>
          <w:sz w:val="22"/>
          <w:szCs w:val="22"/>
        </w:rPr>
        <w:t> </w:t>
      </w:r>
      <w:r w:rsidRPr="00DD1CC9">
        <w:rPr>
          <w:rFonts w:eastAsia="Arial Unicode MS"/>
          <w:sz w:val="22"/>
          <w:szCs w:val="22"/>
        </w:rPr>
        <w:t xml:space="preserve">qualquer esforço de </w:t>
      </w:r>
      <w:r w:rsidR="002C4790" w:rsidRPr="00DD1CC9">
        <w:rPr>
          <w:rFonts w:eastAsia="Arial Unicode MS"/>
          <w:sz w:val="22"/>
          <w:szCs w:val="22"/>
        </w:rPr>
        <w:t xml:space="preserve">colocação e </w:t>
      </w:r>
      <w:r w:rsidRPr="00DD1CC9">
        <w:rPr>
          <w:rFonts w:eastAsia="Arial Unicode MS"/>
          <w:sz w:val="22"/>
          <w:szCs w:val="22"/>
        </w:rPr>
        <w:t>venda perante investidores indeterminados.</w:t>
      </w:r>
    </w:p>
    <w:p w14:paraId="39818983" w14:textId="2445C22C" w:rsidR="00DA757F" w:rsidRPr="00DD1CC9" w:rsidRDefault="00DA757F"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Registro do Contrato de Alienação Fiduciária de Quotas</w:t>
      </w:r>
    </w:p>
    <w:p w14:paraId="4CD35204" w14:textId="6C546AB4" w:rsidR="00A5616B" w:rsidRPr="00DD1CC9" w:rsidRDefault="00175A1B"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sz w:val="22"/>
          <w:szCs w:val="22"/>
        </w:rPr>
        <w:t>O Contrato de Alienação Fiduciária de Quotas (conforme definido abaixo)</w:t>
      </w:r>
      <w:r w:rsidR="000B17AB" w:rsidRPr="00DD1CC9">
        <w:rPr>
          <w:sz w:val="22"/>
          <w:szCs w:val="22"/>
        </w:rPr>
        <w:t xml:space="preserve"> e seus eventuais aditamentos</w:t>
      </w:r>
      <w:r w:rsidRPr="00DD1CC9">
        <w:rPr>
          <w:sz w:val="22"/>
          <w:szCs w:val="22"/>
        </w:rPr>
        <w:t xml:space="preserve"> dever</w:t>
      </w:r>
      <w:r w:rsidR="009833C7" w:rsidRPr="00DD1CC9">
        <w:rPr>
          <w:sz w:val="22"/>
          <w:szCs w:val="22"/>
        </w:rPr>
        <w:t>ão</w:t>
      </w:r>
      <w:r w:rsidRPr="00DD1CC9">
        <w:rPr>
          <w:sz w:val="22"/>
          <w:szCs w:val="22"/>
        </w:rPr>
        <w:t xml:space="preserve"> ser registrado</w:t>
      </w:r>
      <w:r w:rsidR="009833C7" w:rsidRPr="00DD1CC9">
        <w:rPr>
          <w:sz w:val="22"/>
          <w:szCs w:val="22"/>
        </w:rPr>
        <w:t>s</w:t>
      </w:r>
      <w:r w:rsidRPr="00DD1CC9">
        <w:rPr>
          <w:sz w:val="22"/>
          <w:szCs w:val="22"/>
        </w:rPr>
        <w:t xml:space="preserve"> pela Emissora, às suas expensas, no Cartório de Registro de Títulos e Documentos da comarca da sede das partes ali signatárias, no prazo previsto no Contrato de Alienação Fiduciária de Quotas. Além disso, a Emissora deverá promover a alteração do Contrato Social da </w:t>
      </w:r>
      <w:r w:rsidR="00426A37" w:rsidRPr="00DD1CC9">
        <w:rPr>
          <w:sz w:val="22"/>
          <w:szCs w:val="22"/>
        </w:rPr>
        <w:t>SPE</w:t>
      </w:r>
      <w:r w:rsidRPr="00DD1CC9">
        <w:rPr>
          <w:sz w:val="22"/>
          <w:szCs w:val="22"/>
        </w:rPr>
        <w:t xml:space="preserve"> para constar a existência de tal Alienação Fiduciária de Quotas (conforme abaixo definida), no prazo previsto no Contrato de Alienação Fiduciária de Quotas.</w:t>
      </w:r>
    </w:p>
    <w:p w14:paraId="54990DC2" w14:textId="6534F988" w:rsidR="00175A1B" w:rsidRPr="00DD1CC9" w:rsidRDefault="00175A1B"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Registro do Contrato de Alienação Fiduciária de Imóveis</w:t>
      </w:r>
    </w:p>
    <w:p w14:paraId="41577E67" w14:textId="62C185FD" w:rsidR="00175A1B" w:rsidRPr="00DD1CC9" w:rsidRDefault="00175A1B"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sz w:val="22"/>
          <w:szCs w:val="22"/>
        </w:rPr>
        <w:t>O Contrato de Alienação Fiduciária de Imóveis (conforme definido abaixo) deverá ser registrado pela Emissora, às suas expensas, no Cartório de Registro de Imóveis competente no prazo previsto no Contrato de Alienação Fiduciária de Imóveis, observado o implemento da condição suspensiva prevista no Contrato de Alienação Fiduciária de Imóveis.</w:t>
      </w:r>
    </w:p>
    <w:p w14:paraId="13E39E79" w14:textId="7B12F050" w:rsidR="00B8284B" w:rsidRPr="00DD1CC9" w:rsidRDefault="00B8284B" w:rsidP="00DD1CC9">
      <w:pPr>
        <w:pStyle w:val="ListParagraph"/>
        <w:keepNext/>
        <w:numPr>
          <w:ilvl w:val="1"/>
          <w:numId w:val="5"/>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Procedimento de Coleta de Inte</w:t>
      </w:r>
      <w:r w:rsidR="00DA757F" w:rsidRPr="00DD1CC9">
        <w:rPr>
          <w:rFonts w:eastAsia="Arial Unicode MS"/>
          <w:b/>
          <w:sz w:val="22"/>
          <w:szCs w:val="22"/>
        </w:rPr>
        <w:t>n</w:t>
      </w:r>
      <w:r w:rsidRPr="00DD1CC9">
        <w:rPr>
          <w:rFonts w:eastAsia="Arial Unicode MS"/>
          <w:b/>
          <w:sz w:val="22"/>
          <w:szCs w:val="22"/>
        </w:rPr>
        <w:t xml:space="preserve">ções de Investimento (Procedimento de </w:t>
      </w:r>
      <w:proofErr w:type="spellStart"/>
      <w:r w:rsidRPr="00DD1CC9">
        <w:rPr>
          <w:rFonts w:eastAsia="Arial Unicode MS"/>
          <w:b/>
          <w:i/>
          <w:iCs/>
          <w:sz w:val="22"/>
          <w:szCs w:val="22"/>
        </w:rPr>
        <w:t>Bookbuilding</w:t>
      </w:r>
      <w:proofErr w:type="spellEnd"/>
      <w:r w:rsidRPr="00DD1CC9">
        <w:rPr>
          <w:rFonts w:eastAsia="Arial Unicode MS"/>
          <w:b/>
          <w:sz w:val="22"/>
          <w:szCs w:val="22"/>
        </w:rPr>
        <w:t>)</w:t>
      </w:r>
    </w:p>
    <w:p w14:paraId="6CFF2963" w14:textId="691B1880" w:rsidR="00B8284B" w:rsidRPr="00DD1CC9" w:rsidRDefault="00B8284B" w:rsidP="00DD1CC9">
      <w:pPr>
        <w:pStyle w:val="ListParagraph"/>
        <w:numPr>
          <w:ilvl w:val="2"/>
          <w:numId w:val="5"/>
        </w:numPr>
        <w:tabs>
          <w:tab w:val="left" w:pos="1134"/>
          <w:tab w:val="left" w:pos="2410"/>
        </w:tabs>
        <w:spacing w:after="240" w:line="320" w:lineRule="exact"/>
        <w:ind w:left="0" w:firstLine="0"/>
        <w:jc w:val="both"/>
        <w:outlineLvl w:val="0"/>
        <w:rPr>
          <w:rFonts w:eastAsia="Arial Unicode MS"/>
          <w:sz w:val="22"/>
          <w:szCs w:val="22"/>
        </w:rPr>
      </w:pPr>
      <w:r w:rsidRPr="00DD1CC9">
        <w:rPr>
          <w:sz w:val="22"/>
          <w:szCs w:val="22"/>
        </w:rPr>
        <w:t>Os</w:t>
      </w:r>
      <w:r w:rsidRPr="00DD1CC9">
        <w:rPr>
          <w:bCs/>
          <w:sz w:val="22"/>
          <w:szCs w:val="22"/>
        </w:rPr>
        <w:t xml:space="preserve"> Coordenadores organizarão procedimento de coleta de intenções de investimento</w:t>
      </w:r>
      <w:r w:rsidR="00307A2E" w:rsidRPr="00DD1CC9">
        <w:rPr>
          <w:bCs/>
          <w:sz w:val="22"/>
          <w:szCs w:val="22"/>
        </w:rPr>
        <w:t>,</w:t>
      </w:r>
      <w:r w:rsidR="00307A2E" w:rsidRPr="004505B7">
        <w:rPr>
          <w:sz w:val="22"/>
        </w:rPr>
        <w:t xml:space="preserve"> sem lotes mínimos ou máximos</w:t>
      </w:r>
      <w:r w:rsidR="00307A2E" w:rsidRPr="00DD1CC9">
        <w:rPr>
          <w:bCs/>
          <w:sz w:val="22"/>
          <w:szCs w:val="22"/>
        </w:rPr>
        <w:t>, com</w:t>
      </w:r>
      <w:r w:rsidR="008F4B74" w:rsidRPr="00DD1CC9">
        <w:rPr>
          <w:bCs/>
          <w:sz w:val="22"/>
          <w:szCs w:val="22"/>
        </w:rPr>
        <w:t xml:space="preserve"> </w:t>
      </w:r>
      <w:r w:rsidR="00307A2E" w:rsidRPr="00DD1CC9">
        <w:rPr>
          <w:bCs/>
          <w:sz w:val="22"/>
          <w:szCs w:val="22"/>
        </w:rPr>
        <w:t xml:space="preserve">recebimento de reservas, </w:t>
      </w:r>
      <w:r w:rsidRPr="00DD1CC9">
        <w:rPr>
          <w:bCs/>
          <w:sz w:val="22"/>
          <w:szCs w:val="22"/>
        </w:rPr>
        <w:t>nos CRI, nos termos do artigo 61, parágrafo</w:t>
      </w:r>
      <w:r w:rsidR="00F07A1A" w:rsidRPr="00DD1CC9">
        <w:rPr>
          <w:bCs/>
          <w:sz w:val="22"/>
          <w:szCs w:val="22"/>
        </w:rPr>
        <w:t>s</w:t>
      </w:r>
      <w:r w:rsidRPr="00DD1CC9">
        <w:rPr>
          <w:bCs/>
          <w:sz w:val="22"/>
          <w:szCs w:val="22"/>
        </w:rPr>
        <w:t xml:space="preserve"> segundo e terceiro da Resolução CVM 160 (“</w:t>
      </w:r>
      <w:r w:rsidRPr="004505B7">
        <w:rPr>
          <w:i/>
          <w:sz w:val="22"/>
        </w:rPr>
        <w:t xml:space="preserve">Procedimento de </w:t>
      </w:r>
      <w:proofErr w:type="spellStart"/>
      <w:r w:rsidRPr="004505B7">
        <w:rPr>
          <w:i/>
          <w:sz w:val="22"/>
        </w:rPr>
        <w:t>Bookbuilding</w:t>
      </w:r>
      <w:proofErr w:type="spellEnd"/>
      <w:r w:rsidRPr="00193CD8">
        <w:rPr>
          <w:bCs/>
          <w:sz w:val="22"/>
          <w:szCs w:val="22"/>
        </w:rPr>
        <w:t xml:space="preserve">”), para verificação da existência de demanda </w:t>
      </w:r>
      <w:r w:rsidR="00357CCB" w:rsidRPr="00DD1CC9">
        <w:rPr>
          <w:bCs/>
          <w:sz w:val="22"/>
          <w:szCs w:val="22"/>
        </w:rPr>
        <w:t>em relação à</w:t>
      </w:r>
      <w:r w:rsidRPr="00DD1CC9">
        <w:rPr>
          <w:bCs/>
          <w:sz w:val="22"/>
          <w:szCs w:val="22"/>
        </w:rPr>
        <w:t xml:space="preserve"> quantidade de CRI da Primeira Série</w:t>
      </w:r>
      <w:r w:rsidR="009A0C40" w:rsidRPr="00DD1CC9">
        <w:rPr>
          <w:bCs/>
          <w:sz w:val="22"/>
          <w:szCs w:val="22"/>
        </w:rPr>
        <w:t xml:space="preserve"> e</w:t>
      </w:r>
      <w:r w:rsidRPr="00DD1CC9">
        <w:rPr>
          <w:bCs/>
          <w:sz w:val="22"/>
          <w:szCs w:val="22"/>
        </w:rPr>
        <w:t xml:space="preserve"> da quantidade de CRI da Segunda Série</w:t>
      </w:r>
      <w:r w:rsidR="00357CCB" w:rsidRPr="00DD1CC9">
        <w:rPr>
          <w:bCs/>
          <w:sz w:val="22"/>
          <w:szCs w:val="22"/>
        </w:rPr>
        <w:t xml:space="preserve"> (conforme definidos no Termo de Securitização)</w:t>
      </w:r>
      <w:r w:rsidR="00A36DC3" w:rsidRPr="00DD1CC9">
        <w:rPr>
          <w:bCs/>
          <w:sz w:val="22"/>
          <w:szCs w:val="22"/>
        </w:rPr>
        <w:t>, bem como o número de séries</w:t>
      </w:r>
      <w:r w:rsidRPr="00DD1CC9">
        <w:rPr>
          <w:bCs/>
          <w:sz w:val="22"/>
          <w:szCs w:val="22"/>
        </w:rPr>
        <w:t xml:space="preserve"> e, consequente e respectivamente, da quantidade de </w:t>
      </w:r>
      <w:r w:rsidR="009A0C40" w:rsidRPr="00DD1CC9">
        <w:rPr>
          <w:bCs/>
          <w:sz w:val="22"/>
          <w:szCs w:val="22"/>
        </w:rPr>
        <w:t>Debêntures</w:t>
      </w:r>
      <w:r w:rsidRPr="00DD1CC9">
        <w:rPr>
          <w:bCs/>
          <w:sz w:val="22"/>
          <w:szCs w:val="22"/>
        </w:rPr>
        <w:t xml:space="preserve"> da Primeira Série</w:t>
      </w:r>
      <w:r w:rsidR="009A0C40" w:rsidRPr="00DD1CC9">
        <w:rPr>
          <w:bCs/>
          <w:sz w:val="22"/>
          <w:szCs w:val="22"/>
        </w:rPr>
        <w:t xml:space="preserve"> e</w:t>
      </w:r>
      <w:r w:rsidRPr="00DD1CC9">
        <w:rPr>
          <w:bCs/>
          <w:sz w:val="22"/>
          <w:szCs w:val="22"/>
        </w:rPr>
        <w:t xml:space="preserve"> </w:t>
      </w:r>
      <w:r w:rsidR="009A0C40" w:rsidRPr="00DD1CC9">
        <w:rPr>
          <w:bCs/>
          <w:sz w:val="22"/>
          <w:szCs w:val="22"/>
        </w:rPr>
        <w:t>Debêntures</w:t>
      </w:r>
      <w:r w:rsidRPr="00DD1CC9">
        <w:rPr>
          <w:bCs/>
          <w:sz w:val="22"/>
          <w:szCs w:val="22"/>
        </w:rPr>
        <w:t xml:space="preserve"> da Segunda Série, em </w:t>
      </w:r>
      <w:r w:rsidR="009A0C40" w:rsidRPr="00DD1CC9">
        <w:rPr>
          <w:bCs/>
          <w:sz w:val="22"/>
          <w:szCs w:val="22"/>
        </w:rPr>
        <w:t>Sistema de Vasos Comunicantes (conforme definido</w:t>
      </w:r>
      <w:r w:rsidR="00F07A1A" w:rsidRPr="00DD1CC9">
        <w:rPr>
          <w:bCs/>
          <w:sz w:val="22"/>
          <w:szCs w:val="22"/>
        </w:rPr>
        <w:t>s</w:t>
      </w:r>
      <w:r w:rsidR="009A0C40" w:rsidRPr="00DD1CC9">
        <w:rPr>
          <w:bCs/>
          <w:sz w:val="22"/>
          <w:szCs w:val="22"/>
        </w:rPr>
        <w:t xml:space="preserve"> abaixo)</w:t>
      </w:r>
      <w:r w:rsidR="00A36DC3" w:rsidRPr="00DD1CC9">
        <w:rPr>
          <w:bCs/>
          <w:sz w:val="22"/>
          <w:szCs w:val="22"/>
        </w:rPr>
        <w:t>,</w:t>
      </w:r>
      <w:r w:rsidR="00A36DC3" w:rsidRPr="00802978">
        <w:rPr>
          <w:bCs/>
          <w:sz w:val="22"/>
          <w:szCs w:val="22"/>
        </w:rPr>
        <w:t xml:space="preserve"> bem como definição da taxa da </w:t>
      </w:r>
      <w:r w:rsidR="00A36DC3" w:rsidRPr="00193CD8">
        <w:rPr>
          <w:bCs/>
          <w:sz w:val="22"/>
          <w:szCs w:val="22"/>
        </w:rPr>
        <w:t>r</w:t>
      </w:r>
      <w:r w:rsidR="00A36DC3" w:rsidRPr="00802978">
        <w:rPr>
          <w:bCs/>
          <w:sz w:val="22"/>
          <w:szCs w:val="22"/>
        </w:rPr>
        <w:t>emuneração dos CRI e, consequentemente, das Debêntures</w:t>
      </w:r>
      <w:r w:rsidRPr="00193CD8">
        <w:rPr>
          <w:bCs/>
          <w:sz w:val="22"/>
          <w:szCs w:val="22"/>
        </w:rPr>
        <w:t>.</w:t>
      </w:r>
    </w:p>
    <w:p w14:paraId="395BEEC9" w14:textId="5A2243D0" w:rsidR="00B8284B" w:rsidRPr="00DD1CC9" w:rsidRDefault="00B8284B" w:rsidP="00DD1CC9">
      <w:pPr>
        <w:pStyle w:val="ListParagraph"/>
        <w:numPr>
          <w:ilvl w:val="3"/>
          <w:numId w:val="5"/>
        </w:numPr>
        <w:tabs>
          <w:tab w:val="left" w:pos="1985"/>
        </w:tabs>
        <w:spacing w:after="240" w:line="320" w:lineRule="exact"/>
        <w:ind w:left="1134" w:firstLine="0"/>
        <w:jc w:val="both"/>
        <w:outlineLvl w:val="0"/>
        <w:rPr>
          <w:rFonts w:eastAsia="Arial Unicode MS"/>
          <w:sz w:val="22"/>
          <w:szCs w:val="22"/>
        </w:rPr>
      </w:pPr>
      <w:r w:rsidRPr="00DD1CC9">
        <w:rPr>
          <w:bCs/>
          <w:sz w:val="22"/>
          <w:szCs w:val="22"/>
        </w:rPr>
        <w:t xml:space="preserve">Após a realização do </w:t>
      </w:r>
      <w:r w:rsidRPr="00DD1CC9">
        <w:rPr>
          <w:sz w:val="22"/>
          <w:szCs w:val="22"/>
        </w:rPr>
        <w:t xml:space="preserve">Procedimento de </w:t>
      </w:r>
      <w:proofErr w:type="spellStart"/>
      <w:r w:rsidRPr="00DD1CC9">
        <w:rPr>
          <w:i/>
          <w:iCs/>
          <w:sz w:val="22"/>
          <w:szCs w:val="22"/>
        </w:rPr>
        <w:t>Bookbuilding</w:t>
      </w:r>
      <w:proofErr w:type="spellEnd"/>
      <w:r w:rsidRPr="00DD1CC9">
        <w:rPr>
          <w:bCs/>
          <w:sz w:val="22"/>
          <w:szCs w:val="22"/>
        </w:rPr>
        <w:t xml:space="preserve"> e antes da </w:t>
      </w:r>
      <w:r w:rsidRPr="00DD1CC9">
        <w:rPr>
          <w:rFonts w:eastAsia="Arial Unicode MS"/>
          <w:sz w:val="22"/>
          <w:szCs w:val="22"/>
          <w:lang w:bidi="th-TH"/>
        </w:rPr>
        <w:t xml:space="preserve">primeira </w:t>
      </w:r>
      <w:r w:rsidRPr="00DD1CC9">
        <w:rPr>
          <w:sz w:val="22"/>
          <w:szCs w:val="22"/>
        </w:rPr>
        <w:t>Data de Integralização das</w:t>
      </w:r>
      <w:r w:rsidR="009A0C40" w:rsidRPr="00DD1CC9">
        <w:rPr>
          <w:sz w:val="22"/>
          <w:szCs w:val="22"/>
        </w:rPr>
        <w:t xml:space="preserve"> Debêntures</w:t>
      </w:r>
      <w:r w:rsidRPr="00DD1CC9">
        <w:rPr>
          <w:bCs/>
          <w:sz w:val="22"/>
          <w:szCs w:val="22"/>
        </w:rPr>
        <w:t xml:space="preserve">, a definição da alocação da quantidade de </w:t>
      </w:r>
      <w:r w:rsidR="009A0C40" w:rsidRPr="00DD1CC9">
        <w:rPr>
          <w:bCs/>
          <w:sz w:val="22"/>
          <w:szCs w:val="22"/>
        </w:rPr>
        <w:t>Debêntures</w:t>
      </w:r>
      <w:r w:rsidRPr="00DD1CC9">
        <w:rPr>
          <w:bCs/>
          <w:sz w:val="22"/>
          <w:szCs w:val="22"/>
        </w:rPr>
        <w:t xml:space="preserve"> entre cada série ser</w:t>
      </w:r>
      <w:r w:rsidR="00357CCB" w:rsidRPr="00DD1CC9">
        <w:rPr>
          <w:bCs/>
          <w:sz w:val="22"/>
          <w:szCs w:val="22"/>
        </w:rPr>
        <w:t>á</w:t>
      </w:r>
      <w:r w:rsidRPr="00DD1CC9">
        <w:rPr>
          <w:bCs/>
          <w:sz w:val="22"/>
          <w:szCs w:val="22"/>
        </w:rPr>
        <w:t xml:space="preserve"> objeto de aditamento </w:t>
      </w:r>
      <w:r w:rsidR="009A0C40" w:rsidRPr="00DD1CC9">
        <w:rPr>
          <w:bCs/>
          <w:sz w:val="22"/>
          <w:szCs w:val="22"/>
        </w:rPr>
        <w:t>à</w:t>
      </w:r>
      <w:r w:rsidRPr="00DD1CC9">
        <w:rPr>
          <w:bCs/>
          <w:sz w:val="22"/>
          <w:szCs w:val="22"/>
        </w:rPr>
        <w:t xml:space="preserve"> presente </w:t>
      </w:r>
      <w:r w:rsidR="009A0C40" w:rsidRPr="00DD1CC9">
        <w:rPr>
          <w:bCs/>
          <w:sz w:val="22"/>
          <w:szCs w:val="22"/>
        </w:rPr>
        <w:t>Escritura</w:t>
      </w:r>
      <w:r w:rsidRPr="00DD1CC9">
        <w:rPr>
          <w:bCs/>
          <w:sz w:val="22"/>
          <w:szCs w:val="22"/>
        </w:rPr>
        <w:t xml:space="preserve"> de Emissão, sem necessidade de nova aprovação societária</w:t>
      </w:r>
      <w:r w:rsidR="00307A2E" w:rsidRPr="00DD1CC9">
        <w:rPr>
          <w:bCs/>
          <w:sz w:val="22"/>
          <w:szCs w:val="22"/>
        </w:rPr>
        <w:t xml:space="preserve"> ou dos titulares dos CRI</w:t>
      </w:r>
      <w:r w:rsidRPr="00DD1CC9">
        <w:rPr>
          <w:bCs/>
          <w:sz w:val="22"/>
          <w:szCs w:val="22"/>
        </w:rPr>
        <w:t>, ficando, desde já, as Partes autorizadas e obrigadas a celebrar tal aditamento (“</w:t>
      </w:r>
      <w:r w:rsidRPr="00DD1CC9">
        <w:rPr>
          <w:bCs/>
          <w:sz w:val="22"/>
          <w:szCs w:val="22"/>
          <w:u w:val="single"/>
        </w:rPr>
        <w:t xml:space="preserve">Aditamento do Procedimento de </w:t>
      </w:r>
      <w:proofErr w:type="spellStart"/>
      <w:r w:rsidRPr="00DD1CC9">
        <w:rPr>
          <w:bCs/>
          <w:i/>
          <w:sz w:val="22"/>
          <w:szCs w:val="22"/>
          <w:u w:val="single"/>
        </w:rPr>
        <w:t>Bookbuilding</w:t>
      </w:r>
      <w:proofErr w:type="spellEnd"/>
      <w:r w:rsidRPr="00DD1CC9">
        <w:rPr>
          <w:bCs/>
          <w:sz w:val="22"/>
          <w:szCs w:val="22"/>
        </w:rPr>
        <w:t>”).</w:t>
      </w:r>
      <w:r w:rsidR="006F0B43" w:rsidRPr="00DD1CC9">
        <w:rPr>
          <w:bCs/>
          <w:sz w:val="22"/>
          <w:szCs w:val="22"/>
        </w:rPr>
        <w:t xml:space="preserve"> </w:t>
      </w:r>
    </w:p>
    <w:p w14:paraId="78EEB781" w14:textId="3900ECD9"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bookmarkStart w:id="25" w:name="_DV_M43"/>
      <w:bookmarkStart w:id="26" w:name="_DV_M52"/>
      <w:bookmarkEnd w:id="25"/>
      <w:bookmarkEnd w:id="26"/>
      <w:r w:rsidRPr="00DD1CC9">
        <w:rPr>
          <w:b/>
          <w:sz w:val="22"/>
          <w:szCs w:val="22"/>
        </w:rPr>
        <w:lastRenderedPageBreak/>
        <w:t xml:space="preserve">CLÁUSULA TERCEIRA </w:t>
      </w:r>
      <w:r w:rsidR="007745BC" w:rsidRPr="00DD1CC9">
        <w:rPr>
          <w:b/>
          <w:sz w:val="22"/>
          <w:szCs w:val="22"/>
        </w:rPr>
        <w:t>–</w:t>
      </w:r>
      <w:r w:rsidRPr="00DD1CC9">
        <w:rPr>
          <w:b/>
          <w:sz w:val="22"/>
          <w:szCs w:val="22"/>
        </w:rPr>
        <w:t xml:space="preserve"> OBJETO SOCIAL DA EMISSORA</w:t>
      </w:r>
    </w:p>
    <w:p w14:paraId="7902C174" w14:textId="33C45EDC" w:rsidR="00B111A4" w:rsidRPr="00DD1CC9" w:rsidRDefault="00B111A4" w:rsidP="00DD1CC9">
      <w:pPr>
        <w:pStyle w:val="ListParagraph"/>
        <w:numPr>
          <w:ilvl w:val="1"/>
          <w:numId w:val="5"/>
        </w:numPr>
        <w:tabs>
          <w:tab w:val="left" w:pos="1134"/>
        </w:tabs>
        <w:spacing w:after="240" w:line="320" w:lineRule="exact"/>
        <w:ind w:left="0" w:firstLine="0"/>
        <w:jc w:val="both"/>
        <w:outlineLvl w:val="0"/>
        <w:rPr>
          <w:rFonts w:eastAsia="Calibri"/>
          <w:sz w:val="22"/>
          <w:szCs w:val="22"/>
        </w:rPr>
      </w:pPr>
      <w:r w:rsidRPr="00DD1CC9">
        <w:rPr>
          <w:rFonts w:eastAsia="Calibri"/>
          <w:sz w:val="22"/>
          <w:szCs w:val="22"/>
        </w:rPr>
        <w:t xml:space="preserve">A </w:t>
      </w:r>
      <w:r w:rsidR="00036359" w:rsidRPr="00DD1CC9">
        <w:rPr>
          <w:rFonts w:eastAsia="Calibri"/>
          <w:sz w:val="22"/>
          <w:szCs w:val="22"/>
        </w:rPr>
        <w:t>Emissora tem por objeto</w:t>
      </w:r>
      <w:r w:rsidR="00036359" w:rsidRPr="00DD1CC9">
        <w:rPr>
          <w:rFonts w:eastAsia="Calibri"/>
          <w:sz w:val="22"/>
          <w:szCs w:val="22"/>
          <w:lang w:eastAsia="en-US"/>
        </w:rPr>
        <w:t xml:space="preserve"> </w:t>
      </w:r>
      <w:r w:rsidR="00036359" w:rsidRPr="00E83F0C">
        <w:rPr>
          <w:rFonts w:eastAsia="Calibri"/>
          <w:sz w:val="22"/>
          <w:szCs w:val="22"/>
          <w:lang w:eastAsia="en-US"/>
        </w:rPr>
        <w:t>social</w:t>
      </w:r>
      <w:r w:rsidR="00FF29EB" w:rsidRPr="00E83F0C">
        <w:rPr>
          <w:rFonts w:eastAsia="Calibri"/>
          <w:sz w:val="22"/>
          <w:szCs w:val="22"/>
          <w:lang w:eastAsia="en-US"/>
        </w:rPr>
        <w:t xml:space="preserve">: </w:t>
      </w:r>
      <w:r w:rsidR="00FF29EB" w:rsidRPr="00A41759">
        <w:rPr>
          <w:rFonts w:eastAsia="Calibri"/>
          <w:sz w:val="22"/>
          <w:szCs w:val="22"/>
          <w:lang w:eastAsia="en-US"/>
        </w:rPr>
        <w:t>(a) a realização de planejamento, desenvolvimento, implantação e investimentos na área imobiliária, nomeadamente em Shopping Centers e em atividades correlatas, como empreendedora, incorporadora, construtora, locadora e assessora; (b) a exploração e a gestão de imóveis próprios e/ou de terceiros e de estabelecimentos comerciais e a prestação de serviços conexos em operações imobiliárias de imóveis próprios e/ou de terceiros; e (c) a participação em outras sociedades empresárias e/ou fundos de investimentos imobiliários, podendo as atividades aqui descritas ser exercidas diretamente ou através de controladas e coligadas.</w:t>
      </w:r>
      <w:r w:rsidR="003941BA" w:rsidRPr="00E83F0C">
        <w:rPr>
          <w:rFonts w:eastAsia="Calibri"/>
          <w:sz w:val="22"/>
          <w:szCs w:val="22"/>
          <w:lang w:eastAsia="en-US"/>
        </w:rPr>
        <w:t xml:space="preserve"> </w:t>
      </w:r>
    </w:p>
    <w:p w14:paraId="79C46710" w14:textId="039A4305" w:rsidR="00B111A4" w:rsidRPr="00DD1CC9" w:rsidRDefault="00B111A4" w:rsidP="00DD1CC9">
      <w:pPr>
        <w:pStyle w:val="ListParagraph"/>
        <w:keepNext/>
        <w:numPr>
          <w:ilvl w:val="0"/>
          <w:numId w:val="5"/>
        </w:numPr>
        <w:tabs>
          <w:tab w:val="left" w:pos="-284"/>
          <w:tab w:val="left" w:pos="709"/>
          <w:tab w:val="left" w:pos="993"/>
          <w:tab w:val="left" w:pos="1134"/>
          <w:tab w:val="left" w:pos="1418"/>
          <w:tab w:val="left" w:pos="1560"/>
        </w:tabs>
        <w:spacing w:after="240" w:line="320" w:lineRule="exact"/>
        <w:ind w:left="0" w:firstLine="0"/>
        <w:jc w:val="center"/>
        <w:outlineLvl w:val="0"/>
        <w:rPr>
          <w:b/>
          <w:sz w:val="22"/>
          <w:szCs w:val="22"/>
        </w:rPr>
      </w:pPr>
      <w:r w:rsidRPr="00DD1CC9">
        <w:rPr>
          <w:b/>
          <w:sz w:val="22"/>
          <w:szCs w:val="22"/>
        </w:rPr>
        <w:t xml:space="preserve">CLÁUSULA QUARTA </w:t>
      </w:r>
      <w:r w:rsidR="007745BC" w:rsidRPr="00DD1CC9">
        <w:rPr>
          <w:b/>
          <w:sz w:val="22"/>
          <w:szCs w:val="22"/>
        </w:rPr>
        <w:t>–</w:t>
      </w:r>
      <w:r w:rsidRPr="00DD1CC9">
        <w:rPr>
          <w:b/>
          <w:sz w:val="22"/>
          <w:szCs w:val="22"/>
        </w:rPr>
        <w:t xml:space="preserve"> </w:t>
      </w:r>
      <w:bookmarkStart w:id="27" w:name="_Ref3824538"/>
      <w:r w:rsidRPr="00DD1CC9">
        <w:rPr>
          <w:b/>
          <w:sz w:val="22"/>
          <w:szCs w:val="22"/>
        </w:rPr>
        <w:t>DESTINAÇÃO DOS RECURSOS DA EMISSÃO</w:t>
      </w:r>
      <w:bookmarkEnd w:id="27"/>
    </w:p>
    <w:p w14:paraId="7A858183" w14:textId="5110DD78" w:rsidR="007D659D" w:rsidRPr="00DD1CC9" w:rsidRDefault="007D659D" w:rsidP="00DD1CC9">
      <w:pPr>
        <w:pStyle w:val="ListParagraph"/>
        <w:numPr>
          <w:ilvl w:val="1"/>
          <w:numId w:val="5"/>
        </w:numPr>
        <w:tabs>
          <w:tab w:val="left" w:pos="1134"/>
        </w:tabs>
        <w:spacing w:after="240" w:line="320" w:lineRule="exact"/>
        <w:ind w:left="0" w:firstLine="0"/>
        <w:jc w:val="both"/>
        <w:outlineLvl w:val="0"/>
        <w:rPr>
          <w:rFonts w:eastAsia="Arial Unicode MS"/>
          <w:b/>
          <w:bCs/>
          <w:sz w:val="22"/>
          <w:szCs w:val="22"/>
        </w:rPr>
      </w:pPr>
      <w:bookmarkStart w:id="28" w:name="_Ref535152418"/>
      <w:bookmarkStart w:id="29" w:name="_Ref536433771"/>
      <w:bookmarkStart w:id="30" w:name="_Ref16035629"/>
      <w:r w:rsidRPr="00DD1CC9">
        <w:rPr>
          <w:rFonts w:eastAsia="Calibri"/>
          <w:sz w:val="22"/>
          <w:szCs w:val="22"/>
          <w:lang w:eastAsia="en-US"/>
        </w:rPr>
        <w:t xml:space="preserve">Os recursos líquidos obtidos por meio da Emissão serão destinados pela </w:t>
      </w:r>
      <w:r w:rsidR="002525C4" w:rsidRPr="00DD1CC9">
        <w:rPr>
          <w:rFonts w:eastAsia="Calibri"/>
          <w:sz w:val="22"/>
          <w:szCs w:val="22"/>
          <w:lang w:eastAsia="en-US"/>
        </w:rPr>
        <w:t>Emissora</w:t>
      </w:r>
      <w:r w:rsidRPr="00DD1CC9">
        <w:rPr>
          <w:rFonts w:eastAsia="Calibri"/>
          <w:sz w:val="22"/>
          <w:szCs w:val="22"/>
          <w:lang w:eastAsia="en-US"/>
        </w:rPr>
        <w:t>, em sua integralidade, exclusivamente para, observada</w:t>
      </w:r>
      <w:r w:rsidR="0052797E" w:rsidRPr="00DD1CC9">
        <w:rPr>
          <w:rFonts w:eastAsia="Calibri"/>
          <w:sz w:val="22"/>
          <w:szCs w:val="22"/>
          <w:lang w:eastAsia="en-US"/>
        </w:rPr>
        <w:t>s</w:t>
      </w:r>
      <w:r w:rsidRPr="00DD1CC9">
        <w:rPr>
          <w:rFonts w:eastAsia="Calibri"/>
          <w:sz w:val="22"/>
          <w:szCs w:val="22"/>
          <w:lang w:eastAsia="en-US"/>
        </w:rPr>
        <w:t xml:space="preserve"> as Cláusulas </w:t>
      </w:r>
      <w:r w:rsidR="002525C4" w:rsidRPr="00DD1CC9">
        <w:rPr>
          <w:rFonts w:eastAsia="Calibri"/>
          <w:sz w:val="22"/>
          <w:szCs w:val="22"/>
          <w:lang w:eastAsia="en-US"/>
        </w:rPr>
        <w:t>4.1.1 e 4.1.2 abaixo</w:t>
      </w:r>
      <w:r w:rsidRPr="00DD1CC9">
        <w:rPr>
          <w:rFonts w:eastAsia="Calibri"/>
          <w:sz w:val="22"/>
          <w:szCs w:val="22"/>
          <w:lang w:eastAsia="en-US"/>
        </w:rPr>
        <w:t xml:space="preserve">, </w:t>
      </w:r>
      <w:r w:rsidR="003941BA" w:rsidRPr="00802978">
        <w:rPr>
          <w:rFonts w:eastAsia="Calibri"/>
          <w:b/>
          <w:bCs/>
          <w:sz w:val="22"/>
          <w:szCs w:val="22"/>
          <w:lang w:eastAsia="en-US"/>
        </w:rPr>
        <w:t>(i)</w:t>
      </w:r>
      <w:r w:rsidR="003941BA" w:rsidRPr="00802978">
        <w:rPr>
          <w:rFonts w:eastAsia="Calibri"/>
          <w:sz w:val="22"/>
          <w:szCs w:val="22"/>
          <w:lang w:eastAsia="en-US"/>
        </w:rPr>
        <w:t xml:space="preserve"> </w:t>
      </w:r>
      <w:r w:rsidRPr="00802978">
        <w:rPr>
          <w:rFonts w:eastAsia="Calibri"/>
          <w:sz w:val="22"/>
          <w:szCs w:val="22"/>
          <w:lang w:eastAsia="en-US"/>
        </w:rPr>
        <w:t xml:space="preserve">o reembolso de custos e despesas de natureza imobiliária e predeterminadas descritos no Anexo II desta Escritura de Emissão, já incorridos pela </w:t>
      </w:r>
      <w:r w:rsidR="00C3797A" w:rsidRPr="00802978">
        <w:rPr>
          <w:rFonts w:eastAsia="Calibri"/>
          <w:sz w:val="22"/>
          <w:szCs w:val="22"/>
          <w:lang w:eastAsia="en-US"/>
        </w:rPr>
        <w:t>Emissora</w:t>
      </w:r>
      <w:r w:rsidRPr="00802978">
        <w:rPr>
          <w:rFonts w:eastAsia="Calibri"/>
          <w:sz w:val="22"/>
          <w:szCs w:val="22"/>
          <w:lang w:eastAsia="en-US"/>
        </w:rPr>
        <w:t xml:space="preserve">, nos 24 (vinte e quatro) meses imediatamente anteriores à data de encerramento da oferta pública dos CRI, </w:t>
      </w:r>
      <w:r w:rsidR="00307A2E" w:rsidRPr="00802978">
        <w:rPr>
          <w:rFonts w:eastAsia="Calibri"/>
          <w:sz w:val="22"/>
          <w:szCs w:val="22"/>
          <w:lang w:eastAsia="en-US"/>
        </w:rPr>
        <w:t xml:space="preserve">os quais são </w:t>
      </w:r>
      <w:r w:rsidRPr="00802978">
        <w:rPr>
          <w:rFonts w:eastAsia="Calibri"/>
          <w:sz w:val="22"/>
          <w:szCs w:val="22"/>
          <w:lang w:eastAsia="en-US"/>
        </w:rPr>
        <w:t xml:space="preserve">diretamente atinentes </w:t>
      </w:r>
      <w:r w:rsidR="00D33DCF">
        <w:rPr>
          <w:rFonts w:eastAsia="Calibri"/>
          <w:sz w:val="22"/>
          <w:szCs w:val="22"/>
          <w:lang w:eastAsia="en-US"/>
        </w:rPr>
        <w:t>à</w:t>
      </w:r>
      <w:r w:rsidRPr="00802978">
        <w:rPr>
          <w:rFonts w:eastAsia="Calibri"/>
          <w:sz w:val="22"/>
          <w:szCs w:val="22"/>
          <w:lang w:eastAsia="en-US"/>
        </w:rPr>
        <w:t xml:space="preserve"> para construção</w:t>
      </w:r>
      <w:r w:rsidR="008F4B74" w:rsidRPr="00802978">
        <w:rPr>
          <w:rFonts w:eastAsia="Calibri"/>
          <w:sz w:val="22"/>
          <w:szCs w:val="22"/>
          <w:lang w:eastAsia="en-US"/>
        </w:rPr>
        <w:t>, reforma</w:t>
      </w:r>
      <w:r w:rsidR="006E487B" w:rsidRPr="00802978">
        <w:rPr>
          <w:rFonts w:eastAsia="Calibri"/>
          <w:sz w:val="22"/>
          <w:szCs w:val="22"/>
          <w:lang w:eastAsia="en-US"/>
        </w:rPr>
        <w:t>, manutenção</w:t>
      </w:r>
      <w:r w:rsidR="000E1DC3" w:rsidRPr="00802978">
        <w:rPr>
          <w:rFonts w:eastAsia="Calibri"/>
          <w:sz w:val="22"/>
          <w:szCs w:val="22"/>
          <w:lang w:eastAsia="en-US"/>
        </w:rPr>
        <w:t>, aquisição, direta ou indireta (inclusive por meio de aquisição de participação em sociedade de propósito específico com fins imobiliários</w:t>
      </w:r>
      <w:r w:rsidR="000E1DC3" w:rsidRPr="00A41759">
        <w:rPr>
          <w:sz w:val="22"/>
          <w:szCs w:val="22"/>
        </w:rPr>
        <w:t>)</w:t>
      </w:r>
      <w:r w:rsidRPr="00802978">
        <w:rPr>
          <w:rFonts w:eastAsia="Calibri"/>
          <w:sz w:val="22"/>
          <w:szCs w:val="22"/>
          <w:lang w:eastAsia="en-US"/>
        </w:rPr>
        <w:t xml:space="preserve"> </w:t>
      </w:r>
      <w:r w:rsidR="00131A73" w:rsidRPr="00802978">
        <w:rPr>
          <w:rFonts w:eastAsia="Calibri"/>
          <w:sz w:val="22"/>
          <w:szCs w:val="22"/>
          <w:lang w:eastAsia="en-US"/>
        </w:rPr>
        <w:t>e/</w:t>
      </w:r>
      <w:r w:rsidRPr="00802978">
        <w:rPr>
          <w:rFonts w:eastAsia="Calibri"/>
          <w:sz w:val="22"/>
          <w:szCs w:val="22"/>
          <w:lang w:eastAsia="en-US"/>
        </w:rPr>
        <w:t xml:space="preserve">ou expansão de empreendimentos imobiliários, </w:t>
      </w:r>
      <w:r w:rsidR="00131A73" w:rsidRPr="00802978">
        <w:rPr>
          <w:rFonts w:eastAsia="Calibri"/>
          <w:sz w:val="22"/>
          <w:szCs w:val="22"/>
          <w:lang w:eastAsia="en-US"/>
        </w:rPr>
        <w:t>conforme</w:t>
      </w:r>
      <w:r w:rsidRPr="00802978">
        <w:rPr>
          <w:rFonts w:eastAsia="Calibri"/>
          <w:sz w:val="22"/>
          <w:szCs w:val="22"/>
          <w:lang w:eastAsia="en-US"/>
        </w:rPr>
        <w:t xml:space="preserve"> descritos no Anexo </w:t>
      </w:r>
      <w:r w:rsidR="00CF7B4E" w:rsidRPr="00802978">
        <w:rPr>
          <w:rFonts w:eastAsia="Calibri"/>
          <w:sz w:val="22"/>
          <w:szCs w:val="22"/>
          <w:lang w:eastAsia="en-US"/>
        </w:rPr>
        <w:t>I</w:t>
      </w:r>
      <w:r w:rsidRPr="00802978">
        <w:rPr>
          <w:rFonts w:eastAsia="Calibri"/>
          <w:sz w:val="22"/>
          <w:szCs w:val="22"/>
          <w:lang w:eastAsia="en-US"/>
        </w:rPr>
        <w:t xml:space="preserve">I </w:t>
      </w:r>
      <w:r w:rsidR="00307A2E" w:rsidRPr="00802978">
        <w:rPr>
          <w:rFonts w:eastAsia="Calibri"/>
          <w:sz w:val="22"/>
          <w:szCs w:val="22"/>
          <w:lang w:eastAsia="en-US"/>
        </w:rPr>
        <w:t xml:space="preserve">deste </w:t>
      </w:r>
      <w:r w:rsidRPr="00802978">
        <w:rPr>
          <w:rFonts w:eastAsia="Calibri"/>
          <w:sz w:val="22"/>
          <w:szCs w:val="22"/>
          <w:lang w:eastAsia="en-US"/>
        </w:rPr>
        <w:t>Escritura de Emissão, nos termos do objeto social da Emissora</w:t>
      </w:r>
      <w:r w:rsidR="00703138" w:rsidRPr="00802978">
        <w:rPr>
          <w:rFonts w:eastAsia="Calibri"/>
          <w:sz w:val="22"/>
          <w:szCs w:val="22"/>
          <w:lang w:eastAsia="en-US"/>
        </w:rPr>
        <w:t xml:space="preserve"> (“</w:t>
      </w:r>
      <w:r w:rsidR="00703138" w:rsidRPr="00802978">
        <w:rPr>
          <w:rFonts w:eastAsia="Calibri"/>
          <w:sz w:val="22"/>
          <w:szCs w:val="22"/>
          <w:u w:val="single"/>
          <w:lang w:eastAsia="en-US"/>
        </w:rPr>
        <w:t>Destinação Reembolso</w:t>
      </w:r>
      <w:r w:rsidR="00703138" w:rsidRPr="00802978">
        <w:rPr>
          <w:rFonts w:eastAsia="Calibri"/>
          <w:sz w:val="22"/>
          <w:szCs w:val="22"/>
          <w:lang w:eastAsia="en-US"/>
        </w:rPr>
        <w:t xml:space="preserve">”); </w:t>
      </w:r>
      <w:r w:rsidR="00703138" w:rsidRPr="00802978">
        <w:rPr>
          <w:rFonts w:eastAsia="Calibri"/>
          <w:b/>
          <w:bCs/>
          <w:sz w:val="22"/>
          <w:szCs w:val="22"/>
          <w:lang w:eastAsia="en-US"/>
        </w:rPr>
        <w:t>(</w:t>
      </w:r>
      <w:proofErr w:type="spellStart"/>
      <w:r w:rsidR="00703138" w:rsidRPr="00802978">
        <w:rPr>
          <w:rFonts w:eastAsia="Calibri"/>
          <w:b/>
          <w:bCs/>
          <w:sz w:val="22"/>
          <w:szCs w:val="22"/>
          <w:lang w:eastAsia="en-US"/>
        </w:rPr>
        <w:t>ii</w:t>
      </w:r>
      <w:proofErr w:type="spellEnd"/>
      <w:r w:rsidR="00703138" w:rsidRPr="00802978">
        <w:rPr>
          <w:rFonts w:eastAsia="Calibri"/>
          <w:b/>
          <w:bCs/>
          <w:sz w:val="22"/>
          <w:szCs w:val="22"/>
          <w:lang w:eastAsia="en-US"/>
        </w:rPr>
        <w:t>)</w:t>
      </w:r>
      <w:r w:rsidR="00703138" w:rsidRPr="00802978">
        <w:rPr>
          <w:rFonts w:eastAsia="Calibri"/>
          <w:sz w:val="22"/>
          <w:szCs w:val="22"/>
          <w:lang w:eastAsia="en-US"/>
        </w:rPr>
        <w:t xml:space="preserve"> </w:t>
      </w:r>
      <w:r w:rsidR="006E487B" w:rsidRPr="00802978">
        <w:rPr>
          <w:rFonts w:eastAsia="Calibri"/>
          <w:sz w:val="22"/>
          <w:szCs w:val="22"/>
          <w:lang w:eastAsia="en-US"/>
        </w:rPr>
        <w:t xml:space="preserve">custos e despesas futuras de natureza imobiliária relativos a financiamento imobiliário, </w:t>
      </w:r>
      <w:r w:rsidR="00703138" w:rsidRPr="00802978">
        <w:rPr>
          <w:rFonts w:eastAsia="Calibri"/>
          <w:sz w:val="22"/>
          <w:szCs w:val="22"/>
          <w:lang w:eastAsia="en-US"/>
        </w:rPr>
        <w:t>aquisição</w:t>
      </w:r>
      <w:r w:rsidR="006E487B" w:rsidRPr="00802978">
        <w:rPr>
          <w:rFonts w:eastAsia="Calibri"/>
          <w:sz w:val="22"/>
          <w:szCs w:val="22"/>
          <w:lang w:eastAsia="en-US"/>
        </w:rPr>
        <w:t>, direta ou indireta (inclusive por meio de aquisição de participação em sociedade de propósito específico com fins imobiliários)</w:t>
      </w:r>
      <w:r w:rsidR="00703138" w:rsidRPr="00802978">
        <w:rPr>
          <w:rFonts w:eastAsia="Calibri"/>
          <w:sz w:val="22"/>
          <w:szCs w:val="22"/>
          <w:lang w:eastAsia="en-US"/>
        </w:rPr>
        <w:t>,</w:t>
      </w:r>
      <w:r w:rsidR="00307A2E" w:rsidRPr="00802978">
        <w:rPr>
          <w:rFonts w:eastAsia="Calibri"/>
          <w:sz w:val="22"/>
          <w:szCs w:val="22"/>
          <w:lang w:eastAsia="en-US"/>
        </w:rPr>
        <w:t xml:space="preserve"> reforma,</w:t>
      </w:r>
      <w:r w:rsidR="00703138" w:rsidRPr="00802978">
        <w:rPr>
          <w:rFonts w:eastAsia="Calibri"/>
          <w:sz w:val="22"/>
          <w:szCs w:val="22"/>
          <w:lang w:eastAsia="en-US"/>
        </w:rPr>
        <w:t xml:space="preserve"> </w:t>
      </w:r>
      <w:r w:rsidR="002B3112" w:rsidRPr="00193CD8">
        <w:rPr>
          <w:rFonts w:eastAsia="Calibri"/>
          <w:sz w:val="22"/>
          <w:szCs w:val="22"/>
          <w:lang w:eastAsia="en-US"/>
        </w:rPr>
        <w:t xml:space="preserve">manutenção, </w:t>
      </w:r>
      <w:r w:rsidR="00703138" w:rsidRPr="00802978">
        <w:rPr>
          <w:rFonts w:eastAsia="Calibri"/>
          <w:sz w:val="22"/>
          <w:szCs w:val="22"/>
          <w:lang w:eastAsia="en-US"/>
        </w:rPr>
        <w:t>construção e/ou expansão dos imóveis de titularidade da Emissora indicados no Anexo I desta Escritura de Emissão</w:t>
      </w:r>
      <w:r w:rsidR="00626228" w:rsidRPr="00193CD8">
        <w:rPr>
          <w:rFonts w:eastAsia="Calibri"/>
          <w:sz w:val="22"/>
          <w:szCs w:val="22"/>
          <w:lang w:eastAsia="en-US"/>
        </w:rPr>
        <w:t>]</w:t>
      </w:r>
      <w:r w:rsidRPr="00DD1CC9">
        <w:rPr>
          <w:rFonts w:eastAsia="Calibri"/>
          <w:sz w:val="22"/>
          <w:szCs w:val="22"/>
          <w:lang w:eastAsia="en-US"/>
        </w:rPr>
        <w:t xml:space="preserve"> </w:t>
      </w:r>
      <w:r w:rsidR="006F0B43" w:rsidRPr="00DD1CC9">
        <w:rPr>
          <w:rFonts w:eastAsia="Calibri"/>
          <w:sz w:val="22"/>
          <w:szCs w:val="22"/>
          <w:lang w:eastAsia="en-US"/>
        </w:rPr>
        <w:t>(“</w:t>
      </w:r>
      <w:r w:rsidRPr="00DD1CC9">
        <w:rPr>
          <w:rFonts w:eastAsia="Calibri"/>
          <w:sz w:val="22"/>
          <w:szCs w:val="22"/>
          <w:u w:val="single"/>
          <w:lang w:eastAsia="en-US"/>
        </w:rPr>
        <w:t>Imóveis</w:t>
      </w:r>
      <w:r w:rsidR="005A0210" w:rsidRPr="00DD1CC9">
        <w:rPr>
          <w:rFonts w:eastAsia="Calibri"/>
          <w:sz w:val="22"/>
          <w:szCs w:val="22"/>
          <w:u w:val="single"/>
          <w:lang w:eastAsia="en-US"/>
        </w:rPr>
        <w:t xml:space="preserve"> Destinação</w:t>
      </w:r>
      <w:r w:rsidR="006F0B43" w:rsidRPr="00DD1CC9">
        <w:rPr>
          <w:rFonts w:eastAsia="Calibri"/>
          <w:sz w:val="22"/>
          <w:szCs w:val="22"/>
          <w:lang w:eastAsia="en-US"/>
        </w:rPr>
        <w:t xml:space="preserve">” </w:t>
      </w:r>
      <w:r w:rsidR="00703138" w:rsidRPr="00DD1CC9">
        <w:rPr>
          <w:rFonts w:eastAsia="Calibri"/>
          <w:sz w:val="22"/>
          <w:szCs w:val="22"/>
          <w:lang w:eastAsia="en-US"/>
        </w:rPr>
        <w:t>e “</w:t>
      </w:r>
      <w:r w:rsidR="00703138" w:rsidRPr="00DD1CC9">
        <w:rPr>
          <w:rFonts w:eastAsia="Calibri"/>
          <w:sz w:val="22"/>
          <w:szCs w:val="22"/>
          <w:u w:val="single"/>
          <w:lang w:eastAsia="en-US"/>
        </w:rPr>
        <w:t>Destinação Futura</w:t>
      </w:r>
      <w:r w:rsidR="00703138" w:rsidRPr="00DD1CC9">
        <w:rPr>
          <w:rFonts w:eastAsia="Calibri"/>
          <w:sz w:val="22"/>
          <w:szCs w:val="22"/>
          <w:lang w:eastAsia="en-US"/>
        </w:rPr>
        <w:t>”</w:t>
      </w:r>
      <w:r w:rsidR="00607549" w:rsidRPr="00DD1CC9">
        <w:rPr>
          <w:rFonts w:eastAsia="Calibri"/>
          <w:sz w:val="22"/>
          <w:szCs w:val="22"/>
          <w:lang w:eastAsia="en-US"/>
        </w:rPr>
        <w:t>, respectivamente,</w:t>
      </w:r>
      <w:r w:rsidR="00703138" w:rsidRPr="00DD1CC9">
        <w:rPr>
          <w:rFonts w:eastAsia="Calibri"/>
          <w:sz w:val="22"/>
          <w:szCs w:val="22"/>
          <w:lang w:eastAsia="en-US"/>
        </w:rPr>
        <w:t xml:space="preserve"> e, em conjunto com a Destinação Reembolso, “</w:t>
      </w:r>
      <w:r w:rsidR="00703138" w:rsidRPr="00DD1CC9">
        <w:rPr>
          <w:rFonts w:eastAsia="Calibri"/>
          <w:sz w:val="22"/>
          <w:szCs w:val="22"/>
          <w:u w:val="single"/>
          <w:lang w:eastAsia="en-US"/>
        </w:rPr>
        <w:t>Destinação de Recursos</w:t>
      </w:r>
      <w:r w:rsidR="00703138" w:rsidRPr="00DD1CC9">
        <w:rPr>
          <w:rFonts w:eastAsia="Calibri"/>
          <w:sz w:val="22"/>
          <w:szCs w:val="22"/>
          <w:lang w:eastAsia="en-US"/>
        </w:rPr>
        <w:t>”</w:t>
      </w:r>
      <w:r w:rsidRPr="00DD1CC9">
        <w:rPr>
          <w:rFonts w:eastAsia="Calibri"/>
          <w:sz w:val="22"/>
          <w:szCs w:val="22"/>
          <w:lang w:eastAsia="en-US"/>
        </w:rPr>
        <w:t>).</w:t>
      </w:r>
    </w:p>
    <w:bookmarkEnd w:id="28"/>
    <w:bookmarkEnd w:id="29"/>
    <w:bookmarkEnd w:id="30"/>
    <w:p w14:paraId="38B016E2" w14:textId="3AD12DFC" w:rsidR="00FD7D05" w:rsidRPr="00DD1CC9" w:rsidRDefault="00703138"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A Emissora estima, nesta data, que a Destinação Futura ocorrerá conforme Anexo I desta Escritura de Emissão (“</w:t>
      </w:r>
      <w:r w:rsidRPr="00DD1CC9">
        <w:rPr>
          <w:sz w:val="22"/>
          <w:szCs w:val="22"/>
          <w:u w:val="single"/>
        </w:rPr>
        <w:t>Cronograma Indicativo</w:t>
      </w:r>
      <w:r w:rsidRPr="00DD1CC9">
        <w:rPr>
          <w:sz w:val="22"/>
          <w:szCs w:val="22"/>
        </w:rPr>
        <w:t>”), sendo que, caso necessário, a Emissora poderá destinar os recursos provenientes dest</w:t>
      </w:r>
      <w:r w:rsidR="0079103A" w:rsidRPr="00DD1CC9">
        <w:rPr>
          <w:sz w:val="22"/>
          <w:szCs w:val="22"/>
        </w:rPr>
        <w:t>a</w:t>
      </w:r>
      <w:r w:rsidRPr="00DD1CC9">
        <w:rPr>
          <w:sz w:val="22"/>
          <w:szCs w:val="22"/>
        </w:rPr>
        <w:t xml:space="preserve"> </w:t>
      </w:r>
      <w:r w:rsidR="0079103A" w:rsidRPr="00DD1CC9">
        <w:rPr>
          <w:sz w:val="22"/>
          <w:szCs w:val="22"/>
        </w:rPr>
        <w:t>Escritura de Emissão</w:t>
      </w:r>
      <w:r w:rsidRPr="00DD1CC9">
        <w:rPr>
          <w:sz w:val="22"/>
          <w:szCs w:val="22"/>
        </w:rPr>
        <w:t xml:space="preserve"> em datas diversas das previstas no Cronograma Indicativo,</w:t>
      </w:r>
      <w:r w:rsidR="00D25F9B" w:rsidRPr="00DD1CC9">
        <w:rPr>
          <w:sz w:val="22"/>
          <w:szCs w:val="22"/>
        </w:rPr>
        <w:t xml:space="preserve"> sem necessidade de prévia anuência da Debenturista e/ou dos titulares dos CRI,</w:t>
      </w:r>
      <w:r w:rsidRPr="00DD1CC9">
        <w:rPr>
          <w:sz w:val="22"/>
          <w:szCs w:val="22"/>
        </w:rPr>
        <w:t xml:space="preserve"> observada a obrigação da </w:t>
      </w:r>
      <w:r w:rsidR="0079103A" w:rsidRPr="00DD1CC9">
        <w:rPr>
          <w:sz w:val="22"/>
          <w:szCs w:val="22"/>
        </w:rPr>
        <w:t>Emissora</w:t>
      </w:r>
      <w:r w:rsidRPr="00DD1CC9">
        <w:rPr>
          <w:sz w:val="22"/>
          <w:szCs w:val="22"/>
        </w:rPr>
        <w:t xml:space="preserve"> de realizar a integral destinação de recursos até a </w:t>
      </w:r>
      <w:r w:rsidR="00307A2E" w:rsidRPr="00DD1CC9">
        <w:rPr>
          <w:sz w:val="22"/>
          <w:szCs w:val="22"/>
        </w:rPr>
        <w:t>d</w:t>
      </w:r>
      <w:r w:rsidRPr="00DD1CC9">
        <w:rPr>
          <w:sz w:val="22"/>
          <w:szCs w:val="22"/>
        </w:rPr>
        <w:t xml:space="preserve">ata de </w:t>
      </w:r>
      <w:r w:rsidR="00307A2E" w:rsidRPr="00DD1CC9">
        <w:rPr>
          <w:sz w:val="22"/>
          <w:szCs w:val="22"/>
        </w:rPr>
        <w:t>v</w:t>
      </w:r>
      <w:r w:rsidRPr="00DD1CC9">
        <w:rPr>
          <w:sz w:val="22"/>
          <w:szCs w:val="22"/>
        </w:rPr>
        <w:t xml:space="preserve">encimento </w:t>
      </w:r>
      <w:r w:rsidR="00307A2E" w:rsidRPr="00DD1CC9">
        <w:rPr>
          <w:sz w:val="22"/>
          <w:szCs w:val="22"/>
        </w:rPr>
        <w:t>dos CRI</w:t>
      </w:r>
      <w:r w:rsidR="00D25F9B" w:rsidRPr="00DD1CC9">
        <w:rPr>
          <w:sz w:val="22"/>
          <w:szCs w:val="22"/>
        </w:rPr>
        <w:t>, a ser definida no Termo de Securitização,</w:t>
      </w:r>
      <w:r w:rsidR="00307A2E" w:rsidRPr="00DD1CC9">
        <w:rPr>
          <w:sz w:val="22"/>
          <w:szCs w:val="22"/>
        </w:rPr>
        <w:t xml:space="preserve"> </w:t>
      </w:r>
      <w:r w:rsidRPr="00DD1CC9">
        <w:rPr>
          <w:sz w:val="22"/>
          <w:szCs w:val="22"/>
        </w:rPr>
        <w:t xml:space="preserve">ou até que a </w:t>
      </w:r>
      <w:r w:rsidR="0079103A" w:rsidRPr="00DD1CC9">
        <w:rPr>
          <w:sz w:val="22"/>
          <w:szCs w:val="22"/>
        </w:rPr>
        <w:t>Emissora</w:t>
      </w:r>
      <w:r w:rsidRPr="00DD1CC9">
        <w:rPr>
          <w:sz w:val="22"/>
          <w:szCs w:val="22"/>
        </w:rPr>
        <w:t xml:space="preserve"> comprove a aplicação da totalidade dos recursos obtidos com a Emissão, o que ocorrer primeiro</w:t>
      </w:r>
      <w:r w:rsidR="00FD7D05" w:rsidRPr="00DD1CC9">
        <w:rPr>
          <w:rFonts w:eastAsia="Arial Unicode MS"/>
          <w:sz w:val="22"/>
          <w:szCs w:val="22"/>
        </w:rPr>
        <w:t xml:space="preserve">. </w:t>
      </w:r>
    </w:p>
    <w:p w14:paraId="22C64B9B" w14:textId="303EFA42" w:rsidR="00703138" w:rsidRPr="00DD1CC9" w:rsidRDefault="00703138" w:rsidP="00DD1CC9">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DD1CC9">
        <w:rPr>
          <w:sz w:val="22"/>
          <w:szCs w:val="22"/>
        </w:rPr>
        <w:t>Para fins de comprovação da Destinação Reembolso, previamente às assinaturas dest</w:t>
      </w:r>
      <w:r w:rsidR="0079103A" w:rsidRPr="00DD1CC9">
        <w:rPr>
          <w:sz w:val="22"/>
          <w:szCs w:val="22"/>
        </w:rPr>
        <w:t>a Escritura de Emissão</w:t>
      </w:r>
      <w:r w:rsidRPr="00DD1CC9">
        <w:rPr>
          <w:sz w:val="22"/>
          <w:szCs w:val="22"/>
        </w:rPr>
        <w:t xml:space="preserve">, a </w:t>
      </w:r>
      <w:r w:rsidR="0079103A" w:rsidRPr="00DD1CC9">
        <w:rPr>
          <w:sz w:val="22"/>
          <w:szCs w:val="22"/>
        </w:rPr>
        <w:t>Emissora</w:t>
      </w:r>
      <w:r w:rsidRPr="00DD1CC9">
        <w:rPr>
          <w:sz w:val="22"/>
          <w:szCs w:val="22"/>
        </w:rPr>
        <w:t xml:space="preserve"> encaminhou ao Agente Fiduciário, com cópia para a </w:t>
      </w:r>
      <w:proofErr w:type="spellStart"/>
      <w:r w:rsidRPr="00DD1CC9">
        <w:rPr>
          <w:sz w:val="22"/>
          <w:szCs w:val="22"/>
        </w:rPr>
        <w:t>Securitizadora</w:t>
      </w:r>
      <w:proofErr w:type="spellEnd"/>
      <w:r w:rsidRPr="00DD1CC9">
        <w:rPr>
          <w:sz w:val="22"/>
          <w:szCs w:val="22"/>
        </w:rPr>
        <w:t>, o relatório descritivo das despesas, nos termos do Anexo I</w:t>
      </w:r>
      <w:r w:rsidR="0079103A" w:rsidRPr="00DD1CC9">
        <w:rPr>
          <w:sz w:val="22"/>
          <w:szCs w:val="22"/>
        </w:rPr>
        <w:t>I</w:t>
      </w:r>
      <w:r w:rsidRPr="00DD1CC9">
        <w:rPr>
          <w:sz w:val="22"/>
          <w:szCs w:val="22"/>
        </w:rPr>
        <w:t xml:space="preserve"> </w:t>
      </w:r>
      <w:r w:rsidR="0079103A" w:rsidRPr="00DD1CC9">
        <w:rPr>
          <w:sz w:val="22"/>
          <w:szCs w:val="22"/>
        </w:rPr>
        <w:t>à</w:t>
      </w:r>
      <w:r w:rsidRPr="00DD1CC9">
        <w:rPr>
          <w:sz w:val="22"/>
          <w:szCs w:val="22"/>
        </w:rPr>
        <w:t xml:space="preserve"> presente </w:t>
      </w:r>
      <w:r w:rsidR="0079103A" w:rsidRPr="00DD1CC9">
        <w:rPr>
          <w:sz w:val="22"/>
          <w:szCs w:val="22"/>
        </w:rPr>
        <w:t>Escritura</w:t>
      </w:r>
      <w:r w:rsidRPr="00DD1CC9">
        <w:rPr>
          <w:sz w:val="22"/>
          <w:szCs w:val="22"/>
        </w:rPr>
        <w:t xml:space="preserve"> de Emissão</w:t>
      </w:r>
      <w:r w:rsidR="00FE758A" w:rsidRPr="00DD1CC9">
        <w:rPr>
          <w:sz w:val="22"/>
          <w:szCs w:val="22"/>
        </w:rPr>
        <w:t>,</w:t>
      </w:r>
      <w:r w:rsidRPr="00DD1CC9">
        <w:rPr>
          <w:sz w:val="22"/>
          <w:szCs w:val="22"/>
        </w:rPr>
        <w:t xml:space="preserve"> acompanhado dos documentos comprobatórios da referida destinação, comprovando o total de R$ [</w:t>
      </w:r>
      <w:r w:rsidRPr="00DD1CC9">
        <w:rPr>
          <w:sz w:val="22"/>
          <w:szCs w:val="22"/>
          <w:highlight w:val="yellow"/>
        </w:rPr>
        <w:t>•</w:t>
      </w:r>
      <w:r w:rsidRPr="00DD1CC9">
        <w:rPr>
          <w:sz w:val="22"/>
          <w:szCs w:val="22"/>
        </w:rPr>
        <w:t>] ([</w:t>
      </w:r>
      <w:r w:rsidRPr="00DD1CC9">
        <w:rPr>
          <w:sz w:val="22"/>
          <w:szCs w:val="22"/>
          <w:highlight w:val="yellow"/>
        </w:rPr>
        <w:t>•</w:t>
      </w:r>
      <w:r w:rsidRPr="00DD1CC9">
        <w:rPr>
          <w:sz w:val="22"/>
          <w:szCs w:val="22"/>
        </w:rPr>
        <w:t xml:space="preserve">]). Ademais, neste caso específico, a </w:t>
      </w:r>
      <w:r w:rsidR="009F64AD" w:rsidRPr="00DD1CC9">
        <w:rPr>
          <w:sz w:val="22"/>
          <w:szCs w:val="22"/>
        </w:rPr>
        <w:t>Emissora</w:t>
      </w:r>
      <w:r w:rsidRPr="00DD1CC9">
        <w:rPr>
          <w:sz w:val="22"/>
          <w:szCs w:val="22"/>
        </w:rPr>
        <w:t xml:space="preserve"> </w:t>
      </w:r>
      <w:r w:rsidRPr="00DD1CC9">
        <w:rPr>
          <w:b/>
          <w:bCs/>
          <w:sz w:val="22"/>
          <w:szCs w:val="22"/>
        </w:rPr>
        <w:t>declara e certifica</w:t>
      </w:r>
      <w:r w:rsidRPr="00DD1CC9">
        <w:rPr>
          <w:sz w:val="22"/>
          <w:szCs w:val="22"/>
        </w:rPr>
        <w:t xml:space="preserve"> por meio d</w:t>
      </w:r>
      <w:r w:rsidR="0079103A" w:rsidRPr="00DD1CC9">
        <w:rPr>
          <w:sz w:val="22"/>
          <w:szCs w:val="22"/>
        </w:rPr>
        <w:t>a</w:t>
      </w:r>
      <w:r w:rsidRPr="00DD1CC9">
        <w:rPr>
          <w:sz w:val="22"/>
          <w:szCs w:val="22"/>
        </w:rPr>
        <w:t xml:space="preserve"> presente </w:t>
      </w:r>
      <w:r w:rsidR="0079103A" w:rsidRPr="00DD1CC9">
        <w:rPr>
          <w:sz w:val="22"/>
          <w:szCs w:val="22"/>
        </w:rPr>
        <w:t>Escritura</w:t>
      </w:r>
      <w:r w:rsidRPr="00DD1CC9">
        <w:rPr>
          <w:sz w:val="22"/>
          <w:szCs w:val="22"/>
        </w:rPr>
        <w:t xml:space="preserve"> de Emissão que as despesas a serem objeto de reembolso </w:t>
      </w:r>
      <w:r w:rsidR="0009050E" w:rsidRPr="004505B7">
        <w:rPr>
          <w:sz w:val="22"/>
          <w:u w:val="single"/>
        </w:rPr>
        <w:t xml:space="preserve">não receberam, até a presente data, quaisquer </w:t>
      </w:r>
      <w:r w:rsidR="0009050E" w:rsidRPr="004505B7">
        <w:rPr>
          <w:sz w:val="22"/>
          <w:u w:val="single"/>
        </w:rPr>
        <w:lastRenderedPageBreak/>
        <w:t>recursos oriundos de alguma outra captação da Emissora por meio de certificados de recebíveis imobiliários lastreados em títulos de dívida de emissão da Emissora</w:t>
      </w:r>
      <w:r w:rsidRPr="00DD1CC9">
        <w:rPr>
          <w:sz w:val="22"/>
          <w:szCs w:val="22"/>
        </w:rPr>
        <w:t>.</w:t>
      </w:r>
    </w:p>
    <w:p w14:paraId="25ACDBE7" w14:textId="635BB909" w:rsidR="00A77A9D" w:rsidRPr="00300624" w:rsidRDefault="00336455" w:rsidP="00DD1CC9">
      <w:pPr>
        <w:pStyle w:val="ListParagraph"/>
        <w:numPr>
          <w:ilvl w:val="2"/>
          <w:numId w:val="5"/>
        </w:numPr>
        <w:tabs>
          <w:tab w:val="left" w:pos="1134"/>
          <w:tab w:val="left" w:pos="8505"/>
        </w:tabs>
        <w:spacing w:after="240" w:line="320" w:lineRule="exact"/>
        <w:ind w:left="0" w:firstLine="0"/>
        <w:jc w:val="both"/>
        <w:outlineLvl w:val="0"/>
        <w:rPr>
          <w:b/>
          <w:sz w:val="22"/>
        </w:rPr>
      </w:pPr>
      <w:r w:rsidRPr="00DD1CC9">
        <w:rPr>
          <w:sz w:val="22"/>
          <w:szCs w:val="22"/>
        </w:rPr>
        <w:t>A comprovação da Destinação dos Recursos, na forma da Cláusula 4.1. em relação à Destinação Futura será feita, exclusivamente por meio (i) da apresentação de relatório acerca da aplicação dos recursos obtidos com a Emissão, nos termos do Anexo I-A desta Escritura de Emissão (“</w:t>
      </w:r>
      <w:r w:rsidRPr="00DD1CC9">
        <w:rPr>
          <w:sz w:val="22"/>
          <w:szCs w:val="22"/>
          <w:u w:val="single"/>
        </w:rPr>
        <w:t>Relatório de Verificação Futura</w:t>
      </w:r>
      <w:r w:rsidRPr="00DD1CC9">
        <w:rPr>
          <w:sz w:val="22"/>
          <w:szCs w:val="22"/>
        </w:rPr>
        <w:t>”), informando o valor total destinado no período do semestre anterior; e (</w:t>
      </w:r>
      <w:proofErr w:type="spellStart"/>
      <w:r w:rsidRPr="00DD1CC9">
        <w:rPr>
          <w:sz w:val="22"/>
          <w:szCs w:val="22"/>
        </w:rPr>
        <w:t>ii</w:t>
      </w:r>
      <w:proofErr w:type="spellEnd"/>
      <w:r w:rsidRPr="00DD1CC9">
        <w:rPr>
          <w:sz w:val="22"/>
          <w:szCs w:val="22"/>
        </w:rPr>
        <w:t xml:space="preserve">) do envio das notas fiscais, faturas, comprovantes de pagamento das notas fiscais e comprovantes de pagamento dos valores </w:t>
      </w:r>
      <w:r w:rsidRPr="00DD1CC9">
        <w:rPr>
          <w:color w:val="000000"/>
          <w:sz w:val="22"/>
          <w:szCs w:val="22"/>
        </w:rPr>
        <w:t>referentes aos gastos imobiliários</w:t>
      </w:r>
      <w:r w:rsidRPr="00DD1CC9">
        <w:rPr>
          <w:sz w:val="22"/>
          <w:szCs w:val="22"/>
        </w:rPr>
        <w:t xml:space="preserve"> </w:t>
      </w:r>
      <w:r>
        <w:rPr>
          <w:sz w:val="22"/>
          <w:szCs w:val="22"/>
        </w:rPr>
        <w:t xml:space="preserve">relativos a </w:t>
      </w:r>
      <w:r w:rsidRPr="00802978">
        <w:rPr>
          <w:rFonts w:eastAsia="Calibri"/>
          <w:sz w:val="22"/>
          <w:szCs w:val="22"/>
          <w:lang w:eastAsia="en-US"/>
        </w:rPr>
        <w:t xml:space="preserve">reforma, </w:t>
      </w:r>
      <w:r w:rsidRPr="00193CD8">
        <w:rPr>
          <w:rFonts w:eastAsia="Calibri"/>
          <w:sz w:val="22"/>
          <w:szCs w:val="22"/>
          <w:lang w:eastAsia="en-US"/>
        </w:rPr>
        <w:t xml:space="preserve">manutenção, </w:t>
      </w:r>
      <w:r w:rsidRPr="00802978">
        <w:rPr>
          <w:rFonts w:eastAsia="Calibri"/>
          <w:sz w:val="22"/>
          <w:szCs w:val="22"/>
          <w:lang w:eastAsia="en-US"/>
        </w:rPr>
        <w:t>construção e/ou expansão</w:t>
      </w:r>
      <w:r>
        <w:rPr>
          <w:sz w:val="22"/>
          <w:szCs w:val="22"/>
        </w:rPr>
        <w:t xml:space="preserve">; cópia dos instrumentos aquisitivos, comprovantes de pagamento da aquisição </w:t>
      </w:r>
      <w:r w:rsidR="00860DB0">
        <w:rPr>
          <w:sz w:val="22"/>
          <w:szCs w:val="22"/>
        </w:rPr>
        <w:t>ou</w:t>
      </w:r>
      <w:r>
        <w:rPr>
          <w:sz w:val="22"/>
          <w:szCs w:val="22"/>
        </w:rPr>
        <w:t xml:space="preserve"> matrículas comprovando a aquisição </w:t>
      </w:r>
      <w:r w:rsidRPr="00DD1CC9">
        <w:rPr>
          <w:sz w:val="22"/>
          <w:szCs w:val="22"/>
        </w:rPr>
        <w:t>e</w:t>
      </w:r>
      <w:r>
        <w:rPr>
          <w:sz w:val="22"/>
          <w:szCs w:val="22"/>
        </w:rPr>
        <w:t xml:space="preserve">, em ambos os casos, cópia dos documentos societários que demonstrem a participação </w:t>
      </w:r>
      <w:r w:rsidR="00C732F6">
        <w:rPr>
          <w:sz w:val="22"/>
          <w:szCs w:val="22"/>
        </w:rPr>
        <w:t xml:space="preserve">societária </w:t>
      </w:r>
      <w:r>
        <w:rPr>
          <w:sz w:val="22"/>
          <w:szCs w:val="22"/>
        </w:rPr>
        <w:t xml:space="preserve">da emissora na </w:t>
      </w:r>
      <w:r w:rsidRPr="00802978">
        <w:rPr>
          <w:rFonts w:eastAsia="Calibri"/>
          <w:sz w:val="22"/>
          <w:szCs w:val="22"/>
          <w:lang w:eastAsia="en-US"/>
        </w:rPr>
        <w:t xml:space="preserve">sociedade de propósito específico </w:t>
      </w:r>
      <w:r>
        <w:rPr>
          <w:rFonts w:eastAsia="Calibri"/>
          <w:sz w:val="22"/>
          <w:szCs w:val="22"/>
          <w:lang w:eastAsia="en-US"/>
        </w:rPr>
        <w:t xml:space="preserve">e </w:t>
      </w:r>
      <w:r>
        <w:rPr>
          <w:sz w:val="22"/>
          <w:szCs w:val="22"/>
        </w:rPr>
        <w:t>dos</w:t>
      </w:r>
      <w:r w:rsidRPr="00DD1CC9">
        <w:rPr>
          <w:sz w:val="22"/>
          <w:szCs w:val="22"/>
        </w:rPr>
        <w:t xml:space="preserve"> demais documentos relacionados à Destinação Futura que demonstrem a precisa descrição de sua aplicação (“</w:t>
      </w:r>
      <w:r w:rsidRPr="00DD1CC9">
        <w:rPr>
          <w:sz w:val="22"/>
          <w:szCs w:val="22"/>
          <w:u w:val="single"/>
        </w:rPr>
        <w:t>Documentos Comprobatórios</w:t>
      </w:r>
      <w:r w:rsidRPr="00DD1CC9">
        <w:rPr>
          <w:sz w:val="22"/>
          <w:szCs w:val="22"/>
        </w:rPr>
        <w:t xml:space="preserve">”), obrigando-se a Emissora a enviar ao Agente Fiduciário, com cópia para a </w:t>
      </w:r>
      <w:proofErr w:type="spellStart"/>
      <w:r w:rsidRPr="00DD1CC9">
        <w:rPr>
          <w:sz w:val="22"/>
          <w:szCs w:val="22"/>
        </w:rPr>
        <w:t>Securitizadora</w:t>
      </w:r>
      <w:proofErr w:type="spellEnd"/>
      <w:r w:rsidRPr="00DD1CC9">
        <w:rPr>
          <w:sz w:val="22"/>
          <w:szCs w:val="22"/>
        </w:rPr>
        <w:t>,</w:t>
      </w:r>
      <w:r>
        <w:rPr>
          <w:sz w:val="22"/>
          <w:szCs w:val="22"/>
        </w:rPr>
        <w:t xml:space="preserve"> </w:t>
      </w:r>
      <w:r w:rsidRPr="00DD1CC9">
        <w:rPr>
          <w:sz w:val="22"/>
          <w:szCs w:val="22"/>
        </w:rPr>
        <w:t>semestralmente</w:t>
      </w:r>
      <w:r>
        <w:rPr>
          <w:sz w:val="22"/>
          <w:szCs w:val="22"/>
        </w:rPr>
        <w:t xml:space="preserve">, </w:t>
      </w:r>
      <w:r w:rsidRPr="00DD1CC9">
        <w:rPr>
          <w:sz w:val="22"/>
          <w:szCs w:val="22"/>
        </w:rPr>
        <w:t>a partir da data de Emissão (“</w:t>
      </w:r>
      <w:r w:rsidRPr="00DD1CC9">
        <w:rPr>
          <w:sz w:val="22"/>
          <w:szCs w:val="22"/>
          <w:u w:val="single"/>
        </w:rPr>
        <w:t>Data de Verificação</w:t>
      </w:r>
      <w:r w:rsidRPr="00DD1CC9">
        <w:rPr>
          <w:sz w:val="22"/>
          <w:szCs w:val="22"/>
        </w:rPr>
        <w:t>”</w:t>
      </w:r>
      <w:r w:rsidRPr="00193CD8">
        <w:rPr>
          <w:sz w:val="22"/>
          <w:szCs w:val="22"/>
        </w:rPr>
        <w:t xml:space="preserve">), </w:t>
      </w:r>
      <w:r>
        <w:rPr>
          <w:sz w:val="22"/>
          <w:szCs w:val="22"/>
        </w:rPr>
        <w:t xml:space="preserve">nos dias 20 de julho e 20 de janeiro de cada semestre, sendo o primeiro relatório devido em 20 de julho de 2023 relativo ao semestre findo em 30 de junho de 2023, </w:t>
      </w:r>
      <w:r w:rsidRPr="00193CD8">
        <w:rPr>
          <w:sz w:val="22"/>
          <w:szCs w:val="22"/>
        </w:rPr>
        <w:t xml:space="preserve">até a </w:t>
      </w:r>
      <w:r w:rsidRPr="00DD1CC9">
        <w:rPr>
          <w:sz w:val="22"/>
          <w:szCs w:val="22"/>
        </w:rPr>
        <w:t>data de vencimento dos CRI ou até a utilização da totalidade dos recursos obtidos, pela Emissora, no âmbito da Emissão, o que ocorrer primeiro</w:t>
      </w:r>
      <w:r w:rsidR="00703138" w:rsidRPr="00DD1CC9">
        <w:rPr>
          <w:sz w:val="22"/>
          <w:szCs w:val="22"/>
        </w:rPr>
        <w:t>.</w:t>
      </w:r>
    </w:p>
    <w:p w14:paraId="797782E0" w14:textId="5DFD1000" w:rsidR="00092E71" w:rsidRPr="00DD1CC9" w:rsidRDefault="00A77A9D" w:rsidP="00DD1CC9">
      <w:pPr>
        <w:pStyle w:val="ListParagraph"/>
        <w:numPr>
          <w:ilvl w:val="2"/>
          <w:numId w:val="5"/>
        </w:numPr>
        <w:tabs>
          <w:tab w:val="left" w:pos="1134"/>
          <w:tab w:val="left" w:pos="8505"/>
        </w:tabs>
        <w:spacing w:after="240" w:line="320" w:lineRule="exact"/>
        <w:ind w:left="0" w:firstLine="0"/>
        <w:jc w:val="both"/>
        <w:outlineLvl w:val="0"/>
        <w:rPr>
          <w:sz w:val="22"/>
          <w:szCs w:val="22"/>
        </w:rPr>
      </w:pPr>
      <w:r w:rsidRPr="00DD1CC9">
        <w:rPr>
          <w:sz w:val="22"/>
          <w:szCs w:val="22"/>
        </w:rPr>
        <w:t>O</w:t>
      </w:r>
      <w:r w:rsidR="00703138" w:rsidRPr="00DD1CC9">
        <w:rPr>
          <w:sz w:val="22"/>
          <w:szCs w:val="22"/>
        </w:rPr>
        <w:t xml:space="preserve"> Cronograma Indicativo</w:t>
      </w:r>
      <w:r w:rsidRPr="00DD1CC9">
        <w:rPr>
          <w:sz w:val="22"/>
          <w:szCs w:val="22"/>
        </w:rPr>
        <w:t xml:space="preserve"> </w:t>
      </w:r>
      <w:r w:rsidRPr="00802978">
        <w:rPr>
          <w:sz w:val="22"/>
          <w:szCs w:val="22"/>
        </w:rPr>
        <w:t xml:space="preserve">é meramente tentativo e indicativo e, portanto, se, por qualquer motivo, for verificada a ocorrência de qualquer atraso ou antecipação do cronograma tentativo não será necessário aditar a presente Escritura e/ou o Termo de Securitização e não implicará em uma hipótese de vencimento antecipado das Debêntures. Adicionalmente, a verificação da observância ao </w:t>
      </w:r>
      <w:r w:rsidR="00AD2C7B" w:rsidRPr="00193CD8">
        <w:rPr>
          <w:sz w:val="22"/>
          <w:szCs w:val="22"/>
        </w:rPr>
        <w:t>C</w:t>
      </w:r>
      <w:r w:rsidRPr="00802978">
        <w:rPr>
          <w:sz w:val="22"/>
          <w:szCs w:val="22"/>
        </w:rPr>
        <w:t xml:space="preserve">ronograma </w:t>
      </w:r>
      <w:r w:rsidR="00AD2C7B" w:rsidRPr="00193CD8">
        <w:rPr>
          <w:sz w:val="22"/>
          <w:szCs w:val="22"/>
        </w:rPr>
        <w:t xml:space="preserve">Indicativo </w:t>
      </w:r>
      <w:r w:rsidRPr="00802978">
        <w:rPr>
          <w:sz w:val="22"/>
          <w:szCs w:val="22"/>
        </w:rPr>
        <w:t xml:space="preserve">deverá ser realizada de maneira agregada, de modo que a destinação de um montante diferente daquele previsto no </w:t>
      </w:r>
      <w:r w:rsidR="00AD2C7B" w:rsidRPr="00193CD8">
        <w:rPr>
          <w:sz w:val="22"/>
          <w:szCs w:val="22"/>
        </w:rPr>
        <w:t>C</w:t>
      </w:r>
      <w:r w:rsidRPr="00802978">
        <w:rPr>
          <w:sz w:val="22"/>
          <w:szCs w:val="22"/>
        </w:rPr>
        <w:t>ronograma</w:t>
      </w:r>
      <w:r w:rsidR="00AD2C7B" w:rsidRPr="00193CD8">
        <w:rPr>
          <w:sz w:val="22"/>
          <w:szCs w:val="22"/>
        </w:rPr>
        <w:t xml:space="preserve"> Indicativo</w:t>
      </w:r>
      <w:r w:rsidRPr="00802978">
        <w:rPr>
          <w:sz w:val="22"/>
          <w:szCs w:val="22"/>
        </w:rPr>
        <w:t xml:space="preserve"> para um determinado semestre poderá ser compensada nos semestres seguintes.</w:t>
      </w:r>
    </w:p>
    <w:p w14:paraId="6EC9A9FA" w14:textId="468BE73D" w:rsidR="00D25F9B" w:rsidRPr="00DD1CC9" w:rsidRDefault="00336455" w:rsidP="00802978">
      <w:pPr>
        <w:pStyle w:val="ListParagraph"/>
        <w:numPr>
          <w:ilvl w:val="2"/>
          <w:numId w:val="5"/>
        </w:numPr>
        <w:tabs>
          <w:tab w:val="left" w:pos="1134"/>
        </w:tabs>
        <w:spacing w:after="240" w:line="320" w:lineRule="exact"/>
        <w:ind w:left="0" w:firstLine="0"/>
        <w:jc w:val="both"/>
        <w:outlineLvl w:val="0"/>
        <w:rPr>
          <w:rFonts w:eastAsia="Arial Unicode MS"/>
          <w:sz w:val="22"/>
          <w:szCs w:val="22"/>
        </w:rPr>
      </w:pPr>
      <w:r w:rsidRPr="00802978">
        <w:rPr>
          <w:sz w:val="22"/>
          <w:szCs w:val="22"/>
        </w:rPr>
        <w:t>Os recursos acima mencionados referentes à Destinação Reembolso e à Destinação Futura serão ou foram, conforme o caso, transferidos pela Emissora para suas Controladas (conforme abaixo definidas) e/ou investidas, com o objetivo de cumprir a Destinação dos Recursos, por meio de</w:t>
      </w:r>
      <w:r>
        <w:rPr>
          <w:sz w:val="22"/>
          <w:szCs w:val="22"/>
        </w:rPr>
        <w:t>, a título exemplificativo</w:t>
      </w:r>
      <w:r w:rsidRPr="00802978">
        <w:rPr>
          <w:sz w:val="22"/>
          <w:szCs w:val="22"/>
        </w:rPr>
        <w:t>: (i) aumento de capital das Controladas e/ou investidas; (</w:t>
      </w:r>
      <w:proofErr w:type="spellStart"/>
      <w:r w:rsidRPr="00802978">
        <w:rPr>
          <w:sz w:val="22"/>
          <w:szCs w:val="22"/>
        </w:rPr>
        <w:t>ii</w:t>
      </w:r>
      <w:proofErr w:type="spellEnd"/>
      <w:r w:rsidRPr="00802978">
        <w:rPr>
          <w:sz w:val="22"/>
          <w:szCs w:val="22"/>
        </w:rPr>
        <w:t>) adiantamento para futuro aumento de capital – AFAC das Controladas e/ou investidas; (</w:t>
      </w:r>
      <w:proofErr w:type="spellStart"/>
      <w:r w:rsidRPr="00802978">
        <w:rPr>
          <w:sz w:val="22"/>
          <w:szCs w:val="22"/>
        </w:rPr>
        <w:t>iii</w:t>
      </w:r>
      <w:proofErr w:type="spellEnd"/>
      <w:r w:rsidRPr="00802978">
        <w:rPr>
          <w:sz w:val="22"/>
          <w:szCs w:val="22"/>
        </w:rPr>
        <w:t xml:space="preserve">) </w:t>
      </w:r>
      <w:r>
        <w:rPr>
          <w:sz w:val="22"/>
          <w:szCs w:val="22"/>
        </w:rPr>
        <w:t>subscrição de quotas ou ações</w:t>
      </w:r>
      <w:r w:rsidRPr="00802978">
        <w:rPr>
          <w:sz w:val="22"/>
          <w:szCs w:val="22"/>
        </w:rPr>
        <w:t xml:space="preserve"> de emissão das Controladas e/ou investidas da Emissora,; (</w:t>
      </w:r>
      <w:proofErr w:type="spellStart"/>
      <w:r w:rsidRPr="00802978">
        <w:rPr>
          <w:sz w:val="22"/>
          <w:szCs w:val="22"/>
        </w:rPr>
        <w:t>iv</w:t>
      </w:r>
      <w:proofErr w:type="spellEnd"/>
      <w:r w:rsidRPr="00193CD8">
        <w:rPr>
          <w:sz w:val="22"/>
          <w:szCs w:val="22"/>
        </w:rPr>
        <w:t>)</w:t>
      </w:r>
      <w:r w:rsidRPr="00802978">
        <w:rPr>
          <w:sz w:val="22"/>
          <w:szCs w:val="22"/>
        </w:rPr>
        <w:t xml:space="preserve"> mútuos para as Controladas e/ou investidas</w:t>
      </w:r>
      <w:r>
        <w:rPr>
          <w:sz w:val="22"/>
          <w:szCs w:val="22"/>
        </w:rPr>
        <w:t xml:space="preserve">; ou (v) </w:t>
      </w:r>
      <w:r w:rsidRPr="00802978">
        <w:rPr>
          <w:sz w:val="22"/>
          <w:szCs w:val="22"/>
        </w:rPr>
        <w:t>qualquer outra forma permitida em lei</w:t>
      </w:r>
      <w:r w:rsidRPr="00193CD8">
        <w:rPr>
          <w:sz w:val="22"/>
          <w:szCs w:val="22"/>
        </w:rPr>
        <w:t>.</w:t>
      </w:r>
    </w:p>
    <w:p w14:paraId="60095F91" w14:textId="6AEEF9EB" w:rsidR="00925805" w:rsidRPr="00DD1CC9" w:rsidRDefault="00703138" w:rsidP="00193CD8">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O Agente Fiduciário deverá verificar, ao longo do prazo de duração dos CRI</w:t>
      </w:r>
      <w:r w:rsidR="00A77A9D" w:rsidRPr="00DD1CC9">
        <w:rPr>
          <w:sz w:val="22"/>
          <w:szCs w:val="22"/>
        </w:rPr>
        <w:t xml:space="preserve"> ou até que a destinação da totalidade dos recursos decorrentes da emissão seja comprovada</w:t>
      </w:r>
      <w:r w:rsidRPr="00DD1CC9">
        <w:rPr>
          <w:sz w:val="22"/>
          <w:szCs w:val="22"/>
        </w:rPr>
        <w:t>, o direcionamento de todos os recursos obtidos por meio da presente Emissão, a partir dos documentos descritos na alínea (</w:t>
      </w:r>
      <w:r w:rsidR="0079103A" w:rsidRPr="00DD1CC9">
        <w:rPr>
          <w:sz w:val="22"/>
          <w:szCs w:val="22"/>
        </w:rPr>
        <w:t>i</w:t>
      </w:r>
      <w:r w:rsidRPr="00DD1CC9">
        <w:rPr>
          <w:sz w:val="22"/>
          <w:szCs w:val="22"/>
        </w:rPr>
        <w:t xml:space="preserve">) da Cláusula </w:t>
      </w:r>
      <w:r w:rsidR="0079103A" w:rsidRPr="00DD1CC9">
        <w:rPr>
          <w:sz w:val="22"/>
          <w:szCs w:val="22"/>
        </w:rPr>
        <w:t>4.1.3</w:t>
      </w:r>
      <w:r w:rsidRPr="00DD1CC9">
        <w:rPr>
          <w:sz w:val="22"/>
          <w:szCs w:val="22"/>
        </w:rPr>
        <w:t>. acima, do Relatório de Verificação Futur</w:t>
      </w:r>
      <w:r w:rsidR="0022435C" w:rsidRPr="00DD1CC9">
        <w:rPr>
          <w:sz w:val="22"/>
          <w:szCs w:val="22"/>
        </w:rPr>
        <w:t>a</w:t>
      </w:r>
      <w:r w:rsidRPr="00DD1CC9">
        <w:rPr>
          <w:sz w:val="22"/>
          <w:szCs w:val="22"/>
        </w:rPr>
        <w:t xml:space="preserve"> e dos Documentos Comprobatórios, nos termos desta Cláusula </w:t>
      </w:r>
      <w:r w:rsidR="0079103A" w:rsidRPr="00DD1CC9">
        <w:rPr>
          <w:sz w:val="22"/>
          <w:szCs w:val="22"/>
        </w:rPr>
        <w:t>4.1.3</w:t>
      </w:r>
      <w:r w:rsidRPr="00DD1CC9">
        <w:rPr>
          <w:sz w:val="22"/>
          <w:szCs w:val="22"/>
        </w:rPr>
        <w:t xml:space="preserve">. acima. O Agente Fiduciário deverá envidar seus melhores esforços para obter a documentação necessária a fim de proceder com a verificação da destinação de recursos oriundos </w:t>
      </w:r>
      <w:r w:rsidRPr="00DD1CC9">
        <w:rPr>
          <w:sz w:val="22"/>
          <w:szCs w:val="22"/>
        </w:rPr>
        <w:lastRenderedPageBreak/>
        <w:t>dest</w:t>
      </w:r>
      <w:r w:rsidR="0079103A" w:rsidRPr="00DD1CC9">
        <w:rPr>
          <w:sz w:val="22"/>
          <w:szCs w:val="22"/>
        </w:rPr>
        <w:t>a</w:t>
      </w:r>
      <w:r w:rsidRPr="00DD1CC9">
        <w:rPr>
          <w:sz w:val="22"/>
          <w:szCs w:val="22"/>
        </w:rPr>
        <w:t xml:space="preserve"> </w:t>
      </w:r>
      <w:r w:rsidR="0079103A" w:rsidRPr="00DD1CC9">
        <w:rPr>
          <w:sz w:val="22"/>
          <w:szCs w:val="22"/>
        </w:rPr>
        <w:t>Escritura</w:t>
      </w:r>
      <w:r w:rsidRPr="00DD1CC9">
        <w:rPr>
          <w:sz w:val="22"/>
          <w:szCs w:val="22"/>
        </w:rPr>
        <w:t xml:space="preserve"> de Emissão. Adicionalmente, o Agente Fiduciário considerará como corretas e verídicas as informações fornecidas pela </w:t>
      </w:r>
      <w:r w:rsidR="0079103A" w:rsidRPr="00DD1CC9">
        <w:rPr>
          <w:sz w:val="22"/>
          <w:szCs w:val="22"/>
        </w:rPr>
        <w:t>Emissora</w:t>
      </w:r>
      <w:r w:rsidR="00925805" w:rsidRPr="00DD1CC9">
        <w:rPr>
          <w:sz w:val="22"/>
          <w:szCs w:val="22"/>
        </w:rPr>
        <w:t>.</w:t>
      </w:r>
    </w:p>
    <w:p w14:paraId="62A42CCB" w14:textId="6793D83F" w:rsidR="00925805" w:rsidRPr="00DD1CC9" w:rsidRDefault="00703138" w:rsidP="00DD1CC9">
      <w:pPr>
        <w:pStyle w:val="ListParagraph"/>
        <w:numPr>
          <w:ilvl w:val="2"/>
          <w:numId w:val="5"/>
        </w:numPr>
        <w:tabs>
          <w:tab w:val="left" w:pos="1134"/>
        </w:tabs>
        <w:spacing w:after="240" w:line="320" w:lineRule="exact"/>
        <w:ind w:left="0" w:firstLine="0"/>
        <w:jc w:val="both"/>
        <w:outlineLvl w:val="0"/>
        <w:rPr>
          <w:rFonts w:eastAsia="Arial Unicode MS"/>
          <w:b/>
          <w:bCs/>
          <w:sz w:val="22"/>
          <w:szCs w:val="22"/>
        </w:rPr>
      </w:pPr>
      <w:r w:rsidRPr="00DD1CC9">
        <w:rPr>
          <w:sz w:val="22"/>
          <w:szCs w:val="22"/>
        </w:rPr>
        <w:t xml:space="preserve">A </w:t>
      </w:r>
      <w:r w:rsidR="0079103A" w:rsidRPr="00DD1CC9">
        <w:rPr>
          <w:sz w:val="22"/>
          <w:szCs w:val="22"/>
        </w:rPr>
        <w:t>Emissora</w:t>
      </w:r>
      <w:r w:rsidRPr="00DD1CC9">
        <w:rPr>
          <w:sz w:val="22"/>
          <w:szCs w:val="22"/>
        </w:rPr>
        <w:t xml:space="preserve"> </w:t>
      </w:r>
      <w:r w:rsidR="002C6767" w:rsidRPr="00DD1CC9">
        <w:rPr>
          <w:sz w:val="22"/>
          <w:szCs w:val="22"/>
        </w:rPr>
        <w:t xml:space="preserve">se </w:t>
      </w:r>
      <w:r w:rsidRPr="00DD1CC9">
        <w:rPr>
          <w:sz w:val="22"/>
          <w:szCs w:val="22"/>
        </w:rPr>
        <w:t xml:space="preserve">compromete a apresentar ao Agente Fiduciário e/ou à </w:t>
      </w:r>
      <w:proofErr w:type="spellStart"/>
      <w:r w:rsidRPr="00DD1CC9">
        <w:rPr>
          <w:sz w:val="22"/>
          <w:szCs w:val="22"/>
        </w:rPr>
        <w:t>Securitizadora</w:t>
      </w:r>
      <w:proofErr w:type="spellEnd"/>
      <w:r w:rsidRPr="00DD1CC9">
        <w:rPr>
          <w:sz w:val="22"/>
          <w:szCs w:val="22"/>
        </w:rPr>
        <w:t xml:space="preserve">, sempre que o Agente Fiduciário e/ou a </w:t>
      </w:r>
      <w:proofErr w:type="spellStart"/>
      <w:r w:rsidRPr="00DD1CC9">
        <w:rPr>
          <w:sz w:val="22"/>
          <w:szCs w:val="22"/>
        </w:rPr>
        <w:t>Securitizadora</w:t>
      </w:r>
      <w:proofErr w:type="spellEnd"/>
      <w:r w:rsidRPr="00DD1CC9">
        <w:rPr>
          <w:sz w:val="22"/>
          <w:szCs w:val="22"/>
        </w:rPr>
        <w:t xml:space="preserve"> for demandado por autoridades ou órgãos reguladores, regulamentos, leis ou determinações judiciais, administrativas ou arbitrais, a comprovação da Destinação dos Recursos por meio de envio de cópias das notas fiscais </w:t>
      </w:r>
      <w:r w:rsidR="002C6767" w:rsidRPr="00DD1CC9">
        <w:rPr>
          <w:sz w:val="22"/>
          <w:szCs w:val="22"/>
        </w:rPr>
        <w:t>físicas e/</w:t>
      </w:r>
      <w:r w:rsidRPr="00DD1CC9">
        <w:rPr>
          <w:sz w:val="22"/>
          <w:szCs w:val="22"/>
        </w:rPr>
        <w:t xml:space="preserve">ou eletrônicas </w:t>
      </w:r>
      <w:r w:rsidR="003B6B4A">
        <w:rPr>
          <w:sz w:val="22"/>
          <w:szCs w:val="22"/>
        </w:rPr>
        <w:t>ou</w:t>
      </w:r>
      <w:r w:rsidR="003B6B4A" w:rsidRPr="00DD1CC9">
        <w:rPr>
          <w:sz w:val="22"/>
          <w:szCs w:val="22"/>
        </w:rPr>
        <w:t xml:space="preserve"> </w:t>
      </w:r>
      <w:r w:rsidRPr="00DD1CC9">
        <w:rPr>
          <w:sz w:val="22"/>
          <w:szCs w:val="22"/>
        </w:rPr>
        <w:t xml:space="preserve">de seus arquivos no formato “XML” de autenticação das notas fiscais (conforme o caso), comprovantes dos pagamentos e/ou demonstrativos contábeis que demonstrem a correta </w:t>
      </w:r>
      <w:r w:rsidR="00A53CF4" w:rsidRPr="00DD1CC9">
        <w:rPr>
          <w:sz w:val="22"/>
          <w:szCs w:val="22"/>
        </w:rPr>
        <w:t>D</w:t>
      </w:r>
      <w:r w:rsidRPr="00DD1CC9">
        <w:rPr>
          <w:sz w:val="22"/>
          <w:szCs w:val="22"/>
        </w:rPr>
        <w:t xml:space="preserve">estinação dos </w:t>
      </w:r>
      <w:r w:rsidR="00A53CF4" w:rsidRPr="00DD1CC9">
        <w:rPr>
          <w:sz w:val="22"/>
          <w:szCs w:val="22"/>
        </w:rPr>
        <w:t>R</w:t>
      </w:r>
      <w:r w:rsidRPr="00DD1CC9">
        <w:rPr>
          <w:sz w:val="22"/>
          <w:szCs w:val="22"/>
        </w:rPr>
        <w:t xml:space="preserve">ecursos, atos societários, comprovantes, pedidos e demais documentos comprobatórios que julgar necessário para acompanhamento da utilização dos recursos oriundos </w:t>
      </w:r>
      <w:r w:rsidR="0079103A" w:rsidRPr="00DD1CC9">
        <w:rPr>
          <w:sz w:val="22"/>
          <w:szCs w:val="22"/>
        </w:rPr>
        <w:t>das Debêntures</w:t>
      </w:r>
      <w:r w:rsidR="00925805" w:rsidRPr="00DD1CC9">
        <w:rPr>
          <w:rFonts w:eastAsia="Calibri"/>
          <w:sz w:val="22"/>
          <w:szCs w:val="22"/>
        </w:rPr>
        <w:t>.</w:t>
      </w:r>
    </w:p>
    <w:p w14:paraId="4F574FE5" w14:textId="2DDBDA8E" w:rsidR="00925805" w:rsidRPr="00DD1CC9" w:rsidRDefault="00703138" w:rsidP="00DD1CC9">
      <w:pPr>
        <w:pStyle w:val="Level6"/>
        <w:numPr>
          <w:ilvl w:val="2"/>
          <w:numId w:val="5"/>
        </w:numPr>
        <w:tabs>
          <w:tab w:val="left" w:pos="1134"/>
        </w:tabs>
        <w:spacing w:after="240" w:line="320" w:lineRule="exact"/>
        <w:ind w:left="0" w:firstLine="0"/>
        <w:outlineLvl w:val="0"/>
        <w:rPr>
          <w:rFonts w:ascii="Times New Roman" w:eastAsia="Calibri" w:hAnsi="Times New Roman" w:cs="Times New Roman"/>
          <w:sz w:val="22"/>
          <w:szCs w:val="22"/>
        </w:rPr>
      </w:pPr>
      <w:r w:rsidRPr="00DD1CC9">
        <w:rPr>
          <w:rFonts w:ascii="Times New Roman" w:hAnsi="Times New Roman" w:cs="Times New Roman"/>
          <w:sz w:val="22"/>
          <w:szCs w:val="22"/>
        </w:rPr>
        <w:t>Na hipótese</w:t>
      </w:r>
      <w:r w:rsidR="00715561" w:rsidRPr="00DD1CC9">
        <w:rPr>
          <w:rFonts w:ascii="Times New Roman" w:hAnsi="Times New Roman" w:cs="Times New Roman"/>
          <w:sz w:val="22"/>
          <w:szCs w:val="22"/>
        </w:rPr>
        <w:t xml:space="preserve"> da Cláusula 4.1.</w:t>
      </w:r>
      <w:r w:rsidR="00F53B32" w:rsidRPr="00DD1CC9">
        <w:rPr>
          <w:rFonts w:ascii="Times New Roman" w:hAnsi="Times New Roman" w:cs="Times New Roman"/>
          <w:sz w:val="22"/>
          <w:szCs w:val="22"/>
        </w:rPr>
        <w:t>7</w:t>
      </w:r>
      <w:r w:rsidRPr="00DD1CC9">
        <w:rPr>
          <w:rFonts w:ascii="Times New Roman" w:hAnsi="Times New Roman" w:cs="Times New Roman"/>
          <w:sz w:val="22"/>
          <w:szCs w:val="22"/>
        </w:rPr>
        <w:t xml:space="preserve"> acima, o Agente Fiduciário e/ou a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w:t>
      </w:r>
      <w:r w:rsidR="00715561" w:rsidRPr="00DD1CC9">
        <w:rPr>
          <w:rFonts w:ascii="Times New Roman" w:hAnsi="Times New Roman" w:cs="Times New Roman"/>
          <w:sz w:val="22"/>
          <w:szCs w:val="22"/>
        </w:rPr>
        <w:t xml:space="preserve">deverão </w:t>
      </w:r>
      <w:r w:rsidRPr="00DD1CC9">
        <w:rPr>
          <w:rFonts w:ascii="Times New Roman" w:hAnsi="Times New Roman" w:cs="Times New Roman"/>
          <w:sz w:val="22"/>
          <w:szCs w:val="22"/>
        </w:rPr>
        <w:t xml:space="preserve">encaminhar à </w:t>
      </w:r>
      <w:r w:rsidR="0079103A"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uma cópia da notificação feita pelas respectivas autoridades ou órgãos reguladores, na mesma data em esta for recebida pelo Agente Fiduciário e/ou a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Os documentos que comprovem a Destinação dos Recursos deverão ser enviados pela </w:t>
      </w:r>
      <w:r w:rsidR="0079103A"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ao Agente Fiduciário e/ou </w:t>
      </w:r>
      <w:r w:rsidR="00E405FC" w:rsidRPr="00DD1CC9">
        <w:rPr>
          <w:rFonts w:ascii="Times New Roman" w:hAnsi="Times New Roman" w:cs="Times New Roman"/>
          <w:sz w:val="22"/>
          <w:szCs w:val="22"/>
        </w:rPr>
        <w:t xml:space="preserve">à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em até 10 (dez) </w:t>
      </w:r>
      <w:r w:rsidR="00715561" w:rsidRPr="00DD1CC9">
        <w:rPr>
          <w:rFonts w:ascii="Times New Roman" w:hAnsi="Times New Roman" w:cs="Times New Roman"/>
          <w:sz w:val="22"/>
          <w:szCs w:val="22"/>
        </w:rPr>
        <w:t>Dias Úteis</w:t>
      </w:r>
      <w:r w:rsidRPr="00DD1CC9">
        <w:rPr>
          <w:rFonts w:ascii="Times New Roman" w:hAnsi="Times New Roman" w:cs="Times New Roman"/>
          <w:sz w:val="22"/>
          <w:szCs w:val="22"/>
        </w:rPr>
        <w:t xml:space="preserve"> a contar da respectiva data de recebimento, pela </w:t>
      </w:r>
      <w:r w:rsidR="0079103A" w:rsidRPr="00DD1CC9">
        <w:rPr>
          <w:rFonts w:ascii="Times New Roman" w:hAnsi="Times New Roman" w:cs="Times New Roman"/>
          <w:sz w:val="22"/>
          <w:szCs w:val="22"/>
        </w:rPr>
        <w:t>Emissora</w:t>
      </w:r>
      <w:r w:rsidRPr="00DD1CC9">
        <w:rPr>
          <w:rFonts w:ascii="Times New Roman" w:hAnsi="Times New Roman" w:cs="Times New Roman"/>
          <w:sz w:val="22"/>
          <w:szCs w:val="22"/>
        </w:rPr>
        <w:t xml:space="preserve">, da solicitação feita pelo Agente Fiduciário e/ ou </w:t>
      </w:r>
      <w:r w:rsidR="00E405FC" w:rsidRPr="00DD1CC9">
        <w:rPr>
          <w:rFonts w:ascii="Times New Roman" w:hAnsi="Times New Roman" w:cs="Times New Roman"/>
          <w:sz w:val="22"/>
          <w:szCs w:val="22"/>
        </w:rPr>
        <w:t>pel</w:t>
      </w:r>
      <w:r w:rsidRPr="00DD1CC9">
        <w:rPr>
          <w:rFonts w:ascii="Times New Roman" w:hAnsi="Times New Roman" w:cs="Times New Roman"/>
          <w:sz w:val="22"/>
          <w:szCs w:val="22"/>
        </w:rPr>
        <w:t xml:space="preserve">a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ou, em menor prazo, caso assim seja necessário para fins de cumprimento tempestivo, pelo Agente Fiduciário e/ou pela </w:t>
      </w:r>
      <w:proofErr w:type="spellStart"/>
      <w:r w:rsidRPr="00DD1CC9">
        <w:rPr>
          <w:rFonts w:ascii="Times New Roman" w:hAnsi="Times New Roman" w:cs="Times New Roman"/>
          <w:sz w:val="22"/>
          <w:szCs w:val="22"/>
        </w:rPr>
        <w:t>Securitizadora</w:t>
      </w:r>
      <w:proofErr w:type="spellEnd"/>
      <w:r w:rsidR="00E405FC" w:rsidRPr="00DD1CC9">
        <w:rPr>
          <w:rFonts w:ascii="Times New Roman" w:hAnsi="Times New Roman" w:cs="Times New Roman"/>
          <w:sz w:val="22"/>
          <w:szCs w:val="22"/>
        </w:rPr>
        <w:t>,</w:t>
      </w:r>
      <w:r w:rsidRPr="00DD1CC9">
        <w:rPr>
          <w:rFonts w:ascii="Times New Roman" w:hAnsi="Times New Roman" w:cs="Times New Roman"/>
          <w:sz w:val="22"/>
          <w:szCs w:val="22"/>
        </w:rPr>
        <w:t xml:space="preserve"> d</w:t>
      </w:r>
      <w:r w:rsidR="004C3688">
        <w:rPr>
          <w:rFonts w:ascii="Times New Roman" w:hAnsi="Times New Roman" w:cs="Times New Roman"/>
          <w:sz w:val="22"/>
          <w:szCs w:val="22"/>
        </w:rPr>
        <w:t>e</w:t>
      </w:r>
      <w:r w:rsidRPr="00DD1CC9">
        <w:rPr>
          <w:rFonts w:ascii="Times New Roman" w:hAnsi="Times New Roman" w:cs="Times New Roman"/>
          <w:sz w:val="22"/>
          <w:szCs w:val="22"/>
        </w:rPr>
        <w:t xml:space="preserve"> quaisquer solicitações efetuadas por autoridades ou órgãos reguladores, regulamentos, leis ou determinações judiciais, administrativas ou arbitrais</w:t>
      </w:r>
      <w:r w:rsidR="00925805" w:rsidRPr="00DD1CC9">
        <w:rPr>
          <w:rFonts w:ascii="Times New Roman" w:eastAsia="Calibri" w:hAnsi="Times New Roman" w:cs="Times New Roman"/>
          <w:sz w:val="22"/>
          <w:szCs w:val="22"/>
        </w:rPr>
        <w:t>.</w:t>
      </w:r>
    </w:p>
    <w:p w14:paraId="63A0F076" w14:textId="4CFEA028" w:rsidR="00925805" w:rsidRPr="00336455" w:rsidRDefault="00703138" w:rsidP="00DD1CC9">
      <w:pPr>
        <w:pStyle w:val="Level6"/>
        <w:numPr>
          <w:ilvl w:val="2"/>
          <w:numId w:val="5"/>
        </w:numPr>
        <w:tabs>
          <w:tab w:val="left" w:pos="1134"/>
        </w:tabs>
        <w:spacing w:after="240" w:line="320" w:lineRule="exact"/>
        <w:ind w:left="0" w:firstLine="0"/>
        <w:outlineLvl w:val="0"/>
        <w:rPr>
          <w:rFonts w:ascii="Times New Roman" w:hAnsi="Times New Roman" w:cs="Times New Roman"/>
          <w:sz w:val="22"/>
          <w:szCs w:val="22"/>
        </w:rPr>
      </w:pPr>
      <w:r w:rsidRPr="00DD1CC9">
        <w:rPr>
          <w:rFonts w:ascii="Times New Roman" w:hAnsi="Times New Roman" w:cs="Times New Roman"/>
          <w:sz w:val="22"/>
          <w:szCs w:val="22"/>
        </w:rPr>
        <w:t xml:space="preserve">O Agente Fiduciário e a </w:t>
      </w:r>
      <w:proofErr w:type="spellStart"/>
      <w:r w:rsidRPr="00DD1CC9">
        <w:rPr>
          <w:rFonts w:ascii="Times New Roman" w:hAnsi="Times New Roman" w:cs="Times New Roman"/>
          <w:sz w:val="22"/>
          <w:szCs w:val="22"/>
        </w:rPr>
        <w:t>Securitizadora</w:t>
      </w:r>
      <w:proofErr w:type="spellEnd"/>
      <w:r w:rsidRPr="00DD1CC9">
        <w:rPr>
          <w:rFonts w:ascii="Times New Roman" w:hAnsi="Times New Roman" w:cs="Times New Roman"/>
          <w:sz w:val="22"/>
          <w:szCs w:val="22"/>
        </w:rPr>
        <w:t xml:space="preserve"> deverão tratar todas e quaisquer informações recebidas, nos termos desta Cláusula, em caráter sigiloso, com o fim exclusivo de verificar o cumprimento da Destinação de Recursos aqui estabelecida</w:t>
      </w:r>
      <w:r w:rsidR="00336455">
        <w:rPr>
          <w:rFonts w:ascii="Times New Roman" w:hAnsi="Times New Roman" w:cs="Times New Roman"/>
          <w:sz w:val="22"/>
          <w:szCs w:val="22"/>
        </w:rPr>
        <w:t xml:space="preserve">, salvo em caso de solicitação por qualquer autoridade </w:t>
      </w:r>
      <w:r w:rsidR="00336455" w:rsidRPr="00336455">
        <w:rPr>
          <w:rFonts w:ascii="Times New Roman" w:hAnsi="Times New Roman" w:cs="Times New Roman"/>
          <w:sz w:val="22"/>
          <w:szCs w:val="22"/>
        </w:rPr>
        <w:t>ou órgãos reguladores, regulamentos, leis ou determinações judiciais, administrativas ou arbitrais</w:t>
      </w:r>
      <w:r w:rsidR="00925805" w:rsidRPr="00336455">
        <w:rPr>
          <w:rFonts w:ascii="Times New Roman" w:hAnsi="Times New Roman" w:cs="Times New Roman"/>
          <w:sz w:val="22"/>
          <w:szCs w:val="22"/>
        </w:rPr>
        <w:t>.</w:t>
      </w:r>
    </w:p>
    <w:p w14:paraId="44B8DCAD" w14:textId="77E6A421" w:rsidR="00D25F9B" w:rsidRPr="00193CD8" w:rsidRDefault="00703138" w:rsidP="00802978">
      <w:pPr>
        <w:pStyle w:val="ListParagraph"/>
        <w:numPr>
          <w:ilvl w:val="2"/>
          <w:numId w:val="5"/>
        </w:numPr>
        <w:tabs>
          <w:tab w:val="left" w:pos="1134"/>
        </w:tabs>
        <w:spacing w:after="240" w:line="320" w:lineRule="exact"/>
        <w:ind w:left="0" w:firstLine="0"/>
        <w:jc w:val="both"/>
        <w:outlineLvl w:val="0"/>
        <w:rPr>
          <w:rFonts w:eastAsia="Arial Unicode MS"/>
          <w:b/>
          <w:bCs/>
          <w:sz w:val="22"/>
          <w:szCs w:val="22"/>
        </w:rPr>
      </w:pPr>
      <w:bookmarkStart w:id="31" w:name="_DV_M66"/>
      <w:bookmarkStart w:id="32" w:name="_Ref535152819"/>
      <w:bookmarkEnd w:id="31"/>
      <w:r w:rsidRPr="00DD1CC9">
        <w:rPr>
          <w:sz w:val="22"/>
          <w:szCs w:val="22"/>
        </w:rPr>
        <w:t xml:space="preserve">A </w:t>
      </w:r>
      <w:r w:rsidR="0079103A" w:rsidRPr="00DD1CC9">
        <w:rPr>
          <w:sz w:val="22"/>
          <w:szCs w:val="22"/>
        </w:rPr>
        <w:t>Emissora</w:t>
      </w:r>
      <w:r w:rsidRPr="00DD1CC9">
        <w:rPr>
          <w:sz w:val="22"/>
          <w:szCs w:val="22"/>
        </w:rPr>
        <w:t xml:space="preserve"> se obriga, em caráter irrevogável e irretratável, a indenizar a </w:t>
      </w:r>
      <w:proofErr w:type="spellStart"/>
      <w:r w:rsidRPr="00DD1CC9">
        <w:rPr>
          <w:sz w:val="22"/>
          <w:szCs w:val="22"/>
        </w:rPr>
        <w:t>Securitizadora</w:t>
      </w:r>
      <w:proofErr w:type="spellEnd"/>
      <w:r w:rsidRPr="00DD1CC9">
        <w:rPr>
          <w:sz w:val="22"/>
          <w:szCs w:val="22"/>
        </w:rPr>
        <w:t xml:space="preserve">, os titulares de CRI e o Agente Fiduciário por todos e quaisquer prejuízos, danos diretos, perdas, custos e/ou despesas (incluindo custas judiciais e honorários advocatícios) </w:t>
      </w:r>
      <w:r w:rsidR="00F107F7" w:rsidRPr="00DD1CC9">
        <w:rPr>
          <w:sz w:val="22"/>
          <w:szCs w:val="22"/>
        </w:rPr>
        <w:t xml:space="preserve">em </w:t>
      </w:r>
      <w:r w:rsidRPr="00DD1CC9">
        <w:rPr>
          <w:sz w:val="22"/>
          <w:szCs w:val="22"/>
        </w:rPr>
        <w:t xml:space="preserve">que vierem a, comprovadamente, incorrer em decorrência direta da utilização dos recursos oriundos das </w:t>
      </w:r>
      <w:r w:rsidR="0079103A" w:rsidRPr="00DD1CC9">
        <w:rPr>
          <w:sz w:val="22"/>
          <w:szCs w:val="22"/>
        </w:rPr>
        <w:t>Debêntures</w:t>
      </w:r>
      <w:r w:rsidRPr="00DD1CC9">
        <w:rPr>
          <w:sz w:val="22"/>
          <w:szCs w:val="22"/>
        </w:rPr>
        <w:t xml:space="preserve"> de forma diversa da estabelecida nesta Cláusula, exceto em caso de comprovada fraude, dolo ou má-fé da </w:t>
      </w:r>
      <w:proofErr w:type="spellStart"/>
      <w:r w:rsidRPr="00DD1CC9">
        <w:rPr>
          <w:sz w:val="22"/>
          <w:szCs w:val="22"/>
        </w:rPr>
        <w:t>Securitizadora</w:t>
      </w:r>
      <w:proofErr w:type="spellEnd"/>
      <w:r w:rsidRPr="00DD1CC9">
        <w:rPr>
          <w:sz w:val="22"/>
          <w:szCs w:val="22"/>
        </w:rPr>
        <w:t>, dos titulares de CRI ou do Agente Fiduciário</w:t>
      </w:r>
      <w:r w:rsidR="00B111A4" w:rsidRPr="00DD1CC9">
        <w:rPr>
          <w:sz w:val="22"/>
          <w:szCs w:val="22"/>
        </w:rPr>
        <w:t>.</w:t>
      </w:r>
      <w:bookmarkEnd w:id="32"/>
      <w:r w:rsidR="00B111A4" w:rsidRPr="00DD1CC9">
        <w:rPr>
          <w:sz w:val="22"/>
          <w:szCs w:val="22"/>
        </w:rPr>
        <w:t xml:space="preserve"> </w:t>
      </w:r>
    </w:p>
    <w:p w14:paraId="60F00EF0" w14:textId="591FFA9D" w:rsidR="00AD2C7B" w:rsidRPr="00193CD8" w:rsidRDefault="00AD2C7B"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A Emissora declara que os valores a serem gastos na Destinação Futura não foram e nem serão objeto de destinação no âmbito de outras emissões de certificados de recebíveis imobiliários lastreados em dívidas da Emissora, conforme previsto no anexo I desta Escritura de Emissão</w:t>
      </w:r>
      <w:r w:rsidR="00AD670C" w:rsidRPr="00DD1CC9">
        <w:rPr>
          <w:sz w:val="22"/>
          <w:szCs w:val="22"/>
        </w:rPr>
        <w:t>.</w:t>
      </w:r>
    </w:p>
    <w:p w14:paraId="29304BEA" w14:textId="04A51BF5"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w:t>
      </w:r>
      <w:r w:rsidR="0079103A" w:rsidRPr="00DD1CC9">
        <w:rPr>
          <w:sz w:val="22"/>
          <w:szCs w:val="22"/>
        </w:rPr>
        <w:t>Emissora</w:t>
      </w:r>
      <w:r w:rsidRPr="00DD1CC9">
        <w:rPr>
          <w:sz w:val="22"/>
          <w:szCs w:val="22"/>
        </w:rPr>
        <w:t xml:space="preserve"> </w:t>
      </w:r>
      <w:r w:rsidR="005356D7" w:rsidRPr="00DD1CC9">
        <w:rPr>
          <w:sz w:val="22"/>
          <w:szCs w:val="22"/>
        </w:rPr>
        <w:t xml:space="preserve">se </w:t>
      </w:r>
      <w:r w:rsidRPr="00DD1CC9">
        <w:rPr>
          <w:sz w:val="22"/>
          <w:szCs w:val="22"/>
        </w:rPr>
        <w:t xml:space="preserve">obriga a comprovar a Destinação Futura até a </w:t>
      </w:r>
      <w:r w:rsidR="00764131" w:rsidRPr="00DD1CC9">
        <w:rPr>
          <w:sz w:val="22"/>
          <w:szCs w:val="22"/>
        </w:rPr>
        <w:t>d</w:t>
      </w:r>
      <w:r w:rsidRPr="00DD1CC9">
        <w:rPr>
          <w:sz w:val="22"/>
          <w:szCs w:val="22"/>
        </w:rPr>
        <w:t xml:space="preserve">ata de </w:t>
      </w:r>
      <w:r w:rsidR="00764131" w:rsidRPr="00DD1CC9">
        <w:rPr>
          <w:sz w:val="22"/>
          <w:szCs w:val="22"/>
        </w:rPr>
        <w:t>v</w:t>
      </w:r>
      <w:r w:rsidRPr="00DD1CC9">
        <w:rPr>
          <w:sz w:val="22"/>
          <w:szCs w:val="22"/>
        </w:rPr>
        <w:t xml:space="preserve">encimento </w:t>
      </w:r>
      <w:r w:rsidR="00F53B32" w:rsidRPr="00DD1CC9">
        <w:rPr>
          <w:sz w:val="22"/>
          <w:szCs w:val="22"/>
        </w:rPr>
        <w:t xml:space="preserve">original </w:t>
      </w:r>
      <w:r w:rsidRPr="00DD1CC9">
        <w:rPr>
          <w:sz w:val="22"/>
          <w:szCs w:val="22"/>
        </w:rPr>
        <w:t>dos CRI</w:t>
      </w:r>
      <w:r w:rsidR="0009050E" w:rsidRPr="00DD1CC9">
        <w:rPr>
          <w:sz w:val="22"/>
          <w:szCs w:val="22"/>
        </w:rPr>
        <w:t>, conforme vier a ser definida no Termo de Securitização,</w:t>
      </w:r>
      <w:r w:rsidRPr="00DD1CC9">
        <w:rPr>
          <w:sz w:val="22"/>
          <w:szCs w:val="22"/>
        </w:rPr>
        <w:t xml:space="preserve"> ou a utilização da totalidade dos recursos obtidos no âmbito da Emissão, o que ocorrer primeiro, permanecendo aplicável ainda que </w:t>
      </w:r>
      <w:r w:rsidR="0079103A" w:rsidRPr="00DD1CC9">
        <w:rPr>
          <w:sz w:val="22"/>
          <w:szCs w:val="22"/>
        </w:rPr>
        <w:t xml:space="preserve">as </w:t>
      </w:r>
      <w:r w:rsidR="0079103A" w:rsidRPr="00DD1CC9">
        <w:rPr>
          <w:sz w:val="22"/>
          <w:szCs w:val="22"/>
        </w:rPr>
        <w:lastRenderedPageBreak/>
        <w:t>Debêntures</w:t>
      </w:r>
      <w:r w:rsidRPr="00DD1CC9">
        <w:rPr>
          <w:sz w:val="22"/>
          <w:szCs w:val="22"/>
        </w:rPr>
        <w:t xml:space="preserve"> sejam objeto de Vencimento Antecipado, amortização ou resgate antecipados, sendo certo que as obrigações da </w:t>
      </w:r>
      <w:r w:rsidR="0079103A" w:rsidRPr="00DD1CC9">
        <w:rPr>
          <w:sz w:val="22"/>
          <w:szCs w:val="22"/>
        </w:rPr>
        <w:t>Emissora</w:t>
      </w:r>
      <w:r w:rsidRPr="00DD1CC9">
        <w:rPr>
          <w:sz w:val="22"/>
          <w:szCs w:val="22"/>
        </w:rPr>
        <w:t xml:space="preserve"> e eventualmente do Agente Fiduciário com relação à Destinação de Recursos perdurarão até o vencimento original dos CRI ou até que a </w:t>
      </w:r>
      <w:r w:rsidR="00572038" w:rsidRPr="00DD1CC9">
        <w:rPr>
          <w:sz w:val="22"/>
          <w:szCs w:val="22"/>
        </w:rPr>
        <w:t>totalidade da D</w:t>
      </w:r>
      <w:r w:rsidRPr="00DD1CC9">
        <w:rPr>
          <w:sz w:val="22"/>
          <w:szCs w:val="22"/>
        </w:rPr>
        <w:t xml:space="preserve">estinação dos </w:t>
      </w:r>
      <w:r w:rsidR="00572038" w:rsidRPr="00DD1CC9">
        <w:rPr>
          <w:sz w:val="22"/>
          <w:szCs w:val="22"/>
        </w:rPr>
        <w:t>R</w:t>
      </w:r>
      <w:r w:rsidRPr="00DD1CC9">
        <w:rPr>
          <w:sz w:val="22"/>
          <w:szCs w:val="22"/>
        </w:rPr>
        <w:t>ecursos seja efetivada.</w:t>
      </w:r>
    </w:p>
    <w:p w14:paraId="09861AA1" w14:textId="3ADE4DD9" w:rsidR="00F53B32" w:rsidRPr="00DD1CC9" w:rsidRDefault="00F53B32" w:rsidP="00DD1CC9">
      <w:pPr>
        <w:pStyle w:val="ListParagraph"/>
        <w:numPr>
          <w:ilvl w:val="2"/>
          <w:numId w:val="5"/>
        </w:numPr>
        <w:tabs>
          <w:tab w:val="left" w:pos="1134"/>
        </w:tabs>
        <w:spacing w:after="240" w:line="320" w:lineRule="exact"/>
        <w:ind w:left="0" w:firstLine="0"/>
        <w:jc w:val="both"/>
        <w:outlineLvl w:val="0"/>
        <w:rPr>
          <w:sz w:val="22"/>
          <w:szCs w:val="22"/>
        </w:rPr>
      </w:pPr>
      <w:r w:rsidRPr="00802978">
        <w:rPr>
          <w:sz w:val="22"/>
          <w:szCs w:val="22"/>
        </w:rPr>
        <w:t xml:space="preserve">A porcentagem destinada a cada </w:t>
      </w:r>
      <w:r w:rsidRPr="00193CD8">
        <w:rPr>
          <w:sz w:val="22"/>
          <w:szCs w:val="22"/>
        </w:rPr>
        <w:t>Imóvel</w:t>
      </w:r>
      <w:r w:rsidR="00CB4E86">
        <w:rPr>
          <w:sz w:val="22"/>
          <w:szCs w:val="22"/>
        </w:rPr>
        <w:t xml:space="preserve"> Destinação</w:t>
      </w:r>
      <w:r w:rsidRPr="00802978">
        <w:rPr>
          <w:sz w:val="22"/>
          <w:szCs w:val="22"/>
        </w:rPr>
        <w:t xml:space="preserve">, conforme descrita no Anexo </w:t>
      </w:r>
      <w:r w:rsidR="00AD2C7B" w:rsidRPr="00DD1CC9">
        <w:rPr>
          <w:sz w:val="22"/>
          <w:szCs w:val="22"/>
        </w:rPr>
        <w:t>I desta Escritura de Emissão</w:t>
      </w:r>
      <w:r w:rsidRPr="00802978">
        <w:rPr>
          <w:sz w:val="22"/>
          <w:szCs w:val="22"/>
        </w:rPr>
        <w:t xml:space="preserve">, poderá ser alterada a qualquer tempo (permanecendo a totalidade dos recursos investida nos </w:t>
      </w:r>
      <w:r w:rsidRPr="00193CD8">
        <w:rPr>
          <w:sz w:val="22"/>
          <w:szCs w:val="22"/>
        </w:rPr>
        <w:t>Imóveis</w:t>
      </w:r>
      <w:r w:rsidR="00CB4E86">
        <w:rPr>
          <w:sz w:val="22"/>
          <w:szCs w:val="22"/>
        </w:rPr>
        <w:t xml:space="preserve"> Destinação</w:t>
      </w:r>
      <w:r w:rsidRPr="00193CD8">
        <w:rPr>
          <w:sz w:val="22"/>
          <w:szCs w:val="22"/>
        </w:rPr>
        <w:t>, obs</w:t>
      </w:r>
      <w:r w:rsidRPr="00DD1CC9">
        <w:rPr>
          <w:sz w:val="22"/>
          <w:szCs w:val="22"/>
        </w:rPr>
        <w:t>ervado o disposto na Cláusula 4.1.13 abaixo</w:t>
      </w:r>
      <w:r w:rsidRPr="00802978">
        <w:rPr>
          <w:sz w:val="22"/>
          <w:szCs w:val="22"/>
        </w:rPr>
        <w:t xml:space="preserve">), independentemente da anuência prévia da Debenturista ou dos </w:t>
      </w:r>
      <w:r w:rsidRPr="00193CD8">
        <w:rPr>
          <w:sz w:val="22"/>
          <w:szCs w:val="22"/>
        </w:rPr>
        <w:t xml:space="preserve">titulares </w:t>
      </w:r>
      <w:r w:rsidRPr="00802978">
        <w:rPr>
          <w:sz w:val="22"/>
          <w:szCs w:val="22"/>
        </w:rPr>
        <w:t xml:space="preserve">dos CRI, sendo que, neste caso, tal alteração deverá ser </w:t>
      </w:r>
      <w:r w:rsidR="006F1590">
        <w:rPr>
          <w:sz w:val="22"/>
          <w:szCs w:val="22"/>
        </w:rPr>
        <w:t>refletida em</w:t>
      </w:r>
      <w:r w:rsidRPr="00802978">
        <w:rPr>
          <w:sz w:val="22"/>
          <w:szCs w:val="22"/>
        </w:rPr>
        <w:t xml:space="preserve"> aditamento a esta Escritura de Emissão e ao Termo de Securitização, de forma a prever o novo percentual para cada </w:t>
      </w:r>
      <w:r w:rsidRPr="00193CD8">
        <w:rPr>
          <w:sz w:val="22"/>
          <w:szCs w:val="22"/>
        </w:rPr>
        <w:t>Imóvel</w:t>
      </w:r>
      <w:r w:rsidR="00CB4E86">
        <w:rPr>
          <w:sz w:val="22"/>
          <w:szCs w:val="22"/>
        </w:rPr>
        <w:t xml:space="preserve"> Destinação</w:t>
      </w:r>
      <w:r w:rsidRPr="00802978">
        <w:rPr>
          <w:sz w:val="22"/>
          <w:szCs w:val="22"/>
        </w:rPr>
        <w:t>.</w:t>
      </w:r>
    </w:p>
    <w:p w14:paraId="3DD141F7" w14:textId="7F290039"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bookmarkStart w:id="33" w:name="_Ref107221778"/>
      <w:r w:rsidRPr="00DD1CC9">
        <w:rPr>
          <w:sz w:val="22"/>
          <w:szCs w:val="22"/>
        </w:rPr>
        <w:t xml:space="preserve">A </w:t>
      </w:r>
      <w:r w:rsidR="0079103A" w:rsidRPr="00DD1CC9">
        <w:rPr>
          <w:sz w:val="22"/>
          <w:szCs w:val="22"/>
        </w:rPr>
        <w:t>Emissora</w:t>
      </w:r>
      <w:r w:rsidRPr="00DD1CC9">
        <w:rPr>
          <w:sz w:val="22"/>
          <w:szCs w:val="22"/>
        </w:rPr>
        <w:t xml:space="preserve"> poderá, a qualquer tempo, até a data de vencimento dos CRI, inserir novos imóveis dentre aqueles identificados </w:t>
      </w:r>
      <w:r w:rsidR="0079103A" w:rsidRPr="00DD1CC9">
        <w:rPr>
          <w:sz w:val="22"/>
          <w:szCs w:val="22"/>
        </w:rPr>
        <w:t>no Anexo I</w:t>
      </w:r>
      <w:r w:rsidR="00E00FD6" w:rsidRPr="00DD1CC9">
        <w:rPr>
          <w:sz w:val="22"/>
          <w:szCs w:val="22"/>
        </w:rPr>
        <w:t xml:space="preserve"> desta Escritura de Emissão</w:t>
      </w:r>
      <w:r w:rsidRPr="00DD1CC9">
        <w:rPr>
          <w:sz w:val="22"/>
          <w:szCs w:val="22"/>
        </w:rPr>
        <w:t xml:space="preserve">, para que sejam também objeto de </w:t>
      </w:r>
      <w:r w:rsidR="000B17AB" w:rsidRPr="00DD1CC9">
        <w:rPr>
          <w:sz w:val="22"/>
          <w:szCs w:val="22"/>
        </w:rPr>
        <w:t>Destinação Futura</w:t>
      </w:r>
      <w:r w:rsidRPr="00DD1CC9">
        <w:rPr>
          <w:sz w:val="22"/>
          <w:szCs w:val="22"/>
        </w:rPr>
        <w:t xml:space="preserve">, conforme decisão dos titulares dos CRI reunidos em </w:t>
      </w:r>
      <w:r w:rsidR="0086719B" w:rsidRPr="00DD1CC9">
        <w:rPr>
          <w:sz w:val="22"/>
          <w:szCs w:val="22"/>
        </w:rPr>
        <w:t>Assembleia Especial de Titulares de CRI (conforme definido abaixo)</w:t>
      </w:r>
      <w:r w:rsidRPr="00DD1CC9">
        <w:rPr>
          <w:sz w:val="22"/>
          <w:szCs w:val="22"/>
        </w:rPr>
        <w:t xml:space="preserve">. Caso proposta pela </w:t>
      </w:r>
      <w:r w:rsidR="0079103A" w:rsidRPr="00DD1CC9">
        <w:rPr>
          <w:sz w:val="22"/>
          <w:szCs w:val="22"/>
        </w:rPr>
        <w:t>Emissora</w:t>
      </w:r>
      <w:r w:rsidRPr="00DD1CC9">
        <w:rPr>
          <w:sz w:val="22"/>
          <w:szCs w:val="22"/>
        </w:rPr>
        <w:t xml:space="preserve">, tal inserção </w:t>
      </w:r>
      <w:bookmarkEnd w:id="33"/>
      <w:r w:rsidRPr="00DD1CC9">
        <w:rPr>
          <w:sz w:val="22"/>
          <w:szCs w:val="22"/>
        </w:rPr>
        <w:t xml:space="preserve">será considerada aprovada se não houver objeção por titulares dos CRI em </w:t>
      </w:r>
      <w:r w:rsidR="00F53B32" w:rsidRPr="00DD1CC9">
        <w:rPr>
          <w:sz w:val="22"/>
          <w:szCs w:val="22"/>
        </w:rPr>
        <w:t>Assembleia Especial de Titulares de CRI (conforme abaixo definida)</w:t>
      </w:r>
      <w:r w:rsidRPr="00DD1CC9">
        <w:rPr>
          <w:sz w:val="22"/>
          <w:szCs w:val="22"/>
        </w:rPr>
        <w:t xml:space="preserve"> que representem </w:t>
      </w:r>
      <w:bookmarkStart w:id="34" w:name="_Hlk114231466"/>
      <w:r w:rsidR="00D33DCF">
        <w:rPr>
          <w:sz w:val="22"/>
          <w:szCs w:val="22"/>
        </w:rPr>
        <w:t>75</w:t>
      </w:r>
      <w:r w:rsidRPr="00DD1CC9">
        <w:rPr>
          <w:sz w:val="22"/>
          <w:szCs w:val="22"/>
        </w:rPr>
        <w:t>% (</w:t>
      </w:r>
      <w:r w:rsidR="00D33DCF">
        <w:rPr>
          <w:sz w:val="22"/>
          <w:szCs w:val="22"/>
        </w:rPr>
        <w:t>setenta e cinco por cento</w:t>
      </w:r>
      <w:r w:rsidRPr="00DD1CC9">
        <w:rPr>
          <w:sz w:val="22"/>
          <w:szCs w:val="22"/>
        </w:rPr>
        <w:t>) da totalidade dos CRI em Circulação (conforme definido no Termo de Securitização), em primeira e/ou em segunda convocação</w:t>
      </w:r>
      <w:bookmarkEnd w:id="34"/>
      <w:r w:rsidRPr="00DD1CC9">
        <w:rPr>
          <w:sz w:val="22"/>
          <w:szCs w:val="22"/>
        </w:rPr>
        <w:t xml:space="preserve">. Caso a referida assembleia </w:t>
      </w:r>
      <w:r w:rsidR="00D6734E" w:rsidRPr="00DD1CC9">
        <w:rPr>
          <w:sz w:val="22"/>
          <w:szCs w:val="22"/>
        </w:rPr>
        <w:t>especial</w:t>
      </w:r>
      <w:r w:rsidRPr="00DD1CC9">
        <w:rPr>
          <w:sz w:val="22"/>
          <w:szCs w:val="22"/>
        </w:rPr>
        <w:t xml:space="preserve"> de titulares dos CRI não seja instalada ou não haja deliberação por falta de quórum, em primeira ou segunda convocação, a proposta da </w:t>
      </w:r>
      <w:r w:rsidR="0079103A" w:rsidRPr="00DD1CC9">
        <w:rPr>
          <w:sz w:val="22"/>
          <w:szCs w:val="22"/>
        </w:rPr>
        <w:t>emissora</w:t>
      </w:r>
      <w:r w:rsidRPr="00DD1CC9">
        <w:rPr>
          <w:sz w:val="22"/>
          <w:szCs w:val="22"/>
        </w:rPr>
        <w:t xml:space="preserve"> para a inserção de novos </w:t>
      </w:r>
      <w:r w:rsidR="0079103A" w:rsidRPr="00DD1CC9">
        <w:rPr>
          <w:sz w:val="22"/>
          <w:szCs w:val="22"/>
        </w:rPr>
        <w:t>imóveis</w:t>
      </w:r>
      <w:r w:rsidRPr="00DD1CC9">
        <w:rPr>
          <w:sz w:val="22"/>
          <w:szCs w:val="22"/>
        </w:rPr>
        <w:t xml:space="preserve"> será considerada aprovada.</w:t>
      </w:r>
    </w:p>
    <w:p w14:paraId="0EB5633A" w14:textId="5009CF29"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A inserção de novos </w:t>
      </w:r>
      <w:r w:rsidR="0079103A" w:rsidRPr="00DD1CC9">
        <w:rPr>
          <w:sz w:val="22"/>
          <w:szCs w:val="22"/>
        </w:rPr>
        <w:t>imóveis</w:t>
      </w:r>
      <w:r w:rsidRPr="00DD1CC9">
        <w:rPr>
          <w:sz w:val="22"/>
          <w:szCs w:val="22"/>
        </w:rPr>
        <w:t xml:space="preserve"> de Destinação Futura nos termos da Cláusula </w:t>
      </w:r>
      <w:r w:rsidR="0079103A" w:rsidRPr="00DD1CC9">
        <w:rPr>
          <w:sz w:val="22"/>
          <w:szCs w:val="22"/>
        </w:rPr>
        <w:t>4</w:t>
      </w:r>
      <w:r w:rsidRPr="00DD1CC9">
        <w:rPr>
          <w:sz w:val="22"/>
          <w:szCs w:val="22"/>
        </w:rPr>
        <w:t>.</w:t>
      </w:r>
      <w:r w:rsidR="0079103A" w:rsidRPr="00DD1CC9">
        <w:rPr>
          <w:sz w:val="22"/>
          <w:szCs w:val="22"/>
        </w:rPr>
        <w:t>1</w:t>
      </w:r>
      <w:r w:rsidRPr="00DD1CC9">
        <w:rPr>
          <w:sz w:val="22"/>
          <w:szCs w:val="22"/>
        </w:rPr>
        <w:t>.</w:t>
      </w:r>
      <w:r w:rsidR="00B95743">
        <w:rPr>
          <w:sz w:val="22"/>
          <w:szCs w:val="22"/>
        </w:rPr>
        <w:t>14</w:t>
      </w:r>
      <w:r w:rsidRPr="00DD1CC9">
        <w:rPr>
          <w:sz w:val="22"/>
          <w:szCs w:val="22"/>
        </w:rPr>
        <w:t xml:space="preserve">. acima deverá ser solicitada à </w:t>
      </w:r>
      <w:proofErr w:type="spellStart"/>
      <w:r w:rsidRPr="00DD1CC9">
        <w:rPr>
          <w:sz w:val="22"/>
          <w:szCs w:val="22"/>
        </w:rPr>
        <w:t>Securitizadora</w:t>
      </w:r>
      <w:proofErr w:type="spellEnd"/>
      <w:r w:rsidRPr="00DD1CC9">
        <w:rPr>
          <w:sz w:val="22"/>
          <w:szCs w:val="22"/>
        </w:rPr>
        <w:t xml:space="preserve"> e ao Agente Fiduciário, por meio do envio de comunicação escrita pela </w:t>
      </w:r>
      <w:r w:rsidR="0079103A" w:rsidRPr="00DD1CC9">
        <w:rPr>
          <w:sz w:val="22"/>
          <w:szCs w:val="22"/>
        </w:rPr>
        <w:t>Emissora</w:t>
      </w:r>
      <w:r w:rsidRPr="00DD1CC9">
        <w:rPr>
          <w:sz w:val="22"/>
          <w:szCs w:val="22"/>
        </w:rPr>
        <w:t xml:space="preserve"> nesse sentido. Após o recebimento da referida comunicação, a </w:t>
      </w:r>
      <w:proofErr w:type="spellStart"/>
      <w:r w:rsidRPr="00DD1CC9">
        <w:rPr>
          <w:sz w:val="22"/>
          <w:szCs w:val="22"/>
        </w:rPr>
        <w:t>Securitizadora</w:t>
      </w:r>
      <w:proofErr w:type="spellEnd"/>
      <w:r w:rsidRPr="00DD1CC9">
        <w:rPr>
          <w:sz w:val="22"/>
          <w:szCs w:val="22"/>
        </w:rPr>
        <w:t xml:space="preserve"> deverá convocar </w:t>
      </w:r>
      <w:r w:rsidR="0057743D" w:rsidRPr="00DD1CC9">
        <w:rPr>
          <w:sz w:val="22"/>
          <w:szCs w:val="22"/>
        </w:rPr>
        <w:t xml:space="preserve">Assembleia Especial de Titulares de </w:t>
      </w:r>
      <w:r w:rsidRPr="00DD1CC9">
        <w:rPr>
          <w:sz w:val="22"/>
          <w:szCs w:val="22"/>
        </w:rPr>
        <w:t>CRI</w:t>
      </w:r>
      <w:r w:rsidR="0057743D" w:rsidRPr="00DD1CC9">
        <w:rPr>
          <w:sz w:val="22"/>
          <w:szCs w:val="22"/>
        </w:rPr>
        <w:t xml:space="preserve"> </w:t>
      </w:r>
      <w:r w:rsidRPr="00DD1CC9">
        <w:rPr>
          <w:sz w:val="22"/>
          <w:szCs w:val="22"/>
        </w:rPr>
        <w:t xml:space="preserve">em até 5 (cinco) Dias Úteis, devendo tal assembleia ocorrer no menor prazo possível e, caso a solicitação de inserção seja aprovada pela </w:t>
      </w:r>
      <w:proofErr w:type="spellStart"/>
      <w:r w:rsidRPr="00DD1CC9">
        <w:rPr>
          <w:sz w:val="22"/>
          <w:szCs w:val="22"/>
        </w:rPr>
        <w:t>Securitizadora</w:t>
      </w:r>
      <w:proofErr w:type="spellEnd"/>
      <w:r w:rsidRPr="00DD1CC9">
        <w:rPr>
          <w:sz w:val="22"/>
          <w:szCs w:val="22"/>
        </w:rPr>
        <w:t xml:space="preserve">, conforme orientado em </w:t>
      </w:r>
      <w:r w:rsidR="00E551F0" w:rsidRPr="00DD1CC9">
        <w:rPr>
          <w:sz w:val="22"/>
          <w:szCs w:val="22"/>
        </w:rPr>
        <w:t>Assembleia Especial de Titulares de</w:t>
      </w:r>
      <w:r w:rsidRPr="00DD1CC9">
        <w:rPr>
          <w:sz w:val="22"/>
          <w:szCs w:val="22"/>
        </w:rPr>
        <w:t xml:space="preserve"> CRI, esta deverá ser refletida por meio de aditamento </w:t>
      </w:r>
      <w:r w:rsidR="0079103A" w:rsidRPr="00DD1CC9">
        <w:rPr>
          <w:sz w:val="22"/>
          <w:szCs w:val="22"/>
        </w:rPr>
        <w:t>à</w:t>
      </w:r>
      <w:r w:rsidRPr="00DD1CC9">
        <w:rPr>
          <w:sz w:val="22"/>
          <w:szCs w:val="22"/>
        </w:rPr>
        <w:t xml:space="preserve"> presente </w:t>
      </w:r>
      <w:r w:rsidR="0079103A" w:rsidRPr="00DD1CC9">
        <w:rPr>
          <w:sz w:val="22"/>
          <w:szCs w:val="22"/>
        </w:rPr>
        <w:t>Escritura</w:t>
      </w:r>
      <w:r w:rsidRPr="00DD1CC9">
        <w:rPr>
          <w:sz w:val="22"/>
          <w:szCs w:val="22"/>
        </w:rPr>
        <w:t xml:space="preserve"> de Emissão</w:t>
      </w:r>
      <w:r w:rsidR="0079103A" w:rsidRPr="00DD1CC9">
        <w:rPr>
          <w:sz w:val="22"/>
          <w:szCs w:val="22"/>
        </w:rPr>
        <w:t xml:space="preserve"> e</w:t>
      </w:r>
      <w:r w:rsidRPr="00DD1CC9">
        <w:rPr>
          <w:sz w:val="22"/>
          <w:szCs w:val="22"/>
        </w:rPr>
        <w:t xml:space="preserve"> ao Termo de Securitização, a ser celebrado no prazo de até </w:t>
      </w:r>
      <w:r w:rsidR="002B172A">
        <w:rPr>
          <w:sz w:val="22"/>
          <w:szCs w:val="22"/>
        </w:rPr>
        <w:t>3</w:t>
      </w:r>
      <w:r w:rsidR="002B172A" w:rsidRPr="00DD1CC9">
        <w:rPr>
          <w:sz w:val="22"/>
          <w:szCs w:val="22"/>
        </w:rPr>
        <w:t xml:space="preserve"> </w:t>
      </w:r>
      <w:r w:rsidRPr="00DD1CC9">
        <w:rPr>
          <w:sz w:val="22"/>
          <w:szCs w:val="22"/>
        </w:rPr>
        <w:t>(</w:t>
      </w:r>
      <w:r w:rsidR="002B172A">
        <w:rPr>
          <w:sz w:val="22"/>
          <w:szCs w:val="22"/>
        </w:rPr>
        <w:t>três</w:t>
      </w:r>
      <w:r w:rsidRPr="00DD1CC9">
        <w:rPr>
          <w:sz w:val="22"/>
          <w:szCs w:val="22"/>
        </w:rPr>
        <w:t xml:space="preserve">) Dias Úteis após a realização da </w:t>
      </w:r>
      <w:r w:rsidR="00023B1A" w:rsidRPr="00DD1CC9">
        <w:rPr>
          <w:sz w:val="22"/>
          <w:szCs w:val="22"/>
        </w:rPr>
        <w:t>Assembleia Especial de Titulares de CRI</w:t>
      </w:r>
      <w:r w:rsidRPr="00DD1CC9">
        <w:rPr>
          <w:sz w:val="22"/>
          <w:szCs w:val="22"/>
        </w:rPr>
        <w:t xml:space="preserve">, sendo que a </w:t>
      </w:r>
      <w:r w:rsidR="00F53B32" w:rsidRPr="00DD1CC9">
        <w:rPr>
          <w:sz w:val="22"/>
          <w:szCs w:val="22"/>
        </w:rPr>
        <w:t xml:space="preserve">assinatura </w:t>
      </w:r>
      <w:r w:rsidRPr="00DD1CC9">
        <w:rPr>
          <w:sz w:val="22"/>
          <w:szCs w:val="22"/>
        </w:rPr>
        <w:t xml:space="preserve">de tal aditamento </w:t>
      </w:r>
      <w:r w:rsidR="00336455">
        <w:rPr>
          <w:sz w:val="22"/>
          <w:szCs w:val="22"/>
        </w:rPr>
        <w:t>deverá</w:t>
      </w:r>
      <w:r w:rsidR="00B95743" w:rsidRPr="00DD1CC9">
        <w:rPr>
          <w:sz w:val="22"/>
          <w:szCs w:val="22"/>
        </w:rPr>
        <w:t xml:space="preserve"> </w:t>
      </w:r>
      <w:r w:rsidRPr="00DD1CC9">
        <w:rPr>
          <w:sz w:val="22"/>
          <w:szCs w:val="22"/>
        </w:rPr>
        <w:t xml:space="preserve">ser realizada </w:t>
      </w:r>
      <w:r w:rsidR="00B95743">
        <w:rPr>
          <w:sz w:val="22"/>
          <w:szCs w:val="22"/>
        </w:rPr>
        <w:t>após</w:t>
      </w:r>
      <w:r w:rsidR="00B95743" w:rsidRPr="00DD1CC9">
        <w:rPr>
          <w:sz w:val="22"/>
          <w:szCs w:val="22"/>
        </w:rPr>
        <w:t xml:space="preserve"> </w:t>
      </w:r>
      <w:r w:rsidRPr="00DD1CC9">
        <w:rPr>
          <w:sz w:val="22"/>
          <w:szCs w:val="22"/>
        </w:rPr>
        <w:t xml:space="preserve">à </w:t>
      </w:r>
      <w:r w:rsidR="00B95743">
        <w:rPr>
          <w:sz w:val="22"/>
          <w:szCs w:val="22"/>
        </w:rPr>
        <w:t xml:space="preserve">realização da </w:t>
      </w:r>
      <w:r w:rsidR="00B95743" w:rsidRPr="00DD1CC9">
        <w:rPr>
          <w:sz w:val="22"/>
          <w:szCs w:val="22"/>
        </w:rPr>
        <w:t>Assembleia Especial de Titulares de CRI</w:t>
      </w:r>
      <w:r w:rsidRPr="00DD1CC9">
        <w:rPr>
          <w:sz w:val="22"/>
          <w:szCs w:val="22"/>
        </w:rPr>
        <w:t>.</w:t>
      </w:r>
    </w:p>
    <w:p w14:paraId="7157C790" w14:textId="44F7F41F" w:rsidR="00703138"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t xml:space="preserve">Caberá à </w:t>
      </w:r>
      <w:r w:rsidR="0079103A" w:rsidRPr="00DD1CC9">
        <w:rPr>
          <w:sz w:val="22"/>
          <w:szCs w:val="22"/>
        </w:rPr>
        <w:t>Emissora</w:t>
      </w:r>
      <w:r w:rsidRPr="00DD1CC9">
        <w:rPr>
          <w:sz w:val="22"/>
          <w:szCs w:val="22"/>
        </w:rPr>
        <w:t xml:space="preserve"> a verificação e análise da veracidade dos documentos encaminhados, atestando, inclusive, que estes não foram objeto de fraude ou adulteração, não cabendo ao Agente Fiduciário e à </w:t>
      </w:r>
      <w:proofErr w:type="spellStart"/>
      <w:r w:rsidRPr="00DD1CC9">
        <w:rPr>
          <w:sz w:val="22"/>
          <w:szCs w:val="22"/>
        </w:rPr>
        <w:t>Securitizadora</w:t>
      </w:r>
      <w:proofErr w:type="spellEnd"/>
      <w:r w:rsidRPr="00DD1CC9">
        <w:rPr>
          <w:sz w:val="22"/>
          <w:szCs w:val="22"/>
        </w:rPr>
        <w:t xml:space="preserve"> a responsabilidade de verificar a sua suficiência, validade, qualidade, veracidade ou completude das informações técnicas e financeiras neles constantes, tais como notas fiscais, faturas e/ou comprovantes de pagamento e/ou demonstrativos contábeis da </w:t>
      </w:r>
      <w:r w:rsidR="0079103A" w:rsidRPr="00DD1CC9">
        <w:rPr>
          <w:sz w:val="22"/>
          <w:szCs w:val="22"/>
        </w:rPr>
        <w:t>Emissora</w:t>
      </w:r>
      <w:r w:rsidRPr="00DD1CC9">
        <w:rPr>
          <w:sz w:val="22"/>
          <w:szCs w:val="22"/>
        </w:rPr>
        <w:t>, ou ainda qualquer outro documento que lhe</w:t>
      </w:r>
      <w:r w:rsidR="00E001C3" w:rsidRPr="00DD1CC9">
        <w:rPr>
          <w:sz w:val="22"/>
          <w:szCs w:val="22"/>
        </w:rPr>
        <w:t>s</w:t>
      </w:r>
      <w:r w:rsidRPr="00DD1CC9">
        <w:rPr>
          <w:sz w:val="22"/>
          <w:szCs w:val="22"/>
        </w:rPr>
        <w:t xml:space="preserve"> seja enviado com o fim de complementar, esclarecer, retificar ou ratificar as informações no relatório mencionado acima.</w:t>
      </w:r>
    </w:p>
    <w:p w14:paraId="164CF172" w14:textId="3F03B668" w:rsidR="00AD670C" w:rsidRPr="00DD1CC9" w:rsidRDefault="00703138" w:rsidP="00DD1CC9">
      <w:pPr>
        <w:pStyle w:val="ListParagraph"/>
        <w:numPr>
          <w:ilvl w:val="2"/>
          <w:numId w:val="5"/>
        </w:numPr>
        <w:tabs>
          <w:tab w:val="left" w:pos="1134"/>
        </w:tabs>
        <w:spacing w:after="240" w:line="320" w:lineRule="exact"/>
        <w:ind w:left="0" w:firstLine="0"/>
        <w:jc w:val="both"/>
        <w:outlineLvl w:val="0"/>
        <w:rPr>
          <w:sz w:val="22"/>
          <w:szCs w:val="22"/>
        </w:rPr>
      </w:pPr>
      <w:r w:rsidRPr="00DD1CC9">
        <w:rPr>
          <w:sz w:val="22"/>
          <w:szCs w:val="22"/>
        </w:rPr>
        <w:lastRenderedPageBreak/>
        <w:t xml:space="preserve">A </w:t>
      </w:r>
      <w:r w:rsidR="009F64AD" w:rsidRPr="00DD1CC9">
        <w:rPr>
          <w:sz w:val="22"/>
          <w:szCs w:val="22"/>
        </w:rPr>
        <w:t>Emissora</w:t>
      </w:r>
      <w:r w:rsidRPr="00DD1CC9">
        <w:rPr>
          <w:sz w:val="22"/>
          <w:szCs w:val="22"/>
        </w:rPr>
        <w:t xml:space="preserve"> será a responsável pela custódia e guarda dos documentos encaminhados da Destinação de Recursos que comprovem a utilização dos recursos obtidos pela </w:t>
      </w:r>
      <w:r w:rsidR="009F64AD" w:rsidRPr="00DD1CC9">
        <w:rPr>
          <w:sz w:val="22"/>
          <w:szCs w:val="22"/>
        </w:rPr>
        <w:t>Emissora</w:t>
      </w:r>
      <w:r w:rsidRPr="00DD1CC9">
        <w:rPr>
          <w:sz w:val="22"/>
          <w:szCs w:val="22"/>
        </w:rPr>
        <w:t xml:space="preserve"> em razão da integralização das </w:t>
      </w:r>
      <w:r w:rsidR="009F64AD" w:rsidRPr="00DD1CC9">
        <w:rPr>
          <w:sz w:val="22"/>
          <w:szCs w:val="22"/>
        </w:rPr>
        <w:t>Debêntures</w:t>
      </w:r>
      <w:r w:rsidRPr="00DD1CC9">
        <w:rPr>
          <w:sz w:val="22"/>
          <w:szCs w:val="22"/>
        </w:rPr>
        <w:t>, nos termos dest</w:t>
      </w:r>
      <w:r w:rsidR="009F64AD" w:rsidRPr="00DD1CC9">
        <w:rPr>
          <w:sz w:val="22"/>
          <w:szCs w:val="22"/>
        </w:rPr>
        <w:t xml:space="preserve">a Escritura </w:t>
      </w:r>
      <w:r w:rsidRPr="00DD1CC9">
        <w:rPr>
          <w:sz w:val="22"/>
          <w:szCs w:val="22"/>
        </w:rPr>
        <w:t>de Emissão.</w:t>
      </w:r>
      <w:r w:rsidR="006968AF" w:rsidRPr="00DD1CC9">
        <w:rPr>
          <w:sz w:val="22"/>
          <w:szCs w:val="22"/>
        </w:rPr>
        <w:t xml:space="preserve"> </w:t>
      </w:r>
    </w:p>
    <w:p w14:paraId="71D21A70" w14:textId="0B6949BF" w:rsidR="0009050E" w:rsidRPr="00DD1CC9" w:rsidRDefault="0009050E" w:rsidP="00DD1CC9">
      <w:pPr>
        <w:pStyle w:val="ListParagraph"/>
        <w:numPr>
          <w:ilvl w:val="2"/>
          <w:numId w:val="5"/>
        </w:numPr>
        <w:tabs>
          <w:tab w:val="left" w:pos="1134"/>
        </w:tabs>
        <w:spacing w:after="240" w:line="320" w:lineRule="exact"/>
        <w:ind w:left="0" w:firstLine="0"/>
        <w:jc w:val="both"/>
        <w:outlineLvl w:val="0"/>
        <w:rPr>
          <w:sz w:val="22"/>
          <w:szCs w:val="22"/>
        </w:rPr>
      </w:pPr>
      <w:bookmarkStart w:id="35" w:name="_Hlk110417279"/>
      <w:r w:rsidRPr="00DD1CC9">
        <w:rPr>
          <w:sz w:val="22"/>
          <w:szCs w:val="22"/>
        </w:rPr>
        <w:t>Não haverá destinação de recursos para o pagamento ou reembols</w:t>
      </w:r>
      <w:bookmarkEnd w:id="35"/>
      <w:r w:rsidRPr="00DD1CC9">
        <w:rPr>
          <w:sz w:val="22"/>
          <w:szCs w:val="22"/>
        </w:rPr>
        <w:t>o de aluguéis.</w:t>
      </w:r>
    </w:p>
    <w:p w14:paraId="0F1443D9" w14:textId="5415BAC7" w:rsidR="00B111A4" w:rsidRPr="00DD1CC9" w:rsidRDefault="00B111A4" w:rsidP="00193CD8">
      <w:pPr>
        <w:pStyle w:val="ListParagraph"/>
        <w:tabs>
          <w:tab w:val="left" w:pos="1134"/>
        </w:tabs>
        <w:spacing w:after="240" w:line="320" w:lineRule="exact"/>
        <w:ind w:left="0"/>
        <w:jc w:val="both"/>
        <w:outlineLvl w:val="0"/>
        <w:rPr>
          <w:b/>
          <w:smallCaps/>
          <w:sz w:val="22"/>
          <w:szCs w:val="22"/>
        </w:rPr>
      </w:pPr>
      <w:r w:rsidRPr="00DD1CC9">
        <w:rPr>
          <w:b/>
          <w:sz w:val="22"/>
          <w:szCs w:val="22"/>
        </w:rPr>
        <w:t xml:space="preserve">CLÁUSULA QUINTA </w:t>
      </w:r>
      <w:r w:rsidR="0046663B" w:rsidRPr="00DD1CC9">
        <w:rPr>
          <w:b/>
          <w:sz w:val="22"/>
          <w:szCs w:val="22"/>
        </w:rPr>
        <w:t>–</w:t>
      </w:r>
      <w:r w:rsidRPr="00DD1CC9">
        <w:rPr>
          <w:b/>
          <w:sz w:val="22"/>
          <w:szCs w:val="22"/>
        </w:rPr>
        <w:t xml:space="preserve"> SUBSCRIÇÃO E TRANSFERÊNCIA DAS DEBÊNTURES E VINCULAÇÃO À OPERAÇÃO DE SECURITIZAÇÃO DE CRÉDITOS IMOBILIÁRIOS</w:t>
      </w:r>
    </w:p>
    <w:p w14:paraId="177B9468" w14:textId="5E0382AB" w:rsidR="00B111A4" w:rsidRPr="00DD1CC9" w:rsidRDefault="00B111A4" w:rsidP="00DD1CC9">
      <w:pPr>
        <w:pStyle w:val="ListParagraph"/>
        <w:keepNext/>
        <w:numPr>
          <w:ilvl w:val="1"/>
          <w:numId w:val="15"/>
        </w:numPr>
        <w:tabs>
          <w:tab w:val="left" w:pos="1134"/>
        </w:tabs>
        <w:spacing w:after="240" w:line="320" w:lineRule="exact"/>
        <w:ind w:hanging="4690"/>
        <w:jc w:val="both"/>
        <w:outlineLvl w:val="0"/>
        <w:rPr>
          <w:rFonts w:eastAsia="Arial Unicode MS"/>
          <w:b/>
          <w:sz w:val="22"/>
          <w:szCs w:val="22"/>
        </w:rPr>
      </w:pPr>
      <w:bookmarkStart w:id="36" w:name="_Ref5716908"/>
      <w:r w:rsidRPr="00DD1CC9">
        <w:rPr>
          <w:rFonts w:eastAsia="Arial Unicode MS"/>
          <w:b/>
          <w:sz w:val="22"/>
          <w:szCs w:val="22"/>
        </w:rPr>
        <w:t>Subscrição das Debêntures</w:t>
      </w:r>
      <w:bookmarkEnd w:id="36"/>
    </w:p>
    <w:p w14:paraId="7AF91293" w14:textId="28677801"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bookmarkStart w:id="37" w:name="_DV_M44"/>
      <w:bookmarkEnd w:id="37"/>
      <w:r w:rsidRPr="00DD1CC9">
        <w:rPr>
          <w:sz w:val="22"/>
          <w:szCs w:val="22"/>
        </w:rPr>
        <w:t xml:space="preserve">As Debêntures </w:t>
      </w:r>
      <w:r w:rsidRPr="00DD1CC9">
        <w:rPr>
          <w:rFonts w:eastAsia="Arial Unicode MS"/>
          <w:bCs/>
          <w:sz w:val="22"/>
          <w:szCs w:val="22"/>
        </w:rPr>
        <w:t>serão</w:t>
      </w:r>
      <w:r w:rsidRPr="00DD1CC9">
        <w:rPr>
          <w:sz w:val="22"/>
          <w:szCs w:val="22"/>
        </w:rPr>
        <w:t xml:space="preserve"> subscritas e integralizadas exclusivamente pela Debenturista, sem coobrigação, no âmbito de operação de securitização dos Créditos Imobiliários </w:t>
      </w:r>
      <w:r w:rsidR="002C4790" w:rsidRPr="00DD1CC9">
        <w:rPr>
          <w:sz w:val="22"/>
          <w:szCs w:val="22"/>
        </w:rPr>
        <w:t xml:space="preserve">relativos às Debêntures para compor o lastro dos CRI </w:t>
      </w:r>
      <w:r w:rsidRPr="00DD1CC9">
        <w:rPr>
          <w:sz w:val="22"/>
          <w:szCs w:val="22"/>
        </w:rPr>
        <w:t xml:space="preserve">(conforme definido abaixo) </w:t>
      </w:r>
      <w:r w:rsidR="002C4790" w:rsidRPr="00DD1CC9">
        <w:rPr>
          <w:sz w:val="22"/>
          <w:szCs w:val="22"/>
        </w:rPr>
        <w:t xml:space="preserve">e </w:t>
      </w:r>
      <w:r w:rsidRPr="00DD1CC9">
        <w:rPr>
          <w:sz w:val="22"/>
          <w:szCs w:val="22"/>
        </w:rPr>
        <w:t>que resultará na emissão dos CRI</w:t>
      </w:r>
      <w:r w:rsidR="002C4790" w:rsidRPr="00DD1CC9">
        <w:rPr>
          <w:sz w:val="22"/>
          <w:szCs w:val="22"/>
        </w:rPr>
        <w:t>, conforme estabelecido no Termo de Securitização</w:t>
      </w:r>
      <w:r w:rsidRPr="00DD1CC9">
        <w:rPr>
          <w:sz w:val="22"/>
          <w:szCs w:val="22"/>
        </w:rPr>
        <w:t>.</w:t>
      </w:r>
    </w:p>
    <w:p w14:paraId="404A8577" w14:textId="29099407" w:rsidR="00B111A4" w:rsidRPr="00DD1CC9" w:rsidRDefault="00B111A4" w:rsidP="00DD1CC9">
      <w:pPr>
        <w:pStyle w:val="ListParagraph"/>
        <w:keepNext/>
        <w:numPr>
          <w:ilvl w:val="1"/>
          <w:numId w:val="15"/>
        </w:numPr>
        <w:tabs>
          <w:tab w:val="left" w:pos="1134"/>
        </w:tabs>
        <w:spacing w:after="240" w:line="320" w:lineRule="exact"/>
        <w:ind w:left="0" w:firstLine="0"/>
        <w:jc w:val="both"/>
        <w:outlineLvl w:val="0"/>
        <w:rPr>
          <w:rFonts w:eastAsia="Arial Unicode MS"/>
          <w:b/>
          <w:sz w:val="22"/>
          <w:szCs w:val="22"/>
        </w:rPr>
      </w:pPr>
      <w:bookmarkStart w:id="38" w:name="_Ref535157694"/>
      <w:r w:rsidRPr="00DD1CC9">
        <w:rPr>
          <w:rFonts w:eastAsia="Arial Unicode MS"/>
          <w:b/>
          <w:sz w:val="22"/>
          <w:szCs w:val="22"/>
        </w:rPr>
        <w:t xml:space="preserve">Vinculação </w:t>
      </w:r>
      <w:bookmarkEnd w:id="38"/>
      <w:r w:rsidRPr="00DD1CC9">
        <w:rPr>
          <w:rFonts w:eastAsia="Arial Unicode MS"/>
          <w:b/>
          <w:sz w:val="22"/>
          <w:szCs w:val="22"/>
        </w:rPr>
        <w:t>à Operação de Securitização</w:t>
      </w:r>
    </w:p>
    <w:p w14:paraId="05EF0E03" w14:textId="6DFA9BAF"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rFonts w:eastAsia="Arial Unicode MS"/>
          <w:bCs/>
          <w:sz w:val="22"/>
          <w:szCs w:val="22"/>
        </w:rPr>
      </w:pPr>
      <w:r w:rsidRPr="00DD1CC9">
        <w:rPr>
          <w:sz w:val="22"/>
          <w:szCs w:val="22"/>
        </w:rPr>
        <w:t>Após a subscrição e integralização das Debêntures pela Debenturista, a Debenturista será a única titular das Debêntures, passando a ser credora de todas as obrigações pecuniárias</w:t>
      </w:r>
      <w:r w:rsidRPr="00DD1CC9">
        <w:rPr>
          <w:bCs/>
          <w:sz w:val="22"/>
          <w:szCs w:val="22"/>
        </w:rPr>
        <w:t xml:space="preserve">, principais e acessórias, devidas pela Emissora no âmbito das Debêntures, bem como todos e quaisquer encargos moratórios, multas, penalidades, indenizações, despesas, custas, honorários e demais encargos contratuais e legais previstos ou decorrentes desta Escritura de Emissão em relação às </w:t>
      </w:r>
      <w:r w:rsidRPr="00DD1CC9">
        <w:rPr>
          <w:sz w:val="22"/>
          <w:szCs w:val="22"/>
        </w:rPr>
        <w:t>Debêntures</w:t>
      </w:r>
      <w:r w:rsidRPr="00DD1CC9">
        <w:rPr>
          <w:bCs/>
          <w:sz w:val="22"/>
          <w:szCs w:val="22"/>
        </w:rPr>
        <w:t xml:space="preserve">, </w:t>
      </w:r>
      <w:r w:rsidRPr="00DD1CC9">
        <w:rPr>
          <w:rFonts w:eastAsia="Calibri"/>
          <w:sz w:val="22"/>
          <w:szCs w:val="22"/>
          <w:lang w:eastAsia="en-US"/>
        </w:rPr>
        <w:t xml:space="preserve">as quais representam </w:t>
      </w:r>
      <w:r w:rsidRPr="00DD1CC9">
        <w:rPr>
          <w:sz w:val="22"/>
          <w:szCs w:val="22"/>
        </w:rPr>
        <w:t xml:space="preserve">créditos considerados imobiliários por destinação, nos termos da legislação e regulamentação aplicável </w:t>
      </w:r>
      <w:r w:rsidR="006F0B43" w:rsidRPr="00DD1CC9">
        <w:rPr>
          <w:sz w:val="22"/>
          <w:szCs w:val="22"/>
        </w:rPr>
        <w:t>(“</w:t>
      </w:r>
      <w:r w:rsidRPr="00DD1CC9">
        <w:rPr>
          <w:sz w:val="22"/>
          <w:szCs w:val="22"/>
          <w:u w:val="single"/>
        </w:rPr>
        <w:t>Créditos Imobiliários</w:t>
      </w:r>
      <w:r w:rsidR="006F0B43" w:rsidRPr="00DD1CC9">
        <w:rPr>
          <w:sz w:val="22"/>
          <w:szCs w:val="22"/>
          <w:u w:val="single"/>
        </w:rPr>
        <w:t>”</w:t>
      </w:r>
      <w:r w:rsidR="006F0B43" w:rsidRPr="00DD1CC9">
        <w:rPr>
          <w:sz w:val="22"/>
          <w:szCs w:val="22"/>
        </w:rPr>
        <w:t>).</w:t>
      </w:r>
    </w:p>
    <w:p w14:paraId="781FD4AB" w14:textId="275D39DB" w:rsidR="00B111A4" w:rsidRPr="00DD1CC9" w:rsidRDefault="008E0199"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rFonts w:eastAsia="Arial Unicode MS"/>
          <w:bCs/>
          <w:sz w:val="22"/>
          <w:szCs w:val="22"/>
        </w:rPr>
        <w:t>Os</w:t>
      </w:r>
      <w:r w:rsidRPr="00DD1CC9">
        <w:rPr>
          <w:rFonts w:eastAsia="Arial Unicode MS"/>
          <w:b/>
          <w:bCs/>
          <w:sz w:val="22"/>
          <w:szCs w:val="22"/>
        </w:rPr>
        <w:t xml:space="preserve"> </w:t>
      </w:r>
      <w:r w:rsidRPr="00DD1CC9">
        <w:rPr>
          <w:rFonts w:eastAsia="Arial Unicode MS"/>
          <w:bCs/>
          <w:sz w:val="22"/>
          <w:szCs w:val="22"/>
        </w:rPr>
        <w:t>Créditos Imobiliários relativos às Debêntures</w:t>
      </w:r>
      <w:r w:rsidR="009F64AD" w:rsidRPr="00DD1CC9">
        <w:rPr>
          <w:rFonts w:eastAsia="Arial Unicode MS"/>
          <w:bCs/>
          <w:sz w:val="22"/>
          <w:szCs w:val="22"/>
        </w:rPr>
        <w:t xml:space="preserve"> </w:t>
      </w:r>
      <w:r w:rsidRPr="00DD1CC9">
        <w:rPr>
          <w:rFonts w:eastAsia="Arial Unicode MS"/>
          <w:bCs/>
          <w:sz w:val="22"/>
          <w:szCs w:val="22"/>
        </w:rPr>
        <w:t>serão vinculados aos certificados de</w:t>
      </w:r>
      <w:r w:rsidRPr="00DD1CC9">
        <w:rPr>
          <w:sz w:val="22"/>
          <w:szCs w:val="22"/>
        </w:rPr>
        <w:t xml:space="preserve"> recebíveis imobiliários da </w:t>
      </w:r>
      <w:r w:rsidR="002D2D3E" w:rsidRPr="00DD1CC9">
        <w:rPr>
          <w:color w:val="000000"/>
          <w:sz w:val="22"/>
          <w:szCs w:val="22"/>
        </w:rPr>
        <w:t>134ª (centésima trigésima quarta)</w:t>
      </w:r>
      <w:r w:rsidRPr="00DD1CC9">
        <w:rPr>
          <w:color w:val="000000"/>
          <w:sz w:val="22"/>
          <w:szCs w:val="22"/>
        </w:rPr>
        <w:t xml:space="preserve"> </w:t>
      </w:r>
      <w:r w:rsidRPr="00DD1CC9">
        <w:rPr>
          <w:sz w:val="22"/>
          <w:szCs w:val="22"/>
        </w:rPr>
        <w:t>emissão</w:t>
      </w:r>
      <w:r w:rsidR="009F64AD" w:rsidRPr="00DD1CC9">
        <w:rPr>
          <w:sz w:val="22"/>
          <w:szCs w:val="22"/>
        </w:rPr>
        <w:t>, em até 2 (duas) séries,</w:t>
      </w:r>
      <w:r w:rsidRPr="00DD1CC9">
        <w:rPr>
          <w:sz w:val="22"/>
          <w:szCs w:val="22"/>
        </w:rPr>
        <w:t xml:space="preserve"> da Debenturista ("</w:t>
      </w:r>
      <w:r w:rsidRPr="00DD1CC9">
        <w:rPr>
          <w:sz w:val="22"/>
          <w:szCs w:val="22"/>
          <w:u w:val="single"/>
        </w:rPr>
        <w:t>CRI</w:t>
      </w:r>
      <w:r w:rsidRPr="00DD1CC9">
        <w:rPr>
          <w:sz w:val="22"/>
          <w:szCs w:val="22"/>
        </w:rPr>
        <w:t xml:space="preserve">"), em conformidade com o estabelecido no </w:t>
      </w:r>
      <w:r w:rsidR="006F0B43" w:rsidRPr="00DD1CC9">
        <w:rPr>
          <w:sz w:val="22"/>
          <w:szCs w:val="22"/>
        </w:rPr>
        <w:t>“</w:t>
      </w:r>
      <w:r w:rsidRPr="00DD1CC9">
        <w:rPr>
          <w:i/>
          <w:color w:val="000000"/>
          <w:sz w:val="22"/>
          <w:szCs w:val="22"/>
        </w:rPr>
        <w:t xml:space="preserve">Termo de Securitização de Créditos Imobiliários da </w:t>
      </w:r>
      <w:r w:rsidR="00A36DC3" w:rsidRPr="00DD1CC9">
        <w:rPr>
          <w:i/>
          <w:color w:val="000000"/>
          <w:sz w:val="22"/>
          <w:szCs w:val="22"/>
        </w:rPr>
        <w:t>134</w:t>
      </w:r>
      <w:r w:rsidRPr="00DD1CC9">
        <w:rPr>
          <w:i/>
          <w:color w:val="000000"/>
          <w:sz w:val="22"/>
          <w:szCs w:val="22"/>
        </w:rPr>
        <w:t>ª Emissão</w:t>
      </w:r>
      <w:r w:rsidR="009F64AD" w:rsidRPr="00DD1CC9">
        <w:rPr>
          <w:i/>
          <w:color w:val="000000"/>
          <w:sz w:val="22"/>
          <w:szCs w:val="22"/>
        </w:rPr>
        <w:t>, Em Até 2 (duas) Séries,</w:t>
      </w:r>
      <w:r w:rsidRPr="00DD1CC9">
        <w:rPr>
          <w:i/>
          <w:color w:val="000000"/>
          <w:sz w:val="22"/>
          <w:szCs w:val="22"/>
        </w:rPr>
        <w:t xml:space="preserve"> de Certificados de Recebíveis Imobiliários da </w:t>
      </w:r>
      <w:r w:rsidR="00A36DC3" w:rsidRPr="00DD1CC9">
        <w:rPr>
          <w:i/>
          <w:color w:val="000000"/>
          <w:sz w:val="22"/>
          <w:szCs w:val="22"/>
        </w:rPr>
        <w:t xml:space="preserve">Opea </w:t>
      </w:r>
      <w:proofErr w:type="spellStart"/>
      <w:r w:rsidR="00A36DC3" w:rsidRPr="00DD1CC9">
        <w:rPr>
          <w:i/>
          <w:color w:val="000000"/>
          <w:sz w:val="22"/>
          <w:szCs w:val="22"/>
        </w:rPr>
        <w:t>Securitizadora</w:t>
      </w:r>
      <w:proofErr w:type="spellEnd"/>
      <w:r w:rsidR="00A36DC3" w:rsidRPr="00DD1CC9">
        <w:rPr>
          <w:i/>
          <w:color w:val="000000"/>
          <w:sz w:val="22"/>
          <w:szCs w:val="22"/>
        </w:rPr>
        <w:t xml:space="preserve"> S.A., </w:t>
      </w:r>
      <w:r w:rsidR="009263F8" w:rsidRPr="00DD1CC9">
        <w:rPr>
          <w:i/>
          <w:color w:val="000000"/>
          <w:sz w:val="22"/>
          <w:szCs w:val="22"/>
        </w:rPr>
        <w:t>Lastreados em Direitos Creditórios Devidos pela Aliansce Sonae Shopping Centers S.A,</w:t>
      </w:r>
      <w:r w:rsidR="006F0B43" w:rsidRPr="00DD1CC9">
        <w:rPr>
          <w:sz w:val="22"/>
          <w:szCs w:val="22"/>
        </w:rPr>
        <w:t>”</w:t>
      </w:r>
      <w:r w:rsidRPr="00DD1CC9">
        <w:rPr>
          <w:sz w:val="22"/>
          <w:szCs w:val="22"/>
        </w:rPr>
        <w:t xml:space="preserve">, </w:t>
      </w:r>
      <w:r w:rsidR="00B111A4" w:rsidRPr="00DD1CC9">
        <w:rPr>
          <w:sz w:val="22"/>
          <w:szCs w:val="22"/>
        </w:rPr>
        <w:t xml:space="preserve">a ser celebrado entre a </w:t>
      </w:r>
      <w:r w:rsidR="002E22EE" w:rsidRPr="00DD1CC9">
        <w:rPr>
          <w:sz w:val="22"/>
          <w:szCs w:val="22"/>
        </w:rPr>
        <w:t>Debenturista</w:t>
      </w:r>
      <w:r w:rsidR="00B111A4" w:rsidRPr="00DD1CC9">
        <w:rPr>
          <w:sz w:val="22"/>
          <w:szCs w:val="22"/>
        </w:rPr>
        <w:t xml:space="preserve"> e o Agente Fiduciário</w:t>
      </w:r>
      <w:r w:rsidR="005D10D5" w:rsidRPr="00DD1CC9">
        <w:rPr>
          <w:sz w:val="22"/>
          <w:szCs w:val="22"/>
        </w:rPr>
        <w:t xml:space="preserve"> </w:t>
      </w:r>
      <w:r w:rsidR="006F0B43" w:rsidRPr="00DD1CC9">
        <w:rPr>
          <w:sz w:val="22"/>
          <w:szCs w:val="22"/>
        </w:rPr>
        <w:t>(“</w:t>
      </w:r>
      <w:r w:rsidR="00B111A4" w:rsidRPr="00DD1CC9">
        <w:rPr>
          <w:sz w:val="22"/>
          <w:szCs w:val="22"/>
          <w:u w:val="single"/>
        </w:rPr>
        <w:t>Termo de Securitização</w:t>
      </w:r>
      <w:r w:rsidR="006F0B43" w:rsidRPr="00DD1CC9">
        <w:rPr>
          <w:sz w:val="22"/>
          <w:szCs w:val="22"/>
          <w:u w:val="single"/>
        </w:rPr>
        <w:t>”</w:t>
      </w:r>
      <w:r w:rsidR="00B111A4" w:rsidRPr="00DD1CC9">
        <w:rPr>
          <w:sz w:val="22"/>
          <w:szCs w:val="22"/>
        </w:rPr>
        <w:t xml:space="preserve">), para fins de composição </w:t>
      </w:r>
      <w:r w:rsidR="00A861DD" w:rsidRPr="00DD1CC9">
        <w:rPr>
          <w:sz w:val="22"/>
          <w:szCs w:val="22"/>
        </w:rPr>
        <w:t xml:space="preserve">do </w:t>
      </w:r>
      <w:r w:rsidR="00B111A4" w:rsidRPr="00DD1CC9">
        <w:rPr>
          <w:sz w:val="22"/>
          <w:szCs w:val="22"/>
        </w:rPr>
        <w:t xml:space="preserve">lastro dos CRI, os quais serão </w:t>
      </w:r>
      <w:r w:rsidR="003A599B" w:rsidRPr="00DD1CC9">
        <w:rPr>
          <w:sz w:val="22"/>
          <w:szCs w:val="22"/>
        </w:rPr>
        <w:t xml:space="preserve">objeto de oferta pública de distribuição, nos termos da </w:t>
      </w:r>
      <w:r w:rsidR="009F64AD" w:rsidRPr="00DD1CC9">
        <w:rPr>
          <w:sz w:val="22"/>
          <w:szCs w:val="22"/>
        </w:rPr>
        <w:t xml:space="preserve">Lei </w:t>
      </w:r>
      <w:r w:rsidR="003848F5" w:rsidRPr="00DD1CC9">
        <w:rPr>
          <w:sz w:val="22"/>
          <w:szCs w:val="22"/>
        </w:rPr>
        <w:t>do Mercado de Capitais</w:t>
      </w:r>
      <w:r w:rsidR="009F64AD" w:rsidRPr="00DD1CC9">
        <w:rPr>
          <w:sz w:val="22"/>
          <w:szCs w:val="22"/>
        </w:rPr>
        <w:t>, da Resolução da CVM n.º 160, de 13 de julho de 2022, conforme alterada, da Resolução da CVM n.º 60, de 23 de dezembro de 2021, conforme alterada, da Lei nº 14.430, de 03 de agosto de 2022, conforme alterada (“</w:t>
      </w:r>
      <w:r w:rsidR="009F64AD" w:rsidRPr="00DD1CC9">
        <w:rPr>
          <w:sz w:val="22"/>
          <w:szCs w:val="22"/>
          <w:u w:val="single"/>
        </w:rPr>
        <w:t>Lei nº 14.430</w:t>
      </w:r>
      <w:r w:rsidR="009F64AD" w:rsidRPr="00DD1CC9">
        <w:rPr>
          <w:sz w:val="22"/>
          <w:szCs w:val="22"/>
        </w:rPr>
        <w:t>”)</w:t>
      </w:r>
      <w:r w:rsidR="00AD618E" w:rsidRPr="00DD1CC9">
        <w:rPr>
          <w:sz w:val="22"/>
          <w:szCs w:val="22"/>
        </w:rPr>
        <w:t>, da Lei nº 9.514, de 20 de novembro de 1997,</w:t>
      </w:r>
      <w:r w:rsidR="009F64AD" w:rsidRPr="00DD1CC9">
        <w:rPr>
          <w:sz w:val="22"/>
          <w:szCs w:val="22"/>
        </w:rPr>
        <w:t xml:space="preserve"> e das demais disposições legais e regulamentares aplicáveis </w:t>
      </w:r>
      <w:r w:rsidR="006F0B43" w:rsidRPr="00DD1CC9">
        <w:rPr>
          <w:sz w:val="22"/>
          <w:szCs w:val="22"/>
        </w:rPr>
        <w:t>(“</w:t>
      </w:r>
      <w:r w:rsidR="00B111A4" w:rsidRPr="00DD1CC9">
        <w:rPr>
          <w:sz w:val="22"/>
          <w:szCs w:val="22"/>
          <w:u w:val="single"/>
        </w:rPr>
        <w:t>Oferta</w:t>
      </w:r>
      <w:r w:rsidR="006F0B43" w:rsidRPr="00DD1CC9">
        <w:rPr>
          <w:sz w:val="22"/>
          <w:szCs w:val="22"/>
          <w:u w:val="single"/>
        </w:rPr>
        <w:t>”</w:t>
      </w:r>
      <w:r w:rsidR="0046663B" w:rsidRPr="00DD1CC9">
        <w:rPr>
          <w:sz w:val="22"/>
          <w:szCs w:val="22"/>
        </w:rPr>
        <w:t xml:space="preserve"> e </w:t>
      </w:r>
      <w:r w:rsidR="006F0B43" w:rsidRPr="00DD1CC9">
        <w:rPr>
          <w:sz w:val="22"/>
          <w:szCs w:val="22"/>
        </w:rPr>
        <w:t>“</w:t>
      </w:r>
      <w:r w:rsidR="00B111A4" w:rsidRPr="00DD1CC9">
        <w:rPr>
          <w:sz w:val="22"/>
          <w:szCs w:val="22"/>
          <w:u w:val="single"/>
        </w:rPr>
        <w:t>Operação de Securitização</w:t>
      </w:r>
      <w:r w:rsidR="006F0B43" w:rsidRPr="00DD1CC9">
        <w:rPr>
          <w:sz w:val="22"/>
          <w:szCs w:val="22"/>
        </w:rPr>
        <w:t>”</w:t>
      </w:r>
      <w:r w:rsidR="0046663B" w:rsidRPr="00DD1CC9">
        <w:rPr>
          <w:sz w:val="22"/>
          <w:szCs w:val="22"/>
        </w:rPr>
        <w:t>, respectivamente</w:t>
      </w:r>
      <w:r w:rsidR="00B111A4" w:rsidRPr="00DD1CC9">
        <w:rPr>
          <w:sz w:val="22"/>
          <w:szCs w:val="22"/>
        </w:rPr>
        <w:t>).</w:t>
      </w:r>
    </w:p>
    <w:p w14:paraId="782E91AA" w14:textId="2C143FBD"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Em </w:t>
      </w:r>
      <w:r w:rsidR="003A599B" w:rsidRPr="00DD1CC9">
        <w:rPr>
          <w:sz w:val="22"/>
          <w:szCs w:val="22"/>
        </w:rPr>
        <w:t>virtude</w:t>
      </w:r>
      <w:r w:rsidRPr="00DD1CC9">
        <w:rPr>
          <w:sz w:val="22"/>
          <w:szCs w:val="22"/>
        </w:rPr>
        <w:t xml:space="preserve"> da vinculação mencionada acima, a Emissora tem ciência e concorda que, uma vez ocorrida a subscrição e integralização das Debêntures, em razão do regime fiduciário a ser instituído pela </w:t>
      </w:r>
      <w:r w:rsidR="003A599B" w:rsidRPr="00DD1CC9">
        <w:rPr>
          <w:sz w:val="22"/>
          <w:szCs w:val="22"/>
        </w:rPr>
        <w:t>Debenturista</w:t>
      </w:r>
      <w:r w:rsidRPr="00DD1CC9">
        <w:rPr>
          <w:sz w:val="22"/>
          <w:szCs w:val="22"/>
        </w:rPr>
        <w:t xml:space="preserve">, na forma </w:t>
      </w:r>
      <w:r w:rsidR="009F64AD" w:rsidRPr="00DD1CC9">
        <w:rPr>
          <w:sz w:val="22"/>
          <w:szCs w:val="22"/>
        </w:rPr>
        <w:t>do art. 25 da Lei 14.430</w:t>
      </w:r>
      <w:r w:rsidRPr="00DD1CC9">
        <w:rPr>
          <w:sz w:val="22"/>
          <w:szCs w:val="22"/>
        </w:rPr>
        <w:t xml:space="preserve">, todos e quaisquer recursos devidos à </w:t>
      </w:r>
      <w:proofErr w:type="spellStart"/>
      <w:r w:rsidRPr="00DD1CC9">
        <w:rPr>
          <w:sz w:val="22"/>
          <w:szCs w:val="22"/>
        </w:rPr>
        <w:t>Securitizadora</w:t>
      </w:r>
      <w:proofErr w:type="spellEnd"/>
      <w:r w:rsidRPr="00DD1CC9">
        <w:rPr>
          <w:sz w:val="22"/>
          <w:szCs w:val="22"/>
        </w:rPr>
        <w:t xml:space="preserve">, em decorrência de sua titularidade das Debêntures e dos Créditos Imobiliários estarão </w:t>
      </w:r>
      <w:r w:rsidRPr="00DD1CC9">
        <w:rPr>
          <w:sz w:val="22"/>
          <w:szCs w:val="22"/>
        </w:rPr>
        <w:lastRenderedPageBreak/>
        <w:t xml:space="preserve">expressamente vinculados aos pagamentos a serem realizados aos </w:t>
      </w:r>
      <w:r w:rsidR="00482221" w:rsidRPr="00DD1CC9">
        <w:rPr>
          <w:sz w:val="22"/>
          <w:szCs w:val="22"/>
        </w:rPr>
        <w:t>t</w:t>
      </w:r>
      <w:r w:rsidR="005D10D5" w:rsidRPr="00DD1CC9">
        <w:rPr>
          <w:sz w:val="22"/>
          <w:szCs w:val="22"/>
        </w:rPr>
        <w:t xml:space="preserve">itulares de </w:t>
      </w:r>
      <w:r w:rsidRPr="00DD1CC9">
        <w:rPr>
          <w:sz w:val="22"/>
          <w:szCs w:val="22"/>
        </w:rPr>
        <w:t>CRI e não estarão sujeitos a qualquer tipo de compensação com obrigações da Debenturista.</w:t>
      </w:r>
    </w:p>
    <w:p w14:paraId="2D97162D" w14:textId="50765105"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Por força da vinculação das Debêntures aos CRI, fica desde já estabelecido que a Debenturista deverá</w:t>
      </w:r>
      <w:r w:rsidR="00C432DC" w:rsidRPr="00DD1CC9">
        <w:rPr>
          <w:sz w:val="22"/>
          <w:szCs w:val="22"/>
        </w:rPr>
        <w:t xml:space="preserve"> se</w:t>
      </w:r>
      <w:r w:rsidRPr="00DD1CC9">
        <w:rPr>
          <w:sz w:val="22"/>
          <w:szCs w:val="22"/>
        </w:rPr>
        <w:t xml:space="preserve"> manifestar, em qualquer Assembleia Geral de Debenturistas (conforme definido abaixo) convocada para deliberar sobre quaisquer assuntos relativos às Debêntures, conforme orientação deliberada pelos </w:t>
      </w:r>
      <w:r w:rsidR="00794365" w:rsidRPr="00DD1CC9">
        <w:rPr>
          <w:sz w:val="22"/>
          <w:szCs w:val="22"/>
        </w:rPr>
        <w:t>t</w:t>
      </w:r>
      <w:r w:rsidRPr="00DD1CC9">
        <w:rPr>
          <w:sz w:val="22"/>
          <w:szCs w:val="22"/>
        </w:rPr>
        <w:t xml:space="preserve">itulares de CRI, reunidos em assembleia geral </w:t>
      </w:r>
      <w:r w:rsidR="005D10D5" w:rsidRPr="00DD1CC9">
        <w:rPr>
          <w:sz w:val="22"/>
          <w:szCs w:val="22"/>
        </w:rPr>
        <w:t xml:space="preserve">dos </w:t>
      </w:r>
      <w:r w:rsidR="00794365" w:rsidRPr="00DD1CC9">
        <w:rPr>
          <w:sz w:val="22"/>
          <w:szCs w:val="22"/>
        </w:rPr>
        <w:t>t</w:t>
      </w:r>
      <w:r w:rsidRPr="00DD1CC9">
        <w:rPr>
          <w:sz w:val="22"/>
          <w:szCs w:val="22"/>
        </w:rPr>
        <w:t>itulares de CRI</w:t>
      </w:r>
      <w:r w:rsidR="005D10D5" w:rsidRPr="00DD1CC9">
        <w:rPr>
          <w:sz w:val="22"/>
          <w:szCs w:val="22"/>
        </w:rPr>
        <w:t xml:space="preserve"> </w:t>
      </w:r>
      <w:r w:rsidR="006F0B43" w:rsidRPr="00DD1CC9">
        <w:rPr>
          <w:sz w:val="22"/>
          <w:szCs w:val="22"/>
        </w:rPr>
        <w:t>(“</w:t>
      </w:r>
      <w:r w:rsidR="005D10D5" w:rsidRPr="00DD1CC9">
        <w:rPr>
          <w:sz w:val="22"/>
          <w:szCs w:val="22"/>
          <w:u w:val="single"/>
        </w:rPr>
        <w:t xml:space="preserve">Assembleia </w:t>
      </w:r>
      <w:r w:rsidR="00D6734E" w:rsidRPr="00DD1CC9">
        <w:rPr>
          <w:sz w:val="22"/>
          <w:szCs w:val="22"/>
          <w:u w:val="single"/>
        </w:rPr>
        <w:t>Especial</w:t>
      </w:r>
      <w:r w:rsidR="005D10D5" w:rsidRPr="00DD1CC9">
        <w:rPr>
          <w:sz w:val="22"/>
          <w:szCs w:val="22"/>
          <w:u w:val="single"/>
        </w:rPr>
        <w:t xml:space="preserve"> de Titulares de CRI</w:t>
      </w:r>
      <w:r w:rsidR="006F0B43" w:rsidRPr="00DD1CC9">
        <w:rPr>
          <w:sz w:val="22"/>
          <w:szCs w:val="22"/>
          <w:u w:val="single"/>
        </w:rPr>
        <w:t>”</w:t>
      </w:r>
      <w:r w:rsidR="005D10D5" w:rsidRPr="00DD1CC9">
        <w:rPr>
          <w:sz w:val="22"/>
          <w:szCs w:val="22"/>
        </w:rPr>
        <w:t>)</w:t>
      </w:r>
      <w:r w:rsidRPr="00DD1CC9">
        <w:rPr>
          <w:sz w:val="22"/>
          <w:szCs w:val="22"/>
        </w:rPr>
        <w:t xml:space="preserve">, </w:t>
      </w:r>
      <w:r w:rsidR="00C432DC" w:rsidRPr="00DD1CC9">
        <w:rPr>
          <w:sz w:val="22"/>
          <w:szCs w:val="22"/>
        </w:rPr>
        <w:t>conforme previsto no</w:t>
      </w:r>
      <w:r w:rsidRPr="00DD1CC9">
        <w:rPr>
          <w:sz w:val="22"/>
          <w:szCs w:val="22"/>
          <w:lang w:eastAsia="en-US"/>
        </w:rPr>
        <w:t xml:space="preserve"> Termo de Securitização</w:t>
      </w:r>
      <w:r w:rsidRPr="00DD1CC9">
        <w:rPr>
          <w:sz w:val="22"/>
          <w:szCs w:val="22"/>
        </w:rPr>
        <w:t>.</w:t>
      </w:r>
      <w:r w:rsidR="002B7848" w:rsidRPr="00DD1CC9">
        <w:rPr>
          <w:sz w:val="22"/>
          <w:szCs w:val="22"/>
        </w:rPr>
        <w:t xml:space="preserve"> </w:t>
      </w:r>
    </w:p>
    <w:p w14:paraId="7A2C43D1" w14:textId="4142F013" w:rsidR="003B6007" w:rsidRPr="00DD1CC9" w:rsidRDefault="003B6007" w:rsidP="00DD1CC9">
      <w:pPr>
        <w:pStyle w:val="ListParagraph"/>
        <w:numPr>
          <w:ilvl w:val="3"/>
          <w:numId w:val="15"/>
        </w:numPr>
        <w:tabs>
          <w:tab w:val="left" w:pos="1134"/>
        </w:tabs>
        <w:spacing w:after="240" w:line="320" w:lineRule="exact"/>
        <w:ind w:left="0" w:firstLine="0"/>
        <w:jc w:val="both"/>
        <w:outlineLvl w:val="0"/>
        <w:rPr>
          <w:sz w:val="22"/>
          <w:szCs w:val="22"/>
        </w:rPr>
      </w:pPr>
      <w:r w:rsidRPr="00DD1CC9">
        <w:rPr>
          <w:sz w:val="22"/>
          <w:szCs w:val="22"/>
        </w:rPr>
        <w:t xml:space="preserve">Para fins desta Escritura de Emissão, </w:t>
      </w:r>
      <w:r w:rsidR="006F0B43" w:rsidRPr="00DD1CC9">
        <w:rPr>
          <w:sz w:val="22"/>
          <w:szCs w:val="22"/>
        </w:rPr>
        <w:t>“</w:t>
      </w:r>
      <w:r w:rsidRPr="00DD1CC9">
        <w:rPr>
          <w:sz w:val="22"/>
          <w:szCs w:val="22"/>
          <w:u w:val="single"/>
        </w:rPr>
        <w:t>Documentos da Operação</w:t>
      </w:r>
      <w:r w:rsidR="006F0B43" w:rsidRPr="00DD1CC9">
        <w:rPr>
          <w:sz w:val="22"/>
          <w:szCs w:val="22"/>
        </w:rPr>
        <w:t>”</w:t>
      </w:r>
      <w:r w:rsidRPr="00DD1CC9">
        <w:rPr>
          <w:sz w:val="22"/>
          <w:szCs w:val="22"/>
        </w:rPr>
        <w:t xml:space="preserve"> significam, em conjunto, </w:t>
      </w:r>
      <w:r w:rsidRPr="00DD1CC9">
        <w:rPr>
          <w:b/>
          <w:bCs/>
          <w:sz w:val="22"/>
          <w:szCs w:val="22"/>
        </w:rPr>
        <w:t>(i)</w:t>
      </w:r>
      <w:r w:rsidRPr="00DD1CC9">
        <w:rPr>
          <w:sz w:val="22"/>
          <w:szCs w:val="22"/>
        </w:rPr>
        <w:t xml:space="preserve"> esta Escritura de Emissão; </w:t>
      </w:r>
      <w:r w:rsidRPr="00DD1CC9">
        <w:rPr>
          <w:b/>
          <w:bCs/>
          <w:sz w:val="22"/>
          <w:szCs w:val="22"/>
        </w:rPr>
        <w:t>(</w:t>
      </w:r>
      <w:proofErr w:type="spellStart"/>
      <w:r w:rsidRPr="00DD1CC9">
        <w:rPr>
          <w:b/>
          <w:bCs/>
          <w:sz w:val="22"/>
          <w:szCs w:val="22"/>
        </w:rPr>
        <w:t>ii</w:t>
      </w:r>
      <w:proofErr w:type="spellEnd"/>
      <w:r w:rsidRPr="00DD1CC9">
        <w:rPr>
          <w:b/>
          <w:bCs/>
          <w:sz w:val="22"/>
          <w:szCs w:val="22"/>
        </w:rPr>
        <w:t>)</w:t>
      </w:r>
      <w:r w:rsidRPr="00DD1CC9">
        <w:rPr>
          <w:sz w:val="22"/>
          <w:szCs w:val="22"/>
        </w:rPr>
        <w:t xml:space="preserve"> o Termo de Securitização</w:t>
      </w:r>
      <w:r w:rsidR="00435747" w:rsidRPr="00DD1CC9">
        <w:rPr>
          <w:sz w:val="22"/>
          <w:szCs w:val="22"/>
        </w:rPr>
        <w:t xml:space="preserve">; </w:t>
      </w:r>
      <w:r w:rsidR="00435747" w:rsidRPr="00DD1CC9">
        <w:rPr>
          <w:b/>
          <w:bCs/>
          <w:sz w:val="22"/>
          <w:szCs w:val="22"/>
        </w:rPr>
        <w:t>(</w:t>
      </w:r>
      <w:proofErr w:type="spellStart"/>
      <w:r w:rsidR="00B10C68" w:rsidRPr="00DD1CC9">
        <w:rPr>
          <w:b/>
          <w:bCs/>
          <w:sz w:val="22"/>
          <w:szCs w:val="22"/>
        </w:rPr>
        <w:t>i</w:t>
      </w:r>
      <w:r w:rsidR="009F64AD" w:rsidRPr="00DD1CC9">
        <w:rPr>
          <w:b/>
          <w:bCs/>
          <w:sz w:val="22"/>
          <w:szCs w:val="22"/>
        </w:rPr>
        <w:t>ii</w:t>
      </w:r>
      <w:proofErr w:type="spellEnd"/>
      <w:r w:rsidR="00435747" w:rsidRPr="00DD1CC9">
        <w:rPr>
          <w:b/>
          <w:bCs/>
          <w:sz w:val="22"/>
          <w:szCs w:val="22"/>
        </w:rPr>
        <w:t>)</w:t>
      </w:r>
      <w:r w:rsidR="00435747" w:rsidRPr="00DD1CC9">
        <w:rPr>
          <w:sz w:val="22"/>
          <w:szCs w:val="22"/>
        </w:rPr>
        <w:t xml:space="preserve"> o </w:t>
      </w:r>
      <w:r w:rsidR="006F0B43" w:rsidRPr="00DD1CC9">
        <w:rPr>
          <w:sz w:val="22"/>
          <w:szCs w:val="22"/>
        </w:rPr>
        <w:t>“</w:t>
      </w:r>
      <w:r w:rsidR="00A861DD" w:rsidRPr="00DD1CC9">
        <w:rPr>
          <w:i/>
          <w:iCs/>
          <w:sz w:val="22"/>
          <w:szCs w:val="22"/>
        </w:rPr>
        <w:t>Contrato de Coordenação, Colocação e Distribuição Pública</w:t>
      </w:r>
      <w:r w:rsidR="003A599B" w:rsidRPr="00DD1CC9">
        <w:rPr>
          <w:i/>
          <w:iCs/>
          <w:sz w:val="22"/>
          <w:szCs w:val="22"/>
        </w:rPr>
        <w:t>,</w:t>
      </w:r>
      <w:r w:rsidR="00A861DD" w:rsidRPr="00DD1CC9">
        <w:rPr>
          <w:i/>
          <w:iCs/>
          <w:sz w:val="22"/>
          <w:szCs w:val="22"/>
        </w:rPr>
        <w:t xml:space="preserve"> de Certificados de Recebíveis Imobiliários, sob Regime de Garantia Firme de Colocação, da </w:t>
      </w:r>
      <w:r w:rsidR="00A36DC3" w:rsidRPr="00DD1CC9">
        <w:rPr>
          <w:i/>
          <w:sz w:val="22"/>
          <w:szCs w:val="22"/>
        </w:rPr>
        <w:t>134</w:t>
      </w:r>
      <w:r w:rsidR="00B10C68" w:rsidRPr="00DD1CC9">
        <w:rPr>
          <w:i/>
          <w:sz w:val="22"/>
          <w:szCs w:val="22"/>
        </w:rPr>
        <w:t xml:space="preserve">ª </w:t>
      </w:r>
      <w:r w:rsidR="00A861DD" w:rsidRPr="00DD1CC9">
        <w:rPr>
          <w:i/>
          <w:sz w:val="22"/>
          <w:szCs w:val="22"/>
        </w:rPr>
        <w:t>Emissão</w:t>
      </w:r>
      <w:r w:rsidR="009F64AD" w:rsidRPr="00DD1CC9">
        <w:rPr>
          <w:i/>
          <w:sz w:val="22"/>
          <w:szCs w:val="22"/>
        </w:rPr>
        <w:t>, em Até 2 (Duas) Séries,</w:t>
      </w:r>
      <w:r w:rsidR="00A861DD" w:rsidRPr="00DD1CC9">
        <w:rPr>
          <w:i/>
          <w:sz w:val="22"/>
          <w:szCs w:val="22"/>
        </w:rPr>
        <w:t xml:space="preserve"> da </w:t>
      </w:r>
      <w:r w:rsidR="00A36DC3" w:rsidRPr="00DD1CC9">
        <w:rPr>
          <w:i/>
          <w:sz w:val="22"/>
          <w:szCs w:val="22"/>
        </w:rPr>
        <w:t xml:space="preserve">Opea </w:t>
      </w:r>
      <w:proofErr w:type="spellStart"/>
      <w:r w:rsidR="00A36DC3" w:rsidRPr="00DD1CC9">
        <w:rPr>
          <w:i/>
          <w:sz w:val="22"/>
          <w:szCs w:val="22"/>
        </w:rPr>
        <w:t>Securitizadora</w:t>
      </w:r>
      <w:proofErr w:type="spellEnd"/>
      <w:r w:rsidR="00A36DC3" w:rsidRPr="00DD1CC9">
        <w:rPr>
          <w:i/>
          <w:sz w:val="22"/>
          <w:szCs w:val="22"/>
        </w:rPr>
        <w:t xml:space="preserve"> S.A.</w:t>
      </w:r>
      <w:r w:rsidR="006F0B43" w:rsidRPr="00DD1CC9">
        <w:rPr>
          <w:sz w:val="22"/>
          <w:szCs w:val="22"/>
        </w:rPr>
        <w:t>”</w:t>
      </w:r>
      <w:r w:rsidR="00A861DD" w:rsidRPr="00DD1CC9">
        <w:rPr>
          <w:sz w:val="22"/>
          <w:szCs w:val="22"/>
        </w:rPr>
        <w:t xml:space="preserve"> a ser celebrado entre a </w:t>
      </w:r>
      <w:r w:rsidR="00822B47" w:rsidRPr="00DD1CC9">
        <w:rPr>
          <w:sz w:val="22"/>
          <w:szCs w:val="22"/>
        </w:rPr>
        <w:t xml:space="preserve">Emissora, </w:t>
      </w:r>
      <w:r w:rsidR="009F64AD" w:rsidRPr="00DD1CC9">
        <w:rPr>
          <w:sz w:val="22"/>
          <w:szCs w:val="22"/>
        </w:rPr>
        <w:t xml:space="preserve">o </w:t>
      </w:r>
      <w:r w:rsidR="009F64AD" w:rsidRPr="00DD1CC9">
        <w:rPr>
          <w:b/>
          <w:bCs/>
          <w:sz w:val="22"/>
          <w:szCs w:val="22"/>
        </w:rPr>
        <w:t>BANCO BRADESCO BBI S.A.</w:t>
      </w:r>
      <w:r w:rsidR="009F64AD" w:rsidRPr="00DD1CC9">
        <w:rPr>
          <w:sz w:val="22"/>
          <w:szCs w:val="22"/>
        </w:rPr>
        <w:t xml:space="preserve">, </w:t>
      </w:r>
      <w:r w:rsidR="00B8284B" w:rsidRPr="00DD1CC9">
        <w:rPr>
          <w:iCs/>
          <w:sz w:val="22"/>
          <w:szCs w:val="22"/>
        </w:rPr>
        <w:t>instituição financeira integrante do sistema de distribuição de valores mobiliários, constituída sob a forma de sociedade por ações, com endereço</w:t>
      </w:r>
      <w:r w:rsidR="00B8284B" w:rsidRPr="00DD1CC9">
        <w:rPr>
          <w:sz w:val="22"/>
          <w:szCs w:val="22"/>
        </w:rPr>
        <w:t xml:space="preserve"> </w:t>
      </w:r>
      <w:r w:rsidR="009F64AD" w:rsidRPr="00DD1CC9">
        <w:rPr>
          <w:sz w:val="22"/>
          <w:szCs w:val="22"/>
        </w:rPr>
        <w:t xml:space="preserve">na Avenida Presidente Juscelino Kubitschek, 1.309, 10º andar, </w:t>
      </w:r>
      <w:r w:rsidR="00B8284B" w:rsidRPr="00DD1CC9">
        <w:rPr>
          <w:sz w:val="22"/>
          <w:szCs w:val="22"/>
        </w:rPr>
        <w:t xml:space="preserve">na cidade de São Paulo, estado de São Paulo, </w:t>
      </w:r>
      <w:r w:rsidR="009F64AD" w:rsidRPr="00DD1CC9">
        <w:rPr>
          <w:sz w:val="22"/>
          <w:szCs w:val="22"/>
        </w:rPr>
        <w:t>inscrita no CNPJ sob o nº 06.271.464/0073-93 (“</w:t>
      </w:r>
      <w:r w:rsidR="009F64AD" w:rsidRPr="00DD1CC9">
        <w:rPr>
          <w:sz w:val="22"/>
          <w:szCs w:val="22"/>
          <w:u w:val="single"/>
        </w:rPr>
        <w:t>Coordenador Líder</w:t>
      </w:r>
      <w:r w:rsidR="009F64AD" w:rsidRPr="00DD1CC9">
        <w:rPr>
          <w:sz w:val="22"/>
          <w:szCs w:val="22"/>
        </w:rPr>
        <w:t xml:space="preserve">”) e </w:t>
      </w:r>
      <w:r w:rsidR="00822B47" w:rsidRPr="00DD1CC9">
        <w:rPr>
          <w:sz w:val="22"/>
          <w:szCs w:val="22"/>
        </w:rPr>
        <w:t xml:space="preserve">a </w:t>
      </w:r>
      <w:r w:rsidR="00B8284B" w:rsidRPr="00DD1CC9">
        <w:rPr>
          <w:b/>
          <w:sz w:val="22"/>
          <w:szCs w:val="22"/>
        </w:rPr>
        <w:t>XP INVESTIMENTOS CORRETORA DE CÂMBIO, TÍTULOS E VALORES MOBILIÁRIOS S.A.</w:t>
      </w:r>
      <w:r w:rsidR="00B10C68" w:rsidRPr="00DD1CC9">
        <w:rPr>
          <w:sz w:val="22"/>
          <w:szCs w:val="22"/>
        </w:rPr>
        <w:t xml:space="preserve">, </w:t>
      </w:r>
      <w:r w:rsidR="001F1AF8" w:rsidRPr="00DD1CC9">
        <w:rPr>
          <w:iCs/>
          <w:sz w:val="22"/>
          <w:szCs w:val="22"/>
        </w:rPr>
        <w:t xml:space="preserve">instituição financeira integrante do sistema de distribuição de valores mobiliários, constituída sob a forma de sociedade por ações, com </w:t>
      </w:r>
      <w:r w:rsidR="00B81375" w:rsidRPr="00DD1CC9">
        <w:rPr>
          <w:iCs/>
          <w:sz w:val="22"/>
          <w:szCs w:val="22"/>
        </w:rPr>
        <w:t xml:space="preserve">sede </w:t>
      </w:r>
      <w:r w:rsidR="001F1AF8" w:rsidRPr="00DD1CC9">
        <w:rPr>
          <w:iCs/>
          <w:sz w:val="22"/>
          <w:szCs w:val="22"/>
        </w:rPr>
        <w:t xml:space="preserve">na Avenida Ataulfo de Paiva, </w:t>
      </w:r>
      <w:r w:rsidR="00B8284B" w:rsidRPr="00DD1CC9">
        <w:rPr>
          <w:iCs/>
          <w:sz w:val="22"/>
          <w:szCs w:val="22"/>
        </w:rPr>
        <w:t>1</w:t>
      </w:r>
      <w:r w:rsidR="001F1AF8" w:rsidRPr="00DD1CC9">
        <w:rPr>
          <w:iCs/>
          <w:sz w:val="22"/>
          <w:szCs w:val="22"/>
        </w:rPr>
        <w:t xml:space="preserve">53, </w:t>
      </w:r>
      <w:r w:rsidR="00B81375" w:rsidRPr="00DD1CC9">
        <w:rPr>
          <w:iCs/>
          <w:sz w:val="22"/>
          <w:szCs w:val="22"/>
        </w:rPr>
        <w:t>sala 201</w:t>
      </w:r>
      <w:r w:rsidR="001F1AF8" w:rsidRPr="00DD1CC9">
        <w:rPr>
          <w:iCs/>
          <w:sz w:val="22"/>
          <w:szCs w:val="22"/>
        </w:rPr>
        <w:t xml:space="preserve">, Leblon, CEP 22440-032, na cidade do Rio de Janeiro, estado do Rio de Janeiro, inscrita no </w:t>
      </w:r>
      <w:r w:rsidR="009F64AD" w:rsidRPr="00DD1CC9">
        <w:rPr>
          <w:iCs/>
          <w:sz w:val="22"/>
          <w:szCs w:val="22"/>
        </w:rPr>
        <w:t>CNPJ</w:t>
      </w:r>
      <w:r w:rsidR="001F1AF8" w:rsidRPr="00DD1CC9">
        <w:rPr>
          <w:iCs/>
          <w:sz w:val="22"/>
          <w:szCs w:val="22"/>
        </w:rPr>
        <w:t xml:space="preserve"> sob o nº 02.332.886/0001-04, </w:t>
      </w:r>
      <w:bookmarkStart w:id="39" w:name="_Hlk127121796"/>
      <w:r w:rsidR="001F1AF8" w:rsidRPr="00700197">
        <w:rPr>
          <w:iCs/>
          <w:sz w:val="22"/>
          <w:szCs w:val="22"/>
        </w:rPr>
        <w:t>por meio de sua filial na cidade de São Paulo, estado de São Paulo, na Avenida Presidente Juscelino Kubitschek, nº 1.909, Torre Sul, 30º andar, Vila Nova Conceição, CEP 04.543-010, inscrita no CNPJ sob o nº 02.332.886/0011-78</w:t>
      </w:r>
      <w:bookmarkEnd w:id="39"/>
      <w:r w:rsidR="00B81375" w:rsidRPr="00193CD8">
        <w:rPr>
          <w:iCs/>
          <w:sz w:val="22"/>
          <w:szCs w:val="22"/>
        </w:rPr>
        <w:t xml:space="preserve"> </w:t>
      </w:r>
      <w:r w:rsidR="00490868" w:rsidRPr="00700197">
        <w:rPr>
          <w:iCs/>
          <w:sz w:val="22"/>
          <w:szCs w:val="22"/>
        </w:rPr>
        <w:t>(</w:t>
      </w:r>
      <w:r w:rsidR="001862C0" w:rsidRPr="00700197">
        <w:rPr>
          <w:iCs/>
          <w:sz w:val="22"/>
          <w:szCs w:val="22"/>
        </w:rPr>
        <w:t>“</w:t>
      </w:r>
      <w:r w:rsidR="001862C0" w:rsidRPr="00DD1CC9">
        <w:rPr>
          <w:sz w:val="22"/>
          <w:szCs w:val="22"/>
          <w:u w:val="single"/>
        </w:rPr>
        <w:t>XP</w:t>
      </w:r>
      <w:r w:rsidR="001862C0" w:rsidRPr="00DD1CC9">
        <w:rPr>
          <w:sz w:val="22"/>
          <w:szCs w:val="22"/>
        </w:rPr>
        <w:t>”</w:t>
      </w:r>
      <w:r w:rsidR="00E765C5" w:rsidRPr="00DD1CC9">
        <w:rPr>
          <w:sz w:val="22"/>
          <w:szCs w:val="22"/>
        </w:rPr>
        <w:t xml:space="preserve">) e </w:t>
      </w:r>
      <w:r w:rsidR="00E765C5" w:rsidRPr="00802978">
        <w:rPr>
          <w:b/>
          <w:bCs/>
          <w:sz w:val="22"/>
          <w:szCs w:val="22"/>
        </w:rPr>
        <w:t>BANCO ITAÚ BBA S.A.</w:t>
      </w:r>
      <w:r w:rsidR="00E765C5" w:rsidRPr="00802978">
        <w:rPr>
          <w:sz w:val="22"/>
          <w:szCs w:val="22"/>
        </w:rPr>
        <w:t>, instituição financeira integrante do sistema de distribuição de valores mobiliários, constituída sob a forma de sociedade por ações, com sede na Cidade de São Paulo, Estado de São Paulo, na Avenida Brigadeiro Faria Lima 3.500, 1º, 2º, 3º (parte), 4º e 5º andares, Itaim Bibi, inscrita no CNPJ sob o nº 17.298.092/0001-30 (“</w:t>
      </w:r>
      <w:r w:rsidR="00E765C5" w:rsidRPr="00802978">
        <w:rPr>
          <w:sz w:val="22"/>
          <w:szCs w:val="22"/>
          <w:u w:val="single"/>
        </w:rPr>
        <w:t>Itaú BBA</w:t>
      </w:r>
      <w:r w:rsidR="00E765C5" w:rsidRPr="00802978">
        <w:rPr>
          <w:sz w:val="22"/>
          <w:szCs w:val="22"/>
        </w:rPr>
        <w:t>”</w:t>
      </w:r>
      <w:r w:rsidR="009F64AD" w:rsidRPr="00193CD8">
        <w:rPr>
          <w:sz w:val="22"/>
          <w:szCs w:val="22"/>
        </w:rPr>
        <w:t xml:space="preserve"> e, em conjunto com o Coordenador Líder</w:t>
      </w:r>
      <w:r w:rsidR="00E765C5" w:rsidRPr="00DD1CC9">
        <w:rPr>
          <w:sz w:val="22"/>
          <w:szCs w:val="22"/>
        </w:rPr>
        <w:t xml:space="preserve"> e a XP</w:t>
      </w:r>
      <w:r w:rsidR="009F64AD" w:rsidRPr="00DD1CC9">
        <w:rPr>
          <w:sz w:val="22"/>
          <w:szCs w:val="22"/>
        </w:rPr>
        <w:t>, “</w:t>
      </w:r>
      <w:r w:rsidR="009F64AD" w:rsidRPr="00DD1CC9">
        <w:rPr>
          <w:sz w:val="22"/>
          <w:szCs w:val="22"/>
          <w:u w:val="single"/>
        </w:rPr>
        <w:t>Coordenadores</w:t>
      </w:r>
      <w:r w:rsidR="009F64AD" w:rsidRPr="00DD1CC9">
        <w:rPr>
          <w:sz w:val="22"/>
          <w:szCs w:val="22"/>
        </w:rPr>
        <w:t>”</w:t>
      </w:r>
      <w:r w:rsidR="00490868" w:rsidRPr="00DD1CC9">
        <w:rPr>
          <w:sz w:val="22"/>
          <w:szCs w:val="22"/>
        </w:rPr>
        <w:t>)</w:t>
      </w:r>
      <w:r w:rsidR="000B17AB" w:rsidRPr="00DD1CC9">
        <w:rPr>
          <w:iCs/>
          <w:sz w:val="22"/>
          <w:szCs w:val="22"/>
        </w:rPr>
        <w:t xml:space="preserve"> </w:t>
      </w:r>
      <w:r w:rsidR="006C095B" w:rsidRPr="00DD1CC9">
        <w:rPr>
          <w:sz w:val="22"/>
          <w:szCs w:val="22"/>
        </w:rPr>
        <w:t>e a Debenturista</w:t>
      </w:r>
      <w:r w:rsidR="00B10C68" w:rsidRPr="00DD1CC9">
        <w:rPr>
          <w:sz w:val="22"/>
          <w:szCs w:val="22"/>
        </w:rPr>
        <w:t xml:space="preserve">; </w:t>
      </w:r>
      <w:r w:rsidR="00B10C68" w:rsidRPr="00DD1CC9">
        <w:rPr>
          <w:b/>
          <w:bCs/>
          <w:sz w:val="22"/>
          <w:szCs w:val="22"/>
        </w:rPr>
        <w:t>(</w:t>
      </w:r>
      <w:proofErr w:type="spellStart"/>
      <w:r w:rsidR="00B8284B" w:rsidRPr="00DD1CC9">
        <w:rPr>
          <w:b/>
          <w:bCs/>
          <w:sz w:val="22"/>
          <w:szCs w:val="22"/>
        </w:rPr>
        <w:t>i</w:t>
      </w:r>
      <w:r w:rsidR="00B10C68" w:rsidRPr="00DD1CC9">
        <w:rPr>
          <w:b/>
          <w:bCs/>
          <w:sz w:val="22"/>
          <w:szCs w:val="22"/>
        </w:rPr>
        <w:t>v</w:t>
      </w:r>
      <w:proofErr w:type="spellEnd"/>
      <w:r w:rsidR="00B10C68" w:rsidRPr="00DD1CC9">
        <w:rPr>
          <w:b/>
          <w:bCs/>
          <w:sz w:val="22"/>
          <w:szCs w:val="22"/>
        </w:rPr>
        <w:t>)</w:t>
      </w:r>
      <w:r w:rsidR="00B10C68" w:rsidRPr="00DD1CC9">
        <w:rPr>
          <w:sz w:val="22"/>
          <w:szCs w:val="22"/>
        </w:rPr>
        <w:t xml:space="preserve"> </w:t>
      </w:r>
      <w:r w:rsidR="00DD6F01" w:rsidRPr="00DD1CC9">
        <w:rPr>
          <w:sz w:val="22"/>
          <w:szCs w:val="22"/>
        </w:rPr>
        <w:t>o prospecto preliminar da Oferta, a ser disponibilizado aos investidores quando da divulgação do Aviso ao Mercado</w:t>
      </w:r>
      <w:r w:rsidR="00E72F12" w:rsidRPr="00DD1CC9">
        <w:rPr>
          <w:sz w:val="22"/>
          <w:szCs w:val="22"/>
        </w:rPr>
        <w:t xml:space="preserve"> (conforme definido nos Prospectos)</w:t>
      </w:r>
      <w:r w:rsidR="00163A6E" w:rsidRPr="00DD1CC9">
        <w:rPr>
          <w:sz w:val="22"/>
          <w:szCs w:val="22"/>
        </w:rPr>
        <w:t xml:space="preserve"> (“</w:t>
      </w:r>
      <w:r w:rsidR="00163A6E" w:rsidRPr="00DD1CC9">
        <w:rPr>
          <w:sz w:val="22"/>
          <w:szCs w:val="22"/>
          <w:u w:val="single"/>
        </w:rPr>
        <w:t>Prospecto Preliminar</w:t>
      </w:r>
      <w:r w:rsidR="00163A6E" w:rsidRPr="00DD1CC9">
        <w:rPr>
          <w:sz w:val="22"/>
          <w:szCs w:val="22"/>
        </w:rPr>
        <w:t>”)</w:t>
      </w:r>
      <w:r w:rsidR="00DD6F01" w:rsidRPr="00DD1CC9">
        <w:rPr>
          <w:sz w:val="22"/>
          <w:szCs w:val="22"/>
        </w:rPr>
        <w:t xml:space="preserve">; </w:t>
      </w:r>
      <w:r w:rsidR="00DD6F01" w:rsidRPr="00DD1CC9">
        <w:rPr>
          <w:b/>
          <w:bCs/>
          <w:sz w:val="22"/>
          <w:szCs w:val="22"/>
        </w:rPr>
        <w:t>(v)</w:t>
      </w:r>
      <w:r w:rsidR="00DD6F01" w:rsidRPr="00DD1CC9">
        <w:rPr>
          <w:sz w:val="22"/>
          <w:szCs w:val="22"/>
        </w:rPr>
        <w:t xml:space="preserve"> o prospecto definitivo da Oferta, a ser disponibilizado aos investidores após a obtenção do registro da Oferta na CVM, quando da divulgação do Anúncio de Início</w:t>
      </w:r>
      <w:r w:rsidR="00E72F12" w:rsidRPr="00DD1CC9">
        <w:rPr>
          <w:sz w:val="22"/>
          <w:szCs w:val="22"/>
        </w:rPr>
        <w:t xml:space="preserve"> (conforme definido nos Prospectos) </w:t>
      </w:r>
      <w:r w:rsidR="00163A6E" w:rsidRPr="00DD1CC9">
        <w:rPr>
          <w:sz w:val="22"/>
          <w:szCs w:val="22"/>
        </w:rPr>
        <w:t>(“</w:t>
      </w:r>
      <w:r w:rsidR="00163A6E" w:rsidRPr="00DD1CC9">
        <w:rPr>
          <w:sz w:val="22"/>
          <w:szCs w:val="22"/>
          <w:u w:val="single"/>
        </w:rPr>
        <w:t>Prospecto Definitivo</w:t>
      </w:r>
      <w:r w:rsidR="00163A6E" w:rsidRPr="00DD1CC9">
        <w:rPr>
          <w:sz w:val="22"/>
          <w:szCs w:val="22"/>
        </w:rPr>
        <w:t>”</w:t>
      </w:r>
      <w:r w:rsidR="00E72F12" w:rsidRPr="00DD1CC9">
        <w:rPr>
          <w:sz w:val="22"/>
          <w:szCs w:val="22"/>
        </w:rPr>
        <w:t xml:space="preserve"> e, quando em conjunto com o Prospecto Preliminar, “</w:t>
      </w:r>
      <w:r w:rsidR="00E72F12" w:rsidRPr="00DD1CC9">
        <w:rPr>
          <w:sz w:val="22"/>
          <w:szCs w:val="22"/>
          <w:u w:val="single"/>
        </w:rPr>
        <w:t>Prospectos</w:t>
      </w:r>
      <w:r w:rsidR="00E72F12" w:rsidRPr="00DD1CC9">
        <w:rPr>
          <w:sz w:val="22"/>
          <w:szCs w:val="22"/>
        </w:rPr>
        <w:t>”</w:t>
      </w:r>
      <w:r w:rsidR="00163A6E" w:rsidRPr="00DD1CC9">
        <w:rPr>
          <w:sz w:val="22"/>
          <w:szCs w:val="22"/>
        </w:rPr>
        <w:t>)</w:t>
      </w:r>
      <w:r w:rsidR="00FD2187" w:rsidRPr="00DD1CC9">
        <w:rPr>
          <w:sz w:val="22"/>
          <w:szCs w:val="22"/>
        </w:rPr>
        <w:t xml:space="preserve">; </w:t>
      </w:r>
      <w:r w:rsidR="00FD2187" w:rsidRPr="00DD1CC9">
        <w:rPr>
          <w:b/>
          <w:bCs/>
          <w:sz w:val="22"/>
          <w:szCs w:val="22"/>
        </w:rPr>
        <w:t>(vi)</w:t>
      </w:r>
      <w:r w:rsidR="00E72F12" w:rsidRPr="00DD1CC9">
        <w:rPr>
          <w:sz w:val="22"/>
          <w:szCs w:val="22"/>
        </w:rPr>
        <w:t xml:space="preserve"> os</w:t>
      </w:r>
      <w:r w:rsidR="006B487E" w:rsidRPr="00DD1CC9">
        <w:rPr>
          <w:sz w:val="22"/>
          <w:szCs w:val="22"/>
        </w:rPr>
        <w:t xml:space="preserve"> Pedidos de Reserva (conforme definido nos Prospectos)</w:t>
      </w:r>
      <w:r w:rsidR="00B8284B" w:rsidRPr="00DD1CC9">
        <w:rPr>
          <w:sz w:val="22"/>
          <w:szCs w:val="22"/>
        </w:rPr>
        <w:t xml:space="preserve">; </w:t>
      </w:r>
      <w:r w:rsidR="00B8284B" w:rsidRPr="00DD1CC9">
        <w:rPr>
          <w:b/>
          <w:bCs/>
          <w:sz w:val="22"/>
          <w:szCs w:val="22"/>
        </w:rPr>
        <w:t>(</w:t>
      </w:r>
      <w:proofErr w:type="spellStart"/>
      <w:r w:rsidR="00B8284B" w:rsidRPr="00DD1CC9">
        <w:rPr>
          <w:b/>
          <w:bCs/>
          <w:sz w:val="22"/>
          <w:szCs w:val="22"/>
        </w:rPr>
        <w:t>vii</w:t>
      </w:r>
      <w:proofErr w:type="spellEnd"/>
      <w:r w:rsidR="00B8284B" w:rsidRPr="00DD1CC9">
        <w:rPr>
          <w:b/>
          <w:bCs/>
          <w:sz w:val="22"/>
          <w:szCs w:val="22"/>
        </w:rPr>
        <w:t>)</w:t>
      </w:r>
      <w:r w:rsidR="00B8284B" w:rsidRPr="00DD1CC9">
        <w:rPr>
          <w:sz w:val="22"/>
          <w:szCs w:val="22"/>
        </w:rPr>
        <w:t xml:space="preserve"> a Lâmina da Oferta (conforme definida nos Prospecto); </w:t>
      </w:r>
      <w:r w:rsidR="00B8284B" w:rsidRPr="00DD1CC9">
        <w:rPr>
          <w:b/>
          <w:bCs/>
          <w:sz w:val="22"/>
          <w:szCs w:val="22"/>
        </w:rPr>
        <w:t>(</w:t>
      </w:r>
      <w:proofErr w:type="spellStart"/>
      <w:r w:rsidR="00B8284B" w:rsidRPr="00DD1CC9">
        <w:rPr>
          <w:b/>
          <w:bCs/>
          <w:sz w:val="22"/>
          <w:szCs w:val="22"/>
        </w:rPr>
        <w:t>viii</w:t>
      </w:r>
      <w:proofErr w:type="spellEnd"/>
      <w:r w:rsidR="00B8284B" w:rsidRPr="00DD1CC9">
        <w:rPr>
          <w:b/>
          <w:bCs/>
          <w:sz w:val="22"/>
          <w:szCs w:val="22"/>
        </w:rPr>
        <w:t>)</w:t>
      </w:r>
      <w:r w:rsidR="00B8284B" w:rsidRPr="00DD1CC9">
        <w:rPr>
          <w:sz w:val="22"/>
          <w:szCs w:val="22"/>
        </w:rPr>
        <w:t xml:space="preserve"> o Contrato de Alienação Fiduciária de Quotas; </w:t>
      </w:r>
      <w:r w:rsidR="00B8284B" w:rsidRPr="00DD1CC9">
        <w:rPr>
          <w:b/>
          <w:bCs/>
          <w:sz w:val="22"/>
          <w:szCs w:val="22"/>
        </w:rPr>
        <w:t>(</w:t>
      </w:r>
      <w:proofErr w:type="spellStart"/>
      <w:r w:rsidR="00B8284B" w:rsidRPr="00DD1CC9">
        <w:rPr>
          <w:b/>
          <w:bCs/>
          <w:sz w:val="22"/>
          <w:szCs w:val="22"/>
        </w:rPr>
        <w:t>ix</w:t>
      </w:r>
      <w:proofErr w:type="spellEnd"/>
      <w:r w:rsidR="00B8284B" w:rsidRPr="00DD1CC9">
        <w:rPr>
          <w:b/>
          <w:bCs/>
          <w:sz w:val="22"/>
          <w:szCs w:val="22"/>
        </w:rPr>
        <w:t>)</w:t>
      </w:r>
      <w:r w:rsidR="00B8284B" w:rsidRPr="00DD1CC9">
        <w:rPr>
          <w:sz w:val="22"/>
          <w:szCs w:val="22"/>
        </w:rPr>
        <w:t xml:space="preserve"> o Contrato de Alienação Fiduciária de Imóveis</w:t>
      </w:r>
      <w:r w:rsidR="000B17AB" w:rsidRPr="00DD1CC9">
        <w:rPr>
          <w:sz w:val="22"/>
          <w:szCs w:val="22"/>
        </w:rPr>
        <w:t xml:space="preserve">; e </w:t>
      </w:r>
      <w:r w:rsidR="000B17AB" w:rsidRPr="00DD1CC9">
        <w:rPr>
          <w:b/>
          <w:bCs/>
          <w:sz w:val="22"/>
          <w:szCs w:val="22"/>
        </w:rPr>
        <w:t>(x)</w:t>
      </w:r>
      <w:r w:rsidR="000B17AB" w:rsidRPr="00DD1CC9">
        <w:rPr>
          <w:sz w:val="22"/>
          <w:szCs w:val="22"/>
        </w:rPr>
        <w:t xml:space="preserve"> qualquer outro documento elaborado ou formalizado em relação à Oferta, incluindo o material publicitário; </w:t>
      </w:r>
      <w:r w:rsidR="000B17AB" w:rsidRPr="00DD1CC9">
        <w:rPr>
          <w:b/>
          <w:bCs/>
          <w:sz w:val="22"/>
          <w:szCs w:val="22"/>
        </w:rPr>
        <w:t>(xi)</w:t>
      </w:r>
      <w:r w:rsidR="000B17AB" w:rsidRPr="00DD1CC9">
        <w:rPr>
          <w:sz w:val="22"/>
          <w:szCs w:val="22"/>
        </w:rPr>
        <w:t xml:space="preserve"> documentos de suporte a apresentações para potenciais investidores e </w:t>
      </w:r>
      <w:r w:rsidR="000B17AB" w:rsidRPr="00DD1CC9">
        <w:rPr>
          <w:b/>
          <w:bCs/>
          <w:sz w:val="22"/>
          <w:szCs w:val="22"/>
        </w:rPr>
        <w:t>(</w:t>
      </w:r>
      <w:proofErr w:type="spellStart"/>
      <w:r w:rsidR="000B17AB" w:rsidRPr="00DD1CC9">
        <w:rPr>
          <w:b/>
          <w:bCs/>
          <w:sz w:val="22"/>
          <w:szCs w:val="22"/>
        </w:rPr>
        <w:t>xii</w:t>
      </w:r>
      <w:proofErr w:type="spellEnd"/>
      <w:r w:rsidR="000B17AB" w:rsidRPr="00DD1CC9">
        <w:rPr>
          <w:b/>
          <w:bCs/>
          <w:sz w:val="22"/>
          <w:szCs w:val="22"/>
        </w:rPr>
        <w:t>)</w:t>
      </w:r>
      <w:r w:rsidR="000B17AB" w:rsidRPr="00DD1CC9">
        <w:rPr>
          <w:sz w:val="22"/>
          <w:szCs w:val="22"/>
        </w:rPr>
        <w:t xml:space="preserve"> quaisquer outros documentos contendo informações que possam influenciar na tomada de decisão relativa ao investimento nos CRI</w:t>
      </w:r>
      <w:r w:rsidR="00FF165D" w:rsidRPr="00DD1CC9">
        <w:rPr>
          <w:sz w:val="22"/>
          <w:szCs w:val="22"/>
        </w:rPr>
        <w:t>.</w:t>
      </w:r>
    </w:p>
    <w:p w14:paraId="00D36AE1" w14:textId="3524160B" w:rsidR="00B111A4" w:rsidRPr="00DD1CC9" w:rsidRDefault="00B111A4" w:rsidP="00DD1CC9">
      <w:pPr>
        <w:pStyle w:val="ListParagraph"/>
        <w:keepNext/>
        <w:numPr>
          <w:ilvl w:val="1"/>
          <w:numId w:val="15"/>
        </w:numPr>
        <w:tabs>
          <w:tab w:val="left" w:pos="1134"/>
        </w:tabs>
        <w:spacing w:after="240" w:line="320" w:lineRule="exact"/>
        <w:ind w:left="0" w:firstLine="0"/>
        <w:jc w:val="both"/>
        <w:outlineLvl w:val="0"/>
        <w:rPr>
          <w:rFonts w:eastAsia="Arial Unicode MS"/>
          <w:b/>
          <w:sz w:val="22"/>
          <w:szCs w:val="22"/>
        </w:rPr>
      </w:pPr>
      <w:bookmarkStart w:id="40" w:name="_Ref5723637"/>
      <w:r w:rsidRPr="00DD1CC9">
        <w:rPr>
          <w:rFonts w:eastAsia="Arial Unicode MS"/>
          <w:b/>
          <w:sz w:val="22"/>
          <w:szCs w:val="22"/>
        </w:rPr>
        <w:lastRenderedPageBreak/>
        <w:t>Transferência das Debêntures</w:t>
      </w:r>
      <w:bookmarkEnd w:id="40"/>
      <w:r w:rsidR="00435747" w:rsidRPr="00DD1CC9">
        <w:rPr>
          <w:rFonts w:eastAsia="Arial Unicode MS"/>
          <w:b/>
          <w:sz w:val="22"/>
          <w:szCs w:val="22"/>
        </w:rPr>
        <w:t xml:space="preserve"> </w:t>
      </w:r>
    </w:p>
    <w:p w14:paraId="49B7F515" w14:textId="30C5AE67"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Após a subscrição das Debêntures a que se refere </w:t>
      </w:r>
      <w:r w:rsidR="006040F3" w:rsidRPr="00DD1CC9">
        <w:rPr>
          <w:sz w:val="22"/>
          <w:szCs w:val="22"/>
        </w:rPr>
        <w:t>a Cláusula </w:t>
      </w:r>
      <w:r w:rsidR="003913DF" w:rsidRPr="00DD1CC9">
        <w:rPr>
          <w:sz w:val="22"/>
          <w:szCs w:val="22"/>
        </w:rPr>
        <w:t>5.1</w:t>
      </w:r>
      <w:r w:rsidR="00435747" w:rsidRPr="00DD1CC9">
        <w:rPr>
          <w:sz w:val="22"/>
          <w:szCs w:val="22"/>
        </w:rPr>
        <w:t xml:space="preserve"> acima e </w:t>
      </w:r>
      <w:r w:rsidR="00C432DC" w:rsidRPr="00DD1CC9">
        <w:rPr>
          <w:sz w:val="22"/>
          <w:szCs w:val="22"/>
        </w:rPr>
        <w:t xml:space="preserve">a </w:t>
      </w:r>
      <w:r w:rsidR="00435747" w:rsidRPr="00DD1CC9">
        <w:rPr>
          <w:sz w:val="22"/>
          <w:szCs w:val="22"/>
        </w:rPr>
        <w:t>vinculação dos Créditos Imobiliários</w:t>
      </w:r>
      <w:r w:rsidR="00C432DC" w:rsidRPr="00DD1CC9">
        <w:rPr>
          <w:sz w:val="22"/>
          <w:szCs w:val="22"/>
        </w:rPr>
        <w:t xml:space="preserve"> </w:t>
      </w:r>
      <w:r w:rsidR="00435747" w:rsidRPr="00DD1CC9">
        <w:rPr>
          <w:sz w:val="22"/>
          <w:szCs w:val="22"/>
        </w:rPr>
        <w:t xml:space="preserve">aos CRI a que </w:t>
      </w:r>
      <w:r w:rsidR="00B60745" w:rsidRPr="00DD1CC9">
        <w:rPr>
          <w:sz w:val="22"/>
          <w:szCs w:val="22"/>
        </w:rPr>
        <w:t xml:space="preserve">se </w:t>
      </w:r>
      <w:r w:rsidR="00435747" w:rsidRPr="00DD1CC9">
        <w:rPr>
          <w:sz w:val="22"/>
          <w:szCs w:val="22"/>
        </w:rPr>
        <w:t xml:space="preserve">refere a Cláusula </w:t>
      </w:r>
      <w:r w:rsidR="003913DF" w:rsidRPr="00DD1CC9">
        <w:rPr>
          <w:sz w:val="22"/>
          <w:szCs w:val="22"/>
        </w:rPr>
        <w:t>5.2</w:t>
      </w:r>
      <w:r w:rsidR="00435747" w:rsidRPr="00DD1CC9">
        <w:rPr>
          <w:sz w:val="22"/>
          <w:szCs w:val="22"/>
        </w:rPr>
        <w:t xml:space="preserve"> acima</w:t>
      </w:r>
      <w:r w:rsidRPr="00DD1CC9">
        <w:rPr>
          <w:sz w:val="22"/>
          <w:szCs w:val="22"/>
        </w:rPr>
        <w:t xml:space="preserve">, </w:t>
      </w:r>
      <w:bookmarkStart w:id="41" w:name="_Ref5658529"/>
      <w:r w:rsidRPr="00DD1CC9">
        <w:rPr>
          <w:sz w:val="22"/>
          <w:szCs w:val="22"/>
        </w:rPr>
        <w:t>a Debenturista</w:t>
      </w:r>
      <w:r w:rsidR="00435747" w:rsidRPr="00DD1CC9">
        <w:rPr>
          <w:sz w:val="22"/>
          <w:szCs w:val="22"/>
        </w:rPr>
        <w:t xml:space="preserve"> não</w:t>
      </w:r>
      <w:r w:rsidRPr="00DD1CC9">
        <w:rPr>
          <w:sz w:val="22"/>
          <w:szCs w:val="22"/>
        </w:rPr>
        <w:t xml:space="preserve"> poderá promover a transferência, </w:t>
      </w:r>
      <w:r w:rsidR="00E72179" w:rsidRPr="00DD1CC9">
        <w:rPr>
          <w:sz w:val="22"/>
          <w:szCs w:val="22"/>
        </w:rPr>
        <w:t>cessão, venda</w:t>
      </w:r>
      <w:r w:rsidR="00B81375" w:rsidRPr="00DD1CC9">
        <w:rPr>
          <w:sz w:val="22"/>
          <w:szCs w:val="22"/>
        </w:rPr>
        <w:t>, oneração</w:t>
      </w:r>
      <w:r w:rsidR="00E72179" w:rsidRPr="00DD1CC9">
        <w:rPr>
          <w:sz w:val="22"/>
          <w:szCs w:val="22"/>
        </w:rPr>
        <w:t xml:space="preserve"> ou alienação </w:t>
      </w:r>
      <w:r w:rsidRPr="00DD1CC9">
        <w:rPr>
          <w:sz w:val="22"/>
          <w:szCs w:val="22"/>
        </w:rPr>
        <w:t>a qualquer título, parcial ou total, das Debêntures de sua titularidade,</w:t>
      </w:r>
      <w:r w:rsidR="00C432DC" w:rsidRPr="00DD1CC9">
        <w:rPr>
          <w:sz w:val="22"/>
          <w:szCs w:val="22"/>
        </w:rPr>
        <w:t xml:space="preserve"> </w:t>
      </w:r>
      <w:r w:rsidRPr="00DD1CC9">
        <w:rPr>
          <w:sz w:val="22"/>
          <w:szCs w:val="22"/>
        </w:rPr>
        <w:t xml:space="preserve">ou dos </w:t>
      </w:r>
      <w:r w:rsidR="00C432DC" w:rsidRPr="00DD1CC9">
        <w:rPr>
          <w:sz w:val="22"/>
          <w:szCs w:val="22"/>
        </w:rPr>
        <w:t>C</w:t>
      </w:r>
      <w:r w:rsidRPr="00DD1CC9">
        <w:rPr>
          <w:sz w:val="22"/>
          <w:szCs w:val="22"/>
        </w:rPr>
        <w:t>réditos</w:t>
      </w:r>
      <w:r w:rsidR="00C432DC" w:rsidRPr="00DD1CC9">
        <w:rPr>
          <w:sz w:val="22"/>
          <w:szCs w:val="22"/>
        </w:rPr>
        <w:t xml:space="preserve"> Imobiliários</w:t>
      </w:r>
      <w:r w:rsidRPr="00DD1CC9">
        <w:rPr>
          <w:sz w:val="22"/>
          <w:szCs w:val="22"/>
        </w:rPr>
        <w:t xml:space="preserve"> </w:t>
      </w:r>
      <w:r w:rsidR="00C432DC" w:rsidRPr="00DD1CC9">
        <w:rPr>
          <w:sz w:val="22"/>
          <w:szCs w:val="22"/>
        </w:rPr>
        <w:t>por ela representados</w:t>
      </w:r>
      <w:r w:rsidRPr="00DD1CC9">
        <w:rPr>
          <w:sz w:val="22"/>
          <w:szCs w:val="22"/>
        </w:rPr>
        <w:t xml:space="preserve">, observado que, enquanto as Debêntures estiverem vinculadas ao </w:t>
      </w:r>
      <w:r w:rsidR="00AD618E" w:rsidRPr="00DD1CC9">
        <w:rPr>
          <w:sz w:val="22"/>
          <w:szCs w:val="22"/>
        </w:rPr>
        <w:t>p</w:t>
      </w:r>
      <w:r w:rsidR="00446346" w:rsidRPr="00DD1CC9">
        <w:rPr>
          <w:sz w:val="22"/>
          <w:szCs w:val="22"/>
        </w:rPr>
        <w:t xml:space="preserve">atrimônio </w:t>
      </w:r>
      <w:r w:rsidR="00AD618E" w:rsidRPr="00DD1CC9">
        <w:rPr>
          <w:sz w:val="22"/>
          <w:szCs w:val="22"/>
        </w:rPr>
        <w:t>s</w:t>
      </w:r>
      <w:r w:rsidR="00446346" w:rsidRPr="00DD1CC9">
        <w:rPr>
          <w:sz w:val="22"/>
          <w:szCs w:val="22"/>
        </w:rPr>
        <w:t>eparado</w:t>
      </w:r>
      <w:r w:rsidR="00AD618E" w:rsidRPr="00DD1CC9">
        <w:rPr>
          <w:sz w:val="22"/>
          <w:szCs w:val="22"/>
        </w:rPr>
        <w:t xml:space="preserve"> dos CRI ("</w:t>
      </w:r>
      <w:r w:rsidR="00AD618E" w:rsidRPr="00DD1CC9">
        <w:rPr>
          <w:sz w:val="22"/>
          <w:szCs w:val="22"/>
          <w:u w:val="single"/>
        </w:rPr>
        <w:t>Patrimônio Separado</w:t>
      </w:r>
      <w:r w:rsidR="00AD618E" w:rsidRPr="00DD1CC9">
        <w:rPr>
          <w:sz w:val="22"/>
          <w:szCs w:val="22"/>
        </w:rPr>
        <w:t>”)</w:t>
      </w:r>
      <w:r w:rsidRPr="00DD1CC9">
        <w:rPr>
          <w:sz w:val="22"/>
          <w:szCs w:val="22"/>
        </w:rPr>
        <w:t xml:space="preserve">, tal transferência poderá ocorrer de forma parcial ou integral, apenas </w:t>
      </w:r>
      <w:r w:rsidR="002C4790" w:rsidRPr="00DD1CC9">
        <w:rPr>
          <w:sz w:val="22"/>
          <w:szCs w:val="22"/>
        </w:rPr>
        <w:t>nos termos a serem previstos no Termo de Securitização</w:t>
      </w:r>
      <w:r w:rsidRPr="00DD1CC9">
        <w:rPr>
          <w:sz w:val="22"/>
          <w:szCs w:val="22"/>
        </w:rPr>
        <w:t>.</w:t>
      </w:r>
      <w:bookmarkEnd w:id="41"/>
    </w:p>
    <w:p w14:paraId="0FA351AE" w14:textId="415B21A4" w:rsidR="00AA5B5C" w:rsidRPr="00DD1CC9" w:rsidRDefault="00AA5B5C"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As </w:t>
      </w:r>
      <w:r w:rsidR="00DE10ED" w:rsidRPr="00DD1CC9">
        <w:rPr>
          <w:sz w:val="22"/>
          <w:szCs w:val="22"/>
        </w:rPr>
        <w:t xml:space="preserve">eventuais </w:t>
      </w:r>
      <w:r w:rsidRPr="00DD1CC9">
        <w:rPr>
          <w:sz w:val="22"/>
          <w:szCs w:val="22"/>
        </w:rPr>
        <w:t xml:space="preserve">transferências de titularidade das Debêntures serão realizadas </w:t>
      </w:r>
      <w:r w:rsidR="00DE10ED" w:rsidRPr="00DD1CC9">
        <w:rPr>
          <w:sz w:val="22"/>
          <w:szCs w:val="22"/>
        </w:rPr>
        <w:t>mediante averbação no Livro de Registro e no Livro de Transferência</w:t>
      </w:r>
      <w:r w:rsidRPr="00DD1CC9">
        <w:rPr>
          <w:sz w:val="22"/>
          <w:szCs w:val="22"/>
        </w:rPr>
        <w:t>.</w:t>
      </w:r>
    </w:p>
    <w:p w14:paraId="6C71872D" w14:textId="58CEBE91" w:rsidR="00B111A4" w:rsidRPr="00DD1CC9" w:rsidRDefault="00B111A4" w:rsidP="00DD1CC9">
      <w:pPr>
        <w:pStyle w:val="ListParagraph"/>
        <w:numPr>
          <w:ilvl w:val="2"/>
          <w:numId w:val="15"/>
        </w:numPr>
        <w:tabs>
          <w:tab w:val="left" w:pos="1134"/>
        </w:tabs>
        <w:spacing w:after="240" w:line="320" w:lineRule="exact"/>
        <w:ind w:left="0" w:firstLine="0"/>
        <w:jc w:val="both"/>
        <w:outlineLvl w:val="0"/>
        <w:rPr>
          <w:sz w:val="22"/>
          <w:szCs w:val="22"/>
        </w:rPr>
      </w:pPr>
      <w:r w:rsidRPr="00DD1CC9">
        <w:rPr>
          <w:sz w:val="22"/>
          <w:szCs w:val="22"/>
        </w:rPr>
        <w:t xml:space="preserve">Caso as Debêntures sejam transferidas pela </w:t>
      </w:r>
      <w:r w:rsidR="003913DF" w:rsidRPr="00DD1CC9">
        <w:rPr>
          <w:sz w:val="22"/>
          <w:szCs w:val="22"/>
        </w:rPr>
        <w:t>Debenturista</w:t>
      </w:r>
      <w:r w:rsidRPr="00DD1CC9">
        <w:rPr>
          <w:sz w:val="22"/>
          <w:szCs w:val="22"/>
        </w:rPr>
        <w:t xml:space="preserve"> a outros titulares, observadas as disposições </w:t>
      </w:r>
      <w:r w:rsidR="006040F3" w:rsidRPr="00DD1CC9">
        <w:rPr>
          <w:sz w:val="22"/>
          <w:szCs w:val="22"/>
        </w:rPr>
        <w:t>na Cláusula</w:t>
      </w:r>
      <w:r w:rsidR="00435747" w:rsidRPr="00DD1CC9">
        <w:rPr>
          <w:sz w:val="22"/>
          <w:szCs w:val="22"/>
        </w:rPr>
        <w:t xml:space="preserve"> </w:t>
      </w:r>
      <w:r w:rsidR="003913DF" w:rsidRPr="00DD1CC9">
        <w:rPr>
          <w:sz w:val="22"/>
          <w:szCs w:val="22"/>
        </w:rPr>
        <w:t xml:space="preserve">5.3.1 </w:t>
      </w:r>
      <w:r w:rsidR="00435747" w:rsidRPr="00DD1CC9">
        <w:rPr>
          <w:sz w:val="22"/>
          <w:szCs w:val="22"/>
        </w:rPr>
        <w:t>acima</w:t>
      </w:r>
      <w:r w:rsidRPr="00DD1CC9">
        <w:rPr>
          <w:sz w:val="22"/>
          <w:szCs w:val="22"/>
        </w:rPr>
        <w:t xml:space="preserve">, o termo </w:t>
      </w:r>
      <w:r w:rsidR="001669A1" w:rsidRPr="00DD1CC9">
        <w:rPr>
          <w:sz w:val="22"/>
          <w:szCs w:val="22"/>
        </w:rPr>
        <w:t>"</w:t>
      </w:r>
      <w:r w:rsidRPr="00DD1CC9">
        <w:rPr>
          <w:sz w:val="22"/>
          <w:szCs w:val="22"/>
        </w:rPr>
        <w:t>Debenturista</w:t>
      </w:r>
      <w:r w:rsidR="001669A1" w:rsidRPr="00DD1CC9">
        <w:rPr>
          <w:sz w:val="22"/>
          <w:szCs w:val="22"/>
        </w:rPr>
        <w:t>"</w:t>
      </w:r>
      <w:r w:rsidRPr="00DD1CC9">
        <w:rPr>
          <w:sz w:val="22"/>
          <w:szCs w:val="22"/>
        </w:rPr>
        <w:t xml:space="preserve"> designará todos os novos titulares de Debêntures, os quais serão titulares de todos os direitos, poderes, faculdades, prerrogativas e pretensões previstas, em lei ou contrato, em favor dos titulares das Debêntures. </w:t>
      </w:r>
    </w:p>
    <w:p w14:paraId="29685082" w14:textId="7EEE91EC" w:rsidR="00B111A4" w:rsidRPr="00DD1CC9" w:rsidRDefault="00B111A4" w:rsidP="00DD1CC9">
      <w:pPr>
        <w:keepNext/>
        <w:tabs>
          <w:tab w:val="left" w:pos="-284"/>
          <w:tab w:val="left" w:pos="709"/>
          <w:tab w:val="left" w:pos="993"/>
          <w:tab w:val="left" w:pos="1134"/>
          <w:tab w:val="left" w:pos="1418"/>
          <w:tab w:val="left" w:pos="1560"/>
        </w:tabs>
        <w:spacing w:after="240" w:line="320" w:lineRule="exact"/>
        <w:jc w:val="center"/>
        <w:outlineLvl w:val="0"/>
        <w:rPr>
          <w:rFonts w:ascii="Times New Roman" w:hAnsi="Times New Roman" w:cs="Times New Roman"/>
          <w:b/>
        </w:rPr>
      </w:pPr>
      <w:r w:rsidRPr="00DD1CC9">
        <w:rPr>
          <w:rFonts w:ascii="Times New Roman" w:hAnsi="Times New Roman" w:cs="Times New Roman"/>
          <w:b/>
        </w:rPr>
        <w:t xml:space="preserve">CLÁUSULA SEXTA </w:t>
      </w:r>
      <w:r w:rsidR="0055044E" w:rsidRPr="00DD1CC9">
        <w:rPr>
          <w:rFonts w:ascii="Times New Roman" w:hAnsi="Times New Roman" w:cs="Times New Roman"/>
          <w:b/>
        </w:rPr>
        <w:t>–</w:t>
      </w:r>
      <w:r w:rsidRPr="00DD1CC9">
        <w:rPr>
          <w:rFonts w:ascii="Times New Roman" w:hAnsi="Times New Roman" w:cs="Times New Roman"/>
          <w:b/>
        </w:rPr>
        <w:t xml:space="preserve"> CARACTERÍSTICAS DA EMISSÃO E DAS DEBÊNTURES</w:t>
      </w:r>
    </w:p>
    <w:p w14:paraId="21E54CB7" w14:textId="4B40ABC4" w:rsidR="00B111A4" w:rsidRPr="00DD1CC9" w:rsidRDefault="00B111A4" w:rsidP="00DD1CC9">
      <w:pPr>
        <w:pStyle w:val="ListParagraph"/>
        <w:keepNext/>
        <w:numPr>
          <w:ilvl w:val="1"/>
          <w:numId w:val="16"/>
        </w:numPr>
        <w:tabs>
          <w:tab w:val="left" w:pos="1134"/>
        </w:tabs>
        <w:spacing w:after="240" w:line="320" w:lineRule="exact"/>
        <w:ind w:right="3498" w:hanging="4690"/>
        <w:jc w:val="both"/>
        <w:outlineLvl w:val="0"/>
        <w:rPr>
          <w:rFonts w:eastAsia="Arial Unicode MS"/>
          <w:b/>
          <w:sz w:val="22"/>
          <w:szCs w:val="22"/>
        </w:rPr>
      </w:pPr>
      <w:r w:rsidRPr="00DD1CC9">
        <w:rPr>
          <w:rFonts w:eastAsia="Arial Unicode MS"/>
          <w:b/>
          <w:sz w:val="22"/>
          <w:szCs w:val="22"/>
        </w:rPr>
        <w:t>Número da Emissão</w:t>
      </w:r>
    </w:p>
    <w:p w14:paraId="74BCD8E0" w14:textId="295EC2A6"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Esta é a </w:t>
      </w:r>
      <w:r w:rsidR="00D97390">
        <w:rPr>
          <w:sz w:val="22"/>
          <w:szCs w:val="22"/>
        </w:rPr>
        <w:t>7</w:t>
      </w:r>
      <w:r w:rsidR="00BE718F" w:rsidRPr="00DD1CC9">
        <w:rPr>
          <w:sz w:val="22"/>
          <w:szCs w:val="22"/>
        </w:rPr>
        <w:t xml:space="preserve">ª </w:t>
      </w:r>
      <w:r w:rsidR="00D97390" w:rsidRPr="00DD1CC9">
        <w:rPr>
          <w:sz w:val="22"/>
          <w:szCs w:val="22"/>
        </w:rPr>
        <w:t>(</w:t>
      </w:r>
      <w:r w:rsidR="00D97390">
        <w:rPr>
          <w:sz w:val="22"/>
          <w:szCs w:val="22"/>
        </w:rPr>
        <w:t>sétima</w:t>
      </w:r>
      <w:r w:rsidR="00D97390" w:rsidRPr="00DD1CC9">
        <w:rPr>
          <w:sz w:val="22"/>
          <w:szCs w:val="22"/>
        </w:rPr>
        <w:t xml:space="preserve">) </w:t>
      </w:r>
      <w:r w:rsidRPr="00DD1CC9">
        <w:rPr>
          <w:sz w:val="22"/>
          <w:szCs w:val="22"/>
        </w:rPr>
        <w:t>emissão de debêntures da Emissora</w:t>
      </w:r>
      <w:bookmarkStart w:id="42" w:name="OLE_LINK7"/>
      <w:r w:rsidRPr="00DD1CC9">
        <w:rPr>
          <w:sz w:val="22"/>
          <w:szCs w:val="22"/>
        </w:rPr>
        <w:t>.</w:t>
      </w:r>
      <w:r w:rsidR="00D82E5F" w:rsidRPr="00DD1CC9">
        <w:rPr>
          <w:sz w:val="22"/>
          <w:szCs w:val="22"/>
        </w:rPr>
        <w:t xml:space="preserve"> </w:t>
      </w:r>
    </w:p>
    <w:p w14:paraId="0BD905C2"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Número de Séries</w:t>
      </w:r>
    </w:p>
    <w:p w14:paraId="3FF7F992" w14:textId="1EACFB15" w:rsidR="006C095B" w:rsidRPr="00DD1CC9" w:rsidRDefault="00B8284B"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 Emissão será realizada em até 2 (duas) séries, sendo que a quantidade de Debêntures a serem alocadas como Debêntures da primeira série (“</w:t>
      </w:r>
      <w:r w:rsidRPr="00DD1CC9">
        <w:rPr>
          <w:sz w:val="22"/>
          <w:szCs w:val="22"/>
          <w:u w:val="single"/>
        </w:rPr>
        <w:t>Debêntures da Primeira Série</w:t>
      </w:r>
      <w:r w:rsidRPr="00DD1CC9">
        <w:rPr>
          <w:sz w:val="22"/>
          <w:szCs w:val="22"/>
        </w:rPr>
        <w:t>”) e/ou como Debêntures da segunda série (“</w:t>
      </w:r>
      <w:r w:rsidRPr="00DD1CC9">
        <w:rPr>
          <w:sz w:val="22"/>
          <w:szCs w:val="22"/>
          <w:u w:val="single"/>
        </w:rPr>
        <w:t>Debêntures da Segunda Série</w:t>
      </w:r>
      <w:r w:rsidRPr="00DD1CC9">
        <w:rPr>
          <w:sz w:val="22"/>
          <w:szCs w:val="22"/>
        </w:rPr>
        <w:t>” e, em conjunto com as Debêntures da Primeira Série, “</w:t>
      </w:r>
      <w:r w:rsidRPr="00DD1CC9">
        <w:rPr>
          <w:sz w:val="22"/>
          <w:szCs w:val="22"/>
          <w:u w:val="single"/>
        </w:rPr>
        <w:t>Debêntures</w:t>
      </w:r>
      <w:r w:rsidRPr="00DD1CC9">
        <w:rPr>
          <w:sz w:val="22"/>
          <w:szCs w:val="22"/>
        </w:rPr>
        <w:t>”)</w:t>
      </w:r>
      <w:r w:rsidR="00EC1231" w:rsidRPr="00DD1CC9">
        <w:rPr>
          <w:sz w:val="22"/>
          <w:szCs w:val="22"/>
        </w:rPr>
        <w:t>, bem como o número de séries,</w:t>
      </w:r>
      <w:r w:rsidRPr="00DD1CC9">
        <w:rPr>
          <w:sz w:val="22"/>
          <w:szCs w:val="22"/>
        </w:rPr>
        <w:t xml:space="preserve"> </w:t>
      </w:r>
      <w:r w:rsidR="00EC1231" w:rsidRPr="00DD1CC9">
        <w:rPr>
          <w:sz w:val="22"/>
          <w:szCs w:val="22"/>
        </w:rPr>
        <w:t xml:space="preserve">serão definidos </w:t>
      </w:r>
      <w:r w:rsidRPr="00DD1CC9">
        <w:rPr>
          <w:sz w:val="22"/>
          <w:szCs w:val="22"/>
        </w:rPr>
        <w:t xml:space="preserve">após a conclusão do Procedimento de </w:t>
      </w:r>
      <w:proofErr w:type="spellStart"/>
      <w:r w:rsidRPr="00DD1CC9">
        <w:rPr>
          <w:i/>
          <w:iCs/>
          <w:sz w:val="22"/>
          <w:szCs w:val="22"/>
        </w:rPr>
        <w:t>Bookbuilding</w:t>
      </w:r>
      <w:proofErr w:type="spellEnd"/>
      <w:r w:rsidRPr="00DD1CC9">
        <w:rPr>
          <w:sz w:val="22"/>
          <w:szCs w:val="22"/>
        </w:rPr>
        <w:t xml:space="preserve"> (conforme definido abaixo), observado que a alocação das Debêntures entre estas determinadas séries ocorrerá no sistema de vasos comunicantes, isto é, a quantidade das Debêntures da Primeira Série deverá ser diminuída da quantidade total de Debêntures da Segunda Série, ou vice-versa, delimitando, portanto, a quantidade de Debêntures a ser alocada em cada uma destas determinadas séries, a depender do resultado do Procedimento de </w:t>
      </w:r>
      <w:proofErr w:type="spellStart"/>
      <w:r w:rsidRPr="00DD1CC9">
        <w:rPr>
          <w:i/>
          <w:iCs/>
          <w:sz w:val="22"/>
          <w:szCs w:val="22"/>
        </w:rPr>
        <w:t>Bookbuilding</w:t>
      </w:r>
      <w:proofErr w:type="spellEnd"/>
      <w:r w:rsidRPr="00DD1CC9">
        <w:rPr>
          <w:sz w:val="22"/>
          <w:szCs w:val="22"/>
        </w:rPr>
        <w:t xml:space="preserve"> (“</w:t>
      </w:r>
      <w:r w:rsidRPr="00DD1CC9">
        <w:rPr>
          <w:sz w:val="22"/>
          <w:szCs w:val="22"/>
          <w:u w:val="single"/>
        </w:rPr>
        <w:t>Sistema de Vasos Comunicantes</w:t>
      </w:r>
      <w:r w:rsidRPr="00DD1CC9">
        <w:rPr>
          <w:sz w:val="22"/>
          <w:szCs w:val="22"/>
        </w:rPr>
        <w:t>”). A quantidade de Debêntures a ser alocada como Debêntures da Primeira Série e como Debêntures da Segunda Série será</w:t>
      </w:r>
      <w:r w:rsidR="00EC1231" w:rsidRPr="00DD1CC9">
        <w:rPr>
          <w:sz w:val="22"/>
          <w:szCs w:val="22"/>
        </w:rPr>
        <w:t xml:space="preserve"> ratificada por meio de</w:t>
      </w:r>
      <w:r w:rsidRPr="00DD1CC9">
        <w:rPr>
          <w:sz w:val="22"/>
          <w:szCs w:val="22"/>
        </w:rPr>
        <w:t xml:space="preserve"> Aditamento do Procedimento de </w:t>
      </w:r>
      <w:proofErr w:type="spellStart"/>
      <w:r w:rsidRPr="00DD1CC9">
        <w:rPr>
          <w:sz w:val="22"/>
          <w:szCs w:val="22"/>
        </w:rPr>
        <w:t>Bookbuilding</w:t>
      </w:r>
      <w:proofErr w:type="spellEnd"/>
      <w:r w:rsidR="003913DF" w:rsidRPr="00DD1CC9">
        <w:rPr>
          <w:sz w:val="22"/>
          <w:szCs w:val="22"/>
        </w:rPr>
        <w:t>.</w:t>
      </w:r>
    </w:p>
    <w:p w14:paraId="70B43DA7"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Valor Total da Emissão</w:t>
      </w:r>
    </w:p>
    <w:p w14:paraId="4DAE1126" w14:textId="3512C1D5"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O valor total da Emissão será de </w:t>
      </w:r>
      <w:bookmarkStart w:id="43" w:name="_Hlk63268827"/>
      <w:r w:rsidRPr="00DD1CC9">
        <w:rPr>
          <w:sz w:val="22"/>
          <w:szCs w:val="22"/>
        </w:rPr>
        <w:t>R$</w:t>
      </w:r>
      <w:r w:rsidR="00B8284B" w:rsidRPr="00DD1CC9">
        <w:rPr>
          <w:sz w:val="22"/>
          <w:szCs w:val="22"/>
        </w:rPr>
        <w:t>5</w:t>
      </w:r>
      <w:r w:rsidR="00DD6F01" w:rsidRPr="00DD1CC9">
        <w:rPr>
          <w:sz w:val="22"/>
          <w:szCs w:val="22"/>
        </w:rPr>
        <w:t>00</w:t>
      </w:r>
      <w:r w:rsidR="0034068D" w:rsidRPr="00DD1CC9">
        <w:rPr>
          <w:sz w:val="22"/>
          <w:szCs w:val="22"/>
        </w:rPr>
        <w:t>.000.000,00</w:t>
      </w:r>
      <w:r w:rsidR="006E6CBD" w:rsidRPr="00DD1CC9">
        <w:rPr>
          <w:sz w:val="22"/>
          <w:szCs w:val="22"/>
        </w:rPr>
        <w:t> </w:t>
      </w:r>
      <w:r w:rsidRPr="00DD1CC9">
        <w:rPr>
          <w:sz w:val="22"/>
          <w:szCs w:val="22"/>
        </w:rPr>
        <w:t>(</w:t>
      </w:r>
      <w:r w:rsidR="00B8284B" w:rsidRPr="00DD1CC9">
        <w:rPr>
          <w:sz w:val="22"/>
          <w:szCs w:val="22"/>
        </w:rPr>
        <w:t>quinhentos</w:t>
      </w:r>
      <w:r w:rsidR="0034068D" w:rsidRPr="00DD1CC9">
        <w:rPr>
          <w:sz w:val="22"/>
          <w:szCs w:val="22"/>
        </w:rPr>
        <w:t xml:space="preserve"> milhões de reais</w:t>
      </w:r>
      <w:r w:rsidRPr="00DD1CC9">
        <w:rPr>
          <w:sz w:val="22"/>
          <w:szCs w:val="22"/>
        </w:rPr>
        <w:t>)</w:t>
      </w:r>
      <w:bookmarkEnd w:id="43"/>
      <w:r w:rsidRPr="00DD1CC9">
        <w:rPr>
          <w:sz w:val="22"/>
          <w:szCs w:val="22"/>
        </w:rPr>
        <w:t>, na Data de Emissão (conforme definido abaixo) (</w:t>
      </w:r>
      <w:r w:rsidR="001669A1" w:rsidRPr="00DD1CC9">
        <w:rPr>
          <w:sz w:val="22"/>
          <w:szCs w:val="22"/>
        </w:rPr>
        <w:t>"</w:t>
      </w:r>
      <w:r w:rsidRPr="00DD1CC9">
        <w:rPr>
          <w:sz w:val="22"/>
          <w:szCs w:val="22"/>
          <w:u w:val="single"/>
        </w:rPr>
        <w:t>Valor Total da Emissão</w:t>
      </w:r>
      <w:r w:rsidR="001669A1" w:rsidRPr="00DD1CC9">
        <w:rPr>
          <w:sz w:val="22"/>
          <w:szCs w:val="22"/>
        </w:rPr>
        <w:t>"</w:t>
      </w:r>
      <w:r w:rsidRPr="00DD1CC9">
        <w:rPr>
          <w:sz w:val="22"/>
          <w:szCs w:val="22"/>
        </w:rPr>
        <w:t>)</w:t>
      </w:r>
      <w:r w:rsidR="005A0210" w:rsidRPr="00DD1CC9">
        <w:rPr>
          <w:sz w:val="22"/>
          <w:szCs w:val="22"/>
        </w:rPr>
        <w:t xml:space="preserve">, sendo certo que o Valor Total da </w:t>
      </w:r>
      <w:r w:rsidR="005A0210" w:rsidRPr="00DD1CC9">
        <w:rPr>
          <w:sz w:val="22"/>
          <w:szCs w:val="22"/>
        </w:rPr>
        <w:lastRenderedPageBreak/>
        <w:t>Emissão poderá ser aumentado em até 25% (vinte e cinco por cento) em virtude da emissão do Lote Adicional (conforme definido abaixo)</w:t>
      </w:r>
      <w:r w:rsidRPr="00DD1CC9">
        <w:rPr>
          <w:sz w:val="22"/>
          <w:szCs w:val="22"/>
        </w:rPr>
        <w:t xml:space="preserve">. </w:t>
      </w:r>
    </w:p>
    <w:p w14:paraId="29D4C4C9" w14:textId="77777777" w:rsidR="00B111A4" w:rsidRPr="00DD1CC9" w:rsidRDefault="00B111A4" w:rsidP="00193CD8">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Quantidade de Debêntures</w:t>
      </w:r>
    </w:p>
    <w:p w14:paraId="628E0EA9" w14:textId="02EE13E1" w:rsidR="00B111A4" w:rsidRPr="00802978" w:rsidRDefault="002F58E2"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Serão emitidas </w:t>
      </w:r>
      <w:bookmarkStart w:id="44" w:name="_Hlk63268765"/>
      <w:r w:rsidR="00B8284B" w:rsidRPr="00DD1CC9">
        <w:rPr>
          <w:sz w:val="22"/>
          <w:szCs w:val="22"/>
        </w:rPr>
        <w:t>5</w:t>
      </w:r>
      <w:r w:rsidR="00DD6F01" w:rsidRPr="00DD1CC9">
        <w:rPr>
          <w:sz w:val="22"/>
          <w:szCs w:val="22"/>
        </w:rPr>
        <w:t>00</w:t>
      </w:r>
      <w:r w:rsidRPr="00DD1CC9">
        <w:rPr>
          <w:sz w:val="22"/>
          <w:szCs w:val="22"/>
        </w:rPr>
        <w:t>.000 (</w:t>
      </w:r>
      <w:r w:rsidR="00B8284B" w:rsidRPr="00DD1CC9">
        <w:rPr>
          <w:sz w:val="22"/>
          <w:szCs w:val="22"/>
        </w:rPr>
        <w:t>quinhentas</w:t>
      </w:r>
      <w:r w:rsidRPr="00DD1CC9">
        <w:rPr>
          <w:sz w:val="22"/>
          <w:szCs w:val="22"/>
        </w:rPr>
        <w:t xml:space="preserve"> mil) </w:t>
      </w:r>
      <w:bookmarkEnd w:id="44"/>
      <w:r w:rsidRPr="00DD1CC9">
        <w:rPr>
          <w:sz w:val="22"/>
          <w:szCs w:val="22"/>
        </w:rPr>
        <w:t>Debêntures</w:t>
      </w:r>
      <w:r w:rsidR="00B8284B" w:rsidRPr="00DD1CC9">
        <w:rPr>
          <w:sz w:val="22"/>
          <w:szCs w:val="22"/>
        </w:rPr>
        <w:t xml:space="preserve">, observado que a </w:t>
      </w:r>
      <w:r w:rsidR="00B81375" w:rsidRPr="00DD1CC9">
        <w:rPr>
          <w:sz w:val="22"/>
          <w:szCs w:val="22"/>
        </w:rPr>
        <w:t xml:space="preserve">existência de uma ou de duas séries e a </w:t>
      </w:r>
      <w:r w:rsidR="00B8284B" w:rsidRPr="00DD1CC9">
        <w:rPr>
          <w:sz w:val="22"/>
          <w:szCs w:val="22"/>
        </w:rPr>
        <w:t>quantidade de Debêntures a ser alocada em cada série ser</w:t>
      </w:r>
      <w:r w:rsidR="00B81375" w:rsidRPr="00DD1CC9">
        <w:rPr>
          <w:sz w:val="22"/>
          <w:szCs w:val="22"/>
        </w:rPr>
        <w:t>ão</w:t>
      </w:r>
      <w:r w:rsidR="00B8284B" w:rsidRPr="00DD1CC9">
        <w:rPr>
          <w:sz w:val="22"/>
          <w:szCs w:val="22"/>
        </w:rPr>
        <w:t xml:space="preserve"> definida</w:t>
      </w:r>
      <w:r w:rsidR="00B81375" w:rsidRPr="00DD1CC9">
        <w:rPr>
          <w:sz w:val="22"/>
          <w:szCs w:val="22"/>
        </w:rPr>
        <w:t>s</w:t>
      </w:r>
      <w:r w:rsidR="00B8284B" w:rsidRPr="00DD1CC9">
        <w:rPr>
          <w:sz w:val="22"/>
          <w:szCs w:val="22"/>
        </w:rPr>
        <w:t xml:space="preserve"> conforme demanda pelos CRI apurada por meio do Procedimento de </w:t>
      </w:r>
      <w:proofErr w:type="spellStart"/>
      <w:r w:rsidR="00B8284B" w:rsidRPr="00DD1CC9">
        <w:rPr>
          <w:i/>
          <w:iCs/>
          <w:sz w:val="22"/>
          <w:szCs w:val="22"/>
        </w:rPr>
        <w:t>Bookbuilding</w:t>
      </w:r>
      <w:proofErr w:type="spellEnd"/>
      <w:r w:rsidR="00B8284B" w:rsidRPr="00DD1CC9">
        <w:rPr>
          <w:sz w:val="22"/>
          <w:szCs w:val="22"/>
        </w:rPr>
        <w:t xml:space="preserve">, observado o disposto na Cláusula </w:t>
      </w:r>
      <w:r w:rsidR="009A0C40" w:rsidRPr="00DD1CC9">
        <w:rPr>
          <w:sz w:val="22"/>
          <w:szCs w:val="22"/>
        </w:rPr>
        <w:t>2.6. acima</w:t>
      </w:r>
      <w:r w:rsidR="00B111A4" w:rsidRPr="00DD1CC9">
        <w:rPr>
          <w:sz w:val="22"/>
          <w:szCs w:val="22"/>
        </w:rPr>
        <w:t>.</w:t>
      </w:r>
      <w:r w:rsidR="007B1C2C" w:rsidRPr="00DD1CC9">
        <w:rPr>
          <w:sz w:val="22"/>
          <w:szCs w:val="22"/>
        </w:rPr>
        <w:t xml:space="preserve"> </w:t>
      </w:r>
    </w:p>
    <w:p w14:paraId="41E15BFD" w14:textId="4A271519" w:rsidR="005A0210" w:rsidRPr="00802978" w:rsidRDefault="005A0210" w:rsidP="00802978">
      <w:pPr>
        <w:tabs>
          <w:tab w:val="left" w:pos="1134"/>
        </w:tabs>
        <w:spacing w:after="240" w:line="320" w:lineRule="exact"/>
        <w:jc w:val="both"/>
        <w:outlineLvl w:val="0"/>
        <w:rPr>
          <w:rFonts w:ascii="Times New Roman" w:hAnsi="Times New Roman" w:cs="Times New Roman"/>
        </w:rPr>
      </w:pPr>
      <w:r w:rsidRPr="00802978">
        <w:rPr>
          <w:rFonts w:ascii="Times New Roman" w:hAnsi="Times New Roman" w:cs="Times New Roman"/>
          <w:b/>
          <w:bCs/>
        </w:rPr>
        <w:t>6.3.1.1.</w:t>
      </w:r>
      <w:r w:rsidRPr="00802978">
        <w:rPr>
          <w:rFonts w:ascii="Times New Roman" w:hAnsi="Times New Roman" w:cs="Times New Roman"/>
        </w:rPr>
        <w:t xml:space="preserve"> A quantidade de Debêntures poderá ser aumentado em até 25% (vinte e cinco por cento), a critério da Emissora </w:t>
      </w:r>
      <w:del w:id="45" w:author="Joao Bertanha" w:date="2023-02-12T19:30:00Z">
        <w:r w:rsidRPr="00802978" w:rsidDel="006D5032">
          <w:rPr>
            <w:rFonts w:ascii="Times New Roman" w:hAnsi="Times New Roman" w:cs="Times New Roman"/>
          </w:rPr>
          <w:delText xml:space="preserve">em comum acordo com os Coordenadores </w:delText>
        </w:r>
      </w:del>
      <w:r w:rsidRPr="00802978">
        <w:rPr>
          <w:rFonts w:ascii="Times New Roman" w:hAnsi="Times New Roman" w:cs="Times New Roman"/>
        </w:rPr>
        <w:t>(“</w:t>
      </w:r>
      <w:r w:rsidRPr="00802978">
        <w:rPr>
          <w:rFonts w:ascii="Times New Roman" w:hAnsi="Times New Roman" w:cs="Times New Roman"/>
          <w:u w:val="single"/>
        </w:rPr>
        <w:t>Lote Adicional</w:t>
      </w:r>
      <w:r w:rsidRPr="00802978">
        <w:rPr>
          <w:rFonts w:ascii="Times New Roman" w:hAnsi="Times New Roman" w:cs="Times New Roman"/>
        </w:rPr>
        <w:t>”).</w:t>
      </w:r>
    </w:p>
    <w:p w14:paraId="7ED559B5" w14:textId="77777777" w:rsidR="00B111A4" w:rsidRPr="00DD1CC9" w:rsidRDefault="00B111A4" w:rsidP="00193CD8">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46" w:name="_Toc468818697"/>
      <w:bookmarkStart w:id="47" w:name="OLE_LINK5"/>
      <w:bookmarkStart w:id="48" w:name="OLE_LINK6"/>
      <w:bookmarkEnd w:id="42"/>
      <w:bookmarkEnd w:id="46"/>
      <w:r w:rsidRPr="00193CD8">
        <w:rPr>
          <w:rFonts w:eastAsia="Arial Unicode MS"/>
          <w:b/>
          <w:sz w:val="22"/>
          <w:szCs w:val="22"/>
        </w:rPr>
        <w:t>V</w:t>
      </w:r>
      <w:r w:rsidRPr="00DD1CC9">
        <w:rPr>
          <w:rFonts w:eastAsia="Arial Unicode MS"/>
          <w:b/>
          <w:sz w:val="22"/>
          <w:szCs w:val="22"/>
        </w:rPr>
        <w:t>alor Nominal Unitário</w:t>
      </w:r>
    </w:p>
    <w:p w14:paraId="59DF7FAB" w14:textId="39C789E8"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O valor nominal unitário das Debêntures, na Data de Emissão (conforme definido abaixo), será de R$</w:t>
      </w:r>
      <w:r w:rsidR="00426640" w:rsidRPr="00DD1CC9">
        <w:rPr>
          <w:sz w:val="22"/>
          <w:szCs w:val="22"/>
        </w:rPr>
        <w:t>1</w:t>
      </w:r>
      <w:r w:rsidRPr="00DD1CC9">
        <w:rPr>
          <w:sz w:val="22"/>
          <w:szCs w:val="22"/>
        </w:rPr>
        <w:t>.000,00 (</w:t>
      </w:r>
      <w:r w:rsidR="00426640" w:rsidRPr="00DD1CC9">
        <w:rPr>
          <w:sz w:val="22"/>
          <w:szCs w:val="22"/>
        </w:rPr>
        <w:t>mil</w:t>
      </w:r>
      <w:r w:rsidR="005B58AA" w:rsidRPr="00DD1CC9">
        <w:rPr>
          <w:sz w:val="22"/>
          <w:szCs w:val="22"/>
        </w:rPr>
        <w:t xml:space="preserve"> </w:t>
      </w:r>
      <w:r w:rsidRPr="00DD1CC9">
        <w:rPr>
          <w:sz w:val="22"/>
          <w:szCs w:val="22"/>
        </w:rPr>
        <w:t>reais) (</w:t>
      </w:r>
      <w:r w:rsidR="001669A1" w:rsidRPr="00DD1CC9">
        <w:rPr>
          <w:sz w:val="22"/>
          <w:szCs w:val="22"/>
        </w:rPr>
        <w:t>"</w:t>
      </w:r>
      <w:r w:rsidRPr="00DD1CC9">
        <w:rPr>
          <w:sz w:val="22"/>
          <w:szCs w:val="22"/>
          <w:u w:val="single"/>
        </w:rPr>
        <w:t>Valor Nominal Unitário</w:t>
      </w:r>
      <w:r w:rsidR="001669A1" w:rsidRPr="00DD1CC9">
        <w:rPr>
          <w:sz w:val="22"/>
          <w:szCs w:val="22"/>
        </w:rPr>
        <w:t>"</w:t>
      </w:r>
      <w:r w:rsidRPr="00DD1CC9">
        <w:rPr>
          <w:sz w:val="22"/>
          <w:szCs w:val="22"/>
        </w:rPr>
        <w:t>).</w:t>
      </w:r>
    </w:p>
    <w:p w14:paraId="6E31BA54"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Data de Emissão</w:t>
      </w:r>
    </w:p>
    <w:p w14:paraId="04C62859" w14:textId="1F8B9E74"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Para todos os efeitos, a data de emissão das Debêntures será </w:t>
      </w:r>
      <w:r w:rsidR="00695029">
        <w:rPr>
          <w:sz w:val="22"/>
          <w:szCs w:val="22"/>
        </w:rPr>
        <w:t>13</w:t>
      </w:r>
      <w:r w:rsidR="00695029" w:rsidRPr="00DD1CC9">
        <w:rPr>
          <w:sz w:val="22"/>
          <w:szCs w:val="22"/>
        </w:rPr>
        <w:t xml:space="preserve"> </w:t>
      </w:r>
      <w:r w:rsidR="003F1693" w:rsidRPr="00DD1CC9">
        <w:rPr>
          <w:sz w:val="22"/>
          <w:szCs w:val="22"/>
        </w:rPr>
        <w:t>de</w:t>
      </w:r>
      <w:r w:rsidR="008E0199" w:rsidRPr="00DD1CC9">
        <w:rPr>
          <w:sz w:val="22"/>
          <w:szCs w:val="22"/>
        </w:rPr>
        <w:t xml:space="preserve"> </w:t>
      </w:r>
      <w:r w:rsidR="00695029">
        <w:rPr>
          <w:sz w:val="22"/>
          <w:szCs w:val="22"/>
        </w:rPr>
        <w:t>fevereiro</w:t>
      </w:r>
      <w:r w:rsidR="00695029" w:rsidRPr="00DD1CC9">
        <w:rPr>
          <w:sz w:val="22"/>
          <w:szCs w:val="22"/>
        </w:rPr>
        <w:t xml:space="preserve"> </w:t>
      </w:r>
      <w:r w:rsidRPr="00DD1CC9">
        <w:rPr>
          <w:sz w:val="22"/>
          <w:szCs w:val="22"/>
        </w:rPr>
        <w:t>de 20</w:t>
      </w:r>
      <w:r w:rsidR="00620FCD" w:rsidRPr="00DD1CC9">
        <w:rPr>
          <w:sz w:val="22"/>
          <w:szCs w:val="22"/>
        </w:rPr>
        <w:t>2</w:t>
      </w:r>
      <w:r w:rsidR="009A0C40" w:rsidRPr="00DD1CC9">
        <w:rPr>
          <w:sz w:val="22"/>
          <w:szCs w:val="22"/>
        </w:rPr>
        <w:t>3</w:t>
      </w:r>
      <w:r w:rsidRPr="00DD1CC9">
        <w:rPr>
          <w:sz w:val="22"/>
          <w:szCs w:val="22"/>
        </w:rPr>
        <w:t xml:space="preserve"> (</w:t>
      </w:r>
      <w:r w:rsidR="001669A1" w:rsidRPr="00DD1CC9">
        <w:rPr>
          <w:sz w:val="22"/>
          <w:szCs w:val="22"/>
        </w:rPr>
        <w:t>"</w:t>
      </w:r>
      <w:r w:rsidRPr="00DD1CC9">
        <w:rPr>
          <w:sz w:val="22"/>
          <w:szCs w:val="22"/>
          <w:u w:val="single"/>
        </w:rPr>
        <w:t>Data de Emissão</w:t>
      </w:r>
      <w:r w:rsidR="001669A1" w:rsidRPr="00DD1CC9">
        <w:rPr>
          <w:sz w:val="22"/>
          <w:szCs w:val="22"/>
        </w:rPr>
        <w:t>"</w:t>
      </w:r>
      <w:r w:rsidRPr="00DD1CC9">
        <w:rPr>
          <w:sz w:val="22"/>
          <w:szCs w:val="22"/>
        </w:rPr>
        <w:t>).</w:t>
      </w:r>
    </w:p>
    <w:p w14:paraId="41068D50"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Prazo e Data de Vencimento</w:t>
      </w:r>
    </w:p>
    <w:p w14:paraId="33680BA2" w14:textId="67CC7005"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Ressalvadas as hipóteses de vencimento antecipado das obrigações decorrentes das Debêntures</w:t>
      </w:r>
      <w:r w:rsidR="000D0EA9" w:rsidRPr="00DD1CC9">
        <w:rPr>
          <w:sz w:val="22"/>
          <w:szCs w:val="22"/>
        </w:rPr>
        <w:t>, de Amortização Extraordinária</w:t>
      </w:r>
      <w:r w:rsidR="00686D03" w:rsidRPr="00DD1CC9">
        <w:rPr>
          <w:sz w:val="22"/>
          <w:szCs w:val="22"/>
        </w:rPr>
        <w:t xml:space="preserve"> Parcial</w:t>
      </w:r>
      <w:r w:rsidR="000D0EA9" w:rsidRPr="00DD1CC9">
        <w:rPr>
          <w:sz w:val="22"/>
          <w:szCs w:val="22"/>
        </w:rPr>
        <w:t xml:space="preserve"> Facultativa</w:t>
      </w:r>
      <w:r w:rsidR="0055044E" w:rsidRPr="00DD1CC9">
        <w:rPr>
          <w:sz w:val="22"/>
          <w:szCs w:val="22"/>
        </w:rPr>
        <w:t xml:space="preserve"> </w:t>
      </w:r>
      <w:r w:rsidR="00620FCD" w:rsidRPr="00DD1CC9">
        <w:rPr>
          <w:sz w:val="22"/>
          <w:szCs w:val="22"/>
        </w:rPr>
        <w:t>ou</w:t>
      </w:r>
      <w:r w:rsidR="0055044E" w:rsidRPr="00DD1CC9">
        <w:rPr>
          <w:sz w:val="22"/>
          <w:szCs w:val="22"/>
        </w:rPr>
        <w:t xml:space="preserve"> </w:t>
      </w:r>
      <w:r w:rsidR="000D0EA9" w:rsidRPr="00DD1CC9">
        <w:rPr>
          <w:sz w:val="22"/>
          <w:szCs w:val="22"/>
        </w:rPr>
        <w:t>Resgate Antecipado Fa</w:t>
      </w:r>
      <w:r w:rsidR="008348C3" w:rsidRPr="00DD1CC9">
        <w:rPr>
          <w:sz w:val="22"/>
          <w:szCs w:val="22"/>
        </w:rPr>
        <w:t>cultativo Total</w:t>
      </w:r>
      <w:r w:rsidRPr="00DD1CC9">
        <w:rPr>
          <w:sz w:val="22"/>
          <w:szCs w:val="22"/>
        </w:rPr>
        <w:t xml:space="preserve">, conforme os termos previstos nesta Escritura de Emissão, </w:t>
      </w:r>
      <w:r w:rsidR="009A0C40" w:rsidRPr="00DD1CC9">
        <w:rPr>
          <w:b/>
          <w:bCs/>
          <w:sz w:val="22"/>
          <w:szCs w:val="22"/>
        </w:rPr>
        <w:t>(i)</w:t>
      </w:r>
      <w:r w:rsidR="009A0C40" w:rsidRPr="00DD1CC9">
        <w:rPr>
          <w:sz w:val="22"/>
          <w:szCs w:val="22"/>
        </w:rPr>
        <w:t xml:space="preserve"> </w:t>
      </w:r>
      <w:r w:rsidRPr="00DD1CC9">
        <w:rPr>
          <w:sz w:val="22"/>
          <w:szCs w:val="22"/>
        </w:rPr>
        <w:t xml:space="preserve">as Debêntures </w:t>
      </w:r>
      <w:r w:rsidR="009A0C40" w:rsidRPr="00DD1CC9">
        <w:rPr>
          <w:sz w:val="22"/>
          <w:szCs w:val="22"/>
        </w:rPr>
        <w:t xml:space="preserve">da Primeira Série </w:t>
      </w:r>
      <w:r w:rsidRPr="00DD1CC9">
        <w:rPr>
          <w:sz w:val="22"/>
          <w:szCs w:val="22"/>
        </w:rPr>
        <w:t xml:space="preserve">terão prazo de vencimento de </w:t>
      </w:r>
      <w:bookmarkStart w:id="49" w:name="_Hlk21445507"/>
      <w:bookmarkStart w:id="50" w:name="_Hlk63614763"/>
      <w:r w:rsidR="00695029">
        <w:rPr>
          <w:sz w:val="22"/>
          <w:szCs w:val="22"/>
        </w:rPr>
        <w:t>185</w:t>
      </w:r>
      <w:ins w:id="51" w:author="Joao Bertanha" w:date="2023-02-12T19:31:00Z">
        <w:r w:rsidR="00585242">
          <w:rPr>
            <w:sz w:val="22"/>
            <w:szCs w:val="22"/>
          </w:rPr>
          <w:t>7</w:t>
        </w:r>
      </w:ins>
      <w:del w:id="52" w:author="Joao Bertanha" w:date="2023-02-12T19:31:00Z">
        <w:r w:rsidR="00695029" w:rsidDel="00585242">
          <w:rPr>
            <w:sz w:val="22"/>
            <w:szCs w:val="22"/>
          </w:rPr>
          <w:delText>5</w:delText>
        </w:r>
      </w:del>
      <w:r w:rsidR="00B06E28" w:rsidRPr="00DD1CC9">
        <w:rPr>
          <w:sz w:val="22"/>
          <w:szCs w:val="22"/>
        </w:rPr>
        <w:t xml:space="preserve"> </w:t>
      </w:r>
      <w:r w:rsidR="004767FE" w:rsidRPr="00DD1CC9">
        <w:rPr>
          <w:sz w:val="22"/>
          <w:szCs w:val="22"/>
        </w:rPr>
        <w:t>dias</w:t>
      </w:r>
      <w:r w:rsidR="00620FCD" w:rsidRPr="00DD1CC9">
        <w:rPr>
          <w:sz w:val="22"/>
          <w:szCs w:val="22"/>
        </w:rPr>
        <w:t>,</w:t>
      </w:r>
      <w:r w:rsidR="00B06E28" w:rsidRPr="00DD1CC9">
        <w:rPr>
          <w:sz w:val="22"/>
          <w:szCs w:val="22"/>
        </w:rPr>
        <w:t xml:space="preserve"> </w:t>
      </w:r>
      <w:bookmarkEnd w:id="49"/>
      <w:r w:rsidRPr="00DD1CC9">
        <w:rPr>
          <w:sz w:val="22"/>
          <w:szCs w:val="22"/>
        </w:rPr>
        <w:t xml:space="preserve">a contar da Data de Emissão, vencendo-se, portanto, em </w:t>
      </w:r>
      <w:r w:rsidR="00695029">
        <w:rPr>
          <w:sz w:val="22"/>
          <w:szCs w:val="22"/>
        </w:rPr>
        <w:t>15</w:t>
      </w:r>
      <w:r w:rsidR="00695029" w:rsidRPr="00DD1CC9">
        <w:rPr>
          <w:sz w:val="22"/>
          <w:szCs w:val="22"/>
        </w:rPr>
        <w:t xml:space="preserve"> </w:t>
      </w:r>
      <w:r w:rsidR="005F17B2" w:rsidRPr="00DD1CC9">
        <w:rPr>
          <w:sz w:val="22"/>
          <w:szCs w:val="22"/>
        </w:rPr>
        <w:t xml:space="preserve">de </w:t>
      </w:r>
      <w:r w:rsidR="00695029">
        <w:rPr>
          <w:sz w:val="22"/>
          <w:szCs w:val="22"/>
        </w:rPr>
        <w:t>março</w:t>
      </w:r>
      <w:r w:rsidR="00695029" w:rsidRPr="00DD1CC9">
        <w:rPr>
          <w:sz w:val="22"/>
          <w:szCs w:val="22"/>
        </w:rPr>
        <w:t xml:space="preserve"> </w:t>
      </w:r>
      <w:r w:rsidRPr="00DD1CC9">
        <w:rPr>
          <w:sz w:val="22"/>
          <w:szCs w:val="22"/>
        </w:rPr>
        <w:t xml:space="preserve">de </w:t>
      </w:r>
      <w:bookmarkEnd w:id="50"/>
      <w:r w:rsidR="00DD6F01" w:rsidRPr="00DD1CC9">
        <w:rPr>
          <w:sz w:val="22"/>
          <w:szCs w:val="22"/>
        </w:rPr>
        <w:t xml:space="preserve">2028 </w:t>
      </w:r>
      <w:r w:rsidRPr="00DD1CC9">
        <w:rPr>
          <w:sz w:val="22"/>
          <w:szCs w:val="22"/>
        </w:rPr>
        <w:t>(</w:t>
      </w:r>
      <w:r w:rsidR="001669A1" w:rsidRPr="00DD1CC9">
        <w:rPr>
          <w:sz w:val="22"/>
          <w:szCs w:val="22"/>
        </w:rPr>
        <w:t>"</w:t>
      </w:r>
      <w:r w:rsidRPr="00DD1CC9">
        <w:rPr>
          <w:sz w:val="22"/>
          <w:szCs w:val="22"/>
          <w:u w:val="single"/>
        </w:rPr>
        <w:t>Data de Vencimento</w:t>
      </w:r>
      <w:r w:rsidR="009A0C40" w:rsidRPr="00DD1CC9">
        <w:rPr>
          <w:sz w:val="22"/>
          <w:szCs w:val="22"/>
          <w:u w:val="single"/>
        </w:rPr>
        <w:t xml:space="preserve"> Primeira Série</w:t>
      </w:r>
      <w:r w:rsidR="001669A1" w:rsidRPr="00DD1CC9">
        <w:rPr>
          <w:sz w:val="22"/>
          <w:szCs w:val="22"/>
        </w:rPr>
        <w:t>"</w:t>
      </w:r>
      <w:r w:rsidRPr="00DD1CC9">
        <w:rPr>
          <w:sz w:val="22"/>
          <w:szCs w:val="22"/>
        </w:rPr>
        <w:t>)</w:t>
      </w:r>
      <w:r w:rsidR="009A0C40" w:rsidRPr="00DD1CC9">
        <w:rPr>
          <w:sz w:val="22"/>
          <w:szCs w:val="22"/>
        </w:rPr>
        <w:t xml:space="preserve">; e </w:t>
      </w:r>
      <w:r w:rsidR="009A0C40" w:rsidRPr="00DD1CC9">
        <w:rPr>
          <w:b/>
          <w:bCs/>
          <w:sz w:val="22"/>
          <w:szCs w:val="22"/>
        </w:rPr>
        <w:t>(</w:t>
      </w:r>
      <w:proofErr w:type="spellStart"/>
      <w:r w:rsidR="009A0C40" w:rsidRPr="00DD1CC9">
        <w:rPr>
          <w:b/>
          <w:bCs/>
          <w:sz w:val="22"/>
          <w:szCs w:val="22"/>
        </w:rPr>
        <w:t>ii</w:t>
      </w:r>
      <w:proofErr w:type="spellEnd"/>
      <w:r w:rsidR="009A0C40" w:rsidRPr="00DD1CC9">
        <w:rPr>
          <w:b/>
          <w:bCs/>
          <w:sz w:val="22"/>
          <w:szCs w:val="22"/>
        </w:rPr>
        <w:t>)</w:t>
      </w:r>
      <w:r w:rsidR="009A0C40" w:rsidRPr="00DD1CC9">
        <w:rPr>
          <w:sz w:val="22"/>
          <w:szCs w:val="22"/>
        </w:rPr>
        <w:t xml:space="preserve"> as Debêntures da Segunda Série terão prazo de vencimento de </w:t>
      </w:r>
      <w:r w:rsidR="00695029">
        <w:rPr>
          <w:sz w:val="22"/>
          <w:szCs w:val="22"/>
        </w:rPr>
        <w:t>258</w:t>
      </w:r>
      <w:ins w:id="53" w:author="Joao Bertanha" w:date="2023-02-12T19:32:00Z">
        <w:r w:rsidR="00D057D6">
          <w:rPr>
            <w:sz w:val="22"/>
            <w:szCs w:val="22"/>
          </w:rPr>
          <w:t>6</w:t>
        </w:r>
      </w:ins>
      <w:del w:id="54" w:author="Joao Bertanha" w:date="2023-02-12T19:32:00Z">
        <w:r w:rsidR="00695029" w:rsidDel="00D057D6">
          <w:rPr>
            <w:sz w:val="22"/>
            <w:szCs w:val="22"/>
          </w:rPr>
          <w:delText>8</w:delText>
        </w:r>
      </w:del>
      <w:r w:rsidR="009A0C40" w:rsidRPr="00DD1CC9">
        <w:rPr>
          <w:sz w:val="22"/>
          <w:szCs w:val="22"/>
        </w:rPr>
        <w:t xml:space="preserve"> dias, a contar da Data de Emissão, vencendo-se, portanto, em </w:t>
      </w:r>
      <w:r w:rsidR="00695029">
        <w:rPr>
          <w:sz w:val="22"/>
          <w:szCs w:val="22"/>
        </w:rPr>
        <w:t>14</w:t>
      </w:r>
      <w:r w:rsidR="00695029" w:rsidRPr="00DD1CC9">
        <w:rPr>
          <w:sz w:val="22"/>
          <w:szCs w:val="22"/>
        </w:rPr>
        <w:t xml:space="preserve"> </w:t>
      </w:r>
      <w:r w:rsidR="009A0C40" w:rsidRPr="00DD1CC9">
        <w:rPr>
          <w:sz w:val="22"/>
          <w:szCs w:val="22"/>
        </w:rPr>
        <w:t xml:space="preserve">de </w:t>
      </w:r>
      <w:r w:rsidR="00695029">
        <w:rPr>
          <w:sz w:val="22"/>
          <w:szCs w:val="22"/>
        </w:rPr>
        <w:t>março</w:t>
      </w:r>
      <w:r w:rsidR="00695029" w:rsidRPr="00DD1CC9">
        <w:rPr>
          <w:sz w:val="22"/>
          <w:szCs w:val="22"/>
        </w:rPr>
        <w:t xml:space="preserve"> </w:t>
      </w:r>
      <w:r w:rsidR="009A0C40" w:rsidRPr="00DD1CC9">
        <w:rPr>
          <w:sz w:val="22"/>
          <w:szCs w:val="22"/>
        </w:rPr>
        <w:t>de 2030 (“</w:t>
      </w:r>
      <w:r w:rsidR="009A0C40" w:rsidRPr="00DD1CC9">
        <w:rPr>
          <w:sz w:val="22"/>
          <w:szCs w:val="22"/>
          <w:u w:val="single"/>
        </w:rPr>
        <w:t>Data de Vencimento Segunda Série</w:t>
      </w:r>
      <w:r w:rsidR="009A0C40" w:rsidRPr="00DD1CC9">
        <w:rPr>
          <w:sz w:val="22"/>
          <w:szCs w:val="22"/>
        </w:rPr>
        <w:t>” e, em conjunto com a Data de Vencimento Primeira Série, “</w:t>
      </w:r>
      <w:r w:rsidR="009A0C40" w:rsidRPr="00DD1CC9">
        <w:rPr>
          <w:sz w:val="22"/>
          <w:szCs w:val="22"/>
          <w:u w:val="single"/>
        </w:rPr>
        <w:t>Data de Vencimento</w:t>
      </w:r>
      <w:r w:rsidR="009A0C40" w:rsidRPr="00DD1CC9">
        <w:rPr>
          <w:sz w:val="22"/>
          <w:szCs w:val="22"/>
        </w:rPr>
        <w:t>”)</w:t>
      </w:r>
      <w:r w:rsidRPr="00DD1CC9">
        <w:rPr>
          <w:sz w:val="22"/>
          <w:szCs w:val="22"/>
        </w:rPr>
        <w:t>.</w:t>
      </w:r>
    </w:p>
    <w:p w14:paraId="399309F6"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Colocação</w:t>
      </w:r>
    </w:p>
    <w:p w14:paraId="58F2007A" w14:textId="031EA5B9"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serão objeto de colocação privada, sem intermediação de instituições integrantes do sistema de distribuição de valores mobiliários e/ou qualquer esforço de venda perante investidores</w:t>
      </w:r>
      <w:r w:rsidR="002C4790" w:rsidRPr="00DD1CC9">
        <w:rPr>
          <w:sz w:val="22"/>
          <w:szCs w:val="22"/>
        </w:rPr>
        <w:t>, não estando sujeitas, portanto, ao registro de emissão perante a CVM de que trata o artigo 19 da Lei d</w:t>
      </w:r>
      <w:r w:rsidR="000E7B50" w:rsidRPr="00DD1CC9">
        <w:rPr>
          <w:sz w:val="22"/>
          <w:szCs w:val="22"/>
        </w:rPr>
        <w:t>o</w:t>
      </w:r>
      <w:r w:rsidR="002C4790" w:rsidRPr="00DD1CC9">
        <w:rPr>
          <w:sz w:val="22"/>
          <w:szCs w:val="22"/>
        </w:rPr>
        <w:t xml:space="preserve"> Mercado de </w:t>
      </w:r>
      <w:r w:rsidR="000E7B50" w:rsidRPr="00DD1CC9">
        <w:rPr>
          <w:sz w:val="22"/>
          <w:szCs w:val="22"/>
        </w:rPr>
        <w:t>Capitais</w:t>
      </w:r>
      <w:r w:rsidR="002C4790" w:rsidRPr="00DD1CC9">
        <w:rPr>
          <w:sz w:val="22"/>
          <w:szCs w:val="22"/>
        </w:rPr>
        <w:t xml:space="preserve"> e</w:t>
      </w:r>
      <w:r w:rsidR="000E7B50" w:rsidRPr="00DD1CC9">
        <w:rPr>
          <w:sz w:val="22"/>
          <w:szCs w:val="22"/>
        </w:rPr>
        <w:t>/ou</w:t>
      </w:r>
      <w:r w:rsidR="002C4790" w:rsidRPr="00DD1CC9">
        <w:rPr>
          <w:sz w:val="22"/>
          <w:szCs w:val="22"/>
        </w:rPr>
        <w:t xml:space="preserve"> ao registro perante a ANBIMA</w:t>
      </w:r>
      <w:r w:rsidRPr="00DD1CC9">
        <w:rPr>
          <w:sz w:val="22"/>
          <w:szCs w:val="22"/>
        </w:rPr>
        <w:t>.</w:t>
      </w:r>
    </w:p>
    <w:p w14:paraId="5709278E"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55" w:name="_Ref8241971"/>
      <w:r w:rsidRPr="00DD1CC9">
        <w:rPr>
          <w:rFonts w:eastAsia="Arial Unicode MS"/>
          <w:b/>
          <w:sz w:val="22"/>
          <w:szCs w:val="22"/>
        </w:rPr>
        <w:lastRenderedPageBreak/>
        <w:t>Prazo e Forma de Subscrição e Integralização</w:t>
      </w:r>
      <w:bookmarkEnd w:id="55"/>
    </w:p>
    <w:p w14:paraId="153F4742" w14:textId="2B2E05F8"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As Debêntures serão subscritas pela Debenturista, por meio da assinatura de boletim de subscrição, </w:t>
      </w:r>
      <w:r w:rsidR="00620FCD" w:rsidRPr="00DD1CC9">
        <w:rPr>
          <w:sz w:val="22"/>
          <w:szCs w:val="22"/>
        </w:rPr>
        <w:t xml:space="preserve">em uma única data, antes da emissão dos CRI, </w:t>
      </w:r>
      <w:r w:rsidRPr="00DD1CC9">
        <w:rPr>
          <w:sz w:val="22"/>
          <w:szCs w:val="22"/>
        </w:rPr>
        <w:t xml:space="preserve">conforme modelo constante no </w:t>
      </w:r>
      <w:r w:rsidR="000B1686" w:rsidRPr="00DD1CC9">
        <w:rPr>
          <w:sz w:val="22"/>
          <w:szCs w:val="22"/>
          <w:u w:val="single"/>
        </w:rPr>
        <w:t xml:space="preserve">Anexo </w:t>
      </w:r>
      <w:r w:rsidR="00F37995" w:rsidRPr="00DD1CC9">
        <w:rPr>
          <w:sz w:val="22"/>
          <w:szCs w:val="22"/>
          <w:u w:val="single"/>
        </w:rPr>
        <w:t>IV</w:t>
      </w:r>
      <w:r w:rsidR="00F37995" w:rsidRPr="00DD1CC9">
        <w:rPr>
          <w:sz w:val="22"/>
          <w:szCs w:val="22"/>
        </w:rPr>
        <w:t xml:space="preserve"> </w:t>
      </w:r>
      <w:r w:rsidRPr="00DD1CC9">
        <w:rPr>
          <w:sz w:val="22"/>
          <w:szCs w:val="22"/>
        </w:rPr>
        <w:t>desta Escritura de Emissão</w:t>
      </w:r>
      <w:r w:rsidR="00490868" w:rsidRPr="00DD1CC9">
        <w:rPr>
          <w:sz w:val="22"/>
          <w:szCs w:val="22"/>
        </w:rPr>
        <w:t xml:space="preserve"> ("</w:t>
      </w:r>
      <w:r w:rsidR="00490868" w:rsidRPr="00DD1CC9">
        <w:rPr>
          <w:sz w:val="22"/>
          <w:szCs w:val="22"/>
          <w:u w:val="single"/>
        </w:rPr>
        <w:t>Boletim de Subscrição</w:t>
      </w:r>
      <w:r w:rsidR="00490868" w:rsidRPr="00DD1CC9">
        <w:rPr>
          <w:sz w:val="22"/>
          <w:szCs w:val="22"/>
        </w:rPr>
        <w:t>")</w:t>
      </w:r>
      <w:r w:rsidR="00BF77A4" w:rsidRPr="00DD1CC9">
        <w:rPr>
          <w:sz w:val="22"/>
          <w:szCs w:val="22"/>
        </w:rPr>
        <w:t>,</w:t>
      </w:r>
      <w:r w:rsidR="00620FCD" w:rsidRPr="00DD1CC9">
        <w:rPr>
          <w:sz w:val="22"/>
          <w:szCs w:val="22"/>
        </w:rPr>
        <w:t xml:space="preserve"> pelo que, a partir de tal data, constarão d</w:t>
      </w:r>
      <w:r w:rsidR="009A0C40" w:rsidRPr="00DD1CC9">
        <w:rPr>
          <w:sz w:val="22"/>
          <w:szCs w:val="22"/>
        </w:rPr>
        <w:t>o</w:t>
      </w:r>
      <w:r w:rsidR="00620FCD" w:rsidRPr="00DD1CC9">
        <w:rPr>
          <w:sz w:val="22"/>
          <w:szCs w:val="22"/>
        </w:rPr>
        <w:t xml:space="preserve"> patrimônio separado da Debenturista, nos termos </w:t>
      </w:r>
      <w:r w:rsidR="009A0C40" w:rsidRPr="00DD1CC9">
        <w:rPr>
          <w:sz w:val="22"/>
          <w:szCs w:val="22"/>
        </w:rPr>
        <w:t>da Lei nº 14.430</w:t>
      </w:r>
      <w:r w:rsidR="00620FCD" w:rsidRPr="00DD1CC9">
        <w:rPr>
          <w:sz w:val="22"/>
          <w:szCs w:val="22"/>
        </w:rPr>
        <w:t>, ainda que não tenha havido a integralização das mesmas,</w:t>
      </w:r>
      <w:r w:rsidR="00BF77A4" w:rsidRPr="00DD1CC9">
        <w:rPr>
          <w:sz w:val="22"/>
          <w:szCs w:val="22"/>
        </w:rPr>
        <w:t xml:space="preserve"> </w:t>
      </w:r>
      <w:bookmarkStart w:id="56" w:name="_Hlk21623884"/>
      <w:r w:rsidR="00BF77A4" w:rsidRPr="00DD1CC9">
        <w:rPr>
          <w:sz w:val="22"/>
          <w:szCs w:val="22"/>
        </w:rPr>
        <w:t xml:space="preserve">com a possibilidade de </w:t>
      </w:r>
      <w:r w:rsidR="00D43B72" w:rsidRPr="00DD1CC9">
        <w:rPr>
          <w:sz w:val="22"/>
          <w:szCs w:val="22"/>
        </w:rPr>
        <w:t>ágio</w:t>
      </w:r>
      <w:r w:rsidR="000D0EA9" w:rsidRPr="00DD1CC9">
        <w:rPr>
          <w:sz w:val="22"/>
          <w:szCs w:val="22"/>
        </w:rPr>
        <w:t xml:space="preserve"> (desde que aprovado pela Emissora)</w:t>
      </w:r>
      <w:r w:rsidR="00D43B72" w:rsidRPr="00DD1CC9">
        <w:rPr>
          <w:sz w:val="22"/>
          <w:szCs w:val="22"/>
        </w:rPr>
        <w:t xml:space="preserve"> ou </w:t>
      </w:r>
      <w:r w:rsidR="00BF77A4" w:rsidRPr="00DD1CC9">
        <w:rPr>
          <w:sz w:val="22"/>
          <w:szCs w:val="22"/>
        </w:rPr>
        <w:t>deságio</w:t>
      </w:r>
      <w:r w:rsidR="00490868" w:rsidRPr="00DD1CC9">
        <w:rPr>
          <w:sz w:val="22"/>
          <w:szCs w:val="22"/>
        </w:rPr>
        <w:t>, conforme definido no ato de subscrição dos CRI, observado, contudo</w:t>
      </w:r>
      <w:r w:rsidR="00450D8F" w:rsidRPr="00DD1CC9">
        <w:rPr>
          <w:sz w:val="22"/>
          <w:szCs w:val="22"/>
        </w:rPr>
        <w:t xml:space="preserve"> </w:t>
      </w:r>
      <w:bookmarkStart w:id="57" w:name="_Hlk21621774"/>
      <w:r w:rsidR="00767C18" w:rsidRPr="00DD1CC9">
        <w:rPr>
          <w:sz w:val="22"/>
          <w:szCs w:val="22"/>
        </w:rPr>
        <w:t xml:space="preserve">(i) </w:t>
      </w:r>
      <w:r w:rsidR="00C313A1" w:rsidRPr="00DD1CC9">
        <w:rPr>
          <w:sz w:val="22"/>
          <w:szCs w:val="22"/>
        </w:rPr>
        <w:t xml:space="preserve">que </w:t>
      </w:r>
      <w:r w:rsidR="00620FCD" w:rsidRPr="00DD1CC9">
        <w:rPr>
          <w:sz w:val="22"/>
          <w:szCs w:val="22"/>
        </w:rPr>
        <w:t xml:space="preserve">o </w:t>
      </w:r>
      <w:r w:rsidR="00D43B72" w:rsidRPr="00DD1CC9">
        <w:rPr>
          <w:sz w:val="22"/>
          <w:szCs w:val="22"/>
        </w:rPr>
        <w:t xml:space="preserve">ágio ou </w:t>
      </w:r>
      <w:r w:rsidR="00620FCD" w:rsidRPr="00DD1CC9">
        <w:rPr>
          <w:sz w:val="22"/>
          <w:szCs w:val="22"/>
        </w:rPr>
        <w:t>deságio será o mesmo para todas as Debêntures</w:t>
      </w:r>
      <w:r w:rsidR="00AC5EBF" w:rsidRPr="00DD1CC9">
        <w:rPr>
          <w:sz w:val="22"/>
          <w:szCs w:val="22"/>
        </w:rPr>
        <w:t>, e (</w:t>
      </w:r>
      <w:proofErr w:type="spellStart"/>
      <w:r w:rsidR="00AC5EBF" w:rsidRPr="00DD1CC9">
        <w:rPr>
          <w:sz w:val="22"/>
          <w:szCs w:val="22"/>
        </w:rPr>
        <w:t>ii</w:t>
      </w:r>
      <w:proofErr w:type="spellEnd"/>
      <w:r w:rsidR="00AC5EBF" w:rsidRPr="00DD1CC9">
        <w:rPr>
          <w:sz w:val="22"/>
          <w:szCs w:val="22"/>
        </w:rPr>
        <w:t>) que, neste caso, a Emissora receberá, na Data de Integralização (conforme definido abaixo), o mesmo valor que receberia caso a integralização ocorresse pela integralidade do valor nominal unitário.</w:t>
      </w:r>
      <w:bookmarkEnd w:id="56"/>
      <w:bookmarkEnd w:id="57"/>
    </w:p>
    <w:p w14:paraId="379D6C32" w14:textId="32945556"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bookmarkStart w:id="58" w:name="_Ref535528214"/>
      <w:r w:rsidRPr="00DD1CC9">
        <w:rPr>
          <w:rFonts w:eastAsia="Arial Unicode MS"/>
          <w:sz w:val="22"/>
          <w:szCs w:val="22"/>
        </w:rPr>
        <w:t xml:space="preserve">As </w:t>
      </w:r>
      <w:r w:rsidRPr="00DD1CC9">
        <w:rPr>
          <w:sz w:val="22"/>
          <w:szCs w:val="22"/>
        </w:rPr>
        <w:t>Debêntures</w:t>
      </w:r>
      <w:r w:rsidRPr="00DD1CC9">
        <w:rPr>
          <w:rFonts w:eastAsia="Arial Unicode MS"/>
          <w:sz w:val="22"/>
          <w:szCs w:val="22"/>
        </w:rPr>
        <w:t xml:space="preserve"> serão integralizadas, em moeda corrente nacional, </w:t>
      </w:r>
      <w:r w:rsidRPr="00DD1CC9">
        <w:rPr>
          <w:rFonts w:eastAsia="Arial Unicode MS"/>
          <w:b/>
          <w:sz w:val="22"/>
          <w:szCs w:val="22"/>
        </w:rPr>
        <w:t>(i)</w:t>
      </w:r>
      <w:r w:rsidR="005B58AA" w:rsidRPr="00DD1CC9">
        <w:rPr>
          <w:rFonts w:eastAsia="Arial Unicode MS"/>
          <w:sz w:val="22"/>
          <w:szCs w:val="22"/>
        </w:rPr>
        <w:t> </w:t>
      </w:r>
      <w:r w:rsidRPr="00DD1CC9">
        <w:rPr>
          <w:rFonts w:eastAsia="Arial Unicode MS"/>
          <w:sz w:val="22"/>
          <w:szCs w:val="22"/>
        </w:rPr>
        <w:t>pelo seu Valor Nominal Unitário, na primeira Data de Integralização</w:t>
      </w:r>
      <w:r w:rsidR="00435747" w:rsidRPr="00DD1CC9">
        <w:rPr>
          <w:rFonts w:eastAsia="Arial Unicode MS"/>
          <w:sz w:val="22"/>
          <w:szCs w:val="22"/>
        </w:rPr>
        <w:t xml:space="preserve"> (conforme definido abaixo)</w:t>
      </w:r>
      <w:r w:rsidR="00062DD0" w:rsidRPr="00DD1CC9">
        <w:rPr>
          <w:rFonts w:eastAsia="Arial Unicode MS"/>
          <w:sz w:val="22"/>
          <w:szCs w:val="22"/>
        </w:rPr>
        <w:t xml:space="preserve"> ("</w:t>
      </w:r>
      <w:r w:rsidR="00062DD0" w:rsidRPr="00DD1CC9">
        <w:rPr>
          <w:rFonts w:eastAsia="Arial Unicode MS"/>
          <w:sz w:val="22"/>
          <w:szCs w:val="22"/>
          <w:u w:val="single"/>
        </w:rPr>
        <w:t>Primeira Data de Integralização</w:t>
      </w:r>
      <w:r w:rsidR="00062DD0" w:rsidRPr="00DD1CC9">
        <w:rPr>
          <w:rFonts w:eastAsia="Arial Unicode MS"/>
          <w:sz w:val="22"/>
          <w:szCs w:val="22"/>
        </w:rPr>
        <w:t>")</w:t>
      </w:r>
      <w:r w:rsidRPr="00DD1CC9">
        <w:rPr>
          <w:rFonts w:eastAsia="Arial Unicode MS"/>
          <w:sz w:val="22"/>
          <w:szCs w:val="22"/>
        </w:rPr>
        <w:t xml:space="preserve">, ou </w:t>
      </w:r>
      <w:r w:rsidRPr="00DD1CC9">
        <w:rPr>
          <w:rFonts w:eastAsia="Arial Unicode MS"/>
          <w:b/>
          <w:sz w:val="22"/>
          <w:szCs w:val="22"/>
        </w:rPr>
        <w:t>(</w:t>
      </w:r>
      <w:proofErr w:type="spellStart"/>
      <w:r w:rsidRPr="00DD1CC9">
        <w:rPr>
          <w:rFonts w:eastAsia="Arial Unicode MS"/>
          <w:b/>
          <w:sz w:val="22"/>
          <w:szCs w:val="22"/>
        </w:rPr>
        <w:t>ii</w:t>
      </w:r>
      <w:proofErr w:type="spellEnd"/>
      <w:r w:rsidRPr="00DD1CC9">
        <w:rPr>
          <w:rFonts w:eastAsia="Arial Unicode MS"/>
          <w:b/>
          <w:sz w:val="22"/>
          <w:szCs w:val="22"/>
        </w:rPr>
        <w:t>)</w:t>
      </w:r>
      <w:r w:rsidRPr="00DD1CC9">
        <w:rPr>
          <w:rFonts w:eastAsia="Arial Unicode MS"/>
          <w:sz w:val="22"/>
          <w:szCs w:val="22"/>
        </w:rPr>
        <w:t xml:space="preserve"> </w:t>
      </w:r>
      <w:bookmarkStart w:id="59" w:name="_Hlk16383555"/>
      <w:r w:rsidRPr="00DD1CC9">
        <w:rPr>
          <w:rFonts w:eastAsia="Arial Unicode MS"/>
          <w:sz w:val="22"/>
          <w:szCs w:val="22"/>
        </w:rPr>
        <w:t xml:space="preserve">em caso de </w:t>
      </w:r>
      <w:r w:rsidRPr="00DD1CC9">
        <w:rPr>
          <w:sz w:val="22"/>
          <w:szCs w:val="22"/>
        </w:rPr>
        <w:t xml:space="preserve">integralização das Debêntures em </w:t>
      </w:r>
      <w:r w:rsidRPr="00DD1CC9">
        <w:rPr>
          <w:rFonts w:eastAsia="Arial Unicode MS"/>
          <w:sz w:val="22"/>
          <w:szCs w:val="22"/>
        </w:rPr>
        <w:t>Datas de Integralização posteriores</w:t>
      </w:r>
      <w:bookmarkEnd w:id="59"/>
      <w:r w:rsidRPr="00DD1CC9">
        <w:rPr>
          <w:rFonts w:eastAsia="Arial Unicode MS"/>
          <w:sz w:val="22"/>
          <w:szCs w:val="22"/>
        </w:rPr>
        <w:t>, pelo seu Valor Nominal Unitário</w:t>
      </w:r>
      <w:r w:rsidR="00620FCD" w:rsidRPr="00DD1CC9">
        <w:rPr>
          <w:rFonts w:eastAsia="Arial Unicode MS"/>
          <w:sz w:val="22"/>
          <w:szCs w:val="22"/>
        </w:rPr>
        <w:t xml:space="preserve"> (conforme definido abaixo)</w:t>
      </w:r>
      <w:r w:rsidRPr="00DD1CC9">
        <w:rPr>
          <w:rFonts w:eastAsia="Arial Unicode MS"/>
          <w:sz w:val="22"/>
          <w:szCs w:val="22"/>
        </w:rPr>
        <w:t>, acrescido da Remuneração</w:t>
      </w:r>
      <w:r w:rsidR="009A0C40" w:rsidRPr="00DD1CC9">
        <w:rPr>
          <w:rFonts w:eastAsia="Arial Unicode MS"/>
          <w:sz w:val="22"/>
          <w:szCs w:val="22"/>
        </w:rPr>
        <w:t xml:space="preserve"> Primeira Série e/ou da Remuneração Segunda Série, conforme o caso</w:t>
      </w:r>
      <w:r w:rsidR="00062DD0" w:rsidRPr="00DD1CC9">
        <w:rPr>
          <w:rFonts w:eastAsia="Arial Unicode MS"/>
          <w:sz w:val="22"/>
          <w:szCs w:val="22"/>
        </w:rPr>
        <w:t xml:space="preserve">, calculada </w:t>
      </w:r>
      <w:r w:rsidR="00062DD0" w:rsidRPr="00DD1CC9">
        <w:rPr>
          <w:rFonts w:eastAsia="Arial Unicode MS"/>
          <w:i/>
          <w:iCs/>
          <w:sz w:val="22"/>
          <w:szCs w:val="22"/>
        </w:rPr>
        <w:t xml:space="preserve">pro rata </w:t>
      </w:r>
      <w:proofErr w:type="spellStart"/>
      <w:r w:rsidR="00062DD0" w:rsidRPr="00DD1CC9">
        <w:rPr>
          <w:rFonts w:eastAsia="Arial Unicode MS"/>
          <w:i/>
          <w:iCs/>
          <w:sz w:val="22"/>
          <w:szCs w:val="22"/>
        </w:rPr>
        <w:t>temporis</w:t>
      </w:r>
      <w:proofErr w:type="spellEnd"/>
      <w:r w:rsidR="00062DD0" w:rsidRPr="00DD1CC9">
        <w:rPr>
          <w:rFonts w:eastAsia="Arial Unicode MS"/>
          <w:sz w:val="22"/>
          <w:szCs w:val="22"/>
        </w:rPr>
        <w:t>, desde a Primeira Data de Integralização até a efetiva integralização</w:t>
      </w:r>
      <w:r w:rsidR="00813BB3" w:rsidRPr="00DD1CC9">
        <w:rPr>
          <w:rFonts w:eastAsia="Arial Unicode MS"/>
          <w:sz w:val="22"/>
          <w:szCs w:val="22"/>
        </w:rPr>
        <w:t xml:space="preserve"> (</w:t>
      </w:r>
      <w:r w:rsidR="001669A1" w:rsidRPr="00DD1CC9">
        <w:rPr>
          <w:rFonts w:eastAsia="Arial Unicode MS"/>
          <w:sz w:val="22"/>
          <w:szCs w:val="22"/>
        </w:rPr>
        <w:t>"</w:t>
      </w:r>
      <w:r w:rsidR="00813BB3" w:rsidRPr="00DD1CC9">
        <w:rPr>
          <w:rFonts w:eastAsia="Arial Unicode MS"/>
          <w:sz w:val="22"/>
          <w:szCs w:val="22"/>
          <w:u w:val="single"/>
        </w:rPr>
        <w:t>Preço de Integralização das Debêntures</w:t>
      </w:r>
      <w:r w:rsidR="001669A1" w:rsidRPr="00DD1CC9">
        <w:rPr>
          <w:rFonts w:eastAsia="Arial Unicode MS"/>
          <w:sz w:val="22"/>
          <w:szCs w:val="22"/>
        </w:rPr>
        <w:t>"</w:t>
      </w:r>
      <w:r w:rsidR="00813BB3" w:rsidRPr="00DD1CC9">
        <w:rPr>
          <w:rFonts w:eastAsia="Arial Unicode MS"/>
          <w:sz w:val="22"/>
          <w:szCs w:val="22"/>
        </w:rPr>
        <w:t>)</w:t>
      </w:r>
      <w:r w:rsidRPr="00DD1CC9">
        <w:rPr>
          <w:rFonts w:eastAsia="Arial Unicode MS"/>
          <w:sz w:val="22"/>
          <w:szCs w:val="22"/>
        </w:rPr>
        <w:t>, por meio de Transferência Eletrônica Disponível – TED ou outra forma de transferência eletrônica de recursos financeiros, na conta corrente a ser previamente informada pela Emissora à Debenturista, por meio de comunicado direcionado à Debenturista</w:t>
      </w:r>
      <w:r w:rsidR="00813BB3" w:rsidRPr="00DD1CC9">
        <w:rPr>
          <w:rFonts w:eastAsia="Arial Unicode MS"/>
          <w:sz w:val="22"/>
          <w:szCs w:val="22"/>
        </w:rPr>
        <w:t xml:space="preserve">, nas mesmas datas em que ocorrerem as integralizações dos CRI (cada uma, uma </w:t>
      </w:r>
      <w:r w:rsidR="001669A1" w:rsidRPr="00DD1CC9">
        <w:rPr>
          <w:rFonts w:eastAsia="Arial Unicode MS"/>
          <w:sz w:val="22"/>
          <w:szCs w:val="22"/>
        </w:rPr>
        <w:t>"</w:t>
      </w:r>
      <w:r w:rsidR="00813BB3" w:rsidRPr="00DD1CC9">
        <w:rPr>
          <w:rFonts w:eastAsia="Arial Unicode MS"/>
          <w:sz w:val="22"/>
          <w:szCs w:val="22"/>
          <w:u w:val="single"/>
        </w:rPr>
        <w:t>Data de Integralização</w:t>
      </w:r>
      <w:r w:rsidR="001669A1" w:rsidRPr="00DD1CC9">
        <w:rPr>
          <w:rFonts w:eastAsia="Arial Unicode MS"/>
          <w:sz w:val="22"/>
          <w:szCs w:val="22"/>
        </w:rPr>
        <w:t>"</w:t>
      </w:r>
      <w:r w:rsidR="00813BB3" w:rsidRPr="00DD1CC9">
        <w:rPr>
          <w:rFonts w:eastAsia="Arial Unicode MS"/>
          <w:sz w:val="22"/>
          <w:szCs w:val="22"/>
        </w:rPr>
        <w:t xml:space="preserve">), </w:t>
      </w:r>
      <w:r w:rsidR="00062DD0" w:rsidRPr="00DD1CC9">
        <w:rPr>
          <w:rFonts w:eastAsia="Arial Unicode MS"/>
          <w:sz w:val="22"/>
          <w:szCs w:val="22"/>
        </w:rPr>
        <w:t xml:space="preserve">observado o disposto na Cláusula 6.9.3 abaixo, </w:t>
      </w:r>
      <w:r w:rsidR="00813BB3" w:rsidRPr="00DD1CC9">
        <w:rPr>
          <w:rFonts w:eastAsia="Arial Unicode MS"/>
          <w:sz w:val="22"/>
          <w:szCs w:val="22"/>
        </w:rPr>
        <w:t xml:space="preserve">desde que cumpridas as </w:t>
      </w:r>
      <w:r w:rsidR="00435747" w:rsidRPr="00DD1CC9">
        <w:rPr>
          <w:rFonts w:eastAsia="Arial Unicode MS"/>
          <w:sz w:val="22"/>
          <w:szCs w:val="22"/>
        </w:rPr>
        <w:t>c</w:t>
      </w:r>
      <w:r w:rsidR="00813BB3" w:rsidRPr="00DD1CC9">
        <w:rPr>
          <w:rFonts w:eastAsia="Arial Unicode MS"/>
          <w:sz w:val="22"/>
          <w:szCs w:val="22"/>
        </w:rPr>
        <w:t xml:space="preserve">ondições </w:t>
      </w:r>
      <w:r w:rsidR="00435747" w:rsidRPr="00DD1CC9">
        <w:rPr>
          <w:rFonts w:eastAsia="Arial Unicode MS"/>
          <w:sz w:val="22"/>
          <w:szCs w:val="22"/>
        </w:rPr>
        <w:t>p</w:t>
      </w:r>
      <w:r w:rsidR="00813BB3" w:rsidRPr="00DD1CC9">
        <w:rPr>
          <w:rFonts w:eastAsia="Arial Unicode MS"/>
          <w:sz w:val="22"/>
          <w:szCs w:val="22"/>
        </w:rPr>
        <w:t>recedentes</w:t>
      </w:r>
      <w:r w:rsidR="00435747" w:rsidRPr="00DD1CC9">
        <w:rPr>
          <w:rFonts w:eastAsia="Arial Unicode MS"/>
          <w:sz w:val="22"/>
          <w:szCs w:val="22"/>
        </w:rPr>
        <w:t xml:space="preserve"> previstas</w:t>
      </w:r>
      <w:r w:rsidR="00813BB3" w:rsidRPr="00DD1CC9">
        <w:rPr>
          <w:rFonts w:eastAsia="Arial Unicode MS"/>
          <w:sz w:val="22"/>
          <w:szCs w:val="22"/>
        </w:rPr>
        <w:t xml:space="preserve"> no Boletim de Subscrição</w:t>
      </w:r>
      <w:r w:rsidRPr="00DD1CC9">
        <w:rPr>
          <w:rFonts w:eastAsia="Arial Unicode MS"/>
          <w:sz w:val="22"/>
          <w:szCs w:val="22"/>
        </w:rPr>
        <w:t xml:space="preserve">. </w:t>
      </w:r>
    </w:p>
    <w:bookmarkEnd w:id="58"/>
    <w:p w14:paraId="08548E63" w14:textId="4AB54DE8" w:rsidR="00813BB3" w:rsidRPr="00DD1CC9" w:rsidRDefault="00813BB3" w:rsidP="00DD1CC9">
      <w:pPr>
        <w:pStyle w:val="ListParagraph"/>
        <w:numPr>
          <w:ilvl w:val="2"/>
          <w:numId w:val="16"/>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O pagamento do Preço de Integralização das Debêntures deverá ser realizado, pela Debenturista, nas datas da integralização dos CRI, desde que a liquidação financeira dos CRI ocorra até as </w:t>
      </w:r>
      <w:r w:rsidRPr="00DD1CC9">
        <w:rPr>
          <w:rFonts w:eastAsia="Arial Unicode MS"/>
          <w:b/>
          <w:bCs/>
          <w:sz w:val="22"/>
          <w:szCs w:val="22"/>
        </w:rPr>
        <w:t>16:00 (dezesseis) horas</w:t>
      </w:r>
      <w:r w:rsidRPr="00DD1CC9">
        <w:rPr>
          <w:rFonts w:eastAsia="Arial Unicode MS"/>
          <w:sz w:val="22"/>
          <w:szCs w:val="22"/>
        </w:rPr>
        <w:t xml:space="preserve"> </w:t>
      </w:r>
      <w:r w:rsidRPr="00DD1CC9">
        <w:rPr>
          <w:rFonts w:eastAsia="Arial Unicode MS"/>
          <w:b/>
          <w:bCs/>
          <w:sz w:val="22"/>
          <w:szCs w:val="22"/>
        </w:rPr>
        <w:t>(inclusive)</w:t>
      </w:r>
      <w:r w:rsidRPr="00DD1CC9">
        <w:rPr>
          <w:rFonts w:eastAsia="Arial Unicode MS"/>
          <w:sz w:val="22"/>
          <w:szCs w:val="22"/>
        </w:rPr>
        <w:t xml:space="preserve">, considerando o horário local da </w:t>
      </w:r>
      <w:r w:rsidR="009A0C40" w:rsidRPr="00DD1CC9">
        <w:rPr>
          <w:rFonts w:eastAsia="Arial Unicode MS"/>
          <w:sz w:val="22"/>
          <w:szCs w:val="22"/>
        </w:rPr>
        <w:t>c</w:t>
      </w:r>
      <w:r w:rsidRPr="00DD1CC9">
        <w:rPr>
          <w:rFonts w:eastAsia="Arial Unicode MS"/>
          <w:sz w:val="22"/>
          <w:szCs w:val="22"/>
        </w:rPr>
        <w:t xml:space="preserve">idade de São Paulo, </w:t>
      </w:r>
      <w:r w:rsidR="009A0C40" w:rsidRPr="00DD1CC9">
        <w:rPr>
          <w:rFonts w:eastAsia="Arial Unicode MS"/>
          <w:sz w:val="22"/>
          <w:szCs w:val="22"/>
        </w:rPr>
        <w:t>e</w:t>
      </w:r>
      <w:r w:rsidRPr="00DD1CC9">
        <w:rPr>
          <w:rFonts w:eastAsia="Arial Unicode MS"/>
          <w:sz w:val="22"/>
          <w:szCs w:val="22"/>
        </w:rPr>
        <w:t xml:space="preserve">stado de São Paulo, sendo certo que, excepcionalmente, em virtude de aspectos operacionais, a Debenturista poderá realizar o pagamento do Preço de Integralização das Debêntures no Dia Útil imediatamente subsequente caso tenha recebido os recursos decorrentes da integralização dos CRI após as </w:t>
      </w:r>
      <w:r w:rsidRPr="00DD1CC9">
        <w:rPr>
          <w:rFonts w:eastAsia="Arial Unicode MS"/>
          <w:b/>
          <w:bCs/>
          <w:sz w:val="22"/>
          <w:szCs w:val="22"/>
        </w:rPr>
        <w:t>16:00 (dezesseis) horas (exclusive)</w:t>
      </w:r>
      <w:r w:rsidR="004A32CB" w:rsidRPr="00DD1CC9">
        <w:rPr>
          <w:rFonts w:eastAsia="Arial Unicode MS"/>
          <w:bCs/>
          <w:sz w:val="22"/>
          <w:szCs w:val="22"/>
        </w:rPr>
        <w:t>, sem a incidência de juros ou correção monetária</w:t>
      </w:r>
      <w:r w:rsidRPr="00DD1CC9">
        <w:rPr>
          <w:rFonts w:eastAsia="Arial Unicode MS"/>
          <w:sz w:val="22"/>
          <w:szCs w:val="22"/>
        </w:rPr>
        <w:t>.</w:t>
      </w:r>
    </w:p>
    <w:p w14:paraId="6A6443BC" w14:textId="1FE9AB95" w:rsidR="00B111A4" w:rsidRPr="00DD1CC9" w:rsidRDefault="00B111A4" w:rsidP="00DD1CC9">
      <w:pPr>
        <w:pStyle w:val="ListParagraph"/>
        <w:keepNext/>
        <w:numPr>
          <w:ilvl w:val="1"/>
          <w:numId w:val="16"/>
        </w:numPr>
        <w:tabs>
          <w:tab w:val="left" w:pos="1134"/>
        </w:tabs>
        <w:spacing w:after="240" w:line="320" w:lineRule="exact"/>
        <w:ind w:left="1134" w:hanging="1134"/>
        <w:jc w:val="both"/>
        <w:outlineLvl w:val="0"/>
        <w:rPr>
          <w:rFonts w:eastAsia="Arial Unicode MS"/>
          <w:b/>
          <w:sz w:val="22"/>
          <w:szCs w:val="22"/>
        </w:rPr>
      </w:pPr>
      <w:r w:rsidRPr="00DD1CC9">
        <w:rPr>
          <w:rFonts w:eastAsia="Arial Unicode MS"/>
          <w:b/>
          <w:sz w:val="22"/>
          <w:szCs w:val="22"/>
        </w:rPr>
        <w:t>Forma e Comprovação de Titularidade</w:t>
      </w:r>
    </w:p>
    <w:p w14:paraId="2387823A" w14:textId="555CCEED"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serão emitidas sob a forma nominativa</w:t>
      </w:r>
      <w:r w:rsidR="00DA3AC8" w:rsidRPr="00DD1CC9">
        <w:rPr>
          <w:sz w:val="22"/>
          <w:szCs w:val="22"/>
        </w:rPr>
        <w:t xml:space="preserve"> e escritural</w:t>
      </w:r>
      <w:r w:rsidRPr="00DD1CC9">
        <w:rPr>
          <w:sz w:val="22"/>
          <w:szCs w:val="22"/>
        </w:rPr>
        <w:t xml:space="preserve">, sem a emissão de </w:t>
      </w:r>
      <w:r w:rsidR="00DA3AC8" w:rsidRPr="00DD1CC9">
        <w:rPr>
          <w:sz w:val="22"/>
          <w:szCs w:val="22"/>
        </w:rPr>
        <w:t xml:space="preserve">cautelas ou </w:t>
      </w:r>
      <w:r w:rsidRPr="00DD1CC9">
        <w:rPr>
          <w:sz w:val="22"/>
          <w:szCs w:val="22"/>
        </w:rPr>
        <w:t>certificados, sendo que</w:t>
      </w:r>
      <w:r w:rsidR="00DA3AC8" w:rsidRPr="00DD1CC9">
        <w:rPr>
          <w:sz w:val="22"/>
          <w:szCs w:val="22"/>
        </w:rPr>
        <w:t>,</w:t>
      </w:r>
      <w:r w:rsidRPr="00DD1CC9">
        <w:rPr>
          <w:sz w:val="22"/>
          <w:szCs w:val="22"/>
        </w:rPr>
        <w:t xml:space="preserve"> para todos os fins de direito, a titularidade das Debêntures será comprovada </w:t>
      </w:r>
      <w:r w:rsidR="00DE10ED" w:rsidRPr="00802978">
        <w:rPr>
          <w:sz w:val="22"/>
          <w:szCs w:val="22"/>
        </w:rPr>
        <w:t>pelo registro no Livro de Registro</w:t>
      </w:r>
      <w:r w:rsidRPr="00DD1CC9">
        <w:rPr>
          <w:sz w:val="22"/>
          <w:szCs w:val="22"/>
        </w:rPr>
        <w:t>.</w:t>
      </w:r>
    </w:p>
    <w:p w14:paraId="209BB95F"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Conversibilidade</w:t>
      </w:r>
    </w:p>
    <w:p w14:paraId="1123443C"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não serão conversíveis em ações da Emissora.</w:t>
      </w:r>
    </w:p>
    <w:p w14:paraId="10FD79A8" w14:textId="314F67F3"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lastRenderedPageBreak/>
        <w:t>Espécie</w:t>
      </w:r>
      <w:r w:rsidR="00175A1B" w:rsidRPr="00DD1CC9">
        <w:rPr>
          <w:rFonts w:eastAsia="Arial Unicode MS"/>
          <w:b/>
          <w:sz w:val="22"/>
          <w:szCs w:val="22"/>
        </w:rPr>
        <w:t xml:space="preserve"> e Garantia</w:t>
      </w:r>
    </w:p>
    <w:p w14:paraId="6730DCEC" w14:textId="4E53ACB8" w:rsidR="00B111A4" w:rsidRPr="00DD1CC9" w:rsidRDefault="009A0C40"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serão da espécie com garantia real, nos termos do artigo 58 da Lei das Sociedades por Ações</w:t>
      </w:r>
      <w:r w:rsidR="00036359" w:rsidRPr="00DD1CC9">
        <w:rPr>
          <w:sz w:val="22"/>
          <w:szCs w:val="22"/>
        </w:rPr>
        <w:t>.</w:t>
      </w:r>
      <w:r w:rsidR="00036359" w:rsidRPr="00DD1CC9">
        <w:rPr>
          <w:rFonts w:eastAsia="Arial Unicode MS"/>
          <w:bCs/>
          <w:sz w:val="22"/>
          <w:szCs w:val="22"/>
        </w:rPr>
        <w:t xml:space="preserve"> </w:t>
      </w:r>
    </w:p>
    <w:p w14:paraId="7B15E7B5" w14:textId="7A7F56EB" w:rsidR="00175A1B" w:rsidRPr="00DD1CC9" w:rsidRDefault="00175A1B"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rFonts w:eastAsia="Arial Unicode MS"/>
          <w:bCs/>
          <w:sz w:val="22"/>
          <w:szCs w:val="22"/>
        </w:rPr>
        <w:t xml:space="preserve">Como garantia do fiel, integral e pontual pagamento </w:t>
      </w:r>
      <w:r w:rsidRPr="00DD1CC9">
        <w:rPr>
          <w:b/>
          <w:sz w:val="22"/>
          <w:szCs w:val="22"/>
        </w:rPr>
        <w:t>(i)</w:t>
      </w:r>
      <w:r w:rsidRPr="00DD1CC9">
        <w:rPr>
          <w:sz w:val="22"/>
          <w:szCs w:val="22"/>
        </w:rPr>
        <w:t xml:space="preserve"> de todas as obrigações assumidas pela Emissora por ocasião da emissão das Debêntures da Primeira Série, incluindo, mas não se limitando</w:t>
      </w:r>
      <w:r w:rsidR="00EC1231" w:rsidRPr="00DD1CC9">
        <w:rPr>
          <w:sz w:val="22"/>
          <w:szCs w:val="22"/>
        </w:rPr>
        <w:t>,</w:t>
      </w:r>
      <w:r w:rsidRPr="00DD1CC9">
        <w:rPr>
          <w:sz w:val="22"/>
          <w:szCs w:val="22"/>
        </w:rPr>
        <w:t xml:space="preserve"> ao adimplemento das obrigações pecuniárias, principais ou acessórias, conforme previstos nesta Escritura de Emissão, tais como os montantes devidos a título do Valor Nominal Unitário das Debêntures da Primeira Série, da Remuneração Primeira Série (conforme definida abaixo) e dos Encargos Moratórios (conforme definidos abaixo) das Debêntures da Primeira Série, conforme aplicável, bem como todos os acessórios ao principal, indenizações, custos e/ou despesas comprovadamente incorrid</w:t>
      </w:r>
      <w:r w:rsidR="00214BA8" w:rsidRPr="00DD1CC9">
        <w:rPr>
          <w:sz w:val="22"/>
          <w:szCs w:val="22"/>
        </w:rPr>
        <w:t>o</w:t>
      </w:r>
      <w:r w:rsidRPr="00DD1CC9">
        <w:rPr>
          <w:sz w:val="22"/>
          <w:szCs w:val="22"/>
        </w:rPr>
        <w:t>s pelo Agente Fiduciário e/ou pela Debenturista, em decorrência de processos, procedimentos e/ou outras medidas judiciais ou extrajudiciais necessários à salvaguarda de seus direitos e prerrogativas decorrentes das Debêntures da Primeira Série e desta Escritura de Emissão, nos termos do artigo 822 do Código Civil (conforme abaixo definido), nas datas previstas nesta Escritura de Emissão, independentemente de notificação, judicial ou extrajudicial, ou qualquer outra medida, nos termos desta Escritura de Emissão (“</w:t>
      </w:r>
      <w:r w:rsidRPr="00DD1CC9">
        <w:rPr>
          <w:sz w:val="22"/>
          <w:szCs w:val="22"/>
          <w:u w:val="single"/>
        </w:rPr>
        <w:t>Obrigações Garantidas Primeira Série</w:t>
      </w:r>
      <w:r w:rsidRPr="00DD1CC9">
        <w:rPr>
          <w:sz w:val="22"/>
          <w:szCs w:val="22"/>
        </w:rPr>
        <w:t xml:space="preserve">”); e </w:t>
      </w:r>
      <w:r w:rsidRPr="00DD1CC9">
        <w:rPr>
          <w:b/>
          <w:sz w:val="22"/>
          <w:szCs w:val="22"/>
        </w:rPr>
        <w:t>(</w:t>
      </w:r>
      <w:proofErr w:type="spellStart"/>
      <w:r w:rsidRPr="00DD1CC9">
        <w:rPr>
          <w:b/>
          <w:sz w:val="22"/>
          <w:szCs w:val="22"/>
        </w:rPr>
        <w:t>ii</w:t>
      </w:r>
      <w:proofErr w:type="spellEnd"/>
      <w:r w:rsidRPr="00DD1CC9">
        <w:rPr>
          <w:b/>
          <w:sz w:val="22"/>
          <w:szCs w:val="22"/>
        </w:rPr>
        <w:t>)</w:t>
      </w:r>
      <w:r w:rsidRPr="00DD1CC9">
        <w:rPr>
          <w:sz w:val="22"/>
          <w:szCs w:val="22"/>
        </w:rPr>
        <w:t xml:space="preserve"> de todas as obrigações assumidas pela Emissora por ocasião da emissão das Debêntures da </w:t>
      </w:r>
      <w:bookmarkStart w:id="60" w:name="_Hlk116373456"/>
      <w:r w:rsidRPr="00DD1CC9">
        <w:rPr>
          <w:sz w:val="22"/>
          <w:szCs w:val="22"/>
        </w:rPr>
        <w:t>Segunda</w:t>
      </w:r>
      <w:bookmarkEnd w:id="60"/>
      <w:r w:rsidRPr="00DD1CC9">
        <w:rPr>
          <w:sz w:val="22"/>
          <w:szCs w:val="22"/>
        </w:rPr>
        <w:t xml:space="preserve"> Série, pecuniárias ou não, incluindo, mas não se limitando ao adimplemento das obrigações pecuniárias, principais ou acessórias, conforme previstos nesta Escritura, tais como os montantes devidos a título do Valor Nominal Unitário das Debêntures da Segunda Série, da Remuneração Segunda Série (conforme definida abaixo) e dos Encargos Moratórios das Debêntures da Segunda Série, conforme aplicável, bem como todos os acessórios ao principal, indenizações, custos e/ou despesas comprovadamente incorridas pelo Agente Fiduciário e/ou pela Debenturista, em decorrência de processos, procedimentos e/ou outras medidas judiciais ou extrajudiciais necessários à salvaguarda de seus direitos e prerrogativas decorrentes das Debêntures da Segunda Série e desta Escritura de Emissão, nos termos do artigo 822 do Código Civil, nas datas previstas nesta Escritura de Emissão, independentemente de notificação, judicial ou extrajudicial, ou qualquer outra medida, nos termos desta Escritura de Emissão (“</w:t>
      </w:r>
      <w:r w:rsidRPr="00DD1CC9">
        <w:rPr>
          <w:sz w:val="22"/>
          <w:szCs w:val="22"/>
          <w:u w:val="single"/>
        </w:rPr>
        <w:t>Obrigações Garantidas Segunda Série</w:t>
      </w:r>
      <w:r w:rsidRPr="00DD1CC9">
        <w:rPr>
          <w:sz w:val="22"/>
          <w:szCs w:val="22"/>
        </w:rPr>
        <w:t>” e, em conjunto com as Obrigações Garantidas Primeira Série, “</w:t>
      </w:r>
      <w:r w:rsidRPr="00DD1CC9">
        <w:rPr>
          <w:sz w:val="22"/>
          <w:szCs w:val="22"/>
          <w:u w:val="single"/>
        </w:rPr>
        <w:t>Obrigações Garantidas</w:t>
      </w:r>
      <w:r w:rsidRPr="00DD1CC9">
        <w:rPr>
          <w:sz w:val="22"/>
          <w:szCs w:val="22"/>
        </w:rPr>
        <w:t>”)</w:t>
      </w:r>
      <w:r w:rsidRPr="00DD1CC9">
        <w:rPr>
          <w:rFonts w:eastAsia="Arial Unicode MS"/>
          <w:bCs/>
          <w:sz w:val="22"/>
          <w:szCs w:val="22"/>
        </w:rPr>
        <w:t>, serão constituídas as seguintes garantias reais (“</w:t>
      </w:r>
      <w:r w:rsidRPr="00DD1CC9">
        <w:rPr>
          <w:rFonts w:eastAsia="Arial Unicode MS"/>
          <w:bCs/>
          <w:sz w:val="22"/>
          <w:szCs w:val="22"/>
          <w:u w:val="single"/>
        </w:rPr>
        <w:t>Garantias Reais</w:t>
      </w:r>
      <w:r w:rsidRPr="00DD1CC9">
        <w:rPr>
          <w:rFonts w:eastAsia="Arial Unicode MS"/>
          <w:bCs/>
          <w:sz w:val="22"/>
          <w:szCs w:val="22"/>
        </w:rPr>
        <w:t>”):</w:t>
      </w:r>
    </w:p>
    <w:p w14:paraId="227DC1C9" w14:textId="7AD241BE" w:rsidR="00F6717A" w:rsidRPr="00802978" w:rsidRDefault="00175A1B" w:rsidP="00DD1CC9">
      <w:pPr>
        <w:pStyle w:val="ListParagraph"/>
        <w:tabs>
          <w:tab w:val="left" w:pos="2268"/>
        </w:tabs>
        <w:spacing w:after="240" w:line="320" w:lineRule="exact"/>
        <w:ind w:left="1134"/>
        <w:jc w:val="both"/>
        <w:outlineLvl w:val="0"/>
        <w:rPr>
          <w:rFonts w:eastAsia="Arial Unicode MS"/>
          <w:b/>
          <w:sz w:val="22"/>
          <w:szCs w:val="22"/>
        </w:rPr>
      </w:pPr>
      <w:r w:rsidRPr="00DD1CC9">
        <w:rPr>
          <w:rFonts w:eastAsia="Arial Unicode MS"/>
          <w:bCs/>
          <w:sz w:val="22"/>
          <w:szCs w:val="22"/>
        </w:rPr>
        <w:t xml:space="preserve">(i) </w:t>
      </w:r>
      <w:r w:rsidR="00F6717A" w:rsidRPr="00DD1CC9">
        <w:rPr>
          <w:rFonts w:eastAsia="Arial Unicode MS"/>
          <w:bCs/>
          <w:sz w:val="22"/>
          <w:szCs w:val="22"/>
        </w:rPr>
        <w:tab/>
        <w:t xml:space="preserve">alienação fiduciária da totalidade das quotas da </w:t>
      </w:r>
      <w:r w:rsidR="00426A37" w:rsidRPr="00DD1CC9">
        <w:rPr>
          <w:rFonts w:eastAsia="Arial Unicode MS"/>
          <w:bCs/>
          <w:sz w:val="22"/>
          <w:szCs w:val="22"/>
        </w:rPr>
        <w:t>SPE</w:t>
      </w:r>
      <w:r w:rsidR="00F6717A" w:rsidRPr="00DD1CC9">
        <w:rPr>
          <w:rFonts w:eastAsia="Arial Unicode MS"/>
          <w:bCs/>
          <w:sz w:val="22"/>
          <w:szCs w:val="22"/>
        </w:rPr>
        <w:t xml:space="preserve"> (“</w:t>
      </w:r>
      <w:r w:rsidR="00F6717A" w:rsidRPr="00DD1CC9">
        <w:rPr>
          <w:rFonts w:eastAsia="Arial Unicode MS"/>
          <w:bCs/>
          <w:sz w:val="22"/>
          <w:szCs w:val="22"/>
          <w:u w:val="single"/>
        </w:rPr>
        <w:t>Alienação Fiduciária de Quotas</w:t>
      </w:r>
      <w:r w:rsidR="00F6717A" w:rsidRPr="00DD1CC9">
        <w:rPr>
          <w:rFonts w:eastAsia="Arial Unicode MS"/>
          <w:bCs/>
          <w:sz w:val="22"/>
          <w:szCs w:val="22"/>
        </w:rPr>
        <w:t>”, respectivamente), nos termos do “</w:t>
      </w:r>
      <w:r w:rsidR="00F6717A" w:rsidRPr="00802978">
        <w:rPr>
          <w:rFonts w:eastAsia="Arial Unicode MS"/>
          <w:bCs/>
          <w:i/>
          <w:iCs/>
          <w:sz w:val="22"/>
          <w:szCs w:val="22"/>
        </w:rPr>
        <w:t>Instrumento Particular de Alienação Fiduciária de Quotas em Garantia, Sob Condição Resolutiva, e Outras Avenças</w:t>
      </w:r>
      <w:r w:rsidR="00F6717A" w:rsidRPr="00193CD8">
        <w:rPr>
          <w:rFonts w:eastAsia="Arial Unicode MS"/>
          <w:bCs/>
          <w:sz w:val="22"/>
          <w:szCs w:val="22"/>
        </w:rPr>
        <w:t xml:space="preserve">”, celebrado em </w:t>
      </w:r>
      <w:r w:rsidR="005E74A7">
        <w:rPr>
          <w:rFonts w:eastAsia="Arial Unicode MS"/>
          <w:bCs/>
          <w:sz w:val="22"/>
          <w:szCs w:val="22"/>
        </w:rPr>
        <w:t>13</w:t>
      </w:r>
      <w:r w:rsidR="00F6717A" w:rsidRPr="00DD1CC9">
        <w:rPr>
          <w:rFonts w:eastAsia="Arial Unicode MS"/>
          <w:bCs/>
          <w:sz w:val="22"/>
          <w:szCs w:val="22"/>
        </w:rPr>
        <w:t xml:space="preserve"> de </w:t>
      </w:r>
      <w:r w:rsidR="008A658D">
        <w:rPr>
          <w:rFonts w:eastAsia="Arial Unicode MS"/>
          <w:bCs/>
          <w:sz w:val="22"/>
          <w:szCs w:val="22"/>
        </w:rPr>
        <w:t>fevereiro</w:t>
      </w:r>
      <w:r w:rsidR="008A658D" w:rsidRPr="00DD1CC9">
        <w:rPr>
          <w:rFonts w:eastAsia="Arial Unicode MS"/>
          <w:bCs/>
          <w:sz w:val="22"/>
          <w:szCs w:val="22"/>
        </w:rPr>
        <w:t xml:space="preserve"> </w:t>
      </w:r>
      <w:r w:rsidR="00F6717A" w:rsidRPr="00DD1CC9">
        <w:rPr>
          <w:rFonts w:eastAsia="Arial Unicode MS"/>
          <w:bCs/>
          <w:sz w:val="22"/>
          <w:szCs w:val="22"/>
        </w:rPr>
        <w:t xml:space="preserve">de 2023 entre </w:t>
      </w:r>
      <w:r w:rsidR="005E74A7">
        <w:rPr>
          <w:rFonts w:eastAsia="Arial Unicode MS"/>
          <w:bCs/>
          <w:sz w:val="22"/>
          <w:szCs w:val="22"/>
        </w:rPr>
        <w:t xml:space="preserve">a Emissora, </w:t>
      </w:r>
      <w:r w:rsidR="00F6717A" w:rsidRPr="00DD1CC9">
        <w:rPr>
          <w:rFonts w:eastAsia="Arial Unicode MS"/>
          <w:bCs/>
          <w:sz w:val="22"/>
          <w:szCs w:val="22"/>
        </w:rPr>
        <w:t xml:space="preserve">a </w:t>
      </w:r>
      <w:r w:rsidR="00D97390" w:rsidRPr="00A41759">
        <w:rPr>
          <w:rFonts w:eastAsia="Arial Unicode MS"/>
          <w:b/>
          <w:sz w:val="22"/>
          <w:szCs w:val="22"/>
        </w:rPr>
        <w:t>ALIANSCE ASSESSORIA COMERCIAL E SERVIÇOS LTDA.</w:t>
      </w:r>
      <w:r w:rsidR="00D97390">
        <w:rPr>
          <w:rFonts w:eastAsia="Arial Unicode MS"/>
          <w:bCs/>
          <w:sz w:val="22"/>
          <w:szCs w:val="22"/>
        </w:rPr>
        <w:t xml:space="preserve">, inscrita no CNPJ sob o nº 07.545.705/0001-33 </w:t>
      </w:r>
      <w:r w:rsidR="003440BE">
        <w:rPr>
          <w:rFonts w:eastAsia="Arial Unicode MS"/>
          <w:bCs/>
          <w:sz w:val="22"/>
          <w:szCs w:val="22"/>
        </w:rPr>
        <w:t>(“</w:t>
      </w:r>
      <w:r w:rsidR="00D97390">
        <w:rPr>
          <w:rFonts w:eastAsia="Arial Unicode MS"/>
          <w:bCs/>
          <w:sz w:val="22"/>
          <w:szCs w:val="22"/>
          <w:u w:val="single"/>
        </w:rPr>
        <w:t>Aliansce Assessoria</w:t>
      </w:r>
      <w:r w:rsidR="003440BE">
        <w:rPr>
          <w:rFonts w:eastAsia="Arial Unicode MS"/>
          <w:bCs/>
          <w:sz w:val="22"/>
          <w:szCs w:val="22"/>
        </w:rPr>
        <w:t>”)</w:t>
      </w:r>
      <w:r w:rsidR="00F6717A" w:rsidRPr="00DD1CC9">
        <w:rPr>
          <w:rFonts w:eastAsia="Arial Unicode MS"/>
          <w:bCs/>
          <w:sz w:val="22"/>
          <w:szCs w:val="22"/>
        </w:rPr>
        <w:t xml:space="preserve">, a Debenturista e a </w:t>
      </w:r>
      <w:r w:rsidR="00426A37" w:rsidRPr="00DD1CC9">
        <w:rPr>
          <w:rFonts w:eastAsia="Arial Unicode MS"/>
          <w:bCs/>
          <w:sz w:val="22"/>
          <w:szCs w:val="22"/>
        </w:rPr>
        <w:t xml:space="preserve">SPE </w:t>
      </w:r>
      <w:r w:rsidR="00F6717A" w:rsidRPr="00DD1CC9">
        <w:rPr>
          <w:rFonts w:eastAsia="Arial Unicode MS"/>
          <w:bCs/>
          <w:sz w:val="22"/>
          <w:szCs w:val="22"/>
        </w:rPr>
        <w:t>(“</w:t>
      </w:r>
      <w:r w:rsidR="00F6717A" w:rsidRPr="00DD1CC9">
        <w:rPr>
          <w:rFonts w:eastAsia="Arial Unicode MS"/>
          <w:bCs/>
          <w:sz w:val="22"/>
          <w:szCs w:val="22"/>
          <w:u w:val="single"/>
        </w:rPr>
        <w:t>Contrato de Alienação Fiduciária de Quotas</w:t>
      </w:r>
      <w:r w:rsidR="00F6717A" w:rsidRPr="00DD1CC9">
        <w:rPr>
          <w:rFonts w:eastAsia="Arial Unicode MS"/>
          <w:bCs/>
          <w:sz w:val="22"/>
          <w:szCs w:val="22"/>
        </w:rPr>
        <w:t>”)</w:t>
      </w:r>
      <w:r w:rsidR="005A0210" w:rsidRPr="00DD1CC9">
        <w:rPr>
          <w:rFonts w:eastAsia="Arial Unicode MS"/>
          <w:bCs/>
          <w:sz w:val="22"/>
          <w:szCs w:val="22"/>
        </w:rPr>
        <w:t xml:space="preserve">. </w:t>
      </w:r>
      <w:r w:rsidR="005A0210" w:rsidRPr="00802978">
        <w:rPr>
          <w:rFonts w:eastAsia="Arial Unicode MS"/>
          <w:bCs/>
          <w:sz w:val="22"/>
          <w:szCs w:val="22"/>
        </w:rPr>
        <w:t>A Alienação Fiduciária de Quotas</w:t>
      </w:r>
      <w:r w:rsidR="005A0210" w:rsidRPr="004505B7">
        <w:rPr>
          <w:rFonts w:eastAsia="Arial Unicode MS"/>
          <w:sz w:val="22"/>
        </w:rPr>
        <w:t xml:space="preserve"> é </w:t>
      </w:r>
      <w:r w:rsidR="005A0210" w:rsidRPr="00802978">
        <w:rPr>
          <w:rFonts w:eastAsia="Arial Unicode MS"/>
          <w:bCs/>
          <w:sz w:val="22"/>
          <w:szCs w:val="22"/>
        </w:rPr>
        <w:t>condicionada de forma resolutiva à constituição e registro no cartório de registro de imóveis competente da Alienação Fiduciária de Imóveis na matrícula dos Imóveis</w:t>
      </w:r>
      <w:r w:rsidR="00F6717A" w:rsidRPr="00193CD8">
        <w:rPr>
          <w:rFonts w:eastAsia="Arial Unicode MS"/>
          <w:bCs/>
          <w:sz w:val="22"/>
          <w:szCs w:val="22"/>
        </w:rPr>
        <w:t xml:space="preserve">; </w:t>
      </w:r>
    </w:p>
    <w:p w14:paraId="422A54C1" w14:textId="022BFCCE" w:rsidR="00F6717A" w:rsidRPr="00300624" w:rsidRDefault="00F6717A" w:rsidP="00DD1CC9">
      <w:pPr>
        <w:pStyle w:val="ListParagraph"/>
        <w:tabs>
          <w:tab w:val="left" w:pos="2268"/>
        </w:tabs>
        <w:spacing w:after="240" w:line="320" w:lineRule="exact"/>
        <w:ind w:left="1134"/>
        <w:jc w:val="both"/>
        <w:outlineLvl w:val="0"/>
        <w:rPr>
          <w:b/>
          <w:sz w:val="22"/>
        </w:rPr>
      </w:pPr>
      <w:r w:rsidRPr="00193CD8">
        <w:rPr>
          <w:rFonts w:eastAsia="Arial Unicode MS"/>
          <w:bCs/>
          <w:sz w:val="22"/>
          <w:szCs w:val="22"/>
        </w:rPr>
        <w:lastRenderedPageBreak/>
        <w:t>(</w:t>
      </w:r>
      <w:proofErr w:type="spellStart"/>
      <w:r w:rsidRPr="00193CD8">
        <w:rPr>
          <w:rFonts w:eastAsia="Arial Unicode MS"/>
          <w:bCs/>
          <w:sz w:val="22"/>
          <w:szCs w:val="22"/>
        </w:rPr>
        <w:t>ii</w:t>
      </w:r>
      <w:proofErr w:type="spellEnd"/>
      <w:r w:rsidRPr="00193CD8">
        <w:rPr>
          <w:rFonts w:eastAsia="Arial Unicode MS"/>
          <w:bCs/>
          <w:sz w:val="22"/>
          <w:szCs w:val="22"/>
        </w:rPr>
        <w:t>)</w:t>
      </w:r>
      <w:r w:rsidRPr="00193CD8">
        <w:rPr>
          <w:rFonts w:eastAsia="Arial Unicode MS"/>
          <w:bCs/>
          <w:sz w:val="22"/>
          <w:szCs w:val="22"/>
        </w:rPr>
        <w:tab/>
        <w:t>alienação fiduciária d</w:t>
      </w:r>
      <w:r w:rsidR="00D95D02">
        <w:rPr>
          <w:rFonts w:eastAsia="Arial Unicode MS"/>
          <w:bCs/>
          <w:sz w:val="22"/>
          <w:szCs w:val="22"/>
        </w:rPr>
        <w:t>a fração ideal de 40% (quarenta por cento) dos</w:t>
      </w:r>
      <w:r w:rsidRPr="00193CD8">
        <w:rPr>
          <w:rFonts w:eastAsia="Arial Unicode MS"/>
          <w:bCs/>
          <w:sz w:val="22"/>
          <w:szCs w:val="22"/>
        </w:rPr>
        <w:t xml:space="preserve"> imóveis</w:t>
      </w:r>
      <w:r w:rsidR="007E4452" w:rsidRPr="00DD1CC9">
        <w:rPr>
          <w:rFonts w:eastAsia="Arial Unicode MS"/>
          <w:bCs/>
          <w:sz w:val="22"/>
          <w:szCs w:val="22"/>
        </w:rPr>
        <w:t xml:space="preserve"> objeto das matrículas nº </w:t>
      </w:r>
      <w:r w:rsidR="00695029" w:rsidRPr="00695029">
        <w:rPr>
          <w:rFonts w:eastAsia="Arial Unicode MS"/>
          <w:bCs/>
          <w:sz w:val="22"/>
          <w:szCs w:val="22"/>
        </w:rPr>
        <w:t>70.262, 70.174, 70.175, 70.176, 70.177, 70.178 e 70.203, registradas perante o 1º Cartório de Registro de Imóveis da Comarca de Belém, estado do Pará, as quais compõem o Boulevard Shopping Belém, situado na Avenida Visconde de Souza Franco, 776, Belém/PA</w:t>
      </w:r>
      <w:r w:rsidRPr="00DD1CC9">
        <w:rPr>
          <w:rFonts w:eastAsia="Arial Unicode MS"/>
          <w:bCs/>
          <w:sz w:val="22"/>
          <w:szCs w:val="22"/>
        </w:rPr>
        <w:t xml:space="preserve"> (</w:t>
      </w:r>
      <w:r w:rsidR="005A0210" w:rsidRPr="00DD1CC9">
        <w:rPr>
          <w:rFonts w:eastAsia="Arial Unicode MS"/>
          <w:bCs/>
          <w:sz w:val="22"/>
          <w:szCs w:val="22"/>
        </w:rPr>
        <w:t>“</w:t>
      </w:r>
      <w:r w:rsidR="005A0210" w:rsidRPr="00802978">
        <w:rPr>
          <w:rFonts w:eastAsia="Arial Unicode MS"/>
          <w:bCs/>
          <w:sz w:val="22"/>
          <w:szCs w:val="22"/>
          <w:u w:val="single"/>
        </w:rPr>
        <w:t>Imóveis</w:t>
      </w:r>
      <w:r w:rsidR="005A0210" w:rsidRPr="00193CD8">
        <w:rPr>
          <w:rFonts w:eastAsia="Arial Unicode MS"/>
          <w:bCs/>
          <w:sz w:val="22"/>
          <w:szCs w:val="22"/>
        </w:rPr>
        <w:t>”</w:t>
      </w:r>
      <w:r w:rsidR="005A0210" w:rsidRPr="00DD1CC9">
        <w:rPr>
          <w:rFonts w:eastAsia="Arial Unicode MS"/>
          <w:bCs/>
          <w:sz w:val="22"/>
          <w:szCs w:val="22"/>
        </w:rPr>
        <w:t xml:space="preserve"> e </w:t>
      </w:r>
      <w:r w:rsidRPr="00DD1CC9">
        <w:rPr>
          <w:rFonts w:eastAsia="Arial Unicode MS"/>
          <w:bCs/>
          <w:sz w:val="22"/>
          <w:szCs w:val="22"/>
        </w:rPr>
        <w:t>“</w:t>
      </w:r>
      <w:r w:rsidRPr="00DD1CC9">
        <w:rPr>
          <w:rFonts w:eastAsia="Arial Unicode MS"/>
          <w:bCs/>
          <w:sz w:val="22"/>
          <w:szCs w:val="22"/>
          <w:u w:val="single"/>
        </w:rPr>
        <w:t>Alienação Fiduciária de Imóveis</w:t>
      </w:r>
      <w:r w:rsidRPr="00DD1CC9">
        <w:rPr>
          <w:rFonts w:eastAsia="Arial Unicode MS"/>
          <w:bCs/>
          <w:sz w:val="22"/>
          <w:szCs w:val="22"/>
        </w:rPr>
        <w:t>”</w:t>
      </w:r>
      <w:r w:rsidR="005A0210" w:rsidRPr="00DD1CC9">
        <w:rPr>
          <w:rFonts w:eastAsia="Arial Unicode MS"/>
          <w:bCs/>
          <w:sz w:val="22"/>
          <w:szCs w:val="22"/>
        </w:rPr>
        <w:t>, respectivamente</w:t>
      </w:r>
      <w:r w:rsidRPr="00DD1CC9">
        <w:rPr>
          <w:rFonts w:eastAsia="Arial Unicode MS"/>
          <w:bCs/>
          <w:sz w:val="22"/>
          <w:szCs w:val="22"/>
        </w:rPr>
        <w:t>), nos termos do “</w:t>
      </w:r>
      <w:r w:rsidRPr="00DD1CC9">
        <w:rPr>
          <w:rFonts w:eastAsia="Arial Unicode MS"/>
          <w:bCs/>
          <w:i/>
          <w:iCs/>
          <w:sz w:val="22"/>
          <w:szCs w:val="22"/>
        </w:rPr>
        <w:t>Instrumento Particular de Alienação Fiduciária de Imóveis em Garantia, e Outras Avenças</w:t>
      </w:r>
      <w:r w:rsidRPr="00DD1CC9">
        <w:rPr>
          <w:rFonts w:eastAsia="Arial Unicode MS"/>
          <w:bCs/>
          <w:sz w:val="22"/>
          <w:szCs w:val="22"/>
        </w:rPr>
        <w:t xml:space="preserve">”, celebrado em </w:t>
      </w:r>
      <w:r w:rsidR="005E74A7">
        <w:rPr>
          <w:rFonts w:eastAsia="Arial Unicode MS"/>
          <w:bCs/>
          <w:sz w:val="22"/>
          <w:szCs w:val="22"/>
        </w:rPr>
        <w:t>13</w:t>
      </w:r>
      <w:r w:rsidRPr="00DD1CC9">
        <w:rPr>
          <w:rFonts w:eastAsia="Arial Unicode MS"/>
          <w:bCs/>
          <w:sz w:val="22"/>
          <w:szCs w:val="22"/>
        </w:rPr>
        <w:t xml:space="preserve"> de </w:t>
      </w:r>
      <w:r w:rsidR="008A658D">
        <w:rPr>
          <w:rFonts w:eastAsia="Arial Unicode MS"/>
          <w:bCs/>
          <w:sz w:val="22"/>
          <w:szCs w:val="22"/>
        </w:rPr>
        <w:t>fevereiro</w:t>
      </w:r>
      <w:r w:rsidR="008A658D" w:rsidRPr="00DD1CC9">
        <w:rPr>
          <w:rFonts w:eastAsia="Arial Unicode MS"/>
          <w:bCs/>
          <w:sz w:val="22"/>
          <w:szCs w:val="22"/>
        </w:rPr>
        <w:t xml:space="preserve"> </w:t>
      </w:r>
      <w:r w:rsidRPr="00DD1CC9">
        <w:rPr>
          <w:rFonts w:eastAsia="Arial Unicode MS"/>
          <w:bCs/>
          <w:sz w:val="22"/>
          <w:szCs w:val="22"/>
        </w:rPr>
        <w:t xml:space="preserve">de 2023, entre a </w:t>
      </w:r>
      <w:r w:rsidR="003440BE">
        <w:rPr>
          <w:rFonts w:eastAsia="Arial Unicode MS"/>
          <w:bCs/>
          <w:sz w:val="22"/>
          <w:szCs w:val="22"/>
        </w:rPr>
        <w:t>SPE</w:t>
      </w:r>
      <w:r w:rsidR="003440BE" w:rsidRPr="00DD1CC9">
        <w:rPr>
          <w:rFonts w:eastAsia="Arial Unicode MS"/>
          <w:bCs/>
          <w:sz w:val="22"/>
          <w:szCs w:val="22"/>
        </w:rPr>
        <w:t xml:space="preserve"> </w:t>
      </w:r>
      <w:r w:rsidRPr="00DD1CC9">
        <w:rPr>
          <w:rFonts w:eastAsia="Arial Unicode MS"/>
          <w:bCs/>
          <w:sz w:val="22"/>
          <w:szCs w:val="22"/>
        </w:rPr>
        <w:t>e a Debenturista (“</w:t>
      </w:r>
      <w:r w:rsidRPr="00DD1CC9">
        <w:rPr>
          <w:rFonts w:eastAsia="Arial Unicode MS"/>
          <w:bCs/>
          <w:sz w:val="22"/>
          <w:szCs w:val="22"/>
          <w:u w:val="single"/>
        </w:rPr>
        <w:t>Contrato de Alienação Fiduciária de Imóveis</w:t>
      </w:r>
      <w:r w:rsidRPr="00DD1CC9">
        <w:rPr>
          <w:rFonts w:eastAsia="Arial Unicode MS"/>
          <w:bCs/>
          <w:sz w:val="22"/>
          <w:szCs w:val="22"/>
        </w:rPr>
        <w:t>”</w:t>
      </w:r>
      <w:r w:rsidR="006F0B43" w:rsidRPr="00DD1CC9">
        <w:rPr>
          <w:rFonts w:eastAsia="Arial Unicode MS"/>
          <w:bCs/>
          <w:sz w:val="22"/>
          <w:szCs w:val="22"/>
        </w:rPr>
        <w:t>)</w:t>
      </w:r>
      <w:r w:rsidRPr="00DD1CC9">
        <w:rPr>
          <w:rFonts w:eastAsia="Arial Unicode MS"/>
          <w:bCs/>
          <w:sz w:val="22"/>
          <w:szCs w:val="22"/>
        </w:rPr>
        <w:t>.</w:t>
      </w:r>
      <w:r w:rsidR="0039438E" w:rsidRPr="00695029">
        <w:rPr>
          <w:rFonts w:eastAsia="Arial Unicode MS"/>
          <w:b/>
          <w:sz w:val="22"/>
        </w:rPr>
        <w:t xml:space="preserve"> </w:t>
      </w:r>
    </w:p>
    <w:p w14:paraId="368D355D" w14:textId="6277DFA3"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1" w:name="_Ref470784"/>
      <w:r w:rsidRPr="00DD1CC9">
        <w:rPr>
          <w:rFonts w:eastAsia="Arial Unicode MS"/>
          <w:b/>
          <w:sz w:val="22"/>
          <w:szCs w:val="22"/>
        </w:rPr>
        <w:t xml:space="preserve">Atualização Monetária das Debêntures </w:t>
      </w:r>
      <w:bookmarkEnd w:id="61"/>
    </w:p>
    <w:p w14:paraId="55B61ADE" w14:textId="760789ED" w:rsidR="00804E7F" w:rsidRPr="00DD1CC9" w:rsidRDefault="00804E7F"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O Valor Nominal Unitário das Debêntures </w:t>
      </w:r>
      <w:r w:rsidR="009A0C40" w:rsidRPr="00DD1CC9">
        <w:rPr>
          <w:sz w:val="22"/>
          <w:szCs w:val="22"/>
        </w:rPr>
        <w:t>não será objeto de atualização monetária.</w:t>
      </w:r>
    </w:p>
    <w:p w14:paraId="16664B85" w14:textId="1DF3F593" w:rsidR="00B111A4" w:rsidRPr="00DD1CC9" w:rsidRDefault="00B111A4" w:rsidP="00DD1CC9">
      <w:pPr>
        <w:pStyle w:val="ListParagraph"/>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Remuneração das Debêntures</w:t>
      </w:r>
    </w:p>
    <w:p w14:paraId="0E8FF2BC" w14:textId="7650511C" w:rsidR="009A0C40" w:rsidRPr="00DD1CC9" w:rsidRDefault="009A0C40" w:rsidP="00DD1CC9">
      <w:pPr>
        <w:pStyle w:val="ListParagraph"/>
        <w:numPr>
          <w:ilvl w:val="2"/>
          <w:numId w:val="16"/>
        </w:numPr>
        <w:tabs>
          <w:tab w:val="left" w:pos="1134"/>
        </w:tabs>
        <w:spacing w:after="240" w:line="320" w:lineRule="exact"/>
        <w:ind w:left="0" w:firstLine="0"/>
        <w:jc w:val="both"/>
        <w:outlineLvl w:val="0"/>
        <w:rPr>
          <w:sz w:val="22"/>
          <w:szCs w:val="22"/>
        </w:rPr>
      </w:pPr>
      <w:bookmarkStart w:id="62" w:name="_Ref5702132"/>
      <w:bookmarkStart w:id="63" w:name="_Ref16153645"/>
      <w:bookmarkStart w:id="64" w:name="_Ref5729816"/>
      <w:r w:rsidRPr="00DD1CC9">
        <w:rPr>
          <w:b/>
          <w:bCs/>
          <w:sz w:val="22"/>
          <w:szCs w:val="22"/>
        </w:rPr>
        <w:t>Remuneração das Debêntures da Primeira Série</w:t>
      </w:r>
      <w:r w:rsidRPr="00DD1CC9">
        <w:rPr>
          <w:sz w:val="22"/>
          <w:szCs w:val="22"/>
        </w:rPr>
        <w:t xml:space="preserve">: </w:t>
      </w:r>
      <w:bookmarkEnd w:id="62"/>
      <w:bookmarkEnd w:id="63"/>
      <w:bookmarkEnd w:id="64"/>
      <w:r w:rsidRPr="00DD1CC9">
        <w:rPr>
          <w:sz w:val="22"/>
          <w:szCs w:val="22"/>
        </w:rPr>
        <w:t xml:space="preserve">Sobre o Valor Nominal Unitário (ou saldo do Valor Nominal Unitário, conforme aplicável) das Debêntures da Primeira Série incidirão juros remuneratórios correspondentes </w:t>
      </w:r>
      <w:r w:rsidR="00B37B6B" w:rsidRPr="00DD1CC9">
        <w:rPr>
          <w:sz w:val="22"/>
          <w:szCs w:val="22"/>
        </w:rPr>
        <w:t xml:space="preserve">a um determinado percentual, a ser definido em Procedimento de </w:t>
      </w:r>
      <w:proofErr w:type="spellStart"/>
      <w:r w:rsidR="00B37B6B" w:rsidRPr="00DD1CC9">
        <w:rPr>
          <w:i/>
          <w:iCs/>
          <w:sz w:val="22"/>
          <w:szCs w:val="22"/>
        </w:rPr>
        <w:t>Bookbuilding</w:t>
      </w:r>
      <w:proofErr w:type="spellEnd"/>
      <w:r w:rsidR="00B37B6B" w:rsidRPr="00DD1CC9">
        <w:rPr>
          <w:sz w:val="22"/>
          <w:szCs w:val="22"/>
        </w:rPr>
        <w:t xml:space="preserve">, a ser realizado no âmbito da emissão dos CRI, e, em qualquer caso, equivalente a 100,00% (cem por cento) da variação acumulada das taxas médias diárias do DI – Depósito Interfinanceiro de um dia, “over </w:t>
      </w:r>
      <w:proofErr w:type="spellStart"/>
      <w:r w:rsidR="00B37B6B" w:rsidRPr="00DD1CC9">
        <w:rPr>
          <w:sz w:val="22"/>
          <w:szCs w:val="22"/>
        </w:rPr>
        <w:t>extra-grupo</w:t>
      </w:r>
      <w:proofErr w:type="spellEnd"/>
      <w:r w:rsidR="00B37B6B" w:rsidRPr="00DD1CC9">
        <w:rPr>
          <w:sz w:val="22"/>
          <w:szCs w:val="22"/>
        </w:rPr>
        <w:t>”, expressas na forma percentual ao ano, base 252 (duzentos e cinquenta e dois) Dias Úteis, calculadas e divulgadas diariamente pela B3 (“</w:t>
      </w:r>
      <w:r w:rsidR="00B37B6B" w:rsidRPr="00DD1CC9">
        <w:rPr>
          <w:sz w:val="22"/>
          <w:szCs w:val="22"/>
          <w:u w:val="single"/>
        </w:rPr>
        <w:t>Taxa DI</w:t>
      </w:r>
      <w:r w:rsidR="00B37B6B" w:rsidRPr="00DD1CC9">
        <w:rPr>
          <w:sz w:val="22"/>
          <w:szCs w:val="22"/>
        </w:rPr>
        <w:t xml:space="preserve">”), acrescida exponencialmente de uma sobretaxa limitada à </w:t>
      </w:r>
      <w:r w:rsidR="00CE60EE" w:rsidRPr="00DD1CC9">
        <w:rPr>
          <w:sz w:val="22"/>
          <w:szCs w:val="22"/>
        </w:rPr>
        <w:t>1</w:t>
      </w:r>
      <w:r w:rsidRPr="00DD1CC9">
        <w:rPr>
          <w:sz w:val="22"/>
          <w:szCs w:val="22"/>
        </w:rPr>
        <w:t>,</w:t>
      </w:r>
      <w:r w:rsidR="00CE60EE" w:rsidRPr="00DD1CC9">
        <w:rPr>
          <w:sz w:val="22"/>
          <w:szCs w:val="22"/>
        </w:rPr>
        <w:t>00</w:t>
      </w:r>
      <w:r w:rsidRPr="00DD1CC9">
        <w:rPr>
          <w:sz w:val="22"/>
          <w:szCs w:val="22"/>
        </w:rPr>
        <w:t>% (</w:t>
      </w:r>
      <w:r w:rsidR="00CE60EE" w:rsidRPr="00DD1CC9">
        <w:rPr>
          <w:sz w:val="22"/>
          <w:szCs w:val="22"/>
        </w:rPr>
        <w:t>um por cento</w:t>
      </w:r>
      <w:r w:rsidRPr="00DD1CC9">
        <w:rPr>
          <w:sz w:val="22"/>
          <w:szCs w:val="22"/>
        </w:rPr>
        <w:t>) ao ano, base 252 (duzentos e cinquenta e dois) Dias Úteis (</w:t>
      </w:r>
      <w:r w:rsidR="00B37B6B" w:rsidRPr="00DD1CC9">
        <w:rPr>
          <w:sz w:val="22"/>
          <w:szCs w:val="22"/>
        </w:rPr>
        <w:t>“</w:t>
      </w:r>
      <w:r w:rsidR="00B37B6B" w:rsidRPr="00802978">
        <w:rPr>
          <w:sz w:val="22"/>
          <w:szCs w:val="22"/>
          <w:u w:val="single"/>
        </w:rPr>
        <w:t>Taxa Teto Primeira Série</w:t>
      </w:r>
      <w:r w:rsidR="00B37B6B" w:rsidRPr="00193CD8">
        <w:rPr>
          <w:sz w:val="22"/>
          <w:szCs w:val="22"/>
        </w:rPr>
        <w:t>”</w:t>
      </w:r>
      <w:r w:rsidR="00B37B6B" w:rsidRPr="00DD1CC9">
        <w:rPr>
          <w:sz w:val="22"/>
          <w:szCs w:val="22"/>
        </w:rPr>
        <w:t xml:space="preserve"> e </w:t>
      </w:r>
      <w:r w:rsidRPr="00DD1CC9">
        <w:rPr>
          <w:sz w:val="22"/>
          <w:szCs w:val="22"/>
        </w:rPr>
        <w:t>“</w:t>
      </w:r>
      <w:r w:rsidRPr="00DD1CC9">
        <w:rPr>
          <w:sz w:val="22"/>
          <w:szCs w:val="22"/>
          <w:u w:val="single"/>
        </w:rPr>
        <w:t>Remuneração Primeira Série</w:t>
      </w:r>
      <w:r w:rsidRPr="00DD1CC9">
        <w:rPr>
          <w:sz w:val="22"/>
          <w:szCs w:val="22"/>
        </w:rPr>
        <w:t>”</w:t>
      </w:r>
      <w:r w:rsidR="00B37B6B" w:rsidRPr="00DD1CC9">
        <w:rPr>
          <w:sz w:val="22"/>
          <w:szCs w:val="22"/>
        </w:rPr>
        <w:t>, respectivamente</w:t>
      </w:r>
      <w:ins w:id="65" w:author="Joao Bertanha" w:date="2023-02-12T19:30:00Z">
        <w:r w:rsidR="006D5032">
          <w:rPr>
            <w:sz w:val="22"/>
            <w:szCs w:val="22"/>
          </w:rPr>
          <w:t>, sendo a Remuneração Segunda Série, quando em conjunto com a Remuneração Primeira Série, denominadas “</w:t>
        </w:r>
        <w:r w:rsidR="006D5032">
          <w:rPr>
            <w:sz w:val="22"/>
            <w:szCs w:val="22"/>
            <w:u w:val="single"/>
          </w:rPr>
          <w:t>Remuneração</w:t>
        </w:r>
        <w:r w:rsidR="006D5032">
          <w:rPr>
            <w:sz w:val="22"/>
            <w:szCs w:val="22"/>
          </w:rPr>
          <w:t>”</w:t>
        </w:r>
      </w:ins>
      <w:r w:rsidRPr="00DD1CC9">
        <w:rPr>
          <w:sz w:val="22"/>
          <w:szCs w:val="22"/>
        </w:rPr>
        <w:t>).</w:t>
      </w:r>
    </w:p>
    <w:p w14:paraId="6A909134" w14:textId="346C3DE6" w:rsidR="009A0C40" w:rsidRPr="00DD1CC9" w:rsidRDefault="009A0C40" w:rsidP="00DD1CC9">
      <w:pPr>
        <w:pStyle w:val="ListParagraph"/>
        <w:numPr>
          <w:ilvl w:val="3"/>
          <w:numId w:val="16"/>
        </w:numPr>
        <w:tabs>
          <w:tab w:val="left" w:pos="2268"/>
        </w:tabs>
        <w:spacing w:after="240" w:line="320" w:lineRule="exact"/>
        <w:ind w:left="1134" w:firstLine="0"/>
        <w:jc w:val="both"/>
        <w:outlineLvl w:val="0"/>
        <w:rPr>
          <w:sz w:val="22"/>
          <w:szCs w:val="22"/>
        </w:rPr>
      </w:pPr>
      <w:r w:rsidRPr="00DD1CC9">
        <w:rPr>
          <w:sz w:val="22"/>
          <w:szCs w:val="22"/>
        </w:rPr>
        <w:t xml:space="preserve">A Remuneração Primeira Série será calculada de forma exponencial e cumulativa </w:t>
      </w:r>
      <w:r w:rsidRPr="00DD1CC9">
        <w:rPr>
          <w:i/>
          <w:iCs/>
          <w:sz w:val="22"/>
          <w:szCs w:val="22"/>
        </w:rPr>
        <w:t xml:space="preserve">pro rata </w:t>
      </w:r>
      <w:proofErr w:type="spellStart"/>
      <w:r w:rsidRPr="00DD1CC9">
        <w:rPr>
          <w:i/>
          <w:iCs/>
          <w:sz w:val="22"/>
          <w:szCs w:val="22"/>
        </w:rPr>
        <w:t>temporis</w:t>
      </w:r>
      <w:proofErr w:type="spellEnd"/>
      <w:r w:rsidRPr="00DD1CC9">
        <w:rPr>
          <w:i/>
          <w:iCs/>
          <w:sz w:val="22"/>
          <w:szCs w:val="22"/>
        </w:rPr>
        <w:t xml:space="preserve"> </w:t>
      </w:r>
      <w:r w:rsidRPr="00DD1CC9">
        <w:rPr>
          <w:sz w:val="22"/>
          <w:szCs w:val="22"/>
        </w:rPr>
        <w:t xml:space="preserve">por Dias Úteis decorridos, desde a </w:t>
      </w:r>
      <w:r w:rsidR="007E4452" w:rsidRPr="00DD1CC9">
        <w:rPr>
          <w:sz w:val="22"/>
          <w:szCs w:val="22"/>
        </w:rPr>
        <w:t>P</w:t>
      </w:r>
      <w:r w:rsidR="00CE60EE" w:rsidRPr="00DD1CC9">
        <w:rPr>
          <w:sz w:val="22"/>
          <w:szCs w:val="22"/>
        </w:rPr>
        <w:t>rimeira Data de Integralização</w:t>
      </w:r>
      <w:r w:rsidRPr="00DD1CC9">
        <w:rPr>
          <w:sz w:val="22"/>
          <w:szCs w:val="22"/>
        </w:rPr>
        <w:t xml:space="preserve"> das Debêntures da Primeira Série ou da última data de pagamento da Remuneração</w:t>
      </w:r>
      <w:r w:rsidR="00CE60EE" w:rsidRPr="00DD1CC9">
        <w:rPr>
          <w:sz w:val="22"/>
          <w:szCs w:val="22"/>
        </w:rPr>
        <w:t xml:space="preserve"> Primeira Série</w:t>
      </w:r>
      <w:r w:rsidRPr="00DD1CC9">
        <w:rPr>
          <w:sz w:val="22"/>
          <w:szCs w:val="22"/>
        </w:rPr>
        <w:t xml:space="preserve"> (inclusive) até a data de cálculo ou até a data de pagamento da Remuneração Primeira </w:t>
      </w:r>
      <w:r w:rsidR="002509B0" w:rsidRPr="00DD1CC9">
        <w:rPr>
          <w:sz w:val="22"/>
          <w:szCs w:val="22"/>
        </w:rPr>
        <w:t>S</w:t>
      </w:r>
      <w:r w:rsidRPr="00DD1CC9">
        <w:rPr>
          <w:sz w:val="22"/>
          <w:szCs w:val="22"/>
        </w:rPr>
        <w:t>érie em questão, na data de declaração de vencimento antecipado em decorrência de um Evento de Vencimento Antecipado (conforme abaixo definido), na data de um eventual Resgate Antecipado Facultativo</w:t>
      </w:r>
      <w:r w:rsidR="00CE60EE" w:rsidRPr="00DD1CC9">
        <w:rPr>
          <w:sz w:val="22"/>
          <w:szCs w:val="22"/>
        </w:rPr>
        <w:t xml:space="preserve"> Total</w:t>
      </w:r>
      <w:r w:rsidRPr="00DD1CC9">
        <w:rPr>
          <w:sz w:val="22"/>
          <w:szCs w:val="22"/>
        </w:rPr>
        <w:t xml:space="preserve"> (conforme abaixo definido), o que ocorrer primeiro (exclusive). A Remuneração Primeira Série será calculada de acordo com a seguinte fórmula:</w:t>
      </w:r>
      <w:r w:rsidR="00CE60EE" w:rsidRPr="00DD1CC9">
        <w:rPr>
          <w:sz w:val="22"/>
          <w:szCs w:val="22"/>
        </w:rPr>
        <w:t xml:space="preserve"> </w:t>
      </w:r>
    </w:p>
    <w:p w14:paraId="1B8E9691" w14:textId="5BE4B1F0" w:rsidR="009A0C40" w:rsidRPr="00DD1CC9" w:rsidRDefault="009A0C40" w:rsidP="00DD1CC9">
      <w:pPr>
        <w:pStyle w:val="Normal1"/>
        <w:spacing w:after="240" w:line="320" w:lineRule="exact"/>
        <w:contextualSpacing w:val="0"/>
        <w:jc w:val="center"/>
        <w:rPr>
          <w:b/>
          <w:sz w:val="22"/>
        </w:rPr>
      </w:pPr>
      <w:r w:rsidRPr="00DD1CC9">
        <w:rPr>
          <w:b/>
          <w:sz w:val="22"/>
        </w:rPr>
        <w:t xml:space="preserve">J = </w:t>
      </w:r>
      <w:proofErr w:type="spellStart"/>
      <w:r w:rsidRPr="00DD1CC9">
        <w:rPr>
          <w:b/>
          <w:i/>
          <w:sz w:val="22"/>
        </w:rPr>
        <w:t>VNe</w:t>
      </w:r>
      <w:proofErr w:type="spellEnd"/>
      <w:r w:rsidRPr="00DD1CC9">
        <w:rPr>
          <w:b/>
          <w:sz w:val="22"/>
        </w:rPr>
        <w:t xml:space="preserve"> x (</w:t>
      </w:r>
      <w:proofErr w:type="spellStart"/>
      <w:r w:rsidRPr="00DD1CC9">
        <w:rPr>
          <w:b/>
          <w:i/>
          <w:sz w:val="22"/>
        </w:rPr>
        <w:t>FatorJuros</w:t>
      </w:r>
      <w:proofErr w:type="spellEnd"/>
      <w:r w:rsidRPr="00DD1CC9">
        <w:rPr>
          <w:b/>
          <w:sz w:val="22"/>
        </w:rPr>
        <w:t xml:space="preserve"> – 1)</w:t>
      </w:r>
    </w:p>
    <w:p w14:paraId="68E4746F" w14:textId="6F8B3C25"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9005" w:type="dxa"/>
        <w:tblInd w:w="634" w:type="dxa"/>
        <w:tblLook w:val="04A0" w:firstRow="1" w:lastRow="0" w:firstColumn="1" w:lastColumn="0" w:noHBand="0" w:noVBand="1"/>
      </w:tblPr>
      <w:tblGrid>
        <w:gridCol w:w="1351"/>
        <w:gridCol w:w="7654"/>
      </w:tblGrid>
      <w:tr w:rsidR="009A0C40" w:rsidRPr="00802978" w14:paraId="0C070F73" w14:textId="77777777" w:rsidTr="00802978">
        <w:tc>
          <w:tcPr>
            <w:tcW w:w="1351" w:type="dxa"/>
          </w:tcPr>
          <w:p w14:paraId="1F53C4BB" w14:textId="2DE8ED68"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lastRenderedPageBreak/>
              <w:t>J</w:t>
            </w:r>
            <w:r w:rsidR="003B6106" w:rsidRPr="00DD1CC9">
              <w:rPr>
                <w:color w:val="auto"/>
                <w:sz w:val="22"/>
              </w:rPr>
              <w:t xml:space="preserve"> =</w:t>
            </w:r>
          </w:p>
        </w:tc>
        <w:tc>
          <w:tcPr>
            <w:tcW w:w="7654" w:type="dxa"/>
          </w:tcPr>
          <w:p w14:paraId="334C2A7F" w14:textId="3B10CEA7"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valor unitário da Remuneração Primeira Série, calculado com 8 (oito) casas decimais, sem arredondamento;</w:t>
            </w:r>
          </w:p>
        </w:tc>
      </w:tr>
      <w:tr w:rsidR="009A0C40" w:rsidRPr="00802978" w14:paraId="25BBC0B2" w14:textId="77777777" w:rsidTr="00802978">
        <w:tc>
          <w:tcPr>
            <w:tcW w:w="1351" w:type="dxa"/>
          </w:tcPr>
          <w:p w14:paraId="05E862EE" w14:textId="362AB695" w:rsidR="009A0C40" w:rsidRPr="00DD1CC9" w:rsidRDefault="009A0C40" w:rsidP="00193CD8">
            <w:pPr>
              <w:pStyle w:val="Normal1"/>
              <w:tabs>
                <w:tab w:val="left" w:pos="720"/>
              </w:tabs>
              <w:spacing w:after="240" w:line="320" w:lineRule="exact"/>
              <w:contextualSpacing w:val="0"/>
              <w:jc w:val="both"/>
              <w:rPr>
                <w:color w:val="auto"/>
                <w:sz w:val="22"/>
              </w:rPr>
            </w:pPr>
            <w:proofErr w:type="spellStart"/>
            <w:r w:rsidRPr="00193CD8">
              <w:rPr>
                <w:color w:val="auto"/>
                <w:sz w:val="22"/>
              </w:rPr>
              <w:t>VNe</w:t>
            </w:r>
            <w:proofErr w:type="spellEnd"/>
            <w:r w:rsidR="003B6106" w:rsidRPr="00DD1CC9">
              <w:rPr>
                <w:color w:val="auto"/>
                <w:sz w:val="22"/>
              </w:rPr>
              <w:t xml:space="preserve"> =</w:t>
            </w:r>
          </w:p>
        </w:tc>
        <w:tc>
          <w:tcPr>
            <w:tcW w:w="7654" w:type="dxa"/>
          </w:tcPr>
          <w:p w14:paraId="7DCC67EC" w14:textId="0D0A44F8"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Valor Nominal Unitário (ou saldo do Valor Nominal Unitário, conforme o caso) das Debêntures da Primeira Série na primeira Data de Integralização ou nas datas de cálculo ou de pagamento após a última amortização, se houver, conforme o caso, informado/calculado com 8 (oito) casas decimais, sem arredondamento;</w:t>
            </w:r>
          </w:p>
        </w:tc>
      </w:tr>
      <w:tr w:rsidR="009A0C40" w:rsidRPr="00802978" w14:paraId="291F9BE0" w14:textId="77777777" w:rsidTr="00802978">
        <w:trPr>
          <w:trHeight w:val="60"/>
        </w:trPr>
        <w:tc>
          <w:tcPr>
            <w:tcW w:w="1351" w:type="dxa"/>
          </w:tcPr>
          <w:p w14:paraId="2EDC3F29" w14:textId="7D27829A" w:rsidR="009A0C40" w:rsidRPr="00DD1CC9" w:rsidRDefault="009A0C40" w:rsidP="00193CD8">
            <w:pPr>
              <w:pStyle w:val="Normal1"/>
              <w:tabs>
                <w:tab w:val="left" w:pos="720"/>
              </w:tabs>
              <w:spacing w:after="240" w:line="320" w:lineRule="exact"/>
              <w:contextualSpacing w:val="0"/>
              <w:jc w:val="both"/>
              <w:rPr>
                <w:color w:val="auto"/>
                <w:sz w:val="22"/>
              </w:rPr>
            </w:pPr>
            <w:proofErr w:type="spellStart"/>
            <w:r w:rsidRPr="00193CD8">
              <w:rPr>
                <w:color w:val="auto"/>
                <w:sz w:val="22"/>
              </w:rPr>
              <w:t>FatorJuros</w:t>
            </w:r>
            <w:proofErr w:type="spellEnd"/>
            <w:r w:rsidR="003B6106" w:rsidRPr="00DD1CC9">
              <w:rPr>
                <w:color w:val="auto"/>
                <w:sz w:val="22"/>
              </w:rPr>
              <w:t xml:space="preserve"> =</w:t>
            </w:r>
          </w:p>
        </w:tc>
        <w:tc>
          <w:tcPr>
            <w:tcW w:w="7654" w:type="dxa"/>
          </w:tcPr>
          <w:p w14:paraId="526FE135" w14:textId="77777777" w:rsidR="009A0C40" w:rsidRPr="00DD1CC9" w:rsidRDefault="009A0C40" w:rsidP="00DD1CC9">
            <w:pPr>
              <w:pStyle w:val="Normal1"/>
              <w:tabs>
                <w:tab w:val="left" w:pos="720"/>
              </w:tabs>
              <w:spacing w:after="240" w:line="320" w:lineRule="exact"/>
              <w:contextualSpacing w:val="0"/>
              <w:jc w:val="both"/>
              <w:rPr>
                <w:color w:val="auto"/>
                <w:sz w:val="22"/>
              </w:rPr>
            </w:pPr>
            <w:r w:rsidRPr="00DD1CC9">
              <w:rPr>
                <w:color w:val="auto"/>
                <w:sz w:val="22"/>
              </w:rPr>
              <w:t>corresponde ao produto das Taxas DI, desde a data de início do Período de Capitalização (inclusive), até a data do seu efetivo pagamento ou de cálculo, conforme o caso (exclusive), composto pelo parâmetro de flutuação, pela sobretaxa (spread), calculado com 9 (nove) casas decimais, com arredondamento, apurado da seguinte forma:</w:t>
            </w:r>
          </w:p>
        </w:tc>
      </w:tr>
    </w:tbl>
    <w:p w14:paraId="78985999" w14:textId="11508C11" w:rsidR="009A0C40" w:rsidRPr="00193CD8" w:rsidRDefault="009A0C40" w:rsidP="00193CD8">
      <w:pPr>
        <w:pStyle w:val="Normal1"/>
        <w:tabs>
          <w:tab w:val="left" w:pos="3420"/>
        </w:tabs>
        <w:spacing w:after="240" w:line="320" w:lineRule="exact"/>
        <w:contextualSpacing w:val="0"/>
        <w:jc w:val="both"/>
        <w:rPr>
          <w:sz w:val="22"/>
        </w:rPr>
      </w:pPr>
      <w:r w:rsidRPr="00193CD8">
        <w:rPr>
          <w:noProof/>
          <w:sz w:val="22"/>
        </w:rPr>
        <w:drawing>
          <wp:anchor distT="0" distB="0" distL="114300" distR="114300" simplePos="0" relativeHeight="251668480" behindDoc="0" locked="0" layoutInCell="1" allowOverlap="1" wp14:anchorId="5BD99FE3" wp14:editId="46D7BDA0">
            <wp:simplePos x="0" y="0"/>
            <wp:positionH relativeFrom="column">
              <wp:posOffset>1768769</wp:posOffset>
            </wp:positionH>
            <wp:positionV relativeFrom="paragraph">
              <wp:posOffset>266653</wp:posOffset>
            </wp:positionV>
            <wp:extent cx="2361565" cy="213360"/>
            <wp:effectExtent l="0" t="0" r="635" b="0"/>
            <wp:wrapTopAndBottom/>
            <wp:docPr id="8"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213360"/>
                    </a:xfrm>
                    <a:prstGeom prst="rect">
                      <a:avLst/>
                    </a:prstGeom>
                    <a:noFill/>
                    <a:ln>
                      <a:noFill/>
                    </a:ln>
                  </pic:spPr>
                </pic:pic>
              </a:graphicData>
            </a:graphic>
          </wp:anchor>
        </w:drawing>
      </w:r>
    </w:p>
    <w:p w14:paraId="59439299" w14:textId="5A1A19ED"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336"/>
        <w:gridCol w:w="7691"/>
      </w:tblGrid>
      <w:tr w:rsidR="009A0C40" w:rsidRPr="00802978" w14:paraId="4124E659" w14:textId="77777777" w:rsidTr="00126688">
        <w:tc>
          <w:tcPr>
            <w:tcW w:w="1384" w:type="dxa"/>
          </w:tcPr>
          <w:p w14:paraId="105BDB3D" w14:textId="77777777" w:rsidR="009A0C40" w:rsidRPr="00DD1CC9" w:rsidRDefault="009A0C40" w:rsidP="00DD1CC9">
            <w:pPr>
              <w:pStyle w:val="Normal1"/>
              <w:tabs>
                <w:tab w:val="left" w:pos="720"/>
              </w:tabs>
              <w:spacing w:after="240" w:line="320" w:lineRule="exact"/>
              <w:ind w:left="317"/>
              <w:contextualSpacing w:val="0"/>
              <w:jc w:val="both"/>
              <w:rPr>
                <w:color w:val="auto"/>
                <w:sz w:val="22"/>
              </w:rPr>
            </w:pPr>
            <w:r w:rsidRPr="00DD1CC9">
              <w:rPr>
                <w:color w:val="auto"/>
                <w:sz w:val="22"/>
              </w:rPr>
              <w:t>Fator DI</w:t>
            </w:r>
          </w:p>
        </w:tc>
        <w:tc>
          <w:tcPr>
            <w:tcW w:w="8536" w:type="dxa"/>
          </w:tcPr>
          <w:p w14:paraId="2EF67CF7" w14:textId="77777777" w:rsidR="009A0C40" w:rsidRPr="00DD1CC9" w:rsidRDefault="009A0C40" w:rsidP="00DD1CC9">
            <w:pPr>
              <w:pStyle w:val="Normal1"/>
              <w:tabs>
                <w:tab w:val="left" w:pos="720"/>
              </w:tabs>
              <w:spacing w:after="240" w:line="320" w:lineRule="exact"/>
              <w:contextualSpacing w:val="0"/>
              <w:jc w:val="both"/>
              <w:rPr>
                <w:color w:val="auto"/>
                <w:sz w:val="22"/>
              </w:rPr>
            </w:pPr>
            <w:proofErr w:type="spellStart"/>
            <w:r w:rsidRPr="00DD1CC9">
              <w:rPr>
                <w:color w:val="auto"/>
                <w:sz w:val="22"/>
              </w:rPr>
              <w:t>produtório</w:t>
            </w:r>
            <w:proofErr w:type="spellEnd"/>
            <w:r w:rsidRPr="00DD1CC9">
              <w:rPr>
                <w:color w:val="auto"/>
                <w:sz w:val="22"/>
              </w:rPr>
              <w:t xml:space="preserve"> das Taxas DI, desde o início de cada Período de Capitalização, inclusive, até a data de cálculo ou do efetivo pagamento, conforme o caso, exclusive, calculado com 8 (oito) casas decimais, com arredondamento, apurado da seguinte forma:</w:t>
            </w:r>
          </w:p>
        </w:tc>
      </w:tr>
    </w:tbl>
    <w:p w14:paraId="545AF135" w14:textId="77777777" w:rsidR="009A0C40" w:rsidRPr="00193CD8" w:rsidRDefault="009A0C40" w:rsidP="00193CD8">
      <w:pPr>
        <w:pStyle w:val="Normal1"/>
        <w:spacing w:after="240" w:line="320" w:lineRule="exact"/>
        <w:contextualSpacing w:val="0"/>
        <w:jc w:val="both"/>
        <w:rPr>
          <w:sz w:val="22"/>
        </w:rPr>
      </w:pPr>
      <w:r w:rsidRPr="00193CD8">
        <w:rPr>
          <w:noProof/>
          <w:sz w:val="22"/>
        </w:rPr>
        <w:drawing>
          <wp:anchor distT="0" distB="0" distL="114300" distR="114300" simplePos="0" relativeHeight="251667456" behindDoc="0" locked="0" layoutInCell="1" allowOverlap="1" wp14:anchorId="5D928E1F" wp14:editId="5A6323C9">
            <wp:simplePos x="0" y="0"/>
            <wp:positionH relativeFrom="column">
              <wp:posOffset>1837567</wp:posOffset>
            </wp:positionH>
            <wp:positionV relativeFrom="paragraph">
              <wp:posOffset>322</wp:posOffset>
            </wp:positionV>
            <wp:extent cx="2081530" cy="510540"/>
            <wp:effectExtent l="0" t="0" r="0" b="3810"/>
            <wp:wrapTopAndBottom/>
            <wp:docPr id="9"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510540"/>
                    </a:xfrm>
                    <a:prstGeom prst="rect">
                      <a:avLst/>
                    </a:prstGeom>
                    <a:noFill/>
                    <a:ln>
                      <a:noFill/>
                    </a:ln>
                  </pic:spPr>
                </pic:pic>
              </a:graphicData>
            </a:graphic>
          </wp:anchor>
        </w:drawing>
      </w:r>
    </w:p>
    <w:p w14:paraId="721E2C30" w14:textId="57040A82"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701"/>
        <w:gridCol w:w="7326"/>
      </w:tblGrid>
      <w:tr w:rsidR="009A0C40" w:rsidRPr="00802978" w14:paraId="773A8C4D" w14:textId="77777777" w:rsidTr="00802978">
        <w:trPr>
          <w:trHeight w:val="984"/>
        </w:trPr>
        <w:tc>
          <w:tcPr>
            <w:tcW w:w="1701" w:type="dxa"/>
          </w:tcPr>
          <w:p w14:paraId="0A9230DE" w14:textId="6D870ADD" w:rsidR="009A0C40" w:rsidRPr="00DD1CC9" w:rsidRDefault="009A0C40" w:rsidP="00DD1CC9">
            <w:pPr>
              <w:pStyle w:val="Normal1"/>
              <w:tabs>
                <w:tab w:val="left" w:pos="720"/>
              </w:tabs>
              <w:spacing w:after="240" w:line="320" w:lineRule="exact"/>
              <w:ind w:left="709"/>
              <w:contextualSpacing w:val="0"/>
              <w:jc w:val="both"/>
              <w:rPr>
                <w:color w:val="auto"/>
                <w:sz w:val="22"/>
              </w:rPr>
            </w:pPr>
            <w:proofErr w:type="spellStart"/>
            <w:r w:rsidRPr="00DD1CC9">
              <w:rPr>
                <w:color w:val="auto"/>
                <w:sz w:val="22"/>
              </w:rPr>
              <w:t>n</w:t>
            </w:r>
            <w:r w:rsidRPr="00DD1CC9">
              <w:rPr>
                <w:color w:val="auto"/>
                <w:sz w:val="22"/>
                <w:vertAlign w:val="subscript"/>
              </w:rPr>
              <w:t>DI</w:t>
            </w:r>
            <w:proofErr w:type="spellEnd"/>
            <w:r w:rsidR="00F14D55" w:rsidRPr="00DD1CC9">
              <w:rPr>
                <w:color w:val="auto"/>
                <w:sz w:val="22"/>
              </w:rPr>
              <w:t xml:space="preserve"> =</w:t>
            </w:r>
          </w:p>
        </w:tc>
        <w:tc>
          <w:tcPr>
            <w:tcW w:w="7326" w:type="dxa"/>
          </w:tcPr>
          <w:p w14:paraId="5581FFAE" w14:textId="0F0C4220" w:rsidR="009A0C40" w:rsidRPr="00DD1CC9" w:rsidRDefault="009A0C40" w:rsidP="00802978">
            <w:pPr>
              <w:pStyle w:val="Normal1"/>
              <w:spacing w:after="240" w:line="320" w:lineRule="exact"/>
              <w:ind w:left="456"/>
              <w:contextualSpacing w:val="0"/>
              <w:jc w:val="both"/>
              <w:rPr>
                <w:color w:val="auto"/>
                <w:sz w:val="22"/>
              </w:rPr>
            </w:pPr>
            <w:r w:rsidRPr="00DD1CC9">
              <w:rPr>
                <w:color w:val="auto"/>
                <w:sz w:val="22"/>
              </w:rPr>
              <w:t>número total de Taxas DI utilizadas no cálculo da Remuneração</w:t>
            </w:r>
            <w:r w:rsidR="00CE60EE" w:rsidRPr="00DD1CC9">
              <w:rPr>
                <w:color w:val="auto"/>
                <w:sz w:val="22"/>
              </w:rPr>
              <w:t xml:space="preserve"> Primeira Série</w:t>
            </w:r>
            <w:r w:rsidRPr="00DD1CC9">
              <w:rPr>
                <w:color w:val="auto"/>
                <w:sz w:val="22"/>
              </w:rPr>
              <w:t>, sendo "n" um número inteiro;</w:t>
            </w:r>
          </w:p>
        </w:tc>
      </w:tr>
      <w:tr w:rsidR="009A0C40" w:rsidRPr="00802978" w14:paraId="7BCF13DC" w14:textId="77777777" w:rsidTr="00802978">
        <w:tc>
          <w:tcPr>
            <w:tcW w:w="1701" w:type="dxa"/>
          </w:tcPr>
          <w:p w14:paraId="1C255ADD" w14:textId="6BB476D5" w:rsidR="009A0C40" w:rsidRPr="00DD1CC9" w:rsidRDefault="00F14D55" w:rsidP="00193CD8">
            <w:pPr>
              <w:pStyle w:val="Normal1"/>
              <w:tabs>
                <w:tab w:val="left" w:pos="720"/>
              </w:tabs>
              <w:spacing w:after="240" w:line="320" w:lineRule="exact"/>
              <w:ind w:left="709"/>
              <w:contextualSpacing w:val="0"/>
              <w:jc w:val="both"/>
              <w:rPr>
                <w:color w:val="auto"/>
                <w:sz w:val="22"/>
              </w:rPr>
            </w:pPr>
            <w:r w:rsidRPr="00193CD8">
              <w:rPr>
                <w:color w:val="auto"/>
                <w:sz w:val="22"/>
              </w:rPr>
              <w:t>K</w:t>
            </w:r>
            <w:r w:rsidRPr="00DD1CC9">
              <w:rPr>
                <w:color w:val="auto"/>
                <w:sz w:val="22"/>
              </w:rPr>
              <w:t xml:space="preserve"> =</w:t>
            </w:r>
          </w:p>
        </w:tc>
        <w:tc>
          <w:tcPr>
            <w:tcW w:w="7326" w:type="dxa"/>
          </w:tcPr>
          <w:p w14:paraId="1CAB89B8" w14:textId="300096BA" w:rsidR="009A0C40" w:rsidRPr="00DD1CC9" w:rsidRDefault="009A0C40" w:rsidP="00802978">
            <w:pPr>
              <w:pStyle w:val="Normal1"/>
              <w:spacing w:after="240" w:line="320" w:lineRule="exact"/>
              <w:ind w:left="456"/>
              <w:contextualSpacing w:val="0"/>
              <w:jc w:val="both"/>
              <w:rPr>
                <w:color w:val="auto"/>
                <w:sz w:val="22"/>
              </w:rPr>
            </w:pPr>
            <w:r w:rsidRPr="00DD1CC9">
              <w:rPr>
                <w:color w:val="auto"/>
                <w:sz w:val="22"/>
              </w:rPr>
              <w:t>número de ordem das Taxas DI, variando de "1" até "n";</w:t>
            </w:r>
          </w:p>
        </w:tc>
      </w:tr>
      <w:tr w:rsidR="009A0C40" w:rsidRPr="00802978" w14:paraId="26A23B52" w14:textId="77777777" w:rsidTr="00802978">
        <w:tc>
          <w:tcPr>
            <w:tcW w:w="1701" w:type="dxa"/>
          </w:tcPr>
          <w:p w14:paraId="5239CBB8" w14:textId="57AE2820" w:rsidR="009A0C40" w:rsidRPr="00DD1CC9" w:rsidRDefault="009A0C40" w:rsidP="00193CD8">
            <w:pPr>
              <w:pStyle w:val="Normal1"/>
              <w:tabs>
                <w:tab w:val="left" w:pos="720"/>
              </w:tabs>
              <w:spacing w:after="240" w:line="320" w:lineRule="exact"/>
              <w:ind w:left="709"/>
              <w:contextualSpacing w:val="0"/>
              <w:jc w:val="both"/>
              <w:rPr>
                <w:color w:val="auto"/>
                <w:sz w:val="22"/>
              </w:rPr>
            </w:pPr>
            <w:proofErr w:type="spellStart"/>
            <w:r w:rsidRPr="00193CD8">
              <w:rPr>
                <w:color w:val="auto"/>
                <w:sz w:val="22"/>
              </w:rPr>
              <w:t>TDIk</w:t>
            </w:r>
            <w:proofErr w:type="spellEnd"/>
            <w:r w:rsidR="00F14D55" w:rsidRPr="00DD1CC9">
              <w:rPr>
                <w:color w:val="auto"/>
                <w:sz w:val="22"/>
              </w:rPr>
              <w:t xml:space="preserve"> =</w:t>
            </w:r>
          </w:p>
        </w:tc>
        <w:tc>
          <w:tcPr>
            <w:tcW w:w="7326" w:type="dxa"/>
          </w:tcPr>
          <w:p w14:paraId="0E4921CC" w14:textId="77777777" w:rsidR="009A0C40" w:rsidRPr="00DD1CC9" w:rsidRDefault="009A0C40" w:rsidP="00802978">
            <w:pPr>
              <w:pStyle w:val="Normal1"/>
              <w:spacing w:after="240" w:line="320" w:lineRule="exact"/>
              <w:ind w:left="456"/>
              <w:contextualSpacing w:val="0"/>
              <w:jc w:val="both"/>
              <w:rPr>
                <w:color w:val="auto"/>
                <w:sz w:val="22"/>
              </w:rPr>
            </w:pPr>
            <w:r w:rsidRPr="00DD1CC9">
              <w:rPr>
                <w:color w:val="auto"/>
                <w:sz w:val="22"/>
              </w:rPr>
              <w:t>Taxa DI, de ordem "k", expressa ao dia, calculada com 8 (oito) casas decimais, com arredondamento, apurada da seguinte forma:</w:t>
            </w:r>
          </w:p>
        </w:tc>
      </w:tr>
    </w:tbl>
    <w:p w14:paraId="051554DE" w14:textId="21A33085" w:rsidR="009A0C40" w:rsidRPr="00193CD8" w:rsidRDefault="009A0C40" w:rsidP="00193CD8">
      <w:pPr>
        <w:pStyle w:val="Normal1"/>
        <w:tabs>
          <w:tab w:val="left" w:pos="720"/>
        </w:tabs>
        <w:spacing w:after="240" w:line="320" w:lineRule="exact"/>
        <w:contextualSpacing w:val="0"/>
        <w:jc w:val="both"/>
        <w:rPr>
          <w:color w:val="auto"/>
          <w:sz w:val="22"/>
        </w:rPr>
      </w:pPr>
      <w:r w:rsidRPr="00193CD8">
        <w:rPr>
          <w:noProof/>
          <w:color w:val="auto"/>
          <w:sz w:val="22"/>
        </w:rPr>
        <w:drawing>
          <wp:anchor distT="0" distB="0" distL="114300" distR="114300" simplePos="0" relativeHeight="251669504" behindDoc="0" locked="0" layoutInCell="1" allowOverlap="1" wp14:anchorId="2860BEC5" wp14:editId="228362DC">
            <wp:simplePos x="0" y="0"/>
            <wp:positionH relativeFrom="column">
              <wp:posOffset>2252980</wp:posOffset>
            </wp:positionH>
            <wp:positionV relativeFrom="paragraph">
              <wp:posOffset>335915</wp:posOffset>
            </wp:positionV>
            <wp:extent cx="1486535" cy="532765"/>
            <wp:effectExtent l="0" t="0" r="0" b="635"/>
            <wp:wrapTopAndBottom/>
            <wp:docPr id="7"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535" cy="532765"/>
                    </a:xfrm>
                    <a:prstGeom prst="rect">
                      <a:avLst/>
                    </a:prstGeom>
                    <a:noFill/>
                    <a:ln>
                      <a:noFill/>
                    </a:ln>
                  </pic:spPr>
                </pic:pic>
              </a:graphicData>
            </a:graphic>
          </wp:anchor>
        </w:drawing>
      </w:r>
    </w:p>
    <w:p w14:paraId="33AE67F3" w14:textId="0C8914B8" w:rsidR="009A0C40" w:rsidRPr="00DD1CC9" w:rsidRDefault="009A0C40"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2268"/>
        <w:gridCol w:w="6759"/>
      </w:tblGrid>
      <w:tr w:rsidR="009A0C40" w:rsidRPr="00802978" w14:paraId="7F8B6DF3" w14:textId="77777777" w:rsidTr="00802978">
        <w:tc>
          <w:tcPr>
            <w:tcW w:w="2268" w:type="dxa"/>
          </w:tcPr>
          <w:p w14:paraId="44D699E9" w14:textId="7641538A" w:rsidR="009A0C40" w:rsidRPr="00DD1CC9" w:rsidRDefault="009A0C40" w:rsidP="00DD1CC9">
            <w:pPr>
              <w:pStyle w:val="Normal1"/>
              <w:tabs>
                <w:tab w:val="left" w:pos="720"/>
              </w:tabs>
              <w:spacing w:after="240" w:line="320" w:lineRule="exact"/>
              <w:ind w:left="709"/>
              <w:contextualSpacing w:val="0"/>
              <w:jc w:val="both"/>
              <w:rPr>
                <w:color w:val="auto"/>
                <w:sz w:val="22"/>
              </w:rPr>
            </w:pPr>
            <w:proofErr w:type="spellStart"/>
            <w:r w:rsidRPr="00DD1CC9">
              <w:rPr>
                <w:color w:val="auto"/>
                <w:sz w:val="22"/>
              </w:rPr>
              <w:lastRenderedPageBreak/>
              <w:t>DIk</w:t>
            </w:r>
            <w:proofErr w:type="spellEnd"/>
            <w:r w:rsidR="0087318B" w:rsidRPr="00DD1CC9">
              <w:rPr>
                <w:color w:val="auto"/>
                <w:sz w:val="22"/>
              </w:rPr>
              <w:t xml:space="preserve"> =</w:t>
            </w:r>
          </w:p>
        </w:tc>
        <w:tc>
          <w:tcPr>
            <w:tcW w:w="6759" w:type="dxa"/>
          </w:tcPr>
          <w:p w14:paraId="3738225F" w14:textId="4E069A41" w:rsidR="009A0C40" w:rsidRPr="00DD1CC9" w:rsidRDefault="009A0C40" w:rsidP="00802978">
            <w:pPr>
              <w:pStyle w:val="Normal1"/>
              <w:spacing w:after="240" w:line="320" w:lineRule="exact"/>
              <w:contextualSpacing w:val="0"/>
              <w:jc w:val="both"/>
              <w:rPr>
                <w:color w:val="auto"/>
                <w:sz w:val="22"/>
              </w:rPr>
            </w:pPr>
            <w:r w:rsidRPr="00DD1CC9">
              <w:rPr>
                <w:color w:val="auto"/>
                <w:sz w:val="22"/>
              </w:rPr>
              <w:t xml:space="preserve">Taxa DI, de ordem "k", divulgada pela B3, considerando sempre a Taxa DI divulgada no 1º </w:t>
            </w:r>
            <w:r w:rsidR="0087318B" w:rsidRPr="00DD1CC9">
              <w:rPr>
                <w:color w:val="auto"/>
                <w:sz w:val="22"/>
              </w:rPr>
              <w:t xml:space="preserve">(primeiro) </w:t>
            </w:r>
            <w:r w:rsidRPr="00DD1CC9">
              <w:rPr>
                <w:color w:val="auto"/>
                <w:sz w:val="22"/>
              </w:rPr>
              <w:t xml:space="preserve">Dia Útil anterior à data de cálculo, utilizada com 2 (duas) casas decimais. Por exemplo, para cálculo da Remuneração </w:t>
            </w:r>
            <w:r w:rsidR="00CE60EE" w:rsidRPr="00DD1CC9">
              <w:rPr>
                <w:color w:val="auto"/>
                <w:sz w:val="22"/>
              </w:rPr>
              <w:t>Primeira Série</w:t>
            </w:r>
            <w:r w:rsidRPr="00DD1CC9">
              <w:rPr>
                <w:color w:val="auto"/>
                <w:sz w:val="22"/>
              </w:rPr>
              <w:t xml:space="preserve"> no dia 10, será considerada a Taxa DI divulgada no dia 09, considerando que os dias 09 e 10 são Dias Úteis;</w:t>
            </w:r>
          </w:p>
        </w:tc>
      </w:tr>
      <w:tr w:rsidR="009A0C40" w:rsidRPr="00802978" w14:paraId="0C112627" w14:textId="77777777" w:rsidTr="00A41759">
        <w:trPr>
          <w:trHeight w:val="1601"/>
        </w:trPr>
        <w:tc>
          <w:tcPr>
            <w:tcW w:w="2268" w:type="dxa"/>
          </w:tcPr>
          <w:p w14:paraId="23060282" w14:textId="5EAE9815" w:rsidR="009A0C40" w:rsidRPr="00DD1CC9" w:rsidRDefault="009A0C40" w:rsidP="00193CD8">
            <w:pPr>
              <w:pStyle w:val="Normal1"/>
              <w:tabs>
                <w:tab w:val="left" w:pos="720"/>
              </w:tabs>
              <w:spacing w:after="240" w:line="320" w:lineRule="exact"/>
              <w:ind w:left="709"/>
              <w:contextualSpacing w:val="0"/>
              <w:jc w:val="both"/>
              <w:rPr>
                <w:color w:val="auto"/>
                <w:sz w:val="22"/>
              </w:rPr>
            </w:pPr>
            <w:proofErr w:type="spellStart"/>
            <w:r w:rsidRPr="00193CD8">
              <w:rPr>
                <w:color w:val="auto"/>
                <w:sz w:val="22"/>
              </w:rPr>
              <w:t>FatorSpread</w:t>
            </w:r>
            <w:proofErr w:type="spellEnd"/>
            <w:r w:rsidR="00F47599" w:rsidRPr="00DD1CC9">
              <w:rPr>
                <w:color w:val="auto"/>
                <w:sz w:val="22"/>
              </w:rPr>
              <w:t xml:space="preserve"> =</w:t>
            </w:r>
          </w:p>
        </w:tc>
        <w:tc>
          <w:tcPr>
            <w:tcW w:w="6759" w:type="dxa"/>
          </w:tcPr>
          <w:p w14:paraId="389AF930" w14:textId="1EB6B34B" w:rsidR="009A0C40" w:rsidRPr="00A41759" w:rsidRDefault="009A0C40" w:rsidP="00802978">
            <w:pPr>
              <w:pStyle w:val="Normal1"/>
              <w:spacing w:after="240" w:line="320" w:lineRule="exact"/>
              <w:contextualSpacing w:val="0"/>
              <w:jc w:val="both"/>
              <w:rPr>
                <w:b/>
                <w:bCs/>
                <w:color w:val="auto"/>
                <w:sz w:val="22"/>
              </w:rPr>
            </w:pPr>
            <w:r w:rsidRPr="00DD1CC9">
              <w:rPr>
                <w:color w:val="auto"/>
                <w:sz w:val="22"/>
              </w:rPr>
              <w:t>Sobretaxa, calculada com 9 (nove) casas decimais, com arredondamento, apurado da seguinte forma:</w:t>
            </w:r>
          </w:p>
          <w:p w14:paraId="2C56769D" w14:textId="77777777" w:rsidR="009A0C40" w:rsidRPr="00DD1CC9" w:rsidRDefault="009A0C40" w:rsidP="00802978">
            <w:pPr>
              <w:pStyle w:val="Normal1"/>
              <w:spacing w:after="240" w:line="320" w:lineRule="exact"/>
              <w:contextualSpacing w:val="0"/>
              <w:jc w:val="both"/>
              <w:rPr>
                <w:color w:val="auto"/>
                <w:sz w:val="22"/>
              </w:rPr>
            </w:pPr>
          </w:p>
        </w:tc>
      </w:tr>
    </w:tbl>
    <w:p w14:paraId="2D25CAD5" w14:textId="4BC53C8C" w:rsidR="009A0C40" w:rsidRPr="00A41759" w:rsidRDefault="009A0C40" w:rsidP="004505B7">
      <w:pPr>
        <w:pStyle w:val="Normal1"/>
        <w:tabs>
          <w:tab w:val="left" w:pos="720"/>
        </w:tabs>
        <w:spacing w:after="240" w:line="320" w:lineRule="exact"/>
        <w:ind w:left="709"/>
        <w:contextualSpacing w:val="0"/>
        <w:jc w:val="both"/>
        <w:rPr>
          <w:sz w:val="18"/>
          <w:szCs w:val="18"/>
        </w:rPr>
      </w:pPr>
      <m:oMathPara>
        <m:oMath>
          <m:r>
            <w:rPr>
              <w:rFonts w:ascii="Cambria Math" w:hAnsi="Cambria Math"/>
              <w:sz w:val="12"/>
              <w:szCs w:val="12"/>
            </w:rPr>
            <m:t xml:space="preserve">FatorSpread= </m:t>
          </m:r>
          <m:d>
            <m:dPr>
              <m:begChr m:val="["/>
              <m:endChr m:val="]"/>
              <m:ctrlPr>
                <w:rPr>
                  <w:rFonts w:ascii="Cambria Math" w:hAnsi="Cambria Math"/>
                  <w:i/>
                  <w:sz w:val="12"/>
                  <w:szCs w:val="12"/>
                </w:rPr>
              </m:ctrlPr>
            </m:dPr>
            <m:e>
              <m:sSup>
                <m:sSupPr>
                  <m:ctrlPr>
                    <w:rPr>
                      <w:rFonts w:ascii="Cambria Math" w:hAnsi="Cambria Math"/>
                      <w:i/>
                      <w:sz w:val="12"/>
                      <w:szCs w:val="12"/>
                    </w:rPr>
                  </m:ctrlPr>
                </m:sSupPr>
                <m:e>
                  <m:d>
                    <m:dPr>
                      <m:ctrlPr>
                        <w:rPr>
                          <w:rFonts w:ascii="Cambria Math" w:hAnsi="Cambria Math"/>
                          <w:i/>
                          <w:sz w:val="12"/>
                          <w:szCs w:val="12"/>
                        </w:rPr>
                      </m:ctrlPr>
                    </m:dPr>
                    <m:e>
                      <m:f>
                        <m:fPr>
                          <m:ctrlPr>
                            <w:rPr>
                              <w:rFonts w:ascii="Cambria Math" w:hAnsi="Cambria Math"/>
                              <w:i/>
                              <w:sz w:val="12"/>
                              <w:szCs w:val="12"/>
                            </w:rPr>
                          </m:ctrlPr>
                        </m:fPr>
                        <m:num>
                          <m:r>
                            <w:rPr>
                              <w:rFonts w:ascii="Cambria Math" w:hAnsi="Cambria Math"/>
                              <w:sz w:val="12"/>
                              <w:szCs w:val="12"/>
                            </w:rPr>
                            <m:t>spread</m:t>
                          </m:r>
                        </m:num>
                        <m:den>
                          <m:r>
                            <w:rPr>
                              <w:rFonts w:ascii="Cambria Math" w:hAnsi="Cambria Math"/>
                              <w:sz w:val="12"/>
                              <w:szCs w:val="12"/>
                            </w:rPr>
                            <m:t>100</m:t>
                          </m:r>
                        </m:den>
                      </m:f>
                      <m:r>
                        <w:rPr>
                          <w:rFonts w:ascii="Cambria Math" w:hAnsi="Cambria Math"/>
                          <w:sz w:val="12"/>
                          <w:szCs w:val="12"/>
                        </w:rPr>
                        <m:t>+1</m:t>
                      </m:r>
                    </m:e>
                  </m:d>
                </m:e>
                <m:sup>
                  <m:f>
                    <m:fPr>
                      <m:ctrlPr>
                        <w:rPr>
                          <w:rFonts w:ascii="Cambria Math" w:hAnsi="Cambria Math"/>
                          <w:i/>
                          <w:sz w:val="12"/>
                          <w:szCs w:val="12"/>
                        </w:rPr>
                      </m:ctrlPr>
                    </m:fPr>
                    <m:num>
                      <m:r>
                        <w:rPr>
                          <w:rFonts w:ascii="Cambria Math" w:hAnsi="Cambria Math"/>
                          <w:sz w:val="12"/>
                          <w:szCs w:val="12"/>
                        </w:rPr>
                        <m:t>DP</m:t>
                      </m:r>
                    </m:num>
                    <m:den>
                      <m:r>
                        <w:rPr>
                          <w:rFonts w:ascii="Cambria Math" w:hAnsi="Cambria Math"/>
                          <w:sz w:val="12"/>
                          <w:szCs w:val="12"/>
                        </w:rPr>
                        <m:t>252</m:t>
                      </m:r>
                    </m:den>
                  </m:f>
                </m:sup>
              </m:sSup>
            </m:e>
          </m:d>
        </m:oMath>
      </m:oMathPara>
    </w:p>
    <w:p w14:paraId="2B5F23CE" w14:textId="4FC6FB2E" w:rsidR="009A0C40" w:rsidRPr="00DD1CC9" w:rsidRDefault="009A0C40" w:rsidP="00DD1CC9">
      <w:pPr>
        <w:pStyle w:val="Normal1"/>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843"/>
        <w:gridCol w:w="7184"/>
      </w:tblGrid>
      <w:tr w:rsidR="009A0C40" w:rsidRPr="00802978" w14:paraId="2612F5E3" w14:textId="77777777" w:rsidTr="00802978">
        <w:tc>
          <w:tcPr>
            <w:tcW w:w="1843" w:type="dxa"/>
          </w:tcPr>
          <w:p w14:paraId="7BED6B40" w14:textId="43AF4345" w:rsidR="009A0C40" w:rsidRPr="00DD1CC9" w:rsidRDefault="004A5434" w:rsidP="00DD1CC9">
            <w:pPr>
              <w:pStyle w:val="Normal1"/>
              <w:spacing w:after="240" w:line="320" w:lineRule="exact"/>
              <w:ind w:left="709"/>
              <w:contextualSpacing w:val="0"/>
              <w:jc w:val="both"/>
              <w:rPr>
                <w:color w:val="auto"/>
                <w:sz w:val="22"/>
              </w:rPr>
            </w:pPr>
            <w:r w:rsidRPr="00DD1CC9">
              <w:rPr>
                <w:color w:val="auto"/>
                <w:sz w:val="22"/>
              </w:rPr>
              <w:t>S</w:t>
            </w:r>
            <w:r w:rsidR="009A0C40" w:rsidRPr="00DD1CC9">
              <w:rPr>
                <w:color w:val="auto"/>
                <w:sz w:val="22"/>
              </w:rPr>
              <w:t>pread</w:t>
            </w:r>
            <w:r w:rsidRPr="00DD1CC9">
              <w:rPr>
                <w:color w:val="auto"/>
                <w:sz w:val="22"/>
              </w:rPr>
              <w:t xml:space="preserve"> =</w:t>
            </w:r>
          </w:p>
        </w:tc>
        <w:tc>
          <w:tcPr>
            <w:tcW w:w="7184" w:type="dxa"/>
          </w:tcPr>
          <w:p w14:paraId="378C8D3C" w14:textId="1F87DC50" w:rsidR="009A0C40" w:rsidRPr="00DD1CC9" w:rsidRDefault="00B37B6B" w:rsidP="00802978">
            <w:pPr>
              <w:pStyle w:val="Normal1"/>
              <w:spacing w:after="240" w:line="320" w:lineRule="exact"/>
              <w:ind w:left="458"/>
              <w:contextualSpacing w:val="0"/>
              <w:jc w:val="both"/>
              <w:rPr>
                <w:color w:val="auto"/>
                <w:sz w:val="22"/>
              </w:rPr>
            </w:pPr>
            <w:r w:rsidRPr="00DD1CC9">
              <w:rPr>
                <w:sz w:val="22"/>
              </w:rPr>
              <w:t xml:space="preserve">determinado spread, a ser definido no Procedimento de </w:t>
            </w:r>
            <w:proofErr w:type="spellStart"/>
            <w:r w:rsidRPr="00DD1CC9">
              <w:rPr>
                <w:i/>
                <w:iCs/>
                <w:sz w:val="22"/>
              </w:rPr>
              <w:t>Bookbuilding</w:t>
            </w:r>
            <w:proofErr w:type="spellEnd"/>
            <w:r w:rsidRPr="00DD1CC9">
              <w:rPr>
                <w:sz w:val="22"/>
              </w:rPr>
              <w:t>, informado com 4 (quatro) casas decimais, limitada à Taxa Teto Primeira Série, conforme o caso</w:t>
            </w:r>
            <w:r w:rsidR="009A0C40" w:rsidRPr="00DD1CC9">
              <w:rPr>
                <w:color w:val="auto"/>
                <w:sz w:val="22"/>
              </w:rPr>
              <w:t>;</w:t>
            </w:r>
          </w:p>
        </w:tc>
      </w:tr>
      <w:tr w:rsidR="009A0C40" w:rsidRPr="00802978" w14:paraId="3A790E66" w14:textId="77777777" w:rsidTr="00802978">
        <w:tc>
          <w:tcPr>
            <w:tcW w:w="1843" w:type="dxa"/>
          </w:tcPr>
          <w:p w14:paraId="406FDD0E" w14:textId="7895A677" w:rsidR="009A0C40" w:rsidRPr="00DD1CC9" w:rsidRDefault="009A0C40" w:rsidP="00193CD8">
            <w:pPr>
              <w:pStyle w:val="Normal1"/>
              <w:spacing w:after="240" w:line="320" w:lineRule="exact"/>
              <w:ind w:left="709"/>
              <w:contextualSpacing w:val="0"/>
              <w:jc w:val="both"/>
              <w:rPr>
                <w:color w:val="auto"/>
                <w:sz w:val="22"/>
              </w:rPr>
            </w:pPr>
            <w:r w:rsidRPr="00193CD8">
              <w:rPr>
                <w:color w:val="auto"/>
                <w:sz w:val="22"/>
              </w:rPr>
              <w:t>DP</w:t>
            </w:r>
            <w:r w:rsidR="004A5434" w:rsidRPr="00DD1CC9">
              <w:rPr>
                <w:color w:val="auto"/>
                <w:sz w:val="22"/>
              </w:rPr>
              <w:t xml:space="preserve"> =</w:t>
            </w:r>
          </w:p>
        </w:tc>
        <w:tc>
          <w:tcPr>
            <w:tcW w:w="7184" w:type="dxa"/>
          </w:tcPr>
          <w:p w14:paraId="1E8048E4" w14:textId="269D6A6E" w:rsidR="009A0C40" w:rsidRPr="00DD1CC9" w:rsidRDefault="009A0C40" w:rsidP="00802978">
            <w:pPr>
              <w:pStyle w:val="Normal1"/>
              <w:spacing w:after="240" w:line="320" w:lineRule="exact"/>
              <w:ind w:left="458"/>
              <w:contextualSpacing w:val="0"/>
              <w:jc w:val="both"/>
              <w:rPr>
                <w:color w:val="auto"/>
                <w:sz w:val="22"/>
              </w:rPr>
            </w:pPr>
            <w:r w:rsidRPr="00DD1CC9">
              <w:rPr>
                <w:color w:val="auto"/>
                <w:sz w:val="22"/>
              </w:rPr>
              <w:t xml:space="preserve">número de Dias Úteis entre a </w:t>
            </w:r>
            <w:r w:rsidR="00CE60EE" w:rsidRPr="00DD1CC9">
              <w:rPr>
                <w:color w:val="auto"/>
                <w:sz w:val="22"/>
              </w:rPr>
              <w:t>primeira Data de Integralização</w:t>
            </w:r>
            <w:r w:rsidRPr="00DD1CC9">
              <w:rPr>
                <w:color w:val="auto"/>
                <w:sz w:val="22"/>
              </w:rPr>
              <w:t xml:space="preserve">, no caso do primeiro Período de Capitalização, ou a Data de Pagamento da Remuneração imediatamente anterior, conforme cronograma constante do Anexo </w:t>
            </w:r>
            <w:r w:rsidR="00E22465" w:rsidRPr="00DD1CC9">
              <w:rPr>
                <w:sz w:val="22"/>
              </w:rPr>
              <w:t>II</w:t>
            </w:r>
            <w:r w:rsidR="00CE60EE" w:rsidRPr="00DD1CC9">
              <w:rPr>
                <w:sz w:val="22"/>
              </w:rPr>
              <w:t>I</w:t>
            </w:r>
            <w:r w:rsidRPr="00DD1CC9">
              <w:rPr>
                <w:color w:val="auto"/>
                <w:sz w:val="22"/>
              </w:rPr>
              <w:t xml:space="preserve"> à presente Escritura, no caso dos demais Períodos de Capitalização, conforme o caso, inclusive, e a data de cálculo, exclusive, sendo "DP" um número inteiro.</w:t>
            </w:r>
          </w:p>
        </w:tc>
      </w:tr>
    </w:tbl>
    <w:p w14:paraId="45F32106" w14:textId="59DC15F2" w:rsidR="009A0C40" w:rsidRPr="00DD1CC9" w:rsidRDefault="00CE60EE" w:rsidP="00193CD8">
      <w:pPr>
        <w:pStyle w:val="Normal1"/>
        <w:tabs>
          <w:tab w:val="left" w:pos="720"/>
        </w:tabs>
        <w:spacing w:after="240" w:line="320" w:lineRule="exact"/>
        <w:contextualSpacing w:val="0"/>
        <w:jc w:val="both"/>
        <w:rPr>
          <w:color w:val="auto"/>
          <w:sz w:val="22"/>
        </w:rPr>
      </w:pPr>
      <w:r w:rsidRPr="00193CD8">
        <w:rPr>
          <w:color w:val="auto"/>
          <w:sz w:val="22"/>
        </w:rPr>
        <w:tab/>
      </w:r>
      <w:r w:rsidR="009A0C40" w:rsidRPr="00DD1CC9">
        <w:rPr>
          <w:color w:val="auto"/>
          <w:sz w:val="22"/>
        </w:rPr>
        <w:t>Observações:</w:t>
      </w:r>
    </w:p>
    <w:p w14:paraId="02304D1E" w14:textId="54309110"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A Taxa DI deverá ser utilizada considerando idêntico número de casas decimais divulgado pela B3;</w:t>
      </w:r>
    </w:p>
    <w:p w14:paraId="4E6CB780" w14:textId="4945B3E7"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 xml:space="preserve">O fator resultante da expressão (1 + </w:t>
      </w:r>
      <w:proofErr w:type="spellStart"/>
      <w:r w:rsidRPr="00DD1CC9">
        <w:rPr>
          <w:color w:val="auto"/>
          <w:sz w:val="22"/>
        </w:rPr>
        <w:t>TDIk</w:t>
      </w:r>
      <w:proofErr w:type="spellEnd"/>
      <w:r w:rsidRPr="00DD1CC9">
        <w:rPr>
          <w:color w:val="auto"/>
          <w:sz w:val="22"/>
        </w:rPr>
        <w:t>) é considerado com 16 (dezesseis) casas decimais, sem arredondamento;</w:t>
      </w:r>
    </w:p>
    <w:p w14:paraId="18FB7468" w14:textId="4BFC346B"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 xml:space="preserve">Efetua-se o </w:t>
      </w:r>
      <w:proofErr w:type="spellStart"/>
      <w:r w:rsidRPr="00DD1CC9">
        <w:rPr>
          <w:color w:val="auto"/>
          <w:sz w:val="22"/>
        </w:rPr>
        <w:t>produtório</w:t>
      </w:r>
      <w:proofErr w:type="spellEnd"/>
      <w:r w:rsidRPr="00DD1CC9">
        <w:rPr>
          <w:color w:val="auto"/>
          <w:sz w:val="22"/>
        </w:rPr>
        <w:t xml:space="preserve"> dos fatores (1 + </w:t>
      </w:r>
      <w:proofErr w:type="spellStart"/>
      <w:r w:rsidRPr="00DD1CC9">
        <w:rPr>
          <w:color w:val="auto"/>
          <w:sz w:val="22"/>
        </w:rPr>
        <w:t>TDIk</w:t>
      </w:r>
      <w:proofErr w:type="spellEnd"/>
      <w:r w:rsidRPr="00DD1CC9">
        <w:rPr>
          <w:color w:val="auto"/>
          <w:sz w:val="22"/>
        </w:rPr>
        <w:t>), sendo que a cada fator acumulado, trunca-se o resultado com 16 (dezesseis) casas decimais, aplicando-se o próximo fator diário, e assim por diante até o último considerado;</w:t>
      </w:r>
    </w:p>
    <w:p w14:paraId="76452323" w14:textId="626E7DF5"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Estando os fatores acumulados, considera-se o fator resultante "Fator DI" com 8 (oito) casas decimais, com arredondamento; e</w:t>
      </w:r>
    </w:p>
    <w:p w14:paraId="26D9E704" w14:textId="64C24231"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color w:val="auto"/>
          <w:sz w:val="22"/>
        </w:rPr>
        <w:t xml:space="preserve">O fator resultante da expressão (Fator DI x </w:t>
      </w:r>
      <w:proofErr w:type="spellStart"/>
      <w:r w:rsidRPr="00DD1CC9">
        <w:rPr>
          <w:color w:val="auto"/>
          <w:sz w:val="22"/>
        </w:rPr>
        <w:t>FatorSpread</w:t>
      </w:r>
      <w:proofErr w:type="spellEnd"/>
      <w:r w:rsidRPr="00DD1CC9">
        <w:rPr>
          <w:color w:val="auto"/>
          <w:sz w:val="22"/>
        </w:rPr>
        <w:t>) deve ser considerado com 9 (nove) casas decimais, com arredondamento; e</w:t>
      </w:r>
    </w:p>
    <w:p w14:paraId="192AB78A" w14:textId="1915A4CD" w:rsidR="009A0C40" w:rsidRPr="00DD1CC9" w:rsidRDefault="009A0C40" w:rsidP="00DD1CC9">
      <w:pPr>
        <w:pStyle w:val="Normal1"/>
        <w:numPr>
          <w:ilvl w:val="0"/>
          <w:numId w:val="30"/>
        </w:numPr>
        <w:tabs>
          <w:tab w:val="left" w:pos="567"/>
        </w:tabs>
        <w:spacing w:after="240" w:line="320" w:lineRule="exact"/>
        <w:ind w:left="709" w:firstLine="0"/>
        <w:jc w:val="both"/>
        <w:rPr>
          <w:color w:val="auto"/>
          <w:sz w:val="22"/>
        </w:rPr>
      </w:pPr>
      <w:r w:rsidRPr="00DD1CC9">
        <w:rPr>
          <w:sz w:val="22"/>
        </w:rPr>
        <w:t xml:space="preserve">Excepcionalmente, na primeira Data de Pagamento da Remuneração, conforme cronograma constante do Anexo </w:t>
      </w:r>
      <w:r w:rsidR="00E22465" w:rsidRPr="00DD1CC9">
        <w:rPr>
          <w:sz w:val="22"/>
        </w:rPr>
        <w:t>II</w:t>
      </w:r>
      <w:r w:rsidR="00CE60EE" w:rsidRPr="00DD1CC9">
        <w:rPr>
          <w:sz w:val="22"/>
        </w:rPr>
        <w:t>I</w:t>
      </w:r>
      <w:r w:rsidRPr="00DD1CC9">
        <w:rPr>
          <w:sz w:val="22"/>
        </w:rPr>
        <w:t xml:space="preserve"> à presente Escritura, deverá ser acrescido à Remuneração Primeira Série devida um valor equivalente ao </w:t>
      </w:r>
      <w:proofErr w:type="spellStart"/>
      <w:r w:rsidRPr="00DD1CC9">
        <w:rPr>
          <w:sz w:val="22"/>
        </w:rPr>
        <w:t>produtório</w:t>
      </w:r>
      <w:proofErr w:type="spellEnd"/>
      <w:r w:rsidRPr="00DD1CC9">
        <w:rPr>
          <w:sz w:val="22"/>
        </w:rPr>
        <w:t xml:space="preserve"> do Fator de Juros de 2 (dois) Dias </w:t>
      </w:r>
      <w:r w:rsidRPr="00DD1CC9">
        <w:rPr>
          <w:sz w:val="22"/>
        </w:rPr>
        <w:lastRenderedPageBreak/>
        <w:t xml:space="preserve">Úteis que antecedem a primeira Data de Integralização, calculado </w:t>
      </w:r>
      <w:r w:rsidRPr="00DD1CC9">
        <w:rPr>
          <w:i/>
          <w:iCs/>
          <w:sz w:val="22"/>
        </w:rPr>
        <w:t xml:space="preserve">pro rata </w:t>
      </w:r>
      <w:proofErr w:type="spellStart"/>
      <w:r w:rsidRPr="00DD1CC9">
        <w:rPr>
          <w:i/>
          <w:iCs/>
          <w:sz w:val="22"/>
        </w:rPr>
        <w:t>temporis</w:t>
      </w:r>
      <w:proofErr w:type="spellEnd"/>
      <w:r w:rsidRPr="00DD1CC9">
        <w:rPr>
          <w:sz w:val="22"/>
        </w:rPr>
        <w:t xml:space="preserve">, de acordo com a fórmula constante da Cláusula </w:t>
      </w:r>
      <w:r w:rsidR="00CE60EE" w:rsidRPr="00DD1CC9">
        <w:rPr>
          <w:sz w:val="22"/>
        </w:rPr>
        <w:t>6</w:t>
      </w:r>
      <w:r w:rsidRPr="00DD1CC9">
        <w:rPr>
          <w:sz w:val="22"/>
        </w:rPr>
        <w:t>.1</w:t>
      </w:r>
      <w:r w:rsidR="00CE60EE" w:rsidRPr="00DD1CC9">
        <w:rPr>
          <w:sz w:val="22"/>
        </w:rPr>
        <w:t>4</w:t>
      </w:r>
      <w:r w:rsidRPr="00DD1CC9">
        <w:rPr>
          <w:sz w:val="22"/>
        </w:rPr>
        <w:t>.</w:t>
      </w:r>
      <w:r w:rsidR="00CE60EE" w:rsidRPr="00DD1CC9">
        <w:rPr>
          <w:sz w:val="22"/>
        </w:rPr>
        <w:t>1</w:t>
      </w:r>
      <w:r w:rsidRPr="00DD1CC9">
        <w:rPr>
          <w:sz w:val="22"/>
        </w:rPr>
        <w:t>.</w:t>
      </w:r>
      <w:r w:rsidR="00CE60EE" w:rsidRPr="00DD1CC9">
        <w:rPr>
          <w:sz w:val="22"/>
        </w:rPr>
        <w:t>1.</w:t>
      </w:r>
      <w:r w:rsidRPr="00DD1CC9">
        <w:rPr>
          <w:sz w:val="22"/>
        </w:rPr>
        <w:t xml:space="preserve"> acima.</w:t>
      </w:r>
      <w:r w:rsidR="00EA34C8" w:rsidRPr="00DD1CC9">
        <w:rPr>
          <w:sz w:val="22"/>
        </w:rPr>
        <w:t xml:space="preserve"> </w:t>
      </w:r>
    </w:p>
    <w:p w14:paraId="08B748D2" w14:textId="3D861D8A" w:rsidR="00CE60EE" w:rsidRPr="00DD1CC9" w:rsidRDefault="00CE60EE"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b/>
          <w:bCs/>
          <w:sz w:val="22"/>
          <w:szCs w:val="22"/>
        </w:rPr>
        <w:t>Remuneração das Debêntures da Segunda Série</w:t>
      </w:r>
      <w:r w:rsidRPr="00DD1CC9">
        <w:rPr>
          <w:sz w:val="22"/>
          <w:szCs w:val="22"/>
        </w:rPr>
        <w:t xml:space="preserve">: Sobre o Valor Nominal Unitário (ou saldo do Valor Nominal Unitário, conforme aplicável) das Debêntures da Segunda Série incidirão juros remuneratórios correspondentes </w:t>
      </w:r>
      <w:r w:rsidR="00B37B6B" w:rsidRPr="00DD1CC9">
        <w:rPr>
          <w:sz w:val="22"/>
          <w:szCs w:val="22"/>
        </w:rPr>
        <w:t xml:space="preserve">a um determinado percentual, a ser definido em Procedimento de </w:t>
      </w:r>
      <w:proofErr w:type="spellStart"/>
      <w:r w:rsidR="00B37B6B" w:rsidRPr="00DD1CC9">
        <w:rPr>
          <w:i/>
          <w:iCs/>
          <w:sz w:val="22"/>
          <w:szCs w:val="22"/>
        </w:rPr>
        <w:t>Bookbuilding</w:t>
      </w:r>
      <w:proofErr w:type="spellEnd"/>
      <w:r w:rsidR="00B37B6B" w:rsidRPr="00DD1CC9">
        <w:rPr>
          <w:sz w:val="22"/>
          <w:szCs w:val="22"/>
        </w:rPr>
        <w:t xml:space="preserve">, a ser realizado no âmbito da emissão dos CRI, e, em qualquer caso, equivalente a 100,00% (cem por cento) da variação acumulada da Taxa DI, acrescida exponencialmente de uma sobretaxa limitada à </w:t>
      </w:r>
      <w:r w:rsidRPr="00DD1CC9">
        <w:rPr>
          <w:sz w:val="22"/>
          <w:szCs w:val="22"/>
        </w:rPr>
        <w:t>1,20% (um inteiro e vinte centésimos por cento) ao ano, base 252 (duzentos e cinquenta e dois) Dias Úteis (</w:t>
      </w:r>
      <w:r w:rsidR="00B37B6B" w:rsidRPr="00DD1CC9">
        <w:rPr>
          <w:sz w:val="22"/>
          <w:szCs w:val="22"/>
        </w:rPr>
        <w:t>“</w:t>
      </w:r>
      <w:r w:rsidR="00B37B6B" w:rsidRPr="00802978">
        <w:rPr>
          <w:sz w:val="22"/>
          <w:szCs w:val="22"/>
          <w:u w:val="single"/>
        </w:rPr>
        <w:t>Taxa Teto Segunda Série</w:t>
      </w:r>
      <w:r w:rsidR="00B37B6B" w:rsidRPr="00193CD8">
        <w:rPr>
          <w:sz w:val="22"/>
          <w:szCs w:val="22"/>
        </w:rPr>
        <w:t>”</w:t>
      </w:r>
      <w:r w:rsidR="00B37B6B" w:rsidRPr="00DD1CC9">
        <w:rPr>
          <w:sz w:val="22"/>
          <w:szCs w:val="22"/>
        </w:rPr>
        <w:t xml:space="preserve"> e </w:t>
      </w:r>
      <w:r w:rsidRPr="00DD1CC9">
        <w:rPr>
          <w:sz w:val="22"/>
          <w:szCs w:val="22"/>
        </w:rPr>
        <w:t>“</w:t>
      </w:r>
      <w:r w:rsidRPr="00DD1CC9">
        <w:rPr>
          <w:sz w:val="22"/>
          <w:szCs w:val="22"/>
          <w:u w:val="single"/>
        </w:rPr>
        <w:t>Remuneração Segunda Série</w:t>
      </w:r>
      <w:r w:rsidRPr="00DD1CC9">
        <w:rPr>
          <w:sz w:val="22"/>
          <w:szCs w:val="22"/>
        </w:rPr>
        <w:t>”</w:t>
      </w:r>
      <w:r w:rsidR="00B37B6B" w:rsidRPr="00DD1CC9">
        <w:rPr>
          <w:sz w:val="22"/>
          <w:szCs w:val="22"/>
        </w:rPr>
        <w:t>, respectivamente</w:t>
      </w:r>
      <w:r w:rsidRPr="00DD1CC9">
        <w:rPr>
          <w:sz w:val="22"/>
          <w:szCs w:val="22"/>
        </w:rPr>
        <w:t>).</w:t>
      </w:r>
    </w:p>
    <w:p w14:paraId="7A71672B" w14:textId="3D039BDD" w:rsidR="00CE60EE" w:rsidRPr="00DD1CC9" w:rsidRDefault="00CE60EE" w:rsidP="00DD1CC9">
      <w:pPr>
        <w:pStyle w:val="ListParagraph"/>
        <w:numPr>
          <w:ilvl w:val="3"/>
          <w:numId w:val="16"/>
        </w:numPr>
        <w:tabs>
          <w:tab w:val="left" w:pos="2268"/>
        </w:tabs>
        <w:spacing w:after="240" w:line="320" w:lineRule="exact"/>
        <w:ind w:left="1134" w:firstLine="0"/>
        <w:jc w:val="both"/>
        <w:outlineLvl w:val="0"/>
        <w:rPr>
          <w:sz w:val="22"/>
          <w:szCs w:val="22"/>
        </w:rPr>
      </w:pPr>
      <w:r w:rsidRPr="00DD1CC9">
        <w:rPr>
          <w:sz w:val="22"/>
          <w:szCs w:val="22"/>
        </w:rPr>
        <w:t xml:space="preserve">A Remuneração Segunda Série será calculada de forma exponencial e cumulativa </w:t>
      </w:r>
      <w:r w:rsidRPr="00DD1CC9">
        <w:rPr>
          <w:i/>
          <w:iCs/>
          <w:sz w:val="22"/>
          <w:szCs w:val="22"/>
        </w:rPr>
        <w:t xml:space="preserve">pro rata </w:t>
      </w:r>
      <w:proofErr w:type="spellStart"/>
      <w:r w:rsidRPr="00DD1CC9">
        <w:rPr>
          <w:i/>
          <w:iCs/>
          <w:sz w:val="22"/>
          <w:szCs w:val="22"/>
        </w:rPr>
        <w:t>temporis</w:t>
      </w:r>
      <w:proofErr w:type="spellEnd"/>
      <w:r w:rsidRPr="00DD1CC9">
        <w:rPr>
          <w:i/>
          <w:iCs/>
          <w:sz w:val="22"/>
          <w:szCs w:val="22"/>
        </w:rPr>
        <w:t xml:space="preserve"> </w:t>
      </w:r>
      <w:r w:rsidRPr="00DD1CC9">
        <w:rPr>
          <w:sz w:val="22"/>
          <w:szCs w:val="22"/>
        </w:rPr>
        <w:t xml:space="preserve">por Dias Úteis decorridos, desde a primeira Data de Integralização das Debêntures da Segunda Série ou da última data de pagamento da Remuneração Segunda Série (inclusive) até a data de cálculo ou até a data de pagamento da Remuneração Segunda </w:t>
      </w:r>
      <w:r w:rsidR="00C379BE" w:rsidRPr="00DD1CC9">
        <w:rPr>
          <w:sz w:val="22"/>
          <w:szCs w:val="22"/>
        </w:rPr>
        <w:t>S</w:t>
      </w:r>
      <w:r w:rsidRPr="00DD1CC9">
        <w:rPr>
          <w:sz w:val="22"/>
          <w:szCs w:val="22"/>
        </w:rPr>
        <w:t>érie em questão, na data de declaração de vencimento antecipado em decorrência de um Evento de Vencimento Antecipado (conforme abaixo definido), na data de um eventual Resgate Antecipado Facultativo Total (conforme abaixo definido), o que ocorrer primeiro (exclusive). A Remuneração Segunda Série será calculada de acordo com a seguinte fórmula:</w:t>
      </w:r>
    </w:p>
    <w:p w14:paraId="6B8FD661" w14:textId="77777777" w:rsidR="00CE60EE" w:rsidRPr="00DD1CC9" w:rsidRDefault="00CE60EE" w:rsidP="00DD1CC9">
      <w:pPr>
        <w:pStyle w:val="Normal1"/>
        <w:spacing w:after="240" w:line="320" w:lineRule="exact"/>
        <w:contextualSpacing w:val="0"/>
        <w:jc w:val="center"/>
        <w:rPr>
          <w:b/>
          <w:sz w:val="22"/>
        </w:rPr>
      </w:pPr>
      <w:r w:rsidRPr="00DD1CC9">
        <w:rPr>
          <w:b/>
          <w:sz w:val="22"/>
        </w:rPr>
        <w:t xml:space="preserve">J = </w:t>
      </w:r>
      <w:proofErr w:type="spellStart"/>
      <w:r w:rsidRPr="00DD1CC9">
        <w:rPr>
          <w:b/>
          <w:i/>
          <w:sz w:val="22"/>
        </w:rPr>
        <w:t>VNe</w:t>
      </w:r>
      <w:proofErr w:type="spellEnd"/>
      <w:r w:rsidRPr="00DD1CC9">
        <w:rPr>
          <w:b/>
          <w:sz w:val="22"/>
        </w:rPr>
        <w:t xml:space="preserve"> x (</w:t>
      </w:r>
      <w:proofErr w:type="spellStart"/>
      <w:r w:rsidRPr="00DD1CC9">
        <w:rPr>
          <w:b/>
          <w:i/>
          <w:sz w:val="22"/>
        </w:rPr>
        <w:t>FatorJuros</w:t>
      </w:r>
      <w:proofErr w:type="spellEnd"/>
      <w:r w:rsidRPr="00DD1CC9">
        <w:rPr>
          <w:b/>
          <w:sz w:val="22"/>
        </w:rPr>
        <w:t xml:space="preserve"> – 1)</w:t>
      </w:r>
    </w:p>
    <w:p w14:paraId="08202786"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9005" w:type="dxa"/>
        <w:tblInd w:w="634" w:type="dxa"/>
        <w:tblLook w:val="04A0" w:firstRow="1" w:lastRow="0" w:firstColumn="1" w:lastColumn="0" w:noHBand="0" w:noVBand="1"/>
      </w:tblPr>
      <w:tblGrid>
        <w:gridCol w:w="1351"/>
        <w:gridCol w:w="7654"/>
      </w:tblGrid>
      <w:tr w:rsidR="00CE60EE" w:rsidRPr="00802978" w14:paraId="560ADC51" w14:textId="77777777" w:rsidTr="00802978">
        <w:tc>
          <w:tcPr>
            <w:tcW w:w="1351" w:type="dxa"/>
          </w:tcPr>
          <w:p w14:paraId="549902E4" w14:textId="43C0411E"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J</w:t>
            </w:r>
            <w:r w:rsidR="008D2DC5" w:rsidRPr="00DD1CC9">
              <w:rPr>
                <w:color w:val="auto"/>
                <w:sz w:val="22"/>
              </w:rPr>
              <w:t xml:space="preserve"> =</w:t>
            </w:r>
          </w:p>
        </w:tc>
        <w:tc>
          <w:tcPr>
            <w:tcW w:w="7654" w:type="dxa"/>
          </w:tcPr>
          <w:p w14:paraId="0D10BC0C" w14:textId="3F7BC4FA"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 xml:space="preserve">valor unitário da Remuneração </w:t>
            </w:r>
            <w:r w:rsidRPr="00DD1CC9">
              <w:rPr>
                <w:sz w:val="22"/>
              </w:rPr>
              <w:t>Segunda</w:t>
            </w:r>
            <w:r w:rsidRPr="00DD1CC9">
              <w:rPr>
                <w:color w:val="auto"/>
                <w:sz w:val="22"/>
              </w:rPr>
              <w:t xml:space="preserve"> Série, calculado com 8 (oito) casas decimais, sem arredondamento;</w:t>
            </w:r>
          </w:p>
        </w:tc>
      </w:tr>
      <w:tr w:rsidR="00CE60EE" w:rsidRPr="00802978" w14:paraId="52995376" w14:textId="77777777" w:rsidTr="00802978">
        <w:tc>
          <w:tcPr>
            <w:tcW w:w="1351" w:type="dxa"/>
          </w:tcPr>
          <w:p w14:paraId="79B305F6" w14:textId="17A1193D" w:rsidR="00CE60EE" w:rsidRPr="00DD1CC9" w:rsidRDefault="00CE60EE" w:rsidP="00193CD8">
            <w:pPr>
              <w:pStyle w:val="Normal1"/>
              <w:tabs>
                <w:tab w:val="left" w:pos="720"/>
              </w:tabs>
              <w:spacing w:after="240" w:line="320" w:lineRule="exact"/>
              <w:contextualSpacing w:val="0"/>
              <w:jc w:val="both"/>
              <w:rPr>
                <w:color w:val="auto"/>
                <w:sz w:val="22"/>
              </w:rPr>
            </w:pPr>
            <w:proofErr w:type="spellStart"/>
            <w:r w:rsidRPr="00193CD8">
              <w:rPr>
                <w:color w:val="auto"/>
                <w:sz w:val="22"/>
              </w:rPr>
              <w:t>VNe</w:t>
            </w:r>
            <w:proofErr w:type="spellEnd"/>
            <w:r w:rsidR="008D2DC5" w:rsidRPr="00DD1CC9">
              <w:rPr>
                <w:color w:val="auto"/>
                <w:sz w:val="22"/>
              </w:rPr>
              <w:t xml:space="preserve"> =</w:t>
            </w:r>
          </w:p>
        </w:tc>
        <w:tc>
          <w:tcPr>
            <w:tcW w:w="7654" w:type="dxa"/>
          </w:tcPr>
          <w:p w14:paraId="63F895D7" w14:textId="6514BCC2"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 xml:space="preserve">Valor Nominal Unitário (ou saldo do Valor Nominal Unitário, conforme o caso) das Debêntures da </w:t>
            </w:r>
            <w:r w:rsidRPr="00DD1CC9">
              <w:rPr>
                <w:sz w:val="22"/>
              </w:rPr>
              <w:t>Segunda</w:t>
            </w:r>
            <w:r w:rsidRPr="00DD1CC9">
              <w:rPr>
                <w:color w:val="auto"/>
                <w:sz w:val="22"/>
              </w:rPr>
              <w:t xml:space="preserve"> Série na primeira Data de Integralização ou nas datas de cálculo ou de pagamento após a última amortização, se houver, conforme o caso, informado/calculado com 8 (oito) casas decimais, sem arredondamento;</w:t>
            </w:r>
          </w:p>
        </w:tc>
      </w:tr>
      <w:tr w:rsidR="00CE60EE" w:rsidRPr="00802978" w14:paraId="0FCE4255" w14:textId="77777777" w:rsidTr="00802978">
        <w:trPr>
          <w:trHeight w:val="60"/>
        </w:trPr>
        <w:tc>
          <w:tcPr>
            <w:tcW w:w="1351" w:type="dxa"/>
          </w:tcPr>
          <w:p w14:paraId="5F23C775" w14:textId="47319081" w:rsidR="00CE60EE" w:rsidRPr="00DD1CC9" w:rsidRDefault="00CE60EE" w:rsidP="00193CD8">
            <w:pPr>
              <w:pStyle w:val="Normal1"/>
              <w:tabs>
                <w:tab w:val="left" w:pos="720"/>
              </w:tabs>
              <w:spacing w:after="240" w:line="320" w:lineRule="exact"/>
              <w:contextualSpacing w:val="0"/>
              <w:jc w:val="both"/>
              <w:rPr>
                <w:color w:val="auto"/>
                <w:sz w:val="22"/>
              </w:rPr>
            </w:pPr>
            <w:proofErr w:type="spellStart"/>
            <w:r w:rsidRPr="00193CD8">
              <w:rPr>
                <w:color w:val="auto"/>
                <w:sz w:val="22"/>
              </w:rPr>
              <w:t>FatorJuros</w:t>
            </w:r>
            <w:proofErr w:type="spellEnd"/>
            <w:r w:rsidR="008D2DC5" w:rsidRPr="00DD1CC9">
              <w:rPr>
                <w:color w:val="auto"/>
                <w:sz w:val="22"/>
              </w:rPr>
              <w:t xml:space="preserve"> =</w:t>
            </w:r>
          </w:p>
        </w:tc>
        <w:tc>
          <w:tcPr>
            <w:tcW w:w="7654" w:type="dxa"/>
          </w:tcPr>
          <w:p w14:paraId="7AA7BB6D" w14:textId="5124DA40" w:rsidR="00CE60EE" w:rsidRPr="00DD1CC9" w:rsidRDefault="00CE60EE" w:rsidP="00DD1CC9">
            <w:pPr>
              <w:pStyle w:val="Normal1"/>
              <w:tabs>
                <w:tab w:val="left" w:pos="720"/>
              </w:tabs>
              <w:spacing w:after="240" w:line="320" w:lineRule="exact"/>
              <w:contextualSpacing w:val="0"/>
              <w:jc w:val="both"/>
              <w:rPr>
                <w:color w:val="auto"/>
                <w:sz w:val="22"/>
              </w:rPr>
            </w:pPr>
            <w:r w:rsidRPr="00DD1CC9">
              <w:rPr>
                <w:color w:val="auto"/>
                <w:sz w:val="22"/>
              </w:rPr>
              <w:t>produto das Taxas DI, desde a data de início do Período de Capitalização (inclusive), até a data do seu efetivo pagamento ou de cálculo, conforme o caso (exclusive), composto pelo parâmetro de flutuação, pela sobretaxa (spread), calculado com 9 (nove) casas decimais, com arredondamento, apurado da seguinte forma:</w:t>
            </w:r>
          </w:p>
        </w:tc>
      </w:tr>
    </w:tbl>
    <w:p w14:paraId="76D3628F" w14:textId="77777777" w:rsidR="00CE60EE" w:rsidRPr="00193CD8" w:rsidRDefault="00CE60EE" w:rsidP="00193CD8">
      <w:pPr>
        <w:pStyle w:val="Normal1"/>
        <w:tabs>
          <w:tab w:val="left" w:pos="3420"/>
        </w:tabs>
        <w:spacing w:after="240" w:line="320" w:lineRule="exact"/>
        <w:contextualSpacing w:val="0"/>
        <w:jc w:val="both"/>
        <w:rPr>
          <w:sz w:val="22"/>
        </w:rPr>
      </w:pPr>
      <w:r w:rsidRPr="00193CD8">
        <w:rPr>
          <w:noProof/>
          <w:sz w:val="22"/>
        </w:rPr>
        <w:drawing>
          <wp:anchor distT="0" distB="0" distL="114300" distR="114300" simplePos="0" relativeHeight="251672576" behindDoc="0" locked="0" layoutInCell="1" allowOverlap="1" wp14:anchorId="295C515F" wp14:editId="55AA65FA">
            <wp:simplePos x="0" y="0"/>
            <wp:positionH relativeFrom="column">
              <wp:posOffset>1768769</wp:posOffset>
            </wp:positionH>
            <wp:positionV relativeFrom="paragraph">
              <wp:posOffset>266653</wp:posOffset>
            </wp:positionV>
            <wp:extent cx="2361565" cy="213360"/>
            <wp:effectExtent l="0" t="0" r="635" b="0"/>
            <wp:wrapTopAndBottom/>
            <wp:docPr id="2"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565" cy="213360"/>
                    </a:xfrm>
                    <a:prstGeom prst="rect">
                      <a:avLst/>
                    </a:prstGeom>
                    <a:noFill/>
                    <a:ln>
                      <a:noFill/>
                    </a:ln>
                  </pic:spPr>
                </pic:pic>
              </a:graphicData>
            </a:graphic>
          </wp:anchor>
        </w:drawing>
      </w:r>
    </w:p>
    <w:p w14:paraId="2679042F"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985"/>
        <w:gridCol w:w="7042"/>
      </w:tblGrid>
      <w:tr w:rsidR="00CE60EE" w:rsidRPr="00802978" w14:paraId="5ECE1565" w14:textId="77777777" w:rsidTr="00802978">
        <w:tc>
          <w:tcPr>
            <w:tcW w:w="1985" w:type="dxa"/>
          </w:tcPr>
          <w:p w14:paraId="0BA238D9" w14:textId="5D6560D0" w:rsidR="00CE60EE" w:rsidRPr="00DD1CC9" w:rsidRDefault="00CE60EE" w:rsidP="00DD1CC9">
            <w:pPr>
              <w:pStyle w:val="Normal1"/>
              <w:tabs>
                <w:tab w:val="left" w:pos="720"/>
              </w:tabs>
              <w:spacing w:after="240" w:line="320" w:lineRule="exact"/>
              <w:ind w:left="317"/>
              <w:contextualSpacing w:val="0"/>
              <w:jc w:val="both"/>
              <w:rPr>
                <w:color w:val="auto"/>
                <w:sz w:val="22"/>
              </w:rPr>
            </w:pPr>
            <w:r w:rsidRPr="00DD1CC9">
              <w:rPr>
                <w:color w:val="auto"/>
                <w:sz w:val="22"/>
              </w:rPr>
              <w:lastRenderedPageBreak/>
              <w:t>Fator DI</w:t>
            </w:r>
            <w:r w:rsidR="00A80C6D" w:rsidRPr="00DD1CC9">
              <w:rPr>
                <w:color w:val="auto"/>
                <w:sz w:val="22"/>
              </w:rPr>
              <w:t xml:space="preserve"> =</w:t>
            </w:r>
          </w:p>
        </w:tc>
        <w:tc>
          <w:tcPr>
            <w:tcW w:w="7042" w:type="dxa"/>
          </w:tcPr>
          <w:p w14:paraId="696B9207" w14:textId="77777777" w:rsidR="00CE60EE" w:rsidRPr="00DD1CC9" w:rsidRDefault="00CE60EE" w:rsidP="00DD1CC9">
            <w:pPr>
              <w:pStyle w:val="Normal1"/>
              <w:tabs>
                <w:tab w:val="left" w:pos="720"/>
              </w:tabs>
              <w:spacing w:after="240" w:line="320" w:lineRule="exact"/>
              <w:contextualSpacing w:val="0"/>
              <w:jc w:val="both"/>
              <w:rPr>
                <w:color w:val="auto"/>
                <w:sz w:val="22"/>
              </w:rPr>
            </w:pPr>
            <w:proofErr w:type="spellStart"/>
            <w:r w:rsidRPr="00DD1CC9">
              <w:rPr>
                <w:color w:val="auto"/>
                <w:sz w:val="22"/>
              </w:rPr>
              <w:t>produtório</w:t>
            </w:r>
            <w:proofErr w:type="spellEnd"/>
            <w:r w:rsidRPr="00DD1CC9">
              <w:rPr>
                <w:color w:val="auto"/>
                <w:sz w:val="22"/>
              </w:rPr>
              <w:t xml:space="preserve"> das Taxas DI, desde o início de cada Período de Capitalização, inclusive, até a data de cálculo ou do efetivo pagamento, conforme o caso, exclusive, calculado com 8 (oito) casas decimais, com arredondamento, apurado da seguinte forma:</w:t>
            </w:r>
          </w:p>
        </w:tc>
      </w:tr>
    </w:tbl>
    <w:p w14:paraId="2317B163" w14:textId="77777777" w:rsidR="00CE60EE" w:rsidRPr="00193CD8" w:rsidRDefault="00CE60EE" w:rsidP="00193CD8">
      <w:pPr>
        <w:pStyle w:val="Normal1"/>
        <w:spacing w:after="240" w:line="320" w:lineRule="exact"/>
        <w:contextualSpacing w:val="0"/>
        <w:jc w:val="both"/>
        <w:rPr>
          <w:sz w:val="22"/>
        </w:rPr>
      </w:pPr>
      <w:r w:rsidRPr="00193CD8">
        <w:rPr>
          <w:noProof/>
          <w:sz w:val="22"/>
        </w:rPr>
        <w:drawing>
          <wp:anchor distT="0" distB="0" distL="114300" distR="114300" simplePos="0" relativeHeight="251671552" behindDoc="0" locked="0" layoutInCell="1" allowOverlap="1" wp14:anchorId="05171811" wp14:editId="6202FB65">
            <wp:simplePos x="0" y="0"/>
            <wp:positionH relativeFrom="column">
              <wp:posOffset>1837567</wp:posOffset>
            </wp:positionH>
            <wp:positionV relativeFrom="paragraph">
              <wp:posOffset>322</wp:posOffset>
            </wp:positionV>
            <wp:extent cx="2081530" cy="510540"/>
            <wp:effectExtent l="0" t="0" r="0" b="3810"/>
            <wp:wrapTopAndBottom/>
            <wp:docPr id="4"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1530" cy="510540"/>
                    </a:xfrm>
                    <a:prstGeom prst="rect">
                      <a:avLst/>
                    </a:prstGeom>
                    <a:noFill/>
                    <a:ln>
                      <a:noFill/>
                    </a:ln>
                  </pic:spPr>
                </pic:pic>
              </a:graphicData>
            </a:graphic>
          </wp:anchor>
        </w:drawing>
      </w:r>
    </w:p>
    <w:p w14:paraId="5EFCF9CE"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701"/>
        <w:gridCol w:w="7326"/>
      </w:tblGrid>
      <w:tr w:rsidR="00CE60EE" w:rsidRPr="00802978" w14:paraId="3E33EE1E" w14:textId="77777777" w:rsidTr="00802978">
        <w:tc>
          <w:tcPr>
            <w:tcW w:w="1701" w:type="dxa"/>
          </w:tcPr>
          <w:p w14:paraId="2A0841AF" w14:textId="67766C8A" w:rsidR="00CE60EE" w:rsidRPr="00DD1CC9" w:rsidRDefault="00CE60EE" w:rsidP="00DD1CC9">
            <w:pPr>
              <w:pStyle w:val="Normal1"/>
              <w:tabs>
                <w:tab w:val="left" w:pos="720"/>
              </w:tabs>
              <w:spacing w:after="240" w:line="320" w:lineRule="exact"/>
              <w:ind w:left="709"/>
              <w:contextualSpacing w:val="0"/>
              <w:jc w:val="both"/>
              <w:rPr>
                <w:color w:val="auto"/>
                <w:sz w:val="22"/>
              </w:rPr>
            </w:pPr>
            <w:proofErr w:type="spellStart"/>
            <w:r w:rsidRPr="00DD1CC9">
              <w:rPr>
                <w:color w:val="auto"/>
                <w:sz w:val="22"/>
              </w:rPr>
              <w:t>n</w:t>
            </w:r>
            <w:r w:rsidRPr="00DD1CC9">
              <w:rPr>
                <w:color w:val="auto"/>
                <w:sz w:val="22"/>
                <w:vertAlign w:val="subscript"/>
              </w:rPr>
              <w:t>DI</w:t>
            </w:r>
            <w:proofErr w:type="spellEnd"/>
            <w:r w:rsidR="00236D0D" w:rsidRPr="00DD1CC9">
              <w:rPr>
                <w:color w:val="auto"/>
                <w:sz w:val="22"/>
              </w:rPr>
              <w:t xml:space="preserve"> =</w:t>
            </w:r>
          </w:p>
        </w:tc>
        <w:tc>
          <w:tcPr>
            <w:tcW w:w="7326" w:type="dxa"/>
          </w:tcPr>
          <w:p w14:paraId="19CC94FE" w14:textId="261862F0" w:rsidR="00CE60EE" w:rsidRPr="00DD1CC9" w:rsidRDefault="00CE60EE" w:rsidP="00802978">
            <w:pPr>
              <w:pStyle w:val="Normal1"/>
              <w:spacing w:after="240" w:line="320" w:lineRule="exact"/>
              <w:ind w:left="316"/>
              <w:contextualSpacing w:val="0"/>
              <w:jc w:val="both"/>
              <w:rPr>
                <w:color w:val="auto"/>
                <w:sz w:val="22"/>
              </w:rPr>
            </w:pPr>
            <w:r w:rsidRPr="00DD1CC9">
              <w:rPr>
                <w:color w:val="auto"/>
                <w:sz w:val="22"/>
              </w:rPr>
              <w:t xml:space="preserve">número total de Taxas DI utilizadas no cálculo da Remuneração </w:t>
            </w:r>
            <w:r w:rsidRPr="00DD1CC9">
              <w:rPr>
                <w:sz w:val="22"/>
              </w:rPr>
              <w:t>Segunda</w:t>
            </w:r>
            <w:r w:rsidRPr="00DD1CC9">
              <w:rPr>
                <w:color w:val="auto"/>
                <w:sz w:val="22"/>
              </w:rPr>
              <w:t xml:space="preserve"> Série, sendo "n" um número inteiro;</w:t>
            </w:r>
          </w:p>
          <w:p w14:paraId="587C9383" w14:textId="77777777" w:rsidR="00CE60EE" w:rsidRPr="00DD1CC9" w:rsidRDefault="00CE60EE" w:rsidP="00802978">
            <w:pPr>
              <w:pStyle w:val="Normal1"/>
              <w:spacing w:after="240" w:line="320" w:lineRule="exact"/>
              <w:ind w:left="316"/>
              <w:contextualSpacing w:val="0"/>
              <w:jc w:val="both"/>
              <w:rPr>
                <w:color w:val="auto"/>
                <w:sz w:val="22"/>
              </w:rPr>
            </w:pPr>
          </w:p>
        </w:tc>
      </w:tr>
      <w:tr w:rsidR="00CE60EE" w:rsidRPr="00802978" w14:paraId="61417761" w14:textId="77777777" w:rsidTr="00802978">
        <w:tc>
          <w:tcPr>
            <w:tcW w:w="1701" w:type="dxa"/>
          </w:tcPr>
          <w:p w14:paraId="6942D375" w14:textId="66D77A78" w:rsidR="00CE60EE" w:rsidRPr="00DD1CC9" w:rsidRDefault="00236D0D" w:rsidP="00193CD8">
            <w:pPr>
              <w:pStyle w:val="Normal1"/>
              <w:tabs>
                <w:tab w:val="left" w:pos="720"/>
              </w:tabs>
              <w:spacing w:after="240" w:line="320" w:lineRule="exact"/>
              <w:ind w:left="709"/>
              <w:contextualSpacing w:val="0"/>
              <w:jc w:val="both"/>
              <w:rPr>
                <w:color w:val="auto"/>
                <w:sz w:val="22"/>
              </w:rPr>
            </w:pPr>
            <w:r w:rsidRPr="00193CD8">
              <w:rPr>
                <w:color w:val="auto"/>
                <w:sz w:val="22"/>
              </w:rPr>
              <w:t>K</w:t>
            </w:r>
            <w:r w:rsidRPr="00DD1CC9">
              <w:rPr>
                <w:color w:val="auto"/>
                <w:sz w:val="22"/>
              </w:rPr>
              <w:t xml:space="preserve"> =</w:t>
            </w:r>
          </w:p>
        </w:tc>
        <w:tc>
          <w:tcPr>
            <w:tcW w:w="7326" w:type="dxa"/>
          </w:tcPr>
          <w:p w14:paraId="43B7122F" w14:textId="77777777" w:rsidR="00CE60EE" w:rsidRPr="00DD1CC9" w:rsidRDefault="00CE60EE" w:rsidP="00802978">
            <w:pPr>
              <w:pStyle w:val="Normal1"/>
              <w:spacing w:after="240" w:line="320" w:lineRule="exact"/>
              <w:ind w:left="316"/>
              <w:contextualSpacing w:val="0"/>
              <w:jc w:val="both"/>
              <w:rPr>
                <w:color w:val="auto"/>
                <w:sz w:val="22"/>
              </w:rPr>
            </w:pPr>
            <w:r w:rsidRPr="00DD1CC9">
              <w:rPr>
                <w:color w:val="auto"/>
                <w:sz w:val="22"/>
              </w:rPr>
              <w:t>número de ordem das Taxas DI, variando de "1" até "n";</w:t>
            </w:r>
          </w:p>
        </w:tc>
      </w:tr>
      <w:tr w:rsidR="00CE60EE" w:rsidRPr="00802978" w14:paraId="32A89D16" w14:textId="77777777" w:rsidTr="00802978">
        <w:tc>
          <w:tcPr>
            <w:tcW w:w="1701" w:type="dxa"/>
          </w:tcPr>
          <w:p w14:paraId="278DAA11" w14:textId="3CF946E9" w:rsidR="00CE60EE" w:rsidRPr="00DD1CC9" w:rsidRDefault="00CE60EE" w:rsidP="00193CD8">
            <w:pPr>
              <w:pStyle w:val="Normal1"/>
              <w:tabs>
                <w:tab w:val="left" w:pos="720"/>
              </w:tabs>
              <w:spacing w:after="240" w:line="320" w:lineRule="exact"/>
              <w:ind w:left="709"/>
              <w:contextualSpacing w:val="0"/>
              <w:jc w:val="both"/>
              <w:rPr>
                <w:color w:val="auto"/>
                <w:sz w:val="22"/>
              </w:rPr>
            </w:pPr>
            <w:proofErr w:type="spellStart"/>
            <w:r w:rsidRPr="00193CD8">
              <w:rPr>
                <w:color w:val="auto"/>
                <w:sz w:val="22"/>
              </w:rPr>
              <w:t>TDIk</w:t>
            </w:r>
            <w:proofErr w:type="spellEnd"/>
            <w:r w:rsidR="00236D0D" w:rsidRPr="00DD1CC9">
              <w:rPr>
                <w:color w:val="auto"/>
                <w:sz w:val="22"/>
              </w:rPr>
              <w:t xml:space="preserve"> =</w:t>
            </w:r>
          </w:p>
        </w:tc>
        <w:tc>
          <w:tcPr>
            <w:tcW w:w="7326" w:type="dxa"/>
          </w:tcPr>
          <w:p w14:paraId="00C22240" w14:textId="77777777" w:rsidR="00CE60EE" w:rsidRPr="00DD1CC9" w:rsidRDefault="00CE60EE" w:rsidP="00802978">
            <w:pPr>
              <w:pStyle w:val="Normal1"/>
              <w:spacing w:after="240" w:line="320" w:lineRule="exact"/>
              <w:ind w:left="316"/>
              <w:contextualSpacing w:val="0"/>
              <w:jc w:val="both"/>
              <w:rPr>
                <w:color w:val="auto"/>
                <w:sz w:val="22"/>
              </w:rPr>
            </w:pPr>
            <w:r w:rsidRPr="00DD1CC9">
              <w:rPr>
                <w:color w:val="auto"/>
                <w:sz w:val="22"/>
              </w:rPr>
              <w:t>Taxa DI, de ordem "k", expressa ao dia, calculada com 8 (oito) casas decimais, com arredondamento, apurada da seguinte forma:</w:t>
            </w:r>
          </w:p>
        </w:tc>
      </w:tr>
    </w:tbl>
    <w:p w14:paraId="099F1270" w14:textId="77777777" w:rsidR="00CE60EE" w:rsidRPr="00193CD8" w:rsidRDefault="00CE60EE" w:rsidP="00193CD8">
      <w:pPr>
        <w:pStyle w:val="Normal1"/>
        <w:tabs>
          <w:tab w:val="left" w:pos="720"/>
        </w:tabs>
        <w:spacing w:after="240" w:line="320" w:lineRule="exact"/>
        <w:contextualSpacing w:val="0"/>
        <w:jc w:val="both"/>
        <w:rPr>
          <w:color w:val="auto"/>
          <w:sz w:val="22"/>
        </w:rPr>
      </w:pPr>
      <w:r w:rsidRPr="00193CD8">
        <w:rPr>
          <w:noProof/>
          <w:color w:val="auto"/>
          <w:sz w:val="22"/>
        </w:rPr>
        <w:drawing>
          <wp:anchor distT="0" distB="0" distL="114300" distR="114300" simplePos="0" relativeHeight="251673600" behindDoc="0" locked="0" layoutInCell="1" allowOverlap="1" wp14:anchorId="27734CE0" wp14:editId="0D58F888">
            <wp:simplePos x="0" y="0"/>
            <wp:positionH relativeFrom="column">
              <wp:posOffset>2252980</wp:posOffset>
            </wp:positionH>
            <wp:positionV relativeFrom="paragraph">
              <wp:posOffset>335915</wp:posOffset>
            </wp:positionV>
            <wp:extent cx="1486535" cy="532765"/>
            <wp:effectExtent l="0" t="0" r="0" b="635"/>
            <wp:wrapTopAndBottom/>
            <wp:docPr id="6"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535" cy="532765"/>
                    </a:xfrm>
                    <a:prstGeom prst="rect">
                      <a:avLst/>
                    </a:prstGeom>
                    <a:noFill/>
                    <a:ln>
                      <a:noFill/>
                    </a:ln>
                  </pic:spPr>
                </pic:pic>
              </a:graphicData>
            </a:graphic>
          </wp:anchor>
        </w:drawing>
      </w:r>
    </w:p>
    <w:p w14:paraId="36930F91" w14:textId="77777777" w:rsidR="00CE60EE" w:rsidRPr="00DD1CC9" w:rsidRDefault="00CE60EE" w:rsidP="00DD1CC9">
      <w:pPr>
        <w:pStyle w:val="Normal1"/>
        <w:tabs>
          <w:tab w:val="left" w:pos="720"/>
        </w:tabs>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2410"/>
        <w:gridCol w:w="6617"/>
      </w:tblGrid>
      <w:tr w:rsidR="00CE60EE" w:rsidRPr="00802978" w14:paraId="2E630BEF" w14:textId="77777777" w:rsidTr="00802978">
        <w:tc>
          <w:tcPr>
            <w:tcW w:w="2410" w:type="dxa"/>
          </w:tcPr>
          <w:p w14:paraId="42C90AB3" w14:textId="1089C10F" w:rsidR="00CE60EE" w:rsidRPr="00DD1CC9" w:rsidRDefault="00CE60EE" w:rsidP="00DD1CC9">
            <w:pPr>
              <w:pStyle w:val="Normal1"/>
              <w:tabs>
                <w:tab w:val="left" w:pos="720"/>
              </w:tabs>
              <w:spacing w:after="240" w:line="320" w:lineRule="exact"/>
              <w:ind w:left="709"/>
              <w:contextualSpacing w:val="0"/>
              <w:jc w:val="both"/>
              <w:rPr>
                <w:color w:val="auto"/>
                <w:sz w:val="22"/>
              </w:rPr>
            </w:pPr>
            <w:proofErr w:type="spellStart"/>
            <w:r w:rsidRPr="00DD1CC9">
              <w:rPr>
                <w:color w:val="auto"/>
                <w:sz w:val="22"/>
              </w:rPr>
              <w:t>DIk</w:t>
            </w:r>
            <w:proofErr w:type="spellEnd"/>
            <w:r w:rsidR="005D4840" w:rsidRPr="00DD1CC9">
              <w:rPr>
                <w:color w:val="auto"/>
                <w:sz w:val="22"/>
              </w:rPr>
              <w:t xml:space="preserve"> =</w:t>
            </w:r>
          </w:p>
        </w:tc>
        <w:tc>
          <w:tcPr>
            <w:tcW w:w="6617" w:type="dxa"/>
          </w:tcPr>
          <w:p w14:paraId="35AC4F18" w14:textId="4220BF49" w:rsidR="00CE60EE" w:rsidRPr="00DD1CC9" w:rsidRDefault="00CE60EE" w:rsidP="00802978">
            <w:pPr>
              <w:pStyle w:val="Normal1"/>
              <w:spacing w:after="240" w:line="320" w:lineRule="exact"/>
              <w:ind w:left="459"/>
              <w:contextualSpacing w:val="0"/>
              <w:jc w:val="both"/>
              <w:rPr>
                <w:color w:val="auto"/>
                <w:sz w:val="22"/>
              </w:rPr>
            </w:pPr>
            <w:r w:rsidRPr="00DD1CC9">
              <w:rPr>
                <w:color w:val="auto"/>
                <w:sz w:val="22"/>
              </w:rPr>
              <w:t xml:space="preserve">Taxa DI, de ordem "k", divulgada pela B3, considerando sempre a Taxa DI divulgada no 1º Dia Útil anterior à data de cálculo, utilizada com 2 (duas) casas decimais. Por exemplo, para cálculo da Remuneração </w:t>
            </w:r>
            <w:r w:rsidRPr="00DD1CC9">
              <w:rPr>
                <w:sz w:val="22"/>
              </w:rPr>
              <w:t>Segunda</w:t>
            </w:r>
            <w:r w:rsidRPr="00DD1CC9">
              <w:rPr>
                <w:color w:val="auto"/>
                <w:sz w:val="22"/>
              </w:rPr>
              <w:t xml:space="preserve"> Série no dia 10, será considerada a Taxa DI divulgada no dia 09, considerando que os dias 09 e 10 são Dias Úteis;</w:t>
            </w:r>
          </w:p>
        </w:tc>
      </w:tr>
      <w:tr w:rsidR="00CE60EE" w:rsidRPr="00802978" w14:paraId="69E2C965" w14:textId="77777777" w:rsidTr="00802978">
        <w:trPr>
          <w:trHeight w:val="1278"/>
        </w:trPr>
        <w:tc>
          <w:tcPr>
            <w:tcW w:w="2410" w:type="dxa"/>
          </w:tcPr>
          <w:p w14:paraId="28CD9CDA" w14:textId="3EEE45E3" w:rsidR="00CE60EE" w:rsidRPr="00DD1CC9" w:rsidRDefault="00CE60EE" w:rsidP="00193CD8">
            <w:pPr>
              <w:pStyle w:val="Normal1"/>
              <w:tabs>
                <w:tab w:val="left" w:pos="720"/>
              </w:tabs>
              <w:spacing w:after="240" w:line="320" w:lineRule="exact"/>
              <w:ind w:left="709"/>
              <w:contextualSpacing w:val="0"/>
              <w:jc w:val="both"/>
              <w:rPr>
                <w:color w:val="auto"/>
                <w:sz w:val="22"/>
              </w:rPr>
            </w:pPr>
            <w:proofErr w:type="spellStart"/>
            <w:r w:rsidRPr="00193CD8">
              <w:rPr>
                <w:color w:val="auto"/>
                <w:sz w:val="22"/>
              </w:rPr>
              <w:t>FatorSpread</w:t>
            </w:r>
            <w:proofErr w:type="spellEnd"/>
            <w:r w:rsidR="005D4840" w:rsidRPr="00DD1CC9">
              <w:rPr>
                <w:color w:val="auto"/>
                <w:sz w:val="22"/>
              </w:rPr>
              <w:t xml:space="preserve"> =</w:t>
            </w:r>
          </w:p>
        </w:tc>
        <w:tc>
          <w:tcPr>
            <w:tcW w:w="6617" w:type="dxa"/>
          </w:tcPr>
          <w:p w14:paraId="7307268B" w14:textId="3CF8F426" w:rsidR="00CE60EE" w:rsidRPr="00DD1CC9" w:rsidRDefault="00CE60EE" w:rsidP="00802978">
            <w:pPr>
              <w:pStyle w:val="Normal1"/>
              <w:spacing w:after="240" w:line="320" w:lineRule="exact"/>
              <w:ind w:left="459"/>
              <w:contextualSpacing w:val="0"/>
              <w:jc w:val="both"/>
              <w:rPr>
                <w:color w:val="auto"/>
                <w:sz w:val="22"/>
              </w:rPr>
            </w:pPr>
            <w:r w:rsidRPr="00DD1CC9">
              <w:rPr>
                <w:color w:val="auto"/>
                <w:sz w:val="22"/>
              </w:rPr>
              <w:t>Sobretaxa, calculada com 9 (nove) casas decimais, com arredondamento, apurado da seguinte forma:</w:t>
            </w:r>
          </w:p>
          <w:p w14:paraId="745E8A0B" w14:textId="77777777" w:rsidR="00CE60EE" w:rsidRPr="00DD1CC9" w:rsidRDefault="00CE60EE" w:rsidP="00802978">
            <w:pPr>
              <w:pStyle w:val="Normal1"/>
              <w:spacing w:after="240" w:line="320" w:lineRule="exact"/>
              <w:ind w:left="459"/>
              <w:contextualSpacing w:val="0"/>
              <w:jc w:val="both"/>
              <w:rPr>
                <w:color w:val="auto"/>
                <w:sz w:val="22"/>
              </w:rPr>
            </w:pPr>
          </w:p>
        </w:tc>
      </w:tr>
    </w:tbl>
    <w:p w14:paraId="3C551C35" w14:textId="77777777" w:rsidR="00CE60EE" w:rsidRPr="00A41759" w:rsidRDefault="00CE60EE" w:rsidP="004505B7">
      <w:pPr>
        <w:pStyle w:val="Normal1"/>
        <w:tabs>
          <w:tab w:val="left" w:pos="720"/>
        </w:tabs>
        <w:spacing w:after="240" w:line="320" w:lineRule="exact"/>
        <w:ind w:left="709"/>
        <w:contextualSpacing w:val="0"/>
        <w:jc w:val="both"/>
        <w:rPr>
          <w:sz w:val="12"/>
          <w:szCs w:val="12"/>
        </w:rPr>
      </w:pPr>
      <m:oMathPara>
        <m:oMath>
          <m:r>
            <w:rPr>
              <w:rFonts w:ascii="Cambria Math" w:hAnsi="Cambria Math"/>
              <w:sz w:val="12"/>
              <w:szCs w:val="12"/>
            </w:rPr>
            <m:t xml:space="preserve">FatorSpread= </m:t>
          </m:r>
          <m:d>
            <m:dPr>
              <m:begChr m:val="["/>
              <m:endChr m:val="]"/>
              <m:ctrlPr>
                <w:rPr>
                  <w:rFonts w:ascii="Cambria Math" w:hAnsi="Cambria Math"/>
                  <w:i/>
                  <w:sz w:val="12"/>
                  <w:szCs w:val="12"/>
                </w:rPr>
              </m:ctrlPr>
            </m:dPr>
            <m:e>
              <m:sSup>
                <m:sSupPr>
                  <m:ctrlPr>
                    <w:rPr>
                      <w:rFonts w:ascii="Cambria Math" w:hAnsi="Cambria Math"/>
                      <w:i/>
                      <w:sz w:val="12"/>
                      <w:szCs w:val="12"/>
                    </w:rPr>
                  </m:ctrlPr>
                </m:sSupPr>
                <m:e>
                  <m:d>
                    <m:dPr>
                      <m:ctrlPr>
                        <w:rPr>
                          <w:rFonts w:ascii="Cambria Math" w:hAnsi="Cambria Math"/>
                          <w:i/>
                          <w:sz w:val="12"/>
                          <w:szCs w:val="12"/>
                        </w:rPr>
                      </m:ctrlPr>
                    </m:dPr>
                    <m:e>
                      <m:f>
                        <m:fPr>
                          <m:ctrlPr>
                            <w:rPr>
                              <w:rFonts w:ascii="Cambria Math" w:hAnsi="Cambria Math"/>
                              <w:i/>
                              <w:sz w:val="12"/>
                              <w:szCs w:val="12"/>
                            </w:rPr>
                          </m:ctrlPr>
                        </m:fPr>
                        <m:num>
                          <m:r>
                            <w:rPr>
                              <w:rFonts w:ascii="Cambria Math" w:hAnsi="Cambria Math"/>
                              <w:sz w:val="12"/>
                              <w:szCs w:val="12"/>
                            </w:rPr>
                            <m:t>spread</m:t>
                          </m:r>
                        </m:num>
                        <m:den>
                          <m:r>
                            <w:rPr>
                              <w:rFonts w:ascii="Cambria Math" w:hAnsi="Cambria Math"/>
                              <w:sz w:val="12"/>
                              <w:szCs w:val="12"/>
                            </w:rPr>
                            <m:t>100</m:t>
                          </m:r>
                        </m:den>
                      </m:f>
                      <m:r>
                        <w:rPr>
                          <w:rFonts w:ascii="Cambria Math" w:hAnsi="Cambria Math"/>
                          <w:sz w:val="12"/>
                          <w:szCs w:val="12"/>
                        </w:rPr>
                        <m:t>+1</m:t>
                      </m:r>
                    </m:e>
                  </m:d>
                </m:e>
                <m:sup>
                  <m:f>
                    <m:fPr>
                      <m:ctrlPr>
                        <w:rPr>
                          <w:rFonts w:ascii="Cambria Math" w:hAnsi="Cambria Math"/>
                          <w:i/>
                          <w:sz w:val="12"/>
                          <w:szCs w:val="12"/>
                        </w:rPr>
                      </m:ctrlPr>
                    </m:fPr>
                    <m:num>
                      <m:r>
                        <w:rPr>
                          <w:rFonts w:ascii="Cambria Math" w:hAnsi="Cambria Math"/>
                          <w:sz w:val="12"/>
                          <w:szCs w:val="12"/>
                        </w:rPr>
                        <m:t>DP</m:t>
                      </m:r>
                    </m:num>
                    <m:den>
                      <m:r>
                        <w:rPr>
                          <w:rFonts w:ascii="Cambria Math" w:hAnsi="Cambria Math"/>
                          <w:sz w:val="12"/>
                          <w:szCs w:val="12"/>
                        </w:rPr>
                        <m:t>252</m:t>
                      </m:r>
                    </m:den>
                  </m:f>
                </m:sup>
              </m:sSup>
            </m:e>
          </m:d>
        </m:oMath>
      </m:oMathPara>
    </w:p>
    <w:p w14:paraId="2827E20A" w14:textId="77777777" w:rsidR="00CE60EE" w:rsidRPr="00DD1CC9" w:rsidRDefault="00CE60EE" w:rsidP="00DD1CC9">
      <w:pPr>
        <w:pStyle w:val="Normal1"/>
        <w:spacing w:after="240" w:line="320" w:lineRule="exact"/>
        <w:ind w:left="709"/>
        <w:contextualSpacing w:val="0"/>
        <w:jc w:val="both"/>
        <w:rPr>
          <w:color w:val="auto"/>
          <w:sz w:val="22"/>
        </w:rPr>
      </w:pPr>
      <w:r w:rsidRPr="00DD1CC9">
        <w:rPr>
          <w:color w:val="auto"/>
          <w:sz w:val="22"/>
        </w:rPr>
        <w:t>Sendo que:</w:t>
      </w:r>
    </w:p>
    <w:tbl>
      <w:tblPr>
        <w:tblW w:w="0" w:type="auto"/>
        <w:tblLook w:val="04A0" w:firstRow="1" w:lastRow="0" w:firstColumn="1" w:lastColumn="0" w:noHBand="0" w:noVBand="1"/>
      </w:tblPr>
      <w:tblGrid>
        <w:gridCol w:w="1843"/>
        <w:gridCol w:w="7184"/>
      </w:tblGrid>
      <w:tr w:rsidR="00CE60EE" w:rsidRPr="00802978" w14:paraId="0203C618" w14:textId="77777777" w:rsidTr="00802978">
        <w:tc>
          <w:tcPr>
            <w:tcW w:w="1843" w:type="dxa"/>
          </w:tcPr>
          <w:p w14:paraId="1D1769BC" w14:textId="10BF0E98" w:rsidR="00CE60EE" w:rsidRPr="00DD1CC9" w:rsidRDefault="00072D4A" w:rsidP="00DD1CC9">
            <w:pPr>
              <w:pStyle w:val="Normal1"/>
              <w:spacing w:after="240" w:line="320" w:lineRule="exact"/>
              <w:ind w:left="709"/>
              <w:contextualSpacing w:val="0"/>
              <w:jc w:val="both"/>
              <w:rPr>
                <w:color w:val="auto"/>
                <w:sz w:val="22"/>
              </w:rPr>
            </w:pPr>
            <w:r w:rsidRPr="00DD1CC9">
              <w:rPr>
                <w:color w:val="auto"/>
                <w:sz w:val="22"/>
              </w:rPr>
              <w:lastRenderedPageBreak/>
              <w:t>S</w:t>
            </w:r>
            <w:r w:rsidR="00CE60EE" w:rsidRPr="00DD1CC9">
              <w:rPr>
                <w:color w:val="auto"/>
                <w:sz w:val="22"/>
              </w:rPr>
              <w:t>pread</w:t>
            </w:r>
            <w:r w:rsidRPr="00DD1CC9">
              <w:rPr>
                <w:color w:val="auto"/>
                <w:sz w:val="22"/>
              </w:rPr>
              <w:t xml:space="preserve"> =</w:t>
            </w:r>
          </w:p>
        </w:tc>
        <w:tc>
          <w:tcPr>
            <w:tcW w:w="7184" w:type="dxa"/>
          </w:tcPr>
          <w:p w14:paraId="26400B71" w14:textId="66116743" w:rsidR="00CE60EE" w:rsidRPr="00DD1CC9" w:rsidRDefault="00B37B6B" w:rsidP="00802978">
            <w:pPr>
              <w:pStyle w:val="Normal1"/>
              <w:spacing w:after="240" w:line="320" w:lineRule="exact"/>
              <w:ind w:left="458"/>
              <w:contextualSpacing w:val="0"/>
              <w:jc w:val="both"/>
              <w:rPr>
                <w:color w:val="auto"/>
                <w:sz w:val="22"/>
              </w:rPr>
            </w:pPr>
            <w:r w:rsidRPr="00DD1CC9">
              <w:rPr>
                <w:sz w:val="22"/>
              </w:rPr>
              <w:t xml:space="preserve">determinado spread, a ser definido no Procedimento de </w:t>
            </w:r>
            <w:proofErr w:type="spellStart"/>
            <w:r w:rsidRPr="00DD1CC9">
              <w:rPr>
                <w:i/>
                <w:iCs/>
                <w:sz w:val="22"/>
              </w:rPr>
              <w:t>Bookbuilding</w:t>
            </w:r>
            <w:proofErr w:type="spellEnd"/>
            <w:r w:rsidRPr="00DD1CC9">
              <w:rPr>
                <w:sz w:val="22"/>
              </w:rPr>
              <w:t>, informado com 4 (quatro) casas decimais, limitado a Taxa Teto Segunda Série, conforme o caso</w:t>
            </w:r>
            <w:r w:rsidR="00CE60EE" w:rsidRPr="00DD1CC9">
              <w:rPr>
                <w:color w:val="auto"/>
                <w:sz w:val="22"/>
              </w:rPr>
              <w:t>;</w:t>
            </w:r>
          </w:p>
        </w:tc>
      </w:tr>
      <w:tr w:rsidR="00CE60EE" w:rsidRPr="00802978" w14:paraId="762ED530" w14:textId="77777777" w:rsidTr="00802978">
        <w:tc>
          <w:tcPr>
            <w:tcW w:w="1843" w:type="dxa"/>
          </w:tcPr>
          <w:p w14:paraId="65D34A9A" w14:textId="287684FA" w:rsidR="00CE60EE" w:rsidRPr="00DD1CC9" w:rsidRDefault="00CE60EE" w:rsidP="00193CD8">
            <w:pPr>
              <w:pStyle w:val="Normal1"/>
              <w:spacing w:after="240" w:line="320" w:lineRule="exact"/>
              <w:ind w:left="709"/>
              <w:contextualSpacing w:val="0"/>
              <w:jc w:val="both"/>
              <w:rPr>
                <w:color w:val="auto"/>
                <w:sz w:val="22"/>
              </w:rPr>
            </w:pPr>
            <w:r w:rsidRPr="00193CD8">
              <w:rPr>
                <w:color w:val="auto"/>
                <w:sz w:val="22"/>
              </w:rPr>
              <w:t>DP</w:t>
            </w:r>
            <w:r w:rsidR="00072D4A" w:rsidRPr="00DD1CC9">
              <w:rPr>
                <w:color w:val="auto"/>
                <w:sz w:val="22"/>
              </w:rPr>
              <w:t xml:space="preserve"> =</w:t>
            </w:r>
          </w:p>
        </w:tc>
        <w:tc>
          <w:tcPr>
            <w:tcW w:w="7184" w:type="dxa"/>
          </w:tcPr>
          <w:p w14:paraId="75E1E583" w14:textId="3B76539F" w:rsidR="00CE60EE" w:rsidRPr="00DD1CC9" w:rsidRDefault="00CE60EE" w:rsidP="00802978">
            <w:pPr>
              <w:pStyle w:val="Normal1"/>
              <w:spacing w:after="240" w:line="320" w:lineRule="exact"/>
              <w:ind w:left="458"/>
              <w:contextualSpacing w:val="0"/>
              <w:jc w:val="both"/>
              <w:rPr>
                <w:color w:val="auto"/>
                <w:sz w:val="22"/>
              </w:rPr>
            </w:pPr>
            <w:r w:rsidRPr="00DD1CC9">
              <w:rPr>
                <w:color w:val="auto"/>
                <w:sz w:val="22"/>
              </w:rPr>
              <w:t xml:space="preserve">número de Dias Úteis entre a primeira Data de Integralização, no caso do primeiro Período de Capitalização, ou a Data de Pagamento da Remuneração imediatamente anterior, conforme cronograma constante do Anexo </w:t>
            </w:r>
            <w:r w:rsidR="00D6734E" w:rsidRPr="00DD1CC9">
              <w:rPr>
                <w:sz w:val="22"/>
              </w:rPr>
              <w:t>I</w:t>
            </w:r>
            <w:r w:rsidRPr="00DD1CC9">
              <w:rPr>
                <w:sz w:val="22"/>
              </w:rPr>
              <w:t>II</w:t>
            </w:r>
            <w:r w:rsidRPr="00DD1CC9">
              <w:rPr>
                <w:color w:val="auto"/>
                <w:sz w:val="22"/>
              </w:rPr>
              <w:t xml:space="preserve"> à presente Escritura, no caso dos demais Períodos de Capitalização, conforme o caso, inclusive, e a data de cálculo, exclusive, sendo "DP" um número inteiro.</w:t>
            </w:r>
          </w:p>
        </w:tc>
      </w:tr>
    </w:tbl>
    <w:p w14:paraId="7DB5835A" w14:textId="77777777" w:rsidR="00CE60EE" w:rsidRPr="00DD1CC9" w:rsidRDefault="00CE60EE" w:rsidP="00193CD8">
      <w:pPr>
        <w:pStyle w:val="Normal1"/>
        <w:tabs>
          <w:tab w:val="left" w:pos="720"/>
        </w:tabs>
        <w:spacing w:after="240" w:line="320" w:lineRule="exact"/>
        <w:contextualSpacing w:val="0"/>
        <w:jc w:val="both"/>
        <w:rPr>
          <w:color w:val="auto"/>
          <w:sz w:val="22"/>
        </w:rPr>
      </w:pPr>
      <w:r w:rsidRPr="00193CD8">
        <w:rPr>
          <w:color w:val="auto"/>
          <w:sz w:val="22"/>
        </w:rPr>
        <w:tab/>
        <w:t>Observações:</w:t>
      </w:r>
    </w:p>
    <w:p w14:paraId="377D09B5"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A Taxa DI deverá ser utilizada considerando idêntico número de casas decimais divulgado pela B3;</w:t>
      </w:r>
    </w:p>
    <w:p w14:paraId="52EA41E4"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 xml:space="preserve">O fator resultante da expressão (1 + </w:t>
      </w:r>
      <w:proofErr w:type="spellStart"/>
      <w:r w:rsidRPr="00DD1CC9">
        <w:rPr>
          <w:color w:val="auto"/>
          <w:sz w:val="22"/>
        </w:rPr>
        <w:t>TDIk</w:t>
      </w:r>
      <w:proofErr w:type="spellEnd"/>
      <w:r w:rsidRPr="00DD1CC9">
        <w:rPr>
          <w:color w:val="auto"/>
          <w:sz w:val="22"/>
        </w:rPr>
        <w:t>) é considerado com 16 (dezesseis) casas decimais, sem arredondamento;</w:t>
      </w:r>
    </w:p>
    <w:p w14:paraId="7FEE9932"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 xml:space="preserve">Efetua-se o </w:t>
      </w:r>
      <w:proofErr w:type="spellStart"/>
      <w:r w:rsidRPr="00DD1CC9">
        <w:rPr>
          <w:color w:val="auto"/>
          <w:sz w:val="22"/>
        </w:rPr>
        <w:t>produtório</w:t>
      </w:r>
      <w:proofErr w:type="spellEnd"/>
      <w:r w:rsidRPr="00DD1CC9">
        <w:rPr>
          <w:color w:val="auto"/>
          <w:sz w:val="22"/>
        </w:rPr>
        <w:t xml:space="preserve"> dos fatores (1 + </w:t>
      </w:r>
      <w:proofErr w:type="spellStart"/>
      <w:r w:rsidRPr="00DD1CC9">
        <w:rPr>
          <w:color w:val="auto"/>
          <w:sz w:val="22"/>
        </w:rPr>
        <w:t>TDIk</w:t>
      </w:r>
      <w:proofErr w:type="spellEnd"/>
      <w:r w:rsidRPr="00DD1CC9">
        <w:rPr>
          <w:color w:val="auto"/>
          <w:sz w:val="22"/>
        </w:rPr>
        <w:t>), sendo que a cada fator acumulado, trunca-se o resultado com 16 (dezesseis) casas decimais, aplicando-se o próximo fator diário, e assim por diante até o último considerado;</w:t>
      </w:r>
    </w:p>
    <w:p w14:paraId="7F781D67"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Estando os fatores acumulados, considera-se o fator resultante "Fator DI" com 8 (oito) casas decimais, com arredondamento; e</w:t>
      </w:r>
    </w:p>
    <w:p w14:paraId="3E0CFD91" w14:textId="77777777"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color w:val="auto"/>
          <w:sz w:val="22"/>
        </w:rPr>
        <w:t xml:space="preserve">O fator resultante da expressão (Fator DI x </w:t>
      </w:r>
      <w:proofErr w:type="spellStart"/>
      <w:r w:rsidRPr="00DD1CC9">
        <w:rPr>
          <w:color w:val="auto"/>
          <w:sz w:val="22"/>
        </w:rPr>
        <w:t>FatorSpread</w:t>
      </w:r>
      <w:proofErr w:type="spellEnd"/>
      <w:r w:rsidRPr="00DD1CC9">
        <w:rPr>
          <w:color w:val="auto"/>
          <w:sz w:val="22"/>
        </w:rPr>
        <w:t>) deve ser considerado com 9 (nove) casas decimais, com arredondamento; e</w:t>
      </w:r>
    </w:p>
    <w:p w14:paraId="39EE5ECA" w14:textId="608C62C3" w:rsidR="00CE60EE" w:rsidRPr="00DD1CC9" w:rsidRDefault="00CE60EE" w:rsidP="00DD1CC9">
      <w:pPr>
        <w:pStyle w:val="Normal1"/>
        <w:numPr>
          <w:ilvl w:val="0"/>
          <w:numId w:val="33"/>
        </w:numPr>
        <w:tabs>
          <w:tab w:val="left" w:pos="567"/>
        </w:tabs>
        <w:spacing w:after="240" w:line="320" w:lineRule="exact"/>
        <w:ind w:left="709" w:firstLine="0"/>
        <w:jc w:val="both"/>
        <w:rPr>
          <w:color w:val="auto"/>
          <w:sz w:val="22"/>
        </w:rPr>
      </w:pPr>
      <w:r w:rsidRPr="00DD1CC9">
        <w:rPr>
          <w:sz w:val="22"/>
        </w:rPr>
        <w:t xml:space="preserve">Excepcionalmente, na primeira Data de Pagamento da Remuneração, conforme cronograma constante do Anexo </w:t>
      </w:r>
      <w:r w:rsidR="00D6734E" w:rsidRPr="00DD1CC9">
        <w:rPr>
          <w:sz w:val="22"/>
        </w:rPr>
        <w:t>I</w:t>
      </w:r>
      <w:r w:rsidRPr="00DD1CC9">
        <w:rPr>
          <w:sz w:val="22"/>
        </w:rPr>
        <w:t xml:space="preserve">II à presente Escritura, deverá ser acrescido à Remuneração Segunda Série devida um valor equivalente ao </w:t>
      </w:r>
      <w:proofErr w:type="spellStart"/>
      <w:r w:rsidRPr="00DD1CC9">
        <w:rPr>
          <w:sz w:val="22"/>
        </w:rPr>
        <w:t>produtório</w:t>
      </w:r>
      <w:proofErr w:type="spellEnd"/>
      <w:r w:rsidRPr="00DD1CC9">
        <w:rPr>
          <w:sz w:val="22"/>
        </w:rPr>
        <w:t xml:space="preserve"> do Fator de Juros de 2 (dois) Dias Úteis que antecedem a primeira Data de Integralização, calculado </w:t>
      </w:r>
      <w:r w:rsidRPr="00DD1CC9">
        <w:rPr>
          <w:i/>
          <w:iCs/>
          <w:sz w:val="22"/>
        </w:rPr>
        <w:t xml:space="preserve">pro rata </w:t>
      </w:r>
      <w:proofErr w:type="spellStart"/>
      <w:r w:rsidRPr="00DD1CC9">
        <w:rPr>
          <w:i/>
          <w:iCs/>
          <w:sz w:val="22"/>
        </w:rPr>
        <w:t>temporis</w:t>
      </w:r>
      <w:proofErr w:type="spellEnd"/>
      <w:r w:rsidRPr="00DD1CC9">
        <w:rPr>
          <w:sz w:val="22"/>
        </w:rPr>
        <w:t>, de acordo com a fórmula constante da Cláusula 6.1</w:t>
      </w:r>
      <w:r w:rsidR="00DA757F" w:rsidRPr="00DD1CC9">
        <w:rPr>
          <w:sz w:val="22"/>
        </w:rPr>
        <w:t>4</w:t>
      </w:r>
      <w:r w:rsidRPr="00DD1CC9">
        <w:rPr>
          <w:sz w:val="22"/>
        </w:rPr>
        <w:t xml:space="preserve">.2.1. acima. </w:t>
      </w:r>
    </w:p>
    <w:p w14:paraId="4265257F" w14:textId="6EB5508D" w:rsidR="001B6C79" w:rsidRPr="00DD1CC9" w:rsidRDefault="001B6C79" w:rsidP="00DD1CC9">
      <w:pPr>
        <w:pStyle w:val="ListParagraph"/>
        <w:numPr>
          <w:ilvl w:val="1"/>
          <w:numId w:val="16"/>
        </w:numPr>
        <w:tabs>
          <w:tab w:val="left" w:pos="1134"/>
        </w:tabs>
        <w:spacing w:after="240" w:line="320" w:lineRule="exact"/>
        <w:ind w:left="0" w:firstLine="0"/>
        <w:jc w:val="both"/>
        <w:outlineLvl w:val="0"/>
        <w:rPr>
          <w:b/>
          <w:bCs/>
          <w:sz w:val="22"/>
          <w:szCs w:val="22"/>
        </w:rPr>
      </w:pPr>
      <w:r w:rsidRPr="00DD1CC9">
        <w:rPr>
          <w:b/>
          <w:bCs/>
          <w:sz w:val="22"/>
          <w:szCs w:val="22"/>
        </w:rPr>
        <w:t>Período de Capitalização</w:t>
      </w:r>
      <w:r w:rsidR="00552F89" w:rsidRPr="00DD1CC9">
        <w:rPr>
          <w:b/>
          <w:bCs/>
          <w:sz w:val="22"/>
          <w:szCs w:val="22"/>
        </w:rPr>
        <w:t xml:space="preserve"> e Data de Pagamento</w:t>
      </w:r>
    </w:p>
    <w:p w14:paraId="27717B9E" w14:textId="7A95EBA1" w:rsidR="001B6C79" w:rsidRPr="00DD1CC9" w:rsidRDefault="001B6C79"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Para fins de cálculo da Remuneração, define-se </w:t>
      </w:r>
      <w:r w:rsidR="001669A1" w:rsidRPr="00DD1CC9">
        <w:rPr>
          <w:sz w:val="22"/>
          <w:szCs w:val="22"/>
        </w:rPr>
        <w:t>"</w:t>
      </w:r>
      <w:r w:rsidRPr="00DD1CC9">
        <w:rPr>
          <w:sz w:val="22"/>
          <w:szCs w:val="22"/>
          <w:u w:val="single"/>
        </w:rPr>
        <w:t>Período de Capitalização</w:t>
      </w:r>
      <w:r w:rsidR="001669A1" w:rsidRPr="00DD1CC9">
        <w:rPr>
          <w:sz w:val="22"/>
          <w:szCs w:val="22"/>
        </w:rPr>
        <w:t>"</w:t>
      </w:r>
      <w:r w:rsidRPr="00DD1CC9">
        <w:rPr>
          <w:sz w:val="22"/>
          <w:szCs w:val="22"/>
        </w:rPr>
        <w:t xml:space="preserve"> como o intervalo </w:t>
      </w:r>
      <w:bookmarkStart w:id="66" w:name="_Hlk536724231"/>
      <w:r w:rsidRPr="00DD1CC9">
        <w:rPr>
          <w:sz w:val="22"/>
          <w:szCs w:val="22"/>
        </w:rPr>
        <w:t xml:space="preserve">de tempo que se inicia: </w:t>
      </w:r>
      <w:r w:rsidRPr="00DD1CC9">
        <w:rPr>
          <w:b/>
          <w:sz w:val="22"/>
          <w:szCs w:val="22"/>
        </w:rPr>
        <w:t>(i)</w:t>
      </w:r>
      <w:r w:rsidRPr="00DD1CC9">
        <w:rPr>
          <w:sz w:val="22"/>
          <w:szCs w:val="22"/>
        </w:rPr>
        <w:t xml:space="preserve"> </w:t>
      </w:r>
      <w:r w:rsidR="00DD780E" w:rsidRPr="00DD1CC9">
        <w:rPr>
          <w:sz w:val="22"/>
          <w:szCs w:val="22"/>
        </w:rPr>
        <w:t xml:space="preserve">no caso do primeiro Período de Capitalização, </w:t>
      </w:r>
      <w:r w:rsidRPr="00DD1CC9">
        <w:rPr>
          <w:sz w:val="22"/>
          <w:szCs w:val="22"/>
        </w:rPr>
        <w:t xml:space="preserve">a partir da </w:t>
      </w:r>
      <w:r w:rsidR="00D6734E" w:rsidRPr="00DD1CC9">
        <w:rPr>
          <w:sz w:val="22"/>
          <w:szCs w:val="22"/>
        </w:rPr>
        <w:t>primeira</w:t>
      </w:r>
      <w:r w:rsidR="00DD780E" w:rsidRPr="00DD1CC9">
        <w:rPr>
          <w:sz w:val="22"/>
          <w:szCs w:val="22"/>
        </w:rPr>
        <w:t xml:space="preserve"> </w:t>
      </w:r>
      <w:r w:rsidRPr="00DD1CC9">
        <w:rPr>
          <w:sz w:val="22"/>
          <w:szCs w:val="22"/>
        </w:rPr>
        <w:t>Data de Integralização</w:t>
      </w:r>
      <w:r w:rsidR="005D52FE" w:rsidRPr="00DD1CC9">
        <w:rPr>
          <w:sz w:val="22"/>
          <w:szCs w:val="22"/>
        </w:rPr>
        <w:t xml:space="preserve"> </w:t>
      </w:r>
      <w:r w:rsidR="00D6734E" w:rsidRPr="00DD1CC9">
        <w:rPr>
          <w:sz w:val="22"/>
          <w:szCs w:val="22"/>
        </w:rPr>
        <w:t xml:space="preserve">das Debêntures da Primeira Série </w:t>
      </w:r>
      <w:r w:rsidR="005D52FE" w:rsidRPr="00DD1CC9">
        <w:rPr>
          <w:sz w:val="22"/>
          <w:szCs w:val="22"/>
        </w:rPr>
        <w:t>(inclusive)</w:t>
      </w:r>
      <w:r w:rsidR="00D6734E" w:rsidRPr="00DD1CC9">
        <w:rPr>
          <w:sz w:val="22"/>
          <w:szCs w:val="22"/>
        </w:rPr>
        <w:t xml:space="preserve"> ou da primeira Data de Integralização das Debêntures da Segunda Série (inclusive), conforme o caso,</w:t>
      </w:r>
      <w:r w:rsidRPr="00DD1CC9">
        <w:rPr>
          <w:sz w:val="22"/>
          <w:szCs w:val="22"/>
        </w:rPr>
        <w:t xml:space="preserve"> e termina na respectiva primeira Data de Pagamento da Remuneração</w:t>
      </w:r>
      <w:r w:rsidR="00D6734E" w:rsidRPr="00DD1CC9">
        <w:rPr>
          <w:sz w:val="22"/>
          <w:szCs w:val="22"/>
        </w:rPr>
        <w:t xml:space="preserve"> da respectiva série</w:t>
      </w:r>
      <w:r w:rsidRPr="00DD1CC9">
        <w:rPr>
          <w:sz w:val="22"/>
          <w:szCs w:val="22"/>
        </w:rPr>
        <w:t xml:space="preserve">; e </w:t>
      </w:r>
      <w:r w:rsidRPr="00DD1CC9">
        <w:rPr>
          <w:b/>
          <w:sz w:val="22"/>
          <w:szCs w:val="22"/>
        </w:rPr>
        <w:t>(</w:t>
      </w:r>
      <w:proofErr w:type="spellStart"/>
      <w:r w:rsidRPr="00DD1CC9">
        <w:rPr>
          <w:b/>
          <w:sz w:val="22"/>
          <w:szCs w:val="22"/>
        </w:rPr>
        <w:t>ii</w:t>
      </w:r>
      <w:proofErr w:type="spellEnd"/>
      <w:r w:rsidRPr="00DD1CC9">
        <w:rPr>
          <w:b/>
          <w:sz w:val="22"/>
          <w:szCs w:val="22"/>
        </w:rPr>
        <w:t>)</w:t>
      </w:r>
      <w:r w:rsidRPr="00DD1CC9">
        <w:rPr>
          <w:sz w:val="22"/>
          <w:szCs w:val="22"/>
        </w:rPr>
        <w:t xml:space="preserve"> </w:t>
      </w:r>
      <w:r w:rsidR="00DD780E" w:rsidRPr="00DD1CC9">
        <w:rPr>
          <w:sz w:val="22"/>
          <w:szCs w:val="22"/>
        </w:rPr>
        <w:t xml:space="preserve">no caso dos demais Períodos de Capitalização, </w:t>
      </w:r>
      <w:r w:rsidRPr="00DD1CC9">
        <w:rPr>
          <w:sz w:val="22"/>
          <w:szCs w:val="22"/>
        </w:rPr>
        <w:t>na respectiva Data de Pagamento da Remuneração</w:t>
      </w:r>
      <w:r w:rsidR="00D6734E" w:rsidRPr="00DD1CC9">
        <w:rPr>
          <w:sz w:val="22"/>
          <w:szCs w:val="22"/>
        </w:rPr>
        <w:t xml:space="preserve"> da respectiva série</w:t>
      </w:r>
      <w:r w:rsidRPr="00DD1CC9">
        <w:rPr>
          <w:sz w:val="22"/>
          <w:szCs w:val="22"/>
        </w:rPr>
        <w:t xml:space="preserve"> imediatamente anterior</w:t>
      </w:r>
      <w:r w:rsidR="00A24BCC" w:rsidRPr="00DD1CC9">
        <w:rPr>
          <w:sz w:val="22"/>
          <w:szCs w:val="22"/>
        </w:rPr>
        <w:t xml:space="preserve"> (inclusive)</w:t>
      </w:r>
      <w:r w:rsidRPr="00DD1CC9">
        <w:rPr>
          <w:sz w:val="22"/>
          <w:szCs w:val="22"/>
        </w:rPr>
        <w:t xml:space="preserve"> e termina na respectiva Data de Pagamento da Remuneração </w:t>
      </w:r>
      <w:r w:rsidR="00D6734E" w:rsidRPr="00DD1CC9">
        <w:rPr>
          <w:sz w:val="22"/>
          <w:szCs w:val="22"/>
        </w:rPr>
        <w:t xml:space="preserve">da respectiva série </w:t>
      </w:r>
      <w:r w:rsidRPr="00DD1CC9">
        <w:rPr>
          <w:sz w:val="22"/>
          <w:szCs w:val="22"/>
        </w:rPr>
        <w:t>do respectivo período</w:t>
      </w:r>
      <w:r w:rsidR="00A24BCC" w:rsidRPr="00DD1CC9">
        <w:rPr>
          <w:sz w:val="22"/>
          <w:szCs w:val="22"/>
        </w:rPr>
        <w:t xml:space="preserve"> (exclusive)</w:t>
      </w:r>
      <w:r w:rsidRPr="00DD1CC9">
        <w:rPr>
          <w:sz w:val="22"/>
          <w:szCs w:val="22"/>
        </w:rPr>
        <w:t xml:space="preserve">, tudo conforme as datas na coluna </w:t>
      </w:r>
      <w:r w:rsidR="001669A1" w:rsidRPr="00DD1CC9">
        <w:rPr>
          <w:sz w:val="22"/>
          <w:szCs w:val="22"/>
        </w:rPr>
        <w:t>"</w:t>
      </w:r>
      <w:r w:rsidRPr="00DD1CC9">
        <w:rPr>
          <w:sz w:val="22"/>
          <w:szCs w:val="22"/>
        </w:rPr>
        <w:t>Datas de Pagamento da Remuneração</w:t>
      </w:r>
      <w:r w:rsidR="001669A1" w:rsidRPr="00DD1CC9">
        <w:rPr>
          <w:sz w:val="22"/>
          <w:szCs w:val="22"/>
        </w:rPr>
        <w:t>"</w:t>
      </w:r>
      <w:r w:rsidRPr="00DD1CC9">
        <w:rPr>
          <w:sz w:val="22"/>
          <w:szCs w:val="22"/>
        </w:rPr>
        <w:t xml:space="preserve"> da tabela constante </w:t>
      </w:r>
      <w:r w:rsidR="00DD780E" w:rsidRPr="00DD1CC9">
        <w:rPr>
          <w:sz w:val="22"/>
          <w:szCs w:val="22"/>
        </w:rPr>
        <w:t>do</w:t>
      </w:r>
      <w:r w:rsidRPr="00DD1CC9">
        <w:rPr>
          <w:sz w:val="22"/>
          <w:szCs w:val="22"/>
        </w:rPr>
        <w:t xml:space="preserve"> </w:t>
      </w:r>
      <w:r w:rsidRPr="00DD1CC9">
        <w:rPr>
          <w:sz w:val="22"/>
          <w:szCs w:val="22"/>
          <w:u w:val="single"/>
        </w:rPr>
        <w:t xml:space="preserve">Anexo </w:t>
      </w:r>
      <w:r w:rsidR="00F37995" w:rsidRPr="00DD1CC9">
        <w:rPr>
          <w:sz w:val="22"/>
          <w:szCs w:val="22"/>
          <w:u w:val="single"/>
        </w:rPr>
        <w:t>III</w:t>
      </w:r>
      <w:r w:rsidR="00F37995" w:rsidRPr="00DD1CC9">
        <w:rPr>
          <w:sz w:val="22"/>
          <w:szCs w:val="22"/>
        </w:rPr>
        <w:t xml:space="preserve"> </w:t>
      </w:r>
      <w:r w:rsidRPr="00DD1CC9">
        <w:rPr>
          <w:sz w:val="22"/>
          <w:szCs w:val="22"/>
        </w:rPr>
        <w:t>à presente Escritura</w:t>
      </w:r>
      <w:r w:rsidR="008F7041" w:rsidRPr="00DD1CC9">
        <w:rPr>
          <w:sz w:val="22"/>
          <w:szCs w:val="22"/>
        </w:rPr>
        <w:t xml:space="preserve"> de Emissão</w:t>
      </w:r>
      <w:r w:rsidRPr="00DD1CC9">
        <w:rPr>
          <w:sz w:val="22"/>
          <w:szCs w:val="22"/>
        </w:rPr>
        <w:t xml:space="preserve">. Cada Período de </w:t>
      </w:r>
      <w:r w:rsidRPr="00DD1CC9">
        <w:rPr>
          <w:sz w:val="22"/>
          <w:szCs w:val="22"/>
        </w:rPr>
        <w:lastRenderedPageBreak/>
        <w:t>Capitalização sucede o anterior sem solução de continuidade, até a respectiva Data de Vencimento ou a data do resgate das Debêntures, conforme o caso</w:t>
      </w:r>
      <w:bookmarkEnd w:id="66"/>
      <w:r w:rsidRPr="00DD1CC9">
        <w:rPr>
          <w:sz w:val="22"/>
          <w:szCs w:val="22"/>
        </w:rPr>
        <w:t>.</w:t>
      </w:r>
    </w:p>
    <w:p w14:paraId="0A87C356" w14:textId="73AE52FF" w:rsidR="00590376" w:rsidRPr="00DD1CC9" w:rsidRDefault="006168A1"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w:t>
      </w:r>
      <w:r w:rsidR="00590376" w:rsidRPr="00DD1CC9">
        <w:rPr>
          <w:sz w:val="22"/>
          <w:szCs w:val="22"/>
        </w:rPr>
        <w:t xml:space="preserve"> </w:t>
      </w:r>
      <w:r w:rsidR="00DD780E" w:rsidRPr="00DD1CC9">
        <w:rPr>
          <w:sz w:val="22"/>
          <w:szCs w:val="22"/>
        </w:rPr>
        <w:t>Debenturista</w:t>
      </w:r>
      <w:r w:rsidR="00590376" w:rsidRPr="00DD1CC9">
        <w:rPr>
          <w:sz w:val="22"/>
          <w:szCs w:val="22"/>
        </w:rPr>
        <w:t xml:space="preserve"> se compromete a enviar à Emissora, via correio eletrônico no Dia Útil imediatamente anterior a cada uma das Datas de Pagamento </w:t>
      </w:r>
      <w:r w:rsidR="008F7041" w:rsidRPr="00DD1CC9">
        <w:rPr>
          <w:sz w:val="22"/>
          <w:szCs w:val="22"/>
        </w:rPr>
        <w:t xml:space="preserve">(conforme definido abaixo) </w:t>
      </w:r>
      <w:r w:rsidR="00590376" w:rsidRPr="00DD1CC9">
        <w:rPr>
          <w:sz w:val="22"/>
          <w:szCs w:val="22"/>
        </w:rPr>
        <w:t xml:space="preserve">ou </w:t>
      </w:r>
      <w:r w:rsidR="005D50D9" w:rsidRPr="00DD1CC9">
        <w:rPr>
          <w:sz w:val="22"/>
          <w:szCs w:val="22"/>
        </w:rPr>
        <w:t xml:space="preserve">na respectiva </w:t>
      </w:r>
      <w:r w:rsidR="00590376" w:rsidRPr="00DD1CC9">
        <w:rPr>
          <w:sz w:val="22"/>
          <w:szCs w:val="22"/>
        </w:rPr>
        <w:t xml:space="preserve">Data de Vencimento, conforme o caso, o valor exato a ser pago na </w:t>
      </w:r>
      <w:r w:rsidR="00AD618E" w:rsidRPr="00DD1CC9">
        <w:rPr>
          <w:sz w:val="22"/>
          <w:szCs w:val="22"/>
        </w:rPr>
        <w:t xml:space="preserve">conta corrente n.º </w:t>
      </w:r>
      <w:r w:rsidR="004112CE">
        <w:rPr>
          <w:sz w:val="22"/>
          <w:szCs w:val="22"/>
        </w:rPr>
        <w:t>16267-6</w:t>
      </w:r>
      <w:r w:rsidR="00AD618E" w:rsidRPr="00DD1CC9">
        <w:rPr>
          <w:sz w:val="22"/>
          <w:szCs w:val="22"/>
        </w:rPr>
        <w:t xml:space="preserve">, agência </w:t>
      </w:r>
      <w:r w:rsidR="004112CE">
        <w:rPr>
          <w:sz w:val="22"/>
          <w:szCs w:val="22"/>
        </w:rPr>
        <w:t>0910</w:t>
      </w:r>
      <w:r w:rsidR="00AD618E" w:rsidRPr="00DD1CC9">
        <w:rPr>
          <w:sz w:val="22"/>
          <w:szCs w:val="22"/>
        </w:rPr>
        <w:t xml:space="preserve">, mantida junto ao </w:t>
      </w:r>
      <w:r w:rsidR="004112CE">
        <w:rPr>
          <w:sz w:val="22"/>
          <w:szCs w:val="22"/>
        </w:rPr>
        <w:t>Itaú Unibanco S.A. (341)</w:t>
      </w:r>
      <w:r w:rsidR="00AD618E" w:rsidRPr="00DD1CC9">
        <w:rPr>
          <w:sz w:val="22"/>
          <w:szCs w:val="22"/>
        </w:rPr>
        <w:t>, de titularidade da Debenturista ("</w:t>
      </w:r>
      <w:r w:rsidR="00AD618E" w:rsidRPr="00DD1CC9">
        <w:rPr>
          <w:sz w:val="22"/>
          <w:szCs w:val="22"/>
          <w:u w:val="single"/>
        </w:rPr>
        <w:t>Conta Centralizadora</w:t>
      </w:r>
      <w:r w:rsidR="00AD618E" w:rsidRPr="00DD1CC9">
        <w:rPr>
          <w:sz w:val="22"/>
          <w:szCs w:val="22"/>
        </w:rPr>
        <w:t>"),</w:t>
      </w:r>
      <w:r w:rsidR="008F7041" w:rsidRPr="00DD1CC9">
        <w:rPr>
          <w:sz w:val="22"/>
          <w:szCs w:val="22"/>
        </w:rPr>
        <w:t xml:space="preserve"> </w:t>
      </w:r>
      <w:r w:rsidR="00590376" w:rsidRPr="00DD1CC9">
        <w:rPr>
          <w:sz w:val="22"/>
          <w:szCs w:val="22"/>
        </w:rPr>
        <w:t xml:space="preserve">a título de Remuneração e/ou de amortização do Valor Nominal Unitário </w:t>
      </w:r>
      <w:r w:rsidR="00D81BA9" w:rsidRPr="00DD1CC9">
        <w:rPr>
          <w:sz w:val="22"/>
          <w:szCs w:val="22"/>
        </w:rPr>
        <w:t>das Debêntures</w:t>
      </w:r>
      <w:r w:rsidR="00D6734E" w:rsidRPr="00DD1CC9">
        <w:rPr>
          <w:sz w:val="22"/>
          <w:szCs w:val="22"/>
        </w:rPr>
        <w:t xml:space="preserve"> de cada série</w:t>
      </w:r>
      <w:r w:rsidR="00590376" w:rsidRPr="00DD1CC9">
        <w:rPr>
          <w:sz w:val="22"/>
          <w:szCs w:val="22"/>
        </w:rPr>
        <w:t>, conforme o caso, devidos na respectiva Data de Pagamento</w:t>
      </w:r>
      <w:r w:rsidR="00235E9E" w:rsidRPr="00DD1CC9">
        <w:rPr>
          <w:sz w:val="22"/>
          <w:szCs w:val="22"/>
        </w:rPr>
        <w:t xml:space="preserve"> (conforme definido abaixo)</w:t>
      </w:r>
      <w:r w:rsidR="00590376" w:rsidRPr="00DD1CC9">
        <w:rPr>
          <w:sz w:val="22"/>
          <w:szCs w:val="22"/>
        </w:rPr>
        <w:t xml:space="preserve"> ou Data de Vencimento, conforme o caso. A ausência de envio de referida notificação pela </w:t>
      </w:r>
      <w:r w:rsidR="00DD780E" w:rsidRPr="00DD1CC9">
        <w:rPr>
          <w:sz w:val="22"/>
          <w:szCs w:val="22"/>
        </w:rPr>
        <w:t>Debenturista</w:t>
      </w:r>
      <w:r w:rsidR="00590376" w:rsidRPr="00DD1CC9">
        <w:rPr>
          <w:sz w:val="22"/>
          <w:szCs w:val="22"/>
        </w:rPr>
        <w:t xml:space="preserve">, ou o seu envio tardio: </w:t>
      </w:r>
      <w:r w:rsidR="00590376" w:rsidRPr="00DD1CC9">
        <w:rPr>
          <w:b/>
          <w:sz w:val="22"/>
          <w:szCs w:val="22"/>
        </w:rPr>
        <w:t>(i)</w:t>
      </w:r>
      <w:r w:rsidR="00D81BA9" w:rsidRPr="00DD1CC9">
        <w:rPr>
          <w:sz w:val="22"/>
          <w:szCs w:val="22"/>
        </w:rPr>
        <w:t> </w:t>
      </w:r>
      <w:r w:rsidR="00590376" w:rsidRPr="00DD1CC9">
        <w:rPr>
          <w:sz w:val="22"/>
          <w:szCs w:val="22"/>
        </w:rPr>
        <w:t xml:space="preserve">não eximirá a Emissora do dever de realizar os pagamentos na data em que forem devidos; e </w:t>
      </w:r>
      <w:r w:rsidR="00590376" w:rsidRPr="00DD1CC9">
        <w:rPr>
          <w:b/>
          <w:sz w:val="22"/>
          <w:szCs w:val="22"/>
        </w:rPr>
        <w:t>(</w:t>
      </w:r>
      <w:proofErr w:type="spellStart"/>
      <w:r w:rsidR="00590376" w:rsidRPr="00DD1CC9">
        <w:rPr>
          <w:b/>
          <w:sz w:val="22"/>
          <w:szCs w:val="22"/>
        </w:rPr>
        <w:t>ii</w:t>
      </w:r>
      <w:proofErr w:type="spellEnd"/>
      <w:r w:rsidR="00590376" w:rsidRPr="00DD1CC9">
        <w:rPr>
          <w:b/>
          <w:sz w:val="22"/>
          <w:szCs w:val="22"/>
        </w:rPr>
        <w:t>)</w:t>
      </w:r>
      <w:r w:rsidR="00D81BA9" w:rsidRPr="00DD1CC9">
        <w:rPr>
          <w:sz w:val="22"/>
          <w:szCs w:val="22"/>
        </w:rPr>
        <w:t> </w:t>
      </w:r>
      <w:r w:rsidR="00590376" w:rsidRPr="00DD1CC9">
        <w:rPr>
          <w:sz w:val="22"/>
          <w:szCs w:val="22"/>
        </w:rPr>
        <w:t xml:space="preserve">a Emissora </w:t>
      </w:r>
      <w:r w:rsidR="008F7041" w:rsidRPr="00DD1CC9">
        <w:rPr>
          <w:sz w:val="22"/>
          <w:szCs w:val="22"/>
        </w:rPr>
        <w:t xml:space="preserve">poderá </w:t>
      </w:r>
      <w:r w:rsidR="00590376" w:rsidRPr="00DD1CC9">
        <w:rPr>
          <w:sz w:val="22"/>
          <w:szCs w:val="22"/>
        </w:rPr>
        <w:t>utilizar, para fins do pagamento, seus próprios cálculos, nos termos dos Documentos da Operação, acrescido de quaisquer outros valores eventualmente devidos pela Emissora nos termos desta Escritura</w:t>
      </w:r>
      <w:r w:rsidR="008F7041" w:rsidRPr="00DD1CC9">
        <w:rPr>
          <w:sz w:val="22"/>
          <w:szCs w:val="22"/>
        </w:rPr>
        <w:t xml:space="preserve"> de Emissão</w:t>
      </w:r>
      <w:r w:rsidR="00590376" w:rsidRPr="00DD1CC9">
        <w:rPr>
          <w:sz w:val="22"/>
          <w:szCs w:val="22"/>
        </w:rPr>
        <w:t xml:space="preserve">. </w:t>
      </w:r>
    </w:p>
    <w:p w14:paraId="7CB8B83D" w14:textId="766C6781" w:rsidR="00552F89" w:rsidRPr="00DD1CC9" w:rsidRDefault="00552F89" w:rsidP="00193CD8">
      <w:pPr>
        <w:pStyle w:val="ListParagraph"/>
        <w:numPr>
          <w:ilvl w:val="2"/>
          <w:numId w:val="16"/>
        </w:numPr>
        <w:tabs>
          <w:tab w:val="left" w:pos="1134"/>
        </w:tabs>
        <w:spacing w:after="240" w:line="320" w:lineRule="exact"/>
        <w:ind w:left="0" w:firstLine="0"/>
        <w:jc w:val="both"/>
        <w:outlineLvl w:val="0"/>
        <w:rPr>
          <w:sz w:val="22"/>
          <w:szCs w:val="22"/>
        </w:rPr>
      </w:pPr>
      <w:r w:rsidRPr="00DD1CC9">
        <w:rPr>
          <w:b/>
          <w:bCs/>
          <w:sz w:val="22"/>
          <w:szCs w:val="22"/>
        </w:rPr>
        <w:t xml:space="preserve">Data de Pagamento </w:t>
      </w:r>
      <w:r w:rsidR="00B81375" w:rsidRPr="00DD1CC9">
        <w:rPr>
          <w:b/>
          <w:bCs/>
          <w:sz w:val="22"/>
          <w:szCs w:val="22"/>
        </w:rPr>
        <w:t xml:space="preserve">da </w:t>
      </w:r>
      <w:r w:rsidR="00071FEE" w:rsidRPr="00DD1CC9">
        <w:rPr>
          <w:b/>
          <w:bCs/>
          <w:sz w:val="22"/>
          <w:szCs w:val="22"/>
        </w:rPr>
        <w:t>Remuneração</w:t>
      </w:r>
      <w:r w:rsidRPr="00DD1CC9">
        <w:rPr>
          <w:b/>
          <w:bCs/>
          <w:sz w:val="22"/>
          <w:szCs w:val="22"/>
        </w:rPr>
        <w:t xml:space="preserve"> </w:t>
      </w:r>
      <w:r w:rsidR="00B81375" w:rsidRPr="00DD1CC9">
        <w:rPr>
          <w:b/>
          <w:bCs/>
          <w:sz w:val="22"/>
          <w:szCs w:val="22"/>
        </w:rPr>
        <w:t xml:space="preserve">das Debêntures </w:t>
      </w:r>
      <w:r w:rsidRPr="00DD1CC9">
        <w:rPr>
          <w:b/>
          <w:bCs/>
          <w:sz w:val="22"/>
          <w:szCs w:val="22"/>
        </w:rPr>
        <w:t>Primeira Série</w:t>
      </w:r>
      <w:r w:rsidRPr="00DD1CC9">
        <w:rPr>
          <w:sz w:val="22"/>
          <w:szCs w:val="22"/>
        </w:rPr>
        <w:t>: Ressalvadas as hipóteses de vencimento antecipado das obrigações decorrentes das Debêntures, Amortização Extraordinária</w:t>
      </w:r>
      <w:r w:rsidR="00686D03" w:rsidRPr="00DD1CC9">
        <w:rPr>
          <w:sz w:val="22"/>
          <w:szCs w:val="22"/>
        </w:rPr>
        <w:t xml:space="preserve"> Parcial</w:t>
      </w:r>
      <w:r w:rsidRPr="00DD1CC9">
        <w:rPr>
          <w:sz w:val="22"/>
          <w:szCs w:val="22"/>
        </w:rPr>
        <w:t xml:space="preserve"> Facultativa, e de Resgate Antecipado Facultativo Total das Debêntures, conforme os termos previstos nesta Escritura de Emissão, a Remuneração Primeira Série será paga semestralmente, sempre no dia </w:t>
      </w:r>
      <w:r w:rsidR="00695029">
        <w:rPr>
          <w:sz w:val="22"/>
          <w:szCs w:val="22"/>
        </w:rPr>
        <w:t>14</w:t>
      </w:r>
      <w:r w:rsidR="00695029" w:rsidRPr="00DD1CC9">
        <w:rPr>
          <w:sz w:val="22"/>
          <w:szCs w:val="22"/>
        </w:rPr>
        <w:t xml:space="preserve"> </w:t>
      </w:r>
      <w:r w:rsidRPr="00DD1CC9">
        <w:rPr>
          <w:sz w:val="22"/>
          <w:szCs w:val="22"/>
        </w:rPr>
        <w:t xml:space="preserve">dos meses de </w:t>
      </w:r>
      <w:r w:rsidRPr="00695029">
        <w:rPr>
          <w:sz w:val="22"/>
          <w:szCs w:val="22"/>
        </w:rPr>
        <w:t>março</w:t>
      </w:r>
      <w:r w:rsidRPr="00DD1CC9">
        <w:rPr>
          <w:sz w:val="22"/>
          <w:szCs w:val="22"/>
        </w:rPr>
        <w:t xml:space="preserve"> e </w:t>
      </w:r>
      <w:r w:rsidR="00695029">
        <w:rPr>
          <w:sz w:val="22"/>
          <w:szCs w:val="22"/>
        </w:rPr>
        <w:t>s</w:t>
      </w:r>
      <w:r w:rsidRPr="00695029">
        <w:rPr>
          <w:sz w:val="22"/>
          <w:szCs w:val="22"/>
        </w:rPr>
        <w:t>etembro</w:t>
      </w:r>
      <w:r w:rsidRPr="00DD1CC9">
        <w:rPr>
          <w:sz w:val="22"/>
          <w:szCs w:val="22"/>
        </w:rPr>
        <w:t xml:space="preserve"> de cada ano, sendo o primeiro pagamento em </w:t>
      </w:r>
      <w:r w:rsidR="00695029">
        <w:rPr>
          <w:sz w:val="22"/>
          <w:szCs w:val="22"/>
        </w:rPr>
        <w:t>14</w:t>
      </w:r>
      <w:r w:rsidR="00695029" w:rsidRPr="00DD1CC9">
        <w:rPr>
          <w:sz w:val="22"/>
          <w:szCs w:val="22"/>
        </w:rPr>
        <w:t xml:space="preserve"> </w:t>
      </w:r>
      <w:r w:rsidRPr="00DD1CC9">
        <w:rPr>
          <w:sz w:val="22"/>
          <w:szCs w:val="22"/>
        </w:rPr>
        <w:t xml:space="preserve">de </w:t>
      </w:r>
      <w:r w:rsidR="00695029">
        <w:rPr>
          <w:sz w:val="22"/>
          <w:szCs w:val="22"/>
        </w:rPr>
        <w:t>setembro</w:t>
      </w:r>
      <w:r w:rsidR="00695029" w:rsidRPr="00DD1CC9">
        <w:rPr>
          <w:sz w:val="22"/>
          <w:szCs w:val="22"/>
        </w:rPr>
        <w:t xml:space="preserve"> </w:t>
      </w:r>
      <w:r w:rsidRPr="00DD1CC9">
        <w:rPr>
          <w:sz w:val="22"/>
          <w:szCs w:val="22"/>
        </w:rPr>
        <w:t>de 2023 e, o último, na Data de Vencimento Primeira Série (cada uma, uma “</w:t>
      </w:r>
      <w:r w:rsidRPr="00DD1CC9">
        <w:rPr>
          <w:sz w:val="22"/>
          <w:szCs w:val="22"/>
          <w:u w:val="single"/>
        </w:rPr>
        <w:t>Data de Pagamento da Remuneração das Debêntures da Primeira Série</w:t>
      </w:r>
      <w:r w:rsidRPr="00DD1CC9">
        <w:rPr>
          <w:sz w:val="22"/>
          <w:szCs w:val="22"/>
        </w:rPr>
        <w:t>”), conforme tabela constante no Anexo III a esta Escritura de Emissão.</w:t>
      </w:r>
      <w:r w:rsidR="00B95743">
        <w:rPr>
          <w:sz w:val="22"/>
          <w:szCs w:val="22"/>
        </w:rPr>
        <w:t xml:space="preserve"> </w:t>
      </w:r>
    </w:p>
    <w:p w14:paraId="4A0F1C08" w14:textId="508E46A9" w:rsidR="00552F89" w:rsidRPr="00DD1CC9" w:rsidRDefault="00552F89"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b/>
          <w:bCs/>
          <w:sz w:val="22"/>
          <w:szCs w:val="22"/>
        </w:rPr>
        <w:t xml:space="preserve">Data de Pagamento </w:t>
      </w:r>
      <w:r w:rsidR="00B81375" w:rsidRPr="00DD1CC9">
        <w:rPr>
          <w:b/>
          <w:bCs/>
          <w:sz w:val="22"/>
          <w:szCs w:val="22"/>
        </w:rPr>
        <w:t xml:space="preserve">da </w:t>
      </w:r>
      <w:r w:rsidR="00071FEE" w:rsidRPr="00DD1CC9">
        <w:rPr>
          <w:b/>
          <w:bCs/>
          <w:sz w:val="22"/>
          <w:szCs w:val="22"/>
        </w:rPr>
        <w:t xml:space="preserve">Remuneração </w:t>
      </w:r>
      <w:r w:rsidR="00B81375" w:rsidRPr="00DD1CC9">
        <w:rPr>
          <w:b/>
          <w:bCs/>
          <w:sz w:val="22"/>
          <w:szCs w:val="22"/>
        </w:rPr>
        <w:t xml:space="preserve">das Debêntures da </w:t>
      </w:r>
      <w:r w:rsidRPr="00DD1CC9">
        <w:rPr>
          <w:b/>
          <w:bCs/>
          <w:sz w:val="22"/>
          <w:szCs w:val="22"/>
        </w:rPr>
        <w:t>Segunda Série</w:t>
      </w:r>
      <w:r w:rsidRPr="00DD1CC9">
        <w:rPr>
          <w:sz w:val="22"/>
          <w:szCs w:val="22"/>
        </w:rPr>
        <w:t xml:space="preserve">: Ressalvadas as hipóteses de vencimento antecipado das obrigações decorrentes das Debêntures, Amortização Extraordinária </w:t>
      </w:r>
      <w:r w:rsidR="00686D03" w:rsidRPr="00DD1CC9">
        <w:rPr>
          <w:sz w:val="22"/>
          <w:szCs w:val="22"/>
        </w:rPr>
        <w:t xml:space="preserve">Parcial </w:t>
      </w:r>
      <w:r w:rsidRPr="00DD1CC9">
        <w:rPr>
          <w:sz w:val="22"/>
          <w:szCs w:val="22"/>
        </w:rPr>
        <w:t xml:space="preserve">Facultativa, e de Resgate Antecipado Facultativo Total das Debêntures, conforme os termos previstos nesta Escritura de Emissão, a Remuneração Segunda Série será paga mensalmente, sendo o primeiro pagamento em </w:t>
      </w:r>
      <w:r w:rsidR="00695029">
        <w:rPr>
          <w:sz w:val="22"/>
          <w:szCs w:val="22"/>
        </w:rPr>
        <w:t>13</w:t>
      </w:r>
      <w:r w:rsidR="00695029" w:rsidRPr="00DD1CC9">
        <w:rPr>
          <w:sz w:val="22"/>
          <w:szCs w:val="22"/>
        </w:rPr>
        <w:t xml:space="preserve"> </w:t>
      </w:r>
      <w:r w:rsidRPr="00DD1CC9">
        <w:rPr>
          <w:sz w:val="22"/>
          <w:szCs w:val="22"/>
        </w:rPr>
        <w:t xml:space="preserve">de </w:t>
      </w:r>
      <w:r w:rsidR="00695029">
        <w:rPr>
          <w:sz w:val="22"/>
          <w:szCs w:val="22"/>
        </w:rPr>
        <w:t>abril</w:t>
      </w:r>
      <w:r w:rsidR="00695029" w:rsidRPr="00DD1CC9">
        <w:rPr>
          <w:sz w:val="22"/>
          <w:szCs w:val="22"/>
        </w:rPr>
        <w:t xml:space="preserve"> </w:t>
      </w:r>
      <w:r w:rsidRPr="00DD1CC9">
        <w:rPr>
          <w:sz w:val="22"/>
          <w:szCs w:val="22"/>
        </w:rPr>
        <w:t>de 2023 e, o último, na Data de Vencimento Segunda Série (cada uma, uma “</w:t>
      </w:r>
      <w:r w:rsidRPr="00DD1CC9">
        <w:rPr>
          <w:sz w:val="22"/>
          <w:szCs w:val="22"/>
          <w:u w:val="single"/>
        </w:rPr>
        <w:t>Data de Pagamento da Remuneração das Debêntures da Segunda Série</w:t>
      </w:r>
      <w:r w:rsidRPr="00DD1CC9">
        <w:rPr>
          <w:sz w:val="22"/>
          <w:szCs w:val="22"/>
        </w:rPr>
        <w:t>”</w:t>
      </w:r>
      <w:r w:rsidR="00071FEE" w:rsidRPr="00DD1CC9">
        <w:rPr>
          <w:sz w:val="22"/>
          <w:szCs w:val="22"/>
        </w:rPr>
        <w:t xml:space="preserve"> e, quando conjunta e indistintamente com a Data de Pagamento da Remuneração das Debêntures da Primeira Série, “</w:t>
      </w:r>
      <w:r w:rsidR="00071FEE" w:rsidRPr="00802978">
        <w:rPr>
          <w:sz w:val="22"/>
          <w:szCs w:val="22"/>
          <w:u w:val="single"/>
        </w:rPr>
        <w:t>Data de Pagamento da Remuneração</w:t>
      </w:r>
      <w:r w:rsidR="00071FEE" w:rsidRPr="00193CD8">
        <w:rPr>
          <w:sz w:val="22"/>
          <w:szCs w:val="22"/>
        </w:rPr>
        <w:t>”</w:t>
      </w:r>
      <w:r w:rsidRPr="00DD1CC9">
        <w:rPr>
          <w:sz w:val="22"/>
          <w:szCs w:val="22"/>
        </w:rPr>
        <w:t>), conforme tabela constante no Anexo III a esta Escritura de Emissão.</w:t>
      </w:r>
      <w:r w:rsidR="00B95743">
        <w:rPr>
          <w:sz w:val="22"/>
          <w:szCs w:val="22"/>
        </w:rPr>
        <w:t xml:space="preserve"> </w:t>
      </w:r>
    </w:p>
    <w:p w14:paraId="43CFCDDA" w14:textId="0106E706"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7" w:name="_Hlk16381544"/>
      <w:r w:rsidRPr="00DD1CC9">
        <w:rPr>
          <w:rFonts w:eastAsia="Arial Unicode MS"/>
          <w:b/>
          <w:sz w:val="22"/>
          <w:szCs w:val="22"/>
        </w:rPr>
        <w:t xml:space="preserve">Indisponibilidade, Impossibilidade de Aplicação ou Extinção </w:t>
      </w:r>
      <w:r w:rsidR="00D6734E" w:rsidRPr="00DD1CC9">
        <w:rPr>
          <w:rFonts w:eastAsia="Arial Unicode MS"/>
          <w:b/>
          <w:sz w:val="22"/>
          <w:szCs w:val="22"/>
        </w:rPr>
        <w:t>da Taxa DI</w:t>
      </w:r>
    </w:p>
    <w:p w14:paraId="16190C20" w14:textId="221A1084" w:rsidR="00B111A4" w:rsidRPr="00DD1CC9" w:rsidRDefault="00E765C5" w:rsidP="00DD1CC9">
      <w:pPr>
        <w:pStyle w:val="ListParagraph"/>
        <w:numPr>
          <w:ilvl w:val="2"/>
          <w:numId w:val="16"/>
        </w:numPr>
        <w:tabs>
          <w:tab w:val="left" w:pos="1134"/>
        </w:tabs>
        <w:spacing w:after="240" w:line="320" w:lineRule="exact"/>
        <w:ind w:left="0" w:firstLine="0"/>
        <w:jc w:val="both"/>
        <w:outlineLvl w:val="0"/>
        <w:rPr>
          <w:sz w:val="22"/>
          <w:szCs w:val="22"/>
        </w:rPr>
      </w:pPr>
      <w:bookmarkStart w:id="68" w:name="_Ref5731719"/>
      <w:r w:rsidRPr="00DD1CC9">
        <w:rPr>
          <w:sz w:val="22"/>
          <w:szCs w:val="22"/>
        </w:rPr>
        <w:t>S</w:t>
      </w:r>
      <w:r w:rsidR="00D6734E" w:rsidRPr="00DD1CC9">
        <w:rPr>
          <w:sz w:val="22"/>
          <w:szCs w:val="22"/>
        </w:rPr>
        <w:t>e, a qualquer tempo durante a vigência das Debêntures, não houver divulgação da Taxa DI, será aplicada a última Taxa DI disponível até o momento para cálculo da remuneração, não sendo devidas quaisquer compensações entre a Emissora</w:t>
      </w:r>
      <w:r w:rsidR="007C06D3" w:rsidRPr="00DD1CC9">
        <w:rPr>
          <w:sz w:val="22"/>
          <w:szCs w:val="22"/>
        </w:rPr>
        <w:t>,</w:t>
      </w:r>
      <w:r w:rsidR="00D6734E" w:rsidRPr="00DD1CC9">
        <w:rPr>
          <w:sz w:val="22"/>
          <w:szCs w:val="22"/>
        </w:rPr>
        <w:t xml:space="preserve"> a Debenturista </w:t>
      </w:r>
      <w:r w:rsidR="007C06D3" w:rsidRPr="00DD1CC9">
        <w:rPr>
          <w:sz w:val="22"/>
          <w:szCs w:val="22"/>
        </w:rPr>
        <w:t xml:space="preserve">e/ou os titulares dos CRI </w:t>
      </w:r>
      <w:r w:rsidR="00D6734E" w:rsidRPr="00DD1CC9">
        <w:rPr>
          <w:sz w:val="22"/>
          <w:szCs w:val="22"/>
        </w:rPr>
        <w:t>quando da divulgação posterior da taxa DI que seria aplicável</w:t>
      </w:r>
      <w:r w:rsidR="00B111A4" w:rsidRPr="00DD1CC9">
        <w:rPr>
          <w:sz w:val="22"/>
          <w:szCs w:val="22"/>
        </w:rPr>
        <w:t>.</w:t>
      </w:r>
      <w:bookmarkEnd w:id="68"/>
      <w:r w:rsidR="00B111A4" w:rsidRPr="00DD1CC9">
        <w:rPr>
          <w:sz w:val="22"/>
          <w:szCs w:val="22"/>
        </w:rPr>
        <w:t xml:space="preserve"> </w:t>
      </w:r>
    </w:p>
    <w:p w14:paraId="59F2D8A0" w14:textId="76785BF5" w:rsidR="00B111A4" w:rsidRPr="00DD1CC9" w:rsidRDefault="00D6734E"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lastRenderedPageBreak/>
        <w:t xml:space="preserve">Caso a Taxa DI deixe de ser divulgada por prazo superior a 30 (trinta) dias, ou caso seja extinta, ou haja a impossibilidade legal de aplicação da Taxa DI para cálculo da remuneração das Debêntures será utilizado seu substituto legal. Na falta do substituto legal da Taxa DI, a </w:t>
      </w:r>
      <w:proofErr w:type="spellStart"/>
      <w:r w:rsidRPr="00DD1CC9">
        <w:rPr>
          <w:sz w:val="22"/>
          <w:szCs w:val="22"/>
        </w:rPr>
        <w:t>Securitizadora</w:t>
      </w:r>
      <w:proofErr w:type="spellEnd"/>
      <w:r w:rsidRPr="00DD1CC9">
        <w:rPr>
          <w:sz w:val="22"/>
          <w:szCs w:val="22"/>
        </w:rPr>
        <w:t xml:space="preserve"> deverá, no prazo máximo de até 5 (cinco) Dias Úteis a contar do final do prazo de 30 (trinta) dias acima mencionado ou do evento de extinção ou inaplicabilidade, conforme o caso, convocar Assembleia Especial de Titulares de CRI, na forma e nos prazos estipulados no Termo de Securitização e nesta Escritura, conforme definidos na Cláusula 8 abaixo, a qual terá como objeto a deliberação pelos titulares de CRI, em comum acordo com a Emissora, do novo parâmetro de remuneração das Debêntures e, consequentemente, dos CRI, parâmetro este que deverá preservar o valor real e os mesmos níveis de remuneração. Caso não haja acordo sobre o novo parâmetro de remuneração entre a Emissora e os titulares de CRI representando</w:t>
      </w:r>
      <w:r w:rsidR="00D33DCF">
        <w:rPr>
          <w:sz w:val="22"/>
          <w:szCs w:val="22"/>
        </w:rPr>
        <w:t>: (a)</w:t>
      </w:r>
      <w:r w:rsidRPr="00DD1CC9">
        <w:rPr>
          <w:sz w:val="22"/>
          <w:szCs w:val="22"/>
        </w:rPr>
        <w:t xml:space="preserve"> em primeira convocação, </w:t>
      </w:r>
      <w:r w:rsidR="00D33DCF">
        <w:rPr>
          <w:sz w:val="22"/>
          <w:szCs w:val="22"/>
        </w:rPr>
        <w:t>a maioria</w:t>
      </w:r>
      <w:r w:rsidRPr="00DD1CC9">
        <w:rPr>
          <w:sz w:val="22"/>
          <w:szCs w:val="22"/>
        </w:rPr>
        <w:t xml:space="preserve"> dos CRI em </w:t>
      </w:r>
      <w:r w:rsidR="007A50F5" w:rsidRPr="00DD1CC9">
        <w:rPr>
          <w:sz w:val="22"/>
          <w:szCs w:val="22"/>
        </w:rPr>
        <w:t>C</w:t>
      </w:r>
      <w:r w:rsidRPr="00DD1CC9">
        <w:rPr>
          <w:sz w:val="22"/>
          <w:szCs w:val="22"/>
        </w:rPr>
        <w:t>irculação</w:t>
      </w:r>
      <w:r w:rsidR="00D33DCF">
        <w:rPr>
          <w:sz w:val="22"/>
          <w:szCs w:val="22"/>
        </w:rPr>
        <w:t xml:space="preserve">, </w:t>
      </w:r>
      <w:r w:rsidRPr="00DD1CC9">
        <w:rPr>
          <w:sz w:val="22"/>
          <w:szCs w:val="22"/>
        </w:rPr>
        <w:t>ou</w:t>
      </w:r>
      <w:r w:rsidR="00D33DCF">
        <w:rPr>
          <w:sz w:val="22"/>
          <w:szCs w:val="22"/>
        </w:rPr>
        <w:t xml:space="preserve"> (b) </w:t>
      </w:r>
      <w:r w:rsidRPr="00DD1CC9">
        <w:rPr>
          <w:sz w:val="22"/>
          <w:szCs w:val="22"/>
        </w:rPr>
        <w:t xml:space="preserve">em segunda convocação, </w:t>
      </w:r>
      <w:r w:rsidR="00D33DCF" w:rsidRPr="00BC5806">
        <w:rPr>
          <w:sz w:val="22"/>
          <w:szCs w:val="22"/>
        </w:rPr>
        <w:t>a</w:t>
      </w:r>
      <w:r w:rsidRPr="00DD1CC9">
        <w:rPr>
          <w:sz w:val="22"/>
          <w:szCs w:val="22"/>
        </w:rPr>
        <w:t xml:space="preserve"> </w:t>
      </w:r>
      <w:r w:rsidRPr="004505B7">
        <w:rPr>
          <w:sz w:val="22"/>
        </w:rPr>
        <w:t>maioria</w:t>
      </w:r>
      <w:r w:rsidRPr="00DD1CC9">
        <w:rPr>
          <w:sz w:val="22"/>
          <w:szCs w:val="22"/>
        </w:rPr>
        <w:t xml:space="preserve"> dos CRI em </w:t>
      </w:r>
      <w:r w:rsidR="007A50F5" w:rsidRPr="00DD1CC9">
        <w:rPr>
          <w:sz w:val="22"/>
          <w:szCs w:val="22"/>
        </w:rPr>
        <w:t>C</w:t>
      </w:r>
      <w:r w:rsidRPr="00DD1CC9">
        <w:rPr>
          <w:sz w:val="22"/>
          <w:szCs w:val="22"/>
        </w:rPr>
        <w:t xml:space="preserve">irculação </w:t>
      </w:r>
      <w:r w:rsidR="00D33DCF" w:rsidRPr="00BC5806">
        <w:rPr>
          <w:sz w:val="22"/>
          <w:szCs w:val="22"/>
        </w:rPr>
        <w:t>presentes em assembleia</w:t>
      </w:r>
      <w:r w:rsidR="00BE37EB">
        <w:rPr>
          <w:sz w:val="22"/>
          <w:szCs w:val="22"/>
        </w:rPr>
        <w:t xml:space="preserve"> (desde que estejam presentes, pelo menos, 10% (dez por cento) dos CRI em Circulação)</w:t>
      </w:r>
      <w:r w:rsidR="00D33DCF">
        <w:rPr>
          <w:sz w:val="22"/>
          <w:szCs w:val="22"/>
        </w:rPr>
        <w:t>, ou</w:t>
      </w:r>
      <w:r w:rsidRPr="00DD1CC9">
        <w:rPr>
          <w:sz w:val="22"/>
          <w:szCs w:val="22"/>
        </w:rPr>
        <w:t xml:space="preserve"> se </w:t>
      </w:r>
      <w:r w:rsidR="00D33DCF">
        <w:rPr>
          <w:sz w:val="22"/>
          <w:szCs w:val="22"/>
        </w:rPr>
        <w:t>não houver</w:t>
      </w:r>
      <w:r w:rsidRPr="00DD1CC9">
        <w:rPr>
          <w:sz w:val="22"/>
          <w:szCs w:val="22"/>
        </w:rPr>
        <w:t xml:space="preserve"> de quórum de instalação, em segunda convocação, ou</w:t>
      </w:r>
      <w:r w:rsidR="007C06D3" w:rsidRPr="00300624">
        <w:rPr>
          <w:b/>
          <w:sz w:val="22"/>
        </w:rPr>
        <w:t xml:space="preserve"> </w:t>
      </w:r>
      <w:r w:rsidRPr="00DD1CC9">
        <w:rPr>
          <w:sz w:val="22"/>
          <w:szCs w:val="22"/>
        </w:rPr>
        <w:t>de quórum de deliberação</w:t>
      </w:r>
      <w:r w:rsidR="00236E4D" w:rsidRPr="00DD1CC9">
        <w:rPr>
          <w:sz w:val="22"/>
          <w:szCs w:val="22"/>
        </w:rPr>
        <w:t>,</w:t>
      </w:r>
      <w:r w:rsidRPr="00DD1CC9">
        <w:rPr>
          <w:sz w:val="22"/>
          <w:szCs w:val="22"/>
        </w:rPr>
        <w:t xml:space="preserve"> a Emissora deverá resgatar a totalidade das Debêntures, no prazo máximo de </w:t>
      </w:r>
      <w:r w:rsidR="00D33DCF">
        <w:rPr>
          <w:sz w:val="22"/>
          <w:szCs w:val="22"/>
        </w:rPr>
        <w:t>60</w:t>
      </w:r>
      <w:r w:rsidR="00D33DCF" w:rsidRPr="00DD1CC9">
        <w:rPr>
          <w:sz w:val="22"/>
          <w:szCs w:val="22"/>
        </w:rPr>
        <w:t xml:space="preserve"> </w:t>
      </w:r>
      <w:r w:rsidRPr="00DD1CC9">
        <w:rPr>
          <w:sz w:val="22"/>
          <w:szCs w:val="22"/>
        </w:rPr>
        <w:t>(</w:t>
      </w:r>
      <w:r w:rsidR="00D33DCF">
        <w:rPr>
          <w:sz w:val="22"/>
          <w:szCs w:val="22"/>
        </w:rPr>
        <w:t>sessenta</w:t>
      </w:r>
      <w:r w:rsidRPr="00DD1CC9">
        <w:rPr>
          <w:sz w:val="22"/>
          <w:szCs w:val="22"/>
        </w:rPr>
        <w:t xml:space="preserve">) dias corridos contados da data de encerramento da respectiva Assembleia Especial de Titulares de CRI ou da data em que deveria ter sido realizada a respectiva Assembleia Especial de Titulares de CRI ou em prazo superior que venha a ser definido em comum acordo em referida </w:t>
      </w:r>
      <w:r w:rsidR="00236E4D" w:rsidRPr="00DD1CC9">
        <w:rPr>
          <w:sz w:val="22"/>
          <w:szCs w:val="22"/>
        </w:rPr>
        <w:t xml:space="preserve">Assembleia Especial de Titulares de CRI </w:t>
      </w:r>
      <w:r w:rsidRPr="00DD1CC9">
        <w:rPr>
          <w:sz w:val="22"/>
          <w:szCs w:val="22"/>
        </w:rPr>
        <w:t>ou da data em que deveria ter sido realizada a respe</w:t>
      </w:r>
      <w:r w:rsidR="006F0B43" w:rsidRPr="00DD1CC9">
        <w:rPr>
          <w:sz w:val="22"/>
          <w:szCs w:val="22"/>
        </w:rPr>
        <w:t>c</w:t>
      </w:r>
      <w:r w:rsidRPr="00DD1CC9">
        <w:rPr>
          <w:sz w:val="22"/>
          <w:szCs w:val="22"/>
        </w:rPr>
        <w:t xml:space="preserve">tiva Assembleia Especial de Titulares de CRI, pelo seu Valor Nominal Unitário ou saldo do Valor Nominal Unitário, conforme o caso, acrescido da Remuneração da respectiva série devida até a data do efetivo resgate, calculada </w:t>
      </w:r>
      <w:r w:rsidRPr="00DD1CC9">
        <w:rPr>
          <w:i/>
          <w:iCs/>
          <w:sz w:val="22"/>
          <w:szCs w:val="22"/>
        </w:rPr>
        <w:t xml:space="preserve">pro rata </w:t>
      </w:r>
      <w:proofErr w:type="spellStart"/>
      <w:r w:rsidRPr="00DD1CC9">
        <w:rPr>
          <w:i/>
          <w:iCs/>
          <w:sz w:val="22"/>
          <w:szCs w:val="22"/>
        </w:rPr>
        <w:t>temporis</w:t>
      </w:r>
      <w:proofErr w:type="spellEnd"/>
      <w:r w:rsidRPr="00DD1CC9">
        <w:rPr>
          <w:sz w:val="22"/>
          <w:szCs w:val="22"/>
        </w:rPr>
        <w:t>, a partir da primeira Data de Integralização ou da Data de Pagamento da Remuneração imediatamente anterior, conforme o caso, até a data do efetivo resgate (“</w:t>
      </w:r>
      <w:r w:rsidRPr="00DD1CC9">
        <w:rPr>
          <w:sz w:val="22"/>
          <w:szCs w:val="22"/>
          <w:u w:val="single"/>
        </w:rPr>
        <w:t>Preço de Resgate das Debêntures</w:t>
      </w:r>
      <w:r w:rsidRPr="00DD1CC9">
        <w:rPr>
          <w:sz w:val="22"/>
          <w:szCs w:val="22"/>
        </w:rPr>
        <w:t>”). As Debêntures resgatadas nos termos deste item serão canceladas pela Emissora. Nesta alternativa, para cálculo da remuneração das Debêntures a serem resgatadas, para cada dia do período em que a ausência de taxas, será utilizada a última taxa DI divulgada oficialmente</w:t>
      </w:r>
      <w:r w:rsidR="00B111A4" w:rsidRPr="00DD1CC9">
        <w:rPr>
          <w:sz w:val="22"/>
          <w:szCs w:val="22"/>
        </w:rPr>
        <w:t>.</w:t>
      </w:r>
    </w:p>
    <w:p w14:paraId="3A0F1637" w14:textId="268729B3" w:rsidR="002C4790" w:rsidRPr="00DD1CC9" w:rsidRDefault="00D6734E"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 xml:space="preserve">Não obstante o disposto acima, caso a Taxa DI volte a ser divulgada antes da realização da respectiva Assembleia Especial de Titulares de CRI, esta não será mais realizada e a Taxa DI então divulgada, a partir da respectiva data de referência, voltará a ser utilizada para o cálculo da Remuneração, não sendo devida nenhuma compensação pela Emissora </w:t>
      </w:r>
      <w:r w:rsidR="007C06D3" w:rsidRPr="00DD1CC9">
        <w:rPr>
          <w:sz w:val="22"/>
          <w:szCs w:val="22"/>
        </w:rPr>
        <w:t>à</w:t>
      </w:r>
      <w:r w:rsidRPr="00DD1CC9">
        <w:rPr>
          <w:sz w:val="22"/>
          <w:szCs w:val="22"/>
        </w:rPr>
        <w:t xml:space="preserve"> Debenturista </w:t>
      </w:r>
      <w:r w:rsidR="007C06D3" w:rsidRPr="00DD1CC9">
        <w:rPr>
          <w:sz w:val="22"/>
          <w:szCs w:val="22"/>
        </w:rPr>
        <w:t xml:space="preserve">e/ou aos titulares dos CRI </w:t>
      </w:r>
      <w:r w:rsidRPr="00DD1CC9">
        <w:rPr>
          <w:sz w:val="22"/>
          <w:szCs w:val="22"/>
        </w:rPr>
        <w:t>quando da divulgação da Taxa DI</w:t>
      </w:r>
      <w:r w:rsidR="002C4790" w:rsidRPr="00DD1CC9">
        <w:rPr>
          <w:sz w:val="22"/>
          <w:szCs w:val="22"/>
        </w:rPr>
        <w:t>.</w:t>
      </w:r>
    </w:p>
    <w:p w14:paraId="7564C8AF" w14:textId="7AD3AB16" w:rsidR="00B111A4" w:rsidRPr="00DD1CC9" w:rsidRDefault="00D30446"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69" w:name="_DV_M116"/>
      <w:bookmarkStart w:id="70" w:name="_DV_M117"/>
      <w:bookmarkStart w:id="71" w:name="_DV_M123"/>
      <w:bookmarkEnd w:id="67"/>
      <w:bookmarkEnd w:id="69"/>
      <w:bookmarkEnd w:id="70"/>
      <w:bookmarkEnd w:id="71"/>
      <w:r w:rsidRPr="00DD1CC9">
        <w:rPr>
          <w:rFonts w:eastAsia="Arial Unicode MS"/>
          <w:b/>
          <w:sz w:val="22"/>
          <w:szCs w:val="22"/>
        </w:rPr>
        <w:t>Amortização</w:t>
      </w:r>
      <w:r w:rsidR="002F1B56" w:rsidRPr="00DD1CC9">
        <w:rPr>
          <w:rFonts w:eastAsia="Arial Unicode MS"/>
          <w:b/>
          <w:sz w:val="22"/>
          <w:szCs w:val="22"/>
        </w:rPr>
        <w:t xml:space="preserve"> das Debêntures</w:t>
      </w:r>
    </w:p>
    <w:p w14:paraId="47D5E91B" w14:textId="2A577851" w:rsidR="00A83273"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Ressalvadas as hipóteses de vencimento antecipado das obrigações decorrentes das Debêntures</w:t>
      </w:r>
      <w:r w:rsidR="000D0EA9" w:rsidRPr="00DD1CC9">
        <w:rPr>
          <w:sz w:val="22"/>
          <w:szCs w:val="22"/>
        </w:rPr>
        <w:t xml:space="preserve">, Amortização Extraordinária </w:t>
      </w:r>
      <w:r w:rsidR="00686D03" w:rsidRPr="00DD1CC9">
        <w:rPr>
          <w:sz w:val="22"/>
          <w:szCs w:val="22"/>
        </w:rPr>
        <w:t xml:space="preserve">Parcial </w:t>
      </w:r>
      <w:r w:rsidR="000D0EA9" w:rsidRPr="00DD1CC9">
        <w:rPr>
          <w:sz w:val="22"/>
          <w:szCs w:val="22"/>
        </w:rPr>
        <w:t>Facultativa</w:t>
      </w:r>
      <w:r w:rsidR="000B1564" w:rsidRPr="00DD1CC9">
        <w:rPr>
          <w:sz w:val="22"/>
          <w:szCs w:val="22"/>
        </w:rPr>
        <w:t xml:space="preserve"> e</w:t>
      </w:r>
      <w:r w:rsidR="00E944BD" w:rsidRPr="00DD1CC9">
        <w:rPr>
          <w:sz w:val="22"/>
          <w:szCs w:val="22"/>
        </w:rPr>
        <w:t>/ou</w:t>
      </w:r>
      <w:r w:rsidR="000B1564" w:rsidRPr="00DD1CC9">
        <w:rPr>
          <w:sz w:val="22"/>
          <w:szCs w:val="22"/>
        </w:rPr>
        <w:t xml:space="preserve"> de</w:t>
      </w:r>
      <w:r w:rsidR="002F1B56" w:rsidRPr="00DD1CC9">
        <w:rPr>
          <w:sz w:val="22"/>
          <w:szCs w:val="22"/>
        </w:rPr>
        <w:t xml:space="preserve"> </w:t>
      </w:r>
      <w:r w:rsidR="000D0EA9" w:rsidRPr="00DD1CC9">
        <w:rPr>
          <w:sz w:val="22"/>
          <w:szCs w:val="22"/>
        </w:rPr>
        <w:t>Resgate Antecipado</w:t>
      </w:r>
      <w:r w:rsidR="008348C3" w:rsidRPr="00DD1CC9">
        <w:rPr>
          <w:sz w:val="22"/>
          <w:szCs w:val="22"/>
        </w:rPr>
        <w:t xml:space="preserve"> Facultativo Total</w:t>
      </w:r>
      <w:r w:rsidR="007E6F60" w:rsidRPr="00DD1CC9">
        <w:rPr>
          <w:sz w:val="22"/>
          <w:szCs w:val="22"/>
        </w:rPr>
        <w:t xml:space="preserve"> das Debêntures</w:t>
      </w:r>
      <w:r w:rsidRPr="00DD1CC9">
        <w:rPr>
          <w:sz w:val="22"/>
          <w:szCs w:val="22"/>
        </w:rPr>
        <w:t>, conforme os termos previstos nesta Escritura de Emissão</w:t>
      </w:r>
      <w:r w:rsidR="00A83273" w:rsidRPr="00DD1CC9">
        <w:rPr>
          <w:sz w:val="22"/>
          <w:szCs w:val="22"/>
        </w:rPr>
        <w:t>:</w:t>
      </w:r>
      <w:r w:rsidR="001928B6" w:rsidRPr="00DD1CC9">
        <w:rPr>
          <w:sz w:val="22"/>
          <w:szCs w:val="22"/>
        </w:rPr>
        <w:t xml:space="preserve"> </w:t>
      </w:r>
    </w:p>
    <w:p w14:paraId="1A047715" w14:textId="00D29A84" w:rsidR="003F1693" w:rsidRPr="00802978" w:rsidRDefault="00D6734E" w:rsidP="00DD1CC9">
      <w:pPr>
        <w:pStyle w:val="ListParagraph"/>
        <w:tabs>
          <w:tab w:val="left" w:pos="1134"/>
        </w:tabs>
        <w:spacing w:after="240" w:line="320" w:lineRule="exact"/>
        <w:ind w:left="0"/>
        <w:jc w:val="both"/>
        <w:outlineLvl w:val="0"/>
        <w:rPr>
          <w:b/>
          <w:bCs/>
          <w:sz w:val="22"/>
          <w:szCs w:val="22"/>
        </w:rPr>
      </w:pPr>
      <w:r w:rsidRPr="00DD1CC9">
        <w:rPr>
          <w:b/>
          <w:bCs/>
          <w:sz w:val="22"/>
          <w:szCs w:val="22"/>
        </w:rPr>
        <w:t>(i)</w:t>
      </w:r>
      <w:r w:rsidRPr="00DD1CC9">
        <w:rPr>
          <w:sz w:val="22"/>
          <w:szCs w:val="22"/>
        </w:rPr>
        <w:t xml:space="preserve"> </w:t>
      </w:r>
      <w:r w:rsidR="00B111A4" w:rsidRPr="00DD1CC9">
        <w:rPr>
          <w:sz w:val="22"/>
          <w:szCs w:val="22"/>
        </w:rPr>
        <w:t xml:space="preserve">o Valor Nominal Unitário das Debêntures </w:t>
      </w:r>
      <w:r w:rsidR="00A83273" w:rsidRPr="00DD1CC9">
        <w:rPr>
          <w:sz w:val="22"/>
          <w:szCs w:val="22"/>
        </w:rPr>
        <w:t>Primeira Série</w:t>
      </w:r>
      <w:r w:rsidR="000A6F3C" w:rsidRPr="00DD1CC9">
        <w:rPr>
          <w:sz w:val="22"/>
          <w:szCs w:val="22"/>
        </w:rPr>
        <w:t xml:space="preserve"> ou saldo do Valor Nominal Unitário das Debêntures Primeira Série, conforme o caso,</w:t>
      </w:r>
      <w:r w:rsidR="00A83273" w:rsidRPr="00DD1CC9">
        <w:rPr>
          <w:sz w:val="22"/>
          <w:szCs w:val="22"/>
        </w:rPr>
        <w:t xml:space="preserve"> </w:t>
      </w:r>
      <w:r w:rsidR="00B111A4" w:rsidRPr="00DD1CC9">
        <w:rPr>
          <w:sz w:val="22"/>
          <w:szCs w:val="22"/>
        </w:rPr>
        <w:t>será amortizado</w:t>
      </w:r>
      <w:r w:rsidR="00493587" w:rsidRPr="00DD1CC9">
        <w:rPr>
          <w:sz w:val="22"/>
          <w:szCs w:val="22"/>
        </w:rPr>
        <w:t xml:space="preserve"> em </w:t>
      </w:r>
      <w:r w:rsidR="00DB69B8" w:rsidRPr="00DD1CC9">
        <w:rPr>
          <w:sz w:val="22"/>
          <w:szCs w:val="22"/>
        </w:rPr>
        <w:t>uma única</w:t>
      </w:r>
      <w:r w:rsidR="00493587" w:rsidRPr="00DD1CC9">
        <w:rPr>
          <w:sz w:val="22"/>
          <w:szCs w:val="22"/>
        </w:rPr>
        <w:t xml:space="preserve"> parcela</w:t>
      </w:r>
      <w:r w:rsidR="00964341" w:rsidRPr="00DD1CC9">
        <w:rPr>
          <w:sz w:val="22"/>
          <w:szCs w:val="22"/>
        </w:rPr>
        <w:t xml:space="preserve"> na Data de </w:t>
      </w:r>
      <w:r w:rsidR="00964341" w:rsidRPr="00DD1CC9">
        <w:rPr>
          <w:sz w:val="22"/>
          <w:szCs w:val="22"/>
        </w:rPr>
        <w:lastRenderedPageBreak/>
        <w:t>Vencimento Primeira Série</w:t>
      </w:r>
      <w:r w:rsidR="007E6F60" w:rsidRPr="00DD1CC9">
        <w:rPr>
          <w:sz w:val="22"/>
          <w:szCs w:val="22"/>
        </w:rPr>
        <w:t xml:space="preserve"> </w:t>
      </w:r>
      <w:r w:rsidR="00B111A4" w:rsidRPr="00DD1CC9">
        <w:rPr>
          <w:sz w:val="22"/>
          <w:szCs w:val="22"/>
        </w:rPr>
        <w:t>(</w:t>
      </w:r>
      <w:r w:rsidR="001669A1" w:rsidRPr="00DD1CC9">
        <w:rPr>
          <w:sz w:val="22"/>
          <w:szCs w:val="22"/>
        </w:rPr>
        <w:t>"</w:t>
      </w:r>
      <w:r w:rsidR="00B111A4" w:rsidRPr="00DD1CC9">
        <w:rPr>
          <w:rFonts w:eastAsia="MS Mincho"/>
          <w:sz w:val="22"/>
          <w:szCs w:val="22"/>
          <w:u w:val="single"/>
        </w:rPr>
        <w:t>Data de Amortização</w:t>
      </w:r>
      <w:r w:rsidR="00A83273" w:rsidRPr="00DD1CC9">
        <w:rPr>
          <w:rFonts w:eastAsia="MS Mincho"/>
          <w:sz w:val="22"/>
          <w:szCs w:val="22"/>
          <w:u w:val="single"/>
        </w:rPr>
        <w:t xml:space="preserve"> Primeira Série</w:t>
      </w:r>
      <w:r w:rsidR="001669A1" w:rsidRPr="00DD1CC9">
        <w:rPr>
          <w:sz w:val="22"/>
          <w:szCs w:val="22"/>
        </w:rPr>
        <w:t>"</w:t>
      </w:r>
      <w:r w:rsidR="00B111A4" w:rsidRPr="00DD1CC9">
        <w:rPr>
          <w:sz w:val="22"/>
          <w:szCs w:val="22"/>
        </w:rPr>
        <w:t>), no</w:t>
      </w:r>
      <w:r w:rsidR="00DB69B8" w:rsidRPr="00DD1CC9">
        <w:rPr>
          <w:sz w:val="22"/>
          <w:szCs w:val="22"/>
        </w:rPr>
        <w:t>s termos do</w:t>
      </w:r>
      <w:r w:rsidR="00B111A4" w:rsidRPr="00DD1CC9">
        <w:rPr>
          <w:sz w:val="22"/>
          <w:szCs w:val="22"/>
        </w:rPr>
        <w:t xml:space="preserve"> </w:t>
      </w:r>
      <w:r w:rsidR="000B1686" w:rsidRPr="00DD1CC9">
        <w:rPr>
          <w:sz w:val="22"/>
          <w:szCs w:val="22"/>
          <w:u w:val="single"/>
        </w:rPr>
        <w:t xml:space="preserve">Anexo </w:t>
      </w:r>
      <w:r w:rsidR="004664D7" w:rsidRPr="00DD1CC9">
        <w:rPr>
          <w:sz w:val="22"/>
          <w:szCs w:val="22"/>
          <w:u w:val="single"/>
        </w:rPr>
        <w:t>I</w:t>
      </w:r>
      <w:r w:rsidR="000B1686" w:rsidRPr="00DD1CC9">
        <w:rPr>
          <w:sz w:val="22"/>
          <w:szCs w:val="22"/>
          <w:u w:val="single"/>
        </w:rPr>
        <w:t>I</w:t>
      </w:r>
      <w:r w:rsidR="00D93F8E" w:rsidRPr="00DD1CC9">
        <w:rPr>
          <w:sz w:val="22"/>
          <w:szCs w:val="22"/>
          <w:u w:val="single"/>
        </w:rPr>
        <w:t>I</w:t>
      </w:r>
      <w:r w:rsidR="00263191" w:rsidRPr="00DD1CC9">
        <w:rPr>
          <w:sz w:val="22"/>
          <w:szCs w:val="22"/>
        </w:rPr>
        <w:t xml:space="preserve"> </w:t>
      </w:r>
      <w:r w:rsidR="00B111A4" w:rsidRPr="00DD1CC9">
        <w:rPr>
          <w:sz w:val="22"/>
          <w:szCs w:val="22"/>
        </w:rPr>
        <w:t>a esta Escritura de Emissão</w:t>
      </w:r>
      <w:r w:rsidR="00A83273" w:rsidRPr="00DD1CC9">
        <w:rPr>
          <w:sz w:val="22"/>
          <w:szCs w:val="22"/>
        </w:rPr>
        <w:t>; e</w:t>
      </w:r>
    </w:p>
    <w:p w14:paraId="15C614FB" w14:textId="331FC286" w:rsidR="00A83273" w:rsidRPr="00DD1CC9" w:rsidRDefault="00A83273" w:rsidP="00DD1CC9">
      <w:pPr>
        <w:pStyle w:val="ListParagraph"/>
        <w:tabs>
          <w:tab w:val="left" w:pos="1134"/>
        </w:tabs>
        <w:spacing w:after="240" w:line="320" w:lineRule="exact"/>
        <w:ind w:left="0"/>
        <w:jc w:val="both"/>
        <w:outlineLvl w:val="0"/>
        <w:rPr>
          <w:sz w:val="22"/>
          <w:szCs w:val="22"/>
        </w:rPr>
      </w:pPr>
      <w:r w:rsidRPr="00193CD8">
        <w:rPr>
          <w:b/>
          <w:bCs/>
          <w:sz w:val="22"/>
          <w:szCs w:val="22"/>
        </w:rPr>
        <w:t>(</w:t>
      </w:r>
      <w:proofErr w:type="spellStart"/>
      <w:r w:rsidRPr="00193CD8">
        <w:rPr>
          <w:b/>
          <w:bCs/>
          <w:sz w:val="22"/>
          <w:szCs w:val="22"/>
        </w:rPr>
        <w:t>ii</w:t>
      </w:r>
      <w:proofErr w:type="spellEnd"/>
      <w:r w:rsidRPr="00193CD8">
        <w:rPr>
          <w:b/>
          <w:bCs/>
          <w:sz w:val="22"/>
          <w:szCs w:val="22"/>
        </w:rPr>
        <w:t>)</w:t>
      </w:r>
      <w:r w:rsidRPr="00DD1CC9">
        <w:rPr>
          <w:sz w:val="22"/>
          <w:szCs w:val="22"/>
        </w:rPr>
        <w:t xml:space="preserve"> o Valor Nominal Unitário das Debêntures Segunda Série</w:t>
      </w:r>
      <w:r w:rsidR="000A6F3C" w:rsidRPr="00DD1CC9">
        <w:rPr>
          <w:sz w:val="22"/>
          <w:szCs w:val="22"/>
        </w:rPr>
        <w:t xml:space="preserve"> ou saldo do Valor Nominal Unitário das Debêntures Primeira Série, conforme o caso,</w:t>
      </w:r>
      <w:r w:rsidRPr="00DD1CC9">
        <w:rPr>
          <w:sz w:val="22"/>
          <w:szCs w:val="22"/>
        </w:rPr>
        <w:t xml:space="preserve"> será amortizado em 2 (duas) parcelas, sendo o primeiro pagamento devido no dia</w:t>
      </w:r>
      <w:r w:rsidR="00695029">
        <w:rPr>
          <w:sz w:val="22"/>
          <w:szCs w:val="22"/>
        </w:rPr>
        <w:t xml:space="preserve"> 15</w:t>
      </w:r>
      <w:r w:rsidRPr="00DD1CC9">
        <w:rPr>
          <w:sz w:val="22"/>
          <w:szCs w:val="22"/>
        </w:rPr>
        <w:t xml:space="preserve"> de </w:t>
      </w:r>
      <w:r w:rsidR="00695029">
        <w:rPr>
          <w:sz w:val="22"/>
          <w:szCs w:val="22"/>
        </w:rPr>
        <w:t>março</w:t>
      </w:r>
      <w:r w:rsidR="00695029" w:rsidRPr="00DD1CC9">
        <w:rPr>
          <w:sz w:val="22"/>
          <w:szCs w:val="22"/>
        </w:rPr>
        <w:t xml:space="preserve"> </w:t>
      </w:r>
      <w:r w:rsidRPr="00DD1CC9">
        <w:rPr>
          <w:sz w:val="22"/>
          <w:szCs w:val="22"/>
        </w:rPr>
        <w:t>de 2029 e o último na Data de Vencimento Segunda Série ("</w:t>
      </w:r>
      <w:r w:rsidRPr="00DD1CC9">
        <w:rPr>
          <w:rFonts w:eastAsia="MS Mincho"/>
          <w:sz w:val="22"/>
          <w:szCs w:val="22"/>
          <w:u w:val="single"/>
        </w:rPr>
        <w:t>Data de Amortização Segunda Série</w:t>
      </w:r>
      <w:r w:rsidRPr="00DD1CC9">
        <w:rPr>
          <w:sz w:val="22"/>
          <w:szCs w:val="22"/>
        </w:rPr>
        <w:t>" e, em conjunto com a Data de Amortização Primeira Série, “</w:t>
      </w:r>
      <w:r w:rsidRPr="00DD1CC9">
        <w:rPr>
          <w:sz w:val="22"/>
          <w:szCs w:val="22"/>
          <w:u w:val="single"/>
        </w:rPr>
        <w:t>Data de Amortização</w:t>
      </w:r>
      <w:r w:rsidRPr="00DD1CC9">
        <w:rPr>
          <w:sz w:val="22"/>
          <w:szCs w:val="22"/>
        </w:rPr>
        <w:t>” e, em conjunto com as Datas de Pagamento da Remuneração, “</w:t>
      </w:r>
      <w:r w:rsidRPr="00DD1CC9">
        <w:rPr>
          <w:sz w:val="22"/>
          <w:szCs w:val="22"/>
          <w:u w:val="single"/>
        </w:rPr>
        <w:t>Datas de Pagamento</w:t>
      </w:r>
      <w:r w:rsidRPr="00DD1CC9">
        <w:rPr>
          <w:sz w:val="22"/>
          <w:szCs w:val="22"/>
        </w:rPr>
        <w:t xml:space="preserve">”), nos termos do </w:t>
      </w:r>
      <w:r w:rsidRPr="00DD1CC9">
        <w:rPr>
          <w:sz w:val="22"/>
          <w:szCs w:val="22"/>
          <w:u w:val="single"/>
        </w:rPr>
        <w:t>Anexo III</w:t>
      </w:r>
      <w:r w:rsidRPr="00DD1CC9">
        <w:rPr>
          <w:sz w:val="22"/>
          <w:szCs w:val="22"/>
        </w:rPr>
        <w:t xml:space="preserve"> a esta Escritura de Emissão.</w:t>
      </w:r>
    </w:p>
    <w:p w14:paraId="5550C730"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sz w:val="22"/>
          <w:szCs w:val="22"/>
        </w:rPr>
        <w:t>Repactuação Programada</w:t>
      </w:r>
    </w:p>
    <w:p w14:paraId="16F660D8"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rFonts w:eastAsia="Arial Unicode MS"/>
          <w:sz w:val="22"/>
          <w:szCs w:val="22"/>
        </w:rPr>
      </w:pPr>
      <w:bookmarkStart w:id="72" w:name="_Ref369871249"/>
      <w:r w:rsidRPr="00DD1CC9">
        <w:rPr>
          <w:rFonts w:eastAsia="Arial Unicode MS"/>
          <w:sz w:val="22"/>
          <w:szCs w:val="22"/>
        </w:rPr>
        <w:t xml:space="preserve">As Debêntures não serão objeto de repactuação programada. </w:t>
      </w:r>
    </w:p>
    <w:p w14:paraId="04EE013C" w14:textId="6607D8D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73" w:name="_DV_M153"/>
      <w:bookmarkEnd w:id="73"/>
      <w:r w:rsidRPr="00DD1CC9">
        <w:rPr>
          <w:rFonts w:eastAsia="Arial Unicode MS"/>
          <w:b/>
          <w:sz w:val="22"/>
          <w:szCs w:val="22"/>
        </w:rPr>
        <w:t>Condições de Pagamento</w:t>
      </w:r>
    </w:p>
    <w:p w14:paraId="39B20834" w14:textId="71778A4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rFonts w:eastAsia="Arial Unicode MS"/>
          <w:i/>
          <w:iCs/>
          <w:sz w:val="22"/>
          <w:szCs w:val="22"/>
        </w:rPr>
        <w:t>Local e Horário de Pagamento</w:t>
      </w:r>
      <w:r w:rsidRPr="00DD1CC9">
        <w:rPr>
          <w:rFonts w:eastAsia="Arial Unicode MS"/>
          <w:iCs/>
          <w:smallCaps/>
          <w:sz w:val="22"/>
          <w:szCs w:val="22"/>
        </w:rPr>
        <w:t xml:space="preserve">. </w:t>
      </w:r>
      <w:r w:rsidR="008E0199" w:rsidRPr="00DD1CC9">
        <w:rPr>
          <w:sz w:val="22"/>
          <w:szCs w:val="22"/>
        </w:rPr>
        <w:t xml:space="preserve">Os </w:t>
      </w:r>
      <w:r w:rsidR="008E0199" w:rsidRPr="00DD1CC9">
        <w:rPr>
          <w:rFonts w:eastAsia="Arial Unicode MS"/>
          <w:sz w:val="22"/>
          <w:szCs w:val="22"/>
        </w:rPr>
        <w:t>pagamentos</w:t>
      </w:r>
      <w:r w:rsidR="008E0199" w:rsidRPr="00DD1CC9">
        <w:rPr>
          <w:sz w:val="22"/>
          <w:szCs w:val="22"/>
        </w:rPr>
        <w:t xml:space="preserve"> a que fizerem jus as Debêntures serão efetuados pela Emissora no dia do respectivo pagamento, mediante depósito na </w:t>
      </w:r>
      <w:r w:rsidR="009F64AD" w:rsidRPr="00DD1CC9">
        <w:rPr>
          <w:sz w:val="22"/>
          <w:szCs w:val="22"/>
        </w:rPr>
        <w:t>Conta Centralizadora</w:t>
      </w:r>
      <w:r w:rsidR="008E0199" w:rsidRPr="00DD1CC9">
        <w:rPr>
          <w:sz w:val="22"/>
          <w:szCs w:val="22"/>
        </w:rPr>
        <w:t>.</w:t>
      </w:r>
    </w:p>
    <w:p w14:paraId="7DF18F93"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i/>
          <w:sz w:val="22"/>
          <w:szCs w:val="22"/>
        </w:rPr>
        <w:t>Prorrogação dos Prazos</w:t>
      </w:r>
      <w:r w:rsidRPr="00DD1CC9">
        <w:rPr>
          <w:sz w:val="22"/>
          <w:szCs w:val="22"/>
        </w:rPr>
        <w:t>. Considerar-se-ão automaticamente prorrogadas as datas de pagamento de qualquer obrigação relativa às Debêntures devida pela Emissora, até o primeiro Dia Útil subsequente, se a data de vencimento da respectiva obrigação coincidir com dia que não seja Dia Útil, sem qualquer acréscimo aos valores a serem pagos.</w:t>
      </w:r>
    </w:p>
    <w:p w14:paraId="371DEEB1" w14:textId="0B037379" w:rsidR="00B111A4" w:rsidRPr="00DD1CC9" w:rsidRDefault="00B111A4" w:rsidP="00DD1CC9">
      <w:pPr>
        <w:pStyle w:val="ListParagraph"/>
        <w:numPr>
          <w:ilvl w:val="3"/>
          <w:numId w:val="16"/>
        </w:numPr>
        <w:tabs>
          <w:tab w:val="left" w:pos="1134"/>
        </w:tabs>
        <w:spacing w:after="240" w:line="320" w:lineRule="exact"/>
        <w:ind w:left="0" w:firstLine="0"/>
        <w:jc w:val="both"/>
        <w:rPr>
          <w:rFonts w:eastAsia="Arial Unicode MS"/>
          <w:b/>
          <w:bCs/>
          <w:sz w:val="22"/>
          <w:szCs w:val="22"/>
        </w:rPr>
      </w:pPr>
      <w:r w:rsidRPr="00DD1CC9">
        <w:rPr>
          <w:sz w:val="22"/>
          <w:szCs w:val="22"/>
        </w:rPr>
        <w:t xml:space="preserve">Para todos os fins desta Escritura de Emissão, considera-se </w:t>
      </w:r>
      <w:r w:rsidR="001669A1" w:rsidRPr="00DD1CC9">
        <w:rPr>
          <w:sz w:val="22"/>
          <w:szCs w:val="22"/>
        </w:rPr>
        <w:t>"</w:t>
      </w:r>
      <w:r w:rsidRPr="00DD1CC9">
        <w:rPr>
          <w:sz w:val="22"/>
          <w:szCs w:val="22"/>
          <w:u w:val="single"/>
        </w:rPr>
        <w:t>Dia Útil</w:t>
      </w:r>
      <w:r w:rsidR="001669A1" w:rsidRPr="00DD1CC9">
        <w:rPr>
          <w:sz w:val="22"/>
          <w:szCs w:val="22"/>
        </w:rPr>
        <w:t>"</w:t>
      </w:r>
      <w:r w:rsidRPr="00DD1CC9">
        <w:rPr>
          <w:sz w:val="22"/>
          <w:szCs w:val="22"/>
        </w:rPr>
        <w:t xml:space="preserve"> (ou </w:t>
      </w:r>
      <w:r w:rsidR="001669A1" w:rsidRPr="00DD1CC9">
        <w:rPr>
          <w:sz w:val="22"/>
          <w:szCs w:val="22"/>
        </w:rPr>
        <w:t>"</w:t>
      </w:r>
      <w:r w:rsidRPr="00DD1CC9">
        <w:rPr>
          <w:sz w:val="22"/>
          <w:szCs w:val="22"/>
          <w:u w:val="single"/>
        </w:rPr>
        <w:t>Dias Úteis</w:t>
      </w:r>
      <w:r w:rsidR="001669A1" w:rsidRPr="00DD1CC9">
        <w:rPr>
          <w:sz w:val="22"/>
          <w:szCs w:val="22"/>
        </w:rPr>
        <w:t>"</w:t>
      </w:r>
      <w:r w:rsidRPr="00DD1CC9">
        <w:rPr>
          <w:sz w:val="22"/>
          <w:szCs w:val="22"/>
        </w:rPr>
        <w:t>) qualquer dia exceto sábados, domingos ou feriados declarados nacionais, bem como dias em que não haja expediente na B3.</w:t>
      </w:r>
      <w:r w:rsidRPr="00DD1CC9" w:rsidDel="008158CA">
        <w:rPr>
          <w:b/>
          <w:bCs/>
          <w:sz w:val="22"/>
          <w:szCs w:val="22"/>
        </w:rPr>
        <w:t xml:space="preserve"> </w:t>
      </w:r>
    </w:p>
    <w:p w14:paraId="125AD28C" w14:textId="77777777"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i/>
          <w:sz w:val="22"/>
          <w:szCs w:val="22"/>
        </w:rPr>
        <w:t>Não prorrogação</w:t>
      </w:r>
      <w:r w:rsidRPr="00DD1CC9">
        <w:rPr>
          <w:sz w:val="22"/>
          <w:szCs w:val="22"/>
        </w:rPr>
        <w:t>. O não comparecimento da Debenturista para receber o valor correspondente a quaisquer das obrigações pecuniárias da Emissora, nos termos previstos nesta Escritura de Emissão, ou em comunicado publicado pela Emissora, se for o caso, não lhe dará direito ao recebimento de remuneração e/ou encargos moratórios no período relativo ao atraso no recebimento, sendo-lhe, todavia, assegurados os direitos adquiridos até a data do respectivo vencimento e/ou do comunicado.</w:t>
      </w:r>
    </w:p>
    <w:p w14:paraId="414BFAF5" w14:textId="00D0FA24" w:rsidR="00B111A4"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i/>
          <w:sz w:val="22"/>
          <w:szCs w:val="22"/>
        </w:rPr>
        <w:t>Encargos Moratórios</w:t>
      </w:r>
      <w:r w:rsidRPr="00DD1CC9">
        <w:rPr>
          <w:sz w:val="22"/>
          <w:szCs w:val="22"/>
        </w:rPr>
        <w:t>. Ocorrendo impontualidade no pagamento de quaisquer obrigações pecuniárias relativas às Debêntures nos termos desta Escritura de Emissão, adicionalmente ao pagamento da</w:t>
      </w:r>
      <w:r w:rsidR="002F1B56" w:rsidRPr="00DD1CC9">
        <w:rPr>
          <w:sz w:val="22"/>
          <w:szCs w:val="22"/>
        </w:rPr>
        <w:t xml:space="preserve"> </w:t>
      </w:r>
      <w:r w:rsidRPr="00DD1CC9">
        <w:rPr>
          <w:sz w:val="22"/>
          <w:szCs w:val="22"/>
        </w:rPr>
        <w:t>Remuneração</w:t>
      </w:r>
      <w:r w:rsidR="007E6F60" w:rsidRPr="00DD1CC9">
        <w:rPr>
          <w:sz w:val="22"/>
          <w:szCs w:val="22"/>
        </w:rPr>
        <w:t xml:space="preserve">, </w:t>
      </w:r>
      <w:r w:rsidRPr="00DD1CC9">
        <w:rPr>
          <w:sz w:val="22"/>
          <w:szCs w:val="22"/>
        </w:rPr>
        <w:t>calculada</w:t>
      </w:r>
      <w:r w:rsidR="00A55B0D" w:rsidRPr="00DD1CC9">
        <w:rPr>
          <w:sz w:val="22"/>
          <w:szCs w:val="22"/>
        </w:rPr>
        <w:t>s</w:t>
      </w:r>
      <w:r w:rsidRPr="00DD1CC9">
        <w:rPr>
          <w:sz w:val="22"/>
          <w:szCs w:val="22"/>
        </w:rPr>
        <w:t xml:space="preserve"> </w:t>
      </w:r>
      <w:r w:rsidRPr="00DD1CC9">
        <w:rPr>
          <w:i/>
          <w:sz w:val="22"/>
          <w:szCs w:val="22"/>
        </w:rPr>
        <w:t xml:space="preserve">pro rata </w:t>
      </w:r>
      <w:proofErr w:type="spellStart"/>
      <w:r w:rsidRPr="00DD1CC9">
        <w:rPr>
          <w:i/>
          <w:sz w:val="22"/>
          <w:szCs w:val="22"/>
        </w:rPr>
        <w:t>temporis</w:t>
      </w:r>
      <w:proofErr w:type="spellEnd"/>
      <w:r w:rsidRPr="00DD1CC9">
        <w:rPr>
          <w:sz w:val="22"/>
          <w:szCs w:val="22"/>
        </w:rPr>
        <w:t xml:space="preserve"> a partir da </w:t>
      </w:r>
      <w:r w:rsidR="00A55B0D" w:rsidRPr="00DD1CC9">
        <w:rPr>
          <w:sz w:val="22"/>
          <w:szCs w:val="22"/>
        </w:rPr>
        <w:t xml:space="preserve">Primeira </w:t>
      </w:r>
      <w:r w:rsidRPr="00DD1CC9">
        <w:rPr>
          <w:sz w:val="22"/>
          <w:szCs w:val="22"/>
        </w:rPr>
        <w:t>Data de Integralização ou da Data de Pagamento d</w:t>
      </w:r>
      <w:r w:rsidR="00A55B0D" w:rsidRPr="00DD1CC9">
        <w:rPr>
          <w:sz w:val="22"/>
          <w:szCs w:val="22"/>
        </w:rPr>
        <w:t>a</w:t>
      </w:r>
      <w:r w:rsidRPr="00DD1CC9">
        <w:rPr>
          <w:sz w:val="22"/>
          <w:szCs w:val="22"/>
        </w:rPr>
        <w:t xml:space="preserve"> Remuneração imediatamente anterior, conforme o caso, </w:t>
      </w:r>
      <w:r w:rsidR="00A55B0D" w:rsidRPr="00DD1CC9">
        <w:rPr>
          <w:sz w:val="22"/>
          <w:szCs w:val="22"/>
        </w:rPr>
        <w:t xml:space="preserve">até a data do efetivo pagamento, </w:t>
      </w:r>
      <w:r w:rsidRPr="00DD1CC9">
        <w:rPr>
          <w:sz w:val="22"/>
          <w:szCs w:val="22"/>
        </w:rPr>
        <w:t>sobre todos e quaisquer valores em atraso, incidirão, independentemente de aviso, notificação ou interpelação judicial ou extrajudicial</w:t>
      </w:r>
      <w:r w:rsidR="0056030F" w:rsidRPr="00DD1CC9">
        <w:rPr>
          <w:sz w:val="22"/>
          <w:szCs w:val="22"/>
        </w:rPr>
        <w:t>,</w:t>
      </w:r>
      <w:r w:rsidRPr="00DD1CC9">
        <w:rPr>
          <w:sz w:val="22"/>
          <w:szCs w:val="22"/>
        </w:rPr>
        <w:t xml:space="preserve"> </w:t>
      </w:r>
      <w:r w:rsidRPr="00DD1CC9">
        <w:rPr>
          <w:b/>
          <w:sz w:val="22"/>
          <w:szCs w:val="22"/>
        </w:rPr>
        <w:t>(i)</w:t>
      </w:r>
      <w:r w:rsidRPr="00DD1CC9">
        <w:rPr>
          <w:sz w:val="22"/>
          <w:szCs w:val="22"/>
        </w:rPr>
        <w:t xml:space="preserve"> juros de mora de 1% (um por cento) ao mês, calculados </w:t>
      </w:r>
      <w:r w:rsidRPr="00DD1CC9">
        <w:rPr>
          <w:i/>
          <w:sz w:val="22"/>
          <w:szCs w:val="22"/>
        </w:rPr>
        <w:t>pro rata die</w:t>
      </w:r>
      <w:r w:rsidRPr="00DD1CC9">
        <w:rPr>
          <w:sz w:val="22"/>
          <w:szCs w:val="22"/>
        </w:rPr>
        <w:t xml:space="preserve">, desde a data de inadimplemento até a data do efetivo pagamento; e </w:t>
      </w:r>
      <w:r w:rsidRPr="00DD1CC9">
        <w:rPr>
          <w:b/>
          <w:sz w:val="22"/>
          <w:szCs w:val="22"/>
        </w:rPr>
        <w:t>(</w:t>
      </w:r>
      <w:proofErr w:type="spellStart"/>
      <w:r w:rsidRPr="00DD1CC9">
        <w:rPr>
          <w:b/>
          <w:sz w:val="22"/>
          <w:szCs w:val="22"/>
        </w:rPr>
        <w:t>ii</w:t>
      </w:r>
      <w:proofErr w:type="spellEnd"/>
      <w:r w:rsidRPr="00DD1CC9">
        <w:rPr>
          <w:b/>
          <w:sz w:val="22"/>
          <w:szCs w:val="22"/>
        </w:rPr>
        <w:t>)</w:t>
      </w:r>
      <w:r w:rsidRPr="00DD1CC9">
        <w:rPr>
          <w:sz w:val="22"/>
          <w:szCs w:val="22"/>
        </w:rPr>
        <w:t xml:space="preserve"> multa não compensatória de 2% (dois por cento) (</w:t>
      </w:r>
      <w:r w:rsidR="001669A1" w:rsidRPr="00DD1CC9">
        <w:rPr>
          <w:sz w:val="22"/>
          <w:szCs w:val="22"/>
        </w:rPr>
        <w:t>"</w:t>
      </w:r>
      <w:r w:rsidRPr="00DD1CC9">
        <w:rPr>
          <w:sz w:val="22"/>
          <w:szCs w:val="22"/>
          <w:u w:val="single"/>
        </w:rPr>
        <w:t>Encargos Moratórios</w:t>
      </w:r>
      <w:r w:rsidR="001669A1" w:rsidRPr="00DD1CC9">
        <w:rPr>
          <w:sz w:val="22"/>
          <w:szCs w:val="22"/>
        </w:rPr>
        <w:t>"</w:t>
      </w:r>
      <w:r w:rsidRPr="00DD1CC9">
        <w:rPr>
          <w:sz w:val="22"/>
          <w:szCs w:val="22"/>
        </w:rPr>
        <w:t>).</w:t>
      </w:r>
    </w:p>
    <w:p w14:paraId="1AE76864" w14:textId="77777777"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74" w:name="_DV_M160"/>
      <w:bookmarkStart w:id="75" w:name="_Ref5738622"/>
      <w:bookmarkEnd w:id="74"/>
      <w:r w:rsidRPr="00DD1CC9">
        <w:rPr>
          <w:rFonts w:eastAsia="Arial Unicode MS"/>
          <w:b/>
          <w:sz w:val="22"/>
          <w:szCs w:val="22"/>
        </w:rPr>
        <w:lastRenderedPageBreak/>
        <w:t>Publicação na Imprensa</w:t>
      </w:r>
      <w:bookmarkStart w:id="76" w:name="_DV_M161"/>
      <w:bookmarkEnd w:id="75"/>
      <w:bookmarkEnd w:id="76"/>
    </w:p>
    <w:p w14:paraId="5DCAD46D" w14:textId="30709637" w:rsidR="00BF1C3E" w:rsidRPr="00DD1CC9" w:rsidRDefault="00B111A4" w:rsidP="00DD1CC9">
      <w:pPr>
        <w:pStyle w:val="ListParagraph"/>
        <w:numPr>
          <w:ilvl w:val="2"/>
          <w:numId w:val="16"/>
        </w:numPr>
        <w:tabs>
          <w:tab w:val="left" w:pos="1134"/>
        </w:tabs>
        <w:spacing w:after="240" w:line="320" w:lineRule="exact"/>
        <w:ind w:left="0" w:firstLine="0"/>
        <w:jc w:val="both"/>
        <w:outlineLvl w:val="0"/>
        <w:rPr>
          <w:sz w:val="22"/>
          <w:szCs w:val="22"/>
        </w:rPr>
      </w:pPr>
      <w:bookmarkStart w:id="77" w:name="_Ref471302"/>
      <w:r w:rsidRPr="00DD1CC9">
        <w:rPr>
          <w:sz w:val="22"/>
          <w:szCs w:val="22"/>
        </w:rPr>
        <w:t>As decisões decorrentes desta Escritura de Emissão que, de qualquer forma, envolvam os interesses da Debenturista, serão</w:t>
      </w:r>
      <w:r w:rsidR="000A6F3C" w:rsidRPr="00DD1CC9">
        <w:rPr>
          <w:sz w:val="22"/>
          <w:szCs w:val="22"/>
        </w:rPr>
        <w:t xml:space="preserve"> comunicadas à Emissora nos termos da Cláusula 11 abaixo ou, desde que exigido por lei,</w:t>
      </w:r>
      <w:r w:rsidRPr="00DD1CC9">
        <w:rPr>
          <w:sz w:val="22"/>
          <w:szCs w:val="22"/>
        </w:rPr>
        <w:t xml:space="preserve"> </w:t>
      </w:r>
      <w:bookmarkStart w:id="78" w:name="_DV_C325"/>
      <w:r w:rsidRPr="00DD1CC9">
        <w:rPr>
          <w:sz w:val="22"/>
          <w:szCs w:val="22"/>
        </w:rPr>
        <w:t xml:space="preserve">publicadas </w:t>
      </w:r>
      <w:bookmarkEnd w:id="78"/>
      <w:r w:rsidR="000A6F3C" w:rsidRPr="00DD1CC9">
        <w:rPr>
          <w:sz w:val="22"/>
          <w:szCs w:val="22"/>
        </w:rPr>
        <w:t>no Jornal</w:t>
      </w:r>
      <w:r w:rsidR="005C7E4C" w:rsidRPr="00DD1CC9">
        <w:rPr>
          <w:sz w:val="22"/>
          <w:szCs w:val="22"/>
        </w:rPr>
        <w:t xml:space="preserve"> de Publicação </w:t>
      </w:r>
      <w:r w:rsidRPr="00DD1CC9">
        <w:rPr>
          <w:sz w:val="22"/>
          <w:szCs w:val="22"/>
        </w:rPr>
        <w:t>utilizado pela Emissora para suas publicações legais, ressalvadas eventuais dispensas de publicação</w:t>
      </w:r>
      <w:r w:rsidR="00811B94" w:rsidRPr="00DD1CC9">
        <w:rPr>
          <w:sz w:val="22"/>
          <w:szCs w:val="22"/>
        </w:rPr>
        <w:t xml:space="preserve"> ou eventual permissão para utilização de meios de publicação menos onerosos para a Emissora</w:t>
      </w:r>
      <w:r w:rsidRPr="00DD1CC9">
        <w:rPr>
          <w:sz w:val="22"/>
          <w:szCs w:val="22"/>
        </w:rPr>
        <w:t xml:space="preserve">. A Emissora poderá alterar o </w:t>
      </w:r>
      <w:r w:rsidR="005C7E4C" w:rsidRPr="00DD1CC9">
        <w:rPr>
          <w:sz w:val="22"/>
          <w:szCs w:val="22"/>
        </w:rPr>
        <w:t>Jorna</w:t>
      </w:r>
      <w:r w:rsidR="000A6F3C" w:rsidRPr="00DD1CC9">
        <w:rPr>
          <w:sz w:val="22"/>
          <w:szCs w:val="22"/>
        </w:rPr>
        <w:t>l</w:t>
      </w:r>
      <w:r w:rsidR="005C7E4C" w:rsidRPr="00DD1CC9">
        <w:rPr>
          <w:sz w:val="22"/>
          <w:szCs w:val="22"/>
        </w:rPr>
        <w:t xml:space="preserve"> de Publicação </w:t>
      </w:r>
      <w:r w:rsidRPr="00DD1CC9">
        <w:rPr>
          <w:sz w:val="22"/>
          <w:szCs w:val="22"/>
        </w:rPr>
        <w:t>por outro jornal de grande circulação que seja adotado para suas publicações societárias, mediante prévia comunicação por escrito à Debenturista.</w:t>
      </w:r>
      <w:bookmarkEnd w:id="77"/>
      <w:r w:rsidRPr="00DD1CC9">
        <w:rPr>
          <w:sz w:val="22"/>
          <w:szCs w:val="22"/>
        </w:rPr>
        <w:t xml:space="preserve"> </w:t>
      </w:r>
    </w:p>
    <w:p w14:paraId="1FFEF866" w14:textId="7A47CF9D" w:rsidR="00B111A4" w:rsidRPr="00DD1CC9" w:rsidRDefault="00B111A4"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bookmarkStart w:id="79" w:name="_DV_C292"/>
      <w:bookmarkStart w:id="80" w:name="_DV_M139"/>
      <w:bookmarkStart w:id="81" w:name="_DV_M143"/>
      <w:bookmarkStart w:id="82" w:name="_DV_M149"/>
      <w:bookmarkStart w:id="83" w:name="_DV_M150"/>
      <w:bookmarkStart w:id="84" w:name="_DV_M154"/>
      <w:bookmarkStart w:id="85" w:name="_DV_M155"/>
      <w:bookmarkStart w:id="86" w:name="_DV_M159"/>
      <w:bookmarkStart w:id="87" w:name="_DV_M163"/>
      <w:bookmarkStart w:id="88" w:name="_DV_M164"/>
      <w:bookmarkStart w:id="89" w:name="_DV_M184"/>
      <w:bookmarkStart w:id="90" w:name="_DV_M115"/>
      <w:bookmarkStart w:id="91" w:name="_DV_M186"/>
      <w:bookmarkEnd w:id="47"/>
      <w:bookmarkEnd w:id="48"/>
      <w:bookmarkEnd w:id="72"/>
      <w:bookmarkEnd w:id="79"/>
      <w:bookmarkEnd w:id="80"/>
      <w:bookmarkEnd w:id="81"/>
      <w:bookmarkEnd w:id="82"/>
      <w:bookmarkEnd w:id="83"/>
      <w:bookmarkEnd w:id="84"/>
      <w:bookmarkEnd w:id="85"/>
      <w:bookmarkEnd w:id="86"/>
      <w:bookmarkEnd w:id="87"/>
      <w:bookmarkEnd w:id="88"/>
      <w:bookmarkEnd w:id="89"/>
      <w:bookmarkEnd w:id="90"/>
      <w:bookmarkEnd w:id="91"/>
      <w:r w:rsidRPr="00DD1CC9">
        <w:rPr>
          <w:rFonts w:eastAsia="Arial Unicode MS"/>
          <w:b/>
          <w:sz w:val="22"/>
          <w:szCs w:val="22"/>
        </w:rPr>
        <w:t>Aquisição Facultativa</w:t>
      </w:r>
    </w:p>
    <w:p w14:paraId="7FC019CA" w14:textId="2FF4BE6F" w:rsidR="00B111A4" w:rsidRPr="00DD1CC9" w:rsidRDefault="00982BF5" w:rsidP="00DD1CC9">
      <w:pPr>
        <w:pStyle w:val="ListParagraph"/>
        <w:numPr>
          <w:ilvl w:val="2"/>
          <w:numId w:val="16"/>
        </w:numPr>
        <w:tabs>
          <w:tab w:val="left" w:pos="1134"/>
          <w:tab w:val="left" w:pos="1843"/>
        </w:tabs>
        <w:spacing w:after="240" w:line="320" w:lineRule="exact"/>
        <w:ind w:left="0" w:firstLine="0"/>
        <w:jc w:val="both"/>
        <w:outlineLvl w:val="0"/>
        <w:rPr>
          <w:sz w:val="22"/>
          <w:szCs w:val="22"/>
        </w:rPr>
      </w:pPr>
      <w:bookmarkStart w:id="92" w:name="_Ref420336687"/>
      <w:r w:rsidRPr="00DD1CC9">
        <w:rPr>
          <w:sz w:val="22"/>
          <w:szCs w:val="22"/>
        </w:rPr>
        <w:t xml:space="preserve">A </w:t>
      </w:r>
      <w:r w:rsidR="002D6E40" w:rsidRPr="00DD1CC9">
        <w:rPr>
          <w:sz w:val="22"/>
          <w:szCs w:val="22"/>
        </w:rPr>
        <w:t xml:space="preserve">Emissora </w:t>
      </w:r>
      <w:r w:rsidRPr="00DD1CC9">
        <w:rPr>
          <w:sz w:val="22"/>
          <w:szCs w:val="22"/>
        </w:rPr>
        <w:t>não poderá realizar a aquisição facultativa das Debêntures</w:t>
      </w:r>
      <w:bookmarkEnd w:id="92"/>
      <w:r w:rsidR="00B111A4" w:rsidRPr="00DD1CC9">
        <w:rPr>
          <w:sz w:val="22"/>
          <w:szCs w:val="22"/>
        </w:rPr>
        <w:t>.</w:t>
      </w:r>
    </w:p>
    <w:p w14:paraId="2A1455CF" w14:textId="05A8FED3" w:rsidR="00982BF5" w:rsidRPr="00DD1CC9" w:rsidRDefault="00DB69B8"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bCs/>
          <w:sz w:val="22"/>
          <w:szCs w:val="22"/>
        </w:rPr>
        <w:t>Resgate Antecipado Facultativo Total</w:t>
      </w:r>
    </w:p>
    <w:p w14:paraId="5A043DDE" w14:textId="07B45BED" w:rsidR="00C47776" w:rsidRPr="00DD1CC9" w:rsidRDefault="00A83273" w:rsidP="00DD1CC9">
      <w:pPr>
        <w:pStyle w:val="ListParagraph"/>
        <w:numPr>
          <w:ilvl w:val="2"/>
          <w:numId w:val="16"/>
        </w:numPr>
        <w:tabs>
          <w:tab w:val="left" w:pos="0"/>
          <w:tab w:val="left" w:pos="1134"/>
        </w:tabs>
        <w:spacing w:after="240" w:line="320" w:lineRule="exact"/>
        <w:ind w:left="0" w:firstLine="0"/>
        <w:jc w:val="both"/>
        <w:outlineLvl w:val="0"/>
        <w:rPr>
          <w:bCs/>
          <w:iCs/>
          <w:sz w:val="22"/>
          <w:szCs w:val="22"/>
        </w:rPr>
      </w:pPr>
      <w:r w:rsidRPr="00DD1CC9">
        <w:rPr>
          <w:bCs/>
          <w:iCs/>
          <w:sz w:val="22"/>
          <w:szCs w:val="22"/>
        </w:rPr>
        <w:t xml:space="preserve">A Emissora poderá, a seu exclusivo critério, a partir do </w:t>
      </w:r>
      <w:r w:rsidR="00D97390">
        <w:rPr>
          <w:bCs/>
          <w:iCs/>
          <w:sz w:val="22"/>
          <w:szCs w:val="22"/>
        </w:rPr>
        <w:t>30</w:t>
      </w:r>
      <w:r w:rsidRPr="00802978">
        <w:rPr>
          <w:bCs/>
          <w:iCs/>
          <w:sz w:val="22"/>
          <w:szCs w:val="22"/>
        </w:rPr>
        <w:t xml:space="preserve">º </w:t>
      </w:r>
      <w:r w:rsidR="00D97390" w:rsidRPr="00802978">
        <w:rPr>
          <w:bCs/>
          <w:iCs/>
          <w:sz w:val="22"/>
          <w:szCs w:val="22"/>
        </w:rPr>
        <w:t>(</w:t>
      </w:r>
      <w:r w:rsidR="00D97390">
        <w:rPr>
          <w:bCs/>
          <w:iCs/>
          <w:sz w:val="22"/>
          <w:szCs w:val="22"/>
        </w:rPr>
        <w:t>trigésimo</w:t>
      </w:r>
      <w:r w:rsidR="00D97390" w:rsidRPr="00802978">
        <w:rPr>
          <w:bCs/>
          <w:iCs/>
          <w:sz w:val="22"/>
          <w:szCs w:val="22"/>
        </w:rPr>
        <w:t>)</w:t>
      </w:r>
      <w:r w:rsidR="00D97390" w:rsidRPr="00DD1CC9">
        <w:rPr>
          <w:bCs/>
          <w:iCs/>
          <w:sz w:val="22"/>
          <w:szCs w:val="22"/>
        </w:rPr>
        <w:t xml:space="preserve"> </w:t>
      </w:r>
      <w:r w:rsidRPr="00DD1CC9">
        <w:rPr>
          <w:bCs/>
          <w:iCs/>
          <w:sz w:val="22"/>
          <w:szCs w:val="22"/>
        </w:rPr>
        <w:t xml:space="preserve">mês (inclusive) contado da Data de Emissão, ou seja, a partir de </w:t>
      </w:r>
      <w:r w:rsidR="00D97390">
        <w:rPr>
          <w:bCs/>
          <w:iCs/>
          <w:sz w:val="22"/>
          <w:szCs w:val="22"/>
        </w:rPr>
        <w:t>13</w:t>
      </w:r>
      <w:r w:rsidRPr="00DD1CC9">
        <w:rPr>
          <w:bCs/>
          <w:iCs/>
          <w:sz w:val="22"/>
          <w:szCs w:val="22"/>
        </w:rPr>
        <w:t xml:space="preserve"> de </w:t>
      </w:r>
      <w:r w:rsidR="00D97390">
        <w:rPr>
          <w:bCs/>
          <w:iCs/>
          <w:sz w:val="22"/>
          <w:szCs w:val="22"/>
        </w:rPr>
        <w:t>agosto</w:t>
      </w:r>
      <w:r w:rsidR="00D97390" w:rsidRPr="00DD1CC9">
        <w:rPr>
          <w:bCs/>
          <w:iCs/>
          <w:sz w:val="22"/>
          <w:szCs w:val="22"/>
        </w:rPr>
        <w:t xml:space="preserve"> </w:t>
      </w:r>
      <w:r w:rsidRPr="00DD1CC9">
        <w:rPr>
          <w:bCs/>
          <w:iCs/>
          <w:sz w:val="22"/>
          <w:szCs w:val="22"/>
        </w:rPr>
        <w:t xml:space="preserve">de </w:t>
      </w:r>
      <w:r w:rsidR="00CB4E86" w:rsidRPr="00DD1CC9">
        <w:rPr>
          <w:bCs/>
          <w:iCs/>
          <w:sz w:val="22"/>
          <w:szCs w:val="22"/>
        </w:rPr>
        <w:t>202</w:t>
      </w:r>
      <w:r w:rsidR="00D97390">
        <w:rPr>
          <w:bCs/>
          <w:iCs/>
          <w:sz w:val="22"/>
          <w:szCs w:val="22"/>
        </w:rPr>
        <w:t>5</w:t>
      </w:r>
      <w:r w:rsidR="00D97390" w:rsidRPr="00DD1CC9">
        <w:rPr>
          <w:bCs/>
          <w:iCs/>
          <w:sz w:val="22"/>
          <w:szCs w:val="22"/>
        </w:rPr>
        <w:t xml:space="preserve"> </w:t>
      </w:r>
      <w:r w:rsidRPr="00DD1CC9">
        <w:rPr>
          <w:bCs/>
          <w:iCs/>
          <w:sz w:val="22"/>
          <w:szCs w:val="22"/>
        </w:rPr>
        <w:t>(inclusive), realizar o resgate antecipado facultativo total das Debêntures</w:t>
      </w:r>
      <w:r w:rsidR="00117F4F" w:rsidRPr="00DD1CC9">
        <w:rPr>
          <w:bCs/>
          <w:iCs/>
          <w:sz w:val="22"/>
          <w:szCs w:val="22"/>
        </w:rPr>
        <w:t xml:space="preserve"> de qualquer das séries ou de ambas as séries</w:t>
      </w:r>
      <w:r w:rsidR="00E27C2C" w:rsidRPr="00DD1CC9">
        <w:rPr>
          <w:bCs/>
          <w:iCs/>
          <w:sz w:val="22"/>
          <w:szCs w:val="22"/>
        </w:rPr>
        <w:t>, a critério da Emissora</w:t>
      </w:r>
      <w:r w:rsidRPr="00DD1CC9">
        <w:rPr>
          <w:bCs/>
          <w:iCs/>
          <w:sz w:val="22"/>
          <w:szCs w:val="22"/>
        </w:rPr>
        <w:t xml:space="preserve"> (“</w:t>
      </w:r>
      <w:r w:rsidRPr="00DD1CC9">
        <w:rPr>
          <w:bCs/>
          <w:iCs/>
          <w:sz w:val="22"/>
          <w:szCs w:val="22"/>
          <w:u w:val="single"/>
        </w:rPr>
        <w:t>Resgate Antecipado Facultativo Total</w:t>
      </w:r>
      <w:r w:rsidRPr="00DD1CC9">
        <w:rPr>
          <w:bCs/>
          <w:iCs/>
          <w:sz w:val="22"/>
          <w:szCs w:val="22"/>
        </w:rPr>
        <w:t>”)</w:t>
      </w:r>
      <w:r w:rsidR="00C47776" w:rsidRPr="00DD1CC9">
        <w:rPr>
          <w:bCs/>
          <w:iCs/>
          <w:sz w:val="22"/>
          <w:szCs w:val="22"/>
        </w:rPr>
        <w:t>.</w:t>
      </w:r>
      <w:r w:rsidR="006F1590">
        <w:rPr>
          <w:bCs/>
          <w:iCs/>
          <w:sz w:val="22"/>
          <w:szCs w:val="22"/>
        </w:rPr>
        <w:t xml:space="preserve"> </w:t>
      </w:r>
    </w:p>
    <w:p w14:paraId="228C48FB" w14:textId="63C236E3" w:rsidR="00B67937" w:rsidRPr="00DD1CC9" w:rsidRDefault="00A83273"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bookmarkStart w:id="93" w:name="_Ref508269345"/>
      <w:r w:rsidRPr="00DD1CC9">
        <w:rPr>
          <w:rFonts w:eastAsia="MS Mincho"/>
          <w:sz w:val="22"/>
          <w:szCs w:val="22"/>
          <w:lang w:val="x-none"/>
        </w:rPr>
        <w:t>Por ocasião do Resgate Antecipado Facultativo Total</w:t>
      </w:r>
      <w:r w:rsidRPr="00DD1CC9">
        <w:rPr>
          <w:rFonts w:eastAsia="MS Mincho"/>
          <w:sz w:val="22"/>
          <w:szCs w:val="22"/>
        </w:rPr>
        <w:t xml:space="preserve"> das Debêntures</w:t>
      </w:r>
      <w:r w:rsidRPr="00DD1CC9">
        <w:rPr>
          <w:rFonts w:eastAsia="MS Mincho"/>
          <w:sz w:val="22"/>
          <w:szCs w:val="22"/>
          <w:lang w:val="x-none"/>
        </w:rPr>
        <w:t>, o valor devido pela Emissora será equival</w:t>
      </w:r>
      <w:r w:rsidRPr="00CB4E86">
        <w:rPr>
          <w:rFonts w:eastAsia="MS Mincho"/>
          <w:sz w:val="22"/>
          <w:szCs w:val="22"/>
          <w:lang w:val="x-none"/>
        </w:rPr>
        <w:t>ente ao</w:t>
      </w:r>
      <w:r w:rsidR="003440BE" w:rsidRPr="004505B7">
        <w:rPr>
          <w:rFonts w:eastAsia="MS Mincho"/>
          <w:sz w:val="22"/>
        </w:rPr>
        <w:t xml:space="preserve"> </w:t>
      </w:r>
      <w:r w:rsidR="00B67937" w:rsidRPr="004505B7">
        <w:rPr>
          <w:rFonts w:eastAsia="MS Mincho"/>
          <w:sz w:val="22"/>
        </w:rPr>
        <w:t xml:space="preserve"> </w:t>
      </w:r>
      <w:r w:rsidRPr="00DD1CC9">
        <w:rPr>
          <w:rFonts w:eastAsia="MS Mincho"/>
          <w:sz w:val="22"/>
          <w:szCs w:val="22"/>
          <w:lang w:val="x-none"/>
        </w:rPr>
        <w:t xml:space="preserve">Valor Nominal Unitário (ou </w:t>
      </w:r>
      <w:r w:rsidRPr="00DD1CC9">
        <w:rPr>
          <w:rFonts w:eastAsia="MS Mincho"/>
          <w:sz w:val="22"/>
          <w:szCs w:val="22"/>
        </w:rPr>
        <w:t>s</w:t>
      </w:r>
      <w:proofErr w:type="spellStart"/>
      <w:r w:rsidRPr="00DD1CC9">
        <w:rPr>
          <w:rFonts w:eastAsia="MS Mincho"/>
          <w:sz w:val="22"/>
          <w:szCs w:val="22"/>
          <w:lang w:val="x-none"/>
        </w:rPr>
        <w:t>aldo</w:t>
      </w:r>
      <w:proofErr w:type="spellEnd"/>
      <w:r w:rsidRPr="00DD1CC9">
        <w:rPr>
          <w:rFonts w:eastAsia="MS Mincho"/>
          <w:sz w:val="22"/>
          <w:szCs w:val="22"/>
          <w:lang w:val="x-none"/>
        </w:rPr>
        <w:t xml:space="preserve"> do Valor Nominal Unitário</w:t>
      </w:r>
      <w:r w:rsidR="003440BE">
        <w:rPr>
          <w:rFonts w:eastAsia="MS Mincho"/>
          <w:sz w:val="22"/>
          <w:szCs w:val="22"/>
        </w:rPr>
        <w:t>)</w:t>
      </w:r>
      <w:r w:rsidR="009F54E7" w:rsidRPr="00DD1CC9">
        <w:rPr>
          <w:rFonts w:eastAsia="MS Mincho"/>
          <w:sz w:val="22"/>
          <w:szCs w:val="22"/>
        </w:rPr>
        <w:t xml:space="preserve"> de cada série</w:t>
      </w:r>
      <w:r w:rsidRPr="00DD1CC9">
        <w:rPr>
          <w:rFonts w:eastAsia="MS Mincho"/>
          <w:sz w:val="22"/>
          <w:szCs w:val="22"/>
          <w:lang w:val="x-none"/>
        </w:rPr>
        <w:t xml:space="preserve"> a serem resgatadas, </w:t>
      </w:r>
      <w:r w:rsidR="003440BE">
        <w:rPr>
          <w:rFonts w:eastAsia="MS Mincho"/>
          <w:sz w:val="22"/>
          <w:szCs w:val="22"/>
        </w:rPr>
        <w:t xml:space="preserve">conforme o caso, </w:t>
      </w:r>
      <w:r w:rsidRPr="00DD1CC9">
        <w:rPr>
          <w:rFonts w:eastAsia="MS Mincho"/>
          <w:sz w:val="22"/>
          <w:szCs w:val="22"/>
          <w:lang w:val="x-none"/>
        </w:rPr>
        <w:t xml:space="preserve">acrescido </w:t>
      </w:r>
      <w:r w:rsidRPr="00802978">
        <w:rPr>
          <w:rFonts w:eastAsia="MS Mincho"/>
          <w:b/>
          <w:bCs/>
          <w:sz w:val="22"/>
          <w:szCs w:val="22"/>
          <w:lang w:val="x-none"/>
        </w:rPr>
        <w:t>(</w:t>
      </w:r>
      <w:r w:rsidR="00B67937" w:rsidRPr="00DD1CC9">
        <w:rPr>
          <w:rFonts w:eastAsia="MS Mincho"/>
          <w:b/>
          <w:bCs/>
          <w:sz w:val="22"/>
          <w:szCs w:val="22"/>
        </w:rPr>
        <w:t>a</w:t>
      </w:r>
      <w:r w:rsidRPr="00802978">
        <w:rPr>
          <w:rFonts w:eastAsia="MS Mincho"/>
          <w:b/>
          <w:bCs/>
          <w:sz w:val="22"/>
          <w:szCs w:val="22"/>
          <w:lang w:val="x-none"/>
        </w:rPr>
        <w:t>)</w:t>
      </w:r>
      <w:r w:rsidRPr="00DD1CC9">
        <w:rPr>
          <w:rFonts w:eastAsia="MS Mincho"/>
          <w:sz w:val="22"/>
          <w:szCs w:val="22"/>
          <w:lang w:val="x-none"/>
        </w:rPr>
        <w:t xml:space="preserve"> da Rem</w:t>
      </w:r>
      <w:r w:rsidRPr="003440BE">
        <w:rPr>
          <w:rFonts w:eastAsia="MS Mincho"/>
          <w:sz w:val="22"/>
          <w:szCs w:val="22"/>
          <w:lang w:val="x-none"/>
        </w:rPr>
        <w:t>uneração</w:t>
      </w:r>
      <w:r w:rsidR="009F54E7" w:rsidRPr="003440BE">
        <w:rPr>
          <w:rFonts w:eastAsia="MS Mincho"/>
          <w:sz w:val="22"/>
          <w:szCs w:val="22"/>
        </w:rPr>
        <w:t xml:space="preserve"> de cada série</w:t>
      </w:r>
      <w:r w:rsidR="00081469" w:rsidRPr="003440BE">
        <w:rPr>
          <w:rFonts w:eastAsia="MS Mincho"/>
          <w:sz w:val="22"/>
          <w:szCs w:val="22"/>
        </w:rPr>
        <w:t xml:space="preserve"> a ser resgatada</w:t>
      </w:r>
      <w:r w:rsidRPr="003440BE">
        <w:rPr>
          <w:rFonts w:eastAsia="MS Mincho"/>
          <w:sz w:val="22"/>
          <w:szCs w:val="22"/>
          <w:lang w:val="x-none"/>
        </w:rPr>
        <w:t>, calculad</w:t>
      </w:r>
      <w:r w:rsidRPr="003440BE">
        <w:rPr>
          <w:rFonts w:eastAsia="MS Mincho"/>
          <w:sz w:val="22"/>
          <w:szCs w:val="22"/>
        </w:rPr>
        <w:t>a</w:t>
      </w:r>
      <w:r w:rsidRPr="003440BE">
        <w:rPr>
          <w:rFonts w:eastAsia="MS Mincho"/>
          <w:sz w:val="22"/>
          <w:szCs w:val="22"/>
          <w:lang w:val="x-none"/>
        </w:rPr>
        <w:t xml:space="preserve"> </w:t>
      </w:r>
      <w:r w:rsidRPr="003440BE">
        <w:rPr>
          <w:rFonts w:eastAsia="MS Mincho"/>
          <w:i/>
          <w:iCs/>
          <w:sz w:val="22"/>
          <w:szCs w:val="22"/>
          <w:lang w:val="x-none"/>
        </w:rPr>
        <w:t xml:space="preserve">pro rata </w:t>
      </w:r>
      <w:proofErr w:type="spellStart"/>
      <w:r w:rsidRPr="003440BE">
        <w:rPr>
          <w:rFonts w:eastAsia="MS Mincho"/>
          <w:i/>
          <w:iCs/>
          <w:sz w:val="22"/>
          <w:szCs w:val="22"/>
          <w:lang w:val="x-none"/>
        </w:rPr>
        <w:t>temporis</w:t>
      </w:r>
      <w:proofErr w:type="spellEnd"/>
      <w:r w:rsidRPr="003440BE">
        <w:rPr>
          <w:rFonts w:eastAsia="MS Mincho"/>
          <w:sz w:val="22"/>
          <w:szCs w:val="22"/>
          <w:lang w:val="x-none"/>
        </w:rPr>
        <w:t xml:space="preserve"> desde a </w:t>
      </w:r>
      <w:r w:rsidR="00081469" w:rsidRPr="003440BE">
        <w:rPr>
          <w:rFonts w:eastAsia="MS Mincho"/>
          <w:sz w:val="22"/>
          <w:szCs w:val="22"/>
        </w:rPr>
        <w:t>P</w:t>
      </w:r>
      <w:r w:rsidR="009F54E7" w:rsidRPr="003440BE">
        <w:rPr>
          <w:rFonts w:eastAsia="MS Mincho"/>
          <w:sz w:val="22"/>
          <w:szCs w:val="22"/>
        </w:rPr>
        <w:t>rimeira Data de Integralização</w:t>
      </w:r>
      <w:r w:rsidRPr="003440BE">
        <w:rPr>
          <w:rFonts w:eastAsia="MS Mincho"/>
          <w:sz w:val="22"/>
          <w:szCs w:val="22"/>
          <w:lang w:val="x-none"/>
        </w:rPr>
        <w:t xml:space="preserve">, ou a </w:t>
      </w:r>
      <w:r w:rsidRPr="003440BE">
        <w:rPr>
          <w:rFonts w:eastAsia="MS Mincho"/>
          <w:sz w:val="22"/>
          <w:szCs w:val="22"/>
        </w:rPr>
        <w:t>D</w:t>
      </w:r>
      <w:r w:rsidRPr="003440BE">
        <w:rPr>
          <w:rFonts w:eastAsia="MS Mincho"/>
          <w:sz w:val="22"/>
          <w:szCs w:val="22"/>
          <w:lang w:val="x-none"/>
        </w:rPr>
        <w:t>ata d</w:t>
      </w:r>
      <w:r w:rsidRPr="003440BE">
        <w:rPr>
          <w:rFonts w:eastAsia="MS Mincho"/>
          <w:sz w:val="22"/>
          <w:szCs w:val="22"/>
        </w:rPr>
        <w:t>e</w:t>
      </w:r>
      <w:r w:rsidRPr="003440BE">
        <w:rPr>
          <w:rFonts w:eastAsia="MS Mincho"/>
          <w:sz w:val="22"/>
          <w:szCs w:val="22"/>
          <w:lang w:val="x-none"/>
        </w:rPr>
        <w:t xml:space="preserve"> </w:t>
      </w:r>
      <w:r w:rsidRPr="003440BE">
        <w:rPr>
          <w:rFonts w:eastAsia="MS Mincho"/>
          <w:sz w:val="22"/>
          <w:szCs w:val="22"/>
        </w:rPr>
        <w:t>P</w:t>
      </w:r>
      <w:proofErr w:type="spellStart"/>
      <w:r w:rsidRPr="003440BE">
        <w:rPr>
          <w:rFonts w:eastAsia="MS Mincho"/>
          <w:sz w:val="22"/>
          <w:szCs w:val="22"/>
          <w:lang w:val="x-none"/>
        </w:rPr>
        <w:t>agamento</w:t>
      </w:r>
      <w:proofErr w:type="spellEnd"/>
      <w:r w:rsidRPr="003440BE">
        <w:rPr>
          <w:rFonts w:eastAsia="MS Mincho"/>
          <w:sz w:val="22"/>
          <w:szCs w:val="22"/>
          <w:lang w:val="x-none"/>
        </w:rPr>
        <w:t xml:space="preserve"> da Remuneração</w:t>
      </w:r>
      <w:r w:rsidR="009F54E7" w:rsidRPr="003440BE">
        <w:rPr>
          <w:rFonts w:eastAsia="MS Mincho"/>
          <w:sz w:val="22"/>
          <w:szCs w:val="22"/>
        </w:rPr>
        <w:t xml:space="preserve"> </w:t>
      </w:r>
      <w:r w:rsidR="00CC7D82" w:rsidRPr="003440BE">
        <w:rPr>
          <w:rFonts w:eastAsia="MS Mincho"/>
          <w:sz w:val="22"/>
          <w:szCs w:val="22"/>
        </w:rPr>
        <w:t>imediatamente</w:t>
      </w:r>
      <w:r w:rsidRPr="003440BE">
        <w:rPr>
          <w:rFonts w:eastAsia="MS Mincho"/>
          <w:sz w:val="22"/>
          <w:szCs w:val="22"/>
        </w:rPr>
        <w:t xml:space="preserve"> </w:t>
      </w:r>
      <w:r w:rsidRPr="003440BE">
        <w:rPr>
          <w:rFonts w:eastAsia="MS Mincho"/>
          <w:sz w:val="22"/>
          <w:szCs w:val="22"/>
          <w:lang w:val="x-none"/>
        </w:rPr>
        <w:t>anterior</w:t>
      </w:r>
      <w:r w:rsidR="00860DB0" w:rsidRPr="00860DB0">
        <w:rPr>
          <w:rFonts w:eastAsia="MS Mincho"/>
          <w:sz w:val="22"/>
          <w:szCs w:val="22"/>
        </w:rPr>
        <w:t xml:space="preserve"> </w:t>
      </w:r>
      <w:r w:rsidR="00860DB0" w:rsidRPr="003440BE">
        <w:rPr>
          <w:rFonts w:eastAsia="MS Mincho"/>
          <w:sz w:val="22"/>
          <w:szCs w:val="22"/>
        </w:rPr>
        <w:t>da respectiva série</w:t>
      </w:r>
      <w:r w:rsidRPr="003440BE">
        <w:rPr>
          <w:rFonts w:eastAsia="MS Mincho"/>
          <w:sz w:val="22"/>
          <w:szCs w:val="22"/>
          <w:lang w:val="x-none"/>
        </w:rPr>
        <w:t>, conforme o caso, até a data do efetivo Resgate Antecipado Facultativo Total</w:t>
      </w:r>
      <w:r w:rsidRPr="003440BE">
        <w:rPr>
          <w:rFonts w:eastAsia="MS Mincho"/>
          <w:sz w:val="22"/>
          <w:szCs w:val="22"/>
        </w:rPr>
        <w:t>,</w:t>
      </w:r>
      <w:r w:rsidRPr="003440BE">
        <w:rPr>
          <w:rFonts w:eastAsia="MS Mincho"/>
          <w:sz w:val="22"/>
          <w:szCs w:val="22"/>
          <w:lang w:val="x-none"/>
        </w:rPr>
        <w:t xml:space="preserve"> e demais encargos devidos e não pagos até a data do Resgate Antecipado Facultativo Total</w:t>
      </w:r>
      <w:r w:rsidR="00081469" w:rsidRPr="003440BE">
        <w:rPr>
          <w:rFonts w:eastAsia="MS Mincho"/>
          <w:sz w:val="22"/>
          <w:szCs w:val="22"/>
        </w:rPr>
        <w:t xml:space="preserve"> (exclusive)</w:t>
      </w:r>
      <w:r w:rsidR="0047185B" w:rsidRPr="003440BE">
        <w:rPr>
          <w:rFonts w:eastAsia="MS Mincho"/>
          <w:sz w:val="22"/>
          <w:szCs w:val="22"/>
        </w:rPr>
        <w:t>; e</w:t>
      </w:r>
      <w:r w:rsidRPr="003440BE">
        <w:rPr>
          <w:rFonts w:eastAsia="MS Mincho"/>
          <w:sz w:val="22"/>
          <w:szCs w:val="22"/>
        </w:rPr>
        <w:t xml:space="preserve"> </w:t>
      </w:r>
      <w:r w:rsidRPr="00802978">
        <w:rPr>
          <w:rFonts w:eastAsia="MS Mincho"/>
          <w:b/>
          <w:bCs/>
          <w:sz w:val="22"/>
          <w:szCs w:val="22"/>
          <w:lang w:val="x-none"/>
        </w:rPr>
        <w:t>(c)</w:t>
      </w:r>
      <w:r w:rsidRPr="003440BE">
        <w:rPr>
          <w:rFonts w:eastAsia="MS Mincho"/>
          <w:sz w:val="22"/>
          <w:szCs w:val="22"/>
          <w:lang w:val="x-none"/>
        </w:rPr>
        <w:t xml:space="preserve"> de prêmio equivalente a </w:t>
      </w:r>
      <w:r w:rsidR="00D97390">
        <w:rPr>
          <w:rFonts w:eastAsia="MS Mincho"/>
          <w:sz w:val="22"/>
          <w:szCs w:val="22"/>
        </w:rPr>
        <w:t>0,40% (quarenta centésimos por cento)</w:t>
      </w:r>
      <w:r w:rsidRPr="003440BE">
        <w:rPr>
          <w:rFonts w:eastAsia="MS Mincho"/>
          <w:sz w:val="22"/>
          <w:szCs w:val="22"/>
        </w:rPr>
        <w:t xml:space="preserve"> ao ano multiplicado pelo prazo remanescente</w:t>
      </w:r>
      <w:r w:rsidRPr="003440BE">
        <w:rPr>
          <w:rFonts w:eastAsia="MS Mincho"/>
          <w:sz w:val="22"/>
          <w:szCs w:val="22"/>
          <w:lang w:val="x-none"/>
        </w:rPr>
        <w:t>, considerando a quantidade de Dias Úteis a transcorrer entre a data do efetivo Resgate Antecipado Facultativo Total</w:t>
      </w:r>
      <w:r w:rsidRPr="003440BE">
        <w:rPr>
          <w:rFonts w:eastAsia="MS Mincho"/>
          <w:sz w:val="22"/>
          <w:szCs w:val="22"/>
        </w:rPr>
        <w:t xml:space="preserve"> </w:t>
      </w:r>
      <w:r w:rsidRPr="003440BE">
        <w:rPr>
          <w:rFonts w:eastAsia="MS Mincho"/>
          <w:sz w:val="22"/>
          <w:szCs w:val="22"/>
          <w:lang w:val="x-none"/>
        </w:rPr>
        <w:t>e a Data de Vencimento</w:t>
      </w:r>
      <w:r w:rsidR="00686D03" w:rsidRPr="003440BE">
        <w:rPr>
          <w:rFonts w:eastAsia="MS Mincho"/>
          <w:sz w:val="22"/>
          <w:szCs w:val="22"/>
        </w:rPr>
        <w:t xml:space="preserve"> Primeira Série e/ou Data de Vencimento Segunda Série, conforme o caso,</w:t>
      </w:r>
      <w:r w:rsidR="00081469" w:rsidRPr="003440BE">
        <w:rPr>
          <w:rFonts w:eastAsia="MS Mincho"/>
          <w:sz w:val="22"/>
          <w:szCs w:val="22"/>
        </w:rPr>
        <w:t xml:space="preserve"> calculado nos termos da Cláusula 6.22.4 abaixo</w:t>
      </w:r>
      <w:r w:rsidR="00446F7E" w:rsidRPr="003440BE">
        <w:rPr>
          <w:rFonts w:eastAsia="MS Mincho"/>
          <w:sz w:val="22"/>
          <w:szCs w:val="22"/>
        </w:rPr>
        <w:t>.</w:t>
      </w:r>
      <w:r w:rsidRPr="003440BE">
        <w:rPr>
          <w:bCs/>
          <w:iCs/>
          <w:sz w:val="22"/>
          <w:szCs w:val="22"/>
        </w:rPr>
        <w:t xml:space="preserve"> </w:t>
      </w:r>
      <w:r w:rsidRPr="003440BE">
        <w:rPr>
          <w:sz w:val="22"/>
          <w:szCs w:val="22"/>
        </w:rPr>
        <w:t xml:space="preserve">Caso a data de realização do Resgate Antecipado Facultativo Total coincida com uma Data de Amortização das Debêntures e/ou </w:t>
      </w:r>
      <w:r w:rsidR="00446F7E" w:rsidRPr="003440BE">
        <w:rPr>
          <w:sz w:val="22"/>
          <w:szCs w:val="22"/>
        </w:rPr>
        <w:t xml:space="preserve">com </w:t>
      </w:r>
      <w:r w:rsidRPr="003440BE">
        <w:rPr>
          <w:sz w:val="22"/>
          <w:szCs w:val="22"/>
        </w:rPr>
        <w:t>uma Data de Pagamento da Remuneração</w:t>
      </w:r>
      <w:r w:rsidRPr="003440BE">
        <w:rPr>
          <w:b/>
          <w:sz w:val="22"/>
          <w:szCs w:val="22"/>
        </w:rPr>
        <w:t>,</w:t>
      </w:r>
      <w:r w:rsidRPr="003440BE">
        <w:rPr>
          <w:sz w:val="22"/>
          <w:szCs w:val="22"/>
        </w:rPr>
        <w:t xml:space="preserve"> o prêmio previsto no item (c) desta Cláusula deverá ser calculado sobre o saldo do Valor Nominal Unitário após o referido pagamento.</w:t>
      </w:r>
    </w:p>
    <w:p w14:paraId="47AC6AC7" w14:textId="1E5AD16E" w:rsidR="00A83273" w:rsidRPr="00DD1CC9" w:rsidRDefault="00A83273" w:rsidP="00193CD8">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rFonts w:eastAsia="MS Mincho"/>
          <w:sz w:val="22"/>
          <w:szCs w:val="22"/>
        </w:rPr>
        <w:t xml:space="preserve">O Resgate Antecipado Facultativo Total somente poderá ocorrer mediante comunicação individual enviada </w:t>
      </w:r>
      <w:r w:rsidR="009F54E7" w:rsidRPr="00DD1CC9">
        <w:rPr>
          <w:rFonts w:eastAsia="MS Mincho"/>
          <w:sz w:val="22"/>
          <w:szCs w:val="22"/>
        </w:rPr>
        <w:t>à Debenturista</w:t>
      </w:r>
      <w:r w:rsidRPr="00DD1CC9">
        <w:rPr>
          <w:rFonts w:eastAsia="MS Mincho"/>
          <w:sz w:val="22"/>
          <w:szCs w:val="22"/>
        </w:rPr>
        <w:t>, com cópia para o Agente Fiduciário (“</w:t>
      </w:r>
      <w:r w:rsidRPr="00DD1CC9">
        <w:rPr>
          <w:rFonts w:eastAsia="MS Mincho"/>
          <w:sz w:val="22"/>
          <w:szCs w:val="22"/>
          <w:u w:val="single"/>
        </w:rPr>
        <w:t>Comunicação de Resgate Antecipado</w:t>
      </w:r>
      <w:r w:rsidRPr="00DD1CC9">
        <w:rPr>
          <w:rFonts w:eastAsia="MS Mincho"/>
          <w:sz w:val="22"/>
          <w:szCs w:val="22"/>
        </w:rPr>
        <w:t>”) com</w:t>
      </w:r>
      <w:r w:rsidR="00081469" w:rsidRPr="00DD1CC9">
        <w:rPr>
          <w:rFonts w:eastAsia="MS Mincho"/>
          <w:sz w:val="22"/>
          <w:szCs w:val="22"/>
        </w:rPr>
        <w:t xml:space="preserve"> até</w:t>
      </w:r>
      <w:r w:rsidRPr="00DD1CC9">
        <w:rPr>
          <w:rFonts w:eastAsia="MS Mincho"/>
          <w:sz w:val="22"/>
          <w:szCs w:val="22"/>
        </w:rPr>
        <w:t xml:space="preserve"> 10 (dez) Dias Úteis de antecedência da data em que se pretende realizar o Resgate Antecipado Facultativo Total (“</w:t>
      </w:r>
      <w:r w:rsidRPr="00DD1CC9">
        <w:rPr>
          <w:rFonts w:eastAsia="MS Mincho"/>
          <w:sz w:val="22"/>
          <w:szCs w:val="22"/>
          <w:u w:val="single"/>
        </w:rPr>
        <w:t>Data do Resgate Antecipado</w:t>
      </w:r>
      <w:r w:rsidRPr="00DD1CC9">
        <w:rPr>
          <w:rFonts w:eastAsia="MS Mincho"/>
          <w:sz w:val="22"/>
          <w:szCs w:val="22"/>
        </w:rPr>
        <w:t xml:space="preserve">”), sendo que na referida comunicação deverá constar </w:t>
      </w:r>
      <w:r w:rsidRPr="00802978">
        <w:rPr>
          <w:rFonts w:eastAsia="MS Mincho"/>
          <w:b/>
          <w:bCs/>
          <w:sz w:val="22"/>
          <w:szCs w:val="22"/>
        </w:rPr>
        <w:t>(a)</w:t>
      </w:r>
      <w:r w:rsidRPr="00193CD8">
        <w:rPr>
          <w:rFonts w:eastAsia="MS Mincho"/>
          <w:sz w:val="22"/>
          <w:szCs w:val="22"/>
        </w:rPr>
        <w:t xml:space="preserve"> a Data do Resgate Antecipado, que deverá ser um Dia Útil; </w:t>
      </w:r>
      <w:r w:rsidRPr="00802978">
        <w:rPr>
          <w:rFonts w:eastAsia="MS Mincho"/>
          <w:b/>
          <w:bCs/>
          <w:sz w:val="22"/>
          <w:szCs w:val="22"/>
        </w:rPr>
        <w:t>(b)</w:t>
      </w:r>
      <w:r w:rsidRPr="00193CD8">
        <w:rPr>
          <w:rFonts w:eastAsia="MS Mincho"/>
          <w:sz w:val="22"/>
          <w:szCs w:val="22"/>
        </w:rPr>
        <w:t xml:space="preserve"> valor do Resgate </w:t>
      </w:r>
      <w:r w:rsidRPr="00193CD8">
        <w:rPr>
          <w:rFonts w:eastAsia="MS Mincho"/>
          <w:sz w:val="22"/>
          <w:szCs w:val="22"/>
        </w:rPr>
        <w:lastRenderedPageBreak/>
        <w:t>Antecipado Facultativo Total, observa</w:t>
      </w:r>
      <w:r w:rsidRPr="00DD1CC9">
        <w:rPr>
          <w:rFonts w:eastAsia="MS Mincho"/>
          <w:sz w:val="22"/>
          <w:szCs w:val="22"/>
        </w:rPr>
        <w:t xml:space="preserve">do o disposto na Cláusula </w:t>
      </w:r>
      <w:r w:rsidR="009F54E7" w:rsidRPr="00DD1CC9">
        <w:rPr>
          <w:rFonts w:eastAsia="MS Mincho"/>
          <w:sz w:val="22"/>
          <w:szCs w:val="22"/>
        </w:rPr>
        <w:t>6.22.</w:t>
      </w:r>
      <w:r w:rsidR="00562517" w:rsidRPr="00DD1CC9">
        <w:rPr>
          <w:rFonts w:eastAsia="MS Mincho"/>
          <w:sz w:val="22"/>
          <w:szCs w:val="22"/>
        </w:rPr>
        <w:t>2</w:t>
      </w:r>
      <w:r w:rsidRPr="00DD1CC9">
        <w:rPr>
          <w:rFonts w:eastAsia="MS Mincho"/>
          <w:sz w:val="22"/>
          <w:szCs w:val="22"/>
        </w:rPr>
        <w:t xml:space="preserve"> acima; e </w:t>
      </w:r>
      <w:r w:rsidRPr="00802978">
        <w:rPr>
          <w:rFonts w:eastAsia="MS Mincho"/>
          <w:b/>
          <w:bCs/>
          <w:sz w:val="22"/>
          <w:szCs w:val="22"/>
        </w:rPr>
        <w:t>(c)</w:t>
      </w:r>
      <w:r w:rsidRPr="00193CD8">
        <w:rPr>
          <w:rFonts w:eastAsia="MS Mincho"/>
          <w:sz w:val="22"/>
          <w:szCs w:val="22"/>
        </w:rPr>
        <w:t xml:space="preserve"> demais informações necessárias para operacionalização do Resgate Antecipado Facultativo Total.</w:t>
      </w:r>
    </w:p>
    <w:p w14:paraId="67393804" w14:textId="23E66F71" w:rsidR="00A83273" w:rsidRPr="00DD1CC9" w:rsidRDefault="00A83273" w:rsidP="00193CD8">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rFonts w:eastAsia="MS Mincho"/>
          <w:sz w:val="22"/>
          <w:szCs w:val="22"/>
        </w:rPr>
        <w:t>O prêmio do Resgate Antecipado Facultativo Total será calculado de acordo com a seguinte fórmula:</w:t>
      </w:r>
    </w:p>
    <w:p w14:paraId="76C556CB" w14:textId="1D213CE2" w:rsidR="00A83273" w:rsidRPr="00DD1CC9" w:rsidRDefault="00A83273" w:rsidP="00DD1CC9">
      <w:pPr>
        <w:pStyle w:val="Level2"/>
        <w:numPr>
          <w:ilvl w:val="0"/>
          <w:numId w:val="0"/>
        </w:numPr>
        <w:spacing w:after="240" w:line="320" w:lineRule="exact"/>
        <w:ind w:left="1134" w:firstLine="28"/>
        <w:jc w:val="center"/>
        <w:rPr>
          <w:rFonts w:ascii="Times New Roman" w:hAnsi="Times New Roman" w:cs="Times New Roman"/>
          <w:sz w:val="22"/>
          <w:szCs w:val="22"/>
        </w:rPr>
      </w:pPr>
      <w:proofErr w:type="spellStart"/>
      <w:r w:rsidRPr="00DD1CC9">
        <w:rPr>
          <w:rFonts w:ascii="Times New Roman" w:hAnsi="Times New Roman" w:cs="Times New Roman"/>
          <w:sz w:val="22"/>
          <w:szCs w:val="22"/>
        </w:rPr>
        <w:t>PUprêmio</w:t>
      </w:r>
      <w:proofErr w:type="spellEnd"/>
      <w:r w:rsidRPr="00DD1CC9">
        <w:rPr>
          <w:rFonts w:ascii="Times New Roman" w:hAnsi="Times New Roman" w:cs="Times New Roman"/>
          <w:sz w:val="22"/>
          <w:szCs w:val="22"/>
        </w:rPr>
        <w:t xml:space="preserve"> = [(1+Prêmio)^( Prazo Remanescente/252)-1]* </w:t>
      </w:r>
      <w:proofErr w:type="spellStart"/>
      <w:r w:rsidRPr="00DD1CC9">
        <w:rPr>
          <w:rFonts w:ascii="Times New Roman" w:hAnsi="Times New Roman" w:cs="Times New Roman"/>
          <w:sz w:val="22"/>
          <w:szCs w:val="22"/>
        </w:rPr>
        <w:t>P</w:t>
      </w:r>
      <w:r w:rsidR="00206369" w:rsidRPr="00DD1CC9">
        <w:rPr>
          <w:rFonts w:ascii="Times New Roman" w:hAnsi="Times New Roman" w:cs="Times New Roman"/>
          <w:sz w:val="22"/>
          <w:szCs w:val="22"/>
        </w:rPr>
        <w:t>U</w:t>
      </w:r>
      <w:r w:rsidRPr="00DD1CC9">
        <w:rPr>
          <w:rFonts w:ascii="Times New Roman" w:hAnsi="Times New Roman" w:cs="Times New Roman"/>
          <w:sz w:val="22"/>
          <w:szCs w:val="22"/>
        </w:rPr>
        <w:t>debênture</w:t>
      </w:r>
      <w:proofErr w:type="spellEnd"/>
    </w:p>
    <w:p w14:paraId="0B9FA349" w14:textId="1F296E5D" w:rsidR="00A83273" w:rsidRPr="00DD1CC9" w:rsidRDefault="0038530A"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Sendo que</w:t>
      </w:r>
      <w:r w:rsidR="00A83273" w:rsidRPr="00DD1CC9">
        <w:rPr>
          <w:rFonts w:ascii="Times New Roman" w:eastAsia="MS Mincho" w:hAnsi="Times New Roman" w:cs="Times New Roman"/>
          <w:sz w:val="22"/>
          <w:szCs w:val="22"/>
        </w:rPr>
        <w:t>:</w:t>
      </w:r>
    </w:p>
    <w:p w14:paraId="0647CC9D" w14:textId="72AF6434" w:rsidR="00A83273" w:rsidRPr="00DD1CC9" w:rsidRDefault="00A83273"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 xml:space="preserve">Prêmio = </w:t>
      </w:r>
      <w:r w:rsidR="00860DB0" w:rsidRPr="00A41759">
        <w:rPr>
          <w:rFonts w:ascii="Times New Roman" w:eastAsia="MS Mincho" w:hAnsi="Times New Roman" w:cs="Times New Roman"/>
          <w:sz w:val="22"/>
          <w:szCs w:val="22"/>
        </w:rPr>
        <w:t>0,40</w:t>
      </w:r>
      <w:r w:rsidRPr="00DD1CC9">
        <w:rPr>
          <w:rFonts w:ascii="Times New Roman" w:eastAsia="MS Mincho" w:hAnsi="Times New Roman" w:cs="Times New Roman"/>
          <w:sz w:val="22"/>
          <w:szCs w:val="22"/>
        </w:rPr>
        <w:t>% (</w:t>
      </w:r>
      <w:r w:rsidR="00860DB0">
        <w:rPr>
          <w:rFonts w:ascii="Times New Roman" w:eastAsia="MS Mincho" w:hAnsi="Times New Roman" w:cs="Times New Roman"/>
          <w:sz w:val="22"/>
          <w:szCs w:val="22"/>
        </w:rPr>
        <w:t>quarenta centésimos por cento</w:t>
      </w:r>
      <w:r w:rsidRPr="00DD1CC9">
        <w:rPr>
          <w:rFonts w:ascii="Times New Roman" w:eastAsia="MS Mincho" w:hAnsi="Times New Roman" w:cs="Times New Roman"/>
          <w:sz w:val="22"/>
          <w:szCs w:val="22"/>
        </w:rPr>
        <w:t>) ao ano;</w:t>
      </w:r>
    </w:p>
    <w:p w14:paraId="0B815325" w14:textId="77777777" w:rsidR="00A83273" w:rsidRPr="00DD1CC9" w:rsidRDefault="00A83273" w:rsidP="00DD1CC9">
      <w:pPr>
        <w:pStyle w:val="Level3"/>
        <w:numPr>
          <w:ilvl w:val="0"/>
          <w:numId w:val="0"/>
        </w:numPr>
        <w:spacing w:after="240" w:line="320" w:lineRule="exact"/>
        <w:ind w:left="1985"/>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Prazo Remanescente =</w:t>
      </w:r>
      <w:r w:rsidRPr="00DD1CC9">
        <w:rPr>
          <w:rFonts w:ascii="Times New Roman" w:eastAsia="MS Mincho" w:hAnsi="Times New Roman" w:cs="Times New Roman"/>
          <w:sz w:val="22"/>
          <w:szCs w:val="22"/>
        </w:rPr>
        <w:t xml:space="preserve"> quantidade de Dias Úteis, contados, conforme o caso, da data do Resgate Antecipado Facultativo Total (inclusive) até a Data de Vencimento das Debêntures (exclusive); e</w:t>
      </w:r>
    </w:p>
    <w:p w14:paraId="2168C698" w14:textId="287579A4" w:rsidR="00A83273" w:rsidRPr="00DD1CC9" w:rsidRDefault="00A83273" w:rsidP="00DD1CC9">
      <w:pPr>
        <w:pStyle w:val="Level3"/>
        <w:numPr>
          <w:ilvl w:val="0"/>
          <w:numId w:val="0"/>
        </w:numPr>
        <w:spacing w:after="240" w:line="320" w:lineRule="exact"/>
        <w:ind w:left="1985"/>
        <w:rPr>
          <w:rFonts w:ascii="Times New Roman" w:eastAsia="MS Mincho" w:hAnsi="Times New Roman" w:cs="Times New Roman"/>
          <w:sz w:val="22"/>
          <w:szCs w:val="22"/>
        </w:rPr>
      </w:pPr>
      <w:proofErr w:type="spellStart"/>
      <w:r w:rsidRPr="00DD1CC9">
        <w:rPr>
          <w:rFonts w:ascii="Times New Roman" w:hAnsi="Times New Roman" w:cs="Times New Roman"/>
          <w:b/>
          <w:bCs/>
          <w:sz w:val="22"/>
          <w:szCs w:val="22"/>
        </w:rPr>
        <w:t>P</w:t>
      </w:r>
      <w:r w:rsidR="00206369" w:rsidRPr="00DD1CC9">
        <w:rPr>
          <w:rFonts w:ascii="Times New Roman" w:hAnsi="Times New Roman" w:cs="Times New Roman"/>
          <w:b/>
          <w:bCs/>
          <w:sz w:val="22"/>
          <w:szCs w:val="22"/>
        </w:rPr>
        <w:t>U</w:t>
      </w:r>
      <w:r w:rsidRPr="00DD1CC9">
        <w:rPr>
          <w:rFonts w:ascii="Times New Roman" w:hAnsi="Times New Roman" w:cs="Times New Roman"/>
          <w:b/>
          <w:bCs/>
          <w:sz w:val="22"/>
          <w:szCs w:val="22"/>
        </w:rPr>
        <w:t>debênture</w:t>
      </w:r>
      <w:proofErr w:type="spellEnd"/>
      <w:r w:rsidRPr="00DD1CC9">
        <w:rPr>
          <w:rFonts w:ascii="Times New Roman" w:hAnsi="Times New Roman" w:cs="Times New Roman"/>
          <w:b/>
          <w:bCs/>
          <w:sz w:val="22"/>
          <w:szCs w:val="22"/>
        </w:rPr>
        <w:t xml:space="preserve"> =</w:t>
      </w:r>
      <w:r w:rsidRPr="00DD1CC9">
        <w:rPr>
          <w:rFonts w:ascii="Times New Roman" w:eastAsia="MS Mincho" w:hAnsi="Times New Roman" w:cs="Times New Roman"/>
          <w:sz w:val="22"/>
          <w:szCs w:val="22"/>
        </w:rPr>
        <w:t xml:space="preserve"> saldo do Valor Nominal Unitário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acrescido da Remuneração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xml:space="preserve">, calculada </w:t>
      </w:r>
      <w:r w:rsidRPr="00DD1CC9">
        <w:rPr>
          <w:rFonts w:ascii="Times New Roman" w:hAnsi="Times New Roman" w:cs="Times New Roman"/>
          <w:i/>
          <w:iCs/>
          <w:sz w:val="22"/>
          <w:szCs w:val="22"/>
        </w:rPr>
        <w:t xml:space="preserve">pro rata </w:t>
      </w:r>
      <w:proofErr w:type="spellStart"/>
      <w:r w:rsidRPr="00DD1CC9">
        <w:rPr>
          <w:rFonts w:ascii="Times New Roman" w:hAnsi="Times New Roman" w:cs="Times New Roman"/>
          <w:i/>
          <w:iCs/>
          <w:sz w:val="22"/>
          <w:szCs w:val="22"/>
        </w:rPr>
        <w:t>temporis</w:t>
      </w:r>
      <w:proofErr w:type="spellEnd"/>
      <w:r w:rsidRPr="00DD1CC9">
        <w:rPr>
          <w:rFonts w:ascii="Times New Roman" w:eastAsia="MS Mincho" w:hAnsi="Times New Roman" w:cs="Times New Roman"/>
          <w:sz w:val="22"/>
          <w:szCs w:val="22"/>
        </w:rPr>
        <w:t xml:space="preserve"> desde a data de pagamento da Remuneração</w:t>
      </w:r>
      <w:r w:rsidR="009F54E7" w:rsidRPr="00DD1CC9">
        <w:rPr>
          <w:rFonts w:ascii="Times New Roman" w:eastAsia="MS Mincho" w:hAnsi="Times New Roman" w:cs="Times New Roman"/>
          <w:sz w:val="22"/>
          <w:szCs w:val="22"/>
        </w:rPr>
        <w:t xml:space="preserve"> </w:t>
      </w:r>
      <w:r w:rsidRPr="00DD1CC9">
        <w:rPr>
          <w:rFonts w:ascii="Times New Roman" w:eastAsia="MS Mincho" w:hAnsi="Times New Roman" w:cs="Times New Roman"/>
          <w:sz w:val="22"/>
          <w:szCs w:val="22"/>
        </w:rPr>
        <w:t>imediatamente anterior</w:t>
      </w:r>
      <w:r w:rsidR="00860DB0" w:rsidRPr="00860DB0">
        <w:rPr>
          <w:rFonts w:ascii="Times New Roman" w:eastAsia="MS Mincho" w:hAnsi="Times New Roman" w:cs="Times New Roman"/>
          <w:sz w:val="22"/>
          <w:szCs w:val="22"/>
        </w:rPr>
        <w:t xml:space="preserve"> </w:t>
      </w:r>
      <w:r w:rsidR="00860DB0" w:rsidRPr="00DD1CC9">
        <w:rPr>
          <w:rFonts w:ascii="Times New Roman" w:eastAsia="MS Mincho" w:hAnsi="Times New Roman" w:cs="Times New Roman"/>
          <w:sz w:val="22"/>
          <w:szCs w:val="22"/>
        </w:rPr>
        <w:t>da respectiva série</w:t>
      </w:r>
      <w:r w:rsidRPr="00DD1CC9">
        <w:rPr>
          <w:rFonts w:ascii="Times New Roman" w:eastAsia="MS Mincho" w:hAnsi="Times New Roman" w:cs="Times New Roman"/>
          <w:sz w:val="22"/>
          <w:szCs w:val="22"/>
        </w:rPr>
        <w:t xml:space="preserve"> até a data do efetivo pagamento do Resgate Antecipado Facultativo Total (observado que, caso o Resgate Antecipado Facultativo Total aconteça em qualquer data de amortização ordinária do saldo do Valor Nominal Unitário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xml:space="preserve"> ou de pagamento da Remuneração</w:t>
      </w:r>
      <w:r w:rsidR="009F54E7" w:rsidRPr="00DD1CC9">
        <w:rPr>
          <w:rFonts w:ascii="Times New Roman" w:eastAsia="MS Mincho" w:hAnsi="Times New Roman" w:cs="Times New Roman"/>
          <w:sz w:val="22"/>
          <w:szCs w:val="22"/>
        </w:rPr>
        <w:t xml:space="preserve"> da respectiva série</w:t>
      </w:r>
      <w:r w:rsidRPr="00DD1CC9">
        <w:rPr>
          <w:rFonts w:ascii="Times New Roman" w:eastAsia="MS Mincho" w:hAnsi="Times New Roman" w:cs="Times New Roman"/>
          <w:sz w:val="22"/>
          <w:szCs w:val="22"/>
        </w:rPr>
        <w:t xml:space="preserve">, deverão ser desconsideradas a amortização ordinária ou a Remuneração devidas até tal data, de forma que o </w:t>
      </w:r>
      <w:proofErr w:type="spellStart"/>
      <w:r w:rsidRPr="00DD1CC9">
        <w:rPr>
          <w:rFonts w:ascii="Times New Roman" w:eastAsia="MS Mincho" w:hAnsi="Times New Roman" w:cs="Times New Roman"/>
          <w:sz w:val="22"/>
          <w:szCs w:val="22"/>
        </w:rPr>
        <w:t>PUdebênture</w:t>
      </w:r>
      <w:proofErr w:type="spellEnd"/>
      <w:r w:rsidRPr="00DD1CC9">
        <w:rPr>
          <w:rFonts w:ascii="Times New Roman" w:eastAsia="MS Mincho" w:hAnsi="Times New Roman" w:cs="Times New Roman"/>
          <w:sz w:val="22"/>
          <w:szCs w:val="22"/>
        </w:rPr>
        <w:t xml:space="preserve"> será equivalente ao saldo do Valor Nominal Unitário</w:t>
      </w:r>
      <w:r w:rsidRPr="00DD1CC9">
        <w:rPr>
          <w:rFonts w:ascii="Times New Roman" w:hAnsi="Times New Roman" w:cs="Times New Roman"/>
          <w:sz w:val="22"/>
          <w:szCs w:val="22"/>
        </w:rPr>
        <w:t xml:space="preserve"> </w:t>
      </w:r>
      <w:r w:rsidRPr="00DD1CC9">
        <w:rPr>
          <w:rFonts w:ascii="Times New Roman" w:eastAsia="MS Mincho" w:hAnsi="Times New Roman" w:cs="Times New Roman"/>
          <w:sz w:val="22"/>
          <w:szCs w:val="22"/>
        </w:rPr>
        <w:t>após o referido pagamento).</w:t>
      </w:r>
    </w:p>
    <w:bookmarkEnd w:id="93"/>
    <w:p w14:paraId="32A3D7BD" w14:textId="51889A83" w:rsidR="005C186D" w:rsidRPr="00DD1CC9" w:rsidRDefault="00DB69B8"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bCs/>
          <w:iCs/>
          <w:sz w:val="22"/>
          <w:szCs w:val="22"/>
        </w:rPr>
        <w:t>Não será permitido o resgate antecipado parcial das Debêntures</w:t>
      </w:r>
      <w:r w:rsidR="00081469" w:rsidRPr="00DD1CC9">
        <w:rPr>
          <w:bCs/>
          <w:iCs/>
          <w:sz w:val="22"/>
          <w:szCs w:val="22"/>
        </w:rPr>
        <w:t xml:space="preserve"> de uma determinada série, sendo possível, contudo</w:t>
      </w:r>
      <w:r w:rsidR="00C878B4" w:rsidRPr="00DD1CC9">
        <w:rPr>
          <w:bCs/>
          <w:iCs/>
          <w:sz w:val="22"/>
          <w:szCs w:val="22"/>
        </w:rPr>
        <w:t>,</w:t>
      </w:r>
      <w:r w:rsidR="00081469" w:rsidRPr="00DD1CC9">
        <w:rPr>
          <w:bCs/>
          <w:iCs/>
          <w:sz w:val="22"/>
          <w:szCs w:val="22"/>
        </w:rPr>
        <w:t xml:space="preserve"> o resgate antecipado da totalidade das Debêntures de apenas uma das séries</w:t>
      </w:r>
      <w:r w:rsidR="00C878B4" w:rsidRPr="00DD1CC9">
        <w:rPr>
          <w:bCs/>
          <w:iCs/>
          <w:sz w:val="22"/>
          <w:szCs w:val="22"/>
        </w:rPr>
        <w:t xml:space="preserve"> a exclusivo critério da Emissora</w:t>
      </w:r>
      <w:r w:rsidRPr="00DD1CC9">
        <w:rPr>
          <w:bCs/>
          <w:iCs/>
          <w:sz w:val="22"/>
          <w:szCs w:val="22"/>
        </w:rPr>
        <w:t>.</w:t>
      </w:r>
    </w:p>
    <w:p w14:paraId="188ED504" w14:textId="2813E65C" w:rsidR="009F54E7" w:rsidRPr="00DD1CC9" w:rsidRDefault="009F54E7"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Recebida a Comunicação de Resgate Antecipado, a Debenturista deverá realizar o resgate antecipado dos CRI, nos mesmos termos e condições do Resgate Antecipado Facultativo Total das Debêntures, na forma a ser estabelecida no Termo de Securitização.</w:t>
      </w:r>
    </w:p>
    <w:p w14:paraId="52984866" w14:textId="2BD9BE92" w:rsidR="005C186D" w:rsidRPr="00DD1CC9" w:rsidRDefault="005C186D"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resgatadas nos termos desta Cláusula</w:t>
      </w:r>
      <w:r w:rsidR="002F1B56" w:rsidRPr="00DD1CC9">
        <w:rPr>
          <w:sz w:val="22"/>
          <w:szCs w:val="22"/>
        </w:rPr>
        <w:t xml:space="preserve"> 6.</w:t>
      </w:r>
      <w:r w:rsidR="00DB69B8" w:rsidRPr="00DD1CC9">
        <w:rPr>
          <w:sz w:val="22"/>
          <w:szCs w:val="22"/>
        </w:rPr>
        <w:t xml:space="preserve">22 </w:t>
      </w:r>
      <w:r w:rsidRPr="00DD1CC9">
        <w:rPr>
          <w:sz w:val="22"/>
          <w:szCs w:val="22"/>
        </w:rPr>
        <w:t>serão</w:t>
      </w:r>
      <w:r w:rsidR="002F1B56" w:rsidRPr="00DD1CC9">
        <w:rPr>
          <w:sz w:val="22"/>
          <w:szCs w:val="22"/>
        </w:rPr>
        <w:t xml:space="preserve"> </w:t>
      </w:r>
      <w:r w:rsidRPr="00DD1CC9">
        <w:rPr>
          <w:sz w:val="22"/>
          <w:szCs w:val="22"/>
        </w:rPr>
        <w:t>canceladas pela Emissora.</w:t>
      </w:r>
    </w:p>
    <w:p w14:paraId="2E077E74" w14:textId="77AA857C" w:rsidR="005C186D" w:rsidRPr="00DD1CC9" w:rsidRDefault="003916A8" w:rsidP="00DD1CC9">
      <w:pPr>
        <w:pStyle w:val="ListParagraph"/>
        <w:keepNext/>
        <w:numPr>
          <w:ilvl w:val="1"/>
          <w:numId w:val="16"/>
        </w:numPr>
        <w:tabs>
          <w:tab w:val="left" w:pos="1134"/>
        </w:tabs>
        <w:spacing w:after="240" w:line="320" w:lineRule="exact"/>
        <w:ind w:left="0" w:firstLine="0"/>
        <w:jc w:val="both"/>
        <w:outlineLvl w:val="0"/>
        <w:rPr>
          <w:rFonts w:eastAsia="Arial Unicode MS"/>
          <w:b/>
          <w:sz w:val="22"/>
          <w:szCs w:val="22"/>
        </w:rPr>
      </w:pPr>
      <w:r w:rsidRPr="00DD1CC9">
        <w:rPr>
          <w:rFonts w:eastAsia="Arial Unicode MS"/>
          <w:b/>
          <w:bCs/>
          <w:sz w:val="22"/>
          <w:szCs w:val="22"/>
        </w:rPr>
        <w:t xml:space="preserve">Amortização Extraordinária </w:t>
      </w:r>
      <w:r w:rsidR="00686D03" w:rsidRPr="00DD1CC9">
        <w:rPr>
          <w:rFonts w:eastAsia="Arial Unicode MS"/>
          <w:b/>
          <w:bCs/>
          <w:sz w:val="22"/>
          <w:szCs w:val="22"/>
        </w:rPr>
        <w:t xml:space="preserve">Parcial </w:t>
      </w:r>
      <w:r w:rsidRPr="00DD1CC9">
        <w:rPr>
          <w:rFonts w:eastAsia="Arial Unicode MS"/>
          <w:b/>
          <w:bCs/>
          <w:sz w:val="22"/>
          <w:szCs w:val="22"/>
        </w:rPr>
        <w:t>Facultativa</w:t>
      </w:r>
    </w:p>
    <w:p w14:paraId="708AF397" w14:textId="54D656E5" w:rsidR="005C186D" w:rsidRPr="00DD1CC9" w:rsidRDefault="009F54E7" w:rsidP="00DD1CC9">
      <w:pPr>
        <w:pStyle w:val="ListParagraph"/>
        <w:numPr>
          <w:ilvl w:val="2"/>
          <w:numId w:val="16"/>
        </w:numPr>
        <w:tabs>
          <w:tab w:val="left" w:pos="1134"/>
        </w:tabs>
        <w:spacing w:after="240" w:line="320" w:lineRule="exact"/>
        <w:ind w:left="0" w:firstLine="0"/>
        <w:jc w:val="both"/>
        <w:outlineLvl w:val="0"/>
        <w:rPr>
          <w:rFonts w:eastAsia="Arial Unicode MS"/>
          <w:b/>
          <w:color w:val="000000"/>
          <w:sz w:val="22"/>
          <w:szCs w:val="22"/>
        </w:rPr>
      </w:pPr>
      <w:bookmarkStart w:id="94" w:name="_Hlk16385587"/>
      <w:r w:rsidRPr="00DD1CC9">
        <w:rPr>
          <w:sz w:val="22"/>
          <w:szCs w:val="22"/>
        </w:rPr>
        <w:t xml:space="preserve">A Emissora poderá, a seu exclusivo critério, </w:t>
      </w:r>
      <w:r w:rsidR="003440BE" w:rsidRPr="00FC3468">
        <w:rPr>
          <w:bCs/>
          <w:iCs/>
          <w:sz w:val="22"/>
          <w:szCs w:val="22"/>
        </w:rPr>
        <w:t xml:space="preserve">a partir do </w:t>
      </w:r>
      <w:r w:rsidR="00D97390">
        <w:rPr>
          <w:bCs/>
          <w:iCs/>
          <w:sz w:val="22"/>
          <w:szCs w:val="22"/>
        </w:rPr>
        <w:t>30º (trigésimo)</w:t>
      </w:r>
      <w:r w:rsidR="003440BE" w:rsidRPr="00FC3468">
        <w:rPr>
          <w:bCs/>
          <w:iCs/>
          <w:sz w:val="22"/>
          <w:szCs w:val="22"/>
        </w:rPr>
        <w:t xml:space="preserve"> mês (inclusive) contado da Data de Emissão, ou seja, a partir de </w:t>
      </w:r>
      <w:r w:rsidR="00D97390">
        <w:rPr>
          <w:bCs/>
          <w:iCs/>
          <w:sz w:val="22"/>
          <w:szCs w:val="22"/>
        </w:rPr>
        <w:t>13</w:t>
      </w:r>
      <w:r w:rsidR="003440BE" w:rsidRPr="00FC3468">
        <w:rPr>
          <w:bCs/>
          <w:iCs/>
          <w:sz w:val="22"/>
          <w:szCs w:val="22"/>
        </w:rPr>
        <w:t xml:space="preserve"> de </w:t>
      </w:r>
      <w:r w:rsidR="00D97390">
        <w:rPr>
          <w:bCs/>
          <w:iCs/>
          <w:sz w:val="22"/>
          <w:szCs w:val="22"/>
        </w:rPr>
        <w:t xml:space="preserve">agosto </w:t>
      </w:r>
      <w:r w:rsidR="003440BE" w:rsidRPr="00FC3468">
        <w:rPr>
          <w:bCs/>
          <w:iCs/>
          <w:sz w:val="22"/>
          <w:szCs w:val="22"/>
        </w:rPr>
        <w:t>de 202</w:t>
      </w:r>
      <w:r w:rsidR="00D97390">
        <w:rPr>
          <w:bCs/>
          <w:iCs/>
          <w:sz w:val="22"/>
          <w:szCs w:val="22"/>
        </w:rPr>
        <w:t>5</w:t>
      </w:r>
      <w:r w:rsidR="00D97390" w:rsidRPr="00FC3468">
        <w:rPr>
          <w:bCs/>
          <w:iCs/>
          <w:sz w:val="22"/>
          <w:szCs w:val="22"/>
        </w:rPr>
        <w:t xml:space="preserve"> </w:t>
      </w:r>
      <w:r w:rsidR="003440BE" w:rsidRPr="00FC3468">
        <w:rPr>
          <w:bCs/>
          <w:iCs/>
          <w:sz w:val="22"/>
          <w:szCs w:val="22"/>
        </w:rPr>
        <w:t>(inclusive)</w:t>
      </w:r>
      <w:r w:rsidRPr="00DD1CC9">
        <w:rPr>
          <w:sz w:val="22"/>
          <w:szCs w:val="22"/>
        </w:rPr>
        <w:t>, realizar a amortização extraordinária parcial facultativa das Debêntures</w:t>
      </w:r>
      <w:r w:rsidR="00E27C2C" w:rsidRPr="00DD1CC9">
        <w:rPr>
          <w:sz w:val="22"/>
          <w:szCs w:val="22"/>
        </w:rPr>
        <w:t>, observados os termos e condições previstos abaixo</w:t>
      </w:r>
      <w:r w:rsidR="003916A8" w:rsidRPr="00DD1CC9">
        <w:rPr>
          <w:sz w:val="22"/>
          <w:szCs w:val="22"/>
        </w:rPr>
        <w:t xml:space="preserve"> (“</w:t>
      </w:r>
      <w:r w:rsidR="003916A8" w:rsidRPr="00DD1CC9">
        <w:rPr>
          <w:sz w:val="22"/>
          <w:szCs w:val="22"/>
          <w:u w:val="single"/>
        </w:rPr>
        <w:t xml:space="preserve">Amortização Extraordinária </w:t>
      </w:r>
      <w:r w:rsidR="00B4409A" w:rsidRPr="00DD1CC9">
        <w:rPr>
          <w:sz w:val="22"/>
          <w:szCs w:val="22"/>
          <w:u w:val="single"/>
        </w:rPr>
        <w:t xml:space="preserve">Parcial </w:t>
      </w:r>
      <w:r w:rsidR="003916A8" w:rsidRPr="00DD1CC9">
        <w:rPr>
          <w:sz w:val="22"/>
          <w:szCs w:val="22"/>
          <w:u w:val="single"/>
        </w:rPr>
        <w:t>Facultativa</w:t>
      </w:r>
      <w:r w:rsidR="003916A8" w:rsidRPr="00DD1CC9">
        <w:rPr>
          <w:sz w:val="22"/>
          <w:szCs w:val="22"/>
        </w:rPr>
        <w:t>”).</w:t>
      </w:r>
    </w:p>
    <w:bookmarkEnd w:id="94"/>
    <w:p w14:paraId="3F8179E4" w14:textId="535CE502" w:rsidR="003916A8"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lastRenderedPageBreak/>
        <w:t>Por ocasião da Amortização Extraordinária Parcial</w:t>
      </w:r>
      <w:r w:rsidR="00B4409A" w:rsidRPr="00DD1CC9">
        <w:rPr>
          <w:sz w:val="22"/>
          <w:szCs w:val="22"/>
        </w:rPr>
        <w:t xml:space="preserve"> Facultativa</w:t>
      </w:r>
      <w:r w:rsidRPr="00DD1CC9">
        <w:rPr>
          <w:sz w:val="22"/>
          <w:szCs w:val="22"/>
        </w:rPr>
        <w:t xml:space="preserve">, o valor devido pela Emissora será equivalente a </w:t>
      </w:r>
      <w:r w:rsidRPr="00802978">
        <w:rPr>
          <w:b/>
          <w:bCs/>
          <w:sz w:val="22"/>
          <w:szCs w:val="22"/>
        </w:rPr>
        <w:t>(a)</w:t>
      </w:r>
      <w:r w:rsidRPr="00193CD8">
        <w:rPr>
          <w:sz w:val="22"/>
          <w:szCs w:val="22"/>
        </w:rPr>
        <w:t xml:space="preserve"> parcela do Valor Nominal Unitário (ou do saldo do Valor Nominal Unitário</w:t>
      </w:r>
      <w:r w:rsidR="003440BE">
        <w:rPr>
          <w:sz w:val="22"/>
          <w:szCs w:val="22"/>
        </w:rPr>
        <w:t>)</w:t>
      </w:r>
      <w:r w:rsidRPr="00193CD8">
        <w:rPr>
          <w:sz w:val="22"/>
          <w:szCs w:val="22"/>
        </w:rPr>
        <w:t xml:space="preserve"> da respectiva série a ser</w:t>
      </w:r>
      <w:r w:rsidRPr="00DD1CC9">
        <w:rPr>
          <w:sz w:val="22"/>
          <w:szCs w:val="22"/>
        </w:rPr>
        <w:t xml:space="preserve"> amortizada, </w:t>
      </w:r>
      <w:r w:rsidR="003440BE">
        <w:rPr>
          <w:sz w:val="22"/>
          <w:szCs w:val="22"/>
        </w:rPr>
        <w:t xml:space="preserve">conforme o caso, </w:t>
      </w:r>
      <w:r w:rsidRPr="00DD1CC9">
        <w:rPr>
          <w:sz w:val="22"/>
          <w:szCs w:val="22"/>
        </w:rPr>
        <w:t>acrescid</w:t>
      </w:r>
      <w:r w:rsidR="00382AD9" w:rsidRPr="00DD1CC9">
        <w:rPr>
          <w:sz w:val="22"/>
          <w:szCs w:val="22"/>
        </w:rPr>
        <w:t>a</w:t>
      </w:r>
      <w:r w:rsidRPr="00DD1CC9">
        <w:rPr>
          <w:sz w:val="22"/>
          <w:szCs w:val="22"/>
        </w:rPr>
        <w:t xml:space="preserve"> </w:t>
      </w:r>
      <w:r w:rsidRPr="00802978">
        <w:rPr>
          <w:b/>
          <w:bCs/>
          <w:sz w:val="22"/>
          <w:szCs w:val="22"/>
        </w:rPr>
        <w:t>(b)</w:t>
      </w:r>
      <w:r w:rsidRPr="00193CD8">
        <w:rPr>
          <w:sz w:val="22"/>
          <w:szCs w:val="22"/>
        </w:rPr>
        <w:t xml:space="preserve"> da Remuneração das Debêntures da respectiva série calcu</w:t>
      </w:r>
      <w:r w:rsidRPr="00DD1CC9">
        <w:rPr>
          <w:sz w:val="22"/>
          <w:szCs w:val="22"/>
        </w:rPr>
        <w:t xml:space="preserve">lada </w:t>
      </w:r>
      <w:r w:rsidRPr="00DD1CC9">
        <w:rPr>
          <w:i/>
          <w:iCs/>
          <w:sz w:val="22"/>
          <w:szCs w:val="22"/>
        </w:rPr>
        <w:t xml:space="preserve">pro rata </w:t>
      </w:r>
      <w:proofErr w:type="spellStart"/>
      <w:r w:rsidRPr="00DD1CC9">
        <w:rPr>
          <w:i/>
          <w:iCs/>
          <w:sz w:val="22"/>
          <w:szCs w:val="22"/>
        </w:rPr>
        <w:t>temporis</w:t>
      </w:r>
      <w:proofErr w:type="spellEnd"/>
      <w:r w:rsidRPr="00DD1CC9">
        <w:rPr>
          <w:sz w:val="22"/>
          <w:szCs w:val="22"/>
        </w:rPr>
        <w:t xml:space="preserve"> desde a primeira Data de Integralização, ou a data do pagamento da Remuneração da respectiva série</w:t>
      </w:r>
      <w:r w:rsidR="00686D03" w:rsidRPr="00DD1CC9">
        <w:rPr>
          <w:sz w:val="22"/>
          <w:szCs w:val="22"/>
        </w:rPr>
        <w:t xml:space="preserve"> imediatamente</w:t>
      </w:r>
      <w:r w:rsidRPr="00DD1CC9">
        <w:rPr>
          <w:sz w:val="22"/>
          <w:szCs w:val="22"/>
        </w:rPr>
        <w:t xml:space="preserve"> anterior, conforme o caso, até a data da efetiva Amortização Extraordinária Parcial</w:t>
      </w:r>
      <w:r w:rsidR="002D0AFF" w:rsidRPr="00DD1CC9">
        <w:rPr>
          <w:sz w:val="22"/>
          <w:szCs w:val="22"/>
        </w:rPr>
        <w:t xml:space="preserve"> Facultativa</w:t>
      </w:r>
      <w:r w:rsidRPr="00DD1CC9">
        <w:rPr>
          <w:sz w:val="22"/>
          <w:szCs w:val="22"/>
        </w:rPr>
        <w:t xml:space="preserve">, incidente sobre o Valor Nominal Unitário ou saldo do Valor Nominal Unitário da respectiva série e demais encargos devidos e não pagos até a data da Amortização Extraordinária Parcial </w:t>
      </w:r>
      <w:r w:rsidR="00C37362" w:rsidRPr="00DD1CC9">
        <w:rPr>
          <w:sz w:val="22"/>
          <w:szCs w:val="22"/>
        </w:rPr>
        <w:t xml:space="preserve">Facultativa </w:t>
      </w:r>
      <w:r w:rsidRPr="00DD1CC9">
        <w:rPr>
          <w:rFonts w:eastAsia="MS Mincho"/>
          <w:sz w:val="22"/>
          <w:szCs w:val="22"/>
        </w:rPr>
        <w:t>e</w:t>
      </w:r>
      <w:r w:rsidRPr="00DD1CC9">
        <w:rPr>
          <w:sz w:val="22"/>
          <w:szCs w:val="22"/>
        </w:rPr>
        <w:t xml:space="preserve"> </w:t>
      </w:r>
      <w:r w:rsidRPr="00802978">
        <w:rPr>
          <w:b/>
          <w:bCs/>
          <w:sz w:val="22"/>
          <w:szCs w:val="22"/>
        </w:rPr>
        <w:t>(c)</w:t>
      </w:r>
      <w:r w:rsidRPr="00193CD8">
        <w:rPr>
          <w:sz w:val="22"/>
          <w:szCs w:val="22"/>
        </w:rPr>
        <w:t xml:space="preserve"> de prêmio equivalente a </w:t>
      </w:r>
      <w:r w:rsidR="00860DB0">
        <w:rPr>
          <w:sz w:val="22"/>
          <w:szCs w:val="22"/>
        </w:rPr>
        <w:t>0,40</w:t>
      </w:r>
      <w:r w:rsidR="00860DB0" w:rsidRPr="00DD1CC9">
        <w:rPr>
          <w:sz w:val="22"/>
          <w:szCs w:val="22"/>
        </w:rPr>
        <w:t>% (</w:t>
      </w:r>
      <w:r w:rsidR="00860DB0">
        <w:rPr>
          <w:sz w:val="22"/>
          <w:szCs w:val="22"/>
        </w:rPr>
        <w:t>quarenta centésimos por cento</w:t>
      </w:r>
      <w:r w:rsidR="00860DB0" w:rsidRPr="00DD1CC9">
        <w:rPr>
          <w:sz w:val="22"/>
          <w:szCs w:val="22"/>
        </w:rPr>
        <w:t xml:space="preserve">) </w:t>
      </w:r>
      <w:r w:rsidRPr="00DD1CC9">
        <w:rPr>
          <w:sz w:val="22"/>
          <w:szCs w:val="22"/>
        </w:rPr>
        <w:t>ao ano,</w:t>
      </w:r>
      <w:r w:rsidR="00382AD9" w:rsidRPr="00DD1CC9">
        <w:rPr>
          <w:sz w:val="22"/>
          <w:szCs w:val="22"/>
        </w:rPr>
        <w:t xml:space="preserve"> calculado</w:t>
      </w:r>
      <w:r w:rsidRPr="00DD1CC9">
        <w:rPr>
          <w:sz w:val="22"/>
          <w:szCs w:val="22"/>
        </w:rPr>
        <w:t xml:space="preserve"> </w:t>
      </w:r>
      <w:r w:rsidRPr="00DD1CC9">
        <w:rPr>
          <w:i/>
          <w:iCs/>
          <w:sz w:val="22"/>
          <w:szCs w:val="22"/>
        </w:rPr>
        <w:t xml:space="preserve">pro rata </w:t>
      </w:r>
      <w:proofErr w:type="spellStart"/>
      <w:r w:rsidRPr="00DD1CC9">
        <w:rPr>
          <w:i/>
          <w:iCs/>
          <w:sz w:val="22"/>
          <w:szCs w:val="22"/>
        </w:rPr>
        <w:t>temporis</w:t>
      </w:r>
      <w:proofErr w:type="spellEnd"/>
      <w:r w:rsidRPr="00DD1CC9">
        <w:rPr>
          <w:sz w:val="22"/>
          <w:szCs w:val="22"/>
        </w:rPr>
        <w:t xml:space="preserve">, base 252 (duzentos e cinquenta e dois) Dias Úteis, considerando a quantidade de Dias Úteis a transcorrer entre a data da efetiva Amortização Extraordinária Parcial </w:t>
      </w:r>
      <w:r w:rsidR="00382AD9" w:rsidRPr="00DD1CC9">
        <w:rPr>
          <w:sz w:val="22"/>
          <w:szCs w:val="22"/>
        </w:rPr>
        <w:t>Facultativa</w:t>
      </w:r>
      <w:r w:rsidR="00AE0E3E" w:rsidRPr="00DD1CC9">
        <w:rPr>
          <w:sz w:val="22"/>
          <w:szCs w:val="22"/>
        </w:rPr>
        <w:t xml:space="preserve"> </w:t>
      </w:r>
      <w:r w:rsidRPr="00DD1CC9">
        <w:rPr>
          <w:sz w:val="22"/>
          <w:szCs w:val="22"/>
        </w:rPr>
        <w:t xml:space="preserve">e a Data de Vencimento </w:t>
      </w:r>
      <w:r w:rsidR="00686D03" w:rsidRPr="00DD1CC9">
        <w:rPr>
          <w:rFonts w:eastAsia="MS Mincho"/>
          <w:sz w:val="22"/>
          <w:szCs w:val="22"/>
        </w:rPr>
        <w:t>Primeira Série e/ou Data de Vencimento Segunda Série, conforme o caso, calculado nos termos da Cláusula 6.23.6 abaixo</w:t>
      </w:r>
      <w:r w:rsidR="003916A8" w:rsidRPr="00DD1CC9">
        <w:rPr>
          <w:sz w:val="22"/>
          <w:szCs w:val="22"/>
        </w:rPr>
        <w:t>.</w:t>
      </w:r>
      <w:r w:rsidRPr="00DD1CC9">
        <w:rPr>
          <w:sz w:val="22"/>
          <w:szCs w:val="22"/>
        </w:rPr>
        <w:t xml:space="preserve"> Caso a data da Amortização Extraordinária Parcial </w:t>
      </w:r>
      <w:r w:rsidR="00AE0E3E" w:rsidRPr="00DD1CC9">
        <w:rPr>
          <w:sz w:val="22"/>
          <w:szCs w:val="22"/>
        </w:rPr>
        <w:t xml:space="preserve">Facultativa </w:t>
      </w:r>
      <w:r w:rsidRPr="00DD1CC9">
        <w:rPr>
          <w:sz w:val="22"/>
          <w:szCs w:val="22"/>
        </w:rPr>
        <w:t>coincida com uma Data de Amortização das Debêntures, o prêmio previsto no item (c) acima deverá ser calculado sobre o saldo do Valor Nominal Unitário da respectiva série após a referida amortização</w:t>
      </w:r>
      <w:r w:rsidR="00AE0E3E" w:rsidRPr="00DD1CC9">
        <w:rPr>
          <w:sz w:val="22"/>
          <w:szCs w:val="22"/>
        </w:rPr>
        <w:t>.</w:t>
      </w:r>
      <w:r w:rsidR="0039438E" w:rsidRPr="0039438E">
        <w:rPr>
          <w:sz w:val="22"/>
          <w:szCs w:val="22"/>
        </w:rPr>
        <w:t xml:space="preserve"> </w:t>
      </w:r>
    </w:p>
    <w:p w14:paraId="484E814E" w14:textId="19471505" w:rsidR="003916A8"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bookmarkStart w:id="95" w:name="_Hlk95856967"/>
      <w:r w:rsidRPr="00DD1CC9">
        <w:rPr>
          <w:sz w:val="22"/>
          <w:szCs w:val="22"/>
        </w:rPr>
        <w:t>A Amortização Extraordinária Parcial</w:t>
      </w:r>
      <w:bookmarkEnd w:id="95"/>
      <w:r w:rsidRPr="00DD1CC9">
        <w:rPr>
          <w:sz w:val="22"/>
          <w:szCs w:val="22"/>
        </w:rPr>
        <w:t xml:space="preserve"> </w:t>
      </w:r>
      <w:r w:rsidR="003E0BEB" w:rsidRPr="00DD1CC9">
        <w:rPr>
          <w:sz w:val="22"/>
          <w:szCs w:val="22"/>
        </w:rPr>
        <w:t xml:space="preserve">Facultativa </w:t>
      </w:r>
      <w:r w:rsidRPr="00DD1CC9">
        <w:rPr>
          <w:sz w:val="22"/>
          <w:szCs w:val="22"/>
        </w:rPr>
        <w:t xml:space="preserve">somente será realizada mediante envio de comunicação à Debenturista, em ambos os casos com cópia para o Agente Fiduciário, com 10 (dez) Dias Úteis de antecedência da data em que se pretende realizar a efetiva Amortização Extraordinária Parcial </w:t>
      </w:r>
      <w:r w:rsidR="003E0BEB" w:rsidRPr="00DD1CC9">
        <w:rPr>
          <w:sz w:val="22"/>
          <w:szCs w:val="22"/>
        </w:rPr>
        <w:t xml:space="preserve">Facultativa </w:t>
      </w:r>
      <w:r w:rsidRPr="00DD1CC9">
        <w:rPr>
          <w:sz w:val="22"/>
          <w:szCs w:val="22"/>
        </w:rPr>
        <w:t>(“</w:t>
      </w:r>
      <w:r w:rsidRPr="00DD1CC9">
        <w:rPr>
          <w:sz w:val="22"/>
          <w:szCs w:val="22"/>
          <w:u w:val="single"/>
        </w:rPr>
        <w:t>Comunicação da Amortização Extraordinária Parcial</w:t>
      </w:r>
      <w:r w:rsidR="003E0BEB" w:rsidRPr="00DD1CC9">
        <w:rPr>
          <w:sz w:val="22"/>
          <w:szCs w:val="22"/>
          <w:u w:val="single"/>
        </w:rPr>
        <w:t xml:space="preserve"> Facultativa</w:t>
      </w:r>
      <w:r w:rsidRPr="00DD1CC9">
        <w:rPr>
          <w:sz w:val="22"/>
          <w:szCs w:val="22"/>
        </w:rPr>
        <w:t xml:space="preserve">”), sendo que na referida comunicação deverá constar </w:t>
      </w:r>
      <w:r w:rsidRPr="00802978">
        <w:rPr>
          <w:b/>
          <w:bCs/>
          <w:sz w:val="22"/>
          <w:szCs w:val="22"/>
        </w:rPr>
        <w:t>(a)</w:t>
      </w:r>
      <w:r w:rsidRPr="00193CD8">
        <w:rPr>
          <w:sz w:val="22"/>
          <w:szCs w:val="22"/>
        </w:rPr>
        <w:t xml:space="preserve"> a data de realização da Amortização Extraordinária Parcial</w:t>
      </w:r>
      <w:r w:rsidR="003E0BEB" w:rsidRPr="00DD1CC9">
        <w:rPr>
          <w:sz w:val="22"/>
          <w:szCs w:val="22"/>
        </w:rPr>
        <w:t xml:space="preserve"> Facultativa</w:t>
      </w:r>
      <w:r w:rsidRPr="00DD1CC9">
        <w:rPr>
          <w:sz w:val="22"/>
          <w:szCs w:val="22"/>
        </w:rPr>
        <w:t xml:space="preserve">; </w:t>
      </w:r>
      <w:r w:rsidRPr="00802978">
        <w:rPr>
          <w:b/>
          <w:bCs/>
          <w:sz w:val="22"/>
          <w:szCs w:val="22"/>
        </w:rPr>
        <w:t>(b)</w:t>
      </w:r>
      <w:r w:rsidRPr="00193CD8">
        <w:rPr>
          <w:sz w:val="22"/>
          <w:szCs w:val="22"/>
        </w:rPr>
        <w:t xml:space="preserve"> o valor a ser pago </w:t>
      </w:r>
      <w:r w:rsidR="00552F89" w:rsidRPr="00DD1CC9">
        <w:rPr>
          <w:sz w:val="22"/>
          <w:szCs w:val="22"/>
        </w:rPr>
        <w:t xml:space="preserve">à Debenturista </w:t>
      </w:r>
      <w:r w:rsidRPr="00DD1CC9">
        <w:rPr>
          <w:sz w:val="22"/>
          <w:szCs w:val="22"/>
        </w:rPr>
        <w:t xml:space="preserve">a título da Amortização Extraordinária Parcial, o qual deverá ser calculado conforme a Cláusula </w:t>
      </w:r>
      <w:r w:rsidR="00552F89" w:rsidRPr="00DD1CC9">
        <w:rPr>
          <w:sz w:val="22"/>
          <w:szCs w:val="22"/>
        </w:rPr>
        <w:t>6.23.2. acima</w:t>
      </w:r>
      <w:r w:rsidRPr="00DD1CC9">
        <w:rPr>
          <w:sz w:val="22"/>
          <w:szCs w:val="22"/>
        </w:rPr>
        <w:t xml:space="preserve"> e </w:t>
      </w:r>
      <w:r w:rsidRPr="00802978">
        <w:rPr>
          <w:b/>
          <w:bCs/>
          <w:sz w:val="22"/>
          <w:szCs w:val="22"/>
        </w:rPr>
        <w:t>(c)</w:t>
      </w:r>
      <w:r w:rsidRPr="00193CD8">
        <w:rPr>
          <w:sz w:val="22"/>
          <w:szCs w:val="22"/>
        </w:rPr>
        <w:t xml:space="preserve"> quaisquer outras informações necessárias à operacionalização da Amortização Extraordinária Parcial</w:t>
      </w:r>
      <w:r w:rsidR="007C222D" w:rsidRPr="00DD1CC9">
        <w:rPr>
          <w:sz w:val="22"/>
          <w:szCs w:val="22"/>
        </w:rPr>
        <w:t xml:space="preserve"> Facultativa</w:t>
      </w:r>
      <w:r w:rsidRPr="00DD1CC9">
        <w:rPr>
          <w:sz w:val="22"/>
          <w:szCs w:val="22"/>
        </w:rPr>
        <w:t>.</w:t>
      </w:r>
    </w:p>
    <w:p w14:paraId="38AF4BFA" w14:textId="341719EC" w:rsidR="009F54E7"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O valor da Remuneração</w:t>
      </w:r>
      <w:r w:rsidR="00552F89" w:rsidRPr="00DD1CC9">
        <w:rPr>
          <w:sz w:val="22"/>
          <w:szCs w:val="22"/>
        </w:rPr>
        <w:t xml:space="preserve"> da respectiva série</w:t>
      </w:r>
      <w:r w:rsidRPr="00DD1CC9">
        <w:rPr>
          <w:sz w:val="22"/>
          <w:szCs w:val="22"/>
        </w:rPr>
        <w:t xml:space="preserve"> incidente sobre o saldo do Valor Nominal Unitário</w:t>
      </w:r>
      <w:r w:rsidR="00552F89" w:rsidRPr="00DD1CC9">
        <w:rPr>
          <w:sz w:val="22"/>
          <w:szCs w:val="22"/>
        </w:rPr>
        <w:t xml:space="preserve"> da respectiva série</w:t>
      </w:r>
      <w:r w:rsidRPr="00DD1CC9">
        <w:rPr>
          <w:sz w:val="22"/>
          <w:szCs w:val="22"/>
        </w:rPr>
        <w:t xml:space="preserve"> continuará a ser capitalizado e deverá ser pago na data de pagamento da Remuneração</w:t>
      </w:r>
      <w:r w:rsidR="00552F89" w:rsidRPr="00DD1CC9">
        <w:rPr>
          <w:sz w:val="22"/>
          <w:szCs w:val="22"/>
        </w:rPr>
        <w:t xml:space="preserve"> da respectiva série</w:t>
      </w:r>
      <w:r w:rsidRPr="00DD1CC9">
        <w:rPr>
          <w:sz w:val="22"/>
          <w:szCs w:val="22"/>
        </w:rPr>
        <w:t xml:space="preserve"> imediatamente subsequente.</w:t>
      </w:r>
    </w:p>
    <w:p w14:paraId="65F63DEB" w14:textId="56FE1A5C" w:rsidR="009F54E7"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A realização da Amortização Extraordinária Parcial </w:t>
      </w:r>
      <w:r w:rsidR="003563F1" w:rsidRPr="00DD1CC9">
        <w:rPr>
          <w:sz w:val="22"/>
          <w:szCs w:val="22"/>
        </w:rPr>
        <w:t xml:space="preserve">Facultativa </w:t>
      </w:r>
      <w:r w:rsidRPr="00DD1CC9">
        <w:rPr>
          <w:sz w:val="22"/>
          <w:szCs w:val="22"/>
        </w:rPr>
        <w:t>deverá abranger todas as Debêntures</w:t>
      </w:r>
      <w:r w:rsidR="00E27C2C" w:rsidRPr="00DD1CC9">
        <w:rPr>
          <w:sz w:val="22"/>
          <w:szCs w:val="22"/>
        </w:rPr>
        <w:t xml:space="preserve"> de uma determinada série ou de ambas as séries, a critério da Emissora</w:t>
      </w:r>
      <w:r w:rsidRPr="00DD1CC9">
        <w:rPr>
          <w:sz w:val="22"/>
          <w:szCs w:val="22"/>
        </w:rPr>
        <w:t>, e deverá obedecer ao limite de amortização de 98% (noventa e oito por cento) do Valor Nominal Unitário das Debêntures.</w:t>
      </w:r>
    </w:p>
    <w:p w14:paraId="3A0B5DF6" w14:textId="7B7A019F" w:rsidR="00552F89" w:rsidRPr="00DD1CC9" w:rsidRDefault="009F54E7"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rFonts w:eastAsia="MS Mincho"/>
          <w:sz w:val="22"/>
          <w:szCs w:val="22"/>
        </w:rPr>
        <w:t xml:space="preserve">O prêmio da </w:t>
      </w:r>
      <w:r w:rsidRPr="00DD1CC9">
        <w:rPr>
          <w:sz w:val="22"/>
          <w:szCs w:val="22"/>
        </w:rPr>
        <w:t xml:space="preserve">Amortização Extraordinária Parcial </w:t>
      </w:r>
      <w:r w:rsidR="00CC7D82" w:rsidRPr="00DD1CC9">
        <w:rPr>
          <w:sz w:val="22"/>
          <w:szCs w:val="22"/>
        </w:rPr>
        <w:t xml:space="preserve">Facultativa </w:t>
      </w:r>
      <w:r w:rsidRPr="00DD1CC9">
        <w:rPr>
          <w:rFonts w:eastAsia="MS Mincho"/>
          <w:sz w:val="22"/>
          <w:szCs w:val="22"/>
        </w:rPr>
        <w:t>será calculado de acordo com a seguinte fórmula:</w:t>
      </w:r>
    </w:p>
    <w:p w14:paraId="45C39088" w14:textId="378A5BE8" w:rsidR="00552F89" w:rsidRPr="00DD1CC9" w:rsidRDefault="00552F89" w:rsidP="00DD1CC9">
      <w:pPr>
        <w:pStyle w:val="Level2"/>
        <w:numPr>
          <w:ilvl w:val="0"/>
          <w:numId w:val="0"/>
        </w:numPr>
        <w:spacing w:after="240" w:line="320" w:lineRule="exact"/>
        <w:ind w:left="1333" w:firstLine="28"/>
        <w:jc w:val="center"/>
        <w:rPr>
          <w:rFonts w:ascii="Times New Roman" w:hAnsi="Times New Roman" w:cs="Times New Roman"/>
          <w:sz w:val="22"/>
          <w:szCs w:val="22"/>
        </w:rPr>
      </w:pPr>
      <w:proofErr w:type="spellStart"/>
      <w:r w:rsidRPr="00DD1CC9">
        <w:rPr>
          <w:rFonts w:ascii="Times New Roman" w:hAnsi="Times New Roman" w:cs="Times New Roman"/>
          <w:sz w:val="22"/>
          <w:szCs w:val="22"/>
        </w:rPr>
        <w:t>PUprêmio</w:t>
      </w:r>
      <w:proofErr w:type="spellEnd"/>
      <w:r w:rsidRPr="00DD1CC9">
        <w:rPr>
          <w:rFonts w:ascii="Times New Roman" w:hAnsi="Times New Roman" w:cs="Times New Roman"/>
          <w:sz w:val="22"/>
          <w:szCs w:val="22"/>
        </w:rPr>
        <w:t xml:space="preserve"> = [(1+Prêmio)^(Prazo Remanescente/252)-1]* </w:t>
      </w:r>
      <w:proofErr w:type="spellStart"/>
      <w:r w:rsidR="000B4BD2" w:rsidRPr="00DD1CC9">
        <w:rPr>
          <w:rFonts w:ascii="Times New Roman" w:hAnsi="Times New Roman" w:cs="Times New Roman"/>
          <w:sz w:val="22"/>
          <w:szCs w:val="22"/>
        </w:rPr>
        <w:t>PUdebênture</w:t>
      </w:r>
      <w:proofErr w:type="spellEnd"/>
    </w:p>
    <w:p w14:paraId="7A8C8027" w14:textId="77777777" w:rsidR="00552F89" w:rsidRPr="00DD1CC9" w:rsidRDefault="00552F89" w:rsidP="00DD1CC9">
      <w:pPr>
        <w:pStyle w:val="Level2"/>
        <w:numPr>
          <w:ilvl w:val="0"/>
          <w:numId w:val="0"/>
        </w:numPr>
        <w:spacing w:after="240" w:line="320" w:lineRule="exact"/>
        <w:ind w:left="1333" w:firstLine="28"/>
        <w:jc w:val="center"/>
        <w:rPr>
          <w:rFonts w:ascii="Times New Roman" w:hAnsi="Times New Roman" w:cs="Times New Roman"/>
          <w:sz w:val="22"/>
          <w:szCs w:val="22"/>
        </w:rPr>
      </w:pPr>
    </w:p>
    <w:p w14:paraId="7B1D54B2" w14:textId="61A4F193"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Onde</w:t>
      </w:r>
      <w:r w:rsidRPr="00DD1CC9">
        <w:rPr>
          <w:rFonts w:ascii="Times New Roman" w:eastAsia="MS Mincho" w:hAnsi="Times New Roman" w:cs="Times New Roman"/>
          <w:sz w:val="22"/>
          <w:szCs w:val="22"/>
        </w:rPr>
        <w:t>:</w:t>
      </w:r>
    </w:p>
    <w:p w14:paraId="2F472CAC" w14:textId="1DD6BBE8"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t>Prêmio =</w:t>
      </w:r>
      <w:r w:rsidRPr="00DD1CC9">
        <w:rPr>
          <w:rFonts w:ascii="Times New Roman" w:eastAsia="MS Mincho" w:hAnsi="Times New Roman" w:cs="Times New Roman"/>
          <w:sz w:val="22"/>
          <w:szCs w:val="22"/>
        </w:rPr>
        <w:t xml:space="preserve"> </w:t>
      </w:r>
      <w:r w:rsidR="00D97390">
        <w:rPr>
          <w:rFonts w:ascii="Times New Roman" w:eastAsia="MS Mincho" w:hAnsi="Times New Roman" w:cs="Times New Roman"/>
          <w:sz w:val="22"/>
          <w:szCs w:val="22"/>
        </w:rPr>
        <w:t>0,40</w:t>
      </w:r>
      <w:r w:rsidR="00D97390" w:rsidRPr="00DD1CC9">
        <w:rPr>
          <w:rFonts w:ascii="Times New Roman" w:eastAsia="MS Mincho" w:hAnsi="Times New Roman" w:cs="Times New Roman"/>
          <w:sz w:val="22"/>
          <w:szCs w:val="22"/>
        </w:rPr>
        <w:t>% (</w:t>
      </w:r>
      <w:r w:rsidR="00D97390">
        <w:rPr>
          <w:rFonts w:ascii="Times New Roman" w:eastAsia="MS Mincho" w:hAnsi="Times New Roman" w:cs="Times New Roman"/>
          <w:sz w:val="22"/>
          <w:szCs w:val="22"/>
        </w:rPr>
        <w:t>quarenta centésimos por cento</w:t>
      </w:r>
      <w:r w:rsidR="00D97390" w:rsidRPr="00DD1CC9">
        <w:rPr>
          <w:rFonts w:ascii="Times New Roman" w:eastAsia="MS Mincho" w:hAnsi="Times New Roman" w:cs="Times New Roman"/>
          <w:sz w:val="22"/>
          <w:szCs w:val="22"/>
        </w:rPr>
        <w:t xml:space="preserve">) </w:t>
      </w:r>
      <w:r w:rsidRPr="00DD1CC9">
        <w:rPr>
          <w:rFonts w:ascii="Times New Roman" w:eastAsia="MS Mincho" w:hAnsi="Times New Roman" w:cs="Times New Roman"/>
          <w:sz w:val="22"/>
          <w:szCs w:val="22"/>
        </w:rPr>
        <w:t>ao ano;</w:t>
      </w:r>
    </w:p>
    <w:p w14:paraId="58898DA3" w14:textId="43B42F2D"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sz w:val="22"/>
          <w:szCs w:val="22"/>
        </w:rPr>
      </w:pPr>
      <w:r w:rsidRPr="00DD1CC9">
        <w:rPr>
          <w:rFonts w:ascii="Times New Roman" w:eastAsia="MS Mincho" w:hAnsi="Times New Roman" w:cs="Times New Roman"/>
          <w:b/>
          <w:bCs/>
          <w:sz w:val="22"/>
          <w:szCs w:val="22"/>
        </w:rPr>
        <w:lastRenderedPageBreak/>
        <w:t>Prazo Remanescente =</w:t>
      </w:r>
      <w:r w:rsidRPr="00DD1CC9">
        <w:rPr>
          <w:rFonts w:ascii="Times New Roman" w:eastAsia="MS Mincho" w:hAnsi="Times New Roman" w:cs="Times New Roman"/>
          <w:sz w:val="22"/>
          <w:szCs w:val="22"/>
        </w:rPr>
        <w:t xml:space="preserve"> quantidade de Dias Úteis, contados, conforme o caso, da data da Amortização Extraordinária Parcial</w:t>
      </w:r>
      <w:r w:rsidR="00E37556" w:rsidRPr="00DD1CC9">
        <w:rPr>
          <w:rFonts w:ascii="Times New Roman" w:eastAsia="MS Mincho" w:hAnsi="Times New Roman" w:cs="Times New Roman"/>
          <w:sz w:val="22"/>
          <w:szCs w:val="22"/>
        </w:rPr>
        <w:t xml:space="preserve"> Facultativa</w:t>
      </w:r>
      <w:r w:rsidRPr="00DD1CC9">
        <w:rPr>
          <w:rFonts w:ascii="Times New Roman" w:eastAsia="MS Mincho" w:hAnsi="Times New Roman" w:cs="Times New Roman"/>
          <w:sz w:val="22"/>
          <w:szCs w:val="22"/>
        </w:rPr>
        <w:t xml:space="preserve"> (inclusive) até a Data de Vencimento das Debêntures (exclusive); e</w:t>
      </w:r>
    </w:p>
    <w:p w14:paraId="35C0EFFD" w14:textId="4F6A8B24" w:rsidR="00552F89" w:rsidRPr="00DD1CC9" w:rsidRDefault="00552F89" w:rsidP="00DD1CC9">
      <w:pPr>
        <w:pStyle w:val="Level3"/>
        <w:numPr>
          <w:ilvl w:val="0"/>
          <w:numId w:val="0"/>
        </w:numPr>
        <w:spacing w:after="240" w:line="320" w:lineRule="exact"/>
        <w:ind w:left="1361"/>
        <w:rPr>
          <w:rFonts w:ascii="Times New Roman" w:eastAsia="MS Mincho" w:hAnsi="Times New Roman" w:cs="Times New Roman"/>
          <w:b/>
          <w:bCs/>
          <w:sz w:val="22"/>
          <w:szCs w:val="22"/>
        </w:rPr>
      </w:pPr>
      <w:proofErr w:type="spellStart"/>
      <w:r w:rsidRPr="00DD1CC9">
        <w:rPr>
          <w:rFonts w:ascii="Times New Roman" w:eastAsia="MS Mincho" w:hAnsi="Times New Roman" w:cs="Times New Roman"/>
          <w:b/>
          <w:bCs/>
          <w:sz w:val="22"/>
          <w:szCs w:val="22"/>
        </w:rPr>
        <w:t>PUdebênture</w:t>
      </w:r>
      <w:proofErr w:type="spellEnd"/>
      <w:r w:rsidRPr="00DD1CC9">
        <w:rPr>
          <w:rFonts w:ascii="Times New Roman" w:eastAsia="MS Mincho" w:hAnsi="Times New Roman" w:cs="Times New Roman"/>
          <w:b/>
          <w:bCs/>
          <w:sz w:val="22"/>
          <w:szCs w:val="22"/>
        </w:rPr>
        <w:t xml:space="preserve"> =</w:t>
      </w:r>
      <w:r w:rsidRPr="00DD1CC9">
        <w:rPr>
          <w:rFonts w:ascii="Times New Roman" w:eastAsia="MS Mincho" w:hAnsi="Times New Roman" w:cs="Times New Roman"/>
          <w:sz w:val="22"/>
          <w:szCs w:val="22"/>
        </w:rPr>
        <w:t xml:space="preserve"> parcela do Valor Nominal Unitário ou do saldo do Valor Nominal Unitário da respectiva série, acrescido da Remuneração da respectiva série, calculada </w:t>
      </w:r>
      <w:r w:rsidRPr="00802978">
        <w:rPr>
          <w:rFonts w:ascii="Times New Roman" w:eastAsia="MS Mincho" w:hAnsi="Times New Roman" w:cs="Times New Roman"/>
          <w:i/>
          <w:iCs/>
          <w:sz w:val="22"/>
          <w:szCs w:val="22"/>
        </w:rPr>
        <w:t xml:space="preserve">pro rata </w:t>
      </w:r>
      <w:proofErr w:type="spellStart"/>
      <w:r w:rsidRPr="00802978">
        <w:rPr>
          <w:rFonts w:ascii="Times New Roman" w:eastAsia="MS Mincho" w:hAnsi="Times New Roman" w:cs="Times New Roman"/>
          <w:i/>
          <w:iCs/>
          <w:sz w:val="22"/>
          <w:szCs w:val="22"/>
        </w:rPr>
        <w:t>temporis</w:t>
      </w:r>
      <w:proofErr w:type="spellEnd"/>
      <w:r w:rsidRPr="00193CD8">
        <w:rPr>
          <w:rFonts w:ascii="Times New Roman" w:eastAsia="MS Mincho" w:hAnsi="Times New Roman" w:cs="Times New Roman"/>
          <w:sz w:val="22"/>
          <w:szCs w:val="22"/>
        </w:rPr>
        <w:t xml:space="preserve"> desde a data de pagamento da Remuneração da respectiva série imediatamente anterior até a data do efetivo pagamento da Amortização Extraordinária Parcia</w:t>
      </w:r>
      <w:r w:rsidRPr="00DD1CC9">
        <w:rPr>
          <w:rFonts w:ascii="Times New Roman" w:eastAsia="MS Mincho" w:hAnsi="Times New Roman" w:cs="Times New Roman"/>
          <w:sz w:val="22"/>
          <w:szCs w:val="22"/>
        </w:rPr>
        <w:t xml:space="preserve">l </w:t>
      </w:r>
      <w:r w:rsidR="00E37556" w:rsidRPr="00DD1CC9">
        <w:rPr>
          <w:rFonts w:ascii="Times New Roman" w:eastAsia="MS Mincho" w:hAnsi="Times New Roman" w:cs="Times New Roman"/>
          <w:sz w:val="22"/>
          <w:szCs w:val="22"/>
        </w:rPr>
        <w:t xml:space="preserve">Facultativa </w:t>
      </w:r>
      <w:r w:rsidRPr="00DD1CC9">
        <w:rPr>
          <w:rFonts w:ascii="Times New Roman" w:eastAsia="MS Mincho" w:hAnsi="Times New Roman" w:cs="Times New Roman"/>
          <w:sz w:val="22"/>
          <w:szCs w:val="22"/>
        </w:rPr>
        <w:t xml:space="preserve">(observado que, caso a Amortização Extraordinária Parcial </w:t>
      </w:r>
      <w:r w:rsidR="008C1FE2" w:rsidRPr="00DD1CC9">
        <w:rPr>
          <w:rFonts w:ascii="Times New Roman" w:eastAsia="MS Mincho" w:hAnsi="Times New Roman" w:cs="Times New Roman"/>
          <w:sz w:val="22"/>
          <w:szCs w:val="22"/>
        </w:rPr>
        <w:t xml:space="preserve">Facultativa </w:t>
      </w:r>
      <w:r w:rsidRPr="00DD1CC9">
        <w:rPr>
          <w:rFonts w:ascii="Times New Roman" w:eastAsia="MS Mincho" w:hAnsi="Times New Roman" w:cs="Times New Roman"/>
          <w:sz w:val="22"/>
          <w:szCs w:val="22"/>
        </w:rPr>
        <w:t xml:space="preserve">aconteça em qualquer data de amortização ordinária do saldo do Valor Nominal Unitário da respectiva série ou de pagamento da Remuneração da respectiva série, deverão ser desconsideradas a amortização ordinária ou a Remuneração da respectiva série devidas até tal data, de forma que o </w:t>
      </w:r>
      <w:proofErr w:type="spellStart"/>
      <w:r w:rsidRPr="00DD1CC9">
        <w:rPr>
          <w:rFonts w:ascii="Times New Roman" w:eastAsia="MS Mincho" w:hAnsi="Times New Roman" w:cs="Times New Roman"/>
          <w:sz w:val="22"/>
          <w:szCs w:val="22"/>
        </w:rPr>
        <w:t>PUdebênture</w:t>
      </w:r>
      <w:proofErr w:type="spellEnd"/>
      <w:r w:rsidRPr="00DD1CC9">
        <w:rPr>
          <w:rFonts w:ascii="Times New Roman" w:eastAsia="MS Mincho" w:hAnsi="Times New Roman" w:cs="Times New Roman"/>
          <w:sz w:val="22"/>
          <w:szCs w:val="22"/>
        </w:rPr>
        <w:t xml:space="preserve"> será equivalente ao saldo do Valor Nominal Unitário da respectiva série após o referido pagamento). </w:t>
      </w:r>
    </w:p>
    <w:p w14:paraId="61EA640C" w14:textId="1D6E495C" w:rsidR="003916A8" w:rsidRPr="00DD1CC9" w:rsidRDefault="003916A8"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A Amortização Extraordinária </w:t>
      </w:r>
      <w:r w:rsidR="008C1FE2" w:rsidRPr="00DD1CC9">
        <w:rPr>
          <w:sz w:val="22"/>
          <w:szCs w:val="22"/>
        </w:rPr>
        <w:t xml:space="preserve">Parcial </w:t>
      </w:r>
      <w:r w:rsidRPr="00DD1CC9">
        <w:rPr>
          <w:sz w:val="22"/>
          <w:szCs w:val="22"/>
        </w:rPr>
        <w:t>Facultativa deverá ocorrer em uma única data</w:t>
      </w:r>
      <w:r w:rsidR="009D466D" w:rsidRPr="00193CD8">
        <w:rPr>
          <w:sz w:val="22"/>
          <w:szCs w:val="22"/>
        </w:rPr>
        <w:t>,</w:t>
      </w:r>
      <w:r w:rsidRPr="00DD1CC9">
        <w:rPr>
          <w:sz w:val="22"/>
          <w:szCs w:val="22"/>
        </w:rPr>
        <w:t xml:space="preserve"> mediante depósito na </w:t>
      </w:r>
      <w:r w:rsidR="009F64AD" w:rsidRPr="00DD1CC9">
        <w:rPr>
          <w:sz w:val="22"/>
          <w:szCs w:val="22"/>
        </w:rPr>
        <w:t>Conta Centralizadora</w:t>
      </w:r>
      <w:r w:rsidRPr="00DD1CC9">
        <w:rPr>
          <w:sz w:val="22"/>
          <w:szCs w:val="22"/>
        </w:rPr>
        <w:t>.</w:t>
      </w:r>
    </w:p>
    <w:p w14:paraId="39209175" w14:textId="3B956ADE" w:rsidR="003916A8" w:rsidRPr="00DD1CC9" w:rsidRDefault="003916A8"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Recebida a </w:t>
      </w:r>
      <w:r w:rsidR="001F668C" w:rsidRPr="00DD1CC9">
        <w:rPr>
          <w:sz w:val="22"/>
          <w:szCs w:val="22"/>
        </w:rPr>
        <w:t xml:space="preserve">Notificação </w:t>
      </w:r>
      <w:r w:rsidRPr="00DD1CC9">
        <w:rPr>
          <w:sz w:val="22"/>
          <w:szCs w:val="22"/>
        </w:rPr>
        <w:t xml:space="preserve">de Amortização Extraordinária </w:t>
      </w:r>
      <w:r w:rsidR="004720EA" w:rsidRPr="00DD1CC9">
        <w:rPr>
          <w:sz w:val="22"/>
          <w:szCs w:val="22"/>
        </w:rPr>
        <w:t xml:space="preserve">Parcial </w:t>
      </w:r>
      <w:r w:rsidRPr="00DD1CC9">
        <w:rPr>
          <w:sz w:val="22"/>
          <w:szCs w:val="22"/>
        </w:rPr>
        <w:t xml:space="preserve">Facultativa, a Debenturista deverá realizar a amortização extraordinária dos CRI, nos mesmos termos e condições da Amortização Extraordinária </w:t>
      </w:r>
      <w:r w:rsidR="0032798B" w:rsidRPr="00DD1CC9">
        <w:rPr>
          <w:sz w:val="22"/>
          <w:szCs w:val="22"/>
        </w:rPr>
        <w:t xml:space="preserve">Parcial </w:t>
      </w:r>
      <w:r w:rsidRPr="00DD1CC9">
        <w:rPr>
          <w:sz w:val="22"/>
          <w:szCs w:val="22"/>
        </w:rPr>
        <w:t>Facultativa das Debêntures, na forma a ser estabelecida no Termo de Securitização.</w:t>
      </w:r>
    </w:p>
    <w:p w14:paraId="5C519ED3" w14:textId="6539F23B" w:rsidR="009D13B0" w:rsidRPr="00DD1CC9" w:rsidRDefault="004537C2" w:rsidP="00DD1CC9">
      <w:pPr>
        <w:pStyle w:val="ListParagraph"/>
        <w:keepNext/>
        <w:numPr>
          <w:ilvl w:val="1"/>
          <w:numId w:val="16"/>
        </w:numPr>
        <w:tabs>
          <w:tab w:val="left" w:pos="1134"/>
        </w:tabs>
        <w:spacing w:after="240" w:line="320" w:lineRule="exact"/>
        <w:ind w:left="0" w:firstLine="0"/>
        <w:jc w:val="both"/>
        <w:outlineLvl w:val="0"/>
        <w:rPr>
          <w:rFonts w:eastAsia="Arial Unicode MS"/>
          <w:b/>
          <w:bCs/>
          <w:color w:val="000000"/>
          <w:sz w:val="22"/>
          <w:szCs w:val="22"/>
        </w:rPr>
      </w:pPr>
      <w:r w:rsidRPr="00DD1CC9">
        <w:rPr>
          <w:rFonts w:eastAsia="Arial Unicode MS"/>
          <w:b/>
          <w:bCs/>
          <w:sz w:val="22"/>
          <w:szCs w:val="22"/>
        </w:rPr>
        <w:t>Oferta</w:t>
      </w:r>
      <w:r w:rsidRPr="00DD1CC9">
        <w:rPr>
          <w:rFonts w:eastAsia="Arial Unicode MS"/>
          <w:b/>
          <w:bCs/>
          <w:color w:val="000000"/>
          <w:sz w:val="22"/>
          <w:szCs w:val="22"/>
        </w:rPr>
        <w:t xml:space="preserve"> Facultativa de Resgate Antecipado</w:t>
      </w:r>
      <w:r w:rsidR="00C90720" w:rsidRPr="00DD1CC9">
        <w:rPr>
          <w:rFonts w:eastAsia="Arial Unicode MS"/>
          <w:b/>
          <w:bCs/>
          <w:color w:val="000000"/>
          <w:sz w:val="22"/>
          <w:szCs w:val="22"/>
        </w:rPr>
        <w:t xml:space="preserve"> Total</w:t>
      </w:r>
    </w:p>
    <w:p w14:paraId="0972FDC1" w14:textId="7350CE9B" w:rsidR="009D13B0" w:rsidRPr="00DD1CC9" w:rsidRDefault="004537C2" w:rsidP="00DD1CC9">
      <w:pPr>
        <w:pStyle w:val="ListParagraph"/>
        <w:numPr>
          <w:ilvl w:val="2"/>
          <w:numId w:val="16"/>
        </w:numPr>
        <w:tabs>
          <w:tab w:val="left" w:pos="0"/>
          <w:tab w:val="left" w:pos="1134"/>
        </w:tabs>
        <w:spacing w:after="240" w:line="320" w:lineRule="exact"/>
        <w:ind w:left="0" w:firstLine="0"/>
        <w:jc w:val="both"/>
        <w:outlineLvl w:val="0"/>
        <w:rPr>
          <w:rFonts w:eastAsia="Arial Unicode MS"/>
          <w:color w:val="000000"/>
          <w:sz w:val="22"/>
          <w:szCs w:val="22"/>
        </w:rPr>
      </w:pPr>
      <w:r w:rsidRPr="00DD1CC9">
        <w:rPr>
          <w:rFonts w:eastAsia="Arial Unicode MS"/>
          <w:color w:val="000000"/>
          <w:sz w:val="22"/>
          <w:szCs w:val="22"/>
        </w:rPr>
        <w:t xml:space="preserve">A Emissora poderá, a seu exclusivo critério, realizar a qualquer tempo uma oferta de resgate </w:t>
      </w:r>
      <w:r w:rsidRPr="00DD1CC9">
        <w:rPr>
          <w:rFonts w:eastAsia="Arial Unicode MS"/>
          <w:sz w:val="22"/>
          <w:szCs w:val="22"/>
        </w:rPr>
        <w:t>antecipado</w:t>
      </w:r>
      <w:r w:rsidRPr="00DD1CC9">
        <w:rPr>
          <w:rFonts w:eastAsia="Arial Unicode MS"/>
          <w:color w:val="000000"/>
          <w:sz w:val="22"/>
          <w:szCs w:val="22"/>
        </w:rPr>
        <w:t xml:space="preserve"> da totalidade das Debêntures</w:t>
      </w:r>
      <w:r w:rsidR="00AB0C26" w:rsidRPr="00DD1CC9">
        <w:rPr>
          <w:rFonts w:eastAsia="Arial Unicode MS"/>
          <w:color w:val="000000"/>
          <w:sz w:val="22"/>
          <w:szCs w:val="22"/>
        </w:rPr>
        <w:t xml:space="preserve"> </w:t>
      </w:r>
      <w:r w:rsidR="000E3E38" w:rsidRPr="00DD1CC9">
        <w:rPr>
          <w:rFonts w:eastAsia="Arial Unicode MS"/>
          <w:color w:val="000000"/>
          <w:sz w:val="22"/>
          <w:szCs w:val="22"/>
        </w:rPr>
        <w:t>ou à totalidade das Debêntures de uma determinada série, com o consequente cancelamento das referidas Debêntures, que venham a ser resgatadas</w:t>
      </w:r>
      <w:r w:rsidRPr="00DD1CC9">
        <w:rPr>
          <w:rFonts w:eastAsia="Arial Unicode MS"/>
          <w:color w:val="000000"/>
          <w:sz w:val="22"/>
          <w:szCs w:val="22"/>
        </w:rPr>
        <w:t xml:space="preserve">, endereçada diretamente à Debenturista, na qualidade de única titular das </w:t>
      </w:r>
      <w:r w:rsidRPr="00DD1CC9">
        <w:rPr>
          <w:sz w:val="22"/>
          <w:szCs w:val="22"/>
        </w:rPr>
        <w:t>Debêntures</w:t>
      </w:r>
      <w:r w:rsidRPr="00DD1CC9">
        <w:rPr>
          <w:rFonts w:eastAsia="Arial Unicode MS"/>
          <w:color w:val="000000"/>
          <w:sz w:val="22"/>
          <w:szCs w:val="22"/>
        </w:rPr>
        <w:t>, enquanto as Debêntures estiverem vinculadas aos CRI</w:t>
      </w:r>
      <w:r w:rsidR="00E72179" w:rsidRPr="00DD1CC9">
        <w:rPr>
          <w:rFonts w:eastAsia="Arial Unicode MS"/>
          <w:color w:val="000000"/>
          <w:sz w:val="22"/>
          <w:szCs w:val="22"/>
        </w:rPr>
        <w:t xml:space="preserve">, podendo a Debenturista aceitar ou não a oferta de resgate antecipado, de acordo com a manifestação de adesão à oferta de resgate antecipado pelos </w:t>
      </w:r>
      <w:r w:rsidR="00912106" w:rsidRPr="00DD1CC9">
        <w:rPr>
          <w:rFonts w:eastAsia="Arial Unicode MS"/>
          <w:color w:val="000000"/>
          <w:sz w:val="22"/>
          <w:szCs w:val="22"/>
        </w:rPr>
        <w:t>t</w:t>
      </w:r>
      <w:r w:rsidR="00E72179" w:rsidRPr="00DD1CC9">
        <w:rPr>
          <w:rFonts w:eastAsia="Arial Unicode MS"/>
          <w:color w:val="000000"/>
          <w:sz w:val="22"/>
          <w:szCs w:val="22"/>
        </w:rPr>
        <w:t>itulares de CRI</w:t>
      </w:r>
      <w:r w:rsidRPr="00DD1CC9">
        <w:rPr>
          <w:rFonts w:eastAsia="Arial Unicode MS"/>
          <w:color w:val="000000"/>
          <w:sz w:val="22"/>
          <w:szCs w:val="22"/>
        </w:rPr>
        <w:t> ("</w:t>
      </w:r>
      <w:r w:rsidRPr="00DD1CC9">
        <w:rPr>
          <w:rFonts w:eastAsia="Arial Unicode MS"/>
          <w:color w:val="000000"/>
          <w:sz w:val="22"/>
          <w:szCs w:val="22"/>
          <w:u w:val="single"/>
        </w:rPr>
        <w:t>Oferta Facultativa de Resgate Antecipado</w:t>
      </w:r>
      <w:r w:rsidR="00C90720" w:rsidRPr="00DD1CC9">
        <w:rPr>
          <w:rFonts w:eastAsia="Arial Unicode MS"/>
          <w:color w:val="000000"/>
          <w:sz w:val="22"/>
          <w:szCs w:val="22"/>
          <w:u w:val="single"/>
        </w:rPr>
        <w:t xml:space="preserve"> Total</w:t>
      </w:r>
      <w:r w:rsidRPr="00DD1CC9">
        <w:rPr>
          <w:rFonts w:eastAsia="Arial Unicode MS"/>
          <w:color w:val="000000"/>
          <w:sz w:val="22"/>
          <w:szCs w:val="22"/>
        </w:rPr>
        <w:t>").</w:t>
      </w:r>
      <w:r w:rsidR="00E653DB" w:rsidRPr="00DD1CC9">
        <w:rPr>
          <w:rFonts w:eastAsia="Arial Unicode MS"/>
          <w:color w:val="000000"/>
          <w:sz w:val="22"/>
          <w:szCs w:val="22"/>
        </w:rPr>
        <w:t xml:space="preserve"> </w:t>
      </w:r>
    </w:p>
    <w:p w14:paraId="20E126E1" w14:textId="2FEA487A" w:rsidR="004537C2" w:rsidRPr="00DD1CC9" w:rsidRDefault="004537C2" w:rsidP="00DD1CC9">
      <w:pPr>
        <w:pStyle w:val="ListParagraph"/>
        <w:numPr>
          <w:ilvl w:val="2"/>
          <w:numId w:val="16"/>
        </w:numPr>
        <w:tabs>
          <w:tab w:val="left" w:pos="0"/>
          <w:tab w:val="left" w:pos="1134"/>
        </w:tabs>
        <w:spacing w:after="240" w:line="320" w:lineRule="exact"/>
        <w:ind w:left="0" w:firstLine="0"/>
        <w:jc w:val="both"/>
        <w:outlineLvl w:val="0"/>
        <w:rPr>
          <w:sz w:val="22"/>
          <w:szCs w:val="22"/>
        </w:rPr>
      </w:pPr>
      <w:r w:rsidRPr="00DD1CC9">
        <w:rPr>
          <w:sz w:val="22"/>
          <w:szCs w:val="22"/>
        </w:rPr>
        <w:t>Para realizar a Oferta Facultativa de Resgate Antecipado</w:t>
      </w:r>
      <w:r w:rsidR="00C90720" w:rsidRPr="00DD1CC9">
        <w:rPr>
          <w:sz w:val="22"/>
          <w:szCs w:val="22"/>
        </w:rPr>
        <w:t xml:space="preserve"> Total</w:t>
      </w:r>
      <w:r w:rsidRPr="00DD1CC9">
        <w:rPr>
          <w:sz w:val="22"/>
          <w:szCs w:val="22"/>
        </w:rPr>
        <w:t xml:space="preserve">, a Emissora deverá notificar, por escrito, com </w:t>
      </w:r>
      <w:r w:rsidRPr="00DD1CC9">
        <w:rPr>
          <w:rFonts w:eastAsia="Arial Unicode MS"/>
          <w:color w:val="000000"/>
          <w:sz w:val="22"/>
          <w:szCs w:val="22"/>
        </w:rPr>
        <w:t>pelo</w:t>
      </w:r>
      <w:r w:rsidRPr="00DD1CC9">
        <w:rPr>
          <w:sz w:val="22"/>
          <w:szCs w:val="22"/>
        </w:rPr>
        <w:t xml:space="preserve"> menos </w:t>
      </w:r>
      <w:r w:rsidR="00AB0C26" w:rsidRPr="00DD1CC9">
        <w:rPr>
          <w:sz w:val="22"/>
          <w:szCs w:val="22"/>
        </w:rPr>
        <w:t xml:space="preserve">10 </w:t>
      </w:r>
      <w:r w:rsidRPr="00DD1CC9">
        <w:rPr>
          <w:sz w:val="22"/>
          <w:szCs w:val="22"/>
        </w:rPr>
        <w:t>(</w:t>
      </w:r>
      <w:r w:rsidR="00AB0C26" w:rsidRPr="00DD1CC9">
        <w:rPr>
          <w:sz w:val="22"/>
          <w:szCs w:val="22"/>
        </w:rPr>
        <w:t>dez</w:t>
      </w:r>
      <w:r w:rsidRPr="00DD1CC9">
        <w:rPr>
          <w:sz w:val="22"/>
          <w:szCs w:val="22"/>
        </w:rPr>
        <w:t xml:space="preserve">) </w:t>
      </w:r>
      <w:r w:rsidR="00AB0C26" w:rsidRPr="00DD1CC9">
        <w:rPr>
          <w:sz w:val="22"/>
          <w:szCs w:val="22"/>
        </w:rPr>
        <w:t xml:space="preserve">Dias Úteis </w:t>
      </w:r>
      <w:r w:rsidRPr="00DD1CC9">
        <w:rPr>
          <w:sz w:val="22"/>
          <w:szCs w:val="22"/>
        </w:rPr>
        <w:t>de antecedência da data em que desejar realizar a Oferta Facultativa de Resgate Antecipado</w:t>
      </w:r>
      <w:r w:rsidR="00C90720" w:rsidRPr="00DD1CC9">
        <w:rPr>
          <w:sz w:val="22"/>
          <w:szCs w:val="22"/>
        </w:rPr>
        <w:t xml:space="preserve"> Total</w:t>
      </w:r>
      <w:r w:rsidRPr="00DD1CC9">
        <w:rPr>
          <w:sz w:val="22"/>
          <w:szCs w:val="22"/>
        </w:rPr>
        <w:t>, a Debenturista e o Agente Fiduciário, informando que deseja realizar a Oferta Facultativa de Resgate Antecipado</w:t>
      </w:r>
      <w:r w:rsidR="00C90720" w:rsidRPr="00DD1CC9">
        <w:rPr>
          <w:sz w:val="22"/>
          <w:szCs w:val="22"/>
        </w:rPr>
        <w:t xml:space="preserve"> Total</w:t>
      </w:r>
      <w:r w:rsidRPr="00DD1CC9">
        <w:rPr>
          <w:sz w:val="22"/>
          <w:szCs w:val="22"/>
        </w:rPr>
        <w:t>, cuja comunicação deverá conter, no mínimo ("</w:t>
      </w:r>
      <w:r w:rsidRPr="00DD1CC9">
        <w:rPr>
          <w:sz w:val="22"/>
          <w:szCs w:val="22"/>
          <w:u w:val="single"/>
        </w:rPr>
        <w:t>Notificação de Resgate</w:t>
      </w:r>
      <w:r w:rsidRPr="00DD1CC9">
        <w:rPr>
          <w:sz w:val="22"/>
          <w:szCs w:val="22"/>
        </w:rPr>
        <w:t>"):</w:t>
      </w:r>
    </w:p>
    <w:p w14:paraId="789D438D" w14:textId="1676663C" w:rsidR="004537C2"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o valor do prêmio proposto, se houver, para o resgate das Debêntures, sendo que o prêmio deverá ser positivo ("</w:t>
      </w:r>
      <w:r w:rsidRPr="00DD1CC9">
        <w:rPr>
          <w:rFonts w:ascii="Times New Roman" w:hAnsi="Times New Roman" w:cs="Times New Roman"/>
          <w:u w:val="single"/>
        </w:rPr>
        <w:t>Prêmio de Resgate</w:t>
      </w:r>
      <w:r w:rsidRPr="00DD1CC9">
        <w:rPr>
          <w:rFonts w:ascii="Times New Roman" w:hAnsi="Times New Roman" w:cs="Times New Roman"/>
        </w:rPr>
        <w:t xml:space="preserve">"); </w:t>
      </w:r>
    </w:p>
    <w:p w14:paraId="573CB6A8" w14:textId="14462F1F" w:rsidR="00AB0C26" w:rsidRPr="00DD1CC9" w:rsidRDefault="00AB0C26"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lastRenderedPageBreak/>
        <w:t>se a Oferta Facultativa de Resgate Antecipado Total será referente a uma das séries ou a ambas as séries;</w:t>
      </w:r>
    </w:p>
    <w:p w14:paraId="443572CE" w14:textId="5DFA9DF7" w:rsidR="004537C2"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 xml:space="preserve">a data em que se efetivará o resgate, que não poderá exceder 60 (sessenta) dias corridos </w:t>
      </w:r>
      <w:r w:rsidR="007A5161" w:rsidRPr="00DD1CC9">
        <w:rPr>
          <w:rFonts w:ascii="Times New Roman" w:hAnsi="Times New Roman" w:cs="Times New Roman"/>
        </w:rPr>
        <w:t xml:space="preserve">e deverá ocorrer no prazo de, no mínimo, 30 (trinta) dias corridos </w:t>
      </w:r>
      <w:r w:rsidRPr="00DD1CC9">
        <w:rPr>
          <w:rFonts w:ascii="Times New Roman" w:hAnsi="Times New Roman" w:cs="Times New Roman"/>
        </w:rPr>
        <w:t xml:space="preserve">a contar da data de envio da Notificação de Resgate; </w:t>
      </w:r>
      <w:r w:rsidR="00AB0C26" w:rsidRPr="00DD1CC9">
        <w:rPr>
          <w:rFonts w:ascii="Times New Roman" w:hAnsi="Times New Roman" w:cs="Times New Roman"/>
        </w:rPr>
        <w:t>e</w:t>
      </w:r>
    </w:p>
    <w:p w14:paraId="1C33DF77" w14:textId="350BA435" w:rsidR="00925840"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a forma e prazo para manifestação com cópia ao Agente Fiduciário, à Emissora, pela Debenturista quanto à adesão à Oferta Facultativa de Resgate Antecipado</w:t>
      </w:r>
      <w:r w:rsidR="00C90720" w:rsidRPr="00DD1CC9">
        <w:rPr>
          <w:rFonts w:ascii="Times New Roman" w:hAnsi="Times New Roman" w:cs="Times New Roman"/>
        </w:rPr>
        <w:t xml:space="preserve"> Total</w:t>
      </w:r>
      <w:r w:rsidRPr="00DD1CC9">
        <w:rPr>
          <w:rFonts w:ascii="Times New Roman" w:hAnsi="Times New Roman" w:cs="Times New Roman"/>
        </w:rPr>
        <w:t xml:space="preserve">, observado que o silêncio da Debenturista quanto à adesão à Oferta Facultativa de Resgate Antecipado </w:t>
      </w:r>
      <w:r w:rsidR="00C90720" w:rsidRPr="00DD1CC9">
        <w:rPr>
          <w:rFonts w:ascii="Times New Roman" w:hAnsi="Times New Roman" w:cs="Times New Roman"/>
        </w:rPr>
        <w:t xml:space="preserve">Total </w:t>
      </w:r>
      <w:r w:rsidRPr="00DD1CC9">
        <w:rPr>
          <w:rFonts w:ascii="Times New Roman" w:hAnsi="Times New Roman" w:cs="Times New Roman"/>
        </w:rPr>
        <w:t>não será considerado uma adesão à Oferta Facultativa de Resgate Antecipado</w:t>
      </w:r>
      <w:r w:rsidR="00C90720" w:rsidRPr="00DD1CC9">
        <w:rPr>
          <w:rFonts w:ascii="Times New Roman" w:hAnsi="Times New Roman" w:cs="Times New Roman"/>
        </w:rPr>
        <w:t xml:space="preserve"> Total</w:t>
      </w:r>
      <w:r w:rsidRPr="00DD1CC9">
        <w:rPr>
          <w:rFonts w:ascii="Times New Roman" w:hAnsi="Times New Roman" w:cs="Times New Roman"/>
        </w:rPr>
        <w:t xml:space="preserve">; </w:t>
      </w:r>
      <w:r w:rsidR="00C90720" w:rsidRPr="00DD1CC9">
        <w:rPr>
          <w:rFonts w:ascii="Times New Roman" w:hAnsi="Times New Roman" w:cs="Times New Roman"/>
        </w:rPr>
        <w:t>e</w:t>
      </w:r>
    </w:p>
    <w:p w14:paraId="57C93E85" w14:textId="0965760A" w:rsidR="004537C2" w:rsidRPr="00DD1CC9" w:rsidRDefault="004537C2" w:rsidP="00DD1CC9">
      <w:pPr>
        <w:numPr>
          <w:ilvl w:val="0"/>
          <w:numId w:val="13"/>
        </w:numPr>
        <w:spacing w:after="240" w:line="320" w:lineRule="exact"/>
        <w:ind w:left="1134" w:hanging="1134"/>
        <w:jc w:val="both"/>
        <w:rPr>
          <w:rFonts w:ascii="Times New Roman" w:hAnsi="Times New Roman" w:cs="Times New Roman"/>
        </w:rPr>
      </w:pPr>
      <w:r w:rsidRPr="00DD1CC9">
        <w:rPr>
          <w:rFonts w:ascii="Times New Roman" w:hAnsi="Times New Roman" w:cs="Times New Roman"/>
        </w:rPr>
        <w:t xml:space="preserve">demais informações relevantes para a realização do resgate </w:t>
      </w:r>
      <w:r w:rsidR="003D25E1" w:rsidRPr="00DD1CC9">
        <w:rPr>
          <w:rFonts w:ascii="Times New Roman" w:hAnsi="Times New Roman" w:cs="Times New Roman"/>
        </w:rPr>
        <w:t xml:space="preserve">antecipado </w:t>
      </w:r>
      <w:r w:rsidRPr="00DD1CC9">
        <w:rPr>
          <w:rFonts w:ascii="Times New Roman" w:hAnsi="Times New Roman" w:cs="Times New Roman"/>
        </w:rPr>
        <w:t xml:space="preserve">das Debêntures. A apresentação de proposta de resgate das Debêntures, nos termos aqui previstos, poderá ser realizada pela Emissora, a partir da </w:t>
      </w:r>
      <w:r w:rsidR="00552F89" w:rsidRPr="00DD1CC9">
        <w:rPr>
          <w:rFonts w:ascii="Times New Roman" w:hAnsi="Times New Roman" w:cs="Times New Roman"/>
        </w:rPr>
        <w:t>p</w:t>
      </w:r>
      <w:r w:rsidRPr="00DD1CC9">
        <w:rPr>
          <w:rFonts w:ascii="Times New Roman" w:hAnsi="Times New Roman" w:cs="Times New Roman"/>
        </w:rPr>
        <w:t>rimeira Data de Integralização, a qualquer momento durante a vigência das Debêntures.</w:t>
      </w:r>
    </w:p>
    <w:p w14:paraId="5E706203" w14:textId="7CC51A05" w:rsidR="004537C2" w:rsidRPr="00DD1CC9" w:rsidRDefault="004537C2" w:rsidP="00DD1CC9">
      <w:pPr>
        <w:pStyle w:val="ListParagraph"/>
        <w:numPr>
          <w:ilvl w:val="3"/>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Recebida a Notificação de Resgate, a Debenturista deverá realizar uma oferta de resgate antecipado </w:t>
      </w:r>
      <w:r w:rsidR="00C90720" w:rsidRPr="00DD1CC9">
        <w:rPr>
          <w:sz w:val="22"/>
          <w:szCs w:val="22"/>
        </w:rPr>
        <w:t xml:space="preserve">da totalidade </w:t>
      </w:r>
      <w:r w:rsidRPr="00DD1CC9">
        <w:rPr>
          <w:sz w:val="22"/>
          <w:szCs w:val="22"/>
        </w:rPr>
        <w:t xml:space="preserve">dos CRI, </w:t>
      </w:r>
      <w:r w:rsidR="00376D00" w:rsidRPr="00DD1CC9">
        <w:rPr>
          <w:sz w:val="22"/>
          <w:szCs w:val="22"/>
        </w:rPr>
        <w:t xml:space="preserve">em até 5 (cinco) Dias Úteis, </w:t>
      </w:r>
      <w:r w:rsidRPr="00DD1CC9">
        <w:rPr>
          <w:sz w:val="22"/>
          <w:szCs w:val="22"/>
        </w:rPr>
        <w:t>nos mesmos termos e condições da Oferta Facultativa de Resgate Antecipado</w:t>
      </w:r>
      <w:r w:rsidR="00C90720" w:rsidRPr="00DD1CC9">
        <w:rPr>
          <w:sz w:val="22"/>
          <w:szCs w:val="22"/>
        </w:rPr>
        <w:t xml:space="preserve"> Total</w:t>
      </w:r>
      <w:r w:rsidRPr="00DD1CC9">
        <w:rPr>
          <w:sz w:val="22"/>
          <w:szCs w:val="22"/>
        </w:rPr>
        <w:t>, na forma a ser estabelecida no Termo de Securitização ("</w:t>
      </w:r>
      <w:r w:rsidRPr="00DD1CC9">
        <w:rPr>
          <w:sz w:val="22"/>
          <w:szCs w:val="22"/>
          <w:u w:val="single"/>
        </w:rPr>
        <w:t>Oferta de Resgate Antecipado dos CRI</w:t>
      </w:r>
      <w:r w:rsidRPr="00DD1CC9">
        <w:rPr>
          <w:sz w:val="22"/>
          <w:szCs w:val="22"/>
        </w:rPr>
        <w:t>").</w:t>
      </w:r>
      <w:r w:rsidRPr="00DD1CC9" w:rsidDel="008805E1">
        <w:rPr>
          <w:sz w:val="22"/>
          <w:szCs w:val="22"/>
        </w:rPr>
        <w:t xml:space="preserve"> </w:t>
      </w:r>
    </w:p>
    <w:p w14:paraId="53E29618" w14:textId="20A0B3D7" w:rsidR="009B0C66" w:rsidRPr="00DD1CC9" w:rsidRDefault="009B0C66" w:rsidP="00DD1CC9">
      <w:pPr>
        <w:pStyle w:val="ListParagraph"/>
        <w:numPr>
          <w:ilvl w:val="3"/>
          <w:numId w:val="16"/>
        </w:numPr>
        <w:tabs>
          <w:tab w:val="left" w:pos="0"/>
          <w:tab w:val="left" w:pos="1134"/>
        </w:tabs>
        <w:spacing w:after="240" w:line="320" w:lineRule="exact"/>
        <w:ind w:left="0" w:firstLine="0"/>
        <w:jc w:val="both"/>
        <w:outlineLvl w:val="0"/>
        <w:rPr>
          <w:sz w:val="22"/>
          <w:szCs w:val="22"/>
        </w:rPr>
      </w:pPr>
      <w:r w:rsidRPr="00DD1CC9">
        <w:rPr>
          <w:sz w:val="22"/>
          <w:szCs w:val="22"/>
        </w:rPr>
        <w:t xml:space="preserve">As Debêntures correspondentes à quantidade de CRI cujos titulares tenham aderido à Oferta de Resgate Antecipado dos CRI, conforme informado pela Debenturista à Emissora, deverão ser resgatadas pela Emissora, ainda que não haja a adesão da totalidade dos </w:t>
      </w:r>
      <w:r w:rsidR="00E5104C" w:rsidRPr="00DD1CC9">
        <w:rPr>
          <w:sz w:val="22"/>
          <w:szCs w:val="22"/>
        </w:rPr>
        <w:t>t</w:t>
      </w:r>
      <w:r w:rsidRPr="00DD1CC9">
        <w:rPr>
          <w:sz w:val="22"/>
          <w:szCs w:val="22"/>
        </w:rPr>
        <w:t>itulares de CRI à Oferta de Resgate Antecipado dos CRI.</w:t>
      </w:r>
    </w:p>
    <w:p w14:paraId="3E2238A5" w14:textId="77777777" w:rsidR="007D0724" w:rsidRPr="00DD1CC9" w:rsidRDefault="004537C2" w:rsidP="00DD1CC9">
      <w:pPr>
        <w:pStyle w:val="ListParagraph"/>
        <w:numPr>
          <w:ilvl w:val="2"/>
          <w:numId w:val="16"/>
        </w:numPr>
        <w:tabs>
          <w:tab w:val="left" w:pos="1134"/>
        </w:tabs>
        <w:spacing w:after="240" w:line="320" w:lineRule="exact"/>
        <w:ind w:left="0" w:firstLine="0"/>
        <w:jc w:val="both"/>
        <w:outlineLvl w:val="0"/>
        <w:rPr>
          <w:rFonts w:eastAsia="Arial Unicode MS"/>
          <w:b/>
          <w:sz w:val="22"/>
          <w:szCs w:val="22"/>
        </w:rPr>
      </w:pPr>
      <w:r w:rsidRPr="00DD1CC9">
        <w:rPr>
          <w:sz w:val="22"/>
          <w:szCs w:val="22"/>
        </w:rPr>
        <w:t>O valor a ser pago pela Emissora a título de resgate antecipado das Debêntures será o Preço de Resgate das Debêntures, observado eventual Prêmio de Resgate.</w:t>
      </w:r>
      <w:r w:rsidR="00376D00" w:rsidRPr="00DD1CC9">
        <w:rPr>
          <w:sz w:val="22"/>
          <w:szCs w:val="22"/>
        </w:rPr>
        <w:t xml:space="preserve"> </w:t>
      </w:r>
    </w:p>
    <w:p w14:paraId="2065081E" w14:textId="638FAE6D" w:rsidR="004537C2" w:rsidRPr="00DD1CC9" w:rsidRDefault="00376D00" w:rsidP="00DD1CC9">
      <w:pPr>
        <w:pStyle w:val="ListParagraph"/>
        <w:numPr>
          <w:ilvl w:val="2"/>
          <w:numId w:val="16"/>
        </w:numPr>
        <w:tabs>
          <w:tab w:val="left" w:pos="1134"/>
        </w:tabs>
        <w:spacing w:after="240" w:line="320" w:lineRule="exact"/>
        <w:ind w:left="0" w:firstLine="0"/>
        <w:jc w:val="both"/>
        <w:outlineLvl w:val="0"/>
        <w:rPr>
          <w:rFonts w:eastAsia="Arial Unicode MS"/>
          <w:b/>
          <w:sz w:val="22"/>
          <w:szCs w:val="22"/>
        </w:rPr>
      </w:pPr>
      <w:r w:rsidRPr="00DD1CC9">
        <w:rPr>
          <w:sz w:val="22"/>
          <w:szCs w:val="22"/>
        </w:rPr>
        <w:t>Caso a</w:t>
      </w:r>
      <w:r w:rsidR="007D0724" w:rsidRPr="00DD1CC9">
        <w:rPr>
          <w:sz w:val="22"/>
          <w:szCs w:val="22"/>
        </w:rPr>
        <w:t xml:space="preserve"> data para realização dos pagamentos devidos em razão de uma Oferta Facultativa de Resgate Antecipado Total </w:t>
      </w:r>
      <w:r w:rsidRPr="00DD1CC9">
        <w:rPr>
          <w:sz w:val="22"/>
          <w:szCs w:val="22"/>
        </w:rPr>
        <w:t xml:space="preserve">seja qualquer Data de Amortização e/ou Data de Pagamento da Remuneração, o Prêmio </w:t>
      </w:r>
      <w:r w:rsidR="007D0724" w:rsidRPr="00DD1CC9">
        <w:rPr>
          <w:sz w:val="22"/>
          <w:szCs w:val="22"/>
        </w:rPr>
        <w:t>de Resgate</w:t>
      </w:r>
      <w:r w:rsidRPr="00DD1CC9">
        <w:rPr>
          <w:sz w:val="22"/>
          <w:szCs w:val="22"/>
        </w:rPr>
        <w:t>, se aplicável, deverá ser calculado sobre o Valor Nominal Unitário das Debêntures após o referido pagamento</w:t>
      </w:r>
      <w:r w:rsidR="007D0724" w:rsidRPr="00DD1CC9">
        <w:rPr>
          <w:sz w:val="22"/>
          <w:szCs w:val="22"/>
        </w:rPr>
        <w:t>.</w:t>
      </w:r>
    </w:p>
    <w:p w14:paraId="5EF52623" w14:textId="6D476087" w:rsidR="004537C2" w:rsidRPr="00DD1CC9" w:rsidRDefault="004537C2"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 data para realização dos pagamentos devidos em razão de uma Oferta Facultativa de Resgate Antecipado</w:t>
      </w:r>
      <w:r w:rsidR="00C90720" w:rsidRPr="00DD1CC9">
        <w:rPr>
          <w:sz w:val="22"/>
          <w:szCs w:val="22"/>
        </w:rPr>
        <w:t xml:space="preserve"> Total</w:t>
      </w:r>
      <w:r w:rsidRPr="00DD1CC9">
        <w:rPr>
          <w:sz w:val="22"/>
          <w:szCs w:val="22"/>
        </w:rPr>
        <w:t xml:space="preserve"> deverá, obrigatoriamente, ser </w:t>
      </w:r>
      <w:r w:rsidR="00142BF6" w:rsidRPr="00DD1CC9">
        <w:rPr>
          <w:sz w:val="22"/>
          <w:szCs w:val="22"/>
        </w:rPr>
        <w:t>1 (</w:t>
      </w:r>
      <w:r w:rsidRPr="00DD1CC9">
        <w:rPr>
          <w:sz w:val="22"/>
          <w:szCs w:val="22"/>
        </w:rPr>
        <w:t>um</w:t>
      </w:r>
      <w:r w:rsidR="00142BF6" w:rsidRPr="00DD1CC9">
        <w:rPr>
          <w:sz w:val="22"/>
          <w:szCs w:val="22"/>
        </w:rPr>
        <w:t>)</w:t>
      </w:r>
      <w:r w:rsidRPr="00DD1CC9">
        <w:rPr>
          <w:sz w:val="22"/>
          <w:szCs w:val="22"/>
        </w:rPr>
        <w:t xml:space="preserve"> Dia Útil.</w:t>
      </w:r>
    </w:p>
    <w:p w14:paraId="277166C3" w14:textId="108D4FCB" w:rsidR="004537C2" w:rsidRPr="00DD1CC9" w:rsidRDefault="004537C2" w:rsidP="00DD1CC9">
      <w:pPr>
        <w:pStyle w:val="ListParagraph"/>
        <w:numPr>
          <w:ilvl w:val="2"/>
          <w:numId w:val="16"/>
        </w:numPr>
        <w:tabs>
          <w:tab w:val="left" w:pos="1134"/>
        </w:tabs>
        <w:spacing w:after="240" w:line="320" w:lineRule="exact"/>
        <w:ind w:left="0" w:firstLine="0"/>
        <w:jc w:val="both"/>
        <w:outlineLvl w:val="0"/>
        <w:rPr>
          <w:sz w:val="22"/>
          <w:szCs w:val="22"/>
        </w:rPr>
      </w:pPr>
      <w:r w:rsidRPr="00DD1CC9">
        <w:rPr>
          <w:sz w:val="22"/>
          <w:szCs w:val="22"/>
        </w:rPr>
        <w:t>As Debêntures resgatadas nos termos desta Cláusula 6.24 serão canceladas pela Emissora.</w:t>
      </w:r>
    </w:p>
    <w:p w14:paraId="7BC21EFA" w14:textId="77777777"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bookmarkStart w:id="96" w:name="_DV_M268"/>
      <w:bookmarkStart w:id="97" w:name="_DV_M187"/>
      <w:bookmarkStart w:id="98" w:name="_Toc496646686"/>
      <w:bookmarkStart w:id="99" w:name="_DV_C317"/>
      <w:bookmarkEnd w:id="96"/>
      <w:bookmarkEnd w:id="97"/>
      <w:r w:rsidRPr="00DD1CC9">
        <w:rPr>
          <w:b/>
          <w:sz w:val="22"/>
          <w:szCs w:val="22"/>
        </w:rPr>
        <w:lastRenderedPageBreak/>
        <w:t>CLÁUSULA SÉTIMA – VENCIMENTO ANTECIPADO</w:t>
      </w:r>
      <w:bookmarkEnd w:id="98"/>
    </w:p>
    <w:p w14:paraId="612B59E0" w14:textId="7550C84C" w:rsidR="00B111A4" w:rsidRPr="00DD1CC9" w:rsidRDefault="00A259BB" w:rsidP="00DD1CC9">
      <w:pPr>
        <w:pStyle w:val="ListParagraph"/>
        <w:numPr>
          <w:ilvl w:val="1"/>
          <w:numId w:val="17"/>
        </w:numPr>
        <w:tabs>
          <w:tab w:val="left" w:pos="1134"/>
        </w:tabs>
        <w:spacing w:after="240" w:line="320" w:lineRule="exact"/>
        <w:ind w:left="0" w:firstLine="0"/>
        <w:jc w:val="both"/>
        <w:outlineLvl w:val="0"/>
        <w:rPr>
          <w:sz w:val="22"/>
          <w:szCs w:val="22"/>
        </w:rPr>
      </w:pPr>
      <w:bookmarkStart w:id="100" w:name="_Ref16075286"/>
      <w:bookmarkStart w:id="101" w:name="_Ref1489188"/>
      <w:bookmarkStart w:id="102" w:name="_Ref5378073"/>
      <w:r w:rsidRPr="00DD1CC9">
        <w:rPr>
          <w:rFonts w:eastAsia="Arial Unicode MS"/>
          <w:sz w:val="22"/>
          <w:szCs w:val="22"/>
        </w:rPr>
        <w:t>O</w:t>
      </w:r>
      <w:r w:rsidRPr="00DD1CC9">
        <w:rPr>
          <w:sz w:val="22"/>
          <w:szCs w:val="22"/>
        </w:rPr>
        <w:t xml:space="preserve">bservado o disposto nas </w:t>
      </w:r>
      <w:r w:rsidR="00E41AB7" w:rsidRPr="00DD1CC9">
        <w:rPr>
          <w:sz w:val="22"/>
          <w:szCs w:val="22"/>
        </w:rPr>
        <w:t>Cláusula</w:t>
      </w:r>
      <w:r w:rsidR="009F6AC0" w:rsidRPr="00DD1CC9">
        <w:rPr>
          <w:sz w:val="22"/>
          <w:szCs w:val="22"/>
        </w:rPr>
        <w:t>s</w:t>
      </w:r>
      <w:r w:rsidR="00E41AB7" w:rsidRPr="00DD1CC9">
        <w:rPr>
          <w:sz w:val="22"/>
          <w:szCs w:val="22"/>
        </w:rPr>
        <w:t> </w:t>
      </w:r>
      <w:r w:rsidR="007F7083" w:rsidRPr="00DD1CC9">
        <w:rPr>
          <w:sz w:val="22"/>
          <w:szCs w:val="22"/>
        </w:rPr>
        <w:t>7.2</w:t>
      </w:r>
      <w:r w:rsidRPr="00DD1CC9">
        <w:rPr>
          <w:sz w:val="22"/>
          <w:szCs w:val="22"/>
        </w:rPr>
        <w:t xml:space="preserve"> </w:t>
      </w:r>
      <w:r w:rsidR="007F7083" w:rsidRPr="00DD1CC9">
        <w:rPr>
          <w:sz w:val="22"/>
          <w:szCs w:val="22"/>
        </w:rPr>
        <w:t xml:space="preserve">e </w:t>
      </w:r>
      <w:r w:rsidR="00573BFB" w:rsidRPr="00DD1CC9">
        <w:rPr>
          <w:sz w:val="22"/>
          <w:szCs w:val="22"/>
        </w:rPr>
        <w:t>Cláusula</w:t>
      </w:r>
      <w:r w:rsidR="003F1693" w:rsidRPr="00DD1CC9">
        <w:rPr>
          <w:sz w:val="22"/>
          <w:szCs w:val="22"/>
        </w:rPr>
        <w:t xml:space="preserve"> 7.</w:t>
      </w:r>
      <w:r w:rsidR="002A3633" w:rsidRPr="00DD1CC9">
        <w:rPr>
          <w:sz w:val="22"/>
          <w:szCs w:val="22"/>
        </w:rPr>
        <w:t xml:space="preserve">3 </w:t>
      </w:r>
      <w:r w:rsidR="003F1693" w:rsidRPr="00DD1CC9">
        <w:rPr>
          <w:sz w:val="22"/>
          <w:szCs w:val="22"/>
        </w:rPr>
        <w:t>abaixo,</w:t>
      </w:r>
      <w:r w:rsidRPr="00DD1CC9">
        <w:rPr>
          <w:sz w:val="22"/>
          <w:szCs w:val="22"/>
        </w:rPr>
        <w:t xml:space="preserve"> na ocorrência de </w:t>
      </w:r>
      <w:r w:rsidR="002A3633" w:rsidRPr="00DD1CC9">
        <w:rPr>
          <w:sz w:val="22"/>
          <w:szCs w:val="22"/>
        </w:rPr>
        <w:t xml:space="preserve">um </w:t>
      </w:r>
      <w:r w:rsidRPr="00DD1CC9">
        <w:rPr>
          <w:sz w:val="22"/>
          <w:szCs w:val="22"/>
        </w:rPr>
        <w:t>Evento de Vencimento Antecipado</w:t>
      </w:r>
      <w:r w:rsidR="002A3633" w:rsidRPr="00DD1CC9">
        <w:rPr>
          <w:sz w:val="22"/>
          <w:szCs w:val="22"/>
        </w:rPr>
        <w:t xml:space="preserve"> (conforme abaixo definido</w:t>
      </w:r>
      <w:r w:rsidRPr="00DD1CC9">
        <w:rPr>
          <w:sz w:val="22"/>
          <w:szCs w:val="22"/>
        </w:rPr>
        <w:t xml:space="preserve">), serão consideradas antecipadamente vencidas todas as obrigações objeto desta Escritura de Emissão e será exigido o pagamento, pela Emissora, no prazo mencionado na </w:t>
      </w:r>
      <w:r w:rsidR="00AB623D" w:rsidRPr="00DD1CC9">
        <w:rPr>
          <w:sz w:val="22"/>
          <w:szCs w:val="22"/>
        </w:rPr>
        <w:t>Cláusula</w:t>
      </w:r>
      <w:r w:rsidR="003F1693" w:rsidRPr="00DD1CC9">
        <w:rPr>
          <w:sz w:val="22"/>
          <w:szCs w:val="22"/>
        </w:rPr>
        <w:t xml:space="preserve"> 7.5 abaixo</w:t>
      </w:r>
      <w:r w:rsidR="00E41AB7" w:rsidRPr="00DD1CC9">
        <w:rPr>
          <w:sz w:val="22"/>
          <w:szCs w:val="22"/>
        </w:rPr>
        <w:t xml:space="preserve">, do </w:t>
      </w:r>
      <w:r w:rsidR="003D23A0" w:rsidRPr="00DD1CC9">
        <w:rPr>
          <w:sz w:val="22"/>
          <w:szCs w:val="22"/>
        </w:rPr>
        <w:t xml:space="preserve">saldo do </w:t>
      </w:r>
      <w:r w:rsidR="00E41AB7" w:rsidRPr="00DD1CC9">
        <w:rPr>
          <w:sz w:val="22"/>
          <w:szCs w:val="22"/>
        </w:rPr>
        <w:t>Valor Nominal Unitário das</w:t>
      </w:r>
      <w:r w:rsidR="00D5231A" w:rsidRPr="00DD1CC9">
        <w:rPr>
          <w:sz w:val="22"/>
          <w:szCs w:val="22"/>
        </w:rPr>
        <w:t xml:space="preserve"> Debêntures</w:t>
      </w:r>
      <w:r w:rsidR="00542EB8" w:rsidRPr="00DD1CC9">
        <w:rPr>
          <w:sz w:val="22"/>
          <w:szCs w:val="22"/>
        </w:rPr>
        <w:t xml:space="preserve"> da respectiva série</w:t>
      </w:r>
      <w:r w:rsidR="00E41AB7" w:rsidRPr="00DD1CC9">
        <w:rPr>
          <w:sz w:val="22"/>
          <w:szCs w:val="22"/>
        </w:rPr>
        <w:t>, acrescido da Remuneração</w:t>
      </w:r>
      <w:r w:rsidR="00542EB8" w:rsidRPr="00DD1CC9">
        <w:rPr>
          <w:sz w:val="22"/>
          <w:szCs w:val="22"/>
        </w:rPr>
        <w:t xml:space="preserve"> da respectiva série</w:t>
      </w:r>
      <w:r w:rsidR="00E41AB7" w:rsidRPr="00DD1CC9">
        <w:rPr>
          <w:sz w:val="22"/>
          <w:szCs w:val="22"/>
        </w:rPr>
        <w:t xml:space="preserve">, calculada </w:t>
      </w:r>
      <w:r w:rsidR="00E41AB7" w:rsidRPr="00DD1CC9">
        <w:rPr>
          <w:i/>
          <w:sz w:val="22"/>
          <w:szCs w:val="22"/>
        </w:rPr>
        <w:t xml:space="preserve">pro rata </w:t>
      </w:r>
      <w:proofErr w:type="spellStart"/>
      <w:r w:rsidR="00E41AB7" w:rsidRPr="00DD1CC9">
        <w:rPr>
          <w:i/>
          <w:sz w:val="22"/>
          <w:szCs w:val="22"/>
        </w:rPr>
        <w:t>temporis</w:t>
      </w:r>
      <w:proofErr w:type="spellEnd"/>
      <w:r w:rsidR="00E41AB7" w:rsidRPr="00DD1CC9">
        <w:rPr>
          <w:sz w:val="22"/>
          <w:szCs w:val="22"/>
        </w:rPr>
        <w:t xml:space="preserve"> desde a </w:t>
      </w:r>
      <w:r w:rsidR="00AB0C26" w:rsidRPr="00DD1CC9">
        <w:rPr>
          <w:sz w:val="22"/>
          <w:szCs w:val="22"/>
        </w:rPr>
        <w:t>P</w:t>
      </w:r>
      <w:r w:rsidR="00E41AB7" w:rsidRPr="00DD1CC9">
        <w:rPr>
          <w:sz w:val="22"/>
          <w:szCs w:val="22"/>
        </w:rPr>
        <w:t xml:space="preserve">rimeira Data de Integralização ou a Data de Pagamento de Remuneração </w:t>
      </w:r>
      <w:r w:rsidR="00542EB8" w:rsidRPr="00DD1CC9">
        <w:rPr>
          <w:sz w:val="22"/>
          <w:szCs w:val="22"/>
        </w:rPr>
        <w:t xml:space="preserve">da respectiva série </w:t>
      </w:r>
      <w:r w:rsidR="00E41AB7" w:rsidRPr="00DD1CC9">
        <w:rPr>
          <w:sz w:val="22"/>
          <w:szCs w:val="22"/>
        </w:rPr>
        <w:t>imediatamente anterior, conforme o caso, até a data do efetivo pagamento, sem prejuízo do pagamento dos Encargos Moratórios, quando for o caso, e de quaisquer outros valores eventualmente devidos pela Emissora nos termos desta Escritura de Emissão</w:t>
      </w:r>
      <w:r w:rsidR="00D5231A" w:rsidRPr="00DD1CC9">
        <w:rPr>
          <w:sz w:val="22"/>
          <w:szCs w:val="22"/>
        </w:rPr>
        <w:t xml:space="preserve">, </w:t>
      </w:r>
      <w:r w:rsidR="00B111A4" w:rsidRPr="00DD1CC9">
        <w:rPr>
          <w:sz w:val="22"/>
          <w:szCs w:val="22"/>
        </w:rPr>
        <w:t>observados</w:t>
      </w:r>
      <w:r w:rsidRPr="00DD1CC9">
        <w:rPr>
          <w:sz w:val="22"/>
          <w:szCs w:val="22"/>
        </w:rPr>
        <w:t>,</w:t>
      </w:r>
      <w:r w:rsidR="00B111A4" w:rsidRPr="00DD1CC9">
        <w:rPr>
          <w:sz w:val="22"/>
          <w:szCs w:val="22"/>
        </w:rPr>
        <w:t xml:space="preserve"> quando expressamente indicados abaixo, os respectivos prazos de cura</w:t>
      </w:r>
      <w:bookmarkEnd w:id="100"/>
      <w:r w:rsidR="002A3633" w:rsidRPr="00DD1CC9">
        <w:rPr>
          <w:rFonts w:eastAsia="Arial Unicode MS"/>
          <w:sz w:val="22"/>
          <w:szCs w:val="22"/>
        </w:rPr>
        <w:t>.</w:t>
      </w:r>
      <w:r w:rsidR="00887F29" w:rsidRPr="00DD1CC9">
        <w:rPr>
          <w:rFonts w:eastAsia="Arial Unicode MS"/>
          <w:sz w:val="22"/>
          <w:szCs w:val="22"/>
        </w:rPr>
        <w:t xml:space="preserve"> </w:t>
      </w:r>
    </w:p>
    <w:p w14:paraId="71DB0D69" w14:textId="00296CD1" w:rsidR="00542EB8" w:rsidRPr="00DD1CC9" w:rsidRDefault="002A3633" w:rsidP="00DD1CC9">
      <w:pPr>
        <w:pStyle w:val="ListParagraph"/>
        <w:numPr>
          <w:ilvl w:val="1"/>
          <w:numId w:val="17"/>
        </w:numPr>
        <w:tabs>
          <w:tab w:val="left" w:pos="1134"/>
        </w:tabs>
        <w:spacing w:after="240" w:line="320" w:lineRule="exact"/>
        <w:ind w:left="0" w:firstLine="0"/>
        <w:jc w:val="both"/>
        <w:outlineLvl w:val="0"/>
        <w:rPr>
          <w:color w:val="000000"/>
          <w:sz w:val="22"/>
          <w:szCs w:val="22"/>
        </w:rPr>
      </w:pPr>
      <w:r w:rsidRPr="00DD1CC9">
        <w:rPr>
          <w:color w:val="000000"/>
          <w:sz w:val="22"/>
          <w:szCs w:val="22"/>
        </w:rPr>
        <w:t>Ocorrendo qualquer um dos e</w:t>
      </w:r>
      <w:r w:rsidRPr="00DD1CC9">
        <w:rPr>
          <w:sz w:val="22"/>
          <w:szCs w:val="22"/>
        </w:rPr>
        <w:t xml:space="preserve">ventos indicados abaixo, </w:t>
      </w:r>
      <w:r w:rsidRPr="00DD1CC9">
        <w:rPr>
          <w:color w:val="000000"/>
          <w:sz w:val="22"/>
          <w:szCs w:val="22"/>
        </w:rPr>
        <w:t>não sanados nos respectivos prazos de cura, as obrigações decorrentes das Debêntures tornar-se-ão automaticamente vencidas (cada um, um "</w:t>
      </w:r>
      <w:r w:rsidRPr="00DD1CC9">
        <w:rPr>
          <w:color w:val="000000"/>
          <w:sz w:val="22"/>
          <w:szCs w:val="22"/>
          <w:u w:val="single"/>
        </w:rPr>
        <w:t>Evento de Vencimento Antecipado Automático</w:t>
      </w:r>
      <w:r w:rsidRPr="00DD1CC9">
        <w:rPr>
          <w:color w:val="000000"/>
          <w:sz w:val="22"/>
          <w:szCs w:val="22"/>
        </w:rPr>
        <w:t>"). Neste caso, a Debenturista, assim que ciente, deverá considerar vencidas todas as obrigações decorrentes das Debêntures e exigir o pagamento do que for devido, independentemente da realização de Assembleia Geral de Debenturistas:</w:t>
      </w:r>
      <w:r w:rsidR="0054292B">
        <w:rPr>
          <w:color w:val="000000"/>
          <w:sz w:val="22"/>
          <w:szCs w:val="22"/>
        </w:rPr>
        <w:t xml:space="preserve"> </w:t>
      </w:r>
    </w:p>
    <w:p w14:paraId="0BD6852D" w14:textId="35AEDCCF"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bookmarkStart w:id="103" w:name="_Hlk126851094"/>
      <w:r w:rsidRPr="00DD1CC9">
        <w:rPr>
          <w:w w:val="0"/>
          <w:sz w:val="22"/>
          <w:szCs w:val="22"/>
        </w:rPr>
        <w:t>liquidação, dissolução, extinção, ou qualquer procedimento análogo substitutivo que venha a ser criado por lei, no mesmo exercício social, da Emissora ou de suas Controladas Relevantes</w:t>
      </w:r>
      <w:r w:rsidR="00AB0C26" w:rsidRPr="00DD1CC9">
        <w:rPr>
          <w:w w:val="0"/>
          <w:sz w:val="22"/>
          <w:szCs w:val="22"/>
        </w:rPr>
        <w:t xml:space="preserve"> (conforme abaixo definidas)</w:t>
      </w:r>
      <w:r w:rsidRPr="00DD1CC9">
        <w:rPr>
          <w:w w:val="0"/>
          <w:sz w:val="22"/>
          <w:szCs w:val="22"/>
        </w:rPr>
        <w:t>, exceto se:</w:t>
      </w:r>
      <w:r w:rsidR="00E9474D">
        <w:rPr>
          <w:w w:val="0"/>
          <w:sz w:val="22"/>
          <w:szCs w:val="22"/>
        </w:rPr>
        <w:t xml:space="preserve"> (a) em decorrência de uma Operação Societária Autorizada; ou (b)</w:t>
      </w:r>
      <w:r w:rsidRPr="00DD1CC9">
        <w:rPr>
          <w:w w:val="0"/>
          <w:sz w:val="22"/>
          <w:szCs w:val="22"/>
        </w:rPr>
        <w:t xml:space="preserve"> no caso de liquidação, dissolução ou extinção de qualquer das Controladas Relevantes, decorrente de reorganização societária ou não, desde que os bens, direitos e/ou obrigações da respectiva Controlada Relevante correspondentes à participação societária da Emissora na referida Controlada Relevante, sejam incorporados ou de qualquer forma adquiridos pela </w:t>
      </w:r>
      <w:r w:rsidRPr="00DD1CC9">
        <w:rPr>
          <w:sz w:val="22"/>
          <w:szCs w:val="22"/>
        </w:rPr>
        <w:t>Emissora</w:t>
      </w:r>
      <w:r w:rsidRPr="00DD1CC9">
        <w:rPr>
          <w:w w:val="0"/>
          <w:sz w:val="22"/>
          <w:szCs w:val="22"/>
        </w:rPr>
        <w:t xml:space="preserve"> e/ou qualquer de suas controladas diretas ou indiretas. Entende-se por “</w:t>
      </w:r>
      <w:r w:rsidRPr="00DD1CC9">
        <w:rPr>
          <w:w w:val="0"/>
          <w:sz w:val="22"/>
          <w:szCs w:val="22"/>
          <w:u w:val="single"/>
        </w:rPr>
        <w:t>Controladas Relevantes</w:t>
      </w:r>
      <w:r w:rsidRPr="00DD1CC9">
        <w:rPr>
          <w:w w:val="0"/>
          <w:sz w:val="22"/>
          <w:szCs w:val="22"/>
        </w:rPr>
        <w:t xml:space="preserve">” </w:t>
      </w:r>
      <w:bookmarkStart w:id="104" w:name="_Hlk125308498"/>
      <w:r w:rsidRPr="00DD1CC9">
        <w:rPr>
          <w:w w:val="0"/>
          <w:sz w:val="22"/>
          <w:szCs w:val="22"/>
        </w:rPr>
        <w:t xml:space="preserve">as controladas, diretas ou indiretas, da Emissora em que: </w:t>
      </w:r>
      <w:r w:rsidRPr="00802978">
        <w:rPr>
          <w:b/>
          <w:bCs/>
          <w:w w:val="0"/>
          <w:sz w:val="22"/>
          <w:szCs w:val="22"/>
        </w:rPr>
        <w:t>(a)</w:t>
      </w:r>
      <w:r w:rsidRPr="00193CD8">
        <w:rPr>
          <w:w w:val="0"/>
          <w:sz w:val="22"/>
          <w:szCs w:val="22"/>
        </w:rPr>
        <w:t xml:space="preserve"> a Emissora figure como acionista com participação de, pelo menos, 95% (noventa e cinco p</w:t>
      </w:r>
      <w:r w:rsidRPr="00DD1CC9">
        <w:rPr>
          <w:w w:val="0"/>
          <w:sz w:val="22"/>
          <w:szCs w:val="22"/>
        </w:rPr>
        <w:t xml:space="preserve">or cento) do capital social e que representem individualmente 10% (dez por cento) ou mais do EBITDA Ajustado Consolidado Gerencial (conforme definido abaixo), com base nas mais recentes demonstrações financeiras anuais completas da Emissora; ou </w:t>
      </w:r>
      <w:r w:rsidRPr="00802978">
        <w:rPr>
          <w:b/>
          <w:bCs/>
          <w:w w:val="0"/>
          <w:sz w:val="22"/>
          <w:szCs w:val="22"/>
        </w:rPr>
        <w:t>(b)</w:t>
      </w:r>
      <w:r w:rsidRPr="00193CD8">
        <w:rPr>
          <w:w w:val="0"/>
          <w:sz w:val="22"/>
          <w:szCs w:val="22"/>
        </w:rPr>
        <w:t xml:space="preserve"> a Emissora figure como titular de direitos de voto que lhe assegure</w:t>
      </w:r>
      <w:r w:rsidR="00F47053" w:rsidRPr="00DD1CC9">
        <w:rPr>
          <w:w w:val="0"/>
          <w:sz w:val="22"/>
          <w:szCs w:val="22"/>
        </w:rPr>
        <w:t>m</w:t>
      </w:r>
      <w:r w:rsidRPr="00DD1CC9">
        <w:rPr>
          <w:w w:val="0"/>
          <w:sz w:val="22"/>
          <w:szCs w:val="22"/>
        </w:rPr>
        <w:t>, de modo permanente, direta ou indiretamente, preponderância nas deliberações sociais e o poder de eleger a maioria dos administradores, ou como participante do bloco de controle regulado por acordo de acionistas ou de sócios, observado que adota-se a definição de controle estabelecida no artigo 116 da Lei das Sociedades por Ações, e que representem individualmente 20% (vinte por cento) ou mais do EBITDA Ajustado Consolidado Gerencial da Emissora, com base nas suas mais recentes demonstrações financeiras anuais completas da Emissora</w:t>
      </w:r>
      <w:bookmarkEnd w:id="104"/>
      <w:r w:rsidRPr="00DD1CC9">
        <w:rPr>
          <w:w w:val="0"/>
          <w:sz w:val="22"/>
          <w:szCs w:val="22"/>
        </w:rPr>
        <w:t xml:space="preserve">; </w:t>
      </w:r>
    </w:p>
    <w:p w14:paraId="3FBFD974" w14:textId="79187C04"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sz w:val="22"/>
          <w:szCs w:val="22"/>
        </w:rPr>
        <w:lastRenderedPageBreak/>
        <w:t>decretação</w:t>
      </w:r>
      <w:r w:rsidRPr="00DD1CC9">
        <w:rPr>
          <w:w w:val="0"/>
          <w:sz w:val="22"/>
          <w:szCs w:val="22"/>
        </w:rPr>
        <w:t xml:space="preserve"> de falência da Emissora, requerimento de autofalência pela Emissora ou pedido de falência da Emissora formulado por terceiros e não elidido no prazo legal;</w:t>
      </w:r>
      <w:r w:rsidRPr="00DD1CC9">
        <w:rPr>
          <w:sz w:val="22"/>
          <w:szCs w:val="22"/>
        </w:rPr>
        <w:t xml:space="preserve"> </w:t>
      </w:r>
    </w:p>
    <w:p w14:paraId="3E060345" w14:textId="77777777"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não pagamento pela Emissora de quaisquer de suas obrigações pecuniárias relativas às Debêntures, na respectiva data de vencimento, não sanada no prazo de até 2 (dois) Dias Úteis contado de seu vencimento;</w:t>
      </w:r>
    </w:p>
    <w:p w14:paraId="07B83687" w14:textId="1DA945C4"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pedido de recuperação judicial ou recuperação extrajudicial ou submissão a qualquer credor ou classe de credores de pedido de negociação de plano de recuperação </w:t>
      </w:r>
      <w:r w:rsidRPr="00DD1CC9">
        <w:rPr>
          <w:sz w:val="22"/>
          <w:szCs w:val="22"/>
        </w:rPr>
        <w:t>extrajudicial</w:t>
      </w:r>
      <w:r w:rsidRPr="00DD1CC9">
        <w:rPr>
          <w:w w:val="0"/>
          <w:sz w:val="22"/>
          <w:szCs w:val="22"/>
        </w:rPr>
        <w:t xml:space="preserve"> independentemente de deferimento do processamento da recuperação ou de sua concessão pelo juiz competente, formulado pela ou em face da Emissora</w:t>
      </w:r>
      <w:r w:rsidRPr="0066223A">
        <w:rPr>
          <w:w w:val="0"/>
          <w:sz w:val="22"/>
          <w:szCs w:val="22"/>
        </w:rPr>
        <w:t>;</w:t>
      </w:r>
      <w:r w:rsidRPr="00DD1CC9">
        <w:rPr>
          <w:sz w:val="22"/>
          <w:szCs w:val="22"/>
        </w:rPr>
        <w:t xml:space="preserve"> </w:t>
      </w:r>
    </w:p>
    <w:p w14:paraId="41107EF5" w14:textId="77777777"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sz w:val="22"/>
          <w:szCs w:val="22"/>
        </w:rPr>
        <w:t>transformação</w:t>
      </w:r>
      <w:r w:rsidRPr="00DD1CC9">
        <w:rPr>
          <w:w w:val="0"/>
          <w:sz w:val="22"/>
          <w:szCs w:val="22"/>
        </w:rPr>
        <w:t xml:space="preserve"> da Emissora de sociedade por ações em sociedade limitada ou qualquer outro tipo societário; </w:t>
      </w:r>
    </w:p>
    <w:p w14:paraId="1C033418" w14:textId="776EDF4C"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declaração de vencimento antecipado de quaisquer dívidas e/ou obrigações financeiras da Emissora e/ou de quaisquer de suas Controladas, diretas e/ou indiretas, </w:t>
      </w:r>
      <w:r w:rsidRPr="00DD1CC9">
        <w:rPr>
          <w:sz w:val="22"/>
          <w:szCs w:val="22"/>
        </w:rPr>
        <w:t>decorrente</w:t>
      </w:r>
      <w:r w:rsidRPr="00DD1CC9">
        <w:rPr>
          <w:w w:val="0"/>
          <w:sz w:val="22"/>
          <w:szCs w:val="22"/>
        </w:rPr>
        <w:t xml:space="preserve">(s) </w:t>
      </w:r>
      <w:r w:rsidR="004C3688">
        <w:rPr>
          <w:w w:val="0"/>
          <w:sz w:val="22"/>
          <w:szCs w:val="22"/>
        </w:rPr>
        <w:t>exclusivamente</w:t>
      </w:r>
      <w:r w:rsidR="003D6397" w:rsidRPr="00DD1CC9">
        <w:rPr>
          <w:w w:val="0"/>
          <w:sz w:val="22"/>
          <w:szCs w:val="22"/>
        </w:rPr>
        <w:t xml:space="preserve"> </w:t>
      </w:r>
      <w:r w:rsidRPr="00DD1CC9">
        <w:rPr>
          <w:w w:val="0"/>
          <w:sz w:val="22"/>
          <w:szCs w:val="22"/>
        </w:rPr>
        <w:t xml:space="preserve">de títulos de créditos, contratos financeiros, empréstimos ou qualquer outra dívida contraída no âmbito do mercado financeiro e/ou de capitais com quaisquer terceiros envolvendo valor, individualmente ou em conjunto, </w:t>
      </w:r>
      <w:r w:rsidRPr="0066223A">
        <w:rPr>
          <w:sz w:val="22"/>
          <w:szCs w:val="22"/>
        </w:rPr>
        <w:t xml:space="preserve">desde que </w:t>
      </w:r>
      <w:r w:rsidRPr="00DD1CC9">
        <w:rPr>
          <w:sz w:val="22"/>
          <w:szCs w:val="22"/>
        </w:rPr>
        <w:t>passíveis de serem demandadas concomitantemente,</w:t>
      </w:r>
      <w:r w:rsidRPr="00DD1CC9">
        <w:rPr>
          <w:w w:val="0"/>
          <w:sz w:val="22"/>
          <w:szCs w:val="22"/>
        </w:rPr>
        <w:t xml:space="preserve"> igual ou superior a R$ 50.000.000,00 (cinquenta milhões de reais) ou seu equivalente em outras moedas</w:t>
      </w:r>
      <w:r w:rsidRPr="0066223A">
        <w:rPr>
          <w:w w:val="0"/>
          <w:sz w:val="22"/>
          <w:szCs w:val="22"/>
        </w:rPr>
        <w:t>. Entende-se por “</w:t>
      </w:r>
      <w:r w:rsidRPr="0066223A">
        <w:rPr>
          <w:w w:val="0"/>
          <w:sz w:val="22"/>
          <w:szCs w:val="22"/>
          <w:u w:val="single"/>
        </w:rPr>
        <w:t>Controladas</w:t>
      </w:r>
      <w:r w:rsidRPr="0066223A">
        <w:rPr>
          <w:w w:val="0"/>
          <w:sz w:val="22"/>
          <w:szCs w:val="22"/>
        </w:rPr>
        <w:t xml:space="preserve">” a definição dada a partir dos artigos 116 e 243, § 2º da Lei das Sociedades por Ações; </w:t>
      </w:r>
    </w:p>
    <w:p w14:paraId="41F22D7F" w14:textId="3D3B2B9D"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inadimplemento, pela Emissora, por quaisquer de suas Controladas, diretas ou indiretas, de qualquer decisão judicial, administrativa e/ou arbitral </w:t>
      </w:r>
      <w:r w:rsidRPr="0066223A">
        <w:rPr>
          <w:w w:val="0"/>
          <w:sz w:val="22"/>
          <w:szCs w:val="22"/>
        </w:rPr>
        <w:t xml:space="preserve">irrecorrível </w:t>
      </w:r>
      <w:r w:rsidRPr="00DD1CC9">
        <w:rPr>
          <w:w w:val="0"/>
          <w:sz w:val="22"/>
          <w:szCs w:val="22"/>
        </w:rPr>
        <w:t>contra a Emissora, quaisquer de suas Controladas, diretas ou indiretas, em valor unitário ou agregado</w:t>
      </w:r>
      <w:r w:rsidR="003D6397" w:rsidRPr="00DD1CC9">
        <w:rPr>
          <w:w w:val="0"/>
          <w:sz w:val="22"/>
          <w:szCs w:val="22"/>
        </w:rPr>
        <w:t>,</w:t>
      </w:r>
      <w:r w:rsidRPr="004505B7">
        <w:rPr>
          <w:sz w:val="22"/>
        </w:rPr>
        <w:t xml:space="preserve"> </w:t>
      </w:r>
      <w:r w:rsidRPr="0066223A">
        <w:rPr>
          <w:sz w:val="22"/>
          <w:szCs w:val="22"/>
        </w:rPr>
        <w:t xml:space="preserve">desde que </w:t>
      </w:r>
      <w:r w:rsidRPr="00DD1CC9">
        <w:rPr>
          <w:sz w:val="22"/>
          <w:szCs w:val="22"/>
        </w:rPr>
        <w:t xml:space="preserve">passível de ser </w:t>
      </w:r>
      <w:r w:rsidRPr="00802978">
        <w:rPr>
          <w:sz w:val="22"/>
          <w:szCs w:val="22"/>
        </w:rPr>
        <w:t xml:space="preserve">demandado concomitantemente, </w:t>
      </w:r>
      <w:r w:rsidRPr="00802978">
        <w:rPr>
          <w:w w:val="0"/>
          <w:sz w:val="22"/>
          <w:szCs w:val="22"/>
        </w:rPr>
        <w:t xml:space="preserve">igual ou superior a </w:t>
      </w:r>
      <w:r w:rsidRPr="004505B7">
        <w:rPr>
          <w:sz w:val="22"/>
        </w:rPr>
        <w:t xml:space="preserve">R$ </w:t>
      </w:r>
      <w:r w:rsidRPr="004505B7">
        <w:rPr>
          <w:w w:val="0"/>
          <w:sz w:val="22"/>
        </w:rPr>
        <w:t>50.000.000,00 (cinquenta milhões de reais</w:t>
      </w:r>
      <w:r w:rsidRPr="00802978">
        <w:rPr>
          <w:w w:val="0"/>
          <w:sz w:val="22"/>
          <w:szCs w:val="22"/>
        </w:rPr>
        <w:t>) ou s</w:t>
      </w:r>
      <w:r w:rsidRPr="00DD1CC9">
        <w:rPr>
          <w:w w:val="0"/>
          <w:sz w:val="22"/>
          <w:szCs w:val="22"/>
        </w:rPr>
        <w:t>eu equivalente em outras moedas</w:t>
      </w:r>
      <w:r w:rsidRPr="00DD1CC9">
        <w:rPr>
          <w:b/>
          <w:bCs/>
          <w:w w:val="0"/>
          <w:sz w:val="22"/>
          <w:szCs w:val="22"/>
        </w:rPr>
        <w:t>;</w:t>
      </w:r>
    </w:p>
    <w:p w14:paraId="02C8447F" w14:textId="07CF7992"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questionamento judicial, pela Emissora,</w:t>
      </w:r>
      <w:r w:rsidR="00AC21C3">
        <w:rPr>
          <w:w w:val="0"/>
          <w:sz w:val="22"/>
          <w:szCs w:val="22"/>
        </w:rPr>
        <w:t xml:space="preserve"> pela SPE e/ou pel</w:t>
      </w:r>
      <w:r w:rsidR="005E74A7">
        <w:rPr>
          <w:w w:val="0"/>
          <w:sz w:val="22"/>
          <w:szCs w:val="22"/>
        </w:rPr>
        <w:t>a</w:t>
      </w:r>
      <w:r w:rsidR="00AC21C3">
        <w:rPr>
          <w:w w:val="0"/>
          <w:sz w:val="22"/>
          <w:szCs w:val="22"/>
        </w:rPr>
        <w:t xml:space="preserve"> </w:t>
      </w:r>
      <w:proofErr w:type="spellStart"/>
      <w:r w:rsidR="00D97390">
        <w:rPr>
          <w:w w:val="0"/>
          <w:sz w:val="22"/>
          <w:szCs w:val="22"/>
        </w:rPr>
        <w:t>Aliansce</w:t>
      </w:r>
      <w:proofErr w:type="spellEnd"/>
      <w:r w:rsidR="00D97390">
        <w:rPr>
          <w:w w:val="0"/>
          <w:sz w:val="22"/>
          <w:szCs w:val="22"/>
        </w:rPr>
        <w:t xml:space="preserve"> Assessoria</w:t>
      </w:r>
      <w:r w:rsidR="00D97390" w:rsidRPr="00DD1CC9">
        <w:rPr>
          <w:w w:val="0"/>
          <w:sz w:val="22"/>
          <w:szCs w:val="22"/>
        </w:rPr>
        <w:t xml:space="preserve"> </w:t>
      </w:r>
      <w:r w:rsidRPr="00DD1CC9">
        <w:rPr>
          <w:w w:val="0"/>
          <w:sz w:val="22"/>
          <w:szCs w:val="22"/>
        </w:rPr>
        <w:t xml:space="preserve">sobre a validade, nulidade e exequibilidade desta </w:t>
      </w:r>
      <w:r w:rsidRPr="00DD1CC9">
        <w:rPr>
          <w:sz w:val="22"/>
          <w:szCs w:val="22"/>
        </w:rPr>
        <w:t>Escritura</w:t>
      </w:r>
      <w:r w:rsidRPr="00DD1CC9">
        <w:rPr>
          <w:w w:val="0"/>
          <w:sz w:val="22"/>
          <w:szCs w:val="22"/>
        </w:rPr>
        <w:t xml:space="preserve"> de Emissão</w:t>
      </w:r>
      <w:r w:rsidR="00F25809" w:rsidRPr="00DD1CC9">
        <w:rPr>
          <w:w w:val="0"/>
          <w:sz w:val="22"/>
          <w:szCs w:val="22"/>
        </w:rPr>
        <w:t>, das Garantias Reais</w:t>
      </w:r>
      <w:r w:rsidRPr="00DD1CC9">
        <w:rPr>
          <w:w w:val="0"/>
          <w:sz w:val="22"/>
          <w:szCs w:val="22"/>
        </w:rPr>
        <w:t xml:space="preserve"> e/ou quaisquer um dos </w:t>
      </w:r>
      <w:r w:rsidR="00345862" w:rsidRPr="00DD1CC9">
        <w:rPr>
          <w:w w:val="0"/>
          <w:sz w:val="22"/>
          <w:szCs w:val="22"/>
        </w:rPr>
        <w:t>D</w:t>
      </w:r>
      <w:r w:rsidRPr="00DD1CC9">
        <w:rPr>
          <w:w w:val="0"/>
          <w:sz w:val="22"/>
          <w:szCs w:val="22"/>
        </w:rPr>
        <w:t>ocumentos da Emissão;</w:t>
      </w:r>
    </w:p>
    <w:p w14:paraId="57F86A11" w14:textId="5536D411"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 xml:space="preserve">na hipótese de a Emissora e/ou de suas Controladas praticar qualquer ato visando </w:t>
      </w:r>
      <w:r w:rsidR="00E42B20" w:rsidRPr="00DD1CC9">
        <w:rPr>
          <w:w w:val="0"/>
          <w:sz w:val="22"/>
          <w:szCs w:val="22"/>
        </w:rPr>
        <w:t xml:space="preserve">a </w:t>
      </w:r>
      <w:r w:rsidRPr="00DD1CC9">
        <w:rPr>
          <w:w w:val="0"/>
          <w:sz w:val="22"/>
          <w:szCs w:val="22"/>
        </w:rPr>
        <w:t>anular, revisar, cancelar ou repudiar, por meio judicial ou extrajudicial</w:t>
      </w:r>
      <w:r w:rsidR="000951F4" w:rsidRPr="00DD1CC9">
        <w:rPr>
          <w:w w:val="0"/>
          <w:sz w:val="22"/>
          <w:szCs w:val="22"/>
        </w:rPr>
        <w:t>,</w:t>
      </w:r>
      <w:r w:rsidRPr="00DD1CC9">
        <w:rPr>
          <w:w w:val="0"/>
          <w:sz w:val="22"/>
          <w:szCs w:val="22"/>
        </w:rPr>
        <w:t xml:space="preserve"> esta Escritura de </w:t>
      </w:r>
      <w:r w:rsidRPr="00DD1CC9">
        <w:rPr>
          <w:sz w:val="22"/>
          <w:szCs w:val="22"/>
        </w:rPr>
        <w:t>Emissão</w:t>
      </w:r>
      <w:r w:rsidRPr="00DD1CC9">
        <w:rPr>
          <w:w w:val="0"/>
          <w:sz w:val="22"/>
          <w:szCs w:val="22"/>
        </w:rPr>
        <w:t>, qualquer documento relativo à Emissão</w:t>
      </w:r>
      <w:r w:rsidR="00B81375" w:rsidRPr="00DD1CC9">
        <w:rPr>
          <w:w w:val="0"/>
          <w:sz w:val="22"/>
          <w:szCs w:val="22"/>
        </w:rPr>
        <w:t>, incluindo os das Garantias Reais,</w:t>
      </w:r>
      <w:r w:rsidRPr="00DD1CC9">
        <w:rPr>
          <w:w w:val="0"/>
          <w:sz w:val="22"/>
          <w:szCs w:val="22"/>
        </w:rPr>
        <w:t xml:space="preserve"> ou qualquer das suas respectivas cláusulas; </w:t>
      </w:r>
    </w:p>
    <w:p w14:paraId="22F42906" w14:textId="1057A03C" w:rsidR="00542EB8" w:rsidRPr="00DD1CC9" w:rsidRDefault="00542EB8" w:rsidP="00DD1CC9">
      <w:pPr>
        <w:pStyle w:val="ListParagraph"/>
        <w:numPr>
          <w:ilvl w:val="0"/>
          <w:numId w:val="14"/>
        </w:numPr>
        <w:tabs>
          <w:tab w:val="left" w:pos="1134"/>
        </w:tabs>
        <w:spacing w:after="240" w:line="320" w:lineRule="exact"/>
        <w:ind w:left="1134" w:hanging="1134"/>
        <w:jc w:val="both"/>
        <w:outlineLvl w:val="0"/>
        <w:rPr>
          <w:w w:val="0"/>
          <w:sz w:val="22"/>
          <w:szCs w:val="22"/>
        </w:rPr>
      </w:pPr>
      <w:r w:rsidRPr="00DD1CC9">
        <w:rPr>
          <w:w w:val="0"/>
          <w:sz w:val="22"/>
          <w:szCs w:val="22"/>
        </w:rPr>
        <w:t>transferência ou qualquer forma de cessão ou promessa de cessão a terceiros, pela Emissora</w:t>
      </w:r>
      <w:r w:rsidR="000951F4" w:rsidRPr="00DD1CC9">
        <w:rPr>
          <w:w w:val="0"/>
          <w:sz w:val="22"/>
          <w:szCs w:val="22"/>
        </w:rPr>
        <w:t>,</w:t>
      </w:r>
      <w:r w:rsidRPr="00DD1CC9">
        <w:rPr>
          <w:w w:val="0"/>
          <w:sz w:val="22"/>
          <w:szCs w:val="22"/>
        </w:rPr>
        <w:t xml:space="preserve"> </w:t>
      </w:r>
      <w:r w:rsidRPr="00DD1CC9">
        <w:rPr>
          <w:sz w:val="22"/>
          <w:szCs w:val="22"/>
        </w:rPr>
        <w:t>das</w:t>
      </w:r>
      <w:r w:rsidRPr="00DD1CC9">
        <w:rPr>
          <w:w w:val="0"/>
          <w:sz w:val="22"/>
          <w:szCs w:val="22"/>
        </w:rPr>
        <w:t xml:space="preserve"> obrigações assumidas nesta Escritura de Emissão sem prévia autorização dos </w:t>
      </w:r>
      <w:r w:rsidR="00336455">
        <w:rPr>
          <w:w w:val="0"/>
          <w:sz w:val="22"/>
          <w:szCs w:val="22"/>
        </w:rPr>
        <w:t>Titulares de CRI</w:t>
      </w:r>
      <w:r w:rsidR="00E9474D">
        <w:rPr>
          <w:w w:val="0"/>
          <w:sz w:val="22"/>
          <w:szCs w:val="22"/>
        </w:rPr>
        <w:t>, exceto se em decorrência de uma Operação Societária Autorizada</w:t>
      </w:r>
      <w:r w:rsidRPr="00DD1CC9">
        <w:rPr>
          <w:w w:val="0"/>
          <w:sz w:val="22"/>
          <w:szCs w:val="22"/>
        </w:rPr>
        <w:t>;</w:t>
      </w:r>
      <w:r w:rsidR="00AC21C3">
        <w:rPr>
          <w:w w:val="0"/>
          <w:sz w:val="22"/>
          <w:szCs w:val="22"/>
        </w:rPr>
        <w:t xml:space="preserve"> e</w:t>
      </w:r>
    </w:p>
    <w:p w14:paraId="68B24D92" w14:textId="0B07DA5F" w:rsidR="00B85ECD" w:rsidRPr="00DD1CC9" w:rsidRDefault="00C60ADC" w:rsidP="00DD1CC9">
      <w:pPr>
        <w:pStyle w:val="ListParagraph"/>
        <w:numPr>
          <w:ilvl w:val="0"/>
          <w:numId w:val="14"/>
        </w:numPr>
        <w:tabs>
          <w:tab w:val="left" w:pos="1134"/>
        </w:tabs>
        <w:spacing w:after="240" w:line="320" w:lineRule="exact"/>
        <w:ind w:left="1134" w:hanging="1134"/>
        <w:jc w:val="both"/>
        <w:outlineLvl w:val="0"/>
        <w:rPr>
          <w:sz w:val="22"/>
          <w:szCs w:val="22"/>
        </w:rPr>
      </w:pPr>
      <w:r w:rsidRPr="00DD1CC9">
        <w:rPr>
          <w:sz w:val="22"/>
          <w:szCs w:val="22"/>
        </w:rPr>
        <w:lastRenderedPageBreak/>
        <w:t xml:space="preserve">caso os recursos obtidos com a emissão das Debêntures não sejam destinados conforme a Destinação </w:t>
      </w:r>
      <w:r w:rsidR="008E65F3" w:rsidRPr="00DD1CC9">
        <w:rPr>
          <w:sz w:val="22"/>
          <w:szCs w:val="22"/>
        </w:rPr>
        <w:t xml:space="preserve">de </w:t>
      </w:r>
      <w:r w:rsidRPr="00DD1CC9">
        <w:rPr>
          <w:sz w:val="22"/>
          <w:szCs w:val="22"/>
        </w:rPr>
        <w:t>Recursos, indicada na Cláusula 4.1. acima</w:t>
      </w:r>
      <w:r w:rsidR="00542EB8" w:rsidRPr="00DD1CC9">
        <w:rPr>
          <w:sz w:val="22"/>
          <w:szCs w:val="22"/>
        </w:rPr>
        <w:t>.</w:t>
      </w:r>
    </w:p>
    <w:bookmarkEnd w:id="103"/>
    <w:p w14:paraId="6909658C" w14:textId="665BF978" w:rsidR="00542EB8" w:rsidRPr="00DD1CC9" w:rsidRDefault="002A3633" w:rsidP="00DD1CC9">
      <w:pPr>
        <w:pStyle w:val="ListParagraph"/>
        <w:numPr>
          <w:ilvl w:val="1"/>
          <w:numId w:val="17"/>
        </w:numPr>
        <w:tabs>
          <w:tab w:val="left" w:pos="1134"/>
        </w:tabs>
        <w:spacing w:after="240" w:line="320" w:lineRule="exact"/>
        <w:ind w:left="0" w:firstLine="0"/>
        <w:jc w:val="both"/>
        <w:outlineLvl w:val="0"/>
        <w:rPr>
          <w:sz w:val="22"/>
          <w:szCs w:val="22"/>
        </w:rPr>
      </w:pPr>
      <w:r w:rsidRPr="00DD1CC9">
        <w:rPr>
          <w:sz w:val="22"/>
          <w:szCs w:val="22"/>
        </w:rPr>
        <w:t xml:space="preserve">Ocorrendo qualquer </w:t>
      </w:r>
      <w:r w:rsidRPr="00DD1CC9">
        <w:rPr>
          <w:color w:val="000000"/>
          <w:sz w:val="22"/>
          <w:szCs w:val="22"/>
        </w:rPr>
        <w:t>um dos e</w:t>
      </w:r>
      <w:r w:rsidRPr="00DD1CC9">
        <w:rPr>
          <w:sz w:val="22"/>
          <w:szCs w:val="22"/>
        </w:rPr>
        <w:t xml:space="preserve">ventos indicados abaixo (cada um, um </w:t>
      </w:r>
      <w:r w:rsidR="000B17AB" w:rsidRPr="00DD1CC9">
        <w:rPr>
          <w:sz w:val="22"/>
          <w:szCs w:val="22"/>
        </w:rPr>
        <w:t>”</w:t>
      </w:r>
      <w:r w:rsidRPr="00DD1CC9">
        <w:rPr>
          <w:sz w:val="22"/>
          <w:szCs w:val="22"/>
          <w:u w:val="single"/>
        </w:rPr>
        <w:t>Evento de Vencimento Antecipado Não Automático</w:t>
      </w:r>
      <w:r w:rsidR="000B17AB" w:rsidRPr="00DD1CC9">
        <w:rPr>
          <w:sz w:val="22"/>
          <w:szCs w:val="22"/>
          <w:u w:val="single"/>
        </w:rPr>
        <w:t>”</w:t>
      </w:r>
      <w:r w:rsidR="000B17AB" w:rsidRPr="00DD1CC9">
        <w:rPr>
          <w:sz w:val="22"/>
          <w:szCs w:val="22"/>
        </w:rPr>
        <w:t xml:space="preserve"> </w:t>
      </w:r>
      <w:r w:rsidR="00CE2CEC" w:rsidRPr="00DD1CC9">
        <w:rPr>
          <w:sz w:val="22"/>
          <w:szCs w:val="22"/>
        </w:rPr>
        <w:t xml:space="preserve">e, em conjunto com </w:t>
      </w:r>
      <w:r w:rsidR="00CE2CEC" w:rsidRPr="00DD1CC9">
        <w:rPr>
          <w:color w:val="000000"/>
          <w:sz w:val="22"/>
          <w:szCs w:val="22"/>
        </w:rPr>
        <w:t>"</w:t>
      </w:r>
      <w:r w:rsidR="00CE2CEC" w:rsidRPr="00DD1CC9">
        <w:rPr>
          <w:color w:val="000000"/>
          <w:sz w:val="22"/>
          <w:szCs w:val="22"/>
          <w:u w:val="single"/>
        </w:rPr>
        <w:t>Evento de Vencimento Antecipado Automático</w:t>
      </w:r>
      <w:r w:rsidR="000B17AB" w:rsidRPr="00DD1CC9">
        <w:rPr>
          <w:color w:val="000000"/>
          <w:sz w:val="22"/>
          <w:szCs w:val="22"/>
          <w:u w:val="single"/>
        </w:rPr>
        <w:t>”</w:t>
      </w:r>
      <w:r w:rsidR="00CE2CEC" w:rsidRPr="00DD1CC9">
        <w:rPr>
          <w:color w:val="000000"/>
          <w:sz w:val="22"/>
          <w:szCs w:val="22"/>
        </w:rPr>
        <w:t xml:space="preserve">, os </w:t>
      </w:r>
      <w:r w:rsidR="000B17AB" w:rsidRPr="00DD1CC9">
        <w:rPr>
          <w:sz w:val="22"/>
          <w:szCs w:val="22"/>
        </w:rPr>
        <w:t>”</w:t>
      </w:r>
      <w:r w:rsidR="00CE2CEC" w:rsidRPr="00DD1CC9">
        <w:rPr>
          <w:color w:val="000000"/>
          <w:sz w:val="22"/>
          <w:szCs w:val="22"/>
          <w:u w:val="single"/>
        </w:rPr>
        <w:t>Eventos de Vencimento Antecipado</w:t>
      </w:r>
      <w:r w:rsidR="000B17AB" w:rsidRPr="00DD1CC9">
        <w:rPr>
          <w:color w:val="000000"/>
          <w:sz w:val="22"/>
          <w:szCs w:val="22"/>
          <w:u w:val="single"/>
        </w:rPr>
        <w:t>”</w:t>
      </w:r>
      <w:r w:rsidRPr="00DD1CC9">
        <w:rPr>
          <w:sz w:val="22"/>
          <w:szCs w:val="22"/>
        </w:rPr>
        <w:t xml:space="preserve">) observados os respectivos prazos de cura, conforme aplicável, deverá ser realizada Assembleia Geral de Debenturistas nos termos desta Escritura de Emissão, para deliberar sobre a </w:t>
      </w:r>
      <w:r w:rsidRPr="00DD1CC9">
        <w:rPr>
          <w:sz w:val="22"/>
          <w:szCs w:val="22"/>
          <w:u w:val="single"/>
        </w:rPr>
        <w:t>não</w:t>
      </w:r>
      <w:r w:rsidRPr="00DD1CC9">
        <w:rPr>
          <w:sz w:val="22"/>
          <w:szCs w:val="22"/>
        </w:rPr>
        <w:t xml:space="preserve"> declaração do vencimento antecipado das obrigações decorrentes das Debêntures</w:t>
      </w:r>
      <w:r w:rsidR="00CE2CEC" w:rsidRPr="00DD1CC9">
        <w:rPr>
          <w:sz w:val="22"/>
          <w:szCs w:val="22"/>
        </w:rPr>
        <w:t>:</w:t>
      </w:r>
    </w:p>
    <w:p w14:paraId="6AB4CF6D" w14:textId="2E46EF7E" w:rsidR="00542EB8" w:rsidRPr="0066223A" w:rsidRDefault="00542EB8" w:rsidP="00770681">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bookmarkStart w:id="105" w:name="_Hlk126851108"/>
      <w:r w:rsidRPr="0066223A">
        <w:rPr>
          <w:rFonts w:ascii="Times New Roman" w:hAnsi="Times New Roman" w:cs="Times New Roman"/>
          <w:sz w:val="22"/>
          <w:szCs w:val="22"/>
        </w:rPr>
        <w:t>se a Emissão das Debêntures, a RCA, a Escritura de Emissão</w:t>
      </w:r>
      <w:r w:rsidR="00FD5E47" w:rsidRPr="0066223A">
        <w:rPr>
          <w:rFonts w:ascii="Times New Roman" w:hAnsi="Times New Roman" w:cs="Times New Roman"/>
          <w:sz w:val="22"/>
          <w:szCs w:val="22"/>
        </w:rPr>
        <w:t>, o Contrato de Alienação Fiduciária de Quotas, o Contrato de Alienação Fiduciária de Imóveis</w:t>
      </w:r>
      <w:r w:rsidRPr="0066223A">
        <w:rPr>
          <w:rFonts w:ascii="Times New Roman" w:hAnsi="Times New Roman" w:cs="Times New Roman"/>
          <w:sz w:val="22"/>
          <w:szCs w:val="22"/>
        </w:rPr>
        <w:t xml:space="preserve"> ou qualquer uma de suas disposições forem declaradas inválidas, nulas ou inexequíveis, por meio de decisão judicial, desde que os efeitos da referida decisão judicial não sejam suspensos no prazo legal</w:t>
      </w:r>
      <w:r w:rsidR="0066223A" w:rsidRPr="0066223A">
        <w:rPr>
          <w:rFonts w:ascii="Times New Roman" w:hAnsi="Times New Roman" w:cs="Times New Roman"/>
          <w:sz w:val="22"/>
          <w:szCs w:val="22"/>
        </w:rPr>
        <w:t>, ressalvada a condição resolutiva prevista no Contrato de Alienação Fiduciária de Quotas e a condição suspensiva prevista no Contrato de Alienação Fiduciária de Imóveis</w:t>
      </w:r>
      <w:r w:rsidRPr="0066223A">
        <w:rPr>
          <w:rFonts w:ascii="Times New Roman" w:hAnsi="Times New Roman" w:cs="Times New Roman"/>
          <w:sz w:val="22"/>
          <w:szCs w:val="22"/>
        </w:rPr>
        <w:t>;</w:t>
      </w:r>
    </w:p>
    <w:p w14:paraId="35867B3D" w14:textId="77777777" w:rsidR="00542EB8" w:rsidRPr="0066223A" w:rsidRDefault="00542EB8" w:rsidP="00770681">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300624">
        <w:rPr>
          <w:rFonts w:ascii="Times New Roman" w:hAnsi="Times New Roman"/>
          <w:sz w:val="22"/>
        </w:rPr>
        <w:t>caso esta Escritura seja, por qualquer motivo, resilida, rescindida ou por qualquer outra forma, extinta;</w:t>
      </w:r>
    </w:p>
    <w:p w14:paraId="23E2F426" w14:textId="0A274ACB"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exclusão</w:t>
      </w:r>
      <w:r w:rsidR="003D6397" w:rsidRPr="00DD1CC9">
        <w:rPr>
          <w:rFonts w:ascii="Times New Roman" w:hAnsi="Times New Roman" w:cs="Times New Roman"/>
          <w:sz w:val="22"/>
          <w:szCs w:val="22"/>
        </w:rPr>
        <w:t xml:space="preserve"> </w:t>
      </w:r>
      <w:r w:rsidRPr="00DD1CC9">
        <w:rPr>
          <w:rFonts w:ascii="Times New Roman" w:hAnsi="Times New Roman" w:cs="Times New Roman"/>
          <w:sz w:val="22"/>
          <w:szCs w:val="22"/>
        </w:rPr>
        <w:t>das atividades principais desenvolvidas pela Emissora constantes do seu objeto social nesta data relacionadas ao setor imobiliário, sendo certo que, para fins de esclarecimento, a Emissora poderá adicionar atividades ao seu objeto social desde que tais adições não impliquem na exclusão</w:t>
      </w:r>
      <w:r w:rsidR="003D6397" w:rsidRPr="00DD1CC9">
        <w:rPr>
          <w:rFonts w:ascii="Times New Roman" w:hAnsi="Times New Roman" w:cs="Times New Roman"/>
          <w:sz w:val="22"/>
          <w:szCs w:val="22"/>
        </w:rPr>
        <w:t xml:space="preserve"> </w:t>
      </w:r>
      <w:r w:rsidRPr="00DD1CC9">
        <w:rPr>
          <w:rFonts w:ascii="Times New Roman" w:hAnsi="Times New Roman" w:cs="Times New Roman"/>
          <w:sz w:val="22"/>
          <w:szCs w:val="22"/>
        </w:rPr>
        <w:t>das suas atividades principais;</w:t>
      </w:r>
    </w:p>
    <w:p w14:paraId="54BD23BB" w14:textId="2A2B0AA3" w:rsidR="00542EB8" w:rsidRPr="00E9474D" w:rsidRDefault="00542EB8" w:rsidP="003440BE">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E9474D">
        <w:rPr>
          <w:rFonts w:ascii="Times New Roman" w:hAnsi="Times New Roman" w:cs="Times New Roman"/>
          <w:sz w:val="22"/>
          <w:szCs w:val="22"/>
        </w:rPr>
        <w:t xml:space="preserve">alienação, cisão, fusão ou incorporação (incorporação de ações) ou qualquer outra forma de reorganização societária, nos termos do disposto no caput do artigo 231 da Lei das Sociedades por Ações, envolvendo a Emissora que resulte, imediatamente após a sua realização, </w:t>
      </w:r>
      <w:r w:rsidR="00A21120" w:rsidRPr="00E9474D">
        <w:rPr>
          <w:rFonts w:ascii="Times New Roman" w:hAnsi="Times New Roman" w:cs="Times New Roman"/>
          <w:sz w:val="22"/>
          <w:szCs w:val="22"/>
        </w:rPr>
        <w:t xml:space="preserve">caso a Emissora venha a ter controle definido, </w:t>
      </w:r>
      <w:r w:rsidRPr="00E9474D">
        <w:rPr>
          <w:rFonts w:ascii="Times New Roman" w:hAnsi="Times New Roman" w:cs="Times New Roman"/>
          <w:sz w:val="22"/>
          <w:szCs w:val="22"/>
        </w:rPr>
        <w:t>em alteração ou transferência de controle da Emissora ou sua sucessora, conforme aplicável</w:t>
      </w:r>
      <w:r w:rsidR="00A21120" w:rsidRPr="00E9474D">
        <w:rPr>
          <w:rFonts w:ascii="Times New Roman" w:hAnsi="Times New Roman" w:cs="Times New Roman"/>
          <w:sz w:val="22"/>
          <w:szCs w:val="22"/>
        </w:rPr>
        <w:t>, exceto (a)</w:t>
      </w:r>
      <w:r w:rsidR="00A21120" w:rsidRPr="007C2433">
        <w:rPr>
          <w:rFonts w:ascii="Times New Roman" w:hAnsi="Times New Roman" w:cs="Times New Roman"/>
          <w:sz w:val="22"/>
          <w:szCs w:val="22"/>
        </w:rPr>
        <w:t xml:space="preserve"> </w:t>
      </w:r>
      <w:r w:rsidR="00A21120" w:rsidRPr="00E9474D">
        <w:rPr>
          <w:rFonts w:ascii="Times New Roman" w:hAnsi="Times New Roman" w:cs="Times New Roman"/>
          <w:sz w:val="22"/>
          <w:szCs w:val="22"/>
        </w:rPr>
        <w:t xml:space="preserve">se </w:t>
      </w:r>
      <w:r w:rsidR="00A21120" w:rsidRPr="007C2433">
        <w:rPr>
          <w:rFonts w:ascii="Times New Roman" w:hAnsi="Times New Roman" w:cs="Times New Roman"/>
          <w:sz w:val="22"/>
          <w:szCs w:val="22"/>
        </w:rPr>
        <w:t xml:space="preserve">a operação não implicar na redução do último </w:t>
      </w:r>
      <w:r w:rsidR="00A21120" w:rsidRPr="007C2433">
        <w:rPr>
          <w:rFonts w:ascii="Times New Roman" w:hAnsi="Times New Roman" w:cs="Times New Roman"/>
          <w:i/>
          <w:sz w:val="22"/>
          <w:szCs w:val="22"/>
        </w:rPr>
        <w:t>rating</w:t>
      </w:r>
      <w:r w:rsidR="00A21120" w:rsidRPr="007C2433">
        <w:rPr>
          <w:rFonts w:ascii="Times New Roman" w:hAnsi="Times New Roman" w:cs="Times New Roman"/>
          <w:sz w:val="22"/>
          <w:szCs w:val="22"/>
        </w:rPr>
        <w:t xml:space="preserve"> anual da Emissora vigente à época da operação; ou (b) </w:t>
      </w:r>
      <w:r w:rsidR="00D71C6B">
        <w:rPr>
          <w:rFonts w:ascii="Times New Roman" w:hAnsi="Times New Roman" w:cs="Times New Roman"/>
          <w:sz w:val="22"/>
          <w:szCs w:val="22"/>
        </w:rPr>
        <w:t>se for</w:t>
      </w:r>
      <w:r w:rsidR="00A21120" w:rsidRPr="007C2433">
        <w:rPr>
          <w:rFonts w:ascii="Times New Roman" w:hAnsi="Times New Roman" w:cs="Times New Roman"/>
          <w:sz w:val="22"/>
          <w:szCs w:val="22"/>
        </w:rPr>
        <w:t xml:space="preserve"> obtida a anuência dos titulares dos CRI</w:t>
      </w:r>
      <w:r w:rsidR="00D71C6B">
        <w:rPr>
          <w:rFonts w:ascii="Times New Roman" w:hAnsi="Times New Roman" w:cs="Times New Roman"/>
          <w:sz w:val="22"/>
          <w:szCs w:val="22"/>
        </w:rPr>
        <w:t xml:space="preserve"> ainda que com redução do último </w:t>
      </w:r>
      <w:r w:rsidR="00D71C6B" w:rsidRPr="00126C4A">
        <w:rPr>
          <w:rFonts w:ascii="Times New Roman" w:hAnsi="Times New Roman" w:cs="Times New Roman"/>
          <w:i/>
          <w:iCs/>
          <w:sz w:val="22"/>
          <w:szCs w:val="22"/>
        </w:rPr>
        <w:t>rating</w:t>
      </w:r>
      <w:r w:rsidR="00D71C6B">
        <w:rPr>
          <w:rFonts w:ascii="Times New Roman" w:hAnsi="Times New Roman" w:cs="Times New Roman"/>
          <w:sz w:val="22"/>
          <w:szCs w:val="22"/>
        </w:rPr>
        <w:t xml:space="preserve"> anual da Emissora vigente à época da operação</w:t>
      </w:r>
      <w:r w:rsidR="00A21120" w:rsidRPr="007C2433">
        <w:rPr>
          <w:rFonts w:ascii="Times New Roman" w:hAnsi="Times New Roman" w:cs="Times New Roman"/>
          <w:sz w:val="22"/>
          <w:szCs w:val="22"/>
        </w:rPr>
        <w:t xml:space="preserve">, observado o quórum estabelecido no Termo de Securitização, a ser convocada pela </w:t>
      </w:r>
      <w:proofErr w:type="spellStart"/>
      <w:r w:rsidR="00A21120" w:rsidRPr="007C2433">
        <w:rPr>
          <w:rFonts w:ascii="Times New Roman" w:hAnsi="Times New Roman" w:cs="Times New Roman"/>
          <w:sz w:val="22"/>
          <w:szCs w:val="22"/>
        </w:rPr>
        <w:t>Securitizadora</w:t>
      </w:r>
      <w:proofErr w:type="spellEnd"/>
      <w:r w:rsidR="00A21120" w:rsidRPr="007C2433">
        <w:rPr>
          <w:rFonts w:ascii="Times New Roman" w:hAnsi="Times New Roman" w:cs="Times New Roman"/>
          <w:sz w:val="22"/>
          <w:szCs w:val="22"/>
        </w:rPr>
        <w:t xml:space="preserve"> após ter sido comunicado pela Emissora, e realizada no prazo de até 30 (trinta) dias contados do recebimento da referida comunicação (cada uma, uma “</w:t>
      </w:r>
      <w:r w:rsidR="00A21120" w:rsidRPr="007C2433">
        <w:rPr>
          <w:rFonts w:ascii="Times New Roman" w:hAnsi="Times New Roman" w:cs="Times New Roman"/>
          <w:sz w:val="22"/>
          <w:szCs w:val="22"/>
          <w:u w:val="single"/>
        </w:rPr>
        <w:t>Operação Societária Autorizada</w:t>
      </w:r>
      <w:r w:rsidR="00A21120" w:rsidRPr="007C2433">
        <w:rPr>
          <w:rFonts w:ascii="Times New Roman" w:hAnsi="Times New Roman" w:cs="Times New Roman"/>
          <w:sz w:val="22"/>
          <w:szCs w:val="22"/>
        </w:rPr>
        <w:t>”);</w:t>
      </w:r>
    </w:p>
    <w:p w14:paraId="7710932C" w14:textId="6FCDBD9A"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descumprimento, pela Emissora, de qualquer obrigação não pecuniária, prevista nesta Escritura de Emissão</w:t>
      </w:r>
      <w:r w:rsidR="00F25809" w:rsidRPr="00DD1CC9">
        <w:rPr>
          <w:rFonts w:ascii="Times New Roman" w:hAnsi="Times New Roman" w:cs="Times New Roman"/>
          <w:sz w:val="22"/>
          <w:szCs w:val="22"/>
        </w:rPr>
        <w:t>, no Contrato de Alienação Fiduciária de Quotas, no Contrato de Alienação Fiduciária de Imóveis e/ou nos demais Documentos da Operação</w:t>
      </w:r>
      <w:r w:rsidRPr="00DD1CC9">
        <w:rPr>
          <w:rFonts w:ascii="Times New Roman" w:hAnsi="Times New Roman" w:cs="Times New Roman"/>
          <w:sz w:val="22"/>
          <w:szCs w:val="22"/>
        </w:rPr>
        <w:t xml:space="preserve">, não </w:t>
      </w:r>
      <w:r w:rsidRPr="00DD1CC9">
        <w:rPr>
          <w:rFonts w:ascii="Times New Roman" w:hAnsi="Times New Roman" w:cs="Times New Roman"/>
          <w:sz w:val="22"/>
          <w:szCs w:val="22"/>
        </w:rPr>
        <w:lastRenderedPageBreak/>
        <w:t>sanada em até 15 (quinze) Dias Úteis contados da data do respectivo descumprimento, sendo certo, que referido prazo não se aplicará para as obrigações que possuam prazo de cura específico definido nesta Escritura</w:t>
      </w:r>
      <w:r w:rsidR="00F25809" w:rsidRPr="00DD1CC9">
        <w:rPr>
          <w:rFonts w:ascii="Times New Roman" w:hAnsi="Times New Roman" w:cs="Times New Roman"/>
          <w:sz w:val="22"/>
          <w:szCs w:val="22"/>
        </w:rPr>
        <w:t xml:space="preserve"> de Emissão</w:t>
      </w:r>
      <w:r w:rsidRPr="00DD1CC9">
        <w:rPr>
          <w:rFonts w:ascii="Times New Roman" w:hAnsi="Times New Roman" w:cs="Times New Roman"/>
          <w:sz w:val="22"/>
          <w:szCs w:val="22"/>
        </w:rPr>
        <w:t>;</w:t>
      </w:r>
    </w:p>
    <w:p w14:paraId="51EB01CF" w14:textId="5043CB28"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se a Emissora e/ou quaisquer de suas Controladas</w:t>
      </w:r>
      <w:r w:rsidRPr="0066223A">
        <w:rPr>
          <w:rFonts w:ascii="Times New Roman" w:hAnsi="Times New Roman" w:cs="Times New Roman"/>
          <w:sz w:val="22"/>
          <w:szCs w:val="22"/>
        </w:rPr>
        <w:t>, diretas ou indiretas</w:t>
      </w:r>
      <w:r w:rsidRPr="00DD1CC9">
        <w:rPr>
          <w:rFonts w:ascii="Times New Roman" w:hAnsi="Times New Roman" w:cs="Times New Roman"/>
          <w:sz w:val="22"/>
          <w:szCs w:val="22"/>
        </w:rPr>
        <w:t xml:space="preserve">, sofrerem protesto de título em valor, individual ou agregado, passível de ser demandado concomitantemente, igual ou superior a R$ </w:t>
      </w:r>
      <w:r w:rsidRPr="00DD1CC9">
        <w:rPr>
          <w:rFonts w:ascii="Times New Roman" w:hAnsi="Times New Roman" w:cs="Times New Roman"/>
          <w:w w:val="0"/>
          <w:sz w:val="22"/>
          <w:szCs w:val="22"/>
        </w:rPr>
        <w:t>50.000.000,00 (cinquenta milhões de reais)</w:t>
      </w:r>
      <w:r w:rsidRPr="00DD1CC9">
        <w:rPr>
          <w:rFonts w:ascii="Times New Roman" w:hAnsi="Times New Roman" w:cs="Times New Roman"/>
          <w:sz w:val="22"/>
          <w:szCs w:val="22"/>
        </w:rPr>
        <w:t xml:space="preserve"> ou seu equivalente em outras moedas, por cujo pagamento sejam responsáveis, inclusive na qualidade de garantidoras, exceto se no prazo de 10 (dez) Dias Úteis, contados da data do respectivo protesto,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houver o cancelamento ou o respectivo protesto tenha sido sustado;</w:t>
      </w:r>
      <w:r w:rsidR="000B17AB" w:rsidRPr="00DD1CC9">
        <w:rPr>
          <w:rFonts w:ascii="Times New Roman" w:hAnsi="Times New Roman" w:cs="Times New Roman"/>
          <w:sz w:val="22"/>
          <w:szCs w:val="22"/>
        </w:rPr>
        <w:t xml:space="preserve">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a exequibilidade do protesto for suspensa por decisão judicial;</w:t>
      </w:r>
      <w:r w:rsidRPr="0066223A">
        <w:rPr>
          <w:rFonts w:ascii="Times New Roman" w:hAnsi="Times New Roman" w:cs="Times New Roman"/>
          <w:sz w:val="22"/>
          <w:szCs w:val="22"/>
        </w:rPr>
        <w:t xml:space="preserve"> ou </w:t>
      </w:r>
      <w:r w:rsidRPr="00544C8C">
        <w:rPr>
          <w:rFonts w:ascii="Times New Roman" w:hAnsi="Times New Roman" w:cs="Times New Roman"/>
          <w:b/>
          <w:bCs/>
          <w:sz w:val="22"/>
          <w:szCs w:val="22"/>
        </w:rPr>
        <w:t>(c)</w:t>
      </w:r>
      <w:r w:rsidRPr="0066223A">
        <w:rPr>
          <w:rFonts w:ascii="Times New Roman" w:hAnsi="Times New Roman" w:cs="Times New Roman"/>
          <w:sz w:val="22"/>
          <w:szCs w:val="22"/>
        </w:rPr>
        <w:t xml:space="preserve"> houver apresentação de garantias para fins de garantir o juízo</w:t>
      </w:r>
      <w:r w:rsidR="0039438E">
        <w:rPr>
          <w:rFonts w:ascii="Times New Roman" w:hAnsi="Times New Roman" w:cs="Times New Roman"/>
          <w:sz w:val="22"/>
          <w:szCs w:val="22"/>
        </w:rPr>
        <w:t xml:space="preserve"> e esta  </w:t>
      </w:r>
      <w:r w:rsidR="00E9474D">
        <w:rPr>
          <w:rFonts w:ascii="Times New Roman" w:hAnsi="Times New Roman" w:cs="Times New Roman"/>
          <w:sz w:val="22"/>
          <w:szCs w:val="22"/>
        </w:rPr>
        <w:t>seja aceita</w:t>
      </w:r>
      <w:r w:rsidR="0039438E">
        <w:rPr>
          <w:rFonts w:ascii="Times New Roman" w:hAnsi="Times New Roman" w:cs="Times New Roman"/>
          <w:sz w:val="22"/>
          <w:szCs w:val="22"/>
        </w:rPr>
        <w:t xml:space="preserve"> pelo juízo</w:t>
      </w:r>
      <w:r w:rsidRPr="0066223A">
        <w:rPr>
          <w:rFonts w:ascii="Times New Roman" w:hAnsi="Times New Roman" w:cs="Times New Roman"/>
          <w:sz w:val="22"/>
          <w:szCs w:val="22"/>
        </w:rPr>
        <w:t>;</w:t>
      </w:r>
      <w:r w:rsidRPr="00DD1CC9">
        <w:rPr>
          <w:rFonts w:ascii="Times New Roman" w:hAnsi="Times New Roman" w:cs="Times New Roman"/>
          <w:b/>
          <w:bCs/>
          <w:w w:val="0"/>
          <w:sz w:val="22"/>
          <w:szCs w:val="22"/>
          <w:highlight w:val="yellow"/>
        </w:rPr>
        <w:t xml:space="preserve"> </w:t>
      </w:r>
    </w:p>
    <w:p w14:paraId="3FB141BC" w14:textId="496FAFDC"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não renovação, cancelamento, revogação ou suspensão das autorizações, concessões, alvarás ou licenças, inclusive as ambientais, que sejam necessárias para o regular exercício das atividades desenvolvidas pela Emissora e/ou por qualquer de suas Controladas, </w:t>
      </w:r>
      <w:r w:rsidRPr="0066223A">
        <w:rPr>
          <w:rFonts w:ascii="Times New Roman" w:hAnsi="Times New Roman" w:cs="Times New Roman"/>
          <w:sz w:val="22"/>
          <w:szCs w:val="22"/>
        </w:rPr>
        <w:t xml:space="preserve">diretas ou indiretas, </w:t>
      </w:r>
      <w:r w:rsidRPr="00DD1CC9">
        <w:rPr>
          <w:rFonts w:ascii="Times New Roman" w:hAnsi="Times New Roman" w:cs="Times New Roman"/>
          <w:sz w:val="22"/>
          <w:szCs w:val="22"/>
        </w:rPr>
        <w:t xml:space="preserve">exceto </w:t>
      </w:r>
      <w:r w:rsidRPr="00802978">
        <w:rPr>
          <w:rFonts w:ascii="Times New Roman" w:hAnsi="Times New Roman" w:cs="Times New Roman"/>
          <w:b/>
          <w:bCs/>
          <w:sz w:val="22"/>
          <w:szCs w:val="22"/>
        </w:rPr>
        <w:t>(1)</w:t>
      </w:r>
      <w:r w:rsidRPr="00DD1CC9">
        <w:rPr>
          <w:rFonts w:ascii="Times New Roman" w:hAnsi="Times New Roman" w:cs="Times New Roman"/>
          <w:sz w:val="22"/>
          <w:szCs w:val="22"/>
        </w:rPr>
        <w:t xml:space="preserve"> </w:t>
      </w:r>
      <w:r w:rsidRPr="0066223A">
        <w:rPr>
          <w:rFonts w:ascii="Times New Roman" w:hAnsi="Times New Roman" w:cs="Times New Roman"/>
          <w:sz w:val="22"/>
          <w:szCs w:val="22"/>
        </w:rPr>
        <w:t>se a solicitação</w:t>
      </w:r>
      <w:r w:rsidR="000B17AB" w:rsidRPr="00DD1CC9">
        <w:rPr>
          <w:rFonts w:ascii="Times New Roman" w:hAnsi="Times New Roman" w:cs="Times New Roman"/>
          <w:sz w:val="22"/>
          <w:szCs w:val="22"/>
        </w:rPr>
        <w:t xml:space="preserve"> de</w:t>
      </w:r>
      <w:r w:rsidRPr="00DD1CC9">
        <w:rPr>
          <w:rFonts w:ascii="Times New Roman" w:hAnsi="Times New Roman" w:cs="Times New Roman"/>
          <w:sz w:val="22"/>
          <w:szCs w:val="22"/>
        </w:rPr>
        <w:t xml:space="preserve"> renovação</w:t>
      </w:r>
      <w:r w:rsidRPr="0066223A">
        <w:rPr>
          <w:rFonts w:ascii="Times New Roman" w:hAnsi="Times New Roman" w:cs="Times New Roman"/>
          <w:sz w:val="22"/>
          <w:szCs w:val="22"/>
        </w:rPr>
        <w:t xml:space="preserve"> tenha sido realizada tempestivamente</w:t>
      </w:r>
      <w:r w:rsidRPr="00DD1CC9">
        <w:rPr>
          <w:rFonts w:ascii="Times New Roman" w:hAnsi="Times New Roman" w:cs="Times New Roman"/>
          <w:sz w:val="22"/>
          <w:szCs w:val="22"/>
        </w:rPr>
        <w:t xml:space="preserve">, nos termos da legislação aplicável; ou </w:t>
      </w:r>
      <w:r w:rsidRPr="00802978">
        <w:rPr>
          <w:rFonts w:ascii="Times New Roman" w:hAnsi="Times New Roman" w:cs="Times New Roman"/>
          <w:b/>
          <w:bCs/>
          <w:sz w:val="22"/>
          <w:szCs w:val="22"/>
        </w:rPr>
        <w:t>(2)</w:t>
      </w:r>
      <w:r w:rsidRPr="00DD1CC9">
        <w:rPr>
          <w:rFonts w:ascii="Times New Roman" w:hAnsi="Times New Roman" w:cs="Times New Roman"/>
          <w:sz w:val="22"/>
          <w:szCs w:val="22"/>
        </w:rPr>
        <w:t xml:space="preserve"> se dentro do prazo de 20 (vinte) Dias Úteis a contar da data de tal não obtenção, não renovação, cancelamento, revogação ou suspensão, a Emissora comprove a existência de provimento jurisdicional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autorizando a regular continuidade de suas respectivas atividades até a renovação ou obtenção da referida licença ou autorização ou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que suspenda os efeitos, de tal não obtenção, não renovação, cancelamento, revogação ou suspensão; ou </w:t>
      </w:r>
      <w:r w:rsidRPr="00802978">
        <w:rPr>
          <w:rFonts w:ascii="Times New Roman" w:hAnsi="Times New Roman" w:cs="Times New Roman"/>
          <w:b/>
          <w:bCs/>
          <w:sz w:val="22"/>
          <w:szCs w:val="22"/>
        </w:rPr>
        <w:t>(3)</w:t>
      </w:r>
      <w:r w:rsidRPr="00DD1CC9">
        <w:rPr>
          <w:rFonts w:ascii="Times New Roman" w:hAnsi="Times New Roman" w:cs="Times New Roman"/>
          <w:sz w:val="22"/>
          <w:szCs w:val="22"/>
        </w:rPr>
        <w:t xml:space="preserve"> se tal não obtenção, não renovação, cancelamento, revogação ou suspensão não gere Efeito Adverso Relevante ou não impacte adversamente de forma material a reputação da Emissora</w:t>
      </w:r>
      <w:r w:rsidR="00FD5E47" w:rsidRPr="00DD1CC9">
        <w:rPr>
          <w:rFonts w:ascii="Times New Roman" w:hAnsi="Times New Roman" w:cs="Times New Roman"/>
          <w:sz w:val="22"/>
          <w:szCs w:val="22"/>
        </w:rPr>
        <w:t>. Considera-se “</w:t>
      </w:r>
      <w:r w:rsidR="00FD5E47" w:rsidRPr="00DD1CC9">
        <w:rPr>
          <w:rFonts w:ascii="Times New Roman" w:hAnsi="Times New Roman" w:cs="Times New Roman"/>
          <w:sz w:val="22"/>
          <w:szCs w:val="22"/>
          <w:u w:val="single"/>
        </w:rPr>
        <w:t>Efeito Adverso Relevante</w:t>
      </w:r>
      <w:r w:rsidR="00FD5E47" w:rsidRPr="00DD1CC9">
        <w:rPr>
          <w:rFonts w:ascii="Times New Roman" w:hAnsi="Times New Roman" w:cs="Times New Roman"/>
          <w:sz w:val="22"/>
          <w:szCs w:val="22"/>
        </w:rPr>
        <w:t xml:space="preserve">” </w:t>
      </w:r>
      <w:bookmarkStart w:id="106" w:name="_Hlk125309212"/>
      <w:r w:rsidR="00FD5E47" w:rsidRPr="00DD1CC9">
        <w:rPr>
          <w:rFonts w:ascii="Times New Roman" w:hAnsi="Times New Roman" w:cs="Times New Roman"/>
          <w:sz w:val="22"/>
          <w:szCs w:val="22"/>
        </w:rPr>
        <w:t>qualquer efeito adverso e relevante: na capacidade de pagamento da Emissora que afetem suas obrigações relativas às Debêntures; e/ou na situação financeira, nos negócios, nos bens, ou nos resultados operacionais da Emissora ou de suas Controladas Relevantes</w:t>
      </w:r>
      <w:bookmarkEnd w:id="106"/>
      <w:r w:rsidR="00FD5E47" w:rsidRPr="00DD1CC9">
        <w:rPr>
          <w:rFonts w:ascii="Times New Roman" w:hAnsi="Times New Roman" w:cs="Times New Roman"/>
          <w:sz w:val="22"/>
          <w:szCs w:val="22"/>
        </w:rPr>
        <w:t>;</w:t>
      </w:r>
    </w:p>
    <w:p w14:paraId="0E33937B" w14:textId="2BFF193D"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se as declarações e garantias prestadas pela Emissora nesta Escritura </w:t>
      </w:r>
      <w:r w:rsidR="00FD5E47" w:rsidRPr="00DD1CC9">
        <w:rPr>
          <w:rFonts w:ascii="Times New Roman" w:hAnsi="Times New Roman" w:cs="Times New Roman"/>
          <w:sz w:val="22"/>
          <w:szCs w:val="22"/>
        </w:rPr>
        <w:t xml:space="preserve">e/ou nos Documentos da Operação </w:t>
      </w:r>
      <w:r w:rsidR="00C46E0F" w:rsidRPr="00DD1CC9">
        <w:rPr>
          <w:rFonts w:ascii="Times New Roman" w:hAnsi="Times New Roman" w:cs="Times New Roman"/>
          <w:sz w:val="22"/>
          <w:szCs w:val="22"/>
        </w:rPr>
        <w:t xml:space="preserve">se </w:t>
      </w:r>
      <w:r w:rsidRPr="00DD1CC9">
        <w:rPr>
          <w:rFonts w:ascii="Times New Roman" w:hAnsi="Times New Roman" w:cs="Times New Roman"/>
          <w:sz w:val="22"/>
          <w:szCs w:val="22"/>
        </w:rPr>
        <w:t>provarem</w:t>
      </w:r>
      <w:r w:rsidR="0039438E">
        <w:rPr>
          <w:rFonts w:ascii="Times New Roman" w:hAnsi="Times New Roman" w:cs="Times New Roman"/>
          <w:sz w:val="22"/>
          <w:szCs w:val="22"/>
        </w:rPr>
        <w:t xml:space="preserve"> </w:t>
      </w:r>
      <w:r w:rsidR="006A2BB8">
        <w:rPr>
          <w:rFonts w:ascii="Times New Roman" w:hAnsi="Times New Roman" w:cs="Times New Roman"/>
          <w:sz w:val="22"/>
          <w:szCs w:val="22"/>
        </w:rPr>
        <w:t xml:space="preserve">conhecidamente pela Emissora </w:t>
      </w:r>
      <w:r w:rsidR="0039438E">
        <w:rPr>
          <w:rFonts w:ascii="Times New Roman" w:hAnsi="Times New Roman" w:cs="Times New Roman"/>
          <w:sz w:val="22"/>
          <w:szCs w:val="22"/>
        </w:rPr>
        <w:t>falsas</w:t>
      </w:r>
      <w:r w:rsidR="006A2BB8">
        <w:rPr>
          <w:rFonts w:ascii="Times New Roman" w:hAnsi="Times New Roman" w:cs="Times New Roman"/>
          <w:sz w:val="22"/>
          <w:szCs w:val="22"/>
        </w:rPr>
        <w:t xml:space="preserve"> </w:t>
      </w:r>
      <w:r w:rsidR="0039438E">
        <w:rPr>
          <w:rFonts w:ascii="Times New Roman" w:hAnsi="Times New Roman" w:cs="Times New Roman"/>
          <w:sz w:val="22"/>
          <w:szCs w:val="22"/>
        </w:rPr>
        <w:t>ou</w:t>
      </w:r>
      <w:r w:rsidRPr="00DD1CC9">
        <w:rPr>
          <w:rFonts w:ascii="Times New Roman" w:hAnsi="Times New Roman" w:cs="Times New Roman"/>
          <w:sz w:val="22"/>
          <w:szCs w:val="22"/>
        </w:rPr>
        <w:t xml:space="preserve">, </w:t>
      </w:r>
      <w:r w:rsidRPr="0066223A">
        <w:rPr>
          <w:rFonts w:ascii="Times New Roman" w:hAnsi="Times New Roman" w:cs="Times New Roman"/>
          <w:sz w:val="22"/>
          <w:szCs w:val="22"/>
        </w:rPr>
        <w:t>em seus aspectos materiais</w:t>
      </w:r>
      <w:r w:rsidRPr="00DD1CC9">
        <w:rPr>
          <w:rFonts w:ascii="Times New Roman" w:hAnsi="Times New Roman" w:cs="Times New Roman"/>
          <w:sz w:val="22"/>
          <w:szCs w:val="22"/>
        </w:rPr>
        <w:t>, inconsistentes ou incorretas na data em que forem prestadas;</w:t>
      </w:r>
    </w:p>
    <w:p w14:paraId="6BAD826A" w14:textId="6B2CB39A"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ato de qualquer autoridade governamental com o objetivo de sequestrar, expropriar, nacionalizar, desapropriar ou de qualquer modo adquirir, compulsoriamente, </w:t>
      </w:r>
      <w:r w:rsidR="0011441E" w:rsidRPr="00DD1CC9">
        <w:rPr>
          <w:rFonts w:ascii="Times New Roman" w:hAnsi="Times New Roman" w:cs="Times New Roman"/>
          <w:sz w:val="22"/>
          <w:szCs w:val="22"/>
        </w:rPr>
        <w:t xml:space="preserve">a </w:t>
      </w:r>
      <w:r w:rsidRPr="00DD1CC9">
        <w:rPr>
          <w:rFonts w:ascii="Times New Roman" w:hAnsi="Times New Roman" w:cs="Times New Roman"/>
          <w:sz w:val="22"/>
          <w:szCs w:val="22"/>
        </w:rPr>
        <w:t>totalidade ou parte substancial dos ativos, propriedades, das ações do capital social da Emissora, desde que, cumulativamente</w:t>
      </w:r>
      <w:r w:rsidR="0011441E" w:rsidRPr="00DD1CC9">
        <w:rPr>
          <w:rFonts w:ascii="Times New Roman" w:hAnsi="Times New Roman" w:cs="Times New Roman"/>
          <w:sz w:val="22"/>
          <w:szCs w:val="22"/>
        </w:rPr>
        <w:t>,</w:t>
      </w:r>
      <w:r w:rsidRPr="00DD1CC9">
        <w:rPr>
          <w:rFonts w:ascii="Times New Roman" w:hAnsi="Times New Roman" w:cs="Times New Roman"/>
          <w:sz w:val="22"/>
          <w:szCs w:val="22"/>
        </w:rPr>
        <w:t xml:space="preserve">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tal ato gere Efeito Adverso Relevante; e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o referido ato praticado por autoridade governamental não seja contestado, tendo sido obtido efeito suspensivo dos seus efeitos, em até 30 (trinta) dias contados da data da sua ocorrência;</w:t>
      </w:r>
    </w:p>
    <w:p w14:paraId="7A710734" w14:textId="5F978038"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544C8C">
        <w:rPr>
          <w:rFonts w:ascii="Times New Roman" w:hAnsi="Times New Roman" w:cs="Times New Roman"/>
          <w:b/>
          <w:bCs/>
          <w:sz w:val="22"/>
          <w:szCs w:val="22"/>
        </w:rPr>
        <w:lastRenderedPageBreak/>
        <w:t>(a)</w:t>
      </w:r>
      <w:r w:rsidRPr="0066223A">
        <w:rPr>
          <w:rFonts w:ascii="Times New Roman" w:hAnsi="Times New Roman" w:cs="Times New Roman"/>
          <w:sz w:val="22"/>
          <w:szCs w:val="22"/>
        </w:rPr>
        <w:t xml:space="preserve"> </w:t>
      </w:r>
      <w:r w:rsidRPr="00DD1CC9">
        <w:rPr>
          <w:rFonts w:ascii="Times New Roman" w:hAnsi="Times New Roman" w:cs="Times New Roman"/>
          <w:sz w:val="22"/>
          <w:szCs w:val="22"/>
        </w:rPr>
        <w:t>descumprimento</w:t>
      </w:r>
      <w:r w:rsidR="000B17AB" w:rsidRPr="00DD1CC9">
        <w:rPr>
          <w:rFonts w:ascii="Times New Roman" w:hAnsi="Times New Roman" w:cs="Times New Roman"/>
          <w:sz w:val="22"/>
          <w:szCs w:val="22"/>
        </w:rPr>
        <w:t xml:space="preserve"> </w:t>
      </w:r>
      <w:r w:rsidRPr="00DD1CC9">
        <w:rPr>
          <w:rFonts w:ascii="Times New Roman" w:hAnsi="Times New Roman" w:cs="Times New Roman"/>
          <w:sz w:val="22"/>
          <w:szCs w:val="22"/>
        </w:rPr>
        <w:t xml:space="preserve">de qualquer obrigação decorrente de quaisquer das </w:t>
      </w:r>
      <w:r w:rsidR="0066223A" w:rsidRPr="00DD1CC9">
        <w:rPr>
          <w:rFonts w:ascii="Times New Roman" w:hAnsi="Times New Roman" w:cs="Times New Roman"/>
          <w:sz w:val="22"/>
          <w:szCs w:val="22"/>
          <w:lang w:val="x-none"/>
        </w:rPr>
        <w:t>normas aplicáveis</w:t>
      </w:r>
      <w:r w:rsidR="0066223A" w:rsidRPr="0066223A">
        <w:rPr>
          <w:rFonts w:ascii="Times New Roman" w:hAnsi="Times New Roman" w:cs="Times New Roman"/>
          <w:sz w:val="22"/>
          <w:szCs w:val="22"/>
          <w:lang w:val="x-none"/>
        </w:rPr>
        <w:t xml:space="preserve"> à Emissora</w:t>
      </w:r>
      <w:r w:rsidR="0066223A" w:rsidRPr="00DD1CC9">
        <w:rPr>
          <w:rFonts w:ascii="Times New Roman" w:hAnsi="Times New Roman" w:cs="Times New Roman"/>
          <w:sz w:val="22"/>
          <w:szCs w:val="22"/>
          <w:lang w:val="x-none"/>
        </w:rPr>
        <w:t xml:space="preserve"> que versam sobre atos de corrupção e atos lesivos contra a administração pública, </w:t>
      </w:r>
      <w:r w:rsidR="0066223A" w:rsidRPr="00DD1CC9">
        <w:rPr>
          <w:rFonts w:ascii="Times New Roman" w:hAnsi="Times New Roman" w:cs="Times New Roman"/>
          <w:sz w:val="22"/>
          <w:szCs w:val="22"/>
        </w:rPr>
        <w:t>incluindo, mas não se limitando, a</w:t>
      </w:r>
      <w:r w:rsidR="003848F5" w:rsidRPr="00DD1CC9">
        <w:rPr>
          <w:rFonts w:ascii="Times New Roman" w:hAnsi="Times New Roman" w:cs="Times New Roman"/>
          <w:sz w:val="22"/>
          <w:szCs w:val="22"/>
        </w:rPr>
        <w:t xml:space="preserve"> Lei do Mercado de Capitais</w:t>
      </w:r>
      <w:r w:rsidR="00B50CB5" w:rsidRPr="00DD1CC9">
        <w:rPr>
          <w:rFonts w:ascii="Times New Roman" w:hAnsi="Times New Roman" w:cs="Times New Roman"/>
          <w:sz w:val="22"/>
          <w:szCs w:val="22"/>
        </w:rPr>
        <w:t xml:space="preserve"> e a</w:t>
      </w:r>
      <w:r w:rsidR="0066223A" w:rsidRPr="00DD1CC9">
        <w:rPr>
          <w:rFonts w:ascii="Times New Roman" w:hAnsi="Times New Roman" w:cs="Times New Roman"/>
          <w:sz w:val="22"/>
          <w:szCs w:val="22"/>
        </w:rPr>
        <w:t>s Leis 7.492, de 16 de junho de 1986, nº 8.137, de 27 de dezembro de 1990, nº 8.429, de 2 de junho de 1992, nº 8.666, de 21 de junho de 1993 (ou outras normas de licitações e contratos da administração pública), nº 9.613, de 3 de março de 1998, nº 12.529, de 30 de novembro de 2011, nº 12.846, de 1º de agosto de 2013, o Decreto nº 11.129, de 11 de julho de 2022, o Decreto-Lei n° 2.848/40, Decreto nº 5.687, de 31 de janeiro de 2006 que promulgou a Convenção das Nações Unidas contra a Corrupção, adotada pela Assembleia Geral das Nações Unidas em 31 de outubro de 2003, as portarias e instruções normativas expedidas pela Controladoria Geral da União nos termos da lei e decreto acima mencionados, bem como todas as leis, decretos, regulamentos e demais atos normativos expedidos por autoridade governamental com jurisdição sobre a Emissora em questão, relacionados a esta matéria,</w:t>
      </w:r>
      <w:r w:rsidR="0066223A" w:rsidRPr="00DD1CC9">
        <w:rPr>
          <w:rFonts w:ascii="Times New Roman" w:hAnsi="Times New Roman" w:cs="Times New Roman"/>
          <w:sz w:val="22"/>
          <w:szCs w:val="22"/>
          <w:lang w:val="x-none"/>
        </w:rPr>
        <w:t xml:space="preserve">conforme alterado(a)(s) e </w:t>
      </w:r>
      <w:r w:rsidR="0066223A" w:rsidRPr="00DD1CC9">
        <w:rPr>
          <w:rFonts w:ascii="Times New Roman" w:hAnsi="Times New Roman" w:cs="Times New Roman"/>
          <w:sz w:val="22"/>
          <w:szCs w:val="22"/>
        </w:rPr>
        <w:t xml:space="preserve">o </w:t>
      </w:r>
      <w:r w:rsidR="0066223A" w:rsidRPr="00DD1CC9">
        <w:rPr>
          <w:rFonts w:ascii="Times New Roman" w:hAnsi="Times New Roman" w:cs="Times New Roman"/>
          <w:i/>
          <w:iCs/>
          <w:sz w:val="22"/>
          <w:szCs w:val="22"/>
        </w:rPr>
        <w:t xml:space="preserve">U.S. </w:t>
      </w:r>
      <w:proofErr w:type="spellStart"/>
      <w:r w:rsidR="0066223A" w:rsidRPr="00DD1CC9">
        <w:rPr>
          <w:rFonts w:ascii="Times New Roman" w:hAnsi="Times New Roman" w:cs="Times New Roman"/>
          <w:i/>
          <w:iCs/>
          <w:sz w:val="22"/>
          <w:szCs w:val="22"/>
        </w:rPr>
        <w:t>Foreign</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Corrupt</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Practices</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Act</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of</w:t>
      </w:r>
      <w:proofErr w:type="spellEnd"/>
      <w:r w:rsidR="0066223A" w:rsidRPr="00DD1CC9">
        <w:rPr>
          <w:rFonts w:ascii="Times New Roman" w:hAnsi="Times New Roman" w:cs="Times New Roman"/>
          <w:i/>
          <w:iCs/>
          <w:sz w:val="22"/>
          <w:szCs w:val="22"/>
        </w:rPr>
        <w:t xml:space="preserve"> 1977</w:t>
      </w:r>
      <w:r w:rsidR="0066223A" w:rsidRPr="00DD1CC9">
        <w:rPr>
          <w:rFonts w:ascii="Times New Roman" w:hAnsi="Times New Roman" w:cs="Times New Roman"/>
          <w:sz w:val="22"/>
          <w:szCs w:val="22"/>
        </w:rPr>
        <w:t xml:space="preserve">, e a </w:t>
      </w:r>
      <w:r w:rsidR="0066223A" w:rsidRPr="00DD1CC9">
        <w:rPr>
          <w:rFonts w:ascii="Times New Roman" w:hAnsi="Times New Roman" w:cs="Times New Roman"/>
          <w:i/>
          <w:iCs/>
          <w:sz w:val="22"/>
          <w:szCs w:val="22"/>
        </w:rPr>
        <w:t xml:space="preserve">UK </w:t>
      </w:r>
      <w:proofErr w:type="spellStart"/>
      <w:r w:rsidR="0066223A" w:rsidRPr="00DD1CC9">
        <w:rPr>
          <w:rFonts w:ascii="Times New Roman" w:hAnsi="Times New Roman" w:cs="Times New Roman"/>
          <w:i/>
          <w:iCs/>
          <w:sz w:val="22"/>
          <w:szCs w:val="22"/>
        </w:rPr>
        <w:t>Bribery</w:t>
      </w:r>
      <w:proofErr w:type="spellEnd"/>
      <w:r w:rsidR="0066223A" w:rsidRPr="00DD1CC9">
        <w:rPr>
          <w:rFonts w:ascii="Times New Roman" w:hAnsi="Times New Roman" w:cs="Times New Roman"/>
          <w:i/>
          <w:iCs/>
          <w:sz w:val="22"/>
          <w:szCs w:val="22"/>
        </w:rPr>
        <w:t xml:space="preserve"> </w:t>
      </w:r>
      <w:proofErr w:type="spellStart"/>
      <w:r w:rsidR="0066223A" w:rsidRPr="00DD1CC9">
        <w:rPr>
          <w:rFonts w:ascii="Times New Roman" w:hAnsi="Times New Roman" w:cs="Times New Roman"/>
          <w:i/>
          <w:iCs/>
          <w:sz w:val="22"/>
          <w:szCs w:val="22"/>
        </w:rPr>
        <w:t>Act</w:t>
      </w:r>
      <w:proofErr w:type="spellEnd"/>
      <w:r w:rsidR="0066223A" w:rsidRPr="00DD1CC9">
        <w:rPr>
          <w:rFonts w:ascii="Times New Roman" w:hAnsi="Times New Roman" w:cs="Times New Roman"/>
          <w:sz w:val="22"/>
          <w:szCs w:val="22"/>
        </w:rPr>
        <w:t xml:space="preserve">, </w:t>
      </w:r>
      <w:r w:rsidR="0066223A" w:rsidRPr="00DD1CC9">
        <w:rPr>
          <w:rFonts w:ascii="Times New Roman" w:hAnsi="Times New Roman" w:cs="Times New Roman"/>
          <w:sz w:val="22"/>
          <w:szCs w:val="22"/>
          <w:lang w:val="x-none"/>
        </w:rPr>
        <w:t xml:space="preserve">conforme </w:t>
      </w:r>
      <w:r w:rsidR="0066223A" w:rsidRPr="00DD1CC9">
        <w:rPr>
          <w:rFonts w:ascii="Times New Roman" w:hAnsi="Times New Roman" w:cs="Times New Roman"/>
          <w:sz w:val="22"/>
          <w:szCs w:val="22"/>
        </w:rPr>
        <w:t xml:space="preserve">venham a ser </w:t>
      </w:r>
      <w:r w:rsidR="0066223A" w:rsidRPr="00DD1CC9">
        <w:rPr>
          <w:rFonts w:ascii="Times New Roman" w:hAnsi="Times New Roman" w:cs="Times New Roman"/>
          <w:sz w:val="22"/>
          <w:szCs w:val="22"/>
          <w:lang w:val="x-none"/>
        </w:rPr>
        <w:t>aplicáveis</w:t>
      </w:r>
      <w:r w:rsidR="0066223A" w:rsidRPr="00DD1CC9">
        <w:rPr>
          <w:rFonts w:ascii="Times New Roman" w:hAnsi="Times New Roman" w:cs="Times New Roman"/>
          <w:sz w:val="22"/>
          <w:szCs w:val="22"/>
        </w:rPr>
        <w:t xml:space="preserve"> </w:t>
      </w:r>
      <w:r w:rsidR="0066223A" w:rsidRPr="0066223A">
        <w:rPr>
          <w:rFonts w:ascii="Times New Roman" w:hAnsi="Times New Roman" w:cs="Times New Roman"/>
          <w:sz w:val="22"/>
          <w:szCs w:val="22"/>
        </w:rPr>
        <w:t xml:space="preserve">à Emissora </w:t>
      </w:r>
      <w:r w:rsidR="0066223A" w:rsidRPr="00DD1CC9">
        <w:rPr>
          <w:rFonts w:ascii="Times New Roman" w:hAnsi="Times New Roman" w:cs="Times New Roman"/>
          <w:sz w:val="22"/>
          <w:szCs w:val="22"/>
        </w:rPr>
        <w:t>(“</w:t>
      </w:r>
      <w:r w:rsidRPr="00802978">
        <w:rPr>
          <w:rFonts w:ascii="Times New Roman" w:hAnsi="Times New Roman" w:cs="Times New Roman"/>
          <w:sz w:val="22"/>
          <w:szCs w:val="22"/>
          <w:u w:val="single"/>
        </w:rPr>
        <w:t>Leis Anticorrupção</w:t>
      </w:r>
      <w:r w:rsidR="0066223A" w:rsidRPr="00DD1CC9">
        <w:rPr>
          <w:rFonts w:ascii="Times New Roman" w:hAnsi="Times New Roman" w:cs="Times New Roman"/>
          <w:sz w:val="22"/>
          <w:szCs w:val="22"/>
        </w:rPr>
        <w:t>”)</w:t>
      </w:r>
      <w:r w:rsidRPr="00DD1CC9">
        <w:rPr>
          <w:rFonts w:ascii="Times New Roman" w:hAnsi="Times New Roman" w:cs="Times New Roman"/>
          <w:sz w:val="22"/>
          <w:szCs w:val="22"/>
        </w:rPr>
        <w:t xml:space="preserve">; </w:t>
      </w:r>
      <w:r w:rsidRPr="0066223A">
        <w:rPr>
          <w:rFonts w:ascii="Times New Roman" w:hAnsi="Times New Roman" w:cs="Times New Roman"/>
          <w:sz w:val="22"/>
          <w:szCs w:val="22"/>
        </w:rPr>
        <w:t xml:space="preserve">ou </w:t>
      </w:r>
      <w:r w:rsidRPr="007C2433">
        <w:rPr>
          <w:rFonts w:ascii="Times New Roman" w:hAnsi="Times New Roman"/>
          <w:b/>
          <w:sz w:val="22"/>
        </w:rPr>
        <w:t>(b)</w:t>
      </w:r>
      <w:r w:rsidRPr="0066223A">
        <w:rPr>
          <w:rFonts w:ascii="Times New Roman" w:hAnsi="Times New Roman" w:cs="Times New Roman"/>
          <w:sz w:val="22"/>
          <w:szCs w:val="22"/>
        </w:rPr>
        <w:t xml:space="preserve"> </w:t>
      </w:r>
      <w:r w:rsidRPr="00DD1CC9">
        <w:rPr>
          <w:rFonts w:ascii="Times New Roman" w:hAnsi="Times New Roman" w:cs="Times New Roman"/>
          <w:sz w:val="22"/>
          <w:szCs w:val="22"/>
        </w:rPr>
        <w:t>descumprimento de qualquer obrigação decorrente de quaisquer das normas que versam sobre a prática, pela Emissora, de atos que importem trabalho infantil, trabalho análogo ao escravo ou proveito criminoso da prostituição</w:t>
      </w:r>
      <w:r w:rsidRPr="0066223A">
        <w:rPr>
          <w:rFonts w:ascii="Times New Roman" w:hAnsi="Times New Roman" w:cs="Times New Roman"/>
          <w:sz w:val="22"/>
          <w:szCs w:val="22"/>
        </w:rPr>
        <w:t>;</w:t>
      </w:r>
    </w:p>
    <w:p w14:paraId="5D2E48E7" w14:textId="746B633B"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se a Emissora vender, ceder ou de qualquer forma alienar a totalidade ou parte de seus ativos, em montante individual ou agregado, superior a 25% (vinte e cinco por cento) do NOI (</w:t>
      </w:r>
      <w:r w:rsidRPr="00DD1CC9">
        <w:rPr>
          <w:rFonts w:ascii="Times New Roman" w:hAnsi="Times New Roman" w:cs="Times New Roman"/>
          <w:i/>
          <w:sz w:val="22"/>
          <w:szCs w:val="22"/>
        </w:rPr>
        <w:t xml:space="preserve">Net </w:t>
      </w:r>
      <w:proofErr w:type="spellStart"/>
      <w:r w:rsidRPr="00DD1CC9">
        <w:rPr>
          <w:rFonts w:ascii="Times New Roman" w:hAnsi="Times New Roman" w:cs="Times New Roman"/>
          <w:i/>
          <w:sz w:val="22"/>
          <w:szCs w:val="22"/>
        </w:rPr>
        <w:t>Operating</w:t>
      </w:r>
      <w:proofErr w:type="spellEnd"/>
      <w:r w:rsidRPr="00DD1CC9">
        <w:rPr>
          <w:rFonts w:ascii="Times New Roman" w:hAnsi="Times New Roman" w:cs="Times New Roman"/>
          <w:i/>
          <w:sz w:val="22"/>
          <w:szCs w:val="22"/>
        </w:rPr>
        <w:t xml:space="preserve"> Income</w:t>
      </w:r>
      <w:r w:rsidRPr="00DD1CC9">
        <w:rPr>
          <w:rFonts w:ascii="Times New Roman" w:hAnsi="Times New Roman" w:cs="Times New Roman"/>
          <w:sz w:val="22"/>
          <w:szCs w:val="22"/>
        </w:rPr>
        <w:t>), conforme definido abaixo, líquido de aquisições da Emissora, calculado com base nas informações anuais consolidadas gerenciais divulgadas regularmente pela Emissora, referentes ao exercício social do ano anterior ao da realização da referida operação, seja em uma única transação ou em uma série de transações, relacionadas ou não, no referido exercício social em que ocorrerem as transações, exceto se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tal venda, cessão ou alienação for realizada em favor de qualquer de suas </w:t>
      </w:r>
      <w:r w:rsidR="00201ACD" w:rsidRPr="00DD1CC9">
        <w:rPr>
          <w:rFonts w:ascii="Times New Roman" w:hAnsi="Times New Roman" w:cs="Times New Roman"/>
          <w:sz w:val="22"/>
          <w:szCs w:val="22"/>
        </w:rPr>
        <w:t>Controladas</w:t>
      </w:r>
      <w:r w:rsidR="00201ACD" w:rsidRPr="0066223A">
        <w:rPr>
          <w:rFonts w:ascii="Times New Roman" w:hAnsi="Times New Roman" w:cs="Times New Roman"/>
          <w:sz w:val="22"/>
          <w:szCs w:val="22"/>
        </w:rPr>
        <w:t xml:space="preserve"> </w:t>
      </w:r>
      <w:r w:rsidRPr="0066223A">
        <w:rPr>
          <w:rFonts w:ascii="Times New Roman" w:hAnsi="Times New Roman" w:cs="Times New Roman"/>
          <w:sz w:val="22"/>
          <w:szCs w:val="22"/>
        </w:rPr>
        <w:t>diretas ou indiretas</w:t>
      </w:r>
      <w:r w:rsidRPr="00DD1CC9">
        <w:rPr>
          <w:rFonts w:ascii="Times New Roman" w:hAnsi="Times New Roman" w:cs="Times New Roman"/>
          <w:sz w:val="22"/>
          <w:szCs w:val="22"/>
        </w:rPr>
        <w:t xml:space="preserve">;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tal venda, cessão ou alienação envolver ativos considerados não essenciais às atividades principais da Emissora, tais como, sem limitação, terrenos não edificados, torres comerciais ou salas comerciais; </w:t>
      </w:r>
      <w:r w:rsidRPr="00802978">
        <w:rPr>
          <w:rFonts w:ascii="Times New Roman" w:hAnsi="Times New Roman" w:cs="Times New Roman"/>
          <w:b/>
          <w:bCs/>
          <w:sz w:val="22"/>
          <w:szCs w:val="22"/>
        </w:rPr>
        <w:t>(c)</w:t>
      </w:r>
      <w:r w:rsidRPr="00DD1CC9">
        <w:rPr>
          <w:rFonts w:ascii="Times New Roman" w:hAnsi="Times New Roman" w:cs="Times New Roman"/>
          <w:sz w:val="22"/>
          <w:szCs w:val="22"/>
        </w:rPr>
        <w:t xml:space="preserve"> concomitante</w:t>
      </w:r>
      <w:r w:rsidR="00201ACD" w:rsidRPr="00DD1CC9">
        <w:rPr>
          <w:rFonts w:ascii="Times New Roman" w:hAnsi="Times New Roman" w:cs="Times New Roman"/>
          <w:sz w:val="22"/>
          <w:szCs w:val="22"/>
        </w:rPr>
        <w:t>mente</w:t>
      </w:r>
      <w:r w:rsidRPr="00DD1CC9">
        <w:rPr>
          <w:rFonts w:ascii="Times New Roman" w:hAnsi="Times New Roman" w:cs="Times New Roman"/>
          <w:sz w:val="22"/>
          <w:szCs w:val="22"/>
        </w:rPr>
        <w:t xml:space="preserve"> com a realização da respectiva venda, cessão ou alienação, conforme o caso, a Emissora </w:t>
      </w:r>
      <w:r w:rsidRPr="00DD1CC9">
        <w:rPr>
          <w:rFonts w:ascii="Times New Roman" w:hAnsi="Times New Roman" w:cs="Times New Roman"/>
          <w:bCs/>
          <w:iCs/>
          <w:sz w:val="22"/>
          <w:szCs w:val="22"/>
        </w:rPr>
        <w:t xml:space="preserve">realize uma Oferta de Resgate Antecipado das Debêntures, de acordo com o procedimento descrito na Cláusula </w:t>
      </w:r>
      <w:r w:rsidR="00FD5E47" w:rsidRPr="00DD1CC9">
        <w:rPr>
          <w:rFonts w:ascii="Times New Roman" w:hAnsi="Times New Roman" w:cs="Times New Roman"/>
          <w:bCs/>
          <w:iCs/>
          <w:sz w:val="22"/>
          <w:szCs w:val="22"/>
        </w:rPr>
        <w:t>6.24</w:t>
      </w:r>
      <w:r w:rsidR="008E1CA9" w:rsidRPr="00DD1CC9">
        <w:rPr>
          <w:rFonts w:ascii="Times New Roman" w:hAnsi="Times New Roman" w:cs="Times New Roman"/>
          <w:bCs/>
          <w:iCs/>
          <w:sz w:val="22"/>
          <w:szCs w:val="22"/>
        </w:rPr>
        <w:t>;</w:t>
      </w:r>
      <w:r w:rsidRPr="00DD1CC9">
        <w:rPr>
          <w:rFonts w:ascii="Times New Roman" w:hAnsi="Times New Roman" w:cs="Times New Roman"/>
          <w:bCs/>
          <w:iCs/>
          <w:sz w:val="22"/>
          <w:szCs w:val="22"/>
        </w:rPr>
        <w:t xml:space="preserve"> ou </w:t>
      </w:r>
      <w:r w:rsidRPr="00802978">
        <w:rPr>
          <w:rFonts w:ascii="Times New Roman" w:hAnsi="Times New Roman" w:cs="Times New Roman"/>
          <w:b/>
          <w:iCs/>
          <w:sz w:val="22"/>
          <w:szCs w:val="22"/>
        </w:rPr>
        <w:t>(d)</w:t>
      </w:r>
      <w:r w:rsidRPr="00DD1CC9">
        <w:rPr>
          <w:rFonts w:ascii="Times New Roman" w:hAnsi="Times New Roman" w:cs="Times New Roman"/>
          <w:bCs/>
          <w:iCs/>
          <w:sz w:val="22"/>
          <w:szCs w:val="22"/>
        </w:rPr>
        <w:t xml:space="preserve"> </w:t>
      </w:r>
      <w:r w:rsidRPr="00DD1CC9">
        <w:rPr>
          <w:rFonts w:ascii="Times New Roman" w:hAnsi="Times New Roman" w:cs="Times New Roman"/>
          <w:sz w:val="22"/>
          <w:szCs w:val="22"/>
        </w:rPr>
        <w:t xml:space="preserve">tal venda, cessão ou alienação </w:t>
      </w:r>
      <w:r w:rsidRPr="00DD1CC9">
        <w:rPr>
          <w:rFonts w:ascii="Times New Roman" w:hAnsi="Times New Roman" w:cs="Times New Roman"/>
          <w:bCs/>
          <w:iCs/>
          <w:sz w:val="22"/>
          <w:szCs w:val="22"/>
        </w:rPr>
        <w:t>for requerida por autoridade governamental, incluindo o Conselho Administrativo de Defesa Econômica – CADE, como uma condição para a aprovação de aquisição de ativos pela Emissora</w:t>
      </w:r>
      <w:r w:rsidRPr="00DD1CC9">
        <w:rPr>
          <w:rFonts w:ascii="Times New Roman" w:hAnsi="Times New Roman" w:cs="Times New Roman"/>
          <w:sz w:val="22"/>
          <w:szCs w:val="22"/>
        </w:rPr>
        <w:t xml:space="preserve">. Para fins de esclarecimento quanto à hipótese do subitem (c) acima, a Assembleia Geral de Debenturistas para a deliberação sobre a não declaração do vencimento antecipado das Debêntures, será convocada após ciência </w:t>
      </w:r>
      <w:r w:rsidR="00FD5E47" w:rsidRPr="00DD1CC9">
        <w:rPr>
          <w:rFonts w:ascii="Times New Roman" w:hAnsi="Times New Roman" w:cs="Times New Roman"/>
          <w:sz w:val="22"/>
          <w:szCs w:val="22"/>
        </w:rPr>
        <w:t xml:space="preserve">da </w:t>
      </w:r>
      <w:r w:rsidR="001125E0" w:rsidRPr="00DD1CC9">
        <w:rPr>
          <w:rFonts w:ascii="Times New Roman" w:hAnsi="Times New Roman" w:cs="Times New Roman"/>
          <w:sz w:val="22"/>
          <w:szCs w:val="22"/>
        </w:rPr>
        <w:t>Debenturista</w:t>
      </w:r>
      <w:r w:rsidRPr="00DD1CC9">
        <w:rPr>
          <w:rFonts w:ascii="Times New Roman" w:hAnsi="Times New Roman" w:cs="Times New Roman"/>
          <w:sz w:val="22"/>
          <w:szCs w:val="22"/>
        </w:rPr>
        <w:t xml:space="preserve"> sobre a não realização da Oferta de Resgate </w:t>
      </w:r>
      <w:r w:rsidRPr="00DD1CC9">
        <w:rPr>
          <w:rFonts w:ascii="Times New Roman" w:hAnsi="Times New Roman" w:cs="Times New Roman"/>
          <w:sz w:val="22"/>
          <w:szCs w:val="22"/>
        </w:rPr>
        <w:lastRenderedPageBreak/>
        <w:t>Antecipado. Para fins deste item, “</w:t>
      </w:r>
      <w:r w:rsidRPr="00DD1CC9">
        <w:rPr>
          <w:rFonts w:ascii="Times New Roman" w:hAnsi="Times New Roman" w:cs="Times New Roman"/>
          <w:sz w:val="22"/>
          <w:szCs w:val="22"/>
          <w:u w:val="single"/>
        </w:rPr>
        <w:t>NOI</w:t>
      </w:r>
      <w:r w:rsidRPr="00DD1CC9">
        <w:rPr>
          <w:rFonts w:ascii="Times New Roman" w:hAnsi="Times New Roman" w:cs="Times New Roman"/>
          <w:sz w:val="22"/>
          <w:szCs w:val="22"/>
        </w:rPr>
        <w:t xml:space="preserve">” considera a receita bruta dos </w:t>
      </w:r>
      <w:r w:rsidRPr="00DD1CC9">
        <w:rPr>
          <w:rFonts w:ascii="Times New Roman" w:hAnsi="Times New Roman" w:cs="Times New Roman"/>
          <w:i/>
          <w:sz w:val="22"/>
          <w:szCs w:val="22"/>
        </w:rPr>
        <w:t>shoppings</w:t>
      </w:r>
      <w:r w:rsidRPr="00DD1CC9">
        <w:rPr>
          <w:rFonts w:ascii="Times New Roman" w:hAnsi="Times New Roman" w:cs="Times New Roman"/>
          <w:sz w:val="22"/>
          <w:szCs w:val="22"/>
        </w:rPr>
        <w:t xml:space="preserve"> (sem incluir receita de serviços), somado ao resultado do estacionamento e descontados os custos operacionais dos </w:t>
      </w:r>
      <w:r w:rsidRPr="00DD1CC9">
        <w:rPr>
          <w:rFonts w:ascii="Times New Roman" w:hAnsi="Times New Roman" w:cs="Times New Roman"/>
          <w:i/>
          <w:sz w:val="22"/>
          <w:szCs w:val="22"/>
        </w:rPr>
        <w:t xml:space="preserve">shoppings </w:t>
      </w:r>
      <w:r w:rsidRPr="00DD1CC9">
        <w:rPr>
          <w:rFonts w:ascii="Times New Roman" w:hAnsi="Times New Roman" w:cs="Times New Roman"/>
          <w:sz w:val="22"/>
          <w:szCs w:val="22"/>
        </w:rPr>
        <w:t xml:space="preserve">e provisão para devedores duvidosos; </w:t>
      </w:r>
    </w:p>
    <w:p w14:paraId="53AFBF3A" w14:textId="65304540"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inadimplemento, pela Emissora e/ou por quaisquer de suas Controladas, </w:t>
      </w:r>
      <w:r w:rsidRPr="0066223A">
        <w:rPr>
          <w:rFonts w:ascii="Times New Roman" w:hAnsi="Times New Roman" w:cs="Times New Roman"/>
          <w:sz w:val="22"/>
          <w:szCs w:val="22"/>
        </w:rPr>
        <w:t xml:space="preserve">diretas ou indiretas, </w:t>
      </w:r>
      <w:r w:rsidRPr="00DD1CC9">
        <w:rPr>
          <w:rFonts w:ascii="Times New Roman" w:hAnsi="Times New Roman" w:cs="Times New Roman"/>
          <w:sz w:val="22"/>
          <w:szCs w:val="22"/>
        </w:rPr>
        <w:t xml:space="preserve">de qualquer obrigação pecuniária, contraída no Brasil ou no exterior, envolvendo valor, individualmente ou em agregado, passíveis de serem demandadas concomitantemente, igual ou superior a R$ </w:t>
      </w:r>
      <w:r w:rsidRPr="00DD1CC9">
        <w:rPr>
          <w:rFonts w:ascii="Times New Roman" w:hAnsi="Times New Roman" w:cs="Times New Roman"/>
          <w:w w:val="0"/>
          <w:sz w:val="22"/>
          <w:szCs w:val="22"/>
        </w:rPr>
        <w:t>50.000.000,00 (cinquenta milhões de reais)</w:t>
      </w:r>
      <w:r w:rsidRPr="00DD1CC9">
        <w:rPr>
          <w:rFonts w:ascii="Times New Roman" w:hAnsi="Times New Roman" w:cs="Times New Roman"/>
          <w:sz w:val="22"/>
          <w:szCs w:val="22"/>
        </w:rPr>
        <w:t xml:space="preserve"> ou seu equivalente em outras moedas, não sanado</w:t>
      </w:r>
      <w:r w:rsidRPr="004505B7">
        <w:rPr>
          <w:rFonts w:ascii="Times New Roman" w:hAnsi="Times New Roman"/>
          <w:b/>
          <w:sz w:val="22"/>
        </w:rPr>
        <w:t xml:space="preserve">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no prazo de cura previsto no respectivo contrato, se houver</w:t>
      </w:r>
      <w:r w:rsidRPr="0066223A">
        <w:rPr>
          <w:rFonts w:ascii="Times New Roman" w:hAnsi="Times New Roman" w:cs="Times New Roman"/>
          <w:sz w:val="22"/>
          <w:szCs w:val="22"/>
        </w:rPr>
        <w:t>;</w:t>
      </w:r>
      <w:r w:rsidRPr="00DD1CC9">
        <w:rPr>
          <w:rFonts w:ascii="Times New Roman" w:hAnsi="Times New Roman" w:cs="Times New Roman"/>
          <w:sz w:val="22"/>
          <w:szCs w:val="22"/>
        </w:rPr>
        <w:t xml:space="preserve"> </w:t>
      </w:r>
      <w:r w:rsidRPr="004505B7">
        <w:rPr>
          <w:rFonts w:ascii="Times New Roman" w:hAnsi="Times New Roman"/>
          <w:b/>
          <w:sz w:val="22"/>
        </w:rPr>
        <w:t xml:space="preserve">ou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caso não haja um prazo de cura específico no respectivo contrato, no prazo de até 10 (dez) dias da data em que tal obrigação se tornou devida, exceto se validamente comprovado, neste prazo, a critério d</w:t>
      </w:r>
      <w:r w:rsidR="00FD5E47" w:rsidRPr="00DD1CC9">
        <w:rPr>
          <w:rFonts w:ascii="Times New Roman" w:hAnsi="Times New Roman" w:cs="Times New Roman"/>
          <w:sz w:val="22"/>
          <w:szCs w:val="22"/>
        </w:rPr>
        <w:t>a</w:t>
      </w:r>
      <w:r w:rsidRPr="00DD1CC9">
        <w:rPr>
          <w:rFonts w:ascii="Times New Roman" w:hAnsi="Times New Roman" w:cs="Times New Roman"/>
          <w:sz w:val="22"/>
          <w:szCs w:val="22"/>
        </w:rPr>
        <w:t xml:space="preserve"> Debenturista, conforme orientação dos titulares de </w:t>
      </w:r>
      <w:r w:rsidR="00FD5E47" w:rsidRPr="00DD1CC9">
        <w:rPr>
          <w:rFonts w:ascii="Times New Roman" w:hAnsi="Times New Roman" w:cs="Times New Roman"/>
          <w:sz w:val="22"/>
          <w:szCs w:val="22"/>
        </w:rPr>
        <w:t>CRI</w:t>
      </w:r>
      <w:r w:rsidRPr="00DD1CC9">
        <w:rPr>
          <w:rFonts w:ascii="Times New Roman" w:hAnsi="Times New Roman" w:cs="Times New Roman"/>
          <w:sz w:val="22"/>
          <w:szCs w:val="22"/>
        </w:rPr>
        <w:t>, que o pagamento não era devido, por qualquer razão;</w:t>
      </w:r>
    </w:p>
    <w:p w14:paraId="1847F0D6" w14:textId="2EE4A879"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realização de redução de capital social da Emissora, após a Data de Emissão, sem a prévia anuência </w:t>
      </w:r>
      <w:r w:rsidR="00336455">
        <w:rPr>
          <w:rFonts w:ascii="Times New Roman" w:hAnsi="Times New Roman" w:cs="Times New Roman"/>
          <w:sz w:val="22"/>
          <w:szCs w:val="22"/>
        </w:rPr>
        <w:t>dos Titulares de CRI</w:t>
      </w:r>
      <w:r w:rsidRPr="00DD1CC9">
        <w:rPr>
          <w:rFonts w:ascii="Times New Roman" w:hAnsi="Times New Roman" w:cs="Times New Roman"/>
          <w:sz w:val="22"/>
          <w:szCs w:val="22"/>
        </w:rPr>
        <w:t>, exceto se para fins de absorção de prejuízos acumulados</w:t>
      </w:r>
      <w:r w:rsidR="00E9474D">
        <w:rPr>
          <w:rFonts w:ascii="Times New Roman" w:hAnsi="Times New Roman" w:cs="Times New Roman"/>
          <w:sz w:val="22"/>
          <w:szCs w:val="22"/>
        </w:rPr>
        <w:t xml:space="preserve"> ou em decorrência de </w:t>
      </w:r>
      <w:r w:rsidR="00E9474D" w:rsidRPr="007C2433">
        <w:rPr>
          <w:rFonts w:ascii="Times New Roman" w:hAnsi="Times New Roman" w:cs="Times New Roman"/>
          <w:sz w:val="22"/>
          <w:szCs w:val="22"/>
        </w:rPr>
        <w:t>Operação Societária Autorizada</w:t>
      </w:r>
      <w:r w:rsidRPr="00DD1CC9">
        <w:rPr>
          <w:rFonts w:ascii="Times New Roman" w:hAnsi="Times New Roman" w:cs="Times New Roman"/>
          <w:sz w:val="22"/>
          <w:szCs w:val="22"/>
        </w:rPr>
        <w:t>;</w:t>
      </w:r>
    </w:p>
    <w:p w14:paraId="1AEEF046" w14:textId="2E3E183C" w:rsidR="00542EB8" w:rsidRPr="00DD1CC9" w:rsidRDefault="00542EB8"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realização de qualquer distribuição e/ou pagamento de dividendos pela Emissora, de juros sob capital próprio ou de qualquer tipo de participação nos resultados pela Emissora, caso esteja em curso um Evento de Vencimento Antecipado, ressalvado, entretanto, o pagamento do dividendo mínimo obrigatório previsto no artigo 202 da Lei das Sociedades por Ações, nos termos do estatuto social da Emissora em vigor na Data de Emissão; </w:t>
      </w:r>
    </w:p>
    <w:p w14:paraId="1F348573" w14:textId="5A8EB08F" w:rsidR="00F25809" w:rsidRPr="00DD1CC9" w:rsidRDefault="00F25809"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se as Garantias Reais </w:t>
      </w:r>
      <w:r w:rsidRPr="00802978">
        <w:rPr>
          <w:rFonts w:ascii="Times New Roman" w:hAnsi="Times New Roman" w:cs="Times New Roman"/>
          <w:b/>
          <w:bCs/>
          <w:sz w:val="22"/>
          <w:szCs w:val="22"/>
        </w:rPr>
        <w:t>(a)</w:t>
      </w:r>
      <w:r w:rsidRPr="00DD1CC9">
        <w:rPr>
          <w:rFonts w:ascii="Times New Roman" w:hAnsi="Times New Roman" w:cs="Times New Roman"/>
          <w:sz w:val="22"/>
          <w:szCs w:val="22"/>
        </w:rPr>
        <w:t xml:space="preserve"> não forem devidamente constituídas, observados os termos e prazos previstos nesta Escritura de Emissão, no Contrato de Alienação Fiduciária de Imóveis e no Contrato de Alienação Fiduciária de Quotas</w:t>
      </w:r>
      <w:r w:rsidRPr="0066223A">
        <w:rPr>
          <w:rFonts w:ascii="Times New Roman" w:hAnsi="Times New Roman" w:cs="Times New Roman"/>
          <w:sz w:val="22"/>
          <w:szCs w:val="22"/>
        </w:rPr>
        <w:t>;</w:t>
      </w:r>
      <w:r w:rsidRPr="00DD1CC9">
        <w:rPr>
          <w:rFonts w:ascii="Times New Roman" w:hAnsi="Times New Roman" w:cs="Times New Roman"/>
          <w:sz w:val="22"/>
          <w:szCs w:val="22"/>
        </w:rPr>
        <w:t xml:space="preserve"> ou </w:t>
      </w:r>
      <w:r w:rsidRPr="00802978">
        <w:rPr>
          <w:rFonts w:ascii="Times New Roman" w:hAnsi="Times New Roman" w:cs="Times New Roman"/>
          <w:b/>
          <w:bCs/>
          <w:sz w:val="22"/>
          <w:szCs w:val="22"/>
        </w:rPr>
        <w:t>(b)</w:t>
      </w:r>
      <w:r w:rsidRPr="00DD1CC9">
        <w:rPr>
          <w:rFonts w:ascii="Times New Roman" w:hAnsi="Times New Roman" w:cs="Times New Roman"/>
          <w:sz w:val="22"/>
          <w:szCs w:val="22"/>
        </w:rPr>
        <w:t xml:space="preserve"> de qualquer forma, deixarem de ser exequíveis ou forem rescindidas anteriormente ao integral cumprimento das Obrigações Garantidas, ressalvada pela condição resolutiva prevista no Contrato de Alienação Fiduciária de Quotas</w:t>
      </w:r>
      <w:r w:rsidR="00D9502C" w:rsidRPr="00DD1CC9">
        <w:rPr>
          <w:rFonts w:ascii="Times New Roman" w:hAnsi="Times New Roman" w:cs="Times New Roman"/>
          <w:sz w:val="22"/>
          <w:szCs w:val="22"/>
        </w:rPr>
        <w:t xml:space="preserve"> e pela possibilidade </w:t>
      </w:r>
      <w:r w:rsidR="00CC7D82" w:rsidRPr="00DD1CC9">
        <w:rPr>
          <w:rFonts w:ascii="Times New Roman" w:hAnsi="Times New Roman" w:cs="Times New Roman"/>
          <w:sz w:val="22"/>
          <w:szCs w:val="22"/>
        </w:rPr>
        <w:t>de a</w:t>
      </w:r>
      <w:r w:rsidR="00D9502C" w:rsidRPr="00DD1CC9">
        <w:rPr>
          <w:rFonts w:ascii="Times New Roman" w:hAnsi="Times New Roman" w:cs="Times New Roman"/>
          <w:sz w:val="22"/>
          <w:szCs w:val="22"/>
        </w:rPr>
        <w:t xml:space="preserve"> Emissora, uma vez notificada pela Debenturista, </w:t>
      </w:r>
      <w:r w:rsidR="00D9502C" w:rsidRPr="00802978">
        <w:rPr>
          <w:rFonts w:ascii="Times New Roman" w:hAnsi="Times New Roman" w:cs="Times New Roman"/>
          <w:sz w:val="22"/>
          <w:szCs w:val="22"/>
        </w:rPr>
        <w:t>reforçar e/ou substituir as Garantias Reais</w:t>
      </w:r>
      <w:r w:rsidR="00D9502C" w:rsidRPr="00DD1CC9">
        <w:rPr>
          <w:rFonts w:ascii="Times New Roman" w:hAnsi="Times New Roman" w:cs="Times New Roman"/>
          <w:sz w:val="22"/>
          <w:szCs w:val="22"/>
        </w:rPr>
        <w:t>, desde que previamente aprovado pelos titulares dos CRI</w:t>
      </w:r>
      <w:r w:rsidRPr="00DD1CC9">
        <w:rPr>
          <w:rFonts w:ascii="Times New Roman" w:hAnsi="Times New Roman" w:cs="Times New Roman"/>
          <w:sz w:val="22"/>
          <w:szCs w:val="22"/>
        </w:rPr>
        <w:t>;</w:t>
      </w:r>
    </w:p>
    <w:p w14:paraId="6B972572" w14:textId="4284E816" w:rsidR="0066223A" w:rsidRPr="00DD1CC9" w:rsidRDefault="0066223A" w:rsidP="00DD1CC9">
      <w:pPr>
        <w:pStyle w:val="Level4"/>
        <w:numPr>
          <w:ilvl w:val="3"/>
          <w:numId w:val="31"/>
        </w:numPr>
        <w:tabs>
          <w:tab w:val="clear" w:pos="2041"/>
          <w:tab w:val="num" w:pos="1560"/>
        </w:tabs>
        <w:spacing w:after="240" w:line="320" w:lineRule="exact"/>
        <w:ind w:left="1560" w:hanging="709"/>
        <w:rPr>
          <w:rFonts w:ascii="Times New Roman" w:hAnsi="Times New Roman" w:cs="Times New Roman"/>
          <w:sz w:val="22"/>
          <w:szCs w:val="22"/>
        </w:rPr>
      </w:pPr>
      <w:r w:rsidRPr="00DD1CC9">
        <w:rPr>
          <w:rFonts w:ascii="Times New Roman" w:hAnsi="Times New Roman" w:cs="Times New Roman"/>
          <w:sz w:val="22"/>
          <w:szCs w:val="22"/>
        </w:rPr>
        <w:t xml:space="preserve">venda, alienação e/ou qualquer forma de transferência, por qualquer meio, de forma gratuita ou onerosa, </w:t>
      </w:r>
      <w:r w:rsidR="0039438E">
        <w:rPr>
          <w:rFonts w:ascii="Times New Roman" w:hAnsi="Times New Roman" w:cs="Times New Roman"/>
          <w:sz w:val="22"/>
          <w:szCs w:val="22"/>
        </w:rPr>
        <w:t xml:space="preserve">(a) </w:t>
      </w:r>
      <w:r w:rsidRPr="00DD1CC9">
        <w:rPr>
          <w:rFonts w:ascii="Times New Roman" w:hAnsi="Times New Roman" w:cs="Times New Roman"/>
          <w:sz w:val="22"/>
          <w:szCs w:val="22"/>
        </w:rPr>
        <w:t>dos imóveis objeto do Contrato de Alienação Fiduciária de Imóveis em desacordo com o Contrato de Alienação Fiduciária de Imóveis</w:t>
      </w:r>
      <w:r w:rsidR="003D6397" w:rsidRPr="00DD1CC9">
        <w:rPr>
          <w:rFonts w:ascii="Times New Roman" w:hAnsi="Times New Roman" w:cs="Times New Roman"/>
          <w:sz w:val="22"/>
          <w:szCs w:val="22"/>
        </w:rPr>
        <w:t xml:space="preserve"> e/ou</w:t>
      </w:r>
      <w:r w:rsidR="0039438E">
        <w:rPr>
          <w:rFonts w:ascii="Times New Roman" w:hAnsi="Times New Roman" w:cs="Times New Roman"/>
          <w:sz w:val="22"/>
          <w:szCs w:val="22"/>
        </w:rPr>
        <w:t xml:space="preserve"> (b)</w:t>
      </w:r>
      <w:r w:rsidR="00091E86">
        <w:rPr>
          <w:rFonts w:ascii="Times New Roman" w:hAnsi="Times New Roman" w:cs="Times New Roman"/>
          <w:sz w:val="22"/>
          <w:szCs w:val="22"/>
        </w:rPr>
        <w:t xml:space="preserve"> até a verificação da condição resolutiva</w:t>
      </w:r>
      <w:r w:rsidR="0039438E">
        <w:rPr>
          <w:rFonts w:ascii="Times New Roman" w:hAnsi="Times New Roman" w:cs="Times New Roman"/>
          <w:sz w:val="22"/>
          <w:szCs w:val="22"/>
        </w:rPr>
        <w:t>,</w:t>
      </w:r>
      <w:r w:rsidR="00091E86">
        <w:rPr>
          <w:rFonts w:ascii="Times New Roman" w:hAnsi="Times New Roman" w:cs="Times New Roman"/>
          <w:sz w:val="22"/>
          <w:szCs w:val="22"/>
        </w:rPr>
        <w:t xml:space="preserve"> </w:t>
      </w:r>
      <w:r w:rsidR="0039438E" w:rsidRPr="00DD1CC9">
        <w:rPr>
          <w:rFonts w:ascii="Times New Roman" w:hAnsi="Times New Roman" w:cs="Times New Roman"/>
          <w:sz w:val="22"/>
          <w:szCs w:val="22"/>
        </w:rPr>
        <w:t>das quotas</w:t>
      </w:r>
      <w:r w:rsidR="0039438E">
        <w:rPr>
          <w:rFonts w:ascii="Times New Roman" w:hAnsi="Times New Roman" w:cs="Times New Roman"/>
          <w:sz w:val="22"/>
          <w:szCs w:val="22"/>
        </w:rPr>
        <w:t xml:space="preserve"> da SPE em desacordo com </w:t>
      </w:r>
      <w:r w:rsidR="00091E86">
        <w:rPr>
          <w:rFonts w:ascii="Times New Roman" w:hAnsi="Times New Roman" w:cs="Times New Roman"/>
          <w:sz w:val="22"/>
          <w:szCs w:val="22"/>
        </w:rPr>
        <w:t xml:space="preserve">o </w:t>
      </w:r>
      <w:r w:rsidR="00091E86" w:rsidRPr="00DD1CC9">
        <w:rPr>
          <w:rFonts w:ascii="Times New Roman" w:hAnsi="Times New Roman" w:cs="Times New Roman"/>
          <w:sz w:val="22"/>
          <w:szCs w:val="22"/>
        </w:rPr>
        <w:t>Contrato de Alienação Fiduciária de Quotas</w:t>
      </w:r>
      <w:r w:rsidRPr="00DD1CC9">
        <w:rPr>
          <w:rFonts w:ascii="Times New Roman" w:hAnsi="Times New Roman" w:cs="Times New Roman"/>
          <w:sz w:val="22"/>
          <w:szCs w:val="22"/>
        </w:rPr>
        <w:t>;</w:t>
      </w:r>
    </w:p>
    <w:p w14:paraId="757267F7" w14:textId="30EF0DBC" w:rsidR="00542EB8" w:rsidRPr="00DD1CC9" w:rsidRDefault="00542EB8" w:rsidP="00731A48">
      <w:pPr>
        <w:pStyle w:val="Level4"/>
        <w:numPr>
          <w:ilvl w:val="3"/>
          <w:numId w:val="31"/>
        </w:numPr>
        <w:tabs>
          <w:tab w:val="clear" w:pos="2041"/>
          <w:tab w:val="num" w:pos="1559"/>
        </w:tabs>
        <w:spacing w:after="240" w:line="320" w:lineRule="exact"/>
        <w:ind w:left="1559"/>
        <w:rPr>
          <w:rFonts w:ascii="Times New Roman" w:hAnsi="Times New Roman" w:cs="Times New Roman"/>
          <w:sz w:val="22"/>
          <w:szCs w:val="22"/>
        </w:rPr>
      </w:pPr>
      <w:bookmarkStart w:id="107" w:name="_Hlk70574016"/>
      <w:bookmarkStart w:id="108" w:name="_Hlk70573996"/>
      <w:bookmarkStart w:id="109" w:name="_Ref95864393"/>
      <w:r w:rsidRPr="00DD1CC9">
        <w:rPr>
          <w:rFonts w:ascii="Times New Roman" w:hAnsi="Times New Roman" w:cs="Times New Roman"/>
          <w:sz w:val="22"/>
          <w:szCs w:val="22"/>
        </w:rPr>
        <w:lastRenderedPageBreak/>
        <w:t xml:space="preserve">não observância, pela Emissora, do índice financeiro estipulado no item “(a)” abaixo e de pelo menos um dos índices financeiros estipulados no item “(b)” abaixo </w:t>
      </w:r>
      <w:bookmarkEnd w:id="107"/>
      <w:bookmarkEnd w:id="108"/>
      <w:r w:rsidRPr="00DD1CC9">
        <w:rPr>
          <w:rFonts w:ascii="Times New Roman" w:hAnsi="Times New Roman" w:cs="Times New Roman"/>
          <w:sz w:val="22"/>
          <w:szCs w:val="22"/>
        </w:rPr>
        <w:t>(“</w:t>
      </w:r>
      <w:r w:rsidRPr="00DD1CC9">
        <w:rPr>
          <w:rFonts w:ascii="Times New Roman" w:hAnsi="Times New Roman" w:cs="Times New Roman"/>
          <w:sz w:val="22"/>
          <w:szCs w:val="22"/>
          <w:u w:val="single"/>
        </w:rPr>
        <w:t>Índices</w:t>
      </w:r>
      <w:r w:rsidRPr="00731A48">
        <w:rPr>
          <w:rFonts w:ascii="Times New Roman" w:hAnsi="Times New Roman" w:cs="Times New Roman"/>
          <w:sz w:val="22"/>
          <w:szCs w:val="22"/>
          <w:u w:val="single"/>
        </w:rPr>
        <w:t xml:space="preserve"> Financeiros</w:t>
      </w:r>
      <w:r w:rsidRPr="00DD1CC9">
        <w:rPr>
          <w:rFonts w:ascii="Times New Roman" w:hAnsi="Times New Roman" w:cs="Times New Roman"/>
          <w:sz w:val="22"/>
          <w:szCs w:val="22"/>
        </w:rPr>
        <w:t>”)</w:t>
      </w:r>
      <w:r w:rsidR="00336455">
        <w:rPr>
          <w:rFonts w:ascii="Times New Roman" w:hAnsi="Times New Roman" w:cs="Times New Roman"/>
          <w:sz w:val="22"/>
          <w:szCs w:val="22"/>
        </w:rPr>
        <w:t>, os quais serão verificados pela Debenturista após o recebimento dos documentos necessários</w:t>
      </w:r>
      <w:r w:rsidRPr="00DD1CC9">
        <w:rPr>
          <w:rFonts w:ascii="Times New Roman" w:hAnsi="Times New Roman" w:cs="Times New Roman"/>
          <w:sz w:val="22"/>
          <w:szCs w:val="22"/>
        </w:rPr>
        <w:t>:</w:t>
      </w:r>
      <w:bookmarkEnd w:id="109"/>
      <w:r w:rsidRPr="00DD1CC9">
        <w:rPr>
          <w:rFonts w:ascii="Times New Roman" w:hAnsi="Times New Roman" w:cs="Times New Roman"/>
          <w:sz w:val="22"/>
          <w:szCs w:val="22"/>
        </w:rPr>
        <w:t xml:space="preserve"> </w:t>
      </w:r>
    </w:p>
    <w:p w14:paraId="410B6531" w14:textId="0FC471F5" w:rsidR="00542EB8" w:rsidRPr="00DD1CC9" w:rsidRDefault="00542EB8" w:rsidP="00DD1CC9">
      <w:pPr>
        <w:pStyle w:val="Level5"/>
        <w:numPr>
          <w:ilvl w:val="4"/>
          <w:numId w:val="31"/>
        </w:numPr>
        <w:tabs>
          <w:tab w:val="clear" w:pos="2721"/>
          <w:tab w:val="num" w:pos="2239"/>
        </w:tabs>
        <w:spacing w:after="240" w:line="320" w:lineRule="exact"/>
        <w:ind w:left="2239"/>
        <w:rPr>
          <w:rFonts w:ascii="Times New Roman" w:hAnsi="Times New Roman" w:cs="Times New Roman"/>
          <w:sz w:val="22"/>
          <w:szCs w:val="22"/>
        </w:rPr>
      </w:pPr>
      <w:r w:rsidRPr="00DD1CC9">
        <w:rPr>
          <w:rFonts w:ascii="Times New Roman" w:hAnsi="Times New Roman" w:cs="Times New Roman"/>
          <w:sz w:val="22"/>
          <w:szCs w:val="22"/>
        </w:rPr>
        <w:t>relação entre Dívida Líquida e EBITDA Ajustado Consolidado Gerencial igual ou inferior a 3,5 (três inteiros e cinco décimos) vezes;</w:t>
      </w:r>
    </w:p>
    <w:p w14:paraId="6D35E962" w14:textId="77777777" w:rsidR="00542EB8" w:rsidRPr="00DD1CC9" w:rsidRDefault="00542EB8" w:rsidP="00DD1CC9">
      <w:pPr>
        <w:pStyle w:val="Level5"/>
        <w:numPr>
          <w:ilvl w:val="4"/>
          <w:numId w:val="31"/>
        </w:numPr>
        <w:tabs>
          <w:tab w:val="clear" w:pos="2721"/>
          <w:tab w:val="num" w:pos="2239"/>
        </w:tabs>
        <w:spacing w:after="240" w:line="320" w:lineRule="exact"/>
        <w:ind w:left="2239"/>
        <w:rPr>
          <w:rFonts w:ascii="Times New Roman" w:hAnsi="Times New Roman" w:cs="Times New Roman"/>
          <w:sz w:val="22"/>
          <w:szCs w:val="22"/>
        </w:rPr>
      </w:pPr>
      <w:r w:rsidRPr="00DD1CC9">
        <w:rPr>
          <w:rFonts w:ascii="Times New Roman" w:hAnsi="Times New Roman" w:cs="Times New Roman"/>
          <w:sz w:val="22"/>
          <w:szCs w:val="22"/>
        </w:rPr>
        <w:t xml:space="preserve">relação entre: </w:t>
      </w:r>
    </w:p>
    <w:p w14:paraId="4847339C" w14:textId="0EC53434" w:rsidR="00542EB8" w:rsidRPr="00DD1CC9" w:rsidRDefault="00542EB8" w:rsidP="00DD1CC9">
      <w:pPr>
        <w:pStyle w:val="Level6"/>
        <w:numPr>
          <w:ilvl w:val="5"/>
          <w:numId w:val="31"/>
        </w:numPr>
        <w:tabs>
          <w:tab w:val="clear" w:pos="3402"/>
          <w:tab w:val="num" w:pos="2920"/>
        </w:tabs>
        <w:spacing w:after="240" w:line="320" w:lineRule="exact"/>
        <w:ind w:left="2919"/>
        <w:rPr>
          <w:rFonts w:ascii="Times New Roman" w:hAnsi="Times New Roman" w:cs="Times New Roman"/>
          <w:sz w:val="22"/>
          <w:szCs w:val="22"/>
        </w:rPr>
      </w:pPr>
      <w:r w:rsidRPr="00DD1CC9">
        <w:rPr>
          <w:rFonts w:ascii="Times New Roman" w:hAnsi="Times New Roman" w:cs="Times New Roman"/>
          <w:sz w:val="22"/>
          <w:szCs w:val="22"/>
        </w:rPr>
        <w:t>O índice obtido pela divisão do (i) caixa e equivalentes de caixa somado</w:t>
      </w:r>
      <w:r w:rsidR="007C7910" w:rsidRPr="00DD1CC9">
        <w:rPr>
          <w:rFonts w:ascii="Times New Roman" w:hAnsi="Times New Roman" w:cs="Times New Roman"/>
          <w:sz w:val="22"/>
          <w:szCs w:val="22"/>
        </w:rPr>
        <w:t>s</w:t>
      </w:r>
      <w:r w:rsidRPr="00DD1CC9">
        <w:rPr>
          <w:rFonts w:ascii="Times New Roman" w:hAnsi="Times New Roman" w:cs="Times New Roman"/>
          <w:sz w:val="22"/>
          <w:szCs w:val="22"/>
        </w:rPr>
        <w:t xml:space="preserve"> </w:t>
      </w:r>
      <w:r w:rsidR="007C7910" w:rsidRPr="00DD1CC9">
        <w:rPr>
          <w:rFonts w:ascii="Times New Roman" w:hAnsi="Times New Roman" w:cs="Times New Roman"/>
          <w:sz w:val="22"/>
          <w:szCs w:val="22"/>
        </w:rPr>
        <w:t>à</w:t>
      </w:r>
      <w:r w:rsidRPr="00DD1CC9">
        <w:rPr>
          <w:rFonts w:ascii="Times New Roman" w:hAnsi="Times New Roman" w:cs="Times New Roman"/>
          <w:sz w:val="22"/>
          <w:szCs w:val="22"/>
        </w:rPr>
        <w:t xml:space="preserve">s aplicações financeiras de curto prazo e ao EBITDA Ajustado Consolidado Gerencial apurado </w:t>
      </w:r>
      <w:r w:rsidRPr="0066223A">
        <w:rPr>
          <w:rFonts w:ascii="Times New Roman" w:hAnsi="Times New Roman" w:cs="Times New Roman"/>
          <w:sz w:val="22"/>
          <w:szCs w:val="22"/>
        </w:rPr>
        <w:t xml:space="preserve">no 4º </w:t>
      </w:r>
      <w:r w:rsidR="00487528">
        <w:rPr>
          <w:rFonts w:ascii="Times New Roman" w:hAnsi="Times New Roman" w:cs="Times New Roman"/>
          <w:sz w:val="22"/>
          <w:szCs w:val="22"/>
        </w:rPr>
        <w:t xml:space="preserve">(quarto) </w:t>
      </w:r>
      <w:r w:rsidRPr="0066223A">
        <w:rPr>
          <w:rFonts w:ascii="Times New Roman" w:hAnsi="Times New Roman" w:cs="Times New Roman"/>
          <w:sz w:val="22"/>
          <w:szCs w:val="22"/>
        </w:rPr>
        <w:t>trimestre de cada ano, devidamente anualizado (multiplicado por 4 (quatro)),</w:t>
      </w:r>
      <w:r w:rsidRPr="00DD1CC9">
        <w:rPr>
          <w:rFonts w:ascii="Times New Roman" w:hAnsi="Times New Roman" w:cs="Times New Roman"/>
          <w:sz w:val="22"/>
          <w:szCs w:val="22"/>
        </w:rPr>
        <w:t xml:space="preserve"> por (</w:t>
      </w:r>
      <w:proofErr w:type="spellStart"/>
      <w:r w:rsidRPr="00DD1CC9">
        <w:rPr>
          <w:rFonts w:ascii="Times New Roman" w:hAnsi="Times New Roman" w:cs="Times New Roman"/>
          <w:sz w:val="22"/>
          <w:szCs w:val="22"/>
        </w:rPr>
        <w:t>ii</w:t>
      </w:r>
      <w:proofErr w:type="spellEnd"/>
      <w:r w:rsidRPr="00DD1CC9">
        <w:rPr>
          <w:rFonts w:ascii="Times New Roman" w:hAnsi="Times New Roman" w:cs="Times New Roman"/>
          <w:sz w:val="22"/>
          <w:szCs w:val="22"/>
        </w:rPr>
        <w:t xml:space="preserve">) empréstimos, financiamentos e instrumentos de dívidas constantes do passivo circulante gerencial, igual ou superior </w:t>
      </w:r>
      <w:r w:rsidR="00487528" w:rsidRPr="00DD1CC9">
        <w:rPr>
          <w:rFonts w:ascii="Times New Roman" w:hAnsi="Times New Roman" w:cs="Times New Roman"/>
          <w:sz w:val="22"/>
          <w:szCs w:val="22"/>
        </w:rPr>
        <w:t xml:space="preserve">a </w:t>
      </w:r>
      <w:r w:rsidRPr="00DD1CC9">
        <w:rPr>
          <w:rFonts w:ascii="Times New Roman" w:hAnsi="Times New Roman" w:cs="Times New Roman"/>
          <w:sz w:val="22"/>
          <w:szCs w:val="22"/>
        </w:rPr>
        <w:t>1,3 (um inteiro e três décimos) vezes; e</w:t>
      </w:r>
    </w:p>
    <w:p w14:paraId="40B8203B" w14:textId="26DC8E50" w:rsidR="00542EB8" w:rsidRPr="00DD1CC9" w:rsidRDefault="00542EB8" w:rsidP="00DD1CC9">
      <w:pPr>
        <w:pStyle w:val="Level6"/>
        <w:numPr>
          <w:ilvl w:val="5"/>
          <w:numId w:val="31"/>
        </w:numPr>
        <w:tabs>
          <w:tab w:val="clear" w:pos="3402"/>
          <w:tab w:val="num" w:pos="2920"/>
        </w:tabs>
        <w:spacing w:after="240" w:line="320" w:lineRule="exact"/>
        <w:ind w:left="2919"/>
        <w:rPr>
          <w:rFonts w:ascii="Times New Roman" w:hAnsi="Times New Roman" w:cs="Times New Roman"/>
          <w:sz w:val="22"/>
          <w:szCs w:val="22"/>
        </w:rPr>
      </w:pPr>
      <w:r w:rsidRPr="00DD1CC9">
        <w:rPr>
          <w:rFonts w:ascii="Times New Roman" w:hAnsi="Times New Roman" w:cs="Times New Roman"/>
          <w:sz w:val="22"/>
          <w:szCs w:val="22"/>
        </w:rPr>
        <w:t xml:space="preserve">O índice obtido pela divisão do (i) EBITDA Ajustado Consolidado Gerencial apurado </w:t>
      </w:r>
      <w:r w:rsidRPr="0066223A">
        <w:rPr>
          <w:rFonts w:ascii="Times New Roman" w:hAnsi="Times New Roman" w:cs="Times New Roman"/>
          <w:sz w:val="22"/>
          <w:szCs w:val="22"/>
        </w:rPr>
        <w:t xml:space="preserve">no 4º </w:t>
      </w:r>
      <w:r w:rsidR="00487528">
        <w:rPr>
          <w:rFonts w:ascii="Times New Roman" w:hAnsi="Times New Roman" w:cs="Times New Roman"/>
          <w:sz w:val="22"/>
          <w:szCs w:val="22"/>
        </w:rPr>
        <w:t xml:space="preserve">(quarto) </w:t>
      </w:r>
      <w:r w:rsidRPr="0066223A">
        <w:rPr>
          <w:rFonts w:ascii="Times New Roman" w:hAnsi="Times New Roman" w:cs="Times New Roman"/>
          <w:sz w:val="22"/>
          <w:szCs w:val="22"/>
        </w:rPr>
        <w:t>trimestre de cada ano, devidamente anualizado (multiplicado por 4 (quatro)),</w:t>
      </w:r>
      <w:r w:rsidRPr="00DD1CC9">
        <w:rPr>
          <w:rFonts w:ascii="Times New Roman" w:hAnsi="Times New Roman" w:cs="Times New Roman"/>
          <w:sz w:val="22"/>
          <w:szCs w:val="22"/>
        </w:rPr>
        <w:t xml:space="preserve"> por (</w:t>
      </w:r>
      <w:proofErr w:type="spellStart"/>
      <w:r w:rsidRPr="00DD1CC9">
        <w:rPr>
          <w:rFonts w:ascii="Times New Roman" w:hAnsi="Times New Roman" w:cs="Times New Roman"/>
          <w:sz w:val="22"/>
          <w:szCs w:val="22"/>
        </w:rPr>
        <w:t>ii</w:t>
      </w:r>
      <w:proofErr w:type="spellEnd"/>
      <w:r w:rsidRPr="00DD1CC9">
        <w:rPr>
          <w:rFonts w:ascii="Times New Roman" w:hAnsi="Times New Roman" w:cs="Times New Roman"/>
          <w:sz w:val="22"/>
          <w:szCs w:val="22"/>
        </w:rPr>
        <w:t xml:space="preserve">) pagamentos de juros decorrentes de empréstimos, cédulas de crédito imobiliário e debêntures, constantes do fluxo de caixa gerencial, deduzidos da receita financeira gerencial, igual ou superior </w:t>
      </w:r>
      <w:r w:rsidR="00C7143C" w:rsidRPr="00DD1CC9">
        <w:rPr>
          <w:rFonts w:ascii="Times New Roman" w:hAnsi="Times New Roman" w:cs="Times New Roman"/>
          <w:sz w:val="22"/>
          <w:szCs w:val="22"/>
        </w:rPr>
        <w:t xml:space="preserve">a </w:t>
      </w:r>
      <w:r w:rsidRPr="00DD1CC9">
        <w:rPr>
          <w:rFonts w:ascii="Times New Roman" w:hAnsi="Times New Roman" w:cs="Times New Roman"/>
          <w:sz w:val="22"/>
          <w:szCs w:val="22"/>
        </w:rPr>
        <w:t>1,5 (um inteiro e cinco décimos) vezes.</w:t>
      </w:r>
    </w:p>
    <w:p w14:paraId="6B64C11A" w14:textId="009EA939" w:rsidR="00A65FEB" w:rsidRPr="00DD1CC9" w:rsidRDefault="00B85ECD" w:rsidP="00DD1CC9">
      <w:pPr>
        <w:spacing w:after="240" w:line="320" w:lineRule="exact"/>
        <w:ind w:left="1134"/>
        <w:jc w:val="both"/>
        <w:outlineLvl w:val="0"/>
        <w:rPr>
          <w:rFonts w:ascii="Times New Roman" w:hAnsi="Times New Roman" w:cs="Times New Roman"/>
        </w:rPr>
      </w:pPr>
      <w:bookmarkStart w:id="110" w:name="_Hlk70573961"/>
      <w:r w:rsidRPr="00DD1CC9">
        <w:rPr>
          <w:rFonts w:ascii="Times New Roman" w:hAnsi="Times New Roman" w:cs="Times New Roman"/>
        </w:rPr>
        <w:t>Para fins do ite</w:t>
      </w:r>
      <w:r w:rsidR="002B3112" w:rsidRPr="00DD1CC9">
        <w:rPr>
          <w:rFonts w:ascii="Times New Roman" w:hAnsi="Times New Roman" w:cs="Times New Roman"/>
        </w:rPr>
        <w:t>m</w:t>
      </w:r>
      <w:r w:rsidR="00A65FEB" w:rsidRPr="00DD1CC9">
        <w:rPr>
          <w:rFonts w:ascii="Times New Roman" w:hAnsi="Times New Roman" w:cs="Times New Roman"/>
        </w:rPr>
        <w:t xml:space="preserve"> </w:t>
      </w:r>
      <w:r w:rsidRPr="00DD1CC9">
        <w:rPr>
          <w:rFonts w:ascii="Times New Roman" w:hAnsi="Times New Roman" w:cs="Times New Roman"/>
        </w:rPr>
        <w:t>(</w:t>
      </w:r>
      <w:proofErr w:type="spellStart"/>
      <w:r w:rsidRPr="00DD1CC9">
        <w:rPr>
          <w:rFonts w:ascii="Times New Roman" w:hAnsi="Times New Roman" w:cs="Times New Roman"/>
        </w:rPr>
        <w:t>xv</w:t>
      </w:r>
      <w:r w:rsidR="00542EB8" w:rsidRPr="00DD1CC9">
        <w:rPr>
          <w:rFonts w:ascii="Times New Roman" w:hAnsi="Times New Roman" w:cs="Times New Roman"/>
        </w:rPr>
        <w:t>ii</w:t>
      </w:r>
      <w:proofErr w:type="spellEnd"/>
      <w:r w:rsidRPr="00DD1CC9">
        <w:rPr>
          <w:rFonts w:ascii="Times New Roman" w:hAnsi="Times New Roman" w:cs="Times New Roman"/>
        </w:rPr>
        <w:t xml:space="preserve">), aplicar-se-ão as seguintes definições: </w:t>
      </w:r>
    </w:p>
    <w:bookmarkEnd w:id="110"/>
    <w:p w14:paraId="45020BAE" w14:textId="77777777" w:rsidR="0066223A" w:rsidRPr="00DD1CC9" w:rsidRDefault="0066223A" w:rsidP="00DD1CC9">
      <w:pPr>
        <w:pStyle w:val="Level4"/>
        <w:numPr>
          <w:ilvl w:val="0"/>
          <w:numId w:val="0"/>
        </w:numPr>
        <w:spacing w:after="240" w:line="320" w:lineRule="exact"/>
        <w:ind w:left="1134"/>
        <w:rPr>
          <w:rFonts w:ascii="Times New Roman" w:hAnsi="Times New Roman" w:cs="Times New Roman"/>
          <w:b/>
          <w:sz w:val="22"/>
          <w:szCs w:val="22"/>
        </w:rPr>
      </w:pPr>
      <w:r w:rsidRPr="00DD1CC9">
        <w:rPr>
          <w:rFonts w:ascii="Times New Roman" w:hAnsi="Times New Roman" w:cs="Times New Roman"/>
          <w:sz w:val="22"/>
          <w:szCs w:val="22"/>
        </w:rPr>
        <w:t>“</w:t>
      </w:r>
      <w:r w:rsidRPr="00DD1CC9">
        <w:rPr>
          <w:rFonts w:ascii="Times New Roman" w:hAnsi="Times New Roman" w:cs="Times New Roman"/>
          <w:sz w:val="22"/>
          <w:szCs w:val="22"/>
          <w:u w:val="single"/>
        </w:rPr>
        <w:t>Dívida Líquida</w:t>
      </w:r>
      <w:r w:rsidRPr="00DD1CC9">
        <w:rPr>
          <w:rFonts w:ascii="Times New Roman" w:hAnsi="Times New Roman" w:cs="Times New Roman"/>
          <w:sz w:val="22"/>
          <w:szCs w:val="22"/>
        </w:rPr>
        <w:t>” significa, com base nas mais recentes demonstrações financeiras anuais completas da Emissora consolidadas, auditadas e divulgadas ao mercado e à CVM: (i) o somatório de empréstimos, financiamentos, excluindo-se as obrigações por aquisições de bens e as dívidas decorrentes de parcelamentos tributários; (</w:t>
      </w:r>
      <w:proofErr w:type="spellStart"/>
      <w:r w:rsidRPr="00DD1CC9">
        <w:rPr>
          <w:rFonts w:ascii="Times New Roman" w:hAnsi="Times New Roman" w:cs="Times New Roman"/>
          <w:sz w:val="22"/>
          <w:szCs w:val="22"/>
        </w:rPr>
        <w:t>ii</w:t>
      </w:r>
      <w:proofErr w:type="spellEnd"/>
      <w:r w:rsidRPr="00DD1CC9">
        <w:rPr>
          <w:rFonts w:ascii="Times New Roman" w:hAnsi="Times New Roman" w:cs="Times New Roman"/>
          <w:sz w:val="22"/>
          <w:szCs w:val="22"/>
        </w:rPr>
        <w:t xml:space="preserve">) menos as disponibilidades (somatório do caixa mais aplicações financeiras); </w:t>
      </w:r>
    </w:p>
    <w:p w14:paraId="5F11FD01" w14:textId="7918D708" w:rsidR="0066223A" w:rsidRPr="00DD1CC9" w:rsidRDefault="0066223A" w:rsidP="00DD1CC9">
      <w:pPr>
        <w:pStyle w:val="Level4"/>
        <w:numPr>
          <w:ilvl w:val="0"/>
          <w:numId w:val="0"/>
        </w:numPr>
        <w:spacing w:after="240" w:line="320" w:lineRule="exact"/>
        <w:ind w:left="1134"/>
        <w:rPr>
          <w:rFonts w:ascii="Times New Roman" w:hAnsi="Times New Roman" w:cs="Times New Roman"/>
          <w:sz w:val="22"/>
          <w:szCs w:val="22"/>
        </w:rPr>
      </w:pPr>
      <w:r w:rsidRPr="00DD1CC9">
        <w:rPr>
          <w:rFonts w:ascii="Times New Roman" w:hAnsi="Times New Roman" w:cs="Times New Roman"/>
          <w:sz w:val="22"/>
          <w:szCs w:val="22"/>
        </w:rPr>
        <w:t>“</w:t>
      </w:r>
      <w:r w:rsidRPr="00DD1CC9">
        <w:rPr>
          <w:rFonts w:ascii="Times New Roman" w:hAnsi="Times New Roman" w:cs="Times New Roman"/>
          <w:sz w:val="22"/>
          <w:szCs w:val="22"/>
          <w:u w:val="single"/>
        </w:rPr>
        <w:t>EBITDA Ajustado Consolidado Gerencial</w:t>
      </w:r>
      <w:r w:rsidRPr="00DD1CC9">
        <w:rPr>
          <w:rFonts w:ascii="Times New Roman" w:hAnsi="Times New Roman" w:cs="Times New Roman"/>
          <w:sz w:val="22"/>
          <w:szCs w:val="22"/>
        </w:rPr>
        <w:t xml:space="preserve">” </w:t>
      </w:r>
      <w:bookmarkStart w:id="111" w:name="_Hlk125308640"/>
      <w:r w:rsidRPr="00DD1CC9">
        <w:rPr>
          <w:rFonts w:ascii="Times New Roman" w:hAnsi="Times New Roman" w:cs="Times New Roman"/>
          <w:sz w:val="22"/>
          <w:szCs w:val="22"/>
        </w:rPr>
        <w:t xml:space="preserve">significa, com base nas mais recentes demonstrações financeiras anuais completas da Emissora divulgadas ao mercado e à CVM: (x) o lucro ou o prejuízo líquido, antes da contribuição social e do imposto de renda, subtraindo-se as receitas e adicionando-se as despesas geradas pelos resultados financeiros e não operacionais, depreciação e amortização e resultados não recorrentes, como por exemplo venda de ativos e reavaliação de ativos, acrescido (y) do lucro ou o prejuízo líquido, antes da contribuição social e do imposto de renda, subtraindo-se as receitas e adicionando-se as despesas geradas pelos resultados financeiros e não operacionais, </w:t>
      </w:r>
      <w:r w:rsidRPr="00DD1CC9">
        <w:rPr>
          <w:rFonts w:ascii="Times New Roman" w:hAnsi="Times New Roman" w:cs="Times New Roman"/>
          <w:sz w:val="22"/>
          <w:szCs w:val="22"/>
        </w:rPr>
        <w:lastRenderedPageBreak/>
        <w:t>depreciação e amortização e resultados não recorrentes, das sociedades que venham a ser adquiridas ou incorporadas pela Emissora com base no balanço contábil destas sociedades refletindo os meses de referido exercício social até o momento de sua aquisição ou incorporação pela Emissora</w:t>
      </w:r>
      <w:bookmarkEnd w:id="111"/>
      <w:r w:rsidRPr="00DD1CC9">
        <w:rPr>
          <w:rFonts w:ascii="Times New Roman" w:hAnsi="Times New Roman" w:cs="Times New Roman"/>
          <w:sz w:val="22"/>
          <w:szCs w:val="22"/>
        </w:rPr>
        <w:t xml:space="preserve">. </w:t>
      </w:r>
    </w:p>
    <w:bookmarkEnd w:id="105"/>
    <w:p w14:paraId="44C9877D" w14:textId="1CF47F69" w:rsidR="00CE2CEC" w:rsidRPr="00DD1CC9" w:rsidRDefault="00CE2CEC" w:rsidP="00DD1CC9">
      <w:pPr>
        <w:pStyle w:val="ListParagraph"/>
        <w:numPr>
          <w:ilvl w:val="2"/>
          <w:numId w:val="17"/>
        </w:numPr>
        <w:tabs>
          <w:tab w:val="left" w:pos="1134"/>
        </w:tabs>
        <w:spacing w:after="240" w:line="320" w:lineRule="exact"/>
        <w:ind w:left="0" w:firstLine="0"/>
        <w:jc w:val="both"/>
        <w:outlineLvl w:val="0"/>
        <w:rPr>
          <w:sz w:val="22"/>
          <w:szCs w:val="22"/>
        </w:rPr>
      </w:pPr>
      <w:r w:rsidRPr="00DD1CC9">
        <w:rPr>
          <w:sz w:val="22"/>
          <w:szCs w:val="22"/>
        </w:rPr>
        <w:t xml:space="preserve">Para fins da deliberação sobre a declaração ou não do vencimento antecipado prevista na Cláusula 7.3 acima, a decisão da Debenturista deverá seguir o que vier a ser decidido pelos </w:t>
      </w:r>
      <w:r w:rsidR="002822F7" w:rsidRPr="00DD1CC9">
        <w:rPr>
          <w:sz w:val="22"/>
          <w:szCs w:val="22"/>
        </w:rPr>
        <w:t>t</w:t>
      </w:r>
      <w:r w:rsidRPr="00DD1CC9">
        <w:rPr>
          <w:sz w:val="22"/>
          <w:szCs w:val="22"/>
        </w:rPr>
        <w:t xml:space="preserve">itulares dos CRI, reunidos em Assembleia </w:t>
      </w:r>
      <w:r w:rsidR="00D6734E" w:rsidRPr="00DD1CC9">
        <w:rPr>
          <w:sz w:val="22"/>
          <w:szCs w:val="22"/>
        </w:rPr>
        <w:t>Especial</w:t>
      </w:r>
      <w:r w:rsidRPr="00DD1CC9">
        <w:rPr>
          <w:sz w:val="22"/>
          <w:szCs w:val="22"/>
        </w:rPr>
        <w:t xml:space="preserve"> de Titulares de CRI, nos termos do Termo de Securitização, sendo certo que em caso de não instalação da </w:t>
      </w:r>
      <w:r w:rsidR="00FB0AF2" w:rsidRPr="00DD1CC9">
        <w:rPr>
          <w:sz w:val="22"/>
          <w:szCs w:val="22"/>
        </w:rPr>
        <w:t>Assembleia Especial de Titulares de CRI</w:t>
      </w:r>
      <w:r w:rsidR="00FB0AF2" w:rsidRPr="00DD1CC9" w:rsidDel="00FB0AF2">
        <w:rPr>
          <w:sz w:val="22"/>
          <w:szCs w:val="22"/>
        </w:rPr>
        <w:t xml:space="preserve"> </w:t>
      </w:r>
      <w:r w:rsidRPr="00DD1CC9">
        <w:rPr>
          <w:sz w:val="22"/>
          <w:szCs w:val="22"/>
        </w:rPr>
        <w:t xml:space="preserve">ou não manifestação dos </w:t>
      </w:r>
      <w:r w:rsidR="00FB0AF2" w:rsidRPr="00DD1CC9">
        <w:rPr>
          <w:sz w:val="22"/>
          <w:szCs w:val="22"/>
        </w:rPr>
        <w:t>t</w:t>
      </w:r>
      <w:r w:rsidRPr="00DD1CC9">
        <w:rPr>
          <w:sz w:val="22"/>
          <w:szCs w:val="22"/>
        </w:rPr>
        <w:t xml:space="preserve">itulares de CRI, o vencimento antecipado das Debêntures deverá ser declarado, o que acarretará o resgate antecipado dos CRI, nos termos previstos no Termo de Securitização. </w:t>
      </w:r>
    </w:p>
    <w:p w14:paraId="025FB23C" w14:textId="501D6AD3" w:rsidR="00CE2CEC" w:rsidRPr="00DD1CC9" w:rsidRDefault="00CE2CEC" w:rsidP="00DD1CC9">
      <w:pPr>
        <w:pStyle w:val="ListParagraph"/>
        <w:numPr>
          <w:ilvl w:val="2"/>
          <w:numId w:val="17"/>
        </w:numPr>
        <w:tabs>
          <w:tab w:val="left" w:pos="1134"/>
        </w:tabs>
        <w:spacing w:after="240" w:line="320" w:lineRule="exact"/>
        <w:ind w:left="0" w:firstLine="0"/>
        <w:jc w:val="both"/>
        <w:outlineLvl w:val="0"/>
        <w:rPr>
          <w:sz w:val="22"/>
          <w:szCs w:val="22"/>
        </w:rPr>
      </w:pPr>
      <w:bookmarkStart w:id="112" w:name="_Ref71753141"/>
      <w:r w:rsidRPr="00DD1CC9">
        <w:rPr>
          <w:sz w:val="22"/>
          <w:szCs w:val="22"/>
        </w:rPr>
        <w:t xml:space="preserve">A Assembleia </w:t>
      </w:r>
      <w:r w:rsidR="00D6734E" w:rsidRPr="00DD1CC9">
        <w:rPr>
          <w:sz w:val="22"/>
          <w:szCs w:val="22"/>
        </w:rPr>
        <w:t>Especial</w:t>
      </w:r>
      <w:r w:rsidRPr="00DD1CC9">
        <w:rPr>
          <w:sz w:val="22"/>
          <w:szCs w:val="22"/>
        </w:rPr>
        <w:t xml:space="preserve"> de Titulares de CRI que deliberará a decisão da Debenturista sobre o vencimento antecipado ou não previsto na Cláusula 7.3 acima será realizada em conformidade com o previsto no Termo de Securitização, observados seus procedimentos e o respectivo quórum</w:t>
      </w:r>
      <w:r w:rsidR="00F8375B" w:rsidRPr="00DD1CC9">
        <w:rPr>
          <w:sz w:val="22"/>
          <w:szCs w:val="22"/>
        </w:rPr>
        <w:t>, conforme disposto na Cláusula</w:t>
      </w:r>
      <w:r w:rsidR="00293535">
        <w:rPr>
          <w:sz w:val="22"/>
          <w:szCs w:val="22"/>
        </w:rPr>
        <w:t xml:space="preserve"> 8.10.4. abaixo</w:t>
      </w:r>
      <w:r w:rsidRPr="00DD1CC9">
        <w:rPr>
          <w:sz w:val="22"/>
          <w:szCs w:val="22"/>
        </w:rPr>
        <w:t>.</w:t>
      </w:r>
      <w:bookmarkEnd w:id="112"/>
    </w:p>
    <w:p w14:paraId="6454E85E" w14:textId="58CEA6BB" w:rsidR="00770B85" w:rsidRPr="00DD1CC9" w:rsidRDefault="00CE2CEC" w:rsidP="00DD1CC9">
      <w:pPr>
        <w:pStyle w:val="ListParagraph"/>
        <w:numPr>
          <w:ilvl w:val="2"/>
          <w:numId w:val="17"/>
        </w:numPr>
        <w:tabs>
          <w:tab w:val="left" w:pos="1134"/>
        </w:tabs>
        <w:spacing w:after="240" w:line="320" w:lineRule="exact"/>
        <w:ind w:left="0" w:firstLine="0"/>
        <w:jc w:val="both"/>
        <w:outlineLvl w:val="0"/>
        <w:rPr>
          <w:sz w:val="22"/>
          <w:szCs w:val="22"/>
        </w:rPr>
      </w:pPr>
      <w:r w:rsidRPr="00DD1CC9">
        <w:rPr>
          <w:sz w:val="22"/>
          <w:szCs w:val="22"/>
        </w:rPr>
        <w:t>A Assembleia Geral de Debenturista</w:t>
      </w:r>
      <w:r w:rsidR="00156142" w:rsidRPr="00DD1CC9">
        <w:rPr>
          <w:sz w:val="22"/>
          <w:szCs w:val="22"/>
        </w:rPr>
        <w:t>s</w:t>
      </w:r>
      <w:r w:rsidRPr="00DD1CC9">
        <w:rPr>
          <w:sz w:val="22"/>
          <w:szCs w:val="22"/>
        </w:rPr>
        <w:t xml:space="preserve"> deverá ser realizada no prazo de até 5 (cinco) Dias Úteis contados da data de realização da Assembleia </w:t>
      </w:r>
      <w:r w:rsidR="00D6734E" w:rsidRPr="00DD1CC9">
        <w:rPr>
          <w:sz w:val="22"/>
          <w:szCs w:val="22"/>
        </w:rPr>
        <w:t>Especial</w:t>
      </w:r>
      <w:r w:rsidRPr="00DD1CC9">
        <w:rPr>
          <w:sz w:val="22"/>
          <w:szCs w:val="22"/>
        </w:rPr>
        <w:t xml:space="preserve"> de Titulares de CRI.</w:t>
      </w:r>
      <w:bookmarkStart w:id="113" w:name="_DV_M178"/>
      <w:bookmarkStart w:id="114" w:name="_DV_M179"/>
      <w:bookmarkEnd w:id="101"/>
      <w:bookmarkEnd w:id="102"/>
      <w:bookmarkEnd w:id="113"/>
      <w:bookmarkEnd w:id="114"/>
    </w:p>
    <w:p w14:paraId="7B1637F3" w14:textId="6A57E71F" w:rsidR="00B111A4" w:rsidRPr="00DD1CC9" w:rsidRDefault="00B111A4" w:rsidP="00DD1CC9">
      <w:pPr>
        <w:pStyle w:val="ListParagraph"/>
        <w:numPr>
          <w:ilvl w:val="1"/>
          <w:numId w:val="17"/>
        </w:numPr>
        <w:tabs>
          <w:tab w:val="left" w:pos="1134"/>
        </w:tabs>
        <w:spacing w:after="240" w:line="320" w:lineRule="exact"/>
        <w:ind w:left="0" w:firstLine="0"/>
        <w:jc w:val="both"/>
        <w:outlineLvl w:val="0"/>
        <w:rPr>
          <w:color w:val="000000"/>
          <w:sz w:val="22"/>
          <w:szCs w:val="22"/>
        </w:rPr>
      </w:pPr>
      <w:r w:rsidRPr="00DD1CC9">
        <w:rPr>
          <w:sz w:val="22"/>
          <w:szCs w:val="22"/>
        </w:rPr>
        <w:t xml:space="preserve">A ocorrência de qualquer </w:t>
      </w:r>
      <w:r w:rsidR="00837A2A" w:rsidRPr="00DD1CC9">
        <w:rPr>
          <w:sz w:val="22"/>
          <w:szCs w:val="22"/>
        </w:rPr>
        <w:t xml:space="preserve">um </w:t>
      </w:r>
      <w:r w:rsidRPr="00DD1CC9">
        <w:rPr>
          <w:sz w:val="22"/>
          <w:szCs w:val="22"/>
        </w:rPr>
        <w:t>dos Eventos de Vencimento Antecipado descritos na</w:t>
      </w:r>
      <w:r w:rsidR="009F3BE1" w:rsidRPr="00DD1CC9">
        <w:rPr>
          <w:sz w:val="22"/>
          <w:szCs w:val="22"/>
        </w:rPr>
        <w:t>s</w:t>
      </w:r>
      <w:r w:rsidRPr="00DD1CC9">
        <w:rPr>
          <w:sz w:val="22"/>
          <w:szCs w:val="22"/>
        </w:rPr>
        <w:t xml:space="preserve"> Cláusula</w:t>
      </w:r>
      <w:r w:rsidR="009F3BE1" w:rsidRPr="00DD1CC9">
        <w:rPr>
          <w:sz w:val="22"/>
          <w:szCs w:val="22"/>
        </w:rPr>
        <w:t>s</w:t>
      </w:r>
      <w:r w:rsidRPr="00DD1CC9">
        <w:rPr>
          <w:sz w:val="22"/>
          <w:szCs w:val="22"/>
        </w:rPr>
        <w:t xml:space="preserve"> 7.</w:t>
      </w:r>
      <w:r w:rsidR="00CE2CEC" w:rsidRPr="00DD1CC9">
        <w:rPr>
          <w:sz w:val="22"/>
          <w:szCs w:val="22"/>
        </w:rPr>
        <w:t>2 e 7.3</w:t>
      </w:r>
      <w:r w:rsidRPr="00DD1CC9">
        <w:rPr>
          <w:sz w:val="22"/>
          <w:szCs w:val="22"/>
        </w:rPr>
        <w:t xml:space="preserve"> acima deverá ser prontamente comunicada pela Emissora à Debenturista e ao Agente Fiduciário, no prazo de até </w:t>
      </w:r>
      <w:r w:rsidR="009F5C97" w:rsidRPr="00DD1CC9">
        <w:rPr>
          <w:sz w:val="22"/>
          <w:szCs w:val="22"/>
        </w:rPr>
        <w:t>2</w:t>
      </w:r>
      <w:r w:rsidRPr="00DD1CC9">
        <w:rPr>
          <w:sz w:val="22"/>
          <w:szCs w:val="22"/>
        </w:rPr>
        <w:t xml:space="preserve"> (</w:t>
      </w:r>
      <w:r w:rsidR="009F5C97" w:rsidRPr="00DD1CC9">
        <w:rPr>
          <w:sz w:val="22"/>
          <w:szCs w:val="22"/>
        </w:rPr>
        <w:t>dois</w:t>
      </w:r>
      <w:r w:rsidRPr="00DD1CC9">
        <w:rPr>
          <w:sz w:val="22"/>
          <w:szCs w:val="22"/>
        </w:rPr>
        <w:t>) Dia</w:t>
      </w:r>
      <w:r w:rsidR="00A5219B" w:rsidRPr="00DD1CC9">
        <w:rPr>
          <w:sz w:val="22"/>
          <w:szCs w:val="22"/>
        </w:rPr>
        <w:t>s</w:t>
      </w:r>
      <w:r w:rsidRPr="00DD1CC9">
        <w:rPr>
          <w:sz w:val="22"/>
          <w:szCs w:val="22"/>
        </w:rPr>
        <w:t xml:space="preserve"> Út</w:t>
      </w:r>
      <w:r w:rsidR="00A5219B" w:rsidRPr="00DD1CC9">
        <w:rPr>
          <w:sz w:val="22"/>
          <w:szCs w:val="22"/>
        </w:rPr>
        <w:t>eis</w:t>
      </w:r>
      <w:r w:rsidRPr="00DD1CC9">
        <w:rPr>
          <w:sz w:val="22"/>
          <w:szCs w:val="22"/>
        </w:rPr>
        <w:t xml:space="preserve"> contado</w:t>
      </w:r>
      <w:r w:rsidR="00A5219B" w:rsidRPr="00DD1CC9">
        <w:rPr>
          <w:sz w:val="22"/>
          <w:szCs w:val="22"/>
        </w:rPr>
        <w:t>s</w:t>
      </w:r>
      <w:r w:rsidRPr="00DD1CC9">
        <w:rPr>
          <w:sz w:val="22"/>
          <w:szCs w:val="22"/>
        </w:rPr>
        <w:t xml:space="preserve"> da data </w:t>
      </w:r>
      <w:r w:rsidR="00A5219B" w:rsidRPr="00DD1CC9">
        <w:rPr>
          <w:sz w:val="22"/>
          <w:szCs w:val="22"/>
        </w:rPr>
        <w:t xml:space="preserve">em que tomar ciência </w:t>
      </w:r>
      <w:r w:rsidRPr="00DD1CC9">
        <w:rPr>
          <w:sz w:val="22"/>
          <w:szCs w:val="22"/>
        </w:rPr>
        <w:t>da sua ocorrência.</w:t>
      </w:r>
      <w:r w:rsidR="004D24CD" w:rsidRPr="00DD1CC9">
        <w:rPr>
          <w:sz w:val="22"/>
          <w:szCs w:val="22"/>
        </w:rPr>
        <w:t xml:space="preserve"> </w:t>
      </w:r>
    </w:p>
    <w:p w14:paraId="1E6D5C7E" w14:textId="06222A4A" w:rsidR="00B111A4" w:rsidRPr="00DD1CC9" w:rsidRDefault="00B111A4" w:rsidP="00DD1CC9">
      <w:pPr>
        <w:pStyle w:val="ListParagraph"/>
        <w:numPr>
          <w:ilvl w:val="2"/>
          <w:numId w:val="17"/>
        </w:numPr>
        <w:tabs>
          <w:tab w:val="left" w:pos="1134"/>
        </w:tabs>
        <w:spacing w:after="240" w:line="320" w:lineRule="exact"/>
        <w:ind w:left="0" w:firstLine="0"/>
        <w:jc w:val="both"/>
        <w:outlineLvl w:val="0"/>
        <w:rPr>
          <w:color w:val="000000"/>
          <w:sz w:val="22"/>
          <w:szCs w:val="22"/>
        </w:rPr>
      </w:pPr>
      <w:bookmarkStart w:id="115" w:name="_Ref5280804"/>
      <w:r w:rsidRPr="00DD1CC9">
        <w:rPr>
          <w:sz w:val="22"/>
          <w:szCs w:val="22"/>
        </w:rPr>
        <w:t xml:space="preserve">O descumprimento do dever de informar, pela Emissora, não impedirá o exercício de direitos, poderes, faculdades e pretensões previstos nesta Escritura de Emissão e/ou no Termo de Securitização, pela </w:t>
      </w:r>
      <w:r w:rsidR="00F937A7" w:rsidRPr="00DD1CC9">
        <w:rPr>
          <w:sz w:val="22"/>
          <w:szCs w:val="22"/>
        </w:rPr>
        <w:t>Debenturista</w:t>
      </w:r>
      <w:r w:rsidRPr="00DD1CC9">
        <w:rPr>
          <w:sz w:val="22"/>
          <w:szCs w:val="22"/>
        </w:rPr>
        <w:t>, pelo Agente Fiduciário</w:t>
      </w:r>
      <w:r w:rsidR="00837A2A" w:rsidRPr="00DD1CC9">
        <w:rPr>
          <w:sz w:val="22"/>
          <w:szCs w:val="22"/>
        </w:rPr>
        <w:t xml:space="preserve"> </w:t>
      </w:r>
      <w:r w:rsidRPr="00DD1CC9">
        <w:rPr>
          <w:sz w:val="22"/>
          <w:szCs w:val="22"/>
        </w:rPr>
        <w:t xml:space="preserve">ou pelos </w:t>
      </w:r>
      <w:r w:rsidR="00156142" w:rsidRPr="00DD1CC9">
        <w:rPr>
          <w:sz w:val="22"/>
          <w:szCs w:val="22"/>
        </w:rPr>
        <w:t>t</w:t>
      </w:r>
      <w:r w:rsidRPr="00DD1CC9">
        <w:rPr>
          <w:sz w:val="22"/>
          <w:szCs w:val="22"/>
        </w:rPr>
        <w:t>itulares de CRI, inclusive o de declarar o vencimento antecipado das Debêntures e, consequentemente, o resgate antecipado dos CRI.</w:t>
      </w:r>
      <w:bookmarkEnd w:id="115"/>
      <w:r w:rsidR="009A04B0" w:rsidRPr="00DD1CC9">
        <w:rPr>
          <w:sz w:val="22"/>
          <w:szCs w:val="22"/>
        </w:rPr>
        <w:t xml:space="preserve"> </w:t>
      </w:r>
    </w:p>
    <w:p w14:paraId="5A8911A1" w14:textId="087C0D0A" w:rsidR="00B111A4" w:rsidRPr="00DD1CC9" w:rsidRDefault="00B111A4" w:rsidP="00DD1CC9">
      <w:pPr>
        <w:pStyle w:val="ListParagraph"/>
        <w:numPr>
          <w:ilvl w:val="1"/>
          <w:numId w:val="17"/>
        </w:numPr>
        <w:tabs>
          <w:tab w:val="left" w:pos="1134"/>
        </w:tabs>
        <w:spacing w:after="240" w:line="320" w:lineRule="exact"/>
        <w:ind w:left="0" w:firstLine="0"/>
        <w:jc w:val="both"/>
        <w:outlineLvl w:val="0"/>
        <w:rPr>
          <w:sz w:val="22"/>
          <w:szCs w:val="22"/>
        </w:rPr>
      </w:pPr>
      <w:bookmarkStart w:id="116" w:name="_Ref491451969"/>
      <w:bookmarkStart w:id="117" w:name="_Ref479025342"/>
      <w:r w:rsidRPr="00DD1CC9">
        <w:rPr>
          <w:sz w:val="22"/>
          <w:szCs w:val="22"/>
        </w:rPr>
        <w:t xml:space="preserve">Na ocorrência do vencimento antecipado das obrigações decorrentes das Debêntures, a Emissora </w:t>
      </w:r>
      <w:r w:rsidR="00BC5E80" w:rsidRPr="00DD1CC9">
        <w:rPr>
          <w:sz w:val="22"/>
          <w:szCs w:val="22"/>
        </w:rPr>
        <w:t xml:space="preserve">se </w:t>
      </w:r>
      <w:r w:rsidRPr="00DD1CC9">
        <w:rPr>
          <w:sz w:val="22"/>
          <w:szCs w:val="22"/>
        </w:rPr>
        <w:t xml:space="preserve">obriga a resgatar a totalidade das Debêntures, com o seu consequente cancelamento, mediante o pagamento do </w:t>
      </w:r>
      <w:r w:rsidR="00190F88" w:rsidRPr="00DD1CC9">
        <w:rPr>
          <w:sz w:val="22"/>
          <w:szCs w:val="22"/>
        </w:rPr>
        <w:t>Preço de Resgate das Debêntures</w:t>
      </w:r>
      <w:r w:rsidRPr="00DD1CC9">
        <w:rPr>
          <w:sz w:val="22"/>
          <w:szCs w:val="22"/>
        </w:rPr>
        <w:t xml:space="preserve">, </w:t>
      </w:r>
      <w:r w:rsidR="004D24CD" w:rsidRPr="00DD1CC9">
        <w:rPr>
          <w:sz w:val="22"/>
          <w:szCs w:val="22"/>
        </w:rPr>
        <w:t xml:space="preserve">não sendo devido qualquer prêmio, desconto ou penalidade, </w:t>
      </w:r>
      <w:r w:rsidRPr="00DD1CC9">
        <w:rPr>
          <w:sz w:val="22"/>
          <w:szCs w:val="22"/>
        </w:rPr>
        <w:t xml:space="preserve">no prazo de até </w:t>
      </w:r>
      <w:r w:rsidR="00E41AB7" w:rsidRPr="00DD1CC9">
        <w:rPr>
          <w:sz w:val="22"/>
          <w:szCs w:val="22"/>
        </w:rPr>
        <w:t>5 </w:t>
      </w:r>
      <w:r w:rsidRPr="00DD1CC9">
        <w:rPr>
          <w:sz w:val="22"/>
          <w:szCs w:val="22"/>
        </w:rPr>
        <w:t>(</w:t>
      </w:r>
      <w:r w:rsidR="00E41AB7" w:rsidRPr="00DD1CC9">
        <w:rPr>
          <w:sz w:val="22"/>
          <w:szCs w:val="22"/>
        </w:rPr>
        <w:t>cinco</w:t>
      </w:r>
      <w:r w:rsidRPr="00DD1CC9">
        <w:rPr>
          <w:sz w:val="22"/>
          <w:szCs w:val="22"/>
        </w:rPr>
        <w:t xml:space="preserve">) </w:t>
      </w:r>
      <w:r w:rsidR="00E41AB7" w:rsidRPr="00DD1CC9">
        <w:rPr>
          <w:sz w:val="22"/>
          <w:szCs w:val="22"/>
        </w:rPr>
        <w:t>Dias Úteis</w:t>
      </w:r>
      <w:r w:rsidRPr="00DD1CC9" w:rsidDel="00367DA0">
        <w:rPr>
          <w:sz w:val="22"/>
          <w:szCs w:val="22"/>
        </w:rPr>
        <w:t xml:space="preserve"> </w:t>
      </w:r>
      <w:r w:rsidRPr="00DD1CC9">
        <w:rPr>
          <w:sz w:val="22"/>
          <w:szCs w:val="22"/>
        </w:rPr>
        <w:t>contado</w:t>
      </w:r>
      <w:r w:rsidR="00E41AB7" w:rsidRPr="00DD1CC9">
        <w:rPr>
          <w:sz w:val="22"/>
          <w:szCs w:val="22"/>
        </w:rPr>
        <w:t>s</w:t>
      </w:r>
      <w:r w:rsidRPr="00DD1CC9">
        <w:rPr>
          <w:sz w:val="22"/>
          <w:szCs w:val="22"/>
        </w:rPr>
        <w:t xml:space="preserve"> </w:t>
      </w:r>
      <w:r w:rsidRPr="00DD1CC9">
        <w:rPr>
          <w:b/>
          <w:sz w:val="22"/>
          <w:szCs w:val="22"/>
        </w:rPr>
        <w:t>(i)</w:t>
      </w:r>
      <w:r w:rsidR="00E41AB7" w:rsidRPr="00DD1CC9">
        <w:rPr>
          <w:b/>
          <w:sz w:val="22"/>
          <w:szCs w:val="22"/>
        </w:rPr>
        <w:t> </w:t>
      </w:r>
      <w:r w:rsidRPr="00DD1CC9">
        <w:rPr>
          <w:sz w:val="22"/>
          <w:szCs w:val="22"/>
        </w:rPr>
        <w:t xml:space="preserve">com relação aos Eventos de Vencimento Antecipado Automático, da data em que </w:t>
      </w:r>
      <w:r w:rsidR="00E41AB7" w:rsidRPr="00DD1CC9">
        <w:rPr>
          <w:sz w:val="22"/>
          <w:szCs w:val="22"/>
        </w:rPr>
        <w:t>a Emissora receber carta encaminhada pel</w:t>
      </w:r>
      <w:r w:rsidR="008C0E21" w:rsidRPr="00DD1CC9">
        <w:rPr>
          <w:sz w:val="22"/>
          <w:szCs w:val="22"/>
        </w:rPr>
        <w:t>a</w:t>
      </w:r>
      <w:r w:rsidR="00E41AB7" w:rsidRPr="00DD1CC9">
        <w:rPr>
          <w:sz w:val="22"/>
          <w:szCs w:val="22"/>
        </w:rPr>
        <w:t xml:space="preserve"> </w:t>
      </w:r>
      <w:r w:rsidR="008C0E21" w:rsidRPr="00DD1CC9">
        <w:rPr>
          <w:sz w:val="22"/>
          <w:szCs w:val="22"/>
        </w:rPr>
        <w:t>Debenturista</w:t>
      </w:r>
      <w:r w:rsidR="00190F88" w:rsidRPr="00DD1CC9">
        <w:rPr>
          <w:sz w:val="22"/>
          <w:szCs w:val="22"/>
        </w:rPr>
        <w:t xml:space="preserve"> </w:t>
      </w:r>
      <w:r w:rsidR="00E41AB7" w:rsidRPr="00DD1CC9">
        <w:rPr>
          <w:sz w:val="22"/>
          <w:szCs w:val="22"/>
        </w:rPr>
        <w:t>informado sobre o vencimento antecipado das Debêntures</w:t>
      </w:r>
      <w:r w:rsidRPr="00DD1CC9">
        <w:rPr>
          <w:sz w:val="22"/>
          <w:szCs w:val="22"/>
        </w:rPr>
        <w:t xml:space="preserve">; ou </w:t>
      </w:r>
      <w:r w:rsidRPr="00DD1CC9">
        <w:rPr>
          <w:b/>
          <w:sz w:val="22"/>
          <w:szCs w:val="22"/>
        </w:rPr>
        <w:t>(</w:t>
      </w:r>
      <w:proofErr w:type="spellStart"/>
      <w:r w:rsidRPr="00DD1CC9">
        <w:rPr>
          <w:b/>
          <w:sz w:val="22"/>
          <w:szCs w:val="22"/>
        </w:rPr>
        <w:t>ii</w:t>
      </w:r>
      <w:proofErr w:type="spellEnd"/>
      <w:r w:rsidRPr="00DD1CC9">
        <w:rPr>
          <w:b/>
          <w:sz w:val="22"/>
          <w:szCs w:val="22"/>
        </w:rPr>
        <w:t>)</w:t>
      </w:r>
      <w:r w:rsidR="00E41AB7" w:rsidRPr="00DD1CC9">
        <w:rPr>
          <w:b/>
          <w:sz w:val="22"/>
          <w:szCs w:val="22"/>
        </w:rPr>
        <w:t> </w:t>
      </w:r>
      <w:r w:rsidRPr="00DD1CC9">
        <w:rPr>
          <w:sz w:val="22"/>
          <w:szCs w:val="22"/>
        </w:rPr>
        <w:t xml:space="preserve">com relação aos Eventos de Vencimento Antecipado Não Automático, da data em que for </w:t>
      </w:r>
      <w:r w:rsidR="004D24CD" w:rsidRPr="00DD1CC9">
        <w:rPr>
          <w:sz w:val="22"/>
          <w:szCs w:val="22"/>
        </w:rPr>
        <w:t xml:space="preserve">declarado </w:t>
      </w:r>
      <w:r w:rsidRPr="00DD1CC9">
        <w:rPr>
          <w:sz w:val="22"/>
          <w:szCs w:val="22"/>
        </w:rPr>
        <w:t xml:space="preserve">pela Debenturista o vencimento antecipado, conforme deliberação dos </w:t>
      </w:r>
      <w:r w:rsidR="00BC5E80" w:rsidRPr="00DD1CC9">
        <w:rPr>
          <w:sz w:val="22"/>
          <w:szCs w:val="22"/>
        </w:rPr>
        <w:t>t</w:t>
      </w:r>
      <w:r w:rsidRPr="00DD1CC9">
        <w:rPr>
          <w:sz w:val="22"/>
          <w:szCs w:val="22"/>
        </w:rPr>
        <w:t xml:space="preserve">itulares de CRI, reunidos em Assembleia </w:t>
      </w:r>
      <w:r w:rsidR="00D6734E" w:rsidRPr="00DD1CC9">
        <w:rPr>
          <w:sz w:val="22"/>
          <w:szCs w:val="22"/>
        </w:rPr>
        <w:t>Especial</w:t>
      </w:r>
      <w:r w:rsidR="004D24CD" w:rsidRPr="00DD1CC9">
        <w:rPr>
          <w:sz w:val="22"/>
          <w:szCs w:val="22"/>
        </w:rPr>
        <w:t xml:space="preserve"> de Titulares de CRI</w:t>
      </w:r>
      <w:r w:rsidRPr="00DD1CC9">
        <w:rPr>
          <w:sz w:val="22"/>
          <w:szCs w:val="22"/>
        </w:rPr>
        <w:t>, nos termos do Termo de Securitização.</w:t>
      </w:r>
      <w:bookmarkEnd w:id="116"/>
      <w:bookmarkEnd w:id="117"/>
      <w:r w:rsidR="008C0E21" w:rsidRPr="00DD1CC9">
        <w:rPr>
          <w:sz w:val="22"/>
          <w:szCs w:val="22"/>
        </w:rPr>
        <w:t xml:space="preserve"> </w:t>
      </w:r>
      <w:bookmarkStart w:id="118" w:name="_Hlk73425772"/>
      <w:r w:rsidR="00D9502C" w:rsidRPr="00DD1CC9">
        <w:rPr>
          <w:sz w:val="22"/>
          <w:szCs w:val="22"/>
        </w:rPr>
        <w:t>O</w:t>
      </w:r>
      <w:r w:rsidR="0096026B" w:rsidRPr="00DD1CC9">
        <w:rPr>
          <w:sz w:val="22"/>
          <w:szCs w:val="22"/>
        </w:rPr>
        <w:t xml:space="preserve"> </w:t>
      </w:r>
      <w:proofErr w:type="spellStart"/>
      <w:r w:rsidR="0096026B" w:rsidRPr="00DD1CC9">
        <w:rPr>
          <w:sz w:val="22"/>
          <w:szCs w:val="22"/>
        </w:rPr>
        <w:t>o</w:t>
      </w:r>
      <w:proofErr w:type="spellEnd"/>
      <w:r w:rsidR="0096026B" w:rsidRPr="00DD1CC9">
        <w:rPr>
          <w:sz w:val="22"/>
          <w:szCs w:val="22"/>
        </w:rPr>
        <w:t xml:space="preserve"> resgate deverá ocorrer mediante depósito </w:t>
      </w:r>
      <w:r w:rsidR="00D9502C" w:rsidRPr="00DD1CC9">
        <w:rPr>
          <w:sz w:val="22"/>
          <w:szCs w:val="22"/>
        </w:rPr>
        <w:t>na Conta Centralizadora</w:t>
      </w:r>
      <w:r w:rsidR="0096026B" w:rsidRPr="00DD1CC9">
        <w:rPr>
          <w:sz w:val="22"/>
          <w:szCs w:val="22"/>
        </w:rPr>
        <w:t>.</w:t>
      </w:r>
      <w:bookmarkEnd w:id="118"/>
    </w:p>
    <w:p w14:paraId="219FA57D" w14:textId="64EBDBDF" w:rsidR="00001219" w:rsidRPr="00DD1CC9" w:rsidRDefault="00001219" w:rsidP="00DD1CC9">
      <w:pPr>
        <w:pStyle w:val="ListParagraph"/>
        <w:numPr>
          <w:ilvl w:val="1"/>
          <w:numId w:val="17"/>
        </w:numPr>
        <w:tabs>
          <w:tab w:val="left" w:pos="1134"/>
        </w:tabs>
        <w:spacing w:after="240" w:line="320" w:lineRule="exact"/>
        <w:ind w:left="0" w:firstLine="0"/>
        <w:jc w:val="both"/>
        <w:outlineLvl w:val="0"/>
        <w:rPr>
          <w:sz w:val="22"/>
          <w:szCs w:val="22"/>
        </w:rPr>
      </w:pPr>
      <w:r w:rsidRPr="00DD1CC9">
        <w:rPr>
          <w:sz w:val="22"/>
          <w:szCs w:val="22"/>
        </w:rPr>
        <w:t>Os valores mencionados na</w:t>
      </w:r>
      <w:r w:rsidR="003D6397" w:rsidRPr="00DD1CC9">
        <w:rPr>
          <w:sz w:val="22"/>
          <w:szCs w:val="22"/>
        </w:rPr>
        <w:t>s</w:t>
      </w:r>
      <w:r w:rsidRPr="00DD1CC9">
        <w:rPr>
          <w:sz w:val="22"/>
          <w:szCs w:val="22"/>
        </w:rPr>
        <w:t xml:space="preserve"> Cláusulas 7.</w:t>
      </w:r>
      <w:r w:rsidR="00CE2CEC" w:rsidRPr="00DD1CC9">
        <w:rPr>
          <w:sz w:val="22"/>
          <w:szCs w:val="22"/>
        </w:rPr>
        <w:t>2 e 7.3</w:t>
      </w:r>
      <w:r w:rsidRPr="00DD1CC9">
        <w:rPr>
          <w:sz w:val="22"/>
          <w:szCs w:val="22"/>
        </w:rPr>
        <w:t>. acima para fins da configuração dos Eventos de Vencimento Antecipado referentes ao</w:t>
      </w:r>
      <w:r w:rsidR="00CE2CEC" w:rsidRPr="00DD1CC9">
        <w:rPr>
          <w:sz w:val="22"/>
          <w:szCs w:val="22"/>
        </w:rPr>
        <w:t>s</w:t>
      </w:r>
      <w:r w:rsidRPr="00DD1CC9">
        <w:rPr>
          <w:sz w:val="22"/>
          <w:szCs w:val="22"/>
        </w:rPr>
        <w:t xml:space="preserve"> </w:t>
      </w:r>
      <w:r w:rsidR="00CE2CEC" w:rsidRPr="00DD1CC9">
        <w:rPr>
          <w:sz w:val="22"/>
          <w:szCs w:val="22"/>
        </w:rPr>
        <w:t xml:space="preserve">Eventos de </w:t>
      </w:r>
      <w:r w:rsidRPr="00DD1CC9">
        <w:rPr>
          <w:sz w:val="22"/>
          <w:szCs w:val="22"/>
        </w:rPr>
        <w:t xml:space="preserve">Vencimento Antecipado Automático </w:t>
      </w:r>
      <w:r w:rsidRPr="00DD1CC9">
        <w:rPr>
          <w:sz w:val="22"/>
          <w:szCs w:val="22"/>
        </w:rPr>
        <w:lastRenderedPageBreak/>
        <w:t xml:space="preserve">e/ou </w:t>
      </w:r>
      <w:r w:rsidR="00CE2CEC" w:rsidRPr="00DD1CC9">
        <w:rPr>
          <w:sz w:val="22"/>
          <w:szCs w:val="22"/>
        </w:rPr>
        <w:t xml:space="preserve">Eventos de </w:t>
      </w:r>
      <w:r w:rsidRPr="00DD1CC9">
        <w:rPr>
          <w:sz w:val="22"/>
          <w:szCs w:val="22"/>
        </w:rPr>
        <w:t xml:space="preserve">Vencimento Antecipado Não-Automático serão reajustados ou corrigidos pela variação acumulada do </w:t>
      </w:r>
      <w:bookmarkStart w:id="119" w:name="_Hlk55435330"/>
      <w:r w:rsidR="00AA0B12" w:rsidRPr="00802978">
        <w:rPr>
          <w:sz w:val="22"/>
          <w:szCs w:val="22"/>
        </w:rPr>
        <w:t>Índice de Preços ao Consumidor Amplo, apurado e divulgado pelo Instituto Brasileiro de Geografia e Estatística – IBGE</w:t>
      </w:r>
      <w:bookmarkEnd w:id="119"/>
      <w:r w:rsidR="00AA0B12" w:rsidRPr="00DD1CC9">
        <w:rPr>
          <w:sz w:val="22"/>
          <w:szCs w:val="22"/>
        </w:rPr>
        <w:t xml:space="preserve"> (“</w:t>
      </w:r>
      <w:r w:rsidRPr="00802978">
        <w:rPr>
          <w:sz w:val="22"/>
          <w:szCs w:val="22"/>
          <w:u w:val="single"/>
        </w:rPr>
        <w:t>IPCA</w:t>
      </w:r>
      <w:r w:rsidR="00AA0B12" w:rsidRPr="00DD1CC9">
        <w:rPr>
          <w:sz w:val="22"/>
          <w:szCs w:val="22"/>
        </w:rPr>
        <w:t>”)</w:t>
      </w:r>
      <w:r w:rsidRPr="00DD1CC9">
        <w:rPr>
          <w:sz w:val="22"/>
          <w:szCs w:val="22"/>
        </w:rPr>
        <w:t>, anualmente, desde a Primeira Data de Integralização.</w:t>
      </w:r>
    </w:p>
    <w:p w14:paraId="285D6CD1" w14:textId="7ED02890" w:rsidR="00001219" w:rsidRPr="00DD1CC9" w:rsidRDefault="00001219" w:rsidP="00DD1CC9">
      <w:pPr>
        <w:pStyle w:val="ListParagraph"/>
        <w:numPr>
          <w:ilvl w:val="1"/>
          <w:numId w:val="17"/>
        </w:numPr>
        <w:tabs>
          <w:tab w:val="left" w:pos="1134"/>
        </w:tabs>
        <w:spacing w:after="240" w:line="320" w:lineRule="exact"/>
        <w:ind w:left="0" w:firstLine="0"/>
        <w:jc w:val="both"/>
        <w:outlineLvl w:val="0"/>
        <w:rPr>
          <w:sz w:val="22"/>
          <w:szCs w:val="22"/>
        </w:rPr>
      </w:pPr>
      <w:r w:rsidRPr="00DD1CC9">
        <w:rPr>
          <w:sz w:val="22"/>
          <w:szCs w:val="22"/>
        </w:rPr>
        <w:t>Para os fins do disposto no item “(</w:t>
      </w:r>
      <w:proofErr w:type="spellStart"/>
      <w:r w:rsidRPr="00DD1CC9">
        <w:rPr>
          <w:sz w:val="22"/>
          <w:szCs w:val="22"/>
        </w:rPr>
        <w:t>xv</w:t>
      </w:r>
      <w:proofErr w:type="spellEnd"/>
      <w:r w:rsidRPr="00DD1CC9">
        <w:rPr>
          <w:sz w:val="22"/>
          <w:szCs w:val="22"/>
        </w:rPr>
        <w:t>)</w:t>
      </w:r>
      <w:r w:rsidR="00A65FEB" w:rsidRPr="00DD1CC9">
        <w:rPr>
          <w:sz w:val="22"/>
          <w:szCs w:val="22"/>
        </w:rPr>
        <w:t>” à “(</w:t>
      </w:r>
      <w:proofErr w:type="spellStart"/>
      <w:r w:rsidR="00A65FEB" w:rsidRPr="00DD1CC9">
        <w:rPr>
          <w:sz w:val="22"/>
          <w:szCs w:val="22"/>
        </w:rPr>
        <w:t>xvii</w:t>
      </w:r>
      <w:proofErr w:type="spellEnd"/>
      <w:r w:rsidR="00A65FEB" w:rsidRPr="00DD1CC9">
        <w:rPr>
          <w:sz w:val="22"/>
          <w:szCs w:val="22"/>
        </w:rPr>
        <w:t>)</w:t>
      </w:r>
      <w:r w:rsidRPr="00DD1CC9">
        <w:rPr>
          <w:sz w:val="22"/>
          <w:szCs w:val="22"/>
        </w:rPr>
        <w:t>” da Cláusula 7.</w:t>
      </w:r>
      <w:r w:rsidR="00CE2CEC" w:rsidRPr="00DD1CC9">
        <w:rPr>
          <w:sz w:val="22"/>
          <w:szCs w:val="22"/>
        </w:rPr>
        <w:t>3</w:t>
      </w:r>
      <w:r w:rsidRPr="00DD1CC9">
        <w:rPr>
          <w:sz w:val="22"/>
          <w:szCs w:val="22"/>
        </w:rPr>
        <w:t xml:space="preserve">. acima, os Índices Financeiros deverão ser calculados pela Emissora com base nas normas contábeis vigentes à época da elaboração das demonstrações financeiras da Emissora e deverá ser enviada à Debenturista a respectiva memória de cálculo dos Índices Financeiros com todas as rubricas necessárias que demonstre a apuração dos referidos índices, acompanhada de todos os documentos necessários a sua verificação até a data mencionada no item </w:t>
      </w:r>
      <w:r w:rsidR="00A65FEB" w:rsidRPr="00DD1CC9">
        <w:rPr>
          <w:sz w:val="22"/>
          <w:szCs w:val="22"/>
        </w:rPr>
        <w:t>“(</w:t>
      </w:r>
      <w:proofErr w:type="spellStart"/>
      <w:r w:rsidR="00A65FEB" w:rsidRPr="00DD1CC9">
        <w:rPr>
          <w:sz w:val="22"/>
          <w:szCs w:val="22"/>
        </w:rPr>
        <w:t>xv</w:t>
      </w:r>
      <w:proofErr w:type="spellEnd"/>
      <w:r w:rsidR="00A65FEB" w:rsidRPr="00DD1CC9">
        <w:rPr>
          <w:sz w:val="22"/>
          <w:szCs w:val="22"/>
        </w:rPr>
        <w:t>)” à “(</w:t>
      </w:r>
      <w:proofErr w:type="spellStart"/>
      <w:r w:rsidR="00A65FEB" w:rsidRPr="00DD1CC9">
        <w:rPr>
          <w:sz w:val="22"/>
          <w:szCs w:val="22"/>
        </w:rPr>
        <w:t>xvii</w:t>
      </w:r>
      <w:proofErr w:type="spellEnd"/>
      <w:r w:rsidR="00A65FEB" w:rsidRPr="00DD1CC9">
        <w:rPr>
          <w:sz w:val="22"/>
          <w:szCs w:val="22"/>
        </w:rPr>
        <w:t>)”</w:t>
      </w:r>
      <w:r w:rsidRPr="00DD1CC9">
        <w:rPr>
          <w:sz w:val="22"/>
          <w:szCs w:val="22"/>
        </w:rPr>
        <w:t xml:space="preserve"> da Cláusula 7.</w:t>
      </w:r>
      <w:r w:rsidR="00CE2CEC" w:rsidRPr="00DD1CC9">
        <w:rPr>
          <w:sz w:val="22"/>
          <w:szCs w:val="22"/>
        </w:rPr>
        <w:t>3</w:t>
      </w:r>
      <w:r w:rsidRPr="00DD1CC9">
        <w:rPr>
          <w:sz w:val="22"/>
          <w:szCs w:val="22"/>
        </w:rPr>
        <w:t>. Desse modo, a Emissora desde já se compromete, durante toda a vigência das Debêntures, a apresentar à Debenturista todas as informações contábeis necessárias para que est</w:t>
      </w:r>
      <w:r w:rsidR="00406ADA" w:rsidRPr="00DD1CC9">
        <w:rPr>
          <w:sz w:val="22"/>
          <w:szCs w:val="22"/>
        </w:rPr>
        <w:t>a</w:t>
      </w:r>
      <w:r w:rsidRPr="00DD1CC9">
        <w:rPr>
          <w:sz w:val="22"/>
          <w:szCs w:val="22"/>
        </w:rPr>
        <w:t xml:space="preserve"> possa verificar os Índices Financeiros com base nas informações contábeis derivadas das demonstrações financeiras da Emissora que, por sua vez, serão auditadas pelos auditores independentes da Emissora à época, devidamente registrados na CVM. A Emissora auxiliará à Debenturista no entendimento das informações contábeis a el</w:t>
      </w:r>
      <w:r w:rsidR="008E3CDA" w:rsidRPr="00DD1CC9">
        <w:rPr>
          <w:sz w:val="22"/>
          <w:szCs w:val="22"/>
        </w:rPr>
        <w:t>a</w:t>
      </w:r>
      <w:r w:rsidRPr="00DD1CC9">
        <w:rPr>
          <w:sz w:val="22"/>
          <w:szCs w:val="22"/>
        </w:rPr>
        <w:t xml:space="preserve"> fornecidas nos termos desta Cláusula para que a Debenturista possa acompanhar os Índices Financeiros.</w:t>
      </w:r>
    </w:p>
    <w:p w14:paraId="577626E0" w14:textId="416C6275"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bookmarkStart w:id="120" w:name="_DV_M606"/>
      <w:bookmarkStart w:id="121" w:name="_DV_M301"/>
      <w:bookmarkStart w:id="122" w:name="_Toc496646687"/>
      <w:bookmarkEnd w:id="99"/>
      <w:bookmarkEnd w:id="120"/>
      <w:bookmarkEnd w:id="121"/>
      <w:r w:rsidRPr="00DD1CC9">
        <w:rPr>
          <w:b/>
          <w:sz w:val="22"/>
          <w:szCs w:val="22"/>
        </w:rPr>
        <w:t xml:space="preserve">CLÁUSULA OITAVA </w:t>
      </w:r>
      <w:r w:rsidR="005912BB" w:rsidRPr="00DD1CC9">
        <w:rPr>
          <w:b/>
          <w:sz w:val="22"/>
          <w:szCs w:val="22"/>
        </w:rPr>
        <w:t>–</w:t>
      </w:r>
      <w:r w:rsidRPr="00DD1CC9">
        <w:rPr>
          <w:b/>
          <w:sz w:val="22"/>
          <w:szCs w:val="22"/>
        </w:rPr>
        <w:t xml:space="preserve"> ASSEMBLEIA GERAL</w:t>
      </w:r>
      <w:bookmarkEnd w:id="122"/>
      <w:r w:rsidRPr="00DD1CC9">
        <w:rPr>
          <w:b/>
          <w:sz w:val="22"/>
          <w:szCs w:val="22"/>
        </w:rPr>
        <w:t xml:space="preserve"> DE DEBENTURISTAS</w:t>
      </w:r>
    </w:p>
    <w:p w14:paraId="6ABE53F6" w14:textId="5C28ABAB" w:rsidR="00B111A4" w:rsidRPr="00DD1CC9" w:rsidRDefault="00E72179" w:rsidP="00DD1CC9">
      <w:pPr>
        <w:pStyle w:val="ListParagraph"/>
        <w:numPr>
          <w:ilvl w:val="1"/>
          <w:numId w:val="18"/>
        </w:numPr>
        <w:tabs>
          <w:tab w:val="left" w:pos="1134"/>
        </w:tabs>
        <w:spacing w:after="240" w:line="320" w:lineRule="exact"/>
        <w:ind w:left="0" w:firstLine="0"/>
        <w:jc w:val="both"/>
        <w:outlineLvl w:val="0"/>
        <w:rPr>
          <w:sz w:val="22"/>
          <w:szCs w:val="22"/>
        </w:rPr>
      </w:pPr>
      <w:r w:rsidRPr="00DD1CC9">
        <w:rPr>
          <w:bCs/>
          <w:sz w:val="22"/>
          <w:szCs w:val="22"/>
        </w:rPr>
        <w:t xml:space="preserve">A presente </w:t>
      </w:r>
      <w:r w:rsidR="00DF1A07" w:rsidRPr="00DD1CC9">
        <w:rPr>
          <w:bCs/>
          <w:sz w:val="22"/>
          <w:szCs w:val="22"/>
        </w:rPr>
        <w:t>C</w:t>
      </w:r>
      <w:r w:rsidRPr="00DD1CC9">
        <w:rPr>
          <w:bCs/>
          <w:sz w:val="22"/>
          <w:szCs w:val="22"/>
        </w:rPr>
        <w:t xml:space="preserve">láusula aplicar-se-á somente se, </w:t>
      </w:r>
      <w:bookmarkStart w:id="123" w:name="_Hlk59034698"/>
      <w:r w:rsidRPr="00DD1CC9">
        <w:rPr>
          <w:bCs/>
          <w:sz w:val="22"/>
          <w:szCs w:val="22"/>
        </w:rPr>
        <w:t>a</w:t>
      </w:r>
      <w:bookmarkEnd w:id="123"/>
      <w:r w:rsidRPr="00DD1CC9">
        <w:rPr>
          <w:bCs/>
          <w:sz w:val="22"/>
          <w:szCs w:val="22"/>
        </w:rPr>
        <w:t xml:space="preserve"> qualquer momento durante a vigência desta Escritura de Emissão</w:t>
      </w:r>
      <w:r w:rsidR="00DF1A07" w:rsidRPr="00DD1CC9">
        <w:rPr>
          <w:bCs/>
          <w:sz w:val="22"/>
          <w:szCs w:val="22"/>
        </w:rPr>
        <w:t>,</w:t>
      </w:r>
      <w:r w:rsidRPr="00DD1CC9">
        <w:rPr>
          <w:bCs/>
          <w:sz w:val="22"/>
          <w:szCs w:val="22"/>
        </w:rPr>
        <w:t xml:space="preserve"> houver mais de um titular das Debêntures, sendo que o conjunto destes titulares será considerado alcançado pela e incluído na definição de "Debenturista" nesta Escritura de Emissão.</w:t>
      </w:r>
      <w:r w:rsidRPr="00DD1CC9">
        <w:rPr>
          <w:b/>
          <w:sz w:val="22"/>
          <w:szCs w:val="22"/>
        </w:rPr>
        <w:t xml:space="preserve"> </w:t>
      </w:r>
      <w:r w:rsidR="00B111A4" w:rsidRPr="00DD1CC9">
        <w:rPr>
          <w:sz w:val="22"/>
          <w:szCs w:val="22"/>
        </w:rPr>
        <w:t xml:space="preserve">Nos termos do artigo 71 da Lei das Sociedades por Ações, </w:t>
      </w:r>
      <w:r w:rsidR="00D33DCF">
        <w:rPr>
          <w:rFonts w:eastAsia="Arial Unicode MS"/>
          <w:color w:val="000000"/>
          <w:sz w:val="22"/>
          <w:szCs w:val="22"/>
        </w:rPr>
        <w:t>a Debenturista poderá</w:t>
      </w:r>
      <w:r w:rsidR="00B111A4" w:rsidRPr="00DD1CC9">
        <w:rPr>
          <w:rFonts w:eastAsia="Arial Unicode MS"/>
          <w:color w:val="000000"/>
          <w:sz w:val="22"/>
          <w:szCs w:val="22"/>
        </w:rPr>
        <w:t>, a qualquer tempo, reunir-se em assembleia geral</w:t>
      </w:r>
      <w:r w:rsidR="00AC19B3" w:rsidRPr="00DD1CC9">
        <w:rPr>
          <w:rFonts w:eastAsia="Arial Unicode MS"/>
          <w:color w:val="000000"/>
          <w:sz w:val="22"/>
          <w:szCs w:val="22"/>
        </w:rPr>
        <w:t xml:space="preserve"> </w:t>
      </w:r>
      <w:r w:rsidR="00B111A4" w:rsidRPr="00DD1CC9">
        <w:rPr>
          <w:rFonts w:eastAsia="Arial Unicode MS"/>
          <w:color w:val="000000"/>
          <w:sz w:val="22"/>
          <w:szCs w:val="22"/>
        </w:rPr>
        <w:t>(</w:t>
      </w:r>
      <w:r w:rsidR="001669A1" w:rsidRPr="00DD1CC9">
        <w:rPr>
          <w:rFonts w:eastAsia="Arial Unicode MS"/>
          <w:color w:val="000000"/>
          <w:sz w:val="22"/>
          <w:szCs w:val="22"/>
        </w:rPr>
        <w:t>"</w:t>
      </w:r>
      <w:r w:rsidR="00B111A4" w:rsidRPr="00DD1CC9">
        <w:rPr>
          <w:rFonts w:eastAsia="Arial Unicode MS"/>
          <w:color w:val="000000"/>
          <w:sz w:val="22"/>
          <w:szCs w:val="22"/>
          <w:u w:val="single"/>
        </w:rPr>
        <w:t>Assembleia Geral de Debenturistas</w:t>
      </w:r>
      <w:r w:rsidR="001669A1" w:rsidRPr="00DD1CC9">
        <w:rPr>
          <w:rFonts w:eastAsia="Arial Unicode MS"/>
          <w:color w:val="000000"/>
          <w:sz w:val="22"/>
          <w:szCs w:val="22"/>
        </w:rPr>
        <w:t>"</w:t>
      </w:r>
      <w:r w:rsidR="00C14DE9" w:rsidRPr="00DD1CC9">
        <w:rPr>
          <w:rFonts w:eastAsia="Arial Unicode MS"/>
          <w:color w:val="000000"/>
          <w:sz w:val="22"/>
          <w:szCs w:val="22"/>
        </w:rPr>
        <w:t xml:space="preserve"> ou </w:t>
      </w:r>
      <w:r w:rsidR="001669A1" w:rsidRPr="00DD1CC9">
        <w:rPr>
          <w:rFonts w:eastAsia="Arial Unicode MS"/>
          <w:color w:val="000000"/>
          <w:sz w:val="22"/>
          <w:szCs w:val="22"/>
        </w:rPr>
        <w:t>"</w:t>
      </w:r>
      <w:r w:rsidR="00C14DE9" w:rsidRPr="00DD1CC9">
        <w:rPr>
          <w:rFonts w:eastAsia="Arial Unicode MS"/>
          <w:color w:val="000000"/>
          <w:sz w:val="22"/>
          <w:szCs w:val="22"/>
          <w:u w:val="single"/>
        </w:rPr>
        <w:t>Assembleia Geral</w:t>
      </w:r>
      <w:r w:rsidR="001669A1" w:rsidRPr="00DD1CC9">
        <w:rPr>
          <w:rFonts w:eastAsia="Arial Unicode MS"/>
          <w:color w:val="000000"/>
          <w:sz w:val="22"/>
          <w:szCs w:val="22"/>
        </w:rPr>
        <w:t>"</w:t>
      </w:r>
      <w:r w:rsidR="00B111A4" w:rsidRPr="00DD1CC9">
        <w:rPr>
          <w:rFonts w:eastAsia="Arial Unicode MS"/>
          <w:color w:val="000000"/>
          <w:sz w:val="22"/>
          <w:szCs w:val="22"/>
        </w:rPr>
        <w:t xml:space="preserve">), a fim de deliberar sobre matéria </w:t>
      </w:r>
      <w:r w:rsidR="00190F88" w:rsidRPr="00DD1CC9">
        <w:rPr>
          <w:rFonts w:eastAsia="Arial Unicode MS"/>
          <w:color w:val="000000"/>
          <w:sz w:val="22"/>
          <w:szCs w:val="22"/>
        </w:rPr>
        <w:t>da comunhão dos titulares das Debêntures</w:t>
      </w:r>
      <w:r w:rsidR="00B111A4" w:rsidRPr="00DD1CC9">
        <w:rPr>
          <w:rFonts w:eastAsia="Arial Unicode MS"/>
          <w:color w:val="000000"/>
          <w:sz w:val="22"/>
          <w:szCs w:val="22"/>
        </w:rPr>
        <w:t>, aplicando-se, no que couber, o disposto na Lei das Sociedades por Ações.</w:t>
      </w:r>
      <w:r w:rsidR="00B111A4" w:rsidRPr="00DD1CC9">
        <w:rPr>
          <w:rFonts w:eastAsia="Arial Unicode MS"/>
          <w:sz w:val="22"/>
          <w:szCs w:val="22"/>
        </w:rPr>
        <w:t xml:space="preserve"> </w:t>
      </w:r>
    </w:p>
    <w:p w14:paraId="1BB33AF6" w14:textId="75DE7DA4" w:rsidR="00B111A4" w:rsidRPr="00DD1CC9" w:rsidRDefault="00B16B5A" w:rsidP="00300624">
      <w:pPr>
        <w:pStyle w:val="ListParagraph"/>
        <w:numPr>
          <w:ilvl w:val="1"/>
          <w:numId w:val="18"/>
        </w:numPr>
        <w:tabs>
          <w:tab w:val="left" w:pos="1134"/>
        </w:tabs>
        <w:spacing w:after="240" w:line="320" w:lineRule="exact"/>
        <w:ind w:left="0" w:firstLine="0"/>
        <w:jc w:val="both"/>
        <w:outlineLvl w:val="0"/>
        <w:rPr>
          <w:sz w:val="22"/>
          <w:szCs w:val="22"/>
        </w:rPr>
      </w:pPr>
      <w:bookmarkStart w:id="124" w:name="_DV_M260"/>
      <w:bookmarkStart w:id="125" w:name="_DV_M261"/>
      <w:bookmarkStart w:id="126" w:name="_DV_M262"/>
      <w:bookmarkStart w:id="127" w:name="_DV_M264"/>
      <w:bookmarkEnd w:id="124"/>
      <w:bookmarkEnd w:id="125"/>
      <w:bookmarkEnd w:id="126"/>
      <w:bookmarkEnd w:id="127"/>
      <w:r w:rsidRPr="00DD1CC9">
        <w:rPr>
          <w:sz w:val="22"/>
          <w:szCs w:val="22"/>
        </w:rPr>
        <w:t xml:space="preserve">Enquanto a </w:t>
      </w:r>
      <w:proofErr w:type="spellStart"/>
      <w:r w:rsidRPr="00DD1CC9">
        <w:rPr>
          <w:sz w:val="22"/>
          <w:szCs w:val="22"/>
        </w:rPr>
        <w:t>Securitizadora</w:t>
      </w:r>
      <w:proofErr w:type="spellEnd"/>
      <w:r w:rsidRPr="00DD1CC9">
        <w:rPr>
          <w:sz w:val="22"/>
          <w:szCs w:val="22"/>
        </w:rPr>
        <w:t xml:space="preserve"> for titular da totalidade das Debêntures, </w:t>
      </w:r>
      <w:bookmarkStart w:id="128" w:name="_Ref5745868"/>
      <w:r w:rsidR="00B111A4" w:rsidRPr="00DD1CC9">
        <w:rPr>
          <w:sz w:val="22"/>
          <w:szCs w:val="22"/>
        </w:rPr>
        <w:t xml:space="preserve">, as decisões da </w:t>
      </w:r>
      <w:proofErr w:type="spellStart"/>
      <w:r w:rsidR="00B111A4" w:rsidRPr="00DD1CC9">
        <w:rPr>
          <w:sz w:val="22"/>
          <w:szCs w:val="22"/>
        </w:rPr>
        <w:t>Securitizadora</w:t>
      </w:r>
      <w:proofErr w:type="spellEnd"/>
      <w:r w:rsidR="00B111A4" w:rsidRPr="00DD1CC9">
        <w:rPr>
          <w:sz w:val="22"/>
          <w:szCs w:val="22"/>
        </w:rPr>
        <w:t xml:space="preserve">, no âmbito desta Escritura de Emissão, </w:t>
      </w:r>
      <w:r w:rsidR="00B111A4" w:rsidRPr="00DD1CC9">
        <w:rPr>
          <w:rFonts w:eastAsia="Arial Unicode MS"/>
          <w:sz w:val="22"/>
          <w:szCs w:val="22"/>
        </w:rPr>
        <w:t>enquanto</w:t>
      </w:r>
      <w:r w:rsidR="00B111A4" w:rsidRPr="00DD1CC9">
        <w:rPr>
          <w:sz w:val="22"/>
          <w:szCs w:val="22"/>
        </w:rPr>
        <w:t xml:space="preserve"> titular de Debêntures, deverão observar o que vier a ser deliberado pelos </w:t>
      </w:r>
      <w:r w:rsidR="005A1A4B" w:rsidRPr="00DD1CC9">
        <w:rPr>
          <w:sz w:val="22"/>
          <w:szCs w:val="22"/>
        </w:rPr>
        <w:t>t</w:t>
      </w:r>
      <w:r w:rsidR="00B111A4" w:rsidRPr="00DD1CC9">
        <w:rPr>
          <w:sz w:val="22"/>
          <w:szCs w:val="22"/>
        </w:rPr>
        <w:t xml:space="preserve">itulares de CRI, reunidos em </w:t>
      </w:r>
      <w:r w:rsidR="00837A2A" w:rsidRPr="00DD1CC9">
        <w:rPr>
          <w:sz w:val="22"/>
          <w:szCs w:val="22"/>
        </w:rPr>
        <w:t xml:space="preserve">Assembleia </w:t>
      </w:r>
      <w:r w:rsidR="00D6734E" w:rsidRPr="00DD1CC9">
        <w:rPr>
          <w:sz w:val="22"/>
          <w:szCs w:val="22"/>
        </w:rPr>
        <w:t>Especial</w:t>
      </w:r>
      <w:r w:rsidR="00837A2A" w:rsidRPr="00DD1CC9">
        <w:rPr>
          <w:sz w:val="22"/>
          <w:szCs w:val="22"/>
        </w:rPr>
        <w:t xml:space="preserve"> de Titulares de CRI</w:t>
      </w:r>
      <w:r w:rsidR="00B111A4" w:rsidRPr="00DD1CC9">
        <w:rPr>
          <w:sz w:val="22"/>
          <w:szCs w:val="22"/>
        </w:rPr>
        <w:t xml:space="preserve">, nos termos do </w:t>
      </w:r>
      <w:r w:rsidR="005A1A4B" w:rsidRPr="00DD1CC9">
        <w:rPr>
          <w:sz w:val="22"/>
          <w:szCs w:val="22"/>
        </w:rPr>
        <w:t>t</w:t>
      </w:r>
      <w:r w:rsidR="00B111A4" w:rsidRPr="00DD1CC9">
        <w:rPr>
          <w:sz w:val="22"/>
          <w:szCs w:val="22"/>
        </w:rPr>
        <w:t xml:space="preserve">ermo de Securitização. Caso </w:t>
      </w:r>
      <w:r w:rsidR="00B111A4" w:rsidRPr="00DD1CC9">
        <w:rPr>
          <w:b/>
          <w:sz w:val="22"/>
          <w:szCs w:val="22"/>
        </w:rPr>
        <w:t>(i)</w:t>
      </w:r>
      <w:r w:rsidR="00B111A4" w:rsidRPr="00DD1CC9">
        <w:rPr>
          <w:sz w:val="22"/>
          <w:szCs w:val="22"/>
        </w:rPr>
        <w:t xml:space="preserve"> a respectiva Assembleia </w:t>
      </w:r>
      <w:r w:rsidR="00D6734E" w:rsidRPr="00DD1CC9">
        <w:rPr>
          <w:sz w:val="22"/>
          <w:szCs w:val="22"/>
        </w:rPr>
        <w:t>Especial</w:t>
      </w:r>
      <w:r w:rsidR="00B111A4" w:rsidRPr="00DD1CC9">
        <w:rPr>
          <w:sz w:val="22"/>
          <w:szCs w:val="22"/>
        </w:rPr>
        <w:t xml:space="preserve"> de Titulares de CRI</w:t>
      </w:r>
      <w:r w:rsidR="00B111A4" w:rsidRPr="00DD1CC9" w:rsidDel="00D3608A">
        <w:rPr>
          <w:sz w:val="22"/>
          <w:szCs w:val="22"/>
        </w:rPr>
        <w:t xml:space="preserve"> </w:t>
      </w:r>
      <w:r w:rsidR="00B111A4" w:rsidRPr="00DD1CC9">
        <w:rPr>
          <w:sz w:val="22"/>
          <w:szCs w:val="22"/>
        </w:rPr>
        <w:t xml:space="preserve">não seja instalada em segunda convocação; ou </w:t>
      </w:r>
      <w:r w:rsidR="00B111A4" w:rsidRPr="00DD1CC9">
        <w:rPr>
          <w:b/>
          <w:sz w:val="22"/>
          <w:szCs w:val="22"/>
        </w:rPr>
        <w:t>(</w:t>
      </w:r>
      <w:proofErr w:type="spellStart"/>
      <w:r w:rsidR="00B111A4" w:rsidRPr="00DD1CC9">
        <w:rPr>
          <w:b/>
          <w:sz w:val="22"/>
          <w:szCs w:val="22"/>
        </w:rPr>
        <w:t>ii</w:t>
      </w:r>
      <w:proofErr w:type="spellEnd"/>
      <w:r w:rsidR="00B111A4" w:rsidRPr="00DD1CC9">
        <w:rPr>
          <w:b/>
          <w:sz w:val="22"/>
          <w:szCs w:val="22"/>
        </w:rPr>
        <w:t>)</w:t>
      </w:r>
      <w:r w:rsidR="00B111A4" w:rsidRPr="00DD1CC9">
        <w:rPr>
          <w:sz w:val="22"/>
          <w:szCs w:val="22"/>
        </w:rPr>
        <w:t xml:space="preserve"> ainda que instalada em segunda convocação a </w:t>
      </w:r>
      <w:r w:rsidR="00957D99" w:rsidRPr="00DD1CC9">
        <w:rPr>
          <w:sz w:val="22"/>
          <w:szCs w:val="22"/>
        </w:rPr>
        <w:t xml:space="preserve">Assembleia </w:t>
      </w:r>
      <w:r w:rsidR="00D6734E" w:rsidRPr="00DD1CC9">
        <w:rPr>
          <w:sz w:val="22"/>
          <w:szCs w:val="22"/>
        </w:rPr>
        <w:t>Especial</w:t>
      </w:r>
      <w:r w:rsidR="00957D99" w:rsidRPr="00DD1CC9">
        <w:rPr>
          <w:sz w:val="22"/>
          <w:szCs w:val="22"/>
        </w:rPr>
        <w:t xml:space="preserve"> </w:t>
      </w:r>
      <w:r w:rsidR="00B111A4" w:rsidRPr="00DD1CC9">
        <w:rPr>
          <w:sz w:val="22"/>
          <w:szCs w:val="22"/>
        </w:rPr>
        <w:t xml:space="preserve">de Titulares de CRI, não haja quórum para deliberação da matéria em questão, a </w:t>
      </w:r>
      <w:proofErr w:type="spellStart"/>
      <w:r w:rsidR="00B111A4" w:rsidRPr="00DD1CC9">
        <w:rPr>
          <w:sz w:val="22"/>
          <w:szCs w:val="22"/>
        </w:rPr>
        <w:t>Securitizadora</w:t>
      </w:r>
      <w:proofErr w:type="spellEnd"/>
      <w:r w:rsidR="00B111A4" w:rsidRPr="00DD1CC9">
        <w:rPr>
          <w:sz w:val="22"/>
          <w:szCs w:val="22"/>
        </w:rPr>
        <w:t xml:space="preserve">, </w:t>
      </w:r>
      <w:r w:rsidR="00B111A4" w:rsidRPr="00DD1CC9">
        <w:rPr>
          <w:rFonts w:eastAsia="Arial Unicode MS"/>
          <w:sz w:val="22"/>
          <w:szCs w:val="22"/>
        </w:rPr>
        <w:t>enquanto</w:t>
      </w:r>
      <w:r w:rsidR="00B111A4" w:rsidRPr="00DD1CC9">
        <w:rPr>
          <w:sz w:val="22"/>
          <w:szCs w:val="22"/>
        </w:rPr>
        <w:t xml:space="preserve"> titular de Debêntures, deverá permanecer silente quanto ao exercício do direito em questão, sendo certo que o seu silêncio não será interpretado como negligência em relação aos direitos dos </w:t>
      </w:r>
      <w:r w:rsidR="005A1A4B" w:rsidRPr="00DD1CC9">
        <w:rPr>
          <w:sz w:val="22"/>
          <w:szCs w:val="22"/>
        </w:rPr>
        <w:t>t</w:t>
      </w:r>
      <w:r w:rsidR="00B111A4" w:rsidRPr="00DD1CC9">
        <w:rPr>
          <w:sz w:val="22"/>
          <w:szCs w:val="22"/>
        </w:rPr>
        <w:t xml:space="preserve">itulares de CRI, não podendo ser imputada à </w:t>
      </w:r>
      <w:proofErr w:type="spellStart"/>
      <w:r w:rsidR="00B111A4" w:rsidRPr="00DD1CC9">
        <w:rPr>
          <w:sz w:val="22"/>
          <w:szCs w:val="22"/>
        </w:rPr>
        <w:t>Securitizadora</w:t>
      </w:r>
      <w:proofErr w:type="spellEnd"/>
      <w:r w:rsidR="00B111A4" w:rsidRPr="00DD1CC9">
        <w:rPr>
          <w:sz w:val="22"/>
          <w:szCs w:val="22"/>
        </w:rPr>
        <w:t xml:space="preserve">, </w:t>
      </w:r>
      <w:r w:rsidR="00B111A4" w:rsidRPr="00DD1CC9">
        <w:rPr>
          <w:rFonts w:eastAsia="Arial Unicode MS"/>
          <w:sz w:val="22"/>
          <w:szCs w:val="22"/>
        </w:rPr>
        <w:t>enquanto</w:t>
      </w:r>
      <w:r w:rsidR="00B111A4" w:rsidRPr="00DD1CC9">
        <w:rPr>
          <w:sz w:val="22"/>
          <w:szCs w:val="22"/>
        </w:rPr>
        <w:t xml:space="preserve"> titular de Debêntures, qualquer responsabilização decorrente da ausência de manifestação.</w:t>
      </w:r>
      <w:bookmarkEnd w:id="128"/>
    </w:p>
    <w:p w14:paraId="3FBB3DB8" w14:textId="18987E6A" w:rsidR="00292938" w:rsidRPr="00DD1CC9" w:rsidRDefault="00292938" w:rsidP="00DD1CC9">
      <w:pPr>
        <w:pStyle w:val="ListParagraph"/>
        <w:numPr>
          <w:ilvl w:val="2"/>
          <w:numId w:val="18"/>
        </w:numPr>
        <w:tabs>
          <w:tab w:val="left" w:pos="1134"/>
        </w:tabs>
        <w:spacing w:after="240" w:line="320" w:lineRule="exact"/>
        <w:ind w:left="0" w:firstLine="0"/>
        <w:jc w:val="both"/>
        <w:outlineLvl w:val="0"/>
        <w:rPr>
          <w:sz w:val="22"/>
          <w:szCs w:val="22"/>
        </w:rPr>
      </w:pPr>
      <w:r w:rsidRPr="00DD1CC9">
        <w:rPr>
          <w:sz w:val="22"/>
          <w:szCs w:val="22"/>
        </w:rPr>
        <w:t xml:space="preserve">Fica desde já certo e ajustado que </w:t>
      </w:r>
      <w:r w:rsidR="007A5006" w:rsidRPr="00DD1CC9">
        <w:rPr>
          <w:sz w:val="22"/>
          <w:szCs w:val="22"/>
        </w:rPr>
        <w:t>a</w:t>
      </w:r>
      <w:r w:rsidRPr="00DD1CC9">
        <w:rPr>
          <w:sz w:val="22"/>
          <w:szCs w:val="22"/>
        </w:rPr>
        <w:t xml:space="preserve"> Debenturista somente poder</w:t>
      </w:r>
      <w:r w:rsidR="007A5006" w:rsidRPr="00DD1CC9">
        <w:rPr>
          <w:sz w:val="22"/>
          <w:szCs w:val="22"/>
        </w:rPr>
        <w:t>á</w:t>
      </w:r>
      <w:r w:rsidRPr="00DD1CC9">
        <w:rPr>
          <w:sz w:val="22"/>
          <w:szCs w:val="22"/>
        </w:rPr>
        <w:t xml:space="preserve"> se manifestar em Assembleia Geral de Debenturista</w:t>
      </w:r>
      <w:r w:rsidR="008E2F40" w:rsidRPr="00DD1CC9">
        <w:rPr>
          <w:sz w:val="22"/>
          <w:szCs w:val="22"/>
        </w:rPr>
        <w:t>s</w:t>
      </w:r>
      <w:r w:rsidRPr="00DD1CC9">
        <w:rPr>
          <w:sz w:val="22"/>
          <w:szCs w:val="22"/>
        </w:rPr>
        <w:t xml:space="preserve">, conforme instruídos pela </w:t>
      </w:r>
      <w:proofErr w:type="spellStart"/>
      <w:r w:rsidRPr="00DD1CC9">
        <w:rPr>
          <w:sz w:val="22"/>
          <w:szCs w:val="22"/>
        </w:rPr>
        <w:t>Securitizadora</w:t>
      </w:r>
      <w:proofErr w:type="spellEnd"/>
      <w:r w:rsidRPr="00DD1CC9">
        <w:rPr>
          <w:sz w:val="22"/>
          <w:szCs w:val="22"/>
        </w:rPr>
        <w:t xml:space="preserve"> ou pelo Agente Fiduciário ou qualquer representante legal dos </w:t>
      </w:r>
      <w:r w:rsidR="00E62716" w:rsidRPr="00DD1CC9">
        <w:rPr>
          <w:sz w:val="22"/>
          <w:szCs w:val="22"/>
        </w:rPr>
        <w:t>t</w:t>
      </w:r>
      <w:r w:rsidRPr="00DD1CC9">
        <w:rPr>
          <w:sz w:val="22"/>
          <w:szCs w:val="22"/>
        </w:rPr>
        <w:t>itulares dos CR</w:t>
      </w:r>
      <w:r w:rsidR="00B95BF4" w:rsidRPr="00DD1CC9">
        <w:rPr>
          <w:sz w:val="22"/>
          <w:szCs w:val="22"/>
        </w:rPr>
        <w:t>I</w:t>
      </w:r>
      <w:r w:rsidRPr="00DD1CC9">
        <w:rPr>
          <w:sz w:val="22"/>
          <w:szCs w:val="22"/>
        </w:rPr>
        <w:t xml:space="preserve">, após ter sido realizada uma Assembleia </w:t>
      </w:r>
      <w:r w:rsidR="00D6734E" w:rsidRPr="00DD1CC9">
        <w:rPr>
          <w:sz w:val="22"/>
          <w:szCs w:val="22"/>
        </w:rPr>
        <w:t>Especial</w:t>
      </w:r>
      <w:r w:rsidRPr="00DD1CC9">
        <w:rPr>
          <w:sz w:val="22"/>
          <w:szCs w:val="22"/>
        </w:rPr>
        <w:t xml:space="preserve"> de Titulares dos CR</w:t>
      </w:r>
      <w:r w:rsidR="00B95BF4" w:rsidRPr="00DD1CC9">
        <w:rPr>
          <w:sz w:val="22"/>
          <w:szCs w:val="22"/>
        </w:rPr>
        <w:t>I</w:t>
      </w:r>
      <w:r w:rsidRPr="00DD1CC9">
        <w:rPr>
          <w:sz w:val="22"/>
          <w:szCs w:val="22"/>
        </w:rPr>
        <w:t xml:space="preserve"> de acordo com o Termo de Securitização</w:t>
      </w:r>
      <w:r w:rsidR="00B95BF4" w:rsidRPr="00DD1CC9">
        <w:rPr>
          <w:sz w:val="22"/>
          <w:szCs w:val="22"/>
        </w:rPr>
        <w:t>.</w:t>
      </w:r>
    </w:p>
    <w:p w14:paraId="33D333B2" w14:textId="3DF05003" w:rsidR="00B111A4" w:rsidRPr="00DD1CC9" w:rsidRDefault="00B111A4" w:rsidP="00DD1CC9">
      <w:pPr>
        <w:pStyle w:val="ListParagraph"/>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lastRenderedPageBreak/>
        <w:t xml:space="preserve">CLÁUSULA NONA </w:t>
      </w:r>
      <w:r w:rsidR="005912BB" w:rsidRPr="00DD1CC9">
        <w:rPr>
          <w:b/>
          <w:sz w:val="22"/>
          <w:szCs w:val="22"/>
        </w:rPr>
        <w:t>–</w:t>
      </w:r>
      <w:r w:rsidRPr="00DD1CC9">
        <w:rPr>
          <w:b/>
          <w:sz w:val="22"/>
          <w:szCs w:val="22"/>
        </w:rPr>
        <w:t xml:space="preserve"> </w:t>
      </w:r>
      <w:bookmarkStart w:id="129" w:name="_Toc496646688"/>
      <w:r w:rsidRPr="00DD1CC9">
        <w:rPr>
          <w:b/>
          <w:sz w:val="22"/>
          <w:szCs w:val="22"/>
        </w:rPr>
        <w:t>OBRIGAÇÕES ADICIONAIS DA EMISSORA</w:t>
      </w:r>
      <w:bookmarkEnd w:id="129"/>
    </w:p>
    <w:p w14:paraId="48730470" w14:textId="6A7BB515" w:rsidR="00B111A4" w:rsidRPr="00DD1CC9" w:rsidRDefault="00B111A4" w:rsidP="00DD1CC9">
      <w:pPr>
        <w:pStyle w:val="ListParagraph"/>
        <w:numPr>
          <w:ilvl w:val="1"/>
          <w:numId w:val="19"/>
        </w:numPr>
        <w:tabs>
          <w:tab w:val="left" w:pos="1134"/>
        </w:tabs>
        <w:spacing w:after="240" w:line="320" w:lineRule="exact"/>
        <w:ind w:left="0" w:firstLine="0"/>
        <w:jc w:val="both"/>
        <w:outlineLvl w:val="0"/>
        <w:rPr>
          <w:sz w:val="22"/>
          <w:szCs w:val="22"/>
        </w:rPr>
      </w:pPr>
      <w:bookmarkStart w:id="130" w:name="_DV_M188"/>
      <w:bookmarkStart w:id="131" w:name="_Ref5655044"/>
      <w:bookmarkEnd w:id="130"/>
      <w:r w:rsidRPr="00DD1CC9">
        <w:rPr>
          <w:sz w:val="22"/>
          <w:szCs w:val="22"/>
        </w:rPr>
        <w:t>Sem prejuízo das demais obrigações previstas nesta Escritura de Emissão e na legislação e regulamentação aplicáveis,</w:t>
      </w:r>
      <w:r w:rsidRPr="00DD1CC9">
        <w:rPr>
          <w:rFonts w:eastAsia="TT108t00"/>
          <w:sz w:val="22"/>
          <w:szCs w:val="22"/>
        </w:rPr>
        <w:t xml:space="preserve"> a</w:t>
      </w:r>
      <w:r w:rsidRPr="00DD1CC9">
        <w:rPr>
          <w:sz w:val="22"/>
          <w:szCs w:val="22"/>
        </w:rPr>
        <w:t xml:space="preserve"> Emissora</w:t>
      </w:r>
      <w:r w:rsidR="002C6BEA" w:rsidRPr="00DD1CC9">
        <w:rPr>
          <w:sz w:val="22"/>
          <w:szCs w:val="22"/>
        </w:rPr>
        <w:t xml:space="preserve"> </w:t>
      </w:r>
      <w:r w:rsidRPr="00DD1CC9">
        <w:rPr>
          <w:sz w:val="22"/>
          <w:szCs w:val="22"/>
        </w:rPr>
        <w:t>se obriga ainda a:</w:t>
      </w:r>
      <w:bookmarkEnd w:id="131"/>
      <w:r w:rsidRPr="00DD1CC9">
        <w:rPr>
          <w:sz w:val="22"/>
          <w:szCs w:val="22"/>
        </w:rPr>
        <w:t xml:space="preserve"> </w:t>
      </w:r>
    </w:p>
    <w:p w14:paraId="7F7E0F2E" w14:textId="2D367157" w:rsidR="00B111A4" w:rsidRPr="00DD1CC9" w:rsidRDefault="009F5C97"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imes New Roman" w:hAnsi="Times New Roman"/>
          <w:szCs w:val="22"/>
        </w:rPr>
      </w:pPr>
      <w:bookmarkStart w:id="132" w:name="_Ref5759982"/>
      <w:r w:rsidRPr="00DD1CC9">
        <w:rPr>
          <w:rFonts w:ascii="Times New Roman" w:hAnsi="Times New Roman"/>
          <w:szCs w:val="22"/>
        </w:rPr>
        <w:t>enviar</w:t>
      </w:r>
      <w:r w:rsidR="00B111A4" w:rsidRPr="00DD1CC9">
        <w:rPr>
          <w:rFonts w:ascii="Times New Roman" w:hAnsi="Times New Roman"/>
          <w:szCs w:val="22"/>
        </w:rPr>
        <w:t xml:space="preserve"> à Debenturista</w:t>
      </w:r>
      <w:r w:rsidR="00C85EE6" w:rsidRPr="00DD1CC9">
        <w:rPr>
          <w:rFonts w:ascii="Times New Roman" w:hAnsi="Times New Roman"/>
          <w:szCs w:val="22"/>
        </w:rPr>
        <w:t>, com cópia para o Agente Fiduciário,</w:t>
      </w:r>
      <w:r w:rsidR="00B111A4" w:rsidRPr="00DD1CC9">
        <w:rPr>
          <w:rFonts w:ascii="Times New Roman" w:hAnsi="Times New Roman"/>
          <w:szCs w:val="22"/>
        </w:rPr>
        <w:t xml:space="preserve"> os seguintes documentos e informações:</w:t>
      </w:r>
      <w:bookmarkEnd w:id="132"/>
      <w:r w:rsidRPr="00DD1CC9">
        <w:rPr>
          <w:rFonts w:ascii="Times New Roman" w:hAnsi="Times New Roman"/>
          <w:szCs w:val="22"/>
        </w:rPr>
        <w:t xml:space="preserve"> </w:t>
      </w:r>
    </w:p>
    <w:p w14:paraId="435F965E" w14:textId="7000E96C" w:rsidR="00001219" w:rsidRPr="00DD1CC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bookmarkStart w:id="133" w:name="_Ref517440849"/>
      <w:r w:rsidRPr="00DD1CC9">
        <w:rPr>
          <w:rFonts w:ascii="Times New Roman" w:hAnsi="Times New Roman"/>
          <w:szCs w:val="22"/>
        </w:rPr>
        <w:t>dentro de, no máximo, 90 (noventa) dias após o término de cada exercício social, ou em até 10 (dez) Dias Úteis contados da data de sua publicação, o que ocorrer primeiro, cópia de suas demonstrações financeiras completas relativas ao respectivo exercício social encerrado, acompanhadas de parecer dos auditores independentes, bem como memória de cálculo, elaborada pela Emissora, com todas as rubricas necessárias que demonstrem o cumprimento dos Índices Financeiros e dos limites estabelecidos nos documentos da Emissão, podendo esta solicitar à Emissora e/ou aos auditores independentes da Emissora todos os eventuais esclarecimentos adicionais que se façam necessários</w:t>
      </w:r>
      <w:r w:rsidR="00001219" w:rsidRPr="00DD1CC9">
        <w:rPr>
          <w:rFonts w:ascii="Times New Roman" w:hAnsi="Times New Roman"/>
          <w:kern w:val="20"/>
          <w:szCs w:val="22"/>
        </w:rPr>
        <w:t>;</w:t>
      </w:r>
    </w:p>
    <w:p w14:paraId="055640FA" w14:textId="05C230EC" w:rsidR="0000121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szCs w:val="22"/>
        </w:rPr>
        <w:t>enquanto estiverem vigentes os Índices Financeiros, no máximo, 45 (quarenta e cinco) dias após o término de cada trimestre social, ou em até 10 (dez) Dias Úteis contados da data de sua publicação, cópias de suas informações trimestrais relativas aos respectivos trimestres, acompanhada do relatório de administração e do parecer de auditoria ou relatório de revisão especial dos auditores independentes, bem como memória de cálculo, elaborada pela Emissora, com todas as rubricas necessárias que demonstrem o cumprimento dos Índices Financeiros e dos limites estabelecidos nos documentos da Emissão, podendo esta solicitar à Emissora e/ou aos auditores independentes da Emissora todos os eventuais esclarecimentos adicionais que se façam necessários</w:t>
      </w:r>
      <w:r w:rsidR="00001219" w:rsidRPr="00DD1CC9">
        <w:rPr>
          <w:rFonts w:ascii="Times New Roman" w:hAnsi="Times New Roman"/>
          <w:kern w:val="20"/>
          <w:szCs w:val="22"/>
        </w:rPr>
        <w:t>;</w:t>
      </w:r>
      <w:r w:rsidR="00E673E8" w:rsidRPr="00DD1CC9">
        <w:rPr>
          <w:rFonts w:ascii="Times New Roman" w:hAnsi="Times New Roman"/>
          <w:kern w:val="20"/>
          <w:szCs w:val="22"/>
        </w:rPr>
        <w:t xml:space="preserve"> </w:t>
      </w:r>
    </w:p>
    <w:p w14:paraId="2A98269F" w14:textId="46D31A58" w:rsidR="0039438E" w:rsidRPr="00DD1CC9" w:rsidRDefault="0039438E"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bookmarkStart w:id="134" w:name="_Hlk126578301"/>
      <w:r w:rsidRPr="00DD1CC9">
        <w:rPr>
          <w:rFonts w:ascii="Times New Roman" w:hAnsi="Times New Roman"/>
          <w:kern w:val="20"/>
          <w:szCs w:val="22"/>
        </w:rPr>
        <w:t>dentro de 5 (cinco) Dias Úteis, qualquer informação que razoavelmente lhe venha a ser solicitada e exclusivamente para os fins de proteção dos interesses da Debenturista e dos Titulares de CRI sob esta Emissão, permitindo que a Debenturista (ou o auditor independente por esta contratado a suas expensas), por meio de seus representantes legalmente constituídos e previamente indicados, tenha acesso aos seus livros e registros contábeis, bem como, no prazo de até 5 (cinco) Dias Úteis contados da data da solicitação, qualquer informação relevante para a presente Emissão que lhe venha a ser solicitada</w:t>
      </w:r>
      <w:r>
        <w:rPr>
          <w:rFonts w:ascii="Times New Roman" w:hAnsi="Times New Roman"/>
          <w:kern w:val="20"/>
          <w:szCs w:val="22"/>
        </w:rPr>
        <w:t>, desde que seja públic</w:t>
      </w:r>
      <w:r w:rsidR="008A3E0A">
        <w:rPr>
          <w:rFonts w:ascii="Times New Roman" w:hAnsi="Times New Roman"/>
          <w:kern w:val="20"/>
          <w:szCs w:val="22"/>
        </w:rPr>
        <w:t>a</w:t>
      </w:r>
      <w:r>
        <w:rPr>
          <w:rFonts w:ascii="Times New Roman" w:hAnsi="Times New Roman"/>
          <w:kern w:val="20"/>
          <w:szCs w:val="22"/>
        </w:rPr>
        <w:t xml:space="preserve"> e/ou desde que sua divulgação não seja vedada por dever de confidencialidade legal ou contratualmente estabelecido em relação à Emissora;</w:t>
      </w:r>
    </w:p>
    <w:bookmarkEnd w:id="134"/>
    <w:p w14:paraId="4B497066" w14:textId="7F59A07F" w:rsidR="00001219" w:rsidRPr="00DD1CC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szCs w:val="22"/>
        </w:rPr>
        <w:t xml:space="preserve">cópia de qualquer notificação judicial ou extrajudicial recebida pela Emissora envolvendo procedimento de valor equivalente a, no mínimo, R$ 50.000.000,00 </w:t>
      </w:r>
      <w:r w:rsidRPr="00DD1CC9">
        <w:rPr>
          <w:rFonts w:ascii="Times New Roman" w:hAnsi="Times New Roman"/>
          <w:szCs w:val="22"/>
        </w:rPr>
        <w:lastRenderedPageBreak/>
        <w:t xml:space="preserve">(cinquenta milhões de reais), em até 5 (cinco) Dias Úteis após o oferecimento de qualquer forma de resposta, defesa, contestação ou reconvenção, conforme o caso, acompanhada da respectiva cópia destes, sendo o valor acima referido reajustado anualmente, desde a </w:t>
      </w:r>
      <w:r w:rsidR="00AA0B12" w:rsidRPr="00DD1CC9">
        <w:rPr>
          <w:rFonts w:ascii="Times New Roman" w:hAnsi="Times New Roman"/>
          <w:szCs w:val="22"/>
        </w:rPr>
        <w:t>Primeira Data de Integralização</w:t>
      </w:r>
      <w:r w:rsidRPr="00DD1CC9">
        <w:rPr>
          <w:rFonts w:ascii="Times New Roman" w:hAnsi="Times New Roman"/>
          <w:szCs w:val="22"/>
        </w:rPr>
        <w:t>, pelo IPCA</w:t>
      </w:r>
      <w:r w:rsidR="00001219" w:rsidRPr="00DD1CC9">
        <w:rPr>
          <w:rFonts w:ascii="Times New Roman" w:hAnsi="Times New Roman"/>
          <w:kern w:val="20"/>
          <w:szCs w:val="22"/>
        </w:rPr>
        <w:t>;</w:t>
      </w:r>
    </w:p>
    <w:p w14:paraId="66A1DDD2" w14:textId="62A33617" w:rsidR="00001219" w:rsidRPr="00DD1CC9" w:rsidRDefault="00D26795"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szCs w:val="22"/>
        </w:rPr>
        <w:t>informações a respeito da ocorrência de qualquer dos eventos indicados na Cláusula 7 acima, bem como eventos ou hipóteses que sejam de seu conhecimento e que possam afetar negativamente sua habilidade de efetuar o pontual cumprimento das obrigações, no todo ou em parte, assumidas perante os Debenturistas, no prazo de até 5 (cinco) Dias Úteis após a data de conhecimento pela Emissora, comunicando as autoridades cabíveis, conforme aplicável</w:t>
      </w:r>
      <w:r w:rsidR="00001219" w:rsidRPr="00DD1CC9">
        <w:rPr>
          <w:rFonts w:ascii="Times New Roman" w:hAnsi="Times New Roman"/>
          <w:kern w:val="20"/>
          <w:szCs w:val="22"/>
        </w:rPr>
        <w:t>;</w:t>
      </w:r>
      <w:r w:rsidR="00336455">
        <w:rPr>
          <w:rFonts w:ascii="Times New Roman" w:hAnsi="Times New Roman"/>
          <w:kern w:val="20"/>
          <w:szCs w:val="22"/>
        </w:rPr>
        <w:t xml:space="preserve"> e</w:t>
      </w:r>
    </w:p>
    <w:p w14:paraId="7AC9A97F" w14:textId="46D2A709" w:rsidR="00001219" w:rsidRPr="00DD1CC9" w:rsidRDefault="00001219" w:rsidP="00DD1CC9">
      <w:pPr>
        <w:pStyle w:val="BodyText"/>
        <w:numPr>
          <w:ilvl w:val="0"/>
          <w:numId w:val="9"/>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985" w:hanging="851"/>
        <w:rPr>
          <w:rFonts w:ascii="Times New Roman" w:hAnsi="Times New Roman"/>
          <w:kern w:val="20"/>
          <w:szCs w:val="22"/>
        </w:rPr>
      </w:pPr>
      <w:r w:rsidRPr="00DD1CC9">
        <w:rPr>
          <w:rFonts w:ascii="Times New Roman" w:hAnsi="Times New Roman"/>
          <w:kern w:val="20"/>
          <w:szCs w:val="22"/>
        </w:rPr>
        <w:t xml:space="preserve">encaminhar à Debenturista via eletrônica (formato </w:t>
      </w:r>
      <w:proofErr w:type="spellStart"/>
      <w:r w:rsidRPr="00802978">
        <w:rPr>
          <w:rFonts w:ascii="Times New Roman" w:hAnsi="Times New Roman"/>
          <w:i/>
          <w:iCs/>
          <w:kern w:val="20"/>
          <w:szCs w:val="22"/>
        </w:rPr>
        <w:t>pdf</w:t>
      </w:r>
      <w:proofErr w:type="spellEnd"/>
      <w:r w:rsidRPr="00DD1CC9">
        <w:rPr>
          <w:rFonts w:ascii="Times New Roman" w:hAnsi="Times New Roman"/>
          <w:kern w:val="20"/>
          <w:szCs w:val="22"/>
        </w:rPr>
        <w:t>), contendo a chancela da JUCERJA dos atos e reuniões dos Debenturistas que venham a ser realizados no âmbito da Emissão, contendo a lista de presença</w:t>
      </w:r>
      <w:r w:rsidR="00832D1B" w:rsidRPr="00DD1CC9">
        <w:rPr>
          <w:rFonts w:ascii="Times New Roman" w:hAnsi="Times New Roman"/>
          <w:kern w:val="20"/>
          <w:szCs w:val="22"/>
        </w:rPr>
        <w:t>;</w:t>
      </w:r>
    </w:p>
    <w:p w14:paraId="7004C543" w14:textId="7A583D1B" w:rsidR="00001219" w:rsidRPr="00DD1CC9" w:rsidRDefault="00001219"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kern w:val="20"/>
          <w:szCs w:val="22"/>
        </w:rPr>
        <w:t xml:space="preserve">proceder à </w:t>
      </w:r>
      <w:r w:rsidRPr="00DD1CC9">
        <w:rPr>
          <w:rFonts w:ascii="Times New Roman" w:hAnsi="Times New Roman"/>
          <w:bCs/>
          <w:kern w:val="20"/>
          <w:szCs w:val="22"/>
        </w:rPr>
        <w:t>adequada</w:t>
      </w:r>
      <w:r w:rsidRPr="00DD1CC9">
        <w:rPr>
          <w:rFonts w:ascii="Times New Roman" w:hAnsi="Times New Roman"/>
          <w:kern w:val="20"/>
          <w:szCs w:val="22"/>
        </w:rPr>
        <w:t xml:space="preserve"> publicidade dos dados econômico-financeiros, nos termos exigidos pela Lei das Sociedades por Ações, promovendo a publicação das suas demonstrações financeiras, nos termos exigidos pela legislação em vigor à época;</w:t>
      </w:r>
    </w:p>
    <w:p w14:paraId="239C14B5" w14:textId="4EED9DD3" w:rsidR="00001219" w:rsidRPr="00DD1CC9" w:rsidRDefault="00321060"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 w:val="left" w:pos="1276"/>
        </w:tabs>
        <w:spacing w:after="240" w:line="320" w:lineRule="exact"/>
        <w:ind w:left="1134" w:hanging="1134"/>
        <w:rPr>
          <w:rFonts w:ascii="Times New Roman" w:hAnsi="Times New Roman"/>
          <w:b/>
          <w:kern w:val="20"/>
          <w:szCs w:val="22"/>
        </w:rPr>
      </w:pPr>
      <w:r w:rsidRPr="00DD1CC9">
        <w:rPr>
          <w:rFonts w:ascii="Times New Roman" w:hAnsi="Times New Roman"/>
          <w:kern w:val="20"/>
          <w:szCs w:val="22"/>
        </w:rPr>
        <w:t>manter a sua contabilidade e de suas Controladas atualizadas e consistentes com suas operações e efetuar os respectivos registros de acordo com os princípios contábeis aceitos no Brasil, incluindo os pronunciamentos emitidos pelo Comitê de Pronunciamentos Contábeis (CPC) e as normas internacionais de relatório financeiro (</w:t>
      </w:r>
      <w:proofErr w:type="spellStart"/>
      <w:r w:rsidRPr="00DD1CC9">
        <w:rPr>
          <w:rFonts w:ascii="Times New Roman" w:hAnsi="Times New Roman"/>
          <w:kern w:val="20"/>
          <w:szCs w:val="22"/>
        </w:rPr>
        <w:t>International</w:t>
      </w:r>
      <w:proofErr w:type="spellEnd"/>
      <w:r w:rsidRPr="00DD1CC9">
        <w:rPr>
          <w:rFonts w:ascii="Times New Roman" w:hAnsi="Times New Roman"/>
          <w:kern w:val="20"/>
          <w:szCs w:val="22"/>
        </w:rPr>
        <w:t xml:space="preserve"> Financial </w:t>
      </w:r>
      <w:proofErr w:type="spellStart"/>
      <w:r w:rsidRPr="00DD1CC9">
        <w:rPr>
          <w:rFonts w:ascii="Times New Roman" w:hAnsi="Times New Roman"/>
          <w:kern w:val="20"/>
          <w:szCs w:val="22"/>
        </w:rPr>
        <w:t>Reporting</w:t>
      </w:r>
      <w:proofErr w:type="spellEnd"/>
      <w:r w:rsidRPr="00DD1CC9">
        <w:rPr>
          <w:rFonts w:ascii="Times New Roman" w:hAnsi="Times New Roman"/>
          <w:kern w:val="20"/>
          <w:szCs w:val="22"/>
        </w:rPr>
        <w:t xml:space="preserve"> Standards (IFRS), emitidas pelo </w:t>
      </w:r>
      <w:proofErr w:type="spellStart"/>
      <w:r w:rsidRPr="00DD1CC9">
        <w:rPr>
          <w:rFonts w:ascii="Times New Roman" w:hAnsi="Times New Roman"/>
          <w:i/>
          <w:iCs/>
          <w:kern w:val="20"/>
          <w:szCs w:val="22"/>
        </w:rPr>
        <w:t>International</w:t>
      </w:r>
      <w:proofErr w:type="spellEnd"/>
      <w:r w:rsidRPr="00DD1CC9">
        <w:rPr>
          <w:rFonts w:ascii="Times New Roman" w:hAnsi="Times New Roman"/>
          <w:i/>
          <w:iCs/>
          <w:kern w:val="20"/>
          <w:szCs w:val="22"/>
        </w:rPr>
        <w:t xml:space="preserve"> </w:t>
      </w:r>
      <w:proofErr w:type="spellStart"/>
      <w:r w:rsidRPr="00DD1CC9">
        <w:rPr>
          <w:rFonts w:ascii="Times New Roman" w:hAnsi="Times New Roman"/>
          <w:i/>
          <w:iCs/>
          <w:kern w:val="20"/>
          <w:szCs w:val="22"/>
        </w:rPr>
        <w:t>Accounting</w:t>
      </w:r>
      <w:proofErr w:type="spellEnd"/>
      <w:r w:rsidRPr="00DD1CC9">
        <w:rPr>
          <w:rFonts w:ascii="Times New Roman" w:hAnsi="Times New Roman"/>
          <w:i/>
          <w:iCs/>
          <w:kern w:val="20"/>
          <w:szCs w:val="22"/>
        </w:rPr>
        <w:t xml:space="preserve"> Standards Board</w:t>
      </w:r>
      <w:r w:rsidRPr="00DD1CC9">
        <w:rPr>
          <w:rFonts w:ascii="Times New Roman" w:hAnsi="Times New Roman"/>
          <w:kern w:val="20"/>
          <w:szCs w:val="22"/>
        </w:rPr>
        <w:t xml:space="preserve"> (IASB))</w:t>
      </w:r>
      <w:r w:rsidR="0054292B">
        <w:rPr>
          <w:rFonts w:ascii="Times New Roman" w:hAnsi="Times New Roman"/>
          <w:kern w:val="20"/>
          <w:szCs w:val="22"/>
        </w:rPr>
        <w:t>, conforme aplicáveis</w:t>
      </w:r>
      <w:r w:rsidR="00001219" w:rsidRPr="00DD1CC9">
        <w:rPr>
          <w:rFonts w:ascii="Times New Roman" w:hAnsi="Times New Roman"/>
          <w:kern w:val="20"/>
          <w:szCs w:val="22"/>
        </w:rPr>
        <w:t>;</w:t>
      </w:r>
    </w:p>
    <w:p w14:paraId="216F560E" w14:textId="2635CA40" w:rsidR="00001219" w:rsidRPr="00DD1CC9" w:rsidRDefault="00001219"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 w:val="left" w:pos="1276"/>
        </w:tabs>
        <w:spacing w:after="240" w:line="320" w:lineRule="exact"/>
        <w:ind w:left="1134" w:hanging="1134"/>
        <w:rPr>
          <w:rFonts w:ascii="Times New Roman" w:hAnsi="Times New Roman"/>
          <w:kern w:val="20"/>
          <w:szCs w:val="22"/>
        </w:rPr>
      </w:pPr>
      <w:r w:rsidRPr="00DD1CC9">
        <w:rPr>
          <w:rFonts w:ascii="Times New Roman" w:hAnsi="Times New Roman"/>
          <w:bCs/>
          <w:kern w:val="20"/>
          <w:szCs w:val="22"/>
        </w:rPr>
        <w:t>convocar</w:t>
      </w:r>
      <w:r w:rsidRPr="00DD1CC9">
        <w:rPr>
          <w:rFonts w:ascii="Times New Roman" w:hAnsi="Times New Roman"/>
          <w:kern w:val="20"/>
          <w:szCs w:val="22"/>
        </w:rPr>
        <w:t xml:space="preserve"> Assembleia Geral de Debenturistas para deliberar sobre qualquer das matérias que direta ou indiretamente se relacione com a presente Emissão, nos termos da Cláusula </w:t>
      </w:r>
      <w:r w:rsidR="005639EF" w:rsidRPr="00DD1CC9">
        <w:rPr>
          <w:rFonts w:ascii="Times New Roman" w:hAnsi="Times New Roman"/>
          <w:kern w:val="20"/>
          <w:szCs w:val="22"/>
        </w:rPr>
        <w:t>8.3.</w:t>
      </w:r>
      <w:r w:rsidRPr="00DD1CC9">
        <w:rPr>
          <w:rFonts w:ascii="Times New Roman" w:hAnsi="Times New Roman"/>
          <w:kern w:val="20"/>
          <w:szCs w:val="22"/>
        </w:rPr>
        <w:t xml:space="preserve"> desta Escritura, caso </w:t>
      </w:r>
      <w:r w:rsidR="005639EF" w:rsidRPr="00DD1CC9">
        <w:rPr>
          <w:rFonts w:ascii="Times New Roman" w:hAnsi="Times New Roman"/>
          <w:kern w:val="20"/>
          <w:szCs w:val="22"/>
        </w:rPr>
        <w:t>a Debenturista</w:t>
      </w:r>
      <w:r w:rsidRPr="00DD1CC9">
        <w:rPr>
          <w:rFonts w:ascii="Times New Roman" w:hAnsi="Times New Roman"/>
          <w:kern w:val="20"/>
          <w:szCs w:val="22"/>
        </w:rPr>
        <w:t xml:space="preserve"> não o faça;</w:t>
      </w:r>
    </w:p>
    <w:p w14:paraId="660D52D1" w14:textId="72753D72" w:rsidR="00001219" w:rsidRPr="00DD1CC9" w:rsidRDefault="00001219"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kern w:val="20"/>
          <w:szCs w:val="22"/>
        </w:rPr>
        <w:t xml:space="preserve">não </w:t>
      </w:r>
      <w:r w:rsidRPr="00DD1CC9">
        <w:rPr>
          <w:rFonts w:ascii="Times New Roman" w:hAnsi="Times New Roman"/>
          <w:bCs/>
          <w:kern w:val="20"/>
          <w:szCs w:val="22"/>
        </w:rPr>
        <w:t>realizar</w:t>
      </w:r>
      <w:r w:rsidRPr="00DD1CC9">
        <w:rPr>
          <w:rFonts w:ascii="Times New Roman" w:hAnsi="Times New Roman"/>
          <w:kern w:val="20"/>
          <w:szCs w:val="22"/>
        </w:rPr>
        <w:t xml:space="preserve"> operações fora de seu objeto social, observadas as disposições estatutárias, legais e regulamentares em vigor à época;</w:t>
      </w:r>
    </w:p>
    <w:p w14:paraId="13724B44" w14:textId="21051DF2" w:rsidR="0069123F"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cumprir e fazer com que suas Controladas cumpram todas as leis, regras, regulamentos, normas administrativas, determinações de órgãos governamentais, autarquias ou tribunais e ordens aplicáveis em qualquer jurisdição na qual realize negócios ou possua ativos, exceto aqueles: (a) questionados de boa-fé nas esferas administrativa, arbitral e/ou judicial e cujos efeitos ou aplicabilidade estejam suspensos, ou (b) cujo descumprimento não resulte em Efeito Adverso Relevante</w:t>
      </w:r>
      <w:r w:rsidR="00001219" w:rsidRPr="00DD1CC9">
        <w:rPr>
          <w:rFonts w:ascii="Times New Roman" w:hAnsi="Times New Roman"/>
          <w:kern w:val="20"/>
          <w:szCs w:val="22"/>
        </w:rPr>
        <w:t>;</w:t>
      </w:r>
      <w:r w:rsidR="00F02AA2" w:rsidRPr="00DD1CC9">
        <w:rPr>
          <w:rFonts w:ascii="Times New Roman" w:hAnsi="Times New Roman"/>
          <w:kern w:val="20"/>
          <w:szCs w:val="22"/>
        </w:rPr>
        <w:t xml:space="preserve"> </w:t>
      </w:r>
    </w:p>
    <w:p w14:paraId="27A411DB" w14:textId="2BA66C39" w:rsidR="00E7217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kern w:val="20"/>
          <w:szCs w:val="22"/>
        </w:rPr>
      </w:pPr>
      <w:r w:rsidRPr="00DD1CC9">
        <w:rPr>
          <w:rFonts w:ascii="Times New Roman" w:hAnsi="Times New Roman"/>
          <w:szCs w:val="22"/>
        </w:rPr>
        <w:t xml:space="preserve">(a) cumprir e fazer com que </w:t>
      </w:r>
      <w:r w:rsidR="003D6397" w:rsidRPr="00DD1CC9">
        <w:rPr>
          <w:rFonts w:ascii="Times New Roman" w:hAnsi="Times New Roman"/>
          <w:szCs w:val="22"/>
        </w:rPr>
        <w:t>suas Controladas, bem como seus respectivos</w:t>
      </w:r>
      <w:r w:rsidRPr="00DD1CC9">
        <w:rPr>
          <w:rFonts w:ascii="Times New Roman" w:hAnsi="Times New Roman"/>
          <w:szCs w:val="22"/>
        </w:rPr>
        <w:t xml:space="preserve"> conselheiros, diretores e empregados, no exercício de suas funções e agindo em nome e benefício da </w:t>
      </w:r>
      <w:r w:rsidRPr="00DD1CC9">
        <w:rPr>
          <w:rFonts w:ascii="Times New Roman" w:hAnsi="Times New Roman"/>
          <w:szCs w:val="22"/>
        </w:rPr>
        <w:lastRenderedPageBreak/>
        <w:t xml:space="preserve">Emissora e suas Controladas, diretas e indiretas, ao representar a Emissora, cumpram, qualquer lei ou regulamento nacional relacionados a práticas de corrupção ou atos lesivos à administração pública delas decorrentes, incluindo, sem limitação, as Leis Anticorrupção; (b) manter, e envidar os melhores esforços para que suas </w:t>
      </w:r>
      <w:r w:rsidR="000B17AB" w:rsidRPr="00DD1CC9">
        <w:rPr>
          <w:rFonts w:ascii="Times New Roman" w:hAnsi="Times New Roman"/>
          <w:szCs w:val="22"/>
        </w:rPr>
        <w:t>coligadas</w:t>
      </w:r>
      <w:r w:rsidR="00C57A7A">
        <w:rPr>
          <w:rFonts w:ascii="Times New Roman" w:hAnsi="Times New Roman"/>
          <w:szCs w:val="22"/>
        </w:rPr>
        <w:t xml:space="preserve"> (em que a Emissora detenha ingerência na administração) e</w:t>
      </w:r>
      <w:r w:rsidR="000B17AB" w:rsidRPr="00DD1CC9">
        <w:rPr>
          <w:rFonts w:ascii="Times New Roman" w:hAnsi="Times New Roman"/>
          <w:szCs w:val="22"/>
        </w:rPr>
        <w:t xml:space="preserve"> </w:t>
      </w:r>
      <w:r w:rsidRPr="00DD1CC9">
        <w:rPr>
          <w:rFonts w:ascii="Times New Roman" w:hAnsi="Times New Roman"/>
          <w:szCs w:val="22"/>
        </w:rPr>
        <w:t xml:space="preserve">Controladas mantenham, políticas e procedimentos internos objetivando a divulgação e destinados a assegurar o integral cumprimento das Leis Anticorrupção por seus conselheiros, diretores, empregados, representantes, bem como, desde que no exercício de suas funções e agindo em nome e benefício da Emissora, terceiros que atuem em favor ou benefício da Emissora; (c) dar pleno conhecimento das Leis Anticorrupção a todos os profissionais com que venha a se relacionar, previamente ao início de sua atuação, no âmbito desta Escritura; (d) abster-se de praticar, bem como coibir a prática, de atos de corrupção e de atos lesivos à administração pública, nacional e estrangeira, no seu interesse ou para seu benefício, exclusivo ou não; (e) realizar eventuais pagamentos devidos no âmbito desta Escritura exclusivamente por meio de transferência bancária; e (f) caso tenha conhecimento de qualquer ato ou fato praticado pela Emissora, suas Controladas, diretas e indiretas, </w:t>
      </w:r>
      <w:r w:rsidR="003D6397" w:rsidRPr="00DD1CC9">
        <w:rPr>
          <w:rFonts w:ascii="Times New Roman" w:hAnsi="Times New Roman"/>
          <w:szCs w:val="22"/>
        </w:rPr>
        <w:t>e respectivos diretores e empregados</w:t>
      </w:r>
      <w:r w:rsidRPr="00DD1CC9">
        <w:rPr>
          <w:rFonts w:ascii="Times New Roman" w:hAnsi="Times New Roman"/>
          <w:szCs w:val="22"/>
        </w:rPr>
        <w:t xml:space="preserve">, ao representar a Emissora, que viole as Leis Anticorrupção, divulgar fato relevante em até 1 (um) Dia Útil contado da ciência de tal fato, nos termos e na medida em que tal divulgação seja necessária na forma da Resolução CVM </w:t>
      </w:r>
      <w:r w:rsidR="002F02A5" w:rsidRPr="00DD1CC9">
        <w:rPr>
          <w:rFonts w:ascii="Times New Roman" w:hAnsi="Times New Roman"/>
          <w:szCs w:val="22"/>
        </w:rPr>
        <w:t xml:space="preserve">nº </w:t>
      </w:r>
      <w:r w:rsidRPr="00DD1CC9">
        <w:rPr>
          <w:rFonts w:ascii="Times New Roman" w:hAnsi="Times New Roman"/>
          <w:szCs w:val="22"/>
        </w:rPr>
        <w:t>44</w:t>
      </w:r>
      <w:r w:rsidR="002F02A5" w:rsidRPr="00DD1CC9">
        <w:rPr>
          <w:rFonts w:ascii="Times New Roman" w:hAnsi="Times New Roman"/>
          <w:szCs w:val="22"/>
        </w:rPr>
        <w:t xml:space="preserve">, de </w:t>
      </w:r>
      <w:r w:rsidR="00021C09" w:rsidRPr="00DD1CC9">
        <w:rPr>
          <w:rFonts w:ascii="Times New Roman" w:hAnsi="Times New Roman"/>
          <w:szCs w:val="22"/>
        </w:rPr>
        <w:t>23 de agosto de</w:t>
      </w:r>
      <w:r w:rsidRPr="00DD1CC9">
        <w:rPr>
          <w:rFonts w:ascii="Times New Roman" w:hAnsi="Times New Roman"/>
          <w:szCs w:val="22"/>
        </w:rPr>
        <w:t xml:space="preserve"> </w:t>
      </w:r>
      <w:r w:rsidR="00021C09" w:rsidRPr="00DD1CC9">
        <w:rPr>
          <w:rFonts w:ascii="Times New Roman" w:hAnsi="Times New Roman"/>
          <w:szCs w:val="22"/>
        </w:rPr>
        <w:t>20</w:t>
      </w:r>
      <w:r w:rsidRPr="00DD1CC9">
        <w:rPr>
          <w:rFonts w:ascii="Times New Roman" w:hAnsi="Times New Roman"/>
          <w:szCs w:val="22"/>
        </w:rPr>
        <w:t>21</w:t>
      </w:r>
      <w:r w:rsidR="00EA4F07" w:rsidRPr="00DD1CC9">
        <w:rPr>
          <w:rFonts w:ascii="Times New Roman" w:hAnsi="Times New Roman"/>
          <w:szCs w:val="22"/>
        </w:rPr>
        <w:t xml:space="preserve"> (“</w:t>
      </w:r>
      <w:r w:rsidR="00EA4F07" w:rsidRPr="00DD1CC9">
        <w:rPr>
          <w:rFonts w:ascii="Times New Roman" w:hAnsi="Times New Roman"/>
          <w:szCs w:val="22"/>
          <w:u w:val="single"/>
        </w:rPr>
        <w:t>Resolução CVM 44</w:t>
      </w:r>
      <w:r w:rsidR="00EA4F07" w:rsidRPr="00DD1CC9">
        <w:rPr>
          <w:rFonts w:ascii="Times New Roman" w:hAnsi="Times New Roman"/>
          <w:szCs w:val="22"/>
        </w:rPr>
        <w:t>”)</w:t>
      </w:r>
      <w:r w:rsidR="00001219" w:rsidRPr="00DD1CC9">
        <w:rPr>
          <w:rFonts w:ascii="Times New Roman" w:hAnsi="Times New Roman"/>
          <w:kern w:val="20"/>
          <w:szCs w:val="22"/>
        </w:rPr>
        <w:t>;</w:t>
      </w:r>
      <w:r w:rsidR="00E673E8" w:rsidRPr="00DD1CC9">
        <w:rPr>
          <w:rFonts w:ascii="Times New Roman" w:hAnsi="Times New Roman"/>
          <w:kern w:val="20"/>
          <w:szCs w:val="22"/>
        </w:rPr>
        <w:t xml:space="preserve"> </w:t>
      </w:r>
    </w:p>
    <w:p w14:paraId="6AF43602" w14:textId="3EF27D6C" w:rsidR="00D63463" w:rsidRDefault="00D26795" w:rsidP="00770681">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szCs w:val="22"/>
        </w:rPr>
      </w:pPr>
      <w:r w:rsidRPr="00DD1CC9">
        <w:rPr>
          <w:rFonts w:ascii="Times New Roman" w:hAnsi="Times New Roman"/>
          <w:szCs w:val="22"/>
        </w:rPr>
        <w:t xml:space="preserve">cumprir e fazer com que as suas Controladas Relevantes cumpram a </w:t>
      </w:r>
      <w:r w:rsidR="0066223A" w:rsidRPr="00DD1CC9">
        <w:rPr>
          <w:rFonts w:ascii="Times New Roman" w:hAnsi="Times New Roman"/>
          <w:szCs w:val="22"/>
        </w:rPr>
        <w:t xml:space="preserve">regulamentação relativa ao </w:t>
      </w:r>
      <w:r w:rsidR="0066223A" w:rsidRPr="00DF25E6">
        <w:rPr>
          <w:rFonts w:ascii="Times New Roman" w:hAnsi="Times New Roman"/>
          <w:szCs w:val="22"/>
        </w:rPr>
        <w:t xml:space="preserve">combate à discriminação de raça ou de gênero ou </w:t>
      </w:r>
      <w:r w:rsidR="0066223A" w:rsidRPr="00DD1CC9">
        <w:rPr>
          <w:rFonts w:ascii="Times New Roman" w:hAnsi="Times New Roman"/>
          <w:szCs w:val="22"/>
        </w:rPr>
        <w:t>assédio sexual</w:t>
      </w:r>
      <w:r w:rsidR="0066223A" w:rsidRPr="00DF25E6">
        <w:rPr>
          <w:rFonts w:ascii="Times New Roman" w:hAnsi="Times New Roman"/>
          <w:szCs w:val="22"/>
        </w:rPr>
        <w:t xml:space="preserve">, </w:t>
      </w:r>
      <w:r w:rsidR="00D71C6B" w:rsidRPr="00D71C6B">
        <w:rPr>
          <w:rFonts w:ascii="Times New Roman" w:hAnsi="Times New Roman"/>
          <w:szCs w:val="22"/>
        </w:rPr>
        <w:t xml:space="preserve">aos direitos dos silvícolas, </w:t>
      </w:r>
      <w:r w:rsidR="0066223A" w:rsidRPr="00DF25E6">
        <w:rPr>
          <w:rFonts w:ascii="Times New Roman" w:hAnsi="Times New Roman"/>
          <w:szCs w:val="22"/>
        </w:rPr>
        <w:t>à inexistência de trabalho análogo ao escravo e/ou mão-de-obra infantil</w:t>
      </w:r>
      <w:r w:rsidR="00D71C6B">
        <w:rPr>
          <w:rFonts w:ascii="Times New Roman" w:hAnsi="Times New Roman"/>
          <w:szCs w:val="22"/>
        </w:rPr>
        <w:t xml:space="preserve"> </w:t>
      </w:r>
      <w:r w:rsidR="00D71C6B" w:rsidRPr="00D71C6B">
        <w:rPr>
          <w:rFonts w:ascii="Times New Roman" w:hAnsi="Times New Roman"/>
          <w:szCs w:val="22"/>
        </w:rPr>
        <w:t>ou proveito criminoso da prostituição</w:t>
      </w:r>
      <w:r w:rsidR="00D63463">
        <w:rPr>
          <w:rFonts w:ascii="Times New Roman" w:hAnsi="Times New Roman"/>
          <w:szCs w:val="22"/>
        </w:rPr>
        <w:t xml:space="preserve"> ("</w:t>
      </w:r>
      <w:r w:rsidR="00D63463">
        <w:rPr>
          <w:rFonts w:ascii="Times New Roman" w:hAnsi="Times New Roman"/>
          <w:szCs w:val="22"/>
          <w:u w:val="single"/>
        </w:rPr>
        <w:t>Legislação de Proteção Social</w:t>
      </w:r>
      <w:r w:rsidR="00D63463">
        <w:rPr>
          <w:rFonts w:ascii="Times New Roman" w:hAnsi="Times New Roman"/>
          <w:szCs w:val="22"/>
        </w:rPr>
        <w:t>”);</w:t>
      </w:r>
    </w:p>
    <w:p w14:paraId="212657D6" w14:textId="0C254562" w:rsidR="00001219" w:rsidRPr="00802978"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66223A">
        <w:rPr>
          <w:rFonts w:ascii="Times New Roman" w:hAnsi="Times New Roman"/>
          <w:szCs w:val="22"/>
        </w:rPr>
        <w:t>ressalvado o previsto no item (</w:t>
      </w:r>
      <w:proofErr w:type="spellStart"/>
      <w:r w:rsidRPr="0066223A">
        <w:rPr>
          <w:rFonts w:ascii="Times New Roman" w:hAnsi="Times New Roman"/>
          <w:szCs w:val="22"/>
        </w:rPr>
        <w:t>viii</w:t>
      </w:r>
      <w:proofErr w:type="spellEnd"/>
      <w:r w:rsidRPr="0066223A">
        <w:rPr>
          <w:rFonts w:ascii="Times New Roman" w:hAnsi="Times New Roman"/>
          <w:szCs w:val="22"/>
        </w:rPr>
        <w:t>) acima, cumprir</w:t>
      </w:r>
      <w:r w:rsidR="00361C07" w:rsidRPr="00361C07">
        <w:rPr>
          <w:rFonts w:ascii="Times New Roman" w:hAnsi="Times New Roman"/>
          <w:szCs w:val="22"/>
        </w:rPr>
        <w:t xml:space="preserve"> </w:t>
      </w:r>
      <w:r w:rsidR="00361C07" w:rsidRPr="00DD1CC9">
        <w:rPr>
          <w:rFonts w:ascii="Times New Roman" w:hAnsi="Times New Roman"/>
          <w:szCs w:val="22"/>
        </w:rPr>
        <w:t>e fazer com que as suas Controladas Relevantes cumpram</w:t>
      </w:r>
      <w:r w:rsidRPr="0066223A">
        <w:rPr>
          <w:rFonts w:ascii="Times New Roman" w:hAnsi="Times New Roman"/>
          <w:szCs w:val="22"/>
        </w:rPr>
        <w:t xml:space="preserve"> a </w:t>
      </w:r>
      <w:r w:rsidR="00D63463" w:rsidRPr="00DD1CC9">
        <w:rPr>
          <w:rFonts w:ascii="Times New Roman" w:hAnsi="Times New Roman"/>
          <w:szCs w:val="22"/>
        </w:rPr>
        <w:t xml:space="preserve">regulamentação relativa </w:t>
      </w:r>
      <w:r w:rsidR="00D63463">
        <w:rPr>
          <w:rFonts w:ascii="Times New Roman" w:hAnsi="Times New Roman"/>
          <w:szCs w:val="22"/>
        </w:rPr>
        <w:t xml:space="preserve">à saúde e segurança ocupacional, </w:t>
      </w:r>
      <w:r w:rsidR="00D63463" w:rsidRPr="00DD1CC9">
        <w:rPr>
          <w:rFonts w:ascii="Times New Roman" w:hAnsi="Times New Roman"/>
          <w:szCs w:val="22"/>
        </w:rPr>
        <w:t>bem como relativas à Política Nacional do Meio Ambiente, às Resoluções do Conselho Nacional do Meio Ambiente – CONAMA e às demais legislações e regulamentações ambientais supletivas, conforme aplicáveis à Emissora (“</w:t>
      </w:r>
      <w:r w:rsidR="00D63463" w:rsidRPr="00DD1CC9">
        <w:rPr>
          <w:rFonts w:ascii="Times New Roman" w:hAnsi="Times New Roman"/>
          <w:szCs w:val="22"/>
          <w:u w:val="single"/>
        </w:rPr>
        <w:t xml:space="preserve">Legislação </w:t>
      </w:r>
      <w:r w:rsidR="00D63463" w:rsidRPr="00DF25E6">
        <w:rPr>
          <w:rFonts w:ascii="Times New Roman" w:hAnsi="Times New Roman"/>
          <w:szCs w:val="22"/>
          <w:u w:val="single"/>
        </w:rPr>
        <w:t>Socioambienta</w:t>
      </w:r>
      <w:r w:rsidR="00D63463" w:rsidRPr="0066223A">
        <w:rPr>
          <w:rFonts w:ascii="Times New Roman" w:hAnsi="Times New Roman"/>
          <w:szCs w:val="22"/>
        </w:rPr>
        <w:t>l</w:t>
      </w:r>
      <w:r w:rsidR="00D63463">
        <w:rPr>
          <w:rFonts w:ascii="Times New Roman" w:hAnsi="Times New Roman"/>
          <w:szCs w:val="22"/>
        </w:rPr>
        <w:t>”)</w:t>
      </w:r>
      <w:r w:rsidRPr="0066223A">
        <w:rPr>
          <w:rFonts w:ascii="Times New Roman" w:hAnsi="Times New Roman"/>
          <w:szCs w:val="22"/>
        </w:rPr>
        <w:t>,</w:t>
      </w:r>
      <w:r w:rsidR="00E901E5" w:rsidRPr="00DD1CC9">
        <w:rPr>
          <w:rFonts w:ascii="Times New Roman" w:hAnsi="Times New Roman"/>
          <w:szCs w:val="22"/>
        </w:rPr>
        <w:t xml:space="preserve"> além de proceder a todas as diligências exigidas por lei para suas atividades econômicas, adotando as medidas e ações preventivas ou reparatórias, destinadas a evitar e corrigir eventuais danos ao meio ambiente e a seus trabalhadores exigidas por lei e decorrentes das atividades descritas em seu objeto social e, ainda, proceder a todas as diligências exigidas por lei para suas atividades econômicas necessárias à preservação do meio ambiente, atendendo às determinações dos órgãos municipais, estaduais e federais que, subsidiariamente, venham a legislar ou regulamentar as normas ambientais e trabalhistas, a não ser que </w:t>
      </w:r>
      <w:r w:rsidR="00E901E5" w:rsidRPr="004505B7">
        <w:rPr>
          <w:rFonts w:ascii="Times New Roman" w:hAnsi="Times New Roman"/>
        </w:rPr>
        <w:t>(a)</w:t>
      </w:r>
      <w:r w:rsidR="00E901E5" w:rsidRPr="00DD1CC9">
        <w:rPr>
          <w:rFonts w:ascii="Times New Roman" w:hAnsi="Times New Roman"/>
          <w:szCs w:val="22"/>
        </w:rPr>
        <w:t xml:space="preserve"> haja o respectivo questionamento nas esferas administrativa e/ou judicial, cuja aplicabilidade e/ou exigibilidade esteja suspensa; ou </w:t>
      </w:r>
      <w:r w:rsidR="00E901E5" w:rsidRPr="004505B7">
        <w:rPr>
          <w:rFonts w:ascii="Times New Roman" w:hAnsi="Times New Roman"/>
        </w:rPr>
        <w:t>(b)</w:t>
      </w:r>
      <w:r w:rsidR="00E901E5" w:rsidRPr="00DD1CC9">
        <w:rPr>
          <w:rFonts w:ascii="Times New Roman" w:hAnsi="Times New Roman"/>
          <w:szCs w:val="22"/>
        </w:rPr>
        <w:t xml:space="preserve"> seu descumprimento não cause um Efeito Adverso Relevante ou não impacte adversamente de forma material a </w:t>
      </w:r>
      <w:r w:rsidR="00E901E5" w:rsidRPr="00DD1CC9">
        <w:rPr>
          <w:rFonts w:ascii="Times New Roman" w:hAnsi="Times New Roman"/>
          <w:szCs w:val="22"/>
        </w:rPr>
        <w:lastRenderedPageBreak/>
        <w:t>reputação da Emissora</w:t>
      </w:r>
      <w:r w:rsidRPr="0066223A">
        <w:rPr>
          <w:rFonts w:ascii="Times New Roman" w:hAnsi="Times New Roman"/>
          <w:szCs w:val="22"/>
        </w:rPr>
        <w:t>. Para fins de esclarecimento, as matérias endereçadas no item</w:t>
      </w:r>
      <w:r w:rsidR="0066223A">
        <w:rPr>
          <w:rFonts w:ascii="Times New Roman" w:hAnsi="Times New Roman"/>
          <w:szCs w:val="22"/>
        </w:rPr>
        <w:t xml:space="preserve"> (</w:t>
      </w:r>
      <w:proofErr w:type="spellStart"/>
      <w:r w:rsidR="0066223A">
        <w:rPr>
          <w:rFonts w:ascii="Times New Roman" w:hAnsi="Times New Roman"/>
          <w:szCs w:val="22"/>
        </w:rPr>
        <w:t>viii</w:t>
      </w:r>
      <w:proofErr w:type="spellEnd"/>
      <w:r w:rsidR="0066223A">
        <w:rPr>
          <w:rFonts w:ascii="Times New Roman" w:hAnsi="Times New Roman"/>
          <w:szCs w:val="22"/>
        </w:rPr>
        <w:t>) acima</w:t>
      </w:r>
      <w:r w:rsidRPr="0066223A">
        <w:rPr>
          <w:rFonts w:ascii="Times New Roman" w:hAnsi="Times New Roman"/>
          <w:szCs w:val="22"/>
        </w:rPr>
        <w:t xml:space="preserve"> não podem ser descumpridas em nenhuma hipótese e não comportam as exceções previstas nos itens (a) e (b) desta cláusula</w:t>
      </w:r>
      <w:r w:rsidR="00001219" w:rsidRPr="0066223A">
        <w:rPr>
          <w:rFonts w:ascii="Times New Roman" w:hAnsi="Times New Roman"/>
          <w:kern w:val="20"/>
          <w:szCs w:val="22"/>
        </w:rPr>
        <w:t>;</w:t>
      </w:r>
    </w:p>
    <w:p w14:paraId="6CA10816" w14:textId="3EDA4784"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notificar o Agente Fiduciário sobre qualquer ato ou fato que possa causar interrupção ou suspensão das atividades da Emissora</w:t>
      </w:r>
      <w:r w:rsidR="00001219" w:rsidRPr="00DD1CC9">
        <w:rPr>
          <w:rFonts w:ascii="Times New Roman" w:hAnsi="Times New Roman"/>
          <w:kern w:val="20"/>
          <w:szCs w:val="22"/>
        </w:rPr>
        <w:t>;</w:t>
      </w:r>
    </w:p>
    <w:p w14:paraId="2CF2AF31" w14:textId="3939F85E"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manter adequadamente segurados no padrão atualmente utilizado pela Emissora os bens que sejam materialmente relevantes para o desenvolvimento das suas atividades</w:t>
      </w:r>
      <w:r w:rsidR="00001219" w:rsidRPr="00DD1CC9">
        <w:rPr>
          <w:rFonts w:ascii="Times New Roman" w:hAnsi="Times New Roman"/>
          <w:kern w:val="20"/>
          <w:szCs w:val="22"/>
        </w:rPr>
        <w:t>;</w:t>
      </w:r>
    </w:p>
    <w:p w14:paraId="7AE56929" w14:textId="74B3D48B" w:rsidR="00DE606E"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kern w:val="20"/>
          <w:szCs w:val="22"/>
        </w:rPr>
      </w:pPr>
      <w:r w:rsidRPr="00DD1CC9">
        <w:rPr>
          <w:rFonts w:ascii="Times New Roman" w:hAnsi="Times New Roman"/>
          <w:szCs w:val="22"/>
        </w:rPr>
        <w:t xml:space="preserve">arcar com todos os custos de registro e de publicação dos atos necessários à Emissão, tais como esta Escritura de Emissão, </w:t>
      </w:r>
      <w:r w:rsidR="00DF25E6" w:rsidRPr="00DD1CC9">
        <w:rPr>
          <w:rFonts w:ascii="Times New Roman" w:hAnsi="Times New Roman"/>
          <w:szCs w:val="22"/>
        </w:rPr>
        <w:t xml:space="preserve">o Contrato de Alienação Fiduciária de Quotas, o Contrato de Alienação Fiduciária de Imóveis, </w:t>
      </w:r>
      <w:r w:rsidRPr="00DD1CC9">
        <w:rPr>
          <w:rFonts w:ascii="Times New Roman" w:hAnsi="Times New Roman"/>
          <w:szCs w:val="22"/>
        </w:rPr>
        <w:t>seus eventuais aditamentos e os atos societários da Emissora, bem como demais despesas que sejam de sua responsabilidade</w:t>
      </w:r>
      <w:r w:rsidR="00DE606E" w:rsidRPr="00DD1CC9">
        <w:rPr>
          <w:rFonts w:ascii="Times New Roman" w:hAnsi="Times New Roman"/>
          <w:kern w:val="20"/>
          <w:szCs w:val="22"/>
        </w:rPr>
        <w:t>;</w:t>
      </w:r>
    </w:p>
    <w:p w14:paraId="5C24AECF" w14:textId="4B89646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manter seu registro de companhia aberta, no mínimo na “categoria B”, junto à CVM</w:t>
      </w:r>
      <w:r w:rsidR="00001219" w:rsidRPr="00DD1CC9">
        <w:rPr>
          <w:rFonts w:ascii="Times New Roman" w:hAnsi="Times New Roman"/>
          <w:kern w:val="20"/>
          <w:szCs w:val="22"/>
        </w:rPr>
        <w:t>;</w:t>
      </w:r>
    </w:p>
    <w:p w14:paraId="4B5965F2" w14:textId="50A45C93"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apresentar todos os documentos e informações exigidos pela B3, ANBIMA e/ou pela CVM no prazo estabelecido por essas entidades, caso aplicável</w:t>
      </w:r>
      <w:r w:rsidR="00001219" w:rsidRPr="00DD1CC9">
        <w:rPr>
          <w:rFonts w:ascii="Times New Roman" w:hAnsi="Times New Roman"/>
          <w:kern w:val="20"/>
          <w:szCs w:val="22"/>
        </w:rPr>
        <w:t>;</w:t>
      </w:r>
      <w:r w:rsidR="0015196E" w:rsidRPr="00DD1CC9">
        <w:rPr>
          <w:rFonts w:ascii="Times New Roman" w:hAnsi="Times New Roman"/>
          <w:kern w:val="20"/>
          <w:szCs w:val="22"/>
        </w:rPr>
        <w:t xml:space="preserve"> </w:t>
      </w:r>
    </w:p>
    <w:p w14:paraId="00CFEA51" w14:textId="70DE3A3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aplicar os recursos captados por meio da presente Emissão na finalidade descrita na Cláusula</w:t>
      </w:r>
      <w:r w:rsidR="00832D1B" w:rsidRPr="00DD1CC9">
        <w:rPr>
          <w:rFonts w:ascii="Times New Roman" w:hAnsi="Times New Roman"/>
          <w:szCs w:val="22"/>
        </w:rPr>
        <w:t xml:space="preserve"> 4.1 acima</w:t>
      </w:r>
      <w:r w:rsidRPr="00DD1CC9">
        <w:rPr>
          <w:rFonts w:ascii="Times New Roman" w:hAnsi="Times New Roman"/>
          <w:szCs w:val="22"/>
        </w:rPr>
        <w:t xml:space="preserve"> e utilizá-los exclusivamente em atividades lícitas e em conformidade com as leis, regulamentos e normas relativas à proteção ao meio ambiente, ao direito do trabalho, segurança e saúde ocupacional, além de outras normas que lhe sejam aplicáveis em função de suas atividades</w:t>
      </w:r>
      <w:r w:rsidR="00001219" w:rsidRPr="00DD1CC9">
        <w:rPr>
          <w:rFonts w:ascii="Times New Roman" w:hAnsi="Times New Roman"/>
          <w:kern w:val="20"/>
          <w:szCs w:val="22"/>
        </w:rPr>
        <w:t>;</w:t>
      </w:r>
    </w:p>
    <w:p w14:paraId="5C4BE1A3" w14:textId="5EFE9B37" w:rsidR="00001219" w:rsidRPr="00DD1CC9" w:rsidRDefault="00B8137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manter políticas e procedimentos internos visando adotar as melhores práticas de proteção ao meio ambiente e relativas à segurança e saúde do trabalho, para os temas ligados à responsabilidade socioambiental, inclusive no tocante </w:t>
      </w:r>
      <w:r w:rsidR="00E901E5" w:rsidRPr="00DD1CC9">
        <w:rPr>
          <w:rFonts w:ascii="Times New Roman" w:hAnsi="Times New Roman"/>
          <w:szCs w:val="22"/>
        </w:rPr>
        <w:t>ao cumprimento da Legislação de Proteção Social</w:t>
      </w:r>
      <w:r w:rsidR="00001219" w:rsidRPr="00DD1CC9">
        <w:rPr>
          <w:rFonts w:ascii="Times New Roman" w:hAnsi="Times New Roman"/>
          <w:kern w:val="20"/>
          <w:szCs w:val="22"/>
        </w:rPr>
        <w:t>;</w:t>
      </w:r>
    </w:p>
    <w:p w14:paraId="50FB6D93" w14:textId="12E324D1" w:rsidR="00832D1B"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comunicar </w:t>
      </w:r>
      <w:r w:rsidR="00832D1B" w:rsidRPr="00DD1CC9">
        <w:rPr>
          <w:rFonts w:ascii="Times New Roman" w:hAnsi="Times New Roman"/>
          <w:szCs w:val="22"/>
        </w:rPr>
        <w:t xml:space="preserve">a Debenturista, com cópia para </w:t>
      </w:r>
      <w:r w:rsidRPr="00DD1CC9">
        <w:rPr>
          <w:rFonts w:ascii="Times New Roman" w:hAnsi="Times New Roman"/>
          <w:szCs w:val="22"/>
        </w:rPr>
        <w:t>o Agente Fiduciário</w:t>
      </w:r>
      <w:r w:rsidR="009E1F94" w:rsidRPr="00DD1CC9">
        <w:rPr>
          <w:rFonts w:ascii="Times New Roman" w:hAnsi="Times New Roman"/>
          <w:szCs w:val="22"/>
        </w:rPr>
        <w:t xml:space="preserve">, </w:t>
      </w:r>
      <w:r w:rsidRPr="00DD1CC9">
        <w:rPr>
          <w:rFonts w:ascii="Times New Roman" w:hAnsi="Times New Roman"/>
          <w:szCs w:val="22"/>
        </w:rPr>
        <w:t>sobre eventual autuação da Emissora pelos órgãos responsáveis pela fiscalização de (a) normas ambientais e trabalhistas no que tange a saúde e segurança ocupacional</w:t>
      </w:r>
      <w:r w:rsidRPr="0066223A">
        <w:rPr>
          <w:rFonts w:ascii="Times New Roman" w:hAnsi="Times New Roman"/>
          <w:szCs w:val="22"/>
        </w:rPr>
        <w:t>, desde</w:t>
      </w:r>
      <w:r w:rsidRPr="00DD1CC9">
        <w:rPr>
          <w:rFonts w:ascii="Times New Roman" w:hAnsi="Times New Roman"/>
          <w:szCs w:val="22"/>
        </w:rPr>
        <w:t xml:space="preserve"> que resultem em um Efeito Adverso Relevante para a Emissora ou impactem adversamente de forma material a reputação da Emissora, </w:t>
      </w:r>
      <w:r w:rsidRPr="0066223A">
        <w:rPr>
          <w:rFonts w:ascii="Times New Roman" w:hAnsi="Times New Roman"/>
          <w:szCs w:val="22"/>
        </w:rPr>
        <w:t>e (b) trabalho em condições análogas a escravo e trabalho infantil</w:t>
      </w:r>
      <w:r w:rsidR="001A7335" w:rsidRPr="00DD1CC9">
        <w:rPr>
          <w:rFonts w:ascii="Times New Roman" w:hAnsi="Times New Roman"/>
          <w:szCs w:val="22"/>
        </w:rPr>
        <w:t>;</w:t>
      </w:r>
    </w:p>
    <w:p w14:paraId="09B60957" w14:textId="17E088E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divulgar informações periódicas</w:t>
      </w:r>
      <w:r w:rsidR="00321060" w:rsidRPr="00DD1CC9">
        <w:rPr>
          <w:rFonts w:ascii="Times New Roman" w:hAnsi="Times New Roman"/>
          <w:szCs w:val="22"/>
        </w:rPr>
        <w:t xml:space="preserve"> (inclusive as financeiras)</w:t>
      </w:r>
      <w:r w:rsidRPr="00DD1CC9">
        <w:rPr>
          <w:rFonts w:ascii="Times New Roman" w:hAnsi="Times New Roman"/>
          <w:szCs w:val="22"/>
        </w:rPr>
        <w:t xml:space="preserve"> e eventuais, verdadeiras, consistentes, corretas e suficientes e que não induzam o investidor a erro, nos termos da Resolução CVM </w:t>
      </w:r>
      <w:r w:rsidR="0039559B" w:rsidRPr="00DD1CC9">
        <w:rPr>
          <w:rFonts w:ascii="Times New Roman" w:hAnsi="Times New Roman"/>
          <w:szCs w:val="22"/>
        </w:rPr>
        <w:t xml:space="preserve">nº </w:t>
      </w:r>
      <w:r w:rsidRPr="00DD1CC9">
        <w:rPr>
          <w:rFonts w:ascii="Times New Roman" w:hAnsi="Times New Roman"/>
          <w:szCs w:val="22"/>
        </w:rPr>
        <w:t>80</w:t>
      </w:r>
      <w:r w:rsidR="0039559B" w:rsidRPr="00DD1CC9">
        <w:rPr>
          <w:rFonts w:ascii="Times New Roman" w:hAnsi="Times New Roman"/>
          <w:szCs w:val="22"/>
        </w:rPr>
        <w:t>, de 29 de março de 20</w:t>
      </w:r>
      <w:r w:rsidRPr="00DD1CC9">
        <w:rPr>
          <w:rFonts w:ascii="Times New Roman" w:hAnsi="Times New Roman"/>
          <w:szCs w:val="22"/>
        </w:rPr>
        <w:t>22, bem como observar as disposições da Resolução CVM 44, apresentando nos prazos legais ao público as decisões tomadas pela Emissora com relação a seus resultados operacionais, atividades comerciais e quaisquer outros fatos considerados relevantes nos termos da regulamentação expedida pela CVM</w:t>
      </w:r>
      <w:r w:rsidR="00001219" w:rsidRPr="00DD1CC9">
        <w:rPr>
          <w:rFonts w:ascii="Times New Roman" w:hAnsi="Times New Roman"/>
          <w:kern w:val="20"/>
          <w:szCs w:val="22"/>
        </w:rPr>
        <w:t>;</w:t>
      </w:r>
    </w:p>
    <w:p w14:paraId="32A8A6E0" w14:textId="13255A88"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lastRenderedPageBreak/>
        <w:t xml:space="preserve">arcar com todos os custos (a) decorrentes da distribuição </w:t>
      </w:r>
      <w:r w:rsidR="00DF25E6" w:rsidRPr="00DD1CC9">
        <w:rPr>
          <w:rFonts w:ascii="Times New Roman" w:hAnsi="Times New Roman"/>
          <w:szCs w:val="22"/>
        </w:rPr>
        <w:t>dos CRI</w:t>
      </w:r>
      <w:r w:rsidRPr="00DD1CC9">
        <w:rPr>
          <w:rFonts w:ascii="Times New Roman" w:hAnsi="Times New Roman"/>
          <w:szCs w:val="22"/>
        </w:rPr>
        <w:t>, incluindo todos os custos relativos ao seu registro na B3</w:t>
      </w:r>
      <w:r w:rsidR="00DF25E6" w:rsidRPr="00DD1CC9">
        <w:rPr>
          <w:rFonts w:ascii="Times New Roman" w:hAnsi="Times New Roman"/>
          <w:szCs w:val="22"/>
        </w:rPr>
        <w:t xml:space="preserve"> e na CVM</w:t>
      </w:r>
      <w:r w:rsidRPr="00DD1CC9">
        <w:rPr>
          <w:rFonts w:ascii="Times New Roman" w:hAnsi="Times New Roman"/>
          <w:szCs w:val="22"/>
        </w:rPr>
        <w:t xml:space="preserve">; (b) de registro e de publicação dos atos necessários à Emissão; e (c) de contratação do Agente Fiduciário, da Agência de </w:t>
      </w:r>
      <w:r w:rsidRPr="00DD1CC9">
        <w:rPr>
          <w:rFonts w:ascii="Times New Roman" w:hAnsi="Times New Roman"/>
          <w:i/>
          <w:iCs/>
          <w:szCs w:val="22"/>
        </w:rPr>
        <w:t>Rating</w:t>
      </w:r>
      <w:r w:rsidRPr="00DD1CC9">
        <w:rPr>
          <w:rFonts w:ascii="Times New Roman" w:hAnsi="Times New Roman"/>
          <w:szCs w:val="22"/>
        </w:rPr>
        <w:t xml:space="preserve">, do </w:t>
      </w:r>
      <w:r w:rsidR="002B3112" w:rsidRPr="00DD1CC9">
        <w:rPr>
          <w:rFonts w:ascii="Times New Roman" w:hAnsi="Times New Roman"/>
          <w:szCs w:val="22"/>
        </w:rPr>
        <w:t xml:space="preserve">banco liquidante </w:t>
      </w:r>
      <w:proofErr w:type="spellStart"/>
      <w:r w:rsidR="002B3112" w:rsidRPr="00DD1CC9">
        <w:rPr>
          <w:rFonts w:ascii="Times New Roman" w:hAnsi="Times New Roman"/>
          <w:szCs w:val="22"/>
        </w:rPr>
        <w:t>dos</w:t>
      </w:r>
      <w:proofErr w:type="spellEnd"/>
      <w:r w:rsidR="002B3112" w:rsidRPr="00DD1CC9">
        <w:rPr>
          <w:rFonts w:ascii="Times New Roman" w:hAnsi="Times New Roman"/>
          <w:szCs w:val="22"/>
        </w:rPr>
        <w:t xml:space="preserve"> CRI</w:t>
      </w:r>
      <w:r w:rsidR="00DF25E6" w:rsidRPr="00DD1CC9">
        <w:rPr>
          <w:rFonts w:ascii="Times New Roman" w:hAnsi="Times New Roman"/>
          <w:szCs w:val="22"/>
        </w:rPr>
        <w:t>,</w:t>
      </w:r>
      <w:r w:rsidRPr="00DD1CC9">
        <w:rPr>
          <w:rFonts w:ascii="Times New Roman" w:hAnsi="Times New Roman"/>
          <w:szCs w:val="22"/>
        </w:rPr>
        <w:t xml:space="preserve"> </w:t>
      </w:r>
      <w:proofErr w:type="spellStart"/>
      <w:r w:rsidR="002B3112" w:rsidRPr="00DD1CC9">
        <w:rPr>
          <w:rFonts w:ascii="Times New Roman" w:hAnsi="Times New Roman"/>
          <w:szCs w:val="22"/>
        </w:rPr>
        <w:t>escriturador</w:t>
      </w:r>
      <w:proofErr w:type="spellEnd"/>
      <w:r w:rsidR="002B3112" w:rsidRPr="00DD1CC9">
        <w:rPr>
          <w:rFonts w:ascii="Times New Roman" w:hAnsi="Times New Roman"/>
          <w:szCs w:val="22"/>
        </w:rPr>
        <w:t xml:space="preserve"> dos CRI</w:t>
      </w:r>
      <w:r w:rsidR="00DF25E6" w:rsidRPr="00DD1CC9">
        <w:rPr>
          <w:rFonts w:ascii="Times New Roman" w:hAnsi="Times New Roman"/>
          <w:szCs w:val="22"/>
        </w:rPr>
        <w:t xml:space="preserve">, </w:t>
      </w:r>
      <w:proofErr w:type="spellStart"/>
      <w:r w:rsidR="00DF25E6" w:rsidRPr="00DD1CC9">
        <w:rPr>
          <w:rFonts w:ascii="Times New Roman" w:hAnsi="Times New Roman"/>
          <w:szCs w:val="22"/>
        </w:rPr>
        <w:t>Securitizadora</w:t>
      </w:r>
      <w:proofErr w:type="spellEnd"/>
      <w:r w:rsidR="00DF25E6" w:rsidRPr="00DD1CC9">
        <w:rPr>
          <w:rFonts w:ascii="Times New Roman" w:hAnsi="Times New Roman"/>
          <w:szCs w:val="22"/>
        </w:rPr>
        <w:t xml:space="preserve"> e demais prestadores de serviço da Emissão e dos CRI</w:t>
      </w:r>
      <w:r w:rsidR="00001219" w:rsidRPr="00DD1CC9">
        <w:rPr>
          <w:rFonts w:ascii="Times New Roman" w:hAnsi="Times New Roman"/>
          <w:kern w:val="20"/>
          <w:szCs w:val="22"/>
        </w:rPr>
        <w:t>;</w:t>
      </w:r>
    </w:p>
    <w:p w14:paraId="5C00AA14" w14:textId="1B0EBFBB" w:rsidR="00001219"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contratar e manter contratados durante o prazo de vigência d</w:t>
      </w:r>
      <w:r w:rsidR="00DF25E6" w:rsidRPr="00DD1CC9">
        <w:rPr>
          <w:rFonts w:ascii="Times New Roman" w:hAnsi="Times New Roman"/>
          <w:szCs w:val="22"/>
        </w:rPr>
        <w:t>os CRI</w:t>
      </w:r>
      <w:r w:rsidRPr="00DD1CC9">
        <w:rPr>
          <w:rFonts w:ascii="Times New Roman" w:hAnsi="Times New Roman"/>
          <w:szCs w:val="22"/>
        </w:rPr>
        <w:t xml:space="preserve">, às suas expensas, o </w:t>
      </w:r>
      <w:r w:rsidR="002B3112" w:rsidRPr="00DD1CC9">
        <w:rPr>
          <w:rFonts w:ascii="Times New Roman" w:hAnsi="Times New Roman"/>
          <w:szCs w:val="22"/>
        </w:rPr>
        <w:t xml:space="preserve">banco liquidante </w:t>
      </w:r>
      <w:proofErr w:type="spellStart"/>
      <w:r w:rsidR="002B3112" w:rsidRPr="00DD1CC9">
        <w:rPr>
          <w:rFonts w:ascii="Times New Roman" w:hAnsi="Times New Roman"/>
          <w:szCs w:val="22"/>
        </w:rPr>
        <w:t>dos</w:t>
      </w:r>
      <w:proofErr w:type="spellEnd"/>
      <w:r w:rsidR="002B3112" w:rsidRPr="00DD1CC9">
        <w:rPr>
          <w:rFonts w:ascii="Times New Roman" w:hAnsi="Times New Roman"/>
          <w:szCs w:val="22"/>
        </w:rPr>
        <w:t xml:space="preserve"> CRI, </w:t>
      </w:r>
      <w:proofErr w:type="spellStart"/>
      <w:r w:rsidR="002B3112" w:rsidRPr="00DD1CC9">
        <w:rPr>
          <w:rFonts w:ascii="Times New Roman" w:hAnsi="Times New Roman"/>
          <w:szCs w:val="22"/>
        </w:rPr>
        <w:t>escriturador</w:t>
      </w:r>
      <w:proofErr w:type="spellEnd"/>
      <w:r w:rsidR="002B3112" w:rsidRPr="00DD1CC9">
        <w:rPr>
          <w:rFonts w:ascii="Times New Roman" w:hAnsi="Times New Roman"/>
          <w:szCs w:val="22"/>
        </w:rPr>
        <w:t xml:space="preserve"> dos CRI</w:t>
      </w:r>
      <w:r w:rsidRPr="00DD1CC9">
        <w:rPr>
          <w:rFonts w:ascii="Times New Roman" w:hAnsi="Times New Roman"/>
          <w:szCs w:val="22"/>
        </w:rPr>
        <w:t>, a B3</w:t>
      </w:r>
      <w:r w:rsidR="00DF25E6" w:rsidRPr="00DD1CC9">
        <w:rPr>
          <w:rFonts w:ascii="Times New Roman" w:hAnsi="Times New Roman"/>
          <w:szCs w:val="22"/>
        </w:rPr>
        <w:t>,</w:t>
      </w:r>
      <w:r w:rsidRPr="00DD1CC9">
        <w:rPr>
          <w:rFonts w:ascii="Times New Roman" w:hAnsi="Times New Roman"/>
          <w:szCs w:val="22"/>
        </w:rPr>
        <w:t xml:space="preserve"> o Agente Fiduciário</w:t>
      </w:r>
      <w:r w:rsidR="00DF25E6" w:rsidRPr="00DD1CC9">
        <w:rPr>
          <w:rFonts w:ascii="Times New Roman" w:hAnsi="Times New Roman"/>
          <w:szCs w:val="22"/>
        </w:rPr>
        <w:t xml:space="preserve">, a </w:t>
      </w:r>
      <w:proofErr w:type="spellStart"/>
      <w:r w:rsidR="00DF25E6" w:rsidRPr="00DD1CC9">
        <w:rPr>
          <w:rFonts w:ascii="Times New Roman" w:hAnsi="Times New Roman"/>
          <w:szCs w:val="22"/>
        </w:rPr>
        <w:t>Securitizadora</w:t>
      </w:r>
      <w:proofErr w:type="spellEnd"/>
      <w:r w:rsidR="00DF25E6" w:rsidRPr="00DD1CC9">
        <w:rPr>
          <w:rFonts w:ascii="Times New Roman" w:hAnsi="Times New Roman"/>
          <w:szCs w:val="22"/>
        </w:rPr>
        <w:t xml:space="preserve"> e os demais prestadores de serviço da Emissão e dos CRI</w:t>
      </w:r>
      <w:r w:rsidRPr="00DD1CC9">
        <w:rPr>
          <w:rFonts w:ascii="Times New Roman" w:hAnsi="Times New Roman"/>
          <w:szCs w:val="22"/>
        </w:rPr>
        <w:t>, e realizar todas e quaisquer outras providências necessárias à manutenção das Debêntures</w:t>
      </w:r>
      <w:r w:rsidR="00001219" w:rsidRPr="00DD1CC9">
        <w:rPr>
          <w:rFonts w:ascii="Times New Roman" w:hAnsi="Times New Roman"/>
          <w:kern w:val="20"/>
          <w:szCs w:val="22"/>
        </w:rPr>
        <w:t>;</w:t>
      </w:r>
    </w:p>
    <w:p w14:paraId="0EF2C75D" w14:textId="0DC499EC"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 xml:space="preserve">enviar sempre que solicitado os documentos e informações necessários ao Agente Fiduciário e/ou </w:t>
      </w:r>
      <w:r w:rsidR="00832D1B" w:rsidRPr="00DD1CC9">
        <w:rPr>
          <w:rFonts w:ascii="Times New Roman" w:hAnsi="Times New Roman"/>
          <w:szCs w:val="22"/>
        </w:rPr>
        <w:t>à</w:t>
      </w:r>
      <w:r w:rsidRPr="00DD1CC9">
        <w:rPr>
          <w:rFonts w:ascii="Times New Roman" w:hAnsi="Times New Roman"/>
          <w:szCs w:val="22"/>
        </w:rPr>
        <w:t xml:space="preserve"> Debenturista, para que possam verificar os Índices Financeiros;</w:t>
      </w:r>
    </w:p>
    <w:p w14:paraId="2F91F463" w14:textId="5AD195F0"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contratar e manter contratada durante o prazo de vigência d</w:t>
      </w:r>
      <w:r w:rsidR="00DF25E6" w:rsidRPr="00DD1CC9">
        <w:rPr>
          <w:rFonts w:ascii="Times New Roman" w:hAnsi="Times New Roman"/>
          <w:szCs w:val="22"/>
        </w:rPr>
        <w:t>os CRI</w:t>
      </w:r>
      <w:r w:rsidRPr="00DD1CC9">
        <w:rPr>
          <w:rFonts w:ascii="Times New Roman" w:hAnsi="Times New Roman"/>
          <w:szCs w:val="22"/>
        </w:rPr>
        <w:t>, às suas expensas, ao menos 1 (uma) agência de classificação de risco para realizar a classificação de risco (</w:t>
      </w:r>
      <w:r w:rsidRPr="00DD1CC9">
        <w:rPr>
          <w:rFonts w:ascii="Times New Roman" w:hAnsi="Times New Roman"/>
          <w:i/>
          <w:iCs/>
          <w:szCs w:val="22"/>
        </w:rPr>
        <w:t>rating</w:t>
      </w:r>
      <w:r w:rsidRPr="00DD1CC9">
        <w:rPr>
          <w:rFonts w:ascii="Times New Roman" w:hAnsi="Times New Roman"/>
          <w:szCs w:val="22"/>
        </w:rPr>
        <w:t>) d</w:t>
      </w:r>
      <w:r w:rsidR="00832D1B" w:rsidRPr="00DD1CC9">
        <w:rPr>
          <w:rFonts w:ascii="Times New Roman" w:hAnsi="Times New Roman"/>
          <w:szCs w:val="22"/>
        </w:rPr>
        <w:t>os CRI</w:t>
      </w:r>
      <w:r w:rsidR="00625EE0" w:rsidRPr="00DD1CC9">
        <w:rPr>
          <w:rFonts w:ascii="Times New Roman" w:hAnsi="Times New Roman"/>
          <w:szCs w:val="22"/>
        </w:rPr>
        <w:t xml:space="preserve"> (“</w:t>
      </w:r>
      <w:r w:rsidR="00625EE0" w:rsidRPr="00802978">
        <w:rPr>
          <w:rFonts w:ascii="Times New Roman" w:hAnsi="Times New Roman"/>
          <w:szCs w:val="22"/>
          <w:u w:val="single"/>
        </w:rPr>
        <w:t xml:space="preserve">Agência de </w:t>
      </w:r>
      <w:r w:rsidR="00625EE0" w:rsidRPr="00802978">
        <w:rPr>
          <w:rFonts w:ascii="Times New Roman" w:hAnsi="Times New Roman"/>
          <w:i/>
          <w:iCs/>
          <w:szCs w:val="22"/>
          <w:u w:val="single"/>
        </w:rPr>
        <w:t>Rating</w:t>
      </w:r>
      <w:r w:rsidR="00625EE0" w:rsidRPr="00DD1CC9">
        <w:rPr>
          <w:rFonts w:ascii="Times New Roman" w:hAnsi="Times New Roman"/>
          <w:szCs w:val="22"/>
        </w:rPr>
        <w:t>”)</w:t>
      </w:r>
      <w:r w:rsidRPr="00DD1CC9">
        <w:rPr>
          <w:rFonts w:ascii="Times New Roman" w:hAnsi="Times New Roman"/>
          <w:szCs w:val="22"/>
        </w:rPr>
        <w:t xml:space="preserve">, devendo, ainda, com relação à Agência de </w:t>
      </w:r>
      <w:r w:rsidRPr="00802978">
        <w:rPr>
          <w:rFonts w:ascii="Times New Roman" w:hAnsi="Times New Roman"/>
          <w:i/>
          <w:iCs/>
          <w:szCs w:val="22"/>
        </w:rPr>
        <w:t>Rating</w:t>
      </w:r>
      <w:r w:rsidR="00625EE0" w:rsidRPr="00DD1CC9">
        <w:rPr>
          <w:rFonts w:ascii="Times New Roman" w:hAnsi="Times New Roman"/>
          <w:szCs w:val="22"/>
        </w:rPr>
        <w:t>,</w:t>
      </w:r>
      <w:r w:rsidRPr="00DD1CC9">
        <w:rPr>
          <w:rFonts w:ascii="Times New Roman" w:hAnsi="Times New Roman"/>
          <w:szCs w:val="22"/>
        </w:rPr>
        <w:t xml:space="preserve"> (a) atualizar a classificação de risco </w:t>
      </w:r>
      <w:r w:rsidR="00832D1B" w:rsidRPr="00DD1CC9">
        <w:rPr>
          <w:rFonts w:ascii="Times New Roman" w:hAnsi="Times New Roman"/>
          <w:szCs w:val="22"/>
        </w:rPr>
        <w:t>dos CRI</w:t>
      </w:r>
      <w:r w:rsidRPr="00DD1CC9">
        <w:rPr>
          <w:rFonts w:ascii="Times New Roman" w:hAnsi="Times New Roman"/>
          <w:szCs w:val="22"/>
        </w:rPr>
        <w:t xml:space="preserve"> </w:t>
      </w:r>
      <w:r w:rsidR="000E3E38" w:rsidRPr="00DD1CC9">
        <w:rPr>
          <w:rFonts w:ascii="Times New Roman" w:hAnsi="Times New Roman"/>
          <w:szCs w:val="22"/>
        </w:rPr>
        <w:t>trimestralmente</w:t>
      </w:r>
      <w:r w:rsidRPr="00DD1CC9">
        <w:rPr>
          <w:rFonts w:ascii="Times New Roman" w:hAnsi="Times New Roman"/>
          <w:szCs w:val="22"/>
        </w:rPr>
        <w:t xml:space="preserve">, a partir da data do respectivo relatório, até a data do vencimento da Emissão; (b) divulgar e permitir que a Agência de </w:t>
      </w:r>
      <w:r w:rsidRPr="00802978">
        <w:rPr>
          <w:rFonts w:ascii="Times New Roman" w:hAnsi="Times New Roman"/>
          <w:i/>
          <w:iCs/>
          <w:szCs w:val="22"/>
        </w:rPr>
        <w:t>Rating</w:t>
      </w:r>
      <w:r w:rsidRPr="00DD1CC9">
        <w:rPr>
          <w:rFonts w:ascii="Times New Roman" w:hAnsi="Times New Roman"/>
          <w:szCs w:val="22"/>
        </w:rPr>
        <w:t xml:space="preserve"> divulgue amplamente ao mercado os relatórios com as súmulas das classificações de risco; (c) entregar </w:t>
      </w:r>
      <w:r w:rsidR="00832D1B" w:rsidRPr="00DD1CC9">
        <w:rPr>
          <w:rFonts w:ascii="Times New Roman" w:hAnsi="Times New Roman"/>
          <w:szCs w:val="22"/>
        </w:rPr>
        <w:t xml:space="preserve">à Debenturista e </w:t>
      </w:r>
      <w:r w:rsidRPr="00DD1CC9">
        <w:rPr>
          <w:rFonts w:ascii="Times New Roman" w:hAnsi="Times New Roman"/>
          <w:szCs w:val="22"/>
        </w:rPr>
        <w:t xml:space="preserve">ao Agente Fiduciário os relatórios de classificação de risco relativos </w:t>
      </w:r>
      <w:r w:rsidR="00832D1B" w:rsidRPr="00DD1CC9">
        <w:rPr>
          <w:rFonts w:ascii="Times New Roman" w:hAnsi="Times New Roman"/>
          <w:szCs w:val="22"/>
        </w:rPr>
        <w:t>ao CRI</w:t>
      </w:r>
      <w:r w:rsidRPr="00DD1CC9">
        <w:rPr>
          <w:rFonts w:ascii="Times New Roman" w:hAnsi="Times New Roman"/>
          <w:szCs w:val="22"/>
        </w:rPr>
        <w:t xml:space="preserve"> veiculados pela Agência de </w:t>
      </w:r>
      <w:r w:rsidRPr="00802978">
        <w:rPr>
          <w:rFonts w:ascii="Times New Roman" w:hAnsi="Times New Roman"/>
          <w:i/>
          <w:iCs/>
          <w:szCs w:val="22"/>
        </w:rPr>
        <w:t>Rating</w:t>
      </w:r>
      <w:r w:rsidRPr="00DD1CC9">
        <w:rPr>
          <w:rFonts w:ascii="Times New Roman" w:hAnsi="Times New Roman"/>
          <w:szCs w:val="22"/>
        </w:rPr>
        <w:t>, no prazo de até 2 (dois) Dias Úteis; e (d) comunicar, no prazo de até 2 (dois) Dias Úteis</w:t>
      </w:r>
      <w:r w:rsidR="00336455">
        <w:rPr>
          <w:rFonts w:ascii="Times New Roman" w:hAnsi="Times New Roman"/>
          <w:szCs w:val="22"/>
        </w:rPr>
        <w:t xml:space="preserve"> à Debenturista</w:t>
      </w:r>
      <w:r w:rsidRPr="00DD1CC9">
        <w:rPr>
          <w:rFonts w:ascii="Times New Roman" w:hAnsi="Times New Roman"/>
          <w:szCs w:val="22"/>
        </w:rPr>
        <w:t xml:space="preserve">, ao Agente Fiduciário qualquer alteração da classificação de risco relativa </w:t>
      </w:r>
      <w:r w:rsidR="00832D1B" w:rsidRPr="00DD1CC9">
        <w:rPr>
          <w:rFonts w:ascii="Times New Roman" w:hAnsi="Times New Roman"/>
          <w:szCs w:val="22"/>
        </w:rPr>
        <w:t>aos CRI</w:t>
      </w:r>
      <w:r w:rsidRPr="00DD1CC9">
        <w:rPr>
          <w:rFonts w:ascii="Times New Roman" w:hAnsi="Times New Roman"/>
          <w:szCs w:val="22"/>
        </w:rPr>
        <w:t xml:space="preserve"> de que tenha conhecimento; observado que, caso a Agência de </w:t>
      </w:r>
      <w:r w:rsidRPr="00802978">
        <w:rPr>
          <w:rFonts w:ascii="Times New Roman" w:hAnsi="Times New Roman"/>
          <w:i/>
          <w:iCs/>
          <w:szCs w:val="22"/>
        </w:rPr>
        <w:t>Rating</w:t>
      </w:r>
      <w:r w:rsidRPr="00DD1CC9">
        <w:rPr>
          <w:rFonts w:ascii="Times New Roman" w:hAnsi="Times New Roman"/>
          <w:szCs w:val="22"/>
        </w:rPr>
        <w:t xml:space="preserve"> contratada cesse suas atividades no Brasil ou, por qualquer motivo, inclusive de cunho comercial, esteja ou seja impedida de emitir a classificação de risco d</w:t>
      </w:r>
      <w:r w:rsidR="00832D1B" w:rsidRPr="00DD1CC9">
        <w:rPr>
          <w:rFonts w:ascii="Times New Roman" w:hAnsi="Times New Roman"/>
          <w:szCs w:val="22"/>
        </w:rPr>
        <w:t>os CRI</w:t>
      </w:r>
      <w:r w:rsidRPr="00DD1CC9">
        <w:rPr>
          <w:rFonts w:ascii="Times New Roman" w:hAnsi="Times New Roman"/>
          <w:szCs w:val="22"/>
        </w:rPr>
        <w:t xml:space="preserve">, a Emissora deverá (i) contratar outra agência de </w:t>
      </w:r>
      <w:r w:rsidRPr="00802978">
        <w:rPr>
          <w:rFonts w:ascii="Times New Roman" w:hAnsi="Times New Roman"/>
          <w:i/>
          <w:iCs/>
          <w:szCs w:val="22"/>
        </w:rPr>
        <w:t>rating</w:t>
      </w:r>
      <w:r w:rsidRPr="00DD1CC9">
        <w:rPr>
          <w:rFonts w:ascii="Times New Roman" w:hAnsi="Times New Roman"/>
          <w:szCs w:val="22"/>
        </w:rPr>
        <w:t xml:space="preserve"> sem necessidade de aprovação d</w:t>
      </w:r>
      <w:r w:rsidR="00832D1B" w:rsidRPr="00DD1CC9">
        <w:rPr>
          <w:rFonts w:ascii="Times New Roman" w:hAnsi="Times New Roman"/>
          <w:szCs w:val="22"/>
        </w:rPr>
        <w:t>a</w:t>
      </w:r>
      <w:r w:rsidRPr="00DD1CC9">
        <w:rPr>
          <w:rFonts w:ascii="Times New Roman" w:hAnsi="Times New Roman"/>
          <w:szCs w:val="22"/>
        </w:rPr>
        <w:t xml:space="preserve"> Debenturista, bastando notificar </w:t>
      </w:r>
      <w:r w:rsidR="00832D1B" w:rsidRPr="00DD1CC9">
        <w:rPr>
          <w:rFonts w:ascii="Times New Roman" w:hAnsi="Times New Roman"/>
          <w:szCs w:val="22"/>
        </w:rPr>
        <w:t xml:space="preserve">a Debenturista e </w:t>
      </w:r>
      <w:r w:rsidRPr="00DD1CC9">
        <w:rPr>
          <w:rFonts w:ascii="Times New Roman" w:hAnsi="Times New Roman"/>
          <w:szCs w:val="22"/>
        </w:rPr>
        <w:t xml:space="preserve">o Agente Fiduciário, desde que tal agência de classificação de risco seja a Standard &amp; </w:t>
      </w:r>
      <w:proofErr w:type="spellStart"/>
      <w:r w:rsidRPr="00DD1CC9">
        <w:rPr>
          <w:rFonts w:ascii="Times New Roman" w:hAnsi="Times New Roman"/>
          <w:szCs w:val="22"/>
        </w:rPr>
        <w:t>Poor’s</w:t>
      </w:r>
      <w:proofErr w:type="spellEnd"/>
      <w:r w:rsidRPr="00DD1CC9">
        <w:rPr>
          <w:rFonts w:ascii="Times New Roman" w:hAnsi="Times New Roman"/>
          <w:szCs w:val="22"/>
        </w:rPr>
        <w:t>, Moody’s ou a Fitch Ratings; ou (</w:t>
      </w:r>
      <w:proofErr w:type="spellStart"/>
      <w:r w:rsidRPr="00DD1CC9">
        <w:rPr>
          <w:rFonts w:ascii="Times New Roman" w:hAnsi="Times New Roman"/>
          <w:szCs w:val="22"/>
        </w:rPr>
        <w:t>ii</w:t>
      </w:r>
      <w:proofErr w:type="spellEnd"/>
      <w:r w:rsidRPr="00DD1CC9">
        <w:rPr>
          <w:rFonts w:ascii="Times New Roman" w:hAnsi="Times New Roman"/>
          <w:szCs w:val="22"/>
        </w:rPr>
        <w:t>) notificar em até 3 (três) Dia Úteis</w:t>
      </w:r>
      <w:r w:rsidR="006B0C91" w:rsidRPr="00DD1CC9">
        <w:rPr>
          <w:rFonts w:ascii="Times New Roman" w:hAnsi="Times New Roman"/>
          <w:szCs w:val="22"/>
        </w:rPr>
        <w:t xml:space="preserve"> contados da ciência da impossibilidade de atuação da Agência de </w:t>
      </w:r>
      <w:r w:rsidR="006B0C91" w:rsidRPr="00DD1CC9">
        <w:rPr>
          <w:rFonts w:ascii="Times New Roman" w:hAnsi="Times New Roman"/>
          <w:i/>
          <w:iCs/>
          <w:szCs w:val="22"/>
        </w:rPr>
        <w:t>Rating</w:t>
      </w:r>
      <w:r w:rsidRPr="00DD1CC9">
        <w:rPr>
          <w:rFonts w:ascii="Times New Roman" w:hAnsi="Times New Roman"/>
          <w:szCs w:val="22"/>
        </w:rPr>
        <w:t xml:space="preserve"> </w:t>
      </w:r>
      <w:r w:rsidR="00832D1B" w:rsidRPr="00DD1CC9">
        <w:rPr>
          <w:rFonts w:ascii="Times New Roman" w:hAnsi="Times New Roman"/>
          <w:szCs w:val="22"/>
        </w:rPr>
        <w:t xml:space="preserve">a Debenturista e </w:t>
      </w:r>
      <w:r w:rsidRPr="00DD1CC9">
        <w:rPr>
          <w:rFonts w:ascii="Times New Roman" w:hAnsi="Times New Roman"/>
          <w:szCs w:val="22"/>
        </w:rPr>
        <w:t xml:space="preserve">o Agente Fiduciário e convocar </w:t>
      </w:r>
      <w:r w:rsidR="00832D1B" w:rsidRPr="00DD1CC9">
        <w:rPr>
          <w:rFonts w:ascii="Times New Roman" w:hAnsi="Times New Roman"/>
          <w:szCs w:val="22"/>
        </w:rPr>
        <w:t>Assembleia Geral de Debenturistas</w:t>
      </w:r>
      <w:r w:rsidRPr="00DD1CC9">
        <w:rPr>
          <w:rFonts w:ascii="Times New Roman" w:hAnsi="Times New Roman"/>
          <w:szCs w:val="22"/>
        </w:rPr>
        <w:t xml:space="preserve"> para que </w:t>
      </w:r>
      <w:r w:rsidR="00832D1B" w:rsidRPr="00DD1CC9">
        <w:rPr>
          <w:rFonts w:ascii="Times New Roman" w:hAnsi="Times New Roman"/>
          <w:szCs w:val="22"/>
        </w:rPr>
        <w:t>a</w:t>
      </w:r>
      <w:r w:rsidRPr="00DD1CC9">
        <w:rPr>
          <w:rFonts w:ascii="Times New Roman" w:hAnsi="Times New Roman"/>
          <w:szCs w:val="22"/>
        </w:rPr>
        <w:t xml:space="preserve"> Debenturista defina a Agência de </w:t>
      </w:r>
      <w:r w:rsidRPr="00802978">
        <w:rPr>
          <w:rFonts w:ascii="Times New Roman" w:hAnsi="Times New Roman"/>
          <w:i/>
          <w:iCs/>
          <w:szCs w:val="22"/>
        </w:rPr>
        <w:t>Rating</w:t>
      </w:r>
      <w:r w:rsidRPr="00DD1CC9">
        <w:rPr>
          <w:rFonts w:ascii="Times New Roman" w:hAnsi="Times New Roman"/>
          <w:szCs w:val="22"/>
        </w:rPr>
        <w:t xml:space="preserve"> substituta, caso esta não venha a ser quaisquer das agências de </w:t>
      </w:r>
      <w:r w:rsidRPr="00802978">
        <w:rPr>
          <w:rFonts w:ascii="Times New Roman" w:hAnsi="Times New Roman"/>
          <w:i/>
          <w:iCs/>
          <w:szCs w:val="22"/>
        </w:rPr>
        <w:t>rating</w:t>
      </w:r>
      <w:r w:rsidRPr="00DD1CC9">
        <w:rPr>
          <w:rFonts w:ascii="Times New Roman" w:hAnsi="Times New Roman"/>
          <w:szCs w:val="22"/>
        </w:rPr>
        <w:t xml:space="preserve"> citadas no item (i) acima;</w:t>
      </w:r>
      <w:r w:rsidR="00D97F92">
        <w:rPr>
          <w:rFonts w:ascii="Times New Roman" w:hAnsi="Times New Roman"/>
          <w:szCs w:val="22"/>
        </w:rPr>
        <w:t xml:space="preserve"> </w:t>
      </w:r>
    </w:p>
    <w:p w14:paraId="69C39BD0" w14:textId="0368513E"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cumprir todas as determinações da CVM</w:t>
      </w:r>
      <w:r w:rsidR="003116F2" w:rsidRPr="00DD1CC9">
        <w:rPr>
          <w:rFonts w:ascii="Times New Roman" w:hAnsi="Times New Roman"/>
          <w:szCs w:val="22"/>
        </w:rPr>
        <w:t xml:space="preserve"> e da B3</w:t>
      </w:r>
      <w:r w:rsidRPr="00DD1CC9">
        <w:rPr>
          <w:rFonts w:ascii="Times New Roman" w:hAnsi="Times New Roman"/>
          <w:szCs w:val="22"/>
        </w:rPr>
        <w:t>, com o envio de documentos e, ainda, prestando as informações que lhe forem solicitadas;</w:t>
      </w:r>
    </w:p>
    <w:p w14:paraId="498A1068" w14:textId="6E9D598E"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t>guardar, pelo prazo de 5 (cinco) anos contados da presente data, toda a documentação relativa à Emissão;</w:t>
      </w:r>
    </w:p>
    <w:p w14:paraId="29F0C54B" w14:textId="46358285" w:rsidR="00D26795" w:rsidRPr="00DD1CC9" w:rsidRDefault="00D26795" w:rsidP="00DD1CC9">
      <w:pPr>
        <w:pStyle w:val="BodyText"/>
        <w:numPr>
          <w:ilvl w:val="0"/>
          <w:numId w:val="8"/>
        </w:num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0"/>
          <w:tab w:val="left" w:pos="1134"/>
        </w:tabs>
        <w:spacing w:after="240" w:line="320" w:lineRule="exact"/>
        <w:ind w:left="1134" w:hanging="1134"/>
        <w:rPr>
          <w:rFonts w:ascii="Times New Roman" w:hAnsi="Times New Roman"/>
          <w:b/>
          <w:kern w:val="20"/>
          <w:szCs w:val="22"/>
        </w:rPr>
      </w:pPr>
      <w:r w:rsidRPr="00DD1CC9">
        <w:rPr>
          <w:rFonts w:ascii="Times New Roman" w:hAnsi="Times New Roman"/>
          <w:szCs w:val="22"/>
        </w:rPr>
        <w:lastRenderedPageBreak/>
        <w:t xml:space="preserve">manter, e fazer com que as Controladas Relevantes mantenham, sempre válidas, regulares e eficazes, em perfeita ordem e em pleno vigor, todas as licenças, concessões, autorizações, permissões e alvarás, ou aprovações necessárias (inclusive ambientais), aplicáveis necessárias para o regular exercício de suas atividades, exceto por aquelas: (a) em processo de renovação tempestiva; (b) discutidos de boa-fé nas esferas administrativa, arbitral e/ou judicial tendo sido obtido efeito suspensivo; ou (c) cuja não manutenção não resulte em um Efeito Adverso Relevante ou não impacte adversamente de forma material a reputação da Emissora; </w:t>
      </w:r>
      <w:r w:rsidR="006C01A5" w:rsidRPr="00DD1CC9">
        <w:rPr>
          <w:rFonts w:ascii="Times New Roman" w:hAnsi="Times New Roman"/>
          <w:szCs w:val="22"/>
        </w:rPr>
        <w:t>e</w:t>
      </w:r>
    </w:p>
    <w:p w14:paraId="416FCCE2" w14:textId="0014C2FD" w:rsidR="00001219" w:rsidRPr="00DD1CC9" w:rsidRDefault="00001219" w:rsidP="00802978">
      <w:pPr>
        <w:pStyle w:val="BodyText"/>
        <w:numPr>
          <w:ilvl w:val="0"/>
          <w:numId w:val="8"/>
        </w:numPr>
        <w:shd w:val="clear" w:color="auto" w:fill="auto"/>
        <w:tabs>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ind w:left="1134" w:hanging="1134"/>
        <w:rPr>
          <w:rFonts w:ascii="Times New Roman" w:hAnsi="Times New Roman"/>
          <w:b/>
          <w:kern w:val="20"/>
          <w:szCs w:val="22"/>
        </w:rPr>
      </w:pPr>
      <w:r w:rsidRPr="004505B7">
        <w:rPr>
          <w:rFonts w:ascii="Times New Roman" w:hAnsi="Times New Roman"/>
        </w:rPr>
        <w:t>disponibilizar</w:t>
      </w:r>
      <w:r w:rsidRPr="00DD1CC9">
        <w:rPr>
          <w:rFonts w:ascii="Times New Roman" w:hAnsi="Times New Roman"/>
          <w:kern w:val="20"/>
          <w:szCs w:val="22"/>
        </w:rPr>
        <w:t xml:space="preserve"> via sistema da CVM, dentro dos prazos previstos na legislação e demais normativos da CVM aplicáveis, notificação da convocação de qualquer assembleia geral de acionistas da Emissora, bem como cópias de todas as atas de todas as assembleias gerais de acionistas da Emissora, bem como a data e ordem do dia de assembleias a se realizar e de todas as reuniões do Conselho de Administração, da Diretoria e do Conselho Fiscal, se instalado, que, de alguma forma, envolvam interesse d</w:t>
      </w:r>
      <w:r w:rsidR="00FA4593" w:rsidRPr="00DD1CC9">
        <w:rPr>
          <w:rFonts w:ascii="Times New Roman" w:hAnsi="Times New Roman"/>
          <w:kern w:val="20"/>
          <w:szCs w:val="22"/>
        </w:rPr>
        <w:t>a</w:t>
      </w:r>
      <w:r w:rsidRPr="00DD1CC9">
        <w:rPr>
          <w:rFonts w:ascii="Times New Roman" w:hAnsi="Times New Roman"/>
          <w:kern w:val="20"/>
          <w:szCs w:val="22"/>
        </w:rPr>
        <w:t xml:space="preserve"> Debenturista</w:t>
      </w:r>
      <w:r w:rsidR="006C01A5" w:rsidRPr="00DD1CC9">
        <w:rPr>
          <w:rFonts w:ascii="Times New Roman" w:hAnsi="Times New Roman"/>
          <w:kern w:val="20"/>
          <w:szCs w:val="22"/>
        </w:rPr>
        <w:t>.</w:t>
      </w:r>
    </w:p>
    <w:p w14:paraId="4540E329" w14:textId="06A7C9F7" w:rsidR="00B111A4" w:rsidRPr="00DD1CC9" w:rsidRDefault="00B111A4" w:rsidP="00DD1CC9">
      <w:pPr>
        <w:pStyle w:val="BodyText"/>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left" w:pos="1134"/>
        </w:tabs>
        <w:spacing w:after="240" w:line="320" w:lineRule="exact"/>
        <w:jc w:val="center"/>
        <w:rPr>
          <w:rFonts w:ascii="Times New Roman" w:hAnsi="Times New Roman"/>
          <w:b/>
          <w:szCs w:val="22"/>
        </w:rPr>
      </w:pPr>
      <w:bookmarkStart w:id="135" w:name="_DV_M194"/>
      <w:bookmarkStart w:id="136" w:name="_DV_M211"/>
      <w:bookmarkStart w:id="137" w:name="_DV_M76"/>
      <w:bookmarkStart w:id="138" w:name="_DV_M77"/>
      <w:bookmarkStart w:id="139" w:name="_DV_M78"/>
      <w:bookmarkStart w:id="140" w:name="_DV_M75"/>
      <w:bookmarkStart w:id="141" w:name="_DV_M79"/>
      <w:bookmarkStart w:id="142" w:name="_DV_M80"/>
      <w:bookmarkStart w:id="143" w:name="_DV_M212"/>
      <w:bookmarkStart w:id="144" w:name="_DV_M223"/>
      <w:bookmarkStart w:id="145" w:name="_DV_M225"/>
      <w:bookmarkStart w:id="146" w:name="_DV_M230"/>
      <w:bookmarkStart w:id="147" w:name="_DV_M231"/>
      <w:bookmarkStart w:id="148" w:name="_DV_M232"/>
      <w:bookmarkStart w:id="149" w:name="_DV_M240"/>
      <w:bookmarkStart w:id="150" w:name="_DV_M250"/>
      <w:bookmarkStart w:id="151" w:name="_DV_M252"/>
      <w:bookmarkStart w:id="152" w:name="_DV_M254"/>
      <w:bookmarkStart w:id="153" w:name="_DV_M256"/>
      <w:bookmarkStart w:id="154" w:name="_DV_M257"/>
      <w:bookmarkStart w:id="155" w:name="_DV_M258"/>
      <w:bookmarkStart w:id="156" w:name="_DV_M263"/>
      <w:bookmarkStart w:id="157" w:name="_DV_M265"/>
      <w:bookmarkStart w:id="158" w:name="_DV_M266"/>
      <w:bookmarkStart w:id="159" w:name="_DV_M267"/>
      <w:bookmarkStart w:id="160" w:name="_DV_M269"/>
      <w:bookmarkStart w:id="161" w:name="_DV_M270"/>
      <w:bookmarkStart w:id="162" w:name="_DV_M272"/>
      <w:bookmarkStart w:id="163" w:name="_DV_M273"/>
      <w:bookmarkStart w:id="164" w:name="_DV_M276"/>
      <w:bookmarkStart w:id="165" w:name="_DV_M277"/>
      <w:bookmarkStart w:id="166" w:name="_DV_M278"/>
      <w:bookmarkStart w:id="167" w:name="_DV_M279"/>
      <w:bookmarkStart w:id="168" w:name="_DV_M280"/>
      <w:bookmarkStart w:id="169" w:name="_DV_M281"/>
      <w:bookmarkStart w:id="170" w:name="_DV_M282"/>
      <w:bookmarkStart w:id="171" w:name="_DV_M283"/>
      <w:bookmarkStart w:id="172" w:name="_DV_M285"/>
      <w:bookmarkStart w:id="173" w:name="_DV_M286"/>
      <w:bookmarkStart w:id="174" w:name="_DV_M287"/>
      <w:bookmarkStart w:id="175" w:name="_DV_M288"/>
      <w:bookmarkStart w:id="176" w:name="_DV_M289"/>
      <w:bookmarkStart w:id="177" w:name="_DV_M290"/>
      <w:bookmarkStart w:id="178" w:name="_DV_M293"/>
      <w:bookmarkStart w:id="179" w:name="_DV_M294"/>
      <w:bookmarkStart w:id="180" w:name="_DV_M295"/>
      <w:bookmarkStart w:id="181" w:name="_DV_M296"/>
      <w:bookmarkStart w:id="182" w:name="_DV_M297"/>
      <w:bookmarkStart w:id="183" w:name="_DV_M298"/>
      <w:bookmarkStart w:id="184" w:name="_DV_M299"/>
      <w:bookmarkStart w:id="185" w:name="_DV_M300"/>
      <w:bookmarkStart w:id="186" w:name="_DV_M302"/>
      <w:bookmarkStart w:id="187" w:name="_DV_M303"/>
      <w:bookmarkStart w:id="188" w:name="_DV_M304"/>
      <w:bookmarkStart w:id="189" w:name="_DV_M305"/>
      <w:bookmarkStart w:id="190" w:name="_DV_M306"/>
      <w:bookmarkStart w:id="191" w:name="_DV_M307"/>
      <w:bookmarkStart w:id="192" w:name="_DV_M308"/>
      <w:bookmarkStart w:id="193" w:name="_DV_M309"/>
      <w:bookmarkStart w:id="194" w:name="_DV_M310"/>
      <w:bookmarkStart w:id="195" w:name="_DV_M311"/>
      <w:bookmarkStart w:id="196" w:name="_DV_M312"/>
      <w:bookmarkStart w:id="197" w:name="_DV_M313"/>
      <w:bookmarkStart w:id="198" w:name="_DV_M314"/>
      <w:bookmarkStart w:id="199" w:name="_DV_M315"/>
      <w:bookmarkStart w:id="200" w:name="_DV_M316"/>
      <w:bookmarkStart w:id="201" w:name="_DV_M317"/>
      <w:bookmarkStart w:id="202" w:name="_DV_M318"/>
      <w:bookmarkStart w:id="203" w:name="_DV_M319"/>
      <w:bookmarkStart w:id="204" w:name="_DV_M320"/>
      <w:bookmarkStart w:id="205" w:name="_DV_M323"/>
      <w:bookmarkStart w:id="206" w:name="_DV_M324"/>
      <w:bookmarkStart w:id="207" w:name="_DV_M325"/>
      <w:bookmarkStart w:id="208" w:name="_DV_M326"/>
      <w:bookmarkStart w:id="209" w:name="_DV_M329"/>
      <w:bookmarkStart w:id="210" w:name="_DV_M330"/>
      <w:bookmarkStart w:id="211" w:name="_DV_M331"/>
      <w:bookmarkStart w:id="212" w:name="_DV_M332"/>
      <w:bookmarkStart w:id="213" w:name="_DV_M333"/>
      <w:bookmarkStart w:id="214" w:name="_DV_M338"/>
      <w:bookmarkStart w:id="215" w:name="_DV_M339"/>
      <w:bookmarkStart w:id="216" w:name="_DV_M343"/>
      <w:bookmarkStart w:id="217" w:name="_DV_M345"/>
      <w:bookmarkStart w:id="218" w:name="_DV_M346"/>
      <w:bookmarkStart w:id="219" w:name="_DV_M347"/>
      <w:bookmarkStart w:id="220" w:name="_DV_M348"/>
      <w:bookmarkStart w:id="221" w:name="_DV_M349"/>
      <w:bookmarkStart w:id="222" w:name="_DV_M353"/>
      <w:bookmarkStart w:id="223" w:name="_DV_M369"/>
      <w:bookmarkStart w:id="224" w:name="_DV_M371"/>
      <w:bookmarkStart w:id="225" w:name="_DV_M373"/>
      <w:bookmarkStart w:id="226" w:name="_DV_M375"/>
      <w:bookmarkStart w:id="227" w:name="_DV_M382"/>
      <w:bookmarkStart w:id="228" w:name="_DV_M384"/>
      <w:bookmarkStart w:id="229" w:name="_DV_M189"/>
      <w:bookmarkStart w:id="230" w:name="_DV_M190"/>
      <w:bookmarkStart w:id="231" w:name="_DV_M191"/>
      <w:bookmarkStart w:id="232" w:name="_DV_M203"/>
      <w:bookmarkStart w:id="233" w:name="_DV_M205"/>
      <w:bookmarkStart w:id="234" w:name="_DV_M210"/>
      <w:bookmarkStart w:id="235" w:name="_DV_M213"/>
      <w:bookmarkStart w:id="236" w:name="_DV_M214"/>
      <w:bookmarkStart w:id="237" w:name="_DV_M215"/>
      <w:bookmarkStart w:id="238" w:name="_DV_M216"/>
      <w:bookmarkStart w:id="239" w:name="_DV_M217"/>
      <w:bookmarkStart w:id="240" w:name="_DV_M218"/>
      <w:bookmarkStart w:id="241" w:name="_DV_M219"/>
      <w:bookmarkStart w:id="242" w:name="_DV_M104"/>
      <w:bookmarkStart w:id="243" w:name="_DV_M387"/>
      <w:bookmarkStart w:id="244" w:name="_DV_M389"/>
      <w:bookmarkStart w:id="245" w:name="_DV_M390"/>
      <w:bookmarkStart w:id="246" w:name="_DV_M393"/>
      <w:bookmarkStart w:id="247" w:name="_Toc496646689"/>
      <w:bookmarkEnd w:id="133"/>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sidRPr="00DD1CC9">
        <w:rPr>
          <w:rFonts w:ascii="Times New Roman" w:hAnsi="Times New Roman"/>
          <w:b/>
          <w:szCs w:val="22"/>
        </w:rPr>
        <w:t xml:space="preserve">CLÁUSULA DÉCIMA </w:t>
      </w:r>
      <w:r w:rsidR="005912BB" w:rsidRPr="00DD1CC9">
        <w:rPr>
          <w:rFonts w:ascii="Times New Roman" w:hAnsi="Times New Roman"/>
          <w:b/>
          <w:szCs w:val="22"/>
        </w:rPr>
        <w:t>–</w:t>
      </w:r>
      <w:r w:rsidRPr="00DD1CC9">
        <w:rPr>
          <w:rFonts w:ascii="Times New Roman" w:hAnsi="Times New Roman"/>
          <w:b/>
          <w:szCs w:val="22"/>
        </w:rPr>
        <w:t xml:space="preserve"> DECLARAÇÕES DA EMISSORA</w:t>
      </w:r>
      <w:bookmarkEnd w:id="247"/>
      <w:r w:rsidR="00C95CF4" w:rsidRPr="00DD1CC9">
        <w:rPr>
          <w:rFonts w:ascii="Times New Roman" w:hAnsi="Times New Roman"/>
          <w:b/>
          <w:szCs w:val="22"/>
        </w:rPr>
        <w:t xml:space="preserve"> </w:t>
      </w:r>
    </w:p>
    <w:p w14:paraId="4E92079D" w14:textId="140CD46D" w:rsidR="003116F2" w:rsidRPr="00DD1CC9" w:rsidRDefault="00B111A4" w:rsidP="00DD1CC9">
      <w:pPr>
        <w:pStyle w:val="ListParagraph"/>
        <w:numPr>
          <w:ilvl w:val="1"/>
          <w:numId w:val="20"/>
        </w:numPr>
        <w:tabs>
          <w:tab w:val="left" w:pos="1134"/>
        </w:tabs>
        <w:spacing w:after="240" w:line="320" w:lineRule="exact"/>
        <w:ind w:left="0" w:firstLine="0"/>
        <w:jc w:val="both"/>
        <w:outlineLvl w:val="0"/>
        <w:rPr>
          <w:sz w:val="22"/>
          <w:szCs w:val="22"/>
        </w:rPr>
      </w:pPr>
      <w:bookmarkStart w:id="248" w:name="_DV_M394"/>
      <w:bookmarkEnd w:id="248"/>
      <w:r w:rsidRPr="00DD1CC9">
        <w:rPr>
          <w:sz w:val="22"/>
          <w:szCs w:val="22"/>
        </w:rPr>
        <w:t>A Emissora declara à Debenturista que, nesta data:</w:t>
      </w:r>
      <w:r w:rsidR="009F5C97" w:rsidRPr="00DD1CC9">
        <w:rPr>
          <w:sz w:val="22"/>
          <w:szCs w:val="22"/>
        </w:rPr>
        <w:t xml:space="preserve"> </w:t>
      </w:r>
      <w:bookmarkStart w:id="249" w:name="_DV_M398"/>
      <w:bookmarkStart w:id="250" w:name="_DV_M400"/>
      <w:bookmarkStart w:id="251" w:name="_DV_M401"/>
      <w:bookmarkStart w:id="252" w:name="_DV_M402"/>
      <w:bookmarkStart w:id="253" w:name="_DV_M403"/>
      <w:bookmarkStart w:id="254" w:name="_DV_M404"/>
      <w:bookmarkStart w:id="255" w:name="_DV_M405"/>
      <w:bookmarkStart w:id="256" w:name="_DV_M406"/>
      <w:bookmarkStart w:id="257" w:name="_DV_M407"/>
      <w:bookmarkStart w:id="258" w:name="_DV_M408"/>
      <w:bookmarkStart w:id="259" w:name="_DV_M409"/>
      <w:bookmarkStart w:id="260" w:name="_Toc496646690"/>
      <w:bookmarkEnd w:id="249"/>
      <w:bookmarkEnd w:id="250"/>
      <w:bookmarkEnd w:id="251"/>
      <w:bookmarkEnd w:id="252"/>
      <w:bookmarkEnd w:id="253"/>
      <w:bookmarkEnd w:id="254"/>
      <w:bookmarkEnd w:id="255"/>
      <w:bookmarkEnd w:id="256"/>
      <w:bookmarkEnd w:id="257"/>
      <w:bookmarkEnd w:id="258"/>
      <w:bookmarkEnd w:id="259"/>
    </w:p>
    <w:p w14:paraId="762348DF" w14:textId="7C5C4E40" w:rsidR="00117019"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é uma sociedade devidamente organizada, constituída e existente sob a forma de sociedade anônima, de acordo com as leis brasileiras e está devidamente autorizada a conduzir os seus negócios, com plenos poderes para deter, possuir e operar seus bens;</w:t>
      </w:r>
    </w:p>
    <w:p w14:paraId="05DFFE97" w14:textId="45C89D71" w:rsidR="003116F2" w:rsidRPr="00153C0D" w:rsidRDefault="00117019"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Pr>
          <w:rFonts w:ascii="Times New Roman" w:hAnsi="Times New Roman" w:cs="Times New Roman"/>
          <w:sz w:val="22"/>
          <w:szCs w:val="22"/>
        </w:rPr>
        <w:t>suas Controladas</w:t>
      </w:r>
      <w:r w:rsidRPr="00DD1CC9">
        <w:rPr>
          <w:rFonts w:ascii="Times New Roman" w:hAnsi="Times New Roman" w:cs="Times New Roman"/>
          <w:sz w:val="22"/>
          <w:szCs w:val="22"/>
        </w:rPr>
        <w:t xml:space="preserve"> </w:t>
      </w:r>
      <w:r>
        <w:rPr>
          <w:rFonts w:ascii="Times New Roman" w:hAnsi="Times New Roman" w:cs="Times New Roman"/>
          <w:sz w:val="22"/>
          <w:szCs w:val="22"/>
        </w:rPr>
        <w:t>são</w:t>
      </w:r>
      <w:r w:rsidRPr="00DD1CC9">
        <w:rPr>
          <w:rFonts w:ascii="Times New Roman" w:hAnsi="Times New Roman" w:cs="Times New Roman"/>
          <w:sz w:val="22"/>
          <w:szCs w:val="22"/>
        </w:rPr>
        <w:t xml:space="preserve"> sociedade</w:t>
      </w:r>
      <w:r>
        <w:rPr>
          <w:rFonts w:ascii="Times New Roman" w:hAnsi="Times New Roman" w:cs="Times New Roman"/>
          <w:sz w:val="22"/>
          <w:szCs w:val="22"/>
        </w:rPr>
        <w:t>s</w:t>
      </w:r>
      <w:r w:rsidRPr="00DD1CC9">
        <w:rPr>
          <w:rFonts w:ascii="Times New Roman" w:hAnsi="Times New Roman" w:cs="Times New Roman"/>
          <w:sz w:val="22"/>
          <w:szCs w:val="22"/>
        </w:rPr>
        <w:t xml:space="preserve"> devidamente organizada</w:t>
      </w:r>
      <w:r>
        <w:rPr>
          <w:rFonts w:ascii="Times New Roman" w:hAnsi="Times New Roman" w:cs="Times New Roman"/>
          <w:sz w:val="22"/>
          <w:szCs w:val="22"/>
        </w:rPr>
        <w:t>s</w:t>
      </w:r>
      <w:r w:rsidRPr="00DD1CC9">
        <w:rPr>
          <w:rFonts w:ascii="Times New Roman" w:hAnsi="Times New Roman" w:cs="Times New Roman"/>
          <w:sz w:val="22"/>
          <w:szCs w:val="22"/>
        </w:rPr>
        <w:t>, constituída</w:t>
      </w:r>
      <w:r>
        <w:rPr>
          <w:rFonts w:ascii="Times New Roman" w:hAnsi="Times New Roman" w:cs="Times New Roman"/>
          <w:sz w:val="22"/>
          <w:szCs w:val="22"/>
        </w:rPr>
        <w:t>s</w:t>
      </w:r>
      <w:r w:rsidRPr="00DD1CC9">
        <w:rPr>
          <w:rFonts w:ascii="Times New Roman" w:hAnsi="Times New Roman" w:cs="Times New Roman"/>
          <w:sz w:val="22"/>
          <w:szCs w:val="22"/>
        </w:rPr>
        <w:t xml:space="preserve"> e existente</w:t>
      </w:r>
      <w:r>
        <w:rPr>
          <w:rFonts w:ascii="Times New Roman" w:hAnsi="Times New Roman" w:cs="Times New Roman"/>
          <w:sz w:val="22"/>
          <w:szCs w:val="22"/>
        </w:rPr>
        <w:t>s</w:t>
      </w:r>
      <w:r w:rsidRPr="00DD1CC9">
        <w:rPr>
          <w:rFonts w:ascii="Times New Roman" w:hAnsi="Times New Roman" w:cs="Times New Roman"/>
          <w:sz w:val="22"/>
          <w:szCs w:val="22"/>
        </w:rPr>
        <w:t xml:space="preserve"> de acordo com as leis </w:t>
      </w:r>
      <w:r w:rsidR="00EB71A8">
        <w:rPr>
          <w:rFonts w:ascii="Times New Roman" w:hAnsi="Times New Roman" w:cs="Times New Roman"/>
          <w:sz w:val="22"/>
          <w:szCs w:val="22"/>
        </w:rPr>
        <w:t>da jurisdição em que são constituídas</w:t>
      </w:r>
      <w:r w:rsidRPr="00DD1CC9">
        <w:rPr>
          <w:rFonts w:ascii="Times New Roman" w:hAnsi="Times New Roman" w:cs="Times New Roman"/>
          <w:sz w:val="22"/>
          <w:szCs w:val="22"/>
        </w:rPr>
        <w:t xml:space="preserve"> e est</w:t>
      </w:r>
      <w:r>
        <w:rPr>
          <w:rFonts w:ascii="Times New Roman" w:hAnsi="Times New Roman" w:cs="Times New Roman"/>
          <w:sz w:val="22"/>
          <w:szCs w:val="22"/>
        </w:rPr>
        <w:t>ão</w:t>
      </w:r>
      <w:r w:rsidRPr="00DD1CC9">
        <w:rPr>
          <w:rFonts w:ascii="Times New Roman" w:hAnsi="Times New Roman" w:cs="Times New Roman"/>
          <w:sz w:val="22"/>
          <w:szCs w:val="22"/>
        </w:rPr>
        <w:t xml:space="preserve"> devidamente autorizada</w:t>
      </w:r>
      <w:r>
        <w:rPr>
          <w:rFonts w:ascii="Times New Roman" w:hAnsi="Times New Roman" w:cs="Times New Roman"/>
          <w:sz w:val="22"/>
          <w:szCs w:val="22"/>
        </w:rPr>
        <w:t>s</w:t>
      </w:r>
      <w:r w:rsidRPr="00DD1CC9">
        <w:rPr>
          <w:rFonts w:ascii="Times New Roman" w:hAnsi="Times New Roman" w:cs="Times New Roman"/>
          <w:sz w:val="22"/>
          <w:szCs w:val="22"/>
        </w:rPr>
        <w:t xml:space="preserve"> a conduzir os seus negócios, com plenos poderes para deter, possuir e operar seus bens</w:t>
      </w:r>
      <w:r>
        <w:rPr>
          <w:rFonts w:ascii="Times New Roman" w:hAnsi="Times New Roman" w:cs="Times New Roman"/>
          <w:sz w:val="22"/>
          <w:szCs w:val="22"/>
        </w:rPr>
        <w:t>;</w:t>
      </w:r>
      <w:r w:rsidRPr="00DD1CC9" w:rsidDel="00117019">
        <w:rPr>
          <w:rFonts w:ascii="Times New Roman" w:hAnsi="Times New Roman" w:cs="Times New Roman"/>
          <w:sz w:val="22"/>
          <w:szCs w:val="22"/>
          <w:highlight w:val="yellow"/>
        </w:rPr>
        <w:t xml:space="preserve"> </w:t>
      </w:r>
    </w:p>
    <w:p w14:paraId="7D369814" w14:textId="5CF04718"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está devidamente autorizada e obteve todas as licenças e autorizações necessárias, inclusive as societárias, à celebração desta Escritura de Emissão, à emissão das Debêntures e ao cumprimento de suas obrigações aqui previstas, tendo sido satisfeitos todos os requisitos legais e os constantes de seu estatuto social necessários para tanto;</w:t>
      </w:r>
    </w:p>
    <w:p w14:paraId="3275446F" w14:textId="191AC5B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os seus representantes legais que assinam esta Escritura de Emissão têm poderes nos termos do estatuto social da Emissora e/ou delegados para assumir, em seu nome, as obrigações ora estabelecidas e, sendo mandatários, tiveram os poderes legitimamente outorgados, estando os respectivos mandatos em pleno vigor;</w:t>
      </w:r>
    </w:p>
    <w:p w14:paraId="57CF11E4" w14:textId="0B6699E7"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tem, assim como suas Controladas Relevantes têm, todas as autorizações e licenças exigidas pelas autoridades federais, estaduais e municipais necessárias para o exercício de suas atividades, sendo todas válidas</w:t>
      </w:r>
      <w:r w:rsidRPr="0066223A">
        <w:rPr>
          <w:rFonts w:ascii="Times New Roman" w:hAnsi="Times New Roman" w:cs="Times New Roman"/>
          <w:sz w:val="22"/>
          <w:szCs w:val="22"/>
        </w:rPr>
        <w:t xml:space="preserve">, exceto por aquelas: (a) em processo de renovação tempestiva; (b) discutidos de boa-fé nas esferas administrativa, arbitral e/ou </w:t>
      </w:r>
      <w:r w:rsidRPr="0066223A">
        <w:rPr>
          <w:rFonts w:ascii="Times New Roman" w:hAnsi="Times New Roman" w:cs="Times New Roman"/>
          <w:sz w:val="22"/>
          <w:szCs w:val="22"/>
        </w:rPr>
        <w:lastRenderedPageBreak/>
        <w:t>judicial tendo sido obtidos efeitos suspensivos; ou (c) cuja não manutenção não resulte em um Efeito Adverso Relevante ou não impacte adversamente de forma material a reputação da Emissora</w:t>
      </w:r>
      <w:r w:rsidRPr="00DD1CC9">
        <w:rPr>
          <w:rFonts w:ascii="Times New Roman" w:hAnsi="Times New Roman" w:cs="Times New Roman"/>
          <w:sz w:val="22"/>
          <w:szCs w:val="22"/>
        </w:rPr>
        <w:t>;</w:t>
      </w:r>
    </w:p>
    <w:p w14:paraId="3DEE412E" w14:textId="77777777"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 xml:space="preserve">a celebração e o cumprimento de suas obrigações previstas nesta Escritura não infringem ou contrariam: (a) qualquer contrato ou documento no qual a Emissora seja parte ou pelo qual quaisquer de seus bens e propriedades estejam vinculados, nem irá resultar em: (1) vencimento antecipado de qualquer obrigação estabelecida em qualquer desses contratos ou instrumentos; (2) criação de qualquer ônus sobre qualquer ativo ou bem da Emissora, ou (3) rescisão de qualquer desses contratos ou instrumentos; (b) qualquer lei, decreto ou regulamento a que a Emissora ou quaisquer de seus bens e propriedades estejam sujeitos; ou (c) qualquer ordem, decisão ou sentença administrativa, judicial ou arbitral que seja de seu conhecimento e que afete a Emissora ou quaisquer de seus bens e propriedades; </w:t>
      </w:r>
    </w:p>
    <w:p w14:paraId="78474405" w14:textId="7503BBC2"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nenhum registro, consentimento, autorização, aprovação, licença, ordem de, ou qualificação perante qualquer autoridade governamental ou órgão regulatório, é exigido para o cumprimento, pela Emissora, de suas obrigações nos termos desta Escritura de Emissão, ou para a realização da Emissão, exceto o registro desta Escritura de Emissão na JUCERJA e o arquivamento da ata da RCA da Emissora na JUCERJA e sua publicação nos termos desta Escritura de Emissão;</w:t>
      </w:r>
    </w:p>
    <w:p w14:paraId="61096A80" w14:textId="2379EB89" w:rsidR="003116F2" w:rsidRPr="00153C0D"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está cumprindo, e as suas Controladas Relevantes estão cumprindo, todas as leis, regras, regulamentos, normas administrativas, determinações de órgãos governamentais, autarquias ou tribunais e ordens aplicáveis em qualquer jurisdição na qual realize negócios ou possua ativos, exceto aqu</w:t>
      </w:r>
      <w:r w:rsidRPr="00153C0D">
        <w:rPr>
          <w:rFonts w:ascii="Times New Roman" w:hAnsi="Times New Roman" w:cs="Times New Roman"/>
          <w:sz w:val="22"/>
          <w:szCs w:val="22"/>
        </w:rPr>
        <w:t>eles (a) questionados de boa-fé nas esferas administrativa, arbitral e/ou judicial tendo sido obtido efeito suspensivo; ou (b) cujo descumprimento não resulte em Efeito Adverso Relevante;</w:t>
      </w:r>
    </w:p>
    <w:p w14:paraId="4147A5EA" w14:textId="590FFA7E" w:rsidR="003116F2" w:rsidRPr="00153C0D"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153C0D">
        <w:rPr>
          <w:rFonts w:ascii="Times New Roman" w:hAnsi="Times New Roman" w:cs="Times New Roman"/>
          <w:sz w:val="22"/>
          <w:szCs w:val="22"/>
        </w:rPr>
        <w:t xml:space="preserve">tem plena ciência e concorda integralmente com a forma e condições das Debêntures e desta Escritura de Emissão; </w:t>
      </w:r>
    </w:p>
    <w:p w14:paraId="74B4CDAF" w14:textId="7E7A97FA" w:rsidR="003116F2" w:rsidRPr="00DD1CC9"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153C0D">
        <w:rPr>
          <w:rFonts w:ascii="Times New Roman" w:hAnsi="Times New Roman" w:cs="Times New Roman"/>
          <w:sz w:val="22"/>
          <w:szCs w:val="22"/>
        </w:rPr>
        <w:t>tem plena ciência e concorda integralmente com a forma de divulgação e apuração da Taxa DI a ser aplicad</w:t>
      </w:r>
      <w:r w:rsidR="00643EC6" w:rsidRPr="00DD1CC9">
        <w:rPr>
          <w:rFonts w:ascii="Times New Roman" w:hAnsi="Times New Roman" w:cs="Times New Roman"/>
          <w:sz w:val="22"/>
          <w:szCs w:val="22"/>
        </w:rPr>
        <w:t>a</w:t>
      </w:r>
      <w:r w:rsidRPr="00DD1CC9">
        <w:rPr>
          <w:rFonts w:ascii="Times New Roman" w:hAnsi="Times New Roman" w:cs="Times New Roman"/>
          <w:sz w:val="22"/>
          <w:szCs w:val="22"/>
        </w:rPr>
        <w:t xml:space="preserve"> às Debêntures, e a forma de cálculo da Remuneração de cada série foi acordada por sua livre vontade, em observância ao princípio da boa-fé; </w:t>
      </w:r>
    </w:p>
    <w:p w14:paraId="57439DF2" w14:textId="70BA798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 xml:space="preserve">todas as informações prestadas no âmbito da presente Emissão, para fins de análise e aprovação da </w:t>
      </w:r>
      <w:r w:rsidR="000973FE" w:rsidRPr="00DD1CC9">
        <w:rPr>
          <w:rFonts w:ascii="Times New Roman" w:hAnsi="Times New Roman" w:cs="Times New Roman"/>
          <w:sz w:val="22"/>
          <w:szCs w:val="22"/>
        </w:rPr>
        <w:t>Emissão</w:t>
      </w:r>
      <w:r w:rsidRPr="00DD1CC9">
        <w:rPr>
          <w:rFonts w:ascii="Times New Roman" w:hAnsi="Times New Roman" w:cs="Times New Roman"/>
          <w:sz w:val="22"/>
          <w:szCs w:val="22"/>
        </w:rPr>
        <w:t>, são corretas, verdadeiras, consistentes e suficientes em todos os seus aspectos na data na qual referidas informações foram prestadas e não omitem qualquer fato necessário para fazer com que referidas informações não sejam enganosas em referido tempo à luz das circunstâncias nas quais foram prestadas;</w:t>
      </w:r>
    </w:p>
    <w:p w14:paraId="580F31FE" w14:textId="03D9CD3B" w:rsidR="003116F2" w:rsidRPr="00DD1CC9" w:rsidRDefault="003116F2" w:rsidP="00153C0D">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lastRenderedPageBreak/>
        <w:t xml:space="preserve">as demonstrações financeiras auditadas da Emissora relativas aos exercícios sociais encerrados em 2019, 2020 e 2021, </w:t>
      </w:r>
      <w:r w:rsidR="00F71ED4" w:rsidRPr="00DD1CC9">
        <w:rPr>
          <w:rFonts w:ascii="Times New Roman" w:hAnsi="Times New Roman" w:cs="Times New Roman"/>
          <w:sz w:val="22"/>
          <w:szCs w:val="22"/>
        </w:rPr>
        <w:t xml:space="preserve">bem como </w:t>
      </w:r>
      <w:r w:rsidRPr="00DD1CC9">
        <w:rPr>
          <w:rFonts w:ascii="Times New Roman" w:hAnsi="Times New Roman" w:cs="Times New Roman"/>
          <w:sz w:val="22"/>
          <w:szCs w:val="22"/>
        </w:rPr>
        <w:t xml:space="preserve">as informações trimestrais referentes ao período encerrado em </w:t>
      </w:r>
      <w:r w:rsidR="00321060" w:rsidRPr="00695029">
        <w:rPr>
          <w:rFonts w:ascii="Times New Roman" w:hAnsi="Times New Roman" w:cs="Times New Roman"/>
          <w:sz w:val="22"/>
          <w:szCs w:val="22"/>
        </w:rPr>
        <w:t>30</w:t>
      </w:r>
      <w:r w:rsidRPr="00DD1CC9">
        <w:rPr>
          <w:rFonts w:ascii="Times New Roman" w:hAnsi="Times New Roman" w:cs="Times New Roman"/>
          <w:sz w:val="22"/>
          <w:szCs w:val="22"/>
        </w:rPr>
        <w:t xml:space="preserve"> de </w:t>
      </w:r>
      <w:r w:rsidR="00321060" w:rsidRPr="00DD1CC9">
        <w:rPr>
          <w:rFonts w:ascii="Times New Roman" w:hAnsi="Times New Roman" w:cs="Times New Roman"/>
          <w:sz w:val="22"/>
          <w:szCs w:val="22"/>
        </w:rPr>
        <w:t xml:space="preserve">setembro </w:t>
      </w:r>
      <w:r w:rsidRPr="00DD1CC9">
        <w:rPr>
          <w:rFonts w:ascii="Times New Roman" w:hAnsi="Times New Roman" w:cs="Times New Roman"/>
          <w:sz w:val="22"/>
          <w:szCs w:val="22"/>
        </w:rPr>
        <w:t>de 2022, representam corretamente a posição patrimonial e financeira consolidada da Emisso</w:t>
      </w:r>
      <w:r w:rsidRPr="00153C0D">
        <w:rPr>
          <w:rFonts w:ascii="Times New Roman" w:hAnsi="Times New Roman" w:cs="Times New Roman"/>
          <w:sz w:val="22"/>
          <w:szCs w:val="22"/>
        </w:rPr>
        <w:t xml:space="preserve">ra naquelas datas e para aqueles períodos e foram devidamente elaboradas em conformidade com a Lei das Sociedades por Ações e com as regras emitidas pela CVM, e </w:t>
      </w:r>
      <w:r w:rsidRPr="00DD1CC9">
        <w:rPr>
          <w:rFonts w:ascii="Times New Roman" w:hAnsi="Times New Roman" w:cs="Times New Roman"/>
          <w:sz w:val="22"/>
          <w:szCs w:val="22"/>
        </w:rPr>
        <w:t xml:space="preserve">até a data de assinatura da presente Escritura de Emissão, não foi identificado nenhum </w:t>
      </w:r>
      <w:r w:rsidRPr="0066223A">
        <w:rPr>
          <w:rFonts w:ascii="Times New Roman" w:hAnsi="Times New Roman" w:cs="Times New Roman"/>
          <w:sz w:val="22"/>
          <w:szCs w:val="22"/>
        </w:rPr>
        <w:t>Efeito Adverso Relevante na situação financeira e nos resultados operacionais em questão;</w:t>
      </w:r>
      <w:r w:rsidRPr="00DD1CC9">
        <w:rPr>
          <w:rFonts w:ascii="Times New Roman" w:hAnsi="Times New Roman" w:cs="Times New Roman"/>
          <w:sz w:val="22"/>
          <w:szCs w:val="22"/>
        </w:rPr>
        <w:t xml:space="preserve"> </w:t>
      </w:r>
    </w:p>
    <w:p w14:paraId="59FDB863" w14:textId="7F5CD3B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esta Escritura constitui obrigação legal, válida, eficaz e vinculante da Emissora, exequível de acordo com os seus termos e condições, com força de título executivo extrajudicial nos termos do artigo 784, inciso III, d</w:t>
      </w:r>
      <w:r w:rsidR="00187024" w:rsidRPr="00DD1CC9">
        <w:rPr>
          <w:rFonts w:ascii="Times New Roman" w:hAnsi="Times New Roman" w:cs="Times New Roman"/>
          <w:sz w:val="22"/>
          <w:szCs w:val="22"/>
        </w:rPr>
        <w:t xml:space="preserve">a Lei nº 13.105, de </w:t>
      </w:r>
      <w:r w:rsidR="00652ACE" w:rsidRPr="00DD1CC9">
        <w:rPr>
          <w:rFonts w:ascii="Times New Roman" w:hAnsi="Times New Roman" w:cs="Times New Roman"/>
          <w:sz w:val="22"/>
          <w:szCs w:val="22"/>
        </w:rPr>
        <w:t>16 de março de 2015 (“</w:t>
      </w:r>
      <w:r w:rsidRPr="00802978">
        <w:rPr>
          <w:rFonts w:ascii="Times New Roman" w:hAnsi="Times New Roman" w:cs="Times New Roman"/>
          <w:sz w:val="22"/>
          <w:szCs w:val="22"/>
          <w:u w:val="single"/>
        </w:rPr>
        <w:t>Código de Processo Civil</w:t>
      </w:r>
      <w:r w:rsidR="00652ACE" w:rsidRPr="00DD1CC9">
        <w:rPr>
          <w:rFonts w:ascii="Times New Roman" w:hAnsi="Times New Roman" w:cs="Times New Roman"/>
          <w:sz w:val="22"/>
          <w:szCs w:val="22"/>
        </w:rPr>
        <w:t>”)</w:t>
      </w:r>
      <w:r w:rsidRPr="00DD1CC9">
        <w:rPr>
          <w:rFonts w:ascii="Times New Roman" w:hAnsi="Times New Roman" w:cs="Times New Roman"/>
          <w:sz w:val="22"/>
          <w:szCs w:val="22"/>
        </w:rPr>
        <w:t>;</w:t>
      </w:r>
    </w:p>
    <w:p w14:paraId="75978301" w14:textId="3ECCEF9E" w:rsidR="003116F2" w:rsidRPr="005573A6" w:rsidRDefault="003116F2" w:rsidP="005573A6">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5573A6">
        <w:rPr>
          <w:rFonts w:ascii="Times New Roman" w:hAnsi="Times New Roman" w:cs="Times New Roman"/>
          <w:sz w:val="22"/>
          <w:szCs w:val="22"/>
        </w:rPr>
        <w:t>cumpre e faz com que seus conselheiros, diretores, empregados, no exercício de suas funções e agindo em nome e benefício da Emissora, e suas Controladas</w:t>
      </w:r>
      <w:r w:rsidR="00B81375" w:rsidRPr="005573A6">
        <w:rPr>
          <w:rFonts w:ascii="Times New Roman" w:hAnsi="Times New Roman" w:cs="Times New Roman"/>
          <w:sz w:val="22"/>
          <w:szCs w:val="22"/>
        </w:rPr>
        <w:t xml:space="preserve"> </w:t>
      </w:r>
      <w:r w:rsidRPr="005573A6">
        <w:rPr>
          <w:rFonts w:ascii="Times New Roman" w:hAnsi="Times New Roman" w:cs="Times New Roman"/>
          <w:sz w:val="22"/>
          <w:szCs w:val="22"/>
        </w:rPr>
        <w:t xml:space="preserve">cumpram as Leis Anticorrupção, bem como que: (a) </w:t>
      </w:r>
      <w:r w:rsidR="00361C07" w:rsidRPr="005573A6">
        <w:rPr>
          <w:rFonts w:ascii="Times New Roman" w:hAnsi="Times New Roman" w:cs="Times New Roman"/>
          <w:sz w:val="22"/>
          <w:szCs w:val="22"/>
        </w:rPr>
        <w:t xml:space="preserve">não foi citada ou intimada acerca de processo judicial ou administrativo </w:t>
      </w:r>
      <w:r w:rsidR="005573A6" w:rsidRPr="005573A6">
        <w:rPr>
          <w:rFonts w:ascii="Times New Roman" w:hAnsi="Times New Roman" w:cs="Times New Roman"/>
          <w:sz w:val="22"/>
          <w:szCs w:val="22"/>
        </w:rPr>
        <w:t>no qual houve posterior decisão condenatória administrativa definitiva ou judicial transitada em julgado em razão da prática de atos ilícitos previstos nos normativos indicados anteriormente por seus funcionários, executivos, diretores, administradores, representantes legais e procuradores, agindo em nome e benefício da Emissora,</w:t>
      </w:r>
      <w:r w:rsidR="005573A6">
        <w:rPr>
          <w:rFonts w:ascii="Times New Roman" w:hAnsi="Times New Roman" w:cs="Times New Roman"/>
          <w:sz w:val="22"/>
          <w:szCs w:val="22"/>
        </w:rPr>
        <w:t xml:space="preserve"> </w:t>
      </w:r>
      <w:r w:rsidRPr="005573A6">
        <w:rPr>
          <w:rFonts w:ascii="Times New Roman" w:hAnsi="Times New Roman" w:cs="Times New Roman"/>
          <w:sz w:val="22"/>
          <w:szCs w:val="22"/>
        </w:rPr>
        <w:t>bem como</w:t>
      </w:r>
      <w:r w:rsidR="00DF6BBF" w:rsidRPr="005573A6">
        <w:rPr>
          <w:rFonts w:ascii="Times New Roman" w:hAnsi="Times New Roman" w:cs="Times New Roman"/>
          <w:sz w:val="22"/>
          <w:szCs w:val="22"/>
        </w:rPr>
        <w:t>, não tem conhecimento</w:t>
      </w:r>
      <w:r w:rsidRPr="005573A6">
        <w:rPr>
          <w:rFonts w:ascii="Times New Roman" w:hAnsi="Times New Roman" w:cs="Times New Roman"/>
          <w:sz w:val="22"/>
          <w:szCs w:val="22"/>
        </w:rPr>
        <w:t xml:space="preserve"> </w:t>
      </w:r>
      <w:r w:rsidR="0026282E" w:rsidRPr="005573A6">
        <w:rPr>
          <w:rFonts w:ascii="Times New Roman" w:hAnsi="Times New Roman" w:cs="Times New Roman"/>
          <w:sz w:val="22"/>
          <w:szCs w:val="22"/>
        </w:rPr>
        <w:t>de que seus funcionários, executivos, diretores, administradores, representantes legais e procuradores, agindo em nome e benefício da Emissor</w:t>
      </w:r>
      <w:r w:rsidR="00D71C6B">
        <w:rPr>
          <w:rFonts w:ascii="Times New Roman" w:hAnsi="Times New Roman" w:cs="Times New Roman"/>
          <w:sz w:val="22"/>
          <w:szCs w:val="22"/>
        </w:rPr>
        <w:t>a</w:t>
      </w:r>
      <w:r w:rsidR="0026282E" w:rsidRPr="005573A6">
        <w:rPr>
          <w:rFonts w:ascii="Times New Roman" w:hAnsi="Times New Roman" w:cs="Times New Roman"/>
          <w:sz w:val="22"/>
          <w:szCs w:val="22"/>
        </w:rPr>
        <w:t xml:space="preserve"> </w:t>
      </w:r>
      <w:r w:rsidRPr="005573A6">
        <w:rPr>
          <w:rFonts w:ascii="Times New Roman" w:hAnsi="Times New Roman" w:cs="Times New Roman"/>
          <w:sz w:val="22"/>
          <w:szCs w:val="22"/>
        </w:rPr>
        <w:t>incorreram em tais práticas, exceto conforme o descrito no último arquivamento do</w:t>
      </w:r>
      <w:r w:rsidR="00165036" w:rsidRPr="005573A6">
        <w:rPr>
          <w:rFonts w:ascii="Times New Roman" w:hAnsi="Times New Roman" w:cs="Times New Roman"/>
          <w:sz w:val="22"/>
          <w:szCs w:val="22"/>
        </w:rPr>
        <w:t>s</w:t>
      </w:r>
      <w:r w:rsidRPr="005573A6">
        <w:rPr>
          <w:rFonts w:ascii="Times New Roman" w:hAnsi="Times New Roman" w:cs="Times New Roman"/>
          <w:sz w:val="22"/>
          <w:szCs w:val="22"/>
        </w:rPr>
        <w:t xml:space="preserve"> Formulário</w:t>
      </w:r>
      <w:r w:rsidR="00165036" w:rsidRPr="005573A6">
        <w:rPr>
          <w:rFonts w:ascii="Times New Roman" w:hAnsi="Times New Roman" w:cs="Times New Roman"/>
          <w:sz w:val="22"/>
          <w:szCs w:val="22"/>
        </w:rPr>
        <w:t>s</w:t>
      </w:r>
      <w:r w:rsidRPr="005573A6">
        <w:rPr>
          <w:rFonts w:ascii="Times New Roman" w:hAnsi="Times New Roman" w:cs="Times New Roman"/>
          <w:sz w:val="22"/>
          <w:szCs w:val="22"/>
        </w:rPr>
        <w:t xml:space="preserve"> de Referência da Emissora </w:t>
      </w:r>
      <w:r w:rsidR="00165036" w:rsidRPr="005573A6">
        <w:rPr>
          <w:rFonts w:ascii="Times New Roman" w:hAnsi="Times New Roman" w:cs="Times New Roman"/>
          <w:sz w:val="22"/>
          <w:szCs w:val="22"/>
        </w:rPr>
        <w:t xml:space="preserve">e de sua Controlada BR </w:t>
      </w:r>
      <w:proofErr w:type="spellStart"/>
      <w:r w:rsidR="00165036" w:rsidRPr="005573A6">
        <w:rPr>
          <w:rFonts w:ascii="Times New Roman" w:hAnsi="Times New Roman" w:cs="Times New Roman"/>
          <w:sz w:val="22"/>
          <w:szCs w:val="22"/>
        </w:rPr>
        <w:t>Malls</w:t>
      </w:r>
      <w:proofErr w:type="spellEnd"/>
      <w:r w:rsidR="006C55B1" w:rsidRPr="005573A6">
        <w:rPr>
          <w:rFonts w:ascii="Times New Roman" w:hAnsi="Times New Roman" w:cs="Times New Roman"/>
          <w:sz w:val="22"/>
          <w:szCs w:val="22"/>
        </w:rPr>
        <w:t xml:space="preserve"> </w:t>
      </w:r>
      <w:r w:rsidRPr="005573A6">
        <w:rPr>
          <w:rFonts w:ascii="Times New Roman" w:hAnsi="Times New Roman" w:cs="Times New Roman"/>
          <w:sz w:val="22"/>
          <w:szCs w:val="22"/>
        </w:rPr>
        <w:t>disponível na data de assinatura desta Escritura; (b) abstém-se de praticar atos de corrupção e de agir de forma lesiva à administração pública nacional, no seu interesse ou para seu benefício, exclusivo ou não; (c) mantém</w:t>
      </w:r>
      <w:bookmarkStart w:id="261" w:name="_Hlk111144401"/>
      <w:r w:rsidRPr="005573A6">
        <w:rPr>
          <w:rFonts w:ascii="Times New Roman" w:hAnsi="Times New Roman" w:cs="Times New Roman"/>
          <w:w w:val="0"/>
          <w:sz w:val="22"/>
          <w:szCs w:val="22"/>
        </w:rPr>
        <w:t xml:space="preserve">, </w:t>
      </w:r>
      <w:bookmarkEnd w:id="261"/>
      <w:r w:rsidRPr="005573A6">
        <w:rPr>
          <w:rFonts w:ascii="Times New Roman" w:hAnsi="Times New Roman" w:cs="Times New Roman"/>
          <w:sz w:val="22"/>
          <w:szCs w:val="22"/>
        </w:rPr>
        <w:t>políticas e procedimentos internos objetivando a divulgação e destinados a assegurar o integral cumprimento das Leis Anticorrupção por seus conselheiros, diretores e empregados ou eventuais subcontratados; (d) não financia, custeia, patrocina ou de qualquer modo subvenciona a prática dos atos ilícitos previstos nas Leis Anticorrupção e crime organizado; e (e) não promete, oferece ou dá, direta ou indiretamente, qualquer item de valor a agente público ou a terceiros para obter ou manter negócios ou para obter qualquer vantagem imprópria</w:t>
      </w:r>
      <w:r w:rsidR="00B81375" w:rsidRPr="005573A6">
        <w:rPr>
          <w:rFonts w:ascii="Times New Roman" w:hAnsi="Times New Roman" w:cs="Times New Roman"/>
          <w:sz w:val="22"/>
          <w:szCs w:val="22"/>
        </w:rPr>
        <w:t>;</w:t>
      </w:r>
      <w:r w:rsidR="00695029">
        <w:rPr>
          <w:rFonts w:ascii="Times New Roman" w:hAnsi="Times New Roman" w:cs="Times New Roman"/>
          <w:sz w:val="22"/>
          <w:szCs w:val="22"/>
        </w:rPr>
        <w:t xml:space="preserve"> </w:t>
      </w:r>
    </w:p>
    <w:p w14:paraId="5089C3C9" w14:textId="5B2010C7" w:rsidR="003116F2" w:rsidRPr="00DD1CC9" w:rsidRDefault="0026282E"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Pr>
          <w:rFonts w:ascii="Times New Roman" w:hAnsi="Times New Roman" w:cs="Times New Roman"/>
          <w:sz w:val="22"/>
          <w:szCs w:val="22"/>
        </w:rPr>
        <w:t>no melhor do seu conhecimento,</w:t>
      </w:r>
      <w:r w:rsidR="003116F2" w:rsidRPr="00DD1CC9">
        <w:rPr>
          <w:rFonts w:ascii="Times New Roman" w:hAnsi="Times New Roman" w:cs="Times New Roman"/>
          <w:sz w:val="22"/>
          <w:szCs w:val="22"/>
        </w:rPr>
        <w:t xml:space="preserve"> cumpre, e suas Controladas cumprem a Legislação </w:t>
      </w:r>
      <w:r w:rsidR="003116F2" w:rsidRPr="0066223A">
        <w:rPr>
          <w:rFonts w:ascii="Times New Roman" w:hAnsi="Times New Roman" w:cs="Times New Roman"/>
          <w:sz w:val="22"/>
          <w:szCs w:val="22"/>
        </w:rPr>
        <w:t>Socioambiental</w:t>
      </w:r>
      <w:r w:rsidR="00BC651C" w:rsidRPr="00DD1CC9">
        <w:rPr>
          <w:rFonts w:ascii="Times New Roman" w:hAnsi="Times New Roman" w:cs="Times New Roman"/>
          <w:sz w:val="22"/>
          <w:szCs w:val="22"/>
        </w:rPr>
        <w:t xml:space="preserve"> </w:t>
      </w:r>
      <w:r w:rsidR="003116F2" w:rsidRPr="00DD1CC9">
        <w:rPr>
          <w:rFonts w:ascii="Times New Roman" w:hAnsi="Times New Roman" w:cs="Times New Roman"/>
          <w:sz w:val="22"/>
          <w:szCs w:val="22"/>
        </w:rPr>
        <w:t xml:space="preserve">decorrente das atividades descritas em seu objeto social e, ainda, </w:t>
      </w:r>
      <w:r w:rsidR="003116F2" w:rsidRPr="0066223A">
        <w:rPr>
          <w:rFonts w:ascii="Times New Roman" w:hAnsi="Times New Roman" w:cs="Times New Roman"/>
          <w:sz w:val="22"/>
          <w:szCs w:val="22"/>
        </w:rPr>
        <w:t>procede</w:t>
      </w:r>
      <w:r w:rsidR="00E901E5" w:rsidRPr="00DD1CC9">
        <w:rPr>
          <w:rFonts w:ascii="Times New Roman" w:hAnsi="Times New Roman" w:cs="Times New Roman"/>
          <w:sz w:val="22"/>
          <w:szCs w:val="22"/>
        </w:rPr>
        <w:t xml:space="preserve"> </w:t>
      </w:r>
      <w:r w:rsidR="003116F2" w:rsidRPr="00DD1CC9">
        <w:rPr>
          <w:rFonts w:ascii="Times New Roman" w:hAnsi="Times New Roman" w:cs="Times New Roman"/>
          <w:sz w:val="22"/>
          <w:szCs w:val="22"/>
        </w:rPr>
        <w:t xml:space="preserve">a todas as diligências exigidas por lei para suas atividades econômicas necessárias à preservação do meio ambiente, atendendo às determinações dos órgãos municipais, estaduais e federais que, subsidiariamente, venham a legislar ou regulamentar as normas ambientais em vigor, exceto, em qualquer hipótese, (a) aquelas </w:t>
      </w:r>
      <w:r w:rsidR="003116F2" w:rsidRPr="00DD1CC9">
        <w:rPr>
          <w:rFonts w:ascii="Times New Roman" w:hAnsi="Times New Roman" w:cs="Times New Roman"/>
          <w:sz w:val="22"/>
          <w:szCs w:val="22"/>
        </w:rPr>
        <w:lastRenderedPageBreak/>
        <w:t>questionadas de boa-fé nas esferas administrativa, arbitral e/ou judicial tendo sido obtidos efeitos suspensivos, ou (b) que não resulte em Efeito Adverso Relevante ou não impacte adversamente de forma material a reputação da Emissora;</w:t>
      </w:r>
      <w:r w:rsidR="0067414E">
        <w:rPr>
          <w:rFonts w:ascii="Times New Roman" w:hAnsi="Times New Roman" w:cs="Times New Roman"/>
          <w:sz w:val="22"/>
          <w:szCs w:val="22"/>
        </w:rPr>
        <w:t xml:space="preserve"> </w:t>
      </w:r>
    </w:p>
    <w:p w14:paraId="03EAA2C8" w14:textId="783093F5" w:rsidR="00E901E5" w:rsidRPr="00DD1CC9" w:rsidRDefault="0026282E"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Pr>
          <w:rFonts w:ascii="Times New Roman" w:hAnsi="Times New Roman" w:cs="Times New Roman"/>
          <w:sz w:val="22"/>
          <w:szCs w:val="22"/>
        </w:rPr>
        <w:t>no melhor do seu conhecimento,</w:t>
      </w:r>
      <w:r w:rsidR="004C3688">
        <w:rPr>
          <w:rFonts w:ascii="Times New Roman" w:hAnsi="Times New Roman" w:cs="Times New Roman"/>
          <w:sz w:val="22"/>
          <w:szCs w:val="22"/>
        </w:rPr>
        <w:t xml:space="preserve"> </w:t>
      </w:r>
      <w:r w:rsidR="00E901E5" w:rsidRPr="00DD1CC9">
        <w:rPr>
          <w:rFonts w:ascii="Times New Roman" w:hAnsi="Times New Roman" w:cs="Times New Roman"/>
          <w:sz w:val="22"/>
          <w:szCs w:val="22"/>
        </w:rPr>
        <w:t>cumpre, e suas Controladas cumprem, com a Legislação de Proteção Social;</w:t>
      </w:r>
    </w:p>
    <w:p w14:paraId="5028CAC3" w14:textId="6193358C" w:rsidR="003116F2" w:rsidRPr="00DD1CC9" w:rsidRDefault="003116F2" w:rsidP="00BC651C">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não existem, nesta data, contra si ou contra as suas Controladas, diretas e indiretas, condenação em processos judiciais ou administrativos em decorrência do descumprimento das leis, regulamentos e demais normas ambientais e relativas às normas de segurança e saúde ocupacional, exceto, em qualquer hipótese, (a) por aquelas questionadas de boa-fé nas esferas administrativ</w:t>
      </w:r>
      <w:r w:rsidRPr="00BC651C">
        <w:rPr>
          <w:rFonts w:ascii="Times New Roman" w:hAnsi="Times New Roman" w:cs="Times New Roman"/>
          <w:sz w:val="22"/>
          <w:szCs w:val="22"/>
        </w:rPr>
        <w:t>a, arbitral e/ou judicial tendo sido obtidos efeitos suspensivos ou (b) cuja condenação não resulte em Efeito Adverso Relevante ou não impacte adversamente de forma material a reputação da Emissora</w:t>
      </w:r>
      <w:r w:rsidRPr="00DD1CC9">
        <w:rPr>
          <w:rFonts w:ascii="Times New Roman" w:hAnsi="Times New Roman" w:cs="Times New Roman"/>
          <w:sz w:val="22"/>
          <w:szCs w:val="22"/>
        </w:rPr>
        <w:t xml:space="preserve">; </w:t>
      </w:r>
    </w:p>
    <w:p w14:paraId="47F78563" w14:textId="3514F67A"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(a) não se utiliza de trabalho infantil ou análogo a escravo</w:t>
      </w:r>
      <w:r w:rsidR="00D71C6B">
        <w:rPr>
          <w:rFonts w:ascii="Times New Roman" w:hAnsi="Times New Roman" w:cs="Times New Roman"/>
          <w:sz w:val="22"/>
          <w:szCs w:val="22"/>
        </w:rPr>
        <w:t xml:space="preserve"> ou de incentivo a prostituição</w:t>
      </w:r>
      <w:r w:rsidRPr="00DD1CC9">
        <w:rPr>
          <w:rFonts w:ascii="Times New Roman" w:hAnsi="Times New Roman" w:cs="Times New Roman"/>
          <w:sz w:val="22"/>
          <w:szCs w:val="22"/>
        </w:rPr>
        <w:t xml:space="preserve">; e (b) não existem, nesta data, contra si ou suas controladas, diretas e indiretas, condenação em processos judiciais ou administrativos em decorrência do descumprimento das leis, regulamentos e demais normas relacionadas </w:t>
      </w:r>
      <w:r w:rsidR="00E901E5" w:rsidRPr="00DD1CC9">
        <w:rPr>
          <w:rFonts w:ascii="Times New Roman" w:hAnsi="Times New Roman" w:cs="Times New Roman"/>
          <w:sz w:val="22"/>
          <w:szCs w:val="22"/>
        </w:rPr>
        <w:t>a Legislação de Proteção Social</w:t>
      </w:r>
      <w:r w:rsidRPr="00DD1CC9">
        <w:rPr>
          <w:rFonts w:ascii="Times New Roman" w:hAnsi="Times New Roman" w:cs="Times New Roman"/>
          <w:sz w:val="22"/>
          <w:szCs w:val="22"/>
        </w:rPr>
        <w:t>;</w:t>
      </w:r>
      <w:r w:rsidR="00E75145" w:rsidRPr="00DD1CC9">
        <w:rPr>
          <w:rFonts w:ascii="Times New Roman" w:hAnsi="Times New Roman" w:cs="Times New Roman"/>
          <w:sz w:val="22"/>
          <w:szCs w:val="22"/>
        </w:rPr>
        <w:t xml:space="preserve"> e</w:t>
      </w:r>
    </w:p>
    <w:p w14:paraId="7DC50C0A" w14:textId="4105B244" w:rsidR="003116F2" w:rsidRPr="00DD1CC9" w:rsidRDefault="003116F2" w:rsidP="00DD1CC9">
      <w:pPr>
        <w:pStyle w:val="Level4"/>
        <w:numPr>
          <w:ilvl w:val="3"/>
          <w:numId w:val="32"/>
        </w:numPr>
        <w:tabs>
          <w:tab w:val="clear" w:pos="2041"/>
          <w:tab w:val="num" w:pos="1361"/>
        </w:tabs>
        <w:spacing w:after="240" w:line="320" w:lineRule="exact"/>
        <w:ind w:left="1360"/>
        <w:rPr>
          <w:rFonts w:ascii="Times New Roman" w:hAnsi="Times New Roman" w:cs="Times New Roman"/>
          <w:sz w:val="22"/>
          <w:szCs w:val="22"/>
        </w:rPr>
      </w:pPr>
      <w:r w:rsidRPr="00DD1CC9">
        <w:rPr>
          <w:rFonts w:ascii="Times New Roman" w:hAnsi="Times New Roman" w:cs="Times New Roman"/>
          <w:sz w:val="22"/>
          <w:szCs w:val="22"/>
        </w:rPr>
        <w:t>inexiste em relação à Emissora e suas Controladas, diretas e indiretas: (a) descumprimento de qualquer disposição contratual, legal ou de qualquer ordem judicial, administrativa ou arbitral; ou (b) qualquer processo, judicial, administrativo ou arbitral, inquérito ou qualquer outro tipo de investigação governamental, em qualquer dos casos deste inciso: (1) que possa causar um Efeito Adverso Relevante; ou (2) visando a anular, alterar, invalidar, questionar ou de qualquer forma afetar esta Escritura de Emissão</w:t>
      </w:r>
      <w:r w:rsidR="00E75145" w:rsidRPr="00DD1CC9">
        <w:rPr>
          <w:rFonts w:ascii="Times New Roman" w:hAnsi="Times New Roman" w:cs="Times New Roman"/>
          <w:sz w:val="22"/>
          <w:szCs w:val="22"/>
        </w:rPr>
        <w:t>.</w:t>
      </w:r>
    </w:p>
    <w:p w14:paraId="0CACC4EA" w14:textId="1294BD03" w:rsidR="00B111A4" w:rsidRPr="00DD1CC9" w:rsidRDefault="00B111A4" w:rsidP="00DD1CC9">
      <w:pPr>
        <w:pStyle w:val="ListParagraph"/>
        <w:keepNext/>
        <w:numPr>
          <w:ilvl w:val="1"/>
          <w:numId w:val="20"/>
        </w:numPr>
        <w:tabs>
          <w:tab w:val="left" w:pos="1134"/>
        </w:tabs>
        <w:spacing w:after="240" w:line="320" w:lineRule="exact"/>
        <w:ind w:left="0" w:firstLine="0"/>
        <w:jc w:val="both"/>
        <w:outlineLvl w:val="0"/>
        <w:rPr>
          <w:sz w:val="22"/>
          <w:szCs w:val="22"/>
        </w:rPr>
      </w:pPr>
      <w:r w:rsidRPr="00DD1CC9">
        <w:rPr>
          <w:rFonts w:eastAsia="Arial Unicode MS"/>
          <w:sz w:val="22"/>
          <w:szCs w:val="22"/>
        </w:rPr>
        <w:t>Caso quaisquer das declarações prestadas pela Emissora nesta Escritura de Emissão tornem-se total ou parcialmente falsas ou enganosas, ou ainda, inverídicas, incompletas ou incorretas, na data em que foram prestadas, a Emissora</w:t>
      </w:r>
      <w:r w:rsidR="009423C8" w:rsidRPr="00DD1CC9">
        <w:rPr>
          <w:rFonts w:eastAsia="Arial Unicode MS"/>
          <w:sz w:val="22"/>
          <w:szCs w:val="22"/>
        </w:rPr>
        <w:t xml:space="preserve"> </w:t>
      </w:r>
      <w:r w:rsidRPr="00DD1CC9">
        <w:rPr>
          <w:rFonts w:eastAsia="Arial Unicode MS"/>
          <w:sz w:val="22"/>
          <w:szCs w:val="22"/>
        </w:rPr>
        <w:t xml:space="preserve">se compromete a notificar a Debenturista e o Agente Fiduciário no prazo de até </w:t>
      </w:r>
      <w:r w:rsidR="003116F2" w:rsidRPr="00DD1CC9">
        <w:rPr>
          <w:rFonts w:eastAsia="Arial Unicode MS"/>
          <w:sz w:val="22"/>
          <w:szCs w:val="22"/>
        </w:rPr>
        <w:t>5</w:t>
      </w:r>
      <w:r w:rsidRPr="00DD1CC9">
        <w:rPr>
          <w:rFonts w:eastAsia="Arial Unicode MS"/>
          <w:sz w:val="22"/>
          <w:szCs w:val="22"/>
        </w:rPr>
        <w:t xml:space="preserve"> (</w:t>
      </w:r>
      <w:r w:rsidR="003116F2" w:rsidRPr="00DD1CC9">
        <w:rPr>
          <w:rFonts w:eastAsia="Arial Unicode MS"/>
          <w:sz w:val="22"/>
          <w:szCs w:val="22"/>
        </w:rPr>
        <w:t>cinco</w:t>
      </w:r>
      <w:r w:rsidRPr="00DD1CC9">
        <w:rPr>
          <w:rFonts w:eastAsia="Arial Unicode MS"/>
          <w:sz w:val="22"/>
          <w:szCs w:val="22"/>
        </w:rPr>
        <w:t>)</w:t>
      </w:r>
      <w:r w:rsidRPr="00DD1CC9">
        <w:rPr>
          <w:sz w:val="22"/>
          <w:szCs w:val="22"/>
        </w:rPr>
        <w:t xml:space="preserve"> </w:t>
      </w:r>
      <w:r w:rsidRPr="00DD1CC9">
        <w:rPr>
          <w:rFonts w:eastAsia="Arial Unicode MS"/>
          <w:sz w:val="22"/>
          <w:szCs w:val="22"/>
        </w:rPr>
        <w:t>Dias Úteis contados da data de sua ciência.</w:t>
      </w:r>
      <w:r w:rsidRPr="00DD1CC9">
        <w:rPr>
          <w:sz w:val="22"/>
          <w:szCs w:val="22"/>
        </w:rPr>
        <w:t xml:space="preserve"> </w:t>
      </w:r>
    </w:p>
    <w:p w14:paraId="5B0AF63C" w14:textId="25E3A87E"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 xml:space="preserve">CLÁUSULA ONZE </w:t>
      </w:r>
      <w:r w:rsidR="005912BB" w:rsidRPr="00DD1CC9">
        <w:rPr>
          <w:b/>
          <w:sz w:val="22"/>
          <w:szCs w:val="22"/>
        </w:rPr>
        <w:t>–</w:t>
      </w:r>
      <w:r w:rsidRPr="00DD1CC9">
        <w:rPr>
          <w:b/>
          <w:sz w:val="22"/>
          <w:szCs w:val="22"/>
        </w:rPr>
        <w:t xml:space="preserve"> COMUNICAÇÕES</w:t>
      </w:r>
      <w:bookmarkEnd w:id="260"/>
    </w:p>
    <w:p w14:paraId="4E954299" w14:textId="255461AE" w:rsidR="00B111A4" w:rsidRPr="00DD1CC9" w:rsidRDefault="00B111A4" w:rsidP="00DD1CC9">
      <w:pPr>
        <w:pStyle w:val="ListParagraph"/>
        <w:keepNext/>
        <w:numPr>
          <w:ilvl w:val="1"/>
          <w:numId w:val="21"/>
        </w:numPr>
        <w:tabs>
          <w:tab w:val="left" w:pos="1134"/>
        </w:tabs>
        <w:spacing w:after="240" w:line="320" w:lineRule="exact"/>
        <w:ind w:left="0" w:firstLine="0"/>
        <w:jc w:val="both"/>
        <w:outlineLvl w:val="0"/>
        <w:rPr>
          <w:rFonts w:eastAsia="Arial Unicode MS"/>
          <w:b/>
          <w:sz w:val="22"/>
          <w:szCs w:val="22"/>
        </w:rPr>
      </w:pPr>
      <w:bookmarkStart w:id="262" w:name="_DV_M165"/>
      <w:bookmarkStart w:id="263" w:name="_Hlk16503530"/>
      <w:bookmarkEnd w:id="262"/>
      <w:r w:rsidRPr="00DD1CC9">
        <w:rPr>
          <w:sz w:val="22"/>
          <w:szCs w:val="22"/>
        </w:rPr>
        <w:t xml:space="preserve">As </w:t>
      </w:r>
      <w:r w:rsidRPr="00DD1CC9">
        <w:rPr>
          <w:rFonts w:eastAsia="Arial Unicode MS"/>
          <w:sz w:val="22"/>
          <w:szCs w:val="22"/>
        </w:rPr>
        <w:t>comunicações</w:t>
      </w:r>
      <w:r w:rsidRPr="00DD1CC9">
        <w:rPr>
          <w:sz w:val="22"/>
          <w:szCs w:val="22"/>
        </w:rPr>
        <w:t xml:space="preserve"> a serem realizadas por qualquer das Partes nos termos desta Escritura de Emissão deverão ser efetuadas por escrito e enviadas para os seguintes endereços:</w:t>
      </w:r>
    </w:p>
    <w:p w14:paraId="4F28C983" w14:textId="76A116DA" w:rsidR="00B111A4" w:rsidRPr="00DD1CC9" w:rsidRDefault="00B111A4" w:rsidP="00DD1CC9">
      <w:pPr>
        <w:pStyle w:val="p0"/>
        <w:keepLines/>
        <w:widowControl/>
        <w:tabs>
          <w:tab w:val="left" w:pos="1134"/>
        </w:tabs>
        <w:spacing w:after="240" w:line="320" w:lineRule="exact"/>
        <w:rPr>
          <w:rFonts w:ascii="Times New Roman" w:eastAsia="Arial Unicode MS" w:hAnsi="Times New Roman"/>
          <w:u w:val="single"/>
        </w:rPr>
      </w:pPr>
      <w:bookmarkStart w:id="264" w:name="_DV_M166"/>
      <w:bookmarkEnd w:id="263"/>
      <w:bookmarkEnd w:id="264"/>
      <w:r w:rsidRPr="00DD1CC9">
        <w:rPr>
          <w:rFonts w:ascii="Times New Roman" w:eastAsia="Arial Unicode MS" w:hAnsi="Times New Roman"/>
          <w:i/>
          <w:u w:val="single"/>
        </w:rPr>
        <w:t>Para a Emissora</w:t>
      </w:r>
      <w:r w:rsidRPr="00DD1CC9">
        <w:rPr>
          <w:rFonts w:ascii="Times New Roman" w:eastAsia="Arial Unicode MS" w:hAnsi="Times New Roman"/>
          <w:i/>
        </w:rPr>
        <w:t>:</w:t>
      </w:r>
      <w:r w:rsidR="003116F2" w:rsidRPr="00DD1CC9">
        <w:rPr>
          <w:rFonts w:ascii="Times New Roman" w:hAnsi="Times New Roman"/>
        </w:rPr>
        <w:t xml:space="preserve"> </w:t>
      </w:r>
    </w:p>
    <w:p w14:paraId="011F0CC1" w14:textId="24A3F232" w:rsidR="00B111A4" w:rsidRPr="00DD1CC9" w:rsidRDefault="005607ED" w:rsidP="004505B7">
      <w:pPr>
        <w:tabs>
          <w:tab w:val="left" w:pos="1134"/>
        </w:tabs>
        <w:spacing w:after="240" w:line="320" w:lineRule="exact"/>
        <w:rPr>
          <w:rFonts w:ascii="Times New Roman" w:hAnsi="Times New Roman" w:cs="Times New Roman"/>
          <w:b/>
        </w:rPr>
      </w:pPr>
      <w:bookmarkStart w:id="265" w:name="_DV_M167"/>
      <w:bookmarkEnd w:id="265"/>
      <w:r w:rsidRPr="00D33DCF">
        <w:rPr>
          <w:rFonts w:ascii="Times New Roman" w:hAnsi="Times New Roman"/>
          <w:b/>
        </w:rPr>
        <w:t>ALIANSCE SONAE SHOPPING CENTERS S.A.</w:t>
      </w:r>
      <w:r w:rsidR="00165036" w:rsidRPr="00D33DCF" w:rsidDel="00165036">
        <w:rPr>
          <w:rFonts w:ascii="Times New Roman" w:hAnsi="Times New Roman" w:cs="Times New Roman"/>
          <w:b/>
        </w:rPr>
        <w:t xml:space="preserve"> </w:t>
      </w:r>
      <w:r w:rsidR="00C6639F" w:rsidRPr="00D33DCF">
        <w:rPr>
          <w:rFonts w:ascii="Times New Roman" w:hAnsi="Times New Roman"/>
        </w:rPr>
        <w:br/>
      </w:r>
      <w:r w:rsidR="00C251FD" w:rsidRPr="00DD1CC9">
        <w:rPr>
          <w:rFonts w:ascii="Times New Roman" w:hAnsi="Times New Roman" w:cs="Times New Roman"/>
        </w:rPr>
        <w:t>Rua Dias Ferreira, 190, 3º andar, sala 301 (parte), Leblon</w:t>
      </w:r>
      <w:r w:rsidR="00C251FD" w:rsidRPr="00DD1CC9">
        <w:rPr>
          <w:rFonts w:ascii="Times New Roman" w:hAnsi="Times New Roman" w:cs="Times New Roman"/>
        </w:rPr>
        <w:br/>
        <w:t xml:space="preserve">CEP 22431-050 – Rio de Janeiro, RJ </w:t>
      </w:r>
      <w:r w:rsidR="00C251FD" w:rsidRPr="00DD1CC9">
        <w:rPr>
          <w:rFonts w:ascii="Times New Roman" w:hAnsi="Times New Roman" w:cs="Times New Roman"/>
        </w:rPr>
        <w:br/>
      </w:r>
      <w:r w:rsidR="00C251FD" w:rsidRPr="00DD1CC9">
        <w:rPr>
          <w:rFonts w:ascii="Times New Roman" w:hAnsi="Times New Roman" w:cs="Times New Roman"/>
        </w:rPr>
        <w:lastRenderedPageBreak/>
        <w:t xml:space="preserve">At.: Sr. </w:t>
      </w:r>
      <w:r w:rsidR="003116F2" w:rsidRPr="00DD1CC9">
        <w:rPr>
          <w:rFonts w:ascii="Times New Roman" w:hAnsi="Times New Roman" w:cs="Times New Roman"/>
        </w:rPr>
        <w:t xml:space="preserve">Diego </w:t>
      </w:r>
      <w:proofErr w:type="spellStart"/>
      <w:r w:rsidR="003116F2" w:rsidRPr="00DD1CC9">
        <w:rPr>
          <w:rFonts w:ascii="Times New Roman" w:hAnsi="Times New Roman" w:cs="Times New Roman"/>
        </w:rPr>
        <w:t>Bruhn</w:t>
      </w:r>
      <w:proofErr w:type="spellEnd"/>
      <w:r w:rsidR="003116F2" w:rsidRPr="00DD1CC9">
        <w:rPr>
          <w:rFonts w:ascii="Times New Roman" w:hAnsi="Times New Roman" w:cs="Times New Roman"/>
        </w:rPr>
        <w:t xml:space="preserve"> Esteve</w:t>
      </w:r>
      <w:r w:rsidR="00165036">
        <w:rPr>
          <w:rFonts w:ascii="Times New Roman" w:hAnsi="Times New Roman" w:cs="Times New Roman"/>
        </w:rPr>
        <w:t>,</w:t>
      </w:r>
      <w:r w:rsidR="003116F2" w:rsidRPr="00DD1CC9">
        <w:rPr>
          <w:rFonts w:ascii="Times New Roman" w:hAnsi="Times New Roman" w:cs="Times New Roman"/>
        </w:rPr>
        <w:t xml:space="preserve"> Paula Guimarães Fonseca</w:t>
      </w:r>
      <w:r w:rsidR="00165036">
        <w:rPr>
          <w:rFonts w:ascii="Times New Roman" w:hAnsi="Times New Roman" w:cs="Times New Roman"/>
        </w:rPr>
        <w:t xml:space="preserve">  e Daniella Guanabara</w:t>
      </w:r>
      <w:r w:rsidR="00C251FD" w:rsidRPr="00DD1CC9">
        <w:rPr>
          <w:rFonts w:ascii="Times New Roman" w:hAnsi="Times New Roman" w:cs="Times New Roman"/>
        </w:rPr>
        <w:br/>
        <w:t>Tel.: (21) 2176-7272</w:t>
      </w:r>
      <w:r w:rsidR="00C251FD" w:rsidRPr="00DD1CC9">
        <w:rPr>
          <w:rFonts w:ascii="Times New Roman" w:hAnsi="Times New Roman" w:cs="Times New Roman"/>
        </w:rPr>
        <w:br/>
        <w:t xml:space="preserve">e-mail: </w:t>
      </w:r>
      <w:hyperlink r:id="rId16" w:history="1">
        <w:r w:rsidR="00DE10ED" w:rsidRPr="00DD1CC9">
          <w:rPr>
            <w:rStyle w:val="Hyperlink"/>
            <w:rFonts w:ascii="Times New Roman" w:hAnsi="Times New Roman" w:cs="Times New Roman"/>
          </w:rPr>
          <w:t>diego.esteve@alianscesonae.com.br</w:t>
        </w:r>
      </w:hyperlink>
      <w:r w:rsidR="00165036">
        <w:rPr>
          <w:rFonts w:ascii="Times New Roman" w:hAnsi="Times New Roman" w:cs="Times New Roman"/>
        </w:rPr>
        <w:t>,</w:t>
      </w:r>
      <w:r w:rsidR="00C251FD" w:rsidRPr="00DD1CC9">
        <w:rPr>
          <w:rFonts w:ascii="Times New Roman" w:hAnsi="Times New Roman" w:cs="Times New Roman"/>
        </w:rPr>
        <w:t xml:space="preserve"> </w:t>
      </w:r>
      <w:hyperlink r:id="rId17" w:history="1">
        <w:r w:rsidR="003116F2" w:rsidRPr="00DD1CC9">
          <w:rPr>
            <w:rStyle w:val="Hyperlink"/>
            <w:rFonts w:ascii="Times New Roman" w:hAnsi="Times New Roman" w:cs="Times New Roman"/>
          </w:rPr>
          <w:t>paula@alianscesonae.com.br</w:t>
        </w:r>
      </w:hyperlink>
      <w:r w:rsidR="003116F2" w:rsidRPr="00DD1CC9">
        <w:rPr>
          <w:rFonts w:ascii="Times New Roman" w:hAnsi="Times New Roman" w:cs="Times New Roman"/>
        </w:rPr>
        <w:t xml:space="preserve"> </w:t>
      </w:r>
      <w:r w:rsidR="00165036">
        <w:rPr>
          <w:rFonts w:ascii="Times New Roman" w:hAnsi="Times New Roman" w:cs="Times New Roman"/>
        </w:rPr>
        <w:t>e daniella.guanabara@alianscesonae.com.br</w:t>
      </w:r>
    </w:p>
    <w:p w14:paraId="1F390A47" w14:textId="77777777" w:rsidR="00B111A4" w:rsidRPr="00DD1CC9" w:rsidRDefault="00B111A4" w:rsidP="00DD1CC9">
      <w:pPr>
        <w:pStyle w:val="p0"/>
        <w:keepLines/>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134"/>
        </w:tabs>
        <w:spacing w:after="240" w:line="320" w:lineRule="exact"/>
        <w:rPr>
          <w:rFonts w:ascii="Times New Roman" w:hAnsi="Times New Roman"/>
          <w:i/>
          <w:u w:val="single"/>
        </w:rPr>
      </w:pPr>
      <w:bookmarkStart w:id="266" w:name="_DV_M168"/>
      <w:bookmarkStart w:id="267" w:name="_DV_M169"/>
      <w:bookmarkStart w:id="268" w:name="_DV_M170"/>
      <w:bookmarkStart w:id="269" w:name="_DV_M171"/>
      <w:bookmarkStart w:id="270" w:name="_DV_M172"/>
      <w:bookmarkStart w:id="271" w:name="_DV_M173"/>
      <w:bookmarkStart w:id="272" w:name="_Hlk16387547"/>
      <w:bookmarkEnd w:id="266"/>
      <w:bookmarkEnd w:id="267"/>
      <w:bookmarkEnd w:id="268"/>
      <w:bookmarkEnd w:id="269"/>
      <w:bookmarkEnd w:id="270"/>
      <w:bookmarkEnd w:id="271"/>
      <w:r w:rsidRPr="00DD1CC9">
        <w:rPr>
          <w:rFonts w:ascii="Times New Roman" w:hAnsi="Times New Roman"/>
          <w:i/>
          <w:u w:val="single"/>
        </w:rPr>
        <w:t>Para a Debenturista</w:t>
      </w:r>
      <w:r w:rsidRPr="00DD1CC9">
        <w:rPr>
          <w:rFonts w:ascii="Times New Roman" w:hAnsi="Times New Roman"/>
          <w:i/>
        </w:rPr>
        <w:t>:</w:t>
      </w:r>
    </w:p>
    <w:p w14:paraId="4F69FE9F" w14:textId="77777777" w:rsidR="002D2D3E" w:rsidRPr="00DD1CC9" w:rsidRDefault="002D2D3E" w:rsidP="00802978">
      <w:pPr>
        <w:spacing w:after="240" w:line="320" w:lineRule="exact"/>
        <w:contextualSpacing/>
        <w:jc w:val="both"/>
        <w:rPr>
          <w:rFonts w:ascii="Times New Roman" w:hAnsi="Times New Roman" w:cs="Times New Roman"/>
          <w:b/>
          <w:bCs/>
        </w:rPr>
      </w:pPr>
      <w:bookmarkStart w:id="273" w:name="_Hlk110948201"/>
      <w:bookmarkStart w:id="274" w:name="_Hlk5638550"/>
      <w:r w:rsidRPr="00DD1CC9">
        <w:rPr>
          <w:rFonts w:ascii="Times New Roman" w:hAnsi="Times New Roman" w:cs="Times New Roman"/>
          <w:b/>
          <w:bCs/>
        </w:rPr>
        <w:t>OPEA SECURITIZADORA S.A.</w:t>
      </w:r>
    </w:p>
    <w:p w14:paraId="3059F3D4" w14:textId="0055C29C" w:rsidR="002D2D3E" w:rsidRPr="00DD1CC9" w:rsidRDefault="002D2D3E" w:rsidP="00802978">
      <w:pPr>
        <w:spacing w:after="240" w:line="320" w:lineRule="exact"/>
        <w:contextualSpacing/>
        <w:jc w:val="both"/>
        <w:rPr>
          <w:rFonts w:ascii="Times New Roman" w:hAnsi="Times New Roman" w:cs="Times New Roman"/>
        </w:rPr>
      </w:pPr>
      <w:r w:rsidRPr="00DD1CC9">
        <w:rPr>
          <w:rFonts w:ascii="Times New Roman" w:hAnsi="Times New Roman" w:cs="Times New Roman"/>
        </w:rPr>
        <w:t>Rua Hungria, nº 1.240, conjunto 62, Jardim Europa, CEP 01455-000, São Paulo - SP</w:t>
      </w:r>
    </w:p>
    <w:p w14:paraId="05EBCC3C" w14:textId="1F3D7C51" w:rsidR="002D2D3E" w:rsidRPr="00DD1CC9" w:rsidRDefault="002D2D3E" w:rsidP="00802978">
      <w:pPr>
        <w:spacing w:after="240" w:line="320" w:lineRule="exact"/>
        <w:contextualSpacing/>
        <w:jc w:val="both"/>
        <w:rPr>
          <w:rFonts w:ascii="Times New Roman" w:hAnsi="Times New Roman" w:cs="Times New Roman"/>
        </w:rPr>
      </w:pPr>
      <w:bookmarkStart w:id="275" w:name="_Hlk111644013"/>
      <w:bookmarkStart w:id="276" w:name="_Hlk111038553"/>
      <w:r w:rsidRPr="00DD1CC9">
        <w:rPr>
          <w:rFonts w:ascii="Times New Roman" w:hAnsi="Times New Roman" w:cs="Times New Roman"/>
        </w:rPr>
        <w:t xml:space="preserve">At.: </w:t>
      </w:r>
      <w:bookmarkStart w:id="277" w:name="_Hlk105078952"/>
      <w:r w:rsidRPr="00DD1CC9">
        <w:rPr>
          <w:rFonts w:ascii="Times New Roman" w:hAnsi="Times New Roman" w:cs="Times New Roman"/>
        </w:rPr>
        <w:t xml:space="preserve">Flavia Palacios </w:t>
      </w:r>
      <w:bookmarkEnd w:id="277"/>
    </w:p>
    <w:p w14:paraId="4206C076" w14:textId="142AC5FD" w:rsidR="002D2D3E" w:rsidRPr="00DD1CC9" w:rsidRDefault="002D2D3E" w:rsidP="00802978">
      <w:pPr>
        <w:spacing w:after="240" w:line="320" w:lineRule="exact"/>
        <w:contextualSpacing/>
        <w:jc w:val="both"/>
        <w:rPr>
          <w:rFonts w:ascii="Times New Roman" w:hAnsi="Times New Roman" w:cs="Times New Roman"/>
        </w:rPr>
      </w:pPr>
      <w:bookmarkStart w:id="278" w:name="_Hlk106028207"/>
      <w:r w:rsidRPr="00DD1CC9">
        <w:rPr>
          <w:rFonts w:ascii="Times New Roman" w:hAnsi="Times New Roman" w:cs="Times New Roman"/>
        </w:rPr>
        <w:t xml:space="preserve">Tel.: </w:t>
      </w:r>
      <w:bookmarkStart w:id="279" w:name="_Hlk105436639"/>
      <w:r w:rsidRPr="00DD1CC9">
        <w:rPr>
          <w:rFonts w:ascii="Times New Roman" w:hAnsi="Times New Roman" w:cs="Times New Roman"/>
        </w:rPr>
        <w:t xml:space="preserve">11 </w:t>
      </w:r>
      <w:bookmarkStart w:id="280" w:name="_Hlk118902536"/>
      <w:bookmarkEnd w:id="279"/>
      <w:r w:rsidRPr="00DD1CC9">
        <w:rPr>
          <w:rFonts w:ascii="Times New Roman" w:hAnsi="Times New Roman" w:cs="Times New Roman"/>
        </w:rPr>
        <w:t>4270-0130</w:t>
      </w:r>
      <w:bookmarkEnd w:id="280"/>
    </w:p>
    <w:p w14:paraId="18123E38" w14:textId="06673F49" w:rsidR="002D2D3E" w:rsidRPr="00DD1CC9" w:rsidRDefault="002D2D3E" w:rsidP="004505B7">
      <w:pPr>
        <w:spacing w:after="240" w:line="320" w:lineRule="exact"/>
        <w:jc w:val="both"/>
        <w:rPr>
          <w:rFonts w:ascii="Times New Roman" w:hAnsi="Times New Roman" w:cs="Times New Roman"/>
        </w:rPr>
      </w:pPr>
      <w:r w:rsidRPr="00DD1CC9">
        <w:rPr>
          <w:rFonts w:ascii="Times New Roman" w:hAnsi="Times New Roman" w:cs="Times New Roman"/>
        </w:rPr>
        <w:t xml:space="preserve">E-mail: </w:t>
      </w:r>
      <w:bookmarkStart w:id="281" w:name="_Hlk105078958"/>
      <w:r w:rsidRPr="00DD1CC9">
        <w:rPr>
          <w:rFonts w:ascii="Times New Roman" w:hAnsi="Times New Roman" w:cs="Times New Roman"/>
        </w:rPr>
        <w:fldChar w:fldCharType="begin"/>
      </w:r>
      <w:r w:rsidRPr="00DD1CC9">
        <w:rPr>
          <w:rFonts w:ascii="Times New Roman" w:hAnsi="Times New Roman" w:cs="Times New Roman"/>
        </w:rPr>
        <w:instrText xml:space="preserve"> HYPERLINK "mailto:gestao@opeacapital.com" </w:instrText>
      </w:r>
      <w:r w:rsidRPr="00DD1CC9">
        <w:rPr>
          <w:rFonts w:ascii="Times New Roman" w:hAnsi="Times New Roman" w:cs="Times New Roman"/>
        </w:rPr>
        <w:fldChar w:fldCharType="separate"/>
      </w:r>
      <w:r w:rsidRPr="00DD1CC9">
        <w:rPr>
          <w:rFonts w:ascii="Times New Roman" w:hAnsi="Times New Roman" w:cs="Times New Roman"/>
          <w:color w:val="0563C1" w:themeColor="hyperlink"/>
          <w:u w:val="single"/>
        </w:rPr>
        <w:t>gestao@opeacapital.com</w:t>
      </w:r>
      <w:bookmarkEnd w:id="281"/>
      <w:r w:rsidRPr="00DD1CC9">
        <w:rPr>
          <w:rFonts w:ascii="Times New Roman" w:hAnsi="Times New Roman" w:cs="Times New Roman"/>
        </w:rPr>
        <w:fldChar w:fldCharType="end"/>
      </w:r>
      <w:bookmarkEnd w:id="273"/>
      <w:bookmarkEnd w:id="275"/>
      <w:bookmarkEnd w:id="278"/>
    </w:p>
    <w:p w14:paraId="09EEB512" w14:textId="7E5D9DA3" w:rsidR="00336455" w:rsidRPr="00336455" w:rsidRDefault="003116F2" w:rsidP="00336455">
      <w:pPr>
        <w:pStyle w:val="ListParagraph"/>
        <w:numPr>
          <w:ilvl w:val="2"/>
          <w:numId w:val="21"/>
        </w:numPr>
        <w:tabs>
          <w:tab w:val="left" w:pos="1134"/>
        </w:tabs>
        <w:spacing w:after="240" w:line="320" w:lineRule="exact"/>
        <w:ind w:left="0" w:firstLine="0"/>
        <w:jc w:val="both"/>
        <w:outlineLvl w:val="0"/>
        <w:rPr>
          <w:sz w:val="22"/>
          <w:szCs w:val="22"/>
        </w:rPr>
      </w:pPr>
      <w:bookmarkStart w:id="282" w:name="_Hlk16503588"/>
      <w:bookmarkEnd w:id="272"/>
      <w:bookmarkEnd w:id="274"/>
      <w:bookmarkEnd w:id="276"/>
      <w:r w:rsidRPr="00DD1CC9">
        <w:rPr>
          <w:sz w:val="22"/>
          <w:szCs w:val="22"/>
        </w:rPr>
        <w:t>As comunicações serão consideradas entregues quando recebidas sob protocolo ou com “aviso de recebimento” expedido pela Empresa Brasileira de Correios, nos endereços acima. As comunicações feitas por correio eletrônico serão consideradas recebidas na data de seu envio, desde que seu recebimento seja confirmado por meio de indicativo (recibo emitido pela máquina utilizada pelo remetente)</w:t>
      </w:r>
      <w:r w:rsidR="00B111A4" w:rsidRPr="00DD1CC9">
        <w:rPr>
          <w:sz w:val="22"/>
          <w:szCs w:val="22"/>
        </w:rPr>
        <w:t xml:space="preserve">. </w:t>
      </w:r>
    </w:p>
    <w:p w14:paraId="5F106693" w14:textId="6FA0EEF0" w:rsidR="00336455" w:rsidRPr="00DD1CC9" w:rsidRDefault="00336455" w:rsidP="00336455">
      <w:pPr>
        <w:pStyle w:val="ListParagraph"/>
        <w:numPr>
          <w:ilvl w:val="2"/>
          <w:numId w:val="21"/>
        </w:numPr>
        <w:tabs>
          <w:tab w:val="left" w:pos="1134"/>
        </w:tabs>
        <w:spacing w:after="240" w:line="320" w:lineRule="exact"/>
        <w:ind w:left="0" w:firstLine="0"/>
        <w:jc w:val="both"/>
        <w:outlineLvl w:val="0"/>
        <w:rPr>
          <w:sz w:val="22"/>
          <w:szCs w:val="22"/>
        </w:rPr>
      </w:pPr>
      <w:r>
        <w:rPr>
          <w:sz w:val="22"/>
          <w:szCs w:val="22"/>
        </w:rPr>
        <w:t xml:space="preserve">As comunicações ao Agente Fiduciário </w:t>
      </w:r>
      <w:r w:rsidR="00860DB0">
        <w:rPr>
          <w:sz w:val="22"/>
          <w:szCs w:val="22"/>
        </w:rPr>
        <w:t xml:space="preserve">deverão </w:t>
      </w:r>
      <w:r>
        <w:rPr>
          <w:sz w:val="22"/>
          <w:szCs w:val="22"/>
        </w:rPr>
        <w:t>ser realizada</w:t>
      </w:r>
      <w:r w:rsidR="00860DB0">
        <w:rPr>
          <w:sz w:val="22"/>
          <w:szCs w:val="22"/>
        </w:rPr>
        <w:t>s</w:t>
      </w:r>
      <w:r>
        <w:rPr>
          <w:sz w:val="22"/>
          <w:szCs w:val="22"/>
        </w:rPr>
        <w:t xml:space="preserve"> por meio do e-mail af.controles@oliveiratrust.com.br.</w:t>
      </w:r>
    </w:p>
    <w:p w14:paraId="08AE2BCF" w14:textId="41DD8ABD"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bookmarkStart w:id="283" w:name="_DV_M183"/>
      <w:bookmarkStart w:id="284" w:name="_Ref16077441"/>
      <w:bookmarkEnd w:id="282"/>
      <w:bookmarkEnd w:id="283"/>
      <w:r w:rsidRPr="00DD1CC9">
        <w:rPr>
          <w:b/>
          <w:sz w:val="22"/>
          <w:szCs w:val="22"/>
        </w:rPr>
        <w:t xml:space="preserve">CLÁUSULA DOZE </w:t>
      </w:r>
      <w:r w:rsidR="005912BB" w:rsidRPr="00DD1CC9">
        <w:rPr>
          <w:b/>
          <w:sz w:val="22"/>
          <w:szCs w:val="22"/>
        </w:rPr>
        <w:t>–</w:t>
      </w:r>
      <w:r w:rsidRPr="00DD1CC9">
        <w:rPr>
          <w:b/>
          <w:sz w:val="22"/>
          <w:szCs w:val="22"/>
        </w:rPr>
        <w:t xml:space="preserve"> </w:t>
      </w:r>
      <w:bookmarkStart w:id="285" w:name="_Toc496646691"/>
      <w:bookmarkStart w:id="286" w:name="_Ref535225906"/>
      <w:r w:rsidRPr="00DD1CC9">
        <w:rPr>
          <w:b/>
          <w:sz w:val="22"/>
          <w:szCs w:val="22"/>
        </w:rPr>
        <w:t>PAGAMENTO DE TRIBUTOS</w:t>
      </w:r>
      <w:bookmarkEnd w:id="284"/>
      <w:bookmarkEnd w:id="285"/>
      <w:bookmarkEnd w:id="286"/>
    </w:p>
    <w:p w14:paraId="1CD354FB" w14:textId="46A29D61" w:rsidR="00B111A4" w:rsidRPr="00DD1CC9" w:rsidRDefault="00B111A4" w:rsidP="00DD1CC9">
      <w:pPr>
        <w:pStyle w:val="ListParagraph"/>
        <w:numPr>
          <w:ilvl w:val="1"/>
          <w:numId w:val="22"/>
        </w:numPr>
        <w:tabs>
          <w:tab w:val="left" w:pos="1134"/>
        </w:tabs>
        <w:spacing w:after="240" w:line="320" w:lineRule="exact"/>
        <w:ind w:left="0" w:firstLine="0"/>
        <w:jc w:val="both"/>
        <w:outlineLvl w:val="0"/>
        <w:rPr>
          <w:rFonts w:eastAsia="Arial Unicode MS"/>
          <w:sz w:val="22"/>
          <w:szCs w:val="22"/>
        </w:rPr>
      </w:pPr>
      <w:bookmarkStart w:id="287" w:name="_Ref535226563"/>
      <w:r w:rsidRPr="00DD1CC9">
        <w:rPr>
          <w:rFonts w:eastAsia="Arial Unicode MS"/>
          <w:sz w:val="22"/>
          <w:szCs w:val="22"/>
        </w:rPr>
        <w:t xml:space="preserve">Os tributos incidentes sobre a Emissão e as Debêntures deverão ser integralmente pagos pela Emissora, incluindo, sem limitação, todos os custos de tributação incidentes sobre quaisquer pagamentos devidos à </w:t>
      </w:r>
      <w:proofErr w:type="spellStart"/>
      <w:r w:rsidRPr="00DD1CC9">
        <w:rPr>
          <w:rFonts w:eastAsia="Arial Unicode MS"/>
          <w:sz w:val="22"/>
          <w:szCs w:val="22"/>
        </w:rPr>
        <w:t>Securitizadora</w:t>
      </w:r>
      <w:proofErr w:type="spellEnd"/>
      <w:r w:rsidRPr="00DD1CC9">
        <w:rPr>
          <w:rFonts w:eastAsia="Arial Unicode MS"/>
          <w:sz w:val="22"/>
          <w:szCs w:val="22"/>
        </w:rPr>
        <w:t xml:space="preserve">, na qualidade de titular das Debêntures em decorrência desta Escritura de Emissão. Neste sentido, referidos pagamentos deverão ser acrescidos dos valores atuais e futuros correspondentes a quaisquer tributos e/ou taxas que sobre eles incidam, venham a incidir ou sejam entendidos como devidos. Da mesma forma, caso, por força de norma ou determinação de </w:t>
      </w:r>
      <w:r w:rsidR="00E75145" w:rsidRPr="00DD1CC9">
        <w:rPr>
          <w:rFonts w:eastAsia="Arial Unicode MS"/>
          <w:sz w:val="22"/>
          <w:szCs w:val="22"/>
        </w:rPr>
        <w:t>a</w:t>
      </w:r>
      <w:r w:rsidRPr="00DD1CC9">
        <w:rPr>
          <w:rFonts w:eastAsia="Arial Unicode MS"/>
          <w:sz w:val="22"/>
          <w:szCs w:val="22"/>
        </w:rPr>
        <w:t>utoridade</w:t>
      </w:r>
      <w:r w:rsidR="00E75145" w:rsidRPr="00DD1CC9">
        <w:rPr>
          <w:rFonts w:eastAsia="Arial Unicode MS"/>
          <w:sz w:val="22"/>
          <w:szCs w:val="22"/>
        </w:rPr>
        <w:t xml:space="preserve"> competente</w:t>
      </w:r>
      <w:r w:rsidRPr="00DD1CC9">
        <w:rPr>
          <w:rFonts w:eastAsia="Arial Unicode MS"/>
          <w:sz w:val="22"/>
          <w:szCs w:val="22"/>
        </w:rPr>
        <w:t xml:space="preserve">, a </w:t>
      </w:r>
      <w:proofErr w:type="spellStart"/>
      <w:r w:rsidRPr="00DD1CC9">
        <w:rPr>
          <w:rFonts w:eastAsia="Arial Unicode MS"/>
          <w:sz w:val="22"/>
          <w:szCs w:val="22"/>
        </w:rPr>
        <w:t>Securitizadora</w:t>
      </w:r>
      <w:proofErr w:type="spellEnd"/>
      <w:r w:rsidRPr="00DD1CC9">
        <w:rPr>
          <w:rFonts w:eastAsia="Arial Unicode MS"/>
          <w:sz w:val="22"/>
          <w:szCs w:val="22"/>
        </w:rPr>
        <w:t>, na qualidade de titular das Debêntures, conforme o caso, tiver de reter ou deduzir, de quaisquer pagamentos feitos exclusivamente no âmbito das Debêntures, quaisquer tributos e/ou taxas, a Emissora dever</w:t>
      </w:r>
      <w:r w:rsidR="00DD6F01" w:rsidRPr="00DD1CC9">
        <w:rPr>
          <w:rFonts w:eastAsia="Arial Unicode MS"/>
          <w:sz w:val="22"/>
          <w:szCs w:val="22"/>
        </w:rPr>
        <w:t>á</w:t>
      </w:r>
      <w:r w:rsidRPr="00DD1CC9">
        <w:rPr>
          <w:rFonts w:eastAsia="Arial Unicode MS"/>
          <w:sz w:val="22"/>
          <w:szCs w:val="22"/>
        </w:rPr>
        <w:t xml:space="preserve"> acrescer a tais pagamentos valores adicionais de modo que a </w:t>
      </w:r>
      <w:proofErr w:type="spellStart"/>
      <w:r w:rsidRPr="00DD1CC9">
        <w:rPr>
          <w:rFonts w:eastAsia="Arial Unicode MS"/>
          <w:sz w:val="22"/>
          <w:szCs w:val="22"/>
        </w:rPr>
        <w:t>Securitizadora</w:t>
      </w:r>
      <w:proofErr w:type="spellEnd"/>
      <w:r w:rsidRPr="00DD1CC9">
        <w:rPr>
          <w:rFonts w:eastAsia="Arial Unicode MS"/>
          <w:sz w:val="22"/>
          <w:szCs w:val="22"/>
        </w:rPr>
        <w:t>, na qualidade de titular das Debêntures, receba os mesmos valores que seriam por ela recebidos caso nenhuma retenção ou dedução fosse realizada. Para tanto, a Emissora desde já reconhece ser pecuniária a obrigação aqui prevista, e declara</w:t>
      </w:r>
      <w:r w:rsidR="004E3E64" w:rsidRPr="00DD1CC9">
        <w:rPr>
          <w:rFonts w:eastAsia="Arial Unicode MS"/>
          <w:sz w:val="22"/>
          <w:szCs w:val="22"/>
        </w:rPr>
        <w:t>m</w:t>
      </w:r>
      <w:r w:rsidRPr="00DD1CC9">
        <w:rPr>
          <w:rFonts w:eastAsia="Arial Unicode MS"/>
          <w:sz w:val="22"/>
          <w:szCs w:val="22"/>
        </w:rPr>
        <w:t xml:space="preserve"> serem líquidos, certos e exigíveis todos e quaisquer valores que vierem a ser apresentados contra si, pela </w:t>
      </w:r>
      <w:proofErr w:type="spellStart"/>
      <w:r w:rsidRPr="00DD1CC9">
        <w:rPr>
          <w:rFonts w:eastAsia="Arial Unicode MS"/>
          <w:sz w:val="22"/>
          <w:szCs w:val="22"/>
        </w:rPr>
        <w:t>Securitizadora</w:t>
      </w:r>
      <w:proofErr w:type="spellEnd"/>
      <w:r w:rsidRPr="00DD1CC9">
        <w:rPr>
          <w:rFonts w:eastAsia="Arial Unicode MS"/>
          <w:sz w:val="22"/>
          <w:szCs w:val="22"/>
        </w:rPr>
        <w:t xml:space="preserve">, na qualidade de titular das Debêntures, pertinentes a esses tributos e, nos termos desta Escritura de Emissão, os quais deverão ser liquidados, pela Emissora, por ocasião da sua apresentação pela </w:t>
      </w:r>
      <w:proofErr w:type="spellStart"/>
      <w:r w:rsidRPr="00DD1CC9">
        <w:rPr>
          <w:rFonts w:eastAsia="Arial Unicode MS"/>
          <w:sz w:val="22"/>
          <w:szCs w:val="22"/>
        </w:rPr>
        <w:t>Securitizadora</w:t>
      </w:r>
      <w:proofErr w:type="spellEnd"/>
      <w:r w:rsidRPr="00DD1CC9">
        <w:rPr>
          <w:rFonts w:eastAsia="Arial Unicode MS"/>
          <w:sz w:val="22"/>
          <w:szCs w:val="22"/>
        </w:rPr>
        <w:t>.</w:t>
      </w:r>
      <w:bookmarkEnd w:id="287"/>
    </w:p>
    <w:p w14:paraId="726FDE2C" w14:textId="1BE59CBE" w:rsidR="00B111A4" w:rsidRPr="00DD1CC9" w:rsidRDefault="00A877A9" w:rsidP="00DD1CC9">
      <w:pPr>
        <w:pStyle w:val="ListParagraph"/>
        <w:numPr>
          <w:ilvl w:val="1"/>
          <w:numId w:val="22"/>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lastRenderedPageBreak/>
        <w:t>A</w:t>
      </w:r>
      <w:r w:rsidR="004E3E64" w:rsidRPr="00DD1CC9">
        <w:rPr>
          <w:rFonts w:eastAsia="Arial Unicode MS"/>
          <w:sz w:val="22"/>
          <w:szCs w:val="22"/>
        </w:rPr>
        <w:t xml:space="preserve"> </w:t>
      </w:r>
      <w:r w:rsidR="00B111A4" w:rsidRPr="00DD1CC9">
        <w:rPr>
          <w:rFonts w:eastAsia="Arial Unicode MS"/>
          <w:sz w:val="22"/>
          <w:szCs w:val="22"/>
        </w:rPr>
        <w:t xml:space="preserve">Emissora </w:t>
      </w:r>
      <w:r w:rsidRPr="00DD1CC9">
        <w:rPr>
          <w:rFonts w:eastAsia="Arial Unicode MS"/>
          <w:sz w:val="22"/>
          <w:szCs w:val="22"/>
        </w:rPr>
        <w:t xml:space="preserve">não </w:t>
      </w:r>
      <w:r w:rsidR="00DD6F01" w:rsidRPr="00DD1CC9">
        <w:rPr>
          <w:rFonts w:eastAsia="Arial Unicode MS"/>
          <w:sz w:val="22"/>
          <w:szCs w:val="22"/>
        </w:rPr>
        <w:t xml:space="preserve">será responsável </w:t>
      </w:r>
      <w:r w:rsidR="00B111A4" w:rsidRPr="00DD1CC9">
        <w:rPr>
          <w:rFonts w:eastAsia="Arial Unicode MS"/>
          <w:sz w:val="22"/>
          <w:szCs w:val="22"/>
        </w:rPr>
        <w:t xml:space="preserve">pelo pagamento de quaisquer tributos que venham a incidir sobre o pagamento de rendimentos pela </w:t>
      </w:r>
      <w:proofErr w:type="spellStart"/>
      <w:r w:rsidR="00B111A4" w:rsidRPr="00DD1CC9">
        <w:rPr>
          <w:rFonts w:eastAsia="Arial Unicode MS"/>
          <w:sz w:val="22"/>
          <w:szCs w:val="22"/>
        </w:rPr>
        <w:t>Securitizadora</w:t>
      </w:r>
      <w:proofErr w:type="spellEnd"/>
      <w:r w:rsidR="00B111A4" w:rsidRPr="00DD1CC9">
        <w:rPr>
          <w:rFonts w:eastAsia="Arial Unicode MS"/>
          <w:sz w:val="22"/>
          <w:szCs w:val="22"/>
        </w:rPr>
        <w:t xml:space="preserve"> aos </w:t>
      </w:r>
      <w:r w:rsidR="009A31C9" w:rsidRPr="00DD1CC9">
        <w:rPr>
          <w:rFonts w:eastAsia="Arial Unicode MS"/>
          <w:sz w:val="22"/>
          <w:szCs w:val="22"/>
        </w:rPr>
        <w:t>t</w:t>
      </w:r>
      <w:r w:rsidR="00B111A4" w:rsidRPr="00DD1CC9">
        <w:rPr>
          <w:rFonts w:eastAsia="Arial Unicode MS"/>
          <w:sz w:val="22"/>
          <w:szCs w:val="22"/>
        </w:rPr>
        <w:t xml:space="preserve">itulares de CRI e/ou que de qualquer outra forma incidam sobre os </w:t>
      </w:r>
      <w:r w:rsidR="009A31C9" w:rsidRPr="00DD1CC9">
        <w:rPr>
          <w:rFonts w:eastAsia="Arial Unicode MS"/>
          <w:sz w:val="22"/>
          <w:szCs w:val="22"/>
        </w:rPr>
        <w:t>t</w:t>
      </w:r>
      <w:r w:rsidR="00B111A4" w:rsidRPr="00DD1CC9">
        <w:rPr>
          <w:rFonts w:eastAsia="Arial Unicode MS"/>
          <w:sz w:val="22"/>
          <w:szCs w:val="22"/>
        </w:rPr>
        <w:t>itulares de CRI em virtude de seu investimento nos CRI.</w:t>
      </w:r>
      <w:r w:rsidR="00C02D95" w:rsidRPr="00DD1CC9">
        <w:rPr>
          <w:rFonts w:eastAsia="Arial Unicode MS"/>
          <w:sz w:val="22"/>
          <w:szCs w:val="22"/>
        </w:rPr>
        <w:t xml:space="preserve"> </w:t>
      </w:r>
    </w:p>
    <w:p w14:paraId="48AB38A4" w14:textId="6538B65C" w:rsidR="00B111A4" w:rsidRPr="00DD1CC9" w:rsidRDefault="00B111A4" w:rsidP="00DD1CC9">
      <w:pPr>
        <w:pStyle w:val="ListParagraph"/>
        <w:numPr>
          <w:ilvl w:val="1"/>
          <w:numId w:val="22"/>
        </w:numPr>
        <w:tabs>
          <w:tab w:val="left" w:pos="1134"/>
        </w:tabs>
        <w:spacing w:after="240" w:line="320" w:lineRule="exact"/>
        <w:ind w:left="0" w:firstLine="0"/>
        <w:jc w:val="both"/>
        <w:outlineLvl w:val="0"/>
        <w:rPr>
          <w:rFonts w:eastAsia="Arial Unicode MS"/>
          <w:sz w:val="22"/>
          <w:szCs w:val="22"/>
        </w:rPr>
      </w:pPr>
      <w:bookmarkStart w:id="288" w:name="_Ref535226216"/>
      <w:r w:rsidRPr="00DD1CC9">
        <w:rPr>
          <w:rFonts w:eastAsia="Arial Unicode MS"/>
          <w:color w:val="000000"/>
          <w:sz w:val="22"/>
          <w:szCs w:val="22"/>
        </w:rPr>
        <w:t>Os rendimentos gerados por aplicação em CRI por pessoas físicas estão atualmente isentos de imposto de renda, por força do artigo 3º, inciso I</w:t>
      </w:r>
      <w:r w:rsidR="00034803" w:rsidRPr="00DD1CC9">
        <w:rPr>
          <w:rFonts w:eastAsia="Arial Unicode MS"/>
          <w:color w:val="000000"/>
          <w:sz w:val="22"/>
          <w:szCs w:val="22"/>
        </w:rPr>
        <w:t>I</w:t>
      </w:r>
      <w:r w:rsidRPr="00DD1CC9">
        <w:rPr>
          <w:rFonts w:eastAsia="Arial Unicode MS"/>
          <w:color w:val="000000"/>
          <w:sz w:val="22"/>
          <w:szCs w:val="22"/>
        </w:rPr>
        <w:t xml:space="preserve">, da Lei </w:t>
      </w:r>
      <w:r w:rsidR="00606578" w:rsidRPr="00DD1CC9">
        <w:rPr>
          <w:rFonts w:eastAsia="Arial Unicode MS"/>
          <w:color w:val="000000"/>
          <w:sz w:val="22"/>
          <w:szCs w:val="22"/>
        </w:rPr>
        <w:t>n.º </w:t>
      </w:r>
      <w:r w:rsidRPr="00DD1CC9">
        <w:rPr>
          <w:rFonts w:eastAsia="Arial Unicode MS"/>
          <w:color w:val="000000"/>
          <w:sz w:val="22"/>
          <w:szCs w:val="22"/>
        </w:rPr>
        <w:t xml:space="preserve">11.033, de 21 de dezembro de 2004, conforme alterada, isenção essa que pode sofrer alterações ao longo do tempo. </w:t>
      </w:r>
      <w:r w:rsidR="00A877A9" w:rsidRPr="00DD1CC9">
        <w:rPr>
          <w:rFonts w:eastAsia="Arial Unicode MS"/>
          <w:color w:val="000000"/>
          <w:sz w:val="22"/>
          <w:szCs w:val="22"/>
        </w:rPr>
        <w:t>A</w:t>
      </w:r>
      <w:r w:rsidRPr="00DD1CC9">
        <w:rPr>
          <w:rFonts w:eastAsia="Arial Unicode MS"/>
          <w:color w:val="000000"/>
          <w:sz w:val="22"/>
          <w:szCs w:val="22"/>
        </w:rPr>
        <w:t xml:space="preserve"> Emissora </w:t>
      </w:r>
      <w:r w:rsidR="00A877A9" w:rsidRPr="00DD1CC9">
        <w:rPr>
          <w:rFonts w:eastAsia="Arial Unicode MS"/>
          <w:color w:val="000000"/>
          <w:sz w:val="22"/>
          <w:szCs w:val="22"/>
        </w:rPr>
        <w:t xml:space="preserve">não </w:t>
      </w:r>
      <w:r w:rsidR="00DD6F01" w:rsidRPr="00DD1CC9">
        <w:rPr>
          <w:rFonts w:eastAsia="Arial Unicode MS"/>
          <w:color w:val="000000"/>
          <w:sz w:val="22"/>
          <w:szCs w:val="22"/>
        </w:rPr>
        <w:t xml:space="preserve">será </w:t>
      </w:r>
      <w:r w:rsidR="00DD6F01" w:rsidRPr="00DD1CC9">
        <w:rPr>
          <w:sz w:val="22"/>
          <w:szCs w:val="22"/>
        </w:rPr>
        <w:t>responsável</w:t>
      </w:r>
      <w:r w:rsidR="00DD6F01" w:rsidRPr="00DD1CC9">
        <w:rPr>
          <w:rFonts w:eastAsia="Arial Unicode MS"/>
          <w:color w:val="000000"/>
          <w:sz w:val="22"/>
          <w:szCs w:val="22"/>
        </w:rPr>
        <w:t xml:space="preserve"> </w:t>
      </w:r>
      <w:r w:rsidRPr="00DD1CC9">
        <w:rPr>
          <w:rFonts w:eastAsia="Arial Unicode MS"/>
          <w:color w:val="000000"/>
          <w:sz w:val="22"/>
          <w:szCs w:val="22"/>
        </w:rPr>
        <w:t xml:space="preserve">pela realização de qualquer pagamento adicional à </w:t>
      </w:r>
      <w:proofErr w:type="spellStart"/>
      <w:r w:rsidRPr="00DD1CC9">
        <w:rPr>
          <w:rFonts w:eastAsia="Arial Unicode MS"/>
          <w:color w:val="000000"/>
          <w:sz w:val="22"/>
          <w:szCs w:val="22"/>
        </w:rPr>
        <w:t>Securitizadora</w:t>
      </w:r>
      <w:proofErr w:type="spellEnd"/>
      <w:r w:rsidRPr="00DD1CC9">
        <w:rPr>
          <w:rFonts w:eastAsia="Arial Unicode MS"/>
          <w:color w:val="000000"/>
          <w:sz w:val="22"/>
          <w:szCs w:val="22"/>
        </w:rPr>
        <w:t xml:space="preserve"> </w:t>
      </w:r>
      <w:r w:rsidR="00CD2196" w:rsidRPr="00DD1CC9">
        <w:rPr>
          <w:rFonts w:eastAsia="Arial Unicode MS"/>
          <w:color w:val="000000"/>
          <w:sz w:val="22"/>
          <w:szCs w:val="22"/>
        </w:rPr>
        <w:t>e/</w:t>
      </w:r>
      <w:r w:rsidRPr="00DD1CC9">
        <w:rPr>
          <w:rFonts w:eastAsia="Arial Unicode MS"/>
          <w:color w:val="000000"/>
          <w:sz w:val="22"/>
          <w:szCs w:val="22"/>
        </w:rPr>
        <w:t xml:space="preserve">ou aos </w:t>
      </w:r>
      <w:r w:rsidR="00CD2196" w:rsidRPr="00DD1CC9">
        <w:rPr>
          <w:rFonts w:eastAsia="Arial Unicode MS"/>
          <w:color w:val="000000"/>
          <w:sz w:val="22"/>
          <w:szCs w:val="22"/>
        </w:rPr>
        <w:t>t</w:t>
      </w:r>
      <w:r w:rsidR="002E707D" w:rsidRPr="00DD1CC9">
        <w:rPr>
          <w:rFonts w:eastAsia="Arial Unicode MS"/>
          <w:color w:val="000000"/>
          <w:sz w:val="22"/>
          <w:szCs w:val="22"/>
        </w:rPr>
        <w:t>itulares de</w:t>
      </w:r>
      <w:r w:rsidRPr="00DD1CC9">
        <w:rPr>
          <w:rFonts w:eastAsia="Arial Unicode MS"/>
          <w:color w:val="000000"/>
          <w:sz w:val="22"/>
          <w:szCs w:val="22"/>
        </w:rPr>
        <w:t xml:space="preserve"> CRI em razão de qualquer alteração na legislação tributária ou na tributação aplicável aos CRI, conforme descrito </w:t>
      </w:r>
      <w:r w:rsidRPr="00DD1CC9">
        <w:rPr>
          <w:rFonts w:eastAsia="Arial Unicode MS"/>
          <w:sz w:val="22"/>
          <w:szCs w:val="22"/>
        </w:rPr>
        <w:t>acima.</w:t>
      </w:r>
      <w:bookmarkEnd w:id="288"/>
      <w:r w:rsidR="00A877A9" w:rsidRPr="00DD1CC9">
        <w:rPr>
          <w:rFonts w:eastAsia="Arial Unicode MS"/>
          <w:sz w:val="22"/>
          <w:szCs w:val="22"/>
        </w:rPr>
        <w:t xml:space="preserve"> </w:t>
      </w:r>
    </w:p>
    <w:p w14:paraId="3ABB67E7" w14:textId="13992FD9" w:rsidR="002E707D"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CLÁUSULA TREZE –</w:t>
      </w:r>
      <w:r w:rsidR="002E707D" w:rsidRPr="00DD1CC9">
        <w:rPr>
          <w:b/>
          <w:sz w:val="22"/>
          <w:szCs w:val="22"/>
        </w:rPr>
        <w:t xml:space="preserve"> </w:t>
      </w:r>
      <w:r w:rsidRPr="00DD1CC9">
        <w:rPr>
          <w:b/>
          <w:sz w:val="22"/>
          <w:szCs w:val="22"/>
        </w:rPr>
        <w:t>DESPESAS</w:t>
      </w:r>
      <w:bookmarkStart w:id="289" w:name="_Ref7738607"/>
    </w:p>
    <w:p w14:paraId="4632E12D" w14:textId="7EF8C750" w:rsidR="003F4014" w:rsidRPr="00DD1CC9" w:rsidRDefault="00B111A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b/>
          <w:sz w:val="22"/>
          <w:szCs w:val="22"/>
        </w:rPr>
      </w:pPr>
      <w:r w:rsidRPr="00DD1CC9">
        <w:rPr>
          <w:rFonts w:eastAsia="Arial Unicode MS"/>
          <w:sz w:val="22"/>
          <w:szCs w:val="22"/>
        </w:rPr>
        <w:t>Sem prejuízo do disposto nesta Escritura de Emissão, a</w:t>
      </w:r>
      <w:r w:rsidR="00EF7124" w:rsidRPr="00DD1CC9">
        <w:rPr>
          <w:rFonts w:eastAsia="Arial Unicode MS"/>
          <w:sz w:val="22"/>
          <w:szCs w:val="22"/>
        </w:rPr>
        <w:t xml:space="preserve">s despesas da Operação de Securitização </w:t>
      </w:r>
      <w:bookmarkEnd w:id="289"/>
      <w:r w:rsidR="00EF7124" w:rsidRPr="00DD1CC9">
        <w:rPr>
          <w:rFonts w:eastAsia="Arial Unicode MS"/>
          <w:sz w:val="22"/>
          <w:szCs w:val="22"/>
        </w:rPr>
        <w:t>serão arcadas da seguinte forma</w:t>
      </w:r>
      <w:r w:rsidR="00446346" w:rsidRPr="00DD1CC9">
        <w:rPr>
          <w:rFonts w:eastAsia="Arial Unicode MS"/>
          <w:sz w:val="22"/>
          <w:szCs w:val="22"/>
        </w:rPr>
        <w:t xml:space="preserve"> (em conjunto, "</w:t>
      </w:r>
      <w:r w:rsidR="00446346" w:rsidRPr="00DD1CC9">
        <w:rPr>
          <w:rFonts w:eastAsia="Arial Unicode MS"/>
          <w:sz w:val="22"/>
          <w:szCs w:val="22"/>
          <w:u w:val="single"/>
        </w:rPr>
        <w:t>Despesas</w:t>
      </w:r>
      <w:r w:rsidR="00446346" w:rsidRPr="00DD1CC9">
        <w:rPr>
          <w:rFonts w:eastAsia="Arial Unicode MS"/>
          <w:sz w:val="22"/>
          <w:szCs w:val="22"/>
        </w:rPr>
        <w:t>")</w:t>
      </w:r>
      <w:r w:rsidR="00EF7124" w:rsidRPr="00DD1CC9">
        <w:rPr>
          <w:rFonts w:eastAsia="Arial Unicode MS"/>
          <w:sz w:val="22"/>
          <w:szCs w:val="22"/>
        </w:rPr>
        <w:t xml:space="preserve">: </w:t>
      </w:r>
      <w:r w:rsidR="00EF7124" w:rsidRPr="00DD1CC9">
        <w:rPr>
          <w:rFonts w:eastAsia="Arial Unicode MS"/>
          <w:b/>
          <w:bCs/>
          <w:sz w:val="22"/>
          <w:szCs w:val="22"/>
        </w:rPr>
        <w:t>(i)</w:t>
      </w:r>
      <w:r w:rsidR="00EF7124" w:rsidRPr="00DD1CC9">
        <w:rPr>
          <w:rFonts w:eastAsia="Arial Unicode MS"/>
          <w:sz w:val="22"/>
          <w:szCs w:val="22"/>
        </w:rPr>
        <w:t xml:space="preserve"> os valores referentes às Despesas </w:t>
      </w:r>
      <w:r w:rsidR="00EF7124" w:rsidRPr="00DD1CC9">
        <w:rPr>
          <w:rFonts w:eastAsia="Arial Unicode MS"/>
          <w:i/>
          <w:sz w:val="22"/>
          <w:szCs w:val="22"/>
        </w:rPr>
        <w:t>flat</w:t>
      </w:r>
      <w:r w:rsidR="00EF7124" w:rsidRPr="00DD1CC9">
        <w:rPr>
          <w:rFonts w:eastAsia="Arial Unicode MS"/>
          <w:iCs/>
          <w:sz w:val="22"/>
          <w:szCs w:val="22"/>
        </w:rPr>
        <w:t xml:space="preserve"> </w:t>
      </w:r>
      <w:r w:rsidR="00A359DE" w:rsidRPr="00DD1CC9">
        <w:rPr>
          <w:rFonts w:eastAsia="Arial Unicode MS"/>
          <w:iCs/>
          <w:sz w:val="22"/>
          <w:szCs w:val="22"/>
        </w:rPr>
        <w:t xml:space="preserve">listadas no </w:t>
      </w:r>
      <w:r w:rsidR="00A359DE" w:rsidRPr="00DD1CC9">
        <w:rPr>
          <w:rFonts w:eastAsia="Arial Unicode MS"/>
          <w:iCs/>
          <w:sz w:val="22"/>
          <w:szCs w:val="22"/>
          <w:u w:val="single"/>
        </w:rPr>
        <w:t xml:space="preserve">Anexo </w:t>
      </w:r>
      <w:r w:rsidR="00F37995" w:rsidRPr="00DD1CC9">
        <w:rPr>
          <w:rFonts w:eastAsia="Arial Unicode MS"/>
          <w:iCs/>
          <w:sz w:val="22"/>
          <w:szCs w:val="22"/>
          <w:u w:val="single"/>
        </w:rPr>
        <w:t>V</w:t>
      </w:r>
      <w:r w:rsidR="00A359DE" w:rsidRPr="00DD1CC9">
        <w:rPr>
          <w:rFonts w:eastAsia="Arial Unicode MS"/>
          <w:sz w:val="22"/>
          <w:szCs w:val="22"/>
        </w:rPr>
        <w:t xml:space="preserve"> </w:t>
      </w:r>
      <w:r w:rsidR="00EF7124" w:rsidRPr="00DD1CC9">
        <w:rPr>
          <w:rFonts w:eastAsia="Arial Unicode MS"/>
          <w:sz w:val="22"/>
          <w:szCs w:val="22"/>
        </w:rPr>
        <w:t xml:space="preserve">serão retidos pela Debenturista quando do pagamento do Preço de Integralização das Debêntures, na Primeira Data de Integralização, e </w:t>
      </w:r>
      <w:r w:rsidR="00EF7124" w:rsidRPr="00DD1CC9">
        <w:rPr>
          <w:rFonts w:eastAsia="Arial Unicode MS"/>
          <w:b/>
          <w:bCs/>
          <w:sz w:val="22"/>
          <w:szCs w:val="22"/>
        </w:rPr>
        <w:t>(</w:t>
      </w:r>
      <w:proofErr w:type="spellStart"/>
      <w:r w:rsidR="00EF7124" w:rsidRPr="00DD1CC9">
        <w:rPr>
          <w:rFonts w:eastAsia="Arial Unicode MS"/>
          <w:b/>
          <w:bCs/>
          <w:sz w:val="22"/>
          <w:szCs w:val="22"/>
        </w:rPr>
        <w:t>ii</w:t>
      </w:r>
      <w:proofErr w:type="spellEnd"/>
      <w:r w:rsidR="00EF7124" w:rsidRPr="00DD1CC9">
        <w:rPr>
          <w:rFonts w:eastAsia="Arial Unicode MS"/>
          <w:b/>
          <w:bCs/>
          <w:sz w:val="22"/>
          <w:szCs w:val="22"/>
        </w:rPr>
        <w:t>)</w:t>
      </w:r>
      <w:r w:rsidR="00EF7124" w:rsidRPr="00DD1CC9">
        <w:rPr>
          <w:rFonts w:eastAsia="Arial Unicode MS"/>
          <w:sz w:val="22"/>
          <w:szCs w:val="22"/>
        </w:rPr>
        <w:t xml:space="preserve"> as demais Despesas serão arcadas pela Debenturista, na qualidade de </w:t>
      </w:r>
      <w:proofErr w:type="spellStart"/>
      <w:r w:rsidR="00EF7124" w:rsidRPr="00DD1CC9">
        <w:rPr>
          <w:rFonts w:eastAsia="Arial Unicode MS"/>
          <w:sz w:val="22"/>
          <w:szCs w:val="22"/>
        </w:rPr>
        <w:t>Securitizadora</w:t>
      </w:r>
      <w:proofErr w:type="spellEnd"/>
      <w:r w:rsidR="00EF7124" w:rsidRPr="00DD1CC9">
        <w:rPr>
          <w:rFonts w:eastAsia="Arial Unicode MS"/>
          <w:sz w:val="22"/>
          <w:szCs w:val="22"/>
        </w:rPr>
        <w:t xml:space="preserve">, mediante utilização de recursos do Fundo de Despesas (conforme definido abaixo) a ser constituído para os CRI na </w:t>
      </w:r>
      <w:r w:rsidR="009F64AD" w:rsidRPr="00DD1CC9">
        <w:rPr>
          <w:rFonts w:eastAsia="Arial Unicode MS"/>
          <w:sz w:val="22"/>
          <w:szCs w:val="22"/>
        </w:rPr>
        <w:t>Conta Centralizadora</w:t>
      </w:r>
      <w:r w:rsidR="00EF7124" w:rsidRPr="00DD1CC9">
        <w:rPr>
          <w:rFonts w:eastAsia="Arial Unicode MS"/>
          <w:sz w:val="22"/>
          <w:szCs w:val="22"/>
        </w:rPr>
        <w:t>, nos termos da Cláusula 13.2 abaixo</w:t>
      </w:r>
      <w:r w:rsidR="003F4014" w:rsidRPr="00DD1CC9">
        <w:rPr>
          <w:rFonts w:eastAsia="Arial Unicode MS"/>
          <w:sz w:val="22"/>
          <w:szCs w:val="22"/>
        </w:rPr>
        <w:t>:</w:t>
      </w:r>
    </w:p>
    <w:p w14:paraId="28F54FF2" w14:textId="4889D4A0"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emolumentos e taxas de registro da B3 e da ANBIMA, conforme aplicáveis, relativos aos CRI;</w:t>
      </w:r>
    </w:p>
    <w:p w14:paraId="75E7EB36" w14:textId="23E897A6"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bookmarkStart w:id="290" w:name="_Ref7738696"/>
      <w:r w:rsidRPr="00DD1CC9">
        <w:rPr>
          <w:sz w:val="22"/>
          <w:szCs w:val="22"/>
          <w:u w:val="single"/>
        </w:rPr>
        <w:t xml:space="preserve">remuneração da </w:t>
      </w:r>
      <w:r w:rsidR="00E75145" w:rsidRPr="00DD1CC9">
        <w:rPr>
          <w:sz w:val="22"/>
          <w:szCs w:val="22"/>
          <w:u w:val="single"/>
        </w:rPr>
        <w:t>A</w:t>
      </w:r>
      <w:r w:rsidRPr="00DD1CC9">
        <w:rPr>
          <w:sz w:val="22"/>
          <w:szCs w:val="22"/>
          <w:u w:val="single"/>
        </w:rPr>
        <w:t xml:space="preserve">gência </w:t>
      </w:r>
      <w:r w:rsidR="00E75145" w:rsidRPr="00DD1CC9">
        <w:rPr>
          <w:sz w:val="22"/>
          <w:szCs w:val="22"/>
          <w:u w:val="single"/>
        </w:rPr>
        <w:t xml:space="preserve">de </w:t>
      </w:r>
      <w:r w:rsidR="00E75145" w:rsidRPr="00DD1CC9">
        <w:rPr>
          <w:i/>
          <w:iCs/>
          <w:sz w:val="22"/>
          <w:szCs w:val="22"/>
          <w:u w:val="single"/>
        </w:rPr>
        <w:t>Rating</w:t>
      </w:r>
      <w:r w:rsidRPr="00DD1CC9">
        <w:rPr>
          <w:sz w:val="22"/>
          <w:szCs w:val="22"/>
        </w:rPr>
        <w:t xml:space="preserve">, </w:t>
      </w:r>
      <w:bookmarkStart w:id="291" w:name="_Hlk126917261"/>
      <w:r w:rsidR="004A2143">
        <w:rPr>
          <w:sz w:val="22"/>
          <w:szCs w:val="22"/>
        </w:rPr>
        <w:t xml:space="preserve">(i) parcela única referente ao </w:t>
      </w:r>
      <w:proofErr w:type="spellStart"/>
      <w:r w:rsidR="004A2143">
        <w:rPr>
          <w:sz w:val="22"/>
          <w:szCs w:val="22"/>
        </w:rPr>
        <w:t>fee</w:t>
      </w:r>
      <w:proofErr w:type="spellEnd"/>
      <w:r w:rsidR="004A2143">
        <w:rPr>
          <w:sz w:val="22"/>
          <w:szCs w:val="22"/>
        </w:rPr>
        <w:t xml:space="preserve"> de emissão de R$ 126.500 (cento e vinte seis mil e quinhentos reais), a ser paga assim que ocorrer a liquidação de toda emissão classificada; (</w:t>
      </w:r>
      <w:proofErr w:type="spellStart"/>
      <w:r w:rsidR="004A2143">
        <w:rPr>
          <w:sz w:val="22"/>
          <w:szCs w:val="22"/>
        </w:rPr>
        <w:t>ii</w:t>
      </w:r>
      <w:proofErr w:type="spellEnd"/>
      <w:r w:rsidR="004A2143">
        <w:rPr>
          <w:sz w:val="22"/>
          <w:szCs w:val="22"/>
        </w:rPr>
        <w:t>)</w:t>
      </w:r>
      <w:r w:rsidR="00B51766">
        <w:rPr>
          <w:sz w:val="22"/>
          <w:szCs w:val="22"/>
        </w:rPr>
        <w:t xml:space="preserve"> parcela única referente ao primeiro ano de monitoramento de R$ 35.000,00 (trinta e cinco mil reais), a ser paga na data de liquidação da operação; (</w:t>
      </w:r>
      <w:proofErr w:type="spellStart"/>
      <w:r w:rsidR="00B51766">
        <w:rPr>
          <w:sz w:val="22"/>
          <w:szCs w:val="22"/>
        </w:rPr>
        <w:t>iii</w:t>
      </w:r>
      <w:proofErr w:type="spellEnd"/>
      <w:r w:rsidR="00B51766">
        <w:rPr>
          <w:sz w:val="22"/>
          <w:szCs w:val="22"/>
        </w:rPr>
        <w:t>) parcelas anuais no valor de R$ 90.000,00 (noventa mil reais), sendo a primeira parcela devida no mesmo dia do ano subsequente à data de vencimento da parcela (</w:t>
      </w:r>
      <w:proofErr w:type="spellStart"/>
      <w:r w:rsidR="00B51766">
        <w:rPr>
          <w:sz w:val="22"/>
          <w:szCs w:val="22"/>
        </w:rPr>
        <w:t>ii</w:t>
      </w:r>
      <w:proofErr w:type="spellEnd"/>
      <w:r w:rsidR="00B51766">
        <w:rPr>
          <w:sz w:val="22"/>
          <w:szCs w:val="22"/>
        </w:rPr>
        <w:t>) acima mencionada</w:t>
      </w:r>
      <w:bookmarkEnd w:id="291"/>
      <w:r w:rsidR="00B51766">
        <w:rPr>
          <w:sz w:val="22"/>
          <w:szCs w:val="22"/>
        </w:rPr>
        <w:t>.</w:t>
      </w:r>
    </w:p>
    <w:p w14:paraId="33EA4735" w14:textId="1C2A1495"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u w:val="single"/>
        </w:rPr>
        <w:t>remuneração do Agente Fiduciário</w:t>
      </w:r>
      <w:r w:rsidR="00336455">
        <w:rPr>
          <w:sz w:val="22"/>
          <w:szCs w:val="22"/>
        </w:rPr>
        <w:t>:</w:t>
      </w:r>
      <w:r w:rsidR="00336455" w:rsidRPr="00DD1CC9">
        <w:rPr>
          <w:sz w:val="22"/>
          <w:szCs w:val="22"/>
        </w:rPr>
        <w:t xml:space="preserve"> </w:t>
      </w:r>
      <w:bookmarkStart w:id="292" w:name="_Hlk103365602"/>
      <w:bookmarkStart w:id="293" w:name="_Ref104374564"/>
      <w:bookmarkStart w:id="294" w:name="_Ref82009546"/>
      <w:bookmarkStart w:id="295" w:name="_Hlk126863068"/>
      <w:r w:rsidR="00336455" w:rsidRPr="00695029">
        <w:rPr>
          <w:sz w:val="22"/>
          <w:szCs w:val="22"/>
        </w:rPr>
        <w:t xml:space="preserve">(i) parcela única da implantação </w:t>
      </w:r>
      <w:r w:rsidR="00A918CF">
        <w:rPr>
          <w:sz w:val="22"/>
          <w:szCs w:val="22"/>
        </w:rPr>
        <w:t xml:space="preserve">e verificação da Destinação de Recursos Reembolso </w:t>
      </w:r>
      <w:r w:rsidR="00336455" w:rsidRPr="00695029">
        <w:rPr>
          <w:sz w:val="22"/>
          <w:szCs w:val="22"/>
        </w:rPr>
        <w:t>de R$ </w:t>
      </w:r>
      <w:r w:rsidR="00A918CF">
        <w:rPr>
          <w:sz w:val="22"/>
          <w:szCs w:val="22"/>
        </w:rPr>
        <w:t>10.000,00 (dez mil reais)</w:t>
      </w:r>
      <w:r w:rsidR="00336455" w:rsidRPr="00695029">
        <w:rPr>
          <w:sz w:val="22"/>
          <w:szCs w:val="22"/>
        </w:rPr>
        <w:t xml:space="preserve"> devida até o 5º (quinto) Dia Útil contado da primeira data de integralização dos CRI; (</w:t>
      </w:r>
      <w:proofErr w:type="spellStart"/>
      <w:r w:rsidR="00336455" w:rsidRPr="00695029">
        <w:rPr>
          <w:sz w:val="22"/>
          <w:szCs w:val="22"/>
        </w:rPr>
        <w:t>ii</w:t>
      </w:r>
      <w:proofErr w:type="spellEnd"/>
      <w:r w:rsidR="00336455" w:rsidRPr="00695029">
        <w:rPr>
          <w:sz w:val="22"/>
          <w:szCs w:val="22"/>
        </w:rPr>
        <w:t>) parcelas anuais no valor de R$ 15.000,00 (quinze mil reais), sendo a primeira parcela devida no mesmo dia do vencimento da parcela (i) acima do ano subsequente e as demais no mesmo dia dos anos subsequentes;  (</w:t>
      </w:r>
      <w:proofErr w:type="spellStart"/>
      <w:r w:rsidR="00336455" w:rsidRPr="00695029">
        <w:rPr>
          <w:sz w:val="22"/>
          <w:szCs w:val="22"/>
        </w:rPr>
        <w:t>iii</w:t>
      </w:r>
      <w:proofErr w:type="spellEnd"/>
      <w:r w:rsidR="00336455" w:rsidRPr="00695029">
        <w:rPr>
          <w:sz w:val="22"/>
          <w:szCs w:val="22"/>
        </w:rPr>
        <w:t xml:space="preserve">) parcela semestral pela verificação da Destinação dos Recursos, </w:t>
      </w:r>
      <w:r w:rsidR="00A918CF">
        <w:rPr>
          <w:sz w:val="22"/>
          <w:szCs w:val="22"/>
        </w:rPr>
        <w:t>no valor de R$ 1.200,00 (mil e duzentos reais)</w:t>
      </w:r>
      <w:r w:rsidR="00336455" w:rsidRPr="00695029">
        <w:rPr>
          <w:sz w:val="22"/>
          <w:szCs w:val="22"/>
        </w:rPr>
        <w:t xml:space="preserve">, sendo </w:t>
      </w:r>
      <w:r w:rsidR="00A918CF">
        <w:rPr>
          <w:sz w:val="22"/>
          <w:szCs w:val="22"/>
        </w:rPr>
        <w:t xml:space="preserve">em </w:t>
      </w:r>
      <w:r w:rsidR="00336455" w:rsidRPr="00695029">
        <w:rPr>
          <w:sz w:val="22"/>
          <w:szCs w:val="22"/>
        </w:rPr>
        <w:t>20 de julho e 20 de janeiro de cada semestre, sendo o primeiro relatório devido em 20 de julho de 2023 e até a data de vencimento dos CRI ou até a utilização da totalidade dos recursos obtidos, pela Devedora, no âmbito da Emissão, o que ocorrer primeiro; (</w:t>
      </w:r>
      <w:proofErr w:type="spellStart"/>
      <w:r w:rsidR="00336455" w:rsidRPr="00695029">
        <w:rPr>
          <w:sz w:val="22"/>
          <w:szCs w:val="22"/>
        </w:rPr>
        <w:t>iv</w:t>
      </w:r>
      <w:proofErr w:type="spellEnd"/>
      <w:r w:rsidR="00336455" w:rsidRPr="00695029">
        <w:rPr>
          <w:sz w:val="22"/>
          <w:szCs w:val="22"/>
        </w:rPr>
        <w:t xml:space="preserve">) </w:t>
      </w:r>
      <w:bookmarkStart w:id="296" w:name="_Hlk79583882"/>
      <w:r w:rsidR="00336455" w:rsidRPr="00492E91">
        <w:rPr>
          <w:sz w:val="22"/>
          <w:szCs w:val="22"/>
        </w:rPr>
        <w:t xml:space="preserve">No caso de inadimplemento no </w:t>
      </w:r>
      <w:r w:rsidR="00336455" w:rsidRPr="00492E91">
        <w:rPr>
          <w:sz w:val="22"/>
          <w:szCs w:val="22"/>
        </w:rPr>
        <w:lastRenderedPageBreak/>
        <w:t xml:space="preserve">pagamento dos CRI ou da Emissora, ou de reestruturação das condições da oferta após a Emissão, bem como a participação em reuniões ou contatos telefônicos e/ou </w:t>
      </w:r>
      <w:proofErr w:type="spellStart"/>
      <w:r w:rsidR="00336455" w:rsidRPr="00492E91">
        <w:rPr>
          <w:sz w:val="22"/>
          <w:szCs w:val="22"/>
        </w:rPr>
        <w:t>conference</w:t>
      </w:r>
      <w:proofErr w:type="spellEnd"/>
      <w:r w:rsidR="00336455" w:rsidRPr="00492E91">
        <w:rPr>
          <w:sz w:val="22"/>
          <w:szCs w:val="22"/>
        </w:rPr>
        <w:t xml:space="preserve"> </w:t>
      </w:r>
      <w:proofErr w:type="spellStart"/>
      <w:r w:rsidR="00336455" w:rsidRPr="00492E91">
        <w:rPr>
          <w:sz w:val="22"/>
          <w:szCs w:val="22"/>
        </w:rPr>
        <w:t>call</w:t>
      </w:r>
      <w:proofErr w:type="spellEnd"/>
      <w:r w:rsidR="00336455" w:rsidRPr="00492E91">
        <w:rPr>
          <w:sz w:val="22"/>
          <w:szCs w:val="22"/>
        </w:rPr>
        <w:t>, Assembleias Gerais presenciais ou virtuais, que implique à título exemplificativo, em execução das garantias, participação em reuniões internas ou externas ao escritório do Agente Fiduciário, formais ou virtuais com a Emissora e/ou com os Titulares dos CRI ou demais partes da Emissão, análise e eventuais comentários aos documentos da operação e implementação das consequentes decisões tomadas em tais eventos, serão devidas ao Agente Fiduciário, adicionalmente, a remuneração no valor de R$ 600,00 (</w:t>
      </w:r>
      <w:r w:rsidR="00492E91" w:rsidRPr="00A41759">
        <w:rPr>
          <w:sz w:val="22"/>
          <w:szCs w:val="22"/>
        </w:rPr>
        <w:t>seiscentos</w:t>
      </w:r>
      <w:r w:rsidR="00336455" w:rsidRPr="00492E91">
        <w:rPr>
          <w:sz w:val="22"/>
          <w:szCs w:val="22"/>
        </w:rPr>
        <w:t xml:space="preserve"> reais) por hora-homem de trabalho dedicado aos trabalhos acima, pagas em 5 (cinco) dias corridos após comprovação da entrega, pelo Agente Fiduciário, de “relatório de horas”</w:t>
      </w:r>
      <w:r w:rsidR="00860DB0">
        <w:rPr>
          <w:sz w:val="22"/>
          <w:szCs w:val="22"/>
        </w:rPr>
        <w:t>]</w:t>
      </w:r>
      <w:r w:rsidR="00336455" w:rsidRPr="00695029">
        <w:rPr>
          <w:sz w:val="22"/>
          <w:szCs w:val="22"/>
        </w:rPr>
        <w:t xml:space="preserve">. Entende-se </w:t>
      </w:r>
      <w:bookmarkStart w:id="297" w:name="_Hlk115877276"/>
      <w:r w:rsidR="00336455" w:rsidRPr="00695029">
        <w:rPr>
          <w:sz w:val="22"/>
          <w:szCs w:val="22"/>
        </w:rPr>
        <w:t>por reestruturação os eventos relacionados às alterações das garantias, taxa, índice, prazos e fluxos de pagamento de principal e remuneração, condições relacionadas às recompra compulsória e/ou facultativa, integral ou parcial, multa, vencimento antecipado e/ou resgate antecipado e/ou liquidação do patrimônio separado</w:t>
      </w:r>
      <w:bookmarkEnd w:id="297"/>
      <w:r w:rsidR="00336455" w:rsidRPr="00695029">
        <w:rPr>
          <w:sz w:val="22"/>
          <w:szCs w:val="22"/>
        </w:rPr>
        <w:t>. Os eventos relacionados à amortização dos CRI não são considerados reestruturação dos CRI</w:t>
      </w:r>
      <w:bookmarkEnd w:id="296"/>
      <w:r w:rsidR="00336455" w:rsidRPr="00695029">
        <w:rPr>
          <w:sz w:val="22"/>
          <w:szCs w:val="22"/>
        </w:rPr>
        <w:t>. A parcela única de implantação será devida a título de estruturação e implantação ainda que os CRI não sejam integralizados</w:t>
      </w:r>
      <w:bookmarkEnd w:id="292"/>
      <w:bookmarkEnd w:id="293"/>
      <w:r w:rsidR="00336455" w:rsidRPr="00695029">
        <w:rPr>
          <w:sz w:val="22"/>
          <w:szCs w:val="22"/>
        </w:rPr>
        <w:t xml:space="preserve"> a título de “</w:t>
      </w:r>
      <w:proofErr w:type="spellStart"/>
      <w:r w:rsidR="00336455" w:rsidRPr="00695029">
        <w:rPr>
          <w:sz w:val="22"/>
          <w:szCs w:val="22"/>
        </w:rPr>
        <w:t>abort</w:t>
      </w:r>
      <w:proofErr w:type="spellEnd"/>
      <w:r w:rsidR="00336455" w:rsidRPr="00695029">
        <w:rPr>
          <w:sz w:val="22"/>
          <w:szCs w:val="22"/>
        </w:rPr>
        <w:t xml:space="preserve"> </w:t>
      </w:r>
      <w:proofErr w:type="spellStart"/>
      <w:r w:rsidR="00336455" w:rsidRPr="00695029">
        <w:rPr>
          <w:sz w:val="22"/>
          <w:szCs w:val="22"/>
        </w:rPr>
        <w:t>fee</w:t>
      </w:r>
      <w:proofErr w:type="spellEnd"/>
      <w:r w:rsidR="00336455" w:rsidRPr="00695029">
        <w:rPr>
          <w:sz w:val="22"/>
          <w:szCs w:val="22"/>
        </w:rPr>
        <w:t xml:space="preserve">”. </w:t>
      </w:r>
      <w:bookmarkEnd w:id="294"/>
      <w:r w:rsidR="00336455" w:rsidRPr="00695029">
        <w:rPr>
          <w:sz w:val="22"/>
          <w:szCs w:val="22"/>
        </w:rPr>
        <w:t xml:space="preserve">A remuneração prevista neste item não inclui a eventual assunção do Patrimônio Separado. Nas operações de securitização em que a constituição do lastro se der pela correta destinação dada aos recursos pela Devedora, em razão das obrigações impostas ao Agente Fiduciário dos CRI pelo Ofício Circular CVM SRE n.º 1/2021, permanecem exigíveis as obrigações da Devedora e do Agente Fiduciário com relação à comprovação e verificação da destinação dos recursos até o vencimento original dos CRI ou até que a destinação da totalidade dos recursos decorrentes da emissão seja efetivada e comprovada. Desta forma fica contratado e desde já ajustado que a Devedora assumirá a integral responsabilidade financeira pelos honorários do Agente Fiduciário até a integral comprovação da destinação dos recursos. As parcelas citadas neste item serão acrescidas de ISS (Imposto Sobre Serviços de Qualquer Natureza), PIS (Contribuição ao Programa de Integração Social), COFINS (Contribuição para o Financiamento da Seguridade Social), CSLL (Contribuição sobre o Lucro Líquido), IRRF (Imposto de Renda Retido na Fonte) e quaisquer outros impostos que venham a incidir sobre a remuneração do Agente Fiduciário nas alíquotas vigentes nas datas de cada pagamento. </w:t>
      </w:r>
      <w:bookmarkStart w:id="298" w:name="_Hlk103365618"/>
      <w:r w:rsidR="00336455" w:rsidRPr="00695029">
        <w:rPr>
          <w:sz w:val="22"/>
          <w:szCs w:val="22"/>
        </w:rPr>
        <w:t>As parcelas citadas no item</w:t>
      </w:r>
      <w:r w:rsidR="00F96157">
        <w:rPr>
          <w:sz w:val="22"/>
          <w:szCs w:val="22"/>
        </w:rPr>
        <w:t xml:space="preserve"> (</w:t>
      </w:r>
      <w:proofErr w:type="spellStart"/>
      <w:r w:rsidR="00F96157">
        <w:rPr>
          <w:sz w:val="22"/>
          <w:szCs w:val="22"/>
        </w:rPr>
        <w:t>iii</w:t>
      </w:r>
      <w:proofErr w:type="spellEnd"/>
      <w:r w:rsidR="00F96157">
        <w:rPr>
          <w:sz w:val="22"/>
          <w:szCs w:val="22"/>
        </w:rPr>
        <w:t>)</w:t>
      </w:r>
      <w:r w:rsidR="00336455" w:rsidRPr="00695029">
        <w:rPr>
          <w:sz w:val="22"/>
          <w:szCs w:val="22"/>
        </w:rPr>
        <w:t>. acima serão reajustadas anualmente pela variação acumulada positiva do IPCA, ou na falta deste ou impossibilidade de sua utilização, pelo índice que vier a substituí-lo, a partir da data do primeiro pagamento até as datas de pagamento seguintes, calculadas pro rata die, se necessário</w:t>
      </w:r>
      <w:bookmarkEnd w:id="298"/>
      <w:r w:rsidR="00336455" w:rsidRPr="00695029">
        <w:rPr>
          <w:sz w:val="22"/>
          <w:szCs w:val="22"/>
        </w:rPr>
        <w:t xml:space="preserve">. Em caso de mora no pagamento de qualquer quantia devida, sobre os débitos em atraso incidirão multa contratual de 2% (dois por cento) sobre o valor do débito, bem como juros moratórios de 1% (um por cento) ao mês, ficando o valor do débito em atraso sujeito a atualização monetária pelo IPCA acumulado, incidente desde a data da inadimplência até a data do efetivo pagamento, calculado pro rata die; (v) </w:t>
      </w:r>
      <w:bookmarkStart w:id="299" w:name="_Hlk103365627"/>
      <w:r w:rsidR="00336455" w:rsidRPr="00695029">
        <w:rPr>
          <w:sz w:val="22"/>
          <w:szCs w:val="22"/>
        </w:rPr>
        <w:t xml:space="preserve">a remuneração do Agente Fiduciário será devida até a liquidação integral dos CRI e será calculada pro </w:t>
      </w:r>
      <w:r w:rsidR="00336455" w:rsidRPr="00695029">
        <w:rPr>
          <w:sz w:val="22"/>
          <w:szCs w:val="22"/>
        </w:rPr>
        <w:lastRenderedPageBreak/>
        <w:t xml:space="preserve">rata die, especialmente nos casos em que o Agente Fiduciário seja obrigado a acompanhar a destinação dos recursos da emissão, mesmo depois de seu encerramento seja por vencimento original ou antecipado, o Agente Fiduciário fará jus à sua remuneração até o cumprimento integral de tal destinação de recursos. Em nenhuma hipótese será cabível pagamento pro rata </w:t>
      </w:r>
      <w:proofErr w:type="spellStart"/>
      <w:r w:rsidR="00336455" w:rsidRPr="00695029">
        <w:rPr>
          <w:sz w:val="22"/>
          <w:szCs w:val="22"/>
        </w:rPr>
        <w:t>temporis</w:t>
      </w:r>
      <w:proofErr w:type="spellEnd"/>
      <w:r w:rsidR="00336455" w:rsidRPr="00695029">
        <w:rPr>
          <w:sz w:val="22"/>
          <w:szCs w:val="22"/>
        </w:rPr>
        <w:t xml:space="preserve"> de tal remuneração ou devolução, mesmo que parcial da mesma</w:t>
      </w:r>
      <w:bookmarkEnd w:id="299"/>
      <w:r w:rsidR="00336455" w:rsidRPr="00695029">
        <w:rPr>
          <w:sz w:val="22"/>
          <w:szCs w:val="22"/>
        </w:rPr>
        <w:t xml:space="preserve">; (vi) </w:t>
      </w:r>
      <w:bookmarkStart w:id="300" w:name="_Hlk103365668"/>
      <w:r w:rsidR="00336455" w:rsidRPr="00695029">
        <w:rPr>
          <w:sz w:val="22"/>
          <w:szCs w:val="22"/>
        </w:rPr>
        <w:t xml:space="preserve">adicionalmente, a </w:t>
      </w:r>
      <w:proofErr w:type="spellStart"/>
      <w:r w:rsidR="00336455" w:rsidRPr="00695029">
        <w:rPr>
          <w:sz w:val="22"/>
          <w:szCs w:val="22"/>
        </w:rPr>
        <w:t>Securitizadora</w:t>
      </w:r>
      <w:proofErr w:type="spellEnd"/>
      <w:r w:rsidR="00336455" w:rsidRPr="00695029">
        <w:rPr>
          <w:sz w:val="22"/>
          <w:szCs w:val="22"/>
        </w:rPr>
        <w:t xml:space="preserve"> ressarcirá o Agente Fiduciário, às expensas do Patrimônio Separado, de todas as despesas em que tenha comprovadamente incorrido para prestar os serviços descritos neste instrumento e proteger os direitos e interesses dos investidores ou para realizar seus créditos, incluindo judiciais e extrajudiciais, honorários advocatícios e outros. Quando houver insuficiência de recursos no Patrimônio Separado, os investidores deverão reembolsar todos os custos e despesas a serem despendidos pelo Agente Fiduciário, na forma do item </w:t>
      </w:r>
      <w:r w:rsidR="00F96157">
        <w:rPr>
          <w:sz w:val="22"/>
          <w:szCs w:val="22"/>
        </w:rPr>
        <w:t>(i)</w:t>
      </w:r>
      <w:r w:rsidR="00336455" w:rsidRPr="00695029">
        <w:rPr>
          <w:sz w:val="22"/>
          <w:szCs w:val="22"/>
        </w:rPr>
        <w:t xml:space="preserve">. abaixo. São exemplos de despesas que poderão ser realizadas pelo Agente Fiduciário: (a) publicação de relatórios, avisos, editais e notificações, despesas cartorárias, conforme previsto neste instrumento e na legislação aplicável, e outras que vierem a ser exigidas por regulamentos aplicáveis; (b) despesas com conferências e contatos telefônicos; (c) obtenção de certidões, fotocópias, digitalizações, envio de documentos; (d) locomoções entre estados da federação, alimentação, transportes e respectivas hospedagens, quando necessárias ao desempenho das funções e devidamente comprovadas; (e) se aplicável, todas as despesas necessárias para realizar vistoria nas obras ou </w:t>
      </w:r>
      <w:proofErr w:type="spellStart"/>
      <w:r w:rsidR="00336455" w:rsidRPr="00695029">
        <w:rPr>
          <w:sz w:val="22"/>
          <w:szCs w:val="22"/>
        </w:rPr>
        <w:t>empreendimentos</w:t>
      </w:r>
      <w:proofErr w:type="spellEnd"/>
      <w:r w:rsidR="00336455" w:rsidRPr="00695029">
        <w:rPr>
          <w:sz w:val="22"/>
          <w:szCs w:val="22"/>
        </w:rPr>
        <w:t xml:space="preserve"> financiados com recursos da integralização; e (f) conferência, validação ou utilização de sistemas para checagem, monitoramento ou obtenção de opinião técnica ou legal de documentação ou informação prestada pela </w:t>
      </w:r>
      <w:proofErr w:type="spellStart"/>
      <w:r w:rsidR="00336455" w:rsidRPr="00695029">
        <w:rPr>
          <w:sz w:val="22"/>
          <w:szCs w:val="22"/>
        </w:rPr>
        <w:t>Securitizadora</w:t>
      </w:r>
      <w:proofErr w:type="spellEnd"/>
      <w:r w:rsidR="00336455" w:rsidRPr="00695029">
        <w:rPr>
          <w:sz w:val="22"/>
          <w:szCs w:val="22"/>
        </w:rPr>
        <w:t xml:space="preserve"> para cumprimento das suas obrigações; (g) hora-homem pelos serviços prestados pelo Agente Fiduciário; (h) revalidação de laudos de avaliação, se o caso, nos termos do Ofício-Circular nº 1/2021-CVM/SRE da CVM</w:t>
      </w:r>
      <w:bookmarkEnd w:id="300"/>
      <w:r w:rsidR="00336455" w:rsidRPr="00695029">
        <w:rPr>
          <w:sz w:val="22"/>
          <w:szCs w:val="22"/>
        </w:rPr>
        <w:t xml:space="preserve">; </w:t>
      </w:r>
      <w:r w:rsidR="00336455" w:rsidRPr="00695029" w:rsidDel="008E437D">
        <w:rPr>
          <w:sz w:val="22"/>
          <w:szCs w:val="22"/>
        </w:rPr>
        <w:t xml:space="preserve"> </w:t>
      </w:r>
      <w:r w:rsidR="00336455" w:rsidRPr="00695029">
        <w:rPr>
          <w:sz w:val="22"/>
          <w:szCs w:val="22"/>
        </w:rPr>
        <w:t>(i) honorários advocatícios</w:t>
      </w:r>
      <w:r w:rsidR="00336455" w:rsidRPr="00695029" w:rsidDel="008E437D">
        <w:rPr>
          <w:sz w:val="22"/>
          <w:szCs w:val="22"/>
        </w:rPr>
        <w:t xml:space="preserve"> </w:t>
      </w:r>
      <w:r w:rsidR="00336455" w:rsidRPr="00695029">
        <w:rPr>
          <w:sz w:val="22"/>
          <w:szCs w:val="22"/>
        </w:rPr>
        <w:t>incorridos em função da prestação dos serviços e/ou na defesa dos interesses dos Titulares de CRI</w:t>
      </w:r>
      <w:r w:rsidRPr="00DD1CC9">
        <w:rPr>
          <w:sz w:val="22"/>
          <w:szCs w:val="22"/>
        </w:rPr>
        <w:t>;</w:t>
      </w:r>
      <w:bookmarkEnd w:id="295"/>
    </w:p>
    <w:p w14:paraId="37CFA2E7" w14:textId="050084BE"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bookmarkStart w:id="301" w:name="_Hlk21107984"/>
      <w:r w:rsidRPr="00DD1CC9">
        <w:rPr>
          <w:sz w:val="22"/>
          <w:szCs w:val="22"/>
          <w:u w:val="single"/>
        </w:rPr>
        <w:t xml:space="preserve">remuneração do </w:t>
      </w:r>
      <w:proofErr w:type="spellStart"/>
      <w:r w:rsidRPr="00DD1CC9">
        <w:rPr>
          <w:sz w:val="22"/>
          <w:szCs w:val="22"/>
          <w:u w:val="single"/>
        </w:rPr>
        <w:t>escriturador</w:t>
      </w:r>
      <w:proofErr w:type="spellEnd"/>
      <w:r w:rsidRPr="00DD1CC9">
        <w:rPr>
          <w:sz w:val="22"/>
          <w:szCs w:val="22"/>
          <w:u w:val="single"/>
        </w:rPr>
        <w:t xml:space="preserve"> dos CRI e </w:t>
      </w:r>
      <w:r w:rsidR="002B3112" w:rsidRPr="00DD1CC9">
        <w:rPr>
          <w:sz w:val="22"/>
          <w:szCs w:val="22"/>
          <w:u w:val="single"/>
        </w:rPr>
        <w:t xml:space="preserve">do banco liquidante </w:t>
      </w:r>
      <w:proofErr w:type="spellStart"/>
      <w:r w:rsidR="002B3112" w:rsidRPr="00DD1CC9">
        <w:rPr>
          <w:sz w:val="22"/>
          <w:szCs w:val="22"/>
          <w:u w:val="single"/>
        </w:rPr>
        <w:t>dos</w:t>
      </w:r>
      <w:proofErr w:type="spellEnd"/>
      <w:r w:rsidR="002B3112" w:rsidRPr="00DD1CC9">
        <w:rPr>
          <w:sz w:val="22"/>
          <w:szCs w:val="22"/>
          <w:u w:val="single"/>
        </w:rPr>
        <w:t xml:space="preserve"> CRI</w:t>
      </w:r>
      <w:r w:rsidRPr="00DD1CC9">
        <w:rPr>
          <w:sz w:val="22"/>
          <w:szCs w:val="22"/>
        </w:rPr>
        <w:t xml:space="preserve">, </w:t>
      </w:r>
      <w:bookmarkStart w:id="302" w:name="_Hlk126863089"/>
      <w:bookmarkEnd w:id="301"/>
      <w:r w:rsidR="00476BF3">
        <w:rPr>
          <w:sz w:val="22"/>
          <w:szCs w:val="22"/>
        </w:rPr>
        <w:t xml:space="preserve">serão devidas </w:t>
      </w:r>
      <w:r w:rsidR="00476BF3" w:rsidRPr="003310F4">
        <w:rPr>
          <w:sz w:val="22"/>
          <w:szCs w:val="22"/>
        </w:rPr>
        <w:t>parcelas anuais de R$6.000,00 (</w:t>
      </w:r>
      <w:r w:rsidR="00476BF3">
        <w:rPr>
          <w:sz w:val="22"/>
          <w:szCs w:val="22"/>
        </w:rPr>
        <w:t>seis mil</w:t>
      </w:r>
      <w:r w:rsidR="00476BF3" w:rsidRPr="003310F4">
        <w:rPr>
          <w:sz w:val="22"/>
          <w:szCs w:val="22"/>
        </w:rPr>
        <w:t xml:space="preserve"> reais) por série</w:t>
      </w:r>
      <w:r w:rsidR="00476BF3">
        <w:rPr>
          <w:sz w:val="22"/>
          <w:szCs w:val="22"/>
        </w:rPr>
        <w:t xml:space="preserve"> emitida</w:t>
      </w:r>
      <w:r w:rsidR="00476BF3" w:rsidRPr="003310F4">
        <w:rPr>
          <w:sz w:val="22"/>
          <w:szCs w:val="22"/>
        </w:rPr>
        <w:t>,</w:t>
      </w:r>
      <w:r w:rsidR="00476BF3">
        <w:rPr>
          <w:sz w:val="22"/>
          <w:szCs w:val="22"/>
        </w:rPr>
        <w:t xml:space="preserve"> totalizando R$ 12.000,00 (doze mil reais anuais)</w:t>
      </w:r>
      <w:r w:rsidR="00476BF3" w:rsidRPr="003310F4">
        <w:rPr>
          <w:sz w:val="22"/>
          <w:szCs w:val="22"/>
        </w:rPr>
        <w:t xml:space="preserve"> a título de remuneração</w:t>
      </w:r>
      <w:r w:rsidR="00476BF3">
        <w:rPr>
          <w:sz w:val="22"/>
          <w:szCs w:val="22"/>
        </w:rPr>
        <w:t xml:space="preserve">, sendo a primeira parcela </w:t>
      </w:r>
      <w:r w:rsidR="00476BF3" w:rsidRPr="00695029">
        <w:rPr>
          <w:sz w:val="22"/>
          <w:szCs w:val="22"/>
        </w:rPr>
        <w:t>devida até o 5º (quinto) Dia Útil contado da primeira data de integralização dos CRI</w:t>
      </w:r>
      <w:r w:rsidR="00476BF3">
        <w:rPr>
          <w:sz w:val="22"/>
          <w:szCs w:val="22"/>
        </w:rPr>
        <w:t xml:space="preserve"> e as demais no mesmo dia dos anos subsequentes</w:t>
      </w:r>
      <w:r w:rsidR="00476BF3" w:rsidRPr="003310F4">
        <w:rPr>
          <w:sz w:val="22"/>
          <w:szCs w:val="22"/>
        </w:rPr>
        <w:t>, atualizados anualmente, em janeiro de cada ano, pela variação acumulada do IPCA e, em caso de extinção, outro índice substituto constante na lei</w:t>
      </w:r>
      <w:bookmarkEnd w:id="302"/>
      <w:r w:rsidRPr="00DD1CC9">
        <w:rPr>
          <w:sz w:val="22"/>
          <w:szCs w:val="22"/>
        </w:rPr>
        <w:t>;</w:t>
      </w:r>
      <w:bookmarkStart w:id="303" w:name="_Hlk21105838"/>
    </w:p>
    <w:bookmarkEnd w:id="303"/>
    <w:p w14:paraId="01C0B082" w14:textId="089EE140"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u w:val="single"/>
        </w:rPr>
        <w:t>remuneração d</w:t>
      </w:r>
      <w:r w:rsidR="004F2C2F" w:rsidRPr="00DD1CC9">
        <w:rPr>
          <w:sz w:val="22"/>
          <w:szCs w:val="22"/>
          <w:u w:val="single"/>
        </w:rPr>
        <w:t>a</w:t>
      </w:r>
      <w:r w:rsidRPr="00DD1CC9">
        <w:rPr>
          <w:sz w:val="22"/>
          <w:szCs w:val="22"/>
          <w:u w:val="single"/>
        </w:rPr>
        <w:t xml:space="preserve"> </w:t>
      </w:r>
      <w:r w:rsidR="004F2C2F" w:rsidRPr="00DD1CC9">
        <w:rPr>
          <w:sz w:val="22"/>
          <w:szCs w:val="22"/>
          <w:u w:val="single"/>
        </w:rPr>
        <w:t xml:space="preserve">Instituição </w:t>
      </w:r>
      <w:r w:rsidRPr="00DD1CC9">
        <w:rPr>
          <w:sz w:val="22"/>
          <w:szCs w:val="22"/>
          <w:u w:val="single"/>
        </w:rPr>
        <w:t>Custodiante</w:t>
      </w:r>
      <w:r w:rsidR="004112CE">
        <w:rPr>
          <w:sz w:val="22"/>
          <w:szCs w:val="22"/>
        </w:rPr>
        <w:t>:</w:t>
      </w:r>
      <w:r w:rsidR="00E01C4D" w:rsidRPr="00DD1CC9">
        <w:rPr>
          <w:sz w:val="22"/>
          <w:szCs w:val="22"/>
        </w:rPr>
        <w:t xml:space="preserve"> </w:t>
      </w:r>
      <w:r w:rsidR="004112CE">
        <w:rPr>
          <w:sz w:val="22"/>
          <w:szCs w:val="22"/>
        </w:rPr>
        <w:t>s</w:t>
      </w:r>
      <w:r w:rsidR="004112CE" w:rsidRPr="00C67767">
        <w:rPr>
          <w:sz w:val="22"/>
          <w:szCs w:val="22"/>
        </w:rPr>
        <w:t>erá devida, pela prestação de serviços de custódia deste instrumento</w:t>
      </w:r>
      <w:r w:rsidR="004112CE">
        <w:rPr>
          <w:sz w:val="22"/>
          <w:szCs w:val="22"/>
        </w:rPr>
        <w:t xml:space="preserve"> e do Termo de Securitização</w:t>
      </w:r>
      <w:r w:rsidR="004112CE" w:rsidRPr="00C67767">
        <w:rPr>
          <w:sz w:val="22"/>
          <w:szCs w:val="22"/>
        </w:rPr>
        <w:t xml:space="preserve">, remuneração anual, no valor de R$ </w:t>
      </w:r>
      <w:r w:rsidR="004112CE">
        <w:rPr>
          <w:sz w:val="22"/>
          <w:szCs w:val="22"/>
        </w:rPr>
        <w:t>8.000,00</w:t>
      </w:r>
      <w:r w:rsidR="004112CE" w:rsidRPr="00C67767">
        <w:rPr>
          <w:sz w:val="22"/>
          <w:szCs w:val="22"/>
        </w:rPr>
        <w:t xml:space="preserve"> (</w:t>
      </w:r>
      <w:r w:rsidR="004112CE">
        <w:rPr>
          <w:sz w:val="22"/>
          <w:szCs w:val="22"/>
        </w:rPr>
        <w:t>oito mil reais</w:t>
      </w:r>
      <w:r w:rsidR="004112CE" w:rsidRPr="00C67767">
        <w:rPr>
          <w:sz w:val="22"/>
          <w:szCs w:val="22"/>
        </w:rPr>
        <w:t>)</w:t>
      </w:r>
      <w:r w:rsidR="00476BF3">
        <w:rPr>
          <w:sz w:val="22"/>
          <w:szCs w:val="22"/>
        </w:rPr>
        <w:t xml:space="preserve">, </w:t>
      </w:r>
      <w:bookmarkStart w:id="304" w:name="_Hlk126863104"/>
      <w:r w:rsidR="00476BF3">
        <w:rPr>
          <w:sz w:val="22"/>
          <w:szCs w:val="22"/>
        </w:rPr>
        <w:t xml:space="preserve">sendo a primeira parcela </w:t>
      </w:r>
      <w:r w:rsidR="00476BF3" w:rsidRPr="00695029">
        <w:rPr>
          <w:sz w:val="22"/>
          <w:szCs w:val="22"/>
        </w:rPr>
        <w:t>devida até o 5º (quinto) Dia Útil contado da primeira data de integralização dos CRI</w:t>
      </w:r>
      <w:r w:rsidR="00476BF3">
        <w:rPr>
          <w:sz w:val="22"/>
          <w:szCs w:val="22"/>
        </w:rPr>
        <w:t xml:space="preserve"> e as demais no mesmo dia dos anos subsequentes</w:t>
      </w:r>
      <w:r w:rsidR="00476BF3" w:rsidRPr="003310F4">
        <w:rPr>
          <w:sz w:val="22"/>
          <w:szCs w:val="22"/>
        </w:rPr>
        <w:t>, atualizados anualmente, em janeiro de cada ano, pela variação acumulada do IPCA e, em caso de extinção, outro índice substituto constante na lei</w:t>
      </w:r>
      <w:bookmarkEnd w:id="304"/>
      <w:r w:rsidRPr="00DD1CC9">
        <w:rPr>
          <w:sz w:val="22"/>
          <w:szCs w:val="22"/>
        </w:rPr>
        <w:t>;</w:t>
      </w:r>
    </w:p>
    <w:p w14:paraId="52D5E256" w14:textId="6B4CC9C9" w:rsidR="00476BF3" w:rsidRPr="00A41759" w:rsidRDefault="003F4014" w:rsidP="00A4175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u w:val="single"/>
        </w:rPr>
        <w:lastRenderedPageBreak/>
        <w:t xml:space="preserve">remuneração da Debenturista (na qualidade de </w:t>
      </w:r>
      <w:proofErr w:type="spellStart"/>
      <w:r w:rsidRPr="00DD1CC9">
        <w:rPr>
          <w:sz w:val="22"/>
          <w:szCs w:val="22"/>
          <w:u w:val="single"/>
        </w:rPr>
        <w:t>Securitizadora</w:t>
      </w:r>
      <w:proofErr w:type="spellEnd"/>
      <w:r w:rsidRPr="00DD1CC9">
        <w:rPr>
          <w:sz w:val="22"/>
          <w:szCs w:val="22"/>
          <w:u w:val="single"/>
        </w:rPr>
        <w:t>)</w:t>
      </w:r>
      <w:r w:rsidR="00476BF3">
        <w:rPr>
          <w:sz w:val="22"/>
          <w:szCs w:val="22"/>
        </w:rPr>
        <w:t>:</w:t>
      </w:r>
    </w:p>
    <w:p w14:paraId="29C699C8" w14:textId="77777777" w:rsidR="00476BF3" w:rsidRPr="003310F4" w:rsidRDefault="00476BF3" w:rsidP="00476BF3">
      <w:pPr>
        <w:pStyle w:val="ListParagraph"/>
        <w:tabs>
          <w:tab w:val="left" w:pos="1134"/>
        </w:tabs>
        <w:spacing w:after="240" w:line="320" w:lineRule="exact"/>
        <w:ind w:left="1230"/>
        <w:jc w:val="both"/>
        <w:outlineLvl w:val="0"/>
        <w:rPr>
          <w:sz w:val="22"/>
          <w:szCs w:val="22"/>
        </w:rPr>
      </w:pPr>
      <w:r w:rsidRPr="003310F4">
        <w:rPr>
          <w:sz w:val="22"/>
          <w:szCs w:val="22"/>
        </w:rPr>
        <w:t xml:space="preserve">(a) pela administração do Patrimônio Separado, durante o período de vigência dos CRI, serão devidas parcelas mensais no valor de R$3.000,00 (três mil reais) por série integralizada, atualizadas anualmente, pela variação acumulada do IPCA, ou na falta deste, ou, ainda, na impossibilidade de sua utilização, pelo índice que vier a substituí-lo, calculadas pro rata die, se necessário, a ser paga à </w:t>
      </w:r>
      <w:proofErr w:type="spellStart"/>
      <w:r w:rsidRPr="003310F4">
        <w:rPr>
          <w:sz w:val="22"/>
          <w:szCs w:val="22"/>
        </w:rPr>
        <w:t>Securitizadora</w:t>
      </w:r>
      <w:proofErr w:type="spellEnd"/>
      <w:r w:rsidRPr="003310F4">
        <w:rPr>
          <w:sz w:val="22"/>
          <w:szCs w:val="22"/>
        </w:rPr>
        <w:t xml:space="preserve"> em até 5 (cinco) Dias Úteis da data de subscrição e integralização dos CRI, e as demais no dia 16 de cada mês, e, caso este não seja um Dia Útil, no dia útil imediatamente subsequente até o resgate total dos CRI</w:t>
      </w:r>
      <w:r>
        <w:rPr>
          <w:sz w:val="22"/>
          <w:szCs w:val="22"/>
        </w:rPr>
        <w:t xml:space="preserve">. </w:t>
      </w:r>
      <w:r w:rsidRPr="001D0BBA">
        <w:rPr>
          <w:sz w:val="22"/>
          <w:szCs w:val="22"/>
        </w:rPr>
        <w:t>Caso a integralização ocorra em mais de uma data, será devida remuneração adicional de R$ 2.000,00 (dois mil reais) em cada nova data de integralização da Operação, a ser paga em até 2 (dois) dias úteis da respectiva integralização</w:t>
      </w:r>
      <w:r w:rsidRPr="003310F4">
        <w:rPr>
          <w:sz w:val="22"/>
          <w:szCs w:val="22"/>
        </w:rPr>
        <w:t>;</w:t>
      </w:r>
    </w:p>
    <w:p w14:paraId="43065BBB" w14:textId="77777777" w:rsidR="00476BF3" w:rsidRPr="003310F4" w:rsidRDefault="00476BF3" w:rsidP="00476BF3">
      <w:pPr>
        <w:pStyle w:val="ListParagraph"/>
        <w:tabs>
          <w:tab w:val="left" w:pos="1134"/>
        </w:tabs>
        <w:spacing w:after="240" w:line="320" w:lineRule="exact"/>
        <w:ind w:left="1230"/>
        <w:jc w:val="both"/>
        <w:outlineLvl w:val="0"/>
        <w:rPr>
          <w:sz w:val="22"/>
          <w:szCs w:val="22"/>
        </w:rPr>
      </w:pPr>
      <w:r w:rsidRPr="003310F4">
        <w:rPr>
          <w:sz w:val="22"/>
          <w:szCs w:val="22"/>
        </w:rPr>
        <w:t>(b) pela emissão dos CRI, será cobrada o valor de R$ 25.000,00, a ser pago em parcela única, 5 (cinco) dias úteis após a data da integralização;</w:t>
      </w:r>
    </w:p>
    <w:p w14:paraId="65F9F91C" w14:textId="77777777" w:rsidR="00476BF3" w:rsidRPr="003310F4" w:rsidRDefault="00476BF3" w:rsidP="00476BF3">
      <w:pPr>
        <w:pStyle w:val="ListParagraph"/>
        <w:tabs>
          <w:tab w:val="left" w:pos="1134"/>
        </w:tabs>
        <w:spacing w:after="240" w:line="320" w:lineRule="exact"/>
        <w:ind w:left="1230"/>
        <w:jc w:val="both"/>
        <w:outlineLvl w:val="0"/>
        <w:rPr>
          <w:sz w:val="22"/>
          <w:szCs w:val="22"/>
        </w:rPr>
      </w:pPr>
      <w:r w:rsidRPr="003310F4">
        <w:rPr>
          <w:sz w:val="22"/>
          <w:szCs w:val="22"/>
        </w:rPr>
        <w:t xml:space="preserve">(c) em caso de inadimplência dos créditos vinculados à respectiva emissão, a emissão dos CRI e/ou de trabalho de consultoria sobre eventual alteração de condições operacionais e/ou estruturais da emissão após sua liquidação, bem como participação em reuniões ou conferências telefônicas, assembleias especiais presenciais ou virtuais, será devido à </w:t>
      </w:r>
      <w:proofErr w:type="spellStart"/>
      <w:r w:rsidRPr="003310F4">
        <w:rPr>
          <w:sz w:val="22"/>
          <w:szCs w:val="22"/>
        </w:rPr>
        <w:t>Securitizadora</w:t>
      </w:r>
      <w:proofErr w:type="spellEnd"/>
      <w:r w:rsidRPr="003310F4">
        <w:rPr>
          <w:sz w:val="22"/>
          <w:szCs w:val="22"/>
        </w:rPr>
        <w:t xml:space="preserve"> o valor de R$600,0 (seiscentos reais) por hora-homem de trabalho dedicado, limitado a R$5.000,00 (cinco mil reais) incluindo (1) esforços de cobrança e execução de garantias, se aplicável, (2) o comparecimento em reuniões formais ou conferências telefônicas com demais partes da emissão, incluindo assembleia especiais, (3) análise a eventuais aditamentos aos Documentos da Operação; (4) a implementação das consequentes decisões tomadas em tais eventos; (5) verificações extraordinárias de lastro, destinação e garantias, neste último caso, se aplicável; e (6) esforços adicionais, quando a liquidação ocorrer em mais de uma data;</w:t>
      </w:r>
    </w:p>
    <w:p w14:paraId="0F6F9E41" w14:textId="52B7AEB9" w:rsidR="00476BF3" w:rsidRPr="00A41759" w:rsidRDefault="00476BF3" w:rsidP="00A41759">
      <w:pPr>
        <w:pStyle w:val="ListParagraph"/>
        <w:tabs>
          <w:tab w:val="left" w:pos="1134"/>
        </w:tabs>
        <w:spacing w:after="240" w:line="320" w:lineRule="exact"/>
        <w:ind w:left="1230"/>
        <w:jc w:val="both"/>
        <w:outlineLvl w:val="0"/>
        <w:rPr>
          <w:sz w:val="22"/>
          <w:szCs w:val="22"/>
        </w:rPr>
      </w:pPr>
      <w:r w:rsidRPr="003310F4">
        <w:rPr>
          <w:sz w:val="22"/>
          <w:szCs w:val="22"/>
        </w:rPr>
        <w:t xml:space="preserve">(d) de acordo com as práticas do mercado, a remuneração descrita nas alíneas (a), (b) e (c) acima deverá ser paga no Brasil, em reais e livre de quaisquer impostos ou taxas incidentes sobre a mesma, tais como Imposto Sobre Serviços de Qualquer Natureza – ISS, da Contribuição ao Programa de Integração Social – PIS, da Contribuição para o Financiamento da Seguridade Social – COFINS. Tal previsão inclui quaisquer outros tributos que porventura venham a incidir sobre a receita dos pagamentos realizados, bem como quaisquer majorações das alíquotas dos tributos mencionados já existentes. Desta forma, a </w:t>
      </w:r>
      <w:proofErr w:type="spellStart"/>
      <w:r w:rsidRPr="003310F4">
        <w:rPr>
          <w:sz w:val="22"/>
          <w:szCs w:val="22"/>
        </w:rPr>
        <w:t>Securitizadora</w:t>
      </w:r>
      <w:proofErr w:type="spellEnd"/>
      <w:r w:rsidRPr="003310F4">
        <w:rPr>
          <w:sz w:val="22"/>
          <w:szCs w:val="22"/>
        </w:rPr>
        <w:t xml:space="preserve"> receberá quantia equivalente àquela que teria sido recebidas</w:t>
      </w:r>
      <w:r>
        <w:rPr>
          <w:sz w:val="22"/>
          <w:szCs w:val="22"/>
        </w:rPr>
        <w:t xml:space="preserve"> </w:t>
      </w:r>
      <w:r w:rsidRPr="003310F4">
        <w:rPr>
          <w:sz w:val="22"/>
          <w:szCs w:val="22"/>
        </w:rPr>
        <w:t xml:space="preserve">e tais deduções, recolhimentos ou pagamentos não fossem necessários; </w:t>
      </w:r>
    </w:p>
    <w:bookmarkEnd w:id="290"/>
    <w:p w14:paraId="35E14F30" w14:textId="142B9886"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custos devidos às instituições financeiras onde se encontrem abertas a </w:t>
      </w:r>
      <w:r w:rsidR="009F64AD" w:rsidRPr="00DD1CC9">
        <w:rPr>
          <w:sz w:val="22"/>
          <w:szCs w:val="22"/>
        </w:rPr>
        <w:t>Conta Centralizadora</w:t>
      </w:r>
      <w:r w:rsidRPr="00DD1CC9">
        <w:rPr>
          <w:sz w:val="22"/>
          <w:szCs w:val="22"/>
        </w:rPr>
        <w:t xml:space="preserve"> que decorram da abertura e manutenção da </w:t>
      </w:r>
      <w:r w:rsidR="009F64AD" w:rsidRPr="00DD1CC9">
        <w:rPr>
          <w:sz w:val="22"/>
          <w:szCs w:val="22"/>
        </w:rPr>
        <w:t>Conta Centralizadora</w:t>
      </w:r>
      <w:r w:rsidRPr="00DD1CC9">
        <w:rPr>
          <w:sz w:val="22"/>
          <w:szCs w:val="22"/>
        </w:rPr>
        <w:t>;</w:t>
      </w:r>
    </w:p>
    <w:p w14:paraId="7D19B684" w14:textId="1E55F071"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lastRenderedPageBreak/>
        <w:t xml:space="preserve">todas as despesas razoavelmente incorridas e devidamente comprovadas pelo Agente Fiduciário que sejam necessárias para proteger os direitos e interesses dos </w:t>
      </w:r>
      <w:r w:rsidR="006141BA" w:rsidRPr="00DD1CC9">
        <w:rPr>
          <w:sz w:val="22"/>
          <w:szCs w:val="22"/>
        </w:rPr>
        <w:t>t</w:t>
      </w:r>
      <w:r w:rsidRPr="00DD1CC9">
        <w:rPr>
          <w:sz w:val="22"/>
          <w:szCs w:val="22"/>
        </w:rPr>
        <w:t xml:space="preserve">itulares de CRI ou para realização dos seus créditos, nos termos previstos no Termo de Securitização; </w:t>
      </w:r>
    </w:p>
    <w:p w14:paraId="540269CA" w14:textId="0D1A7132"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honorários, despesas e custos de terceiros especialistas, advogados, auditor independente para auditoria do </w:t>
      </w:r>
      <w:r w:rsidR="00343F4A" w:rsidRPr="00DD1CC9">
        <w:rPr>
          <w:sz w:val="22"/>
          <w:szCs w:val="22"/>
        </w:rPr>
        <w:t>P</w:t>
      </w:r>
      <w:r w:rsidRPr="00DD1CC9">
        <w:rPr>
          <w:sz w:val="22"/>
          <w:szCs w:val="22"/>
        </w:rPr>
        <w:t xml:space="preserve">atrimônio </w:t>
      </w:r>
      <w:r w:rsidR="00343F4A" w:rsidRPr="00DD1CC9">
        <w:rPr>
          <w:sz w:val="22"/>
          <w:szCs w:val="22"/>
        </w:rPr>
        <w:t>S</w:t>
      </w:r>
      <w:r w:rsidRPr="00DD1CC9">
        <w:rPr>
          <w:sz w:val="22"/>
          <w:szCs w:val="22"/>
        </w:rPr>
        <w:t xml:space="preserve">eparado, bem como demais prestadores de serviços eventualmente contratados para resguardar os interesses dos </w:t>
      </w:r>
      <w:r w:rsidR="00925FA7" w:rsidRPr="00DD1CC9">
        <w:rPr>
          <w:sz w:val="22"/>
          <w:szCs w:val="22"/>
        </w:rPr>
        <w:t>t</w:t>
      </w:r>
      <w:r w:rsidRPr="00DD1CC9">
        <w:rPr>
          <w:sz w:val="22"/>
          <w:szCs w:val="22"/>
        </w:rPr>
        <w:t xml:space="preserve">itulares de CRI; </w:t>
      </w:r>
    </w:p>
    <w:p w14:paraId="76529E66" w14:textId="77777777"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despesas relativas à publicação de quaisquer avisos exigidos pela CVM no âmbito da emissão dos CRI;</w:t>
      </w:r>
    </w:p>
    <w:p w14:paraId="6F0D84D7" w14:textId="74C4C527"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despesas relativas ao registro </w:t>
      </w:r>
      <w:r w:rsidR="003064EB" w:rsidRPr="00DD1CC9">
        <w:rPr>
          <w:sz w:val="22"/>
          <w:szCs w:val="22"/>
        </w:rPr>
        <w:t xml:space="preserve">desta </w:t>
      </w:r>
      <w:r w:rsidRPr="00DD1CC9">
        <w:rPr>
          <w:sz w:val="22"/>
          <w:szCs w:val="22"/>
        </w:rPr>
        <w:t xml:space="preserve">Escritura de Emissão de Debêntures e dos demais Documentos da Operação, conforme aplicável; </w:t>
      </w:r>
    </w:p>
    <w:p w14:paraId="589907DD" w14:textId="77777777"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despesas com as publicações eventualmente necessárias, nos termos dos Documentos da Operação; </w:t>
      </w:r>
    </w:p>
    <w:p w14:paraId="585A56DF" w14:textId="35C2F9DE"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as despesas com a gestão, cobrança, realização e administração do Patrimônio Separado, outras despesas indispensáveis à administração dos Créditos Imobiliários, exclusivamente na hipótese de liquidação do Patrimônio Separado, inclusive aquelas referentes à sua transferência na hipótese de o Agente Fiduciário assumir a sua administração; e</w:t>
      </w:r>
    </w:p>
    <w:p w14:paraId="1696334E" w14:textId="13F8967D" w:rsidR="003F4014" w:rsidRPr="00DD1CC9" w:rsidRDefault="003F4014" w:rsidP="00DD1CC9">
      <w:pPr>
        <w:pStyle w:val="ListParagraph"/>
        <w:numPr>
          <w:ilvl w:val="0"/>
          <w:numId w:val="26"/>
        </w:numPr>
        <w:tabs>
          <w:tab w:val="left" w:pos="1134"/>
        </w:tabs>
        <w:spacing w:after="240" w:line="320" w:lineRule="exact"/>
        <w:ind w:left="1134" w:hanging="1134"/>
        <w:jc w:val="both"/>
        <w:outlineLvl w:val="0"/>
        <w:rPr>
          <w:sz w:val="22"/>
          <w:szCs w:val="22"/>
        </w:rPr>
      </w:pPr>
      <w:r w:rsidRPr="00DD1CC9">
        <w:rPr>
          <w:sz w:val="22"/>
          <w:szCs w:val="22"/>
        </w:rPr>
        <w:t xml:space="preserve">as eventuais despesas, depósitos e custas judiciais decorrentes da sucumbência em ações judiciais ajuizadas com a finalidade de resguardar os interesses dos </w:t>
      </w:r>
      <w:r w:rsidR="00AE75DD" w:rsidRPr="00DD1CC9">
        <w:rPr>
          <w:sz w:val="22"/>
          <w:szCs w:val="22"/>
        </w:rPr>
        <w:t>t</w:t>
      </w:r>
      <w:r w:rsidRPr="00DD1CC9">
        <w:rPr>
          <w:sz w:val="22"/>
          <w:szCs w:val="22"/>
        </w:rPr>
        <w:t>itulares de CRI e a realização dos Créditos Imobiliários.</w:t>
      </w:r>
    </w:p>
    <w:p w14:paraId="3BC0F5C4" w14:textId="60DDA982" w:rsidR="009E1380" w:rsidRPr="00DD1CC9" w:rsidRDefault="003F4014" w:rsidP="00DD1CC9">
      <w:pPr>
        <w:pStyle w:val="ListParagraph"/>
        <w:keepNext/>
        <w:numPr>
          <w:ilvl w:val="2"/>
          <w:numId w:val="23"/>
        </w:numPr>
        <w:tabs>
          <w:tab w:val="left" w:pos="1134"/>
        </w:tabs>
        <w:spacing w:after="240" w:line="320" w:lineRule="exact"/>
        <w:ind w:left="0" w:firstLine="0"/>
        <w:jc w:val="both"/>
        <w:outlineLvl w:val="0"/>
        <w:rPr>
          <w:b/>
          <w:sz w:val="22"/>
          <w:szCs w:val="22"/>
        </w:rPr>
      </w:pPr>
      <w:bookmarkStart w:id="305" w:name="_Ref7738908"/>
      <w:r w:rsidRPr="00DD1CC9">
        <w:rPr>
          <w:rFonts w:eastAsia="Arial Unicode MS"/>
          <w:sz w:val="22"/>
          <w:szCs w:val="22"/>
        </w:rPr>
        <w:t>Quaisquer</w:t>
      </w:r>
      <w:r w:rsidRPr="00DD1CC9">
        <w:rPr>
          <w:sz w:val="22"/>
          <w:szCs w:val="22"/>
        </w:rPr>
        <w:t xml:space="preserve"> despesas não mencionadas na Cláusula 13.1 acima e relacionadas à manutenção da </w:t>
      </w:r>
      <w:r w:rsidR="00AE75DD" w:rsidRPr="00DD1CC9">
        <w:rPr>
          <w:rFonts w:eastAsia="Arial Unicode MS"/>
          <w:sz w:val="22"/>
          <w:szCs w:val="22"/>
        </w:rPr>
        <w:t>O</w:t>
      </w:r>
      <w:r w:rsidRPr="00DD1CC9">
        <w:rPr>
          <w:rFonts w:eastAsia="Arial Unicode MS"/>
          <w:sz w:val="22"/>
          <w:szCs w:val="22"/>
        </w:rPr>
        <w:t xml:space="preserve">peração de </w:t>
      </w:r>
      <w:r w:rsidR="00AE75DD" w:rsidRPr="00DD1CC9">
        <w:rPr>
          <w:rFonts w:eastAsia="Arial Unicode MS"/>
          <w:sz w:val="22"/>
          <w:szCs w:val="22"/>
        </w:rPr>
        <w:t>S</w:t>
      </w:r>
      <w:r w:rsidRPr="00DD1CC9">
        <w:rPr>
          <w:rFonts w:eastAsia="Arial Unicode MS"/>
          <w:sz w:val="22"/>
          <w:szCs w:val="22"/>
        </w:rPr>
        <w:t>ecuritização</w:t>
      </w:r>
      <w:r w:rsidRPr="00DD1CC9">
        <w:rPr>
          <w:sz w:val="22"/>
          <w:szCs w:val="22"/>
        </w:rPr>
        <w:t xml:space="preserve"> serão de responsabilidade única e exclusiva da </w:t>
      </w:r>
      <w:r w:rsidR="00DD6F01" w:rsidRPr="00DD1CC9">
        <w:rPr>
          <w:sz w:val="22"/>
          <w:szCs w:val="22"/>
        </w:rPr>
        <w:t>Emissora</w:t>
      </w:r>
      <w:r w:rsidRPr="00DD1CC9">
        <w:rPr>
          <w:sz w:val="22"/>
          <w:szCs w:val="22"/>
        </w:rPr>
        <w:t xml:space="preserve">, inclusive as seguintes despesas razoavelmente incorridas ou a incorrer e devidamente comprovadas pela Debenturista, necessárias ao exercício pleno de sua função: </w:t>
      </w:r>
      <w:r w:rsidRPr="00DD1CC9">
        <w:rPr>
          <w:b/>
          <w:sz w:val="22"/>
          <w:szCs w:val="22"/>
        </w:rPr>
        <w:t>(i) </w:t>
      </w:r>
      <w:r w:rsidRPr="00DD1CC9">
        <w:rPr>
          <w:sz w:val="22"/>
          <w:szCs w:val="22"/>
        </w:rPr>
        <w:t xml:space="preserve">registro de documentos, notificações, extração de certidões em geral, reconhecimento de firmas em cartórios, cópias autenticadas em cartório e/ou reprográficas, portadores, emolumentos cartorários, custas processuais, periciais e similares, bem como quaisquer prestadores de serviço que venham a ser utilizados para a realização dos procedimentos listados neste item (i); </w:t>
      </w:r>
      <w:r w:rsidRPr="00DD1CC9">
        <w:rPr>
          <w:b/>
          <w:sz w:val="22"/>
          <w:szCs w:val="22"/>
        </w:rPr>
        <w:t>(</w:t>
      </w:r>
      <w:proofErr w:type="spellStart"/>
      <w:r w:rsidRPr="00DD1CC9">
        <w:rPr>
          <w:b/>
          <w:sz w:val="22"/>
          <w:szCs w:val="22"/>
        </w:rPr>
        <w:t>ii</w:t>
      </w:r>
      <w:proofErr w:type="spellEnd"/>
      <w:r w:rsidRPr="00DD1CC9">
        <w:rPr>
          <w:b/>
          <w:sz w:val="22"/>
          <w:szCs w:val="22"/>
        </w:rPr>
        <w:t>) </w:t>
      </w:r>
      <w:r w:rsidRPr="00DD1CC9">
        <w:rPr>
          <w:sz w:val="22"/>
          <w:szCs w:val="22"/>
        </w:rPr>
        <w:t xml:space="preserve">contratação de prestadores de serviços não determinados nos Documentos da Operação, inclusive assessores legais, agentes de auditoria, fiscalização e/ou cobrança; e </w:t>
      </w:r>
      <w:r w:rsidRPr="00DD1CC9">
        <w:rPr>
          <w:b/>
          <w:sz w:val="22"/>
          <w:szCs w:val="22"/>
        </w:rPr>
        <w:t>(</w:t>
      </w:r>
      <w:proofErr w:type="spellStart"/>
      <w:r w:rsidRPr="00DD1CC9">
        <w:rPr>
          <w:b/>
          <w:sz w:val="22"/>
          <w:szCs w:val="22"/>
        </w:rPr>
        <w:t>iii</w:t>
      </w:r>
      <w:proofErr w:type="spellEnd"/>
      <w:r w:rsidRPr="00DD1CC9">
        <w:rPr>
          <w:b/>
          <w:sz w:val="22"/>
          <w:szCs w:val="22"/>
        </w:rPr>
        <w:t>) </w:t>
      </w:r>
      <w:r w:rsidRPr="00DD1CC9">
        <w:rPr>
          <w:sz w:val="22"/>
          <w:szCs w:val="22"/>
        </w:rPr>
        <w:t xml:space="preserve">publicações em jornais e outros meios de comunicação, locação de imóvel, contratação de colaboradores, bem como quaisquer outras despesas necessárias para realização de Assembleias </w:t>
      </w:r>
      <w:r w:rsidR="00425089" w:rsidRPr="00DD1CC9">
        <w:rPr>
          <w:sz w:val="22"/>
          <w:szCs w:val="22"/>
        </w:rPr>
        <w:t xml:space="preserve">Especiais </w:t>
      </w:r>
      <w:r w:rsidRPr="00DD1CC9">
        <w:rPr>
          <w:sz w:val="22"/>
          <w:szCs w:val="22"/>
        </w:rPr>
        <w:t>de Titulares de CRI.</w:t>
      </w:r>
      <w:bookmarkEnd w:id="305"/>
      <w:r w:rsidRPr="00DD1CC9">
        <w:rPr>
          <w:rFonts w:eastAsia="Arial Unicode MS"/>
          <w:sz w:val="22"/>
          <w:szCs w:val="22"/>
        </w:rPr>
        <w:t xml:space="preserve"> </w:t>
      </w:r>
    </w:p>
    <w:p w14:paraId="07F22F23" w14:textId="64D8492B" w:rsidR="00EF7124" w:rsidRPr="00DD1CC9" w:rsidRDefault="00EF712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A Debenturista descontará do Preço de Integralização das Debêntures</w:t>
      </w:r>
      <w:r w:rsidR="003116F2" w:rsidRPr="00DD1CC9">
        <w:rPr>
          <w:rFonts w:eastAsia="Arial Unicode MS"/>
          <w:sz w:val="22"/>
          <w:szCs w:val="22"/>
        </w:rPr>
        <w:t xml:space="preserve"> (na proporção que as Debêntures da Primeira Série e as Debêntures da Segunda Série representam em relação ao saldo devedor total)</w:t>
      </w:r>
      <w:r w:rsidRPr="00DD1CC9">
        <w:rPr>
          <w:rFonts w:eastAsia="Arial Unicode MS"/>
          <w:sz w:val="22"/>
          <w:szCs w:val="22"/>
        </w:rPr>
        <w:t xml:space="preserve"> um montante para constituição de um fundo de despesas para pagamento das Despesas indicadas acima, que será mantido na </w:t>
      </w:r>
      <w:r w:rsidR="009F64AD" w:rsidRPr="00DD1CC9">
        <w:rPr>
          <w:rFonts w:eastAsia="Arial Unicode MS"/>
          <w:sz w:val="22"/>
          <w:szCs w:val="22"/>
        </w:rPr>
        <w:t>Conta Centralizadora</w:t>
      </w:r>
      <w:r w:rsidRPr="00DD1CC9">
        <w:rPr>
          <w:rFonts w:eastAsia="Arial Unicode MS"/>
          <w:sz w:val="22"/>
          <w:szCs w:val="22"/>
        </w:rPr>
        <w:t xml:space="preserve"> durante toda a vigência dos CRI ("</w:t>
      </w:r>
      <w:r w:rsidRPr="00DD1CC9">
        <w:rPr>
          <w:rFonts w:eastAsia="Arial Unicode MS"/>
          <w:sz w:val="22"/>
          <w:szCs w:val="22"/>
          <w:u w:val="single"/>
        </w:rPr>
        <w:t xml:space="preserve">Fundo </w:t>
      </w:r>
      <w:r w:rsidRPr="00DD1CC9">
        <w:rPr>
          <w:rFonts w:eastAsia="Arial Unicode MS"/>
          <w:sz w:val="22"/>
          <w:szCs w:val="22"/>
          <w:u w:val="single"/>
        </w:rPr>
        <w:lastRenderedPageBreak/>
        <w:t>de Despesas</w:t>
      </w:r>
      <w:r w:rsidRPr="00DD1CC9">
        <w:rPr>
          <w:rFonts w:eastAsia="Arial Unicode MS"/>
          <w:sz w:val="22"/>
          <w:szCs w:val="22"/>
        </w:rPr>
        <w:t xml:space="preserve">"). O valor </w:t>
      </w:r>
      <w:r w:rsidR="00E75145" w:rsidRPr="00DD1CC9">
        <w:rPr>
          <w:rFonts w:eastAsia="Arial Unicode MS"/>
          <w:sz w:val="22"/>
          <w:szCs w:val="22"/>
        </w:rPr>
        <w:t xml:space="preserve">inicial </w:t>
      </w:r>
      <w:r w:rsidRPr="00DD1CC9">
        <w:rPr>
          <w:rFonts w:eastAsia="Arial Unicode MS"/>
          <w:sz w:val="22"/>
          <w:szCs w:val="22"/>
        </w:rPr>
        <w:t>do Fundo de Despesas será de R</w:t>
      </w:r>
      <w:r w:rsidR="00A359DE" w:rsidRPr="00DD1CC9">
        <w:rPr>
          <w:rFonts w:eastAsia="Arial Unicode MS"/>
          <w:sz w:val="22"/>
          <w:szCs w:val="22"/>
        </w:rPr>
        <w:t>$</w:t>
      </w:r>
      <w:r w:rsidR="000D12A8" w:rsidRPr="00DD1CC9">
        <w:rPr>
          <w:rFonts w:eastAsia="Arial Unicode MS"/>
          <w:sz w:val="22"/>
          <w:szCs w:val="22"/>
        </w:rPr>
        <w:t xml:space="preserve"> </w:t>
      </w:r>
      <w:r w:rsidR="007F5234">
        <w:rPr>
          <w:rFonts w:eastAsia="Arial Unicode MS"/>
          <w:sz w:val="22"/>
          <w:szCs w:val="22"/>
        </w:rPr>
        <w:t>3</w:t>
      </w:r>
      <w:r w:rsidR="00695029">
        <w:rPr>
          <w:rFonts w:eastAsia="Arial Unicode MS"/>
          <w:sz w:val="22"/>
          <w:szCs w:val="22"/>
        </w:rPr>
        <w:t>50.000,00 (</w:t>
      </w:r>
      <w:r w:rsidR="007F5234">
        <w:rPr>
          <w:rFonts w:eastAsia="Arial Unicode MS"/>
          <w:sz w:val="22"/>
          <w:szCs w:val="22"/>
        </w:rPr>
        <w:t xml:space="preserve">trezentos </w:t>
      </w:r>
      <w:r w:rsidR="00695029">
        <w:rPr>
          <w:rFonts w:eastAsia="Arial Unicode MS"/>
          <w:sz w:val="22"/>
          <w:szCs w:val="22"/>
        </w:rPr>
        <w:t>e cinquenta mil reais)</w:t>
      </w:r>
      <w:r w:rsidR="00A359DE" w:rsidRPr="00DD1CC9">
        <w:rPr>
          <w:rFonts w:eastAsia="Arial Unicode MS"/>
          <w:sz w:val="22"/>
          <w:szCs w:val="22"/>
        </w:rPr>
        <w:t xml:space="preserve"> </w:t>
      </w:r>
      <w:r w:rsidRPr="00DD1CC9">
        <w:rPr>
          <w:rFonts w:eastAsia="Arial Unicode MS"/>
          <w:sz w:val="22"/>
          <w:szCs w:val="22"/>
        </w:rPr>
        <w:t>("</w:t>
      </w:r>
      <w:r w:rsidRPr="00DD1CC9">
        <w:rPr>
          <w:rFonts w:eastAsia="Arial Unicode MS"/>
          <w:sz w:val="22"/>
          <w:szCs w:val="22"/>
          <w:u w:val="single"/>
        </w:rPr>
        <w:t>Valor Inicial do Fundo de Despesas</w:t>
      </w:r>
      <w:r w:rsidRPr="00DD1CC9">
        <w:rPr>
          <w:rFonts w:eastAsia="Arial Unicode MS"/>
          <w:sz w:val="22"/>
          <w:szCs w:val="22"/>
        </w:rPr>
        <w:t>"), observado o valor mínimo do Fundo de Despesas correspondente a R</w:t>
      </w:r>
      <w:r w:rsidR="00A359DE" w:rsidRPr="00DD1CC9">
        <w:rPr>
          <w:rFonts w:eastAsia="Arial Unicode MS"/>
          <w:sz w:val="22"/>
          <w:szCs w:val="22"/>
        </w:rPr>
        <w:t>$</w:t>
      </w:r>
      <w:r w:rsidR="00B82C51" w:rsidRPr="00DD1CC9">
        <w:rPr>
          <w:rFonts w:eastAsia="Arial Unicode MS"/>
          <w:sz w:val="22"/>
          <w:szCs w:val="22"/>
        </w:rPr>
        <w:t> </w:t>
      </w:r>
      <w:r w:rsidR="007F5234">
        <w:rPr>
          <w:rFonts w:eastAsia="Arial Unicode MS"/>
          <w:sz w:val="22"/>
          <w:szCs w:val="22"/>
        </w:rPr>
        <w:t>1</w:t>
      </w:r>
      <w:r w:rsidR="00695029">
        <w:rPr>
          <w:rFonts w:eastAsia="Arial Unicode MS"/>
          <w:sz w:val="22"/>
          <w:szCs w:val="22"/>
        </w:rPr>
        <w:t>75.000,00 (</w:t>
      </w:r>
      <w:r w:rsidR="007F5234">
        <w:rPr>
          <w:rFonts w:eastAsia="Arial Unicode MS"/>
          <w:sz w:val="22"/>
          <w:szCs w:val="22"/>
        </w:rPr>
        <w:t xml:space="preserve">cento e </w:t>
      </w:r>
      <w:r w:rsidR="00695029">
        <w:rPr>
          <w:rFonts w:eastAsia="Arial Unicode MS"/>
          <w:sz w:val="22"/>
          <w:szCs w:val="22"/>
        </w:rPr>
        <w:t>setenta e cinco mil reais)</w:t>
      </w:r>
      <w:r w:rsidR="00A359DE" w:rsidRPr="00DD1CC9">
        <w:rPr>
          <w:rFonts w:eastAsia="Arial Unicode MS"/>
          <w:sz w:val="22"/>
          <w:szCs w:val="22"/>
        </w:rPr>
        <w:t xml:space="preserve"> </w:t>
      </w:r>
      <w:r w:rsidRPr="00DD1CC9">
        <w:rPr>
          <w:rFonts w:eastAsia="Arial Unicode MS"/>
          <w:sz w:val="22"/>
          <w:szCs w:val="22"/>
        </w:rPr>
        <w:t>("</w:t>
      </w:r>
      <w:r w:rsidRPr="00DD1CC9">
        <w:rPr>
          <w:rFonts w:eastAsia="Arial Unicode MS"/>
          <w:sz w:val="22"/>
          <w:szCs w:val="22"/>
          <w:u w:val="single"/>
        </w:rPr>
        <w:t>Valor Mínimo do Fundo de Despesas</w:t>
      </w:r>
      <w:r w:rsidRPr="00DD1CC9">
        <w:rPr>
          <w:rFonts w:eastAsia="Arial Unicode MS"/>
          <w:sz w:val="22"/>
          <w:szCs w:val="22"/>
        </w:rPr>
        <w:t>"), durante toda a vigência dos CRI.</w:t>
      </w:r>
      <w:r w:rsidR="003116F2" w:rsidRPr="00DD1CC9">
        <w:rPr>
          <w:rFonts w:eastAsia="Arial Unicode MS"/>
          <w:sz w:val="22"/>
          <w:szCs w:val="22"/>
        </w:rPr>
        <w:t xml:space="preserve"> </w:t>
      </w:r>
    </w:p>
    <w:p w14:paraId="31DAAED9" w14:textId="651B1A8F"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Os valores necessários para o pagamento das Despesas e para constituição do Fundo de Despesas terão prioridade, sendo certo que a Emissora somente receberá qualquer quantia referente ao Preço de Integralização das Debêntures após o pagamento e desconto dos valores aqui previstos.</w:t>
      </w:r>
    </w:p>
    <w:p w14:paraId="1F11E3EB" w14:textId="15AE1FC9"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Sempre que, por qualquer motivo, os recursos do Fundo de Despesas venham a ser inferiores ao Valor Mínimo do Fundo de Despesas, a Debenturista deverá, em até 1 (um) Dia Útil contado da verificação, enviar notificação neste sentido para a Emissora, solicitando a sua recomposição. Nos termos desta Escritura de Emissão, a Emissora deverá, em até 15 (quinze) Dias Úteis contados do recebimento da referida notificação, recompor o Fundo de Despesas com o montante necessário para que os recursos existentes no Fundo de Despesas, após a recomposição sejam de, no mínimo, igual ao Valor Inicial </w:t>
      </w:r>
      <w:r w:rsidR="00446346" w:rsidRPr="00DD1CC9">
        <w:rPr>
          <w:rFonts w:eastAsia="Arial Unicode MS"/>
          <w:sz w:val="22"/>
          <w:szCs w:val="22"/>
        </w:rPr>
        <w:t>do</w:t>
      </w:r>
      <w:r w:rsidRPr="00DD1CC9">
        <w:rPr>
          <w:rFonts w:eastAsia="Arial Unicode MS"/>
          <w:sz w:val="22"/>
          <w:szCs w:val="22"/>
        </w:rPr>
        <w:t xml:space="preserve"> Fundo de Despesas mediante transferência dos valores necessários à sua recomposição diretamente para a </w:t>
      </w:r>
      <w:r w:rsidR="009F64AD" w:rsidRPr="00DD1CC9">
        <w:rPr>
          <w:rFonts w:eastAsia="Arial Unicode MS"/>
          <w:sz w:val="22"/>
          <w:szCs w:val="22"/>
        </w:rPr>
        <w:t>Conta Centralizadora</w:t>
      </w:r>
      <w:r w:rsidRPr="00DD1CC9">
        <w:rPr>
          <w:rFonts w:eastAsia="Arial Unicode MS"/>
          <w:sz w:val="22"/>
          <w:szCs w:val="22"/>
        </w:rPr>
        <w:t xml:space="preserve">. </w:t>
      </w:r>
    </w:p>
    <w:p w14:paraId="0C61727C" w14:textId="1B66BC1C"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Os recursos do Fundo de Despesas estarão abrangidos pelo </w:t>
      </w:r>
      <w:r w:rsidR="00446346" w:rsidRPr="00DD1CC9">
        <w:rPr>
          <w:rFonts w:eastAsia="Arial Unicode MS"/>
          <w:sz w:val="22"/>
          <w:szCs w:val="22"/>
        </w:rPr>
        <w:t>r</w:t>
      </w:r>
      <w:r w:rsidRPr="00DD1CC9">
        <w:rPr>
          <w:rFonts w:eastAsia="Arial Unicode MS"/>
          <w:sz w:val="22"/>
          <w:szCs w:val="22"/>
        </w:rPr>
        <w:t xml:space="preserve">egime </w:t>
      </w:r>
      <w:r w:rsidR="00446346" w:rsidRPr="00DD1CC9">
        <w:rPr>
          <w:rFonts w:eastAsia="Arial Unicode MS"/>
          <w:sz w:val="22"/>
          <w:szCs w:val="22"/>
        </w:rPr>
        <w:t>f</w:t>
      </w:r>
      <w:r w:rsidRPr="00DD1CC9">
        <w:rPr>
          <w:rFonts w:eastAsia="Arial Unicode MS"/>
          <w:sz w:val="22"/>
          <w:szCs w:val="22"/>
        </w:rPr>
        <w:t xml:space="preserve">iduciário </w:t>
      </w:r>
      <w:r w:rsidR="00446346" w:rsidRPr="00DD1CC9">
        <w:rPr>
          <w:rFonts w:eastAsia="Arial Unicode MS"/>
          <w:sz w:val="22"/>
          <w:szCs w:val="22"/>
        </w:rPr>
        <w:t xml:space="preserve">a ser </w:t>
      </w:r>
      <w:r w:rsidRPr="00DD1CC9">
        <w:rPr>
          <w:rFonts w:eastAsia="Arial Unicode MS"/>
          <w:sz w:val="22"/>
          <w:szCs w:val="22"/>
        </w:rPr>
        <w:t>instituído pela Debenturista e integrar</w:t>
      </w:r>
      <w:r w:rsidR="00583B3D" w:rsidRPr="00DD1CC9">
        <w:rPr>
          <w:rFonts w:eastAsia="Arial Unicode MS"/>
          <w:sz w:val="22"/>
          <w:szCs w:val="22"/>
        </w:rPr>
        <w:t>ão</w:t>
      </w:r>
      <w:r w:rsidRPr="00DD1CC9">
        <w:rPr>
          <w:rFonts w:eastAsia="Arial Unicode MS"/>
          <w:sz w:val="22"/>
          <w:szCs w:val="22"/>
        </w:rPr>
        <w:t xml:space="preserve"> o </w:t>
      </w:r>
      <w:r w:rsidR="00446346" w:rsidRPr="00DD1CC9">
        <w:rPr>
          <w:rFonts w:eastAsia="Arial Unicode MS"/>
          <w:sz w:val="22"/>
          <w:szCs w:val="22"/>
        </w:rPr>
        <w:t>Patrimônio Separado</w:t>
      </w:r>
      <w:r w:rsidRPr="00DD1CC9">
        <w:rPr>
          <w:rFonts w:eastAsia="Arial Unicode MS"/>
          <w:sz w:val="22"/>
          <w:szCs w:val="22"/>
        </w:rPr>
        <w:t>.</w:t>
      </w:r>
    </w:p>
    <w:p w14:paraId="527E68FB" w14:textId="402737E0"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Sem prejuízo do disposto na Cláusula </w:t>
      </w:r>
      <w:r w:rsidR="00446346" w:rsidRPr="00DD1CC9">
        <w:rPr>
          <w:rFonts w:eastAsia="Arial Unicode MS"/>
          <w:sz w:val="22"/>
          <w:szCs w:val="22"/>
        </w:rPr>
        <w:t>13.2</w:t>
      </w:r>
      <w:r w:rsidRPr="00DD1CC9">
        <w:rPr>
          <w:rFonts w:eastAsia="Arial Unicode MS"/>
          <w:sz w:val="22"/>
          <w:szCs w:val="22"/>
        </w:rPr>
        <w:t xml:space="preserve"> acima, caso os recursos existentes no Fundo de Despesas para pagamento das Despesas sejam insuficientes e a </w:t>
      </w:r>
      <w:r w:rsidR="00446346" w:rsidRPr="00DD1CC9">
        <w:rPr>
          <w:rFonts w:eastAsia="Arial Unicode MS"/>
          <w:sz w:val="22"/>
          <w:szCs w:val="22"/>
        </w:rPr>
        <w:t>Emissora</w:t>
      </w:r>
      <w:r w:rsidRPr="00DD1CC9">
        <w:rPr>
          <w:rFonts w:eastAsia="Arial Unicode MS"/>
          <w:sz w:val="22"/>
          <w:szCs w:val="22"/>
        </w:rPr>
        <w:t xml:space="preserve"> não efetue diretamente tais pagamentos, tais Despesas deverão ser arcadas pela Debenturista com os demais recursos integrantes do </w:t>
      </w:r>
      <w:r w:rsidR="00446346" w:rsidRPr="00DD1CC9">
        <w:rPr>
          <w:rFonts w:eastAsia="Arial Unicode MS"/>
          <w:sz w:val="22"/>
          <w:szCs w:val="22"/>
        </w:rPr>
        <w:t xml:space="preserve">Patrimônio Separado </w:t>
      </w:r>
      <w:r w:rsidRPr="00DD1CC9">
        <w:rPr>
          <w:rFonts w:eastAsia="Arial Unicode MS"/>
          <w:sz w:val="22"/>
          <w:szCs w:val="22"/>
        </w:rPr>
        <w:t xml:space="preserve">e reembolsados pela </w:t>
      </w:r>
      <w:r w:rsidR="00446346" w:rsidRPr="00DD1CC9">
        <w:rPr>
          <w:rFonts w:eastAsia="Arial Unicode MS"/>
          <w:sz w:val="22"/>
          <w:szCs w:val="22"/>
        </w:rPr>
        <w:t>Emissora</w:t>
      </w:r>
      <w:r w:rsidRPr="00DD1CC9">
        <w:rPr>
          <w:rFonts w:eastAsia="Arial Unicode MS"/>
          <w:sz w:val="22"/>
          <w:szCs w:val="22"/>
        </w:rPr>
        <w:t>, nos termos da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5</w:t>
      </w:r>
      <w:r w:rsidRPr="00DD1CC9">
        <w:rPr>
          <w:rFonts w:eastAsia="Arial Unicode MS"/>
          <w:sz w:val="22"/>
          <w:szCs w:val="22"/>
        </w:rPr>
        <w:t xml:space="preserve"> abaixo.</w:t>
      </w:r>
    </w:p>
    <w:p w14:paraId="7AB666B8" w14:textId="1562E075" w:rsidR="00446346"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As Despesas que, nos termos da Cláusulas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4</w:t>
      </w:r>
      <w:r w:rsidRPr="00DD1CC9">
        <w:rPr>
          <w:rFonts w:eastAsia="Arial Unicode MS"/>
          <w:sz w:val="22"/>
          <w:szCs w:val="22"/>
        </w:rPr>
        <w:t xml:space="preserve"> acima, sejam pagas pela Debenturista com os recursos do Patrimônio Separado serão reembolsadas pela </w:t>
      </w:r>
      <w:r w:rsidR="00446346" w:rsidRPr="00DD1CC9">
        <w:rPr>
          <w:rFonts w:eastAsia="Arial Unicode MS"/>
          <w:sz w:val="22"/>
          <w:szCs w:val="22"/>
        </w:rPr>
        <w:t>Emissora</w:t>
      </w:r>
      <w:r w:rsidRPr="00DD1CC9">
        <w:rPr>
          <w:rFonts w:eastAsia="Arial Unicode MS"/>
          <w:sz w:val="22"/>
          <w:szCs w:val="22"/>
        </w:rPr>
        <w:t xml:space="preserve"> à Debenturista no prazo de 15 (quinze) Dias Úteis, mediante a apresentação, pela Debenturista, de comunicação indicando as despesas incorridas, acompanhada dos recibos/notas fiscais correspondentes</w:t>
      </w:r>
    </w:p>
    <w:p w14:paraId="7E9188B9" w14:textId="0D49B469"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os recursos do Patrimônio Separado não sejam suficientes para arcar com as </w:t>
      </w:r>
      <w:r w:rsidR="00446346" w:rsidRPr="00DD1CC9">
        <w:rPr>
          <w:rFonts w:eastAsia="Arial Unicode MS"/>
          <w:sz w:val="22"/>
          <w:szCs w:val="22"/>
        </w:rPr>
        <w:t>Despesas</w:t>
      </w:r>
      <w:r w:rsidRPr="00DD1CC9">
        <w:rPr>
          <w:rFonts w:eastAsia="Arial Unicode MS"/>
          <w:sz w:val="22"/>
          <w:szCs w:val="22"/>
        </w:rPr>
        <w:t>, a Debenturista e/ou qualquer prestador de serviços</w:t>
      </w:r>
      <w:r w:rsidR="00446346" w:rsidRPr="00DD1CC9">
        <w:rPr>
          <w:rFonts w:eastAsia="Arial Unicode MS"/>
          <w:sz w:val="22"/>
          <w:szCs w:val="22"/>
        </w:rPr>
        <w:t xml:space="preserve"> no âmbito da Operação de Securitização</w:t>
      </w:r>
      <w:r w:rsidRPr="00DD1CC9">
        <w:rPr>
          <w:rFonts w:eastAsia="Arial Unicode MS"/>
          <w:sz w:val="22"/>
          <w:szCs w:val="22"/>
        </w:rPr>
        <w:t xml:space="preserve">, conforme o caso, poderão cobrar tal pagamento da </w:t>
      </w:r>
      <w:r w:rsidR="00446346" w:rsidRPr="00DD1CC9">
        <w:rPr>
          <w:rFonts w:eastAsia="Arial Unicode MS"/>
          <w:sz w:val="22"/>
          <w:szCs w:val="22"/>
        </w:rPr>
        <w:t>Emissora</w:t>
      </w:r>
      <w:r w:rsidRPr="00DD1CC9">
        <w:rPr>
          <w:rFonts w:eastAsia="Arial Unicode MS"/>
          <w:sz w:val="22"/>
          <w:szCs w:val="22"/>
        </w:rPr>
        <w:t xml:space="preserve"> com as penalidades previstas na Cláusula </w:t>
      </w:r>
      <w:r w:rsidR="00446346" w:rsidRPr="00DD1CC9">
        <w:rPr>
          <w:rFonts w:eastAsia="Arial Unicode MS"/>
          <w:sz w:val="22"/>
          <w:szCs w:val="22"/>
        </w:rPr>
        <w:t>13</w:t>
      </w:r>
      <w:r w:rsidRPr="00DD1CC9">
        <w:rPr>
          <w:rFonts w:eastAsia="Arial Unicode MS"/>
          <w:sz w:val="22"/>
          <w:szCs w:val="22"/>
        </w:rPr>
        <w:t xml:space="preserve">.3 abaixo, ou somente se </w:t>
      </w:r>
      <w:r w:rsidRPr="00DD1CC9">
        <w:rPr>
          <w:rFonts w:eastAsia="Arial Unicode MS"/>
          <w:b/>
          <w:bCs/>
          <w:sz w:val="22"/>
          <w:szCs w:val="22"/>
        </w:rPr>
        <w:t>(i)</w:t>
      </w:r>
      <w:r w:rsidRPr="00DD1CC9">
        <w:rPr>
          <w:rFonts w:eastAsia="Arial Unicode MS"/>
          <w:sz w:val="22"/>
          <w:szCs w:val="22"/>
        </w:rPr>
        <w:t xml:space="preserve"> a </w:t>
      </w:r>
      <w:r w:rsidR="00446346" w:rsidRPr="00DD1CC9">
        <w:rPr>
          <w:rFonts w:eastAsia="Arial Unicode MS"/>
          <w:sz w:val="22"/>
          <w:szCs w:val="22"/>
        </w:rPr>
        <w:t>Emissora</w:t>
      </w:r>
      <w:r w:rsidRPr="00DD1CC9">
        <w:rPr>
          <w:rFonts w:eastAsia="Arial Unicode MS"/>
          <w:sz w:val="22"/>
          <w:szCs w:val="22"/>
        </w:rPr>
        <w:t xml:space="preserve"> não efetuar tal pagamento com as penalidades previstas na Cláusula 1</w:t>
      </w:r>
      <w:r w:rsidR="00446346" w:rsidRPr="00DD1CC9">
        <w:rPr>
          <w:rFonts w:eastAsia="Arial Unicode MS"/>
          <w:sz w:val="22"/>
          <w:szCs w:val="22"/>
        </w:rPr>
        <w:t>3</w:t>
      </w:r>
      <w:r w:rsidRPr="00DD1CC9">
        <w:rPr>
          <w:rFonts w:eastAsia="Arial Unicode MS"/>
          <w:sz w:val="22"/>
          <w:szCs w:val="22"/>
        </w:rPr>
        <w:t xml:space="preserve">.3 abaixo, e </w:t>
      </w:r>
      <w:r w:rsidRPr="00DD1CC9">
        <w:rPr>
          <w:rFonts w:eastAsia="Arial Unicode MS"/>
          <w:b/>
          <w:bCs/>
          <w:sz w:val="22"/>
          <w:szCs w:val="22"/>
        </w:rPr>
        <w:t>(</w:t>
      </w:r>
      <w:proofErr w:type="spellStart"/>
      <w:r w:rsidRPr="00DD1CC9">
        <w:rPr>
          <w:rFonts w:eastAsia="Arial Unicode MS"/>
          <w:b/>
          <w:bCs/>
          <w:sz w:val="22"/>
          <w:szCs w:val="22"/>
        </w:rPr>
        <w:t>ii</w:t>
      </w:r>
      <w:proofErr w:type="spellEnd"/>
      <w:r w:rsidRPr="00DD1CC9">
        <w:rPr>
          <w:rFonts w:eastAsia="Arial Unicode MS"/>
          <w:b/>
          <w:bCs/>
          <w:sz w:val="22"/>
          <w:szCs w:val="22"/>
        </w:rPr>
        <w:t>)</w:t>
      </w:r>
      <w:r w:rsidRPr="00DD1CC9">
        <w:rPr>
          <w:rFonts w:eastAsia="Arial Unicode MS"/>
          <w:sz w:val="22"/>
          <w:szCs w:val="22"/>
        </w:rPr>
        <w:t xml:space="preserve"> os recursos do Patrimônio Separado não sejam suficientes, a Debenturista e/ou qualquer prestador de serviços</w:t>
      </w:r>
      <w:r w:rsidR="00446346" w:rsidRPr="00DD1CC9">
        <w:rPr>
          <w:rFonts w:eastAsia="Arial Unicode MS"/>
          <w:sz w:val="22"/>
          <w:szCs w:val="22"/>
        </w:rPr>
        <w:t xml:space="preserve"> no âmbito da Operação de Securitização</w:t>
      </w:r>
      <w:r w:rsidRPr="00DD1CC9">
        <w:rPr>
          <w:rFonts w:eastAsia="Arial Unicode MS"/>
          <w:sz w:val="22"/>
          <w:szCs w:val="22"/>
        </w:rPr>
        <w:t xml:space="preserve">, conforme o caso, poderão solicitar aos </w:t>
      </w:r>
      <w:r w:rsidR="00EE35E2" w:rsidRPr="00DD1CC9">
        <w:rPr>
          <w:rFonts w:eastAsia="Arial Unicode MS"/>
          <w:sz w:val="22"/>
          <w:szCs w:val="22"/>
        </w:rPr>
        <w:t>t</w:t>
      </w:r>
      <w:r w:rsidRPr="00DD1CC9">
        <w:rPr>
          <w:rFonts w:eastAsia="Arial Unicode MS"/>
          <w:sz w:val="22"/>
          <w:szCs w:val="22"/>
        </w:rPr>
        <w:t>itulares de CRI que arquem com o referido pagamento mediante aporte de recursos no Patrimônios Separado</w:t>
      </w:r>
      <w:r w:rsidRPr="00DD1CC9">
        <w:rPr>
          <w:bCs/>
          <w:sz w:val="22"/>
          <w:szCs w:val="22"/>
        </w:rPr>
        <w:t>.</w:t>
      </w:r>
    </w:p>
    <w:p w14:paraId="4DD8AD2A" w14:textId="2AE0E3E1" w:rsidR="00EF7124"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Sem prejuízo do disposto na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5</w:t>
      </w:r>
      <w:r w:rsidRPr="00DD1CC9">
        <w:rPr>
          <w:rFonts w:eastAsia="Arial Unicode MS"/>
          <w:sz w:val="22"/>
          <w:szCs w:val="22"/>
        </w:rPr>
        <w:t xml:space="preserve"> acima, na hipótese da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6</w:t>
      </w:r>
      <w:r w:rsidRPr="00DD1CC9">
        <w:rPr>
          <w:rFonts w:eastAsia="Arial Unicode MS"/>
          <w:sz w:val="22"/>
          <w:szCs w:val="22"/>
        </w:rPr>
        <w:t xml:space="preserve"> acima, os </w:t>
      </w:r>
      <w:r w:rsidR="00EE35E2" w:rsidRPr="00DD1CC9">
        <w:rPr>
          <w:rFonts w:eastAsia="Arial Unicode MS"/>
          <w:sz w:val="22"/>
          <w:szCs w:val="22"/>
        </w:rPr>
        <w:t>t</w:t>
      </w:r>
      <w:r w:rsidRPr="00DD1CC9">
        <w:rPr>
          <w:rFonts w:eastAsia="Arial Unicode MS"/>
          <w:sz w:val="22"/>
          <w:szCs w:val="22"/>
        </w:rPr>
        <w:t xml:space="preserve">itulares de CRI reunidos em </w:t>
      </w:r>
      <w:r w:rsidR="003F012B" w:rsidRPr="00DD1CC9">
        <w:rPr>
          <w:rFonts w:eastAsia="Arial Unicode MS"/>
          <w:sz w:val="22"/>
          <w:szCs w:val="22"/>
        </w:rPr>
        <w:t>Assembleia Especial de Titulares de CRI</w:t>
      </w:r>
      <w:r w:rsidRPr="00DD1CC9">
        <w:rPr>
          <w:rFonts w:eastAsia="Arial Unicode MS"/>
          <w:sz w:val="22"/>
          <w:szCs w:val="22"/>
        </w:rPr>
        <w:t xml:space="preserve"> convocada com este fim, nos </w:t>
      </w:r>
      <w:r w:rsidRPr="00DD1CC9">
        <w:rPr>
          <w:rFonts w:eastAsia="Arial Unicode MS"/>
          <w:sz w:val="22"/>
          <w:szCs w:val="22"/>
        </w:rPr>
        <w:lastRenderedPageBreak/>
        <w:t xml:space="preserve">termos do Termo de Securitização, deverão deliberar sobre o aporte de recursos observado que, caso concordem com </w:t>
      </w:r>
      <w:r w:rsidR="0003508A" w:rsidRPr="00DD1CC9">
        <w:rPr>
          <w:rFonts w:eastAsia="Arial Unicode MS"/>
          <w:sz w:val="22"/>
          <w:szCs w:val="22"/>
        </w:rPr>
        <w:t>tal aporte</w:t>
      </w:r>
      <w:r w:rsidRPr="00DD1CC9">
        <w:rPr>
          <w:rFonts w:eastAsia="Arial Unicode MS"/>
          <w:sz w:val="22"/>
          <w:szCs w:val="22"/>
        </w:rPr>
        <w:t xml:space="preserve">, possuirão direito de regresso contra a </w:t>
      </w:r>
      <w:r w:rsidR="00446346" w:rsidRPr="00DD1CC9">
        <w:rPr>
          <w:rFonts w:eastAsia="Arial Unicode MS"/>
          <w:sz w:val="22"/>
          <w:szCs w:val="22"/>
        </w:rPr>
        <w:t>Emissora</w:t>
      </w:r>
      <w:r w:rsidRPr="00DD1CC9">
        <w:rPr>
          <w:rFonts w:eastAsia="Arial Unicode MS"/>
          <w:sz w:val="22"/>
          <w:szCs w:val="22"/>
        </w:rPr>
        <w:t>. As despesas que eventualmente não tenham sido quitad</w:t>
      </w:r>
      <w:r w:rsidR="003F012B" w:rsidRPr="00DD1CC9">
        <w:rPr>
          <w:rFonts w:eastAsia="Arial Unicode MS"/>
          <w:sz w:val="22"/>
          <w:szCs w:val="22"/>
        </w:rPr>
        <w:t>a</w:t>
      </w:r>
      <w:r w:rsidRPr="00DD1CC9">
        <w:rPr>
          <w:rFonts w:eastAsia="Arial Unicode MS"/>
          <w:sz w:val="22"/>
          <w:szCs w:val="22"/>
        </w:rPr>
        <w:t>s na forma desta Cláusula 1</w:t>
      </w:r>
      <w:r w:rsidR="00446346" w:rsidRPr="00DD1CC9">
        <w:rPr>
          <w:rFonts w:eastAsia="Arial Unicode MS"/>
          <w:sz w:val="22"/>
          <w:szCs w:val="22"/>
        </w:rPr>
        <w:t>3</w:t>
      </w:r>
      <w:r w:rsidRPr="00DD1CC9">
        <w:rPr>
          <w:rFonts w:eastAsia="Arial Unicode MS"/>
          <w:sz w:val="22"/>
          <w:szCs w:val="22"/>
        </w:rPr>
        <w:t>.2.</w:t>
      </w:r>
      <w:r w:rsidR="00446346" w:rsidRPr="00DD1CC9">
        <w:rPr>
          <w:rFonts w:eastAsia="Arial Unicode MS"/>
          <w:sz w:val="22"/>
          <w:szCs w:val="22"/>
        </w:rPr>
        <w:t>7</w:t>
      </w:r>
      <w:r w:rsidRPr="00DD1CC9">
        <w:rPr>
          <w:rFonts w:eastAsia="Arial Unicode MS"/>
          <w:sz w:val="22"/>
          <w:szCs w:val="22"/>
        </w:rPr>
        <w:t xml:space="preserve"> serão acrescidos à dívida da </w:t>
      </w:r>
      <w:r w:rsidR="00446346" w:rsidRPr="00DD1CC9">
        <w:rPr>
          <w:rFonts w:eastAsia="Arial Unicode MS"/>
          <w:sz w:val="22"/>
          <w:szCs w:val="22"/>
        </w:rPr>
        <w:t>Emissora</w:t>
      </w:r>
      <w:r w:rsidRPr="00DD1CC9">
        <w:rPr>
          <w:rFonts w:eastAsia="Arial Unicode MS"/>
          <w:sz w:val="22"/>
          <w:szCs w:val="22"/>
        </w:rPr>
        <w:t xml:space="preserve"> no âmbito dos Créditos Imobiliários, e deverão ser pagos de acordo com a ordem de alocação de recursos prevista no Termo de Securitização.</w:t>
      </w:r>
    </w:p>
    <w:p w14:paraId="29231AE8" w14:textId="6E92A2ED" w:rsidR="002D2D3E" w:rsidRPr="00DD1CC9" w:rsidRDefault="00EF7124"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qualquer um dos </w:t>
      </w:r>
      <w:r w:rsidR="00A45A40" w:rsidRPr="00DD1CC9">
        <w:rPr>
          <w:rFonts w:eastAsia="Arial Unicode MS"/>
          <w:sz w:val="22"/>
          <w:szCs w:val="22"/>
        </w:rPr>
        <w:t>t</w:t>
      </w:r>
      <w:r w:rsidRPr="00DD1CC9">
        <w:rPr>
          <w:rFonts w:eastAsia="Arial Unicode MS"/>
          <w:sz w:val="22"/>
          <w:szCs w:val="22"/>
        </w:rPr>
        <w:t xml:space="preserve">itulares de CRI não cumpra com eventual obrigação de realização de aportes de recursos no Patrimônio Separado, para custear eventuais despesas necessárias a salvaguardar seus interesses, a Debenturista estará autorizada a realizar a compensação de eventual </w:t>
      </w:r>
      <w:r w:rsidR="0003508A" w:rsidRPr="00DD1CC9">
        <w:rPr>
          <w:rFonts w:eastAsia="Arial Unicode MS"/>
          <w:sz w:val="22"/>
          <w:szCs w:val="22"/>
        </w:rPr>
        <w:t>r</w:t>
      </w:r>
      <w:r w:rsidRPr="00DD1CC9">
        <w:rPr>
          <w:rFonts w:eastAsia="Arial Unicode MS"/>
          <w:sz w:val="22"/>
          <w:szCs w:val="22"/>
        </w:rPr>
        <w:t xml:space="preserve">emuneração a que este </w:t>
      </w:r>
      <w:r w:rsidR="00892357" w:rsidRPr="00DD1CC9">
        <w:rPr>
          <w:rFonts w:eastAsia="Arial Unicode MS"/>
          <w:sz w:val="22"/>
          <w:szCs w:val="22"/>
        </w:rPr>
        <w:t>t</w:t>
      </w:r>
      <w:r w:rsidR="0003508A" w:rsidRPr="00DD1CC9">
        <w:rPr>
          <w:rFonts w:eastAsia="Arial Unicode MS"/>
          <w:sz w:val="22"/>
          <w:szCs w:val="22"/>
        </w:rPr>
        <w:t xml:space="preserve">itular </w:t>
      </w:r>
      <w:r w:rsidRPr="00DD1CC9">
        <w:rPr>
          <w:rFonts w:eastAsia="Arial Unicode MS"/>
          <w:sz w:val="22"/>
          <w:szCs w:val="22"/>
        </w:rPr>
        <w:t xml:space="preserve">de CRI inadimplente tenha direito com os valores gastos pela Debenturista com estas despesas. </w:t>
      </w:r>
    </w:p>
    <w:p w14:paraId="135F1C73" w14:textId="37E12E0B" w:rsidR="002D2D3E" w:rsidRPr="00DD1CC9" w:rsidRDefault="002D2D3E" w:rsidP="00DD1CC9">
      <w:pPr>
        <w:pStyle w:val="ListParagraph"/>
        <w:keepNext/>
        <w:numPr>
          <w:ilvl w:val="2"/>
          <w:numId w:val="23"/>
        </w:numPr>
        <w:tabs>
          <w:tab w:val="left" w:pos="-284"/>
          <w:tab w:val="left" w:pos="0"/>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Em nenhuma hipótese a Debenturista incorrerá em antecipação de Despesas e/ou suportará Despesas com recursos próprios.</w:t>
      </w:r>
    </w:p>
    <w:p w14:paraId="18535EC4" w14:textId="30E14B61" w:rsidR="00EF7124" w:rsidRPr="00DD1CC9" w:rsidRDefault="00EF712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No caso de inadimplemento no pagamento ou reembolso pela </w:t>
      </w:r>
      <w:r w:rsidR="0003508A" w:rsidRPr="00DD1CC9">
        <w:rPr>
          <w:rFonts w:eastAsia="Arial Unicode MS"/>
          <w:sz w:val="22"/>
          <w:szCs w:val="22"/>
        </w:rPr>
        <w:t>Emissora</w:t>
      </w:r>
      <w:r w:rsidRPr="00DD1CC9">
        <w:rPr>
          <w:rFonts w:eastAsia="Arial Unicode MS"/>
          <w:sz w:val="22"/>
          <w:szCs w:val="22"/>
        </w:rPr>
        <w:t xml:space="preserve"> de qualquer das despesas, sobre todos e quaisquer valores em atraso, incidirão, independentemente de aviso, notificação ou interpelação judicial ou extrajudicial, </w:t>
      </w:r>
      <w:r w:rsidRPr="00DD1CC9">
        <w:rPr>
          <w:rFonts w:eastAsia="Arial Unicode MS"/>
          <w:b/>
          <w:bCs/>
          <w:sz w:val="22"/>
          <w:szCs w:val="22"/>
        </w:rPr>
        <w:t>(i)</w:t>
      </w:r>
      <w:r w:rsidRPr="00DD1CC9">
        <w:rPr>
          <w:rFonts w:eastAsia="Arial Unicode MS"/>
          <w:sz w:val="22"/>
          <w:szCs w:val="22"/>
        </w:rPr>
        <w:t xml:space="preserve"> juros de mora de 1% (um por cento) ao mês, calculados </w:t>
      </w:r>
      <w:r w:rsidRPr="00DD1CC9">
        <w:rPr>
          <w:rFonts w:eastAsia="Arial Unicode MS"/>
          <w:i/>
          <w:iCs/>
          <w:sz w:val="22"/>
          <w:szCs w:val="22"/>
        </w:rPr>
        <w:t xml:space="preserve">pro rata </w:t>
      </w:r>
      <w:proofErr w:type="spellStart"/>
      <w:r w:rsidRPr="00DD1CC9">
        <w:rPr>
          <w:rFonts w:eastAsia="Arial Unicode MS"/>
          <w:i/>
          <w:iCs/>
          <w:sz w:val="22"/>
          <w:szCs w:val="22"/>
        </w:rPr>
        <w:t>temporis</w:t>
      </w:r>
      <w:proofErr w:type="spellEnd"/>
      <w:r w:rsidRPr="00DD1CC9">
        <w:rPr>
          <w:rFonts w:eastAsia="Arial Unicode MS"/>
          <w:sz w:val="22"/>
          <w:szCs w:val="22"/>
        </w:rPr>
        <w:t xml:space="preserve"> desde a data de inadimplemento até a data do efetivo pagamento; e </w:t>
      </w:r>
      <w:r w:rsidRPr="00DD1CC9">
        <w:rPr>
          <w:rFonts w:eastAsia="Arial Unicode MS"/>
          <w:b/>
          <w:bCs/>
          <w:sz w:val="22"/>
          <w:szCs w:val="22"/>
        </w:rPr>
        <w:t>(</w:t>
      </w:r>
      <w:proofErr w:type="spellStart"/>
      <w:r w:rsidRPr="00DD1CC9">
        <w:rPr>
          <w:rFonts w:eastAsia="Arial Unicode MS"/>
          <w:b/>
          <w:bCs/>
          <w:sz w:val="22"/>
          <w:szCs w:val="22"/>
        </w:rPr>
        <w:t>ii</w:t>
      </w:r>
      <w:proofErr w:type="spellEnd"/>
      <w:r w:rsidRPr="00DD1CC9">
        <w:rPr>
          <w:rFonts w:eastAsia="Arial Unicode MS"/>
          <w:b/>
          <w:bCs/>
          <w:sz w:val="22"/>
          <w:szCs w:val="22"/>
        </w:rPr>
        <w:t>)</w:t>
      </w:r>
      <w:r w:rsidRPr="00DD1CC9">
        <w:rPr>
          <w:rFonts w:eastAsia="Arial Unicode MS"/>
          <w:sz w:val="22"/>
          <w:szCs w:val="22"/>
        </w:rPr>
        <w:t xml:space="preserve"> multa moratória de natureza não compensatória de 2% (dois por cento).</w:t>
      </w:r>
    </w:p>
    <w:p w14:paraId="51673681" w14:textId="0A814760" w:rsidR="00EF7124" w:rsidRPr="00DD1CC9" w:rsidRDefault="00EF7124"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a </w:t>
      </w:r>
      <w:r w:rsidR="0003508A" w:rsidRPr="00DD1CC9">
        <w:rPr>
          <w:rFonts w:eastAsia="Arial Unicode MS"/>
          <w:sz w:val="22"/>
          <w:szCs w:val="22"/>
        </w:rPr>
        <w:t>Emissora</w:t>
      </w:r>
      <w:r w:rsidRPr="00DD1CC9">
        <w:rPr>
          <w:rFonts w:eastAsia="Arial Unicode MS"/>
          <w:sz w:val="22"/>
          <w:szCs w:val="22"/>
        </w:rPr>
        <w:t xml:space="preserve"> venha a arcar com quaisquer despesas ou custos incorridos por motivo imputável à Debenturista a título de dolo ou culpa, a Debenturista obriga-se a ressarcir a </w:t>
      </w:r>
      <w:r w:rsidR="0003508A" w:rsidRPr="00DD1CC9">
        <w:rPr>
          <w:rFonts w:eastAsia="Arial Unicode MS"/>
          <w:sz w:val="22"/>
          <w:szCs w:val="22"/>
        </w:rPr>
        <w:t>Emissora</w:t>
      </w:r>
      <w:r w:rsidRPr="00DD1CC9">
        <w:rPr>
          <w:rFonts w:eastAsia="Arial Unicode MS"/>
          <w:sz w:val="22"/>
          <w:szCs w:val="22"/>
        </w:rPr>
        <w:t xml:space="preserve"> pelos valores por ela pagos em até 5 (cinco) Dias Úteis contados do envio dos comprovantes de pagamentos à Debenturista.</w:t>
      </w:r>
    </w:p>
    <w:p w14:paraId="1129CF0C" w14:textId="0B591972" w:rsidR="0003508A" w:rsidRPr="00DD1CC9" w:rsidRDefault="0003508A" w:rsidP="00DD1CC9">
      <w:pPr>
        <w:pStyle w:val="ListParagraph"/>
        <w:keepNext/>
        <w:numPr>
          <w:ilvl w:val="1"/>
          <w:numId w:val="23"/>
        </w:numPr>
        <w:tabs>
          <w:tab w:val="left" w:pos="-284"/>
          <w:tab w:val="left" w:pos="993"/>
          <w:tab w:val="left" w:pos="1134"/>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Os recursos do Fundo de Despesas estarão abrangidos pelo regime fiduciário a ser instituído pela Debenturista e </w:t>
      </w:r>
      <w:r w:rsidR="004664D7" w:rsidRPr="00DD1CC9">
        <w:rPr>
          <w:rFonts w:eastAsia="Arial Unicode MS"/>
          <w:sz w:val="22"/>
          <w:szCs w:val="22"/>
        </w:rPr>
        <w:t xml:space="preserve">integrarão </w:t>
      </w:r>
      <w:r w:rsidRPr="00DD1CC9">
        <w:rPr>
          <w:rFonts w:eastAsia="Arial Unicode MS"/>
          <w:sz w:val="22"/>
          <w:szCs w:val="22"/>
        </w:rPr>
        <w:t xml:space="preserve">o Patrimônio Separado, sendo certo que a Debenturista, na qualidade de titular da </w:t>
      </w:r>
      <w:r w:rsidR="009F64AD" w:rsidRPr="00DD1CC9">
        <w:rPr>
          <w:rFonts w:eastAsia="Arial Unicode MS"/>
          <w:sz w:val="22"/>
          <w:szCs w:val="22"/>
        </w:rPr>
        <w:t>Conta Centralizadora</w:t>
      </w:r>
      <w:r w:rsidRPr="00DD1CC9">
        <w:rPr>
          <w:rFonts w:eastAsia="Arial Unicode MS"/>
          <w:sz w:val="22"/>
          <w:szCs w:val="22"/>
        </w:rPr>
        <w:t>, envidará seus melhores esforços para aplicar tais recursos nas Aplicações Financeiras Permitidas (conforme definido abaixo), não sendo a Debenturista responsabilizada por qualquer garantia mínima de rentabilidade. Os resultados decorrentes desse investimento integrarão automaticamente o Fundo de Despesas.</w:t>
      </w:r>
    </w:p>
    <w:p w14:paraId="6C58D185" w14:textId="10291AB8" w:rsidR="0003508A" w:rsidRPr="00DD1CC9" w:rsidRDefault="0003508A" w:rsidP="00DD1CC9">
      <w:pPr>
        <w:pStyle w:val="ListParagraph"/>
        <w:keepNext/>
        <w:numPr>
          <w:ilvl w:val="2"/>
          <w:numId w:val="23"/>
        </w:numPr>
        <w:tabs>
          <w:tab w:val="left" w:pos="-284"/>
          <w:tab w:val="left" w:pos="993"/>
          <w:tab w:val="left" w:pos="1418"/>
          <w:tab w:val="left" w:pos="1560"/>
        </w:tabs>
        <w:spacing w:after="240" w:line="320" w:lineRule="exact"/>
        <w:ind w:left="0" w:firstLine="0"/>
        <w:jc w:val="both"/>
        <w:outlineLvl w:val="0"/>
        <w:rPr>
          <w:rFonts w:eastAsia="Arial Unicode MS"/>
          <w:sz w:val="22"/>
          <w:szCs w:val="22"/>
        </w:rPr>
      </w:pPr>
      <w:r w:rsidRPr="00DD1CC9">
        <w:rPr>
          <w:rFonts w:eastAsia="Arial Unicode MS"/>
          <w:sz w:val="22"/>
          <w:szCs w:val="22"/>
        </w:rPr>
        <w:t>Para fins desta Escritura de Emissão, "</w:t>
      </w:r>
      <w:r w:rsidRPr="00DD1CC9">
        <w:rPr>
          <w:rFonts w:eastAsia="Arial Unicode MS"/>
          <w:sz w:val="22"/>
          <w:szCs w:val="22"/>
          <w:u w:val="single"/>
        </w:rPr>
        <w:t>Aplicações Financeiras Permitidas</w:t>
      </w:r>
      <w:r w:rsidRPr="00DD1CC9">
        <w:rPr>
          <w:rFonts w:eastAsia="Arial Unicode MS"/>
          <w:sz w:val="22"/>
          <w:szCs w:val="22"/>
        </w:rPr>
        <w:t xml:space="preserve">" significa as aplicações financeiras permitidas, realizadas com os valores decorrentes da </w:t>
      </w:r>
      <w:r w:rsidR="009F64AD" w:rsidRPr="00DD1CC9">
        <w:rPr>
          <w:rFonts w:eastAsia="Arial Unicode MS"/>
          <w:sz w:val="22"/>
          <w:szCs w:val="22"/>
        </w:rPr>
        <w:t>Conta Centralizadora</w:t>
      </w:r>
      <w:r w:rsidRPr="00DD1CC9">
        <w:rPr>
          <w:rFonts w:eastAsia="Arial Unicode MS"/>
          <w:sz w:val="22"/>
          <w:szCs w:val="22"/>
        </w:rPr>
        <w:t xml:space="preserve"> e que deverão ser resgatáveis de maneira que estejam imediatamente disponíveis na </w:t>
      </w:r>
      <w:r w:rsidR="009F64AD" w:rsidRPr="00DD1CC9">
        <w:rPr>
          <w:rFonts w:eastAsia="Arial Unicode MS"/>
          <w:sz w:val="22"/>
          <w:szCs w:val="22"/>
        </w:rPr>
        <w:t>Conta Centralizadora</w:t>
      </w:r>
      <w:r w:rsidRPr="00DD1CC9">
        <w:rPr>
          <w:rFonts w:eastAsia="Arial Unicode MS"/>
          <w:sz w:val="22"/>
          <w:szCs w:val="22"/>
        </w:rPr>
        <w:t xml:space="preserve">, quais sejam: </w:t>
      </w:r>
      <w:r w:rsidR="00695029" w:rsidRPr="00695029">
        <w:rPr>
          <w:rFonts w:eastAsia="Arial Unicode MS"/>
          <w:sz w:val="22"/>
          <w:szCs w:val="22"/>
        </w:rPr>
        <w:t xml:space="preserve">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w:t>
      </w:r>
      <w:r w:rsidR="00695029" w:rsidRPr="00695029">
        <w:rPr>
          <w:rFonts w:eastAsia="Arial Unicode MS"/>
          <w:sz w:val="22"/>
          <w:szCs w:val="22"/>
        </w:rPr>
        <w:lastRenderedPageBreak/>
        <w:t>primeira linha e/ou fundos de renda fixa classificados como DI, administrados por instituições financeiras de primeira linha</w:t>
      </w:r>
      <w:r w:rsidR="00A359DE" w:rsidRPr="00DD1CC9">
        <w:rPr>
          <w:rFonts w:eastAsia="Arial Unicode MS"/>
          <w:sz w:val="22"/>
          <w:szCs w:val="22"/>
        </w:rPr>
        <w:t>.</w:t>
      </w:r>
    </w:p>
    <w:p w14:paraId="7CC5F283" w14:textId="5A0DB68E" w:rsidR="00B111A4" w:rsidRPr="00DD1CC9" w:rsidRDefault="00B111A4" w:rsidP="00DD1CC9">
      <w:pPr>
        <w:pStyle w:val="ListParagraph"/>
        <w:keepNext/>
        <w:tabs>
          <w:tab w:val="left" w:pos="-284"/>
          <w:tab w:val="left" w:pos="993"/>
          <w:tab w:val="left" w:pos="1134"/>
          <w:tab w:val="left" w:pos="1418"/>
          <w:tab w:val="left" w:pos="1560"/>
        </w:tabs>
        <w:spacing w:after="240" w:line="320" w:lineRule="exact"/>
        <w:ind w:left="0"/>
        <w:jc w:val="center"/>
        <w:outlineLvl w:val="0"/>
        <w:rPr>
          <w:b/>
          <w:sz w:val="22"/>
          <w:szCs w:val="22"/>
        </w:rPr>
      </w:pPr>
      <w:bookmarkStart w:id="306" w:name="_DV_M410"/>
      <w:bookmarkStart w:id="307" w:name="_Toc496646692"/>
      <w:bookmarkEnd w:id="306"/>
      <w:r w:rsidRPr="00DD1CC9">
        <w:rPr>
          <w:b/>
          <w:sz w:val="22"/>
          <w:szCs w:val="22"/>
        </w:rPr>
        <w:t>CLÁUSULA QUATORZE –</w:t>
      </w:r>
      <w:r w:rsidR="002E707D" w:rsidRPr="00DD1CC9">
        <w:rPr>
          <w:b/>
          <w:sz w:val="22"/>
          <w:szCs w:val="22"/>
        </w:rPr>
        <w:t xml:space="preserve"> </w:t>
      </w:r>
      <w:r w:rsidRPr="00DD1CC9">
        <w:rPr>
          <w:b/>
          <w:sz w:val="22"/>
          <w:szCs w:val="22"/>
        </w:rPr>
        <w:t>DISPOSIÇÕES GERAIS</w:t>
      </w:r>
      <w:bookmarkEnd w:id="307"/>
    </w:p>
    <w:p w14:paraId="50F57FE1" w14:textId="1C9BE94C"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bookmarkStart w:id="308" w:name="_DV_M412"/>
      <w:bookmarkEnd w:id="308"/>
      <w:r w:rsidRPr="00DD1CC9">
        <w:rPr>
          <w:rFonts w:eastAsia="Arial Unicode MS"/>
          <w:sz w:val="22"/>
          <w:szCs w:val="22"/>
        </w:rPr>
        <w:t xml:space="preserve">Esta Escritura de Emissão é firmada em caráter irrevogável e irretratável, obrigando as </w:t>
      </w:r>
      <w:r w:rsidR="00537F49" w:rsidRPr="00DD1CC9">
        <w:rPr>
          <w:rFonts w:eastAsia="Arial Unicode MS"/>
          <w:sz w:val="22"/>
          <w:szCs w:val="22"/>
        </w:rPr>
        <w:t>P</w:t>
      </w:r>
      <w:r w:rsidRPr="00DD1CC9">
        <w:rPr>
          <w:rFonts w:eastAsia="Arial Unicode MS"/>
          <w:sz w:val="22"/>
          <w:szCs w:val="22"/>
        </w:rPr>
        <w:t>artes por si e seus sucessores.</w:t>
      </w:r>
    </w:p>
    <w:p w14:paraId="7537B0FA" w14:textId="77777777"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Esta Escritura de Emissão constitui o único e integral acordo entre as Partes, com relação ao objeto nela previsto.</w:t>
      </w:r>
    </w:p>
    <w:p w14:paraId="748D69A4" w14:textId="2451BDA9"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Não se presume a renúncia a qualquer dos direitos decorrentes desta Escritura de Emissão. Des</w:t>
      </w:r>
      <w:r w:rsidR="00537F49" w:rsidRPr="00DD1CC9">
        <w:rPr>
          <w:rFonts w:eastAsia="Arial Unicode MS"/>
          <w:sz w:val="22"/>
          <w:szCs w:val="22"/>
        </w:rPr>
        <w:t>s</w:t>
      </w:r>
      <w:r w:rsidRPr="00DD1CC9">
        <w:rPr>
          <w:rFonts w:eastAsia="Arial Unicode MS"/>
          <w:sz w:val="22"/>
          <w:szCs w:val="22"/>
        </w:rPr>
        <w:t>a forma, nenhum atraso, omissão ou liberalidade no exercício de qualquer direito ou faculdade que caiba à Debenturista em razão de qualquer inadimplemento da Emissora prejudicará o exercício de tal direito ou faculdade, ou será interpretado como renúncia ao mesmo, nem constituirá novação ou precedente no tocante a qualquer outro inadimplemento ou atraso.</w:t>
      </w:r>
    </w:p>
    <w:p w14:paraId="701ABE79" w14:textId="000E27DB"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Caso qualquer das disposições ora aprovadas venha a ser julgada ilegal, inválida ou ineficaz, prevalecerão todas as demais disposições não afetadas por tal julgamento, comprometendo-se as </w:t>
      </w:r>
      <w:r w:rsidR="009008A9" w:rsidRPr="00DD1CC9">
        <w:rPr>
          <w:rFonts w:eastAsia="Arial Unicode MS"/>
          <w:sz w:val="22"/>
          <w:szCs w:val="22"/>
        </w:rPr>
        <w:t>P</w:t>
      </w:r>
      <w:r w:rsidRPr="00DD1CC9">
        <w:rPr>
          <w:rFonts w:eastAsia="Arial Unicode MS"/>
          <w:sz w:val="22"/>
          <w:szCs w:val="22"/>
        </w:rPr>
        <w:t>artes, em boa-fé, a substitu</w:t>
      </w:r>
      <w:r w:rsidR="009008A9" w:rsidRPr="00DD1CC9">
        <w:rPr>
          <w:rFonts w:eastAsia="Arial Unicode MS"/>
          <w:sz w:val="22"/>
          <w:szCs w:val="22"/>
        </w:rPr>
        <w:t>ir</w:t>
      </w:r>
      <w:r w:rsidRPr="00DD1CC9">
        <w:rPr>
          <w:rFonts w:eastAsia="Arial Unicode MS"/>
          <w:sz w:val="22"/>
          <w:szCs w:val="22"/>
        </w:rPr>
        <w:t xml:space="preserve"> a disposição afetada por outra que, na medida do possível, produza o mesmo efeito. </w:t>
      </w:r>
    </w:p>
    <w:p w14:paraId="4D0A1893" w14:textId="3A1BAC70"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bookmarkStart w:id="309" w:name="_DV_M422"/>
      <w:bookmarkEnd w:id="309"/>
      <w:r w:rsidRPr="00DD1CC9">
        <w:rPr>
          <w:rFonts w:eastAsia="Arial Unicode MS"/>
          <w:sz w:val="22"/>
          <w:szCs w:val="22"/>
        </w:rPr>
        <w:t xml:space="preserve">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w:t>
      </w:r>
      <w:r w:rsidR="009008A9" w:rsidRPr="00DD1CC9">
        <w:rPr>
          <w:rFonts w:eastAsia="Arial Unicode MS"/>
          <w:sz w:val="22"/>
          <w:szCs w:val="22"/>
        </w:rPr>
        <w:t>P</w:t>
      </w:r>
      <w:r w:rsidRPr="00DD1CC9">
        <w:rPr>
          <w:rFonts w:eastAsia="Arial Unicode MS"/>
          <w:sz w:val="22"/>
          <w:szCs w:val="22"/>
        </w:rPr>
        <w:t>artes, sejam utilizados para identificar a prática de quaisquer atos ou fatos, deverão ser compreendidos e interpretados em consonância com os usos, costumes e práticas do mercado de capitais brasileiro.</w:t>
      </w:r>
    </w:p>
    <w:p w14:paraId="175D998B" w14:textId="77777777"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As Partes declaram, mútua e expressamente, que a presente Escritura de Emissão foi celebrada respeitando-se os princípios de probidade e de boa-fé, por livre, consciente e firme manifestação de vontade das Partes e em perfeita relação de equidade.</w:t>
      </w:r>
    </w:p>
    <w:p w14:paraId="7CD830AD" w14:textId="4BA32CF7"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r w:rsidRPr="00DD1CC9">
        <w:rPr>
          <w:rFonts w:eastAsia="Arial Unicode MS"/>
          <w:sz w:val="22"/>
          <w:szCs w:val="22"/>
        </w:rPr>
        <w:t xml:space="preserve">Esta Escritura de Emissão e as Debêntures constituem títulos executivos extrajudiciais nos termos </w:t>
      </w:r>
      <w:r w:rsidRPr="00DD1CC9">
        <w:rPr>
          <w:sz w:val="22"/>
          <w:szCs w:val="22"/>
        </w:rPr>
        <w:t xml:space="preserve">dos incisos I e III do </w:t>
      </w:r>
      <w:r w:rsidRPr="00DD1CC9">
        <w:rPr>
          <w:rFonts w:eastAsia="Arial Unicode MS"/>
          <w:sz w:val="22"/>
          <w:szCs w:val="22"/>
        </w:rPr>
        <w:t xml:space="preserve">artigo 784 </w:t>
      </w:r>
      <w:r w:rsidR="003C1765" w:rsidRPr="00DD1CC9">
        <w:rPr>
          <w:sz w:val="22"/>
          <w:szCs w:val="22"/>
        </w:rPr>
        <w:t xml:space="preserve">do </w:t>
      </w:r>
      <w:r w:rsidR="00822B47" w:rsidRPr="00DD1CC9">
        <w:rPr>
          <w:sz w:val="22"/>
          <w:szCs w:val="22"/>
        </w:rPr>
        <w:t>Código de Processo Civil</w:t>
      </w:r>
      <w:r w:rsidRPr="00DD1CC9">
        <w:rPr>
          <w:rFonts w:eastAsia="Arial Unicode MS"/>
          <w:sz w:val="22"/>
          <w:szCs w:val="22"/>
        </w:rPr>
        <w:t>, reconhecendo as Partes, desde já, que</w:t>
      </w:r>
      <w:r w:rsidR="00A23A71" w:rsidRPr="00DD1CC9">
        <w:rPr>
          <w:rFonts w:eastAsia="Arial Unicode MS"/>
          <w:sz w:val="22"/>
          <w:szCs w:val="22"/>
        </w:rPr>
        <w:t>,</w:t>
      </w:r>
      <w:r w:rsidRPr="00DD1CC9">
        <w:rPr>
          <w:rFonts w:eastAsia="Arial Unicode MS"/>
          <w:sz w:val="22"/>
          <w:szCs w:val="22"/>
        </w:rPr>
        <w:t xml:space="preserve"> independentemente de quaisquer outras medidas cabíveis, as obrigações assumidas nos termos desta Escritura de Emissão comportam execução específica, submetendo-se às disposições dos artigos 815 e seguintes do Código de Processo Civil, sem prejuízo do direito de declarar o vencimento antecipado das Debêntures nos termos desta Escritura de Emissão.</w:t>
      </w:r>
    </w:p>
    <w:p w14:paraId="0CD04C1F" w14:textId="0165D283" w:rsidR="00B111A4" w:rsidRPr="00DD1CC9" w:rsidRDefault="00B111A4" w:rsidP="00DD1CC9">
      <w:pPr>
        <w:pStyle w:val="ListParagraph"/>
        <w:numPr>
          <w:ilvl w:val="1"/>
          <w:numId w:val="24"/>
        </w:numPr>
        <w:tabs>
          <w:tab w:val="left" w:pos="1134"/>
        </w:tabs>
        <w:spacing w:after="240" w:line="320" w:lineRule="exact"/>
        <w:ind w:left="0" w:firstLine="0"/>
        <w:jc w:val="both"/>
        <w:outlineLvl w:val="0"/>
        <w:rPr>
          <w:rFonts w:eastAsia="Arial Unicode MS"/>
          <w:sz w:val="22"/>
          <w:szCs w:val="22"/>
        </w:rPr>
      </w:pPr>
      <w:bookmarkStart w:id="310" w:name="_Hlk16526772"/>
      <w:r w:rsidRPr="00DD1CC9">
        <w:rPr>
          <w:rFonts w:eastAsia="Arial Unicode MS"/>
          <w:sz w:val="22"/>
          <w:szCs w:val="22"/>
        </w:rPr>
        <w:t xml:space="preserve">As Partes concordam que a presente Escritura de Emissão, poderá ser alterada, sem a necessidade de qualquer aprovação dos </w:t>
      </w:r>
      <w:r w:rsidR="00405F2F" w:rsidRPr="00DD1CC9">
        <w:rPr>
          <w:rFonts w:eastAsia="Arial Unicode MS"/>
          <w:sz w:val="22"/>
          <w:szCs w:val="22"/>
        </w:rPr>
        <w:t>t</w:t>
      </w:r>
      <w:r w:rsidRPr="00DD1CC9">
        <w:rPr>
          <w:rFonts w:eastAsia="Arial Unicode MS"/>
          <w:sz w:val="22"/>
          <w:szCs w:val="22"/>
        </w:rPr>
        <w:t xml:space="preserve">itulares de CRI, desde que a referida alteração não prejudique a validade, exigibilidade ou exequibilidade das Debêntures, sempre que e somente </w:t>
      </w:r>
      <w:r w:rsidRPr="00DD1CC9">
        <w:rPr>
          <w:rFonts w:eastAsia="Arial Unicode MS"/>
          <w:b/>
          <w:sz w:val="22"/>
          <w:szCs w:val="22"/>
        </w:rPr>
        <w:t>(i)</w:t>
      </w:r>
      <w:r w:rsidRPr="00DD1CC9">
        <w:rPr>
          <w:rFonts w:eastAsia="Arial Unicode MS"/>
          <w:sz w:val="22"/>
          <w:szCs w:val="22"/>
        </w:rPr>
        <w:t xml:space="preserve"> quando tal </w:t>
      </w:r>
      <w:r w:rsidRPr="00DD1CC9">
        <w:rPr>
          <w:rFonts w:eastAsia="Arial Unicode MS"/>
          <w:sz w:val="22"/>
          <w:szCs w:val="22"/>
        </w:rPr>
        <w:lastRenderedPageBreak/>
        <w:t>alteração decorrer exclusivamente da necessidade de atendimento a exigências expressas da CVM,</w:t>
      </w:r>
      <w:r w:rsidR="009E3DAD" w:rsidRPr="00DD1CC9">
        <w:rPr>
          <w:rFonts w:eastAsia="Arial Unicode MS"/>
          <w:sz w:val="22"/>
          <w:szCs w:val="22"/>
        </w:rPr>
        <w:t xml:space="preserve"> da B3, da ANBIMA</w:t>
      </w:r>
      <w:r w:rsidRPr="00DD1CC9">
        <w:rPr>
          <w:rFonts w:eastAsia="Arial Unicode MS"/>
          <w:sz w:val="22"/>
          <w:szCs w:val="22"/>
        </w:rPr>
        <w:t xml:space="preserve"> </w:t>
      </w:r>
      <w:r w:rsidR="009E3DAD" w:rsidRPr="00DD1CC9">
        <w:rPr>
          <w:rFonts w:eastAsia="Arial Unicode MS"/>
          <w:sz w:val="22"/>
          <w:szCs w:val="22"/>
        </w:rPr>
        <w:t xml:space="preserve">e/ou de outras entidades competentes, </w:t>
      </w:r>
      <w:r w:rsidRPr="00DD1CC9">
        <w:rPr>
          <w:rFonts w:eastAsia="Arial Unicode MS"/>
          <w:sz w:val="22"/>
          <w:szCs w:val="22"/>
        </w:rPr>
        <w:t xml:space="preserve">de adequação a normas legais ou regulamentares, bem como de demandas das entidades administradoras de mercados organizados ou de entidades autorreguladoras; </w:t>
      </w:r>
      <w:r w:rsidRPr="00DD1CC9">
        <w:rPr>
          <w:rFonts w:eastAsia="Arial Unicode MS"/>
          <w:b/>
          <w:sz w:val="22"/>
          <w:szCs w:val="22"/>
        </w:rPr>
        <w:t>(</w:t>
      </w:r>
      <w:proofErr w:type="spellStart"/>
      <w:r w:rsidRPr="00DD1CC9">
        <w:rPr>
          <w:rFonts w:eastAsia="Arial Unicode MS"/>
          <w:b/>
          <w:sz w:val="22"/>
          <w:szCs w:val="22"/>
        </w:rPr>
        <w:t>ii</w:t>
      </w:r>
      <w:proofErr w:type="spellEnd"/>
      <w:r w:rsidRPr="00DD1CC9">
        <w:rPr>
          <w:rFonts w:eastAsia="Arial Unicode MS"/>
          <w:b/>
          <w:sz w:val="22"/>
          <w:szCs w:val="22"/>
        </w:rPr>
        <w:t>)</w:t>
      </w:r>
      <w:r w:rsidRPr="00DD1CC9">
        <w:rPr>
          <w:rFonts w:eastAsia="Arial Unicode MS"/>
          <w:sz w:val="22"/>
          <w:szCs w:val="22"/>
        </w:rPr>
        <w:t xml:space="preserve"> for necessária em virtude da atualização dos dados cadastrais da</w:t>
      </w:r>
      <w:r w:rsidR="001669A1" w:rsidRPr="00DD1CC9">
        <w:rPr>
          <w:rFonts w:eastAsia="Arial Unicode MS"/>
          <w:sz w:val="22"/>
          <w:szCs w:val="22"/>
        </w:rPr>
        <w:t>s</w:t>
      </w:r>
      <w:r w:rsidRPr="00DD1CC9">
        <w:rPr>
          <w:rFonts w:eastAsia="Arial Unicode MS"/>
          <w:sz w:val="22"/>
          <w:szCs w:val="22"/>
        </w:rPr>
        <w:t xml:space="preserve"> </w:t>
      </w:r>
      <w:r w:rsidR="001669A1" w:rsidRPr="00DD1CC9">
        <w:rPr>
          <w:rFonts w:eastAsia="Arial Unicode MS"/>
          <w:sz w:val="22"/>
          <w:szCs w:val="22"/>
        </w:rPr>
        <w:t>partes</w:t>
      </w:r>
      <w:r w:rsidRPr="00DD1CC9">
        <w:rPr>
          <w:rFonts w:eastAsia="Arial Unicode MS"/>
          <w:sz w:val="22"/>
          <w:szCs w:val="22"/>
        </w:rPr>
        <w:t xml:space="preserve"> ou dos prestadores de serviços contratados no âmbito da </w:t>
      </w:r>
      <w:r w:rsidRPr="00DD1CC9">
        <w:rPr>
          <w:sz w:val="22"/>
          <w:szCs w:val="22"/>
        </w:rPr>
        <w:t>Oferta</w:t>
      </w:r>
      <w:r w:rsidRPr="00DD1CC9">
        <w:rPr>
          <w:rFonts w:eastAsia="Arial Unicode MS"/>
          <w:sz w:val="22"/>
          <w:szCs w:val="22"/>
        </w:rPr>
        <w:t xml:space="preserve">; </w:t>
      </w:r>
      <w:r w:rsidRPr="00DD1CC9">
        <w:rPr>
          <w:rFonts w:eastAsia="Arial Unicode MS"/>
          <w:b/>
          <w:sz w:val="22"/>
          <w:szCs w:val="22"/>
        </w:rPr>
        <w:t>(</w:t>
      </w:r>
      <w:proofErr w:type="spellStart"/>
      <w:r w:rsidRPr="00DD1CC9">
        <w:rPr>
          <w:rFonts w:eastAsia="Arial Unicode MS"/>
          <w:b/>
          <w:sz w:val="22"/>
          <w:szCs w:val="22"/>
        </w:rPr>
        <w:t>iii</w:t>
      </w:r>
      <w:proofErr w:type="spellEnd"/>
      <w:r w:rsidRPr="00DD1CC9">
        <w:rPr>
          <w:rFonts w:eastAsia="Arial Unicode MS"/>
          <w:b/>
          <w:sz w:val="22"/>
          <w:szCs w:val="22"/>
        </w:rPr>
        <w:t>)</w:t>
      </w:r>
      <w:r w:rsidRPr="00DD1CC9">
        <w:rPr>
          <w:rFonts w:eastAsia="Arial Unicode MS"/>
          <w:sz w:val="22"/>
          <w:szCs w:val="22"/>
        </w:rPr>
        <w:t xml:space="preserve"> envolver redução da remuneração dos prestadores de serviço contratados no âmbito da Oferta, conforme descritos no Termo de Securitização; </w:t>
      </w:r>
      <w:r w:rsidRPr="00DD1CC9">
        <w:rPr>
          <w:rFonts w:eastAsia="Arial Unicode MS"/>
          <w:b/>
          <w:sz w:val="22"/>
          <w:szCs w:val="22"/>
        </w:rPr>
        <w:t>(</w:t>
      </w:r>
      <w:proofErr w:type="spellStart"/>
      <w:r w:rsidRPr="00DD1CC9">
        <w:rPr>
          <w:rFonts w:eastAsia="Arial Unicode MS"/>
          <w:b/>
          <w:sz w:val="22"/>
          <w:szCs w:val="22"/>
        </w:rPr>
        <w:t>iv</w:t>
      </w:r>
      <w:proofErr w:type="spellEnd"/>
      <w:r w:rsidRPr="00DD1CC9">
        <w:rPr>
          <w:rFonts w:eastAsia="Arial Unicode MS"/>
          <w:b/>
          <w:sz w:val="22"/>
          <w:szCs w:val="22"/>
        </w:rPr>
        <w:t>)</w:t>
      </w:r>
      <w:r w:rsidRPr="00DD1CC9">
        <w:rPr>
          <w:rFonts w:eastAsia="Arial Unicode MS"/>
          <w:sz w:val="22"/>
          <w:szCs w:val="22"/>
        </w:rPr>
        <w:t xml:space="preserve"> decorrer de correção de erro formal e desde que tal alteração não acarrete qualquer alteração na remuneração e no fluxo de pagamentos das Debêntures e dos CRI e que não haja qualquer custo ou despesa adicional para os </w:t>
      </w:r>
      <w:r w:rsidR="00D37997" w:rsidRPr="00DD1CC9">
        <w:rPr>
          <w:rFonts w:eastAsia="Arial Unicode MS"/>
          <w:sz w:val="22"/>
          <w:szCs w:val="22"/>
        </w:rPr>
        <w:t>t</w:t>
      </w:r>
      <w:r w:rsidRPr="00DD1CC9">
        <w:rPr>
          <w:rFonts w:eastAsia="Arial Unicode MS"/>
          <w:sz w:val="22"/>
          <w:szCs w:val="22"/>
        </w:rPr>
        <w:t>itulares de CRI</w:t>
      </w:r>
      <w:r w:rsidR="002E707D" w:rsidRPr="00DD1CC9">
        <w:rPr>
          <w:rFonts w:eastAsia="Arial Unicode MS"/>
          <w:sz w:val="22"/>
          <w:szCs w:val="22"/>
        </w:rPr>
        <w:t xml:space="preserve">; </w:t>
      </w:r>
      <w:r w:rsidR="00F32A03" w:rsidRPr="00DD1CC9">
        <w:rPr>
          <w:rFonts w:eastAsia="Arial Unicode MS"/>
          <w:b/>
          <w:bCs/>
          <w:sz w:val="22"/>
          <w:szCs w:val="22"/>
        </w:rPr>
        <w:t>(v)</w:t>
      </w:r>
      <w:r w:rsidR="00F32A03" w:rsidRPr="00DD1CC9">
        <w:rPr>
          <w:rFonts w:eastAsia="Arial Unicode MS"/>
          <w:sz w:val="22"/>
          <w:szCs w:val="22"/>
        </w:rPr>
        <w:t xml:space="preserve"> </w:t>
      </w:r>
      <w:r w:rsidR="009E3DAD" w:rsidRPr="00DD1CC9">
        <w:rPr>
          <w:rFonts w:eastAsia="Arial Unicode MS"/>
          <w:sz w:val="22"/>
          <w:szCs w:val="22"/>
        </w:rPr>
        <w:t xml:space="preserve">expressamente permitidas nos termos desta Escritura de Emissão e/ou dos Demais Documentos da Operação; ou </w:t>
      </w:r>
      <w:r w:rsidR="009E3DAD" w:rsidRPr="00DD1CC9">
        <w:rPr>
          <w:rFonts w:eastAsia="Arial Unicode MS"/>
          <w:b/>
          <w:bCs/>
          <w:sz w:val="22"/>
          <w:szCs w:val="22"/>
        </w:rPr>
        <w:t xml:space="preserve">(vi) </w:t>
      </w:r>
      <w:r w:rsidR="00F32A03" w:rsidRPr="00DD1CC9">
        <w:rPr>
          <w:rFonts w:eastAsia="Arial Unicode MS"/>
          <w:sz w:val="22"/>
          <w:szCs w:val="22"/>
        </w:rPr>
        <w:t xml:space="preserve">para cumprir eventuais exigências realizadas pela </w:t>
      </w:r>
      <w:r w:rsidR="00DD6F01" w:rsidRPr="00DD1CC9">
        <w:rPr>
          <w:rFonts w:eastAsia="Arial Unicode MS"/>
          <w:sz w:val="22"/>
          <w:szCs w:val="22"/>
        </w:rPr>
        <w:t xml:space="preserve">JUCERJA </w:t>
      </w:r>
      <w:r w:rsidR="00F32A03" w:rsidRPr="00DD1CC9">
        <w:rPr>
          <w:rFonts w:eastAsia="Arial Unicode MS"/>
          <w:sz w:val="22"/>
          <w:szCs w:val="22"/>
        </w:rPr>
        <w:t>para registro desta Escritura de Emissão</w:t>
      </w:r>
      <w:r w:rsidRPr="00DD1CC9">
        <w:rPr>
          <w:rFonts w:eastAsia="Arial Unicode MS"/>
          <w:sz w:val="22"/>
          <w:szCs w:val="22"/>
        </w:rPr>
        <w:t xml:space="preserve">. </w:t>
      </w:r>
    </w:p>
    <w:p w14:paraId="3340A51C" w14:textId="3A498B6F" w:rsidR="004D130F" w:rsidRPr="00DD1CC9" w:rsidRDefault="004D130F" w:rsidP="00DD1CC9">
      <w:pPr>
        <w:pStyle w:val="ListParagraph"/>
        <w:widowControl w:val="0"/>
        <w:numPr>
          <w:ilvl w:val="1"/>
          <w:numId w:val="24"/>
        </w:numPr>
        <w:tabs>
          <w:tab w:val="left" w:pos="851"/>
        </w:tabs>
        <w:spacing w:after="240" w:line="320" w:lineRule="exact"/>
        <w:ind w:left="0" w:firstLine="0"/>
        <w:jc w:val="both"/>
        <w:rPr>
          <w:spacing w:val="2"/>
          <w:sz w:val="22"/>
          <w:szCs w:val="22"/>
        </w:rPr>
      </w:pPr>
      <w:r w:rsidRPr="00DD1CC9">
        <w:rPr>
          <w:spacing w:val="2"/>
          <w:sz w:val="22"/>
          <w:szCs w:val="22"/>
        </w:rPr>
        <w:t xml:space="preserve">As Partes reconhecem que as declarações de vontade das Partes mediante assinatura digital </w:t>
      </w:r>
      <w:r w:rsidR="00D37997" w:rsidRPr="00DD1CC9">
        <w:rPr>
          <w:spacing w:val="2"/>
          <w:sz w:val="22"/>
          <w:szCs w:val="22"/>
        </w:rPr>
        <w:t xml:space="preserve">se </w:t>
      </w:r>
      <w:r w:rsidRPr="00DD1CC9">
        <w:rPr>
          <w:spacing w:val="2"/>
          <w:sz w:val="22"/>
          <w:szCs w:val="22"/>
        </w:rPr>
        <w:t xml:space="preserve">presumem verdadeiras em relação aos signatários quando é utilizado </w:t>
      </w:r>
      <w:r w:rsidRPr="00DD1CC9">
        <w:rPr>
          <w:b/>
          <w:bCs/>
          <w:spacing w:val="2"/>
          <w:sz w:val="22"/>
          <w:szCs w:val="22"/>
        </w:rPr>
        <w:t>(i)</w:t>
      </w:r>
      <w:r w:rsidRPr="00DD1CC9">
        <w:rPr>
          <w:spacing w:val="2"/>
          <w:sz w:val="22"/>
          <w:szCs w:val="22"/>
        </w:rPr>
        <w:t xml:space="preserve"> o processo de certificação disponibilizado pela Infraestrutura de Chaves Públicas Brasileira – ICP-Brasil</w:t>
      </w:r>
      <w:r w:rsidR="00A359DE" w:rsidRPr="00DD1CC9">
        <w:rPr>
          <w:spacing w:val="2"/>
          <w:sz w:val="22"/>
          <w:szCs w:val="22"/>
        </w:rPr>
        <w:t>,</w:t>
      </w:r>
      <w:r w:rsidRPr="00DD1CC9">
        <w:rPr>
          <w:spacing w:val="2"/>
          <w:sz w:val="22"/>
          <w:szCs w:val="22"/>
        </w:rPr>
        <w:t xml:space="preserve"> ou </w:t>
      </w:r>
      <w:r w:rsidRPr="00DD1CC9">
        <w:rPr>
          <w:b/>
          <w:bCs/>
          <w:spacing w:val="2"/>
          <w:sz w:val="22"/>
          <w:szCs w:val="22"/>
        </w:rPr>
        <w:t>(</w:t>
      </w:r>
      <w:proofErr w:type="spellStart"/>
      <w:r w:rsidRPr="00DD1CC9">
        <w:rPr>
          <w:b/>
          <w:bCs/>
          <w:spacing w:val="2"/>
          <w:sz w:val="22"/>
          <w:szCs w:val="22"/>
        </w:rPr>
        <w:t>ii</w:t>
      </w:r>
      <w:proofErr w:type="spellEnd"/>
      <w:r w:rsidRPr="00DD1CC9">
        <w:rPr>
          <w:b/>
          <w:bCs/>
          <w:spacing w:val="2"/>
          <w:sz w:val="22"/>
          <w:szCs w:val="22"/>
        </w:rPr>
        <w:t>)</w:t>
      </w:r>
      <w:r w:rsidRPr="00DD1CC9">
        <w:rPr>
          <w:spacing w:val="2"/>
          <w:sz w:val="22"/>
          <w:szCs w:val="22"/>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w:t>
      </w:r>
      <w:r w:rsidR="003B0B8E" w:rsidRPr="00DD1CC9">
        <w:rPr>
          <w:spacing w:val="2"/>
          <w:sz w:val="22"/>
          <w:szCs w:val="22"/>
        </w:rPr>
        <w:t>.</w:t>
      </w:r>
      <w:r w:rsidRPr="00DD1CC9">
        <w:rPr>
          <w:spacing w:val="2"/>
          <w:sz w:val="22"/>
          <w:szCs w:val="22"/>
        </w:rPr>
        <w:t>º 2.200</w:t>
      </w:r>
      <w:r w:rsidR="00702494" w:rsidRPr="00DD1CC9">
        <w:rPr>
          <w:spacing w:val="2"/>
          <w:sz w:val="22"/>
          <w:szCs w:val="22"/>
        </w:rPr>
        <w:t>-2</w:t>
      </w:r>
      <w:r w:rsidRPr="00DD1CC9">
        <w:rPr>
          <w:spacing w:val="2"/>
          <w:sz w:val="22"/>
          <w:szCs w:val="22"/>
        </w:rPr>
        <w:t xml:space="preserve">,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disposto na presente cláusula. </w:t>
      </w:r>
    </w:p>
    <w:bookmarkEnd w:id="310"/>
    <w:p w14:paraId="2E04EAB3" w14:textId="277F0148" w:rsidR="00B111A4" w:rsidRPr="00DD1CC9" w:rsidRDefault="00B111A4" w:rsidP="00DD1CC9">
      <w:pPr>
        <w:pStyle w:val="ListParagraph"/>
        <w:keepNext/>
        <w:tabs>
          <w:tab w:val="left" w:pos="-284"/>
          <w:tab w:val="left" w:pos="709"/>
          <w:tab w:val="left" w:pos="993"/>
          <w:tab w:val="left" w:pos="1134"/>
          <w:tab w:val="left" w:pos="1418"/>
          <w:tab w:val="left" w:pos="1560"/>
        </w:tabs>
        <w:spacing w:after="240" w:line="320" w:lineRule="exact"/>
        <w:ind w:left="0"/>
        <w:jc w:val="center"/>
        <w:outlineLvl w:val="0"/>
        <w:rPr>
          <w:b/>
          <w:sz w:val="22"/>
          <w:szCs w:val="22"/>
        </w:rPr>
      </w:pPr>
      <w:r w:rsidRPr="00DD1CC9">
        <w:rPr>
          <w:b/>
          <w:sz w:val="22"/>
          <w:szCs w:val="22"/>
        </w:rPr>
        <w:t xml:space="preserve">CLÁUSULA QUINZE </w:t>
      </w:r>
      <w:r w:rsidR="00C02D95" w:rsidRPr="00DD1CC9">
        <w:rPr>
          <w:b/>
          <w:sz w:val="22"/>
          <w:szCs w:val="22"/>
        </w:rPr>
        <w:t>–</w:t>
      </w:r>
      <w:r w:rsidRPr="00DD1CC9">
        <w:rPr>
          <w:b/>
          <w:sz w:val="22"/>
          <w:szCs w:val="22"/>
        </w:rPr>
        <w:t xml:space="preserve"> </w:t>
      </w:r>
      <w:bookmarkStart w:id="311" w:name="_Toc496646693"/>
      <w:r w:rsidRPr="00DD1CC9">
        <w:rPr>
          <w:b/>
          <w:sz w:val="22"/>
          <w:szCs w:val="22"/>
        </w:rPr>
        <w:t>LEI E SOLUÇÃO DE CONTROVÉRSIAS</w:t>
      </w:r>
      <w:bookmarkEnd w:id="311"/>
    </w:p>
    <w:p w14:paraId="0DAC99AA" w14:textId="71B2CAD9" w:rsidR="00B111A4" w:rsidRPr="00DD1CC9" w:rsidRDefault="00B111A4" w:rsidP="00DD1CC9">
      <w:pPr>
        <w:pStyle w:val="ListParagraph"/>
        <w:keepNext/>
        <w:numPr>
          <w:ilvl w:val="1"/>
          <w:numId w:val="25"/>
        </w:numPr>
        <w:tabs>
          <w:tab w:val="left" w:pos="1134"/>
        </w:tabs>
        <w:spacing w:after="240" w:line="320" w:lineRule="exact"/>
        <w:ind w:left="0" w:firstLine="0"/>
        <w:jc w:val="both"/>
        <w:outlineLvl w:val="0"/>
        <w:rPr>
          <w:rFonts w:eastAsia="Arial Unicode MS"/>
          <w:sz w:val="22"/>
          <w:szCs w:val="22"/>
        </w:rPr>
      </w:pPr>
      <w:bookmarkStart w:id="312" w:name="_DV_M413"/>
      <w:bookmarkStart w:id="313" w:name="_DV_M414"/>
      <w:bookmarkEnd w:id="312"/>
      <w:bookmarkEnd w:id="313"/>
      <w:r w:rsidRPr="00DD1CC9">
        <w:rPr>
          <w:rFonts w:eastAsia="Arial Unicode MS"/>
          <w:sz w:val="22"/>
          <w:szCs w:val="22"/>
        </w:rPr>
        <w:t xml:space="preserve">A presente Escritura de Emissão reger-se-á pelas leis </w:t>
      </w:r>
      <w:r w:rsidRPr="00DD1CC9">
        <w:rPr>
          <w:sz w:val="22"/>
          <w:szCs w:val="22"/>
        </w:rPr>
        <w:t>da República Federativa do Brasil</w:t>
      </w:r>
      <w:r w:rsidRPr="00DD1CC9">
        <w:rPr>
          <w:rFonts w:eastAsia="Arial Unicode MS"/>
          <w:sz w:val="22"/>
          <w:szCs w:val="22"/>
        </w:rPr>
        <w:t>.</w:t>
      </w:r>
    </w:p>
    <w:p w14:paraId="318FD0EC" w14:textId="39622A58" w:rsidR="00B111A4" w:rsidRPr="00DD1CC9" w:rsidRDefault="00B111A4" w:rsidP="00DD1CC9">
      <w:pPr>
        <w:pStyle w:val="ListParagraph"/>
        <w:keepNext/>
        <w:numPr>
          <w:ilvl w:val="1"/>
          <w:numId w:val="25"/>
        </w:numPr>
        <w:tabs>
          <w:tab w:val="left" w:pos="1134"/>
        </w:tabs>
        <w:spacing w:after="240" w:line="320" w:lineRule="exact"/>
        <w:ind w:left="0" w:firstLine="0"/>
        <w:jc w:val="both"/>
        <w:outlineLvl w:val="0"/>
        <w:rPr>
          <w:sz w:val="22"/>
          <w:szCs w:val="22"/>
        </w:rPr>
      </w:pPr>
      <w:bookmarkStart w:id="314" w:name="_Ref514142462"/>
      <w:bookmarkStart w:id="315" w:name="_Ref513408365"/>
      <w:r w:rsidRPr="00DD1CC9">
        <w:rPr>
          <w:sz w:val="22"/>
          <w:szCs w:val="22"/>
        </w:rPr>
        <w:t>Fica eleito o foro</w:t>
      </w:r>
      <w:bookmarkStart w:id="316" w:name="_DV_C683"/>
      <w:r w:rsidRPr="00DD1CC9">
        <w:rPr>
          <w:sz w:val="22"/>
          <w:szCs w:val="22"/>
        </w:rPr>
        <w:t xml:space="preserve"> da comarca </w:t>
      </w:r>
      <w:bookmarkEnd w:id="316"/>
      <w:r w:rsidR="004664D7" w:rsidRPr="00DD1CC9">
        <w:rPr>
          <w:sz w:val="22"/>
          <w:szCs w:val="22"/>
        </w:rPr>
        <w:t>do Rio de Janeiro</w:t>
      </w:r>
      <w:r w:rsidRPr="00DD1CC9">
        <w:rPr>
          <w:sz w:val="22"/>
          <w:szCs w:val="22"/>
        </w:rPr>
        <w:t xml:space="preserve">, com exclusão de qualquer outro, por mais privilegiado que </w:t>
      </w:r>
      <w:r w:rsidRPr="00DD1CC9">
        <w:rPr>
          <w:rFonts w:eastAsia="Arial Unicode MS"/>
          <w:sz w:val="22"/>
          <w:szCs w:val="22"/>
        </w:rPr>
        <w:t>seja</w:t>
      </w:r>
      <w:r w:rsidRPr="00DD1CC9">
        <w:rPr>
          <w:sz w:val="22"/>
          <w:szCs w:val="22"/>
        </w:rPr>
        <w:t>, para dirimir as questões porventura oriundas desta Escritura de Emissão.</w:t>
      </w:r>
      <w:bookmarkEnd w:id="314"/>
    </w:p>
    <w:p w14:paraId="754EB01E" w14:textId="60B7B4DB" w:rsidR="00B111A4" w:rsidRPr="00DD1CC9" w:rsidRDefault="00B111A4" w:rsidP="004505B7">
      <w:pPr>
        <w:pStyle w:val="sub"/>
        <w:widowControl/>
        <w:tabs>
          <w:tab w:val="clear" w:pos="1440"/>
          <w:tab w:val="left" w:pos="1134"/>
        </w:tabs>
        <w:spacing w:before="0" w:after="240" w:line="320" w:lineRule="exact"/>
        <w:rPr>
          <w:rFonts w:ascii="Times New Roman" w:eastAsia="Arial Unicode MS" w:hAnsi="Times New Roman"/>
        </w:rPr>
      </w:pPr>
      <w:bookmarkStart w:id="317" w:name="_DV_M415"/>
      <w:bookmarkEnd w:id="315"/>
      <w:bookmarkEnd w:id="317"/>
      <w:r w:rsidRPr="00DD1CC9">
        <w:rPr>
          <w:rFonts w:ascii="Times New Roman" w:eastAsia="Arial Unicode MS" w:hAnsi="Times New Roman"/>
        </w:rPr>
        <w:t xml:space="preserve">E, por estarem assim justas e contratadas, as Partes firmam a presente Escritura de Emissão em </w:t>
      </w:r>
      <w:r w:rsidR="003B0B8E" w:rsidRPr="00DD1CC9">
        <w:rPr>
          <w:rFonts w:ascii="Times New Roman" w:hAnsi="Times New Roman"/>
        </w:rPr>
        <w:t>1 (uma) via eletrônica</w:t>
      </w:r>
      <w:r w:rsidRPr="00DD1CC9">
        <w:rPr>
          <w:rFonts w:ascii="Times New Roman" w:eastAsia="Arial Unicode MS" w:hAnsi="Times New Roman"/>
        </w:rPr>
        <w:t xml:space="preserve">, </w:t>
      </w:r>
      <w:r w:rsidRPr="00DD1CC9">
        <w:rPr>
          <w:rFonts w:ascii="Times New Roman" w:hAnsi="Times New Roman"/>
        </w:rPr>
        <w:t>em conjunto com as 2 (duas) testemunhas abaixo assinadas</w:t>
      </w:r>
      <w:r w:rsidRPr="00DD1CC9">
        <w:rPr>
          <w:rFonts w:ascii="Times New Roman" w:eastAsia="Arial Unicode MS" w:hAnsi="Times New Roman"/>
        </w:rPr>
        <w:t>.</w:t>
      </w:r>
      <w:r w:rsidR="00CC77F3" w:rsidRPr="00DD1CC9">
        <w:rPr>
          <w:rFonts w:ascii="Times New Roman" w:eastAsia="Arial Unicode MS" w:hAnsi="Times New Roman"/>
        </w:rPr>
        <w:t xml:space="preserve"> </w:t>
      </w:r>
    </w:p>
    <w:p w14:paraId="66C76C8D" w14:textId="4B01C7AC" w:rsidR="00B111A4" w:rsidRPr="00DD1CC9" w:rsidRDefault="009E3DAD" w:rsidP="00DD1CC9">
      <w:pPr>
        <w:pStyle w:val="p0"/>
        <w:widowControl/>
        <w:spacing w:after="240" w:line="320" w:lineRule="exact"/>
        <w:jc w:val="center"/>
        <w:rPr>
          <w:rFonts w:ascii="Times New Roman" w:eastAsia="Arial Unicode MS" w:hAnsi="Times New Roman"/>
        </w:rPr>
      </w:pPr>
      <w:r w:rsidRPr="00DD1CC9">
        <w:rPr>
          <w:rFonts w:ascii="Times New Roman" w:eastAsia="Arial Unicode MS" w:hAnsi="Times New Roman"/>
        </w:rPr>
        <w:t>Rio de Janeiro</w:t>
      </w:r>
      <w:r w:rsidR="00B111A4" w:rsidRPr="00DD1CC9">
        <w:rPr>
          <w:rFonts w:ascii="Times New Roman" w:eastAsia="Arial Unicode MS" w:hAnsi="Times New Roman"/>
        </w:rPr>
        <w:t xml:space="preserve">, </w:t>
      </w:r>
      <w:r w:rsidR="005E74A7">
        <w:rPr>
          <w:rFonts w:ascii="Times New Roman" w:eastAsia="Arial Unicode MS" w:hAnsi="Times New Roman"/>
        </w:rPr>
        <w:t>13</w:t>
      </w:r>
      <w:r w:rsidR="008362DE" w:rsidRPr="00DD1CC9">
        <w:rPr>
          <w:rFonts w:ascii="Times New Roman" w:eastAsia="Arial Unicode MS" w:hAnsi="Times New Roman"/>
        </w:rPr>
        <w:t xml:space="preserve"> </w:t>
      </w:r>
      <w:r w:rsidR="00A359DE" w:rsidRPr="00DD1CC9">
        <w:rPr>
          <w:rFonts w:ascii="Times New Roman" w:eastAsia="Arial Unicode MS" w:hAnsi="Times New Roman"/>
        </w:rPr>
        <w:t xml:space="preserve">de </w:t>
      </w:r>
      <w:r w:rsidR="00D97390">
        <w:rPr>
          <w:rFonts w:ascii="Times New Roman" w:eastAsia="Arial Unicode MS" w:hAnsi="Times New Roman"/>
        </w:rPr>
        <w:t>fevereiro</w:t>
      </w:r>
      <w:r w:rsidR="00D97390" w:rsidRPr="00DD1CC9">
        <w:rPr>
          <w:rFonts w:ascii="Times New Roman" w:eastAsia="Arial Unicode MS" w:hAnsi="Times New Roman"/>
        </w:rPr>
        <w:t xml:space="preserve"> </w:t>
      </w:r>
      <w:r w:rsidR="00B111A4" w:rsidRPr="00DD1CC9">
        <w:rPr>
          <w:rFonts w:ascii="Times New Roman" w:eastAsia="Arial Unicode MS" w:hAnsi="Times New Roman"/>
        </w:rPr>
        <w:t>de 20</w:t>
      </w:r>
      <w:r w:rsidR="002E707D" w:rsidRPr="00DD1CC9">
        <w:rPr>
          <w:rFonts w:ascii="Times New Roman" w:eastAsia="Arial Unicode MS" w:hAnsi="Times New Roman"/>
        </w:rPr>
        <w:t>2</w:t>
      </w:r>
      <w:r w:rsidR="00702494" w:rsidRPr="00DD1CC9">
        <w:rPr>
          <w:rFonts w:ascii="Times New Roman" w:eastAsia="Arial Unicode MS" w:hAnsi="Times New Roman"/>
        </w:rPr>
        <w:t>3</w:t>
      </w:r>
      <w:r w:rsidR="00B111A4" w:rsidRPr="00DD1CC9">
        <w:rPr>
          <w:rFonts w:ascii="Times New Roman" w:eastAsia="Arial Unicode MS" w:hAnsi="Times New Roman"/>
        </w:rPr>
        <w:t>.</w:t>
      </w:r>
    </w:p>
    <w:p w14:paraId="0B9C4E98" w14:textId="77777777" w:rsidR="00B111A4" w:rsidRPr="00DD1CC9" w:rsidRDefault="00B111A4" w:rsidP="00DD1CC9">
      <w:pPr>
        <w:pStyle w:val="p0"/>
        <w:widowControl/>
        <w:spacing w:after="240" w:line="320" w:lineRule="exact"/>
        <w:jc w:val="center"/>
        <w:rPr>
          <w:rFonts w:ascii="Times New Roman" w:eastAsia="Arial Unicode MS" w:hAnsi="Times New Roman"/>
        </w:rPr>
      </w:pPr>
      <w:r w:rsidRPr="00DD1CC9">
        <w:rPr>
          <w:rFonts w:ascii="Times New Roman" w:eastAsia="Arial Unicode MS" w:hAnsi="Times New Roman"/>
        </w:rPr>
        <w:t>(</w:t>
      </w:r>
      <w:r w:rsidRPr="00DD1CC9">
        <w:rPr>
          <w:rFonts w:ascii="Times New Roman" w:eastAsia="Arial Unicode MS" w:hAnsi="Times New Roman"/>
          <w:i/>
        </w:rPr>
        <w:t>restante da página intencionalmente deixado em branco</w:t>
      </w:r>
      <w:r w:rsidRPr="00DD1CC9">
        <w:rPr>
          <w:rFonts w:ascii="Times New Roman" w:eastAsia="Arial Unicode MS" w:hAnsi="Times New Roman"/>
        </w:rPr>
        <w:t>)</w:t>
      </w:r>
    </w:p>
    <w:p w14:paraId="080AA4D0" w14:textId="4958B328" w:rsidR="00B95E09" w:rsidRPr="00DD1CC9" w:rsidRDefault="00B111A4" w:rsidP="004505B7">
      <w:pPr>
        <w:pStyle w:val="p0"/>
        <w:widowControl/>
        <w:spacing w:after="240" w:line="320" w:lineRule="exact"/>
        <w:rPr>
          <w:rFonts w:ascii="Times New Roman" w:hAnsi="Times New Roman"/>
        </w:rPr>
      </w:pPr>
      <w:bookmarkStart w:id="318" w:name="_DV_X0"/>
      <w:r w:rsidRPr="00DD1CC9">
        <w:rPr>
          <w:rFonts w:ascii="Times New Roman" w:eastAsia="Arial Unicode MS" w:hAnsi="Times New Roman"/>
          <w:b/>
        </w:rPr>
        <w:br w:type="page"/>
      </w:r>
      <w:r w:rsidRPr="00DD1CC9">
        <w:rPr>
          <w:rFonts w:ascii="Times New Roman" w:hAnsi="Times New Roman"/>
          <w:i/>
        </w:rPr>
        <w:lastRenderedPageBreak/>
        <w:t>Página de assinaturas 1/</w:t>
      </w:r>
      <w:r w:rsidR="00BD2A8F" w:rsidRPr="00DD1CC9">
        <w:rPr>
          <w:rFonts w:ascii="Times New Roman" w:hAnsi="Times New Roman"/>
          <w:i/>
        </w:rPr>
        <w:t>3</w:t>
      </w:r>
      <w:r w:rsidR="005607ED" w:rsidRPr="00DD1CC9">
        <w:rPr>
          <w:rFonts w:ascii="Times New Roman" w:hAnsi="Times New Roman"/>
          <w:i/>
        </w:rPr>
        <w:t xml:space="preserve"> </w:t>
      </w:r>
      <w:r w:rsidRPr="00DD1CC9">
        <w:rPr>
          <w:rFonts w:ascii="Times New Roman" w:hAnsi="Times New Roman"/>
          <w:i/>
        </w:rPr>
        <w:t xml:space="preserve">do </w:t>
      </w:r>
      <w:r w:rsidR="001669A1" w:rsidRPr="00DD1CC9">
        <w:rPr>
          <w:rFonts w:ascii="Times New Roman" w:hAnsi="Times New Roman"/>
        </w:rPr>
        <w:t>"</w:t>
      </w:r>
      <w:r w:rsidR="003F20EB" w:rsidRPr="00DD1CC9">
        <w:rPr>
          <w:rFonts w:ascii="Times New Roman" w:hAnsi="Times New Roman"/>
          <w:i/>
        </w:rPr>
        <w:t xml:space="preserve"> Instrumento Particular de Escritura da </w:t>
      </w:r>
      <w:r w:rsidR="00D97390">
        <w:rPr>
          <w:rFonts w:ascii="Times New Roman" w:hAnsi="Times New Roman"/>
          <w:i/>
        </w:rPr>
        <w:t>7</w:t>
      </w:r>
      <w:r w:rsidR="003F20EB" w:rsidRPr="00DD1CC9">
        <w:rPr>
          <w:rFonts w:ascii="Times New Roman" w:hAnsi="Times New Roman"/>
          <w:i/>
        </w:rPr>
        <w:t xml:space="preserve">ª </w:t>
      </w:r>
      <w:r w:rsidR="00D97390" w:rsidRPr="00DD1CC9">
        <w:rPr>
          <w:rFonts w:ascii="Times New Roman" w:hAnsi="Times New Roman"/>
          <w:i/>
        </w:rPr>
        <w:t>(</w:t>
      </w:r>
      <w:r w:rsidR="00D97390">
        <w:rPr>
          <w:rFonts w:ascii="Times New Roman" w:hAnsi="Times New Roman"/>
          <w:i/>
        </w:rPr>
        <w:t>sétima</w:t>
      </w:r>
      <w:r w:rsidR="00D97390" w:rsidRPr="00DD1CC9">
        <w:rPr>
          <w:rFonts w:ascii="Times New Roman" w:hAnsi="Times New Roman"/>
          <w:i/>
        </w:rPr>
        <w:t xml:space="preserve">) </w:t>
      </w:r>
      <w:r w:rsidR="003F20EB" w:rsidRPr="00DD1CC9">
        <w:rPr>
          <w:rFonts w:ascii="Times New Roman" w:hAnsi="Times New Roman"/>
          <w:i/>
        </w:rPr>
        <w:t xml:space="preserve">Emissão de Debêntures Simples, não Conversíveis em Ações, da Espécie com Garantia Real, em Até 2 (Duas) Séries, para Colocação Privada, da </w:t>
      </w:r>
      <w:r w:rsidR="003F20EB" w:rsidRPr="00802978">
        <w:rPr>
          <w:rFonts w:ascii="Times New Roman" w:hAnsi="Times New Roman"/>
          <w:i/>
        </w:rPr>
        <w:t>Aliansce Sonae Shopping Centers S.A.</w:t>
      </w:r>
      <w:r w:rsidR="00702494" w:rsidRPr="00DD1CC9">
        <w:rPr>
          <w:rFonts w:ascii="Times New Roman" w:hAnsi="Times New Roman"/>
          <w:i/>
        </w:rPr>
        <w:t>”</w:t>
      </w:r>
    </w:p>
    <w:p w14:paraId="725A41CE" w14:textId="7979A25A" w:rsidR="001E38A7" w:rsidRPr="00DD1CC9" w:rsidRDefault="001E38A7" w:rsidP="004505B7">
      <w:pPr>
        <w:spacing w:after="240" w:line="320" w:lineRule="exact"/>
        <w:jc w:val="both"/>
        <w:rPr>
          <w:rFonts w:ascii="Times New Roman" w:eastAsia="Arial Unicode MS" w:hAnsi="Times New Roman" w:cs="Times New Roman"/>
        </w:rPr>
      </w:pPr>
    </w:p>
    <w:p w14:paraId="4A564464" w14:textId="77777777" w:rsidR="007A6915" w:rsidRPr="00DD1CC9" w:rsidRDefault="007A6915" w:rsidP="004505B7">
      <w:pPr>
        <w:spacing w:after="240" w:line="320" w:lineRule="exact"/>
        <w:jc w:val="both"/>
        <w:rPr>
          <w:rFonts w:ascii="Times New Roman" w:eastAsia="Arial Unicode MS" w:hAnsi="Times New Roman" w:cs="Times New Roman"/>
        </w:rPr>
      </w:pPr>
    </w:p>
    <w:p w14:paraId="1B616973" w14:textId="06F19487" w:rsidR="00B95E09" w:rsidRPr="00DD1CC9" w:rsidRDefault="005607ED"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jc w:val="center"/>
        <w:rPr>
          <w:rFonts w:ascii="Times New Roman" w:hAnsi="Times New Roman"/>
          <w:b/>
          <w:lang w:val="en-US"/>
        </w:rPr>
      </w:pPr>
      <w:r w:rsidRPr="00802978">
        <w:rPr>
          <w:rFonts w:ascii="Times New Roman" w:hAnsi="Times New Roman"/>
          <w:b/>
          <w:lang w:val="en-US"/>
        </w:rPr>
        <w:t>ALIANSCE SONAE SHOPPING CENTERS S.A.</w:t>
      </w:r>
    </w:p>
    <w:p w14:paraId="53D311E1" w14:textId="05306674" w:rsidR="00702494" w:rsidRPr="00DD1CC9" w:rsidRDefault="00702494"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jc w:val="center"/>
        <w:rPr>
          <w:rFonts w:ascii="Times New Roman" w:eastAsia="Arial Unicode MS" w:hAnsi="Times New Roman"/>
          <w:bCs/>
          <w:i/>
          <w:iCs/>
          <w:lang w:val="en-US"/>
        </w:rPr>
      </w:pPr>
      <w:proofErr w:type="spellStart"/>
      <w:r w:rsidRPr="00DD1CC9">
        <w:rPr>
          <w:rFonts w:ascii="Times New Roman" w:hAnsi="Times New Roman"/>
          <w:bCs/>
          <w:i/>
          <w:iCs/>
          <w:lang w:val="en-US"/>
        </w:rPr>
        <w:t>Emissora</w:t>
      </w:r>
      <w:proofErr w:type="spellEnd"/>
    </w:p>
    <w:bookmarkEnd w:id="318"/>
    <w:p w14:paraId="66D2BEBA" w14:textId="108BB4A6" w:rsidR="001E38A7" w:rsidRPr="00DD1CC9" w:rsidRDefault="001E38A7" w:rsidP="004505B7">
      <w:pPr>
        <w:pStyle w:val="p0"/>
        <w:widowControl/>
        <w:spacing w:after="240" w:line="320" w:lineRule="exact"/>
        <w:jc w:val="center"/>
        <w:rPr>
          <w:rFonts w:ascii="Times New Roman" w:eastAsia="Arial Unicode MS" w:hAnsi="Times New Roman"/>
          <w:lang w:val="en-US"/>
        </w:rPr>
      </w:pPr>
    </w:p>
    <w:p w14:paraId="5A9DF981" w14:textId="77777777" w:rsidR="007A6915" w:rsidRPr="00DD1CC9" w:rsidRDefault="007A6915" w:rsidP="004505B7">
      <w:pPr>
        <w:pStyle w:val="p0"/>
        <w:widowControl/>
        <w:spacing w:after="240" w:line="320" w:lineRule="exact"/>
        <w:jc w:val="center"/>
        <w:rPr>
          <w:rFonts w:ascii="Times New Roman" w:eastAsia="Arial Unicode MS" w:hAnsi="Times New Roman"/>
          <w:lang w:val="en-US"/>
        </w:rPr>
      </w:pPr>
    </w:p>
    <w:p w14:paraId="0FAA57EA" w14:textId="77777777" w:rsidR="00B111A4" w:rsidRPr="00DD1CC9" w:rsidRDefault="00B111A4" w:rsidP="004505B7">
      <w:pPr>
        <w:pStyle w:val="p0"/>
        <w:widowControl/>
        <w:spacing w:after="240" w:line="320" w:lineRule="exact"/>
        <w:jc w:val="center"/>
        <w:rPr>
          <w:rFonts w:ascii="Times New Roman" w:eastAsia="Arial Unicode MS" w:hAnsi="Times New Roman"/>
          <w:lang w:val="en-US"/>
        </w:rPr>
      </w:pPr>
    </w:p>
    <w:tbl>
      <w:tblPr>
        <w:tblW w:w="0" w:type="auto"/>
        <w:jc w:val="center"/>
        <w:tblLayout w:type="fixed"/>
        <w:tblLook w:val="04A0" w:firstRow="1" w:lastRow="0" w:firstColumn="1" w:lastColumn="0" w:noHBand="0" w:noVBand="1"/>
      </w:tblPr>
      <w:tblGrid>
        <w:gridCol w:w="4605"/>
        <w:gridCol w:w="4606"/>
      </w:tblGrid>
      <w:tr w:rsidR="00B111A4" w:rsidRPr="00802978" w14:paraId="215916FB" w14:textId="77777777" w:rsidTr="00B111A4">
        <w:trPr>
          <w:jc w:val="center"/>
        </w:trPr>
        <w:tc>
          <w:tcPr>
            <w:tcW w:w="4605" w:type="dxa"/>
            <w:shd w:val="clear" w:color="auto" w:fill="auto"/>
          </w:tcPr>
          <w:p w14:paraId="028DE97F" w14:textId="01336D05" w:rsidR="00B111A4" w:rsidRPr="00DD1CC9" w:rsidRDefault="00B111A4" w:rsidP="004505B7">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Por:</w:t>
            </w:r>
            <w:r w:rsidR="000F274B" w:rsidRPr="00DD1CC9">
              <w:rPr>
                <w:rFonts w:ascii="Times New Roman" w:eastAsia="Arial Unicode MS" w:hAnsi="Times New Roman"/>
              </w:rPr>
              <w:t xml:space="preserve"> </w:t>
            </w:r>
          </w:p>
          <w:p w14:paraId="14FB7597" w14:textId="2CEA0853" w:rsidR="00F715FB" w:rsidRPr="00DD1CC9" w:rsidRDefault="00F715FB" w:rsidP="004505B7">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tc>
        <w:tc>
          <w:tcPr>
            <w:tcW w:w="4606" w:type="dxa"/>
            <w:shd w:val="clear" w:color="auto" w:fill="auto"/>
          </w:tcPr>
          <w:p w14:paraId="68E4A267" w14:textId="330CB20F"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Por:</w:t>
            </w:r>
            <w:r w:rsidR="00F715FB" w:rsidRPr="00DD1CC9">
              <w:rPr>
                <w:rFonts w:ascii="Times New Roman" w:eastAsia="Arial Unicode MS" w:hAnsi="Times New Roman"/>
              </w:rPr>
              <w:t xml:space="preserve"> </w:t>
            </w:r>
          </w:p>
          <w:p w14:paraId="0DDAE392" w14:textId="0917B278" w:rsidR="00F715FB" w:rsidRPr="00DD1CC9" w:rsidRDefault="00F715FB"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tc>
      </w:tr>
      <w:tr w:rsidR="00B111A4" w:rsidRPr="00802978" w14:paraId="3451845A" w14:textId="77777777" w:rsidTr="00B111A4">
        <w:trPr>
          <w:jc w:val="center"/>
        </w:trPr>
        <w:tc>
          <w:tcPr>
            <w:tcW w:w="4605" w:type="dxa"/>
            <w:shd w:val="clear" w:color="auto" w:fill="auto"/>
          </w:tcPr>
          <w:p w14:paraId="71D364D6" w14:textId="6D266C96"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F715FB" w:rsidRPr="00DD1CC9">
              <w:rPr>
                <w:rFonts w:ascii="Times New Roman" w:eastAsia="Arial Unicode MS" w:hAnsi="Times New Roman"/>
              </w:rPr>
              <w:t xml:space="preserve"> </w:t>
            </w:r>
          </w:p>
        </w:tc>
        <w:tc>
          <w:tcPr>
            <w:tcW w:w="4606" w:type="dxa"/>
            <w:shd w:val="clear" w:color="auto" w:fill="auto"/>
          </w:tcPr>
          <w:p w14:paraId="55D054C9" w14:textId="7620A785"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F715FB" w:rsidRPr="00DD1CC9">
              <w:rPr>
                <w:rFonts w:ascii="Times New Roman" w:eastAsia="Arial Unicode MS" w:hAnsi="Times New Roman"/>
              </w:rPr>
              <w:t xml:space="preserve"> </w:t>
            </w:r>
          </w:p>
        </w:tc>
      </w:tr>
    </w:tbl>
    <w:p w14:paraId="364F48A9" w14:textId="77777777" w:rsidR="00B111A4" w:rsidRPr="00DD1CC9" w:rsidRDefault="00B111A4" w:rsidP="004505B7">
      <w:pPr>
        <w:pStyle w:val="p0"/>
        <w:widowControl/>
        <w:spacing w:after="240" w:line="320" w:lineRule="exact"/>
        <w:jc w:val="center"/>
        <w:rPr>
          <w:rFonts w:ascii="Times New Roman" w:eastAsia="Arial Unicode MS" w:hAnsi="Times New Roman"/>
        </w:rPr>
      </w:pPr>
    </w:p>
    <w:p w14:paraId="3600A7A2" w14:textId="2FC2F19D" w:rsidR="00B95E09" w:rsidRPr="00DD1CC9" w:rsidRDefault="00B111A4" w:rsidP="004505B7">
      <w:pPr>
        <w:pStyle w:val="p0"/>
        <w:widowControl/>
        <w:spacing w:after="240" w:line="320" w:lineRule="exact"/>
        <w:rPr>
          <w:rFonts w:ascii="Times New Roman" w:hAnsi="Times New Roman"/>
          <w:i/>
        </w:rPr>
      </w:pPr>
      <w:bookmarkStart w:id="319" w:name="_DV_M416"/>
      <w:bookmarkEnd w:id="319"/>
      <w:r w:rsidRPr="00DD1CC9">
        <w:rPr>
          <w:rFonts w:ascii="Times New Roman" w:hAnsi="Times New Roman"/>
        </w:rPr>
        <w:br w:type="page"/>
      </w:r>
      <w:r w:rsidR="00023BC4" w:rsidRPr="00DD1CC9">
        <w:rPr>
          <w:rFonts w:ascii="Times New Roman" w:hAnsi="Times New Roman"/>
          <w:i/>
        </w:rPr>
        <w:lastRenderedPageBreak/>
        <w:t>Página de assinaturas 2</w:t>
      </w:r>
      <w:r w:rsidR="005607ED" w:rsidRPr="00DD1CC9">
        <w:rPr>
          <w:rFonts w:ascii="Times New Roman" w:hAnsi="Times New Roman"/>
          <w:i/>
        </w:rPr>
        <w:t>/</w:t>
      </w:r>
      <w:r w:rsidR="00BD2A8F" w:rsidRPr="00DD1CC9">
        <w:rPr>
          <w:rFonts w:ascii="Times New Roman" w:hAnsi="Times New Roman"/>
          <w:i/>
        </w:rPr>
        <w:t>3</w:t>
      </w:r>
      <w:r w:rsidR="005607ED" w:rsidRPr="00DD1CC9">
        <w:rPr>
          <w:rFonts w:ascii="Times New Roman" w:hAnsi="Times New Roman"/>
          <w:i/>
        </w:rPr>
        <w:t xml:space="preserve"> do </w:t>
      </w:r>
      <w:r w:rsidR="00702494" w:rsidRPr="00DD1CC9">
        <w:rPr>
          <w:rFonts w:ascii="Times New Roman" w:hAnsi="Times New Roman"/>
        </w:rPr>
        <w:t>"</w:t>
      </w:r>
      <w:r w:rsidR="00F435CF" w:rsidRPr="00DD1CC9">
        <w:rPr>
          <w:rFonts w:ascii="Times New Roman" w:hAnsi="Times New Roman"/>
          <w:i/>
        </w:rPr>
        <w:t xml:space="preserve"> Instrumento Particular de Escritura da </w:t>
      </w:r>
      <w:r w:rsidR="00D97390">
        <w:rPr>
          <w:rFonts w:ascii="Times New Roman" w:hAnsi="Times New Roman"/>
          <w:i/>
        </w:rPr>
        <w:t>7</w:t>
      </w:r>
      <w:r w:rsidR="00F435CF" w:rsidRPr="00DD1CC9">
        <w:rPr>
          <w:rFonts w:ascii="Times New Roman" w:hAnsi="Times New Roman"/>
          <w:i/>
        </w:rPr>
        <w:t xml:space="preserve">ª </w:t>
      </w:r>
      <w:r w:rsidR="00D97390" w:rsidRPr="00DD1CC9">
        <w:rPr>
          <w:rFonts w:ascii="Times New Roman" w:hAnsi="Times New Roman"/>
          <w:i/>
        </w:rPr>
        <w:t>(</w:t>
      </w:r>
      <w:r w:rsidR="00D97390">
        <w:rPr>
          <w:rFonts w:ascii="Times New Roman" w:hAnsi="Times New Roman"/>
          <w:i/>
        </w:rPr>
        <w:t>Sétima</w:t>
      </w:r>
      <w:r w:rsidR="00D97390" w:rsidRPr="00DD1CC9">
        <w:rPr>
          <w:rFonts w:ascii="Times New Roman" w:hAnsi="Times New Roman"/>
          <w:i/>
        </w:rPr>
        <w:t xml:space="preserve">) </w:t>
      </w:r>
      <w:r w:rsidR="00F435CF" w:rsidRPr="00DD1CC9">
        <w:rPr>
          <w:rFonts w:ascii="Times New Roman" w:hAnsi="Times New Roman"/>
          <w:i/>
        </w:rPr>
        <w:t xml:space="preserve">Emissão de Debêntures Simples, não Conversíveis em Ações, da Espécie com Garantia Real, em Até 2 (Duas) Séries, para Colocação Privada, da </w:t>
      </w:r>
      <w:r w:rsidR="00F435CF" w:rsidRPr="00802978">
        <w:rPr>
          <w:rFonts w:ascii="Times New Roman" w:hAnsi="Times New Roman"/>
          <w:i/>
        </w:rPr>
        <w:t>Aliansce Sonae Shopping Centers S.A.</w:t>
      </w:r>
      <w:r w:rsidR="00702494" w:rsidRPr="00DD1CC9">
        <w:rPr>
          <w:rFonts w:ascii="Times New Roman" w:hAnsi="Times New Roman"/>
          <w:i/>
        </w:rPr>
        <w:t>”</w:t>
      </w:r>
    </w:p>
    <w:p w14:paraId="1C6A33BF" w14:textId="314FE614" w:rsidR="00DE5208" w:rsidRPr="00DD1CC9" w:rsidRDefault="00DE5208" w:rsidP="004505B7">
      <w:pPr>
        <w:pStyle w:val="p0"/>
        <w:widowControl/>
        <w:spacing w:after="240" w:line="320" w:lineRule="exact"/>
        <w:rPr>
          <w:rFonts w:ascii="Times New Roman" w:hAnsi="Times New Roman"/>
          <w:i/>
        </w:rPr>
      </w:pPr>
    </w:p>
    <w:p w14:paraId="613A4FE0" w14:textId="77777777" w:rsidR="00DE5208" w:rsidRPr="00DD1CC9" w:rsidRDefault="00DE5208" w:rsidP="004505B7">
      <w:pPr>
        <w:pStyle w:val="p0"/>
        <w:widowControl/>
        <w:spacing w:after="240" w:line="320" w:lineRule="exact"/>
        <w:rPr>
          <w:rFonts w:ascii="Times New Roman" w:hAnsi="Times New Roman"/>
          <w:i/>
        </w:rPr>
      </w:pPr>
    </w:p>
    <w:p w14:paraId="76124CE2" w14:textId="004D7AB6" w:rsidR="00B95E09" w:rsidRPr="00DD1CC9" w:rsidRDefault="00695029" w:rsidP="004505B7">
      <w:pPr>
        <w:pStyle w:val="p0"/>
        <w:widowControl/>
        <w:spacing w:after="240" w:line="320" w:lineRule="exact"/>
        <w:jc w:val="center"/>
        <w:rPr>
          <w:rFonts w:ascii="Times New Roman" w:hAnsi="Times New Roman"/>
          <w:b/>
        </w:rPr>
      </w:pPr>
      <w:r>
        <w:rPr>
          <w:rFonts w:ascii="Times New Roman" w:hAnsi="Times New Roman"/>
          <w:b/>
        </w:rPr>
        <w:t>OPEA SECURITIZADORA S.A.</w:t>
      </w:r>
    </w:p>
    <w:p w14:paraId="721CEA94" w14:textId="56D8386A" w:rsidR="00702494" w:rsidRPr="00DD1CC9" w:rsidRDefault="00702494" w:rsidP="004505B7">
      <w:pPr>
        <w:pStyle w:val="p0"/>
        <w:widowControl/>
        <w:spacing w:after="240" w:line="320" w:lineRule="exact"/>
        <w:jc w:val="center"/>
        <w:rPr>
          <w:rFonts w:ascii="Times New Roman" w:hAnsi="Times New Roman"/>
          <w:bCs/>
          <w:i/>
          <w:iCs/>
        </w:rPr>
      </w:pPr>
      <w:r w:rsidRPr="00DD1CC9">
        <w:rPr>
          <w:rFonts w:ascii="Times New Roman" w:hAnsi="Times New Roman"/>
          <w:bCs/>
          <w:i/>
          <w:iCs/>
        </w:rPr>
        <w:t>Debenturista</w:t>
      </w:r>
    </w:p>
    <w:p w14:paraId="19150591" w14:textId="15173093" w:rsidR="001E38A7" w:rsidRPr="00DD1CC9" w:rsidRDefault="001E38A7" w:rsidP="004505B7">
      <w:pPr>
        <w:pStyle w:val="p0"/>
        <w:widowControl/>
        <w:spacing w:after="240" w:line="320" w:lineRule="exact"/>
        <w:jc w:val="center"/>
        <w:rPr>
          <w:rFonts w:ascii="Times New Roman" w:hAnsi="Times New Roman"/>
          <w:b/>
        </w:rPr>
      </w:pPr>
    </w:p>
    <w:p w14:paraId="07CC424C" w14:textId="77777777" w:rsidR="001E38A7" w:rsidRPr="00DD1CC9" w:rsidRDefault="001E38A7" w:rsidP="004505B7">
      <w:pPr>
        <w:pStyle w:val="p0"/>
        <w:widowControl/>
        <w:spacing w:after="240" w:line="320" w:lineRule="exact"/>
        <w:jc w:val="center"/>
        <w:rPr>
          <w:rFonts w:ascii="Times New Roman" w:eastAsia="Arial Unicode MS" w:hAnsi="Times New Roman"/>
        </w:rPr>
      </w:pPr>
    </w:p>
    <w:p w14:paraId="1C5ACBA4" w14:textId="77777777" w:rsidR="00B111A4" w:rsidRPr="00DD1CC9" w:rsidRDefault="00B111A4" w:rsidP="004505B7">
      <w:pPr>
        <w:pStyle w:val="p0"/>
        <w:widowControl/>
        <w:spacing w:after="240" w:line="320" w:lineRule="exact"/>
        <w:jc w:val="center"/>
        <w:rPr>
          <w:rFonts w:ascii="Times New Roman" w:eastAsia="Arial Unicode MS" w:hAnsi="Times New Roman"/>
        </w:rPr>
      </w:pPr>
    </w:p>
    <w:tbl>
      <w:tblPr>
        <w:tblW w:w="0" w:type="auto"/>
        <w:jc w:val="center"/>
        <w:tblLayout w:type="fixed"/>
        <w:tblLook w:val="04A0" w:firstRow="1" w:lastRow="0" w:firstColumn="1" w:lastColumn="0" w:noHBand="0" w:noVBand="1"/>
      </w:tblPr>
      <w:tblGrid>
        <w:gridCol w:w="4605"/>
        <w:gridCol w:w="4606"/>
      </w:tblGrid>
      <w:tr w:rsidR="00B111A4" w:rsidRPr="00802978" w14:paraId="1E6F0339" w14:textId="77777777" w:rsidTr="00B111A4">
        <w:trPr>
          <w:jc w:val="center"/>
        </w:trPr>
        <w:tc>
          <w:tcPr>
            <w:tcW w:w="4605" w:type="dxa"/>
            <w:shd w:val="clear" w:color="auto" w:fill="auto"/>
          </w:tcPr>
          <w:p w14:paraId="624319AF" w14:textId="73AED0C8" w:rsidR="00B111A4" w:rsidRPr="00DD1CC9" w:rsidRDefault="00B111A4" w:rsidP="004505B7">
            <w:pPr>
              <w:pStyle w:val="p0"/>
              <w:widowControl/>
              <w:pBdr>
                <w:top w:val="single" w:sz="2" w:space="0" w:color="auto"/>
              </w:pBdr>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Por:</w:t>
            </w:r>
            <w:r w:rsidR="00296A45" w:rsidRPr="00DD1CC9">
              <w:rPr>
                <w:rFonts w:ascii="Times New Roman" w:eastAsia="Arial Unicode MS" w:hAnsi="Times New Roman"/>
              </w:rPr>
              <w:t xml:space="preserve"> </w:t>
            </w:r>
          </w:p>
        </w:tc>
        <w:tc>
          <w:tcPr>
            <w:tcW w:w="4606" w:type="dxa"/>
            <w:shd w:val="clear" w:color="auto" w:fill="auto"/>
          </w:tcPr>
          <w:p w14:paraId="433D36E0" w14:textId="148C88A3"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Por:</w:t>
            </w:r>
            <w:r w:rsidR="00296A45" w:rsidRPr="00DD1CC9">
              <w:rPr>
                <w:rFonts w:ascii="Times New Roman" w:eastAsia="Arial Unicode MS" w:hAnsi="Times New Roman"/>
              </w:rPr>
              <w:t xml:space="preserve"> </w:t>
            </w:r>
          </w:p>
        </w:tc>
      </w:tr>
      <w:tr w:rsidR="00B111A4" w:rsidRPr="00802978" w14:paraId="52075174" w14:textId="77777777" w:rsidTr="00B111A4">
        <w:trPr>
          <w:jc w:val="center"/>
        </w:trPr>
        <w:tc>
          <w:tcPr>
            <w:tcW w:w="4605" w:type="dxa"/>
            <w:shd w:val="clear" w:color="auto" w:fill="auto"/>
          </w:tcPr>
          <w:p w14:paraId="0FDB7620" w14:textId="6E6291FB" w:rsidR="00296A45" w:rsidRPr="00DD1CC9" w:rsidRDefault="00296A45"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p w14:paraId="23DB5F00" w14:textId="56872FEF"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296A45" w:rsidRPr="00DD1CC9">
              <w:rPr>
                <w:rFonts w:ascii="Times New Roman" w:eastAsia="Arial Unicode MS" w:hAnsi="Times New Roman"/>
              </w:rPr>
              <w:t xml:space="preserve"> </w:t>
            </w:r>
          </w:p>
        </w:tc>
        <w:tc>
          <w:tcPr>
            <w:tcW w:w="4606" w:type="dxa"/>
            <w:shd w:val="clear" w:color="auto" w:fill="auto"/>
          </w:tcPr>
          <w:p w14:paraId="138AE37D" w14:textId="1B46D771" w:rsidR="00296A45" w:rsidRPr="00DD1CC9" w:rsidRDefault="00296A45"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p w14:paraId="31D84CCE" w14:textId="07C3C7F2" w:rsidR="00B111A4" w:rsidRPr="00DD1CC9" w:rsidRDefault="00B111A4" w:rsidP="004505B7">
            <w:pPr>
              <w:pStyle w:val="p0"/>
              <w:widowControl/>
              <w:tabs>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 w:val="left" w:pos="193"/>
                <w:tab w:val="left" w:pos="489"/>
                <w:tab w:val="left" w:pos="612"/>
                <w:tab w:val="left" w:pos="1224"/>
                <w:tab w:val="left" w:pos="1836"/>
                <w:tab w:val="left" w:pos="2448"/>
                <w:tab w:val="left" w:pos="3060"/>
                <w:tab w:val="left" w:pos="3672"/>
                <w:tab w:val="left" w:pos="4284"/>
                <w:tab w:val="left" w:pos="4896"/>
                <w:tab w:val="left" w:pos="5508"/>
                <w:tab w:val="left" w:pos="6120"/>
              </w:tabs>
              <w:spacing w:after="240" w:line="320" w:lineRule="exact"/>
              <w:rPr>
                <w:rFonts w:ascii="Times New Roman" w:eastAsia="Arial Unicode MS" w:hAnsi="Times New Roman"/>
              </w:rPr>
            </w:pPr>
            <w:r w:rsidRPr="00DD1CC9">
              <w:rPr>
                <w:rFonts w:ascii="Times New Roman" w:eastAsia="Arial Unicode MS" w:hAnsi="Times New Roman"/>
              </w:rPr>
              <w:t>Cargo:</w:t>
            </w:r>
            <w:r w:rsidR="00296A45" w:rsidRPr="00DD1CC9">
              <w:rPr>
                <w:rFonts w:ascii="Times New Roman" w:eastAsia="Arial Unicode MS" w:hAnsi="Times New Roman"/>
              </w:rPr>
              <w:t xml:space="preserve"> </w:t>
            </w:r>
          </w:p>
        </w:tc>
      </w:tr>
    </w:tbl>
    <w:p w14:paraId="7DCCA814" w14:textId="77777777" w:rsidR="00B111A4" w:rsidRPr="00DD1CC9" w:rsidRDefault="00B111A4" w:rsidP="004505B7">
      <w:pPr>
        <w:pStyle w:val="p0"/>
        <w:widowControl/>
        <w:spacing w:after="240" w:line="320" w:lineRule="exact"/>
        <w:jc w:val="center"/>
        <w:rPr>
          <w:rFonts w:ascii="Times New Roman" w:hAnsi="Times New Roman"/>
          <w:b/>
          <w:smallCaps/>
        </w:rPr>
      </w:pPr>
    </w:p>
    <w:p w14:paraId="2F58F869" w14:textId="77777777" w:rsidR="00B111A4" w:rsidRPr="00DD1CC9" w:rsidRDefault="00B111A4" w:rsidP="004505B7">
      <w:pPr>
        <w:spacing w:after="240" w:line="320" w:lineRule="exact"/>
        <w:rPr>
          <w:rFonts w:ascii="Times New Roman" w:hAnsi="Times New Roman" w:cs="Times New Roman"/>
        </w:rPr>
      </w:pPr>
      <w:r w:rsidRPr="00DD1CC9">
        <w:rPr>
          <w:rFonts w:ascii="Times New Roman" w:hAnsi="Times New Roman" w:cs="Times New Roman"/>
        </w:rPr>
        <w:br w:type="page"/>
      </w:r>
    </w:p>
    <w:p w14:paraId="7A3A5075" w14:textId="312FEDE8" w:rsidR="00B95E09" w:rsidRPr="00DD1CC9" w:rsidRDefault="00023BC4" w:rsidP="004505B7">
      <w:pPr>
        <w:pStyle w:val="p0"/>
        <w:widowControl/>
        <w:spacing w:after="240" w:line="320" w:lineRule="exact"/>
        <w:rPr>
          <w:rFonts w:ascii="Times New Roman" w:eastAsia="Arial Unicode MS" w:hAnsi="Times New Roman"/>
          <w:b/>
        </w:rPr>
      </w:pPr>
      <w:r w:rsidRPr="00DD1CC9">
        <w:rPr>
          <w:rFonts w:ascii="Times New Roman" w:hAnsi="Times New Roman"/>
          <w:i/>
        </w:rPr>
        <w:lastRenderedPageBreak/>
        <w:t xml:space="preserve">Página de assinaturas </w:t>
      </w:r>
      <w:r w:rsidR="00BD2A8F" w:rsidRPr="00DD1CC9">
        <w:rPr>
          <w:rFonts w:ascii="Times New Roman" w:hAnsi="Times New Roman"/>
          <w:i/>
        </w:rPr>
        <w:t>3</w:t>
      </w:r>
      <w:r w:rsidR="005607ED" w:rsidRPr="00DD1CC9">
        <w:rPr>
          <w:rFonts w:ascii="Times New Roman" w:hAnsi="Times New Roman"/>
          <w:i/>
        </w:rPr>
        <w:t>/</w:t>
      </w:r>
      <w:r w:rsidR="00BD2A8F" w:rsidRPr="00DD1CC9">
        <w:rPr>
          <w:rFonts w:ascii="Times New Roman" w:hAnsi="Times New Roman"/>
          <w:i/>
        </w:rPr>
        <w:t>3</w:t>
      </w:r>
      <w:r w:rsidR="005607ED" w:rsidRPr="00DD1CC9">
        <w:rPr>
          <w:rFonts w:ascii="Times New Roman" w:hAnsi="Times New Roman"/>
          <w:i/>
        </w:rPr>
        <w:t xml:space="preserve"> do </w:t>
      </w:r>
      <w:r w:rsidR="00702494" w:rsidRPr="00DD1CC9">
        <w:rPr>
          <w:rFonts w:ascii="Times New Roman" w:hAnsi="Times New Roman"/>
        </w:rPr>
        <w:t>"</w:t>
      </w:r>
      <w:r w:rsidR="00C67C40" w:rsidRPr="00DD1CC9">
        <w:rPr>
          <w:rFonts w:ascii="Times New Roman" w:hAnsi="Times New Roman"/>
          <w:i/>
        </w:rPr>
        <w:t xml:space="preserve"> Instrumento Particular de Escritura da </w:t>
      </w:r>
      <w:r w:rsidR="00D97390">
        <w:rPr>
          <w:rFonts w:ascii="Times New Roman" w:hAnsi="Times New Roman"/>
          <w:i/>
        </w:rPr>
        <w:t>7</w:t>
      </w:r>
      <w:r w:rsidR="00C67C40" w:rsidRPr="00DD1CC9">
        <w:rPr>
          <w:rFonts w:ascii="Times New Roman" w:hAnsi="Times New Roman"/>
          <w:i/>
        </w:rPr>
        <w:t xml:space="preserve">ª </w:t>
      </w:r>
      <w:r w:rsidR="00D97390" w:rsidRPr="00DD1CC9">
        <w:rPr>
          <w:rFonts w:ascii="Times New Roman" w:hAnsi="Times New Roman"/>
          <w:i/>
        </w:rPr>
        <w:t>(</w:t>
      </w:r>
      <w:r w:rsidR="00D97390">
        <w:rPr>
          <w:rFonts w:ascii="Times New Roman" w:hAnsi="Times New Roman"/>
          <w:i/>
        </w:rPr>
        <w:t>Sétima</w:t>
      </w:r>
      <w:r w:rsidR="00D97390" w:rsidRPr="00DD1CC9">
        <w:rPr>
          <w:rFonts w:ascii="Times New Roman" w:hAnsi="Times New Roman"/>
          <w:i/>
        </w:rPr>
        <w:t xml:space="preserve">) </w:t>
      </w:r>
      <w:r w:rsidR="00C67C40" w:rsidRPr="00DD1CC9">
        <w:rPr>
          <w:rFonts w:ascii="Times New Roman" w:hAnsi="Times New Roman"/>
          <w:i/>
        </w:rPr>
        <w:t xml:space="preserve">Emissão de Debêntures Simples, não Conversíveis em Ações, da Espécie com Garantia Real, em Até 2 (Duas) Séries, para Colocação Privada, da </w:t>
      </w:r>
      <w:r w:rsidR="00C67C40" w:rsidRPr="00802978">
        <w:rPr>
          <w:rFonts w:ascii="Times New Roman" w:hAnsi="Times New Roman"/>
          <w:i/>
        </w:rPr>
        <w:t>Aliansce Sonae Shopping Centers S.A.</w:t>
      </w:r>
      <w:r w:rsidR="00702494" w:rsidRPr="00DD1CC9">
        <w:rPr>
          <w:rFonts w:ascii="Times New Roman" w:hAnsi="Times New Roman"/>
          <w:i/>
        </w:rPr>
        <w:t>”</w:t>
      </w:r>
    </w:p>
    <w:p w14:paraId="362C0C54" w14:textId="72998C59" w:rsidR="001E38A7" w:rsidRPr="00DD1CC9" w:rsidRDefault="001E38A7" w:rsidP="004505B7">
      <w:pPr>
        <w:pStyle w:val="p0"/>
        <w:widowControl/>
        <w:spacing w:after="240" w:line="320" w:lineRule="exact"/>
        <w:rPr>
          <w:rFonts w:ascii="Times New Roman" w:eastAsia="Arial Unicode MS" w:hAnsi="Times New Roman"/>
          <w:b/>
        </w:rPr>
      </w:pPr>
    </w:p>
    <w:p w14:paraId="32C4C20B" w14:textId="77777777" w:rsidR="007A6915" w:rsidRPr="00DD1CC9" w:rsidRDefault="007A6915" w:rsidP="004505B7">
      <w:pPr>
        <w:pStyle w:val="p0"/>
        <w:widowControl/>
        <w:spacing w:after="240" w:line="320" w:lineRule="exact"/>
        <w:rPr>
          <w:rFonts w:ascii="Times New Roman" w:eastAsia="Arial Unicode MS" w:hAnsi="Times New Roman"/>
          <w:b/>
        </w:rPr>
      </w:pPr>
    </w:p>
    <w:p w14:paraId="24D9EF57" w14:textId="22899954" w:rsidR="00B95E09" w:rsidRPr="00DD1CC9" w:rsidRDefault="00B111A4"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smallCaps/>
        </w:rPr>
      </w:pPr>
      <w:r w:rsidRPr="00DD1CC9">
        <w:rPr>
          <w:rFonts w:ascii="Times New Roman" w:eastAsia="Arial Unicode MS" w:hAnsi="Times New Roman"/>
          <w:b/>
          <w:smallCaps/>
          <w:u w:val="single"/>
        </w:rPr>
        <w:t>TESTEMUNHAS</w:t>
      </w:r>
      <w:r w:rsidRPr="00DD1CC9">
        <w:rPr>
          <w:rFonts w:ascii="Times New Roman" w:eastAsia="Arial Unicode MS" w:hAnsi="Times New Roman"/>
          <w:b/>
          <w:smallCaps/>
        </w:rPr>
        <w:t>:</w:t>
      </w:r>
    </w:p>
    <w:p w14:paraId="560E2A5E" w14:textId="4154FE8E" w:rsidR="001E38A7" w:rsidRPr="00DD1CC9" w:rsidRDefault="001E38A7"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bCs/>
        </w:rPr>
      </w:pPr>
    </w:p>
    <w:p w14:paraId="74B67043" w14:textId="77777777" w:rsidR="007A6915" w:rsidRPr="00DD1CC9" w:rsidRDefault="007A6915"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bCs/>
        </w:rPr>
      </w:pPr>
    </w:p>
    <w:p w14:paraId="122744FD" w14:textId="77777777" w:rsidR="00B111A4" w:rsidRPr="00DD1CC9" w:rsidRDefault="00B111A4" w:rsidP="004505B7">
      <w:pPr>
        <w:pStyle w:val="p0"/>
        <w:widowControl/>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b/>
          <w:bCs/>
        </w:rPr>
      </w:pPr>
    </w:p>
    <w:tbl>
      <w:tblPr>
        <w:tblW w:w="0" w:type="auto"/>
        <w:jc w:val="center"/>
        <w:tblLook w:val="04A0" w:firstRow="1" w:lastRow="0" w:firstColumn="1" w:lastColumn="0" w:noHBand="0" w:noVBand="1"/>
      </w:tblPr>
      <w:tblGrid>
        <w:gridCol w:w="4515"/>
        <w:gridCol w:w="4512"/>
      </w:tblGrid>
      <w:tr w:rsidR="00B111A4" w:rsidRPr="00802978" w14:paraId="2B3CF0EE" w14:textId="77777777" w:rsidTr="00B111A4">
        <w:trPr>
          <w:jc w:val="center"/>
        </w:trPr>
        <w:tc>
          <w:tcPr>
            <w:tcW w:w="4537" w:type="dxa"/>
            <w:shd w:val="clear" w:color="auto" w:fill="auto"/>
          </w:tcPr>
          <w:p w14:paraId="2EC880A7" w14:textId="735932B7" w:rsidR="00CD324D"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Nome:</w:t>
            </w:r>
            <w:r w:rsidR="007F436E" w:rsidRPr="00DD1CC9">
              <w:rPr>
                <w:rFonts w:ascii="Times New Roman" w:eastAsia="Arial Unicode MS" w:hAnsi="Times New Roman"/>
              </w:rPr>
              <w:t xml:space="preserve"> </w:t>
            </w:r>
          </w:p>
          <w:p w14:paraId="57A51513" w14:textId="3FFB799C" w:rsidR="00CD324D"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RG:</w:t>
            </w:r>
            <w:r w:rsidR="00CD324D" w:rsidRPr="00DD1CC9">
              <w:rPr>
                <w:rFonts w:ascii="Times New Roman" w:eastAsia="Arial Unicode MS" w:hAnsi="Times New Roman"/>
              </w:rPr>
              <w:t xml:space="preserve"> </w:t>
            </w:r>
          </w:p>
          <w:p w14:paraId="078E6878" w14:textId="05787193"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 xml:space="preserve">CPF: </w:t>
            </w:r>
          </w:p>
        </w:tc>
        <w:tc>
          <w:tcPr>
            <w:tcW w:w="4534" w:type="dxa"/>
            <w:shd w:val="clear" w:color="auto" w:fill="auto"/>
          </w:tcPr>
          <w:p w14:paraId="1C692317" w14:textId="78A9C03B" w:rsidR="00CD324D"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Nome:</w:t>
            </w:r>
            <w:r w:rsidR="00CD324D" w:rsidRPr="00DD1CC9">
              <w:rPr>
                <w:rFonts w:ascii="Times New Roman" w:eastAsia="Arial Unicode MS" w:hAnsi="Times New Roman"/>
              </w:rPr>
              <w:t xml:space="preserve"> </w:t>
            </w:r>
          </w:p>
          <w:p w14:paraId="04380F4E" w14:textId="018468B1" w:rsidR="00443E27"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RG:</w:t>
            </w:r>
            <w:r w:rsidR="00443E27" w:rsidRPr="00DD1CC9">
              <w:rPr>
                <w:rFonts w:ascii="Times New Roman" w:eastAsia="Arial Unicode MS" w:hAnsi="Times New Roman"/>
              </w:rPr>
              <w:t xml:space="preserve"> </w:t>
            </w:r>
          </w:p>
          <w:p w14:paraId="7D4A6CCD" w14:textId="4FB0F650" w:rsidR="00B111A4" w:rsidRPr="00DD1CC9" w:rsidRDefault="00B111A4" w:rsidP="004505B7">
            <w:pPr>
              <w:pStyle w:val="p0"/>
              <w:widowControl/>
              <w:pBdr>
                <w:top w:val="single" w:sz="2" w:space="0" w:color="auto"/>
              </w:pBdr>
              <w:shd w:val="clear" w:color="auto" w:fill="auto"/>
              <w:tabs>
                <w:tab w:val="clear" w:pos="24"/>
                <w:tab w:val="clear" w:pos="284"/>
                <w:tab w:val="clear" w:pos="720"/>
                <w:tab w:val="clear" w:pos="900"/>
                <w:tab w:val="clear" w:pos="1800"/>
                <w:tab w:val="clear" w:pos="2700"/>
                <w:tab w:val="clear" w:pos="3600"/>
                <w:tab w:val="clear" w:pos="4500"/>
                <w:tab w:val="clear" w:pos="5400"/>
                <w:tab w:val="clear" w:pos="6300"/>
                <w:tab w:val="clear" w:pos="7200"/>
                <w:tab w:val="clear" w:pos="8100"/>
                <w:tab w:val="clear" w:pos="9000"/>
              </w:tabs>
              <w:spacing w:after="240" w:line="320" w:lineRule="exact"/>
              <w:rPr>
                <w:rFonts w:ascii="Times New Roman" w:eastAsia="Arial Unicode MS" w:hAnsi="Times New Roman"/>
              </w:rPr>
            </w:pPr>
            <w:r w:rsidRPr="00DD1CC9">
              <w:rPr>
                <w:rFonts w:ascii="Times New Roman" w:eastAsia="Arial Unicode MS" w:hAnsi="Times New Roman"/>
              </w:rPr>
              <w:t>CPF:</w:t>
            </w:r>
            <w:r w:rsidR="00443E27" w:rsidRPr="00DD1CC9">
              <w:rPr>
                <w:rFonts w:ascii="Times New Roman" w:eastAsia="Arial Unicode MS" w:hAnsi="Times New Roman"/>
              </w:rPr>
              <w:t xml:space="preserve"> </w:t>
            </w:r>
          </w:p>
        </w:tc>
      </w:tr>
    </w:tbl>
    <w:p w14:paraId="5BF3A90F" w14:textId="77777777" w:rsidR="00B111A4" w:rsidRPr="00DD1CC9" w:rsidRDefault="00B111A4" w:rsidP="00DD1CC9">
      <w:pPr>
        <w:autoSpaceDE w:val="0"/>
        <w:autoSpaceDN w:val="0"/>
        <w:adjustRightInd w:val="0"/>
        <w:spacing w:after="240" w:line="320" w:lineRule="exact"/>
        <w:rPr>
          <w:rFonts w:ascii="Times New Roman" w:hAnsi="Times New Roman" w:cs="Times New Roman"/>
        </w:rPr>
      </w:pPr>
    </w:p>
    <w:p w14:paraId="301B0811" w14:textId="77777777" w:rsidR="00F37E7B" w:rsidRPr="00DD1CC9" w:rsidRDefault="00F37E7B" w:rsidP="004505B7">
      <w:pPr>
        <w:spacing w:after="240" w:line="320" w:lineRule="exact"/>
        <w:rPr>
          <w:rFonts w:ascii="Times New Roman" w:eastAsia="Calibri" w:hAnsi="Times New Roman" w:cs="Times New Roman"/>
        </w:rPr>
        <w:sectPr w:rsidR="00F37E7B" w:rsidRPr="00DD1CC9" w:rsidSect="004F505A">
          <w:footerReference w:type="default" r:id="rId18"/>
          <w:headerReference w:type="first" r:id="rId19"/>
          <w:footerReference w:type="first" r:id="rId20"/>
          <w:pgSz w:w="11907" w:h="16839" w:code="9"/>
          <w:pgMar w:top="2268" w:right="1440" w:bottom="1440" w:left="1440" w:header="709" w:footer="227" w:gutter="0"/>
          <w:cols w:space="708"/>
          <w:titlePg/>
          <w:docGrid w:linePitch="360"/>
        </w:sectPr>
      </w:pPr>
    </w:p>
    <w:p w14:paraId="6377C213" w14:textId="77777777" w:rsidR="00B95E09" w:rsidRPr="00DD1CC9" w:rsidRDefault="00B95E09" w:rsidP="004505B7">
      <w:pPr>
        <w:spacing w:after="240" w:line="320" w:lineRule="exact"/>
        <w:rPr>
          <w:rFonts w:ascii="Times New Roman" w:eastAsia="Calibri" w:hAnsi="Times New Roman" w:cs="Times New Roman"/>
        </w:rPr>
      </w:pPr>
    </w:p>
    <w:p w14:paraId="618D6557" w14:textId="77777777" w:rsidR="009A6CFE" w:rsidRPr="00DD1CC9" w:rsidRDefault="009A6CFE" w:rsidP="00DD1CC9">
      <w:pPr>
        <w:pStyle w:val="ListParagraph"/>
        <w:numPr>
          <w:ilvl w:val="0"/>
          <w:numId w:val="3"/>
        </w:numPr>
        <w:spacing w:after="240" w:line="320" w:lineRule="exact"/>
        <w:jc w:val="center"/>
        <w:rPr>
          <w:b/>
          <w:smallCaps/>
          <w:sz w:val="22"/>
          <w:szCs w:val="22"/>
        </w:rPr>
      </w:pPr>
      <w:bookmarkStart w:id="320" w:name="_Ref16040807"/>
    </w:p>
    <w:p w14:paraId="6DD9A4C4" w14:textId="75DB1A01" w:rsidR="00863010" w:rsidRDefault="00863010" w:rsidP="004505B7">
      <w:pPr>
        <w:spacing w:after="240" w:line="320" w:lineRule="exact"/>
        <w:jc w:val="center"/>
        <w:rPr>
          <w:rFonts w:ascii="Times New Roman" w:hAnsi="Times New Roman" w:cs="Times New Roman"/>
          <w:b/>
          <w:smallCaps/>
        </w:rPr>
      </w:pPr>
      <w:bookmarkStart w:id="321" w:name="_Ref472115"/>
      <w:bookmarkStart w:id="322" w:name="_Toc496646695"/>
      <w:bookmarkEnd w:id="320"/>
    </w:p>
    <w:p w14:paraId="127393B0" w14:textId="77777777" w:rsidR="00336455" w:rsidRDefault="00336455" w:rsidP="00336455">
      <w:pPr>
        <w:spacing w:after="240" w:line="320" w:lineRule="exact"/>
        <w:rPr>
          <w:rFonts w:ascii="Times New Roman" w:hAnsi="Times New Roman" w:cs="Times New Roman"/>
          <w:b/>
          <w:smallCaps/>
        </w:rPr>
      </w:pPr>
    </w:p>
    <w:p w14:paraId="76F57491" w14:textId="77777777" w:rsidR="00336455" w:rsidRPr="00DD70C2" w:rsidRDefault="00336455" w:rsidP="00336455">
      <w:pPr>
        <w:pStyle w:val="Recitals2"/>
        <w:jc w:val="center"/>
        <w:rPr>
          <w:rFonts w:eastAsiaTheme="minorHAnsi"/>
          <w:b/>
          <w:smallCaps/>
          <w:sz w:val="22"/>
          <w:szCs w:val="22"/>
          <w:lang w:eastAsia="en-US"/>
        </w:rPr>
      </w:pPr>
      <w:r w:rsidRPr="00DD70C2">
        <w:rPr>
          <w:rFonts w:eastAsiaTheme="minorHAnsi"/>
          <w:b/>
          <w:smallCaps/>
          <w:sz w:val="22"/>
          <w:szCs w:val="22"/>
          <w:lang w:eastAsia="en-US"/>
        </w:rPr>
        <w:t>IMÓVEIS LASTRO</w:t>
      </w:r>
    </w:p>
    <w:p w14:paraId="4185D044" w14:textId="77777777" w:rsidR="00336455" w:rsidRDefault="00336455" w:rsidP="00336455">
      <w:pPr>
        <w:spacing w:after="240" w:line="320" w:lineRule="exact"/>
        <w:jc w:val="center"/>
        <w:rPr>
          <w:rFonts w:ascii="Times New Roman" w:hAnsi="Times New Roman" w:cs="Times New Roman"/>
          <w:b/>
          <w:smallCaps/>
        </w:rPr>
      </w:pPr>
    </w:p>
    <w:tbl>
      <w:tblPr>
        <w:tblW w:w="14220" w:type="dxa"/>
        <w:tblInd w:w="-10" w:type="dxa"/>
        <w:tblCellMar>
          <w:left w:w="70" w:type="dxa"/>
          <w:right w:w="70" w:type="dxa"/>
        </w:tblCellMar>
        <w:tblLook w:val="04A0" w:firstRow="1" w:lastRow="0" w:firstColumn="1" w:lastColumn="0" w:noHBand="0" w:noVBand="1"/>
      </w:tblPr>
      <w:tblGrid>
        <w:gridCol w:w="1985"/>
        <w:gridCol w:w="2551"/>
        <w:gridCol w:w="2724"/>
        <w:gridCol w:w="2560"/>
        <w:gridCol w:w="2371"/>
        <w:gridCol w:w="2029"/>
      </w:tblGrid>
      <w:tr w:rsidR="00336455" w:rsidRPr="00D9348B" w14:paraId="56422CDB" w14:textId="77777777" w:rsidTr="003A6A2B">
        <w:trPr>
          <w:trHeight w:val="810"/>
        </w:trPr>
        <w:tc>
          <w:tcPr>
            <w:tcW w:w="1985"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4593A8A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Imóvel</w:t>
            </w:r>
          </w:p>
        </w:tc>
        <w:tc>
          <w:tcPr>
            <w:tcW w:w="2551" w:type="dxa"/>
            <w:tcBorders>
              <w:top w:val="single" w:sz="8" w:space="0" w:color="auto"/>
              <w:left w:val="nil"/>
              <w:bottom w:val="single" w:sz="8" w:space="0" w:color="auto"/>
              <w:right w:val="single" w:sz="8" w:space="0" w:color="auto"/>
            </w:tcBorders>
            <w:shd w:val="clear" w:color="000000" w:fill="D9D9D9"/>
            <w:vAlign w:val="center"/>
            <w:hideMark/>
          </w:tcPr>
          <w:p w14:paraId="4CB8FFDB"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Proprietário (CNPJ/CPF)</w:t>
            </w:r>
          </w:p>
        </w:tc>
        <w:tc>
          <w:tcPr>
            <w:tcW w:w="2724" w:type="dxa"/>
            <w:tcBorders>
              <w:top w:val="single" w:sz="8" w:space="0" w:color="auto"/>
              <w:left w:val="nil"/>
              <w:bottom w:val="single" w:sz="8" w:space="0" w:color="auto"/>
              <w:right w:val="single" w:sz="8" w:space="0" w:color="auto"/>
            </w:tcBorders>
            <w:shd w:val="clear" w:color="000000" w:fill="D9D9D9"/>
            <w:vAlign w:val="center"/>
            <w:hideMark/>
          </w:tcPr>
          <w:p w14:paraId="703C4674"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Endereço</w:t>
            </w:r>
          </w:p>
        </w:tc>
        <w:tc>
          <w:tcPr>
            <w:tcW w:w="2560" w:type="dxa"/>
            <w:tcBorders>
              <w:top w:val="single" w:sz="8" w:space="0" w:color="auto"/>
              <w:left w:val="nil"/>
              <w:bottom w:val="single" w:sz="8" w:space="0" w:color="auto"/>
              <w:right w:val="single" w:sz="8" w:space="0" w:color="auto"/>
            </w:tcBorders>
            <w:shd w:val="clear" w:color="000000" w:fill="D9D9D9"/>
            <w:vAlign w:val="center"/>
            <w:hideMark/>
          </w:tcPr>
          <w:p w14:paraId="5367BE6F"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Matrícula</w:t>
            </w:r>
          </w:p>
        </w:tc>
        <w:tc>
          <w:tcPr>
            <w:tcW w:w="2371" w:type="dxa"/>
            <w:tcBorders>
              <w:top w:val="single" w:sz="8" w:space="0" w:color="auto"/>
              <w:left w:val="nil"/>
              <w:bottom w:val="single" w:sz="8" w:space="0" w:color="auto"/>
              <w:right w:val="single" w:sz="8" w:space="0" w:color="auto"/>
            </w:tcBorders>
            <w:shd w:val="clear" w:color="000000" w:fill="D9D9D9"/>
            <w:vAlign w:val="center"/>
            <w:hideMark/>
          </w:tcPr>
          <w:p w14:paraId="4E01908D"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Cartório</w:t>
            </w:r>
          </w:p>
        </w:tc>
        <w:tc>
          <w:tcPr>
            <w:tcW w:w="2029" w:type="dxa"/>
            <w:tcBorders>
              <w:top w:val="single" w:sz="8" w:space="0" w:color="auto"/>
              <w:left w:val="nil"/>
              <w:bottom w:val="single" w:sz="8" w:space="0" w:color="auto"/>
              <w:right w:val="single" w:sz="8" w:space="0" w:color="auto"/>
            </w:tcBorders>
            <w:shd w:val="clear" w:color="000000" w:fill="D9D9D9"/>
            <w:vAlign w:val="center"/>
            <w:hideMark/>
          </w:tcPr>
          <w:p w14:paraId="2D133E1A"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Imóvel objeto de destinação de recursos de outra emissão de CRI</w:t>
            </w:r>
          </w:p>
        </w:tc>
      </w:tr>
      <w:tr w:rsidR="00336455" w:rsidRPr="00D9348B" w14:paraId="204B2E77" w14:textId="77777777" w:rsidTr="003A6A2B">
        <w:trPr>
          <w:trHeight w:val="4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3BFBD5A"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Bangu Shopping</w:t>
            </w:r>
          </w:p>
        </w:tc>
        <w:tc>
          <w:tcPr>
            <w:tcW w:w="2551" w:type="dxa"/>
            <w:tcBorders>
              <w:top w:val="nil"/>
              <w:left w:val="nil"/>
              <w:bottom w:val="single" w:sz="8" w:space="0" w:color="auto"/>
              <w:right w:val="single" w:sz="8" w:space="0" w:color="auto"/>
            </w:tcBorders>
            <w:shd w:val="clear" w:color="000000" w:fill="E2EFDA"/>
            <w:vAlign w:val="center"/>
            <w:hideMark/>
          </w:tcPr>
          <w:p w14:paraId="2DCFFFD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Aliansce Sonae </w:t>
            </w:r>
          </w:p>
        </w:tc>
        <w:tc>
          <w:tcPr>
            <w:tcW w:w="2724" w:type="dxa"/>
            <w:tcBorders>
              <w:top w:val="nil"/>
              <w:left w:val="nil"/>
              <w:bottom w:val="single" w:sz="8" w:space="0" w:color="auto"/>
              <w:right w:val="single" w:sz="8" w:space="0" w:color="auto"/>
            </w:tcBorders>
            <w:shd w:val="clear" w:color="000000" w:fill="E2EFDA"/>
            <w:vAlign w:val="center"/>
            <w:hideMark/>
          </w:tcPr>
          <w:p w14:paraId="1F967BE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Fonseca, nº 240, Bangu, Rio de Janeiro, RJ, CEP 21820-005</w:t>
            </w:r>
          </w:p>
        </w:tc>
        <w:tc>
          <w:tcPr>
            <w:tcW w:w="2560" w:type="dxa"/>
            <w:tcBorders>
              <w:top w:val="nil"/>
              <w:left w:val="nil"/>
              <w:bottom w:val="single" w:sz="8" w:space="0" w:color="auto"/>
              <w:right w:val="single" w:sz="8" w:space="0" w:color="auto"/>
            </w:tcBorders>
            <w:shd w:val="clear" w:color="000000" w:fill="E2EFDA"/>
            <w:vAlign w:val="center"/>
            <w:hideMark/>
          </w:tcPr>
          <w:p w14:paraId="6B1CFC0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17.038 a 17.324</w:t>
            </w:r>
          </w:p>
        </w:tc>
        <w:tc>
          <w:tcPr>
            <w:tcW w:w="2371" w:type="dxa"/>
            <w:tcBorders>
              <w:top w:val="nil"/>
              <w:left w:val="nil"/>
              <w:bottom w:val="single" w:sz="8" w:space="0" w:color="auto"/>
              <w:right w:val="single" w:sz="8" w:space="0" w:color="auto"/>
            </w:tcBorders>
            <w:shd w:val="clear" w:color="000000" w:fill="E2EFDA"/>
            <w:vAlign w:val="center"/>
            <w:hideMark/>
          </w:tcPr>
          <w:p w14:paraId="51FC821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 Registro de Imóveis do Rio de Janeiro, RJ</w:t>
            </w:r>
          </w:p>
        </w:tc>
        <w:tc>
          <w:tcPr>
            <w:tcW w:w="2029" w:type="dxa"/>
            <w:tcBorders>
              <w:top w:val="nil"/>
              <w:left w:val="nil"/>
              <w:bottom w:val="single" w:sz="8" w:space="0" w:color="auto"/>
              <w:right w:val="single" w:sz="8" w:space="0" w:color="auto"/>
            </w:tcBorders>
            <w:shd w:val="clear" w:color="auto" w:fill="auto"/>
            <w:vAlign w:val="center"/>
            <w:hideMark/>
          </w:tcPr>
          <w:p w14:paraId="5F176A0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200D5E4" w14:textId="77777777" w:rsidTr="003A6A2B">
        <w:trPr>
          <w:trHeight w:val="175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F424D3D"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Bauru</w:t>
            </w:r>
          </w:p>
        </w:tc>
        <w:tc>
          <w:tcPr>
            <w:tcW w:w="2551" w:type="dxa"/>
            <w:tcBorders>
              <w:top w:val="nil"/>
              <w:left w:val="nil"/>
              <w:bottom w:val="single" w:sz="8" w:space="0" w:color="auto"/>
              <w:right w:val="single" w:sz="8" w:space="0" w:color="auto"/>
            </w:tcBorders>
            <w:shd w:val="clear" w:color="000000" w:fill="E2EFDA"/>
            <w:vAlign w:val="center"/>
            <w:hideMark/>
          </w:tcPr>
          <w:p w14:paraId="2D9A1E5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w:t>
            </w:r>
            <w:proofErr w:type="spellStart"/>
            <w:r w:rsidRPr="00D9348B">
              <w:rPr>
                <w:rFonts w:ascii="Times New Roman" w:eastAsia="Times New Roman" w:hAnsi="Times New Roman" w:cs="Times New Roman"/>
                <w:color w:val="000000"/>
                <w:sz w:val="16"/>
                <w:szCs w:val="16"/>
                <w:lang w:eastAsia="pt-BR"/>
              </w:rPr>
              <w:t>Vértico</w:t>
            </w:r>
            <w:proofErr w:type="spellEnd"/>
            <w:r w:rsidRPr="00D9348B">
              <w:rPr>
                <w:rFonts w:ascii="Times New Roman" w:eastAsia="Times New Roman" w:hAnsi="Times New Roman" w:cs="Times New Roman"/>
                <w:color w:val="000000"/>
                <w:sz w:val="16"/>
                <w:szCs w:val="16"/>
                <w:lang w:eastAsia="pt-BR"/>
              </w:rPr>
              <w:t xml:space="preserve"> Bauru (subsidiária integral da Aliansce Sonae) </w:t>
            </w:r>
          </w:p>
        </w:tc>
        <w:tc>
          <w:tcPr>
            <w:tcW w:w="2724" w:type="dxa"/>
            <w:tcBorders>
              <w:top w:val="nil"/>
              <w:left w:val="nil"/>
              <w:bottom w:val="single" w:sz="8" w:space="0" w:color="auto"/>
              <w:right w:val="single" w:sz="8" w:space="0" w:color="auto"/>
            </w:tcBorders>
            <w:shd w:val="clear" w:color="000000" w:fill="E2EFDA"/>
            <w:vAlign w:val="center"/>
            <w:hideMark/>
          </w:tcPr>
          <w:p w14:paraId="0C8AA8C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Marcondes Salgado, 11-39, Chácara das Flores, Bauru, SP</w:t>
            </w:r>
          </w:p>
        </w:tc>
        <w:tc>
          <w:tcPr>
            <w:tcW w:w="2560" w:type="dxa"/>
            <w:tcBorders>
              <w:top w:val="nil"/>
              <w:left w:val="nil"/>
              <w:bottom w:val="single" w:sz="8" w:space="0" w:color="auto"/>
              <w:right w:val="single" w:sz="8" w:space="0" w:color="auto"/>
            </w:tcBorders>
            <w:shd w:val="clear" w:color="000000" w:fill="E2EFDA"/>
            <w:vAlign w:val="center"/>
            <w:hideMark/>
          </w:tcPr>
          <w:p w14:paraId="3E79A47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321, 510, 3.374, 4.308, 8.114, 8.115,8.116, 8.117, 8.903, 16.125, 16.870,19.852, 23.245, 24.520, 24.521, 29.057, 29.150, 30.322, 32.071, 32.072, 32.073, 32.074, 32.075, 32.076, 32.986, 38.895, 41.327, 43.154, 51.888, 67.140, 84.063, 86.805, 86.806, 88.743, 94.060, 94.285, 96.231, 99.376, 99.377, 100.931</w:t>
            </w:r>
          </w:p>
        </w:tc>
        <w:tc>
          <w:tcPr>
            <w:tcW w:w="2371" w:type="dxa"/>
            <w:tcBorders>
              <w:top w:val="nil"/>
              <w:left w:val="nil"/>
              <w:bottom w:val="single" w:sz="8" w:space="0" w:color="auto"/>
              <w:right w:val="single" w:sz="8" w:space="0" w:color="auto"/>
            </w:tcBorders>
            <w:shd w:val="clear" w:color="000000" w:fill="E2EFDA"/>
            <w:vAlign w:val="center"/>
            <w:hideMark/>
          </w:tcPr>
          <w:p w14:paraId="5BA7890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 Oficial de Registro de Imóveis da Comarca de Bauru, SP</w:t>
            </w:r>
          </w:p>
        </w:tc>
        <w:tc>
          <w:tcPr>
            <w:tcW w:w="2029" w:type="dxa"/>
            <w:tcBorders>
              <w:top w:val="nil"/>
              <w:left w:val="nil"/>
              <w:bottom w:val="single" w:sz="8" w:space="0" w:color="auto"/>
              <w:right w:val="single" w:sz="8" w:space="0" w:color="auto"/>
            </w:tcBorders>
            <w:shd w:val="clear" w:color="auto" w:fill="auto"/>
            <w:vAlign w:val="center"/>
            <w:hideMark/>
          </w:tcPr>
          <w:p w14:paraId="4541A26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6B10EC8"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51A3855"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Belém</w:t>
            </w:r>
          </w:p>
        </w:tc>
        <w:tc>
          <w:tcPr>
            <w:tcW w:w="2551" w:type="dxa"/>
            <w:tcBorders>
              <w:top w:val="nil"/>
              <w:left w:val="nil"/>
              <w:bottom w:val="single" w:sz="8" w:space="0" w:color="auto"/>
              <w:right w:val="single" w:sz="8" w:space="0" w:color="auto"/>
            </w:tcBorders>
            <w:shd w:val="clear" w:color="000000" w:fill="E2EFDA"/>
            <w:vAlign w:val="center"/>
            <w:hideMark/>
          </w:tcPr>
          <w:p w14:paraId="09F0110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40% da Seriema, 39,99% da Tiziu (subsidiárias integral da Aliansce Sonae) e Status Construções Ltda. 20,01%</w:t>
            </w:r>
          </w:p>
        </w:tc>
        <w:tc>
          <w:tcPr>
            <w:tcW w:w="2724" w:type="dxa"/>
            <w:tcBorders>
              <w:top w:val="nil"/>
              <w:left w:val="nil"/>
              <w:bottom w:val="single" w:sz="8" w:space="0" w:color="auto"/>
              <w:right w:val="single" w:sz="8" w:space="0" w:color="auto"/>
            </w:tcBorders>
            <w:shd w:val="clear" w:color="000000" w:fill="E2EFDA"/>
            <w:vAlign w:val="center"/>
            <w:hideMark/>
          </w:tcPr>
          <w:p w14:paraId="59CA764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Visconde de Souza Franco, nº 776, Reduto, CEP 66053-000, Belém, Pará</w:t>
            </w:r>
          </w:p>
        </w:tc>
        <w:tc>
          <w:tcPr>
            <w:tcW w:w="2560" w:type="dxa"/>
            <w:tcBorders>
              <w:top w:val="nil"/>
              <w:left w:val="nil"/>
              <w:bottom w:val="single" w:sz="8" w:space="0" w:color="auto"/>
              <w:right w:val="single" w:sz="8" w:space="0" w:color="auto"/>
            </w:tcBorders>
            <w:shd w:val="clear" w:color="000000" w:fill="E2EFDA"/>
            <w:vAlign w:val="center"/>
            <w:hideMark/>
          </w:tcPr>
          <w:p w14:paraId="4728BD9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70.174 a 70.178;</w:t>
            </w:r>
            <w:r w:rsidRPr="00D9348B">
              <w:rPr>
                <w:rFonts w:ascii="Times New Roman" w:eastAsia="Times New Roman" w:hAnsi="Times New Roman" w:cs="Times New Roman"/>
                <w:color w:val="000000"/>
                <w:sz w:val="16"/>
                <w:szCs w:val="16"/>
                <w:lang w:eastAsia="pt-BR"/>
              </w:rPr>
              <w:br/>
              <w:t>70.203, 70.262</w:t>
            </w:r>
          </w:p>
        </w:tc>
        <w:tc>
          <w:tcPr>
            <w:tcW w:w="2371" w:type="dxa"/>
            <w:tcBorders>
              <w:top w:val="nil"/>
              <w:left w:val="nil"/>
              <w:bottom w:val="single" w:sz="8" w:space="0" w:color="auto"/>
              <w:right w:val="single" w:sz="8" w:space="0" w:color="auto"/>
            </w:tcBorders>
            <w:shd w:val="clear" w:color="000000" w:fill="E2EFDA"/>
            <w:vAlign w:val="center"/>
            <w:hideMark/>
          </w:tcPr>
          <w:p w14:paraId="00FD1E8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Belém</w:t>
            </w:r>
          </w:p>
        </w:tc>
        <w:tc>
          <w:tcPr>
            <w:tcW w:w="2029" w:type="dxa"/>
            <w:tcBorders>
              <w:top w:val="nil"/>
              <w:left w:val="nil"/>
              <w:bottom w:val="single" w:sz="8" w:space="0" w:color="auto"/>
              <w:right w:val="single" w:sz="8" w:space="0" w:color="auto"/>
            </w:tcBorders>
            <w:shd w:val="clear" w:color="auto" w:fill="auto"/>
            <w:vAlign w:val="center"/>
            <w:hideMark/>
          </w:tcPr>
          <w:p w14:paraId="0987B82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608D77C4" w14:textId="77777777" w:rsidTr="003A6A2B">
        <w:trPr>
          <w:trHeight w:val="4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190E6B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Belo Horizonte</w:t>
            </w:r>
          </w:p>
        </w:tc>
        <w:tc>
          <w:tcPr>
            <w:tcW w:w="2551" w:type="dxa"/>
            <w:tcBorders>
              <w:top w:val="nil"/>
              <w:left w:val="nil"/>
              <w:bottom w:val="single" w:sz="8" w:space="0" w:color="auto"/>
              <w:right w:val="single" w:sz="8" w:space="0" w:color="auto"/>
            </w:tcBorders>
            <w:shd w:val="clear" w:color="000000" w:fill="E2EFDA"/>
            <w:vAlign w:val="center"/>
            <w:hideMark/>
          </w:tcPr>
          <w:p w14:paraId="6EF094C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70% da Aliansce Sonae e 30% da Boulevard Participações S</w:t>
            </w:r>
            <w:r>
              <w:rPr>
                <w:rFonts w:ascii="Times New Roman" w:eastAsia="Times New Roman" w:hAnsi="Times New Roman" w:cs="Times New Roman"/>
                <w:color w:val="000000"/>
                <w:sz w:val="16"/>
                <w:szCs w:val="16"/>
                <w:lang w:eastAsia="pt-BR"/>
              </w:rPr>
              <w:t>.</w:t>
            </w:r>
            <w:r w:rsidRPr="00D9348B">
              <w:rPr>
                <w:rFonts w:ascii="Times New Roman" w:eastAsia="Times New Roman" w:hAnsi="Times New Roman" w:cs="Times New Roman"/>
                <w:color w:val="000000"/>
                <w:sz w:val="16"/>
                <w:szCs w:val="16"/>
                <w:lang w:eastAsia="pt-BR"/>
              </w:rPr>
              <w:t xml:space="preserve"> A</w:t>
            </w:r>
          </w:p>
        </w:tc>
        <w:tc>
          <w:tcPr>
            <w:tcW w:w="2724" w:type="dxa"/>
            <w:tcBorders>
              <w:top w:val="nil"/>
              <w:left w:val="nil"/>
              <w:bottom w:val="single" w:sz="8" w:space="0" w:color="auto"/>
              <w:right w:val="single" w:sz="8" w:space="0" w:color="auto"/>
            </w:tcBorders>
            <w:shd w:val="clear" w:color="000000" w:fill="E2EFDA"/>
            <w:vAlign w:val="center"/>
            <w:hideMark/>
          </w:tcPr>
          <w:p w14:paraId="1E89B33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dos Andradas, nº 3.000, Santa Efigênia, Belo Horizonte, MG</w:t>
            </w:r>
          </w:p>
        </w:tc>
        <w:tc>
          <w:tcPr>
            <w:tcW w:w="2560" w:type="dxa"/>
            <w:tcBorders>
              <w:top w:val="nil"/>
              <w:left w:val="nil"/>
              <w:bottom w:val="single" w:sz="8" w:space="0" w:color="auto"/>
              <w:right w:val="single" w:sz="8" w:space="0" w:color="auto"/>
            </w:tcBorders>
            <w:shd w:val="clear" w:color="000000" w:fill="E2EFDA"/>
            <w:vAlign w:val="center"/>
            <w:hideMark/>
          </w:tcPr>
          <w:p w14:paraId="23AD6C7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103.611 a 103.659, 103.661 a 103.828 e 103.831 a 103.838</w:t>
            </w:r>
          </w:p>
        </w:tc>
        <w:tc>
          <w:tcPr>
            <w:tcW w:w="2371" w:type="dxa"/>
            <w:tcBorders>
              <w:top w:val="nil"/>
              <w:left w:val="nil"/>
              <w:bottom w:val="single" w:sz="8" w:space="0" w:color="auto"/>
              <w:right w:val="single" w:sz="8" w:space="0" w:color="auto"/>
            </w:tcBorders>
            <w:shd w:val="clear" w:color="000000" w:fill="E2EFDA"/>
            <w:vAlign w:val="center"/>
            <w:hideMark/>
          </w:tcPr>
          <w:p w14:paraId="4F2629F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 Registro de Imóveis de Belo Horizonte, MG</w:t>
            </w:r>
          </w:p>
        </w:tc>
        <w:tc>
          <w:tcPr>
            <w:tcW w:w="2029" w:type="dxa"/>
            <w:tcBorders>
              <w:top w:val="nil"/>
              <w:left w:val="nil"/>
              <w:bottom w:val="single" w:sz="8" w:space="0" w:color="auto"/>
              <w:right w:val="single" w:sz="8" w:space="0" w:color="auto"/>
            </w:tcBorders>
            <w:shd w:val="clear" w:color="auto" w:fill="auto"/>
            <w:vAlign w:val="center"/>
            <w:hideMark/>
          </w:tcPr>
          <w:p w14:paraId="0625507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61628E55"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2E38886D"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Boulevard Shopping Campos</w:t>
            </w:r>
          </w:p>
        </w:tc>
        <w:tc>
          <w:tcPr>
            <w:tcW w:w="2551" w:type="dxa"/>
            <w:tcBorders>
              <w:top w:val="nil"/>
              <w:left w:val="nil"/>
              <w:bottom w:val="single" w:sz="8" w:space="0" w:color="auto"/>
              <w:right w:val="single" w:sz="8" w:space="0" w:color="auto"/>
            </w:tcBorders>
            <w:shd w:val="clear" w:color="000000" w:fill="E2EFDA"/>
            <w:vAlign w:val="center"/>
            <w:hideMark/>
          </w:tcPr>
          <w:p w14:paraId="49D6787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75% da CDG Centro Comercial LTDA (subsidiárias integral da Aliansce Sonae) e 25% da Vórtx Distribuidora de Títulos e Valores Mobiliários</w:t>
            </w:r>
          </w:p>
        </w:tc>
        <w:tc>
          <w:tcPr>
            <w:tcW w:w="2724" w:type="dxa"/>
            <w:tcBorders>
              <w:top w:val="nil"/>
              <w:left w:val="nil"/>
              <w:bottom w:val="single" w:sz="8" w:space="0" w:color="auto"/>
              <w:right w:val="single" w:sz="8" w:space="0" w:color="auto"/>
            </w:tcBorders>
            <w:shd w:val="clear" w:color="000000" w:fill="E2EFDA"/>
            <w:vAlign w:val="center"/>
            <w:hideMark/>
          </w:tcPr>
          <w:p w14:paraId="43D94AC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Doutor Silvio Bastos Tavares, nº 330, Parque Rodoviário, Campos dos Goytacazes, RJ, CEP 28051-250</w:t>
            </w:r>
          </w:p>
        </w:tc>
        <w:tc>
          <w:tcPr>
            <w:tcW w:w="2560" w:type="dxa"/>
            <w:tcBorders>
              <w:top w:val="nil"/>
              <w:left w:val="nil"/>
              <w:bottom w:val="single" w:sz="8" w:space="0" w:color="auto"/>
              <w:right w:val="single" w:sz="8" w:space="0" w:color="auto"/>
            </w:tcBorders>
            <w:shd w:val="clear" w:color="000000" w:fill="E2EFDA"/>
            <w:vAlign w:val="center"/>
            <w:hideMark/>
          </w:tcPr>
          <w:p w14:paraId="02164EF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11.584, 11,586 e 3938</w:t>
            </w:r>
          </w:p>
        </w:tc>
        <w:tc>
          <w:tcPr>
            <w:tcW w:w="2371" w:type="dxa"/>
            <w:tcBorders>
              <w:top w:val="nil"/>
              <w:left w:val="nil"/>
              <w:bottom w:val="single" w:sz="8" w:space="0" w:color="auto"/>
              <w:right w:val="single" w:sz="8" w:space="0" w:color="auto"/>
            </w:tcBorders>
            <w:shd w:val="clear" w:color="000000" w:fill="E2EFDA"/>
            <w:vAlign w:val="center"/>
            <w:hideMark/>
          </w:tcPr>
          <w:p w14:paraId="2CE04D0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do 12° Ofício da Quinta Circunscrição Territorial de Campos dos Goytacazes, RJ</w:t>
            </w:r>
          </w:p>
        </w:tc>
        <w:tc>
          <w:tcPr>
            <w:tcW w:w="2029" w:type="dxa"/>
            <w:tcBorders>
              <w:top w:val="nil"/>
              <w:left w:val="nil"/>
              <w:bottom w:val="single" w:sz="8" w:space="0" w:color="auto"/>
              <w:right w:val="single" w:sz="8" w:space="0" w:color="auto"/>
            </w:tcBorders>
            <w:shd w:val="clear" w:color="auto" w:fill="auto"/>
            <w:vAlign w:val="center"/>
            <w:hideMark/>
          </w:tcPr>
          <w:p w14:paraId="33F88DB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4007433" w14:textId="77777777" w:rsidTr="003A6A2B">
        <w:trPr>
          <w:trHeight w:val="82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CFB4AB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Carioca Shopping</w:t>
            </w:r>
          </w:p>
        </w:tc>
        <w:tc>
          <w:tcPr>
            <w:tcW w:w="2551" w:type="dxa"/>
            <w:tcBorders>
              <w:top w:val="nil"/>
              <w:left w:val="nil"/>
              <w:bottom w:val="single" w:sz="8" w:space="0" w:color="auto"/>
              <w:right w:val="single" w:sz="8" w:space="0" w:color="auto"/>
            </w:tcBorders>
            <w:shd w:val="clear" w:color="000000" w:fill="E2EFDA"/>
            <w:vAlign w:val="center"/>
            <w:hideMark/>
          </w:tcPr>
          <w:p w14:paraId="6F6D2CC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w:t>
            </w:r>
            <w:proofErr w:type="spellStart"/>
            <w:r w:rsidRPr="00D9348B">
              <w:rPr>
                <w:rFonts w:ascii="Times New Roman" w:eastAsia="Times New Roman" w:hAnsi="Times New Roman" w:cs="Times New Roman"/>
                <w:color w:val="000000"/>
                <w:sz w:val="16"/>
                <w:szCs w:val="16"/>
                <w:lang w:eastAsia="pt-BR"/>
              </w:rPr>
              <w:t>Cezanne</w:t>
            </w:r>
            <w:proofErr w:type="spellEnd"/>
            <w:r w:rsidRPr="00D9348B">
              <w:rPr>
                <w:rFonts w:ascii="Times New Roman" w:eastAsia="Times New Roman" w:hAnsi="Times New Roman" w:cs="Times New Roman"/>
                <w:color w:val="000000"/>
                <w:sz w:val="16"/>
                <w:szCs w:val="16"/>
                <w:lang w:eastAsia="pt-BR"/>
              </w:rPr>
              <w:t xml:space="preserve"> (subsidiária integral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4A5BF59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Vicente de Carvalho, nº 909, Vila da Penha, Rio de Janeiro, RJ, CEP 21210-000</w:t>
            </w:r>
          </w:p>
        </w:tc>
        <w:tc>
          <w:tcPr>
            <w:tcW w:w="2560" w:type="dxa"/>
            <w:tcBorders>
              <w:top w:val="nil"/>
              <w:left w:val="nil"/>
              <w:bottom w:val="single" w:sz="8" w:space="0" w:color="auto"/>
              <w:right w:val="single" w:sz="8" w:space="0" w:color="auto"/>
            </w:tcBorders>
            <w:shd w:val="clear" w:color="000000" w:fill="E2EFDA"/>
            <w:vAlign w:val="center"/>
            <w:hideMark/>
          </w:tcPr>
          <w:p w14:paraId="44EA2C6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224.972 (encerrada e aberta as de nº 247.258, 247.259, 247.260, 247.261, 247.262, 247.263, 247.264, 247.265, 247.266); 224.974; 225.698 a 225.737</w:t>
            </w:r>
          </w:p>
        </w:tc>
        <w:tc>
          <w:tcPr>
            <w:tcW w:w="2371" w:type="dxa"/>
            <w:tcBorders>
              <w:top w:val="nil"/>
              <w:left w:val="nil"/>
              <w:bottom w:val="single" w:sz="8" w:space="0" w:color="auto"/>
              <w:right w:val="single" w:sz="8" w:space="0" w:color="auto"/>
            </w:tcBorders>
            <w:shd w:val="clear" w:color="000000" w:fill="E2EFDA"/>
            <w:vAlign w:val="center"/>
            <w:hideMark/>
          </w:tcPr>
          <w:p w14:paraId="66B53C6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Oitavo Serviço Registral de Imóveis do Rio de Janeiro, RJ</w:t>
            </w:r>
          </w:p>
        </w:tc>
        <w:tc>
          <w:tcPr>
            <w:tcW w:w="2029" w:type="dxa"/>
            <w:tcBorders>
              <w:top w:val="nil"/>
              <w:left w:val="nil"/>
              <w:bottom w:val="single" w:sz="8" w:space="0" w:color="auto"/>
              <w:right w:val="single" w:sz="8" w:space="0" w:color="auto"/>
            </w:tcBorders>
            <w:shd w:val="clear" w:color="auto" w:fill="auto"/>
            <w:vAlign w:val="center"/>
            <w:hideMark/>
          </w:tcPr>
          <w:p w14:paraId="51DA6FD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300MM - Expansão/ Revitalização 2021-2022)</w:t>
            </w:r>
          </w:p>
        </w:tc>
      </w:tr>
      <w:tr w:rsidR="00336455" w:rsidRPr="00D9348B" w14:paraId="0376D155"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076A91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Caxias Shopping</w:t>
            </w:r>
          </w:p>
        </w:tc>
        <w:tc>
          <w:tcPr>
            <w:tcW w:w="2551" w:type="dxa"/>
            <w:tcBorders>
              <w:top w:val="nil"/>
              <w:left w:val="nil"/>
              <w:bottom w:val="single" w:sz="8" w:space="0" w:color="auto"/>
              <w:right w:val="single" w:sz="8" w:space="0" w:color="auto"/>
            </w:tcBorders>
            <w:shd w:val="clear" w:color="000000" w:fill="E2EFDA"/>
            <w:vAlign w:val="center"/>
            <w:hideMark/>
          </w:tcPr>
          <w:p w14:paraId="4342762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65% da </w:t>
            </w:r>
            <w:proofErr w:type="spellStart"/>
            <w:r w:rsidRPr="00D9348B">
              <w:rPr>
                <w:rFonts w:ascii="Times New Roman" w:eastAsia="Times New Roman" w:hAnsi="Times New Roman" w:cs="Times New Roman"/>
                <w:color w:val="000000"/>
                <w:sz w:val="16"/>
                <w:szCs w:val="16"/>
                <w:lang w:eastAsia="pt-BR"/>
              </w:rPr>
              <w:t>Tissiano</w:t>
            </w:r>
            <w:proofErr w:type="spellEnd"/>
            <w:r w:rsidRPr="00D9348B">
              <w:rPr>
                <w:rFonts w:ascii="Times New Roman" w:eastAsia="Times New Roman" w:hAnsi="Times New Roman" w:cs="Times New Roman"/>
                <w:color w:val="000000"/>
                <w:sz w:val="16"/>
                <w:szCs w:val="16"/>
                <w:lang w:eastAsia="pt-BR"/>
              </w:rPr>
              <w:t xml:space="preserve"> e 35% da XP </w:t>
            </w:r>
            <w:proofErr w:type="spellStart"/>
            <w:r w:rsidRPr="00D9348B">
              <w:rPr>
                <w:rFonts w:ascii="Times New Roman" w:eastAsia="Times New Roman" w:hAnsi="Times New Roman" w:cs="Times New Roman"/>
                <w:color w:val="000000"/>
                <w:sz w:val="16"/>
                <w:szCs w:val="16"/>
                <w:lang w:eastAsia="pt-BR"/>
              </w:rPr>
              <w:t>Malls</w:t>
            </w:r>
            <w:proofErr w:type="spellEnd"/>
          </w:p>
        </w:tc>
        <w:tc>
          <w:tcPr>
            <w:tcW w:w="2724" w:type="dxa"/>
            <w:tcBorders>
              <w:top w:val="nil"/>
              <w:left w:val="nil"/>
              <w:bottom w:val="single" w:sz="8" w:space="0" w:color="auto"/>
              <w:right w:val="single" w:sz="8" w:space="0" w:color="auto"/>
            </w:tcBorders>
            <w:shd w:val="clear" w:color="000000" w:fill="E2EFDA"/>
            <w:vAlign w:val="center"/>
            <w:hideMark/>
          </w:tcPr>
          <w:p w14:paraId="67BCA8D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Washington Luiz, nº 2.895, Parque Duque, Duque de Caxias, RJ, CEP 25085-008</w:t>
            </w:r>
          </w:p>
        </w:tc>
        <w:tc>
          <w:tcPr>
            <w:tcW w:w="2560" w:type="dxa"/>
            <w:tcBorders>
              <w:top w:val="nil"/>
              <w:left w:val="nil"/>
              <w:bottom w:val="single" w:sz="8" w:space="0" w:color="auto"/>
              <w:right w:val="single" w:sz="8" w:space="0" w:color="auto"/>
            </w:tcBorders>
            <w:shd w:val="clear" w:color="000000" w:fill="E2EFDA"/>
            <w:vAlign w:val="center"/>
            <w:hideMark/>
          </w:tcPr>
          <w:p w14:paraId="4BA609A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32.006</w:t>
            </w:r>
          </w:p>
        </w:tc>
        <w:tc>
          <w:tcPr>
            <w:tcW w:w="2371" w:type="dxa"/>
            <w:tcBorders>
              <w:top w:val="nil"/>
              <w:left w:val="nil"/>
              <w:bottom w:val="single" w:sz="8" w:space="0" w:color="auto"/>
              <w:right w:val="single" w:sz="8" w:space="0" w:color="auto"/>
            </w:tcBorders>
            <w:shd w:val="clear" w:color="000000" w:fill="E2EFDA"/>
            <w:vAlign w:val="center"/>
            <w:hideMark/>
          </w:tcPr>
          <w:p w14:paraId="3BCE66A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Registro de Imóveis da 2ª e da 4ª Circunscrições (1° e 3° distritos) de Duque de Caxias, RJ</w:t>
            </w:r>
          </w:p>
        </w:tc>
        <w:tc>
          <w:tcPr>
            <w:tcW w:w="2029" w:type="dxa"/>
            <w:tcBorders>
              <w:top w:val="nil"/>
              <w:left w:val="nil"/>
              <w:bottom w:val="single" w:sz="8" w:space="0" w:color="auto"/>
              <w:right w:val="single" w:sz="8" w:space="0" w:color="auto"/>
            </w:tcBorders>
            <w:shd w:val="clear" w:color="auto" w:fill="auto"/>
            <w:vAlign w:val="center"/>
            <w:hideMark/>
          </w:tcPr>
          <w:p w14:paraId="7844D39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6E6EA09" w14:textId="77777777" w:rsidTr="003A6A2B">
        <w:trPr>
          <w:trHeight w:val="16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0494C46"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Franca Shopping</w:t>
            </w:r>
          </w:p>
        </w:tc>
        <w:tc>
          <w:tcPr>
            <w:tcW w:w="2551" w:type="dxa"/>
            <w:tcBorders>
              <w:top w:val="nil"/>
              <w:left w:val="nil"/>
              <w:bottom w:val="single" w:sz="8" w:space="0" w:color="auto"/>
              <w:right w:val="single" w:sz="8" w:space="0" w:color="auto"/>
            </w:tcBorders>
            <w:shd w:val="clear" w:color="000000" w:fill="E2EFDA"/>
            <w:vAlign w:val="center"/>
            <w:hideMark/>
          </w:tcPr>
          <w:p w14:paraId="16FFDB3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76,90% da Pátio Uberlândia LTDA. (subsidiária integral da Aliansce Sonae) e 8,5537% INCAL Ind. e Com. de Alumínio Ltda </w:t>
            </w:r>
            <w:r w:rsidRPr="00D9348B">
              <w:rPr>
                <w:rFonts w:ascii="Times New Roman" w:eastAsia="Times New Roman" w:hAnsi="Times New Roman" w:cs="Times New Roman"/>
                <w:color w:val="000000"/>
                <w:sz w:val="16"/>
                <w:szCs w:val="16"/>
                <w:lang w:eastAsia="pt-BR"/>
              </w:rPr>
              <w:br/>
              <w:t>3,8314% J&amp;M Participações e Empreendimentos Ltda, o percentual restante é distribuído em diversas pessoas físicas</w:t>
            </w:r>
          </w:p>
        </w:tc>
        <w:tc>
          <w:tcPr>
            <w:tcW w:w="2724" w:type="dxa"/>
            <w:tcBorders>
              <w:top w:val="nil"/>
              <w:left w:val="nil"/>
              <w:bottom w:val="single" w:sz="8" w:space="0" w:color="auto"/>
              <w:right w:val="single" w:sz="8" w:space="0" w:color="auto"/>
            </w:tcBorders>
            <w:shd w:val="clear" w:color="000000" w:fill="E2EFDA"/>
            <w:vAlign w:val="center"/>
            <w:hideMark/>
          </w:tcPr>
          <w:p w14:paraId="7089B94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Rio Negro, 1100 - Jardim </w:t>
            </w:r>
            <w:proofErr w:type="spellStart"/>
            <w:r w:rsidRPr="00D9348B">
              <w:rPr>
                <w:rFonts w:ascii="Times New Roman" w:eastAsia="Times New Roman" w:hAnsi="Times New Roman" w:cs="Times New Roman"/>
                <w:color w:val="000000"/>
                <w:sz w:val="16"/>
                <w:szCs w:val="16"/>
                <w:lang w:eastAsia="pt-BR"/>
              </w:rPr>
              <w:t>Roselandia</w:t>
            </w:r>
            <w:proofErr w:type="spellEnd"/>
            <w:r w:rsidRPr="00D9348B">
              <w:rPr>
                <w:rFonts w:ascii="Times New Roman" w:eastAsia="Times New Roman" w:hAnsi="Times New Roman" w:cs="Times New Roman"/>
                <w:color w:val="000000"/>
                <w:sz w:val="16"/>
                <w:szCs w:val="16"/>
                <w:lang w:eastAsia="pt-BR"/>
              </w:rPr>
              <w:t xml:space="preserve">, cidade de Franca - São Paulo. </w:t>
            </w:r>
          </w:p>
        </w:tc>
        <w:tc>
          <w:tcPr>
            <w:tcW w:w="2560" w:type="dxa"/>
            <w:tcBorders>
              <w:top w:val="nil"/>
              <w:left w:val="nil"/>
              <w:bottom w:val="single" w:sz="8" w:space="0" w:color="auto"/>
              <w:right w:val="single" w:sz="8" w:space="0" w:color="auto"/>
            </w:tcBorders>
            <w:shd w:val="clear" w:color="000000" w:fill="E2EFDA"/>
            <w:vAlign w:val="center"/>
            <w:hideMark/>
          </w:tcPr>
          <w:p w14:paraId="6E94C68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8.018 e 25.271</w:t>
            </w:r>
          </w:p>
        </w:tc>
        <w:tc>
          <w:tcPr>
            <w:tcW w:w="2371" w:type="dxa"/>
            <w:tcBorders>
              <w:top w:val="nil"/>
              <w:left w:val="nil"/>
              <w:bottom w:val="single" w:sz="8" w:space="0" w:color="auto"/>
              <w:right w:val="single" w:sz="8" w:space="0" w:color="auto"/>
            </w:tcBorders>
            <w:shd w:val="clear" w:color="000000" w:fill="E2EFDA"/>
            <w:vAlign w:val="center"/>
            <w:hideMark/>
          </w:tcPr>
          <w:p w14:paraId="5C90822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Cartório de Registro de Imóveis e Anexos da Comarca de Franca, SP</w:t>
            </w:r>
          </w:p>
        </w:tc>
        <w:tc>
          <w:tcPr>
            <w:tcW w:w="2029" w:type="dxa"/>
            <w:tcBorders>
              <w:top w:val="nil"/>
              <w:left w:val="nil"/>
              <w:bottom w:val="single" w:sz="8" w:space="0" w:color="auto"/>
              <w:right w:val="single" w:sz="8" w:space="0" w:color="auto"/>
            </w:tcBorders>
            <w:shd w:val="clear" w:color="auto" w:fill="auto"/>
            <w:vAlign w:val="center"/>
            <w:hideMark/>
          </w:tcPr>
          <w:p w14:paraId="2EDE080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92A79F2"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3AD078E"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Manauara Shopping</w:t>
            </w:r>
          </w:p>
        </w:tc>
        <w:tc>
          <w:tcPr>
            <w:tcW w:w="2551" w:type="dxa"/>
            <w:tcBorders>
              <w:top w:val="nil"/>
              <w:left w:val="nil"/>
              <w:bottom w:val="single" w:sz="8" w:space="0" w:color="auto"/>
              <w:right w:val="single" w:sz="8" w:space="0" w:color="auto"/>
            </w:tcBorders>
            <w:shd w:val="clear" w:color="000000" w:fill="E2EFDA"/>
            <w:vAlign w:val="center"/>
            <w:hideMark/>
          </w:tcPr>
          <w:p w14:paraId="1007937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da Aliansce Sonae </w:t>
            </w:r>
          </w:p>
        </w:tc>
        <w:tc>
          <w:tcPr>
            <w:tcW w:w="2724" w:type="dxa"/>
            <w:tcBorders>
              <w:top w:val="nil"/>
              <w:left w:val="nil"/>
              <w:bottom w:val="single" w:sz="8" w:space="0" w:color="auto"/>
              <w:right w:val="single" w:sz="8" w:space="0" w:color="auto"/>
            </w:tcBorders>
            <w:shd w:val="clear" w:color="000000" w:fill="E2EFDA"/>
            <w:vAlign w:val="center"/>
            <w:hideMark/>
          </w:tcPr>
          <w:p w14:paraId="0DB16E5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Mário Ypiranga, nº 1.300, Adrianópolis, CEP 69.057-002, Manaus - Amazonas</w:t>
            </w:r>
          </w:p>
        </w:tc>
        <w:tc>
          <w:tcPr>
            <w:tcW w:w="2560" w:type="dxa"/>
            <w:tcBorders>
              <w:top w:val="nil"/>
              <w:left w:val="nil"/>
              <w:bottom w:val="single" w:sz="8" w:space="0" w:color="auto"/>
              <w:right w:val="single" w:sz="8" w:space="0" w:color="auto"/>
            </w:tcBorders>
            <w:shd w:val="clear" w:color="000000" w:fill="E2EFDA"/>
            <w:vAlign w:val="center"/>
            <w:hideMark/>
          </w:tcPr>
          <w:p w14:paraId="6AE2A9D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56.788</w:t>
            </w:r>
          </w:p>
        </w:tc>
        <w:tc>
          <w:tcPr>
            <w:tcW w:w="2371" w:type="dxa"/>
            <w:tcBorders>
              <w:top w:val="nil"/>
              <w:left w:val="nil"/>
              <w:bottom w:val="single" w:sz="8" w:space="0" w:color="auto"/>
              <w:right w:val="single" w:sz="8" w:space="0" w:color="auto"/>
            </w:tcBorders>
            <w:shd w:val="clear" w:color="000000" w:fill="E2EFDA"/>
            <w:vAlign w:val="center"/>
            <w:hideMark/>
          </w:tcPr>
          <w:p w14:paraId="149B6E3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de Registro de Imóveis e Protesto de Letras de Manaus</w:t>
            </w:r>
          </w:p>
        </w:tc>
        <w:tc>
          <w:tcPr>
            <w:tcW w:w="2029" w:type="dxa"/>
            <w:tcBorders>
              <w:top w:val="nil"/>
              <w:left w:val="nil"/>
              <w:bottom w:val="single" w:sz="8" w:space="0" w:color="auto"/>
              <w:right w:val="single" w:sz="8" w:space="0" w:color="auto"/>
            </w:tcBorders>
            <w:shd w:val="clear" w:color="auto" w:fill="auto"/>
            <w:vAlign w:val="center"/>
            <w:hideMark/>
          </w:tcPr>
          <w:p w14:paraId="29DFC8E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A51A346"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D94E559"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Parque D. Pedro Shopping</w:t>
            </w:r>
          </w:p>
        </w:tc>
        <w:tc>
          <w:tcPr>
            <w:tcW w:w="2551" w:type="dxa"/>
            <w:tcBorders>
              <w:top w:val="nil"/>
              <w:left w:val="nil"/>
              <w:bottom w:val="single" w:sz="8" w:space="0" w:color="auto"/>
              <w:right w:val="single" w:sz="8" w:space="0" w:color="auto"/>
            </w:tcBorders>
            <w:shd w:val="clear" w:color="000000" w:fill="E2EFDA"/>
            <w:vAlign w:val="center"/>
            <w:hideMark/>
          </w:tcPr>
          <w:p w14:paraId="142F562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74,47%</w:t>
            </w:r>
            <w:r w:rsidRPr="00D9348B">
              <w:rPr>
                <w:rFonts w:ascii="Times New Roman" w:eastAsia="Times New Roman" w:hAnsi="Times New Roman" w:cs="Times New Roman"/>
                <w:color w:val="000000"/>
                <w:sz w:val="16"/>
                <w:szCs w:val="16"/>
                <w:lang w:eastAsia="pt-BR"/>
              </w:rPr>
              <w:t xml:space="preserve"> do FII Shopping Parque Dom Pedro, </w:t>
            </w:r>
            <w:r w:rsidRPr="00D9348B">
              <w:rPr>
                <w:rFonts w:ascii="Times New Roman" w:eastAsia="Times New Roman" w:hAnsi="Times New Roman" w:cs="Times New Roman"/>
                <w:b/>
                <w:bCs/>
                <w:color w:val="000000"/>
                <w:sz w:val="16"/>
                <w:szCs w:val="16"/>
                <w:lang w:eastAsia="pt-BR"/>
              </w:rPr>
              <w:t>15%</w:t>
            </w:r>
            <w:r w:rsidRPr="00D9348B">
              <w:rPr>
                <w:rFonts w:ascii="Times New Roman" w:eastAsia="Times New Roman" w:hAnsi="Times New Roman" w:cs="Times New Roman"/>
                <w:color w:val="000000"/>
                <w:sz w:val="16"/>
                <w:szCs w:val="16"/>
                <w:lang w:eastAsia="pt-BR"/>
              </w:rPr>
              <w:t xml:space="preserve"> do FII Parque Dom Pedro Shopping Center e </w:t>
            </w:r>
            <w:r w:rsidRPr="00D9348B">
              <w:rPr>
                <w:rFonts w:ascii="Times New Roman" w:eastAsia="Times New Roman" w:hAnsi="Times New Roman" w:cs="Times New Roman"/>
                <w:b/>
                <w:bCs/>
                <w:color w:val="000000"/>
                <w:sz w:val="16"/>
                <w:szCs w:val="16"/>
                <w:lang w:eastAsia="pt-BR"/>
              </w:rPr>
              <w:t>10,53%</w:t>
            </w:r>
            <w:r w:rsidRPr="00D9348B">
              <w:rPr>
                <w:rFonts w:ascii="Times New Roman" w:eastAsia="Times New Roman" w:hAnsi="Times New Roman" w:cs="Times New Roman"/>
                <w:color w:val="000000"/>
                <w:sz w:val="16"/>
                <w:szCs w:val="16"/>
                <w:lang w:eastAsia="pt-BR"/>
              </w:rPr>
              <w:t xml:space="preserve"> do FII Hedge</w:t>
            </w:r>
          </w:p>
        </w:tc>
        <w:tc>
          <w:tcPr>
            <w:tcW w:w="2724" w:type="dxa"/>
            <w:tcBorders>
              <w:top w:val="nil"/>
              <w:left w:val="nil"/>
              <w:bottom w:val="single" w:sz="8" w:space="0" w:color="auto"/>
              <w:right w:val="single" w:sz="8" w:space="0" w:color="auto"/>
            </w:tcBorders>
            <w:shd w:val="clear" w:color="000000" w:fill="E2EFDA"/>
            <w:vAlign w:val="center"/>
            <w:hideMark/>
          </w:tcPr>
          <w:p w14:paraId="770919A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Guilherme Campos, n.º 500, no Município e Comarca de Campinas-SP, CEP 13087-901</w:t>
            </w:r>
          </w:p>
        </w:tc>
        <w:tc>
          <w:tcPr>
            <w:tcW w:w="2560" w:type="dxa"/>
            <w:tcBorders>
              <w:top w:val="nil"/>
              <w:left w:val="nil"/>
              <w:bottom w:val="single" w:sz="8" w:space="0" w:color="auto"/>
              <w:right w:val="single" w:sz="8" w:space="0" w:color="auto"/>
            </w:tcBorders>
            <w:shd w:val="clear" w:color="000000" w:fill="E2EFDA"/>
            <w:vAlign w:val="center"/>
            <w:hideMark/>
          </w:tcPr>
          <w:p w14:paraId="332A867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126.946, 126.947 e 106.977</w:t>
            </w:r>
          </w:p>
        </w:tc>
        <w:tc>
          <w:tcPr>
            <w:tcW w:w="2371" w:type="dxa"/>
            <w:tcBorders>
              <w:top w:val="nil"/>
              <w:left w:val="nil"/>
              <w:bottom w:val="single" w:sz="8" w:space="0" w:color="auto"/>
              <w:right w:val="single" w:sz="8" w:space="0" w:color="auto"/>
            </w:tcBorders>
            <w:shd w:val="clear" w:color="000000" w:fill="E2EFDA"/>
            <w:vAlign w:val="center"/>
            <w:hideMark/>
          </w:tcPr>
          <w:p w14:paraId="017673C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Serviço de Registro Imobiliário de Campinas</w:t>
            </w:r>
          </w:p>
        </w:tc>
        <w:tc>
          <w:tcPr>
            <w:tcW w:w="2029" w:type="dxa"/>
            <w:tcBorders>
              <w:top w:val="nil"/>
              <w:left w:val="nil"/>
              <w:bottom w:val="single" w:sz="8" w:space="0" w:color="auto"/>
              <w:right w:val="single" w:sz="8" w:space="0" w:color="auto"/>
            </w:tcBorders>
            <w:shd w:val="clear" w:color="auto" w:fill="auto"/>
            <w:vAlign w:val="center"/>
            <w:hideMark/>
          </w:tcPr>
          <w:p w14:paraId="38456C1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44F96A1"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8F19AB6"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Parque Shopping Belém</w:t>
            </w:r>
          </w:p>
        </w:tc>
        <w:tc>
          <w:tcPr>
            <w:tcW w:w="2551" w:type="dxa"/>
            <w:tcBorders>
              <w:top w:val="nil"/>
              <w:left w:val="nil"/>
              <w:bottom w:val="single" w:sz="8" w:space="0" w:color="auto"/>
              <w:right w:val="single" w:sz="8" w:space="0" w:color="auto"/>
            </w:tcBorders>
            <w:shd w:val="clear" w:color="000000" w:fill="E2EFDA"/>
            <w:vAlign w:val="center"/>
            <w:hideMark/>
          </w:tcPr>
          <w:p w14:paraId="37C8E94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51%</w:t>
            </w:r>
            <w:r w:rsidRPr="00D9348B">
              <w:rPr>
                <w:rFonts w:ascii="Times New Roman" w:eastAsia="Times New Roman" w:hAnsi="Times New Roman" w:cs="Times New Roman"/>
                <w:color w:val="000000"/>
                <w:sz w:val="16"/>
                <w:szCs w:val="16"/>
                <w:lang w:eastAsia="pt-BR"/>
              </w:rPr>
              <w:t xml:space="preserve"> da Norte Shopping Belém S.A. (subsidiária integral da Aliansce Sonae) e </w:t>
            </w:r>
            <w:r w:rsidRPr="00D9348B">
              <w:rPr>
                <w:rFonts w:ascii="Times New Roman" w:eastAsia="Times New Roman" w:hAnsi="Times New Roman" w:cs="Times New Roman"/>
                <w:b/>
                <w:bCs/>
                <w:color w:val="000000"/>
                <w:sz w:val="16"/>
                <w:szCs w:val="16"/>
                <w:lang w:eastAsia="pt-BR"/>
              </w:rPr>
              <w:t>49%</w:t>
            </w:r>
            <w:r w:rsidRPr="00D9348B">
              <w:rPr>
                <w:rFonts w:ascii="Times New Roman" w:eastAsia="Times New Roman" w:hAnsi="Times New Roman" w:cs="Times New Roman"/>
                <w:color w:val="000000"/>
                <w:sz w:val="16"/>
                <w:szCs w:val="16"/>
                <w:lang w:eastAsia="pt-BR"/>
              </w:rPr>
              <w:t xml:space="preserve"> da </w:t>
            </w:r>
            <w:proofErr w:type="spellStart"/>
            <w:r w:rsidRPr="00D9348B">
              <w:rPr>
                <w:rFonts w:ascii="Times New Roman" w:eastAsia="Times New Roman" w:hAnsi="Times New Roman" w:cs="Times New Roman"/>
                <w:color w:val="000000"/>
                <w:sz w:val="16"/>
                <w:szCs w:val="16"/>
                <w:lang w:eastAsia="pt-BR"/>
              </w:rPr>
              <w:t>Legatus</w:t>
            </w:r>
            <w:proofErr w:type="spellEnd"/>
            <w:r w:rsidRPr="00D9348B">
              <w:rPr>
                <w:rFonts w:ascii="Times New Roman" w:eastAsia="Times New Roman" w:hAnsi="Times New Roman" w:cs="Times New Roman"/>
                <w:color w:val="000000"/>
                <w:sz w:val="16"/>
                <w:szCs w:val="16"/>
                <w:lang w:eastAsia="pt-BR"/>
              </w:rPr>
              <w:t xml:space="preserve"> Shoppings Fundo de Investimento Imobiliário - FII</w:t>
            </w:r>
          </w:p>
        </w:tc>
        <w:tc>
          <w:tcPr>
            <w:tcW w:w="2724" w:type="dxa"/>
            <w:tcBorders>
              <w:top w:val="nil"/>
              <w:left w:val="nil"/>
              <w:bottom w:val="single" w:sz="8" w:space="0" w:color="auto"/>
              <w:right w:val="single" w:sz="8" w:space="0" w:color="auto"/>
            </w:tcBorders>
            <w:shd w:val="clear" w:color="000000" w:fill="E2EFDA"/>
            <w:vAlign w:val="center"/>
            <w:hideMark/>
          </w:tcPr>
          <w:p w14:paraId="31A9DBE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Augusto Montenegro, nº 4.300, Parque Verde, CEP 66635-110, Belém, PA</w:t>
            </w:r>
          </w:p>
        </w:tc>
        <w:tc>
          <w:tcPr>
            <w:tcW w:w="2560" w:type="dxa"/>
            <w:tcBorders>
              <w:top w:val="nil"/>
              <w:left w:val="nil"/>
              <w:bottom w:val="single" w:sz="8" w:space="0" w:color="auto"/>
              <w:right w:val="single" w:sz="8" w:space="0" w:color="auto"/>
            </w:tcBorders>
            <w:shd w:val="clear" w:color="000000" w:fill="E2EFDA"/>
            <w:vAlign w:val="center"/>
            <w:hideMark/>
          </w:tcPr>
          <w:p w14:paraId="5C65EC9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49.083 - matrícula mãe</w:t>
            </w:r>
            <w:r w:rsidRPr="00D9348B">
              <w:rPr>
                <w:rFonts w:ascii="Times New Roman" w:eastAsia="Times New Roman" w:hAnsi="Times New Roman" w:cs="Times New Roman"/>
                <w:color w:val="000000"/>
                <w:sz w:val="16"/>
                <w:szCs w:val="16"/>
                <w:lang w:eastAsia="pt-BR"/>
              </w:rPr>
              <w:br/>
              <w:t>66.453 - P0/G1 - subsolo</w:t>
            </w:r>
            <w:r w:rsidRPr="00D9348B">
              <w:rPr>
                <w:rFonts w:ascii="Times New Roman" w:eastAsia="Times New Roman" w:hAnsi="Times New Roman" w:cs="Times New Roman"/>
                <w:color w:val="000000"/>
                <w:sz w:val="16"/>
                <w:szCs w:val="16"/>
                <w:lang w:eastAsia="pt-BR"/>
              </w:rPr>
              <w:br/>
              <w:t>66.454 - P1/G2 - térreo</w:t>
            </w:r>
            <w:r w:rsidRPr="00D9348B">
              <w:rPr>
                <w:rFonts w:ascii="Times New Roman" w:eastAsia="Times New Roman" w:hAnsi="Times New Roman" w:cs="Times New Roman"/>
                <w:color w:val="000000"/>
                <w:sz w:val="16"/>
                <w:szCs w:val="16"/>
                <w:lang w:eastAsia="pt-BR"/>
              </w:rPr>
              <w:br/>
              <w:t>66.455 - P2/G4 - 1º pavimento</w:t>
            </w:r>
          </w:p>
        </w:tc>
        <w:tc>
          <w:tcPr>
            <w:tcW w:w="2371" w:type="dxa"/>
            <w:tcBorders>
              <w:top w:val="nil"/>
              <w:left w:val="nil"/>
              <w:bottom w:val="single" w:sz="8" w:space="0" w:color="auto"/>
              <w:right w:val="single" w:sz="8" w:space="0" w:color="auto"/>
            </w:tcBorders>
            <w:shd w:val="clear" w:color="000000" w:fill="E2EFDA"/>
            <w:vAlign w:val="center"/>
            <w:hideMark/>
          </w:tcPr>
          <w:p w14:paraId="4D32DF4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 Registro de Imóveis de Belém - Pará</w:t>
            </w:r>
          </w:p>
        </w:tc>
        <w:tc>
          <w:tcPr>
            <w:tcW w:w="2029" w:type="dxa"/>
            <w:tcBorders>
              <w:top w:val="nil"/>
              <w:left w:val="nil"/>
              <w:bottom w:val="single" w:sz="8" w:space="0" w:color="auto"/>
              <w:right w:val="single" w:sz="8" w:space="0" w:color="auto"/>
            </w:tcBorders>
            <w:shd w:val="clear" w:color="auto" w:fill="auto"/>
            <w:vAlign w:val="center"/>
            <w:hideMark/>
          </w:tcPr>
          <w:p w14:paraId="33ACB95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300MM - Expansão/ Revitalização 2021-2022)</w:t>
            </w:r>
          </w:p>
        </w:tc>
      </w:tr>
      <w:tr w:rsidR="00336455" w:rsidRPr="00D9348B" w14:paraId="650306D5"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C52454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Parque Shopping Maceió</w:t>
            </w:r>
          </w:p>
        </w:tc>
        <w:tc>
          <w:tcPr>
            <w:tcW w:w="2551" w:type="dxa"/>
            <w:tcBorders>
              <w:top w:val="nil"/>
              <w:left w:val="nil"/>
              <w:bottom w:val="single" w:sz="8" w:space="0" w:color="auto"/>
              <w:right w:val="single" w:sz="8" w:space="0" w:color="auto"/>
            </w:tcBorders>
            <w:shd w:val="clear" w:color="000000" w:fill="E2EFDA"/>
            <w:vAlign w:val="center"/>
            <w:hideMark/>
          </w:tcPr>
          <w:p w14:paraId="7B39784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Parque Shopping Maceió S.A. (50% das ações são de titularidade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66C75B5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Comendador Gustavo Paiva, nº 5945, Cruz das Almas, CEP 57038-000, Maceió, AL</w:t>
            </w:r>
          </w:p>
        </w:tc>
        <w:tc>
          <w:tcPr>
            <w:tcW w:w="2560" w:type="dxa"/>
            <w:tcBorders>
              <w:top w:val="nil"/>
              <w:left w:val="nil"/>
              <w:bottom w:val="single" w:sz="8" w:space="0" w:color="auto"/>
              <w:right w:val="single" w:sz="8" w:space="0" w:color="auto"/>
            </w:tcBorders>
            <w:shd w:val="clear" w:color="000000" w:fill="E2EFDA"/>
            <w:vAlign w:val="center"/>
            <w:hideMark/>
          </w:tcPr>
          <w:p w14:paraId="0908BB1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173.409 a 173.623</w:t>
            </w:r>
          </w:p>
        </w:tc>
        <w:tc>
          <w:tcPr>
            <w:tcW w:w="2371" w:type="dxa"/>
            <w:tcBorders>
              <w:top w:val="nil"/>
              <w:left w:val="nil"/>
              <w:bottom w:val="single" w:sz="8" w:space="0" w:color="auto"/>
              <w:right w:val="single" w:sz="8" w:space="0" w:color="auto"/>
            </w:tcBorders>
            <w:shd w:val="clear" w:color="000000" w:fill="E2EFDA"/>
            <w:vAlign w:val="center"/>
            <w:hideMark/>
          </w:tcPr>
          <w:p w14:paraId="2EFEB6C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 Registro Geral de Imóveis de Maceió, AL</w:t>
            </w:r>
          </w:p>
        </w:tc>
        <w:tc>
          <w:tcPr>
            <w:tcW w:w="2029" w:type="dxa"/>
            <w:tcBorders>
              <w:top w:val="nil"/>
              <w:left w:val="nil"/>
              <w:bottom w:val="single" w:sz="8" w:space="0" w:color="auto"/>
              <w:right w:val="single" w:sz="8" w:space="0" w:color="auto"/>
            </w:tcBorders>
            <w:shd w:val="clear" w:color="auto" w:fill="auto"/>
            <w:vAlign w:val="center"/>
            <w:hideMark/>
          </w:tcPr>
          <w:p w14:paraId="7CB5C99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706885A"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02A1217"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Passeio das Águas Shopping</w:t>
            </w:r>
          </w:p>
        </w:tc>
        <w:tc>
          <w:tcPr>
            <w:tcW w:w="2551" w:type="dxa"/>
            <w:tcBorders>
              <w:top w:val="nil"/>
              <w:left w:val="nil"/>
              <w:bottom w:val="single" w:sz="8" w:space="0" w:color="auto"/>
              <w:right w:val="single" w:sz="8" w:space="0" w:color="auto"/>
            </w:tcBorders>
            <w:shd w:val="clear" w:color="000000" w:fill="E2EFDA"/>
            <w:vAlign w:val="center"/>
            <w:hideMark/>
          </w:tcPr>
          <w:p w14:paraId="2904C7B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Sierra Investimentos Brasil LTDA. (subsidiária integral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376F46C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Perimetral Norte, S/N, Fazenda Caveiras, Goiânia - Goiás, CEP 74.445-360</w:t>
            </w:r>
          </w:p>
        </w:tc>
        <w:tc>
          <w:tcPr>
            <w:tcW w:w="2560" w:type="dxa"/>
            <w:tcBorders>
              <w:top w:val="nil"/>
              <w:left w:val="nil"/>
              <w:bottom w:val="single" w:sz="8" w:space="0" w:color="auto"/>
              <w:right w:val="single" w:sz="8" w:space="0" w:color="auto"/>
            </w:tcBorders>
            <w:shd w:val="clear" w:color="000000" w:fill="E2EFDA"/>
            <w:vAlign w:val="center"/>
            <w:hideMark/>
          </w:tcPr>
          <w:p w14:paraId="42FBCF3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126.210</w:t>
            </w:r>
          </w:p>
        </w:tc>
        <w:tc>
          <w:tcPr>
            <w:tcW w:w="2371" w:type="dxa"/>
            <w:tcBorders>
              <w:top w:val="nil"/>
              <w:left w:val="nil"/>
              <w:bottom w:val="single" w:sz="8" w:space="0" w:color="auto"/>
              <w:right w:val="single" w:sz="8" w:space="0" w:color="auto"/>
            </w:tcBorders>
            <w:shd w:val="clear" w:color="000000" w:fill="E2EFDA"/>
            <w:vAlign w:val="center"/>
            <w:hideMark/>
          </w:tcPr>
          <w:p w14:paraId="514A037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Cartório de Registro de Imóveis da Comarca de Goiânia</w:t>
            </w:r>
          </w:p>
        </w:tc>
        <w:tc>
          <w:tcPr>
            <w:tcW w:w="2029" w:type="dxa"/>
            <w:tcBorders>
              <w:top w:val="nil"/>
              <w:left w:val="nil"/>
              <w:bottom w:val="single" w:sz="8" w:space="0" w:color="auto"/>
              <w:right w:val="single" w:sz="8" w:space="0" w:color="auto"/>
            </w:tcBorders>
            <w:shd w:val="clear" w:color="auto" w:fill="auto"/>
            <w:vAlign w:val="center"/>
            <w:hideMark/>
          </w:tcPr>
          <w:p w14:paraId="1F72ED4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0984BC8"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0A9B55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Plaza Sul Shopping</w:t>
            </w:r>
          </w:p>
        </w:tc>
        <w:tc>
          <w:tcPr>
            <w:tcW w:w="2551" w:type="dxa"/>
            <w:tcBorders>
              <w:top w:val="nil"/>
              <w:left w:val="nil"/>
              <w:bottom w:val="single" w:sz="8" w:space="0" w:color="auto"/>
              <w:right w:val="single" w:sz="8" w:space="0" w:color="auto"/>
            </w:tcBorders>
            <w:shd w:val="clear" w:color="000000" w:fill="E2EFDA"/>
            <w:vAlign w:val="center"/>
            <w:hideMark/>
          </w:tcPr>
          <w:p w14:paraId="399DCF5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30% da Pátio São Bernardo LTDA., 30% da Pátio Londrina LTDA., 30% da Aliansce Sonae e 10% do XP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Fundo de Investimento Imobiliário - FII</w:t>
            </w:r>
          </w:p>
        </w:tc>
        <w:tc>
          <w:tcPr>
            <w:tcW w:w="2724" w:type="dxa"/>
            <w:tcBorders>
              <w:top w:val="nil"/>
              <w:left w:val="nil"/>
              <w:bottom w:val="single" w:sz="8" w:space="0" w:color="auto"/>
              <w:right w:val="single" w:sz="8" w:space="0" w:color="auto"/>
            </w:tcBorders>
            <w:shd w:val="clear" w:color="000000" w:fill="E2EFDA"/>
            <w:vAlign w:val="center"/>
            <w:hideMark/>
          </w:tcPr>
          <w:p w14:paraId="76286AF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Praça Leonor </w:t>
            </w:r>
            <w:proofErr w:type="spellStart"/>
            <w:r w:rsidRPr="00D9348B">
              <w:rPr>
                <w:rFonts w:ascii="Times New Roman" w:eastAsia="Times New Roman" w:hAnsi="Times New Roman" w:cs="Times New Roman"/>
                <w:color w:val="000000"/>
                <w:sz w:val="16"/>
                <w:szCs w:val="16"/>
                <w:lang w:eastAsia="pt-BR"/>
              </w:rPr>
              <w:t>Kaupa</w:t>
            </w:r>
            <w:proofErr w:type="spellEnd"/>
            <w:r w:rsidRPr="00D9348B">
              <w:rPr>
                <w:rFonts w:ascii="Times New Roman" w:eastAsia="Times New Roman" w:hAnsi="Times New Roman" w:cs="Times New Roman"/>
                <w:color w:val="000000"/>
                <w:sz w:val="16"/>
                <w:szCs w:val="16"/>
                <w:lang w:eastAsia="pt-BR"/>
              </w:rPr>
              <w:t>, nº 100, Bairro Bosque da Saúde, CEP 04151-900</w:t>
            </w:r>
          </w:p>
        </w:tc>
        <w:tc>
          <w:tcPr>
            <w:tcW w:w="2560" w:type="dxa"/>
            <w:tcBorders>
              <w:top w:val="nil"/>
              <w:left w:val="nil"/>
              <w:bottom w:val="single" w:sz="8" w:space="0" w:color="auto"/>
              <w:right w:val="single" w:sz="8" w:space="0" w:color="auto"/>
            </w:tcBorders>
            <w:shd w:val="clear" w:color="000000" w:fill="E2EFDA"/>
            <w:vAlign w:val="center"/>
            <w:hideMark/>
          </w:tcPr>
          <w:p w14:paraId="079C533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136.175 a 136.690</w:t>
            </w:r>
          </w:p>
        </w:tc>
        <w:tc>
          <w:tcPr>
            <w:tcW w:w="2371" w:type="dxa"/>
            <w:tcBorders>
              <w:top w:val="nil"/>
              <w:left w:val="nil"/>
              <w:bottom w:val="single" w:sz="8" w:space="0" w:color="auto"/>
              <w:right w:val="single" w:sz="8" w:space="0" w:color="auto"/>
            </w:tcBorders>
            <w:shd w:val="clear" w:color="000000" w:fill="E2EFDA"/>
            <w:vAlign w:val="center"/>
            <w:hideMark/>
          </w:tcPr>
          <w:p w14:paraId="1330EB3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14º Oficial de Registro de Imóveis de São Paulo</w:t>
            </w:r>
          </w:p>
        </w:tc>
        <w:tc>
          <w:tcPr>
            <w:tcW w:w="2029" w:type="dxa"/>
            <w:tcBorders>
              <w:top w:val="nil"/>
              <w:left w:val="nil"/>
              <w:bottom w:val="single" w:sz="8" w:space="0" w:color="auto"/>
              <w:right w:val="single" w:sz="8" w:space="0" w:color="auto"/>
            </w:tcBorders>
            <w:shd w:val="clear" w:color="auto" w:fill="auto"/>
            <w:vAlign w:val="center"/>
            <w:hideMark/>
          </w:tcPr>
          <w:p w14:paraId="56BBE04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E3294BA" w14:textId="77777777" w:rsidTr="003A6A2B">
        <w:trPr>
          <w:trHeight w:val="150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D9FE369"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Santana Parque Shopping</w:t>
            </w:r>
          </w:p>
        </w:tc>
        <w:tc>
          <w:tcPr>
            <w:tcW w:w="2551" w:type="dxa"/>
            <w:tcBorders>
              <w:top w:val="nil"/>
              <w:left w:val="nil"/>
              <w:bottom w:val="single" w:sz="8" w:space="0" w:color="auto"/>
              <w:right w:val="single" w:sz="8" w:space="0" w:color="auto"/>
            </w:tcBorders>
            <w:shd w:val="clear" w:color="000000" w:fill="E2EFDA"/>
            <w:vAlign w:val="center"/>
            <w:hideMark/>
          </w:tcPr>
          <w:p w14:paraId="29E4365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70%</w:t>
            </w:r>
            <w:r w:rsidRPr="00D9348B">
              <w:rPr>
                <w:rFonts w:ascii="Times New Roman" w:eastAsia="Times New Roman" w:hAnsi="Times New Roman" w:cs="Times New Roman"/>
                <w:color w:val="000000"/>
                <w:sz w:val="16"/>
                <w:szCs w:val="16"/>
                <w:lang w:eastAsia="pt-BR"/>
              </w:rPr>
              <w:t xml:space="preserve"> da Acapurana Participações S.A., </w:t>
            </w:r>
            <w:r w:rsidRPr="00D9348B">
              <w:rPr>
                <w:rFonts w:ascii="Times New Roman" w:eastAsia="Times New Roman" w:hAnsi="Times New Roman" w:cs="Times New Roman"/>
                <w:b/>
                <w:bCs/>
                <w:color w:val="000000"/>
                <w:sz w:val="16"/>
                <w:szCs w:val="16"/>
                <w:lang w:eastAsia="pt-BR"/>
              </w:rPr>
              <w:t>15%</w:t>
            </w:r>
            <w:r w:rsidRPr="00D9348B">
              <w:rPr>
                <w:rFonts w:ascii="Times New Roman" w:eastAsia="Times New Roman" w:hAnsi="Times New Roman" w:cs="Times New Roman"/>
                <w:color w:val="000000"/>
                <w:sz w:val="16"/>
                <w:szCs w:val="16"/>
                <w:lang w:eastAsia="pt-BR"/>
              </w:rPr>
              <w:t xml:space="preserve"> do XP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Fundo de Investimento Imobiliário - FII e </w:t>
            </w:r>
            <w:r w:rsidRPr="00D9348B">
              <w:rPr>
                <w:rFonts w:ascii="Times New Roman" w:eastAsia="Times New Roman" w:hAnsi="Times New Roman" w:cs="Times New Roman"/>
                <w:b/>
                <w:bCs/>
                <w:color w:val="000000"/>
                <w:sz w:val="16"/>
                <w:szCs w:val="16"/>
                <w:lang w:eastAsia="pt-BR"/>
              </w:rPr>
              <w:t xml:space="preserve">15% </w:t>
            </w:r>
            <w:r w:rsidRPr="00D9348B">
              <w:rPr>
                <w:rFonts w:ascii="Times New Roman" w:eastAsia="Times New Roman" w:hAnsi="Times New Roman" w:cs="Times New Roman"/>
                <w:color w:val="000000"/>
                <w:sz w:val="16"/>
                <w:szCs w:val="16"/>
                <w:lang w:eastAsia="pt-BR"/>
              </w:rPr>
              <w:t>do Hedge Brasil Shopping Fundo de Investimento Imobiliário (HGBS11)</w:t>
            </w:r>
          </w:p>
        </w:tc>
        <w:tc>
          <w:tcPr>
            <w:tcW w:w="2724" w:type="dxa"/>
            <w:tcBorders>
              <w:top w:val="nil"/>
              <w:left w:val="nil"/>
              <w:bottom w:val="single" w:sz="8" w:space="0" w:color="auto"/>
              <w:right w:val="single" w:sz="8" w:space="0" w:color="auto"/>
            </w:tcBorders>
            <w:shd w:val="clear" w:color="000000" w:fill="E2EFDA"/>
            <w:vAlign w:val="bottom"/>
            <w:hideMark/>
          </w:tcPr>
          <w:p w14:paraId="3305B57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Conselheiro Moreira de Barros, Nº 2780, Santana, São Paulo, SP, CEP 02430-001</w:t>
            </w:r>
          </w:p>
        </w:tc>
        <w:tc>
          <w:tcPr>
            <w:tcW w:w="2560" w:type="dxa"/>
            <w:tcBorders>
              <w:top w:val="nil"/>
              <w:left w:val="nil"/>
              <w:bottom w:val="single" w:sz="8" w:space="0" w:color="auto"/>
              <w:right w:val="single" w:sz="8" w:space="0" w:color="auto"/>
            </w:tcBorders>
            <w:shd w:val="clear" w:color="000000" w:fill="E2EFDA"/>
            <w:vAlign w:val="center"/>
            <w:hideMark/>
          </w:tcPr>
          <w:p w14:paraId="7D0EAA5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153.690 a 153.856; 12.950, 91.601, 12.021, 122.413, 67.292 e 137.456</w:t>
            </w:r>
          </w:p>
        </w:tc>
        <w:tc>
          <w:tcPr>
            <w:tcW w:w="2371" w:type="dxa"/>
            <w:tcBorders>
              <w:top w:val="nil"/>
              <w:left w:val="nil"/>
              <w:bottom w:val="single" w:sz="8" w:space="0" w:color="auto"/>
              <w:right w:val="single" w:sz="8" w:space="0" w:color="auto"/>
            </w:tcBorders>
            <w:shd w:val="clear" w:color="000000" w:fill="E2EFDA"/>
            <w:vAlign w:val="center"/>
            <w:hideMark/>
          </w:tcPr>
          <w:p w14:paraId="36A9698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3º Oficial de Registro de Imóveis de São Paulo</w:t>
            </w:r>
          </w:p>
        </w:tc>
        <w:tc>
          <w:tcPr>
            <w:tcW w:w="2029" w:type="dxa"/>
            <w:tcBorders>
              <w:top w:val="nil"/>
              <w:left w:val="nil"/>
              <w:bottom w:val="single" w:sz="8" w:space="0" w:color="auto"/>
              <w:right w:val="single" w:sz="8" w:space="0" w:color="auto"/>
            </w:tcBorders>
            <w:shd w:val="clear" w:color="auto" w:fill="auto"/>
            <w:vAlign w:val="center"/>
            <w:hideMark/>
          </w:tcPr>
          <w:p w14:paraId="1C413FA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613B6CF"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5804E8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Campo Limpo</w:t>
            </w:r>
          </w:p>
        </w:tc>
        <w:tc>
          <w:tcPr>
            <w:tcW w:w="2551" w:type="dxa"/>
            <w:tcBorders>
              <w:top w:val="nil"/>
              <w:left w:val="nil"/>
              <w:bottom w:val="single" w:sz="8" w:space="0" w:color="auto"/>
              <w:right w:val="single" w:sz="8" w:space="0" w:color="auto"/>
            </w:tcBorders>
            <w:shd w:val="clear" w:color="000000" w:fill="E2EFDA"/>
            <w:vAlign w:val="center"/>
            <w:hideMark/>
          </w:tcPr>
          <w:p w14:paraId="665087C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da Campo Limpo LTDA. (Aliansce Sonae detém participação em 20% da sociedade)</w:t>
            </w:r>
          </w:p>
        </w:tc>
        <w:tc>
          <w:tcPr>
            <w:tcW w:w="2724" w:type="dxa"/>
            <w:tcBorders>
              <w:top w:val="nil"/>
              <w:left w:val="nil"/>
              <w:bottom w:val="single" w:sz="8" w:space="0" w:color="auto"/>
              <w:right w:val="single" w:sz="8" w:space="0" w:color="auto"/>
            </w:tcBorders>
            <w:shd w:val="clear" w:color="000000" w:fill="E2EFDA"/>
            <w:vAlign w:val="center"/>
            <w:hideMark/>
          </w:tcPr>
          <w:p w14:paraId="3A7599C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Estrada do Campo Limpo nº 459, Bairro Campo Limpo, cidade e Estado de </w:t>
            </w:r>
            <w:proofErr w:type="spellStart"/>
            <w:r w:rsidRPr="00D9348B">
              <w:rPr>
                <w:rFonts w:ascii="Times New Roman" w:eastAsia="Times New Roman" w:hAnsi="Times New Roman" w:cs="Times New Roman"/>
                <w:color w:val="000000"/>
                <w:sz w:val="16"/>
                <w:szCs w:val="16"/>
                <w:lang w:eastAsia="pt-BR"/>
              </w:rPr>
              <w:t>Sâo</w:t>
            </w:r>
            <w:proofErr w:type="spellEnd"/>
            <w:r w:rsidRPr="00D9348B">
              <w:rPr>
                <w:rFonts w:ascii="Times New Roman" w:eastAsia="Times New Roman" w:hAnsi="Times New Roman" w:cs="Times New Roman"/>
                <w:color w:val="000000"/>
                <w:sz w:val="16"/>
                <w:szCs w:val="16"/>
                <w:lang w:eastAsia="pt-BR"/>
              </w:rPr>
              <w:t xml:space="preserve"> Paulo, CEP 05777-000</w:t>
            </w:r>
          </w:p>
        </w:tc>
        <w:tc>
          <w:tcPr>
            <w:tcW w:w="2560" w:type="dxa"/>
            <w:tcBorders>
              <w:top w:val="nil"/>
              <w:left w:val="nil"/>
              <w:bottom w:val="single" w:sz="8" w:space="0" w:color="auto"/>
              <w:right w:val="single" w:sz="8" w:space="0" w:color="auto"/>
            </w:tcBorders>
            <w:shd w:val="clear" w:color="000000" w:fill="E2EFDA"/>
            <w:vAlign w:val="center"/>
            <w:hideMark/>
          </w:tcPr>
          <w:p w14:paraId="4C9897B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429.974</w:t>
            </w:r>
          </w:p>
        </w:tc>
        <w:tc>
          <w:tcPr>
            <w:tcW w:w="2371" w:type="dxa"/>
            <w:tcBorders>
              <w:top w:val="nil"/>
              <w:left w:val="nil"/>
              <w:bottom w:val="single" w:sz="8" w:space="0" w:color="auto"/>
              <w:right w:val="single" w:sz="8" w:space="0" w:color="auto"/>
            </w:tcBorders>
            <w:shd w:val="clear" w:color="000000" w:fill="E2EFDA"/>
            <w:vAlign w:val="center"/>
            <w:hideMark/>
          </w:tcPr>
          <w:p w14:paraId="15014B6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11º Registro de Imóveis de </w:t>
            </w:r>
            <w:proofErr w:type="spellStart"/>
            <w:r w:rsidRPr="00D9348B">
              <w:rPr>
                <w:rFonts w:ascii="Times New Roman" w:eastAsia="Times New Roman" w:hAnsi="Times New Roman" w:cs="Times New Roman"/>
                <w:color w:val="000000"/>
                <w:sz w:val="16"/>
                <w:szCs w:val="16"/>
                <w:lang w:eastAsia="pt-BR"/>
              </w:rPr>
              <w:t>Sâo</w:t>
            </w:r>
            <w:proofErr w:type="spellEnd"/>
            <w:r w:rsidRPr="00D9348B">
              <w:rPr>
                <w:rFonts w:ascii="Times New Roman" w:eastAsia="Times New Roman" w:hAnsi="Times New Roman" w:cs="Times New Roman"/>
                <w:color w:val="000000"/>
                <w:sz w:val="16"/>
                <w:szCs w:val="16"/>
                <w:lang w:eastAsia="pt-BR"/>
              </w:rPr>
              <w:t xml:space="preserve"> Paulo</w:t>
            </w:r>
          </w:p>
        </w:tc>
        <w:tc>
          <w:tcPr>
            <w:tcW w:w="2029" w:type="dxa"/>
            <w:tcBorders>
              <w:top w:val="nil"/>
              <w:left w:val="nil"/>
              <w:bottom w:val="single" w:sz="8" w:space="0" w:color="auto"/>
              <w:right w:val="single" w:sz="8" w:space="0" w:color="auto"/>
            </w:tcBorders>
            <w:shd w:val="clear" w:color="auto" w:fill="auto"/>
            <w:vAlign w:val="center"/>
            <w:hideMark/>
          </w:tcPr>
          <w:p w14:paraId="6DB78FC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D16040A" w14:textId="77777777" w:rsidTr="003A6A2B">
        <w:trPr>
          <w:trHeight w:val="27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2D59043C"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da Bahia</w:t>
            </w:r>
          </w:p>
        </w:tc>
        <w:tc>
          <w:tcPr>
            <w:tcW w:w="2551" w:type="dxa"/>
            <w:tcBorders>
              <w:top w:val="nil"/>
              <w:left w:val="nil"/>
              <w:bottom w:val="single" w:sz="8" w:space="0" w:color="auto"/>
              <w:right w:val="single" w:sz="8" w:space="0" w:color="auto"/>
            </w:tcBorders>
            <w:shd w:val="clear" w:color="000000" w:fill="E2EFDA"/>
            <w:vAlign w:val="center"/>
            <w:hideMark/>
          </w:tcPr>
          <w:p w14:paraId="4B042DE4" w14:textId="77777777" w:rsidR="00336455" w:rsidRPr="00D9348B" w:rsidRDefault="00336455" w:rsidP="003A6A2B">
            <w:pPr>
              <w:spacing w:after="0" w:line="240" w:lineRule="auto"/>
              <w:jc w:val="center"/>
              <w:rPr>
                <w:rFonts w:ascii="Times New Roman" w:eastAsia="Times New Roman" w:hAnsi="Times New Roman" w:cs="Times New Roman"/>
                <w:sz w:val="16"/>
                <w:szCs w:val="16"/>
                <w:lang w:eastAsia="pt-BR"/>
              </w:rPr>
            </w:pPr>
            <w:r w:rsidRPr="00D9348B">
              <w:rPr>
                <w:rFonts w:ascii="Times New Roman" w:eastAsia="Times New Roman" w:hAnsi="Times New Roman" w:cs="Times New Roman"/>
                <w:b/>
                <w:bCs/>
                <w:sz w:val="16"/>
                <w:szCs w:val="16"/>
                <w:lang w:eastAsia="pt-BR"/>
              </w:rPr>
              <w:t>46,68%</w:t>
            </w:r>
            <w:r w:rsidRPr="00D9348B">
              <w:rPr>
                <w:rFonts w:ascii="Times New Roman" w:eastAsia="Times New Roman" w:hAnsi="Times New Roman" w:cs="Times New Roman"/>
                <w:sz w:val="16"/>
                <w:szCs w:val="16"/>
                <w:lang w:eastAsia="pt-BR"/>
              </w:rPr>
              <w:t xml:space="preserve"> da </w:t>
            </w:r>
            <w:proofErr w:type="spellStart"/>
            <w:r w:rsidRPr="00D9348B">
              <w:rPr>
                <w:rFonts w:ascii="Times New Roman" w:eastAsia="Times New Roman" w:hAnsi="Times New Roman" w:cs="Times New Roman"/>
                <w:sz w:val="16"/>
                <w:szCs w:val="16"/>
                <w:lang w:eastAsia="pt-BR"/>
              </w:rPr>
              <w:t>Nibal</w:t>
            </w:r>
            <w:proofErr w:type="spellEnd"/>
            <w:r w:rsidRPr="00D9348B">
              <w:rPr>
                <w:rFonts w:ascii="Times New Roman" w:eastAsia="Times New Roman" w:hAnsi="Times New Roman" w:cs="Times New Roman"/>
                <w:sz w:val="16"/>
                <w:szCs w:val="16"/>
                <w:lang w:eastAsia="pt-BR"/>
              </w:rPr>
              <w:t xml:space="preserve"> Participações S.A., </w:t>
            </w:r>
            <w:r w:rsidRPr="00D9348B">
              <w:rPr>
                <w:rFonts w:ascii="Times New Roman" w:eastAsia="Times New Roman" w:hAnsi="Times New Roman" w:cs="Times New Roman"/>
                <w:b/>
                <w:bCs/>
                <w:sz w:val="16"/>
                <w:szCs w:val="16"/>
                <w:lang w:eastAsia="pt-BR"/>
              </w:rPr>
              <w:t>22,81%</w:t>
            </w:r>
            <w:r w:rsidRPr="00D9348B">
              <w:rPr>
                <w:rFonts w:ascii="Times New Roman" w:eastAsia="Times New Roman" w:hAnsi="Times New Roman" w:cs="Times New Roman"/>
                <w:sz w:val="16"/>
                <w:szCs w:val="16"/>
                <w:lang w:eastAsia="pt-BR"/>
              </w:rPr>
              <w:t xml:space="preserve"> da Tarsila Empreendimentos e Participações LTDA.,</w:t>
            </w:r>
            <w:r w:rsidRPr="00D9348B">
              <w:rPr>
                <w:rFonts w:ascii="Times New Roman" w:eastAsia="Times New Roman" w:hAnsi="Times New Roman" w:cs="Times New Roman"/>
                <w:b/>
                <w:bCs/>
                <w:sz w:val="16"/>
                <w:szCs w:val="16"/>
                <w:lang w:eastAsia="pt-BR"/>
              </w:rPr>
              <w:t xml:space="preserve"> 2%</w:t>
            </w:r>
            <w:r w:rsidRPr="00D9348B">
              <w:rPr>
                <w:rFonts w:ascii="Times New Roman" w:eastAsia="Times New Roman" w:hAnsi="Times New Roman" w:cs="Times New Roman"/>
                <w:sz w:val="16"/>
                <w:szCs w:val="16"/>
                <w:lang w:eastAsia="pt-BR"/>
              </w:rPr>
              <w:t xml:space="preserve"> da Hannover Consultoria e Negócios LTDA., (subsidiárias integrais da Aliansce Sonae) </w:t>
            </w:r>
            <w:r w:rsidRPr="00D9348B">
              <w:rPr>
                <w:rFonts w:ascii="Times New Roman" w:eastAsia="Times New Roman" w:hAnsi="Times New Roman" w:cs="Times New Roman"/>
                <w:b/>
                <w:bCs/>
                <w:sz w:val="16"/>
                <w:szCs w:val="16"/>
                <w:lang w:eastAsia="pt-BR"/>
              </w:rPr>
              <w:t>10,41%</w:t>
            </w:r>
            <w:r w:rsidRPr="00D9348B">
              <w:rPr>
                <w:rFonts w:ascii="Times New Roman" w:eastAsia="Times New Roman" w:hAnsi="Times New Roman" w:cs="Times New Roman"/>
                <w:sz w:val="16"/>
                <w:szCs w:val="16"/>
                <w:lang w:eastAsia="pt-BR"/>
              </w:rPr>
              <w:t xml:space="preserve"> da Bicar Consultores e Administradores LTDA., 9,05% da Salvador Empreendimentos e Participações LTDA., </w:t>
            </w:r>
            <w:r w:rsidRPr="00D9348B">
              <w:rPr>
                <w:rFonts w:ascii="Times New Roman" w:eastAsia="Times New Roman" w:hAnsi="Times New Roman" w:cs="Times New Roman"/>
                <w:b/>
                <w:bCs/>
                <w:sz w:val="16"/>
                <w:szCs w:val="16"/>
                <w:lang w:eastAsia="pt-BR"/>
              </w:rPr>
              <w:t>9,05%</w:t>
            </w:r>
            <w:r w:rsidRPr="00D9348B">
              <w:rPr>
                <w:rFonts w:ascii="Times New Roman" w:eastAsia="Times New Roman" w:hAnsi="Times New Roman" w:cs="Times New Roman"/>
                <w:sz w:val="16"/>
                <w:szCs w:val="16"/>
                <w:lang w:eastAsia="pt-BR"/>
              </w:rPr>
              <w:t xml:space="preserve"> do XP </w:t>
            </w:r>
            <w:proofErr w:type="spellStart"/>
            <w:r w:rsidRPr="00D9348B">
              <w:rPr>
                <w:rFonts w:ascii="Times New Roman" w:eastAsia="Times New Roman" w:hAnsi="Times New Roman" w:cs="Times New Roman"/>
                <w:sz w:val="16"/>
                <w:szCs w:val="16"/>
                <w:lang w:eastAsia="pt-BR"/>
              </w:rPr>
              <w:t>Malls</w:t>
            </w:r>
            <w:proofErr w:type="spellEnd"/>
            <w:r w:rsidRPr="00D9348B">
              <w:rPr>
                <w:rFonts w:ascii="Times New Roman" w:eastAsia="Times New Roman" w:hAnsi="Times New Roman" w:cs="Times New Roman"/>
                <w:sz w:val="16"/>
                <w:szCs w:val="16"/>
                <w:lang w:eastAsia="pt-BR"/>
              </w:rPr>
              <w:t xml:space="preserve"> Fundo de Investimento Imobiliário - FII</w:t>
            </w:r>
          </w:p>
        </w:tc>
        <w:tc>
          <w:tcPr>
            <w:tcW w:w="2724" w:type="dxa"/>
            <w:tcBorders>
              <w:top w:val="nil"/>
              <w:left w:val="nil"/>
              <w:bottom w:val="single" w:sz="8" w:space="0" w:color="auto"/>
              <w:right w:val="single" w:sz="8" w:space="0" w:color="auto"/>
            </w:tcBorders>
            <w:shd w:val="clear" w:color="000000" w:fill="E2EFDA"/>
            <w:vAlign w:val="center"/>
            <w:hideMark/>
          </w:tcPr>
          <w:p w14:paraId="7A61513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Avenida Tancredo Neves, nº 148, Salvador - Bahia. </w:t>
            </w:r>
          </w:p>
        </w:tc>
        <w:tc>
          <w:tcPr>
            <w:tcW w:w="2560" w:type="dxa"/>
            <w:tcBorders>
              <w:top w:val="nil"/>
              <w:left w:val="nil"/>
              <w:bottom w:val="single" w:sz="8" w:space="0" w:color="auto"/>
              <w:right w:val="single" w:sz="8" w:space="0" w:color="auto"/>
            </w:tcBorders>
            <w:shd w:val="clear" w:color="000000" w:fill="E2EFDA"/>
            <w:vAlign w:val="center"/>
            <w:hideMark/>
          </w:tcPr>
          <w:p w14:paraId="0276104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10.404, 14.376, 30.755 e 23.562</w:t>
            </w:r>
          </w:p>
        </w:tc>
        <w:tc>
          <w:tcPr>
            <w:tcW w:w="2371" w:type="dxa"/>
            <w:tcBorders>
              <w:top w:val="nil"/>
              <w:left w:val="nil"/>
              <w:bottom w:val="single" w:sz="8" w:space="0" w:color="auto"/>
              <w:right w:val="single" w:sz="8" w:space="0" w:color="auto"/>
            </w:tcBorders>
            <w:shd w:val="clear" w:color="000000" w:fill="E2EFDA"/>
            <w:vAlign w:val="center"/>
            <w:hideMark/>
          </w:tcPr>
          <w:p w14:paraId="065AAD4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Ofício do Registro de Imóveis da Bahia</w:t>
            </w:r>
          </w:p>
        </w:tc>
        <w:tc>
          <w:tcPr>
            <w:tcW w:w="2029" w:type="dxa"/>
            <w:tcBorders>
              <w:top w:val="nil"/>
              <w:left w:val="nil"/>
              <w:bottom w:val="single" w:sz="8" w:space="0" w:color="auto"/>
              <w:right w:val="single" w:sz="8" w:space="0" w:color="auto"/>
            </w:tcBorders>
            <w:shd w:val="clear" w:color="000000" w:fill="FFFFFF"/>
            <w:vAlign w:val="center"/>
            <w:hideMark/>
          </w:tcPr>
          <w:p w14:paraId="5FB6A64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300MM - Expansão/ Revitalização 2021-2022)</w:t>
            </w:r>
          </w:p>
        </w:tc>
      </w:tr>
      <w:tr w:rsidR="00336455" w:rsidRPr="00D9348B" w14:paraId="31CF71EB" w14:textId="77777777" w:rsidTr="003A6A2B">
        <w:trPr>
          <w:trHeight w:val="109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0A5FA21"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Grande Rio</w:t>
            </w:r>
          </w:p>
        </w:tc>
        <w:tc>
          <w:tcPr>
            <w:tcW w:w="2551" w:type="dxa"/>
            <w:tcBorders>
              <w:top w:val="nil"/>
              <w:left w:val="nil"/>
              <w:bottom w:val="single" w:sz="8" w:space="0" w:color="auto"/>
              <w:right w:val="single" w:sz="8" w:space="0" w:color="auto"/>
            </w:tcBorders>
            <w:shd w:val="clear" w:color="000000" w:fill="E2EFDA"/>
            <w:vAlign w:val="center"/>
            <w:hideMark/>
          </w:tcPr>
          <w:p w14:paraId="0A799FA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50% da SCGR Empreendimentos e Participações S.A. (subsidiária integral da Aliansce Sonae) e 50% da Sendas Empreendimentos e Participações Ltda.</w:t>
            </w:r>
          </w:p>
        </w:tc>
        <w:tc>
          <w:tcPr>
            <w:tcW w:w="2724" w:type="dxa"/>
            <w:tcBorders>
              <w:top w:val="nil"/>
              <w:left w:val="nil"/>
              <w:bottom w:val="single" w:sz="8" w:space="0" w:color="auto"/>
              <w:right w:val="single" w:sz="8" w:space="0" w:color="auto"/>
            </w:tcBorders>
            <w:shd w:val="clear" w:color="000000" w:fill="E2EFDA"/>
            <w:vAlign w:val="center"/>
            <w:hideMark/>
          </w:tcPr>
          <w:p w14:paraId="76ED9C9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Maria Soares Sendas, nº 111, Bairro Venda Velha, São João de Meriti.</w:t>
            </w:r>
          </w:p>
        </w:tc>
        <w:tc>
          <w:tcPr>
            <w:tcW w:w="2560" w:type="dxa"/>
            <w:tcBorders>
              <w:top w:val="nil"/>
              <w:left w:val="nil"/>
              <w:bottom w:val="single" w:sz="8" w:space="0" w:color="auto"/>
              <w:right w:val="single" w:sz="8" w:space="0" w:color="auto"/>
            </w:tcBorders>
            <w:shd w:val="clear" w:color="000000" w:fill="E2EFDA"/>
            <w:vAlign w:val="center"/>
            <w:hideMark/>
          </w:tcPr>
          <w:p w14:paraId="149CE9B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202.296, 203.077, 203.076, 44.739 e 232.235</w:t>
            </w:r>
          </w:p>
        </w:tc>
        <w:tc>
          <w:tcPr>
            <w:tcW w:w="2371" w:type="dxa"/>
            <w:tcBorders>
              <w:top w:val="nil"/>
              <w:left w:val="nil"/>
              <w:bottom w:val="single" w:sz="8" w:space="0" w:color="auto"/>
              <w:right w:val="single" w:sz="8" w:space="0" w:color="auto"/>
            </w:tcBorders>
            <w:shd w:val="clear" w:color="000000" w:fill="E2EFDA"/>
            <w:vAlign w:val="center"/>
            <w:hideMark/>
          </w:tcPr>
          <w:p w14:paraId="62BE75A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de</w:t>
            </w:r>
            <w:r w:rsidRPr="00D9348B">
              <w:rPr>
                <w:rFonts w:ascii="Times New Roman" w:eastAsia="Times New Roman" w:hAnsi="Times New Roman" w:cs="Times New Roman"/>
                <w:color w:val="000000"/>
                <w:sz w:val="16"/>
                <w:szCs w:val="16"/>
                <w:lang w:eastAsia="pt-BR"/>
              </w:rPr>
              <w:br/>
              <w:t>Justiça de São João de Meriti</w:t>
            </w:r>
          </w:p>
        </w:tc>
        <w:tc>
          <w:tcPr>
            <w:tcW w:w="2029" w:type="dxa"/>
            <w:tcBorders>
              <w:top w:val="nil"/>
              <w:left w:val="nil"/>
              <w:bottom w:val="single" w:sz="8" w:space="0" w:color="auto"/>
              <w:right w:val="single" w:sz="8" w:space="0" w:color="auto"/>
            </w:tcBorders>
            <w:shd w:val="clear" w:color="000000" w:fill="FFFFFF"/>
            <w:vAlign w:val="center"/>
            <w:hideMark/>
          </w:tcPr>
          <w:p w14:paraId="3FB5858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9BAC0B1"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E5205DB"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Leblon</w:t>
            </w:r>
          </w:p>
        </w:tc>
        <w:tc>
          <w:tcPr>
            <w:tcW w:w="2551" w:type="dxa"/>
            <w:tcBorders>
              <w:top w:val="nil"/>
              <w:left w:val="nil"/>
              <w:bottom w:val="single" w:sz="8" w:space="0" w:color="auto"/>
              <w:right w:val="single" w:sz="8" w:space="0" w:color="auto"/>
            </w:tcBorders>
            <w:shd w:val="clear" w:color="000000" w:fill="E2EFDA"/>
            <w:vAlign w:val="center"/>
            <w:hideMark/>
          </w:tcPr>
          <w:p w14:paraId="2BB7995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46,10% da Altar (subsidiária integral da Aliansce Sonae); 14% CPPIB Leblon 9,9% da RLB; e 30% da SHL </w:t>
            </w:r>
          </w:p>
        </w:tc>
        <w:tc>
          <w:tcPr>
            <w:tcW w:w="2724" w:type="dxa"/>
            <w:tcBorders>
              <w:top w:val="nil"/>
              <w:left w:val="nil"/>
              <w:bottom w:val="single" w:sz="8" w:space="0" w:color="auto"/>
              <w:right w:val="single" w:sz="8" w:space="0" w:color="auto"/>
            </w:tcBorders>
            <w:shd w:val="clear" w:color="000000" w:fill="E2EFDA"/>
            <w:vAlign w:val="center"/>
            <w:hideMark/>
          </w:tcPr>
          <w:p w14:paraId="3D81B4E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Afrânio de Melo Franco, nº 290, Leblon, Rio de Janeiro, RJ, CEP 22430-060</w:t>
            </w:r>
          </w:p>
        </w:tc>
        <w:tc>
          <w:tcPr>
            <w:tcW w:w="2560" w:type="dxa"/>
            <w:tcBorders>
              <w:top w:val="nil"/>
              <w:left w:val="nil"/>
              <w:bottom w:val="single" w:sz="8" w:space="0" w:color="auto"/>
              <w:right w:val="single" w:sz="8" w:space="0" w:color="auto"/>
            </w:tcBorders>
            <w:shd w:val="clear" w:color="000000" w:fill="E2EFDA"/>
            <w:vAlign w:val="center"/>
            <w:hideMark/>
          </w:tcPr>
          <w:p w14:paraId="340510A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93.672 a 93.713</w:t>
            </w:r>
          </w:p>
        </w:tc>
        <w:tc>
          <w:tcPr>
            <w:tcW w:w="2371" w:type="dxa"/>
            <w:tcBorders>
              <w:top w:val="nil"/>
              <w:left w:val="nil"/>
              <w:bottom w:val="single" w:sz="8" w:space="0" w:color="auto"/>
              <w:right w:val="single" w:sz="8" w:space="0" w:color="auto"/>
            </w:tcBorders>
            <w:shd w:val="clear" w:color="000000" w:fill="E2EFDA"/>
            <w:vAlign w:val="center"/>
            <w:hideMark/>
          </w:tcPr>
          <w:p w14:paraId="415BB1C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 Ofício do Registo de Imóveis da Cidade do Rio de Janeiro, RJ</w:t>
            </w:r>
          </w:p>
        </w:tc>
        <w:tc>
          <w:tcPr>
            <w:tcW w:w="2029" w:type="dxa"/>
            <w:tcBorders>
              <w:top w:val="nil"/>
              <w:left w:val="nil"/>
              <w:bottom w:val="single" w:sz="8" w:space="0" w:color="auto"/>
              <w:right w:val="single" w:sz="8" w:space="0" w:color="auto"/>
            </w:tcBorders>
            <w:shd w:val="clear" w:color="auto" w:fill="auto"/>
            <w:vAlign w:val="center"/>
            <w:hideMark/>
          </w:tcPr>
          <w:p w14:paraId="75BEF49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624CF69"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C7F0CCF"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Metrópole</w:t>
            </w:r>
          </w:p>
        </w:tc>
        <w:tc>
          <w:tcPr>
            <w:tcW w:w="2551" w:type="dxa"/>
            <w:tcBorders>
              <w:top w:val="nil"/>
              <w:left w:val="nil"/>
              <w:bottom w:val="single" w:sz="8" w:space="0" w:color="auto"/>
              <w:right w:val="single" w:sz="8" w:space="0" w:color="auto"/>
            </w:tcBorders>
            <w:shd w:val="clear" w:color="000000" w:fill="E2EFDA"/>
            <w:vAlign w:val="center"/>
            <w:hideMark/>
          </w:tcPr>
          <w:p w14:paraId="411B381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 xml:space="preserve">99,5% </w:t>
            </w:r>
            <w:r w:rsidRPr="00D9348B">
              <w:rPr>
                <w:rFonts w:ascii="Times New Roman" w:eastAsia="Times New Roman" w:hAnsi="Times New Roman" w:cs="Times New Roman"/>
                <w:color w:val="000000"/>
                <w:sz w:val="16"/>
                <w:szCs w:val="16"/>
                <w:lang w:eastAsia="pt-BR"/>
              </w:rPr>
              <w:t xml:space="preserve">da Pátio Boa Vista LTDA e </w:t>
            </w:r>
            <w:r w:rsidRPr="00D9348B">
              <w:rPr>
                <w:rFonts w:ascii="Times New Roman" w:eastAsia="Times New Roman" w:hAnsi="Times New Roman" w:cs="Times New Roman"/>
                <w:b/>
                <w:bCs/>
                <w:color w:val="000000"/>
                <w:sz w:val="16"/>
                <w:szCs w:val="16"/>
                <w:lang w:eastAsia="pt-BR"/>
              </w:rPr>
              <w:t>0,5%</w:t>
            </w:r>
            <w:r w:rsidRPr="00D9348B">
              <w:rPr>
                <w:rFonts w:ascii="Times New Roman" w:eastAsia="Times New Roman" w:hAnsi="Times New Roman" w:cs="Times New Roman"/>
                <w:color w:val="000000"/>
                <w:sz w:val="16"/>
                <w:szCs w:val="16"/>
                <w:lang w:eastAsia="pt-BR"/>
              </w:rPr>
              <w:t xml:space="preserve"> da Sierra Investimentos Brasil LTDA. (subsidiária integral da Aliansce Sonae)</w:t>
            </w:r>
          </w:p>
        </w:tc>
        <w:tc>
          <w:tcPr>
            <w:tcW w:w="2724" w:type="dxa"/>
            <w:tcBorders>
              <w:top w:val="nil"/>
              <w:left w:val="nil"/>
              <w:bottom w:val="single" w:sz="8" w:space="0" w:color="auto"/>
              <w:right w:val="single" w:sz="8" w:space="0" w:color="auto"/>
            </w:tcBorders>
            <w:shd w:val="clear" w:color="000000" w:fill="E2EFDA"/>
            <w:vAlign w:val="center"/>
            <w:hideMark/>
          </w:tcPr>
          <w:p w14:paraId="4C44A55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Praça Samuel Sabatini, 200 - Centro, São Bernardo do Campo - SP, 09750-902</w:t>
            </w:r>
          </w:p>
        </w:tc>
        <w:tc>
          <w:tcPr>
            <w:tcW w:w="2560" w:type="dxa"/>
            <w:tcBorders>
              <w:top w:val="nil"/>
              <w:left w:val="nil"/>
              <w:bottom w:val="single" w:sz="8" w:space="0" w:color="auto"/>
              <w:right w:val="single" w:sz="8" w:space="0" w:color="auto"/>
            </w:tcBorders>
            <w:shd w:val="clear" w:color="000000" w:fill="E2EFDA"/>
            <w:vAlign w:val="center"/>
            <w:hideMark/>
          </w:tcPr>
          <w:p w14:paraId="008827F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 121.014 e 118.886</w:t>
            </w:r>
          </w:p>
        </w:tc>
        <w:tc>
          <w:tcPr>
            <w:tcW w:w="2371" w:type="dxa"/>
            <w:tcBorders>
              <w:top w:val="nil"/>
              <w:left w:val="nil"/>
              <w:bottom w:val="single" w:sz="8" w:space="0" w:color="auto"/>
              <w:right w:val="single" w:sz="8" w:space="0" w:color="auto"/>
            </w:tcBorders>
            <w:shd w:val="clear" w:color="000000" w:fill="E2EFDA"/>
            <w:vAlign w:val="center"/>
            <w:hideMark/>
          </w:tcPr>
          <w:p w14:paraId="0272FAE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de São Bernardo do Campo</w:t>
            </w:r>
          </w:p>
        </w:tc>
        <w:tc>
          <w:tcPr>
            <w:tcW w:w="2029" w:type="dxa"/>
            <w:tcBorders>
              <w:top w:val="nil"/>
              <w:left w:val="nil"/>
              <w:bottom w:val="single" w:sz="8" w:space="0" w:color="auto"/>
              <w:right w:val="single" w:sz="8" w:space="0" w:color="auto"/>
            </w:tcBorders>
            <w:shd w:val="clear" w:color="auto" w:fill="auto"/>
            <w:vAlign w:val="center"/>
            <w:hideMark/>
          </w:tcPr>
          <w:p w14:paraId="100FB87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D900F0C"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D35CB59"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Parangaba</w:t>
            </w:r>
          </w:p>
        </w:tc>
        <w:tc>
          <w:tcPr>
            <w:tcW w:w="2551" w:type="dxa"/>
            <w:tcBorders>
              <w:top w:val="nil"/>
              <w:left w:val="nil"/>
              <w:bottom w:val="single" w:sz="8" w:space="0" w:color="auto"/>
              <w:right w:val="single" w:sz="8" w:space="0" w:color="auto"/>
            </w:tcBorders>
            <w:shd w:val="clear" w:color="000000" w:fill="E2EFDA"/>
            <w:vAlign w:val="center"/>
            <w:hideMark/>
          </w:tcPr>
          <w:p w14:paraId="63C6C92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40%</w:t>
            </w:r>
            <w:r w:rsidRPr="00D9348B">
              <w:rPr>
                <w:rFonts w:ascii="Times New Roman" w:eastAsia="Times New Roman" w:hAnsi="Times New Roman" w:cs="Times New Roman"/>
                <w:color w:val="000000"/>
                <w:sz w:val="16"/>
                <w:szCs w:val="16"/>
                <w:lang w:eastAsia="pt-BR"/>
              </w:rPr>
              <w:t xml:space="preserve"> da Bazille Empreendimentos e Participações LTDA (subsidiária integral da Aliansce Sonae), </w:t>
            </w:r>
            <w:r w:rsidRPr="00D9348B">
              <w:rPr>
                <w:rFonts w:ascii="Times New Roman" w:eastAsia="Times New Roman" w:hAnsi="Times New Roman" w:cs="Times New Roman"/>
                <w:b/>
                <w:bCs/>
                <w:color w:val="000000"/>
                <w:sz w:val="16"/>
                <w:szCs w:val="16"/>
                <w:lang w:eastAsia="pt-BR"/>
              </w:rPr>
              <w:t>56,2%</w:t>
            </w:r>
            <w:r w:rsidRPr="00D9348B">
              <w:rPr>
                <w:rFonts w:ascii="Times New Roman" w:eastAsia="Times New Roman" w:hAnsi="Times New Roman" w:cs="Times New Roman"/>
                <w:color w:val="000000"/>
                <w:sz w:val="16"/>
                <w:szCs w:val="16"/>
                <w:lang w:eastAsia="pt-BR"/>
              </w:rPr>
              <w:t xml:space="preserve"> da Marquise Centros Comerciais LTDA., </w:t>
            </w:r>
            <w:r w:rsidRPr="00D9348B">
              <w:rPr>
                <w:rFonts w:ascii="Times New Roman" w:eastAsia="Times New Roman" w:hAnsi="Times New Roman" w:cs="Times New Roman"/>
                <w:b/>
                <w:bCs/>
                <w:color w:val="000000"/>
                <w:sz w:val="16"/>
                <w:szCs w:val="16"/>
                <w:lang w:eastAsia="pt-BR"/>
              </w:rPr>
              <w:t>2,4%</w:t>
            </w:r>
            <w:r w:rsidRPr="00D9348B">
              <w:rPr>
                <w:rFonts w:ascii="Times New Roman" w:eastAsia="Times New Roman" w:hAnsi="Times New Roman" w:cs="Times New Roman"/>
                <w:color w:val="000000"/>
                <w:sz w:val="16"/>
                <w:szCs w:val="16"/>
                <w:lang w:eastAsia="pt-BR"/>
              </w:rPr>
              <w:t xml:space="preserve"> da P.E.C Empreendimentos Imobiliários e </w:t>
            </w:r>
            <w:r w:rsidRPr="00D9348B">
              <w:rPr>
                <w:rFonts w:ascii="Times New Roman" w:eastAsia="Times New Roman" w:hAnsi="Times New Roman" w:cs="Times New Roman"/>
                <w:b/>
                <w:bCs/>
                <w:color w:val="000000"/>
                <w:sz w:val="16"/>
                <w:szCs w:val="16"/>
                <w:lang w:eastAsia="pt-BR"/>
              </w:rPr>
              <w:t>1,4%</w:t>
            </w:r>
            <w:r w:rsidRPr="00D9348B">
              <w:rPr>
                <w:rFonts w:ascii="Times New Roman" w:eastAsia="Times New Roman" w:hAnsi="Times New Roman" w:cs="Times New Roman"/>
                <w:color w:val="000000"/>
                <w:sz w:val="16"/>
                <w:szCs w:val="16"/>
                <w:lang w:eastAsia="pt-BR"/>
              </w:rPr>
              <w:t xml:space="preserve"> da EST Empreendimentos Imobiliários </w:t>
            </w:r>
          </w:p>
        </w:tc>
        <w:tc>
          <w:tcPr>
            <w:tcW w:w="2724" w:type="dxa"/>
            <w:tcBorders>
              <w:top w:val="nil"/>
              <w:left w:val="nil"/>
              <w:bottom w:val="single" w:sz="8" w:space="0" w:color="auto"/>
              <w:right w:val="single" w:sz="8" w:space="0" w:color="auto"/>
            </w:tcBorders>
            <w:shd w:val="clear" w:color="000000" w:fill="E2EFDA"/>
            <w:vAlign w:val="center"/>
            <w:hideMark/>
          </w:tcPr>
          <w:p w14:paraId="5C20DE3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Germano Franck, nº 300, Parangaba, CEP 60740-020, Fortaleza, CE</w:t>
            </w:r>
          </w:p>
        </w:tc>
        <w:tc>
          <w:tcPr>
            <w:tcW w:w="2560" w:type="dxa"/>
            <w:tcBorders>
              <w:top w:val="nil"/>
              <w:left w:val="nil"/>
              <w:bottom w:val="single" w:sz="8" w:space="0" w:color="auto"/>
              <w:right w:val="single" w:sz="8" w:space="0" w:color="auto"/>
            </w:tcBorders>
            <w:shd w:val="clear" w:color="000000" w:fill="E2EFDA"/>
            <w:vAlign w:val="center"/>
            <w:hideMark/>
          </w:tcPr>
          <w:p w14:paraId="73FA1BD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85.169</w:t>
            </w:r>
          </w:p>
        </w:tc>
        <w:tc>
          <w:tcPr>
            <w:tcW w:w="2371" w:type="dxa"/>
            <w:tcBorders>
              <w:top w:val="nil"/>
              <w:left w:val="nil"/>
              <w:bottom w:val="single" w:sz="8" w:space="0" w:color="auto"/>
              <w:right w:val="single" w:sz="8" w:space="0" w:color="auto"/>
            </w:tcBorders>
            <w:shd w:val="clear" w:color="000000" w:fill="E2EFDA"/>
            <w:vAlign w:val="center"/>
            <w:hideMark/>
          </w:tcPr>
          <w:p w14:paraId="5D0B70A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Registro de Imóveis da 2ª Zona de Fortaleza, Ceará</w:t>
            </w:r>
            <w:r w:rsidRPr="00D9348B">
              <w:rPr>
                <w:rFonts w:ascii="Times New Roman" w:eastAsia="Times New Roman" w:hAnsi="Times New Roman" w:cs="Times New Roman"/>
                <w:color w:val="000000"/>
                <w:sz w:val="16"/>
                <w:szCs w:val="16"/>
                <w:lang w:eastAsia="pt-BR"/>
              </w:rPr>
              <w:br/>
              <w:t xml:space="preserve">2° Oficio </w:t>
            </w:r>
          </w:p>
        </w:tc>
        <w:tc>
          <w:tcPr>
            <w:tcW w:w="2029" w:type="dxa"/>
            <w:tcBorders>
              <w:top w:val="nil"/>
              <w:left w:val="nil"/>
              <w:bottom w:val="single" w:sz="8" w:space="0" w:color="auto"/>
              <w:right w:val="single" w:sz="8" w:space="0" w:color="auto"/>
            </w:tcBorders>
            <w:shd w:val="clear" w:color="auto" w:fill="auto"/>
            <w:vAlign w:val="center"/>
            <w:hideMark/>
          </w:tcPr>
          <w:p w14:paraId="1AEDBD9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506B8A1"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A9DFF20"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Taboão</w:t>
            </w:r>
          </w:p>
        </w:tc>
        <w:tc>
          <w:tcPr>
            <w:tcW w:w="2551" w:type="dxa"/>
            <w:tcBorders>
              <w:top w:val="nil"/>
              <w:left w:val="nil"/>
              <w:bottom w:val="single" w:sz="8" w:space="0" w:color="auto"/>
              <w:right w:val="single" w:sz="8" w:space="0" w:color="auto"/>
            </w:tcBorders>
            <w:shd w:val="clear" w:color="000000" w:fill="E2EFDA"/>
            <w:vAlign w:val="center"/>
            <w:hideMark/>
          </w:tcPr>
          <w:p w14:paraId="6A51383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lang w:eastAsia="pt-BR"/>
              </w:rPr>
              <w:t>40%</w:t>
            </w:r>
            <w:r w:rsidRPr="00D9348B">
              <w:rPr>
                <w:rFonts w:ascii="Times New Roman" w:eastAsia="Times New Roman" w:hAnsi="Times New Roman" w:cs="Times New Roman"/>
                <w:color w:val="000000"/>
                <w:sz w:val="16"/>
                <w:szCs w:val="16"/>
                <w:lang w:eastAsia="pt-BR"/>
              </w:rPr>
              <w:t xml:space="preserve"> da Dali Empreendimentos e Participações S.A., </w:t>
            </w:r>
            <w:r w:rsidRPr="00D9348B">
              <w:rPr>
                <w:rFonts w:ascii="Times New Roman" w:eastAsia="Times New Roman" w:hAnsi="Times New Roman" w:cs="Times New Roman"/>
                <w:b/>
                <w:bCs/>
                <w:color w:val="000000"/>
                <w:sz w:val="16"/>
                <w:szCs w:val="16"/>
                <w:lang w:eastAsia="pt-BR"/>
              </w:rPr>
              <w:t>38%</w:t>
            </w:r>
            <w:r w:rsidRPr="00D9348B">
              <w:rPr>
                <w:rFonts w:ascii="Times New Roman" w:eastAsia="Times New Roman" w:hAnsi="Times New Roman" w:cs="Times New Roman"/>
                <w:color w:val="000000"/>
                <w:sz w:val="16"/>
                <w:szCs w:val="16"/>
                <w:lang w:eastAsia="pt-BR"/>
              </w:rPr>
              <w:t xml:space="preserve"> da Tarsila Empreendimentos e Participações LTDA.,</w:t>
            </w:r>
            <w:r w:rsidRPr="00D9348B">
              <w:rPr>
                <w:rFonts w:ascii="Times New Roman" w:eastAsia="Times New Roman" w:hAnsi="Times New Roman" w:cs="Times New Roman"/>
                <w:b/>
                <w:bCs/>
                <w:color w:val="000000"/>
                <w:sz w:val="16"/>
                <w:szCs w:val="16"/>
                <w:lang w:eastAsia="pt-BR"/>
              </w:rPr>
              <w:t xml:space="preserve"> 14%</w:t>
            </w:r>
            <w:r w:rsidRPr="00D9348B">
              <w:rPr>
                <w:rFonts w:ascii="Times New Roman" w:eastAsia="Times New Roman" w:hAnsi="Times New Roman" w:cs="Times New Roman"/>
                <w:color w:val="000000"/>
                <w:sz w:val="16"/>
                <w:szCs w:val="16"/>
                <w:lang w:eastAsia="pt-BR"/>
              </w:rPr>
              <w:t xml:space="preserve"> da Pátio Londrina Empreendimentos e Participações LTDA. e</w:t>
            </w:r>
            <w:r w:rsidRPr="00D9348B">
              <w:rPr>
                <w:rFonts w:ascii="Times New Roman" w:eastAsia="Times New Roman" w:hAnsi="Times New Roman" w:cs="Times New Roman"/>
                <w:b/>
                <w:bCs/>
                <w:color w:val="000000"/>
                <w:sz w:val="16"/>
                <w:szCs w:val="16"/>
                <w:lang w:eastAsia="pt-BR"/>
              </w:rPr>
              <w:t xml:space="preserve"> 8%</w:t>
            </w:r>
            <w:r w:rsidRPr="00D9348B">
              <w:rPr>
                <w:rFonts w:ascii="Times New Roman" w:eastAsia="Times New Roman" w:hAnsi="Times New Roman" w:cs="Times New Roman"/>
                <w:color w:val="000000"/>
                <w:sz w:val="16"/>
                <w:szCs w:val="16"/>
                <w:lang w:eastAsia="pt-BR"/>
              </w:rPr>
              <w:t xml:space="preserve"> da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Brasil Plural Fundo de Investimento Imobiliário.</w:t>
            </w:r>
          </w:p>
        </w:tc>
        <w:tc>
          <w:tcPr>
            <w:tcW w:w="2724" w:type="dxa"/>
            <w:tcBorders>
              <w:top w:val="nil"/>
              <w:left w:val="nil"/>
              <w:bottom w:val="single" w:sz="8" w:space="0" w:color="auto"/>
              <w:right w:val="single" w:sz="8" w:space="0" w:color="auto"/>
            </w:tcBorders>
            <w:shd w:val="clear" w:color="000000" w:fill="E2EFDA"/>
            <w:vAlign w:val="center"/>
            <w:hideMark/>
          </w:tcPr>
          <w:p w14:paraId="48E60AF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Régis Bittencourt, nº 2643, Jardim Helena, Taboão da Serra, SP, CEP 06768-200</w:t>
            </w:r>
          </w:p>
        </w:tc>
        <w:tc>
          <w:tcPr>
            <w:tcW w:w="2560" w:type="dxa"/>
            <w:tcBorders>
              <w:top w:val="nil"/>
              <w:left w:val="nil"/>
              <w:bottom w:val="single" w:sz="8" w:space="0" w:color="auto"/>
              <w:right w:val="single" w:sz="8" w:space="0" w:color="auto"/>
            </w:tcBorders>
            <w:shd w:val="clear" w:color="000000" w:fill="E2EFDA"/>
            <w:vAlign w:val="center"/>
            <w:hideMark/>
          </w:tcPr>
          <w:p w14:paraId="3C3F8B0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37883</w:t>
            </w:r>
          </w:p>
        </w:tc>
        <w:tc>
          <w:tcPr>
            <w:tcW w:w="2371" w:type="dxa"/>
            <w:tcBorders>
              <w:top w:val="nil"/>
              <w:left w:val="nil"/>
              <w:bottom w:val="single" w:sz="8" w:space="0" w:color="auto"/>
              <w:right w:val="single" w:sz="8" w:space="0" w:color="auto"/>
            </w:tcBorders>
            <w:shd w:val="clear" w:color="000000" w:fill="E2EFDA"/>
            <w:vAlign w:val="center"/>
            <w:hideMark/>
          </w:tcPr>
          <w:p w14:paraId="6CC5A1E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Registro de Imóveis e Anexos da Comarca de Taboão da Serra, SP</w:t>
            </w:r>
          </w:p>
        </w:tc>
        <w:tc>
          <w:tcPr>
            <w:tcW w:w="2029" w:type="dxa"/>
            <w:tcBorders>
              <w:top w:val="nil"/>
              <w:left w:val="nil"/>
              <w:bottom w:val="single" w:sz="8" w:space="0" w:color="auto"/>
              <w:right w:val="single" w:sz="8" w:space="0" w:color="auto"/>
            </w:tcBorders>
            <w:shd w:val="clear" w:color="auto" w:fill="auto"/>
            <w:vAlign w:val="center"/>
            <w:hideMark/>
          </w:tcPr>
          <w:p w14:paraId="74E1C9C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45D5F87" w14:textId="77777777" w:rsidTr="003A6A2B">
        <w:trPr>
          <w:trHeight w:val="6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DE5AA2B"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Via Parque Shopping</w:t>
            </w:r>
          </w:p>
        </w:tc>
        <w:tc>
          <w:tcPr>
            <w:tcW w:w="2551" w:type="dxa"/>
            <w:tcBorders>
              <w:top w:val="nil"/>
              <w:left w:val="nil"/>
              <w:bottom w:val="single" w:sz="8" w:space="0" w:color="auto"/>
              <w:right w:val="single" w:sz="8" w:space="0" w:color="auto"/>
            </w:tcBorders>
            <w:shd w:val="clear" w:color="000000" w:fill="E2EFDA"/>
            <w:vAlign w:val="center"/>
            <w:hideMark/>
          </w:tcPr>
          <w:p w14:paraId="2EBDF78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do FIIVPS (Aliansce Sonae detém cotas representativas de 9,28% do patrimônio do fundo)</w:t>
            </w:r>
          </w:p>
        </w:tc>
        <w:tc>
          <w:tcPr>
            <w:tcW w:w="2724" w:type="dxa"/>
            <w:tcBorders>
              <w:top w:val="nil"/>
              <w:left w:val="nil"/>
              <w:bottom w:val="single" w:sz="8" w:space="0" w:color="auto"/>
              <w:right w:val="single" w:sz="8" w:space="0" w:color="auto"/>
            </w:tcBorders>
            <w:shd w:val="clear" w:color="000000" w:fill="E2EFDA"/>
            <w:vAlign w:val="center"/>
            <w:hideMark/>
          </w:tcPr>
          <w:p w14:paraId="48CCFF6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Ayrton Senna, nº 3.000, Barra da Tijuca, Rio de Janeiro, RJ, CEP 22775-904</w:t>
            </w:r>
          </w:p>
        </w:tc>
        <w:tc>
          <w:tcPr>
            <w:tcW w:w="2560" w:type="dxa"/>
            <w:tcBorders>
              <w:top w:val="nil"/>
              <w:left w:val="nil"/>
              <w:bottom w:val="single" w:sz="8" w:space="0" w:color="auto"/>
              <w:right w:val="single" w:sz="8" w:space="0" w:color="auto"/>
            </w:tcBorders>
            <w:shd w:val="clear" w:color="000000" w:fill="E2EFDA"/>
            <w:vAlign w:val="center"/>
            <w:hideMark/>
          </w:tcPr>
          <w:p w14:paraId="7B700A8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220.313 a 220.880</w:t>
            </w:r>
          </w:p>
        </w:tc>
        <w:tc>
          <w:tcPr>
            <w:tcW w:w="2371" w:type="dxa"/>
            <w:tcBorders>
              <w:top w:val="nil"/>
              <w:left w:val="nil"/>
              <w:bottom w:val="single" w:sz="8" w:space="0" w:color="auto"/>
              <w:right w:val="single" w:sz="8" w:space="0" w:color="auto"/>
            </w:tcBorders>
            <w:shd w:val="clear" w:color="000000" w:fill="E2EFDA"/>
            <w:vAlign w:val="center"/>
            <w:hideMark/>
          </w:tcPr>
          <w:p w14:paraId="1451E37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9º Ofício de Registro de Imóveis da Capital do Estado do Rio de Janeiro</w:t>
            </w:r>
          </w:p>
        </w:tc>
        <w:tc>
          <w:tcPr>
            <w:tcW w:w="2029" w:type="dxa"/>
            <w:tcBorders>
              <w:top w:val="nil"/>
              <w:left w:val="nil"/>
              <w:bottom w:val="single" w:sz="8" w:space="0" w:color="auto"/>
              <w:right w:val="single" w:sz="8" w:space="0" w:color="auto"/>
            </w:tcBorders>
            <w:shd w:val="clear" w:color="auto" w:fill="auto"/>
            <w:vAlign w:val="center"/>
            <w:hideMark/>
          </w:tcPr>
          <w:p w14:paraId="249146F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6C53CD2" w14:textId="77777777" w:rsidTr="003A6A2B">
        <w:trPr>
          <w:trHeight w:val="3390"/>
        </w:trPr>
        <w:tc>
          <w:tcPr>
            <w:tcW w:w="1985" w:type="dxa"/>
            <w:tcBorders>
              <w:top w:val="nil"/>
              <w:left w:val="single" w:sz="8" w:space="0" w:color="auto"/>
              <w:bottom w:val="nil"/>
              <w:right w:val="single" w:sz="8" w:space="0" w:color="auto"/>
            </w:tcBorders>
            <w:shd w:val="clear" w:color="000000" w:fill="F2F2F2"/>
            <w:vAlign w:val="center"/>
            <w:hideMark/>
          </w:tcPr>
          <w:p w14:paraId="3D26B56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Amazonas Shopping</w:t>
            </w:r>
          </w:p>
        </w:tc>
        <w:tc>
          <w:tcPr>
            <w:tcW w:w="2551" w:type="dxa"/>
            <w:tcBorders>
              <w:top w:val="nil"/>
              <w:left w:val="nil"/>
              <w:bottom w:val="single" w:sz="8" w:space="0" w:color="auto"/>
              <w:right w:val="single" w:sz="8" w:space="0" w:color="auto"/>
            </w:tcBorders>
            <w:shd w:val="clear" w:color="000000" w:fill="E2EFDA"/>
            <w:vAlign w:val="center"/>
            <w:hideMark/>
          </w:tcPr>
          <w:p w14:paraId="110A17E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(44,051%) Fundação dos Economiários Federais - FUNCEF (CNPJ 00.436.923/0001-90)</w:t>
            </w:r>
            <w:r w:rsidRPr="00D9348B">
              <w:rPr>
                <w:rFonts w:ascii="Times New Roman" w:eastAsia="Times New Roman" w:hAnsi="Times New Roman" w:cs="Times New Roman"/>
                <w:color w:val="000000"/>
                <w:sz w:val="16"/>
                <w:szCs w:val="16"/>
                <w:lang w:eastAsia="pt-BR"/>
              </w:rPr>
              <w:br/>
              <w:t>(24,5%) Fundação Embratel de Seguridade Social - TELOS (CNPJ 42.465.310/0001-21)</w:t>
            </w:r>
            <w:r w:rsidRPr="00D9348B">
              <w:rPr>
                <w:rFonts w:ascii="Times New Roman" w:eastAsia="Times New Roman" w:hAnsi="Times New Roman" w:cs="Times New Roman"/>
                <w:color w:val="000000"/>
                <w:sz w:val="16"/>
                <w:szCs w:val="16"/>
                <w:lang w:eastAsia="pt-BR"/>
              </w:rPr>
              <w:br/>
              <w:t>(7,5424%) J&amp;M Participações e Empreendimentos Ltda. (CNPJ: 04.857.908/0001-77);</w:t>
            </w:r>
            <w:r w:rsidRPr="00D9348B">
              <w:rPr>
                <w:rFonts w:ascii="Times New Roman" w:eastAsia="Times New Roman" w:hAnsi="Times New Roman" w:cs="Times New Roman"/>
                <w:color w:val="000000"/>
                <w:sz w:val="16"/>
                <w:szCs w:val="16"/>
                <w:lang w:eastAsia="pt-BR"/>
              </w:rPr>
              <w:br/>
              <w:t xml:space="preserve">(22,9066%) Br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Participações S.A (CNPJ 06.977.745/0001-91);</w:t>
            </w:r>
            <w:r w:rsidRPr="00D9348B">
              <w:rPr>
                <w:rFonts w:ascii="Times New Roman" w:eastAsia="Times New Roman" w:hAnsi="Times New Roman" w:cs="Times New Roman"/>
                <w:color w:val="000000"/>
                <w:sz w:val="16"/>
                <w:szCs w:val="16"/>
                <w:lang w:eastAsia="pt-BR"/>
              </w:rPr>
              <w:br/>
              <w:t xml:space="preserve">(1%) </w:t>
            </w:r>
            <w:proofErr w:type="spellStart"/>
            <w:r w:rsidRPr="00D9348B">
              <w:rPr>
                <w:rFonts w:ascii="Times New Roman" w:eastAsia="Times New Roman" w:hAnsi="Times New Roman" w:cs="Times New Roman"/>
                <w:color w:val="000000"/>
                <w:sz w:val="16"/>
                <w:szCs w:val="16"/>
                <w:lang w:eastAsia="pt-BR"/>
              </w:rPr>
              <w:t>Danubio</w:t>
            </w:r>
            <w:proofErr w:type="spellEnd"/>
            <w:r w:rsidRPr="00D9348B">
              <w:rPr>
                <w:rFonts w:ascii="Times New Roman" w:eastAsia="Times New Roman" w:hAnsi="Times New Roman" w:cs="Times New Roman"/>
                <w:color w:val="000000"/>
                <w:sz w:val="16"/>
                <w:szCs w:val="16"/>
                <w:lang w:eastAsia="pt-BR"/>
              </w:rPr>
              <w:t xml:space="preserve"> Empreendimentos e </w:t>
            </w:r>
            <w:proofErr w:type="spellStart"/>
            <w:r w:rsidRPr="00D9348B">
              <w:rPr>
                <w:rFonts w:ascii="Times New Roman" w:eastAsia="Times New Roman" w:hAnsi="Times New Roman" w:cs="Times New Roman"/>
                <w:color w:val="000000"/>
                <w:sz w:val="16"/>
                <w:szCs w:val="16"/>
                <w:lang w:eastAsia="pt-BR"/>
              </w:rPr>
              <w:t>Participaçoes</w:t>
            </w:r>
            <w:proofErr w:type="spellEnd"/>
            <w:r w:rsidRPr="00D9348B">
              <w:rPr>
                <w:rFonts w:ascii="Times New Roman" w:eastAsia="Times New Roman" w:hAnsi="Times New Roman" w:cs="Times New Roman"/>
                <w:color w:val="000000"/>
                <w:sz w:val="16"/>
                <w:szCs w:val="16"/>
                <w:lang w:eastAsia="pt-BR"/>
              </w:rPr>
              <w:t xml:space="preserve"> Ltda. (CNPJ 07.832.015/0001-65)</w:t>
            </w:r>
          </w:p>
        </w:tc>
        <w:tc>
          <w:tcPr>
            <w:tcW w:w="2724" w:type="dxa"/>
            <w:tcBorders>
              <w:top w:val="nil"/>
              <w:left w:val="nil"/>
              <w:bottom w:val="single" w:sz="8" w:space="0" w:color="auto"/>
              <w:right w:val="single" w:sz="8" w:space="0" w:color="auto"/>
            </w:tcBorders>
            <w:shd w:val="clear" w:color="000000" w:fill="E2EFDA"/>
            <w:vAlign w:val="center"/>
            <w:hideMark/>
          </w:tcPr>
          <w:p w14:paraId="4B43801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Djalma Batista, nº 482, Manaus/AM</w:t>
            </w:r>
          </w:p>
        </w:tc>
        <w:tc>
          <w:tcPr>
            <w:tcW w:w="2560" w:type="dxa"/>
            <w:tcBorders>
              <w:top w:val="nil"/>
              <w:left w:val="nil"/>
              <w:bottom w:val="single" w:sz="8" w:space="0" w:color="auto"/>
              <w:right w:val="single" w:sz="8" w:space="0" w:color="auto"/>
            </w:tcBorders>
            <w:shd w:val="clear" w:color="000000" w:fill="E2EFDA"/>
            <w:vAlign w:val="center"/>
            <w:hideMark/>
          </w:tcPr>
          <w:p w14:paraId="77969CC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12201, 12840 e 17638</w:t>
            </w:r>
          </w:p>
        </w:tc>
        <w:tc>
          <w:tcPr>
            <w:tcW w:w="2371" w:type="dxa"/>
            <w:tcBorders>
              <w:top w:val="nil"/>
              <w:left w:val="nil"/>
              <w:bottom w:val="single" w:sz="8" w:space="0" w:color="auto"/>
              <w:right w:val="single" w:sz="8" w:space="0" w:color="auto"/>
            </w:tcBorders>
            <w:shd w:val="clear" w:color="000000" w:fill="E2EFDA"/>
            <w:vAlign w:val="center"/>
            <w:hideMark/>
          </w:tcPr>
          <w:p w14:paraId="680A03C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Registro de Imóveis e Protestos de letras de Manaus/AM</w:t>
            </w:r>
          </w:p>
        </w:tc>
        <w:tc>
          <w:tcPr>
            <w:tcW w:w="2029" w:type="dxa"/>
            <w:tcBorders>
              <w:top w:val="nil"/>
              <w:left w:val="nil"/>
              <w:bottom w:val="single" w:sz="8" w:space="0" w:color="auto"/>
              <w:right w:val="single" w:sz="8" w:space="0" w:color="auto"/>
            </w:tcBorders>
            <w:shd w:val="clear" w:color="auto" w:fill="auto"/>
            <w:vAlign w:val="center"/>
            <w:hideMark/>
          </w:tcPr>
          <w:p w14:paraId="634059E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8058E52" w14:textId="77777777" w:rsidTr="003A6A2B">
        <w:trPr>
          <w:trHeight w:val="2040"/>
        </w:trPr>
        <w:tc>
          <w:tcPr>
            <w:tcW w:w="1985" w:type="dxa"/>
            <w:tcBorders>
              <w:top w:val="single" w:sz="8" w:space="0" w:color="auto"/>
              <w:left w:val="single" w:sz="8" w:space="0" w:color="auto"/>
              <w:bottom w:val="nil"/>
              <w:right w:val="single" w:sz="8" w:space="0" w:color="auto"/>
            </w:tcBorders>
            <w:shd w:val="clear" w:color="000000" w:fill="F2F2F2"/>
            <w:vAlign w:val="center"/>
            <w:hideMark/>
          </w:tcPr>
          <w:p w14:paraId="47BB189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D9348B">
              <w:rPr>
                <w:rFonts w:ascii="Times New Roman" w:eastAsia="Times New Roman" w:hAnsi="Times New Roman" w:cs="Times New Roman"/>
                <w:b/>
                <w:bCs/>
                <w:color w:val="000000"/>
                <w:sz w:val="16"/>
                <w:szCs w:val="16"/>
                <w:lang w:eastAsia="pt-BR"/>
              </w:rPr>
              <w:lastRenderedPageBreak/>
              <w:t>Catuaí</w:t>
            </w:r>
            <w:proofErr w:type="spellEnd"/>
            <w:r w:rsidRPr="00D9348B">
              <w:rPr>
                <w:rFonts w:ascii="Times New Roman" w:eastAsia="Times New Roman" w:hAnsi="Times New Roman" w:cs="Times New Roman"/>
                <w:b/>
                <w:bCs/>
                <w:color w:val="000000"/>
                <w:sz w:val="16"/>
                <w:szCs w:val="16"/>
                <w:lang w:eastAsia="pt-BR"/>
              </w:rPr>
              <w:t xml:space="preserve"> Shopping Londrina</w:t>
            </w:r>
          </w:p>
        </w:tc>
        <w:tc>
          <w:tcPr>
            <w:tcW w:w="2551" w:type="dxa"/>
            <w:tcBorders>
              <w:top w:val="nil"/>
              <w:left w:val="nil"/>
              <w:bottom w:val="single" w:sz="8" w:space="0" w:color="auto"/>
              <w:right w:val="single" w:sz="8" w:space="0" w:color="auto"/>
            </w:tcBorders>
            <w:shd w:val="clear" w:color="000000" w:fill="E2EFDA"/>
            <w:vAlign w:val="center"/>
            <w:hideMark/>
          </w:tcPr>
          <w:p w14:paraId="6FAAF33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b/>
                <w:bCs/>
                <w:color w:val="000000"/>
                <w:sz w:val="16"/>
                <w:szCs w:val="16"/>
                <w:u w:val="single"/>
                <w:lang w:eastAsia="pt-BR"/>
              </w:rPr>
              <w:t>(</w:t>
            </w:r>
            <w:r w:rsidRPr="00D9348B">
              <w:rPr>
                <w:rFonts w:ascii="Times New Roman" w:eastAsia="Times New Roman" w:hAnsi="Times New Roman" w:cs="Times New Roman"/>
                <w:color w:val="000000"/>
                <w:sz w:val="16"/>
                <w:szCs w:val="16"/>
                <w:lang w:eastAsia="pt-BR"/>
              </w:rPr>
              <w:t>93%) Alvear Participações S.A. (CNPJ 03.195.007/0001-02)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 xml:space="preserve">(2,5%) </w:t>
            </w:r>
            <w:proofErr w:type="spellStart"/>
            <w:r w:rsidRPr="00D9348B">
              <w:rPr>
                <w:rFonts w:ascii="Times New Roman" w:eastAsia="Times New Roman" w:hAnsi="Times New Roman" w:cs="Times New Roman"/>
                <w:color w:val="000000"/>
                <w:sz w:val="16"/>
                <w:szCs w:val="16"/>
                <w:lang w:eastAsia="pt-BR"/>
              </w:rPr>
              <w:t>Badessa</w:t>
            </w:r>
            <w:proofErr w:type="spellEnd"/>
            <w:r w:rsidRPr="00D9348B">
              <w:rPr>
                <w:rFonts w:ascii="Times New Roman" w:eastAsia="Times New Roman" w:hAnsi="Times New Roman" w:cs="Times New Roman"/>
                <w:color w:val="000000"/>
                <w:sz w:val="16"/>
                <w:szCs w:val="16"/>
                <w:lang w:eastAsia="pt-BR"/>
              </w:rPr>
              <w:t xml:space="preserve"> - Participações e Incorporações Ltda (CNPJ 00.108.276/0001-98) </w:t>
            </w:r>
            <w:r w:rsidRPr="00D9348B">
              <w:rPr>
                <w:rFonts w:ascii="Times New Roman" w:eastAsia="Times New Roman" w:hAnsi="Times New Roman" w:cs="Times New Roman"/>
                <w:color w:val="000000"/>
                <w:sz w:val="16"/>
                <w:szCs w:val="16"/>
                <w:lang w:eastAsia="pt-BR"/>
              </w:rPr>
              <w:br/>
              <w:t>(4,5%) Boesel Promoções e Eventos Ltda</w:t>
            </w:r>
          </w:p>
        </w:tc>
        <w:tc>
          <w:tcPr>
            <w:tcW w:w="2724" w:type="dxa"/>
            <w:tcBorders>
              <w:top w:val="nil"/>
              <w:left w:val="nil"/>
              <w:bottom w:val="single" w:sz="8" w:space="0" w:color="auto"/>
              <w:right w:val="single" w:sz="8" w:space="0" w:color="auto"/>
            </w:tcBorders>
            <w:shd w:val="clear" w:color="000000" w:fill="E2EFDA"/>
            <w:vAlign w:val="center"/>
            <w:hideMark/>
          </w:tcPr>
          <w:p w14:paraId="0C41F5E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 Celso Garcia Cid, 5600 - Gleba Fazenda Palhano, Londrina/PR</w:t>
            </w:r>
          </w:p>
        </w:tc>
        <w:tc>
          <w:tcPr>
            <w:tcW w:w="2560" w:type="dxa"/>
            <w:tcBorders>
              <w:top w:val="nil"/>
              <w:left w:val="nil"/>
              <w:bottom w:val="single" w:sz="8" w:space="0" w:color="auto"/>
              <w:right w:val="single" w:sz="8" w:space="0" w:color="auto"/>
            </w:tcBorders>
            <w:shd w:val="clear" w:color="000000" w:fill="E2EFDA"/>
            <w:vAlign w:val="center"/>
            <w:hideMark/>
          </w:tcPr>
          <w:p w14:paraId="59826B50"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81543 e 81544</w:t>
            </w:r>
          </w:p>
        </w:tc>
        <w:tc>
          <w:tcPr>
            <w:tcW w:w="2371" w:type="dxa"/>
            <w:tcBorders>
              <w:top w:val="nil"/>
              <w:left w:val="nil"/>
              <w:bottom w:val="single" w:sz="8" w:space="0" w:color="auto"/>
              <w:right w:val="single" w:sz="8" w:space="0" w:color="auto"/>
            </w:tcBorders>
            <w:shd w:val="clear" w:color="000000" w:fill="E2EFDA"/>
            <w:vAlign w:val="center"/>
            <w:hideMark/>
          </w:tcPr>
          <w:p w14:paraId="7B5BCD3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Londrina/PR</w:t>
            </w:r>
          </w:p>
        </w:tc>
        <w:tc>
          <w:tcPr>
            <w:tcW w:w="2029" w:type="dxa"/>
            <w:tcBorders>
              <w:top w:val="nil"/>
              <w:left w:val="nil"/>
              <w:bottom w:val="single" w:sz="8" w:space="0" w:color="auto"/>
              <w:right w:val="single" w:sz="8" w:space="0" w:color="auto"/>
            </w:tcBorders>
            <w:shd w:val="clear" w:color="auto" w:fill="auto"/>
            <w:vAlign w:val="center"/>
            <w:hideMark/>
          </w:tcPr>
          <w:p w14:paraId="0BDC285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Sim </w:t>
            </w:r>
          </w:p>
        </w:tc>
      </w:tr>
      <w:tr w:rsidR="00336455" w:rsidRPr="00D9348B" w14:paraId="6629633E" w14:textId="77777777" w:rsidTr="003A6A2B">
        <w:trPr>
          <w:trHeight w:val="915"/>
        </w:trPr>
        <w:tc>
          <w:tcPr>
            <w:tcW w:w="1985" w:type="dxa"/>
            <w:tcBorders>
              <w:top w:val="single" w:sz="8" w:space="0" w:color="auto"/>
              <w:left w:val="single" w:sz="8" w:space="0" w:color="auto"/>
              <w:bottom w:val="single" w:sz="8" w:space="0" w:color="auto"/>
              <w:right w:val="single" w:sz="8" w:space="0" w:color="auto"/>
            </w:tcBorders>
            <w:shd w:val="clear" w:color="000000" w:fill="F2F2F2"/>
            <w:vAlign w:val="center"/>
            <w:hideMark/>
          </w:tcPr>
          <w:p w14:paraId="2831900B"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D9348B">
              <w:rPr>
                <w:rFonts w:ascii="Times New Roman" w:eastAsia="Times New Roman" w:hAnsi="Times New Roman" w:cs="Times New Roman"/>
                <w:b/>
                <w:bCs/>
                <w:color w:val="000000"/>
                <w:sz w:val="16"/>
                <w:szCs w:val="16"/>
                <w:lang w:eastAsia="pt-BR"/>
              </w:rPr>
              <w:t>Catuaí</w:t>
            </w:r>
            <w:proofErr w:type="spellEnd"/>
            <w:r w:rsidRPr="00D9348B">
              <w:rPr>
                <w:rFonts w:ascii="Times New Roman" w:eastAsia="Times New Roman" w:hAnsi="Times New Roman" w:cs="Times New Roman"/>
                <w:b/>
                <w:bCs/>
                <w:color w:val="000000"/>
                <w:sz w:val="16"/>
                <w:szCs w:val="16"/>
                <w:lang w:eastAsia="pt-BR"/>
              </w:rPr>
              <w:t xml:space="preserve"> Shopping Maringá</w:t>
            </w:r>
          </w:p>
        </w:tc>
        <w:tc>
          <w:tcPr>
            <w:tcW w:w="2551" w:type="dxa"/>
            <w:tcBorders>
              <w:top w:val="nil"/>
              <w:left w:val="nil"/>
              <w:bottom w:val="single" w:sz="8" w:space="0" w:color="auto"/>
              <w:right w:val="single" w:sz="8" w:space="0" w:color="auto"/>
            </w:tcBorders>
            <w:shd w:val="clear" w:color="000000" w:fill="E2EFDA"/>
            <w:vAlign w:val="center"/>
            <w:hideMark/>
          </w:tcPr>
          <w:p w14:paraId="106FCEF0" w14:textId="77777777" w:rsidR="00336455" w:rsidRPr="00D9348B"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w:t>
            </w:r>
            <w:r w:rsidRPr="00D9348B">
              <w:rPr>
                <w:rFonts w:ascii="Times New Roman" w:eastAsia="Times New Roman" w:hAnsi="Times New Roman" w:cs="Times New Roman"/>
                <w:color w:val="000000"/>
                <w:sz w:val="16"/>
                <w:szCs w:val="16"/>
                <w:lang w:eastAsia="pt-BR"/>
              </w:rPr>
              <w:t>100%) Alvear Participações S.A. (CNPJ 03.195.007/0001-02)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2C6297F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Colombo, 9161 - Parque Industrial Bandeirantes, Maringá/PR</w:t>
            </w:r>
          </w:p>
        </w:tc>
        <w:tc>
          <w:tcPr>
            <w:tcW w:w="2560" w:type="dxa"/>
            <w:tcBorders>
              <w:top w:val="nil"/>
              <w:left w:val="nil"/>
              <w:bottom w:val="single" w:sz="8" w:space="0" w:color="auto"/>
              <w:right w:val="single" w:sz="8" w:space="0" w:color="auto"/>
            </w:tcBorders>
            <w:shd w:val="clear" w:color="000000" w:fill="E2EFDA"/>
            <w:vAlign w:val="center"/>
            <w:hideMark/>
          </w:tcPr>
          <w:p w14:paraId="5D6CC33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24.489</w:t>
            </w:r>
          </w:p>
        </w:tc>
        <w:tc>
          <w:tcPr>
            <w:tcW w:w="2371" w:type="dxa"/>
            <w:tcBorders>
              <w:top w:val="nil"/>
              <w:left w:val="nil"/>
              <w:bottom w:val="single" w:sz="8" w:space="0" w:color="auto"/>
              <w:right w:val="single" w:sz="8" w:space="0" w:color="auto"/>
            </w:tcBorders>
            <w:shd w:val="clear" w:color="000000" w:fill="E2EFDA"/>
            <w:vAlign w:val="center"/>
            <w:hideMark/>
          </w:tcPr>
          <w:p w14:paraId="3089B85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3ª Serventia Registral de Maringá/PR</w:t>
            </w:r>
          </w:p>
        </w:tc>
        <w:tc>
          <w:tcPr>
            <w:tcW w:w="2029" w:type="dxa"/>
            <w:tcBorders>
              <w:top w:val="nil"/>
              <w:left w:val="nil"/>
              <w:bottom w:val="single" w:sz="8" w:space="0" w:color="auto"/>
              <w:right w:val="single" w:sz="8" w:space="0" w:color="auto"/>
            </w:tcBorders>
            <w:shd w:val="clear" w:color="auto" w:fill="auto"/>
            <w:vAlign w:val="center"/>
            <w:hideMark/>
          </w:tcPr>
          <w:p w14:paraId="2E71FDF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498F398" w14:textId="77777777" w:rsidTr="003A6A2B">
        <w:trPr>
          <w:trHeight w:val="9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CD1324A"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Center Shopping Uberlândia</w:t>
            </w:r>
          </w:p>
        </w:tc>
        <w:tc>
          <w:tcPr>
            <w:tcW w:w="2551" w:type="dxa"/>
            <w:tcBorders>
              <w:top w:val="nil"/>
              <w:left w:val="nil"/>
              <w:bottom w:val="single" w:sz="8" w:space="0" w:color="auto"/>
              <w:right w:val="single" w:sz="8" w:space="0" w:color="auto"/>
            </w:tcBorders>
            <w:shd w:val="clear" w:color="000000" w:fill="E2EFDA"/>
            <w:vAlign w:val="center"/>
            <w:hideMark/>
          </w:tcPr>
          <w:p w14:paraId="608328E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Center Shopping S.A. (CNPJ 38.720.884/0001-21)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22C4447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Rondon Pacheco, 4600, </w:t>
            </w:r>
            <w:proofErr w:type="spellStart"/>
            <w:r w:rsidRPr="00D9348B">
              <w:rPr>
                <w:rFonts w:ascii="Times New Roman" w:eastAsia="Times New Roman" w:hAnsi="Times New Roman" w:cs="Times New Roman"/>
                <w:color w:val="000000"/>
                <w:sz w:val="16"/>
                <w:szCs w:val="16"/>
                <w:lang w:eastAsia="pt-BR"/>
              </w:rPr>
              <w:t>Tibery</w:t>
            </w:r>
            <w:proofErr w:type="spellEnd"/>
            <w:r w:rsidRPr="00D9348B">
              <w:rPr>
                <w:rFonts w:ascii="Times New Roman" w:eastAsia="Times New Roman" w:hAnsi="Times New Roman" w:cs="Times New Roman"/>
                <w:color w:val="000000"/>
                <w:sz w:val="16"/>
                <w:szCs w:val="16"/>
                <w:lang w:eastAsia="pt-BR"/>
              </w:rPr>
              <w:t>, Uberlândia/MG</w:t>
            </w:r>
          </w:p>
        </w:tc>
        <w:tc>
          <w:tcPr>
            <w:tcW w:w="2560" w:type="dxa"/>
            <w:tcBorders>
              <w:top w:val="nil"/>
              <w:left w:val="nil"/>
              <w:bottom w:val="single" w:sz="8" w:space="0" w:color="auto"/>
              <w:right w:val="single" w:sz="8" w:space="0" w:color="auto"/>
            </w:tcBorders>
            <w:shd w:val="clear" w:color="000000" w:fill="E2EFDA"/>
            <w:vAlign w:val="center"/>
            <w:hideMark/>
          </w:tcPr>
          <w:p w14:paraId="5E824A7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57.988, 195.446, 132.028, 130.549 e 135.755</w:t>
            </w:r>
          </w:p>
        </w:tc>
        <w:tc>
          <w:tcPr>
            <w:tcW w:w="2371" w:type="dxa"/>
            <w:tcBorders>
              <w:top w:val="nil"/>
              <w:left w:val="nil"/>
              <w:bottom w:val="single" w:sz="8" w:space="0" w:color="auto"/>
              <w:right w:val="single" w:sz="8" w:space="0" w:color="auto"/>
            </w:tcBorders>
            <w:shd w:val="clear" w:color="000000" w:fill="E2EFDA"/>
            <w:vAlign w:val="center"/>
            <w:hideMark/>
          </w:tcPr>
          <w:p w14:paraId="476F7F8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Uberlândia/MG</w:t>
            </w:r>
          </w:p>
        </w:tc>
        <w:tc>
          <w:tcPr>
            <w:tcW w:w="2029" w:type="dxa"/>
            <w:tcBorders>
              <w:top w:val="nil"/>
              <w:left w:val="nil"/>
              <w:bottom w:val="single" w:sz="8" w:space="0" w:color="auto"/>
              <w:right w:val="single" w:sz="8" w:space="0" w:color="auto"/>
            </w:tcBorders>
            <w:shd w:val="clear" w:color="auto" w:fill="auto"/>
            <w:vAlign w:val="center"/>
            <w:hideMark/>
          </w:tcPr>
          <w:p w14:paraId="1B7C8F7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05E68A7"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AC5D18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Estação BH</w:t>
            </w:r>
          </w:p>
        </w:tc>
        <w:tc>
          <w:tcPr>
            <w:tcW w:w="2551" w:type="dxa"/>
            <w:tcBorders>
              <w:top w:val="nil"/>
              <w:left w:val="nil"/>
              <w:bottom w:val="single" w:sz="8" w:space="0" w:color="auto"/>
              <w:right w:val="single" w:sz="8" w:space="0" w:color="auto"/>
            </w:tcBorders>
            <w:shd w:val="clear" w:color="000000" w:fill="E2EFDA"/>
            <w:vAlign w:val="center"/>
            <w:hideMark/>
          </w:tcPr>
          <w:p w14:paraId="2203200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Companhia Brasileira de Trens Urbanos - CBTU (CNPJ 42.357.483/0001-26) *concessão em favor da </w:t>
            </w:r>
            <w:proofErr w:type="spellStart"/>
            <w:r w:rsidRPr="00D9348B">
              <w:rPr>
                <w:rFonts w:ascii="Times New Roman" w:eastAsia="Times New Roman" w:hAnsi="Times New Roman" w:cs="Times New Roman"/>
                <w:color w:val="000000"/>
                <w:sz w:val="16"/>
                <w:szCs w:val="16"/>
                <w:lang w:eastAsia="pt-BR"/>
              </w:rPr>
              <w:t>Estacao</w:t>
            </w:r>
            <w:proofErr w:type="spellEnd"/>
            <w:r w:rsidRPr="00D9348B">
              <w:rPr>
                <w:rFonts w:ascii="Times New Roman" w:eastAsia="Times New Roman" w:hAnsi="Times New Roman" w:cs="Times New Roman"/>
                <w:color w:val="000000"/>
                <w:sz w:val="16"/>
                <w:szCs w:val="16"/>
                <w:lang w:eastAsia="pt-BR"/>
              </w:rPr>
              <w:t xml:space="preserve"> BH Empreendimentos Imobiliários e Participações Ltda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6CF1528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Cristiano Machado, 11833 - Vila </w:t>
            </w:r>
            <w:proofErr w:type="spellStart"/>
            <w:r w:rsidRPr="00D9348B">
              <w:rPr>
                <w:rFonts w:ascii="Times New Roman" w:eastAsia="Times New Roman" w:hAnsi="Times New Roman" w:cs="Times New Roman"/>
                <w:color w:val="000000"/>
                <w:sz w:val="16"/>
                <w:szCs w:val="16"/>
                <w:lang w:eastAsia="pt-BR"/>
              </w:rPr>
              <w:t>Cloris</w:t>
            </w:r>
            <w:proofErr w:type="spellEnd"/>
            <w:r w:rsidRPr="00D9348B">
              <w:rPr>
                <w:rFonts w:ascii="Times New Roman" w:eastAsia="Times New Roman" w:hAnsi="Times New Roman" w:cs="Times New Roman"/>
                <w:color w:val="000000"/>
                <w:sz w:val="16"/>
                <w:szCs w:val="16"/>
                <w:lang w:eastAsia="pt-BR"/>
              </w:rPr>
              <w:t>, Belo Horizonte/MG</w:t>
            </w:r>
          </w:p>
        </w:tc>
        <w:tc>
          <w:tcPr>
            <w:tcW w:w="2560" w:type="dxa"/>
            <w:tcBorders>
              <w:top w:val="nil"/>
              <w:left w:val="nil"/>
              <w:bottom w:val="single" w:sz="8" w:space="0" w:color="auto"/>
              <w:right w:val="single" w:sz="8" w:space="0" w:color="auto"/>
            </w:tcBorders>
            <w:shd w:val="clear" w:color="000000" w:fill="E2EFDA"/>
            <w:vAlign w:val="center"/>
            <w:hideMark/>
          </w:tcPr>
          <w:p w14:paraId="00F92EDD"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45.860</w:t>
            </w:r>
          </w:p>
        </w:tc>
        <w:tc>
          <w:tcPr>
            <w:tcW w:w="2371" w:type="dxa"/>
            <w:tcBorders>
              <w:top w:val="nil"/>
              <w:left w:val="nil"/>
              <w:bottom w:val="single" w:sz="8" w:space="0" w:color="auto"/>
              <w:right w:val="single" w:sz="8" w:space="0" w:color="auto"/>
            </w:tcBorders>
            <w:shd w:val="clear" w:color="000000" w:fill="E2EFDA"/>
            <w:vAlign w:val="center"/>
            <w:hideMark/>
          </w:tcPr>
          <w:p w14:paraId="728791F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5º Registro de Imóveis de Belo Horizonte/MG</w:t>
            </w:r>
          </w:p>
        </w:tc>
        <w:tc>
          <w:tcPr>
            <w:tcW w:w="2029" w:type="dxa"/>
            <w:tcBorders>
              <w:top w:val="nil"/>
              <w:left w:val="nil"/>
              <w:bottom w:val="single" w:sz="8" w:space="0" w:color="auto"/>
              <w:right w:val="single" w:sz="8" w:space="0" w:color="auto"/>
            </w:tcBorders>
            <w:shd w:val="clear" w:color="auto" w:fill="auto"/>
            <w:vAlign w:val="center"/>
            <w:hideMark/>
          </w:tcPr>
          <w:p w14:paraId="55F703E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25C948D" w14:textId="77777777" w:rsidTr="003A6A2B">
        <w:trPr>
          <w:trHeight w:val="1140"/>
        </w:trPr>
        <w:tc>
          <w:tcPr>
            <w:tcW w:w="1985" w:type="dxa"/>
            <w:vMerge w:val="restart"/>
            <w:tcBorders>
              <w:top w:val="nil"/>
              <w:left w:val="single" w:sz="8" w:space="0" w:color="auto"/>
              <w:bottom w:val="single" w:sz="8" w:space="0" w:color="000000"/>
              <w:right w:val="single" w:sz="8" w:space="0" w:color="auto"/>
            </w:tcBorders>
            <w:shd w:val="clear" w:color="000000" w:fill="F2F2F2"/>
            <w:noWrap/>
            <w:vAlign w:val="center"/>
            <w:hideMark/>
          </w:tcPr>
          <w:p w14:paraId="40E1821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Goiânia Shopping</w:t>
            </w:r>
          </w:p>
        </w:tc>
        <w:tc>
          <w:tcPr>
            <w:tcW w:w="2551" w:type="dxa"/>
            <w:tcBorders>
              <w:top w:val="nil"/>
              <w:left w:val="nil"/>
              <w:bottom w:val="single" w:sz="8" w:space="0" w:color="auto"/>
              <w:right w:val="single" w:sz="8" w:space="0" w:color="auto"/>
            </w:tcBorders>
            <w:shd w:val="clear" w:color="000000" w:fill="E2EFDA"/>
            <w:vAlign w:val="center"/>
            <w:hideMark/>
          </w:tcPr>
          <w:p w14:paraId="2647B73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(96,289%) GS Shopping Center S/A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r w:rsidRPr="00D9348B">
              <w:rPr>
                <w:rFonts w:ascii="Times New Roman" w:eastAsia="Times New Roman" w:hAnsi="Times New Roman" w:cs="Times New Roman"/>
                <w:color w:val="000000"/>
                <w:sz w:val="16"/>
                <w:szCs w:val="16"/>
                <w:lang w:eastAsia="pt-BR"/>
              </w:rPr>
              <w:br/>
              <w:t xml:space="preserve">(3,711%) Gary Alano </w:t>
            </w:r>
            <w:proofErr w:type="spellStart"/>
            <w:r w:rsidRPr="00D9348B">
              <w:rPr>
                <w:rFonts w:ascii="Times New Roman" w:eastAsia="Times New Roman" w:hAnsi="Times New Roman" w:cs="Times New Roman"/>
                <w:color w:val="000000"/>
                <w:sz w:val="16"/>
                <w:szCs w:val="16"/>
                <w:lang w:eastAsia="pt-BR"/>
              </w:rPr>
              <w:t>Bureli</w:t>
            </w:r>
            <w:proofErr w:type="spellEnd"/>
            <w:r w:rsidRPr="00D9348B">
              <w:rPr>
                <w:rFonts w:ascii="Times New Roman" w:eastAsia="Times New Roman" w:hAnsi="Times New Roman" w:cs="Times New Roman"/>
                <w:color w:val="000000"/>
                <w:sz w:val="16"/>
                <w:szCs w:val="16"/>
                <w:lang w:eastAsia="pt-BR"/>
              </w:rPr>
              <w:t xml:space="preserve"> Burrel </w:t>
            </w:r>
          </w:p>
        </w:tc>
        <w:tc>
          <w:tcPr>
            <w:tcW w:w="2724" w:type="dxa"/>
            <w:tcBorders>
              <w:top w:val="nil"/>
              <w:left w:val="nil"/>
              <w:bottom w:val="single" w:sz="8" w:space="0" w:color="auto"/>
              <w:right w:val="single" w:sz="8" w:space="0" w:color="auto"/>
            </w:tcBorders>
            <w:shd w:val="clear" w:color="000000" w:fill="E2EFDA"/>
            <w:vAlign w:val="center"/>
            <w:hideMark/>
          </w:tcPr>
          <w:p w14:paraId="284DB16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T-10, 1300 - Setor Bueno, Goiânia/GO</w:t>
            </w:r>
          </w:p>
        </w:tc>
        <w:tc>
          <w:tcPr>
            <w:tcW w:w="2560" w:type="dxa"/>
            <w:tcBorders>
              <w:top w:val="nil"/>
              <w:left w:val="nil"/>
              <w:bottom w:val="single" w:sz="8" w:space="0" w:color="auto"/>
              <w:right w:val="single" w:sz="8" w:space="0" w:color="auto"/>
            </w:tcBorders>
            <w:shd w:val="clear" w:color="000000" w:fill="E2EFDA"/>
            <w:vAlign w:val="center"/>
            <w:hideMark/>
          </w:tcPr>
          <w:p w14:paraId="479C454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167.688 e 167.689</w:t>
            </w:r>
          </w:p>
        </w:tc>
        <w:tc>
          <w:tcPr>
            <w:tcW w:w="2371" w:type="dxa"/>
            <w:tcBorders>
              <w:top w:val="nil"/>
              <w:left w:val="nil"/>
              <w:bottom w:val="single" w:sz="8" w:space="0" w:color="auto"/>
              <w:right w:val="single" w:sz="8" w:space="0" w:color="auto"/>
            </w:tcBorders>
            <w:shd w:val="clear" w:color="000000" w:fill="E2EFDA"/>
            <w:vAlign w:val="center"/>
            <w:hideMark/>
          </w:tcPr>
          <w:p w14:paraId="511B058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1ª Circunscrição de Goiânia/GO</w:t>
            </w:r>
          </w:p>
        </w:tc>
        <w:tc>
          <w:tcPr>
            <w:tcW w:w="2029" w:type="dxa"/>
            <w:tcBorders>
              <w:top w:val="nil"/>
              <w:left w:val="nil"/>
              <w:bottom w:val="single" w:sz="8" w:space="0" w:color="auto"/>
              <w:right w:val="single" w:sz="8" w:space="0" w:color="auto"/>
            </w:tcBorders>
            <w:shd w:val="clear" w:color="auto" w:fill="auto"/>
            <w:vAlign w:val="center"/>
            <w:hideMark/>
          </w:tcPr>
          <w:p w14:paraId="14B0814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81D1076" w14:textId="77777777" w:rsidTr="003A6A2B">
        <w:trPr>
          <w:trHeight w:val="690"/>
        </w:trPr>
        <w:tc>
          <w:tcPr>
            <w:tcW w:w="1985" w:type="dxa"/>
            <w:vMerge/>
            <w:tcBorders>
              <w:top w:val="nil"/>
              <w:left w:val="single" w:sz="8" w:space="0" w:color="auto"/>
              <w:bottom w:val="single" w:sz="8" w:space="0" w:color="000000"/>
              <w:right w:val="single" w:sz="8" w:space="0" w:color="auto"/>
            </w:tcBorders>
            <w:vAlign w:val="center"/>
            <w:hideMark/>
          </w:tcPr>
          <w:p w14:paraId="44BBC68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72BD0D8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GS Shopping Center S/A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59BDBD8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T-10, 1300 - Setor Bueno, Goiânia/GO</w:t>
            </w:r>
          </w:p>
        </w:tc>
        <w:tc>
          <w:tcPr>
            <w:tcW w:w="2560" w:type="dxa"/>
            <w:tcBorders>
              <w:top w:val="nil"/>
              <w:left w:val="nil"/>
              <w:bottom w:val="single" w:sz="8" w:space="0" w:color="auto"/>
              <w:right w:val="single" w:sz="8" w:space="0" w:color="auto"/>
            </w:tcBorders>
            <w:shd w:val="clear" w:color="000000" w:fill="E2EFDA"/>
            <w:vAlign w:val="center"/>
            <w:hideMark/>
          </w:tcPr>
          <w:p w14:paraId="5F1BCB4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229.582</w:t>
            </w:r>
          </w:p>
        </w:tc>
        <w:tc>
          <w:tcPr>
            <w:tcW w:w="2371" w:type="dxa"/>
            <w:tcBorders>
              <w:top w:val="nil"/>
              <w:left w:val="nil"/>
              <w:bottom w:val="single" w:sz="8" w:space="0" w:color="auto"/>
              <w:right w:val="single" w:sz="8" w:space="0" w:color="auto"/>
            </w:tcBorders>
            <w:shd w:val="clear" w:color="000000" w:fill="E2EFDA"/>
            <w:vAlign w:val="center"/>
            <w:hideMark/>
          </w:tcPr>
          <w:p w14:paraId="4851BB88"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1ª Circunscrição de Goiânia/GO</w:t>
            </w:r>
          </w:p>
        </w:tc>
        <w:tc>
          <w:tcPr>
            <w:tcW w:w="2029" w:type="dxa"/>
            <w:tcBorders>
              <w:top w:val="nil"/>
              <w:left w:val="nil"/>
              <w:bottom w:val="single" w:sz="8" w:space="0" w:color="auto"/>
              <w:right w:val="single" w:sz="8" w:space="0" w:color="auto"/>
            </w:tcBorders>
            <w:shd w:val="clear" w:color="auto" w:fill="auto"/>
            <w:vAlign w:val="center"/>
            <w:hideMark/>
          </w:tcPr>
          <w:p w14:paraId="0294235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77C0BCC"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E0D2D66"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Independência Shopping</w:t>
            </w:r>
          </w:p>
        </w:tc>
        <w:tc>
          <w:tcPr>
            <w:tcW w:w="2551" w:type="dxa"/>
            <w:tcBorders>
              <w:top w:val="nil"/>
              <w:left w:val="nil"/>
              <w:bottom w:val="single" w:sz="8" w:space="0" w:color="auto"/>
              <w:right w:val="single" w:sz="8" w:space="0" w:color="auto"/>
            </w:tcBorders>
            <w:shd w:val="clear" w:color="000000" w:fill="E2EFDA"/>
            <w:vAlign w:val="center"/>
            <w:hideMark/>
          </w:tcPr>
          <w:p w14:paraId="3A938B2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Sociedade Independência Imóveis S.A (CNPJ 05.217.061/0001-29)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94EDB7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Presidente Itamar Franco, 3600 - São Mateus, Juiz de Fora/MG</w:t>
            </w:r>
          </w:p>
        </w:tc>
        <w:tc>
          <w:tcPr>
            <w:tcW w:w="2560" w:type="dxa"/>
            <w:tcBorders>
              <w:top w:val="nil"/>
              <w:left w:val="nil"/>
              <w:bottom w:val="single" w:sz="8" w:space="0" w:color="auto"/>
              <w:right w:val="single" w:sz="8" w:space="0" w:color="auto"/>
            </w:tcBorders>
            <w:shd w:val="clear" w:color="000000" w:fill="E2EFDA"/>
            <w:vAlign w:val="center"/>
            <w:hideMark/>
          </w:tcPr>
          <w:p w14:paraId="7146652E"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70.486 a 70549</w:t>
            </w:r>
          </w:p>
        </w:tc>
        <w:tc>
          <w:tcPr>
            <w:tcW w:w="2371" w:type="dxa"/>
            <w:tcBorders>
              <w:top w:val="nil"/>
              <w:left w:val="nil"/>
              <w:bottom w:val="single" w:sz="8" w:space="0" w:color="auto"/>
              <w:right w:val="single" w:sz="8" w:space="0" w:color="auto"/>
            </w:tcBorders>
            <w:shd w:val="clear" w:color="000000" w:fill="E2EFDA"/>
            <w:vAlign w:val="center"/>
            <w:hideMark/>
          </w:tcPr>
          <w:p w14:paraId="34A486B4"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Juiz de Fora/MG</w:t>
            </w:r>
          </w:p>
        </w:tc>
        <w:tc>
          <w:tcPr>
            <w:tcW w:w="2029" w:type="dxa"/>
            <w:tcBorders>
              <w:top w:val="nil"/>
              <w:left w:val="nil"/>
              <w:bottom w:val="single" w:sz="8" w:space="0" w:color="auto"/>
              <w:right w:val="single" w:sz="8" w:space="0" w:color="auto"/>
            </w:tcBorders>
            <w:shd w:val="clear" w:color="auto" w:fill="auto"/>
            <w:vAlign w:val="center"/>
            <w:hideMark/>
          </w:tcPr>
          <w:p w14:paraId="26D07DE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6C1536D"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CDD600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Jardim Sul</w:t>
            </w:r>
          </w:p>
        </w:tc>
        <w:tc>
          <w:tcPr>
            <w:tcW w:w="2551" w:type="dxa"/>
            <w:tcBorders>
              <w:top w:val="nil"/>
              <w:left w:val="nil"/>
              <w:bottom w:val="single" w:sz="8" w:space="0" w:color="auto"/>
              <w:right w:val="single" w:sz="8" w:space="0" w:color="auto"/>
            </w:tcBorders>
            <w:shd w:val="clear" w:color="000000" w:fill="E2EFDA"/>
            <w:vAlign w:val="center"/>
            <w:hideMark/>
          </w:tcPr>
          <w:p w14:paraId="33B910D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(60%) BR MALLS Participações S/A </w:t>
            </w:r>
            <w:r w:rsidRPr="00D9348B">
              <w:rPr>
                <w:rFonts w:ascii="Times New Roman" w:eastAsia="Times New Roman" w:hAnsi="Times New Roman" w:cs="Times New Roman"/>
                <w:color w:val="000000"/>
                <w:sz w:val="16"/>
                <w:szCs w:val="16"/>
                <w:lang w:eastAsia="pt-BR"/>
              </w:rPr>
              <w:br/>
              <w:t xml:space="preserve">(40%) Fundo de Investimento Imobiliário - FII Shopping Jardim Sul </w:t>
            </w:r>
          </w:p>
        </w:tc>
        <w:tc>
          <w:tcPr>
            <w:tcW w:w="2724" w:type="dxa"/>
            <w:tcBorders>
              <w:top w:val="nil"/>
              <w:left w:val="nil"/>
              <w:bottom w:val="single" w:sz="8" w:space="0" w:color="auto"/>
              <w:right w:val="single" w:sz="8" w:space="0" w:color="auto"/>
            </w:tcBorders>
            <w:shd w:val="clear" w:color="000000" w:fill="E2EFDA"/>
            <w:vAlign w:val="center"/>
            <w:hideMark/>
          </w:tcPr>
          <w:p w14:paraId="5DC788A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Giovanni Gronchi, 5819 - Vila Andrade - São Paulo/ SP</w:t>
            </w:r>
          </w:p>
        </w:tc>
        <w:tc>
          <w:tcPr>
            <w:tcW w:w="2560" w:type="dxa"/>
            <w:tcBorders>
              <w:top w:val="nil"/>
              <w:left w:val="nil"/>
              <w:bottom w:val="single" w:sz="8" w:space="0" w:color="auto"/>
              <w:right w:val="single" w:sz="8" w:space="0" w:color="auto"/>
            </w:tcBorders>
            <w:shd w:val="clear" w:color="000000" w:fill="E2EFDA"/>
            <w:vAlign w:val="center"/>
            <w:hideMark/>
          </w:tcPr>
          <w:p w14:paraId="4AD16CBE"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311.650 a 311.920</w:t>
            </w:r>
            <w:r w:rsidRPr="00D9348B">
              <w:rPr>
                <w:rFonts w:ascii="Times New Roman" w:eastAsia="Times New Roman" w:hAnsi="Times New Roman" w:cs="Times New Roman"/>
                <w:color w:val="000000"/>
                <w:sz w:val="16"/>
                <w:szCs w:val="16"/>
                <w:lang w:eastAsia="pt-BR"/>
              </w:rPr>
              <w:br/>
              <w:t>381.810 a 381.820</w:t>
            </w:r>
          </w:p>
        </w:tc>
        <w:tc>
          <w:tcPr>
            <w:tcW w:w="2371" w:type="dxa"/>
            <w:tcBorders>
              <w:top w:val="nil"/>
              <w:left w:val="nil"/>
              <w:bottom w:val="single" w:sz="8" w:space="0" w:color="auto"/>
              <w:right w:val="single" w:sz="8" w:space="0" w:color="auto"/>
            </w:tcBorders>
            <w:shd w:val="clear" w:color="000000" w:fill="E2EFDA"/>
            <w:vAlign w:val="center"/>
            <w:hideMark/>
          </w:tcPr>
          <w:p w14:paraId="5F45903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11º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0ABA43A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1E4F8E7" w14:textId="77777777" w:rsidTr="003A6A2B">
        <w:trPr>
          <w:trHeight w:val="345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1AA519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Mooca Plaza Shopping</w:t>
            </w:r>
          </w:p>
        </w:tc>
        <w:tc>
          <w:tcPr>
            <w:tcW w:w="2551" w:type="dxa"/>
            <w:tcBorders>
              <w:top w:val="nil"/>
              <w:left w:val="nil"/>
              <w:bottom w:val="single" w:sz="8" w:space="0" w:color="auto"/>
              <w:right w:val="single" w:sz="8" w:space="0" w:color="auto"/>
            </w:tcBorders>
            <w:shd w:val="clear" w:color="000000" w:fill="E2EFDA"/>
            <w:vAlign w:val="center"/>
            <w:hideMark/>
          </w:tcPr>
          <w:p w14:paraId="5E0800C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(48%) Shopping Center Mooca Empreendimento Imobiliário S.A (CNPJ 07.785.392/0001-90)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(20%) Construtora São José SPE Cambuci Ltda. (CNPJ 08.899.225/0001-33)</w:t>
            </w:r>
            <w:r w:rsidRPr="00D9348B">
              <w:rPr>
                <w:rFonts w:ascii="Times New Roman" w:eastAsia="Times New Roman" w:hAnsi="Times New Roman" w:cs="Times New Roman"/>
                <w:color w:val="000000"/>
                <w:sz w:val="16"/>
                <w:szCs w:val="16"/>
                <w:lang w:eastAsia="pt-BR"/>
              </w:rPr>
              <w:br/>
              <w:t>(16%) Hedge Brasil Shopping Fundo de Investimento Imobiliário (CNPJ 08.431.747/0001-06)</w:t>
            </w:r>
            <w:r w:rsidRPr="00D9348B">
              <w:rPr>
                <w:rFonts w:ascii="Times New Roman" w:eastAsia="Times New Roman" w:hAnsi="Times New Roman" w:cs="Times New Roman"/>
                <w:color w:val="000000"/>
                <w:sz w:val="16"/>
                <w:szCs w:val="16"/>
                <w:lang w:eastAsia="pt-BR"/>
              </w:rPr>
              <w:br/>
              <w:t>(4%) NCMA Participações EIRELI (CNPJ 16.914.545/0001-43)</w:t>
            </w:r>
            <w:r w:rsidRPr="00D9348B">
              <w:rPr>
                <w:rFonts w:ascii="Times New Roman" w:eastAsia="Times New Roman" w:hAnsi="Times New Roman" w:cs="Times New Roman"/>
                <w:color w:val="000000"/>
                <w:sz w:val="16"/>
                <w:szCs w:val="16"/>
                <w:lang w:eastAsia="pt-BR"/>
              </w:rPr>
              <w:br/>
              <w:t>(12%) Milão Empreendimentos Imobiliários Ltda (CNPJ 13.516.148/0001-25)</w:t>
            </w:r>
          </w:p>
        </w:tc>
        <w:tc>
          <w:tcPr>
            <w:tcW w:w="2724" w:type="dxa"/>
            <w:tcBorders>
              <w:top w:val="nil"/>
              <w:left w:val="nil"/>
              <w:bottom w:val="single" w:sz="8" w:space="0" w:color="auto"/>
              <w:right w:val="single" w:sz="8" w:space="0" w:color="auto"/>
            </w:tcBorders>
            <w:shd w:val="clear" w:color="000000" w:fill="E2EFDA"/>
            <w:vAlign w:val="center"/>
            <w:hideMark/>
          </w:tcPr>
          <w:p w14:paraId="741237E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Capitão Pacheco e Chaves, 313, Mooca, São Paulo/SP</w:t>
            </w:r>
          </w:p>
        </w:tc>
        <w:tc>
          <w:tcPr>
            <w:tcW w:w="2560" w:type="dxa"/>
            <w:tcBorders>
              <w:top w:val="nil"/>
              <w:left w:val="nil"/>
              <w:bottom w:val="single" w:sz="8" w:space="0" w:color="auto"/>
              <w:right w:val="single" w:sz="8" w:space="0" w:color="auto"/>
            </w:tcBorders>
            <w:shd w:val="clear" w:color="000000" w:fill="E2EFDA"/>
            <w:vAlign w:val="center"/>
            <w:hideMark/>
          </w:tcPr>
          <w:p w14:paraId="79F80E9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168493 e 144.661 (matrículas duplicadas)</w:t>
            </w:r>
          </w:p>
        </w:tc>
        <w:tc>
          <w:tcPr>
            <w:tcW w:w="2371" w:type="dxa"/>
            <w:tcBorders>
              <w:top w:val="nil"/>
              <w:left w:val="nil"/>
              <w:bottom w:val="single" w:sz="8" w:space="0" w:color="auto"/>
              <w:right w:val="single" w:sz="8" w:space="0" w:color="auto"/>
            </w:tcBorders>
            <w:shd w:val="clear" w:color="000000" w:fill="E2EFDA"/>
            <w:vAlign w:val="center"/>
            <w:hideMark/>
          </w:tcPr>
          <w:p w14:paraId="3C55413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6º/7º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2DB41DB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2B27BE2" w14:textId="77777777" w:rsidTr="003A6A2B">
        <w:trPr>
          <w:trHeight w:val="2055"/>
        </w:trPr>
        <w:tc>
          <w:tcPr>
            <w:tcW w:w="1985"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782DA6A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D9348B">
              <w:rPr>
                <w:rFonts w:ascii="Times New Roman" w:eastAsia="Times New Roman" w:hAnsi="Times New Roman" w:cs="Times New Roman"/>
                <w:b/>
                <w:bCs/>
                <w:color w:val="000000"/>
                <w:sz w:val="16"/>
                <w:szCs w:val="16"/>
                <w:lang w:eastAsia="pt-BR"/>
              </w:rPr>
              <w:t>Norteshopping</w:t>
            </w:r>
            <w:proofErr w:type="spellEnd"/>
          </w:p>
        </w:tc>
        <w:tc>
          <w:tcPr>
            <w:tcW w:w="2551" w:type="dxa"/>
            <w:tcBorders>
              <w:top w:val="nil"/>
              <w:left w:val="nil"/>
              <w:bottom w:val="single" w:sz="8" w:space="0" w:color="auto"/>
              <w:right w:val="single" w:sz="8" w:space="0" w:color="auto"/>
            </w:tcBorders>
            <w:shd w:val="clear" w:color="000000" w:fill="E2EFDA"/>
            <w:vAlign w:val="center"/>
            <w:hideMark/>
          </w:tcPr>
          <w:p w14:paraId="0A606FA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(44,5454%) Ecisa Engenharia Comércio e Indústria S/A (CNPJ 33.261.561/0001-01)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(48%) Carrefour Comércio E Indústria Ltda (CNPJ 45.543.915/0001-81)</w:t>
            </w:r>
            <w:r w:rsidRPr="00D9348B">
              <w:rPr>
                <w:rFonts w:ascii="Times New Roman" w:eastAsia="Times New Roman" w:hAnsi="Times New Roman" w:cs="Times New Roman"/>
                <w:color w:val="000000"/>
                <w:sz w:val="16"/>
                <w:szCs w:val="16"/>
                <w:lang w:eastAsia="pt-BR"/>
              </w:rPr>
              <w:br/>
              <w:t>(7,4546%) Caixa de Previdência dos Funcionários do Banco do Brasil - PREVI (CNPJ 33.754.482/0001-24)</w:t>
            </w:r>
          </w:p>
        </w:tc>
        <w:tc>
          <w:tcPr>
            <w:tcW w:w="2724" w:type="dxa"/>
            <w:tcBorders>
              <w:top w:val="nil"/>
              <w:left w:val="nil"/>
              <w:bottom w:val="single" w:sz="8" w:space="0" w:color="auto"/>
              <w:right w:val="single" w:sz="8" w:space="0" w:color="auto"/>
            </w:tcBorders>
            <w:shd w:val="clear" w:color="000000" w:fill="E2EFDA"/>
            <w:vAlign w:val="center"/>
            <w:hideMark/>
          </w:tcPr>
          <w:p w14:paraId="30A818A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Dom Hélder Câmara, 5474 - Cachambi,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3BC7C233"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72.576</w:t>
            </w:r>
          </w:p>
        </w:tc>
        <w:tc>
          <w:tcPr>
            <w:tcW w:w="2371" w:type="dxa"/>
            <w:tcBorders>
              <w:top w:val="nil"/>
              <w:left w:val="nil"/>
              <w:bottom w:val="single" w:sz="8" w:space="0" w:color="auto"/>
              <w:right w:val="single" w:sz="8" w:space="0" w:color="auto"/>
            </w:tcBorders>
            <w:shd w:val="clear" w:color="000000" w:fill="E2EFDA"/>
            <w:vAlign w:val="center"/>
            <w:hideMark/>
          </w:tcPr>
          <w:p w14:paraId="7971E31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do Rio de Janeiro/RJ</w:t>
            </w:r>
          </w:p>
        </w:tc>
        <w:tc>
          <w:tcPr>
            <w:tcW w:w="2029" w:type="dxa"/>
            <w:tcBorders>
              <w:top w:val="nil"/>
              <w:left w:val="nil"/>
              <w:bottom w:val="single" w:sz="8" w:space="0" w:color="auto"/>
              <w:right w:val="single" w:sz="8" w:space="0" w:color="auto"/>
            </w:tcBorders>
            <w:shd w:val="clear" w:color="auto" w:fill="auto"/>
            <w:vAlign w:val="center"/>
            <w:hideMark/>
          </w:tcPr>
          <w:p w14:paraId="2121A48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50EED67" w14:textId="77777777" w:rsidTr="003A6A2B">
        <w:trPr>
          <w:trHeight w:val="1005"/>
        </w:trPr>
        <w:tc>
          <w:tcPr>
            <w:tcW w:w="1985" w:type="dxa"/>
            <w:vMerge/>
            <w:tcBorders>
              <w:top w:val="nil"/>
              <w:left w:val="single" w:sz="8" w:space="0" w:color="auto"/>
              <w:bottom w:val="single" w:sz="8" w:space="0" w:color="000000"/>
              <w:right w:val="single" w:sz="8" w:space="0" w:color="auto"/>
            </w:tcBorders>
            <w:vAlign w:val="center"/>
            <w:hideMark/>
          </w:tcPr>
          <w:p w14:paraId="34474B98"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2E2BCC6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Ecisa Engenharia Comércio e Indústria S/A (CNPJ 33.261.561/0001-01)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614E530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Dom Hélder Câmara, 5474 - Cachambi,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14D32C4D"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99.820 a 99.854</w:t>
            </w:r>
            <w:r w:rsidRPr="00D9348B">
              <w:rPr>
                <w:rFonts w:ascii="Times New Roman" w:eastAsia="Times New Roman" w:hAnsi="Times New Roman" w:cs="Times New Roman"/>
                <w:color w:val="000000"/>
                <w:sz w:val="16"/>
                <w:szCs w:val="16"/>
                <w:lang w:eastAsia="pt-BR"/>
              </w:rPr>
              <w:br/>
              <w:t>7.041</w:t>
            </w:r>
            <w:r w:rsidRPr="00D9348B">
              <w:rPr>
                <w:rFonts w:ascii="Times New Roman" w:eastAsia="Times New Roman" w:hAnsi="Times New Roman" w:cs="Times New Roman"/>
                <w:color w:val="000000"/>
                <w:sz w:val="16"/>
                <w:szCs w:val="16"/>
                <w:lang w:eastAsia="pt-BR"/>
              </w:rPr>
              <w:br/>
              <w:t>101.363</w:t>
            </w:r>
          </w:p>
        </w:tc>
        <w:tc>
          <w:tcPr>
            <w:tcW w:w="2371" w:type="dxa"/>
            <w:tcBorders>
              <w:top w:val="nil"/>
              <w:left w:val="nil"/>
              <w:bottom w:val="single" w:sz="8" w:space="0" w:color="auto"/>
              <w:right w:val="single" w:sz="8" w:space="0" w:color="auto"/>
            </w:tcBorders>
            <w:shd w:val="clear" w:color="000000" w:fill="E2EFDA"/>
            <w:vAlign w:val="center"/>
            <w:hideMark/>
          </w:tcPr>
          <w:p w14:paraId="04573EC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do Rio de Janeiro/RJ</w:t>
            </w:r>
          </w:p>
        </w:tc>
        <w:tc>
          <w:tcPr>
            <w:tcW w:w="2029" w:type="dxa"/>
            <w:tcBorders>
              <w:top w:val="nil"/>
              <w:left w:val="nil"/>
              <w:bottom w:val="single" w:sz="8" w:space="0" w:color="auto"/>
              <w:right w:val="single" w:sz="8" w:space="0" w:color="auto"/>
            </w:tcBorders>
            <w:shd w:val="clear" w:color="auto" w:fill="auto"/>
            <w:vAlign w:val="center"/>
            <w:hideMark/>
          </w:tcPr>
          <w:p w14:paraId="220FD94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1F85F95" w14:textId="77777777" w:rsidTr="003A6A2B">
        <w:trPr>
          <w:trHeight w:val="1725"/>
        </w:trPr>
        <w:tc>
          <w:tcPr>
            <w:tcW w:w="1985" w:type="dxa"/>
            <w:vMerge/>
            <w:tcBorders>
              <w:top w:val="nil"/>
              <w:left w:val="single" w:sz="8" w:space="0" w:color="auto"/>
              <w:bottom w:val="single" w:sz="8" w:space="0" w:color="000000"/>
              <w:right w:val="single" w:sz="8" w:space="0" w:color="auto"/>
            </w:tcBorders>
            <w:vAlign w:val="center"/>
            <w:hideMark/>
          </w:tcPr>
          <w:p w14:paraId="38B6713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4A2335C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(51%) Ecisa Engenharia Comércio e Indústria S/A (CNPJ 33.261.561/0001-01)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(49%) Caixa de Previdência dos Funcionários do Banco do Brasil - PREVI (CNPJ 33.754.482/0001-24)</w:t>
            </w:r>
          </w:p>
        </w:tc>
        <w:tc>
          <w:tcPr>
            <w:tcW w:w="2724" w:type="dxa"/>
            <w:tcBorders>
              <w:top w:val="nil"/>
              <w:left w:val="nil"/>
              <w:bottom w:val="single" w:sz="8" w:space="0" w:color="auto"/>
              <w:right w:val="single" w:sz="8" w:space="0" w:color="auto"/>
            </w:tcBorders>
            <w:shd w:val="clear" w:color="000000" w:fill="E2EFDA"/>
            <w:vAlign w:val="center"/>
            <w:hideMark/>
          </w:tcPr>
          <w:p w14:paraId="43D326D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Dom Hélder Câmara, 5474 - Cachambi,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16855F7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61.687 a 61.875</w:t>
            </w:r>
            <w:r w:rsidRPr="00D9348B">
              <w:rPr>
                <w:rFonts w:ascii="Times New Roman" w:eastAsia="Times New Roman" w:hAnsi="Times New Roman" w:cs="Times New Roman"/>
                <w:color w:val="000000"/>
                <w:sz w:val="16"/>
                <w:szCs w:val="16"/>
                <w:lang w:eastAsia="pt-BR"/>
              </w:rPr>
              <w:br/>
              <w:t>72.577</w:t>
            </w:r>
          </w:p>
        </w:tc>
        <w:tc>
          <w:tcPr>
            <w:tcW w:w="2371" w:type="dxa"/>
            <w:tcBorders>
              <w:top w:val="nil"/>
              <w:left w:val="nil"/>
              <w:bottom w:val="single" w:sz="8" w:space="0" w:color="auto"/>
              <w:right w:val="single" w:sz="8" w:space="0" w:color="auto"/>
            </w:tcBorders>
            <w:shd w:val="clear" w:color="000000" w:fill="E2EFDA"/>
            <w:vAlign w:val="center"/>
            <w:hideMark/>
          </w:tcPr>
          <w:p w14:paraId="15AB566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do Rio de Janeiro/RJ</w:t>
            </w:r>
          </w:p>
        </w:tc>
        <w:tc>
          <w:tcPr>
            <w:tcW w:w="2029" w:type="dxa"/>
            <w:tcBorders>
              <w:top w:val="nil"/>
              <w:left w:val="nil"/>
              <w:bottom w:val="single" w:sz="8" w:space="0" w:color="auto"/>
              <w:right w:val="single" w:sz="8" w:space="0" w:color="auto"/>
            </w:tcBorders>
            <w:shd w:val="clear" w:color="auto" w:fill="auto"/>
            <w:vAlign w:val="center"/>
            <w:hideMark/>
          </w:tcPr>
          <w:p w14:paraId="691DA96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5D195A4" w14:textId="77777777" w:rsidTr="003A6A2B">
        <w:trPr>
          <w:trHeight w:val="1275"/>
        </w:trPr>
        <w:tc>
          <w:tcPr>
            <w:tcW w:w="1985"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2077B37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Plaza Niterói</w:t>
            </w:r>
          </w:p>
        </w:tc>
        <w:tc>
          <w:tcPr>
            <w:tcW w:w="2551" w:type="dxa"/>
            <w:tcBorders>
              <w:top w:val="nil"/>
              <w:left w:val="nil"/>
              <w:bottom w:val="single" w:sz="8" w:space="0" w:color="auto"/>
              <w:right w:val="single" w:sz="8" w:space="0" w:color="auto"/>
            </w:tcBorders>
            <w:shd w:val="clear" w:color="000000" w:fill="E2EFDA"/>
            <w:vAlign w:val="center"/>
            <w:hideMark/>
          </w:tcPr>
          <w:p w14:paraId="2B2BC78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COFAC - Companhia Fluminense de Administração e Comércio (CNPJ 28.234.284/0001-08)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9913DF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Quinze de Novembro, 8 - Centro, Niterói/RJ</w:t>
            </w:r>
          </w:p>
        </w:tc>
        <w:tc>
          <w:tcPr>
            <w:tcW w:w="2560" w:type="dxa"/>
            <w:tcBorders>
              <w:top w:val="nil"/>
              <w:left w:val="nil"/>
              <w:bottom w:val="single" w:sz="8" w:space="0" w:color="auto"/>
              <w:right w:val="single" w:sz="8" w:space="0" w:color="auto"/>
            </w:tcBorders>
            <w:shd w:val="clear" w:color="000000" w:fill="E2EFDA"/>
            <w:vAlign w:val="center"/>
            <w:hideMark/>
          </w:tcPr>
          <w:p w14:paraId="6403C72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19.111 a 19.432</w:t>
            </w:r>
            <w:r w:rsidRPr="00D9348B">
              <w:rPr>
                <w:rFonts w:ascii="Times New Roman" w:eastAsia="Times New Roman" w:hAnsi="Times New Roman" w:cs="Times New Roman"/>
                <w:color w:val="000000"/>
                <w:sz w:val="16"/>
                <w:szCs w:val="16"/>
                <w:lang w:eastAsia="pt-BR"/>
              </w:rPr>
              <w:br/>
              <w:t>23.419</w:t>
            </w:r>
            <w:r w:rsidRPr="00D9348B">
              <w:rPr>
                <w:rFonts w:ascii="Times New Roman" w:eastAsia="Times New Roman" w:hAnsi="Times New Roman" w:cs="Times New Roman"/>
                <w:color w:val="000000"/>
                <w:sz w:val="16"/>
                <w:szCs w:val="16"/>
                <w:lang w:eastAsia="pt-BR"/>
              </w:rPr>
              <w:br/>
              <w:t>24.062 a 24.072</w:t>
            </w:r>
          </w:p>
        </w:tc>
        <w:tc>
          <w:tcPr>
            <w:tcW w:w="2371" w:type="dxa"/>
            <w:tcBorders>
              <w:top w:val="nil"/>
              <w:left w:val="nil"/>
              <w:bottom w:val="single" w:sz="8" w:space="0" w:color="auto"/>
              <w:right w:val="single" w:sz="8" w:space="0" w:color="auto"/>
            </w:tcBorders>
            <w:shd w:val="clear" w:color="000000" w:fill="E2EFDA"/>
            <w:vAlign w:val="center"/>
            <w:hideMark/>
          </w:tcPr>
          <w:p w14:paraId="7FFB545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Ofício de Justiça de Niterói Registro de Imóveis; 1ª Circunscrição de Niterói/RJ</w:t>
            </w:r>
          </w:p>
        </w:tc>
        <w:tc>
          <w:tcPr>
            <w:tcW w:w="2029" w:type="dxa"/>
            <w:tcBorders>
              <w:top w:val="nil"/>
              <w:left w:val="nil"/>
              <w:bottom w:val="single" w:sz="8" w:space="0" w:color="auto"/>
              <w:right w:val="single" w:sz="8" w:space="0" w:color="auto"/>
            </w:tcBorders>
            <w:shd w:val="clear" w:color="auto" w:fill="auto"/>
            <w:vAlign w:val="center"/>
            <w:hideMark/>
          </w:tcPr>
          <w:p w14:paraId="67DF8A8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5A58C96D" w14:textId="77777777" w:rsidTr="003A6A2B">
        <w:trPr>
          <w:trHeight w:val="1140"/>
        </w:trPr>
        <w:tc>
          <w:tcPr>
            <w:tcW w:w="1985" w:type="dxa"/>
            <w:vMerge/>
            <w:tcBorders>
              <w:top w:val="nil"/>
              <w:left w:val="single" w:sz="8" w:space="0" w:color="auto"/>
              <w:bottom w:val="single" w:sz="8" w:space="0" w:color="000000"/>
              <w:right w:val="single" w:sz="8" w:space="0" w:color="auto"/>
            </w:tcBorders>
            <w:vAlign w:val="center"/>
            <w:hideMark/>
          </w:tcPr>
          <w:p w14:paraId="5466641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771A599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Ecisa Engenharia Comércio e Indústria S/A (CNPJ 33.261.561/0001-01)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8ECA9A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Rua Quinze de Novembro, 4 - Centro, Niterói/RJ</w:t>
            </w:r>
          </w:p>
        </w:tc>
        <w:tc>
          <w:tcPr>
            <w:tcW w:w="2560" w:type="dxa"/>
            <w:tcBorders>
              <w:top w:val="nil"/>
              <w:left w:val="nil"/>
              <w:bottom w:val="single" w:sz="8" w:space="0" w:color="auto"/>
              <w:right w:val="single" w:sz="8" w:space="0" w:color="auto"/>
            </w:tcBorders>
            <w:shd w:val="clear" w:color="000000" w:fill="E2EFDA"/>
            <w:vAlign w:val="center"/>
            <w:hideMark/>
          </w:tcPr>
          <w:p w14:paraId="3A35992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23.359 a 23.418</w:t>
            </w:r>
          </w:p>
        </w:tc>
        <w:tc>
          <w:tcPr>
            <w:tcW w:w="2371" w:type="dxa"/>
            <w:tcBorders>
              <w:top w:val="nil"/>
              <w:left w:val="nil"/>
              <w:bottom w:val="single" w:sz="8" w:space="0" w:color="auto"/>
              <w:right w:val="single" w:sz="8" w:space="0" w:color="auto"/>
            </w:tcBorders>
            <w:shd w:val="clear" w:color="000000" w:fill="E2EFDA"/>
            <w:vAlign w:val="center"/>
            <w:hideMark/>
          </w:tcPr>
          <w:p w14:paraId="35404D9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2º Ofício de Justiça de Niterói Registro de Imóveis; 1ª Circunscrição de Niterói/RJ</w:t>
            </w:r>
          </w:p>
        </w:tc>
        <w:tc>
          <w:tcPr>
            <w:tcW w:w="2029" w:type="dxa"/>
            <w:tcBorders>
              <w:top w:val="nil"/>
              <w:left w:val="nil"/>
              <w:bottom w:val="single" w:sz="8" w:space="0" w:color="auto"/>
              <w:right w:val="single" w:sz="8" w:space="0" w:color="auto"/>
            </w:tcBorders>
            <w:shd w:val="clear" w:color="auto" w:fill="auto"/>
            <w:vAlign w:val="center"/>
            <w:hideMark/>
          </w:tcPr>
          <w:p w14:paraId="7EECB7E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647F3602"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B343BA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Rio Anil</w:t>
            </w:r>
          </w:p>
        </w:tc>
        <w:tc>
          <w:tcPr>
            <w:tcW w:w="2551" w:type="dxa"/>
            <w:tcBorders>
              <w:top w:val="nil"/>
              <w:left w:val="nil"/>
              <w:bottom w:val="single" w:sz="8" w:space="0" w:color="auto"/>
              <w:right w:val="single" w:sz="8" w:space="0" w:color="auto"/>
            </w:tcBorders>
            <w:shd w:val="clear" w:color="000000" w:fill="E2EFDA"/>
            <w:vAlign w:val="center"/>
            <w:hideMark/>
          </w:tcPr>
          <w:p w14:paraId="3DE071F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w:t>
            </w:r>
            <w:proofErr w:type="spellStart"/>
            <w:r w:rsidRPr="00D9348B">
              <w:rPr>
                <w:rFonts w:ascii="Times New Roman" w:eastAsia="Times New Roman" w:hAnsi="Times New Roman" w:cs="Times New Roman"/>
                <w:color w:val="000000"/>
                <w:sz w:val="16"/>
                <w:szCs w:val="16"/>
                <w:lang w:eastAsia="pt-BR"/>
              </w:rPr>
              <w:t>Franere</w:t>
            </w:r>
            <w:proofErr w:type="spellEnd"/>
            <w:r w:rsidRPr="00D9348B">
              <w:rPr>
                <w:rFonts w:ascii="Times New Roman" w:eastAsia="Times New Roman" w:hAnsi="Times New Roman" w:cs="Times New Roman"/>
                <w:color w:val="000000"/>
                <w:sz w:val="16"/>
                <w:szCs w:val="16"/>
                <w:lang w:eastAsia="pt-BR"/>
              </w:rPr>
              <w:t xml:space="preserve"> Comércio Construções e Imobiliária Ltda (CNPJ 06.066.229/0001-05)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66801E5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São Luís Rei de França, 8 - Turu, São Luís/MA</w:t>
            </w:r>
          </w:p>
        </w:tc>
        <w:tc>
          <w:tcPr>
            <w:tcW w:w="2560" w:type="dxa"/>
            <w:tcBorders>
              <w:top w:val="nil"/>
              <w:left w:val="nil"/>
              <w:bottom w:val="single" w:sz="8" w:space="0" w:color="auto"/>
              <w:right w:val="single" w:sz="8" w:space="0" w:color="auto"/>
            </w:tcBorders>
            <w:shd w:val="clear" w:color="000000" w:fill="E2EFDA"/>
            <w:vAlign w:val="center"/>
            <w:hideMark/>
          </w:tcPr>
          <w:p w14:paraId="5C17D540"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72.081</w:t>
            </w:r>
          </w:p>
        </w:tc>
        <w:tc>
          <w:tcPr>
            <w:tcW w:w="2371" w:type="dxa"/>
            <w:tcBorders>
              <w:top w:val="nil"/>
              <w:left w:val="nil"/>
              <w:bottom w:val="single" w:sz="8" w:space="0" w:color="auto"/>
              <w:right w:val="single" w:sz="8" w:space="0" w:color="auto"/>
            </w:tcBorders>
            <w:shd w:val="clear" w:color="000000" w:fill="E2EFDA"/>
            <w:vAlign w:val="center"/>
            <w:hideMark/>
          </w:tcPr>
          <w:p w14:paraId="195CF190"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São Luís/MA</w:t>
            </w:r>
          </w:p>
        </w:tc>
        <w:tc>
          <w:tcPr>
            <w:tcW w:w="2029" w:type="dxa"/>
            <w:tcBorders>
              <w:top w:val="nil"/>
              <w:left w:val="nil"/>
              <w:bottom w:val="single" w:sz="8" w:space="0" w:color="auto"/>
              <w:right w:val="single" w:sz="8" w:space="0" w:color="auto"/>
            </w:tcBorders>
            <w:shd w:val="clear" w:color="auto" w:fill="auto"/>
            <w:vAlign w:val="center"/>
            <w:hideMark/>
          </w:tcPr>
          <w:p w14:paraId="1DABD7B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C37949A" w14:textId="77777777" w:rsidTr="003A6A2B">
        <w:trPr>
          <w:trHeight w:val="24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F47E33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São Bernardo Plaza Shopping</w:t>
            </w:r>
          </w:p>
        </w:tc>
        <w:tc>
          <w:tcPr>
            <w:tcW w:w="2551" w:type="dxa"/>
            <w:tcBorders>
              <w:top w:val="nil"/>
              <w:left w:val="nil"/>
              <w:bottom w:val="single" w:sz="8" w:space="0" w:color="auto"/>
              <w:right w:val="single" w:sz="8" w:space="0" w:color="auto"/>
            </w:tcBorders>
            <w:shd w:val="clear" w:color="000000" w:fill="E2EFDA"/>
            <w:vAlign w:val="center"/>
            <w:hideMark/>
          </w:tcPr>
          <w:p w14:paraId="03E46B7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 São José Desenvolvimento Imobiliário 45 Ltda (CNPJ 15.159.845/0001-00);</w:t>
            </w:r>
            <w:r w:rsidRPr="00D9348B">
              <w:rPr>
                <w:rFonts w:ascii="Times New Roman" w:eastAsia="Times New Roman" w:hAnsi="Times New Roman" w:cs="Times New Roman"/>
                <w:color w:val="000000"/>
                <w:sz w:val="16"/>
                <w:szCs w:val="16"/>
                <w:lang w:eastAsia="pt-BR"/>
              </w:rPr>
              <w:br/>
              <w:t xml:space="preserve">(65%) </w:t>
            </w:r>
            <w:proofErr w:type="spellStart"/>
            <w:r w:rsidRPr="00D9348B">
              <w:rPr>
                <w:rFonts w:ascii="Times New Roman" w:eastAsia="Times New Roman" w:hAnsi="Times New Roman" w:cs="Times New Roman"/>
                <w:color w:val="000000"/>
                <w:sz w:val="16"/>
                <w:szCs w:val="16"/>
                <w:lang w:eastAsia="pt-BR"/>
              </w:rPr>
              <w:t>Dokka</w:t>
            </w:r>
            <w:proofErr w:type="spellEnd"/>
            <w:r w:rsidRPr="00D9348B">
              <w:rPr>
                <w:rFonts w:ascii="Times New Roman" w:eastAsia="Times New Roman" w:hAnsi="Times New Roman" w:cs="Times New Roman"/>
                <w:color w:val="000000"/>
                <w:sz w:val="16"/>
                <w:szCs w:val="16"/>
                <w:lang w:eastAsia="pt-BR"/>
              </w:rPr>
              <w:t xml:space="preserve"> Empreendimentos Imobiliários e Participações S.A. (CNPJ 14.218.096/0001-73)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e</w:t>
            </w:r>
            <w:r w:rsidRPr="00D9348B">
              <w:rPr>
                <w:rFonts w:ascii="Times New Roman" w:eastAsia="Times New Roman" w:hAnsi="Times New Roman" w:cs="Times New Roman"/>
                <w:color w:val="000000"/>
                <w:sz w:val="16"/>
                <w:szCs w:val="16"/>
                <w:lang w:eastAsia="pt-BR"/>
              </w:rPr>
              <w:br/>
              <w:t>(35%) Hedge Brasil Shopping Fundo de Investimento Imobiliário (CNPJ 08.431.747/0001-06)</w:t>
            </w:r>
          </w:p>
        </w:tc>
        <w:tc>
          <w:tcPr>
            <w:tcW w:w="2724" w:type="dxa"/>
            <w:tcBorders>
              <w:top w:val="nil"/>
              <w:left w:val="nil"/>
              <w:bottom w:val="single" w:sz="8" w:space="0" w:color="auto"/>
              <w:right w:val="single" w:sz="8" w:space="0" w:color="auto"/>
            </w:tcBorders>
            <w:shd w:val="clear" w:color="000000" w:fill="E2EFDA"/>
            <w:vAlign w:val="center"/>
            <w:hideMark/>
          </w:tcPr>
          <w:p w14:paraId="6CFB1D1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Rotary, 624 - Centro, São Bernardo do Campo/SP</w:t>
            </w:r>
          </w:p>
        </w:tc>
        <w:tc>
          <w:tcPr>
            <w:tcW w:w="2560" w:type="dxa"/>
            <w:tcBorders>
              <w:top w:val="nil"/>
              <w:left w:val="nil"/>
              <w:bottom w:val="single" w:sz="8" w:space="0" w:color="auto"/>
              <w:right w:val="single" w:sz="8" w:space="0" w:color="auto"/>
            </w:tcBorders>
            <w:shd w:val="clear" w:color="000000" w:fill="E2EFDA"/>
            <w:vAlign w:val="center"/>
            <w:hideMark/>
          </w:tcPr>
          <w:p w14:paraId="78975D3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143.993 e 144.003</w:t>
            </w:r>
          </w:p>
        </w:tc>
        <w:tc>
          <w:tcPr>
            <w:tcW w:w="2371" w:type="dxa"/>
            <w:tcBorders>
              <w:top w:val="nil"/>
              <w:left w:val="nil"/>
              <w:bottom w:val="single" w:sz="8" w:space="0" w:color="auto"/>
              <w:right w:val="single" w:sz="8" w:space="0" w:color="auto"/>
            </w:tcBorders>
            <w:shd w:val="clear" w:color="000000" w:fill="E2EFDA"/>
            <w:vAlign w:val="center"/>
            <w:hideMark/>
          </w:tcPr>
          <w:p w14:paraId="61E0A00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São Bernardo do Campo/SP</w:t>
            </w:r>
          </w:p>
        </w:tc>
        <w:tc>
          <w:tcPr>
            <w:tcW w:w="2029" w:type="dxa"/>
            <w:tcBorders>
              <w:top w:val="nil"/>
              <w:left w:val="nil"/>
              <w:bottom w:val="single" w:sz="8" w:space="0" w:color="auto"/>
              <w:right w:val="single" w:sz="8" w:space="0" w:color="auto"/>
            </w:tcBorders>
            <w:shd w:val="clear" w:color="auto" w:fill="auto"/>
            <w:vAlign w:val="center"/>
            <w:hideMark/>
          </w:tcPr>
          <w:p w14:paraId="0168600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28E454A7" w14:textId="77777777" w:rsidTr="003A6A2B">
        <w:trPr>
          <w:trHeight w:val="316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B4C9F0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São Luís Shopping</w:t>
            </w:r>
          </w:p>
        </w:tc>
        <w:tc>
          <w:tcPr>
            <w:tcW w:w="2551" w:type="dxa"/>
            <w:tcBorders>
              <w:top w:val="nil"/>
              <w:left w:val="nil"/>
              <w:bottom w:val="single" w:sz="8" w:space="0" w:color="auto"/>
              <w:right w:val="single" w:sz="8" w:space="0" w:color="auto"/>
            </w:tcBorders>
            <w:shd w:val="clear" w:color="000000" w:fill="E2EFDA"/>
            <w:vAlign w:val="center"/>
            <w:hideMark/>
          </w:tcPr>
          <w:p w14:paraId="657EA98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(50%) Houston S/A Empreendimentos e Participações (CNPJ 53.811.196/0001-10);</w:t>
            </w:r>
            <w:r w:rsidRPr="00D9348B">
              <w:rPr>
                <w:rFonts w:ascii="Times New Roman" w:eastAsia="Times New Roman" w:hAnsi="Times New Roman" w:cs="Times New Roman"/>
                <w:color w:val="000000"/>
                <w:sz w:val="16"/>
                <w:szCs w:val="16"/>
                <w:lang w:eastAsia="pt-BR"/>
              </w:rPr>
              <w:br/>
              <w:t xml:space="preserve">(15%) Participa Empreendimentos Imobiliários e Participações S/A (CNPJ 55.886.725/0001-10); </w:t>
            </w:r>
            <w:r w:rsidRPr="00D9348B">
              <w:rPr>
                <w:rFonts w:ascii="Times New Roman" w:eastAsia="Times New Roman" w:hAnsi="Times New Roman" w:cs="Times New Roman"/>
                <w:color w:val="000000"/>
                <w:sz w:val="16"/>
                <w:szCs w:val="16"/>
                <w:lang w:eastAsia="pt-BR"/>
              </w:rPr>
              <w:br/>
              <w:t xml:space="preserve">(15%) BR MALLS Participações S/A (CNPJ 06.977.745/0001-91); </w:t>
            </w:r>
            <w:r w:rsidRPr="00D9348B">
              <w:rPr>
                <w:rFonts w:ascii="Times New Roman" w:eastAsia="Times New Roman" w:hAnsi="Times New Roman" w:cs="Times New Roman"/>
                <w:color w:val="000000"/>
                <w:sz w:val="16"/>
                <w:szCs w:val="16"/>
                <w:lang w:eastAsia="pt-BR"/>
              </w:rPr>
              <w:br/>
              <w:t>(10%) Bel-</w:t>
            </w:r>
            <w:proofErr w:type="spellStart"/>
            <w:r w:rsidRPr="00D9348B">
              <w:rPr>
                <w:rFonts w:ascii="Times New Roman" w:eastAsia="Times New Roman" w:hAnsi="Times New Roman" w:cs="Times New Roman"/>
                <w:color w:val="000000"/>
                <w:sz w:val="16"/>
                <w:szCs w:val="16"/>
                <w:lang w:eastAsia="pt-BR"/>
              </w:rPr>
              <w:t>Sur</w:t>
            </w:r>
            <w:proofErr w:type="spellEnd"/>
            <w:r w:rsidRPr="00D9348B">
              <w:rPr>
                <w:rFonts w:ascii="Times New Roman" w:eastAsia="Times New Roman" w:hAnsi="Times New Roman" w:cs="Times New Roman"/>
                <w:color w:val="000000"/>
                <w:sz w:val="16"/>
                <w:szCs w:val="16"/>
                <w:lang w:eastAsia="pt-BR"/>
              </w:rPr>
              <w:t xml:space="preserve"> - Administração e Participações Ltda (CNPJ 55.886.725/0001-10); e </w:t>
            </w:r>
            <w:r w:rsidRPr="00D9348B">
              <w:rPr>
                <w:rFonts w:ascii="Times New Roman" w:eastAsia="Times New Roman" w:hAnsi="Times New Roman" w:cs="Times New Roman"/>
                <w:color w:val="000000"/>
                <w:sz w:val="16"/>
                <w:szCs w:val="16"/>
                <w:lang w:eastAsia="pt-BR"/>
              </w:rPr>
              <w:br/>
              <w:t>(10%) Delta Participações Ltda (CNPJ 41.997.198/0001-07)</w:t>
            </w:r>
          </w:p>
        </w:tc>
        <w:tc>
          <w:tcPr>
            <w:tcW w:w="2724" w:type="dxa"/>
            <w:tcBorders>
              <w:top w:val="nil"/>
              <w:left w:val="nil"/>
              <w:bottom w:val="single" w:sz="8" w:space="0" w:color="auto"/>
              <w:right w:val="single" w:sz="8" w:space="0" w:color="auto"/>
            </w:tcBorders>
            <w:shd w:val="clear" w:color="000000" w:fill="E2EFDA"/>
            <w:vAlign w:val="center"/>
            <w:hideMark/>
          </w:tcPr>
          <w:p w14:paraId="473A5C2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Prof. Carlos Cunha, 1000 - </w:t>
            </w:r>
            <w:proofErr w:type="spellStart"/>
            <w:r w:rsidRPr="00D9348B">
              <w:rPr>
                <w:rFonts w:ascii="Times New Roman" w:eastAsia="Times New Roman" w:hAnsi="Times New Roman" w:cs="Times New Roman"/>
                <w:color w:val="000000"/>
                <w:sz w:val="16"/>
                <w:szCs w:val="16"/>
                <w:lang w:eastAsia="pt-BR"/>
              </w:rPr>
              <w:t>Jaracaty</w:t>
            </w:r>
            <w:proofErr w:type="spellEnd"/>
            <w:r w:rsidRPr="00D9348B">
              <w:rPr>
                <w:rFonts w:ascii="Times New Roman" w:eastAsia="Times New Roman" w:hAnsi="Times New Roman" w:cs="Times New Roman"/>
                <w:color w:val="000000"/>
                <w:sz w:val="16"/>
                <w:szCs w:val="16"/>
                <w:lang w:eastAsia="pt-BR"/>
              </w:rPr>
              <w:t>, São Luís/MA</w:t>
            </w:r>
          </w:p>
        </w:tc>
        <w:tc>
          <w:tcPr>
            <w:tcW w:w="2560" w:type="dxa"/>
            <w:tcBorders>
              <w:top w:val="nil"/>
              <w:left w:val="nil"/>
              <w:bottom w:val="single" w:sz="8" w:space="0" w:color="auto"/>
              <w:right w:val="single" w:sz="8" w:space="0" w:color="auto"/>
            </w:tcBorders>
            <w:shd w:val="clear" w:color="000000" w:fill="E2EFDA"/>
            <w:vAlign w:val="center"/>
            <w:hideMark/>
          </w:tcPr>
          <w:p w14:paraId="24EEE81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44.551</w:t>
            </w:r>
          </w:p>
        </w:tc>
        <w:tc>
          <w:tcPr>
            <w:tcW w:w="2371" w:type="dxa"/>
            <w:tcBorders>
              <w:top w:val="nil"/>
              <w:left w:val="nil"/>
              <w:bottom w:val="single" w:sz="8" w:space="0" w:color="auto"/>
              <w:right w:val="single" w:sz="8" w:space="0" w:color="auto"/>
            </w:tcBorders>
            <w:shd w:val="clear" w:color="000000" w:fill="E2EFDA"/>
            <w:vAlign w:val="center"/>
            <w:hideMark/>
          </w:tcPr>
          <w:p w14:paraId="7C4A879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São Luís/MA</w:t>
            </w:r>
          </w:p>
        </w:tc>
        <w:tc>
          <w:tcPr>
            <w:tcW w:w="2029" w:type="dxa"/>
            <w:tcBorders>
              <w:top w:val="nil"/>
              <w:left w:val="nil"/>
              <w:bottom w:val="single" w:sz="8" w:space="0" w:color="auto"/>
              <w:right w:val="single" w:sz="8" w:space="0" w:color="auto"/>
            </w:tcBorders>
            <w:shd w:val="clear" w:color="auto" w:fill="auto"/>
            <w:vAlign w:val="center"/>
            <w:hideMark/>
          </w:tcPr>
          <w:p w14:paraId="5241299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A0D8B24" w14:textId="77777777" w:rsidTr="003A6A2B">
        <w:trPr>
          <w:trHeight w:val="20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A904E4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ABC</w:t>
            </w:r>
          </w:p>
        </w:tc>
        <w:tc>
          <w:tcPr>
            <w:tcW w:w="2551" w:type="dxa"/>
            <w:tcBorders>
              <w:top w:val="nil"/>
              <w:left w:val="nil"/>
              <w:bottom w:val="single" w:sz="8" w:space="0" w:color="auto"/>
              <w:right w:val="single" w:sz="8" w:space="0" w:color="auto"/>
            </w:tcBorders>
            <w:shd w:val="clear" w:color="000000" w:fill="E2EFDA"/>
            <w:vAlign w:val="center"/>
            <w:hideMark/>
          </w:tcPr>
          <w:p w14:paraId="6D16E74E"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(91,4023482%) Caixa de Previdência dos Funcionários do Banco do Brasil - PREVI (CNPJ 33.754.482/0001-24);</w:t>
            </w:r>
            <w:r w:rsidRPr="00D9348B">
              <w:rPr>
                <w:rFonts w:ascii="Times New Roman" w:eastAsia="Times New Roman" w:hAnsi="Times New Roman" w:cs="Times New Roman"/>
                <w:color w:val="000000"/>
                <w:sz w:val="16"/>
                <w:szCs w:val="16"/>
                <w:lang w:eastAsia="pt-BR"/>
              </w:rPr>
              <w:br/>
              <w:t>(7,32437%) Fundação Cesp (CNPJ 62.465.117/0001-06); e</w:t>
            </w:r>
            <w:r w:rsidRPr="00D9348B">
              <w:rPr>
                <w:rFonts w:ascii="Times New Roman" w:eastAsia="Times New Roman" w:hAnsi="Times New Roman" w:cs="Times New Roman"/>
                <w:color w:val="000000"/>
                <w:sz w:val="16"/>
                <w:szCs w:val="16"/>
                <w:lang w:eastAsia="pt-BR"/>
              </w:rPr>
              <w:br/>
              <w:t xml:space="preserve">(1,2732818%) Br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22B4976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Pereira Barreto, 42, Vila Gilda - Santo André/SP</w:t>
            </w:r>
          </w:p>
        </w:tc>
        <w:tc>
          <w:tcPr>
            <w:tcW w:w="2560" w:type="dxa"/>
            <w:tcBorders>
              <w:top w:val="nil"/>
              <w:left w:val="nil"/>
              <w:bottom w:val="single" w:sz="8" w:space="0" w:color="auto"/>
              <w:right w:val="single" w:sz="8" w:space="0" w:color="auto"/>
            </w:tcBorders>
            <w:shd w:val="clear" w:color="000000" w:fill="E2EFDA"/>
            <w:vAlign w:val="center"/>
            <w:hideMark/>
          </w:tcPr>
          <w:p w14:paraId="0521B5E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71.010</w:t>
            </w:r>
          </w:p>
        </w:tc>
        <w:tc>
          <w:tcPr>
            <w:tcW w:w="2371" w:type="dxa"/>
            <w:tcBorders>
              <w:top w:val="nil"/>
              <w:left w:val="nil"/>
              <w:bottom w:val="single" w:sz="8" w:space="0" w:color="auto"/>
              <w:right w:val="single" w:sz="8" w:space="0" w:color="auto"/>
            </w:tcBorders>
            <w:shd w:val="clear" w:color="000000" w:fill="E2EFDA"/>
            <w:vAlign w:val="center"/>
            <w:hideMark/>
          </w:tcPr>
          <w:p w14:paraId="794CCE3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Santo André/SP</w:t>
            </w:r>
          </w:p>
        </w:tc>
        <w:tc>
          <w:tcPr>
            <w:tcW w:w="2029" w:type="dxa"/>
            <w:tcBorders>
              <w:top w:val="nil"/>
              <w:left w:val="nil"/>
              <w:bottom w:val="single" w:sz="8" w:space="0" w:color="auto"/>
              <w:right w:val="single" w:sz="8" w:space="0" w:color="auto"/>
            </w:tcBorders>
            <w:shd w:val="clear" w:color="auto" w:fill="auto"/>
            <w:vAlign w:val="center"/>
            <w:hideMark/>
          </w:tcPr>
          <w:p w14:paraId="1290DA2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AD160C6" w14:textId="77777777" w:rsidTr="003A6A2B">
        <w:trPr>
          <w:trHeight w:val="810"/>
        </w:trPr>
        <w:tc>
          <w:tcPr>
            <w:tcW w:w="1985" w:type="dxa"/>
            <w:vMerge w:val="restart"/>
            <w:tcBorders>
              <w:top w:val="nil"/>
              <w:left w:val="single" w:sz="8" w:space="0" w:color="auto"/>
              <w:bottom w:val="single" w:sz="8" w:space="0" w:color="000000"/>
              <w:right w:val="single" w:sz="8" w:space="0" w:color="auto"/>
            </w:tcBorders>
            <w:shd w:val="clear" w:color="000000" w:fill="F2F2F2"/>
            <w:vAlign w:val="center"/>
            <w:hideMark/>
          </w:tcPr>
          <w:p w14:paraId="549FCBC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Campo Grande</w:t>
            </w:r>
          </w:p>
        </w:tc>
        <w:tc>
          <w:tcPr>
            <w:tcW w:w="2551" w:type="dxa"/>
            <w:tcBorders>
              <w:top w:val="nil"/>
              <w:left w:val="nil"/>
              <w:bottom w:val="single" w:sz="8" w:space="0" w:color="auto"/>
              <w:right w:val="single" w:sz="8" w:space="0" w:color="auto"/>
            </w:tcBorders>
            <w:shd w:val="clear" w:color="000000" w:fill="E2EFDA"/>
            <w:vAlign w:val="center"/>
            <w:hideMark/>
          </w:tcPr>
          <w:p w14:paraId="11597A1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30AEAF2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Afonso Pena, n.º 4909, Campo Grande/MS</w:t>
            </w:r>
          </w:p>
        </w:tc>
        <w:tc>
          <w:tcPr>
            <w:tcW w:w="2560" w:type="dxa"/>
            <w:tcBorders>
              <w:top w:val="nil"/>
              <w:left w:val="nil"/>
              <w:bottom w:val="single" w:sz="8" w:space="0" w:color="auto"/>
              <w:right w:val="single" w:sz="8" w:space="0" w:color="auto"/>
            </w:tcBorders>
            <w:shd w:val="clear" w:color="000000" w:fill="E2EFDA"/>
            <w:vAlign w:val="center"/>
            <w:hideMark/>
          </w:tcPr>
          <w:p w14:paraId="38827EB4" w14:textId="77777777" w:rsidR="00336455" w:rsidRPr="00D9348B" w:rsidRDefault="00336455" w:rsidP="003A6A2B">
            <w:pPr>
              <w:spacing w:after="24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241.349</w:t>
            </w:r>
            <w:r w:rsidRPr="00D9348B">
              <w:rPr>
                <w:rFonts w:ascii="Times New Roman" w:eastAsia="Times New Roman" w:hAnsi="Times New Roman" w:cs="Times New Roman"/>
                <w:color w:val="000000"/>
                <w:sz w:val="16"/>
                <w:szCs w:val="16"/>
                <w:lang w:eastAsia="pt-BR"/>
              </w:rPr>
              <w:br/>
              <w:t>241.475 a 241.477</w:t>
            </w:r>
            <w:r w:rsidRPr="00D9348B">
              <w:rPr>
                <w:rFonts w:ascii="Times New Roman" w:eastAsia="Times New Roman" w:hAnsi="Times New Roman" w:cs="Times New Roman"/>
                <w:color w:val="000000"/>
                <w:sz w:val="16"/>
                <w:szCs w:val="16"/>
                <w:lang w:eastAsia="pt-BR"/>
              </w:rPr>
              <w:br/>
              <w:t>241.500</w:t>
            </w:r>
            <w:r w:rsidRPr="00D9348B">
              <w:rPr>
                <w:rFonts w:ascii="Times New Roman" w:eastAsia="Times New Roman" w:hAnsi="Times New Roman" w:cs="Times New Roman"/>
                <w:color w:val="000000"/>
                <w:sz w:val="16"/>
                <w:szCs w:val="16"/>
                <w:lang w:eastAsia="pt-BR"/>
              </w:rPr>
              <w:br/>
              <w:t>241.350</w:t>
            </w:r>
            <w:r w:rsidRPr="00D9348B">
              <w:rPr>
                <w:rFonts w:ascii="Times New Roman" w:eastAsia="Times New Roman" w:hAnsi="Times New Roman" w:cs="Times New Roman"/>
                <w:color w:val="000000"/>
                <w:sz w:val="16"/>
                <w:szCs w:val="16"/>
                <w:lang w:eastAsia="pt-BR"/>
              </w:rPr>
              <w:br/>
              <w:t>241.501</w:t>
            </w:r>
            <w:r w:rsidRPr="00D9348B">
              <w:rPr>
                <w:rFonts w:ascii="Times New Roman" w:eastAsia="Times New Roman" w:hAnsi="Times New Roman" w:cs="Times New Roman"/>
                <w:color w:val="000000"/>
                <w:sz w:val="16"/>
                <w:szCs w:val="16"/>
                <w:lang w:eastAsia="pt-BR"/>
              </w:rPr>
              <w:br/>
              <w:t>241.351</w:t>
            </w:r>
            <w:r w:rsidRPr="00D9348B">
              <w:rPr>
                <w:rFonts w:ascii="Times New Roman" w:eastAsia="Times New Roman" w:hAnsi="Times New Roman" w:cs="Times New Roman"/>
                <w:color w:val="000000"/>
                <w:sz w:val="16"/>
                <w:szCs w:val="16"/>
                <w:lang w:eastAsia="pt-BR"/>
              </w:rPr>
              <w:br/>
            </w:r>
            <w:r w:rsidRPr="00D9348B">
              <w:rPr>
                <w:rFonts w:ascii="Times New Roman" w:eastAsia="Times New Roman" w:hAnsi="Times New Roman" w:cs="Times New Roman"/>
                <w:color w:val="000000"/>
                <w:sz w:val="16"/>
                <w:szCs w:val="16"/>
                <w:lang w:eastAsia="pt-BR"/>
              </w:rPr>
              <w:br/>
            </w:r>
          </w:p>
        </w:tc>
        <w:tc>
          <w:tcPr>
            <w:tcW w:w="2371" w:type="dxa"/>
            <w:tcBorders>
              <w:top w:val="nil"/>
              <w:left w:val="nil"/>
              <w:bottom w:val="single" w:sz="8" w:space="0" w:color="auto"/>
              <w:right w:val="single" w:sz="8" w:space="0" w:color="auto"/>
            </w:tcBorders>
            <w:shd w:val="clear" w:color="000000" w:fill="E2EFDA"/>
            <w:vAlign w:val="center"/>
            <w:hideMark/>
          </w:tcPr>
          <w:p w14:paraId="01438BD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Imóveis da 1ª Circunscrição de Campo Grande/MS</w:t>
            </w:r>
          </w:p>
        </w:tc>
        <w:tc>
          <w:tcPr>
            <w:tcW w:w="2029" w:type="dxa"/>
            <w:tcBorders>
              <w:top w:val="nil"/>
              <w:left w:val="nil"/>
              <w:bottom w:val="single" w:sz="8" w:space="0" w:color="auto"/>
              <w:right w:val="single" w:sz="8" w:space="0" w:color="auto"/>
            </w:tcBorders>
            <w:shd w:val="clear" w:color="auto" w:fill="auto"/>
            <w:vAlign w:val="center"/>
            <w:hideMark/>
          </w:tcPr>
          <w:p w14:paraId="1757B54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5175EFC8" w14:textId="77777777" w:rsidTr="003A6A2B">
        <w:trPr>
          <w:trHeight w:val="4965"/>
        </w:trPr>
        <w:tc>
          <w:tcPr>
            <w:tcW w:w="1985" w:type="dxa"/>
            <w:vMerge/>
            <w:tcBorders>
              <w:top w:val="nil"/>
              <w:left w:val="single" w:sz="8" w:space="0" w:color="auto"/>
              <w:bottom w:val="single" w:sz="8" w:space="0" w:color="000000"/>
              <w:right w:val="single" w:sz="8" w:space="0" w:color="auto"/>
            </w:tcBorders>
            <w:vAlign w:val="center"/>
            <w:hideMark/>
          </w:tcPr>
          <w:p w14:paraId="6D7A48F5"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074DC9F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(65,5%) BR MALLS Participações S/A (CNPJ 06.977.745/0001-91)</w:t>
            </w:r>
            <w:r w:rsidRPr="00D9348B">
              <w:rPr>
                <w:rFonts w:ascii="Times New Roman" w:eastAsia="Times New Roman" w:hAnsi="Times New Roman" w:cs="Times New Roman"/>
                <w:color w:val="000000"/>
                <w:sz w:val="16"/>
                <w:szCs w:val="16"/>
                <w:lang w:eastAsia="pt-BR"/>
              </w:rPr>
              <w:br/>
              <w:t xml:space="preserve">(5,50%) Planejar Consultoria, Empreendimentos e Participações Ltda (CNPJ 40.268.492/0001-15); </w:t>
            </w:r>
            <w:r w:rsidRPr="00D9348B">
              <w:rPr>
                <w:rFonts w:ascii="Times New Roman" w:eastAsia="Times New Roman" w:hAnsi="Times New Roman" w:cs="Times New Roman"/>
                <w:color w:val="000000"/>
                <w:sz w:val="16"/>
                <w:szCs w:val="16"/>
                <w:lang w:eastAsia="pt-BR"/>
              </w:rPr>
              <w:br/>
              <w:t xml:space="preserve">(2,12%) Power Serviços de Gerenciamento Ltda (CNPJ 68.845.619/0001-30); </w:t>
            </w:r>
            <w:r w:rsidRPr="00D9348B">
              <w:rPr>
                <w:rFonts w:ascii="Times New Roman" w:eastAsia="Times New Roman" w:hAnsi="Times New Roman" w:cs="Times New Roman"/>
                <w:color w:val="000000"/>
                <w:sz w:val="16"/>
                <w:szCs w:val="16"/>
                <w:lang w:eastAsia="pt-BR"/>
              </w:rPr>
              <w:br/>
              <w:t xml:space="preserve">3,5%) G.J.C. Planejamento e Consultoria Ltda (CNPJ 39.933.916/0001-30); </w:t>
            </w:r>
            <w:r w:rsidRPr="00D9348B">
              <w:rPr>
                <w:rFonts w:ascii="Times New Roman" w:eastAsia="Times New Roman" w:hAnsi="Times New Roman" w:cs="Times New Roman"/>
                <w:color w:val="000000"/>
                <w:sz w:val="16"/>
                <w:szCs w:val="16"/>
                <w:lang w:eastAsia="pt-BR"/>
              </w:rPr>
              <w:br/>
              <w:t xml:space="preserve">(5,18%) Pama Participações Ltda. (CNPJ 04.815.212/0001-8); </w:t>
            </w:r>
            <w:r w:rsidRPr="00D9348B">
              <w:rPr>
                <w:rFonts w:ascii="Times New Roman" w:eastAsia="Times New Roman" w:hAnsi="Times New Roman" w:cs="Times New Roman"/>
                <w:color w:val="000000"/>
                <w:sz w:val="16"/>
                <w:szCs w:val="16"/>
                <w:lang w:eastAsia="pt-BR"/>
              </w:rPr>
              <w:br/>
              <w:t xml:space="preserve">(4,33%) </w:t>
            </w:r>
            <w:proofErr w:type="spellStart"/>
            <w:r w:rsidRPr="00D9348B">
              <w:rPr>
                <w:rFonts w:ascii="Times New Roman" w:eastAsia="Times New Roman" w:hAnsi="Times New Roman" w:cs="Times New Roman"/>
                <w:color w:val="000000"/>
                <w:sz w:val="16"/>
                <w:szCs w:val="16"/>
                <w:lang w:eastAsia="pt-BR"/>
              </w:rPr>
              <w:t>Zuzy</w:t>
            </w:r>
            <w:proofErr w:type="spellEnd"/>
            <w:r w:rsidRPr="00D9348B">
              <w:rPr>
                <w:rFonts w:ascii="Times New Roman" w:eastAsia="Times New Roman" w:hAnsi="Times New Roman" w:cs="Times New Roman"/>
                <w:color w:val="000000"/>
                <w:sz w:val="16"/>
                <w:szCs w:val="16"/>
                <w:lang w:eastAsia="pt-BR"/>
              </w:rPr>
              <w:t xml:space="preserve"> Empreendimentos Ltda (CNPJ 04.836.096/0001-83)</w:t>
            </w:r>
            <w:r w:rsidRPr="00D9348B">
              <w:rPr>
                <w:rFonts w:ascii="Times New Roman" w:eastAsia="Times New Roman" w:hAnsi="Times New Roman" w:cs="Times New Roman"/>
                <w:color w:val="000000"/>
                <w:sz w:val="16"/>
                <w:szCs w:val="16"/>
                <w:lang w:eastAsia="pt-BR"/>
              </w:rPr>
              <w:br/>
              <w:t xml:space="preserve">(10%) </w:t>
            </w:r>
            <w:proofErr w:type="spellStart"/>
            <w:r w:rsidRPr="00D9348B">
              <w:rPr>
                <w:rFonts w:ascii="Times New Roman" w:eastAsia="Times New Roman" w:hAnsi="Times New Roman" w:cs="Times New Roman"/>
                <w:color w:val="000000"/>
                <w:sz w:val="16"/>
                <w:szCs w:val="16"/>
                <w:lang w:eastAsia="pt-BR"/>
              </w:rPr>
              <w:t>Vaspart</w:t>
            </w:r>
            <w:proofErr w:type="spellEnd"/>
            <w:r w:rsidRPr="00D9348B">
              <w:rPr>
                <w:rFonts w:ascii="Times New Roman" w:eastAsia="Times New Roman" w:hAnsi="Times New Roman" w:cs="Times New Roman"/>
                <w:color w:val="000000"/>
                <w:sz w:val="16"/>
                <w:szCs w:val="16"/>
                <w:lang w:eastAsia="pt-BR"/>
              </w:rPr>
              <w:t xml:space="preserve"> Participações (CNPJ 04424521000127)</w:t>
            </w:r>
            <w:r w:rsidRPr="00D9348B">
              <w:rPr>
                <w:rFonts w:ascii="Times New Roman" w:eastAsia="Times New Roman" w:hAnsi="Times New Roman" w:cs="Times New Roman"/>
                <w:color w:val="000000"/>
                <w:sz w:val="16"/>
                <w:szCs w:val="16"/>
                <w:lang w:eastAsia="pt-BR"/>
              </w:rPr>
              <w:br/>
              <w:t xml:space="preserve">(3,87%) CG Participações Ltda. (CNPJ 12229215000168)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4E49DAA0"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Afonso Pena, n.º 4909, Campo Grande/MS</w:t>
            </w:r>
          </w:p>
        </w:tc>
        <w:tc>
          <w:tcPr>
            <w:tcW w:w="2560" w:type="dxa"/>
            <w:tcBorders>
              <w:top w:val="nil"/>
              <w:left w:val="nil"/>
              <w:bottom w:val="single" w:sz="8" w:space="0" w:color="auto"/>
              <w:right w:val="single" w:sz="8" w:space="0" w:color="auto"/>
            </w:tcBorders>
            <w:shd w:val="clear" w:color="000000" w:fill="E2EFDA"/>
            <w:vAlign w:val="center"/>
            <w:hideMark/>
          </w:tcPr>
          <w:p w14:paraId="02551A6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241.354 a 241.369</w:t>
            </w:r>
            <w:r w:rsidRPr="00D9348B">
              <w:rPr>
                <w:rFonts w:ascii="Times New Roman" w:eastAsia="Times New Roman" w:hAnsi="Times New Roman" w:cs="Times New Roman"/>
                <w:color w:val="000000"/>
                <w:sz w:val="16"/>
                <w:szCs w:val="16"/>
                <w:lang w:eastAsia="pt-BR"/>
              </w:rPr>
              <w:br/>
              <w:t>241.523</w:t>
            </w:r>
            <w:r w:rsidRPr="00D9348B">
              <w:rPr>
                <w:rFonts w:ascii="Times New Roman" w:eastAsia="Times New Roman" w:hAnsi="Times New Roman" w:cs="Times New Roman"/>
                <w:color w:val="000000"/>
                <w:sz w:val="16"/>
                <w:szCs w:val="16"/>
                <w:lang w:eastAsia="pt-BR"/>
              </w:rPr>
              <w:br/>
              <w:t>241.438 a 241.460</w:t>
            </w:r>
            <w:r w:rsidRPr="00D9348B">
              <w:rPr>
                <w:rFonts w:ascii="Times New Roman" w:eastAsia="Times New Roman" w:hAnsi="Times New Roman" w:cs="Times New Roman"/>
                <w:color w:val="000000"/>
                <w:sz w:val="16"/>
                <w:szCs w:val="16"/>
                <w:lang w:eastAsia="pt-BR"/>
              </w:rPr>
              <w:br/>
              <w:t>241.370 a 241.375</w:t>
            </w:r>
            <w:r w:rsidRPr="00D9348B">
              <w:rPr>
                <w:rFonts w:ascii="Times New Roman" w:eastAsia="Times New Roman" w:hAnsi="Times New Roman" w:cs="Times New Roman"/>
                <w:color w:val="000000"/>
                <w:sz w:val="16"/>
                <w:szCs w:val="16"/>
                <w:lang w:eastAsia="pt-BR"/>
              </w:rPr>
              <w:br/>
              <w:t>241.261 a 241.477</w:t>
            </w:r>
            <w:r w:rsidRPr="00D9348B">
              <w:rPr>
                <w:rFonts w:ascii="Times New Roman" w:eastAsia="Times New Roman" w:hAnsi="Times New Roman" w:cs="Times New Roman"/>
                <w:color w:val="000000"/>
                <w:sz w:val="16"/>
                <w:szCs w:val="16"/>
                <w:lang w:eastAsia="pt-BR"/>
              </w:rPr>
              <w:br/>
              <w:t>241.376 a 241.387</w:t>
            </w:r>
            <w:r w:rsidRPr="00D9348B">
              <w:rPr>
                <w:rFonts w:ascii="Times New Roman" w:eastAsia="Times New Roman" w:hAnsi="Times New Roman" w:cs="Times New Roman"/>
                <w:color w:val="000000"/>
                <w:sz w:val="16"/>
                <w:szCs w:val="16"/>
                <w:lang w:eastAsia="pt-BR"/>
              </w:rPr>
              <w:br/>
              <w:t>241.478 a 241.490</w:t>
            </w:r>
            <w:r w:rsidRPr="00D9348B">
              <w:rPr>
                <w:rFonts w:ascii="Times New Roman" w:eastAsia="Times New Roman" w:hAnsi="Times New Roman" w:cs="Times New Roman"/>
                <w:color w:val="000000"/>
                <w:sz w:val="16"/>
                <w:szCs w:val="16"/>
                <w:lang w:eastAsia="pt-BR"/>
              </w:rPr>
              <w:br/>
              <w:t>241.388 a 241.401</w:t>
            </w:r>
            <w:r w:rsidRPr="00D9348B">
              <w:rPr>
                <w:rFonts w:ascii="Times New Roman" w:eastAsia="Times New Roman" w:hAnsi="Times New Roman" w:cs="Times New Roman"/>
                <w:color w:val="000000"/>
                <w:sz w:val="16"/>
                <w:szCs w:val="16"/>
                <w:lang w:eastAsia="pt-BR"/>
              </w:rPr>
              <w:br/>
              <w:t>241.491 a 241.501</w:t>
            </w:r>
            <w:r w:rsidRPr="00D9348B">
              <w:rPr>
                <w:rFonts w:ascii="Times New Roman" w:eastAsia="Times New Roman" w:hAnsi="Times New Roman" w:cs="Times New Roman"/>
                <w:color w:val="000000"/>
                <w:sz w:val="16"/>
                <w:szCs w:val="16"/>
                <w:lang w:eastAsia="pt-BR"/>
              </w:rPr>
              <w:br/>
              <w:t>241.402 a 241.414</w:t>
            </w:r>
            <w:r w:rsidRPr="00D9348B">
              <w:rPr>
                <w:rFonts w:ascii="Times New Roman" w:eastAsia="Times New Roman" w:hAnsi="Times New Roman" w:cs="Times New Roman"/>
                <w:color w:val="000000"/>
                <w:sz w:val="16"/>
                <w:szCs w:val="16"/>
                <w:lang w:eastAsia="pt-BR"/>
              </w:rPr>
              <w:br/>
              <w:t>241.502 a 241.519</w:t>
            </w:r>
            <w:r w:rsidRPr="00D9348B">
              <w:rPr>
                <w:rFonts w:ascii="Times New Roman" w:eastAsia="Times New Roman" w:hAnsi="Times New Roman" w:cs="Times New Roman"/>
                <w:color w:val="000000"/>
                <w:sz w:val="16"/>
                <w:szCs w:val="16"/>
                <w:lang w:eastAsia="pt-BR"/>
              </w:rPr>
              <w:br/>
              <w:t>241.415 a 241.437</w:t>
            </w:r>
            <w:r w:rsidRPr="00D9348B">
              <w:rPr>
                <w:rFonts w:ascii="Times New Roman" w:eastAsia="Times New Roman" w:hAnsi="Times New Roman" w:cs="Times New Roman"/>
                <w:color w:val="000000"/>
                <w:sz w:val="16"/>
                <w:szCs w:val="16"/>
                <w:lang w:eastAsia="pt-BR"/>
              </w:rPr>
              <w:br/>
              <w:t>251.520</w:t>
            </w:r>
          </w:p>
        </w:tc>
        <w:tc>
          <w:tcPr>
            <w:tcW w:w="2371" w:type="dxa"/>
            <w:tcBorders>
              <w:top w:val="nil"/>
              <w:left w:val="nil"/>
              <w:bottom w:val="single" w:sz="8" w:space="0" w:color="auto"/>
              <w:right w:val="single" w:sz="8" w:space="0" w:color="auto"/>
            </w:tcBorders>
            <w:shd w:val="clear" w:color="000000" w:fill="E2EFDA"/>
            <w:vAlign w:val="center"/>
            <w:hideMark/>
          </w:tcPr>
          <w:p w14:paraId="15E3631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Imóveis da 1ª Circunscrição de Campo Grande/MS</w:t>
            </w:r>
          </w:p>
        </w:tc>
        <w:tc>
          <w:tcPr>
            <w:tcW w:w="2029" w:type="dxa"/>
            <w:tcBorders>
              <w:top w:val="nil"/>
              <w:left w:val="nil"/>
              <w:bottom w:val="single" w:sz="8" w:space="0" w:color="auto"/>
              <w:right w:val="single" w:sz="8" w:space="0" w:color="auto"/>
            </w:tcBorders>
            <w:shd w:val="clear" w:color="auto" w:fill="auto"/>
            <w:vAlign w:val="center"/>
            <w:hideMark/>
          </w:tcPr>
          <w:p w14:paraId="4F5D82F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73627C5D" w14:textId="77777777" w:rsidTr="003A6A2B">
        <w:trPr>
          <w:trHeight w:val="4035"/>
        </w:trPr>
        <w:tc>
          <w:tcPr>
            <w:tcW w:w="1985" w:type="dxa"/>
            <w:vMerge/>
            <w:tcBorders>
              <w:top w:val="nil"/>
              <w:left w:val="single" w:sz="8" w:space="0" w:color="auto"/>
              <w:bottom w:val="single" w:sz="8" w:space="0" w:color="000000"/>
              <w:right w:val="single" w:sz="8" w:space="0" w:color="auto"/>
            </w:tcBorders>
            <w:vAlign w:val="center"/>
            <w:hideMark/>
          </w:tcPr>
          <w:p w14:paraId="347CB262"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1" w:type="dxa"/>
            <w:tcBorders>
              <w:top w:val="nil"/>
              <w:left w:val="nil"/>
              <w:bottom w:val="single" w:sz="8" w:space="0" w:color="auto"/>
              <w:right w:val="single" w:sz="8" w:space="0" w:color="auto"/>
            </w:tcBorders>
            <w:shd w:val="clear" w:color="000000" w:fill="E2EFDA"/>
            <w:vAlign w:val="center"/>
            <w:hideMark/>
          </w:tcPr>
          <w:p w14:paraId="2ED4349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(69,10%) BR MALLS Participações S/A (CNPJ 06.977.745/0001-91)</w:t>
            </w:r>
            <w:r w:rsidRPr="00D9348B">
              <w:rPr>
                <w:rFonts w:ascii="Times New Roman" w:eastAsia="Times New Roman" w:hAnsi="Times New Roman" w:cs="Times New Roman"/>
                <w:color w:val="000000"/>
                <w:sz w:val="16"/>
                <w:szCs w:val="16"/>
                <w:lang w:eastAsia="pt-BR"/>
              </w:rPr>
              <w:br/>
              <w:t xml:space="preserve">(5,50%) Planejar Consultoria, Empreendimentos e Participações Ltda (CNPJ 40.268.492/0001-15); </w:t>
            </w:r>
            <w:r w:rsidRPr="00D9348B">
              <w:rPr>
                <w:rFonts w:ascii="Times New Roman" w:eastAsia="Times New Roman" w:hAnsi="Times New Roman" w:cs="Times New Roman"/>
                <w:color w:val="000000"/>
                <w:sz w:val="16"/>
                <w:szCs w:val="16"/>
                <w:lang w:eastAsia="pt-BR"/>
              </w:rPr>
              <w:br/>
              <w:t xml:space="preserve">(2,20%) Power Serviços de Gerenciamento Ltda (CNPJ 68.845.619/0001-30); </w:t>
            </w:r>
            <w:r w:rsidRPr="00D9348B">
              <w:rPr>
                <w:rFonts w:ascii="Times New Roman" w:eastAsia="Times New Roman" w:hAnsi="Times New Roman" w:cs="Times New Roman"/>
                <w:color w:val="000000"/>
                <w:sz w:val="16"/>
                <w:szCs w:val="16"/>
                <w:lang w:eastAsia="pt-BR"/>
              </w:rPr>
              <w:br/>
              <w:t xml:space="preserve">(3,5%) G.J.C. Planejamento e Consultoria Ltda (CNPJ 39.933.916/0001-30); </w:t>
            </w:r>
            <w:r w:rsidRPr="00D9348B">
              <w:rPr>
                <w:rFonts w:ascii="Times New Roman" w:eastAsia="Times New Roman" w:hAnsi="Times New Roman" w:cs="Times New Roman"/>
                <w:color w:val="000000"/>
                <w:sz w:val="16"/>
                <w:szCs w:val="16"/>
                <w:lang w:eastAsia="pt-BR"/>
              </w:rPr>
              <w:br/>
              <w:t xml:space="preserve">(5,30%) Pama Participações Ltda. (CNPJ 04.815.212/0001-8); </w:t>
            </w:r>
            <w:r w:rsidRPr="00D9348B">
              <w:rPr>
                <w:rFonts w:ascii="Times New Roman" w:eastAsia="Times New Roman" w:hAnsi="Times New Roman" w:cs="Times New Roman"/>
                <w:color w:val="000000"/>
                <w:sz w:val="16"/>
                <w:szCs w:val="16"/>
                <w:lang w:eastAsia="pt-BR"/>
              </w:rPr>
              <w:br/>
              <w:t xml:space="preserve">(4,40%) </w:t>
            </w:r>
            <w:proofErr w:type="spellStart"/>
            <w:r w:rsidRPr="00D9348B">
              <w:rPr>
                <w:rFonts w:ascii="Times New Roman" w:eastAsia="Times New Roman" w:hAnsi="Times New Roman" w:cs="Times New Roman"/>
                <w:color w:val="000000"/>
                <w:sz w:val="16"/>
                <w:szCs w:val="16"/>
                <w:lang w:eastAsia="pt-BR"/>
              </w:rPr>
              <w:t>Zuzy</w:t>
            </w:r>
            <w:proofErr w:type="spellEnd"/>
            <w:r w:rsidRPr="00D9348B">
              <w:rPr>
                <w:rFonts w:ascii="Times New Roman" w:eastAsia="Times New Roman" w:hAnsi="Times New Roman" w:cs="Times New Roman"/>
                <w:color w:val="000000"/>
                <w:sz w:val="16"/>
                <w:szCs w:val="16"/>
                <w:lang w:eastAsia="pt-BR"/>
              </w:rPr>
              <w:t xml:space="preserve"> Empreendimentos Ltda (CNPJ 04.836.096/0001-83)</w:t>
            </w:r>
            <w:r w:rsidRPr="00D9348B">
              <w:rPr>
                <w:rFonts w:ascii="Times New Roman" w:eastAsia="Times New Roman" w:hAnsi="Times New Roman" w:cs="Times New Roman"/>
                <w:color w:val="000000"/>
                <w:sz w:val="16"/>
                <w:szCs w:val="16"/>
                <w:lang w:eastAsia="pt-BR"/>
              </w:rPr>
              <w:br/>
              <w:t xml:space="preserve">(10%) </w:t>
            </w:r>
            <w:proofErr w:type="spellStart"/>
            <w:r w:rsidRPr="00D9348B">
              <w:rPr>
                <w:rFonts w:ascii="Times New Roman" w:eastAsia="Times New Roman" w:hAnsi="Times New Roman" w:cs="Times New Roman"/>
                <w:color w:val="000000"/>
                <w:sz w:val="16"/>
                <w:szCs w:val="16"/>
                <w:lang w:eastAsia="pt-BR"/>
              </w:rPr>
              <w:t>Vaspart</w:t>
            </w:r>
            <w:proofErr w:type="spellEnd"/>
            <w:r w:rsidRPr="00D9348B">
              <w:rPr>
                <w:rFonts w:ascii="Times New Roman" w:eastAsia="Times New Roman" w:hAnsi="Times New Roman" w:cs="Times New Roman"/>
                <w:color w:val="000000"/>
                <w:sz w:val="16"/>
                <w:szCs w:val="16"/>
                <w:lang w:eastAsia="pt-BR"/>
              </w:rPr>
              <w:t xml:space="preserve"> Participações (CNPJ 04424521000127)</w:t>
            </w:r>
          </w:p>
        </w:tc>
        <w:tc>
          <w:tcPr>
            <w:tcW w:w="2724" w:type="dxa"/>
            <w:tcBorders>
              <w:top w:val="nil"/>
              <w:left w:val="nil"/>
              <w:bottom w:val="single" w:sz="8" w:space="0" w:color="auto"/>
              <w:right w:val="single" w:sz="8" w:space="0" w:color="auto"/>
            </w:tcBorders>
            <w:shd w:val="clear" w:color="000000" w:fill="E2EFDA"/>
            <w:vAlign w:val="center"/>
            <w:hideMark/>
          </w:tcPr>
          <w:p w14:paraId="1DF165C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Avenida Afonso Pena, n.º 4909, Campo Grande/MS</w:t>
            </w:r>
          </w:p>
        </w:tc>
        <w:tc>
          <w:tcPr>
            <w:tcW w:w="2560" w:type="dxa"/>
            <w:tcBorders>
              <w:top w:val="nil"/>
              <w:left w:val="nil"/>
              <w:bottom w:val="single" w:sz="8" w:space="0" w:color="auto"/>
              <w:right w:val="single" w:sz="8" w:space="0" w:color="auto"/>
            </w:tcBorders>
            <w:shd w:val="clear" w:color="000000" w:fill="E2EFDA"/>
            <w:vAlign w:val="center"/>
            <w:hideMark/>
          </w:tcPr>
          <w:p w14:paraId="50DA91F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241.353</w:t>
            </w:r>
          </w:p>
        </w:tc>
        <w:tc>
          <w:tcPr>
            <w:tcW w:w="2371" w:type="dxa"/>
            <w:tcBorders>
              <w:top w:val="nil"/>
              <w:left w:val="nil"/>
              <w:bottom w:val="single" w:sz="8" w:space="0" w:color="auto"/>
              <w:right w:val="single" w:sz="8" w:space="0" w:color="auto"/>
            </w:tcBorders>
            <w:shd w:val="clear" w:color="000000" w:fill="E2EFDA"/>
            <w:vAlign w:val="center"/>
            <w:hideMark/>
          </w:tcPr>
          <w:p w14:paraId="6C1E37D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Imóveis da 1ª Circunscrição de Campo Grande/MS</w:t>
            </w:r>
          </w:p>
        </w:tc>
        <w:tc>
          <w:tcPr>
            <w:tcW w:w="2029" w:type="dxa"/>
            <w:tcBorders>
              <w:top w:val="nil"/>
              <w:left w:val="nil"/>
              <w:bottom w:val="single" w:sz="8" w:space="0" w:color="auto"/>
              <w:right w:val="single" w:sz="8" w:space="0" w:color="auto"/>
            </w:tcBorders>
            <w:shd w:val="clear" w:color="auto" w:fill="auto"/>
            <w:vAlign w:val="center"/>
            <w:hideMark/>
          </w:tcPr>
          <w:p w14:paraId="5E51637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70653629" w14:textId="77777777" w:rsidTr="003A6A2B">
        <w:trPr>
          <w:trHeight w:val="120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2449E05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Curitiba</w:t>
            </w:r>
          </w:p>
        </w:tc>
        <w:tc>
          <w:tcPr>
            <w:tcW w:w="2551" w:type="dxa"/>
            <w:tcBorders>
              <w:top w:val="nil"/>
              <w:left w:val="nil"/>
              <w:bottom w:val="single" w:sz="8" w:space="0" w:color="auto"/>
              <w:right w:val="single" w:sz="8" w:space="0" w:color="auto"/>
            </w:tcBorders>
            <w:shd w:val="clear" w:color="000000" w:fill="E2EFDA"/>
            <w:vAlign w:val="center"/>
            <w:hideMark/>
          </w:tcPr>
          <w:p w14:paraId="41303A7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(51%) Caixa de Previdência dos Funcionários do Banco do Brasil - PREVI (CNPJ 33.754.482/0001-24);</w:t>
            </w:r>
            <w:r w:rsidRPr="00D9348B">
              <w:rPr>
                <w:rFonts w:ascii="Times New Roman" w:eastAsia="Times New Roman" w:hAnsi="Times New Roman" w:cs="Times New Roman"/>
                <w:color w:val="000000"/>
                <w:sz w:val="16"/>
                <w:szCs w:val="16"/>
                <w:lang w:eastAsia="pt-BR"/>
              </w:rPr>
              <w:br/>
              <w:t>(49%) 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723F4D9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R. </w:t>
            </w:r>
            <w:proofErr w:type="spellStart"/>
            <w:r w:rsidRPr="00D9348B">
              <w:rPr>
                <w:rFonts w:ascii="Times New Roman" w:eastAsia="Times New Roman" w:hAnsi="Times New Roman" w:cs="Times New Roman"/>
                <w:color w:val="000000"/>
                <w:sz w:val="16"/>
                <w:szCs w:val="16"/>
                <w:lang w:eastAsia="pt-BR"/>
              </w:rPr>
              <w:t>Brg</w:t>
            </w:r>
            <w:proofErr w:type="spellEnd"/>
            <w:r w:rsidRPr="00D9348B">
              <w:rPr>
                <w:rFonts w:ascii="Times New Roman" w:eastAsia="Times New Roman" w:hAnsi="Times New Roman" w:cs="Times New Roman"/>
                <w:color w:val="000000"/>
                <w:sz w:val="16"/>
                <w:szCs w:val="16"/>
                <w:lang w:eastAsia="pt-BR"/>
              </w:rPr>
              <w:t>. Franco, 2300 - Batel - Curitiba / Paraná</w:t>
            </w:r>
          </w:p>
        </w:tc>
        <w:tc>
          <w:tcPr>
            <w:tcW w:w="2560" w:type="dxa"/>
            <w:tcBorders>
              <w:top w:val="nil"/>
              <w:left w:val="nil"/>
              <w:bottom w:val="single" w:sz="8" w:space="0" w:color="auto"/>
              <w:right w:val="single" w:sz="8" w:space="0" w:color="auto"/>
            </w:tcBorders>
            <w:shd w:val="clear" w:color="000000" w:fill="E2EFDA"/>
            <w:vAlign w:val="center"/>
            <w:hideMark/>
          </w:tcPr>
          <w:p w14:paraId="0191088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45.647 a 45.806</w:t>
            </w:r>
            <w:r w:rsidRPr="00D9348B">
              <w:rPr>
                <w:rFonts w:ascii="Times New Roman" w:eastAsia="Times New Roman" w:hAnsi="Times New Roman" w:cs="Times New Roman"/>
                <w:color w:val="000000"/>
                <w:sz w:val="16"/>
                <w:szCs w:val="16"/>
                <w:lang w:eastAsia="pt-BR"/>
              </w:rPr>
              <w:br/>
              <w:t>45.257</w:t>
            </w:r>
            <w:r w:rsidRPr="00D9348B">
              <w:rPr>
                <w:rFonts w:ascii="Times New Roman" w:eastAsia="Times New Roman" w:hAnsi="Times New Roman" w:cs="Times New Roman"/>
                <w:color w:val="000000"/>
                <w:sz w:val="16"/>
                <w:szCs w:val="16"/>
                <w:lang w:eastAsia="pt-BR"/>
              </w:rPr>
              <w:br/>
              <w:t>49.258 a 49.271</w:t>
            </w:r>
          </w:p>
        </w:tc>
        <w:tc>
          <w:tcPr>
            <w:tcW w:w="2371" w:type="dxa"/>
            <w:tcBorders>
              <w:top w:val="nil"/>
              <w:left w:val="nil"/>
              <w:bottom w:val="single" w:sz="8" w:space="0" w:color="auto"/>
              <w:right w:val="single" w:sz="8" w:space="0" w:color="auto"/>
            </w:tcBorders>
            <w:shd w:val="clear" w:color="000000" w:fill="E2EFDA"/>
            <w:vAlign w:val="center"/>
            <w:hideMark/>
          </w:tcPr>
          <w:p w14:paraId="3400049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Registro de Imóveis da 5ª Circunscrição de Curitiba/PR</w:t>
            </w:r>
          </w:p>
        </w:tc>
        <w:tc>
          <w:tcPr>
            <w:tcW w:w="2029" w:type="dxa"/>
            <w:tcBorders>
              <w:top w:val="nil"/>
              <w:left w:val="nil"/>
              <w:bottom w:val="single" w:sz="8" w:space="0" w:color="auto"/>
              <w:right w:val="single" w:sz="8" w:space="0" w:color="auto"/>
            </w:tcBorders>
            <w:shd w:val="clear" w:color="auto" w:fill="auto"/>
            <w:vAlign w:val="center"/>
            <w:hideMark/>
          </w:tcPr>
          <w:p w14:paraId="7FBC285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82569B9" w14:textId="77777777" w:rsidTr="003A6A2B">
        <w:trPr>
          <w:trHeight w:val="411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5DBB84E"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Del Rey</w:t>
            </w:r>
          </w:p>
        </w:tc>
        <w:tc>
          <w:tcPr>
            <w:tcW w:w="2551" w:type="dxa"/>
            <w:tcBorders>
              <w:top w:val="nil"/>
              <w:left w:val="nil"/>
              <w:bottom w:val="single" w:sz="8" w:space="0" w:color="auto"/>
              <w:right w:val="single" w:sz="8" w:space="0" w:color="auto"/>
            </w:tcBorders>
            <w:shd w:val="clear" w:color="000000" w:fill="E2EFDA"/>
            <w:vAlign w:val="center"/>
            <w:hideMark/>
          </w:tcPr>
          <w:p w14:paraId="093A7A7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(23,88%) BR MALLS Participações S/A (CNPJ 06.977.745/0001-91)</w:t>
            </w:r>
            <w:r w:rsidRPr="00D9348B">
              <w:rPr>
                <w:rFonts w:ascii="Times New Roman" w:eastAsia="Times New Roman" w:hAnsi="Times New Roman" w:cs="Times New Roman"/>
                <w:color w:val="000000"/>
                <w:sz w:val="16"/>
                <w:szCs w:val="16"/>
                <w:lang w:eastAsia="pt-BR"/>
              </w:rPr>
              <w:br/>
              <w:t>(22,364%) Casa Sendas Comércio e Indústria S/A (CNPJ 31.911.548/0001-17)</w:t>
            </w:r>
            <w:r w:rsidRPr="00D9348B">
              <w:rPr>
                <w:rFonts w:ascii="Times New Roman" w:eastAsia="Times New Roman" w:hAnsi="Times New Roman" w:cs="Times New Roman"/>
                <w:color w:val="000000"/>
                <w:sz w:val="16"/>
                <w:szCs w:val="16"/>
                <w:lang w:eastAsia="pt-BR"/>
              </w:rPr>
              <w:br/>
              <w:t>(4,641%) Pampulha Shopping Center S/A (CNPJ 25.929.662/0001-71)</w:t>
            </w:r>
            <w:r w:rsidRPr="00D9348B">
              <w:rPr>
                <w:rFonts w:ascii="Times New Roman" w:eastAsia="Times New Roman" w:hAnsi="Times New Roman" w:cs="Times New Roman"/>
                <w:color w:val="000000"/>
                <w:sz w:val="16"/>
                <w:szCs w:val="16"/>
                <w:lang w:eastAsia="pt-BR"/>
              </w:rPr>
              <w:br/>
              <w:t xml:space="preserve">(30,7035%) SDR Empreendimentos Imobiliários Ltda (CNPJ 08105928000142)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r w:rsidRPr="00D9348B">
              <w:rPr>
                <w:rFonts w:ascii="Times New Roman" w:eastAsia="Times New Roman" w:hAnsi="Times New Roman" w:cs="Times New Roman"/>
                <w:color w:val="000000"/>
                <w:sz w:val="16"/>
                <w:szCs w:val="16"/>
                <w:lang w:eastAsia="pt-BR"/>
              </w:rPr>
              <w:br/>
              <w:t>(4,7655%) Fundação Petrobrás de Seguridade Social - Petros (CNPJ 34.035.942/0001-50)</w:t>
            </w:r>
            <w:r w:rsidRPr="00D9348B">
              <w:rPr>
                <w:rFonts w:ascii="Times New Roman" w:eastAsia="Times New Roman" w:hAnsi="Times New Roman" w:cs="Times New Roman"/>
                <w:color w:val="000000"/>
                <w:sz w:val="16"/>
                <w:szCs w:val="16"/>
                <w:lang w:eastAsia="pt-BR"/>
              </w:rPr>
              <w:br/>
              <w:t>(13,646%) Sendas Empreendimentos e Participações Ltda (CNPJ 30630362000127)</w:t>
            </w:r>
          </w:p>
        </w:tc>
        <w:tc>
          <w:tcPr>
            <w:tcW w:w="2724" w:type="dxa"/>
            <w:tcBorders>
              <w:top w:val="nil"/>
              <w:left w:val="nil"/>
              <w:bottom w:val="single" w:sz="8" w:space="0" w:color="auto"/>
              <w:right w:val="single" w:sz="8" w:space="0" w:color="auto"/>
            </w:tcBorders>
            <w:shd w:val="clear" w:color="000000" w:fill="E2EFDA"/>
            <w:vAlign w:val="center"/>
            <w:hideMark/>
          </w:tcPr>
          <w:p w14:paraId="2378803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Presidente Carlos Luz, 3001 - Pampulha, Belo Horizonte/MG</w:t>
            </w:r>
          </w:p>
        </w:tc>
        <w:tc>
          <w:tcPr>
            <w:tcW w:w="2560" w:type="dxa"/>
            <w:tcBorders>
              <w:top w:val="nil"/>
              <w:left w:val="nil"/>
              <w:bottom w:val="single" w:sz="8" w:space="0" w:color="auto"/>
              <w:right w:val="single" w:sz="8" w:space="0" w:color="auto"/>
            </w:tcBorders>
            <w:shd w:val="clear" w:color="000000" w:fill="E2EFDA"/>
            <w:vAlign w:val="center"/>
            <w:hideMark/>
          </w:tcPr>
          <w:p w14:paraId="60DABFA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56.776 a 56.779</w:t>
            </w:r>
            <w:r w:rsidRPr="00D9348B">
              <w:rPr>
                <w:rFonts w:ascii="Times New Roman" w:eastAsia="Times New Roman" w:hAnsi="Times New Roman" w:cs="Times New Roman"/>
                <w:color w:val="000000"/>
                <w:sz w:val="16"/>
                <w:szCs w:val="16"/>
                <w:lang w:eastAsia="pt-BR"/>
              </w:rPr>
              <w:br/>
              <w:t>56.781 a 56.828</w:t>
            </w:r>
            <w:r w:rsidRPr="00D9348B">
              <w:rPr>
                <w:rFonts w:ascii="Times New Roman" w:eastAsia="Times New Roman" w:hAnsi="Times New Roman" w:cs="Times New Roman"/>
                <w:color w:val="000000"/>
                <w:sz w:val="16"/>
                <w:szCs w:val="16"/>
                <w:lang w:eastAsia="pt-BR"/>
              </w:rPr>
              <w:br/>
              <w:t>56.833 a 56.834</w:t>
            </w:r>
            <w:r w:rsidRPr="00D9348B">
              <w:rPr>
                <w:rFonts w:ascii="Times New Roman" w:eastAsia="Times New Roman" w:hAnsi="Times New Roman" w:cs="Times New Roman"/>
                <w:color w:val="000000"/>
                <w:sz w:val="16"/>
                <w:szCs w:val="16"/>
                <w:lang w:eastAsia="pt-BR"/>
              </w:rPr>
              <w:br/>
              <w:t>56.836</w:t>
            </w:r>
            <w:r w:rsidRPr="00D9348B">
              <w:rPr>
                <w:rFonts w:ascii="Times New Roman" w:eastAsia="Times New Roman" w:hAnsi="Times New Roman" w:cs="Times New Roman"/>
                <w:color w:val="000000"/>
                <w:sz w:val="16"/>
                <w:szCs w:val="16"/>
                <w:lang w:eastAsia="pt-BR"/>
              </w:rPr>
              <w:br/>
              <w:t>56.838 a 56.840</w:t>
            </w:r>
            <w:r w:rsidRPr="00D9348B">
              <w:rPr>
                <w:rFonts w:ascii="Times New Roman" w:eastAsia="Times New Roman" w:hAnsi="Times New Roman" w:cs="Times New Roman"/>
                <w:color w:val="000000"/>
                <w:sz w:val="16"/>
                <w:szCs w:val="16"/>
                <w:lang w:eastAsia="pt-BR"/>
              </w:rPr>
              <w:br/>
              <w:t>56.843 a 56.845</w:t>
            </w:r>
            <w:r w:rsidRPr="00D9348B">
              <w:rPr>
                <w:rFonts w:ascii="Times New Roman" w:eastAsia="Times New Roman" w:hAnsi="Times New Roman" w:cs="Times New Roman"/>
                <w:color w:val="000000"/>
                <w:sz w:val="16"/>
                <w:szCs w:val="16"/>
                <w:lang w:eastAsia="pt-BR"/>
              </w:rPr>
              <w:br/>
              <w:t>56.847 a 56.853</w:t>
            </w:r>
            <w:r w:rsidRPr="00D9348B">
              <w:rPr>
                <w:rFonts w:ascii="Times New Roman" w:eastAsia="Times New Roman" w:hAnsi="Times New Roman" w:cs="Times New Roman"/>
                <w:color w:val="000000"/>
                <w:sz w:val="16"/>
                <w:szCs w:val="16"/>
                <w:lang w:eastAsia="pt-BR"/>
              </w:rPr>
              <w:br/>
              <w:t>56.855</w:t>
            </w:r>
            <w:r w:rsidRPr="00D9348B">
              <w:rPr>
                <w:rFonts w:ascii="Times New Roman" w:eastAsia="Times New Roman" w:hAnsi="Times New Roman" w:cs="Times New Roman"/>
                <w:color w:val="000000"/>
                <w:sz w:val="16"/>
                <w:szCs w:val="16"/>
                <w:lang w:eastAsia="pt-BR"/>
              </w:rPr>
              <w:br/>
              <w:t>56.857 a 56.883</w:t>
            </w:r>
            <w:r w:rsidRPr="00D9348B">
              <w:rPr>
                <w:rFonts w:ascii="Times New Roman" w:eastAsia="Times New Roman" w:hAnsi="Times New Roman" w:cs="Times New Roman"/>
                <w:color w:val="000000"/>
                <w:sz w:val="16"/>
                <w:szCs w:val="16"/>
                <w:lang w:eastAsia="pt-BR"/>
              </w:rPr>
              <w:br/>
              <w:t>56.885 a 56.899</w:t>
            </w:r>
            <w:r w:rsidRPr="00D9348B">
              <w:rPr>
                <w:rFonts w:ascii="Times New Roman" w:eastAsia="Times New Roman" w:hAnsi="Times New Roman" w:cs="Times New Roman"/>
                <w:color w:val="000000"/>
                <w:sz w:val="16"/>
                <w:szCs w:val="16"/>
                <w:lang w:eastAsia="pt-BR"/>
              </w:rPr>
              <w:br/>
              <w:t>56.907</w:t>
            </w:r>
            <w:r w:rsidRPr="00D9348B">
              <w:rPr>
                <w:rFonts w:ascii="Times New Roman" w:eastAsia="Times New Roman" w:hAnsi="Times New Roman" w:cs="Times New Roman"/>
                <w:color w:val="000000"/>
                <w:sz w:val="16"/>
                <w:szCs w:val="16"/>
                <w:lang w:eastAsia="pt-BR"/>
              </w:rPr>
              <w:br/>
              <w:t>56.937</w:t>
            </w:r>
            <w:r w:rsidRPr="00D9348B">
              <w:rPr>
                <w:rFonts w:ascii="Times New Roman" w:eastAsia="Times New Roman" w:hAnsi="Times New Roman" w:cs="Times New Roman"/>
                <w:color w:val="000000"/>
                <w:sz w:val="16"/>
                <w:szCs w:val="16"/>
                <w:lang w:eastAsia="pt-BR"/>
              </w:rPr>
              <w:br/>
              <w:t>56.964</w:t>
            </w:r>
          </w:p>
        </w:tc>
        <w:tc>
          <w:tcPr>
            <w:tcW w:w="2371" w:type="dxa"/>
            <w:tcBorders>
              <w:top w:val="nil"/>
              <w:left w:val="nil"/>
              <w:bottom w:val="single" w:sz="8" w:space="0" w:color="auto"/>
              <w:right w:val="single" w:sz="8" w:space="0" w:color="auto"/>
            </w:tcBorders>
            <w:shd w:val="clear" w:color="000000" w:fill="E2EFDA"/>
            <w:vAlign w:val="center"/>
            <w:hideMark/>
          </w:tcPr>
          <w:p w14:paraId="42F73A1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6º Registro de Imóveis de Belo Horizonte/MG</w:t>
            </w:r>
          </w:p>
        </w:tc>
        <w:tc>
          <w:tcPr>
            <w:tcW w:w="2029" w:type="dxa"/>
            <w:tcBorders>
              <w:top w:val="nil"/>
              <w:left w:val="nil"/>
              <w:bottom w:val="single" w:sz="8" w:space="0" w:color="auto"/>
              <w:right w:val="single" w:sz="8" w:space="0" w:color="auto"/>
            </w:tcBorders>
            <w:shd w:val="clear" w:color="auto" w:fill="auto"/>
            <w:vAlign w:val="center"/>
            <w:hideMark/>
          </w:tcPr>
          <w:p w14:paraId="217B743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B77AEA0" w14:textId="77777777" w:rsidTr="003A6A2B">
        <w:trPr>
          <w:trHeight w:val="156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E55A39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 xml:space="preserve">Shopping Estação </w:t>
            </w:r>
          </w:p>
        </w:tc>
        <w:tc>
          <w:tcPr>
            <w:tcW w:w="2551" w:type="dxa"/>
            <w:tcBorders>
              <w:top w:val="nil"/>
              <w:left w:val="nil"/>
              <w:bottom w:val="single" w:sz="8" w:space="0" w:color="auto"/>
              <w:right w:val="single" w:sz="8" w:space="0" w:color="auto"/>
            </w:tcBorders>
            <w:shd w:val="clear" w:color="000000" w:fill="E2EFDA"/>
            <w:vAlign w:val="center"/>
            <w:hideMark/>
          </w:tcPr>
          <w:p w14:paraId="6671B95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(99,99%) Nattca2006 Participações S.A. (CNPJ 08.496.047/0001-08) e</w:t>
            </w:r>
            <w:r w:rsidRPr="00D9348B">
              <w:rPr>
                <w:rFonts w:ascii="Times New Roman" w:eastAsia="Times New Roman" w:hAnsi="Times New Roman" w:cs="Times New Roman"/>
                <w:color w:val="000000"/>
                <w:sz w:val="16"/>
                <w:szCs w:val="16"/>
                <w:lang w:eastAsia="pt-BR"/>
              </w:rPr>
              <w:br/>
              <w:t xml:space="preserve">(0,01%)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S.A.)BR MALLS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33DFFE3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Sete de Setembro, 2775, Centro, Curitiba/PR</w:t>
            </w:r>
          </w:p>
        </w:tc>
        <w:tc>
          <w:tcPr>
            <w:tcW w:w="2560" w:type="dxa"/>
            <w:tcBorders>
              <w:top w:val="nil"/>
              <w:left w:val="nil"/>
              <w:bottom w:val="single" w:sz="8" w:space="0" w:color="auto"/>
              <w:right w:val="single" w:sz="8" w:space="0" w:color="auto"/>
            </w:tcBorders>
            <w:shd w:val="clear" w:color="000000" w:fill="E2EFDA"/>
            <w:vAlign w:val="center"/>
            <w:hideMark/>
          </w:tcPr>
          <w:p w14:paraId="33288C5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26.536</w:t>
            </w:r>
          </w:p>
        </w:tc>
        <w:tc>
          <w:tcPr>
            <w:tcW w:w="2371" w:type="dxa"/>
            <w:tcBorders>
              <w:top w:val="nil"/>
              <w:left w:val="nil"/>
              <w:bottom w:val="single" w:sz="8" w:space="0" w:color="auto"/>
              <w:right w:val="single" w:sz="8" w:space="0" w:color="auto"/>
            </w:tcBorders>
            <w:shd w:val="clear" w:color="000000" w:fill="E2EFDA"/>
            <w:vAlign w:val="center"/>
            <w:hideMark/>
          </w:tcPr>
          <w:p w14:paraId="359D22A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Registro de Imóveis da 7ª Circunscrição de Curitiba/PR</w:t>
            </w:r>
          </w:p>
        </w:tc>
        <w:tc>
          <w:tcPr>
            <w:tcW w:w="2029" w:type="dxa"/>
            <w:tcBorders>
              <w:top w:val="nil"/>
              <w:left w:val="nil"/>
              <w:bottom w:val="single" w:sz="8" w:space="0" w:color="auto"/>
              <w:right w:val="single" w:sz="8" w:space="0" w:color="auto"/>
            </w:tcBorders>
            <w:shd w:val="clear" w:color="auto" w:fill="auto"/>
            <w:vAlign w:val="center"/>
            <w:hideMark/>
          </w:tcPr>
          <w:p w14:paraId="68471ED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137F04C9" w14:textId="77777777" w:rsidTr="003A6A2B">
        <w:trPr>
          <w:trHeight w:val="18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972D54B"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Estação Cuiabá</w:t>
            </w:r>
          </w:p>
        </w:tc>
        <w:tc>
          <w:tcPr>
            <w:tcW w:w="2551" w:type="dxa"/>
            <w:tcBorders>
              <w:top w:val="nil"/>
              <w:left w:val="nil"/>
              <w:bottom w:val="single" w:sz="8" w:space="0" w:color="auto"/>
              <w:right w:val="single" w:sz="8" w:space="0" w:color="auto"/>
            </w:tcBorders>
            <w:shd w:val="clear" w:color="000000" w:fill="E2EFDA"/>
            <w:vAlign w:val="center"/>
            <w:hideMark/>
          </w:tcPr>
          <w:p w14:paraId="156D555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(25%) Royal Brasil Administração, Empreendimentos e Participações Ltda (CNPJ 69.332.757/0001-89) e (75%) Cuiabá Plaza Shopping Empreendimentos imobiliários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1E6EF1AC"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Miguel Sutil, 9300 - Santa Rosa, Cuiabá/MT</w:t>
            </w:r>
          </w:p>
        </w:tc>
        <w:tc>
          <w:tcPr>
            <w:tcW w:w="2560" w:type="dxa"/>
            <w:tcBorders>
              <w:top w:val="nil"/>
              <w:left w:val="nil"/>
              <w:bottom w:val="single" w:sz="8" w:space="0" w:color="auto"/>
              <w:right w:val="single" w:sz="8" w:space="0" w:color="auto"/>
            </w:tcBorders>
            <w:shd w:val="clear" w:color="000000" w:fill="E2EFDA"/>
            <w:vAlign w:val="center"/>
            <w:hideMark/>
          </w:tcPr>
          <w:p w14:paraId="213A26E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31.346</w:t>
            </w:r>
          </w:p>
        </w:tc>
        <w:tc>
          <w:tcPr>
            <w:tcW w:w="2371" w:type="dxa"/>
            <w:tcBorders>
              <w:top w:val="nil"/>
              <w:left w:val="nil"/>
              <w:bottom w:val="single" w:sz="8" w:space="0" w:color="auto"/>
              <w:right w:val="single" w:sz="8" w:space="0" w:color="auto"/>
            </w:tcBorders>
            <w:shd w:val="clear" w:color="000000" w:fill="E2EFDA"/>
            <w:vAlign w:val="center"/>
            <w:hideMark/>
          </w:tcPr>
          <w:p w14:paraId="4EF265F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7º Ofício do Registro de Imóveis de Cuiabá/MT</w:t>
            </w:r>
          </w:p>
        </w:tc>
        <w:tc>
          <w:tcPr>
            <w:tcW w:w="2029" w:type="dxa"/>
            <w:tcBorders>
              <w:top w:val="nil"/>
              <w:left w:val="nil"/>
              <w:bottom w:val="single" w:sz="8" w:space="0" w:color="auto"/>
              <w:right w:val="single" w:sz="8" w:space="0" w:color="auto"/>
            </w:tcBorders>
            <w:shd w:val="clear" w:color="auto" w:fill="auto"/>
            <w:vAlign w:val="center"/>
            <w:hideMark/>
          </w:tcPr>
          <w:p w14:paraId="443DD77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98DC45A"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AE75ABB"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Metrô Santa Cruz</w:t>
            </w:r>
          </w:p>
        </w:tc>
        <w:tc>
          <w:tcPr>
            <w:tcW w:w="2551" w:type="dxa"/>
            <w:tcBorders>
              <w:top w:val="nil"/>
              <w:left w:val="nil"/>
              <w:bottom w:val="single" w:sz="8" w:space="0" w:color="auto"/>
              <w:right w:val="single" w:sz="8" w:space="0" w:color="auto"/>
            </w:tcBorders>
            <w:shd w:val="clear" w:color="000000" w:fill="E2EFDA"/>
            <w:vAlign w:val="center"/>
            <w:hideMark/>
          </w:tcPr>
          <w:p w14:paraId="689064E3"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Companhia do Metropolitano de São Paulo - METRO (CNPJ 62.070.362/0001-06) * Concessão em Favor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w:t>
            </w:r>
          </w:p>
        </w:tc>
        <w:tc>
          <w:tcPr>
            <w:tcW w:w="2724" w:type="dxa"/>
            <w:tcBorders>
              <w:top w:val="nil"/>
              <w:left w:val="nil"/>
              <w:bottom w:val="single" w:sz="8" w:space="0" w:color="auto"/>
              <w:right w:val="single" w:sz="8" w:space="0" w:color="auto"/>
            </w:tcBorders>
            <w:shd w:val="clear" w:color="000000" w:fill="E2EFDA"/>
            <w:vAlign w:val="center"/>
            <w:hideMark/>
          </w:tcPr>
          <w:p w14:paraId="067B5812"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 Domingos de Morais, 2564 - Vila Mariana, São Paulo/SP</w:t>
            </w:r>
          </w:p>
        </w:tc>
        <w:tc>
          <w:tcPr>
            <w:tcW w:w="2560" w:type="dxa"/>
            <w:tcBorders>
              <w:top w:val="nil"/>
              <w:left w:val="nil"/>
              <w:bottom w:val="single" w:sz="8" w:space="0" w:color="auto"/>
              <w:right w:val="single" w:sz="8" w:space="0" w:color="auto"/>
            </w:tcBorders>
            <w:shd w:val="clear" w:color="000000" w:fill="E2EFDA"/>
            <w:vAlign w:val="center"/>
            <w:hideMark/>
          </w:tcPr>
          <w:p w14:paraId="44EE6AD4"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176.460</w:t>
            </w:r>
          </w:p>
        </w:tc>
        <w:tc>
          <w:tcPr>
            <w:tcW w:w="2371" w:type="dxa"/>
            <w:tcBorders>
              <w:top w:val="nil"/>
              <w:left w:val="nil"/>
              <w:bottom w:val="single" w:sz="8" w:space="0" w:color="auto"/>
              <w:right w:val="single" w:sz="8" w:space="0" w:color="auto"/>
            </w:tcBorders>
            <w:shd w:val="clear" w:color="000000" w:fill="E2EFDA"/>
            <w:vAlign w:val="center"/>
            <w:hideMark/>
          </w:tcPr>
          <w:p w14:paraId="09851B04"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14º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526A0D5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01C316F7" w14:textId="77777777" w:rsidTr="003A6A2B">
        <w:trPr>
          <w:trHeight w:val="27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5EB2880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Piracicaba</w:t>
            </w:r>
          </w:p>
        </w:tc>
        <w:tc>
          <w:tcPr>
            <w:tcW w:w="2551" w:type="dxa"/>
            <w:tcBorders>
              <w:top w:val="nil"/>
              <w:left w:val="nil"/>
              <w:bottom w:val="single" w:sz="8" w:space="0" w:color="auto"/>
              <w:right w:val="single" w:sz="8" w:space="0" w:color="auto"/>
            </w:tcBorders>
            <w:shd w:val="clear" w:color="000000" w:fill="E2EFDA"/>
            <w:vAlign w:val="center"/>
            <w:hideMark/>
          </w:tcPr>
          <w:p w14:paraId="021A9FB7" w14:textId="77777777" w:rsidR="00336455" w:rsidRPr="0032795C" w:rsidRDefault="00336455" w:rsidP="003A6A2B">
            <w:pPr>
              <w:spacing w:after="0" w:line="240" w:lineRule="auto"/>
              <w:jc w:val="center"/>
              <w:rPr>
                <w:rFonts w:ascii="Times New Roman" w:eastAsia="Times New Roman" w:hAnsi="Times New Roman" w:cs="Times New Roman"/>
                <w:color w:val="000000"/>
                <w:sz w:val="16"/>
                <w:szCs w:val="16"/>
                <w:lang w:val="en-US" w:eastAsia="pt-BR"/>
              </w:rPr>
            </w:pPr>
            <w:r w:rsidRPr="00D9348B">
              <w:rPr>
                <w:rFonts w:ascii="Times New Roman" w:eastAsia="Times New Roman" w:hAnsi="Times New Roman" w:cs="Times New Roman"/>
                <w:color w:val="000000"/>
                <w:sz w:val="16"/>
                <w:szCs w:val="16"/>
                <w:lang w:eastAsia="pt-BR"/>
              </w:rPr>
              <w:t>(40%) Fundação Cesp (CNPJ 62.465.117/0001-06);</w:t>
            </w:r>
            <w:r w:rsidRPr="00D9348B">
              <w:rPr>
                <w:rFonts w:ascii="Times New Roman" w:eastAsia="Times New Roman" w:hAnsi="Times New Roman" w:cs="Times New Roman"/>
                <w:color w:val="000000"/>
                <w:sz w:val="16"/>
                <w:szCs w:val="16"/>
                <w:lang w:eastAsia="pt-BR"/>
              </w:rPr>
              <w:br/>
              <w:t xml:space="preserve">(17,115%) JRG Desenvolvimento Imobiliário Ltda. </w:t>
            </w:r>
            <w:r w:rsidRPr="0032795C">
              <w:rPr>
                <w:rFonts w:ascii="Times New Roman" w:eastAsia="Times New Roman" w:hAnsi="Times New Roman" w:cs="Times New Roman"/>
                <w:color w:val="000000"/>
                <w:sz w:val="16"/>
                <w:szCs w:val="16"/>
                <w:lang w:val="en-US" w:eastAsia="pt-BR"/>
              </w:rPr>
              <w:t>(CNPJ 59.485.698/0001-25);</w:t>
            </w:r>
            <w:r w:rsidRPr="0032795C">
              <w:rPr>
                <w:rFonts w:ascii="Times New Roman" w:eastAsia="Times New Roman" w:hAnsi="Times New Roman" w:cs="Times New Roman"/>
                <w:color w:val="000000"/>
                <w:sz w:val="16"/>
                <w:szCs w:val="16"/>
                <w:lang w:val="en-US" w:eastAsia="pt-BR"/>
              </w:rPr>
              <w:br/>
              <w:t xml:space="preserve">(3%) New Shopping </w:t>
            </w:r>
            <w:proofErr w:type="spellStart"/>
            <w:r w:rsidRPr="0032795C">
              <w:rPr>
                <w:rFonts w:ascii="Times New Roman" w:eastAsia="Times New Roman" w:hAnsi="Times New Roman" w:cs="Times New Roman"/>
                <w:color w:val="000000"/>
                <w:sz w:val="16"/>
                <w:szCs w:val="16"/>
                <w:lang w:val="en-US" w:eastAsia="pt-BR"/>
              </w:rPr>
              <w:t>Promoções</w:t>
            </w:r>
            <w:proofErr w:type="spellEnd"/>
            <w:r w:rsidRPr="0032795C">
              <w:rPr>
                <w:rFonts w:ascii="Times New Roman" w:eastAsia="Times New Roman" w:hAnsi="Times New Roman" w:cs="Times New Roman"/>
                <w:color w:val="000000"/>
                <w:sz w:val="16"/>
                <w:szCs w:val="16"/>
                <w:lang w:val="en-US" w:eastAsia="pt-BR"/>
              </w:rPr>
              <w:t xml:space="preserve"> S.A. (CNPJ 57.659.039/0001-21)</w:t>
            </w:r>
            <w:r w:rsidRPr="0032795C">
              <w:rPr>
                <w:rFonts w:ascii="Times New Roman" w:eastAsia="Times New Roman" w:hAnsi="Times New Roman" w:cs="Times New Roman"/>
                <w:color w:val="000000"/>
                <w:sz w:val="16"/>
                <w:szCs w:val="16"/>
                <w:lang w:val="en-US" w:eastAsia="pt-BR"/>
              </w:rPr>
              <w:br/>
              <w:t>(3%) Shopping Rental S.A (CNPJ 27.533.553/0001-66);</w:t>
            </w:r>
            <w:r w:rsidRPr="0032795C">
              <w:rPr>
                <w:rFonts w:ascii="Times New Roman" w:eastAsia="Times New Roman" w:hAnsi="Times New Roman" w:cs="Times New Roman"/>
                <w:color w:val="000000"/>
                <w:sz w:val="16"/>
                <w:szCs w:val="16"/>
                <w:lang w:val="en-US" w:eastAsia="pt-BR"/>
              </w:rPr>
              <w:br/>
              <w:t xml:space="preserve">(36,885%) BR MALLS </w:t>
            </w:r>
            <w:proofErr w:type="spellStart"/>
            <w:r w:rsidRPr="0032795C">
              <w:rPr>
                <w:rFonts w:ascii="Times New Roman" w:eastAsia="Times New Roman" w:hAnsi="Times New Roman" w:cs="Times New Roman"/>
                <w:color w:val="000000"/>
                <w:sz w:val="16"/>
                <w:szCs w:val="16"/>
                <w:lang w:val="en-US" w:eastAsia="pt-BR"/>
              </w:rPr>
              <w:t>Participações</w:t>
            </w:r>
            <w:proofErr w:type="spellEnd"/>
            <w:r w:rsidRPr="0032795C">
              <w:rPr>
                <w:rFonts w:ascii="Times New Roman" w:eastAsia="Times New Roman" w:hAnsi="Times New Roman" w:cs="Times New Roman"/>
                <w:color w:val="000000"/>
                <w:sz w:val="16"/>
                <w:szCs w:val="16"/>
                <w:lang w:val="en-US" w:eastAsia="pt-BR"/>
              </w:rPr>
              <w:t xml:space="preserve">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526DD10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Limeira, 772, Areão, Piracicaba/SP</w:t>
            </w:r>
          </w:p>
        </w:tc>
        <w:tc>
          <w:tcPr>
            <w:tcW w:w="2560" w:type="dxa"/>
            <w:tcBorders>
              <w:top w:val="nil"/>
              <w:left w:val="nil"/>
              <w:bottom w:val="single" w:sz="8" w:space="0" w:color="auto"/>
              <w:right w:val="single" w:sz="8" w:space="0" w:color="auto"/>
            </w:tcBorders>
            <w:shd w:val="clear" w:color="000000" w:fill="E2EFDA"/>
            <w:vAlign w:val="center"/>
            <w:hideMark/>
          </w:tcPr>
          <w:p w14:paraId="59F9A196"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37.854</w:t>
            </w:r>
          </w:p>
        </w:tc>
        <w:tc>
          <w:tcPr>
            <w:tcW w:w="2371" w:type="dxa"/>
            <w:tcBorders>
              <w:top w:val="nil"/>
              <w:left w:val="nil"/>
              <w:bottom w:val="single" w:sz="8" w:space="0" w:color="auto"/>
              <w:right w:val="single" w:sz="8" w:space="0" w:color="auto"/>
            </w:tcBorders>
            <w:shd w:val="clear" w:color="000000" w:fill="E2EFDA"/>
            <w:vAlign w:val="center"/>
            <w:hideMark/>
          </w:tcPr>
          <w:p w14:paraId="58B8DB5F"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Títulos e Documentos e Civil de Pessoa Jurídica de Piracicaba/SP</w:t>
            </w:r>
          </w:p>
        </w:tc>
        <w:tc>
          <w:tcPr>
            <w:tcW w:w="2029" w:type="dxa"/>
            <w:tcBorders>
              <w:top w:val="nil"/>
              <w:left w:val="nil"/>
              <w:bottom w:val="single" w:sz="8" w:space="0" w:color="auto"/>
              <w:right w:val="single" w:sz="8" w:space="0" w:color="auto"/>
            </w:tcBorders>
            <w:shd w:val="clear" w:color="auto" w:fill="auto"/>
            <w:vAlign w:val="center"/>
            <w:hideMark/>
          </w:tcPr>
          <w:p w14:paraId="46C4AA3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C8D04E5" w14:textId="77777777" w:rsidTr="003A6A2B">
        <w:trPr>
          <w:trHeight w:val="2715"/>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454B56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Recife</w:t>
            </w:r>
          </w:p>
        </w:tc>
        <w:tc>
          <w:tcPr>
            <w:tcW w:w="2551" w:type="dxa"/>
            <w:tcBorders>
              <w:top w:val="nil"/>
              <w:left w:val="nil"/>
              <w:bottom w:val="single" w:sz="8" w:space="0" w:color="auto"/>
              <w:right w:val="single" w:sz="8" w:space="0" w:color="auto"/>
            </w:tcBorders>
            <w:shd w:val="clear" w:color="000000" w:fill="E2EFDA"/>
            <w:vAlign w:val="center"/>
            <w:hideMark/>
          </w:tcPr>
          <w:p w14:paraId="30C1238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(30,83%) BR MALLS Participações S/A (CNPJ 06.977.745/0001-91)</w:t>
            </w:r>
            <w:r w:rsidRPr="00D9348B">
              <w:rPr>
                <w:rFonts w:ascii="Times New Roman" w:eastAsia="Times New Roman" w:hAnsi="Times New Roman" w:cs="Times New Roman"/>
                <w:color w:val="000000"/>
                <w:sz w:val="16"/>
                <w:szCs w:val="16"/>
                <w:lang w:eastAsia="pt-BR"/>
              </w:rPr>
              <w:br/>
              <w:t>(19,7%) Magnus Investimentos S.A (CNPJ 27.841.626/0001-87);</w:t>
            </w:r>
            <w:r w:rsidRPr="00D9348B">
              <w:rPr>
                <w:rFonts w:ascii="Times New Roman" w:eastAsia="Times New Roman" w:hAnsi="Times New Roman" w:cs="Times New Roman"/>
                <w:color w:val="000000"/>
                <w:sz w:val="16"/>
                <w:szCs w:val="16"/>
                <w:lang w:eastAsia="pt-BR"/>
              </w:rPr>
              <w:br/>
              <w:t xml:space="preserve">(11,13%) </w:t>
            </w:r>
            <w:proofErr w:type="spellStart"/>
            <w:r w:rsidRPr="00D9348B">
              <w:rPr>
                <w:rFonts w:ascii="Times New Roman" w:eastAsia="Times New Roman" w:hAnsi="Times New Roman" w:cs="Times New Roman"/>
                <w:color w:val="000000"/>
                <w:sz w:val="16"/>
                <w:szCs w:val="16"/>
                <w:lang w:eastAsia="pt-BR"/>
              </w:rPr>
              <w:t>Millburn</w:t>
            </w:r>
            <w:proofErr w:type="spellEnd"/>
            <w:r w:rsidRPr="00D9348B">
              <w:rPr>
                <w:rFonts w:ascii="Times New Roman" w:eastAsia="Times New Roman" w:hAnsi="Times New Roman" w:cs="Times New Roman"/>
                <w:color w:val="000000"/>
                <w:sz w:val="16"/>
                <w:szCs w:val="16"/>
                <w:lang w:eastAsia="pt-BR"/>
              </w:rPr>
              <w:t xml:space="preserve"> do Brasil Ltda. (CNPJ 39.111.570/0001-94); e</w:t>
            </w:r>
            <w:r w:rsidRPr="00D9348B">
              <w:rPr>
                <w:rFonts w:ascii="Times New Roman" w:eastAsia="Times New Roman" w:hAnsi="Times New Roman" w:cs="Times New Roman"/>
                <w:color w:val="000000"/>
                <w:sz w:val="16"/>
                <w:szCs w:val="16"/>
                <w:lang w:eastAsia="pt-BR"/>
              </w:rPr>
              <w:br/>
              <w:t xml:space="preserve">(33,33%) </w:t>
            </w:r>
            <w:proofErr w:type="spellStart"/>
            <w:r w:rsidRPr="00D9348B">
              <w:rPr>
                <w:rFonts w:ascii="Times New Roman" w:eastAsia="Times New Roman" w:hAnsi="Times New Roman" w:cs="Times New Roman"/>
                <w:color w:val="000000"/>
                <w:sz w:val="16"/>
                <w:szCs w:val="16"/>
                <w:lang w:eastAsia="pt-BR"/>
              </w:rPr>
              <w:t>Emami</w:t>
            </w:r>
            <w:proofErr w:type="spellEnd"/>
            <w:r w:rsidRPr="00D9348B">
              <w:rPr>
                <w:rFonts w:ascii="Times New Roman" w:eastAsia="Times New Roman" w:hAnsi="Times New Roman" w:cs="Times New Roman"/>
                <w:color w:val="000000"/>
                <w:sz w:val="16"/>
                <w:szCs w:val="16"/>
                <w:lang w:eastAsia="pt-BR"/>
              </w:rPr>
              <w:t xml:space="preserve"> Participações S.A (CNPJ 04.805.021/0001-35)</w:t>
            </w:r>
            <w:r w:rsidRPr="00D9348B">
              <w:rPr>
                <w:rFonts w:ascii="Times New Roman" w:eastAsia="Times New Roman" w:hAnsi="Times New Roman" w:cs="Times New Roman"/>
                <w:color w:val="000000"/>
                <w:sz w:val="16"/>
                <w:szCs w:val="16"/>
                <w:lang w:eastAsia="pt-BR"/>
              </w:rPr>
              <w:br/>
              <w:t>(5%) CERES – Fundação de Seguridade Social (CNPJ 00.532.804/0001-31)</w:t>
            </w:r>
          </w:p>
        </w:tc>
        <w:tc>
          <w:tcPr>
            <w:tcW w:w="2724" w:type="dxa"/>
            <w:tcBorders>
              <w:top w:val="nil"/>
              <w:left w:val="nil"/>
              <w:bottom w:val="single" w:sz="8" w:space="0" w:color="auto"/>
              <w:right w:val="single" w:sz="8" w:space="0" w:color="auto"/>
            </w:tcBorders>
            <w:shd w:val="clear" w:color="000000" w:fill="E2EFDA"/>
            <w:vAlign w:val="center"/>
            <w:hideMark/>
          </w:tcPr>
          <w:p w14:paraId="7C7D4929"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R. Padre </w:t>
            </w:r>
            <w:proofErr w:type="spellStart"/>
            <w:r w:rsidRPr="00D9348B">
              <w:rPr>
                <w:rFonts w:ascii="Times New Roman" w:eastAsia="Times New Roman" w:hAnsi="Times New Roman" w:cs="Times New Roman"/>
                <w:color w:val="000000"/>
                <w:sz w:val="16"/>
                <w:szCs w:val="16"/>
                <w:lang w:eastAsia="pt-BR"/>
              </w:rPr>
              <w:t>Carapuceiro</w:t>
            </w:r>
            <w:proofErr w:type="spellEnd"/>
            <w:r w:rsidRPr="00D9348B">
              <w:rPr>
                <w:rFonts w:ascii="Times New Roman" w:eastAsia="Times New Roman" w:hAnsi="Times New Roman" w:cs="Times New Roman"/>
                <w:color w:val="000000"/>
                <w:sz w:val="16"/>
                <w:szCs w:val="16"/>
                <w:lang w:eastAsia="pt-BR"/>
              </w:rPr>
              <w:t>, 777 - Boa Viagem, Recife/PE</w:t>
            </w:r>
          </w:p>
        </w:tc>
        <w:tc>
          <w:tcPr>
            <w:tcW w:w="2560" w:type="dxa"/>
            <w:tcBorders>
              <w:top w:val="nil"/>
              <w:left w:val="nil"/>
              <w:bottom w:val="single" w:sz="8" w:space="0" w:color="auto"/>
              <w:right w:val="single" w:sz="8" w:space="0" w:color="auto"/>
            </w:tcBorders>
            <w:shd w:val="clear" w:color="000000" w:fill="E2EFDA"/>
            <w:vAlign w:val="center"/>
            <w:hideMark/>
          </w:tcPr>
          <w:p w14:paraId="6D6C968A"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52.881, 52.882, 29.246, 29.245, 50.151, 50.150, 37.142, 50.291, 50.292, 50.293, 50.294, 50.295, 50.296, 50.297, 54.999, 55.000, 61.914 a 62.174, 70.085 e 70.086</w:t>
            </w:r>
          </w:p>
        </w:tc>
        <w:tc>
          <w:tcPr>
            <w:tcW w:w="2371" w:type="dxa"/>
            <w:tcBorders>
              <w:top w:val="nil"/>
              <w:left w:val="nil"/>
              <w:bottom w:val="single" w:sz="8" w:space="0" w:color="auto"/>
              <w:right w:val="single" w:sz="8" w:space="0" w:color="auto"/>
            </w:tcBorders>
            <w:shd w:val="clear" w:color="000000" w:fill="E2EFDA"/>
            <w:vAlign w:val="center"/>
            <w:hideMark/>
          </w:tcPr>
          <w:p w14:paraId="79D814A8"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Ofício do Registro Geral de Imóveis do Recife/PE</w:t>
            </w:r>
          </w:p>
        </w:tc>
        <w:tc>
          <w:tcPr>
            <w:tcW w:w="2029" w:type="dxa"/>
            <w:tcBorders>
              <w:top w:val="nil"/>
              <w:left w:val="nil"/>
              <w:bottom w:val="single" w:sz="8" w:space="0" w:color="auto"/>
              <w:right w:val="single" w:sz="8" w:space="0" w:color="auto"/>
            </w:tcBorders>
            <w:shd w:val="clear" w:color="auto" w:fill="auto"/>
            <w:vAlign w:val="center"/>
            <w:hideMark/>
          </w:tcPr>
          <w:p w14:paraId="719D59D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7061F750" w14:textId="77777777" w:rsidTr="003A6A2B">
        <w:trPr>
          <w:trHeight w:val="114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0901930C"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Tamboré</w:t>
            </w:r>
          </w:p>
        </w:tc>
        <w:tc>
          <w:tcPr>
            <w:tcW w:w="2551" w:type="dxa"/>
            <w:tcBorders>
              <w:top w:val="nil"/>
              <w:left w:val="nil"/>
              <w:bottom w:val="single" w:sz="8" w:space="0" w:color="auto"/>
              <w:right w:val="single" w:sz="8" w:space="0" w:color="auto"/>
            </w:tcBorders>
            <w:shd w:val="clear" w:color="000000" w:fill="E2EFDA"/>
            <w:vAlign w:val="center"/>
            <w:hideMark/>
          </w:tcPr>
          <w:p w14:paraId="1C72DC4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(77,940931%%) </w:t>
            </w:r>
            <w:proofErr w:type="spellStart"/>
            <w:r w:rsidRPr="00D9348B">
              <w:rPr>
                <w:rFonts w:ascii="Times New Roman" w:eastAsia="Times New Roman" w:hAnsi="Times New Roman" w:cs="Times New Roman"/>
                <w:color w:val="000000"/>
                <w:sz w:val="16"/>
                <w:szCs w:val="16"/>
                <w:lang w:eastAsia="pt-BR"/>
              </w:rPr>
              <w:t>Proffito</w:t>
            </w:r>
            <w:proofErr w:type="spellEnd"/>
            <w:r w:rsidRPr="00D9348B">
              <w:rPr>
                <w:rFonts w:ascii="Times New Roman" w:eastAsia="Times New Roman" w:hAnsi="Times New Roman" w:cs="Times New Roman"/>
                <w:color w:val="000000"/>
                <w:sz w:val="16"/>
                <w:szCs w:val="16"/>
                <w:lang w:eastAsia="pt-BR"/>
              </w:rPr>
              <w:t xml:space="preserve"> Holding Participações S.A (CNPJ 08.741.778/0001-63)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7D7923A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Piracema n°. 669, Tamboré, na Cidade de Barueri/</w:t>
            </w:r>
            <w:proofErr w:type="spellStart"/>
            <w:r w:rsidRPr="00D9348B">
              <w:rPr>
                <w:rFonts w:ascii="Times New Roman" w:eastAsia="Times New Roman" w:hAnsi="Times New Roman" w:cs="Times New Roman"/>
                <w:color w:val="000000"/>
                <w:sz w:val="16"/>
                <w:szCs w:val="16"/>
                <w:lang w:eastAsia="pt-BR"/>
              </w:rPr>
              <w:t>sp</w:t>
            </w:r>
            <w:proofErr w:type="spellEnd"/>
          </w:p>
        </w:tc>
        <w:tc>
          <w:tcPr>
            <w:tcW w:w="2560" w:type="dxa"/>
            <w:tcBorders>
              <w:top w:val="nil"/>
              <w:left w:val="nil"/>
              <w:bottom w:val="single" w:sz="8" w:space="0" w:color="auto"/>
              <w:right w:val="single" w:sz="8" w:space="0" w:color="auto"/>
            </w:tcBorders>
            <w:shd w:val="clear" w:color="000000" w:fill="E2EFDA"/>
            <w:vAlign w:val="center"/>
            <w:hideMark/>
          </w:tcPr>
          <w:p w14:paraId="2B59765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85.415</w:t>
            </w:r>
          </w:p>
        </w:tc>
        <w:tc>
          <w:tcPr>
            <w:tcW w:w="2371" w:type="dxa"/>
            <w:tcBorders>
              <w:top w:val="nil"/>
              <w:left w:val="nil"/>
              <w:bottom w:val="single" w:sz="8" w:space="0" w:color="auto"/>
              <w:right w:val="single" w:sz="8" w:space="0" w:color="auto"/>
            </w:tcBorders>
            <w:shd w:val="clear" w:color="000000" w:fill="E2EFDA"/>
            <w:vAlign w:val="center"/>
            <w:hideMark/>
          </w:tcPr>
          <w:p w14:paraId="221CC13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Cartório de Registros de Imóveis de Barueri/SP</w:t>
            </w:r>
          </w:p>
        </w:tc>
        <w:tc>
          <w:tcPr>
            <w:tcW w:w="2029" w:type="dxa"/>
            <w:tcBorders>
              <w:top w:val="nil"/>
              <w:left w:val="nil"/>
              <w:bottom w:val="single" w:sz="8" w:space="0" w:color="auto"/>
              <w:right w:val="single" w:sz="8" w:space="0" w:color="auto"/>
            </w:tcBorders>
            <w:shd w:val="clear" w:color="auto" w:fill="auto"/>
            <w:vAlign w:val="center"/>
            <w:hideMark/>
          </w:tcPr>
          <w:p w14:paraId="442C3E61"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4674F715" w14:textId="77777777" w:rsidTr="003A6A2B">
        <w:trPr>
          <w:trHeight w:val="96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79599D5D"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Tijuca</w:t>
            </w:r>
          </w:p>
        </w:tc>
        <w:tc>
          <w:tcPr>
            <w:tcW w:w="2551" w:type="dxa"/>
            <w:tcBorders>
              <w:top w:val="nil"/>
              <w:left w:val="nil"/>
              <w:bottom w:val="single" w:sz="8" w:space="0" w:color="auto"/>
              <w:right w:val="single" w:sz="8" w:space="0" w:color="auto"/>
            </w:tcBorders>
            <w:shd w:val="clear" w:color="000000" w:fill="E2EFDA"/>
            <w:vAlign w:val="center"/>
            <w:hideMark/>
          </w:tcPr>
          <w:p w14:paraId="7DF6E8CD"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(100%) CIMA Empreendimentos do Brasil S.A. (CNPJ 06.351.076/0001-48)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w:t>
            </w:r>
          </w:p>
        </w:tc>
        <w:tc>
          <w:tcPr>
            <w:tcW w:w="2724" w:type="dxa"/>
            <w:tcBorders>
              <w:top w:val="nil"/>
              <w:left w:val="nil"/>
              <w:bottom w:val="single" w:sz="8" w:space="0" w:color="auto"/>
              <w:right w:val="single" w:sz="8" w:space="0" w:color="auto"/>
            </w:tcBorders>
            <w:shd w:val="clear" w:color="000000" w:fill="E2EFDA"/>
            <w:vAlign w:val="center"/>
            <w:hideMark/>
          </w:tcPr>
          <w:p w14:paraId="044DEF9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Av. Maracanã, 987 - Tijuca, Rio de Janeiro/RJ</w:t>
            </w:r>
          </w:p>
        </w:tc>
        <w:tc>
          <w:tcPr>
            <w:tcW w:w="2560" w:type="dxa"/>
            <w:tcBorders>
              <w:top w:val="nil"/>
              <w:left w:val="nil"/>
              <w:bottom w:val="single" w:sz="8" w:space="0" w:color="auto"/>
              <w:right w:val="single" w:sz="8" w:space="0" w:color="auto"/>
            </w:tcBorders>
            <w:shd w:val="clear" w:color="000000" w:fill="E2EFDA"/>
            <w:vAlign w:val="center"/>
            <w:hideMark/>
          </w:tcPr>
          <w:p w14:paraId="3CED5C15"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60.337 a 60.436</w:t>
            </w:r>
            <w:r w:rsidRPr="00D9348B">
              <w:rPr>
                <w:rFonts w:ascii="Times New Roman" w:eastAsia="Times New Roman" w:hAnsi="Times New Roman" w:cs="Times New Roman"/>
                <w:color w:val="000000"/>
                <w:sz w:val="16"/>
                <w:szCs w:val="16"/>
                <w:lang w:eastAsia="pt-BR"/>
              </w:rPr>
              <w:br/>
              <w:t>60.438 a 60.601</w:t>
            </w:r>
            <w:r w:rsidRPr="00D9348B">
              <w:rPr>
                <w:rFonts w:ascii="Times New Roman" w:eastAsia="Times New Roman" w:hAnsi="Times New Roman" w:cs="Times New Roman"/>
                <w:color w:val="000000"/>
                <w:sz w:val="16"/>
                <w:szCs w:val="16"/>
                <w:lang w:eastAsia="pt-BR"/>
              </w:rPr>
              <w:br/>
              <w:t>60.603 a 60.675</w:t>
            </w:r>
            <w:r w:rsidRPr="00D9348B">
              <w:rPr>
                <w:rFonts w:ascii="Times New Roman" w:eastAsia="Times New Roman" w:hAnsi="Times New Roman" w:cs="Times New Roman"/>
                <w:color w:val="000000"/>
                <w:sz w:val="16"/>
                <w:szCs w:val="16"/>
                <w:lang w:eastAsia="pt-BR"/>
              </w:rPr>
              <w:br/>
              <w:t>60.678 a 60.708</w:t>
            </w:r>
            <w:r w:rsidRPr="00D9348B">
              <w:rPr>
                <w:rFonts w:ascii="Times New Roman" w:eastAsia="Times New Roman" w:hAnsi="Times New Roman" w:cs="Times New Roman"/>
                <w:color w:val="000000"/>
                <w:sz w:val="16"/>
                <w:szCs w:val="16"/>
                <w:lang w:eastAsia="pt-BR"/>
              </w:rPr>
              <w:br/>
              <w:t>60.722</w:t>
            </w:r>
            <w:r w:rsidRPr="00D9348B">
              <w:rPr>
                <w:rFonts w:ascii="Times New Roman" w:eastAsia="Times New Roman" w:hAnsi="Times New Roman" w:cs="Times New Roman"/>
                <w:color w:val="000000"/>
                <w:sz w:val="16"/>
                <w:szCs w:val="16"/>
                <w:lang w:eastAsia="pt-BR"/>
              </w:rPr>
              <w:br/>
              <w:t>60.725</w:t>
            </w:r>
          </w:p>
        </w:tc>
        <w:tc>
          <w:tcPr>
            <w:tcW w:w="2371" w:type="dxa"/>
            <w:tcBorders>
              <w:top w:val="nil"/>
              <w:left w:val="nil"/>
              <w:bottom w:val="single" w:sz="8" w:space="0" w:color="auto"/>
              <w:right w:val="single" w:sz="8" w:space="0" w:color="auto"/>
            </w:tcBorders>
            <w:shd w:val="clear" w:color="000000" w:fill="E2EFDA"/>
            <w:vAlign w:val="center"/>
            <w:hideMark/>
          </w:tcPr>
          <w:p w14:paraId="78F25E81"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10º Registro de Imóveis do </w:t>
            </w:r>
            <w:proofErr w:type="spellStart"/>
            <w:r w:rsidRPr="00D9348B">
              <w:rPr>
                <w:rFonts w:ascii="Times New Roman" w:eastAsia="Times New Roman" w:hAnsi="Times New Roman" w:cs="Times New Roman"/>
                <w:color w:val="000000"/>
                <w:sz w:val="16"/>
                <w:szCs w:val="16"/>
                <w:lang w:eastAsia="pt-BR"/>
              </w:rPr>
              <w:t>Riode</w:t>
            </w:r>
            <w:proofErr w:type="spellEnd"/>
            <w:r w:rsidRPr="00D9348B">
              <w:rPr>
                <w:rFonts w:ascii="Times New Roman" w:eastAsia="Times New Roman" w:hAnsi="Times New Roman" w:cs="Times New Roman"/>
                <w:color w:val="000000"/>
                <w:sz w:val="16"/>
                <w:szCs w:val="16"/>
                <w:lang w:eastAsia="pt-BR"/>
              </w:rPr>
              <w:t xml:space="preserve"> Janeiro/RJ</w:t>
            </w:r>
          </w:p>
        </w:tc>
        <w:tc>
          <w:tcPr>
            <w:tcW w:w="2029" w:type="dxa"/>
            <w:tcBorders>
              <w:top w:val="nil"/>
              <w:left w:val="nil"/>
              <w:bottom w:val="single" w:sz="8" w:space="0" w:color="auto"/>
              <w:right w:val="single" w:sz="8" w:space="0" w:color="auto"/>
            </w:tcBorders>
            <w:shd w:val="clear" w:color="auto" w:fill="auto"/>
            <w:vAlign w:val="center"/>
            <w:hideMark/>
          </w:tcPr>
          <w:p w14:paraId="052062A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 (CRI 500MM - Direitos Creditórios 2011 - 2026)</w:t>
            </w:r>
          </w:p>
        </w:tc>
      </w:tr>
      <w:tr w:rsidR="00336455" w:rsidRPr="00D9348B" w14:paraId="1A40F6D7" w14:textId="77777777" w:rsidTr="003A6A2B">
        <w:trPr>
          <w:trHeight w:val="120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1037C1BD"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Shopping Vila Velha</w:t>
            </w:r>
          </w:p>
        </w:tc>
        <w:tc>
          <w:tcPr>
            <w:tcW w:w="2551" w:type="dxa"/>
            <w:tcBorders>
              <w:top w:val="nil"/>
              <w:left w:val="nil"/>
              <w:bottom w:val="single" w:sz="8" w:space="0" w:color="auto"/>
              <w:right w:val="single" w:sz="8" w:space="0" w:color="auto"/>
            </w:tcBorders>
            <w:shd w:val="clear" w:color="000000" w:fill="E2EFDA"/>
            <w:vAlign w:val="center"/>
            <w:hideMark/>
          </w:tcPr>
          <w:p w14:paraId="461032B9" w14:textId="77777777" w:rsidR="00336455" w:rsidRPr="00D9348B" w:rsidRDefault="00336455" w:rsidP="003A6A2B">
            <w:pPr>
              <w:spacing w:after="24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(100%) </w:t>
            </w:r>
            <w:proofErr w:type="spellStart"/>
            <w:r w:rsidRPr="00D9348B">
              <w:rPr>
                <w:rFonts w:ascii="Times New Roman" w:eastAsia="Times New Roman" w:hAnsi="Times New Roman" w:cs="Times New Roman"/>
                <w:color w:val="000000"/>
                <w:sz w:val="16"/>
                <w:szCs w:val="16"/>
                <w:lang w:eastAsia="pt-BR"/>
              </w:rPr>
              <w:t>Affinity</w:t>
            </w:r>
            <w:proofErr w:type="spellEnd"/>
            <w:r w:rsidRPr="00D9348B">
              <w:rPr>
                <w:rFonts w:ascii="Times New Roman" w:eastAsia="Times New Roman" w:hAnsi="Times New Roman" w:cs="Times New Roman"/>
                <w:color w:val="000000"/>
                <w:sz w:val="16"/>
                <w:szCs w:val="16"/>
                <w:lang w:eastAsia="pt-BR"/>
              </w:rPr>
              <w:t xml:space="preserve"> </w:t>
            </w:r>
            <w:proofErr w:type="spellStart"/>
            <w:r w:rsidRPr="00D9348B">
              <w:rPr>
                <w:rFonts w:ascii="Times New Roman" w:eastAsia="Times New Roman" w:hAnsi="Times New Roman" w:cs="Times New Roman"/>
                <w:color w:val="000000"/>
                <w:sz w:val="16"/>
                <w:szCs w:val="16"/>
                <w:lang w:eastAsia="pt-BR"/>
              </w:rPr>
              <w:t>Realty</w:t>
            </w:r>
            <w:proofErr w:type="spellEnd"/>
            <w:r w:rsidRPr="00D9348B">
              <w:rPr>
                <w:rFonts w:ascii="Times New Roman" w:eastAsia="Times New Roman" w:hAnsi="Times New Roman" w:cs="Times New Roman"/>
                <w:color w:val="000000"/>
                <w:sz w:val="16"/>
                <w:szCs w:val="16"/>
                <w:lang w:eastAsia="pt-BR"/>
              </w:rPr>
              <w:t xml:space="preserve"> Shopping Center S.A. (CNPJ 12.122.025/0001-47) * Usufruto em favor da Empresa Espírito Santo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S/A </w:t>
            </w:r>
            <w:r w:rsidRPr="00D9348B">
              <w:rPr>
                <w:rFonts w:ascii="Times New Roman" w:eastAsia="Times New Roman" w:hAnsi="Times New Roman" w:cs="Times New Roman"/>
                <w:color w:val="000000"/>
                <w:sz w:val="16"/>
                <w:szCs w:val="16"/>
                <w:lang w:eastAsia="pt-BR"/>
              </w:rPr>
              <w:lastRenderedPageBreak/>
              <w:t>(</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p>
        </w:tc>
        <w:tc>
          <w:tcPr>
            <w:tcW w:w="2724" w:type="dxa"/>
            <w:tcBorders>
              <w:top w:val="nil"/>
              <w:left w:val="nil"/>
              <w:bottom w:val="single" w:sz="8" w:space="0" w:color="auto"/>
              <w:right w:val="single" w:sz="8" w:space="0" w:color="auto"/>
            </w:tcBorders>
            <w:shd w:val="clear" w:color="000000" w:fill="E2EFDA"/>
            <w:vAlign w:val="center"/>
            <w:hideMark/>
          </w:tcPr>
          <w:p w14:paraId="7676AC7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lastRenderedPageBreak/>
              <w:t>Av. Luciano das Neves, 2418 - Centro de Vila Velha, Vila Velha/ES</w:t>
            </w:r>
          </w:p>
        </w:tc>
        <w:tc>
          <w:tcPr>
            <w:tcW w:w="2560" w:type="dxa"/>
            <w:tcBorders>
              <w:top w:val="nil"/>
              <w:left w:val="nil"/>
              <w:bottom w:val="single" w:sz="8" w:space="0" w:color="auto"/>
              <w:right w:val="single" w:sz="8" w:space="0" w:color="auto"/>
            </w:tcBorders>
            <w:shd w:val="clear" w:color="000000" w:fill="E2EFDA"/>
            <w:vAlign w:val="center"/>
            <w:hideMark/>
          </w:tcPr>
          <w:p w14:paraId="41C4039D"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36791</w:t>
            </w:r>
            <w:r w:rsidRPr="00D9348B">
              <w:rPr>
                <w:rFonts w:ascii="Times New Roman" w:eastAsia="Times New Roman" w:hAnsi="Times New Roman" w:cs="Times New Roman"/>
                <w:color w:val="000000"/>
                <w:sz w:val="16"/>
                <w:szCs w:val="16"/>
                <w:lang w:eastAsia="pt-BR"/>
              </w:rPr>
              <w:br/>
              <w:t>45.992</w:t>
            </w:r>
            <w:r w:rsidRPr="00D9348B">
              <w:rPr>
                <w:rFonts w:ascii="Times New Roman" w:eastAsia="Times New Roman" w:hAnsi="Times New Roman" w:cs="Times New Roman"/>
                <w:color w:val="000000"/>
                <w:sz w:val="16"/>
                <w:szCs w:val="16"/>
                <w:lang w:eastAsia="pt-BR"/>
              </w:rPr>
              <w:br/>
              <w:t>53.778</w:t>
            </w:r>
            <w:r w:rsidRPr="00D9348B">
              <w:rPr>
                <w:rFonts w:ascii="Times New Roman" w:eastAsia="Times New Roman" w:hAnsi="Times New Roman" w:cs="Times New Roman"/>
                <w:color w:val="000000"/>
                <w:sz w:val="16"/>
                <w:szCs w:val="16"/>
                <w:lang w:eastAsia="pt-BR"/>
              </w:rPr>
              <w:br/>
              <w:t>45.991</w:t>
            </w:r>
            <w:r w:rsidRPr="00D9348B">
              <w:rPr>
                <w:rFonts w:ascii="Times New Roman" w:eastAsia="Times New Roman" w:hAnsi="Times New Roman" w:cs="Times New Roman"/>
                <w:color w:val="000000"/>
                <w:sz w:val="16"/>
                <w:szCs w:val="16"/>
                <w:lang w:eastAsia="pt-BR"/>
              </w:rPr>
              <w:br/>
              <w:t>45.990</w:t>
            </w:r>
            <w:r w:rsidRPr="00D9348B">
              <w:rPr>
                <w:rFonts w:ascii="Times New Roman" w:eastAsia="Times New Roman" w:hAnsi="Times New Roman" w:cs="Times New Roman"/>
                <w:color w:val="000000"/>
                <w:sz w:val="16"/>
                <w:szCs w:val="16"/>
                <w:lang w:eastAsia="pt-BR"/>
              </w:rPr>
              <w:br/>
              <w:t>14.383</w:t>
            </w:r>
          </w:p>
        </w:tc>
        <w:tc>
          <w:tcPr>
            <w:tcW w:w="2371" w:type="dxa"/>
            <w:tcBorders>
              <w:top w:val="nil"/>
              <w:left w:val="nil"/>
              <w:bottom w:val="single" w:sz="8" w:space="0" w:color="auto"/>
              <w:right w:val="single" w:sz="8" w:space="0" w:color="auto"/>
            </w:tcBorders>
            <w:shd w:val="clear" w:color="000000" w:fill="E2EFDA"/>
            <w:vAlign w:val="center"/>
            <w:hideMark/>
          </w:tcPr>
          <w:p w14:paraId="17CB6D8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1º Registro de Imóveis de Vila Velha/ES</w:t>
            </w:r>
          </w:p>
        </w:tc>
        <w:tc>
          <w:tcPr>
            <w:tcW w:w="2029" w:type="dxa"/>
            <w:tcBorders>
              <w:top w:val="nil"/>
              <w:left w:val="nil"/>
              <w:bottom w:val="single" w:sz="8" w:space="0" w:color="auto"/>
              <w:right w:val="single" w:sz="8" w:space="0" w:color="auto"/>
            </w:tcBorders>
            <w:shd w:val="clear" w:color="auto" w:fill="auto"/>
            <w:vAlign w:val="center"/>
            <w:hideMark/>
          </w:tcPr>
          <w:p w14:paraId="7235EFE4"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30DD63C0" w14:textId="77777777" w:rsidTr="003A6A2B">
        <w:trPr>
          <w:trHeight w:val="621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494A5711"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 xml:space="preserve">Shopping </w:t>
            </w:r>
            <w:proofErr w:type="spellStart"/>
            <w:r w:rsidRPr="00D9348B">
              <w:rPr>
                <w:rFonts w:ascii="Times New Roman" w:eastAsia="Times New Roman" w:hAnsi="Times New Roman" w:cs="Times New Roman"/>
                <w:b/>
                <w:bCs/>
                <w:color w:val="000000"/>
                <w:sz w:val="16"/>
                <w:szCs w:val="16"/>
                <w:lang w:eastAsia="pt-BR"/>
              </w:rPr>
              <w:t>Villagio</w:t>
            </w:r>
            <w:proofErr w:type="spellEnd"/>
            <w:r w:rsidRPr="00D9348B">
              <w:rPr>
                <w:rFonts w:ascii="Times New Roman" w:eastAsia="Times New Roman" w:hAnsi="Times New Roman" w:cs="Times New Roman"/>
                <w:b/>
                <w:bCs/>
                <w:color w:val="000000"/>
                <w:sz w:val="16"/>
                <w:szCs w:val="16"/>
                <w:lang w:eastAsia="pt-BR"/>
              </w:rPr>
              <w:t xml:space="preserve"> Caxias do Sul</w:t>
            </w:r>
          </w:p>
        </w:tc>
        <w:tc>
          <w:tcPr>
            <w:tcW w:w="2551" w:type="dxa"/>
            <w:tcBorders>
              <w:top w:val="nil"/>
              <w:left w:val="nil"/>
              <w:bottom w:val="single" w:sz="8" w:space="0" w:color="auto"/>
              <w:right w:val="single" w:sz="8" w:space="0" w:color="auto"/>
            </w:tcBorders>
            <w:shd w:val="clear" w:color="000000" w:fill="E2EFDA"/>
            <w:vAlign w:val="center"/>
            <w:hideMark/>
          </w:tcPr>
          <w:p w14:paraId="43FB1386"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(3,231%) GJC Planejamento E Consultoria Ltda (CNPJ 39.933.916/0001-30);</w:t>
            </w:r>
            <w:r w:rsidRPr="00D9348B">
              <w:rPr>
                <w:rFonts w:ascii="Times New Roman" w:eastAsia="Times New Roman" w:hAnsi="Times New Roman" w:cs="Times New Roman"/>
                <w:color w:val="000000"/>
                <w:sz w:val="16"/>
                <w:szCs w:val="16"/>
                <w:lang w:eastAsia="pt-BR"/>
              </w:rPr>
              <w:br/>
              <w:t>(1,346%) Power – Serviços De Gerenciamentos Ltda (CNPJ 68.845.619/0001-30);</w:t>
            </w:r>
            <w:r w:rsidRPr="00D9348B">
              <w:rPr>
                <w:rFonts w:ascii="Times New Roman" w:eastAsia="Times New Roman" w:hAnsi="Times New Roman" w:cs="Times New Roman"/>
                <w:color w:val="000000"/>
                <w:sz w:val="16"/>
                <w:szCs w:val="16"/>
                <w:lang w:eastAsia="pt-BR"/>
              </w:rPr>
              <w:br/>
              <w:t xml:space="preserve">(1,346%) </w:t>
            </w:r>
            <w:proofErr w:type="spellStart"/>
            <w:r w:rsidRPr="00D9348B">
              <w:rPr>
                <w:rFonts w:ascii="Times New Roman" w:eastAsia="Times New Roman" w:hAnsi="Times New Roman" w:cs="Times New Roman"/>
                <w:color w:val="000000"/>
                <w:sz w:val="16"/>
                <w:szCs w:val="16"/>
                <w:lang w:eastAsia="pt-BR"/>
              </w:rPr>
              <w:t>Abx-Ns</w:t>
            </w:r>
            <w:proofErr w:type="spellEnd"/>
            <w:r w:rsidRPr="00D9348B">
              <w:rPr>
                <w:rFonts w:ascii="Times New Roman" w:eastAsia="Times New Roman" w:hAnsi="Times New Roman" w:cs="Times New Roman"/>
                <w:color w:val="000000"/>
                <w:sz w:val="16"/>
                <w:szCs w:val="16"/>
                <w:lang w:eastAsia="pt-BR"/>
              </w:rPr>
              <w:t xml:space="preserve"> Participações Ltda (CNPJ 37.869.902/0001-79);</w:t>
            </w:r>
            <w:r w:rsidRPr="00D9348B">
              <w:rPr>
                <w:rFonts w:ascii="Times New Roman" w:eastAsia="Times New Roman" w:hAnsi="Times New Roman" w:cs="Times New Roman"/>
                <w:color w:val="000000"/>
                <w:sz w:val="16"/>
                <w:szCs w:val="16"/>
                <w:lang w:eastAsia="pt-BR"/>
              </w:rPr>
              <w:br/>
              <w:t xml:space="preserve">(3,231%) Trevi </w:t>
            </w:r>
            <w:proofErr w:type="spellStart"/>
            <w:r w:rsidRPr="00D9348B">
              <w:rPr>
                <w:rFonts w:ascii="Times New Roman" w:eastAsia="Times New Roman" w:hAnsi="Times New Roman" w:cs="Times New Roman"/>
                <w:color w:val="000000"/>
                <w:sz w:val="16"/>
                <w:szCs w:val="16"/>
                <w:lang w:eastAsia="pt-BR"/>
              </w:rPr>
              <w:t>Rj</w:t>
            </w:r>
            <w:proofErr w:type="spellEnd"/>
            <w:r w:rsidRPr="00D9348B">
              <w:rPr>
                <w:rFonts w:ascii="Times New Roman" w:eastAsia="Times New Roman" w:hAnsi="Times New Roman" w:cs="Times New Roman"/>
                <w:color w:val="000000"/>
                <w:sz w:val="16"/>
                <w:szCs w:val="16"/>
                <w:lang w:eastAsia="pt-BR"/>
              </w:rPr>
              <w:t xml:space="preserve"> Participações Ltda (CNPJ 14.608.161/0001-77);</w:t>
            </w:r>
            <w:r w:rsidRPr="00D9348B">
              <w:rPr>
                <w:rFonts w:ascii="Times New Roman" w:eastAsia="Times New Roman" w:hAnsi="Times New Roman" w:cs="Times New Roman"/>
                <w:color w:val="000000"/>
                <w:sz w:val="16"/>
                <w:szCs w:val="16"/>
                <w:lang w:eastAsia="pt-BR"/>
              </w:rPr>
              <w:br/>
              <w:t>(3,231%) Planejar Consultoria, Empreendimentos E Participações Ltda (CNPJ 40.268.492/0001-15);</w:t>
            </w:r>
            <w:r w:rsidRPr="00D9348B">
              <w:rPr>
                <w:rFonts w:ascii="Times New Roman" w:eastAsia="Times New Roman" w:hAnsi="Times New Roman" w:cs="Times New Roman"/>
                <w:color w:val="000000"/>
                <w:sz w:val="16"/>
                <w:szCs w:val="16"/>
                <w:lang w:eastAsia="pt-BR"/>
              </w:rPr>
              <w:br/>
              <w:t>(3,231%) GC2 Empreendimentos e Participações Ltda (CNPJ 05.695.518/0001-00);</w:t>
            </w:r>
            <w:r w:rsidRPr="00D9348B">
              <w:rPr>
                <w:rFonts w:ascii="Times New Roman" w:eastAsia="Times New Roman" w:hAnsi="Times New Roman" w:cs="Times New Roman"/>
                <w:color w:val="000000"/>
                <w:sz w:val="16"/>
                <w:szCs w:val="16"/>
                <w:lang w:eastAsia="pt-BR"/>
              </w:rPr>
              <w:br/>
              <w:t>(13,732%) Shopping Center Mooca Empreendimento Imobiliário S.A (CNPJ 07.785.392/0001-90) (</w:t>
            </w:r>
            <w:proofErr w:type="spellStart"/>
            <w:r w:rsidRPr="00D9348B">
              <w:rPr>
                <w:rFonts w:ascii="Times New Roman" w:eastAsia="Times New Roman" w:hAnsi="Times New Roman" w:cs="Times New Roman"/>
                <w:color w:val="000000"/>
                <w:sz w:val="16"/>
                <w:szCs w:val="16"/>
                <w:lang w:eastAsia="pt-BR"/>
              </w:rPr>
              <w:t>Subisidiária</w:t>
            </w:r>
            <w:proofErr w:type="spellEnd"/>
            <w:r w:rsidRPr="00D9348B">
              <w:rPr>
                <w:rFonts w:ascii="Times New Roman" w:eastAsia="Times New Roman" w:hAnsi="Times New Roman" w:cs="Times New Roman"/>
                <w:color w:val="000000"/>
                <w:sz w:val="16"/>
                <w:szCs w:val="16"/>
                <w:lang w:eastAsia="pt-BR"/>
              </w:rPr>
              <w:t xml:space="preserve">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r w:rsidRPr="00D9348B">
              <w:rPr>
                <w:rFonts w:ascii="Times New Roman" w:eastAsia="Times New Roman" w:hAnsi="Times New Roman" w:cs="Times New Roman"/>
                <w:color w:val="000000"/>
                <w:sz w:val="16"/>
                <w:szCs w:val="16"/>
                <w:lang w:eastAsia="pt-BR"/>
              </w:rPr>
              <w:br/>
              <w:t>(46,149%) Carrefour Comércio E Indústria Ltda (CNPJ 45.543.915/0001-81);</w:t>
            </w:r>
            <w:r w:rsidRPr="00D9348B">
              <w:rPr>
                <w:rFonts w:ascii="Times New Roman" w:eastAsia="Times New Roman" w:hAnsi="Times New Roman" w:cs="Times New Roman"/>
                <w:color w:val="000000"/>
                <w:sz w:val="16"/>
                <w:szCs w:val="16"/>
                <w:lang w:eastAsia="pt-BR"/>
              </w:rPr>
              <w:br/>
              <w:t xml:space="preserve">(24,502%) Br </w:t>
            </w:r>
            <w:proofErr w:type="spellStart"/>
            <w:r w:rsidRPr="00D9348B">
              <w:rPr>
                <w:rFonts w:ascii="Times New Roman" w:eastAsia="Times New Roman" w:hAnsi="Times New Roman" w:cs="Times New Roman"/>
                <w:color w:val="000000"/>
                <w:sz w:val="16"/>
                <w:szCs w:val="16"/>
                <w:lang w:eastAsia="pt-BR"/>
              </w:rPr>
              <w:t>Malls</w:t>
            </w:r>
            <w:proofErr w:type="spellEnd"/>
            <w:r w:rsidRPr="00D9348B">
              <w:rPr>
                <w:rFonts w:ascii="Times New Roman" w:eastAsia="Times New Roman" w:hAnsi="Times New Roman" w:cs="Times New Roman"/>
                <w:color w:val="000000"/>
                <w:sz w:val="16"/>
                <w:szCs w:val="16"/>
                <w:lang w:eastAsia="pt-BR"/>
              </w:rPr>
              <w:t xml:space="preserve"> Participações S.A. (CNPJ 06.977.745/0001-91)</w:t>
            </w:r>
          </w:p>
        </w:tc>
        <w:tc>
          <w:tcPr>
            <w:tcW w:w="2724" w:type="dxa"/>
            <w:tcBorders>
              <w:top w:val="nil"/>
              <w:left w:val="nil"/>
              <w:bottom w:val="single" w:sz="8" w:space="0" w:color="auto"/>
              <w:right w:val="single" w:sz="8" w:space="0" w:color="auto"/>
            </w:tcBorders>
            <w:shd w:val="clear" w:color="000000" w:fill="E2EFDA"/>
            <w:vAlign w:val="center"/>
            <w:hideMark/>
          </w:tcPr>
          <w:p w14:paraId="1228C82F"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Rodovia RSC 453, 2780 - Desvio Rizzo, Caxias do Sul/ RS</w:t>
            </w:r>
          </w:p>
        </w:tc>
        <w:tc>
          <w:tcPr>
            <w:tcW w:w="2560" w:type="dxa"/>
            <w:tcBorders>
              <w:top w:val="nil"/>
              <w:left w:val="nil"/>
              <w:bottom w:val="single" w:sz="8" w:space="0" w:color="auto"/>
              <w:right w:val="single" w:sz="8" w:space="0" w:color="auto"/>
            </w:tcBorders>
            <w:shd w:val="clear" w:color="000000" w:fill="E2EFDA"/>
            <w:vAlign w:val="center"/>
            <w:hideMark/>
          </w:tcPr>
          <w:p w14:paraId="4194780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48.532</w:t>
            </w:r>
          </w:p>
        </w:tc>
        <w:tc>
          <w:tcPr>
            <w:tcW w:w="2371" w:type="dxa"/>
            <w:tcBorders>
              <w:top w:val="nil"/>
              <w:left w:val="nil"/>
              <w:bottom w:val="single" w:sz="8" w:space="0" w:color="auto"/>
              <w:right w:val="single" w:sz="8" w:space="0" w:color="auto"/>
            </w:tcBorders>
            <w:shd w:val="clear" w:color="000000" w:fill="E2EFDA"/>
            <w:vAlign w:val="center"/>
            <w:hideMark/>
          </w:tcPr>
          <w:p w14:paraId="77CCC2C2"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Ofício do Serviço Registral de Caxias do Sul/RS</w:t>
            </w:r>
          </w:p>
        </w:tc>
        <w:tc>
          <w:tcPr>
            <w:tcW w:w="2029" w:type="dxa"/>
            <w:tcBorders>
              <w:top w:val="nil"/>
              <w:left w:val="nil"/>
              <w:bottom w:val="single" w:sz="8" w:space="0" w:color="auto"/>
              <w:right w:val="single" w:sz="8" w:space="0" w:color="auto"/>
            </w:tcBorders>
            <w:shd w:val="clear" w:color="auto" w:fill="auto"/>
            <w:vAlign w:val="center"/>
            <w:hideMark/>
          </w:tcPr>
          <w:p w14:paraId="05588B1C"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sim</w:t>
            </w:r>
          </w:p>
        </w:tc>
      </w:tr>
      <w:tr w:rsidR="00336455" w:rsidRPr="00D9348B" w14:paraId="126C8DF3" w14:textId="77777777" w:rsidTr="003A6A2B">
        <w:trPr>
          <w:trHeight w:val="447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38488787"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lastRenderedPageBreak/>
              <w:t>Shopping Villa Lobos</w:t>
            </w:r>
          </w:p>
        </w:tc>
        <w:tc>
          <w:tcPr>
            <w:tcW w:w="2551" w:type="dxa"/>
            <w:tcBorders>
              <w:top w:val="nil"/>
              <w:left w:val="nil"/>
              <w:bottom w:val="single" w:sz="8" w:space="0" w:color="auto"/>
              <w:right w:val="single" w:sz="8" w:space="0" w:color="auto"/>
            </w:tcBorders>
            <w:shd w:val="clear" w:color="000000" w:fill="E2EFDA"/>
            <w:vAlign w:val="center"/>
            <w:hideMark/>
          </w:tcPr>
          <w:p w14:paraId="51842A8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(26,85%) BR MALLS Participações S/A (CNPJ 06.977.745/0001-91)</w:t>
            </w:r>
            <w:r w:rsidRPr="00D9348B">
              <w:rPr>
                <w:rFonts w:ascii="Times New Roman" w:eastAsia="Times New Roman" w:hAnsi="Times New Roman" w:cs="Times New Roman"/>
                <w:color w:val="000000"/>
                <w:sz w:val="16"/>
                <w:szCs w:val="16"/>
                <w:lang w:eastAsia="pt-BR"/>
              </w:rPr>
              <w:br/>
              <w:t xml:space="preserve">(18,69%) VL 100 Empreendimentos e Participações S/A (CNPJ 15325439000161)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r w:rsidRPr="00D9348B">
              <w:rPr>
                <w:rFonts w:ascii="Times New Roman" w:eastAsia="Times New Roman" w:hAnsi="Times New Roman" w:cs="Times New Roman"/>
                <w:color w:val="000000"/>
                <w:sz w:val="16"/>
                <w:szCs w:val="16"/>
                <w:lang w:eastAsia="pt-BR"/>
              </w:rPr>
              <w:br/>
              <w:t>(5%) Biton Empreendimentos e Participações Ltda (CNPJ 00.907.990/0001-46)</w:t>
            </w:r>
            <w:r w:rsidRPr="00D9348B">
              <w:rPr>
                <w:rFonts w:ascii="Times New Roman" w:eastAsia="Times New Roman" w:hAnsi="Times New Roman" w:cs="Times New Roman"/>
                <w:color w:val="000000"/>
                <w:sz w:val="16"/>
                <w:szCs w:val="16"/>
                <w:lang w:eastAsia="pt-BR"/>
              </w:rPr>
              <w:br/>
              <w:t>(15%) Hedge Brasil Shopping Fundo De Investimento Imobiliário (CNPJ 08431747000106)</w:t>
            </w:r>
            <w:r w:rsidRPr="00D9348B">
              <w:rPr>
                <w:rFonts w:ascii="Times New Roman" w:eastAsia="Times New Roman" w:hAnsi="Times New Roman" w:cs="Times New Roman"/>
                <w:color w:val="000000"/>
                <w:sz w:val="16"/>
                <w:szCs w:val="16"/>
                <w:lang w:eastAsia="pt-BR"/>
              </w:rPr>
              <w:br/>
              <w:t xml:space="preserve">(25,75%) </w:t>
            </w:r>
            <w:proofErr w:type="spellStart"/>
            <w:r w:rsidRPr="00D9348B">
              <w:rPr>
                <w:rFonts w:ascii="Times New Roman" w:eastAsia="Times New Roman" w:hAnsi="Times New Roman" w:cs="Times New Roman"/>
                <w:color w:val="000000"/>
                <w:sz w:val="16"/>
                <w:szCs w:val="16"/>
                <w:lang w:eastAsia="pt-BR"/>
              </w:rPr>
              <w:t>Christaltur</w:t>
            </w:r>
            <w:proofErr w:type="spellEnd"/>
            <w:r w:rsidRPr="00D9348B">
              <w:rPr>
                <w:rFonts w:ascii="Times New Roman" w:eastAsia="Times New Roman" w:hAnsi="Times New Roman" w:cs="Times New Roman"/>
                <w:color w:val="000000"/>
                <w:sz w:val="16"/>
                <w:szCs w:val="16"/>
                <w:lang w:eastAsia="pt-BR"/>
              </w:rPr>
              <w:t xml:space="preserve"> Empreendimentos e Participações Ltda (CNPJ 62388871000181)</w:t>
            </w:r>
            <w:r w:rsidRPr="00D9348B">
              <w:rPr>
                <w:rFonts w:ascii="Times New Roman" w:eastAsia="Times New Roman" w:hAnsi="Times New Roman" w:cs="Times New Roman"/>
                <w:color w:val="000000"/>
                <w:sz w:val="16"/>
                <w:szCs w:val="16"/>
                <w:lang w:eastAsia="pt-BR"/>
              </w:rPr>
              <w:br/>
              <w:t>(1,85%) GHBII Participações Ltda (CNPJ 05189815000184)</w:t>
            </w:r>
            <w:r w:rsidRPr="00D9348B">
              <w:rPr>
                <w:rFonts w:ascii="Times New Roman" w:eastAsia="Times New Roman" w:hAnsi="Times New Roman" w:cs="Times New Roman"/>
                <w:color w:val="000000"/>
                <w:sz w:val="16"/>
                <w:szCs w:val="16"/>
                <w:lang w:eastAsia="pt-BR"/>
              </w:rPr>
              <w:br/>
              <w:t>(6,86%) Jaguari Comercial e Agrícola Ltda (CNPJ 36016273000171)</w:t>
            </w:r>
          </w:p>
        </w:tc>
        <w:tc>
          <w:tcPr>
            <w:tcW w:w="2724" w:type="dxa"/>
            <w:tcBorders>
              <w:top w:val="nil"/>
              <w:left w:val="nil"/>
              <w:bottom w:val="single" w:sz="8" w:space="0" w:color="auto"/>
              <w:right w:val="single" w:sz="8" w:space="0" w:color="auto"/>
            </w:tcBorders>
            <w:shd w:val="clear" w:color="000000" w:fill="E2EFDA"/>
            <w:vAlign w:val="center"/>
            <w:hideMark/>
          </w:tcPr>
          <w:p w14:paraId="56602068"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 </w:t>
            </w:r>
            <w:proofErr w:type="spellStart"/>
            <w:r w:rsidRPr="00D9348B">
              <w:rPr>
                <w:rFonts w:ascii="Times New Roman" w:eastAsia="Times New Roman" w:hAnsi="Times New Roman" w:cs="Times New Roman"/>
                <w:color w:val="000000"/>
                <w:sz w:val="16"/>
                <w:szCs w:val="16"/>
                <w:lang w:eastAsia="pt-BR"/>
              </w:rPr>
              <w:t>Dr</w:t>
            </w:r>
            <w:proofErr w:type="spellEnd"/>
            <w:r w:rsidRPr="00D9348B">
              <w:rPr>
                <w:rFonts w:ascii="Times New Roman" w:eastAsia="Times New Roman" w:hAnsi="Times New Roman" w:cs="Times New Roman"/>
                <w:color w:val="000000"/>
                <w:sz w:val="16"/>
                <w:szCs w:val="16"/>
                <w:lang w:eastAsia="pt-BR"/>
              </w:rPr>
              <w:t>ª Ruth Cardoso, 4777 – Jardim Universidade Pinheiros – São Paulo – SP</w:t>
            </w:r>
          </w:p>
        </w:tc>
        <w:tc>
          <w:tcPr>
            <w:tcW w:w="2560" w:type="dxa"/>
            <w:tcBorders>
              <w:top w:val="nil"/>
              <w:left w:val="nil"/>
              <w:bottom w:val="single" w:sz="8" w:space="0" w:color="auto"/>
              <w:right w:val="single" w:sz="8" w:space="0" w:color="auto"/>
            </w:tcBorders>
            <w:shd w:val="clear" w:color="000000" w:fill="E2EFDA"/>
            <w:vAlign w:val="center"/>
            <w:hideMark/>
          </w:tcPr>
          <w:p w14:paraId="40C82BCB"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98.230</w:t>
            </w:r>
          </w:p>
        </w:tc>
        <w:tc>
          <w:tcPr>
            <w:tcW w:w="2371" w:type="dxa"/>
            <w:tcBorders>
              <w:top w:val="nil"/>
              <w:left w:val="nil"/>
              <w:bottom w:val="single" w:sz="8" w:space="0" w:color="auto"/>
              <w:right w:val="single" w:sz="8" w:space="0" w:color="auto"/>
            </w:tcBorders>
            <w:shd w:val="clear" w:color="000000" w:fill="E2EFDA"/>
            <w:vAlign w:val="center"/>
            <w:hideMark/>
          </w:tcPr>
          <w:p w14:paraId="5A44E7CE"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10º Registro de Imóveis de São Paulo/SP</w:t>
            </w:r>
          </w:p>
        </w:tc>
        <w:tc>
          <w:tcPr>
            <w:tcW w:w="2029" w:type="dxa"/>
            <w:tcBorders>
              <w:top w:val="nil"/>
              <w:left w:val="nil"/>
              <w:bottom w:val="single" w:sz="8" w:space="0" w:color="auto"/>
              <w:right w:val="single" w:sz="8" w:space="0" w:color="auto"/>
            </w:tcBorders>
            <w:shd w:val="clear" w:color="auto" w:fill="auto"/>
            <w:vAlign w:val="center"/>
            <w:hideMark/>
          </w:tcPr>
          <w:p w14:paraId="207DBA9B"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r w:rsidR="00336455" w:rsidRPr="00D9348B" w14:paraId="585B3A4E" w14:textId="77777777" w:rsidTr="003A6A2B">
        <w:trPr>
          <w:trHeight w:val="1590"/>
        </w:trPr>
        <w:tc>
          <w:tcPr>
            <w:tcW w:w="1985" w:type="dxa"/>
            <w:tcBorders>
              <w:top w:val="nil"/>
              <w:left w:val="single" w:sz="8" w:space="0" w:color="auto"/>
              <w:bottom w:val="single" w:sz="8" w:space="0" w:color="auto"/>
              <w:right w:val="single" w:sz="8" w:space="0" w:color="auto"/>
            </w:tcBorders>
            <w:shd w:val="clear" w:color="000000" w:fill="F2F2F2"/>
            <w:vAlign w:val="center"/>
            <w:hideMark/>
          </w:tcPr>
          <w:p w14:paraId="698E5B3F" w14:textId="77777777" w:rsidR="00336455" w:rsidRPr="00D9348B" w:rsidRDefault="00336455" w:rsidP="003A6A2B">
            <w:pPr>
              <w:spacing w:after="0" w:line="240" w:lineRule="auto"/>
              <w:rPr>
                <w:rFonts w:ascii="Times New Roman" w:eastAsia="Times New Roman" w:hAnsi="Times New Roman" w:cs="Times New Roman"/>
                <w:b/>
                <w:bCs/>
                <w:color w:val="000000"/>
                <w:sz w:val="16"/>
                <w:szCs w:val="16"/>
                <w:lang w:eastAsia="pt-BR"/>
              </w:rPr>
            </w:pPr>
            <w:r w:rsidRPr="00D9348B">
              <w:rPr>
                <w:rFonts w:ascii="Times New Roman" w:eastAsia="Times New Roman" w:hAnsi="Times New Roman" w:cs="Times New Roman"/>
                <w:b/>
                <w:bCs/>
                <w:color w:val="000000"/>
                <w:sz w:val="16"/>
                <w:szCs w:val="16"/>
                <w:lang w:eastAsia="pt-BR"/>
              </w:rPr>
              <w:t>Top Shopping</w:t>
            </w:r>
          </w:p>
        </w:tc>
        <w:tc>
          <w:tcPr>
            <w:tcW w:w="2551" w:type="dxa"/>
            <w:tcBorders>
              <w:top w:val="nil"/>
              <w:left w:val="nil"/>
              <w:bottom w:val="single" w:sz="8" w:space="0" w:color="auto"/>
              <w:right w:val="single" w:sz="8" w:space="0" w:color="auto"/>
            </w:tcBorders>
            <w:shd w:val="clear" w:color="000000" w:fill="E2EFDA"/>
            <w:vAlign w:val="center"/>
            <w:hideMark/>
          </w:tcPr>
          <w:p w14:paraId="154F7407"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(50%) Marcelino Martins Imobiliária Ltda (CNPJ 33.520.438/0001-50)</w:t>
            </w:r>
            <w:r w:rsidRPr="00D9348B">
              <w:rPr>
                <w:rFonts w:ascii="Times New Roman" w:eastAsia="Times New Roman" w:hAnsi="Times New Roman" w:cs="Times New Roman"/>
                <w:color w:val="000000"/>
                <w:sz w:val="16"/>
                <w:szCs w:val="16"/>
                <w:lang w:eastAsia="pt-BR"/>
              </w:rPr>
              <w:br/>
              <w:t xml:space="preserve">(50%) SPE Fortuna Gestão e Participação Ltda (CNPJ 08.849.664/0001-31) (Subsidiária integral da </w:t>
            </w:r>
            <w:proofErr w:type="spellStart"/>
            <w:r w:rsidRPr="00D9348B">
              <w:rPr>
                <w:rFonts w:ascii="Times New Roman" w:eastAsia="Times New Roman" w:hAnsi="Times New Roman" w:cs="Times New Roman"/>
                <w:color w:val="000000"/>
                <w:sz w:val="16"/>
                <w:szCs w:val="16"/>
                <w:lang w:eastAsia="pt-BR"/>
              </w:rPr>
              <w:t>BrMalls</w:t>
            </w:r>
            <w:proofErr w:type="spellEnd"/>
            <w:r w:rsidRPr="00D9348B">
              <w:rPr>
                <w:rFonts w:ascii="Times New Roman" w:eastAsia="Times New Roman" w:hAnsi="Times New Roman" w:cs="Times New Roman"/>
                <w:color w:val="000000"/>
                <w:sz w:val="16"/>
                <w:szCs w:val="16"/>
                <w:lang w:eastAsia="pt-BR"/>
              </w:rPr>
              <w:t xml:space="preserve"> Participações S.A.); </w:t>
            </w:r>
          </w:p>
        </w:tc>
        <w:tc>
          <w:tcPr>
            <w:tcW w:w="2724" w:type="dxa"/>
            <w:tcBorders>
              <w:top w:val="nil"/>
              <w:left w:val="nil"/>
              <w:bottom w:val="single" w:sz="8" w:space="0" w:color="auto"/>
              <w:right w:val="single" w:sz="8" w:space="0" w:color="auto"/>
            </w:tcBorders>
            <w:shd w:val="clear" w:color="000000" w:fill="E2EFDA"/>
            <w:vAlign w:val="center"/>
            <w:hideMark/>
          </w:tcPr>
          <w:p w14:paraId="2422F8DA"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 xml:space="preserve">Avenida </w:t>
            </w:r>
            <w:r w:rsidRPr="00D9348B">
              <w:rPr>
                <w:rFonts w:ascii="Times New Roman" w:eastAsia="Times New Roman" w:hAnsi="Times New Roman" w:cs="Times New Roman"/>
                <w:color w:val="000000"/>
                <w:sz w:val="16"/>
                <w:szCs w:val="16"/>
                <w:lang w:eastAsia="pt-BR"/>
              </w:rPr>
              <w:br/>
              <w:t>Governador Roberto Silveira, nº 540, Centro, Nova Iguaçu/RJ</w:t>
            </w:r>
          </w:p>
        </w:tc>
        <w:tc>
          <w:tcPr>
            <w:tcW w:w="2560" w:type="dxa"/>
            <w:tcBorders>
              <w:top w:val="nil"/>
              <w:left w:val="nil"/>
              <w:bottom w:val="single" w:sz="8" w:space="0" w:color="auto"/>
              <w:right w:val="single" w:sz="8" w:space="0" w:color="auto"/>
            </w:tcBorders>
            <w:shd w:val="clear" w:color="000000" w:fill="E2EFDA"/>
            <w:vAlign w:val="center"/>
            <w:hideMark/>
          </w:tcPr>
          <w:p w14:paraId="6CB18189"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52.824</w:t>
            </w:r>
          </w:p>
        </w:tc>
        <w:tc>
          <w:tcPr>
            <w:tcW w:w="2371" w:type="dxa"/>
            <w:tcBorders>
              <w:top w:val="nil"/>
              <w:left w:val="nil"/>
              <w:bottom w:val="single" w:sz="8" w:space="0" w:color="auto"/>
              <w:right w:val="single" w:sz="8" w:space="0" w:color="auto"/>
            </w:tcBorders>
            <w:shd w:val="clear" w:color="000000" w:fill="E2EFDA"/>
            <w:vAlign w:val="center"/>
            <w:hideMark/>
          </w:tcPr>
          <w:p w14:paraId="70C34367" w14:textId="77777777" w:rsidR="00336455" w:rsidRPr="00D9348B" w:rsidRDefault="00336455" w:rsidP="003A6A2B">
            <w:pPr>
              <w:spacing w:after="0" w:line="240" w:lineRule="auto"/>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1ª Circunscrição da Comarca de Nova Iguaçu/RJ</w:t>
            </w:r>
          </w:p>
        </w:tc>
        <w:tc>
          <w:tcPr>
            <w:tcW w:w="2029" w:type="dxa"/>
            <w:tcBorders>
              <w:top w:val="nil"/>
              <w:left w:val="nil"/>
              <w:bottom w:val="single" w:sz="8" w:space="0" w:color="auto"/>
              <w:right w:val="single" w:sz="8" w:space="0" w:color="auto"/>
            </w:tcBorders>
            <w:shd w:val="clear" w:color="auto" w:fill="auto"/>
            <w:vAlign w:val="center"/>
            <w:hideMark/>
          </w:tcPr>
          <w:p w14:paraId="0DFDB025" w14:textId="77777777" w:rsidR="00336455" w:rsidRPr="00D9348B"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D9348B">
              <w:rPr>
                <w:rFonts w:ascii="Times New Roman" w:eastAsia="Times New Roman" w:hAnsi="Times New Roman" w:cs="Times New Roman"/>
                <w:color w:val="000000"/>
                <w:sz w:val="16"/>
                <w:szCs w:val="16"/>
                <w:lang w:eastAsia="pt-BR"/>
              </w:rPr>
              <w:t>Não</w:t>
            </w:r>
          </w:p>
        </w:tc>
      </w:tr>
    </w:tbl>
    <w:p w14:paraId="1933C1C5" w14:textId="77777777" w:rsidR="00336455" w:rsidRDefault="00336455" w:rsidP="00336455">
      <w:pPr>
        <w:spacing w:after="240" w:line="320" w:lineRule="exact"/>
        <w:jc w:val="center"/>
        <w:rPr>
          <w:rFonts w:ascii="Times New Roman" w:hAnsi="Times New Roman" w:cs="Times New Roman"/>
          <w:b/>
          <w:smallCaps/>
        </w:rPr>
      </w:pPr>
    </w:p>
    <w:p w14:paraId="719D5D02" w14:textId="77777777" w:rsidR="00336455" w:rsidRDefault="00336455" w:rsidP="00336455">
      <w:pPr>
        <w:spacing w:after="240" w:line="320" w:lineRule="exact"/>
        <w:jc w:val="center"/>
        <w:rPr>
          <w:rFonts w:ascii="Times New Roman" w:hAnsi="Times New Roman" w:cs="Times New Roman"/>
          <w:b/>
          <w:smallCaps/>
        </w:rPr>
      </w:pPr>
    </w:p>
    <w:p w14:paraId="3D0609A4" w14:textId="77777777" w:rsidR="00336455" w:rsidRDefault="00336455" w:rsidP="00336455">
      <w:pPr>
        <w:spacing w:after="240" w:line="320" w:lineRule="exact"/>
        <w:jc w:val="center"/>
        <w:rPr>
          <w:rFonts w:ascii="Times New Roman" w:hAnsi="Times New Roman" w:cs="Times New Roman"/>
          <w:b/>
          <w:smallCaps/>
        </w:rPr>
      </w:pPr>
    </w:p>
    <w:p w14:paraId="2BACB26B" w14:textId="77777777" w:rsidR="00336455" w:rsidRDefault="00336455" w:rsidP="00336455">
      <w:pPr>
        <w:spacing w:after="240" w:line="320" w:lineRule="exact"/>
        <w:jc w:val="center"/>
        <w:rPr>
          <w:rFonts w:ascii="Times New Roman" w:hAnsi="Times New Roman" w:cs="Times New Roman"/>
          <w:b/>
          <w:smallCaps/>
        </w:rPr>
      </w:pPr>
    </w:p>
    <w:p w14:paraId="1B45848C" w14:textId="77777777" w:rsidR="00336455" w:rsidRDefault="00336455" w:rsidP="00336455">
      <w:pPr>
        <w:spacing w:after="240" w:line="320" w:lineRule="exact"/>
        <w:jc w:val="center"/>
        <w:rPr>
          <w:rFonts w:ascii="Times New Roman" w:hAnsi="Times New Roman" w:cs="Times New Roman"/>
          <w:b/>
          <w:smallCaps/>
        </w:rPr>
      </w:pPr>
      <w:r>
        <w:rPr>
          <w:rFonts w:ascii="Times New Roman" w:hAnsi="Times New Roman" w:cs="Times New Roman"/>
          <w:b/>
          <w:smallCaps/>
        </w:rPr>
        <w:t xml:space="preserve">(B) </w:t>
      </w:r>
      <w:r w:rsidRPr="00DD1CC9">
        <w:rPr>
          <w:rFonts w:ascii="Times New Roman" w:hAnsi="Times New Roman" w:cs="Times New Roman"/>
          <w:b/>
          <w:smallCaps/>
        </w:rPr>
        <w:t>D</w:t>
      </w:r>
      <w:r>
        <w:rPr>
          <w:rFonts w:ascii="Times New Roman" w:hAnsi="Times New Roman" w:cs="Times New Roman"/>
          <w:b/>
          <w:smallCaps/>
        </w:rPr>
        <w:t>ESPESAS A INCORRER (GASTO FUTURO) – CRONOGRAMA TENTATIVO E INDICATIVO DE UTILIZAÇÃO DOS RECURSOS NOS IMÓVEIS LASTRO</w:t>
      </w:r>
    </w:p>
    <w:p w14:paraId="54FAA1E2" w14:textId="77777777" w:rsidR="00336455" w:rsidRDefault="00336455" w:rsidP="00336455">
      <w:pPr>
        <w:spacing w:after="240" w:line="320" w:lineRule="exact"/>
        <w:jc w:val="center"/>
        <w:rPr>
          <w:rFonts w:ascii="Times New Roman" w:hAnsi="Times New Roman" w:cs="Times New Roman"/>
          <w:b/>
          <w:smallCaps/>
        </w:rPr>
      </w:pPr>
    </w:p>
    <w:tbl>
      <w:tblPr>
        <w:tblW w:w="16050" w:type="dxa"/>
        <w:tblInd w:w="-1144" w:type="dxa"/>
        <w:tblCellMar>
          <w:left w:w="70" w:type="dxa"/>
          <w:right w:w="70" w:type="dxa"/>
        </w:tblCellMar>
        <w:tblLook w:val="04A0" w:firstRow="1" w:lastRow="0" w:firstColumn="1" w:lastColumn="0" w:noHBand="0" w:noVBand="1"/>
      </w:tblPr>
      <w:tblGrid>
        <w:gridCol w:w="1843"/>
        <w:gridCol w:w="1151"/>
        <w:gridCol w:w="1042"/>
        <w:gridCol w:w="1042"/>
        <w:gridCol w:w="1071"/>
        <w:gridCol w:w="1042"/>
        <w:gridCol w:w="1088"/>
        <w:gridCol w:w="1088"/>
        <w:gridCol w:w="1122"/>
        <w:gridCol w:w="1151"/>
        <w:gridCol w:w="1088"/>
        <w:gridCol w:w="1071"/>
        <w:gridCol w:w="1071"/>
        <w:gridCol w:w="1180"/>
      </w:tblGrid>
      <w:tr w:rsidR="00336455" w:rsidRPr="00F9583B" w14:paraId="5310AD4F" w14:textId="77777777" w:rsidTr="003A6A2B">
        <w:trPr>
          <w:trHeight w:val="315"/>
        </w:trPr>
        <w:tc>
          <w:tcPr>
            <w:tcW w:w="184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E214FB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Imóvel</w:t>
            </w:r>
          </w:p>
        </w:tc>
        <w:tc>
          <w:tcPr>
            <w:tcW w:w="1151" w:type="dxa"/>
            <w:tcBorders>
              <w:top w:val="single" w:sz="8" w:space="0" w:color="auto"/>
              <w:left w:val="nil"/>
              <w:bottom w:val="single" w:sz="8" w:space="0" w:color="auto"/>
              <w:right w:val="single" w:sz="8" w:space="0" w:color="auto"/>
            </w:tcBorders>
            <w:shd w:val="clear" w:color="000000" w:fill="D9D9D9"/>
            <w:vAlign w:val="center"/>
            <w:hideMark/>
          </w:tcPr>
          <w:p w14:paraId="4EFB050D"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1S23</w:t>
            </w:r>
          </w:p>
        </w:tc>
        <w:tc>
          <w:tcPr>
            <w:tcW w:w="1042" w:type="dxa"/>
            <w:tcBorders>
              <w:top w:val="single" w:sz="8" w:space="0" w:color="auto"/>
              <w:left w:val="nil"/>
              <w:bottom w:val="single" w:sz="8" w:space="0" w:color="auto"/>
              <w:right w:val="single" w:sz="8" w:space="0" w:color="auto"/>
            </w:tcBorders>
            <w:shd w:val="clear" w:color="000000" w:fill="D9D9D9"/>
            <w:vAlign w:val="center"/>
            <w:hideMark/>
          </w:tcPr>
          <w:p w14:paraId="0EFDB611"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2S23</w:t>
            </w:r>
          </w:p>
        </w:tc>
        <w:tc>
          <w:tcPr>
            <w:tcW w:w="1042" w:type="dxa"/>
            <w:tcBorders>
              <w:top w:val="single" w:sz="8" w:space="0" w:color="auto"/>
              <w:left w:val="nil"/>
              <w:bottom w:val="single" w:sz="8" w:space="0" w:color="auto"/>
              <w:right w:val="single" w:sz="8" w:space="0" w:color="auto"/>
            </w:tcBorders>
            <w:shd w:val="clear" w:color="000000" w:fill="D9D9D9"/>
            <w:vAlign w:val="center"/>
            <w:hideMark/>
          </w:tcPr>
          <w:p w14:paraId="363E64B2"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1S24</w:t>
            </w:r>
          </w:p>
        </w:tc>
        <w:tc>
          <w:tcPr>
            <w:tcW w:w="1071" w:type="dxa"/>
            <w:tcBorders>
              <w:top w:val="single" w:sz="8" w:space="0" w:color="auto"/>
              <w:left w:val="nil"/>
              <w:bottom w:val="single" w:sz="8" w:space="0" w:color="auto"/>
              <w:right w:val="single" w:sz="8" w:space="0" w:color="auto"/>
            </w:tcBorders>
            <w:shd w:val="clear" w:color="000000" w:fill="D9D9D9"/>
            <w:vAlign w:val="center"/>
            <w:hideMark/>
          </w:tcPr>
          <w:p w14:paraId="12A9D530"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2S24</w:t>
            </w:r>
          </w:p>
        </w:tc>
        <w:tc>
          <w:tcPr>
            <w:tcW w:w="1042" w:type="dxa"/>
            <w:tcBorders>
              <w:top w:val="single" w:sz="8" w:space="0" w:color="auto"/>
              <w:left w:val="nil"/>
              <w:bottom w:val="single" w:sz="8" w:space="0" w:color="auto"/>
              <w:right w:val="single" w:sz="8" w:space="0" w:color="auto"/>
            </w:tcBorders>
            <w:shd w:val="clear" w:color="000000" w:fill="D9D9D9"/>
            <w:vAlign w:val="center"/>
            <w:hideMark/>
          </w:tcPr>
          <w:p w14:paraId="186441B8"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1S25</w:t>
            </w:r>
          </w:p>
        </w:tc>
        <w:tc>
          <w:tcPr>
            <w:tcW w:w="1088" w:type="dxa"/>
            <w:tcBorders>
              <w:top w:val="single" w:sz="8" w:space="0" w:color="auto"/>
              <w:left w:val="nil"/>
              <w:bottom w:val="single" w:sz="8" w:space="0" w:color="auto"/>
              <w:right w:val="single" w:sz="8" w:space="0" w:color="auto"/>
            </w:tcBorders>
            <w:shd w:val="clear" w:color="000000" w:fill="D9D9D9"/>
            <w:vAlign w:val="center"/>
            <w:hideMark/>
          </w:tcPr>
          <w:p w14:paraId="5939FAEC"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2S25</w:t>
            </w:r>
          </w:p>
        </w:tc>
        <w:tc>
          <w:tcPr>
            <w:tcW w:w="1088" w:type="dxa"/>
            <w:tcBorders>
              <w:top w:val="single" w:sz="8" w:space="0" w:color="auto"/>
              <w:left w:val="nil"/>
              <w:bottom w:val="single" w:sz="8" w:space="0" w:color="auto"/>
              <w:right w:val="single" w:sz="8" w:space="0" w:color="auto"/>
            </w:tcBorders>
            <w:shd w:val="clear" w:color="000000" w:fill="D9D9D9"/>
            <w:vAlign w:val="center"/>
            <w:hideMark/>
          </w:tcPr>
          <w:p w14:paraId="205C09BA"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1S26</w:t>
            </w:r>
          </w:p>
        </w:tc>
        <w:tc>
          <w:tcPr>
            <w:tcW w:w="1122" w:type="dxa"/>
            <w:tcBorders>
              <w:top w:val="single" w:sz="8" w:space="0" w:color="auto"/>
              <w:left w:val="nil"/>
              <w:bottom w:val="single" w:sz="8" w:space="0" w:color="auto"/>
              <w:right w:val="single" w:sz="8" w:space="0" w:color="auto"/>
            </w:tcBorders>
            <w:shd w:val="clear" w:color="000000" w:fill="D9D9D9"/>
            <w:vAlign w:val="center"/>
            <w:hideMark/>
          </w:tcPr>
          <w:p w14:paraId="05EDDDD2"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2S26</w:t>
            </w:r>
          </w:p>
        </w:tc>
        <w:tc>
          <w:tcPr>
            <w:tcW w:w="1151" w:type="dxa"/>
            <w:tcBorders>
              <w:top w:val="single" w:sz="8" w:space="0" w:color="auto"/>
              <w:left w:val="nil"/>
              <w:bottom w:val="single" w:sz="8" w:space="0" w:color="auto"/>
              <w:right w:val="single" w:sz="8" w:space="0" w:color="auto"/>
            </w:tcBorders>
            <w:shd w:val="clear" w:color="000000" w:fill="D9D9D9"/>
            <w:vAlign w:val="center"/>
            <w:hideMark/>
          </w:tcPr>
          <w:p w14:paraId="11636C14"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1S27</w:t>
            </w:r>
          </w:p>
        </w:tc>
        <w:tc>
          <w:tcPr>
            <w:tcW w:w="1088" w:type="dxa"/>
            <w:tcBorders>
              <w:top w:val="single" w:sz="8" w:space="0" w:color="auto"/>
              <w:left w:val="nil"/>
              <w:bottom w:val="single" w:sz="8" w:space="0" w:color="auto"/>
              <w:right w:val="single" w:sz="8" w:space="0" w:color="auto"/>
            </w:tcBorders>
            <w:shd w:val="clear" w:color="000000" w:fill="D9D9D9"/>
            <w:vAlign w:val="center"/>
            <w:hideMark/>
          </w:tcPr>
          <w:p w14:paraId="2E35E3E1"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2S27</w:t>
            </w:r>
          </w:p>
        </w:tc>
        <w:tc>
          <w:tcPr>
            <w:tcW w:w="1071" w:type="dxa"/>
            <w:tcBorders>
              <w:top w:val="single" w:sz="8" w:space="0" w:color="auto"/>
              <w:left w:val="nil"/>
              <w:bottom w:val="single" w:sz="8" w:space="0" w:color="auto"/>
              <w:right w:val="single" w:sz="8" w:space="0" w:color="auto"/>
            </w:tcBorders>
            <w:shd w:val="clear" w:color="000000" w:fill="D9D9D9"/>
            <w:vAlign w:val="center"/>
            <w:hideMark/>
          </w:tcPr>
          <w:p w14:paraId="6473F372"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1S28</w:t>
            </w:r>
          </w:p>
        </w:tc>
        <w:tc>
          <w:tcPr>
            <w:tcW w:w="1071" w:type="dxa"/>
            <w:tcBorders>
              <w:top w:val="single" w:sz="8" w:space="0" w:color="auto"/>
              <w:left w:val="nil"/>
              <w:bottom w:val="single" w:sz="8" w:space="0" w:color="auto"/>
              <w:right w:val="single" w:sz="8" w:space="0" w:color="auto"/>
            </w:tcBorders>
            <w:shd w:val="clear" w:color="000000" w:fill="D9D9D9"/>
            <w:vAlign w:val="center"/>
            <w:hideMark/>
          </w:tcPr>
          <w:p w14:paraId="4F4F4BE8"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2S28</w:t>
            </w:r>
          </w:p>
        </w:tc>
        <w:tc>
          <w:tcPr>
            <w:tcW w:w="1180" w:type="dxa"/>
            <w:tcBorders>
              <w:top w:val="single" w:sz="8" w:space="0" w:color="auto"/>
              <w:left w:val="nil"/>
              <w:bottom w:val="single" w:sz="8" w:space="0" w:color="auto"/>
              <w:right w:val="single" w:sz="8" w:space="0" w:color="auto"/>
            </w:tcBorders>
            <w:shd w:val="clear" w:color="000000" w:fill="D9D9D9"/>
            <w:vAlign w:val="center"/>
            <w:hideMark/>
          </w:tcPr>
          <w:p w14:paraId="301FE7E9" w14:textId="77777777" w:rsidR="00336455" w:rsidRPr="00F9583B" w:rsidRDefault="00336455" w:rsidP="003A6A2B">
            <w:pPr>
              <w:spacing w:after="0" w:line="240" w:lineRule="auto"/>
              <w:jc w:val="center"/>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Total</w:t>
            </w:r>
          </w:p>
        </w:tc>
      </w:tr>
      <w:tr w:rsidR="00336455" w:rsidRPr="00F9583B" w14:paraId="1D746C9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1D59D7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Bangu Shopping</w:t>
            </w:r>
          </w:p>
        </w:tc>
        <w:tc>
          <w:tcPr>
            <w:tcW w:w="1151" w:type="dxa"/>
            <w:tcBorders>
              <w:top w:val="nil"/>
              <w:left w:val="nil"/>
              <w:bottom w:val="single" w:sz="8" w:space="0" w:color="auto"/>
              <w:right w:val="single" w:sz="8" w:space="0" w:color="auto"/>
            </w:tcBorders>
            <w:shd w:val="clear" w:color="auto" w:fill="auto"/>
            <w:hideMark/>
          </w:tcPr>
          <w:p w14:paraId="3B06E26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22873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4D6113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35FE6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1B26E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9AF3FC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32FB947" w14:textId="77777777" w:rsidR="00336455" w:rsidRPr="00F9583B" w:rsidRDefault="00336455" w:rsidP="003A6A2B">
            <w:pPr>
              <w:spacing w:after="0" w:line="240" w:lineRule="auto"/>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8E37A6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9DCE38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A1145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393C8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79258A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45F776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79C64C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6765285"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Bauru</w:t>
            </w:r>
          </w:p>
        </w:tc>
        <w:tc>
          <w:tcPr>
            <w:tcW w:w="1151" w:type="dxa"/>
            <w:tcBorders>
              <w:top w:val="nil"/>
              <w:left w:val="nil"/>
              <w:bottom w:val="single" w:sz="8" w:space="0" w:color="auto"/>
              <w:right w:val="single" w:sz="8" w:space="0" w:color="auto"/>
            </w:tcBorders>
            <w:shd w:val="clear" w:color="auto" w:fill="auto"/>
            <w:hideMark/>
          </w:tcPr>
          <w:p w14:paraId="5448693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FA60D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860FD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BFC47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85941C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33C5B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8209C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0BD5DD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BC535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799C58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13B929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74E2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00F577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A5C6E5A"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5D2DE44"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Belém</w:t>
            </w:r>
          </w:p>
        </w:tc>
        <w:tc>
          <w:tcPr>
            <w:tcW w:w="1151" w:type="dxa"/>
            <w:tcBorders>
              <w:top w:val="nil"/>
              <w:left w:val="nil"/>
              <w:bottom w:val="single" w:sz="8" w:space="0" w:color="auto"/>
              <w:right w:val="single" w:sz="8" w:space="0" w:color="auto"/>
            </w:tcBorders>
            <w:shd w:val="clear" w:color="auto" w:fill="auto"/>
            <w:hideMark/>
          </w:tcPr>
          <w:p w14:paraId="75A5A4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EA3CA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CAF30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7EBB5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A3348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8231F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689849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4B0C7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CDBFB5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E46354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67714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16B89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58856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E593F4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702480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Belo Horizonte</w:t>
            </w:r>
          </w:p>
        </w:tc>
        <w:tc>
          <w:tcPr>
            <w:tcW w:w="1151" w:type="dxa"/>
            <w:tcBorders>
              <w:top w:val="nil"/>
              <w:left w:val="nil"/>
              <w:bottom w:val="single" w:sz="8" w:space="0" w:color="auto"/>
              <w:right w:val="single" w:sz="8" w:space="0" w:color="auto"/>
            </w:tcBorders>
            <w:shd w:val="clear" w:color="auto" w:fill="auto"/>
            <w:hideMark/>
          </w:tcPr>
          <w:p w14:paraId="1D927D3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7D9F80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00BF61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5ED6F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0D7BD7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F8BC85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092344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3EBAE4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388CB2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E590D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EF1AE5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8BA289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8B3A1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5AD90E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0DE13C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Boulevard Shopping Campos</w:t>
            </w:r>
          </w:p>
        </w:tc>
        <w:tc>
          <w:tcPr>
            <w:tcW w:w="1151" w:type="dxa"/>
            <w:tcBorders>
              <w:top w:val="nil"/>
              <w:left w:val="nil"/>
              <w:bottom w:val="single" w:sz="8" w:space="0" w:color="auto"/>
              <w:right w:val="single" w:sz="8" w:space="0" w:color="auto"/>
            </w:tcBorders>
            <w:shd w:val="clear" w:color="auto" w:fill="auto"/>
            <w:hideMark/>
          </w:tcPr>
          <w:p w14:paraId="72A9E34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A8206A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945C39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46CE44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07F282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934334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29F7C0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B6658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055BB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02C1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8B79B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6CCD2E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AC4A9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10E6DA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E9C1BC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Carioca Shopping</w:t>
            </w:r>
          </w:p>
        </w:tc>
        <w:tc>
          <w:tcPr>
            <w:tcW w:w="1151" w:type="dxa"/>
            <w:tcBorders>
              <w:top w:val="nil"/>
              <w:left w:val="nil"/>
              <w:bottom w:val="single" w:sz="8" w:space="0" w:color="auto"/>
              <w:right w:val="single" w:sz="8" w:space="0" w:color="auto"/>
            </w:tcBorders>
            <w:shd w:val="clear" w:color="auto" w:fill="auto"/>
            <w:hideMark/>
          </w:tcPr>
          <w:p w14:paraId="75E337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8E6533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71290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E50FC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3E047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E20AF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F14E1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24CFE7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ECB646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BD805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45EB8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A69A24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182C6B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EC8620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190FC87"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Caxias Shopping</w:t>
            </w:r>
          </w:p>
        </w:tc>
        <w:tc>
          <w:tcPr>
            <w:tcW w:w="1151" w:type="dxa"/>
            <w:tcBorders>
              <w:top w:val="nil"/>
              <w:left w:val="nil"/>
              <w:bottom w:val="single" w:sz="8" w:space="0" w:color="auto"/>
              <w:right w:val="single" w:sz="8" w:space="0" w:color="auto"/>
            </w:tcBorders>
            <w:shd w:val="clear" w:color="auto" w:fill="auto"/>
            <w:hideMark/>
          </w:tcPr>
          <w:p w14:paraId="7234999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6F5FC5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5DD990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1436C3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29B64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E63D4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DC66B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05CDB4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556505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B5445E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B0AD9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A4AE09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59777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940D426"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8662C1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Franca Shopping</w:t>
            </w:r>
          </w:p>
        </w:tc>
        <w:tc>
          <w:tcPr>
            <w:tcW w:w="1151" w:type="dxa"/>
            <w:tcBorders>
              <w:top w:val="nil"/>
              <w:left w:val="nil"/>
              <w:bottom w:val="single" w:sz="8" w:space="0" w:color="auto"/>
              <w:right w:val="single" w:sz="8" w:space="0" w:color="auto"/>
            </w:tcBorders>
            <w:shd w:val="clear" w:color="auto" w:fill="auto"/>
            <w:hideMark/>
          </w:tcPr>
          <w:p w14:paraId="62B758D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ED8C13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C795E4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721C67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5C6CD4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6BE93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83A273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9FE9AA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780E6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70ADB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68492B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6FC821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70188F5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E9D871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717AF4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Manauara Shopping</w:t>
            </w:r>
          </w:p>
        </w:tc>
        <w:tc>
          <w:tcPr>
            <w:tcW w:w="1151" w:type="dxa"/>
            <w:tcBorders>
              <w:top w:val="nil"/>
              <w:left w:val="nil"/>
              <w:bottom w:val="single" w:sz="8" w:space="0" w:color="auto"/>
              <w:right w:val="single" w:sz="8" w:space="0" w:color="auto"/>
            </w:tcBorders>
            <w:shd w:val="clear" w:color="auto" w:fill="auto"/>
            <w:hideMark/>
          </w:tcPr>
          <w:p w14:paraId="72AB88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991942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0ED91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4EB4D5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2023E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B2A23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A9EAE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49ECE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B7066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1F599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7BC6A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23EE0B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13F25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DEF8D9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C55B4A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Parque D. Pedro Shopping</w:t>
            </w:r>
          </w:p>
        </w:tc>
        <w:tc>
          <w:tcPr>
            <w:tcW w:w="1151" w:type="dxa"/>
            <w:tcBorders>
              <w:top w:val="nil"/>
              <w:left w:val="nil"/>
              <w:bottom w:val="single" w:sz="8" w:space="0" w:color="auto"/>
              <w:right w:val="single" w:sz="8" w:space="0" w:color="auto"/>
            </w:tcBorders>
            <w:shd w:val="clear" w:color="auto" w:fill="auto"/>
            <w:hideMark/>
          </w:tcPr>
          <w:p w14:paraId="6F009B4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551AB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91F4E5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10CEC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7EAC0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3D97F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9EA8BC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6021F0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A6D041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341E6A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23B674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BF595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776A6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1AF8FA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A18E254"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Parque Shopping Belém</w:t>
            </w:r>
          </w:p>
        </w:tc>
        <w:tc>
          <w:tcPr>
            <w:tcW w:w="1151" w:type="dxa"/>
            <w:tcBorders>
              <w:top w:val="nil"/>
              <w:left w:val="nil"/>
              <w:bottom w:val="single" w:sz="8" w:space="0" w:color="auto"/>
              <w:right w:val="single" w:sz="8" w:space="0" w:color="auto"/>
            </w:tcBorders>
            <w:shd w:val="clear" w:color="auto" w:fill="auto"/>
            <w:hideMark/>
          </w:tcPr>
          <w:p w14:paraId="27AF9AF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6D9BA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9C510E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826FE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AF5F4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8A2BB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60D606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A3830E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8B8CD7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4AEDC8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34F8EA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E203B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7587B1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611205A"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726AB5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Parque Shopping Maceió</w:t>
            </w:r>
          </w:p>
        </w:tc>
        <w:tc>
          <w:tcPr>
            <w:tcW w:w="1151" w:type="dxa"/>
            <w:tcBorders>
              <w:top w:val="nil"/>
              <w:left w:val="nil"/>
              <w:bottom w:val="single" w:sz="8" w:space="0" w:color="auto"/>
              <w:right w:val="single" w:sz="8" w:space="0" w:color="auto"/>
            </w:tcBorders>
            <w:shd w:val="clear" w:color="auto" w:fill="auto"/>
            <w:hideMark/>
          </w:tcPr>
          <w:p w14:paraId="218839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20AC28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1D44A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830162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7CE65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088F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78175A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C8B5AE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92B95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80AAF9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CFE214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C502F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B35B2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E92BC7E"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A12D9D7"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Passeio das Águas Shopping</w:t>
            </w:r>
          </w:p>
        </w:tc>
        <w:tc>
          <w:tcPr>
            <w:tcW w:w="1151" w:type="dxa"/>
            <w:tcBorders>
              <w:top w:val="nil"/>
              <w:left w:val="nil"/>
              <w:bottom w:val="single" w:sz="8" w:space="0" w:color="auto"/>
              <w:right w:val="single" w:sz="8" w:space="0" w:color="auto"/>
            </w:tcBorders>
            <w:shd w:val="clear" w:color="auto" w:fill="auto"/>
            <w:hideMark/>
          </w:tcPr>
          <w:p w14:paraId="303BC8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099D75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8E616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DFE7D3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716C02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ED72C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FD776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7E1433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7DC11B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09F40B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88273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F9C09D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0314E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01906E8"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E561B2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Plaza Sul Shopping</w:t>
            </w:r>
          </w:p>
        </w:tc>
        <w:tc>
          <w:tcPr>
            <w:tcW w:w="1151" w:type="dxa"/>
            <w:tcBorders>
              <w:top w:val="nil"/>
              <w:left w:val="nil"/>
              <w:bottom w:val="single" w:sz="8" w:space="0" w:color="auto"/>
              <w:right w:val="single" w:sz="8" w:space="0" w:color="auto"/>
            </w:tcBorders>
            <w:shd w:val="clear" w:color="auto" w:fill="auto"/>
            <w:hideMark/>
          </w:tcPr>
          <w:p w14:paraId="785D21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7EC65A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305AE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C058DF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C233E0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F0F66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CDD877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9A19C4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7F5C37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A58540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99C089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202CC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05AA28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96ECFD1"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B2AB62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Santana Parque Shopping</w:t>
            </w:r>
          </w:p>
        </w:tc>
        <w:tc>
          <w:tcPr>
            <w:tcW w:w="1151" w:type="dxa"/>
            <w:tcBorders>
              <w:top w:val="nil"/>
              <w:left w:val="nil"/>
              <w:bottom w:val="single" w:sz="8" w:space="0" w:color="auto"/>
              <w:right w:val="single" w:sz="8" w:space="0" w:color="auto"/>
            </w:tcBorders>
            <w:shd w:val="clear" w:color="auto" w:fill="auto"/>
            <w:hideMark/>
          </w:tcPr>
          <w:p w14:paraId="409B673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4D3696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D800FC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4EB14D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98AA4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6E768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8FB0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164FA7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9E9999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1B5571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4DA2FF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17017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430A67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1B61622"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B2746C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Campo Limpo</w:t>
            </w:r>
          </w:p>
        </w:tc>
        <w:tc>
          <w:tcPr>
            <w:tcW w:w="1151" w:type="dxa"/>
            <w:tcBorders>
              <w:top w:val="nil"/>
              <w:left w:val="nil"/>
              <w:bottom w:val="single" w:sz="8" w:space="0" w:color="auto"/>
              <w:right w:val="single" w:sz="8" w:space="0" w:color="auto"/>
            </w:tcBorders>
            <w:shd w:val="clear" w:color="auto" w:fill="auto"/>
            <w:hideMark/>
          </w:tcPr>
          <w:p w14:paraId="3CD3804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8EC4BC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C22F4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40C52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7CAFE6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8E57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CD1481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3C77E6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748624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EEDF34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9A2C2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A9CB3B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8A6CA9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EEBD11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17C010C"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da Bahia</w:t>
            </w:r>
          </w:p>
        </w:tc>
        <w:tc>
          <w:tcPr>
            <w:tcW w:w="1151" w:type="dxa"/>
            <w:tcBorders>
              <w:top w:val="nil"/>
              <w:left w:val="nil"/>
              <w:bottom w:val="single" w:sz="8" w:space="0" w:color="auto"/>
              <w:right w:val="single" w:sz="8" w:space="0" w:color="auto"/>
            </w:tcBorders>
            <w:shd w:val="clear" w:color="auto" w:fill="auto"/>
            <w:hideMark/>
          </w:tcPr>
          <w:p w14:paraId="1D411C6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R$ 2.446.474,36 </w:t>
            </w:r>
          </w:p>
        </w:tc>
        <w:tc>
          <w:tcPr>
            <w:tcW w:w="1042" w:type="dxa"/>
            <w:tcBorders>
              <w:top w:val="nil"/>
              <w:left w:val="nil"/>
              <w:bottom w:val="single" w:sz="8" w:space="0" w:color="auto"/>
              <w:right w:val="single" w:sz="8" w:space="0" w:color="auto"/>
            </w:tcBorders>
            <w:shd w:val="clear" w:color="auto" w:fill="auto"/>
            <w:hideMark/>
          </w:tcPr>
          <w:p w14:paraId="65EA61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BB4B22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E2467B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5AC1C5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6C72F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280FC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95523C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2496B9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5B08C5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103D5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B345D1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2E3241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R$ 8.457.692,31 </w:t>
            </w:r>
          </w:p>
        </w:tc>
      </w:tr>
      <w:tr w:rsidR="00336455" w:rsidRPr="00F9583B" w14:paraId="0E09AF7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7C0E6D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Grande Rio</w:t>
            </w:r>
          </w:p>
        </w:tc>
        <w:tc>
          <w:tcPr>
            <w:tcW w:w="1151" w:type="dxa"/>
            <w:tcBorders>
              <w:top w:val="nil"/>
              <w:left w:val="nil"/>
              <w:bottom w:val="single" w:sz="8" w:space="0" w:color="auto"/>
              <w:right w:val="single" w:sz="8" w:space="0" w:color="auto"/>
            </w:tcBorders>
            <w:shd w:val="clear" w:color="auto" w:fill="auto"/>
            <w:hideMark/>
          </w:tcPr>
          <w:p w14:paraId="6E64F2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1C9C9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53C1AE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DE04BB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0C639E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FA7F4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966A0C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131EE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3A883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2D4E05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BAEF1B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17B2B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D3464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AB91483"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49DDAA0"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Leblon</w:t>
            </w:r>
          </w:p>
        </w:tc>
        <w:tc>
          <w:tcPr>
            <w:tcW w:w="1151" w:type="dxa"/>
            <w:tcBorders>
              <w:top w:val="nil"/>
              <w:left w:val="nil"/>
              <w:bottom w:val="single" w:sz="8" w:space="0" w:color="auto"/>
              <w:right w:val="single" w:sz="8" w:space="0" w:color="auto"/>
            </w:tcBorders>
            <w:shd w:val="clear" w:color="auto" w:fill="auto"/>
            <w:hideMark/>
          </w:tcPr>
          <w:p w14:paraId="56D8F6E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C84E0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0A172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CBD58A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6FF754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42366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2EB81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F58D8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E6BA6F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2F175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42252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3D5E9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0662C2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A1F5EF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954A37C"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Metrópole</w:t>
            </w:r>
          </w:p>
        </w:tc>
        <w:tc>
          <w:tcPr>
            <w:tcW w:w="1151" w:type="dxa"/>
            <w:tcBorders>
              <w:top w:val="nil"/>
              <w:left w:val="nil"/>
              <w:bottom w:val="single" w:sz="8" w:space="0" w:color="auto"/>
              <w:right w:val="single" w:sz="8" w:space="0" w:color="auto"/>
            </w:tcBorders>
            <w:shd w:val="clear" w:color="auto" w:fill="auto"/>
            <w:hideMark/>
          </w:tcPr>
          <w:p w14:paraId="5F1080D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72CC70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BDC0D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3F00CD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B2A79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78D206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C1FDF1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DBF260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92230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F9A89A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6A00CE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51C0B6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FEF4B1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524C29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08AB50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Parangaba</w:t>
            </w:r>
          </w:p>
        </w:tc>
        <w:tc>
          <w:tcPr>
            <w:tcW w:w="1151" w:type="dxa"/>
            <w:tcBorders>
              <w:top w:val="nil"/>
              <w:left w:val="nil"/>
              <w:bottom w:val="single" w:sz="8" w:space="0" w:color="auto"/>
              <w:right w:val="single" w:sz="8" w:space="0" w:color="auto"/>
            </w:tcBorders>
            <w:shd w:val="clear" w:color="auto" w:fill="auto"/>
            <w:hideMark/>
          </w:tcPr>
          <w:p w14:paraId="4450513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849A7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C9C08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9104C3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14795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345FA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E459F0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FF356F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55D1AA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FD3497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7B7005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29447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D912AD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83B7F3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E49B78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Taboão</w:t>
            </w:r>
          </w:p>
        </w:tc>
        <w:tc>
          <w:tcPr>
            <w:tcW w:w="1151" w:type="dxa"/>
            <w:tcBorders>
              <w:top w:val="nil"/>
              <w:left w:val="nil"/>
              <w:bottom w:val="single" w:sz="8" w:space="0" w:color="auto"/>
              <w:right w:val="single" w:sz="8" w:space="0" w:color="auto"/>
            </w:tcBorders>
            <w:shd w:val="clear" w:color="auto" w:fill="auto"/>
            <w:hideMark/>
          </w:tcPr>
          <w:p w14:paraId="0D138B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1EC6FB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686D7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E06851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B2DC98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98528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CA1BD0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3DECA0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4F8753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AB655B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0031BE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2535A1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2B516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9772246"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D8BDEB2"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lastRenderedPageBreak/>
              <w:t>Via Parque Shopping</w:t>
            </w:r>
          </w:p>
        </w:tc>
        <w:tc>
          <w:tcPr>
            <w:tcW w:w="1151" w:type="dxa"/>
            <w:tcBorders>
              <w:top w:val="nil"/>
              <w:left w:val="nil"/>
              <w:bottom w:val="single" w:sz="8" w:space="0" w:color="auto"/>
              <w:right w:val="single" w:sz="8" w:space="0" w:color="auto"/>
            </w:tcBorders>
            <w:shd w:val="clear" w:color="auto" w:fill="auto"/>
            <w:hideMark/>
          </w:tcPr>
          <w:p w14:paraId="39EB2A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DDC35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3F2B0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063AAE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AA074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890F48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C01EF2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13FAA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26F09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8BF3AD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B4044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B8B4E7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A4F26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E91942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0A6AA030"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Amazonas Shopping</w:t>
            </w:r>
          </w:p>
        </w:tc>
        <w:tc>
          <w:tcPr>
            <w:tcW w:w="1151" w:type="dxa"/>
            <w:tcBorders>
              <w:top w:val="nil"/>
              <w:left w:val="nil"/>
              <w:bottom w:val="single" w:sz="8" w:space="0" w:color="auto"/>
              <w:right w:val="single" w:sz="8" w:space="0" w:color="auto"/>
            </w:tcBorders>
            <w:shd w:val="clear" w:color="auto" w:fill="auto"/>
            <w:hideMark/>
          </w:tcPr>
          <w:p w14:paraId="379013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D3E5D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CA82BB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AA1FA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32327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6A444C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6EF009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9F6CEE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C6CBF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2EA199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E53E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AAA02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740DE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9C34D9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1ED29B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proofErr w:type="spellStart"/>
            <w:r w:rsidRPr="00F9583B">
              <w:rPr>
                <w:rFonts w:ascii="Times New Roman" w:eastAsia="Times New Roman" w:hAnsi="Times New Roman" w:cs="Times New Roman"/>
                <w:b/>
                <w:bCs/>
                <w:color w:val="000000"/>
                <w:sz w:val="16"/>
                <w:szCs w:val="16"/>
              </w:rPr>
              <w:t>Catuaí</w:t>
            </w:r>
            <w:proofErr w:type="spellEnd"/>
            <w:r w:rsidRPr="00F9583B">
              <w:rPr>
                <w:rFonts w:ascii="Times New Roman" w:eastAsia="Times New Roman" w:hAnsi="Times New Roman" w:cs="Times New Roman"/>
                <w:b/>
                <w:bCs/>
                <w:color w:val="000000"/>
                <w:sz w:val="16"/>
                <w:szCs w:val="16"/>
              </w:rPr>
              <w:t xml:space="preserve"> Shopping Londrina</w:t>
            </w:r>
          </w:p>
        </w:tc>
        <w:tc>
          <w:tcPr>
            <w:tcW w:w="1151" w:type="dxa"/>
            <w:tcBorders>
              <w:top w:val="nil"/>
              <w:left w:val="nil"/>
              <w:bottom w:val="single" w:sz="8" w:space="0" w:color="auto"/>
              <w:right w:val="single" w:sz="8" w:space="0" w:color="auto"/>
            </w:tcBorders>
            <w:shd w:val="clear" w:color="auto" w:fill="auto"/>
            <w:hideMark/>
          </w:tcPr>
          <w:p w14:paraId="6266C0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AE5799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07795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6A056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03275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AD713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82169C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4E42A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04E7C1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FB639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028342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16695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782A36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958D583"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4850D1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proofErr w:type="spellStart"/>
            <w:r w:rsidRPr="00F9583B">
              <w:rPr>
                <w:rFonts w:ascii="Times New Roman" w:eastAsia="Times New Roman" w:hAnsi="Times New Roman" w:cs="Times New Roman"/>
                <w:b/>
                <w:bCs/>
                <w:color w:val="000000"/>
                <w:sz w:val="16"/>
                <w:szCs w:val="16"/>
              </w:rPr>
              <w:t>Catuaí</w:t>
            </w:r>
            <w:proofErr w:type="spellEnd"/>
            <w:r w:rsidRPr="00F9583B">
              <w:rPr>
                <w:rFonts w:ascii="Times New Roman" w:eastAsia="Times New Roman" w:hAnsi="Times New Roman" w:cs="Times New Roman"/>
                <w:b/>
                <w:bCs/>
                <w:color w:val="000000"/>
                <w:sz w:val="16"/>
                <w:szCs w:val="16"/>
              </w:rPr>
              <w:t xml:space="preserve"> Shopping Maringá</w:t>
            </w:r>
          </w:p>
        </w:tc>
        <w:tc>
          <w:tcPr>
            <w:tcW w:w="1151" w:type="dxa"/>
            <w:tcBorders>
              <w:top w:val="nil"/>
              <w:left w:val="nil"/>
              <w:bottom w:val="single" w:sz="8" w:space="0" w:color="auto"/>
              <w:right w:val="single" w:sz="8" w:space="0" w:color="auto"/>
            </w:tcBorders>
            <w:shd w:val="clear" w:color="auto" w:fill="auto"/>
            <w:hideMark/>
          </w:tcPr>
          <w:p w14:paraId="1F535C9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C1483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A11DD2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A5D7D5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F9EC6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92970C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5D94E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CA933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22D63A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53D2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4B7EAB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EB4CD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92CDE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BFF298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003DC8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Center Shopping Uberlândia</w:t>
            </w:r>
          </w:p>
        </w:tc>
        <w:tc>
          <w:tcPr>
            <w:tcW w:w="1151" w:type="dxa"/>
            <w:tcBorders>
              <w:top w:val="nil"/>
              <w:left w:val="nil"/>
              <w:bottom w:val="single" w:sz="8" w:space="0" w:color="auto"/>
              <w:right w:val="single" w:sz="8" w:space="0" w:color="auto"/>
            </w:tcBorders>
            <w:shd w:val="clear" w:color="auto" w:fill="auto"/>
            <w:hideMark/>
          </w:tcPr>
          <w:p w14:paraId="3F2F198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CF23F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46CC9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C8C5DE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FFA11B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787AF2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B56E15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F101B6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7F812D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2F876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0F88AB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9EE760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C3302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5E6663C"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6E9A6B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Estação BH</w:t>
            </w:r>
          </w:p>
        </w:tc>
        <w:tc>
          <w:tcPr>
            <w:tcW w:w="1151" w:type="dxa"/>
            <w:tcBorders>
              <w:top w:val="nil"/>
              <w:left w:val="nil"/>
              <w:bottom w:val="single" w:sz="8" w:space="0" w:color="auto"/>
              <w:right w:val="single" w:sz="8" w:space="0" w:color="auto"/>
            </w:tcBorders>
            <w:shd w:val="clear" w:color="auto" w:fill="auto"/>
            <w:hideMark/>
          </w:tcPr>
          <w:p w14:paraId="5CAE9A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166DB1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1EF70C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9C716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5B634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A04B3A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16CC0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4237B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03834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754278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27CD99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AB4E3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880F29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9CCE9F6"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2ED0987"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Goiânia Shopping</w:t>
            </w:r>
          </w:p>
        </w:tc>
        <w:tc>
          <w:tcPr>
            <w:tcW w:w="1151" w:type="dxa"/>
            <w:tcBorders>
              <w:top w:val="nil"/>
              <w:left w:val="nil"/>
              <w:bottom w:val="single" w:sz="8" w:space="0" w:color="auto"/>
              <w:right w:val="single" w:sz="8" w:space="0" w:color="auto"/>
            </w:tcBorders>
            <w:shd w:val="clear" w:color="auto" w:fill="auto"/>
            <w:hideMark/>
          </w:tcPr>
          <w:p w14:paraId="7A93521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0C112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9E4F4D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F91B7A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43FFF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62AD18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3B48C3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073A7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FFC43F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BC95E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740545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9EFEE7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49B02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99B2D45"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538595C"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Independência Shopping</w:t>
            </w:r>
          </w:p>
        </w:tc>
        <w:tc>
          <w:tcPr>
            <w:tcW w:w="1151" w:type="dxa"/>
            <w:tcBorders>
              <w:top w:val="nil"/>
              <w:left w:val="nil"/>
              <w:bottom w:val="single" w:sz="8" w:space="0" w:color="auto"/>
              <w:right w:val="single" w:sz="8" w:space="0" w:color="auto"/>
            </w:tcBorders>
            <w:shd w:val="clear" w:color="auto" w:fill="auto"/>
            <w:hideMark/>
          </w:tcPr>
          <w:p w14:paraId="7DC8F3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13F5B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6AB890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DB3D0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65EB9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AFFE3C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45D145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852A06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4E118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A764C2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75469F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C71A42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4EB38FA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8A03179"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12498F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Jardim Sul</w:t>
            </w:r>
          </w:p>
        </w:tc>
        <w:tc>
          <w:tcPr>
            <w:tcW w:w="1151" w:type="dxa"/>
            <w:tcBorders>
              <w:top w:val="nil"/>
              <w:left w:val="nil"/>
              <w:bottom w:val="single" w:sz="8" w:space="0" w:color="auto"/>
              <w:right w:val="single" w:sz="8" w:space="0" w:color="auto"/>
            </w:tcBorders>
            <w:shd w:val="clear" w:color="auto" w:fill="auto"/>
            <w:hideMark/>
          </w:tcPr>
          <w:p w14:paraId="640D20F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6B640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C425E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7EE564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D7088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143DEF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3CCDAF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4F9AC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962F6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97F5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4A792A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BB1EFA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444A5F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D2398B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496DE00"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Mooca Plaza Shopping</w:t>
            </w:r>
          </w:p>
        </w:tc>
        <w:tc>
          <w:tcPr>
            <w:tcW w:w="1151" w:type="dxa"/>
            <w:tcBorders>
              <w:top w:val="nil"/>
              <w:left w:val="nil"/>
              <w:bottom w:val="single" w:sz="8" w:space="0" w:color="auto"/>
              <w:right w:val="single" w:sz="8" w:space="0" w:color="auto"/>
            </w:tcBorders>
            <w:shd w:val="clear" w:color="auto" w:fill="auto"/>
            <w:hideMark/>
          </w:tcPr>
          <w:p w14:paraId="1ACF87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6879F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C0C04C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41F07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55F4F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46B55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C343B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2088F5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D70566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9B0483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ACE93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202962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8472A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40E602A"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9A7A132"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proofErr w:type="spellStart"/>
            <w:r w:rsidRPr="00F9583B">
              <w:rPr>
                <w:rFonts w:ascii="Times New Roman" w:eastAsia="Times New Roman" w:hAnsi="Times New Roman" w:cs="Times New Roman"/>
                <w:b/>
                <w:bCs/>
                <w:color w:val="000000"/>
                <w:sz w:val="16"/>
                <w:szCs w:val="16"/>
              </w:rPr>
              <w:t>Norteshopping</w:t>
            </w:r>
            <w:proofErr w:type="spellEnd"/>
          </w:p>
        </w:tc>
        <w:tc>
          <w:tcPr>
            <w:tcW w:w="1151" w:type="dxa"/>
            <w:tcBorders>
              <w:top w:val="nil"/>
              <w:left w:val="nil"/>
              <w:bottom w:val="single" w:sz="8" w:space="0" w:color="auto"/>
              <w:right w:val="single" w:sz="8" w:space="0" w:color="auto"/>
            </w:tcBorders>
            <w:shd w:val="clear" w:color="auto" w:fill="auto"/>
            <w:hideMark/>
          </w:tcPr>
          <w:p w14:paraId="4EDFAB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5C000C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EBF65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4564C3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DB7717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188A9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2E0B0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0D09FC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E8E4F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9E72D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DA7D6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ACBA2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1389D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B6506C1"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68BFC6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Plaza Niterói</w:t>
            </w:r>
          </w:p>
        </w:tc>
        <w:tc>
          <w:tcPr>
            <w:tcW w:w="1151" w:type="dxa"/>
            <w:tcBorders>
              <w:top w:val="nil"/>
              <w:left w:val="nil"/>
              <w:bottom w:val="single" w:sz="8" w:space="0" w:color="auto"/>
              <w:right w:val="single" w:sz="8" w:space="0" w:color="auto"/>
            </w:tcBorders>
            <w:shd w:val="clear" w:color="auto" w:fill="auto"/>
            <w:hideMark/>
          </w:tcPr>
          <w:p w14:paraId="035EF0C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C4707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BEB859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6FF04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262B81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03CA5A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1AB5E4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64C57C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29D1526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E5307B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25BF09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C28B2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055ECA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51F5DE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DC1018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Rio Anil</w:t>
            </w:r>
          </w:p>
        </w:tc>
        <w:tc>
          <w:tcPr>
            <w:tcW w:w="1151" w:type="dxa"/>
            <w:tcBorders>
              <w:top w:val="nil"/>
              <w:left w:val="nil"/>
              <w:bottom w:val="single" w:sz="8" w:space="0" w:color="auto"/>
              <w:right w:val="single" w:sz="8" w:space="0" w:color="auto"/>
            </w:tcBorders>
            <w:shd w:val="clear" w:color="auto" w:fill="auto"/>
            <w:hideMark/>
          </w:tcPr>
          <w:p w14:paraId="7063F1E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54419B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09C340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38434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DD06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73E1E9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528D9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B378D6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D3931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638E0A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F0EB2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1E361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B3256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AFDE85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F620AA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São Bernardo Plaza Shopping</w:t>
            </w:r>
          </w:p>
        </w:tc>
        <w:tc>
          <w:tcPr>
            <w:tcW w:w="1151" w:type="dxa"/>
            <w:tcBorders>
              <w:top w:val="nil"/>
              <w:left w:val="nil"/>
              <w:bottom w:val="single" w:sz="8" w:space="0" w:color="auto"/>
              <w:right w:val="single" w:sz="8" w:space="0" w:color="auto"/>
            </w:tcBorders>
            <w:shd w:val="clear" w:color="auto" w:fill="auto"/>
            <w:hideMark/>
          </w:tcPr>
          <w:p w14:paraId="0F3FC18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BEFFA2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05BDC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F39D2A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853AE2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4D0BA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FC5A8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CEB146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17A743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1C9D9D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7B708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3C2EA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79E32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78708AE"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09C7C01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São Luís Shopping</w:t>
            </w:r>
          </w:p>
        </w:tc>
        <w:tc>
          <w:tcPr>
            <w:tcW w:w="1151" w:type="dxa"/>
            <w:tcBorders>
              <w:top w:val="nil"/>
              <w:left w:val="nil"/>
              <w:bottom w:val="single" w:sz="8" w:space="0" w:color="auto"/>
              <w:right w:val="single" w:sz="8" w:space="0" w:color="auto"/>
            </w:tcBorders>
            <w:shd w:val="clear" w:color="auto" w:fill="auto"/>
            <w:hideMark/>
          </w:tcPr>
          <w:p w14:paraId="4F21858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40B7A7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765B71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42EC0D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0A96BE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E9E18F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230D2E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361909C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9998AF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274CD8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FD2C2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C9491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A9B6BE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D2E9A83"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264E8E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ABC</w:t>
            </w:r>
          </w:p>
        </w:tc>
        <w:tc>
          <w:tcPr>
            <w:tcW w:w="1151" w:type="dxa"/>
            <w:tcBorders>
              <w:top w:val="nil"/>
              <w:left w:val="nil"/>
              <w:bottom w:val="single" w:sz="8" w:space="0" w:color="auto"/>
              <w:right w:val="single" w:sz="8" w:space="0" w:color="auto"/>
            </w:tcBorders>
            <w:shd w:val="clear" w:color="auto" w:fill="auto"/>
            <w:hideMark/>
          </w:tcPr>
          <w:p w14:paraId="3447E3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4E10A1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84D92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2FD6A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EDC003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9024F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8AEAB3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FEC59C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93C91C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3B1C73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633E10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F4D43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234C32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A61D2C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FEA5F0B"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Campo Grande</w:t>
            </w:r>
          </w:p>
        </w:tc>
        <w:tc>
          <w:tcPr>
            <w:tcW w:w="1151" w:type="dxa"/>
            <w:tcBorders>
              <w:top w:val="nil"/>
              <w:left w:val="nil"/>
              <w:bottom w:val="single" w:sz="8" w:space="0" w:color="auto"/>
              <w:right w:val="single" w:sz="8" w:space="0" w:color="auto"/>
            </w:tcBorders>
            <w:shd w:val="clear" w:color="auto" w:fill="auto"/>
            <w:hideMark/>
          </w:tcPr>
          <w:p w14:paraId="7D4CFF7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DF1433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BAD27E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CE0408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21847B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8834A8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FCF3F9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CC6675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276F08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7F77F2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CD5056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33C45C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3A4D166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138F56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5DFE6D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Curitiba</w:t>
            </w:r>
          </w:p>
        </w:tc>
        <w:tc>
          <w:tcPr>
            <w:tcW w:w="1151" w:type="dxa"/>
            <w:tcBorders>
              <w:top w:val="nil"/>
              <w:left w:val="nil"/>
              <w:bottom w:val="single" w:sz="8" w:space="0" w:color="auto"/>
              <w:right w:val="single" w:sz="8" w:space="0" w:color="auto"/>
            </w:tcBorders>
            <w:shd w:val="clear" w:color="auto" w:fill="auto"/>
            <w:hideMark/>
          </w:tcPr>
          <w:p w14:paraId="09A7E2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8A585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10DB0E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484F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212799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9CE92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C60FE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D5C21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26CC24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166978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7CFFF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18B47B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74C327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72FE6D52"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12AE853"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Del Rey</w:t>
            </w:r>
          </w:p>
        </w:tc>
        <w:tc>
          <w:tcPr>
            <w:tcW w:w="1151" w:type="dxa"/>
            <w:tcBorders>
              <w:top w:val="nil"/>
              <w:left w:val="nil"/>
              <w:bottom w:val="single" w:sz="8" w:space="0" w:color="auto"/>
              <w:right w:val="single" w:sz="8" w:space="0" w:color="auto"/>
            </w:tcBorders>
            <w:shd w:val="clear" w:color="auto" w:fill="auto"/>
            <w:hideMark/>
          </w:tcPr>
          <w:p w14:paraId="461FA0A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663F59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3D1C5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1A0ED4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5BC956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EBBDED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85FC85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D94EE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581D58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0E9FA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B4D4B1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F46934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18D40D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227E6598"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5B4D97A"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Estação</w:t>
            </w:r>
          </w:p>
        </w:tc>
        <w:tc>
          <w:tcPr>
            <w:tcW w:w="1151" w:type="dxa"/>
            <w:tcBorders>
              <w:top w:val="nil"/>
              <w:left w:val="nil"/>
              <w:bottom w:val="single" w:sz="8" w:space="0" w:color="auto"/>
              <w:right w:val="single" w:sz="8" w:space="0" w:color="auto"/>
            </w:tcBorders>
            <w:shd w:val="clear" w:color="auto" w:fill="auto"/>
            <w:hideMark/>
          </w:tcPr>
          <w:p w14:paraId="2607EC5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903C43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08A50C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4AFA3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86D71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9963F7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40C65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5A91959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1E245E1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43AF7A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3B338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B33CF7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DAB5F9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2500558"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60C2DD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Estação Cuiabá</w:t>
            </w:r>
          </w:p>
        </w:tc>
        <w:tc>
          <w:tcPr>
            <w:tcW w:w="1151" w:type="dxa"/>
            <w:tcBorders>
              <w:top w:val="nil"/>
              <w:left w:val="nil"/>
              <w:bottom w:val="single" w:sz="8" w:space="0" w:color="auto"/>
              <w:right w:val="single" w:sz="8" w:space="0" w:color="auto"/>
            </w:tcBorders>
            <w:shd w:val="clear" w:color="auto" w:fill="auto"/>
            <w:hideMark/>
          </w:tcPr>
          <w:p w14:paraId="7C48799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036D447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1E83C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556BE7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BD588D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9F0518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373F6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2C4FD5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A3704B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BBB9BF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75A5BB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07E77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EAD88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E09295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2E9C68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Metrô Santa Cruz</w:t>
            </w:r>
          </w:p>
        </w:tc>
        <w:tc>
          <w:tcPr>
            <w:tcW w:w="1151" w:type="dxa"/>
            <w:tcBorders>
              <w:top w:val="nil"/>
              <w:left w:val="nil"/>
              <w:bottom w:val="single" w:sz="8" w:space="0" w:color="auto"/>
              <w:right w:val="single" w:sz="8" w:space="0" w:color="auto"/>
            </w:tcBorders>
            <w:shd w:val="clear" w:color="auto" w:fill="auto"/>
            <w:hideMark/>
          </w:tcPr>
          <w:p w14:paraId="2D710BE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4E314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68452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D653DB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FFCB6F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D052C9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A8CF33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C5BC56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7B09EE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DCD4E2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83BEB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DB9585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A7ED04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645537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008461AD"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Piracicaba</w:t>
            </w:r>
          </w:p>
        </w:tc>
        <w:tc>
          <w:tcPr>
            <w:tcW w:w="1151" w:type="dxa"/>
            <w:tcBorders>
              <w:top w:val="nil"/>
              <w:left w:val="nil"/>
              <w:bottom w:val="single" w:sz="8" w:space="0" w:color="auto"/>
              <w:right w:val="single" w:sz="8" w:space="0" w:color="auto"/>
            </w:tcBorders>
            <w:shd w:val="clear" w:color="auto" w:fill="auto"/>
            <w:hideMark/>
          </w:tcPr>
          <w:p w14:paraId="71A3E69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7D2FAC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3EBF00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D63EB7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D4C696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77376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39797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9933E1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70C27E4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07450C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94B9F1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21E84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20D8BFD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093ED94"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1CA0797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Recife</w:t>
            </w:r>
          </w:p>
        </w:tc>
        <w:tc>
          <w:tcPr>
            <w:tcW w:w="1151" w:type="dxa"/>
            <w:tcBorders>
              <w:top w:val="nil"/>
              <w:left w:val="nil"/>
              <w:bottom w:val="single" w:sz="8" w:space="0" w:color="auto"/>
              <w:right w:val="single" w:sz="8" w:space="0" w:color="auto"/>
            </w:tcBorders>
            <w:shd w:val="clear" w:color="auto" w:fill="auto"/>
            <w:hideMark/>
          </w:tcPr>
          <w:p w14:paraId="5361882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FB10E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687C43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417E292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FFE5E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C80A0D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DA8842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74E35AE2"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122744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1D3C27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3D79CE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1AA3B2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1AAD2C9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4DC031EB"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460E0901"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Tamboré</w:t>
            </w:r>
          </w:p>
        </w:tc>
        <w:tc>
          <w:tcPr>
            <w:tcW w:w="1151" w:type="dxa"/>
            <w:tcBorders>
              <w:top w:val="nil"/>
              <w:left w:val="nil"/>
              <w:bottom w:val="single" w:sz="8" w:space="0" w:color="auto"/>
              <w:right w:val="single" w:sz="8" w:space="0" w:color="auto"/>
            </w:tcBorders>
            <w:shd w:val="clear" w:color="auto" w:fill="auto"/>
            <w:hideMark/>
          </w:tcPr>
          <w:p w14:paraId="237C34B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EFF55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47F12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A07926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F8953B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25E41F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51585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5AFB1D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6045F78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7366E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E28F1C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3CFCE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63517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05339B10"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147D2D2"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lastRenderedPageBreak/>
              <w:t>Shopping Tijuca</w:t>
            </w:r>
          </w:p>
        </w:tc>
        <w:tc>
          <w:tcPr>
            <w:tcW w:w="1151" w:type="dxa"/>
            <w:tcBorders>
              <w:top w:val="nil"/>
              <w:left w:val="nil"/>
              <w:bottom w:val="single" w:sz="8" w:space="0" w:color="auto"/>
              <w:right w:val="single" w:sz="8" w:space="0" w:color="auto"/>
            </w:tcBorders>
            <w:shd w:val="clear" w:color="auto" w:fill="auto"/>
            <w:hideMark/>
          </w:tcPr>
          <w:p w14:paraId="1B6FA2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4CB03E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B6123D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8A892B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76109B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61F843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21F255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6FE856D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F5866F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D72410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335B8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1EE2DD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052D7F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3B543DCF"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7D06C1D"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Vila Velha</w:t>
            </w:r>
          </w:p>
        </w:tc>
        <w:tc>
          <w:tcPr>
            <w:tcW w:w="1151" w:type="dxa"/>
            <w:tcBorders>
              <w:top w:val="nil"/>
              <w:left w:val="nil"/>
              <w:bottom w:val="single" w:sz="8" w:space="0" w:color="auto"/>
              <w:right w:val="single" w:sz="8" w:space="0" w:color="auto"/>
            </w:tcBorders>
            <w:shd w:val="clear" w:color="auto" w:fill="auto"/>
            <w:hideMark/>
          </w:tcPr>
          <w:p w14:paraId="01D0585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0D9869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40D188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73A93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12F3F7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6CA38FD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9D1083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4334DDF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5E33A76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EAA7C2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D6AAF0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30CA645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5F78E0C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1DB31810"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9D41048"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 xml:space="preserve">Shopping </w:t>
            </w:r>
            <w:proofErr w:type="spellStart"/>
            <w:r w:rsidRPr="00F9583B">
              <w:rPr>
                <w:rFonts w:ascii="Times New Roman" w:eastAsia="Times New Roman" w:hAnsi="Times New Roman" w:cs="Times New Roman"/>
                <w:b/>
                <w:bCs/>
                <w:color w:val="000000"/>
                <w:sz w:val="16"/>
                <w:szCs w:val="16"/>
              </w:rPr>
              <w:t>Villagio</w:t>
            </w:r>
            <w:proofErr w:type="spellEnd"/>
            <w:r w:rsidRPr="00F9583B">
              <w:rPr>
                <w:rFonts w:ascii="Times New Roman" w:eastAsia="Times New Roman" w:hAnsi="Times New Roman" w:cs="Times New Roman"/>
                <w:b/>
                <w:bCs/>
                <w:color w:val="000000"/>
                <w:sz w:val="16"/>
                <w:szCs w:val="16"/>
              </w:rPr>
              <w:t xml:space="preserve"> Caxias do Sul</w:t>
            </w:r>
          </w:p>
        </w:tc>
        <w:tc>
          <w:tcPr>
            <w:tcW w:w="1151" w:type="dxa"/>
            <w:tcBorders>
              <w:top w:val="nil"/>
              <w:left w:val="nil"/>
              <w:bottom w:val="single" w:sz="8" w:space="0" w:color="auto"/>
              <w:right w:val="single" w:sz="8" w:space="0" w:color="auto"/>
            </w:tcBorders>
            <w:shd w:val="clear" w:color="auto" w:fill="auto"/>
            <w:hideMark/>
          </w:tcPr>
          <w:p w14:paraId="47816B1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AF5BEB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0A1AA1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5076F7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694B7DF8"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02C823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168C39C5"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1C91007A"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01CC0DD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C3C539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1608BB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FDC1E7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6A88D07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6BECFA92"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AAEF0AE"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Shopping Villa Lobos</w:t>
            </w:r>
          </w:p>
        </w:tc>
        <w:tc>
          <w:tcPr>
            <w:tcW w:w="1151" w:type="dxa"/>
            <w:tcBorders>
              <w:top w:val="nil"/>
              <w:left w:val="nil"/>
              <w:bottom w:val="single" w:sz="8" w:space="0" w:color="auto"/>
              <w:right w:val="single" w:sz="8" w:space="0" w:color="auto"/>
            </w:tcBorders>
            <w:shd w:val="clear" w:color="auto" w:fill="auto"/>
            <w:hideMark/>
          </w:tcPr>
          <w:p w14:paraId="24543F5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4F0FD23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2D0146E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508DB9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FDDE083"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DFAF08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7EEB78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2A6DB16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4D3BCE0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0A5AD36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596DFF5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6BE9D1BF"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420731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r w:rsidR="00336455" w:rsidRPr="00F9583B" w14:paraId="55028667" w14:textId="77777777" w:rsidTr="003A6A2B">
        <w:trPr>
          <w:trHeight w:val="31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7D55A779" w14:textId="77777777" w:rsidR="00336455" w:rsidRPr="00F9583B" w:rsidRDefault="00336455" w:rsidP="003A6A2B">
            <w:pPr>
              <w:spacing w:after="0" w:line="240" w:lineRule="auto"/>
              <w:rPr>
                <w:rFonts w:ascii="Times New Roman" w:eastAsia="Times New Roman" w:hAnsi="Times New Roman" w:cs="Times New Roman"/>
                <w:b/>
                <w:bCs/>
                <w:color w:val="000000"/>
                <w:sz w:val="16"/>
                <w:szCs w:val="16"/>
              </w:rPr>
            </w:pPr>
            <w:r w:rsidRPr="00F9583B">
              <w:rPr>
                <w:rFonts w:ascii="Times New Roman" w:eastAsia="Times New Roman" w:hAnsi="Times New Roman" w:cs="Times New Roman"/>
                <w:b/>
                <w:bCs/>
                <w:color w:val="000000"/>
                <w:sz w:val="16"/>
                <w:szCs w:val="16"/>
              </w:rPr>
              <w:t>Top Shopping</w:t>
            </w:r>
          </w:p>
        </w:tc>
        <w:tc>
          <w:tcPr>
            <w:tcW w:w="1151" w:type="dxa"/>
            <w:tcBorders>
              <w:top w:val="nil"/>
              <w:left w:val="nil"/>
              <w:bottom w:val="single" w:sz="8" w:space="0" w:color="auto"/>
              <w:right w:val="single" w:sz="8" w:space="0" w:color="auto"/>
            </w:tcBorders>
            <w:shd w:val="clear" w:color="auto" w:fill="auto"/>
            <w:hideMark/>
          </w:tcPr>
          <w:p w14:paraId="5A06D7A6"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538BDD8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37BEAFA1"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29648BA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42" w:type="dxa"/>
            <w:tcBorders>
              <w:top w:val="nil"/>
              <w:left w:val="nil"/>
              <w:bottom w:val="single" w:sz="8" w:space="0" w:color="auto"/>
              <w:right w:val="single" w:sz="8" w:space="0" w:color="auto"/>
            </w:tcBorders>
            <w:shd w:val="clear" w:color="auto" w:fill="auto"/>
            <w:hideMark/>
          </w:tcPr>
          <w:p w14:paraId="114F640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2DBD6E3C"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573AB9C7"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22" w:type="dxa"/>
            <w:tcBorders>
              <w:top w:val="nil"/>
              <w:left w:val="nil"/>
              <w:bottom w:val="single" w:sz="8" w:space="0" w:color="auto"/>
              <w:right w:val="single" w:sz="8" w:space="0" w:color="auto"/>
            </w:tcBorders>
            <w:shd w:val="clear" w:color="auto" w:fill="auto"/>
            <w:hideMark/>
          </w:tcPr>
          <w:p w14:paraId="02F5FA29"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51" w:type="dxa"/>
            <w:tcBorders>
              <w:top w:val="nil"/>
              <w:left w:val="nil"/>
              <w:bottom w:val="single" w:sz="8" w:space="0" w:color="auto"/>
              <w:right w:val="single" w:sz="8" w:space="0" w:color="auto"/>
            </w:tcBorders>
            <w:shd w:val="clear" w:color="auto" w:fill="auto"/>
            <w:hideMark/>
          </w:tcPr>
          <w:p w14:paraId="318ABBD4"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88" w:type="dxa"/>
            <w:tcBorders>
              <w:top w:val="nil"/>
              <w:left w:val="nil"/>
              <w:bottom w:val="single" w:sz="8" w:space="0" w:color="auto"/>
              <w:right w:val="single" w:sz="8" w:space="0" w:color="auto"/>
            </w:tcBorders>
            <w:shd w:val="clear" w:color="auto" w:fill="auto"/>
            <w:hideMark/>
          </w:tcPr>
          <w:p w14:paraId="3254920E"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7173EBFD"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071" w:type="dxa"/>
            <w:tcBorders>
              <w:top w:val="nil"/>
              <w:left w:val="nil"/>
              <w:bottom w:val="single" w:sz="8" w:space="0" w:color="auto"/>
              <w:right w:val="single" w:sz="8" w:space="0" w:color="auto"/>
            </w:tcBorders>
            <w:shd w:val="clear" w:color="auto" w:fill="auto"/>
            <w:hideMark/>
          </w:tcPr>
          <w:p w14:paraId="07313F00"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R$ 546.474,36 </w:t>
            </w:r>
          </w:p>
        </w:tc>
        <w:tc>
          <w:tcPr>
            <w:tcW w:w="1180" w:type="dxa"/>
            <w:tcBorders>
              <w:top w:val="nil"/>
              <w:left w:val="nil"/>
              <w:bottom w:val="single" w:sz="8" w:space="0" w:color="auto"/>
              <w:right w:val="single" w:sz="8" w:space="0" w:color="auto"/>
            </w:tcBorders>
            <w:shd w:val="clear" w:color="auto" w:fill="auto"/>
            <w:hideMark/>
          </w:tcPr>
          <w:p w14:paraId="074AA0AB" w14:textId="77777777" w:rsidR="00336455" w:rsidRPr="00F9583B" w:rsidRDefault="00336455" w:rsidP="003A6A2B">
            <w:pPr>
              <w:spacing w:after="0" w:line="240" w:lineRule="auto"/>
              <w:jc w:val="center"/>
              <w:rPr>
                <w:rFonts w:ascii="Times New Roman" w:eastAsia="Times New Roman" w:hAnsi="Times New Roman" w:cs="Times New Roman"/>
                <w:color w:val="000000"/>
                <w:sz w:val="14"/>
                <w:szCs w:val="14"/>
              </w:rPr>
            </w:pPr>
            <w:r w:rsidRPr="00F9583B">
              <w:rPr>
                <w:sz w:val="14"/>
                <w:szCs w:val="14"/>
              </w:rPr>
              <w:t xml:space="preserve"> R$ 6.557.692,31 </w:t>
            </w:r>
          </w:p>
        </w:tc>
      </w:tr>
    </w:tbl>
    <w:p w14:paraId="5CEB05CB" w14:textId="77777777" w:rsidR="00336455" w:rsidRDefault="00336455" w:rsidP="00336455">
      <w:pPr>
        <w:spacing w:after="240" w:line="320" w:lineRule="exact"/>
        <w:rPr>
          <w:rFonts w:ascii="Times New Roman" w:hAnsi="Times New Roman" w:cs="Times New Roman"/>
          <w:b/>
          <w:smallCaps/>
        </w:rPr>
      </w:pPr>
    </w:p>
    <w:p w14:paraId="5B0EB421" w14:textId="77777777" w:rsidR="00A918CF" w:rsidRDefault="00A918CF" w:rsidP="00A918CF">
      <w:pPr>
        <w:spacing w:after="240" w:line="320" w:lineRule="exact"/>
        <w:jc w:val="center"/>
        <w:rPr>
          <w:rFonts w:ascii="Times New Roman" w:hAnsi="Times New Roman" w:cs="Times New Roman"/>
          <w:b/>
          <w:smallCaps/>
        </w:rPr>
      </w:pPr>
    </w:p>
    <w:p w14:paraId="5E2145A1" w14:textId="77777777" w:rsidR="00A918CF" w:rsidRPr="00EF3BEF" w:rsidRDefault="00A918CF" w:rsidP="00A918CF">
      <w:pPr>
        <w:spacing w:line="340" w:lineRule="exact"/>
        <w:jc w:val="both"/>
        <w:rPr>
          <w:rFonts w:cstheme="minorHAnsi"/>
          <w:sz w:val="24"/>
        </w:rPr>
      </w:pPr>
      <w:bookmarkStart w:id="323" w:name="_Hlk85115473"/>
      <w:r w:rsidRPr="00EF3BEF">
        <w:rPr>
          <w:rFonts w:cstheme="minorHAnsi"/>
          <w:bCs/>
          <w:sz w:val="24"/>
        </w:rPr>
        <w:t>Este cronograma é indicativo e não vinculante</w:t>
      </w:r>
      <w:r w:rsidRPr="00EF3BEF">
        <w:rPr>
          <w:rFonts w:cstheme="minorHAnsi"/>
          <w:sz w:val="24"/>
        </w:rPr>
        <w:t xml:space="preserve">, sendo que, caso necessário, considerando a dinâmica comercial do setor no qual atua, </w:t>
      </w:r>
      <w:r w:rsidRPr="00EF3BEF">
        <w:rPr>
          <w:rFonts w:cstheme="minorHAnsi"/>
          <w:bCs/>
          <w:sz w:val="24"/>
        </w:rPr>
        <w:t xml:space="preserve">a Emissora poderá destinar os recursos provenientes da </w:t>
      </w:r>
      <w:r w:rsidRPr="00B4410A">
        <w:rPr>
          <w:rFonts w:cstheme="minorHAnsi"/>
          <w:sz w:val="24"/>
        </w:rPr>
        <w:t>integralização das Debêntures em datas</w:t>
      </w:r>
      <w:r w:rsidRPr="00EF3BEF">
        <w:rPr>
          <w:rFonts w:cstheme="minorHAnsi"/>
          <w:bCs/>
          <w:sz w:val="24"/>
        </w:rPr>
        <w:t xml:space="preserve"> diversas das previstas neste Cronograma Indicativo</w:t>
      </w:r>
      <w:r w:rsidRPr="00EF3BEF">
        <w:rPr>
          <w:rFonts w:cstheme="minorHAnsi"/>
          <w:sz w:val="24"/>
        </w:rPr>
        <w:t xml:space="preserve">, observada a </w:t>
      </w:r>
      <w:r w:rsidRPr="00EF3BEF">
        <w:rPr>
          <w:rFonts w:cstheme="minorHAnsi"/>
          <w:bCs/>
          <w:sz w:val="24"/>
        </w:rPr>
        <w:t>obrigação desta de realizar a integral Destinação de Recursos até a Data de Vencimento dos CRI ou até que a Emissora comprove a aplicação da totalidade dos recursos obtidos com a Emissão, o que ocorrer primeiro</w:t>
      </w:r>
      <w:r w:rsidRPr="00EF3BEF">
        <w:rPr>
          <w:rFonts w:cstheme="minorHAnsi"/>
          <w:sz w:val="24"/>
        </w:rPr>
        <w:t xml:space="preserve">. </w:t>
      </w:r>
    </w:p>
    <w:p w14:paraId="3D79240E" w14:textId="77777777" w:rsidR="00A918CF" w:rsidRPr="00EF3BEF" w:rsidRDefault="00A918CF" w:rsidP="00A918CF">
      <w:pPr>
        <w:spacing w:line="340" w:lineRule="exact"/>
        <w:jc w:val="both"/>
        <w:rPr>
          <w:rFonts w:cstheme="minorHAnsi"/>
          <w:sz w:val="24"/>
        </w:rPr>
      </w:pPr>
    </w:p>
    <w:p w14:paraId="6B68FC82" w14:textId="77777777" w:rsidR="00A918CF" w:rsidRPr="00EF3BEF" w:rsidRDefault="00A918CF" w:rsidP="00A918CF">
      <w:pPr>
        <w:spacing w:line="340" w:lineRule="exact"/>
        <w:jc w:val="both"/>
        <w:rPr>
          <w:rFonts w:cstheme="minorHAnsi"/>
          <w:sz w:val="24"/>
        </w:rPr>
      </w:pPr>
      <w:r w:rsidRPr="00EF3BEF">
        <w:rPr>
          <w:rFonts w:cstheme="minorHAnsi"/>
          <w:sz w:val="24"/>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35ABF5BF" w14:textId="77777777" w:rsidR="00A918CF" w:rsidRPr="00EF3BEF" w:rsidRDefault="00A918CF" w:rsidP="00A918CF">
      <w:pPr>
        <w:spacing w:line="340" w:lineRule="exact"/>
        <w:jc w:val="both"/>
        <w:rPr>
          <w:rFonts w:cstheme="minorHAnsi"/>
          <w:sz w:val="24"/>
        </w:rPr>
      </w:pPr>
    </w:p>
    <w:p w14:paraId="20FF773B" w14:textId="44D99552" w:rsidR="00A918CF" w:rsidRPr="00D97390" w:rsidRDefault="00A918CF" w:rsidP="00A918CF">
      <w:pPr>
        <w:spacing w:line="340" w:lineRule="exact"/>
        <w:jc w:val="both"/>
        <w:rPr>
          <w:rFonts w:cstheme="minorHAnsi"/>
          <w:sz w:val="24"/>
        </w:rPr>
      </w:pPr>
      <w:r w:rsidRPr="00EF3BEF">
        <w:rPr>
          <w:rFonts w:cstheme="minorHAnsi"/>
          <w:sz w:val="24"/>
        </w:rPr>
        <w:t xml:space="preserve">O Cronograma Indicativo da destinação dos recursos pela Emitente é feito com base na sua capacidade de aplicação de recursos dado (i) o histórico de recursos por ela aplicados nas atividades, no </w:t>
      </w:r>
      <w:r w:rsidRPr="00D97390">
        <w:rPr>
          <w:rFonts w:cstheme="minorHAnsi"/>
          <w:sz w:val="24"/>
        </w:rPr>
        <w:t>âmbito da aquisição, desenvolvimento e construção de empreendimentos imobiliários em geral; e (</w:t>
      </w:r>
      <w:proofErr w:type="spellStart"/>
      <w:r w:rsidRPr="00D97390">
        <w:rPr>
          <w:rFonts w:cstheme="minorHAnsi"/>
          <w:sz w:val="24"/>
        </w:rPr>
        <w:t>ii</w:t>
      </w:r>
      <w:proofErr w:type="spellEnd"/>
      <w:r w:rsidRPr="00D97390">
        <w:rPr>
          <w:rFonts w:cstheme="minorHAnsi"/>
          <w:sz w:val="24"/>
        </w:rPr>
        <w:t xml:space="preserve">) a projeção dos recursos a serem investidos em tais atividades foi feita conforme tabela a seguir: </w:t>
      </w:r>
    </w:p>
    <w:p w14:paraId="070280C6" w14:textId="77777777" w:rsidR="00D97390" w:rsidRPr="00D97390" w:rsidRDefault="00D97390" w:rsidP="00A918CF">
      <w:pPr>
        <w:spacing w:line="340" w:lineRule="exact"/>
        <w:jc w:val="both"/>
        <w:rPr>
          <w:rFonts w:cstheme="minorHAns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A918CF" w:rsidRPr="00D97390" w14:paraId="73EDCAC9" w14:textId="77777777" w:rsidTr="00B4410A">
        <w:trPr>
          <w:jc w:val="center"/>
        </w:trPr>
        <w:tc>
          <w:tcPr>
            <w:tcW w:w="5954" w:type="dxa"/>
            <w:gridSpan w:val="2"/>
            <w:tcBorders>
              <w:top w:val="single" w:sz="4" w:space="0" w:color="auto"/>
              <w:left w:val="single" w:sz="4" w:space="0" w:color="auto"/>
              <w:bottom w:val="single" w:sz="4" w:space="0" w:color="auto"/>
              <w:right w:val="single" w:sz="4" w:space="0" w:color="auto"/>
            </w:tcBorders>
            <w:shd w:val="pct15" w:color="auto" w:fill="auto"/>
            <w:hideMark/>
          </w:tcPr>
          <w:bookmarkEnd w:id="323"/>
          <w:p w14:paraId="038DD9EB" w14:textId="77777777" w:rsidR="00A918CF" w:rsidRPr="00A41759" w:rsidRDefault="00A918CF" w:rsidP="00B4410A">
            <w:pPr>
              <w:spacing w:line="340" w:lineRule="exact"/>
              <w:jc w:val="center"/>
              <w:rPr>
                <w:rFonts w:cstheme="minorHAnsi"/>
                <w:sz w:val="24"/>
              </w:rPr>
            </w:pPr>
            <w:r w:rsidRPr="00A41759">
              <w:rPr>
                <w:rFonts w:cstheme="minorHAnsi"/>
                <w:sz w:val="24"/>
              </w:rPr>
              <w:lastRenderedPageBreak/>
              <w:t>Histórico de aquisição, desenvolvimento</w:t>
            </w:r>
            <w:r w:rsidRPr="00A41759">
              <w:rPr>
                <w:rFonts w:cstheme="minorHAnsi"/>
              </w:rPr>
              <w:t xml:space="preserve"> e</w:t>
            </w:r>
            <w:r w:rsidRPr="00A41759">
              <w:rPr>
                <w:rFonts w:cstheme="minorHAnsi"/>
                <w:sz w:val="24"/>
              </w:rPr>
              <w:t xml:space="preserve"> construção </w:t>
            </w:r>
            <w:r w:rsidRPr="00A41759">
              <w:rPr>
                <w:rFonts w:cstheme="minorHAnsi"/>
              </w:rPr>
              <w:t>de</w:t>
            </w:r>
            <w:r w:rsidRPr="00A41759">
              <w:rPr>
                <w:rFonts w:cstheme="minorHAnsi"/>
                <w:sz w:val="24"/>
              </w:rPr>
              <w:t xml:space="preserve"> empreendimentos imobiliários em geral</w:t>
            </w:r>
            <w:r w:rsidRPr="00A41759">
              <w:rPr>
                <w:rFonts w:cstheme="minorHAnsi"/>
              </w:rPr>
              <w:t xml:space="preserve"> de imóveis</w:t>
            </w:r>
          </w:p>
        </w:tc>
      </w:tr>
      <w:tr w:rsidR="008553A8" w:rsidRPr="00D97390" w14:paraId="58B604F6"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tcPr>
          <w:p w14:paraId="01AD64B6" w14:textId="1AB147ED" w:rsidR="008553A8" w:rsidRPr="008553A8" w:rsidRDefault="008553A8" w:rsidP="008553A8">
            <w:pPr>
              <w:spacing w:line="340" w:lineRule="exact"/>
              <w:jc w:val="center"/>
              <w:rPr>
                <w:rFonts w:cstheme="minorHAnsi"/>
                <w:sz w:val="24"/>
              </w:rPr>
            </w:pPr>
            <w:r w:rsidRPr="008553A8">
              <w:rPr>
                <w:rFonts w:cstheme="minorHAnsi"/>
                <w:sz w:val="24"/>
              </w:rPr>
              <w:t>01 a 12 de 2019</w:t>
            </w:r>
          </w:p>
        </w:tc>
        <w:tc>
          <w:tcPr>
            <w:tcW w:w="3118" w:type="dxa"/>
            <w:tcBorders>
              <w:top w:val="single" w:sz="4" w:space="0" w:color="auto"/>
              <w:left w:val="single" w:sz="4" w:space="0" w:color="auto"/>
              <w:bottom w:val="single" w:sz="4" w:space="0" w:color="auto"/>
              <w:right w:val="single" w:sz="4" w:space="0" w:color="auto"/>
            </w:tcBorders>
          </w:tcPr>
          <w:p w14:paraId="73FD5515" w14:textId="1E210499" w:rsidR="008553A8" w:rsidRPr="008553A8" w:rsidRDefault="008553A8" w:rsidP="008553A8">
            <w:pPr>
              <w:spacing w:line="340" w:lineRule="exact"/>
              <w:jc w:val="center"/>
              <w:rPr>
                <w:rFonts w:cstheme="minorHAnsi"/>
                <w:sz w:val="24"/>
              </w:rPr>
            </w:pPr>
            <w:r w:rsidRPr="008553A8">
              <w:rPr>
                <w:rFonts w:cstheme="minorHAnsi"/>
                <w:sz w:val="24"/>
              </w:rPr>
              <w:t>R$ 642.100.000,00</w:t>
            </w:r>
          </w:p>
        </w:tc>
      </w:tr>
      <w:tr w:rsidR="008553A8" w:rsidRPr="00D97390" w14:paraId="05144072"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hideMark/>
          </w:tcPr>
          <w:p w14:paraId="048966A0" w14:textId="48C04457" w:rsidR="008553A8" w:rsidRPr="008553A8" w:rsidRDefault="008553A8" w:rsidP="008553A8">
            <w:pPr>
              <w:spacing w:line="340" w:lineRule="exact"/>
              <w:jc w:val="center"/>
              <w:rPr>
                <w:rFonts w:cstheme="minorHAnsi"/>
                <w:sz w:val="24"/>
              </w:rPr>
            </w:pPr>
            <w:r w:rsidRPr="008553A8">
              <w:rPr>
                <w:rFonts w:cstheme="minorHAnsi"/>
                <w:sz w:val="24"/>
              </w:rPr>
              <w:t>01 a 12 de 2020</w:t>
            </w:r>
          </w:p>
        </w:tc>
        <w:tc>
          <w:tcPr>
            <w:tcW w:w="3118" w:type="dxa"/>
            <w:tcBorders>
              <w:top w:val="single" w:sz="4" w:space="0" w:color="auto"/>
              <w:left w:val="single" w:sz="4" w:space="0" w:color="auto"/>
              <w:bottom w:val="single" w:sz="4" w:space="0" w:color="auto"/>
              <w:right w:val="single" w:sz="4" w:space="0" w:color="auto"/>
            </w:tcBorders>
            <w:hideMark/>
          </w:tcPr>
          <w:p w14:paraId="2632C74B" w14:textId="182744AD" w:rsidR="008553A8" w:rsidRPr="008553A8" w:rsidRDefault="008553A8" w:rsidP="008553A8">
            <w:pPr>
              <w:spacing w:line="340" w:lineRule="exact"/>
              <w:jc w:val="center"/>
              <w:rPr>
                <w:rFonts w:cstheme="minorHAnsi"/>
                <w:sz w:val="24"/>
              </w:rPr>
            </w:pPr>
            <w:r w:rsidRPr="008553A8">
              <w:rPr>
                <w:rFonts w:cstheme="minorHAnsi"/>
                <w:sz w:val="24"/>
              </w:rPr>
              <w:t>R$ 62.000.000,00</w:t>
            </w:r>
          </w:p>
        </w:tc>
      </w:tr>
      <w:tr w:rsidR="008553A8" w:rsidRPr="00D97390" w14:paraId="737DAAFC"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hideMark/>
          </w:tcPr>
          <w:p w14:paraId="74F911BA" w14:textId="64B2FCC5" w:rsidR="008553A8" w:rsidRPr="008553A8" w:rsidRDefault="008553A8" w:rsidP="008553A8">
            <w:pPr>
              <w:spacing w:line="340" w:lineRule="exact"/>
              <w:jc w:val="center"/>
              <w:rPr>
                <w:rFonts w:cstheme="minorHAnsi"/>
                <w:sz w:val="24"/>
              </w:rPr>
            </w:pPr>
            <w:r w:rsidRPr="008553A8">
              <w:rPr>
                <w:rFonts w:cstheme="minorHAnsi"/>
                <w:sz w:val="24"/>
              </w:rPr>
              <w:t>01 a 12 de 2021</w:t>
            </w:r>
          </w:p>
        </w:tc>
        <w:tc>
          <w:tcPr>
            <w:tcW w:w="3118" w:type="dxa"/>
            <w:tcBorders>
              <w:top w:val="single" w:sz="4" w:space="0" w:color="auto"/>
              <w:left w:val="single" w:sz="4" w:space="0" w:color="auto"/>
              <w:bottom w:val="single" w:sz="4" w:space="0" w:color="auto"/>
              <w:right w:val="single" w:sz="4" w:space="0" w:color="auto"/>
            </w:tcBorders>
            <w:hideMark/>
          </w:tcPr>
          <w:p w14:paraId="122A153E" w14:textId="7EE0A769" w:rsidR="008553A8" w:rsidRPr="008553A8" w:rsidRDefault="008553A8" w:rsidP="008553A8">
            <w:pPr>
              <w:spacing w:line="340" w:lineRule="exact"/>
              <w:jc w:val="center"/>
              <w:rPr>
                <w:rFonts w:cstheme="minorHAnsi"/>
                <w:sz w:val="24"/>
              </w:rPr>
            </w:pPr>
            <w:r w:rsidRPr="008553A8">
              <w:rPr>
                <w:rFonts w:cstheme="minorHAnsi"/>
                <w:sz w:val="24"/>
              </w:rPr>
              <w:t>R$ 528.000.000,00</w:t>
            </w:r>
          </w:p>
        </w:tc>
      </w:tr>
      <w:tr w:rsidR="008553A8" w:rsidRPr="00D97390" w14:paraId="589136C8"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hideMark/>
          </w:tcPr>
          <w:p w14:paraId="37157FFB" w14:textId="4C51455F" w:rsidR="008553A8" w:rsidRPr="008553A8" w:rsidRDefault="008553A8" w:rsidP="008553A8">
            <w:pPr>
              <w:spacing w:line="340" w:lineRule="exact"/>
              <w:jc w:val="center"/>
              <w:rPr>
                <w:rFonts w:cstheme="minorHAnsi"/>
                <w:sz w:val="24"/>
              </w:rPr>
            </w:pPr>
            <w:r w:rsidRPr="008553A8">
              <w:rPr>
                <w:rFonts w:cstheme="minorHAnsi"/>
                <w:sz w:val="24"/>
              </w:rPr>
              <w:t>01 a 09 de 2022</w:t>
            </w:r>
          </w:p>
        </w:tc>
        <w:tc>
          <w:tcPr>
            <w:tcW w:w="3118" w:type="dxa"/>
            <w:tcBorders>
              <w:top w:val="single" w:sz="4" w:space="0" w:color="auto"/>
              <w:left w:val="single" w:sz="4" w:space="0" w:color="auto"/>
              <w:bottom w:val="single" w:sz="4" w:space="0" w:color="auto"/>
              <w:right w:val="single" w:sz="4" w:space="0" w:color="auto"/>
            </w:tcBorders>
            <w:hideMark/>
          </w:tcPr>
          <w:p w14:paraId="4EDB9287" w14:textId="5EB667B9" w:rsidR="008553A8" w:rsidRPr="008553A8" w:rsidRDefault="008553A8" w:rsidP="008553A8">
            <w:pPr>
              <w:spacing w:line="340" w:lineRule="exact"/>
              <w:jc w:val="center"/>
              <w:rPr>
                <w:rFonts w:cstheme="minorHAnsi"/>
                <w:sz w:val="24"/>
              </w:rPr>
            </w:pPr>
            <w:r w:rsidRPr="008553A8">
              <w:rPr>
                <w:rFonts w:cstheme="minorHAnsi"/>
                <w:sz w:val="24"/>
              </w:rPr>
              <w:t>R$ 194.000.000,00</w:t>
            </w:r>
          </w:p>
        </w:tc>
      </w:tr>
      <w:tr w:rsidR="008553A8" w:rsidRPr="00E809D0" w14:paraId="198156B3" w14:textId="77777777" w:rsidTr="00B4410A">
        <w:trPr>
          <w:jc w:val="center"/>
        </w:trPr>
        <w:tc>
          <w:tcPr>
            <w:tcW w:w="2836" w:type="dxa"/>
            <w:tcBorders>
              <w:top w:val="single" w:sz="4" w:space="0" w:color="auto"/>
              <w:left w:val="single" w:sz="4" w:space="0" w:color="auto"/>
              <w:bottom w:val="single" w:sz="4" w:space="0" w:color="auto"/>
              <w:right w:val="single" w:sz="4" w:space="0" w:color="auto"/>
            </w:tcBorders>
            <w:shd w:val="pct15" w:color="auto" w:fill="auto"/>
            <w:hideMark/>
          </w:tcPr>
          <w:p w14:paraId="55EF8C84" w14:textId="5E5E89D9" w:rsidR="008553A8" w:rsidRPr="008553A8" w:rsidRDefault="008553A8" w:rsidP="008553A8">
            <w:pPr>
              <w:spacing w:line="340" w:lineRule="exact"/>
              <w:jc w:val="center"/>
              <w:rPr>
                <w:rFonts w:cstheme="minorHAnsi"/>
                <w:b/>
                <w:sz w:val="24"/>
              </w:rPr>
            </w:pPr>
            <w:r w:rsidRPr="008553A8">
              <w:rPr>
                <w:rFonts w:cstheme="minorHAnsi"/>
                <w:b/>
                <w:sz w:val="24"/>
              </w:rPr>
              <w:t>Total</w:t>
            </w:r>
          </w:p>
        </w:tc>
        <w:tc>
          <w:tcPr>
            <w:tcW w:w="3118" w:type="dxa"/>
            <w:tcBorders>
              <w:top w:val="single" w:sz="4" w:space="0" w:color="auto"/>
              <w:left w:val="single" w:sz="4" w:space="0" w:color="auto"/>
              <w:bottom w:val="single" w:sz="4" w:space="0" w:color="auto"/>
              <w:right w:val="single" w:sz="4" w:space="0" w:color="auto"/>
            </w:tcBorders>
            <w:shd w:val="pct15" w:color="auto" w:fill="auto"/>
            <w:hideMark/>
          </w:tcPr>
          <w:p w14:paraId="61EE9970" w14:textId="55AE78B6" w:rsidR="008553A8" w:rsidRPr="008553A8" w:rsidRDefault="008553A8" w:rsidP="008553A8">
            <w:pPr>
              <w:spacing w:line="340" w:lineRule="exact"/>
              <w:jc w:val="center"/>
              <w:rPr>
                <w:rFonts w:cstheme="minorHAnsi"/>
                <w:b/>
                <w:sz w:val="24"/>
              </w:rPr>
            </w:pPr>
            <w:r w:rsidRPr="008553A8">
              <w:rPr>
                <w:rFonts w:cstheme="minorHAnsi"/>
                <w:b/>
                <w:sz w:val="24"/>
              </w:rPr>
              <w:t>R$ 1.426.100.000,00</w:t>
            </w:r>
          </w:p>
        </w:tc>
      </w:tr>
    </w:tbl>
    <w:p w14:paraId="3F4A178F" w14:textId="77777777" w:rsidR="00336455" w:rsidRDefault="00336455" w:rsidP="00336455">
      <w:pPr>
        <w:spacing w:after="240" w:line="320" w:lineRule="exact"/>
        <w:jc w:val="center"/>
        <w:rPr>
          <w:rFonts w:ascii="Times New Roman" w:hAnsi="Times New Roman" w:cs="Times New Roman"/>
          <w:b/>
          <w:smallCaps/>
        </w:rPr>
      </w:pPr>
    </w:p>
    <w:p w14:paraId="1876A87C" w14:textId="77777777" w:rsidR="00336455" w:rsidRDefault="00336455" w:rsidP="00336455">
      <w:pPr>
        <w:spacing w:after="240" w:line="320" w:lineRule="exact"/>
        <w:jc w:val="center"/>
        <w:rPr>
          <w:rFonts w:ascii="Times New Roman" w:hAnsi="Times New Roman" w:cs="Times New Roman"/>
          <w:b/>
          <w:smallCaps/>
        </w:rPr>
      </w:pPr>
    </w:p>
    <w:p w14:paraId="1B2A673A" w14:textId="77777777" w:rsidR="00336455" w:rsidRDefault="00336455" w:rsidP="00336455">
      <w:pPr>
        <w:spacing w:after="240" w:line="320" w:lineRule="exact"/>
        <w:jc w:val="center"/>
        <w:rPr>
          <w:rFonts w:ascii="Times New Roman" w:hAnsi="Times New Roman" w:cs="Times New Roman"/>
          <w:b/>
          <w:smallCaps/>
        </w:rPr>
      </w:pPr>
    </w:p>
    <w:p w14:paraId="44C6EF2A" w14:textId="77777777" w:rsidR="00336455" w:rsidRDefault="00336455" w:rsidP="00336455">
      <w:pPr>
        <w:spacing w:after="240" w:line="320" w:lineRule="exact"/>
        <w:jc w:val="center"/>
        <w:rPr>
          <w:rFonts w:ascii="Times New Roman" w:hAnsi="Times New Roman" w:cs="Times New Roman"/>
          <w:b/>
          <w:smallCaps/>
        </w:rPr>
      </w:pPr>
    </w:p>
    <w:p w14:paraId="1ED208F5" w14:textId="77777777" w:rsidR="00336455" w:rsidRDefault="00336455" w:rsidP="00336455">
      <w:pPr>
        <w:spacing w:after="240" w:line="320" w:lineRule="exact"/>
        <w:jc w:val="center"/>
        <w:rPr>
          <w:rFonts w:ascii="Times New Roman" w:hAnsi="Times New Roman" w:cs="Times New Roman"/>
          <w:b/>
          <w:smallCaps/>
        </w:rPr>
      </w:pPr>
    </w:p>
    <w:p w14:paraId="7AAE6BA7" w14:textId="77777777" w:rsidR="00336455" w:rsidRDefault="00336455" w:rsidP="00336455">
      <w:pPr>
        <w:spacing w:after="240" w:line="320" w:lineRule="exact"/>
        <w:jc w:val="center"/>
        <w:rPr>
          <w:rFonts w:ascii="Times New Roman" w:hAnsi="Times New Roman" w:cs="Times New Roman"/>
          <w:b/>
          <w:smallCaps/>
        </w:rPr>
      </w:pPr>
    </w:p>
    <w:p w14:paraId="1064DEE8" w14:textId="77777777" w:rsidR="00336455" w:rsidRDefault="00336455" w:rsidP="00336455">
      <w:pPr>
        <w:spacing w:after="240" w:line="320" w:lineRule="exact"/>
        <w:jc w:val="center"/>
        <w:rPr>
          <w:rFonts w:ascii="Times New Roman" w:hAnsi="Times New Roman" w:cs="Times New Roman"/>
          <w:b/>
          <w:smallCaps/>
        </w:rPr>
      </w:pPr>
    </w:p>
    <w:p w14:paraId="08C819DD" w14:textId="77777777" w:rsidR="00336455" w:rsidRDefault="00336455" w:rsidP="00336455">
      <w:pPr>
        <w:spacing w:after="240" w:line="320" w:lineRule="exact"/>
        <w:jc w:val="center"/>
        <w:rPr>
          <w:rFonts w:ascii="Times New Roman" w:hAnsi="Times New Roman" w:cs="Times New Roman"/>
          <w:b/>
          <w:smallCaps/>
        </w:rPr>
      </w:pPr>
    </w:p>
    <w:p w14:paraId="7F94F3DF" w14:textId="77777777" w:rsidR="00336455" w:rsidRDefault="00336455" w:rsidP="00336455">
      <w:pPr>
        <w:spacing w:after="240" w:line="320" w:lineRule="exact"/>
        <w:jc w:val="center"/>
        <w:rPr>
          <w:rFonts w:ascii="Times New Roman" w:hAnsi="Times New Roman" w:cs="Times New Roman"/>
          <w:b/>
          <w:smallCaps/>
        </w:rPr>
      </w:pPr>
    </w:p>
    <w:p w14:paraId="105CA1E2" w14:textId="77777777" w:rsidR="00336455" w:rsidRDefault="00336455" w:rsidP="00336455">
      <w:pPr>
        <w:spacing w:after="240" w:line="320" w:lineRule="exact"/>
        <w:jc w:val="center"/>
        <w:rPr>
          <w:rFonts w:ascii="Times New Roman" w:hAnsi="Times New Roman" w:cs="Times New Roman"/>
          <w:b/>
          <w:smallCaps/>
        </w:rPr>
      </w:pPr>
    </w:p>
    <w:p w14:paraId="4CBB15EB" w14:textId="77777777" w:rsidR="00336455" w:rsidRDefault="00336455" w:rsidP="00336455">
      <w:pPr>
        <w:spacing w:after="240" w:line="320" w:lineRule="exact"/>
        <w:jc w:val="center"/>
        <w:rPr>
          <w:rFonts w:ascii="Times New Roman" w:hAnsi="Times New Roman" w:cs="Times New Roman"/>
          <w:b/>
          <w:smallCaps/>
        </w:rPr>
      </w:pPr>
    </w:p>
    <w:p w14:paraId="4044C8C4" w14:textId="77777777" w:rsidR="00336455" w:rsidRDefault="00336455" w:rsidP="00336455">
      <w:pPr>
        <w:spacing w:after="240" w:line="320" w:lineRule="exact"/>
        <w:jc w:val="center"/>
        <w:rPr>
          <w:rFonts w:ascii="Times New Roman" w:hAnsi="Times New Roman" w:cs="Times New Roman"/>
          <w:b/>
          <w:smallCaps/>
        </w:rPr>
      </w:pPr>
    </w:p>
    <w:p w14:paraId="29D6CC5D" w14:textId="53F6A254" w:rsidR="00336455" w:rsidRPr="00DD1CC9" w:rsidRDefault="00336455" w:rsidP="00336455">
      <w:pPr>
        <w:spacing w:after="240" w:line="320" w:lineRule="exact"/>
        <w:jc w:val="center"/>
        <w:rPr>
          <w:rFonts w:ascii="Times New Roman" w:hAnsi="Times New Roman" w:cs="Times New Roman"/>
          <w:b/>
          <w:smallCaps/>
        </w:rPr>
      </w:pPr>
      <w:r>
        <w:rPr>
          <w:rFonts w:ascii="Times New Roman" w:hAnsi="Times New Roman" w:cs="Times New Roman"/>
          <w:b/>
          <w:smallCaps/>
        </w:rPr>
        <w:t xml:space="preserve">(c) </w:t>
      </w:r>
      <w:r w:rsidR="00A918CF">
        <w:rPr>
          <w:rFonts w:ascii="Times New Roman" w:hAnsi="Times New Roman" w:cs="Times New Roman"/>
          <w:b/>
          <w:smallCaps/>
        </w:rPr>
        <w:t>PROPORÇÃO</w:t>
      </w:r>
      <w:r>
        <w:rPr>
          <w:rFonts w:ascii="Times New Roman" w:hAnsi="Times New Roman" w:cs="Times New Roman"/>
          <w:b/>
          <w:smallCaps/>
        </w:rPr>
        <w:t xml:space="preserve"> DE DESTINAÇÃO DE RECURSOS PARA OS IMÓVEIS</w:t>
      </w:r>
    </w:p>
    <w:tbl>
      <w:tblPr>
        <w:tblW w:w="13340" w:type="dxa"/>
        <w:tblCellMar>
          <w:left w:w="70" w:type="dxa"/>
          <w:right w:w="70" w:type="dxa"/>
        </w:tblCellMar>
        <w:tblLook w:val="04A0" w:firstRow="1" w:lastRow="0" w:firstColumn="1" w:lastColumn="0" w:noHBand="0" w:noVBand="1"/>
      </w:tblPr>
      <w:tblGrid>
        <w:gridCol w:w="1717"/>
        <w:gridCol w:w="2552"/>
        <w:gridCol w:w="2552"/>
        <w:gridCol w:w="1675"/>
        <w:gridCol w:w="1856"/>
        <w:gridCol w:w="2952"/>
        <w:gridCol w:w="146"/>
      </w:tblGrid>
      <w:tr w:rsidR="00336455" w:rsidRPr="00330664" w14:paraId="61E3036C" w14:textId="77777777" w:rsidTr="003A6A2B">
        <w:trPr>
          <w:gridAfter w:val="1"/>
          <w:wAfter w:w="36" w:type="dxa"/>
          <w:trHeight w:val="315"/>
        </w:trPr>
        <w:tc>
          <w:tcPr>
            <w:tcW w:w="1717"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06AD85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14:paraId="0DFB33B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w:t>
            </w:r>
          </w:p>
        </w:tc>
        <w:tc>
          <w:tcPr>
            <w:tcW w:w="2552" w:type="dxa"/>
            <w:tcBorders>
              <w:top w:val="single" w:sz="8" w:space="0" w:color="auto"/>
              <w:left w:val="nil"/>
              <w:bottom w:val="single" w:sz="8" w:space="0" w:color="auto"/>
              <w:right w:val="single" w:sz="8" w:space="0" w:color="auto"/>
            </w:tcBorders>
            <w:shd w:val="clear" w:color="000000" w:fill="D9D9D9"/>
            <w:vAlign w:val="center"/>
            <w:hideMark/>
          </w:tcPr>
          <w:p w14:paraId="78FAC0D9"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A</w:t>
            </w:r>
          </w:p>
        </w:tc>
        <w:tc>
          <w:tcPr>
            <w:tcW w:w="1675" w:type="dxa"/>
            <w:tcBorders>
              <w:top w:val="single" w:sz="8" w:space="0" w:color="auto"/>
              <w:left w:val="nil"/>
              <w:bottom w:val="single" w:sz="8" w:space="0" w:color="auto"/>
              <w:right w:val="single" w:sz="8" w:space="0" w:color="auto"/>
            </w:tcBorders>
            <w:shd w:val="clear" w:color="000000" w:fill="D9D9D9"/>
            <w:vAlign w:val="center"/>
            <w:hideMark/>
          </w:tcPr>
          <w:p w14:paraId="46C543D6"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w:t>
            </w:r>
          </w:p>
        </w:tc>
        <w:tc>
          <w:tcPr>
            <w:tcW w:w="1856" w:type="dxa"/>
            <w:tcBorders>
              <w:top w:val="single" w:sz="8" w:space="0" w:color="auto"/>
              <w:left w:val="nil"/>
              <w:bottom w:val="single" w:sz="8" w:space="0" w:color="auto"/>
              <w:right w:val="single" w:sz="8" w:space="0" w:color="auto"/>
            </w:tcBorders>
            <w:shd w:val="clear" w:color="000000" w:fill="D9D9D9"/>
            <w:vAlign w:val="center"/>
            <w:hideMark/>
          </w:tcPr>
          <w:p w14:paraId="18C83E17"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w:t>
            </w:r>
          </w:p>
        </w:tc>
        <w:tc>
          <w:tcPr>
            <w:tcW w:w="2952" w:type="dxa"/>
            <w:tcBorders>
              <w:top w:val="single" w:sz="8" w:space="0" w:color="auto"/>
              <w:left w:val="nil"/>
              <w:bottom w:val="single" w:sz="8" w:space="0" w:color="auto"/>
              <w:right w:val="single" w:sz="8" w:space="0" w:color="auto"/>
            </w:tcBorders>
            <w:shd w:val="clear" w:color="000000" w:fill="D9D9D9"/>
            <w:vAlign w:val="center"/>
            <w:hideMark/>
          </w:tcPr>
          <w:p w14:paraId="5502A78F"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E</w:t>
            </w:r>
          </w:p>
        </w:tc>
      </w:tr>
      <w:tr w:rsidR="00336455" w:rsidRPr="00330664" w14:paraId="35F16D34" w14:textId="77777777" w:rsidTr="003A6A2B">
        <w:trPr>
          <w:gridAfter w:val="1"/>
          <w:wAfter w:w="36" w:type="dxa"/>
          <w:trHeight w:val="450"/>
        </w:trPr>
        <w:tc>
          <w:tcPr>
            <w:tcW w:w="1717"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D072458"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Imóvel</w:t>
            </w:r>
          </w:p>
        </w:tc>
        <w:tc>
          <w:tcPr>
            <w:tcW w:w="255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60A2333"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Endereço</w:t>
            </w:r>
          </w:p>
        </w:tc>
        <w:tc>
          <w:tcPr>
            <w:tcW w:w="255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7DF5568E"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xml:space="preserve">Matrícula </w:t>
            </w:r>
          </w:p>
        </w:tc>
        <w:tc>
          <w:tcPr>
            <w:tcW w:w="1675"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48068FAE"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Percentual do Recurso Recebido</w:t>
            </w:r>
          </w:p>
        </w:tc>
        <w:tc>
          <w:tcPr>
            <w:tcW w:w="1856"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3EC2D70F"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xml:space="preserve">Valor Aproximado </w:t>
            </w:r>
          </w:p>
        </w:tc>
        <w:tc>
          <w:tcPr>
            <w:tcW w:w="2952" w:type="dxa"/>
            <w:vMerge w:val="restart"/>
            <w:tcBorders>
              <w:top w:val="nil"/>
              <w:left w:val="single" w:sz="8" w:space="0" w:color="auto"/>
              <w:bottom w:val="single" w:sz="8" w:space="0" w:color="000000"/>
              <w:right w:val="single" w:sz="8" w:space="0" w:color="auto"/>
            </w:tcBorders>
            <w:shd w:val="clear" w:color="000000" w:fill="D9D9D9"/>
            <w:vAlign w:val="center"/>
            <w:hideMark/>
          </w:tcPr>
          <w:p w14:paraId="53C133EA"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Lastro</w:t>
            </w:r>
          </w:p>
        </w:tc>
      </w:tr>
      <w:tr w:rsidR="00336455" w:rsidRPr="00330664" w14:paraId="07E3CE6F" w14:textId="77777777" w:rsidTr="003A6A2B">
        <w:trPr>
          <w:trHeight w:val="315"/>
        </w:trPr>
        <w:tc>
          <w:tcPr>
            <w:tcW w:w="1717" w:type="dxa"/>
            <w:vMerge/>
            <w:tcBorders>
              <w:top w:val="nil"/>
              <w:left w:val="single" w:sz="8" w:space="0" w:color="auto"/>
              <w:bottom w:val="single" w:sz="8" w:space="0" w:color="000000"/>
              <w:right w:val="single" w:sz="8" w:space="0" w:color="auto"/>
            </w:tcBorders>
            <w:vAlign w:val="center"/>
            <w:hideMark/>
          </w:tcPr>
          <w:p w14:paraId="09F72B87"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2" w:type="dxa"/>
            <w:vMerge/>
            <w:tcBorders>
              <w:top w:val="nil"/>
              <w:left w:val="single" w:sz="8" w:space="0" w:color="auto"/>
              <w:bottom w:val="single" w:sz="8" w:space="0" w:color="000000"/>
              <w:right w:val="single" w:sz="8" w:space="0" w:color="auto"/>
            </w:tcBorders>
            <w:vAlign w:val="center"/>
            <w:hideMark/>
          </w:tcPr>
          <w:p w14:paraId="6A4D800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552" w:type="dxa"/>
            <w:vMerge/>
            <w:tcBorders>
              <w:top w:val="nil"/>
              <w:left w:val="single" w:sz="8" w:space="0" w:color="auto"/>
              <w:bottom w:val="single" w:sz="8" w:space="0" w:color="000000"/>
              <w:right w:val="single" w:sz="8" w:space="0" w:color="auto"/>
            </w:tcBorders>
            <w:vAlign w:val="center"/>
            <w:hideMark/>
          </w:tcPr>
          <w:p w14:paraId="3A359045"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1675" w:type="dxa"/>
            <w:vMerge/>
            <w:tcBorders>
              <w:top w:val="nil"/>
              <w:left w:val="single" w:sz="8" w:space="0" w:color="auto"/>
              <w:bottom w:val="single" w:sz="8" w:space="0" w:color="000000"/>
              <w:right w:val="single" w:sz="8" w:space="0" w:color="auto"/>
            </w:tcBorders>
            <w:vAlign w:val="center"/>
            <w:hideMark/>
          </w:tcPr>
          <w:p w14:paraId="33EC66FB"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1856" w:type="dxa"/>
            <w:vMerge/>
            <w:tcBorders>
              <w:top w:val="nil"/>
              <w:left w:val="single" w:sz="8" w:space="0" w:color="auto"/>
              <w:bottom w:val="single" w:sz="8" w:space="0" w:color="000000"/>
              <w:right w:val="single" w:sz="8" w:space="0" w:color="auto"/>
            </w:tcBorders>
            <w:vAlign w:val="center"/>
            <w:hideMark/>
          </w:tcPr>
          <w:p w14:paraId="0F3782B4"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2952" w:type="dxa"/>
            <w:vMerge/>
            <w:tcBorders>
              <w:top w:val="nil"/>
              <w:left w:val="single" w:sz="8" w:space="0" w:color="auto"/>
              <w:bottom w:val="single" w:sz="8" w:space="0" w:color="000000"/>
              <w:right w:val="single" w:sz="8" w:space="0" w:color="auto"/>
            </w:tcBorders>
            <w:vAlign w:val="center"/>
            <w:hideMark/>
          </w:tcPr>
          <w:p w14:paraId="5F9DECDC"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
        </w:tc>
        <w:tc>
          <w:tcPr>
            <w:tcW w:w="36" w:type="dxa"/>
            <w:tcBorders>
              <w:top w:val="nil"/>
              <w:left w:val="nil"/>
              <w:bottom w:val="nil"/>
              <w:right w:val="nil"/>
            </w:tcBorders>
            <w:shd w:val="clear" w:color="auto" w:fill="auto"/>
            <w:noWrap/>
            <w:vAlign w:val="bottom"/>
            <w:hideMark/>
          </w:tcPr>
          <w:p w14:paraId="489499F9" w14:textId="77777777" w:rsidR="00336455" w:rsidRPr="00330664" w:rsidRDefault="00336455" w:rsidP="003A6A2B">
            <w:pPr>
              <w:spacing w:after="0" w:line="240" w:lineRule="auto"/>
              <w:jc w:val="center"/>
              <w:rPr>
                <w:rFonts w:ascii="Times New Roman" w:eastAsia="Times New Roman" w:hAnsi="Times New Roman" w:cs="Times New Roman"/>
                <w:b/>
                <w:bCs/>
                <w:color w:val="000000"/>
                <w:sz w:val="18"/>
                <w:szCs w:val="18"/>
                <w:lang w:eastAsia="pt-BR"/>
              </w:rPr>
            </w:pPr>
          </w:p>
        </w:tc>
      </w:tr>
      <w:tr w:rsidR="00336455" w:rsidRPr="00330664" w14:paraId="7C67866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49733E2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Bangu Shopping</w:t>
            </w:r>
          </w:p>
        </w:tc>
        <w:tc>
          <w:tcPr>
            <w:tcW w:w="2552" w:type="dxa"/>
            <w:tcBorders>
              <w:top w:val="nil"/>
              <w:left w:val="nil"/>
              <w:bottom w:val="single" w:sz="8" w:space="0" w:color="auto"/>
              <w:right w:val="single" w:sz="8" w:space="0" w:color="auto"/>
            </w:tcBorders>
            <w:shd w:val="clear" w:color="000000" w:fill="E2EFDA"/>
            <w:vAlign w:val="center"/>
            <w:hideMark/>
          </w:tcPr>
          <w:p w14:paraId="6524697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Fonseca, nº 240, Bangu, Rio de Janeiro, RJ, CEP 21820-005</w:t>
            </w:r>
          </w:p>
        </w:tc>
        <w:tc>
          <w:tcPr>
            <w:tcW w:w="2552" w:type="dxa"/>
            <w:tcBorders>
              <w:top w:val="nil"/>
              <w:left w:val="nil"/>
              <w:bottom w:val="single" w:sz="8" w:space="0" w:color="auto"/>
              <w:right w:val="single" w:sz="8" w:space="0" w:color="auto"/>
            </w:tcBorders>
            <w:shd w:val="clear" w:color="000000" w:fill="E2EFDA"/>
            <w:vAlign w:val="center"/>
            <w:hideMark/>
          </w:tcPr>
          <w:p w14:paraId="40EEA10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17.038 a 17.324</w:t>
            </w:r>
          </w:p>
        </w:tc>
        <w:tc>
          <w:tcPr>
            <w:tcW w:w="1675" w:type="dxa"/>
            <w:tcBorders>
              <w:top w:val="nil"/>
              <w:left w:val="nil"/>
              <w:bottom w:val="single" w:sz="8" w:space="0" w:color="auto"/>
              <w:right w:val="single" w:sz="8" w:space="0" w:color="auto"/>
            </w:tcBorders>
            <w:shd w:val="clear" w:color="auto" w:fill="auto"/>
            <w:vAlign w:val="center"/>
            <w:hideMark/>
          </w:tcPr>
          <w:p w14:paraId="1DA5004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E08A977"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D5A15D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5405C51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D22F45E" w14:textId="77777777" w:rsidTr="003A6A2B">
        <w:trPr>
          <w:trHeight w:val="256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A9B34D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Bauru</w:t>
            </w:r>
          </w:p>
        </w:tc>
        <w:tc>
          <w:tcPr>
            <w:tcW w:w="2552" w:type="dxa"/>
            <w:tcBorders>
              <w:top w:val="nil"/>
              <w:left w:val="nil"/>
              <w:bottom w:val="single" w:sz="8" w:space="0" w:color="auto"/>
              <w:right w:val="single" w:sz="8" w:space="0" w:color="auto"/>
            </w:tcBorders>
            <w:shd w:val="clear" w:color="000000" w:fill="E2EFDA"/>
            <w:vAlign w:val="center"/>
            <w:hideMark/>
          </w:tcPr>
          <w:p w14:paraId="1F46204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Marcondes Salgado, 11-39, Chácara das Flores, Bauru, SP</w:t>
            </w:r>
          </w:p>
        </w:tc>
        <w:tc>
          <w:tcPr>
            <w:tcW w:w="2552" w:type="dxa"/>
            <w:tcBorders>
              <w:top w:val="nil"/>
              <w:left w:val="nil"/>
              <w:bottom w:val="single" w:sz="8" w:space="0" w:color="auto"/>
              <w:right w:val="single" w:sz="8" w:space="0" w:color="auto"/>
            </w:tcBorders>
            <w:shd w:val="clear" w:color="000000" w:fill="E2EFDA"/>
            <w:vAlign w:val="center"/>
            <w:hideMark/>
          </w:tcPr>
          <w:p w14:paraId="6050076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321, 510, 3.374, 4.308, 8.114, 8.115,8.116, 8.117, 8.903, 16.125, 16.870,19.852, 23.245, 24.520, 24.521, 29.057, 29.150, 30.322, 32.071, 32.072, 32.073, 32.074, 32.075, 32.076, 32.986, 38.895, 41.327, 43.154, 51.888, 67.140, 84.063, 86.805, 86.806, 88.743, 94.060, 94.285, 96.231, 99.376, 99.377, 100.931</w:t>
            </w:r>
          </w:p>
        </w:tc>
        <w:tc>
          <w:tcPr>
            <w:tcW w:w="1675" w:type="dxa"/>
            <w:tcBorders>
              <w:top w:val="nil"/>
              <w:left w:val="nil"/>
              <w:bottom w:val="single" w:sz="8" w:space="0" w:color="auto"/>
              <w:right w:val="single" w:sz="8" w:space="0" w:color="auto"/>
            </w:tcBorders>
            <w:shd w:val="clear" w:color="auto" w:fill="auto"/>
            <w:vAlign w:val="center"/>
            <w:hideMark/>
          </w:tcPr>
          <w:p w14:paraId="7939A1B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2FD970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5981EE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77E5FCD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09BD707"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1058FA4"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Belém</w:t>
            </w:r>
          </w:p>
        </w:tc>
        <w:tc>
          <w:tcPr>
            <w:tcW w:w="2552" w:type="dxa"/>
            <w:tcBorders>
              <w:top w:val="nil"/>
              <w:left w:val="nil"/>
              <w:bottom w:val="single" w:sz="8" w:space="0" w:color="auto"/>
              <w:right w:val="single" w:sz="8" w:space="0" w:color="auto"/>
            </w:tcBorders>
            <w:shd w:val="clear" w:color="000000" w:fill="E2EFDA"/>
            <w:vAlign w:val="center"/>
            <w:hideMark/>
          </w:tcPr>
          <w:p w14:paraId="5D646A1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Visconde de Souza Franco, nº 776, Reduto, CEP 66053-000, Belém, Pará</w:t>
            </w:r>
          </w:p>
        </w:tc>
        <w:tc>
          <w:tcPr>
            <w:tcW w:w="2552" w:type="dxa"/>
            <w:tcBorders>
              <w:top w:val="nil"/>
              <w:left w:val="nil"/>
              <w:bottom w:val="single" w:sz="8" w:space="0" w:color="auto"/>
              <w:right w:val="single" w:sz="8" w:space="0" w:color="auto"/>
            </w:tcBorders>
            <w:shd w:val="clear" w:color="000000" w:fill="E2EFDA"/>
            <w:vAlign w:val="center"/>
            <w:hideMark/>
          </w:tcPr>
          <w:p w14:paraId="704689D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70.174 a 70.178;</w:t>
            </w:r>
            <w:r w:rsidRPr="00330664">
              <w:rPr>
                <w:rFonts w:ascii="Times New Roman" w:eastAsia="Times New Roman" w:hAnsi="Times New Roman" w:cs="Times New Roman"/>
                <w:color w:val="000000"/>
                <w:sz w:val="16"/>
                <w:szCs w:val="16"/>
                <w:lang w:eastAsia="pt-BR"/>
              </w:rPr>
              <w:br/>
              <w:t>70.203, 70.262</w:t>
            </w:r>
          </w:p>
        </w:tc>
        <w:tc>
          <w:tcPr>
            <w:tcW w:w="1675" w:type="dxa"/>
            <w:tcBorders>
              <w:top w:val="nil"/>
              <w:left w:val="nil"/>
              <w:bottom w:val="single" w:sz="8" w:space="0" w:color="auto"/>
              <w:right w:val="single" w:sz="8" w:space="0" w:color="auto"/>
            </w:tcBorders>
            <w:shd w:val="clear" w:color="auto" w:fill="auto"/>
            <w:vAlign w:val="center"/>
            <w:hideMark/>
          </w:tcPr>
          <w:p w14:paraId="5D239BC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A1C1FF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404596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5E656C7"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CEECD5C"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594ED0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Boulevard Shopping Belo Horizonte</w:t>
            </w:r>
          </w:p>
        </w:tc>
        <w:tc>
          <w:tcPr>
            <w:tcW w:w="2552" w:type="dxa"/>
            <w:tcBorders>
              <w:top w:val="nil"/>
              <w:left w:val="nil"/>
              <w:bottom w:val="single" w:sz="8" w:space="0" w:color="auto"/>
              <w:right w:val="single" w:sz="8" w:space="0" w:color="auto"/>
            </w:tcBorders>
            <w:shd w:val="clear" w:color="000000" w:fill="E2EFDA"/>
            <w:vAlign w:val="center"/>
            <w:hideMark/>
          </w:tcPr>
          <w:p w14:paraId="2D55017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dos Andradas, nº 3.000, Santa Efigênia, Belo Horizonte, MG</w:t>
            </w:r>
          </w:p>
        </w:tc>
        <w:tc>
          <w:tcPr>
            <w:tcW w:w="2552" w:type="dxa"/>
            <w:tcBorders>
              <w:top w:val="nil"/>
              <w:left w:val="nil"/>
              <w:bottom w:val="single" w:sz="8" w:space="0" w:color="auto"/>
              <w:right w:val="single" w:sz="8" w:space="0" w:color="auto"/>
            </w:tcBorders>
            <w:shd w:val="clear" w:color="000000" w:fill="E2EFDA"/>
            <w:vAlign w:val="center"/>
            <w:hideMark/>
          </w:tcPr>
          <w:p w14:paraId="31257A8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103.611 a 103.659, 103.661 a 103.828 e 103.831 a 103.838</w:t>
            </w:r>
          </w:p>
        </w:tc>
        <w:tc>
          <w:tcPr>
            <w:tcW w:w="1675" w:type="dxa"/>
            <w:tcBorders>
              <w:top w:val="nil"/>
              <w:left w:val="nil"/>
              <w:bottom w:val="single" w:sz="8" w:space="0" w:color="auto"/>
              <w:right w:val="single" w:sz="8" w:space="0" w:color="auto"/>
            </w:tcBorders>
            <w:shd w:val="clear" w:color="auto" w:fill="auto"/>
            <w:vAlign w:val="center"/>
            <w:hideMark/>
          </w:tcPr>
          <w:p w14:paraId="05DB9B5E"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4E4095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B471E2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25DA0C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94EE52B" w14:textId="77777777" w:rsidTr="003A6A2B">
        <w:trPr>
          <w:trHeight w:val="129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0492A0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Boulevard Shopping Campos</w:t>
            </w:r>
          </w:p>
        </w:tc>
        <w:tc>
          <w:tcPr>
            <w:tcW w:w="2552" w:type="dxa"/>
            <w:tcBorders>
              <w:top w:val="nil"/>
              <w:left w:val="nil"/>
              <w:bottom w:val="single" w:sz="8" w:space="0" w:color="auto"/>
              <w:right w:val="single" w:sz="8" w:space="0" w:color="auto"/>
            </w:tcBorders>
            <w:shd w:val="clear" w:color="000000" w:fill="E2EFDA"/>
            <w:vAlign w:val="center"/>
            <w:hideMark/>
          </w:tcPr>
          <w:p w14:paraId="21DF073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Doutor Silvio Bastos Tavares, nº 330, Parque Rodoviário, Campos dos Goytacazes, RJ, CEP 28051-250</w:t>
            </w:r>
          </w:p>
        </w:tc>
        <w:tc>
          <w:tcPr>
            <w:tcW w:w="2552" w:type="dxa"/>
            <w:tcBorders>
              <w:top w:val="nil"/>
              <w:left w:val="nil"/>
              <w:bottom w:val="single" w:sz="8" w:space="0" w:color="auto"/>
              <w:right w:val="single" w:sz="8" w:space="0" w:color="auto"/>
            </w:tcBorders>
            <w:shd w:val="clear" w:color="000000" w:fill="E2EFDA"/>
            <w:vAlign w:val="center"/>
            <w:hideMark/>
          </w:tcPr>
          <w:p w14:paraId="0424C8A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11.584, 11,586 e 3938</w:t>
            </w:r>
          </w:p>
        </w:tc>
        <w:tc>
          <w:tcPr>
            <w:tcW w:w="1675" w:type="dxa"/>
            <w:tcBorders>
              <w:top w:val="nil"/>
              <w:left w:val="nil"/>
              <w:bottom w:val="single" w:sz="8" w:space="0" w:color="auto"/>
              <w:right w:val="single" w:sz="8" w:space="0" w:color="auto"/>
            </w:tcBorders>
            <w:shd w:val="clear" w:color="auto" w:fill="auto"/>
            <w:vAlign w:val="center"/>
            <w:hideMark/>
          </w:tcPr>
          <w:p w14:paraId="1232C2A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062508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6B8B01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648937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00BCED0"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2BA9CC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Carioca Shopping</w:t>
            </w:r>
          </w:p>
        </w:tc>
        <w:tc>
          <w:tcPr>
            <w:tcW w:w="2552" w:type="dxa"/>
            <w:tcBorders>
              <w:top w:val="nil"/>
              <w:left w:val="nil"/>
              <w:bottom w:val="single" w:sz="8" w:space="0" w:color="auto"/>
              <w:right w:val="single" w:sz="8" w:space="0" w:color="auto"/>
            </w:tcBorders>
            <w:shd w:val="clear" w:color="000000" w:fill="E2EFDA"/>
            <w:vAlign w:val="center"/>
            <w:hideMark/>
          </w:tcPr>
          <w:p w14:paraId="1C1C74C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Vicente de Carvalho, nº 909, Vila da Penha, Rio de Janeiro, RJ, CEP 21210-000</w:t>
            </w:r>
          </w:p>
        </w:tc>
        <w:tc>
          <w:tcPr>
            <w:tcW w:w="2552" w:type="dxa"/>
            <w:tcBorders>
              <w:top w:val="nil"/>
              <w:left w:val="nil"/>
              <w:bottom w:val="single" w:sz="8" w:space="0" w:color="auto"/>
              <w:right w:val="single" w:sz="8" w:space="0" w:color="auto"/>
            </w:tcBorders>
            <w:shd w:val="clear" w:color="000000" w:fill="E2EFDA"/>
            <w:vAlign w:val="center"/>
            <w:hideMark/>
          </w:tcPr>
          <w:p w14:paraId="0AB9AA6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224.972 (encerrada e aberta as de nº 247.258, 247.259, 247.260, 247.261, 247.262, 247.263, 247.264, 247.265, 247.266); 224.974; 225.698 a 225.737</w:t>
            </w:r>
          </w:p>
        </w:tc>
        <w:tc>
          <w:tcPr>
            <w:tcW w:w="1675" w:type="dxa"/>
            <w:tcBorders>
              <w:top w:val="nil"/>
              <w:left w:val="nil"/>
              <w:bottom w:val="single" w:sz="8" w:space="0" w:color="auto"/>
              <w:right w:val="single" w:sz="8" w:space="0" w:color="auto"/>
            </w:tcBorders>
            <w:shd w:val="clear" w:color="auto" w:fill="auto"/>
            <w:vAlign w:val="center"/>
            <w:hideMark/>
          </w:tcPr>
          <w:p w14:paraId="0FCAE14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531FD11"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9C67AE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6E66926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E8E05D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009E765"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Caxias Shopping</w:t>
            </w:r>
          </w:p>
        </w:tc>
        <w:tc>
          <w:tcPr>
            <w:tcW w:w="2552" w:type="dxa"/>
            <w:tcBorders>
              <w:top w:val="nil"/>
              <w:left w:val="nil"/>
              <w:bottom w:val="single" w:sz="8" w:space="0" w:color="auto"/>
              <w:right w:val="single" w:sz="8" w:space="0" w:color="auto"/>
            </w:tcBorders>
            <w:shd w:val="clear" w:color="000000" w:fill="E2EFDA"/>
            <w:vAlign w:val="center"/>
            <w:hideMark/>
          </w:tcPr>
          <w:p w14:paraId="66FEBB7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Washington Luiz, nº 2.895, Parque Duque, Duque de Caxias, RJ, CEP 25085-008</w:t>
            </w:r>
          </w:p>
        </w:tc>
        <w:tc>
          <w:tcPr>
            <w:tcW w:w="2552" w:type="dxa"/>
            <w:tcBorders>
              <w:top w:val="nil"/>
              <w:left w:val="nil"/>
              <w:bottom w:val="single" w:sz="8" w:space="0" w:color="auto"/>
              <w:right w:val="single" w:sz="8" w:space="0" w:color="auto"/>
            </w:tcBorders>
            <w:shd w:val="clear" w:color="000000" w:fill="E2EFDA"/>
            <w:vAlign w:val="center"/>
            <w:hideMark/>
          </w:tcPr>
          <w:p w14:paraId="556AEA1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32006</w:t>
            </w:r>
          </w:p>
        </w:tc>
        <w:tc>
          <w:tcPr>
            <w:tcW w:w="1675" w:type="dxa"/>
            <w:tcBorders>
              <w:top w:val="nil"/>
              <w:left w:val="nil"/>
              <w:bottom w:val="single" w:sz="8" w:space="0" w:color="auto"/>
              <w:right w:val="single" w:sz="8" w:space="0" w:color="auto"/>
            </w:tcBorders>
            <w:shd w:val="clear" w:color="auto" w:fill="auto"/>
            <w:vAlign w:val="center"/>
            <w:hideMark/>
          </w:tcPr>
          <w:p w14:paraId="01A486F3"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FD9CA08"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1285FC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4EE8C6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00EE6C9"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9837E7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Franca Shopping</w:t>
            </w:r>
          </w:p>
        </w:tc>
        <w:tc>
          <w:tcPr>
            <w:tcW w:w="2552" w:type="dxa"/>
            <w:tcBorders>
              <w:top w:val="nil"/>
              <w:left w:val="nil"/>
              <w:bottom w:val="single" w:sz="8" w:space="0" w:color="auto"/>
              <w:right w:val="single" w:sz="8" w:space="0" w:color="auto"/>
            </w:tcBorders>
            <w:shd w:val="clear" w:color="000000" w:fill="E2EFDA"/>
            <w:vAlign w:val="center"/>
            <w:hideMark/>
          </w:tcPr>
          <w:p w14:paraId="0498751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Rio Negro, 1100 - Jardim </w:t>
            </w:r>
            <w:proofErr w:type="spellStart"/>
            <w:r w:rsidRPr="00330664">
              <w:rPr>
                <w:rFonts w:ascii="Times New Roman" w:eastAsia="Times New Roman" w:hAnsi="Times New Roman" w:cs="Times New Roman"/>
                <w:color w:val="000000"/>
                <w:sz w:val="16"/>
                <w:szCs w:val="16"/>
                <w:lang w:eastAsia="pt-BR"/>
              </w:rPr>
              <w:t>Roselandia</w:t>
            </w:r>
            <w:proofErr w:type="spellEnd"/>
            <w:r w:rsidRPr="00330664">
              <w:rPr>
                <w:rFonts w:ascii="Times New Roman" w:eastAsia="Times New Roman" w:hAnsi="Times New Roman" w:cs="Times New Roman"/>
                <w:color w:val="000000"/>
                <w:sz w:val="16"/>
                <w:szCs w:val="16"/>
                <w:lang w:eastAsia="pt-BR"/>
              </w:rPr>
              <w:t xml:space="preserve">, cidade de Franca - São Paulo. </w:t>
            </w:r>
          </w:p>
        </w:tc>
        <w:tc>
          <w:tcPr>
            <w:tcW w:w="2552" w:type="dxa"/>
            <w:tcBorders>
              <w:top w:val="nil"/>
              <w:left w:val="nil"/>
              <w:bottom w:val="single" w:sz="8" w:space="0" w:color="auto"/>
              <w:right w:val="single" w:sz="8" w:space="0" w:color="auto"/>
            </w:tcBorders>
            <w:shd w:val="clear" w:color="000000" w:fill="E2EFDA"/>
            <w:vAlign w:val="center"/>
            <w:hideMark/>
          </w:tcPr>
          <w:p w14:paraId="67D12B4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8.018 e 25.271</w:t>
            </w:r>
          </w:p>
        </w:tc>
        <w:tc>
          <w:tcPr>
            <w:tcW w:w="1675" w:type="dxa"/>
            <w:tcBorders>
              <w:top w:val="nil"/>
              <w:left w:val="nil"/>
              <w:bottom w:val="single" w:sz="8" w:space="0" w:color="auto"/>
              <w:right w:val="single" w:sz="8" w:space="0" w:color="auto"/>
            </w:tcBorders>
            <w:shd w:val="clear" w:color="auto" w:fill="auto"/>
            <w:vAlign w:val="center"/>
            <w:hideMark/>
          </w:tcPr>
          <w:p w14:paraId="5E772667"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C0919C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42FCC4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8BB99F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56242AD"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46B8742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Manauara Shopping</w:t>
            </w:r>
          </w:p>
        </w:tc>
        <w:tc>
          <w:tcPr>
            <w:tcW w:w="2552" w:type="dxa"/>
            <w:tcBorders>
              <w:top w:val="nil"/>
              <w:left w:val="nil"/>
              <w:bottom w:val="single" w:sz="8" w:space="0" w:color="auto"/>
              <w:right w:val="single" w:sz="8" w:space="0" w:color="auto"/>
            </w:tcBorders>
            <w:shd w:val="clear" w:color="000000" w:fill="E2EFDA"/>
            <w:vAlign w:val="center"/>
            <w:hideMark/>
          </w:tcPr>
          <w:p w14:paraId="2D4BD7E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Mário Ypiranga, nº 1.300, Adrianópolis, CEP 69.057-002, Manaus - Amazonas</w:t>
            </w:r>
          </w:p>
        </w:tc>
        <w:tc>
          <w:tcPr>
            <w:tcW w:w="2552" w:type="dxa"/>
            <w:tcBorders>
              <w:top w:val="nil"/>
              <w:left w:val="nil"/>
              <w:bottom w:val="single" w:sz="8" w:space="0" w:color="auto"/>
              <w:right w:val="single" w:sz="8" w:space="0" w:color="auto"/>
            </w:tcBorders>
            <w:shd w:val="clear" w:color="000000" w:fill="E2EFDA"/>
            <w:vAlign w:val="center"/>
            <w:hideMark/>
          </w:tcPr>
          <w:p w14:paraId="51A772F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56.788</w:t>
            </w:r>
          </w:p>
        </w:tc>
        <w:tc>
          <w:tcPr>
            <w:tcW w:w="1675" w:type="dxa"/>
            <w:tcBorders>
              <w:top w:val="nil"/>
              <w:left w:val="nil"/>
              <w:bottom w:val="single" w:sz="8" w:space="0" w:color="auto"/>
              <w:right w:val="single" w:sz="8" w:space="0" w:color="auto"/>
            </w:tcBorders>
            <w:shd w:val="clear" w:color="auto" w:fill="auto"/>
            <w:vAlign w:val="center"/>
            <w:hideMark/>
          </w:tcPr>
          <w:p w14:paraId="1FF16B3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BAA9A10"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AE5081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2F734D1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DB3D706"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5A4CB53"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Parque D. Pedro Shopping</w:t>
            </w:r>
          </w:p>
        </w:tc>
        <w:tc>
          <w:tcPr>
            <w:tcW w:w="2552" w:type="dxa"/>
            <w:tcBorders>
              <w:top w:val="nil"/>
              <w:left w:val="nil"/>
              <w:bottom w:val="single" w:sz="8" w:space="0" w:color="auto"/>
              <w:right w:val="single" w:sz="8" w:space="0" w:color="auto"/>
            </w:tcBorders>
            <w:shd w:val="clear" w:color="000000" w:fill="E2EFDA"/>
            <w:vAlign w:val="center"/>
            <w:hideMark/>
          </w:tcPr>
          <w:p w14:paraId="2E191F5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Guilherme Campos, n.º 500, no Município e Comarca de Campinas-SP, CEP 13087-901</w:t>
            </w:r>
          </w:p>
        </w:tc>
        <w:tc>
          <w:tcPr>
            <w:tcW w:w="2552" w:type="dxa"/>
            <w:tcBorders>
              <w:top w:val="nil"/>
              <w:left w:val="nil"/>
              <w:bottom w:val="single" w:sz="8" w:space="0" w:color="auto"/>
              <w:right w:val="single" w:sz="8" w:space="0" w:color="auto"/>
            </w:tcBorders>
            <w:shd w:val="clear" w:color="000000" w:fill="E2EFDA"/>
            <w:vAlign w:val="center"/>
            <w:hideMark/>
          </w:tcPr>
          <w:p w14:paraId="14D3636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126.946, 126.947 e 106.977</w:t>
            </w:r>
          </w:p>
        </w:tc>
        <w:tc>
          <w:tcPr>
            <w:tcW w:w="1675" w:type="dxa"/>
            <w:tcBorders>
              <w:top w:val="nil"/>
              <w:left w:val="nil"/>
              <w:bottom w:val="single" w:sz="8" w:space="0" w:color="auto"/>
              <w:right w:val="single" w:sz="8" w:space="0" w:color="auto"/>
            </w:tcBorders>
            <w:shd w:val="clear" w:color="auto" w:fill="auto"/>
            <w:vAlign w:val="center"/>
            <w:hideMark/>
          </w:tcPr>
          <w:p w14:paraId="0C9965B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3E034FC"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B5D8C0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ED1B25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A4A6696"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74CE11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Parque Shopping Belém</w:t>
            </w:r>
          </w:p>
        </w:tc>
        <w:tc>
          <w:tcPr>
            <w:tcW w:w="2552" w:type="dxa"/>
            <w:tcBorders>
              <w:top w:val="nil"/>
              <w:left w:val="nil"/>
              <w:bottom w:val="single" w:sz="8" w:space="0" w:color="auto"/>
              <w:right w:val="single" w:sz="8" w:space="0" w:color="auto"/>
            </w:tcBorders>
            <w:shd w:val="clear" w:color="000000" w:fill="E2EFDA"/>
            <w:vAlign w:val="center"/>
            <w:hideMark/>
          </w:tcPr>
          <w:p w14:paraId="3B63F60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Augusto Montenegro, nº 4.300, Parque Verde, CEP 66635-110, Belém, PA</w:t>
            </w:r>
          </w:p>
        </w:tc>
        <w:tc>
          <w:tcPr>
            <w:tcW w:w="2552" w:type="dxa"/>
            <w:tcBorders>
              <w:top w:val="nil"/>
              <w:left w:val="nil"/>
              <w:bottom w:val="single" w:sz="8" w:space="0" w:color="auto"/>
              <w:right w:val="single" w:sz="8" w:space="0" w:color="auto"/>
            </w:tcBorders>
            <w:shd w:val="clear" w:color="000000" w:fill="E2EFDA"/>
            <w:vAlign w:val="center"/>
            <w:hideMark/>
          </w:tcPr>
          <w:p w14:paraId="04E1B5F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49.083 - matrícula mãe</w:t>
            </w:r>
            <w:r w:rsidRPr="00330664">
              <w:rPr>
                <w:rFonts w:ascii="Times New Roman" w:eastAsia="Times New Roman" w:hAnsi="Times New Roman" w:cs="Times New Roman"/>
                <w:color w:val="000000"/>
                <w:sz w:val="16"/>
                <w:szCs w:val="16"/>
                <w:lang w:eastAsia="pt-BR"/>
              </w:rPr>
              <w:br/>
              <w:t>66.453 - P0/G1 - subsolo</w:t>
            </w:r>
            <w:r w:rsidRPr="00330664">
              <w:rPr>
                <w:rFonts w:ascii="Times New Roman" w:eastAsia="Times New Roman" w:hAnsi="Times New Roman" w:cs="Times New Roman"/>
                <w:color w:val="000000"/>
                <w:sz w:val="16"/>
                <w:szCs w:val="16"/>
                <w:lang w:eastAsia="pt-BR"/>
              </w:rPr>
              <w:br/>
              <w:t>66.454 - P1/G2 - térreo</w:t>
            </w:r>
            <w:r w:rsidRPr="00330664">
              <w:rPr>
                <w:rFonts w:ascii="Times New Roman" w:eastAsia="Times New Roman" w:hAnsi="Times New Roman" w:cs="Times New Roman"/>
                <w:color w:val="000000"/>
                <w:sz w:val="16"/>
                <w:szCs w:val="16"/>
                <w:lang w:eastAsia="pt-BR"/>
              </w:rPr>
              <w:br/>
              <w:t>66.455 - P2/G4 - 1º pavimento</w:t>
            </w:r>
          </w:p>
        </w:tc>
        <w:tc>
          <w:tcPr>
            <w:tcW w:w="1675" w:type="dxa"/>
            <w:tcBorders>
              <w:top w:val="nil"/>
              <w:left w:val="nil"/>
              <w:bottom w:val="single" w:sz="8" w:space="0" w:color="auto"/>
              <w:right w:val="single" w:sz="8" w:space="0" w:color="auto"/>
            </w:tcBorders>
            <w:shd w:val="clear" w:color="auto" w:fill="auto"/>
            <w:vAlign w:val="center"/>
            <w:hideMark/>
          </w:tcPr>
          <w:p w14:paraId="620DCB1F"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63645A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B1B900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B72483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58A7026" w14:textId="77777777" w:rsidTr="003A6A2B">
        <w:trPr>
          <w:trHeight w:val="129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34E703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Parque Shopping Maceió</w:t>
            </w:r>
          </w:p>
        </w:tc>
        <w:tc>
          <w:tcPr>
            <w:tcW w:w="2552" w:type="dxa"/>
            <w:tcBorders>
              <w:top w:val="nil"/>
              <w:left w:val="nil"/>
              <w:bottom w:val="single" w:sz="8" w:space="0" w:color="auto"/>
              <w:right w:val="single" w:sz="8" w:space="0" w:color="auto"/>
            </w:tcBorders>
            <w:shd w:val="clear" w:color="000000" w:fill="E2EFDA"/>
            <w:vAlign w:val="center"/>
            <w:hideMark/>
          </w:tcPr>
          <w:p w14:paraId="1332F0A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Comendador Gustavo Paiva, nº 5945, Cruz das Almas, CEP 57038-000, Maceió, AL</w:t>
            </w:r>
          </w:p>
        </w:tc>
        <w:tc>
          <w:tcPr>
            <w:tcW w:w="2552" w:type="dxa"/>
            <w:tcBorders>
              <w:top w:val="nil"/>
              <w:left w:val="nil"/>
              <w:bottom w:val="single" w:sz="8" w:space="0" w:color="auto"/>
              <w:right w:val="single" w:sz="8" w:space="0" w:color="auto"/>
            </w:tcBorders>
            <w:shd w:val="clear" w:color="000000" w:fill="E2EFDA"/>
            <w:vAlign w:val="center"/>
            <w:hideMark/>
          </w:tcPr>
          <w:p w14:paraId="2446086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173.409 a 173.623</w:t>
            </w:r>
          </w:p>
        </w:tc>
        <w:tc>
          <w:tcPr>
            <w:tcW w:w="1675" w:type="dxa"/>
            <w:tcBorders>
              <w:top w:val="nil"/>
              <w:left w:val="nil"/>
              <w:bottom w:val="single" w:sz="8" w:space="0" w:color="auto"/>
              <w:right w:val="single" w:sz="8" w:space="0" w:color="auto"/>
            </w:tcBorders>
            <w:shd w:val="clear" w:color="auto" w:fill="auto"/>
            <w:vAlign w:val="center"/>
            <w:hideMark/>
          </w:tcPr>
          <w:p w14:paraId="2DBC84C6"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43E6C5C"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9CFC36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2878F20"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1FD2009"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AFD647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Passeio das Águas Shopping</w:t>
            </w:r>
          </w:p>
        </w:tc>
        <w:tc>
          <w:tcPr>
            <w:tcW w:w="2552" w:type="dxa"/>
            <w:tcBorders>
              <w:top w:val="nil"/>
              <w:left w:val="nil"/>
              <w:bottom w:val="single" w:sz="8" w:space="0" w:color="auto"/>
              <w:right w:val="single" w:sz="8" w:space="0" w:color="auto"/>
            </w:tcBorders>
            <w:shd w:val="clear" w:color="000000" w:fill="E2EFDA"/>
            <w:vAlign w:val="center"/>
            <w:hideMark/>
          </w:tcPr>
          <w:p w14:paraId="460494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Perimetral Norte, S/N, Fazenda Caveiras, Goiânia - Goiás, CEP 74.445-360</w:t>
            </w:r>
          </w:p>
        </w:tc>
        <w:tc>
          <w:tcPr>
            <w:tcW w:w="2552" w:type="dxa"/>
            <w:tcBorders>
              <w:top w:val="nil"/>
              <w:left w:val="nil"/>
              <w:bottom w:val="single" w:sz="8" w:space="0" w:color="auto"/>
              <w:right w:val="single" w:sz="8" w:space="0" w:color="auto"/>
            </w:tcBorders>
            <w:shd w:val="clear" w:color="000000" w:fill="E2EFDA"/>
            <w:vAlign w:val="center"/>
            <w:hideMark/>
          </w:tcPr>
          <w:p w14:paraId="38B3A0D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126.210</w:t>
            </w:r>
          </w:p>
        </w:tc>
        <w:tc>
          <w:tcPr>
            <w:tcW w:w="1675" w:type="dxa"/>
            <w:tcBorders>
              <w:top w:val="nil"/>
              <w:left w:val="nil"/>
              <w:bottom w:val="single" w:sz="8" w:space="0" w:color="auto"/>
              <w:right w:val="single" w:sz="8" w:space="0" w:color="auto"/>
            </w:tcBorders>
            <w:shd w:val="clear" w:color="auto" w:fill="auto"/>
            <w:vAlign w:val="center"/>
            <w:hideMark/>
          </w:tcPr>
          <w:p w14:paraId="5E2E0C54"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79BE382"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273C8C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4EE9FF8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FBD27D2"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6C2B702"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Plaza Sul Shopping</w:t>
            </w:r>
          </w:p>
        </w:tc>
        <w:tc>
          <w:tcPr>
            <w:tcW w:w="2552" w:type="dxa"/>
            <w:tcBorders>
              <w:top w:val="nil"/>
              <w:left w:val="nil"/>
              <w:bottom w:val="single" w:sz="8" w:space="0" w:color="auto"/>
              <w:right w:val="single" w:sz="8" w:space="0" w:color="auto"/>
            </w:tcBorders>
            <w:shd w:val="clear" w:color="000000" w:fill="E2EFDA"/>
            <w:vAlign w:val="center"/>
            <w:hideMark/>
          </w:tcPr>
          <w:p w14:paraId="56F3BB5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Praça Leonor </w:t>
            </w:r>
            <w:proofErr w:type="spellStart"/>
            <w:r w:rsidRPr="00330664">
              <w:rPr>
                <w:rFonts w:ascii="Times New Roman" w:eastAsia="Times New Roman" w:hAnsi="Times New Roman" w:cs="Times New Roman"/>
                <w:color w:val="000000"/>
                <w:sz w:val="16"/>
                <w:szCs w:val="16"/>
                <w:lang w:eastAsia="pt-BR"/>
              </w:rPr>
              <w:t>Kaupa</w:t>
            </w:r>
            <w:proofErr w:type="spellEnd"/>
            <w:r w:rsidRPr="00330664">
              <w:rPr>
                <w:rFonts w:ascii="Times New Roman" w:eastAsia="Times New Roman" w:hAnsi="Times New Roman" w:cs="Times New Roman"/>
                <w:color w:val="000000"/>
                <w:sz w:val="16"/>
                <w:szCs w:val="16"/>
                <w:lang w:eastAsia="pt-BR"/>
              </w:rPr>
              <w:t>, nº 100, Bairro Bosque da Saúde, CEP 04151-900</w:t>
            </w:r>
          </w:p>
        </w:tc>
        <w:tc>
          <w:tcPr>
            <w:tcW w:w="2552" w:type="dxa"/>
            <w:tcBorders>
              <w:top w:val="nil"/>
              <w:left w:val="nil"/>
              <w:bottom w:val="single" w:sz="8" w:space="0" w:color="auto"/>
              <w:right w:val="single" w:sz="8" w:space="0" w:color="auto"/>
            </w:tcBorders>
            <w:shd w:val="clear" w:color="000000" w:fill="E2EFDA"/>
            <w:vAlign w:val="center"/>
            <w:hideMark/>
          </w:tcPr>
          <w:p w14:paraId="5F66F3D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136.175 a 136.690</w:t>
            </w:r>
          </w:p>
        </w:tc>
        <w:tc>
          <w:tcPr>
            <w:tcW w:w="1675" w:type="dxa"/>
            <w:tcBorders>
              <w:top w:val="nil"/>
              <w:left w:val="nil"/>
              <w:bottom w:val="single" w:sz="8" w:space="0" w:color="auto"/>
              <w:right w:val="single" w:sz="8" w:space="0" w:color="auto"/>
            </w:tcBorders>
            <w:shd w:val="clear" w:color="auto" w:fill="auto"/>
            <w:vAlign w:val="center"/>
            <w:hideMark/>
          </w:tcPr>
          <w:p w14:paraId="0BA6376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2A86D9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282224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2569325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E3335BC" w14:textId="77777777" w:rsidTr="003A6A2B">
        <w:trPr>
          <w:trHeight w:val="105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6AD729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Santana Parque Shopping</w:t>
            </w:r>
          </w:p>
        </w:tc>
        <w:tc>
          <w:tcPr>
            <w:tcW w:w="2552" w:type="dxa"/>
            <w:tcBorders>
              <w:top w:val="nil"/>
              <w:left w:val="nil"/>
              <w:bottom w:val="single" w:sz="8" w:space="0" w:color="auto"/>
              <w:right w:val="single" w:sz="8" w:space="0" w:color="auto"/>
            </w:tcBorders>
            <w:shd w:val="clear" w:color="000000" w:fill="E2EFDA"/>
            <w:vAlign w:val="bottom"/>
            <w:hideMark/>
          </w:tcPr>
          <w:p w14:paraId="6710DEE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Conselheiro Moreira de Barros, Nº 2780, Santana, São Paulo, SP, CEP 02430-001</w:t>
            </w:r>
          </w:p>
        </w:tc>
        <w:tc>
          <w:tcPr>
            <w:tcW w:w="2552" w:type="dxa"/>
            <w:tcBorders>
              <w:top w:val="nil"/>
              <w:left w:val="nil"/>
              <w:bottom w:val="single" w:sz="8" w:space="0" w:color="auto"/>
              <w:right w:val="single" w:sz="8" w:space="0" w:color="auto"/>
            </w:tcBorders>
            <w:shd w:val="clear" w:color="000000" w:fill="E2EFDA"/>
            <w:vAlign w:val="center"/>
            <w:hideMark/>
          </w:tcPr>
          <w:p w14:paraId="0D43D63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153.690 a 153.856; 12.950, 91.601, 12.021, 122.413, 67.292 e 137.456</w:t>
            </w:r>
          </w:p>
        </w:tc>
        <w:tc>
          <w:tcPr>
            <w:tcW w:w="1675" w:type="dxa"/>
            <w:tcBorders>
              <w:top w:val="nil"/>
              <w:left w:val="nil"/>
              <w:bottom w:val="single" w:sz="8" w:space="0" w:color="auto"/>
              <w:right w:val="single" w:sz="8" w:space="0" w:color="auto"/>
            </w:tcBorders>
            <w:shd w:val="clear" w:color="auto" w:fill="auto"/>
            <w:vAlign w:val="center"/>
            <w:hideMark/>
          </w:tcPr>
          <w:p w14:paraId="7E7D48A7"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7591E9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0F82EE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C2BFA6E"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8B427D4"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A15D2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Campo Limpo</w:t>
            </w:r>
          </w:p>
        </w:tc>
        <w:tc>
          <w:tcPr>
            <w:tcW w:w="2552" w:type="dxa"/>
            <w:tcBorders>
              <w:top w:val="nil"/>
              <w:left w:val="nil"/>
              <w:bottom w:val="single" w:sz="8" w:space="0" w:color="auto"/>
              <w:right w:val="single" w:sz="8" w:space="0" w:color="auto"/>
            </w:tcBorders>
            <w:shd w:val="clear" w:color="000000" w:fill="E2EFDA"/>
            <w:vAlign w:val="center"/>
            <w:hideMark/>
          </w:tcPr>
          <w:p w14:paraId="727FF57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Estrada do Campo Limpo nº 459, Bairro Campo Limpo, cidade e Estado de São Paulo, CEP 05777-000</w:t>
            </w:r>
          </w:p>
        </w:tc>
        <w:tc>
          <w:tcPr>
            <w:tcW w:w="2552" w:type="dxa"/>
            <w:tcBorders>
              <w:top w:val="nil"/>
              <w:left w:val="nil"/>
              <w:bottom w:val="single" w:sz="8" w:space="0" w:color="auto"/>
              <w:right w:val="single" w:sz="8" w:space="0" w:color="auto"/>
            </w:tcBorders>
            <w:shd w:val="clear" w:color="000000" w:fill="E2EFDA"/>
            <w:vAlign w:val="center"/>
            <w:hideMark/>
          </w:tcPr>
          <w:p w14:paraId="31F7BA1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429.974</w:t>
            </w:r>
          </w:p>
        </w:tc>
        <w:tc>
          <w:tcPr>
            <w:tcW w:w="1675" w:type="dxa"/>
            <w:tcBorders>
              <w:top w:val="nil"/>
              <w:left w:val="nil"/>
              <w:bottom w:val="single" w:sz="8" w:space="0" w:color="auto"/>
              <w:right w:val="single" w:sz="8" w:space="0" w:color="auto"/>
            </w:tcBorders>
            <w:shd w:val="clear" w:color="auto" w:fill="auto"/>
            <w:vAlign w:val="center"/>
            <w:hideMark/>
          </w:tcPr>
          <w:p w14:paraId="07AA7CC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2821DF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4C4324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35C95AF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CD06A5D"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2689EE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da Bahia</w:t>
            </w:r>
          </w:p>
        </w:tc>
        <w:tc>
          <w:tcPr>
            <w:tcW w:w="2552" w:type="dxa"/>
            <w:tcBorders>
              <w:top w:val="nil"/>
              <w:left w:val="nil"/>
              <w:bottom w:val="single" w:sz="8" w:space="0" w:color="auto"/>
              <w:right w:val="single" w:sz="8" w:space="0" w:color="auto"/>
            </w:tcBorders>
            <w:shd w:val="clear" w:color="000000" w:fill="E2EFDA"/>
            <w:vAlign w:val="center"/>
            <w:hideMark/>
          </w:tcPr>
          <w:p w14:paraId="02A5925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Avenida Tancredo Neves, nº 148, Salvador - Bahia. </w:t>
            </w:r>
          </w:p>
        </w:tc>
        <w:tc>
          <w:tcPr>
            <w:tcW w:w="2552" w:type="dxa"/>
            <w:tcBorders>
              <w:top w:val="nil"/>
              <w:left w:val="nil"/>
              <w:bottom w:val="single" w:sz="8" w:space="0" w:color="auto"/>
              <w:right w:val="single" w:sz="8" w:space="0" w:color="auto"/>
            </w:tcBorders>
            <w:shd w:val="clear" w:color="000000" w:fill="E2EFDA"/>
            <w:vAlign w:val="center"/>
            <w:hideMark/>
          </w:tcPr>
          <w:p w14:paraId="24EBB57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10.404, 14.376, 30755 e 23.562</w:t>
            </w:r>
          </w:p>
        </w:tc>
        <w:tc>
          <w:tcPr>
            <w:tcW w:w="1675" w:type="dxa"/>
            <w:tcBorders>
              <w:top w:val="nil"/>
              <w:left w:val="nil"/>
              <w:bottom w:val="single" w:sz="8" w:space="0" w:color="auto"/>
              <w:right w:val="single" w:sz="8" w:space="0" w:color="auto"/>
            </w:tcBorders>
            <w:shd w:val="clear" w:color="auto" w:fill="auto"/>
            <w:vAlign w:val="center"/>
            <w:hideMark/>
          </w:tcPr>
          <w:p w14:paraId="019DD7B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1,3532%</w:t>
            </w:r>
          </w:p>
        </w:tc>
        <w:tc>
          <w:tcPr>
            <w:tcW w:w="1856" w:type="dxa"/>
            <w:tcBorders>
              <w:top w:val="nil"/>
              <w:left w:val="nil"/>
              <w:bottom w:val="single" w:sz="8" w:space="0" w:color="auto"/>
              <w:right w:val="single" w:sz="8" w:space="0" w:color="auto"/>
            </w:tcBorders>
            <w:shd w:val="clear" w:color="auto" w:fill="auto"/>
            <w:vAlign w:val="center"/>
            <w:hideMark/>
          </w:tcPr>
          <w:p w14:paraId="1F687359"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8.457.692,31 </w:t>
            </w:r>
          </w:p>
        </w:tc>
        <w:tc>
          <w:tcPr>
            <w:tcW w:w="2952" w:type="dxa"/>
            <w:tcBorders>
              <w:top w:val="nil"/>
              <w:left w:val="nil"/>
              <w:bottom w:val="single" w:sz="8" w:space="0" w:color="auto"/>
              <w:right w:val="single" w:sz="8" w:space="0" w:color="auto"/>
            </w:tcBorders>
            <w:shd w:val="clear" w:color="auto" w:fill="auto"/>
            <w:vAlign w:val="center"/>
            <w:hideMark/>
          </w:tcPr>
          <w:p w14:paraId="051DF33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907D703"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ACE4712"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28D52E5"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Grande Rio</w:t>
            </w:r>
          </w:p>
        </w:tc>
        <w:tc>
          <w:tcPr>
            <w:tcW w:w="2552" w:type="dxa"/>
            <w:tcBorders>
              <w:top w:val="nil"/>
              <w:left w:val="nil"/>
              <w:bottom w:val="single" w:sz="8" w:space="0" w:color="auto"/>
              <w:right w:val="single" w:sz="8" w:space="0" w:color="auto"/>
            </w:tcBorders>
            <w:shd w:val="clear" w:color="000000" w:fill="E2EFDA"/>
            <w:vAlign w:val="center"/>
            <w:hideMark/>
          </w:tcPr>
          <w:p w14:paraId="52B1DE4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Maria Soares Sendas, nº 111, Bairro Venda Velha, São João de Meriti.</w:t>
            </w:r>
          </w:p>
        </w:tc>
        <w:tc>
          <w:tcPr>
            <w:tcW w:w="2552" w:type="dxa"/>
            <w:tcBorders>
              <w:top w:val="nil"/>
              <w:left w:val="nil"/>
              <w:bottom w:val="single" w:sz="8" w:space="0" w:color="auto"/>
              <w:right w:val="single" w:sz="8" w:space="0" w:color="auto"/>
            </w:tcBorders>
            <w:shd w:val="clear" w:color="000000" w:fill="E2EFDA"/>
            <w:vAlign w:val="center"/>
            <w:hideMark/>
          </w:tcPr>
          <w:p w14:paraId="0CA82CE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202.296, 203.077, 203.076, 44.739 e 232.235</w:t>
            </w:r>
          </w:p>
        </w:tc>
        <w:tc>
          <w:tcPr>
            <w:tcW w:w="1675" w:type="dxa"/>
            <w:tcBorders>
              <w:top w:val="nil"/>
              <w:left w:val="nil"/>
              <w:bottom w:val="single" w:sz="8" w:space="0" w:color="auto"/>
              <w:right w:val="single" w:sz="8" w:space="0" w:color="auto"/>
            </w:tcBorders>
            <w:shd w:val="clear" w:color="auto" w:fill="auto"/>
            <w:vAlign w:val="center"/>
            <w:hideMark/>
          </w:tcPr>
          <w:p w14:paraId="2ACF196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60E071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333D20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360E39D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DFA0CE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689667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Leblon</w:t>
            </w:r>
          </w:p>
        </w:tc>
        <w:tc>
          <w:tcPr>
            <w:tcW w:w="2552" w:type="dxa"/>
            <w:tcBorders>
              <w:top w:val="nil"/>
              <w:left w:val="nil"/>
              <w:bottom w:val="single" w:sz="8" w:space="0" w:color="auto"/>
              <w:right w:val="single" w:sz="8" w:space="0" w:color="auto"/>
            </w:tcBorders>
            <w:shd w:val="clear" w:color="000000" w:fill="E2EFDA"/>
            <w:vAlign w:val="center"/>
            <w:hideMark/>
          </w:tcPr>
          <w:p w14:paraId="502BBBE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Afrânio de Melo Franco, nº 290, Leblon, Rio de Janeiro, RJ, CEP 22430-060</w:t>
            </w:r>
          </w:p>
        </w:tc>
        <w:tc>
          <w:tcPr>
            <w:tcW w:w="2552" w:type="dxa"/>
            <w:tcBorders>
              <w:top w:val="nil"/>
              <w:left w:val="nil"/>
              <w:bottom w:val="single" w:sz="8" w:space="0" w:color="auto"/>
              <w:right w:val="single" w:sz="8" w:space="0" w:color="auto"/>
            </w:tcBorders>
            <w:shd w:val="clear" w:color="000000" w:fill="E2EFDA"/>
            <w:vAlign w:val="center"/>
            <w:hideMark/>
          </w:tcPr>
          <w:p w14:paraId="38D4E90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93.672 a 93.713</w:t>
            </w:r>
          </w:p>
        </w:tc>
        <w:tc>
          <w:tcPr>
            <w:tcW w:w="1675" w:type="dxa"/>
            <w:tcBorders>
              <w:top w:val="nil"/>
              <w:left w:val="nil"/>
              <w:bottom w:val="single" w:sz="8" w:space="0" w:color="auto"/>
              <w:right w:val="single" w:sz="8" w:space="0" w:color="auto"/>
            </w:tcBorders>
            <w:shd w:val="clear" w:color="auto" w:fill="auto"/>
            <w:vAlign w:val="center"/>
            <w:hideMark/>
          </w:tcPr>
          <w:p w14:paraId="5AFDB140"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185C50E"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3E59E0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AEB3FC3"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95091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CCDFDD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Metrópole</w:t>
            </w:r>
          </w:p>
        </w:tc>
        <w:tc>
          <w:tcPr>
            <w:tcW w:w="2552" w:type="dxa"/>
            <w:tcBorders>
              <w:top w:val="nil"/>
              <w:left w:val="nil"/>
              <w:bottom w:val="single" w:sz="8" w:space="0" w:color="auto"/>
              <w:right w:val="single" w:sz="8" w:space="0" w:color="auto"/>
            </w:tcBorders>
            <w:shd w:val="clear" w:color="000000" w:fill="E2EFDA"/>
            <w:vAlign w:val="center"/>
            <w:hideMark/>
          </w:tcPr>
          <w:p w14:paraId="6591027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Praça Samuel Sabatini, 200 - Centro, São Bernardo do Campo - SP, 09750-902</w:t>
            </w:r>
          </w:p>
        </w:tc>
        <w:tc>
          <w:tcPr>
            <w:tcW w:w="2552" w:type="dxa"/>
            <w:tcBorders>
              <w:top w:val="nil"/>
              <w:left w:val="nil"/>
              <w:bottom w:val="single" w:sz="8" w:space="0" w:color="auto"/>
              <w:right w:val="single" w:sz="8" w:space="0" w:color="auto"/>
            </w:tcBorders>
            <w:shd w:val="clear" w:color="000000" w:fill="E2EFDA"/>
            <w:vAlign w:val="center"/>
            <w:hideMark/>
          </w:tcPr>
          <w:p w14:paraId="071880C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121.014 e 118.886</w:t>
            </w:r>
          </w:p>
        </w:tc>
        <w:tc>
          <w:tcPr>
            <w:tcW w:w="1675" w:type="dxa"/>
            <w:tcBorders>
              <w:top w:val="nil"/>
              <w:left w:val="nil"/>
              <w:bottom w:val="single" w:sz="8" w:space="0" w:color="auto"/>
              <w:right w:val="single" w:sz="8" w:space="0" w:color="auto"/>
            </w:tcBorders>
            <w:shd w:val="clear" w:color="auto" w:fill="auto"/>
            <w:vAlign w:val="center"/>
            <w:hideMark/>
          </w:tcPr>
          <w:p w14:paraId="5210005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AEA0B7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FC6590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47522CF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864283F"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E8B1BD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Parangaba</w:t>
            </w:r>
          </w:p>
        </w:tc>
        <w:tc>
          <w:tcPr>
            <w:tcW w:w="2552" w:type="dxa"/>
            <w:tcBorders>
              <w:top w:val="nil"/>
              <w:left w:val="nil"/>
              <w:bottom w:val="single" w:sz="8" w:space="0" w:color="auto"/>
              <w:right w:val="single" w:sz="8" w:space="0" w:color="auto"/>
            </w:tcBorders>
            <w:shd w:val="clear" w:color="000000" w:fill="E2EFDA"/>
            <w:vAlign w:val="center"/>
            <w:hideMark/>
          </w:tcPr>
          <w:p w14:paraId="09B6CD9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Germano Franck, nº 300, Parangaba, CEP 60740-020, Fortaleza, CE</w:t>
            </w:r>
          </w:p>
        </w:tc>
        <w:tc>
          <w:tcPr>
            <w:tcW w:w="2552" w:type="dxa"/>
            <w:tcBorders>
              <w:top w:val="nil"/>
              <w:left w:val="nil"/>
              <w:bottom w:val="single" w:sz="8" w:space="0" w:color="auto"/>
              <w:right w:val="single" w:sz="8" w:space="0" w:color="auto"/>
            </w:tcBorders>
            <w:shd w:val="clear" w:color="000000" w:fill="E2EFDA"/>
            <w:vAlign w:val="center"/>
            <w:hideMark/>
          </w:tcPr>
          <w:p w14:paraId="44F9B0D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85.169</w:t>
            </w:r>
          </w:p>
        </w:tc>
        <w:tc>
          <w:tcPr>
            <w:tcW w:w="1675" w:type="dxa"/>
            <w:tcBorders>
              <w:top w:val="nil"/>
              <w:left w:val="nil"/>
              <w:bottom w:val="single" w:sz="8" w:space="0" w:color="auto"/>
              <w:right w:val="single" w:sz="8" w:space="0" w:color="auto"/>
            </w:tcBorders>
            <w:shd w:val="clear" w:color="auto" w:fill="auto"/>
            <w:vAlign w:val="center"/>
            <w:hideMark/>
          </w:tcPr>
          <w:p w14:paraId="3A02B8B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574572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B40993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84273D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BE93547"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568EADB"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Shopping Taboão</w:t>
            </w:r>
          </w:p>
        </w:tc>
        <w:tc>
          <w:tcPr>
            <w:tcW w:w="2552" w:type="dxa"/>
            <w:tcBorders>
              <w:top w:val="nil"/>
              <w:left w:val="nil"/>
              <w:bottom w:val="single" w:sz="8" w:space="0" w:color="auto"/>
              <w:right w:val="single" w:sz="8" w:space="0" w:color="auto"/>
            </w:tcBorders>
            <w:shd w:val="clear" w:color="000000" w:fill="E2EFDA"/>
            <w:vAlign w:val="center"/>
            <w:hideMark/>
          </w:tcPr>
          <w:p w14:paraId="7506919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Régis Bittencourt, nº 2643, Jardim Helena, Taboão da Serra, SP, CEP 06768-200</w:t>
            </w:r>
          </w:p>
        </w:tc>
        <w:tc>
          <w:tcPr>
            <w:tcW w:w="2552" w:type="dxa"/>
            <w:tcBorders>
              <w:top w:val="nil"/>
              <w:left w:val="nil"/>
              <w:bottom w:val="single" w:sz="8" w:space="0" w:color="auto"/>
              <w:right w:val="single" w:sz="8" w:space="0" w:color="auto"/>
            </w:tcBorders>
            <w:shd w:val="clear" w:color="000000" w:fill="E2EFDA"/>
            <w:vAlign w:val="center"/>
            <w:hideMark/>
          </w:tcPr>
          <w:p w14:paraId="180C83B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37.883</w:t>
            </w:r>
          </w:p>
        </w:tc>
        <w:tc>
          <w:tcPr>
            <w:tcW w:w="1675" w:type="dxa"/>
            <w:tcBorders>
              <w:top w:val="nil"/>
              <w:left w:val="nil"/>
              <w:bottom w:val="single" w:sz="8" w:space="0" w:color="auto"/>
              <w:right w:val="single" w:sz="8" w:space="0" w:color="auto"/>
            </w:tcBorders>
            <w:shd w:val="clear" w:color="auto" w:fill="auto"/>
            <w:vAlign w:val="center"/>
            <w:hideMark/>
          </w:tcPr>
          <w:p w14:paraId="33258A9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242F33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D7A34F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44EBE5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80CB4F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CAD894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Via Parque Shopping</w:t>
            </w:r>
          </w:p>
        </w:tc>
        <w:tc>
          <w:tcPr>
            <w:tcW w:w="2552" w:type="dxa"/>
            <w:tcBorders>
              <w:top w:val="nil"/>
              <w:left w:val="nil"/>
              <w:bottom w:val="single" w:sz="8" w:space="0" w:color="auto"/>
              <w:right w:val="single" w:sz="8" w:space="0" w:color="auto"/>
            </w:tcBorders>
            <w:shd w:val="clear" w:color="000000" w:fill="E2EFDA"/>
            <w:vAlign w:val="center"/>
            <w:hideMark/>
          </w:tcPr>
          <w:p w14:paraId="78787A9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Ayrton Senna, nº 3.000, Barra da Tijuca, Rio de Janeiro, RJ, CEP 22775-904</w:t>
            </w:r>
          </w:p>
        </w:tc>
        <w:tc>
          <w:tcPr>
            <w:tcW w:w="2552" w:type="dxa"/>
            <w:tcBorders>
              <w:top w:val="nil"/>
              <w:left w:val="nil"/>
              <w:bottom w:val="single" w:sz="8" w:space="0" w:color="auto"/>
              <w:right w:val="single" w:sz="8" w:space="0" w:color="auto"/>
            </w:tcBorders>
            <w:shd w:val="clear" w:color="000000" w:fill="E2EFDA"/>
            <w:vAlign w:val="center"/>
            <w:hideMark/>
          </w:tcPr>
          <w:p w14:paraId="410451E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220.313 a 220.880</w:t>
            </w:r>
          </w:p>
        </w:tc>
        <w:tc>
          <w:tcPr>
            <w:tcW w:w="1675" w:type="dxa"/>
            <w:tcBorders>
              <w:top w:val="nil"/>
              <w:left w:val="nil"/>
              <w:bottom w:val="single" w:sz="8" w:space="0" w:color="auto"/>
              <w:right w:val="single" w:sz="8" w:space="0" w:color="auto"/>
            </w:tcBorders>
            <w:shd w:val="clear" w:color="auto" w:fill="auto"/>
            <w:vAlign w:val="center"/>
            <w:hideMark/>
          </w:tcPr>
          <w:p w14:paraId="5DC7747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7CC001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82CBD7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76E284B"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6D17E39"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A873AE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Amazonas Shopping</w:t>
            </w:r>
          </w:p>
        </w:tc>
        <w:tc>
          <w:tcPr>
            <w:tcW w:w="2552" w:type="dxa"/>
            <w:tcBorders>
              <w:top w:val="nil"/>
              <w:left w:val="nil"/>
              <w:bottom w:val="single" w:sz="8" w:space="0" w:color="auto"/>
              <w:right w:val="single" w:sz="8" w:space="0" w:color="auto"/>
            </w:tcBorders>
            <w:shd w:val="clear" w:color="000000" w:fill="E2EFDA"/>
            <w:vAlign w:val="center"/>
            <w:hideMark/>
          </w:tcPr>
          <w:p w14:paraId="60EB7B3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Djalma Batista, nº 482, Manaus/AM</w:t>
            </w:r>
          </w:p>
        </w:tc>
        <w:tc>
          <w:tcPr>
            <w:tcW w:w="2552" w:type="dxa"/>
            <w:tcBorders>
              <w:top w:val="nil"/>
              <w:left w:val="nil"/>
              <w:bottom w:val="single" w:sz="8" w:space="0" w:color="auto"/>
              <w:right w:val="single" w:sz="8" w:space="0" w:color="auto"/>
            </w:tcBorders>
            <w:shd w:val="clear" w:color="000000" w:fill="E2EFDA"/>
            <w:vAlign w:val="center"/>
            <w:hideMark/>
          </w:tcPr>
          <w:p w14:paraId="44E3023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12201, 12840 e 17638</w:t>
            </w:r>
          </w:p>
        </w:tc>
        <w:tc>
          <w:tcPr>
            <w:tcW w:w="1675" w:type="dxa"/>
            <w:tcBorders>
              <w:top w:val="nil"/>
              <w:left w:val="nil"/>
              <w:bottom w:val="single" w:sz="8" w:space="0" w:color="auto"/>
              <w:right w:val="single" w:sz="8" w:space="0" w:color="auto"/>
            </w:tcBorders>
            <w:shd w:val="clear" w:color="auto" w:fill="auto"/>
            <w:vAlign w:val="center"/>
            <w:hideMark/>
          </w:tcPr>
          <w:p w14:paraId="53D9B16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177B50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8699E7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6F241C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B251F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DE44D3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330664">
              <w:rPr>
                <w:rFonts w:ascii="Times New Roman" w:eastAsia="Times New Roman" w:hAnsi="Times New Roman" w:cs="Times New Roman"/>
                <w:b/>
                <w:bCs/>
                <w:color w:val="000000"/>
                <w:sz w:val="16"/>
                <w:szCs w:val="16"/>
                <w:lang w:eastAsia="pt-BR"/>
              </w:rPr>
              <w:t>Catuaí</w:t>
            </w:r>
            <w:proofErr w:type="spellEnd"/>
            <w:r w:rsidRPr="00330664">
              <w:rPr>
                <w:rFonts w:ascii="Times New Roman" w:eastAsia="Times New Roman" w:hAnsi="Times New Roman" w:cs="Times New Roman"/>
                <w:b/>
                <w:bCs/>
                <w:color w:val="000000"/>
                <w:sz w:val="16"/>
                <w:szCs w:val="16"/>
                <w:lang w:eastAsia="pt-BR"/>
              </w:rPr>
              <w:t xml:space="preserve"> Shopping Londrina</w:t>
            </w:r>
          </w:p>
        </w:tc>
        <w:tc>
          <w:tcPr>
            <w:tcW w:w="2552" w:type="dxa"/>
            <w:tcBorders>
              <w:top w:val="nil"/>
              <w:left w:val="nil"/>
              <w:bottom w:val="single" w:sz="8" w:space="0" w:color="auto"/>
              <w:right w:val="single" w:sz="8" w:space="0" w:color="auto"/>
            </w:tcBorders>
            <w:shd w:val="clear" w:color="000000" w:fill="E2EFDA"/>
            <w:vAlign w:val="center"/>
            <w:hideMark/>
          </w:tcPr>
          <w:p w14:paraId="0A73F2A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 Celso Garcia Cid, 5600 - Gleba Fazenda Palhano, Londrina/PR</w:t>
            </w:r>
          </w:p>
        </w:tc>
        <w:tc>
          <w:tcPr>
            <w:tcW w:w="2552" w:type="dxa"/>
            <w:tcBorders>
              <w:top w:val="nil"/>
              <w:left w:val="nil"/>
              <w:bottom w:val="single" w:sz="8" w:space="0" w:color="auto"/>
              <w:right w:val="single" w:sz="8" w:space="0" w:color="auto"/>
            </w:tcBorders>
            <w:shd w:val="clear" w:color="000000" w:fill="E2EFDA"/>
            <w:vAlign w:val="center"/>
            <w:hideMark/>
          </w:tcPr>
          <w:p w14:paraId="1D30D42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81543 e 81544</w:t>
            </w:r>
          </w:p>
        </w:tc>
        <w:tc>
          <w:tcPr>
            <w:tcW w:w="1675" w:type="dxa"/>
            <w:tcBorders>
              <w:top w:val="nil"/>
              <w:left w:val="nil"/>
              <w:bottom w:val="single" w:sz="8" w:space="0" w:color="auto"/>
              <w:right w:val="single" w:sz="8" w:space="0" w:color="auto"/>
            </w:tcBorders>
            <w:shd w:val="clear" w:color="auto" w:fill="auto"/>
            <w:vAlign w:val="center"/>
            <w:hideMark/>
          </w:tcPr>
          <w:p w14:paraId="75487E36"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91EE2D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30F12A7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2EF63740"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C667FD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71FE4D2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330664">
              <w:rPr>
                <w:rFonts w:ascii="Times New Roman" w:eastAsia="Times New Roman" w:hAnsi="Times New Roman" w:cs="Times New Roman"/>
                <w:b/>
                <w:bCs/>
                <w:color w:val="000000"/>
                <w:sz w:val="16"/>
                <w:szCs w:val="16"/>
                <w:lang w:eastAsia="pt-BR"/>
              </w:rPr>
              <w:t>Catuaí</w:t>
            </w:r>
            <w:proofErr w:type="spellEnd"/>
            <w:r w:rsidRPr="00330664">
              <w:rPr>
                <w:rFonts w:ascii="Times New Roman" w:eastAsia="Times New Roman" w:hAnsi="Times New Roman" w:cs="Times New Roman"/>
                <w:b/>
                <w:bCs/>
                <w:color w:val="000000"/>
                <w:sz w:val="16"/>
                <w:szCs w:val="16"/>
                <w:lang w:eastAsia="pt-BR"/>
              </w:rPr>
              <w:t xml:space="preserve"> Shopping Maringá</w:t>
            </w:r>
          </w:p>
        </w:tc>
        <w:tc>
          <w:tcPr>
            <w:tcW w:w="2552" w:type="dxa"/>
            <w:tcBorders>
              <w:top w:val="nil"/>
              <w:left w:val="nil"/>
              <w:bottom w:val="single" w:sz="8" w:space="0" w:color="auto"/>
              <w:right w:val="single" w:sz="8" w:space="0" w:color="auto"/>
            </w:tcBorders>
            <w:shd w:val="clear" w:color="000000" w:fill="E2EFDA"/>
            <w:vAlign w:val="center"/>
            <w:hideMark/>
          </w:tcPr>
          <w:p w14:paraId="43E30A1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Colombo, 9161 - Parque Industrial Bandeirantes, Maringá/PR</w:t>
            </w:r>
          </w:p>
        </w:tc>
        <w:tc>
          <w:tcPr>
            <w:tcW w:w="2552" w:type="dxa"/>
            <w:tcBorders>
              <w:top w:val="nil"/>
              <w:left w:val="nil"/>
              <w:bottom w:val="single" w:sz="8" w:space="0" w:color="auto"/>
              <w:right w:val="single" w:sz="8" w:space="0" w:color="auto"/>
            </w:tcBorders>
            <w:shd w:val="clear" w:color="000000" w:fill="E2EFDA"/>
            <w:vAlign w:val="center"/>
            <w:hideMark/>
          </w:tcPr>
          <w:p w14:paraId="7806F94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24489</w:t>
            </w:r>
          </w:p>
        </w:tc>
        <w:tc>
          <w:tcPr>
            <w:tcW w:w="1675" w:type="dxa"/>
            <w:tcBorders>
              <w:top w:val="nil"/>
              <w:left w:val="nil"/>
              <w:bottom w:val="single" w:sz="8" w:space="0" w:color="auto"/>
              <w:right w:val="single" w:sz="8" w:space="0" w:color="auto"/>
            </w:tcBorders>
            <w:shd w:val="clear" w:color="auto" w:fill="auto"/>
            <w:vAlign w:val="center"/>
            <w:hideMark/>
          </w:tcPr>
          <w:p w14:paraId="3E9632B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323B41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BC1105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289C39E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7F2184E"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343B0B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Center Shopping Uberlândia</w:t>
            </w:r>
          </w:p>
        </w:tc>
        <w:tc>
          <w:tcPr>
            <w:tcW w:w="2552" w:type="dxa"/>
            <w:tcBorders>
              <w:top w:val="nil"/>
              <w:left w:val="nil"/>
              <w:bottom w:val="single" w:sz="8" w:space="0" w:color="auto"/>
              <w:right w:val="single" w:sz="8" w:space="0" w:color="auto"/>
            </w:tcBorders>
            <w:shd w:val="clear" w:color="000000" w:fill="E2EFDA"/>
            <w:vAlign w:val="center"/>
            <w:hideMark/>
          </w:tcPr>
          <w:p w14:paraId="66DFA3F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Rondon Pacheco, 4600, </w:t>
            </w:r>
            <w:proofErr w:type="spellStart"/>
            <w:r w:rsidRPr="00330664">
              <w:rPr>
                <w:rFonts w:ascii="Times New Roman" w:eastAsia="Times New Roman" w:hAnsi="Times New Roman" w:cs="Times New Roman"/>
                <w:color w:val="000000"/>
                <w:sz w:val="16"/>
                <w:szCs w:val="16"/>
                <w:lang w:eastAsia="pt-BR"/>
              </w:rPr>
              <w:t>Tibery</w:t>
            </w:r>
            <w:proofErr w:type="spellEnd"/>
            <w:r w:rsidRPr="00330664">
              <w:rPr>
                <w:rFonts w:ascii="Times New Roman" w:eastAsia="Times New Roman" w:hAnsi="Times New Roman" w:cs="Times New Roman"/>
                <w:color w:val="000000"/>
                <w:sz w:val="16"/>
                <w:szCs w:val="16"/>
                <w:lang w:eastAsia="pt-BR"/>
              </w:rPr>
              <w:t>, Uberlândia/MG</w:t>
            </w:r>
          </w:p>
        </w:tc>
        <w:tc>
          <w:tcPr>
            <w:tcW w:w="2552" w:type="dxa"/>
            <w:tcBorders>
              <w:top w:val="nil"/>
              <w:left w:val="nil"/>
              <w:bottom w:val="single" w:sz="8" w:space="0" w:color="auto"/>
              <w:right w:val="single" w:sz="8" w:space="0" w:color="auto"/>
            </w:tcBorders>
            <w:shd w:val="clear" w:color="000000" w:fill="E2EFDA"/>
            <w:vAlign w:val="center"/>
            <w:hideMark/>
          </w:tcPr>
          <w:p w14:paraId="2CA11C4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57.988, 195.446, 132.028, 130.549 e 135.755</w:t>
            </w:r>
          </w:p>
        </w:tc>
        <w:tc>
          <w:tcPr>
            <w:tcW w:w="1675" w:type="dxa"/>
            <w:tcBorders>
              <w:top w:val="nil"/>
              <w:left w:val="nil"/>
              <w:bottom w:val="single" w:sz="8" w:space="0" w:color="auto"/>
              <w:right w:val="single" w:sz="8" w:space="0" w:color="auto"/>
            </w:tcBorders>
            <w:shd w:val="clear" w:color="auto" w:fill="auto"/>
            <w:vAlign w:val="center"/>
            <w:hideMark/>
          </w:tcPr>
          <w:p w14:paraId="3BC5E34C"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1ADB3DA"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FD9727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0409D30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120B68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D9B0A8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Estação BH</w:t>
            </w:r>
          </w:p>
        </w:tc>
        <w:tc>
          <w:tcPr>
            <w:tcW w:w="2552" w:type="dxa"/>
            <w:tcBorders>
              <w:top w:val="nil"/>
              <w:left w:val="nil"/>
              <w:bottom w:val="single" w:sz="8" w:space="0" w:color="auto"/>
              <w:right w:val="single" w:sz="8" w:space="0" w:color="auto"/>
            </w:tcBorders>
            <w:shd w:val="clear" w:color="000000" w:fill="E2EFDA"/>
            <w:vAlign w:val="center"/>
            <w:hideMark/>
          </w:tcPr>
          <w:p w14:paraId="6FEECA1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Cristiano Machado, 11833 - Vila </w:t>
            </w:r>
            <w:proofErr w:type="spellStart"/>
            <w:r w:rsidRPr="00330664">
              <w:rPr>
                <w:rFonts w:ascii="Times New Roman" w:eastAsia="Times New Roman" w:hAnsi="Times New Roman" w:cs="Times New Roman"/>
                <w:color w:val="000000"/>
                <w:sz w:val="16"/>
                <w:szCs w:val="16"/>
                <w:lang w:eastAsia="pt-BR"/>
              </w:rPr>
              <w:t>Cloris</w:t>
            </w:r>
            <w:proofErr w:type="spellEnd"/>
            <w:r w:rsidRPr="00330664">
              <w:rPr>
                <w:rFonts w:ascii="Times New Roman" w:eastAsia="Times New Roman" w:hAnsi="Times New Roman" w:cs="Times New Roman"/>
                <w:color w:val="000000"/>
                <w:sz w:val="16"/>
                <w:szCs w:val="16"/>
                <w:lang w:eastAsia="pt-BR"/>
              </w:rPr>
              <w:t>, Belo Horizonte/MG</w:t>
            </w:r>
          </w:p>
        </w:tc>
        <w:tc>
          <w:tcPr>
            <w:tcW w:w="2552" w:type="dxa"/>
            <w:tcBorders>
              <w:top w:val="nil"/>
              <w:left w:val="nil"/>
              <w:bottom w:val="single" w:sz="8" w:space="0" w:color="auto"/>
              <w:right w:val="single" w:sz="8" w:space="0" w:color="auto"/>
            </w:tcBorders>
            <w:shd w:val="clear" w:color="000000" w:fill="E2EFDA"/>
            <w:vAlign w:val="center"/>
            <w:hideMark/>
          </w:tcPr>
          <w:p w14:paraId="36CC668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45860</w:t>
            </w:r>
          </w:p>
        </w:tc>
        <w:tc>
          <w:tcPr>
            <w:tcW w:w="1675" w:type="dxa"/>
            <w:tcBorders>
              <w:top w:val="nil"/>
              <w:left w:val="nil"/>
              <w:bottom w:val="single" w:sz="8" w:space="0" w:color="auto"/>
              <w:right w:val="single" w:sz="8" w:space="0" w:color="auto"/>
            </w:tcBorders>
            <w:shd w:val="clear" w:color="auto" w:fill="auto"/>
            <w:vAlign w:val="center"/>
            <w:hideMark/>
          </w:tcPr>
          <w:p w14:paraId="5A85C7C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94DA708"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30DCF4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13D58374"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F2F1DC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F0669FF"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Goiânia Shopping</w:t>
            </w:r>
          </w:p>
        </w:tc>
        <w:tc>
          <w:tcPr>
            <w:tcW w:w="2552" w:type="dxa"/>
            <w:tcBorders>
              <w:top w:val="nil"/>
              <w:left w:val="nil"/>
              <w:bottom w:val="single" w:sz="8" w:space="0" w:color="auto"/>
              <w:right w:val="single" w:sz="8" w:space="0" w:color="auto"/>
            </w:tcBorders>
            <w:shd w:val="clear" w:color="000000" w:fill="E2EFDA"/>
            <w:vAlign w:val="center"/>
            <w:hideMark/>
          </w:tcPr>
          <w:p w14:paraId="141D548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T-10, 1300 - Setor Bueno, Goiânia/GO</w:t>
            </w:r>
          </w:p>
        </w:tc>
        <w:tc>
          <w:tcPr>
            <w:tcW w:w="2552" w:type="dxa"/>
            <w:tcBorders>
              <w:top w:val="nil"/>
              <w:left w:val="nil"/>
              <w:bottom w:val="single" w:sz="8" w:space="0" w:color="auto"/>
              <w:right w:val="single" w:sz="8" w:space="0" w:color="auto"/>
            </w:tcBorders>
            <w:shd w:val="clear" w:color="000000" w:fill="E2EFDA"/>
            <w:vAlign w:val="center"/>
            <w:hideMark/>
          </w:tcPr>
          <w:p w14:paraId="443F70E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167.688 e 167.689</w:t>
            </w:r>
          </w:p>
        </w:tc>
        <w:tc>
          <w:tcPr>
            <w:tcW w:w="1675" w:type="dxa"/>
            <w:tcBorders>
              <w:top w:val="nil"/>
              <w:left w:val="nil"/>
              <w:bottom w:val="single" w:sz="8" w:space="0" w:color="auto"/>
              <w:right w:val="single" w:sz="8" w:space="0" w:color="auto"/>
            </w:tcBorders>
            <w:shd w:val="clear" w:color="auto" w:fill="auto"/>
            <w:vAlign w:val="center"/>
            <w:hideMark/>
          </w:tcPr>
          <w:p w14:paraId="50DBA69C"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5939434"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9A9471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E18F9A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C81A4C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96B43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Independência Shopping</w:t>
            </w:r>
          </w:p>
        </w:tc>
        <w:tc>
          <w:tcPr>
            <w:tcW w:w="2552" w:type="dxa"/>
            <w:tcBorders>
              <w:top w:val="nil"/>
              <w:left w:val="nil"/>
              <w:bottom w:val="single" w:sz="8" w:space="0" w:color="auto"/>
              <w:right w:val="single" w:sz="8" w:space="0" w:color="auto"/>
            </w:tcBorders>
            <w:shd w:val="clear" w:color="000000" w:fill="E2EFDA"/>
            <w:vAlign w:val="center"/>
            <w:hideMark/>
          </w:tcPr>
          <w:p w14:paraId="598C4FA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Presidente Itamar Franco, 3600 - São Mateus, Juiz de Fora/MG</w:t>
            </w:r>
          </w:p>
        </w:tc>
        <w:tc>
          <w:tcPr>
            <w:tcW w:w="2552" w:type="dxa"/>
            <w:tcBorders>
              <w:top w:val="nil"/>
              <w:left w:val="nil"/>
              <w:bottom w:val="single" w:sz="8" w:space="0" w:color="auto"/>
              <w:right w:val="single" w:sz="8" w:space="0" w:color="auto"/>
            </w:tcBorders>
            <w:shd w:val="clear" w:color="000000" w:fill="E2EFDA"/>
            <w:vAlign w:val="center"/>
            <w:hideMark/>
          </w:tcPr>
          <w:p w14:paraId="76D9E5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70.486 a 70549</w:t>
            </w:r>
          </w:p>
        </w:tc>
        <w:tc>
          <w:tcPr>
            <w:tcW w:w="1675" w:type="dxa"/>
            <w:tcBorders>
              <w:top w:val="nil"/>
              <w:left w:val="nil"/>
              <w:bottom w:val="single" w:sz="8" w:space="0" w:color="auto"/>
              <w:right w:val="single" w:sz="8" w:space="0" w:color="auto"/>
            </w:tcBorders>
            <w:shd w:val="clear" w:color="auto" w:fill="auto"/>
            <w:vAlign w:val="center"/>
            <w:hideMark/>
          </w:tcPr>
          <w:p w14:paraId="20382D2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6292F4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5075EC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56CCDE86"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4D52E34"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49B47EC"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Jardim Sul</w:t>
            </w:r>
          </w:p>
        </w:tc>
        <w:tc>
          <w:tcPr>
            <w:tcW w:w="2552" w:type="dxa"/>
            <w:tcBorders>
              <w:top w:val="nil"/>
              <w:left w:val="nil"/>
              <w:bottom w:val="single" w:sz="8" w:space="0" w:color="auto"/>
              <w:right w:val="single" w:sz="8" w:space="0" w:color="auto"/>
            </w:tcBorders>
            <w:shd w:val="clear" w:color="000000" w:fill="E2EFDA"/>
            <w:vAlign w:val="center"/>
            <w:hideMark/>
          </w:tcPr>
          <w:p w14:paraId="34231C9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Giovanni Gronchi, 5819 - Vila Andrade - São Paulo/ SP</w:t>
            </w:r>
          </w:p>
        </w:tc>
        <w:tc>
          <w:tcPr>
            <w:tcW w:w="2552" w:type="dxa"/>
            <w:tcBorders>
              <w:top w:val="nil"/>
              <w:left w:val="nil"/>
              <w:bottom w:val="single" w:sz="8" w:space="0" w:color="auto"/>
              <w:right w:val="single" w:sz="8" w:space="0" w:color="auto"/>
            </w:tcBorders>
            <w:shd w:val="clear" w:color="000000" w:fill="E2EFDA"/>
            <w:vAlign w:val="center"/>
            <w:hideMark/>
          </w:tcPr>
          <w:p w14:paraId="420C063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311.650 a 311.920</w:t>
            </w:r>
            <w:r w:rsidRPr="00330664">
              <w:rPr>
                <w:rFonts w:ascii="Times New Roman" w:eastAsia="Times New Roman" w:hAnsi="Times New Roman" w:cs="Times New Roman"/>
                <w:color w:val="000000"/>
                <w:sz w:val="16"/>
                <w:szCs w:val="16"/>
                <w:lang w:eastAsia="pt-BR"/>
              </w:rPr>
              <w:br/>
              <w:t>381.810 a 381.820</w:t>
            </w:r>
          </w:p>
        </w:tc>
        <w:tc>
          <w:tcPr>
            <w:tcW w:w="1675" w:type="dxa"/>
            <w:tcBorders>
              <w:top w:val="nil"/>
              <w:left w:val="nil"/>
              <w:bottom w:val="single" w:sz="8" w:space="0" w:color="auto"/>
              <w:right w:val="single" w:sz="8" w:space="0" w:color="auto"/>
            </w:tcBorders>
            <w:shd w:val="clear" w:color="auto" w:fill="auto"/>
            <w:vAlign w:val="center"/>
            <w:hideMark/>
          </w:tcPr>
          <w:p w14:paraId="6256A15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078D6D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6D67AC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D2FFBA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025614F"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15A24C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Mooca Plaza Shopping</w:t>
            </w:r>
          </w:p>
        </w:tc>
        <w:tc>
          <w:tcPr>
            <w:tcW w:w="2552" w:type="dxa"/>
            <w:tcBorders>
              <w:top w:val="nil"/>
              <w:left w:val="nil"/>
              <w:bottom w:val="single" w:sz="8" w:space="0" w:color="auto"/>
              <w:right w:val="single" w:sz="8" w:space="0" w:color="auto"/>
            </w:tcBorders>
            <w:shd w:val="clear" w:color="000000" w:fill="E2EFDA"/>
            <w:vAlign w:val="center"/>
            <w:hideMark/>
          </w:tcPr>
          <w:p w14:paraId="7A41E6B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Capitão Pacheco e Chaves, 313, Mooca, São Paulo/SP</w:t>
            </w:r>
          </w:p>
        </w:tc>
        <w:tc>
          <w:tcPr>
            <w:tcW w:w="2552" w:type="dxa"/>
            <w:tcBorders>
              <w:top w:val="nil"/>
              <w:left w:val="nil"/>
              <w:bottom w:val="single" w:sz="8" w:space="0" w:color="auto"/>
              <w:right w:val="single" w:sz="8" w:space="0" w:color="auto"/>
            </w:tcBorders>
            <w:shd w:val="clear" w:color="000000" w:fill="E2EFDA"/>
            <w:vAlign w:val="center"/>
            <w:hideMark/>
          </w:tcPr>
          <w:p w14:paraId="4D3D076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168493 e 144.661 (matrículas duplicadas)</w:t>
            </w:r>
          </w:p>
        </w:tc>
        <w:tc>
          <w:tcPr>
            <w:tcW w:w="1675" w:type="dxa"/>
            <w:tcBorders>
              <w:top w:val="nil"/>
              <w:left w:val="nil"/>
              <w:bottom w:val="single" w:sz="8" w:space="0" w:color="auto"/>
              <w:right w:val="single" w:sz="8" w:space="0" w:color="auto"/>
            </w:tcBorders>
            <w:shd w:val="clear" w:color="auto" w:fill="auto"/>
            <w:vAlign w:val="center"/>
            <w:hideMark/>
          </w:tcPr>
          <w:p w14:paraId="395292E0"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FD970A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3C3388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335CF4B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3071926"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512D01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proofErr w:type="spellStart"/>
            <w:r w:rsidRPr="00330664">
              <w:rPr>
                <w:rFonts w:ascii="Times New Roman" w:eastAsia="Times New Roman" w:hAnsi="Times New Roman" w:cs="Times New Roman"/>
                <w:b/>
                <w:bCs/>
                <w:color w:val="000000"/>
                <w:sz w:val="16"/>
                <w:szCs w:val="16"/>
                <w:lang w:eastAsia="pt-BR"/>
              </w:rPr>
              <w:lastRenderedPageBreak/>
              <w:t>Norteshopping</w:t>
            </w:r>
            <w:proofErr w:type="spellEnd"/>
          </w:p>
        </w:tc>
        <w:tc>
          <w:tcPr>
            <w:tcW w:w="2552" w:type="dxa"/>
            <w:tcBorders>
              <w:top w:val="nil"/>
              <w:left w:val="nil"/>
              <w:bottom w:val="single" w:sz="8" w:space="0" w:color="auto"/>
              <w:right w:val="single" w:sz="8" w:space="0" w:color="auto"/>
            </w:tcBorders>
            <w:shd w:val="clear" w:color="000000" w:fill="E2EFDA"/>
            <w:vAlign w:val="center"/>
            <w:hideMark/>
          </w:tcPr>
          <w:p w14:paraId="3DC5EBA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Dom Hélder Câmara, 5474 - Cachambi, Rio de Janeiro/RJ</w:t>
            </w:r>
          </w:p>
        </w:tc>
        <w:tc>
          <w:tcPr>
            <w:tcW w:w="2552" w:type="dxa"/>
            <w:tcBorders>
              <w:top w:val="nil"/>
              <w:left w:val="nil"/>
              <w:bottom w:val="single" w:sz="8" w:space="0" w:color="auto"/>
              <w:right w:val="single" w:sz="8" w:space="0" w:color="auto"/>
            </w:tcBorders>
            <w:shd w:val="clear" w:color="000000" w:fill="E2EFDA"/>
            <w:vAlign w:val="center"/>
            <w:hideMark/>
          </w:tcPr>
          <w:p w14:paraId="6CED613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72576</w:t>
            </w:r>
          </w:p>
        </w:tc>
        <w:tc>
          <w:tcPr>
            <w:tcW w:w="1675" w:type="dxa"/>
            <w:tcBorders>
              <w:top w:val="nil"/>
              <w:left w:val="nil"/>
              <w:bottom w:val="single" w:sz="8" w:space="0" w:color="auto"/>
              <w:right w:val="single" w:sz="8" w:space="0" w:color="auto"/>
            </w:tcBorders>
            <w:shd w:val="clear" w:color="auto" w:fill="auto"/>
            <w:vAlign w:val="center"/>
            <w:hideMark/>
          </w:tcPr>
          <w:p w14:paraId="69B68F9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BB0226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F255F6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7C9C7E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A5A339D"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25CA90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Plaza Niterói</w:t>
            </w:r>
          </w:p>
        </w:tc>
        <w:tc>
          <w:tcPr>
            <w:tcW w:w="2552" w:type="dxa"/>
            <w:tcBorders>
              <w:top w:val="nil"/>
              <w:left w:val="nil"/>
              <w:bottom w:val="single" w:sz="8" w:space="0" w:color="auto"/>
              <w:right w:val="single" w:sz="8" w:space="0" w:color="auto"/>
            </w:tcBorders>
            <w:shd w:val="clear" w:color="000000" w:fill="E2EFDA"/>
            <w:vAlign w:val="center"/>
            <w:hideMark/>
          </w:tcPr>
          <w:p w14:paraId="37CD9D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Rua Quinze de Novembro, 8 - Centro, Niterói/RJ</w:t>
            </w:r>
          </w:p>
        </w:tc>
        <w:tc>
          <w:tcPr>
            <w:tcW w:w="2552" w:type="dxa"/>
            <w:tcBorders>
              <w:top w:val="nil"/>
              <w:left w:val="nil"/>
              <w:bottom w:val="single" w:sz="8" w:space="0" w:color="auto"/>
              <w:right w:val="single" w:sz="8" w:space="0" w:color="auto"/>
            </w:tcBorders>
            <w:shd w:val="clear" w:color="000000" w:fill="E2EFDA"/>
            <w:vAlign w:val="center"/>
            <w:hideMark/>
          </w:tcPr>
          <w:p w14:paraId="6611D32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19.111 a 19.432</w:t>
            </w:r>
            <w:r w:rsidRPr="00330664">
              <w:rPr>
                <w:rFonts w:ascii="Times New Roman" w:eastAsia="Times New Roman" w:hAnsi="Times New Roman" w:cs="Times New Roman"/>
                <w:color w:val="000000"/>
                <w:sz w:val="16"/>
                <w:szCs w:val="16"/>
                <w:lang w:eastAsia="pt-BR"/>
              </w:rPr>
              <w:br/>
              <w:t>23.419</w:t>
            </w:r>
            <w:r w:rsidRPr="00330664">
              <w:rPr>
                <w:rFonts w:ascii="Times New Roman" w:eastAsia="Times New Roman" w:hAnsi="Times New Roman" w:cs="Times New Roman"/>
                <w:color w:val="000000"/>
                <w:sz w:val="16"/>
                <w:szCs w:val="16"/>
                <w:lang w:eastAsia="pt-BR"/>
              </w:rPr>
              <w:br/>
              <w:t>24.062 a 24.072</w:t>
            </w:r>
          </w:p>
        </w:tc>
        <w:tc>
          <w:tcPr>
            <w:tcW w:w="1675" w:type="dxa"/>
            <w:tcBorders>
              <w:top w:val="nil"/>
              <w:left w:val="nil"/>
              <w:bottom w:val="single" w:sz="8" w:space="0" w:color="auto"/>
              <w:right w:val="single" w:sz="8" w:space="0" w:color="auto"/>
            </w:tcBorders>
            <w:shd w:val="clear" w:color="auto" w:fill="auto"/>
            <w:vAlign w:val="center"/>
            <w:hideMark/>
          </w:tcPr>
          <w:p w14:paraId="54DF748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B868A08"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136A1BB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68B607E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305749F"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17AC9D4"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Rio Anil</w:t>
            </w:r>
          </w:p>
        </w:tc>
        <w:tc>
          <w:tcPr>
            <w:tcW w:w="2552" w:type="dxa"/>
            <w:tcBorders>
              <w:top w:val="nil"/>
              <w:left w:val="nil"/>
              <w:bottom w:val="single" w:sz="8" w:space="0" w:color="auto"/>
              <w:right w:val="single" w:sz="8" w:space="0" w:color="auto"/>
            </w:tcBorders>
            <w:shd w:val="clear" w:color="000000" w:fill="E2EFDA"/>
            <w:vAlign w:val="center"/>
            <w:hideMark/>
          </w:tcPr>
          <w:p w14:paraId="3E9DA1E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São Luís Rei de França, 8 - Turu, São Luís/MA</w:t>
            </w:r>
          </w:p>
        </w:tc>
        <w:tc>
          <w:tcPr>
            <w:tcW w:w="2552" w:type="dxa"/>
            <w:tcBorders>
              <w:top w:val="nil"/>
              <w:left w:val="nil"/>
              <w:bottom w:val="single" w:sz="8" w:space="0" w:color="auto"/>
              <w:right w:val="single" w:sz="8" w:space="0" w:color="auto"/>
            </w:tcBorders>
            <w:shd w:val="clear" w:color="000000" w:fill="E2EFDA"/>
            <w:vAlign w:val="center"/>
            <w:hideMark/>
          </w:tcPr>
          <w:p w14:paraId="40591D98"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72081</w:t>
            </w:r>
          </w:p>
        </w:tc>
        <w:tc>
          <w:tcPr>
            <w:tcW w:w="1675" w:type="dxa"/>
            <w:tcBorders>
              <w:top w:val="nil"/>
              <w:left w:val="nil"/>
              <w:bottom w:val="single" w:sz="8" w:space="0" w:color="auto"/>
              <w:right w:val="single" w:sz="8" w:space="0" w:color="auto"/>
            </w:tcBorders>
            <w:shd w:val="clear" w:color="auto" w:fill="auto"/>
            <w:vAlign w:val="center"/>
            <w:hideMark/>
          </w:tcPr>
          <w:p w14:paraId="35D121A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305619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07E51E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3918AF2F"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F2442A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357A36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São Bernardo Plaza Shopping</w:t>
            </w:r>
          </w:p>
        </w:tc>
        <w:tc>
          <w:tcPr>
            <w:tcW w:w="2552" w:type="dxa"/>
            <w:tcBorders>
              <w:top w:val="nil"/>
              <w:left w:val="nil"/>
              <w:bottom w:val="single" w:sz="8" w:space="0" w:color="auto"/>
              <w:right w:val="single" w:sz="8" w:space="0" w:color="auto"/>
            </w:tcBorders>
            <w:shd w:val="clear" w:color="000000" w:fill="E2EFDA"/>
            <w:vAlign w:val="center"/>
            <w:hideMark/>
          </w:tcPr>
          <w:p w14:paraId="5423426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Rotary, 624 - Centro, São Bernardo do Campo/SP</w:t>
            </w:r>
          </w:p>
        </w:tc>
        <w:tc>
          <w:tcPr>
            <w:tcW w:w="2552" w:type="dxa"/>
            <w:tcBorders>
              <w:top w:val="nil"/>
              <w:left w:val="nil"/>
              <w:bottom w:val="single" w:sz="8" w:space="0" w:color="auto"/>
              <w:right w:val="single" w:sz="8" w:space="0" w:color="auto"/>
            </w:tcBorders>
            <w:shd w:val="clear" w:color="000000" w:fill="E2EFDA"/>
            <w:vAlign w:val="center"/>
            <w:hideMark/>
          </w:tcPr>
          <w:p w14:paraId="67B7B13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143.993 e 144.003</w:t>
            </w:r>
          </w:p>
        </w:tc>
        <w:tc>
          <w:tcPr>
            <w:tcW w:w="1675" w:type="dxa"/>
            <w:tcBorders>
              <w:top w:val="nil"/>
              <w:left w:val="nil"/>
              <w:bottom w:val="single" w:sz="8" w:space="0" w:color="auto"/>
              <w:right w:val="single" w:sz="8" w:space="0" w:color="auto"/>
            </w:tcBorders>
            <w:shd w:val="clear" w:color="auto" w:fill="auto"/>
            <w:vAlign w:val="center"/>
            <w:hideMark/>
          </w:tcPr>
          <w:p w14:paraId="0D1772C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79B6C00"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08B13D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2840E44"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915F80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1D36DD"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São Luís Shopping</w:t>
            </w:r>
          </w:p>
        </w:tc>
        <w:tc>
          <w:tcPr>
            <w:tcW w:w="2552" w:type="dxa"/>
            <w:tcBorders>
              <w:top w:val="nil"/>
              <w:left w:val="nil"/>
              <w:bottom w:val="single" w:sz="8" w:space="0" w:color="auto"/>
              <w:right w:val="single" w:sz="8" w:space="0" w:color="auto"/>
            </w:tcBorders>
            <w:shd w:val="clear" w:color="000000" w:fill="E2EFDA"/>
            <w:vAlign w:val="center"/>
            <w:hideMark/>
          </w:tcPr>
          <w:p w14:paraId="24CE995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Prof. Carlos Cunha, 1000 - </w:t>
            </w:r>
            <w:proofErr w:type="spellStart"/>
            <w:r w:rsidRPr="00330664">
              <w:rPr>
                <w:rFonts w:ascii="Times New Roman" w:eastAsia="Times New Roman" w:hAnsi="Times New Roman" w:cs="Times New Roman"/>
                <w:color w:val="000000"/>
                <w:sz w:val="16"/>
                <w:szCs w:val="16"/>
                <w:lang w:eastAsia="pt-BR"/>
              </w:rPr>
              <w:t>Jaracaty</w:t>
            </w:r>
            <w:proofErr w:type="spellEnd"/>
            <w:r w:rsidRPr="00330664">
              <w:rPr>
                <w:rFonts w:ascii="Times New Roman" w:eastAsia="Times New Roman" w:hAnsi="Times New Roman" w:cs="Times New Roman"/>
                <w:color w:val="000000"/>
                <w:sz w:val="16"/>
                <w:szCs w:val="16"/>
                <w:lang w:eastAsia="pt-BR"/>
              </w:rPr>
              <w:t>, São Luís/MA</w:t>
            </w:r>
          </w:p>
        </w:tc>
        <w:tc>
          <w:tcPr>
            <w:tcW w:w="2552" w:type="dxa"/>
            <w:tcBorders>
              <w:top w:val="nil"/>
              <w:left w:val="nil"/>
              <w:bottom w:val="single" w:sz="8" w:space="0" w:color="auto"/>
              <w:right w:val="single" w:sz="8" w:space="0" w:color="auto"/>
            </w:tcBorders>
            <w:shd w:val="clear" w:color="000000" w:fill="E2EFDA"/>
            <w:vAlign w:val="center"/>
            <w:hideMark/>
          </w:tcPr>
          <w:p w14:paraId="24DDB5B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44551</w:t>
            </w:r>
          </w:p>
        </w:tc>
        <w:tc>
          <w:tcPr>
            <w:tcW w:w="1675" w:type="dxa"/>
            <w:tcBorders>
              <w:top w:val="nil"/>
              <w:left w:val="nil"/>
              <w:bottom w:val="single" w:sz="8" w:space="0" w:color="auto"/>
              <w:right w:val="single" w:sz="8" w:space="0" w:color="auto"/>
            </w:tcBorders>
            <w:shd w:val="clear" w:color="auto" w:fill="auto"/>
            <w:vAlign w:val="center"/>
            <w:hideMark/>
          </w:tcPr>
          <w:p w14:paraId="6891D54C"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DB0A2F2"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3C67EBB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9C9AD9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DC4B61A"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AD869B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ABC</w:t>
            </w:r>
          </w:p>
        </w:tc>
        <w:tc>
          <w:tcPr>
            <w:tcW w:w="2552" w:type="dxa"/>
            <w:tcBorders>
              <w:top w:val="nil"/>
              <w:left w:val="nil"/>
              <w:bottom w:val="single" w:sz="8" w:space="0" w:color="auto"/>
              <w:right w:val="single" w:sz="8" w:space="0" w:color="auto"/>
            </w:tcBorders>
            <w:shd w:val="clear" w:color="000000" w:fill="E2EFDA"/>
            <w:vAlign w:val="center"/>
            <w:hideMark/>
          </w:tcPr>
          <w:p w14:paraId="0B5CC7D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Pereira Barreto, 42, Vila Gilda - Santo André/SP</w:t>
            </w:r>
          </w:p>
        </w:tc>
        <w:tc>
          <w:tcPr>
            <w:tcW w:w="2552" w:type="dxa"/>
            <w:tcBorders>
              <w:top w:val="nil"/>
              <w:left w:val="nil"/>
              <w:bottom w:val="single" w:sz="8" w:space="0" w:color="auto"/>
              <w:right w:val="single" w:sz="8" w:space="0" w:color="auto"/>
            </w:tcBorders>
            <w:shd w:val="clear" w:color="000000" w:fill="E2EFDA"/>
            <w:vAlign w:val="center"/>
            <w:hideMark/>
          </w:tcPr>
          <w:p w14:paraId="016BFAE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71010</w:t>
            </w:r>
          </w:p>
        </w:tc>
        <w:tc>
          <w:tcPr>
            <w:tcW w:w="1675" w:type="dxa"/>
            <w:tcBorders>
              <w:top w:val="nil"/>
              <w:left w:val="nil"/>
              <w:bottom w:val="single" w:sz="8" w:space="0" w:color="auto"/>
              <w:right w:val="single" w:sz="8" w:space="0" w:color="auto"/>
            </w:tcBorders>
            <w:shd w:val="clear" w:color="auto" w:fill="auto"/>
            <w:vAlign w:val="center"/>
            <w:hideMark/>
          </w:tcPr>
          <w:p w14:paraId="2684F0F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51D2266"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9BD934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8C7383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75245DC" w14:textId="77777777" w:rsidTr="003A6A2B">
        <w:trPr>
          <w:trHeight w:val="256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2E8AE3A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Campo Grande</w:t>
            </w:r>
          </w:p>
        </w:tc>
        <w:tc>
          <w:tcPr>
            <w:tcW w:w="2552" w:type="dxa"/>
            <w:tcBorders>
              <w:top w:val="nil"/>
              <w:left w:val="nil"/>
              <w:bottom w:val="single" w:sz="8" w:space="0" w:color="auto"/>
              <w:right w:val="single" w:sz="8" w:space="0" w:color="auto"/>
            </w:tcBorders>
            <w:shd w:val="clear" w:color="000000" w:fill="E2EFDA"/>
            <w:vAlign w:val="center"/>
            <w:hideMark/>
          </w:tcPr>
          <w:p w14:paraId="214C603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Avenida Afonso Pena, n.º 4909, Campo Grande/MS</w:t>
            </w:r>
          </w:p>
        </w:tc>
        <w:tc>
          <w:tcPr>
            <w:tcW w:w="2552" w:type="dxa"/>
            <w:tcBorders>
              <w:top w:val="nil"/>
              <w:left w:val="nil"/>
              <w:bottom w:val="single" w:sz="8" w:space="0" w:color="auto"/>
              <w:right w:val="single" w:sz="8" w:space="0" w:color="auto"/>
            </w:tcBorders>
            <w:shd w:val="clear" w:color="000000" w:fill="E2EFDA"/>
            <w:vAlign w:val="center"/>
            <w:hideMark/>
          </w:tcPr>
          <w:p w14:paraId="0A1358E6" w14:textId="77777777" w:rsidR="00336455" w:rsidRPr="00330664" w:rsidRDefault="00336455" w:rsidP="003A6A2B">
            <w:pPr>
              <w:spacing w:after="24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241.349</w:t>
            </w:r>
            <w:r w:rsidRPr="00330664">
              <w:rPr>
                <w:rFonts w:ascii="Times New Roman" w:eastAsia="Times New Roman" w:hAnsi="Times New Roman" w:cs="Times New Roman"/>
                <w:color w:val="000000"/>
                <w:sz w:val="16"/>
                <w:szCs w:val="16"/>
                <w:lang w:eastAsia="pt-BR"/>
              </w:rPr>
              <w:br/>
              <w:t>241.475 a 241.477</w:t>
            </w:r>
            <w:r w:rsidRPr="00330664">
              <w:rPr>
                <w:rFonts w:ascii="Times New Roman" w:eastAsia="Times New Roman" w:hAnsi="Times New Roman" w:cs="Times New Roman"/>
                <w:color w:val="000000"/>
                <w:sz w:val="16"/>
                <w:szCs w:val="16"/>
                <w:lang w:eastAsia="pt-BR"/>
              </w:rPr>
              <w:br/>
              <w:t>241.500</w:t>
            </w:r>
            <w:r w:rsidRPr="00330664">
              <w:rPr>
                <w:rFonts w:ascii="Times New Roman" w:eastAsia="Times New Roman" w:hAnsi="Times New Roman" w:cs="Times New Roman"/>
                <w:color w:val="000000"/>
                <w:sz w:val="16"/>
                <w:szCs w:val="16"/>
                <w:lang w:eastAsia="pt-BR"/>
              </w:rPr>
              <w:br/>
              <w:t>241.350</w:t>
            </w:r>
            <w:r w:rsidRPr="00330664">
              <w:rPr>
                <w:rFonts w:ascii="Times New Roman" w:eastAsia="Times New Roman" w:hAnsi="Times New Roman" w:cs="Times New Roman"/>
                <w:color w:val="000000"/>
                <w:sz w:val="16"/>
                <w:szCs w:val="16"/>
                <w:lang w:eastAsia="pt-BR"/>
              </w:rPr>
              <w:br/>
              <w:t>241.501</w:t>
            </w:r>
            <w:r w:rsidRPr="00330664">
              <w:rPr>
                <w:rFonts w:ascii="Times New Roman" w:eastAsia="Times New Roman" w:hAnsi="Times New Roman" w:cs="Times New Roman"/>
                <w:color w:val="000000"/>
                <w:sz w:val="16"/>
                <w:szCs w:val="16"/>
                <w:lang w:eastAsia="pt-BR"/>
              </w:rPr>
              <w:br/>
              <w:t>241.351</w:t>
            </w:r>
            <w:r w:rsidRPr="00330664">
              <w:rPr>
                <w:rFonts w:ascii="Times New Roman" w:eastAsia="Times New Roman" w:hAnsi="Times New Roman" w:cs="Times New Roman"/>
                <w:color w:val="000000"/>
                <w:sz w:val="16"/>
                <w:szCs w:val="16"/>
                <w:lang w:eastAsia="pt-BR"/>
              </w:rPr>
              <w:br/>
            </w:r>
            <w:r w:rsidRPr="00330664">
              <w:rPr>
                <w:rFonts w:ascii="Times New Roman" w:eastAsia="Times New Roman" w:hAnsi="Times New Roman" w:cs="Times New Roman"/>
                <w:color w:val="000000"/>
                <w:sz w:val="16"/>
                <w:szCs w:val="16"/>
                <w:lang w:eastAsia="pt-BR"/>
              </w:rPr>
              <w:br/>
            </w:r>
          </w:p>
        </w:tc>
        <w:tc>
          <w:tcPr>
            <w:tcW w:w="1675" w:type="dxa"/>
            <w:tcBorders>
              <w:top w:val="nil"/>
              <w:left w:val="nil"/>
              <w:bottom w:val="single" w:sz="8" w:space="0" w:color="auto"/>
              <w:right w:val="single" w:sz="8" w:space="0" w:color="auto"/>
            </w:tcBorders>
            <w:shd w:val="clear" w:color="auto" w:fill="auto"/>
            <w:vAlign w:val="center"/>
            <w:hideMark/>
          </w:tcPr>
          <w:p w14:paraId="23463743"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57C2D8A9"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8FEA4A2"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BFEC18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736CB0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A4ED427"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Curitiba</w:t>
            </w:r>
          </w:p>
        </w:tc>
        <w:tc>
          <w:tcPr>
            <w:tcW w:w="2552" w:type="dxa"/>
            <w:tcBorders>
              <w:top w:val="nil"/>
              <w:left w:val="nil"/>
              <w:bottom w:val="single" w:sz="8" w:space="0" w:color="auto"/>
              <w:right w:val="single" w:sz="8" w:space="0" w:color="auto"/>
            </w:tcBorders>
            <w:shd w:val="clear" w:color="000000" w:fill="E2EFDA"/>
            <w:vAlign w:val="center"/>
            <w:hideMark/>
          </w:tcPr>
          <w:p w14:paraId="7D2D9DB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R. </w:t>
            </w:r>
            <w:proofErr w:type="spellStart"/>
            <w:r w:rsidRPr="00330664">
              <w:rPr>
                <w:rFonts w:ascii="Times New Roman" w:eastAsia="Times New Roman" w:hAnsi="Times New Roman" w:cs="Times New Roman"/>
                <w:color w:val="000000"/>
                <w:sz w:val="16"/>
                <w:szCs w:val="16"/>
                <w:lang w:eastAsia="pt-BR"/>
              </w:rPr>
              <w:t>Brg</w:t>
            </w:r>
            <w:proofErr w:type="spellEnd"/>
            <w:r w:rsidRPr="00330664">
              <w:rPr>
                <w:rFonts w:ascii="Times New Roman" w:eastAsia="Times New Roman" w:hAnsi="Times New Roman" w:cs="Times New Roman"/>
                <w:color w:val="000000"/>
                <w:sz w:val="16"/>
                <w:szCs w:val="16"/>
                <w:lang w:eastAsia="pt-BR"/>
              </w:rPr>
              <w:t>. Franco, 2300 - Batel - Curitiba / Paraná</w:t>
            </w:r>
          </w:p>
        </w:tc>
        <w:tc>
          <w:tcPr>
            <w:tcW w:w="2552" w:type="dxa"/>
            <w:tcBorders>
              <w:top w:val="nil"/>
              <w:left w:val="nil"/>
              <w:bottom w:val="single" w:sz="8" w:space="0" w:color="auto"/>
              <w:right w:val="single" w:sz="8" w:space="0" w:color="auto"/>
            </w:tcBorders>
            <w:shd w:val="clear" w:color="000000" w:fill="E2EFDA"/>
            <w:vAlign w:val="center"/>
            <w:hideMark/>
          </w:tcPr>
          <w:p w14:paraId="5A08E64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45.647 a 45.806</w:t>
            </w:r>
            <w:r w:rsidRPr="00330664">
              <w:rPr>
                <w:rFonts w:ascii="Times New Roman" w:eastAsia="Times New Roman" w:hAnsi="Times New Roman" w:cs="Times New Roman"/>
                <w:color w:val="000000"/>
                <w:sz w:val="16"/>
                <w:szCs w:val="16"/>
                <w:lang w:eastAsia="pt-BR"/>
              </w:rPr>
              <w:br/>
              <w:t>45.257</w:t>
            </w:r>
            <w:r w:rsidRPr="00330664">
              <w:rPr>
                <w:rFonts w:ascii="Times New Roman" w:eastAsia="Times New Roman" w:hAnsi="Times New Roman" w:cs="Times New Roman"/>
                <w:color w:val="000000"/>
                <w:sz w:val="16"/>
                <w:szCs w:val="16"/>
                <w:lang w:eastAsia="pt-BR"/>
              </w:rPr>
              <w:br/>
              <w:t>49.258 a 49.271</w:t>
            </w:r>
          </w:p>
        </w:tc>
        <w:tc>
          <w:tcPr>
            <w:tcW w:w="1675" w:type="dxa"/>
            <w:tcBorders>
              <w:top w:val="nil"/>
              <w:left w:val="nil"/>
              <w:bottom w:val="single" w:sz="8" w:space="0" w:color="auto"/>
              <w:right w:val="single" w:sz="8" w:space="0" w:color="auto"/>
            </w:tcBorders>
            <w:shd w:val="clear" w:color="auto" w:fill="auto"/>
            <w:vAlign w:val="center"/>
            <w:hideMark/>
          </w:tcPr>
          <w:p w14:paraId="2277EA05"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D5997A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11CF48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EDEDFA6"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D6F11A6" w14:textId="77777777" w:rsidTr="003A6A2B">
        <w:trPr>
          <w:trHeight w:val="333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C16CE31"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Shopping Del Rey</w:t>
            </w:r>
          </w:p>
        </w:tc>
        <w:tc>
          <w:tcPr>
            <w:tcW w:w="2552" w:type="dxa"/>
            <w:tcBorders>
              <w:top w:val="nil"/>
              <w:left w:val="nil"/>
              <w:bottom w:val="single" w:sz="8" w:space="0" w:color="auto"/>
              <w:right w:val="single" w:sz="8" w:space="0" w:color="auto"/>
            </w:tcBorders>
            <w:shd w:val="clear" w:color="000000" w:fill="E2EFDA"/>
            <w:vAlign w:val="center"/>
            <w:hideMark/>
          </w:tcPr>
          <w:p w14:paraId="61F0E5C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Presidente Carlos Luz, 3001 - Pampulha, Belo Horizonte/MG</w:t>
            </w:r>
          </w:p>
        </w:tc>
        <w:tc>
          <w:tcPr>
            <w:tcW w:w="2552" w:type="dxa"/>
            <w:tcBorders>
              <w:top w:val="nil"/>
              <w:left w:val="nil"/>
              <w:bottom w:val="single" w:sz="8" w:space="0" w:color="auto"/>
              <w:right w:val="single" w:sz="8" w:space="0" w:color="auto"/>
            </w:tcBorders>
            <w:shd w:val="clear" w:color="000000" w:fill="E2EFDA"/>
            <w:vAlign w:val="center"/>
            <w:hideMark/>
          </w:tcPr>
          <w:p w14:paraId="71ABAAB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56.776 a 56.779</w:t>
            </w:r>
            <w:r w:rsidRPr="00330664">
              <w:rPr>
                <w:rFonts w:ascii="Times New Roman" w:eastAsia="Times New Roman" w:hAnsi="Times New Roman" w:cs="Times New Roman"/>
                <w:color w:val="000000"/>
                <w:sz w:val="16"/>
                <w:szCs w:val="16"/>
                <w:lang w:eastAsia="pt-BR"/>
              </w:rPr>
              <w:br/>
              <w:t>56.781 a 56.828</w:t>
            </w:r>
            <w:r w:rsidRPr="00330664">
              <w:rPr>
                <w:rFonts w:ascii="Times New Roman" w:eastAsia="Times New Roman" w:hAnsi="Times New Roman" w:cs="Times New Roman"/>
                <w:color w:val="000000"/>
                <w:sz w:val="16"/>
                <w:szCs w:val="16"/>
                <w:lang w:eastAsia="pt-BR"/>
              </w:rPr>
              <w:br/>
              <w:t>56.833 a 56.834</w:t>
            </w:r>
            <w:r w:rsidRPr="00330664">
              <w:rPr>
                <w:rFonts w:ascii="Times New Roman" w:eastAsia="Times New Roman" w:hAnsi="Times New Roman" w:cs="Times New Roman"/>
                <w:color w:val="000000"/>
                <w:sz w:val="16"/>
                <w:szCs w:val="16"/>
                <w:lang w:eastAsia="pt-BR"/>
              </w:rPr>
              <w:br/>
              <w:t>56.836</w:t>
            </w:r>
            <w:r w:rsidRPr="00330664">
              <w:rPr>
                <w:rFonts w:ascii="Times New Roman" w:eastAsia="Times New Roman" w:hAnsi="Times New Roman" w:cs="Times New Roman"/>
                <w:color w:val="000000"/>
                <w:sz w:val="16"/>
                <w:szCs w:val="16"/>
                <w:lang w:eastAsia="pt-BR"/>
              </w:rPr>
              <w:br/>
              <w:t>56.838 a 56.840</w:t>
            </w:r>
            <w:r w:rsidRPr="00330664">
              <w:rPr>
                <w:rFonts w:ascii="Times New Roman" w:eastAsia="Times New Roman" w:hAnsi="Times New Roman" w:cs="Times New Roman"/>
                <w:color w:val="000000"/>
                <w:sz w:val="16"/>
                <w:szCs w:val="16"/>
                <w:lang w:eastAsia="pt-BR"/>
              </w:rPr>
              <w:br/>
              <w:t>56.843 a 56.845</w:t>
            </w:r>
            <w:r w:rsidRPr="00330664">
              <w:rPr>
                <w:rFonts w:ascii="Times New Roman" w:eastAsia="Times New Roman" w:hAnsi="Times New Roman" w:cs="Times New Roman"/>
                <w:color w:val="000000"/>
                <w:sz w:val="16"/>
                <w:szCs w:val="16"/>
                <w:lang w:eastAsia="pt-BR"/>
              </w:rPr>
              <w:br/>
              <w:t>56.847 a 56.853</w:t>
            </w:r>
            <w:r w:rsidRPr="00330664">
              <w:rPr>
                <w:rFonts w:ascii="Times New Roman" w:eastAsia="Times New Roman" w:hAnsi="Times New Roman" w:cs="Times New Roman"/>
                <w:color w:val="000000"/>
                <w:sz w:val="16"/>
                <w:szCs w:val="16"/>
                <w:lang w:eastAsia="pt-BR"/>
              </w:rPr>
              <w:br/>
              <w:t>56.855</w:t>
            </w:r>
            <w:r w:rsidRPr="00330664">
              <w:rPr>
                <w:rFonts w:ascii="Times New Roman" w:eastAsia="Times New Roman" w:hAnsi="Times New Roman" w:cs="Times New Roman"/>
                <w:color w:val="000000"/>
                <w:sz w:val="16"/>
                <w:szCs w:val="16"/>
                <w:lang w:eastAsia="pt-BR"/>
              </w:rPr>
              <w:br/>
              <w:t>56.857 a 56.883</w:t>
            </w:r>
            <w:r w:rsidRPr="00330664">
              <w:rPr>
                <w:rFonts w:ascii="Times New Roman" w:eastAsia="Times New Roman" w:hAnsi="Times New Roman" w:cs="Times New Roman"/>
                <w:color w:val="000000"/>
                <w:sz w:val="16"/>
                <w:szCs w:val="16"/>
                <w:lang w:eastAsia="pt-BR"/>
              </w:rPr>
              <w:br/>
              <w:t>56.885 a 56.899</w:t>
            </w:r>
            <w:r w:rsidRPr="00330664">
              <w:rPr>
                <w:rFonts w:ascii="Times New Roman" w:eastAsia="Times New Roman" w:hAnsi="Times New Roman" w:cs="Times New Roman"/>
                <w:color w:val="000000"/>
                <w:sz w:val="16"/>
                <w:szCs w:val="16"/>
                <w:lang w:eastAsia="pt-BR"/>
              </w:rPr>
              <w:br/>
              <w:t>56.907</w:t>
            </w:r>
            <w:r w:rsidRPr="00330664">
              <w:rPr>
                <w:rFonts w:ascii="Times New Roman" w:eastAsia="Times New Roman" w:hAnsi="Times New Roman" w:cs="Times New Roman"/>
                <w:color w:val="000000"/>
                <w:sz w:val="16"/>
                <w:szCs w:val="16"/>
                <w:lang w:eastAsia="pt-BR"/>
              </w:rPr>
              <w:br/>
              <w:t>56.937</w:t>
            </w:r>
            <w:r w:rsidRPr="00330664">
              <w:rPr>
                <w:rFonts w:ascii="Times New Roman" w:eastAsia="Times New Roman" w:hAnsi="Times New Roman" w:cs="Times New Roman"/>
                <w:color w:val="000000"/>
                <w:sz w:val="16"/>
                <w:szCs w:val="16"/>
                <w:lang w:eastAsia="pt-BR"/>
              </w:rPr>
              <w:br/>
              <w:t>56.964</w:t>
            </w:r>
          </w:p>
        </w:tc>
        <w:tc>
          <w:tcPr>
            <w:tcW w:w="1675" w:type="dxa"/>
            <w:tcBorders>
              <w:top w:val="nil"/>
              <w:left w:val="nil"/>
              <w:bottom w:val="single" w:sz="8" w:space="0" w:color="auto"/>
              <w:right w:val="single" w:sz="8" w:space="0" w:color="auto"/>
            </w:tcBorders>
            <w:shd w:val="clear" w:color="auto" w:fill="auto"/>
            <w:vAlign w:val="center"/>
            <w:hideMark/>
          </w:tcPr>
          <w:p w14:paraId="61C0AA0F"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748E63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2B524A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7A4CC00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0D560FD7"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9050710"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Estação</w:t>
            </w:r>
          </w:p>
        </w:tc>
        <w:tc>
          <w:tcPr>
            <w:tcW w:w="2552" w:type="dxa"/>
            <w:tcBorders>
              <w:top w:val="nil"/>
              <w:left w:val="nil"/>
              <w:bottom w:val="single" w:sz="8" w:space="0" w:color="auto"/>
              <w:right w:val="single" w:sz="8" w:space="0" w:color="auto"/>
            </w:tcBorders>
            <w:shd w:val="clear" w:color="000000" w:fill="E2EFDA"/>
            <w:vAlign w:val="center"/>
            <w:hideMark/>
          </w:tcPr>
          <w:p w14:paraId="30ECD11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Sete de Setembro, 2775, Centro, Curitiba/PR</w:t>
            </w:r>
          </w:p>
        </w:tc>
        <w:tc>
          <w:tcPr>
            <w:tcW w:w="2552" w:type="dxa"/>
            <w:tcBorders>
              <w:top w:val="nil"/>
              <w:left w:val="nil"/>
              <w:bottom w:val="single" w:sz="8" w:space="0" w:color="auto"/>
              <w:right w:val="single" w:sz="8" w:space="0" w:color="auto"/>
            </w:tcBorders>
            <w:shd w:val="clear" w:color="000000" w:fill="E2EFDA"/>
            <w:vAlign w:val="center"/>
            <w:hideMark/>
          </w:tcPr>
          <w:p w14:paraId="081E6F3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26536</w:t>
            </w:r>
          </w:p>
        </w:tc>
        <w:tc>
          <w:tcPr>
            <w:tcW w:w="1675" w:type="dxa"/>
            <w:tcBorders>
              <w:top w:val="nil"/>
              <w:left w:val="nil"/>
              <w:bottom w:val="single" w:sz="8" w:space="0" w:color="auto"/>
              <w:right w:val="single" w:sz="8" w:space="0" w:color="auto"/>
            </w:tcBorders>
            <w:shd w:val="clear" w:color="auto" w:fill="auto"/>
            <w:vAlign w:val="center"/>
            <w:hideMark/>
          </w:tcPr>
          <w:p w14:paraId="129D8798"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0679A4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1974BC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0442AF91"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8CC3633"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9AA6D7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Estação Cuiabá</w:t>
            </w:r>
          </w:p>
        </w:tc>
        <w:tc>
          <w:tcPr>
            <w:tcW w:w="2552" w:type="dxa"/>
            <w:tcBorders>
              <w:top w:val="nil"/>
              <w:left w:val="nil"/>
              <w:bottom w:val="single" w:sz="8" w:space="0" w:color="auto"/>
              <w:right w:val="single" w:sz="8" w:space="0" w:color="auto"/>
            </w:tcBorders>
            <w:shd w:val="clear" w:color="000000" w:fill="E2EFDA"/>
            <w:vAlign w:val="center"/>
            <w:hideMark/>
          </w:tcPr>
          <w:p w14:paraId="5A37521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Miguel Sutil, 9300 - Santa Rosa, Cuiabá/MT</w:t>
            </w:r>
          </w:p>
        </w:tc>
        <w:tc>
          <w:tcPr>
            <w:tcW w:w="2552" w:type="dxa"/>
            <w:tcBorders>
              <w:top w:val="nil"/>
              <w:left w:val="nil"/>
              <w:bottom w:val="single" w:sz="8" w:space="0" w:color="auto"/>
              <w:right w:val="single" w:sz="8" w:space="0" w:color="auto"/>
            </w:tcBorders>
            <w:shd w:val="clear" w:color="000000" w:fill="E2EFDA"/>
            <w:vAlign w:val="center"/>
            <w:hideMark/>
          </w:tcPr>
          <w:p w14:paraId="1754211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31346</w:t>
            </w:r>
          </w:p>
        </w:tc>
        <w:tc>
          <w:tcPr>
            <w:tcW w:w="1675" w:type="dxa"/>
            <w:tcBorders>
              <w:top w:val="nil"/>
              <w:left w:val="nil"/>
              <w:bottom w:val="single" w:sz="8" w:space="0" w:color="auto"/>
              <w:right w:val="single" w:sz="8" w:space="0" w:color="auto"/>
            </w:tcBorders>
            <w:shd w:val="clear" w:color="auto" w:fill="auto"/>
            <w:vAlign w:val="center"/>
            <w:hideMark/>
          </w:tcPr>
          <w:p w14:paraId="1186D4D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7CA0E3C5"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34EF354"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6D9B39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20CC5E62" w14:textId="77777777" w:rsidTr="003A6A2B">
        <w:trPr>
          <w:trHeight w:val="52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3D4803C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Metrô Santa Cruz</w:t>
            </w:r>
          </w:p>
        </w:tc>
        <w:tc>
          <w:tcPr>
            <w:tcW w:w="2552" w:type="dxa"/>
            <w:tcBorders>
              <w:top w:val="nil"/>
              <w:left w:val="nil"/>
              <w:bottom w:val="single" w:sz="8" w:space="0" w:color="auto"/>
              <w:right w:val="single" w:sz="8" w:space="0" w:color="auto"/>
            </w:tcBorders>
            <w:shd w:val="clear" w:color="000000" w:fill="E2EFDA"/>
            <w:vAlign w:val="center"/>
            <w:hideMark/>
          </w:tcPr>
          <w:p w14:paraId="0EC63E3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 Domingos de Morais, 2564 - Vila Mariana, São Paulo/SP</w:t>
            </w:r>
          </w:p>
        </w:tc>
        <w:tc>
          <w:tcPr>
            <w:tcW w:w="2552" w:type="dxa"/>
            <w:tcBorders>
              <w:top w:val="nil"/>
              <w:left w:val="nil"/>
              <w:bottom w:val="single" w:sz="8" w:space="0" w:color="auto"/>
              <w:right w:val="single" w:sz="8" w:space="0" w:color="auto"/>
            </w:tcBorders>
            <w:shd w:val="clear" w:color="000000" w:fill="E2EFDA"/>
            <w:vAlign w:val="center"/>
            <w:hideMark/>
          </w:tcPr>
          <w:p w14:paraId="664E8C8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176460</w:t>
            </w:r>
          </w:p>
        </w:tc>
        <w:tc>
          <w:tcPr>
            <w:tcW w:w="1675" w:type="dxa"/>
            <w:tcBorders>
              <w:top w:val="nil"/>
              <w:left w:val="nil"/>
              <w:bottom w:val="single" w:sz="8" w:space="0" w:color="auto"/>
              <w:right w:val="single" w:sz="8" w:space="0" w:color="auto"/>
            </w:tcBorders>
            <w:shd w:val="clear" w:color="auto" w:fill="auto"/>
            <w:vAlign w:val="center"/>
            <w:hideMark/>
          </w:tcPr>
          <w:p w14:paraId="6E7276E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38495869"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0D186C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312CDAA3"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5801F9FB"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B4D8DCC"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Piracicaba</w:t>
            </w:r>
          </w:p>
        </w:tc>
        <w:tc>
          <w:tcPr>
            <w:tcW w:w="2552" w:type="dxa"/>
            <w:tcBorders>
              <w:top w:val="nil"/>
              <w:left w:val="nil"/>
              <w:bottom w:val="single" w:sz="8" w:space="0" w:color="auto"/>
              <w:right w:val="single" w:sz="8" w:space="0" w:color="auto"/>
            </w:tcBorders>
            <w:shd w:val="clear" w:color="000000" w:fill="E2EFDA"/>
            <w:vAlign w:val="center"/>
            <w:hideMark/>
          </w:tcPr>
          <w:p w14:paraId="4945ADC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Limeira, 772, Areão, Piracicaba/SP</w:t>
            </w:r>
          </w:p>
        </w:tc>
        <w:tc>
          <w:tcPr>
            <w:tcW w:w="2552" w:type="dxa"/>
            <w:tcBorders>
              <w:top w:val="nil"/>
              <w:left w:val="nil"/>
              <w:bottom w:val="single" w:sz="8" w:space="0" w:color="auto"/>
              <w:right w:val="single" w:sz="8" w:space="0" w:color="auto"/>
            </w:tcBorders>
            <w:shd w:val="clear" w:color="000000" w:fill="E2EFDA"/>
            <w:vAlign w:val="center"/>
            <w:hideMark/>
          </w:tcPr>
          <w:p w14:paraId="112900B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37854</w:t>
            </w:r>
          </w:p>
        </w:tc>
        <w:tc>
          <w:tcPr>
            <w:tcW w:w="1675" w:type="dxa"/>
            <w:tcBorders>
              <w:top w:val="nil"/>
              <w:left w:val="nil"/>
              <w:bottom w:val="single" w:sz="8" w:space="0" w:color="auto"/>
              <w:right w:val="single" w:sz="8" w:space="0" w:color="auto"/>
            </w:tcBorders>
            <w:shd w:val="clear" w:color="auto" w:fill="auto"/>
            <w:vAlign w:val="center"/>
            <w:hideMark/>
          </w:tcPr>
          <w:p w14:paraId="6D0C45C3"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ADD4447"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659103C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074AB4AD"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66BCA4AC"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5EE007AB"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Recife</w:t>
            </w:r>
          </w:p>
        </w:tc>
        <w:tc>
          <w:tcPr>
            <w:tcW w:w="2552" w:type="dxa"/>
            <w:tcBorders>
              <w:top w:val="nil"/>
              <w:left w:val="nil"/>
              <w:bottom w:val="single" w:sz="8" w:space="0" w:color="auto"/>
              <w:right w:val="single" w:sz="8" w:space="0" w:color="auto"/>
            </w:tcBorders>
            <w:shd w:val="clear" w:color="000000" w:fill="E2EFDA"/>
            <w:vAlign w:val="center"/>
            <w:hideMark/>
          </w:tcPr>
          <w:p w14:paraId="5393242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R. Padre </w:t>
            </w:r>
            <w:proofErr w:type="spellStart"/>
            <w:r w:rsidRPr="00330664">
              <w:rPr>
                <w:rFonts w:ascii="Times New Roman" w:eastAsia="Times New Roman" w:hAnsi="Times New Roman" w:cs="Times New Roman"/>
                <w:color w:val="000000"/>
                <w:sz w:val="16"/>
                <w:szCs w:val="16"/>
                <w:lang w:eastAsia="pt-BR"/>
              </w:rPr>
              <w:t>Carapuceiro</w:t>
            </w:r>
            <w:proofErr w:type="spellEnd"/>
            <w:r w:rsidRPr="00330664">
              <w:rPr>
                <w:rFonts w:ascii="Times New Roman" w:eastAsia="Times New Roman" w:hAnsi="Times New Roman" w:cs="Times New Roman"/>
                <w:color w:val="000000"/>
                <w:sz w:val="16"/>
                <w:szCs w:val="16"/>
                <w:lang w:eastAsia="pt-BR"/>
              </w:rPr>
              <w:t>, 777 - Boa Viagem, Recife/PE</w:t>
            </w:r>
          </w:p>
        </w:tc>
        <w:tc>
          <w:tcPr>
            <w:tcW w:w="2552" w:type="dxa"/>
            <w:tcBorders>
              <w:top w:val="nil"/>
              <w:left w:val="nil"/>
              <w:bottom w:val="single" w:sz="8" w:space="0" w:color="auto"/>
              <w:right w:val="single" w:sz="8" w:space="0" w:color="auto"/>
            </w:tcBorders>
            <w:shd w:val="clear" w:color="000000" w:fill="E2EFDA"/>
            <w:vAlign w:val="center"/>
            <w:hideMark/>
          </w:tcPr>
          <w:p w14:paraId="4EDDED3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52.881, 52.882, 29.246, 29.245, 50.151, 50.150, 37.142, 50.291, 50.292, 50.293, 50.294, 50.295, 50.296, 50.297, 54.999, 55.000, 61.914 a 62.174, 70.085 e 70.086</w:t>
            </w:r>
          </w:p>
        </w:tc>
        <w:tc>
          <w:tcPr>
            <w:tcW w:w="1675" w:type="dxa"/>
            <w:tcBorders>
              <w:top w:val="nil"/>
              <w:left w:val="nil"/>
              <w:bottom w:val="single" w:sz="8" w:space="0" w:color="auto"/>
              <w:right w:val="single" w:sz="8" w:space="0" w:color="auto"/>
            </w:tcBorders>
            <w:shd w:val="clear" w:color="auto" w:fill="auto"/>
            <w:vAlign w:val="center"/>
            <w:hideMark/>
          </w:tcPr>
          <w:p w14:paraId="32E3228A"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EB0D8C1"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1784F09"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2F7CEDD4"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A1A92D8"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E063F5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Tamboré</w:t>
            </w:r>
          </w:p>
        </w:tc>
        <w:tc>
          <w:tcPr>
            <w:tcW w:w="2552" w:type="dxa"/>
            <w:tcBorders>
              <w:top w:val="nil"/>
              <w:left w:val="nil"/>
              <w:bottom w:val="single" w:sz="8" w:space="0" w:color="auto"/>
              <w:right w:val="single" w:sz="8" w:space="0" w:color="auto"/>
            </w:tcBorders>
            <w:shd w:val="clear" w:color="000000" w:fill="E2EFDA"/>
            <w:vAlign w:val="center"/>
            <w:hideMark/>
          </w:tcPr>
          <w:p w14:paraId="00B8B2D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Piracema n°. 669, Tamboré, na Cidade de Barueri/</w:t>
            </w:r>
            <w:r>
              <w:rPr>
                <w:rFonts w:ascii="Times New Roman" w:eastAsia="Times New Roman" w:hAnsi="Times New Roman" w:cs="Times New Roman"/>
                <w:color w:val="000000"/>
                <w:sz w:val="16"/>
                <w:szCs w:val="16"/>
                <w:lang w:eastAsia="pt-BR"/>
              </w:rPr>
              <w:t>SP</w:t>
            </w:r>
          </w:p>
        </w:tc>
        <w:tc>
          <w:tcPr>
            <w:tcW w:w="2552" w:type="dxa"/>
            <w:tcBorders>
              <w:top w:val="nil"/>
              <w:left w:val="nil"/>
              <w:bottom w:val="single" w:sz="8" w:space="0" w:color="auto"/>
              <w:right w:val="single" w:sz="8" w:space="0" w:color="auto"/>
            </w:tcBorders>
            <w:shd w:val="clear" w:color="000000" w:fill="E2EFDA"/>
            <w:vAlign w:val="center"/>
            <w:hideMark/>
          </w:tcPr>
          <w:p w14:paraId="48B0B70B"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85415</w:t>
            </w:r>
          </w:p>
        </w:tc>
        <w:tc>
          <w:tcPr>
            <w:tcW w:w="1675" w:type="dxa"/>
            <w:tcBorders>
              <w:top w:val="nil"/>
              <w:left w:val="nil"/>
              <w:bottom w:val="single" w:sz="8" w:space="0" w:color="auto"/>
              <w:right w:val="single" w:sz="8" w:space="0" w:color="auto"/>
            </w:tcBorders>
            <w:shd w:val="clear" w:color="auto" w:fill="auto"/>
            <w:vAlign w:val="center"/>
            <w:hideMark/>
          </w:tcPr>
          <w:p w14:paraId="3E6B06E6"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2AF48C0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2ADE18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63B10BB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9AB9F6"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08803786"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lastRenderedPageBreak/>
              <w:t>Shopping Tijuca</w:t>
            </w:r>
          </w:p>
        </w:tc>
        <w:tc>
          <w:tcPr>
            <w:tcW w:w="2552" w:type="dxa"/>
            <w:tcBorders>
              <w:top w:val="nil"/>
              <w:left w:val="nil"/>
              <w:bottom w:val="single" w:sz="8" w:space="0" w:color="auto"/>
              <w:right w:val="single" w:sz="8" w:space="0" w:color="auto"/>
            </w:tcBorders>
            <w:shd w:val="clear" w:color="000000" w:fill="E2EFDA"/>
            <w:vAlign w:val="center"/>
            <w:hideMark/>
          </w:tcPr>
          <w:p w14:paraId="39DEB4FF"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Maracanã, 987 - Tijuca, Rio de Janeiro/RJ</w:t>
            </w:r>
          </w:p>
        </w:tc>
        <w:tc>
          <w:tcPr>
            <w:tcW w:w="2552" w:type="dxa"/>
            <w:tcBorders>
              <w:top w:val="nil"/>
              <w:left w:val="nil"/>
              <w:bottom w:val="single" w:sz="8" w:space="0" w:color="auto"/>
              <w:right w:val="single" w:sz="8" w:space="0" w:color="auto"/>
            </w:tcBorders>
            <w:shd w:val="clear" w:color="000000" w:fill="E2EFDA"/>
            <w:vAlign w:val="center"/>
            <w:hideMark/>
          </w:tcPr>
          <w:p w14:paraId="2FD25FA6"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60.337 a 60.436</w:t>
            </w:r>
            <w:r w:rsidRPr="00330664">
              <w:rPr>
                <w:rFonts w:ascii="Times New Roman" w:eastAsia="Times New Roman" w:hAnsi="Times New Roman" w:cs="Times New Roman"/>
                <w:color w:val="000000"/>
                <w:sz w:val="16"/>
                <w:szCs w:val="16"/>
                <w:lang w:eastAsia="pt-BR"/>
              </w:rPr>
              <w:br/>
              <w:t>60.438 a 60.601</w:t>
            </w:r>
            <w:r w:rsidRPr="00330664">
              <w:rPr>
                <w:rFonts w:ascii="Times New Roman" w:eastAsia="Times New Roman" w:hAnsi="Times New Roman" w:cs="Times New Roman"/>
                <w:color w:val="000000"/>
                <w:sz w:val="16"/>
                <w:szCs w:val="16"/>
                <w:lang w:eastAsia="pt-BR"/>
              </w:rPr>
              <w:br/>
              <w:t>60.603 a 60.675</w:t>
            </w:r>
            <w:r w:rsidRPr="00330664">
              <w:rPr>
                <w:rFonts w:ascii="Times New Roman" w:eastAsia="Times New Roman" w:hAnsi="Times New Roman" w:cs="Times New Roman"/>
                <w:color w:val="000000"/>
                <w:sz w:val="16"/>
                <w:szCs w:val="16"/>
                <w:lang w:eastAsia="pt-BR"/>
              </w:rPr>
              <w:br/>
              <w:t>60.678 a 60.708</w:t>
            </w:r>
            <w:r w:rsidRPr="00330664">
              <w:rPr>
                <w:rFonts w:ascii="Times New Roman" w:eastAsia="Times New Roman" w:hAnsi="Times New Roman" w:cs="Times New Roman"/>
                <w:color w:val="000000"/>
                <w:sz w:val="16"/>
                <w:szCs w:val="16"/>
                <w:lang w:eastAsia="pt-BR"/>
              </w:rPr>
              <w:br/>
              <w:t>60.722</w:t>
            </w:r>
            <w:r w:rsidRPr="00330664">
              <w:rPr>
                <w:rFonts w:ascii="Times New Roman" w:eastAsia="Times New Roman" w:hAnsi="Times New Roman" w:cs="Times New Roman"/>
                <w:color w:val="000000"/>
                <w:sz w:val="16"/>
                <w:szCs w:val="16"/>
                <w:lang w:eastAsia="pt-BR"/>
              </w:rPr>
              <w:br/>
              <w:t>60.725</w:t>
            </w:r>
          </w:p>
        </w:tc>
        <w:tc>
          <w:tcPr>
            <w:tcW w:w="1675" w:type="dxa"/>
            <w:tcBorders>
              <w:top w:val="nil"/>
              <w:left w:val="nil"/>
              <w:bottom w:val="single" w:sz="8" w:space="0" w:color="auto"/>
              <w:right w:val="single" w:sz="8" w:space="0" w:color="auto"/>
            </w:tcBorders>
            <w:shd w:val="clear" w:color="auto" w:fill="auto"/>
            <w:vAlign w:val="center"/>
            <w:hideMark/>
          </w:tcPr>
          <w:p w14:paraId="34AC21F2"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A9F150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53F7B99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61989BB8"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AD5A781" w14:textId="77777777" w:rsidTr="003A6A2B">
        <w:trPr>
          <w:trHeight w:val="154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8DCDD38"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Vila Velha</w:t>
            </w:r>
          </w:p>
        </w:tc>
        <w:tc>
          <w:tcPr>
            <w:tcW w:w="2552" w:type="dxa"/>
            <w:tcBorders>
              <w:top w:val="nil"/>
              <w:left w:val="nil"/>
              <w:bottom w:val="single" w:sz="8" w:space="0" w:color="auto"/>
              <w:right w:val="single" w:sz="8" w:space="0" w:color="auto"/>
            </w:tcBorders>
            <w:shd w:val="clear" w:color="000000" w:fill="E2EFDA"/>
            <w:vAlign w:val="center"/>
            <w:hideMark/>
          </w:tcPr>
          <w:p w14:paraId="7C1F98C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Av. Luciano das Neves, 2418 - Centro de Vila Velha, Vila Velha/ES</w:t>
            </w:r>
          </w:p>
        </w:tc>
        <w:tc>
          <w:tcPr>
            <w:tcW w:w="2552" w:type="dxa"/>
            <w:tcBorders>
              <w:top w:val="nil"/>
              <w:left w:val="nil"/>
              <w:bottom w:val="single" w:sz="8" w:space="0" w:color="auto"/>
              <w:right w:val="single" w:sz="8" w:space="0" w:color="auto"/>
            </w:tcBorders>
            <w:shd w:val="clear" w:color="000000" w:fill="E2EFDA"/>
            <w:vAlign w:val="center"/>
            <w:hideMark/>
          </w:tcPr>
          <w:p w14:paraId="6335695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36791</w:t>
            </w:r>
            <w:r w:rsidRPr="00330664">
              <w:rPr>
                <w:rFonts w:ascii="Times New Roman" w:eastAsia="Times New Roman" w:hAnsi="Times New Roman" w:cs="Times New Roman"/>
                <w:color w:val="000000"/>
                <w:sz w:val="16"/>
                <w:szCs w:val="16"/>
                <w:lang w:eastAsia="pt-BR"/>
              </w:rPr>
              <w:br/>
              <w:t>45.992</w:t>
            </w:r>
            <w:r w:rsidRPr="00330664">
              <w:rPr>
                <w:rFonts w:ascii="Times New Roman" w:eastAsia="Times New Roman" w:hAnsi="Times New Roman" w:cs="Times New Roman"/>
                <w:color w:val="000000"/>
                <w:sz w:val="16"/>
                <w:szCs w:val="16"/>
                <w:lang w:eastAsia="pt-BR"/>
              </w:rPr>
              <w:br/>
              <w:t>53.778</w:t>
            </w:r>
            <w:r w:rsidRPr="00330664">
              <w:rPr>
                <w:rFonts w:ascii="Times New Roman" w:eastAsia="Times New Roman" w:hAnsi="Times New Roman" w:cs="Times New Roman"/>
                <w:color w:val="000000"/>
                <w:sz w:val="16"/>
                <w:szCs w:val="16"/>
                <w:lang w:eastAsia="pt-BR"/>
              </w:rPr>
              <w:br/>
              <w:t>45.991</w:t>
            </w:r>
            <w:r w:rsidRPr="00330664">
              <w:rPr>
                <w:rFonts w:ascii="Times New Roman" w:eastAsia="Times New Roman" w:hAnsi="Times New Roman" w:cs="Times New Roman"/>
                <w:color w:val="000000"/>
                <w:sz w:val="16"/>
                <w:szCs w:val="16"/>
                <w:lang w:eastAsia="pt-BR"/>
              </w:rPr>
              <w:br/>
              <w:t>45.990</w:t>
            </w:r>
            <w:r w:rsidRPr="00330664">
              <w:rPr>
                <w:rFonts w:ascii="Times New Roman" w:eastAsia="Times New Roman" w:hAnsi="Times New Roman" w:cs="Times New Roman"/>
                <w:color w:val="000000"/>
                <w:sz w:val="16"/>
                <w:szCs w:val="16"/>
                <w:lang w:eastAsia="pt-BR"/>
              </w:rPr>
              <w:br/>
              <w:t>14.383</w:t>
            </w:r>
          </w:p>
        </w:tc>
        <w:tc>
          <w:tcPr>
            <w:tcW w:w="1675" w:type="dxa"/>
            <w:tcBorders>
              <w:top w:val="nil"/>
              <w:left w:val="nil"/>
              <w:bottom w:val="single" w:sz="8" w:space="0" w:color="auto"/>
              <w:right w:val="single" w:sz="8" w:space="0" w:color="auto"/>
            </w:tcBorders>
            <w:shd w:val="clear" w:color="auto" w:fill="auto"/>
            <w:vAlign w:val="center"/>
            <w:hideMark/>
          </w:tcPr>
          <w:p w14:paraId="13179829"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0B35170B"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0EC1B2AD"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w:t>
            </w:r>
          </w:p>
        </w:tc>
        <w:tc>
          <w:tcPr>
            <w:tcW w:w="36" w:type="dxa"/>
            <w:vAlign w:val="center"/>
            <w:hideMark/>
          </w:tcPr>
          <w:p w14:paraId="37F05ABC"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426CD35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1187C51A"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 xml:space="preserve">Shopping </w:t>
            </w:r>
            <w:proofErr w:type="spellStart"/>
            <w:r w:rsidRPr="00330664">
              <w:rPr>
                <w:rFonts w:ascii="Times New Roman" w:eastAsia="Times New Roman" w:hAnsi="Times New Roman" w:cs="Times New Roman"/>
                <w:b/>
                <w:bCs/>
                <w:color w:val="000000"/>
                <w:sz w:val="16"/>
                <w:szCs w:val="16"/>
                <w:lang w:eastAsia="pt-BR"/>
              </w:rPr>
              <w:t>Villagio</w:t>
            </w:r>
            <w:proofErr w:type="spellEnd"/>
            <w:r w:rsidRPr="00330664">
              <w:rPr>
                <w:rFonts w:ascii="Times New Roman" w:eastAsia="Times New Roman" w:hAnsi="Times New Roman" w:cs="Times New Roman"/>
                <w:b/>
                <w:bCs/>
                <w:color w:val="000000"/>
                <w:sz w:val="16"/>
                <w:szCs w:val="16"/>
                <w:lang w:eastAsia="pt-BR"/>
              </w:rPr>
              <w:t xml:space="preserve"> Caxias do Sul</w:t>
            </w:r>
          </w:p>
        </w:tc>
        <w:tc>
          <w:tcPr>
            <w:tcW w:w="2552" w:type="dxa"/>
            <w:tcBorders>
              <w:top w:val="nil"/>
              <w:left w:val="nil"/>
              <w:bottom w:val="single" w:sz="8" w:space="0" w:color="auto"/>
              <w:right w:val="single" w:sz="8" w:space="0" w:color="auto"/>
            </w:tcBorders>
            <w:shd w:val="clear" w:color="000000" w:fill="E2EFDA"/>
            <w:vAlign w:val="center"/>
            <w:hideMark/>
          </w:tcPr>
          <w:p w14:paraId="20A123A1"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Rodovia RSC 453, 2780 - Desvio Rizzo, Caxias do Sul/ RS</w:t>
            </w:r>
          </w:p>
        </w:tc>
        <w:tc>
          <w:tcPr>
            <w:tcW w:w="2552" w:type="dxa"/>
            <w:tcBorders>
              <w:top w:val="nil"/>
              <w:left w:val="nil"/>
              <w:bottom w:val="single" w:sz="8" w:space="0" w:color="auto"/>
              <w:right w:val="single" w:sz="8" w:space="0" w:color="auto"/>
            </w:tcBorders>
            <w:shd w:val="clear" w:color="000000" w:fill="E2EFDA"/>
            <w:vAlign w:val="center"/>
            <w:hideMark/>
          </w:tcPr>
          <w:p w14:paraId="60E09F4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48532</w:t>
            </w:r>
          </w:p>
        </w:tc>
        <w:tc>
          <w:tcPr>
            <w:tcW w:w="1675" w:type="dxa"/>
            <w:tcBorders>
              <w:top w:val="nil"/>
              <w:left w:val="nil"/>
              <w:bottom w:val="single" w:sz="8" w:space="0" w:color="auto"/>
              <w:right w:val="single" w:sz="8" w:space="0" w:color="auto"/>
            </w:tcBorders>
            <w:shd w:val="clear" w:color="auto" w:fill="auto"/>
            <w:vAlign w:val="center"/>
            <w:hideMark/>
          </w:tcPr>
          <w:p w14:paraId="244AF45B"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6A8D1C2D"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427ED160"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1633205A"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6A883C1" w14:textId="77777777" w:rsidTr="003A6A2B">
        <w:trPr>
          <w:trHeight w:val="780"/>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63F3B439"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Shopping Villa Lobos</w:t>
            </w:r>
          </w:p>
        </w:tc>
        <w:tc>
          <w:tcPr>
            <w:tcW w:w="2552" w:type="dxa"/>
            <w:tcBorders>
              <w:top w:val="nil"/>
              <w:left w:val="nil"/>
              <w:bottom w:val="single" w:sz="8" w:space="0" w:color="auto"/>
              <w:right w:val="single" w:sz="8" w:space="0" w:color="auto"/>
            </w:tcBorders>
            <w:shd w:val="clear" w:color="000000" w:fill="E2EFDA"/>
            <w:vAlign w:val="center"/>
            <w:hideMark/>
          </w:tcPr>
          <w:p w14:paraId="1755DAD5"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 </w:t>
            </w:r>
            <w:proofErr w:type="spellStart"/>
            <w:r w:rsidRPr="00330664">
              <w:rPr>
                <w:rFonts w:ascii="Times New Roman" w:eastAsia="Times New Roman" w:hAnsi="Times New Roman" w:cs="Times New Roman"/>
                <w:color w:val="000000"/>
                <w:sz w:val="16"/>
                <w:szCs w:val="16"/>
                <w:lang w:eastAsia="pt-BR"/>
              </w:rPr>
              <w:t>Dr</w:t>
            </w:r>
            <w:proofErr w:type="spellEnd"/>
            <w:r w:rsidRPr="00330664">
              <w:rPr>
                <w:rFonts w:ascii="Times New Roman" w:eastAsia="Times New Roman" w:hAnsi="Times New Roman" w:cs="Times New Roman"/>
                <w:color w:val="000000"/>
                <w:sz w:val="16"/>
                <w:szCs w:val="16"/>
                <w:lang w:eastAsia="pt-BR"/>
              </w:rPr>
              <w:t>ª Ruth Cardoso, 4777 – Jardim Universidade Pinheiros – São Paulo – SP</w:t>
            </w:r>
          </w:p>
        </w:tc>
        <w:tc>
          <w:tcPr>
            <w:tcW w:w="2552" w:type="dxa"/>
            <w:tcBorders>
              <w:top w:val="nil"/>
              <w:left w:val="nil"/>
              <w:bottom w:val="single" w:sz="8" w:space="0" w:color="auto"/>
              <w:right w:val="single" w:sz="8" w:space="0" w:color="auto"/>
            </w:tcBorders>
            <w:shd w:val="clear" w:color="000000" w:fill="E2EFDA"/>
            <w:vAlign w:val="center"/>
            <w:hideMark/>
          </w:tcPr>
          <w:p w14:paraId="53B8D4F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98230</w:t>
            </w:r>
          </w:p>
        </w:tc>
        <w:tc>
          <w:tcPr>
            <w:tcW w:w="1675" w:type="dxa"/>
            <w:tcBorders>
              <w:top w:val="nil"/>
              <w:left w:val="nil"/>
              <w:bottom w:val="single" w:sz="8" w:space="0" w:color="auto"/>
              <w:right w:val="single" w:sz="8" w:space="0" w:color="auto"/>
            </w:tcBorders>
            <w:shd w:val="clear" w:color="auto" w:fill="auto"/>
            <w:vAlign w:val="center"/>
            <w:hideMark/>
          </w:tcPr>
          <w:p w14:paraId="74CF4C1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4FA7F7CF"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79DAA307"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53AD33C9"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3AEC2812" w14:textId="77777777" w:rsidTr="003A6A2B">
        <w:trPr>
          <w:trHeight w:val="1035"/>
        </w:trPr>
        <w:tc>
          <w:tcPr>
            <w:tcW w:w="1717" w:type="dxa"/>
            <w:tcBorders>
              <w:top w:val="nil"/>
              <w:left w:val="single" w:sz="8" w:space="0" w:color="auto"/>
              <w:bottom w:val="single" w:sz="8" w:space="0" w:color="auto"/>
              <w:right w:val="single" w:sz="8" w:space="0" w:color="auto"/>
            </w:tcBorders>
            <w:shd w:val="clear" w:color="auto" w:fill="auto"/>
            <w:vAlign w:val="center"/>
            <w:hideMark/>
          </w:tcPr>
          <w:p w14:paraId="79D365DE" w14:textId="77777777" w:rsidR="00336455" w:rsidRPr="00330664" w:rsidRDefault="00336455" w:rsidP="003A6A2B">
            <w:pPr>
              <w:spacing w:after="0" w:line="240" w:lineRule="auto"/>
              <w:rPr>
                <w:rFonts w:ascii="Times New Roman" w:eastAsia="Times New Roman" w:hAnsi="Times New Roman" w:cs="Times New Roman"/>
                <w:b/>
                <w:bCs/>
                <w:color w:val="000000"/>
                <w:sz w:val="16"/>
                <w:szCs w:val="16"/>
                <w:lang w:eastAsia="pt-BR"/>
              </w:rPr>
            </w:pPr>
            <w:r w:rsidRPr="00330664">
              <w:rPr>
                <w:rFonts w:ascii="Times New Roman" w:eastAsia="Times New Roman" w:hAnsi="Times New Roman" w:cs="Times New Roman"/>
                <w:b/>
                <w:bCs/>
                <w:color w:val="000000"/>
                <w:sz w:val="16"/>
                <w:szCs w:val="16"/>
                <w:lang w:eastAsia="pt-BR"/>
              </w:rPr>
              <w:t>Top Shopping</w:t>
            </w:r>
          </w:p>
        </w:tc>
        <w:tc>
          <w:tcPr>
            <w:tcW w:w="2552" w:type="dxa"/>
            <w:tcBorders>
              <w:top w:val="nil"/>
              <w:left w:val="nil"/>
              <w:bottom w:val="single" w:sz="8" w:space="0" w:color="auto"/>
              <w:right w:val="single" w:sz="8" w:space="0" w:color="auto"/>
            </w:tcBorders>
            <w:shd w:val="clear" w:color="000000" w:fill="E2EFDA"/>
            <w:vAlign w:val="center"/>
            <w:hideMark/>
          </w:tcPr>
          <w:p w14:paraId="3DF7DEEC"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Avenida </w:t>
            </w:r>
            <w:r w:rsidRPr="00330664">
              <w:rPr>
                <w:rFonts w:ascii="Times New Roman" w:eastAsia="Times New Roman" w:hAnsi="Times New Roman" w:cs="Times New Roman"/>
                <w:color w:val="000000"/>
                <w:sz w:val="16"/>
                <w:szCs w:val="16"/>
                <w:lang w:eastAsia="pt-BR"/>
              </w:rPr>
              <w:br/>
              <w:t>Governador Roberto Silveira, nº 540, Centro, Nova Iguaçu/RJ</w:t>
            </w:r>
          </w:p>
        </w:tc>
        <w:tc>
          <w:tcPr>
            <w:tcW w:w="2552" w:type="dxa"/>
            <w:tcBorders>
              <w:top w:val="nil"/>
              <w:left w:val="nil"/>
              <w:bottom w:val="single" w:sz="8" w:space="0" w:color="auto"/>
              <w:right w:val="single" w:sz="8" w:space="0" w:color="auto"/>
            </w:tcBorders>
            <w:shd w:val="clear" w:color="000000" w:fill="E2EFDA"/>
            <w:vAlign w:val="center"/>
            <w:hideMark/>
          </w:tcPr>
          <w:p w14:paraId="692FE583"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52824</w:t>
            </w:r>
          </w:p>
        </w:tc>
        <w:tc>
          <w:tcPr>
            <w:tcW w:w="1675" w:type="dxa"/>
            <w:tcBorders>
              <w:top w:val="nil"/>
              <w:left w:val="nil"/>
              <w:bottom w:val="single" w:sz="8" w:space="0" w:color="auto"/>
              <w:right w:val="single" w:sz="8" w:space="0" w:color="auto"/>
            </w:tcBorders>
            <w:shd w:val="clear" w:color="auto" w:fill="auto"/>
            <w:vAlign w:val="center"/>
            <w:hideMark/>
          </w:tcPr>
          <w:p w14:paraId="6D84D45D" w14:textId="77777777" w:rsidR="00336455" w:rsidRPr="00330664" w:rsidRDefault="00336455" w:rsidP="003A6A2B">
            <w:pPr>
              <w:spacing w:after="0" w:line="240" w:lineRule="auto"/>
              <w:jc w:val="right"/>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1,0492%</w:t>
            </w:r>
          </w:p>
        </w:tc>
        <w:tc>
          <w:tcPr>
            <w:tcW w:w="1856" w:type="dxa"/>
            <w:tcBorders>
              <w:top w:val="nil"/>
              <w:left w:val="nil"/>
              <w:bottom w:val="single" w:sz="8" w:space="0" w:color="auto"/>
              <w:right w:val="single" w:sz="8" w:space="0" w:color="auto"/>
            </w:tcBorders>
            <w:shd w:val="clear" w:color="auto" w:fill="auto"/>
            <w:vAlign w:val="center"/>
            <w:hideMark/>
          </w:tcPr>
          <w:p w14:paraId="1BD3E4B4" w14:textId="77777777" w:rsidR="00336455" w:rsidRPr="00330664" w:rsidRDefault="00336455" w:rsidP="003A6A2B">
            <w:pPr>
              <w:spacing w:after="0" w:line="240" w:lineRule="auto"/>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 xml:space="preserve"> R$            6.557.692,31 </w:t>
            </w:r>
          </w:p>
        </w:tc>
        <w:tc>
          <w:tcPr>
            <w:tcW w:w="2952" w:type="dxa"/>
            <w:tcBorders>
              <w:top w:val="nil"/>
              <w:left w:val="nil"/>
              <w:bottom w:val="single" w:sz="8" w:space="0" w:color="auto"/>
              <w:right w:val="single" w:sz="8" w:space="0" w:color="auto"/>
            </w:tcBorders>
            <w:shd w:val="clear" w:color="auto" w:fill="auto"/>
            <w:vAlign w:val="center"/>
            <w:hideMark/>
          </w:tcPr>
          <w:p w14:paraId="2AF99D0A"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r w:rsidRPr="00330664">
              <w:rPr>
                <w:rFonts w:ascii="Times New Roman" w:eastAsia="Times New Roman" w:hAnsi="Times New Roman" w:cs="Times New Roman"/>
                <w:color w:val="000000"/>
                <w:sz w:val="16"/>
                <w:szCs w:val="16"/>
                <w:lang w:eastAsia="pt-BR"/>
              </w:rPr>
              <w:t>Revitalização/ Manutenção/ Expansão do Shopping/Aquisição de participação adicional</w:t>
            </w:r>
          </w:p>
        </w:tc>
        <w:tc>
          <w:tcPr>
            <w:tcW w:w="36" w:type="dxa"/>
            <w:vAlign w:val="center"/>
            <w:hideMark/>
          </w:tcPr>
          <w:p w14:paraId="450A65B2"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1B869A5A" w14:textId="77777777" w:rsidTr="003A6A2B">
        <w:trPr>
          <w:trHeight w:val="300"/>
        </w:trPr>
        <w:tc>
          <w:tcPr>
            <w:tcW w:w="1717" w:type="dxa"/>
            <w:tcBorders>
              <w:top w:val="nil"/>
              <w:left w:val="nil"/>
              <w:bottom w:val="nil"/>
              <w:right w:val="nil"/>
            </w:tcBorders>
            <w:shd w:val="clear" w:color="auto" w:fill="auto"/>
            <w:noWrap/>
            <w:vAlign w:val="bottom"/>
            <w:hideMark/>
          </w:tcPr>
          <w:p w14:paraId="10C9FC2E" w14:textId="77777777" w:rsidR="00336455" w:rsidRPr="00330664" w:rsidRDefault="00336455" w:rsidP="003A6A2B">
            <w:pPr>
              <w:spacing w:after="0" w:line="240" w:lineRule="auto"/>
              <w:jc w:val="center"/>
              <w:rPr>
                <w:rFonts w:ascii="Times New Roman" w:eastAsia="Times New Roman" w:hAnsi="Times New Roman" w:cs="Times New Roman"/>
                <w:color w:val="000000"/>
                <w:sz w:val="16"/>
                <w:szCs w:val="16"/>
                <w:lang w:eastAsia="pt-BR"/>
              </w:rPr>
            </w:pPr>
          </w:p>
        </w:tc>
        <w:tc>
          <w:tcPr>
            <w:tcW w:w="2552" w:type="dxa"/>
            <w:tcBorders>
              <w:top w:val="nil"/>
              <w:left w:val="nil"/>
              <w:bottom w:val="nil"/>
              <w:right w:val="nil"/>
            </w:tcBorders>
            <w:shd w:val="clear" w:color="auto" w:fill="auto"/>
            <w:noWrap/>
            <w:vAlign w:val="bottom"/>
            <w:hideMark/>
          </w:tcPr>
          <w:p w14:paraId="2FDC28AF"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2552" w:type="dxa"/>
            <w:tcBorders>
              <w:top w:val="nil"/>
              <w:left w:val="nil"/>
              <w:bottom w:val="nil"/>
              <w:right w:val="nil"/>
            </w:tcBorders>
            <w:shd w:val="clear" w:color="auto" w:fill="auto"/>
            <w:noWrap/>
            <w:vAlign w:val="bottom"/>
            <w:hideMark/>
          </w:tcPr>
          <w:p w14:paraId="2C118F5A"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1675" w:type="dxa"/>
            <w:tcBorders>
              <w:top w:val="nil"/>
              <w:left w:val="nil"/>
              <w:bottom w:val="nil"/>
              <w:right w:val="nil"/>
            </w:tcBorders>
            <w:shd w:val="clear" w:color="auto" w:fill="auto"/>
            <w:noWrap/>
            <w:vAlign w:val="bottom"/>
            <w:hideMark/>
          </w:tcPr>
          <w:p w14:paraId="38B53800"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1856" w:type="dxa"/>
            <w:tcBorders>
              <w:top w:val="nil"/>
              <w:left w:val="nil"/>
              <w:bottom w:val="nil"/>
              <w:right w:val="nil"/>
            </w:tcBorders>
            <w:shd w:val="clear" w:color="auto" w:fill="auto"/>
            <w:noWrap/>
            <w:vAlign w:val="bottom"/>
            <w:hideMark/>
          </w:tcPr>
          <w:p w14:paraId="1B323CB5"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2952" w:type="dxa"/>
            <w:tcBorders>
              <w:top w:val="nil"/>
              <w:left w:val="nil"/>
              <w:bottom w:val="nil"/>
              <w:right w:val="nil"/>
            </w:tcBorders>
            <w:shd w:val="clear" w:color="auto" w:fill="auto"/>
            <w:noWrap/>
            <w:vAlign w:val="bottom"/>
            <w:hideMark/>
          </w:tcPr>
          <w:p w14:paraId="714FA406" w14:textId="77777777" w:rsidR="00336455" w:rsidRPr="00330664" w:rsidRDefault="00336455" w:rsidP="003A6A2B">
            <w:pPr>
              <w:spacing w:after="0" w:line="240" w:lineRule="auto"/>
              <w:rPr>
                <w:rFonts w:ascii="Times New Roman" w:eastAsia="Times New Roman" w:hAnsi="Times New Roman" w:cs="Times New Roman"/>
                <w:sz w:val="16"/>
                <w:szCs w:val="16"/>
                <w:lang w:eastAsia="pt-BR"/>
              </w:rPr>
            </w:pPr>
          </w:p>
        </w:tc>
        <w:tc>
          <w:tcPr>
            <w:tcW w:w="36" w:type="dxa"/>
            <w:vAlign w:val="center"/>
            <w:hideMark/>
          </w:tcPr>
          <w:p w14:paraId="175463D5"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r w:rsidR="00336455" w:rsidRPr="00330664" w14:paraId="7C957AF4" w14:textId="77777777" w:rsidTr="003A6A2B">
        <w:trPr>
          <w:trHeight w:val="300"/>
        </w:trPr>
        <w:tc>
          <w:tcPr>
            <w:tcW w:w="1717" w:type="dxa"/>
            <w:tcBorders>
              <w:top w:val="nil"/>
              <w:left w:val="nil"/>
              <w:bottom w:val="nil"/>
              <w:right w:val="nil"/>
            </w:tcBorders>
            <w:shd w:val="clear" w:color="000000" w:fill="595959"/>
            <w:vAlign w:val="center"/>
            <w:hideMark/>
          </w:tcPr>
          <w:p w14:paraId="15DC3C79" w14:textId="77777777" w:rsidR="00336455" w:rsidRPr="00330664" w:rsidRDefault="00336455" w:rsidP="003A6A2B">
            <w:pPr>
              <w:spacing w:after="0" w:line="240" w:lineRule="auto"/>
              <w:rPr>
                <w:rFonts w:ascii="Times New Roman" w:eastAsia="Times New Roman" w:hAnsi="Times New Roman" w:cs="Times New Roman"/>
                <w:b/>
                <w:bCs/>
                <w:color w:val="FFFFFF"/>
                <w:sz w:val="16"/>
                <w:szCs w:val="16"/>
                <w:lang w:eastAsia="pt-BR"/>
              </w:rPr>
            </w:pPr>
            <w:r w:rsidRPr="00330664">
              <w:rPr>
                <w:rFonts w:ascii="Times New Roman" w:eastAsia="Times New Roman" w:hAnsi="Times New Roman" w:cs="Times New Roman"/>
                <w:b/>
                <w:bCs/>
                <w:color w:val="FFFFFF"/>
                <w:sz w:val="16"/>
                <w:szCs w:val="16"/>
                <w:lang w:eastAsia="pt-BR"/>
              </w:rPr>
              <w:t>Total</w:t>
            </w:r>
          </w:p>
        </w:tc>
        <w:tc>
          <w:tcPr>
            <w:tcW w:w="2552" w:type="dxa"/>
            <w:tcBorders>
              <w:top w:val="nil"/>
              <w:left w:val="nil"/>
              <w:bottom w:val="nil"/>
              <w:right w:val="nil"/>
            </w:tcBorders>
            <w:shd w:val="clear" w:color="000000" w:fill="595959"/>
            <w:noWrap/>
            <w:vAlign w:val="bottom"/>
            <w:hideMark/>
          </w:tcPr>
          <w:p w14:paraId="3D08B643" w14:textId="77777777" w:rsidR="00336455" w:rsidRPr="00330664" w:rsidRDefault="00336455" w:rsidP="003A6A2B">
            <w:pPr>
              <w:spacing w:after="0" w:line="240" w:lineRule="auto"/>
              <w:rPr>
                <w:rFonts w:ascii="Calibri" w:eastAsia="Times New Roman" w:hAnsi="Calibri" w:cs="Calibri"/>
                <w:color w:val="FFFFFF"/>
                <w:sz w:val="16"/>
                <w:szCs w:val="16"/>
                <w:lang w:eastAsia="pt-BR"/>
              </w:rPr>
            </w:pPr>
            <w:r w:rsidRPr="00330664">
              <w:rPr>
                <w:rFonts w:ascii="Calibri" w:eastAsia="Times New Roman" w:hAnsi="Calibri" w:cs="Calibri"/>
                <w:color w:val="FFFFFF"/>
                <w:sz w:val="16"/>
                <w:szCs w:val="16"/>
                <w:lang w:eastAsia="pt-BR"/>
              </w:rPr>
              <w:t> </w:t>
            </w:r>
          </w:p>
        </w:tc>
        <w:tc>
          <w:tcPr>
            <w:tcW w:w="2552" w:type="dxa"/>
            <w:tcBorders>
              <w:top w:val="nil"/>
              <w:left w:val="nil"/>
              <w:bottom w:val="nil"/>
              <w:right w:val="nil"/>
            </w:tcBorders>
            <w:shd w:val="clear" w:color="000000" w:fill="595959"/>
            <w:noWrap/>
            <w:vAlign w:val="bottom"/>
            <w:hideMark/>
          </w:tcPr>
          <w:p w14:paraId="12450D0C" w14:textId="77777777" w:rsidR="00336455" w:rsidRPr="00330664" w:rsidRDefault="00336455" w:rsidP="003A6A2B">
            <w:pPr>
              <w:spacing w:after="0" w:line="240" w:lineRule="auto"/>
              <w:rPr>
                <w:rFonts w:ascii="Calibri" w:eastAsia="Times New Roman" w:hAnsi="Calibri" w:cs="Calibri"/>
                <w:color w:val="FFFFFF"/>
                <w:sz w:val="16"/>
                <w:szCs w:val="16"/>
                <w:lang w:eastAsia="pt-BR"/>
              </w:rPr>
            </w:pPr>
            <w:r w:rsidRPr="00330664">
              <w:rPr>
                <w:rFonts w:ascii="Calibri" w:eastAsia="Times New Roman" w:hAnsi="Calibri" w:cs="Calibri"/>
                <w:color w:val="FFFFFF"/>
                <w:sz w:val="16"/>
                <w:szCs w:val="16"/>
                <w:lang w:eastAsia="pt-BR"/>
              </w:rPr>
              <w:t> </w:t>
            </w:r>
          </w:p>
        </w:tc>
        <w:tc>
          <w:tcPr>
            <w:tcW w:w="1675" w:type="dxa"/>
            <w:tcBorders>
              <w:top w:val="single" w:sz="4" w:space="0" w:color="auto"/>
              <w:left w:val="single" w:sz="4" w:space="0" w:color="auto"/>
              <w:bottom w:val="single" w:sz="4" w:space="0" w:color="auto"/>
              <w:right w:val="single" w:sz="4" w:space="0" w:color="auto"/>
            </w:tcBorders>
            <w:shd w:val="clear" w:color="000000" w:fill="595959"/>
            <w:vAlign w:val="center"/>
            <w:hideMark/>
          </w:tcPr>
          <w:p w14:paraId="7E123DA1" w14:textId="77777777" w:rsidR="00336455" w:rsidRPr="00330664" w:rsidRDefault="00336455" w:rsidP="003A6A2B">
            <w:pPr>
              <w:spacing w:after="0" w:line="240" w:lineRule="auto"/>
              <w:jc w:val="right"/>
              <w:rPr>
                <w:rFonts w:ascii="Times New Roman" w:eastAsia="Times New Roman" w:hAnsi="Times New Roman" w:cs="Times New Roman"/>
                <w:color w:val="FFFFFF"/>
                <w:sz w:val="16"/>
                <w:szCs w:val="16"/>
                <w:lang w:eastAsia="pt-BR"/>
              </w:rPr>
            </w:pPr>
            <w:r w:rsidRPr="00330664">
              <w:rPr>
                <w:rFonts w:ascii="Times New Roman" w:eastAsia="Times New Roman" w:hAnsi="Times New Roman" w:cs="Times New Roman"/>
                <w:color w:val="FFFFFF"/>
                <w:sz w:val="16"/>
                <w:szCs w:val="16"/>
                <w:lang w:eastAsia="pt-BR"/>
              </w:rPr>
              <w:t>54,8640%</w:t>
            </w:r>
          </w:p>
        </w:tc>
        <w:tc>
          <w:tcPr>
            <w:tcW w:w="1856" w:type="dxa"/>
            <w:tcBorders>
              <w:top w:val="single" w:sz="4" w:space="0" w:color="auto"/>
              <w:left w:val="nil"/>
              <w:bottom w:val="single" w:sz="4" w:space="0" w:color="auto"/>
              <w:right w:val="single" w:sz="4" w:space="0" w:color="auto"/>
            </w:tcBorders>
            <w:shd w:val="clear" w:color="000000" w:fill="595959"/>
            <w:vAlign w:val="center"/>
            <w:hideMark/>
          </w:tcPr>
          <w:p w14:paraId="1CD33324" w14:textId="77777777" w:rsidR="00336455" w:rsidRPr="00330664" w:rsidRDefault="00336455" w:rsidP="003A6A2B">
            <w:pPr>
              <w:spacing w:after="0" w:line="240" w:lineRule="auto"/>
              <w:rPr>
                <w:rFonts w:ascii="Times New Roman" w:eastAsia="Times New Roman" w:hAnsi="Times New Roman" w:cs="Times New Roman"/>
                <w:color w:val="FFFFFF"/>
                <w:sz w:val="16"/>
                <w:szCs w:val="16"/>
                <w:lang w:eastAsia="pt-BR"/>
              </w:rPr>
            </w:pPr>
            <w:r w:rsidRPr="00330664">
              <w:rPr>
                <w:rFonts w:ascii="Times New Roman" w:eastAsia="Times New Roman" w:hAnsi="Times New Roman" w:cs="Times New Roman"/>
                <w:color w:val="FFFFFF"/>
                <w:sz w:val="16"/>
                <w:szCs w:val="16"/>
                <w:lang w:eastAsia="pt-BR"/>
              </w:rPr>
              <w:t xml:space="preserve"> R$        625.000.000,00 </w:t>
            </w:r>
          </w:p>
        </w:tc>
        <w:tc>
          <w:tcPr>
            <w:tcW w:w="2952" w:type="dxa"/>
            <w:tcBorders>
              <w:top w:val="nil"/>
              <w:left w:val="nil"/>
              <w:bottom w:val="nil"/>
              <w:right w:val="nil"/>
            </w:tcBorders>
            <w:shd w:val="clear" w:color="000000" w:fill="595959"/>
            <w:noWrap/>
            <w:vAlign w:val="bottom"/>
            <w:hideMark/>
          </w:tcPr>
          <w:p w14:paraId="6D5DA40C" w14:textId="77777777" w:rsidR="00336455" w:rsidRPr="00330664" w:rsidRDefault="00336455" w:rsidP="003A6A2B">
            <w:pPr>
              <w:spacing w:after="0" w:line="240" w:lineRule="auto"/>
              <w:rPr>
                <w:rFonts w:ascii="Calibri" w:eastAsia="Times New Roman" w:hAnsi="Calibri" w:cs="Calibri"/>
                <w:color w:val="FFFFFF"/>
                <w:sz w:val="16"/>
                <w:szCs w:val="16"/>
                <w:lang w:eastAsia="pt-BR"/>
              </w:rPr>
            </w:pPr>
            <w:r w:rsidRPr="00330664">
              <w:rPr>
                <w:rFonts w:ascii="Calibri" w:eastAsia="Times New Roman" w:hAnsi="Calibri" w:cs="Calibri"/>
                <w:color w:val="FFFFFF"/>
                <w:sz w:val="16"/>
                <w:szCs w:val="16"/>
                <w:lang w:eastAsia="pt-BR"/>
              </w:rPr>
              <w:t> </w:t>
            </w:r>
          </w:p>
        </w:tc>
        <w:tc>
          <w:tcPr>
            <w:tcW w:w="36" w:type="dxa"/>
            <w:vAlign w:val="center"/>
            <w:hideMark/>
          </w:tcPr>
          <w:p w14:paraId="3C6B5480" w14:textId="77777777" w:rsidR="00336455" w:rsidRPr="00330664" w:rsidRDefault="00336455" w:rsidP="003A6A2B">
            <w:pPr>
              <w:spacing w:after="0" w:line="240" w:lineRule="auto"/>
              <w:rPr>
                <w:rFonts w:ascii="Times New Roman" w:eastAsia="Times New Roman" w:hAnsi="Times New Roman" w:cs="Times New Roman"/>
                <w:sz w:val="20"/>
                <w:szCs w:val="20"/>
                <w:lang w:eastAsia="pt-BR"/>
              </w:rPr>
            </w:pPr>
          </w:p>
        </w:tc>
      </w:tr>
    </w:tbl>
    <w:p w14:paraId="0D9AD549" w14:textId="77777777" w:rsidR="00336455" w:rsidRDefault="00336455" w:rsidP="00336455">
      <w:pPr>
        <w:spacing w:after="240" w:line="320" w:lineRule="exact"/>
        <w:jc w:val="center"/>
        <w:rPr>
          <w:rFonts w:ascii="Times New Roman" w:hAnsi="Times New Roman" w:cs="Times New Roman"/>
          <w:b/>
          <w:smallCaps/>
        </w:rPr>
      </w:pPr>
    </w:p>
    <w:p w14:paraId="71818FB9" w14:textId="77777777" w:rsidR="00336455" w:rsidRPr="00DD1CC9" w:rsidRDefault="00336455" w:rsidP="004505B7">
      <w:pPr>
        <w:spacing w:after="240" w:line="320" w:lineRule="exact"/>
        <w:jc w:val="center"/>
        <w:rPr>
          <w:rFonts w:ascii="Times New Roman" w:hAnsi="Times New Roman" w:cs="Times New Roman"/>
          <w:b/>
          <w:smallCaps/>
        </w:rPr>
      </w:pPr>
    </w:p>
    <w:p w14:paraId="5D4F01FF" w14:textId="77777777" w:rsidR="00336455" w:rsidRDefault="00336455">
      <w:pPr>
        <w:rPr>
          <w:rFonts w:ascii="Times New Roman" w:hAnsi="Times New Roman" w:cs="Times New Roman"/>
          <w:b/>
          <w:smallCaps/>
        </w:rPr>
      </w:pPr>
      <w:r>
        <w:rPr>
          <w:rFonts w:ascii="Times New Roman" w:hAnsi="Times New Roman" w:cs="Times New Roman"/>
          <w:b/>
          <w:smallCaps/>
        </w:rPr>
        <w:br w:type="page"/>
      </w:r>
    </w:p>
    <w:p w14:paraId="1451D2F0" w14:textId="07F501B4" w:rsidR="00863010" w:rsidRPr="00DD1CC9" w:rsidRDefault="00863010" w:rsidP="004505B7">
      <w:pPr>
        <w:spacing w:after="240" w:line="320" w:lineRule="exact"/>
        <w:jc w:val="center"/>
        <w:rPr>
          <w:rFonts w:ascii="Times New Roman" w:hAnsi="Times New Roman" w:cs="Times New Roman"/>
          <w:b/>
          <w:smallCaps/>
        </w:rPr>
      </w:pPr>
      <w:r w:rsidRPr="00DD1CC9">
        <w:rPr>
          <w:rFonts w:ascii="Times New Roman" w:hAnsi="Times New Roman" w:cs="Times New Roman"/>
          <w:b/>
          <w:smallCaps/>
        </w:rPr>
        <w:lastRenderedPageBreak/>
        <w:t xml:space="preserve">(b) RELATÓRIO SEMESTRAL DOS RECURSOS </w:t>
      </w:r>
    </w:p>
    <w:p w14:paraId="2216029A" w14:textId="77777777" w:rsidR="00863010" w:rsidRPr="00DD1CC9" w:rsidRDefault="00863010" w:rsidP="004505B7">
      <w:pPr>
        <w:spacing w:after="240" w:line="320" w:lineRule="exact"/>
        <w:rPr>
          <w:rFonts w:ascii="Times New Roman" w:hAnsi="Times New Roman" w:cs="Times New Roman"/>
        </w:rPr>
      </w:pPr>
    </w:p>
    <w:p w14:paraId="416E9760"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[CIDADE], [</w:t>
      </w:r>
      <w:r w:rsidRPr="00DD1CC9">
        <w:rPr>
          <w:rFonts w:ascii="Times New Roman" w:hAnsi="Times New Roman" w:cs="Times New Roman"/>
          <w:smallCaps/>
        </w:rPr>
        <w:t>DATA</w:t>
      </w:r>
      <w:r w:rsidRPr="00DD1CC9">
        <w:rPr>
          <w:rFonts w:ascii="Times New Roman" w:hAnsi="Times New Roman" w:cs="Times New Roman"/>
        </w:rPr>
        <w:t>]</w:t>
      </w:r>
    </w:p>
    <w:p w14:paraId="4AB21803" w14:textId="77777777" w:rsidR="00863010" w:rsidRPr="00DD1CC9" w:rsidRDefault="00863010" w:rsidP="004505B7">
      <w:pPr>
        <w:spacing w:after="240" w:line="320" w:lineRule="exact"/>
        <w:rPr>
          <w:rFonts w:ascii="Times New Roman" w:hAnsi="Times New Roman" w:cs="Times New Roman"/>
        </w:rPr>
      </w:pPr>
    </w:p>
    <w:p w14:paraId="2D5018A3"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À</w:t>
      </w:r>
    </w:p>
    <w:p w14:paraId="218CF01A" w14:textId="7504F3F7" w:rsidR="008A658D" w:rsidRPr="00DD1CC9" w:rsidRDefault="008A658D" w:rsidP="004505B7">
      <w:pPr>
        <w:spacing w:after="240" w:line="320" w:lineRule="exact"/>
        <w:rPr>
          <w:rFonts w:ascii="Times New Roman" w:hAnsi="Times New Roman" w:cs="Times New Roman"/>
          <w:b/>
        </w:rPr>
      </w:pPr>
      <w:r w:rsidRPr="00695029">
        <w:rPr>
          <w:b/>
          <w:bCs/>
        </w:rPr>
        <w:t>OLIVEIRA TRUST DISTRIBUIDORA DE TÍTULOS E VALORES MOBILIÁRIOS S.A.</w:t>
      </w:r>
      <w:r w:rsidRPr="00DD1CC9" w:rsidDel="008A658D">
        <w:rPr>
          <w:rFonts w:ascii="Times New Roman" w:hAnsi="Times New Roman" w:cs="Times New Roman"/>
          <w:b/>
        </w:rPr>
        <w:t xml:space="preserve"> </w:t>
      </w:r>
    </w:p>
    <w:p w14:paraId="1B34EAFD" w14:textId="77777777" w:rsidR="00863010" w:rsidRPr="00DD1CC9" w:rsidRDefault="00863010" w:rsidP="004505B7">
      <w:pPr>
        <w:spacing w:after="240" w:line="320" w:lineRule="exact"/>
        <w:rPr>
          <w:rFonts w:ascii="Times New Roman" w:hAnsi="Times New Roman" w:cs="Times New Roman"/>
        </w:rPr>
      </w:pPr>
    </w:p>
    <w:p w14:paraId="31C62DBF" w14:textId="5A103F05" w:rsidR="008A658D" w:rsidRPr="00DD1CC9" w:rsidRDefault="00863010" w:rsidP="004505B7">
      <w:pPr>
        <w:tabs>
          <w:tab w:val="left" w:pos="24"/>
          <w:tab w:val="left" w:pos="5435"/>
        </w:tabs>
        <w:spacing w:after="240" w:line="320" w:lineRule="exact"/>
        <w:rPr>
          <w:rFonts w:ascii="Times New Roman" w:hAnsi="Times New Roman" w:cs="Times New Roman"/>
        </w:rPr>
      </w:pPr>
      <w:bookmarkStart w:id="324" w:name="_Hlk86933740"/>
      <w:r w:rsidRPr="00DD1CC9">
        <w:rPr>
          <w:rFonts w:ascii="Times New Roman" w:hAnsi="Times New Roman" w:cs="Times New Roman"/>
        </w:rPr>
        <w:t xml:space="preserve">Período: [•].[•].[•] até [•].[•].[•] </w:t>
      </w:r>
    </w:p>
    <w:bookmarkEnd w:id="324"/>
    <w:p w14:paraId="04A1590D" w14:textId="1F81F9CF" w:rsidR="00863010" w:rsidRPr="00DD1CC9" w:rsidRDefault="00863010" w:rsidP="00A41759">
      <w:pPr>
        <w:tabs>
          <w:tab w:val="left" w:pos="24"/>
          <w:tab w:val="left" w:pos="5435"/>
        </w:tabs>
        <w:spacing w:after="240" w:line="320" w:lineRule="exact"/>
        <w:rPr>
          <w:rFonts w:ascii="Times New Roman" w:hAnsi="Times New Roman" w:cs="Times New Roman"/>
        </w:rPr>
      </w:pPr>
    </w:p>
    <w:p w14:paraId="3CE209BC" w14:textId="36BB2CFB" w:rsidR="00863010" w:rsidRPr="00DD1CC9" w:rsidRDefault="00863010" w:rsidP="004505B7">
      <w:pPr>
        <w:spacing w:after="240" w:line="320" w:lineRule="exact"/>
        <w:jc w:val="both"/>
        <w:rPr>
          <w:rFonts w:ascii="Times New Roman" w:hAnsi="Times New Roman" w:cs="Times New Roman"/>
        </w:rPr>
      </w:pPr>
      <w:r w:rsidRPr="00DD1CC9">
        <w:rPr>
          <w:rFonts w:ascii="Times New Roman" w:hAnsi="Times New Roman" w:cs="Times New Roman"/>
        </w:rPr>
        <w:t xml:space="preserve">A </w:t>
      </w:r>
      <w:r w:rsidRPr="004505B7">
        <w:rPr>
          <w:rFonts w:ascii="Times New Roman" w:hAnsi="Times New Roman"/>
          <w:b/>
        </w:rPr>
        <w:t>ALIANSCE SONAE SHOPPING CENTERS S.A.</w:t>
      </w:r>
      <w:r w:rsidRPr="004505B7">
        <w:rPr>
          <w:rFonts w:ascii="Times New Roman" w:hAnsi="Times New Roman"/>
        </w:rPr>
        <w:t>, sociedade por ações, com registro de companhia aberta perante a Comissão de Valores Mobiliários (“</w:t>
      </w:r>
      <w:r w:rsidRPr="004505B7">
        <w:rPr>
          <w:rFonts w:ascii="Times New Roman" w:hAnsi="Times New Roman"/>
          <w:u w:val="single"/>
        </w:rPr>
        <w:t>CVM</w:t>
      </w:r>
      <w:r w:rsidRPr="004505B7">
        <w:rPr>
          <w:rFonts w:ascii="Times New Roman" w:hAnsi="Times New Roman"/>
        </w:rPr>
        <w:t>”), com sede na cidade do Rio de Janeiro, estado do Rio de Janeiro, na Rua Dias Ferreira, 190, 3º andar, sala 301 (parte), Leblon, CEP 22431-050, inscrita no Cadastro Nacional da Pessoa Jurídica (“</w:t>
      </w:r>
      <w:r w:rsidRPr="004505B7">
        <w:rPr>
          <w:rFonts w:ascii="Times New Roman" w:hAnsi="Times New Roman"/>
          <w:u w:val="single"/>
        </w:rPr>
        <w:t>CNPJ</w:t>
      </w:r>
      <w:r w:rsidRPr="004505B7">
        <w:rPr>
          <w:rFonts w:ascii="Times New Roman" w:hAnsi="Times New Roman"/>
        </w:rPr>
        <w:t>”) sob o nº 05.878.397/0001-32, com seus atos constitutivos registrados perante a Junta Comercial do Estado do Rio de Janeiro (“</w:t>
      </w:r>
      <w:r w:rsidRPr="004505B7">
        <w:rPr>
          <w:rFonts w:ascii="Times New Roman" w:hAnsi="Times New Roman"/>
          <w:u w:val="single"/>
        </w:rPr>
        <w:t>JUCERJA</w:t>
      </w:r>
      <w:r w:rsidRPr="004505B7">
        <w:rPr>
          <w:rFonts w:ascii="Times New Roman" w:hAnsi="Times New Roman"/>
        </w:rPr>
        <w:t xml:space="preserve">”) sob o NIRE </w:t>
      </w:r>
      <w:r w:rsidR="0032795C" w:rsidRPr="00A41759">
        <w:rPr>
          <w:rFonts w:ascii="Times New Roman" w:hAnsi="Times New Roman"/>
        </w:rPr>
        <w:t>33.300.332.511</w:t>
      </w:r>
      <w:r w:rsidRPr="00DD1CC9">
        <w:rPr>
          <w:rFonts w:ascii="Times New Roman" w:hAnsi="Times New Roman" w:cs="Times New Roman"/>
        </w:rPr>
        <w:t>, neste ato representada na forma de seu Estatuto Social, por seus representantes legais devidamente autorizados e identificados nas páginas de assinaturas do presente instrumento, nos termos da cláusula 4.1.3 do “</w:t>
      </w:r>
      <w:r w:rsidRPr="00DD1CC9">
        <w:rPr>
          <w:rFonts w:ascii="Times New Roman" w:hAnsi="Times New Roman" w:cs="Times New Roman"/>
          <w:i/>
        </w:rPr>
        <w:t xml:space="preserve">Instrumento Particular de Escritura da </w:t>
      </w:r>
      <w:r w:rsidR="00D97390">
        <w:rPr>
          <w:rFonts w:ascii="Times New Roman" w:hAnsi="Times New Roman" w:cs="Times New Roman"/>
          <w:i/>
        </w:rPr>
        <w:t>7</w:t>
      </w:r>
      <w:r w:rsidRPr="00DD1CC9">
        <w:rPr>
          <w:rFonts w:ascii="Times New Roman" w:hAnsi="Times New Roman" w:cs="Times New Roman"/>
          <w:i/>
        </w:rPr>
        <w:t xml:space="preserve">ª </w:t>
      </w:r>
      <w:r w:rsidR="00D97390" w:rsidRPr="00DD1CC9">
        <w:rPr>
          <w:rFonts w:ascii="Times New Roman" w:hAnsi="Times New Roman" w:cs="Times New Roman"/>
          <w:i/>
        </w:rPr>
        <w:t>(</w:t>
      </w:r>
      <w:r w:rsidR="00D97390">
        <w:rPr>
          <w:rFonts w:ascii="Times New Roman" w:hAnsi="Times New Roman" w:cs="Times New Roman"/>
          <w:i/>
        </w:rPr>
        <w:t>Sétima</w:t>
      </w:r>
      <w:r w:rsidR="00D97390" w:rsidRPr="00DD1CC9">
        <w:rPr>
          <w:rFonts w:ascii="Times New Roman" w:hAnsi="Times New Roman" w:cs="Times New Roman"/>
          <w:i/>
        </w:rPr>
        <w:t xml:space="preserve">) </w:t>
      </w:r>
      <w:r w:rsidRPr="00DD1CC9">
        <w:rPr>
          <w:rFonts w:ascii="Times New Roman" w:hAnsi="Times New Roman" w:cs="Times New Roman"/>
          <w:i/>
        </w:rPr>
        <w:t xml:space="preserve">Emissão de Debêntures Simples, não Conversíveis em Ações, da Espécie com Garantia Real, em Até 2 (Duas) Séries, para Colocação Privada, da </w:t>
      </w:r>
      <w:r w:rsidRPr="004505B7">
        <w:rPr>
          <w:rFonts w:ascii="Times New Roman" w:hAnsi="Times New Roman"/>
          <w:i/>
        </w:rPr>
        <w:t>Aliansce Sonae Shopping Centers S.A</w:t>
      </w:r>
      <w:r w:rsidRPr="00802978">
        <w:rPr>
          <w:rFonts w:ascii="Times New Roman" w:hAnsi="Times New Roman" w:cs="Times New Roman"/>
          <w:i/>
        </w:rPr>
        <w:t>.</w:t>
      </w:r>
      <w:r w:rsidRPr="00DD1CC9">
        <w:rPr>
          <w:rFonts w:ascii="Times New Roman" w:hAnsi="Times New Roman" w:cs="Times New Roman"/>
        </w:rPr>
        <w:t>”</w:t>
      </w:r>
      <w:r w:rsidRPr="00DD1CC9">
        <w:rPr>
          <w:rFonts w:ascii="Times New Roman" w:eastAsia="Arial Unicode MS" w:hAnsi="Times New Roman" w:cs="Times New Roman"/>
          <w:i/>
          <w:w w:val="0"/>
        </w:rPr>
        <w:t>,</w:t>
      </w:r>
      <w:r w:rsidRPr="00DD1CC9">
        <w:rPr>
          <w:rFonts w:ascii="Times New Roman" w:eastAsia="Arial Unicode MS" w:hAnsi="Times New Roman" w:cs="Times New Roman"/>
          <w:w w:val="0"/>
        </w:rPr>
        <w:t xml:space="preserve"> celebrado em </w:t>
      </w:r>
      <w:r w:rsidR="005E74A7">
        <w:rPr>
          <w:rFonts w:ascii="Times New Roman" w:eastAsia="Arial Unicode MS" w:hAnsi="Times New Roman" w:cs="Times New Roman"/>
          <w:w w:val="0"/>
        </w:rPr>
        <w:t>13</w:t>
      </w:r>
      <w:r w:rsidRPr="00DD1CC9">
        <w:rPr>
          <w:rFonts w:ascii="Times New Roman" w:eastAsia="Arial Unicode MS" w:hAnsi="Times New Roman" w:cs="Times New Roman"/>
          <w:w w:val="0"/>
        </w:rPr>
        <w:t xml:space="preserve"> de </w:t>
      </w:r>
      <w:r w:rsidR="005E74A7">
        <w:rPr>
          <w:rFonts w:ascii="Times New Roman" w:eastAsia="Arial Unicode MS" w:hAnsi="Times New Roman" w:cs="Times New Roman"/>
          <w:w w:val="0"/>
        </w:rPr>
        <w:t>fevereiro</w:t>
      </w:r>
      <w:r w:rsidRPr="00DD1CC9">
        <w:rPr>
          <w:rFonts w:ascii="Times New Roman" w:eastAsia="Arial Unicode MS" w:hAnsi="Times New Roman" w:cs="Times New Roman"/>
          <w:w w:val="0"/>
        </w:rPr>
        <w:t xml:space="preserve"> de 2023 (“</w:t>
      </w:r>
      <w:r w:rsidRPr="00DD1CC9">
        <w:rPr>
          <w:rFonts w:ascii="Times New Roman" w:eastAsia="Arial Unicode MS" w:hAnsi="Times New Roman" w:cs="Times New Roman"/>
          <w:w w:val="0"/>
          <w:u w:val="single"/>
        </w:rPr>
        <w:t>Escritura de Emissão de Debêntures</w:t>
      </w:r>
      <w:r w:rsidRPr="00DD1CC9">
        <w:rPr>
          <w:rFonts w:ascii="Times New Roman" w:eastAsia="Arial Unicode MS" w:hAnsi="Times New Roman" w:cs="Times New Roman"/>
          <w:w w:val="0"/>
        </w:rPr>
        <w:t>”)</w:t>
      </w:r>
      <w:r w:rsidRPr="00DD1CC9">
        <w:rPr>
          <w:rFonts w:ascii="Times New Roman" w:hAnsi="Times New Roman" w:cs="Times New Roman"/>
        </w:rPr>
        <w:t>, vem, pelo presente, atestar que o volume total de recursos obtidos mediante a emissão das Debêntures foram utilizados durante o período acima, corresponde a R$ [</w:t>
      </w:r>
      <w:r w:rsidRPr="00DD1CC9">
        <w:rPr>
          <w:rFonts w:ascii="Times New Roman" w:hAnsi="Times New Roman" w:cs="Times New Roman"/>
          <w:highlight w:val="yellow"/>
        </w:rPr>
        <w:t>•</w:t>
      </w:r>
      <w:r w:rsidRPr="00DD1CC9">
        <w:rPr>
          <w:rFonts w:ascii="Times New Roman" w:hAnsi="Times New Roman" w:cs="Times New Roman"/>
        </w:rPr>
        <w:t>] ([</w:t>
      </w:r>
      <w:r w:rsidRPr="00DD1CC9">
        <w:rPr>
          <w:rFonts w:ascii="Times New Roman" w:hAnsi="Times New Roman" w:cs="Times New Roman"/>
          <w:highlight w:val="yellow"/>
        </w:rPr>
        <w:t>•</w:t>
      </w:r>
      <w:r w:rsidRPr="00DD1CC9">
        <w:rPr>
          <w:rFonts w:ascii="Times New Roman" w:hAnsi="Times New Roman" w:cs="Times New Roman"/>
        </w:rPr>
        <w:t>]) e foram para utilizados nos termos previstos na Escritura de Emissão de Debêntures, conforme abaixo:</w:t>
      </w:r>
    </w:p>
    <w:p w14:paraId="469C4C1C" w14:textId="77777777" w:rsidR="00863010" w:rsidRPr="00DD1CC9" w:rsidRDefault="00863010" w:rsidP="004505B7">
      <w:pPr>
        <w:spacing w:after="240" w:line="320" w:lineRule="exact"/>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400"/>
        <w:gridCol w:w="1157"/>
        <w:gridCol w:w="1114"/>
        <w:gridCol w:w="803"/>
        <w:gridCol w:w="1621"/>
        <w:gridCol w:w="1301"/>
        <w:gridCol w:w="1253"/>
        <w:gridCol w:w="306"/>
        <w:gridCol w:w="1238"/>
        <w:gridCol w:w="1054"/>
      </w:tblGrid>
      <w:tr w:rsidR="00E22465" w:rsidRPr="00802978" w14:paraId="2FA9E2CC" w14:textId="77777777" w:rsidTr="00126688">
        <w:trPr>
          <w:trHeight w:val="3330"/>
        </w:trPr>
        <w:tc>
          <w:tcPr>
            <w:tcW w:w="71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520ADB4" w14:textId="77777777" w:rsidR="00863010" w:rsidRPr="00DD1CC9" w:rsidRDefault="00863010" w:rsidP="004505B7">
            <w:pPr>
              <w:spacing w:after="240" w:line="320" w:lineRule="exact"/>
              <w:jc w:val="center"/>
              <w:rPr>
                <w:rFonts w:ascii="Times New Roman" w:hAnsi="Times New Roman" w:cs="Times New Roman"/>
                <w:b/>
                <w:color w:val="000000"/>
                <w:lang w:val="en-US"/>
              </w:rPr>
            </w:pPr>
            <w:bookmarkStart w:id="325" w:name="_Hlk79414802"/>
            <w:r w:rsidRPr="00DD1CC9">
              <w:rPr>
                <w:rFonts w:ascii="Times New Roman" w:hAnsi="Times New Roman" w:cs="Times New Roman"/>
                <w:b/>
                <w:color w:val="000000"/>
              </w:rPr>
              <w:lastRenderedPageBreak/>
              <w:t>Denominação do Empreendimento Imobiliário</w:t>
            </w:r>
          </w:p>
        </w:tc>
        <w:tc>
          <w:tcPr>
            <w:tcW w:w="534"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1B4C2F0"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Proprietário</w:t>
            </w:r>
          </w:p>
        </w:tc>
        <w:tc>
          <w:tcPr>
            <w:tcW w:w="437"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EA71E13"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Matrícula / Cartório</w:t>
            </w:r>
          </w:p>
        </w:tc>
        <w:tc>
          <w:tcPr>
            <w:tcW w:w="425"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396AD0"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Endereço</w:t>
            </w:r>
          </w:p>
        </w:tc>
        <w:tc>
          <w:tcPr>
            <w:tcW w:w="30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1C388FB"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Status da Obra (%)</w:t>
            </w:r>
          </w:p>
        </w:tc>
        <w:tc>
          <w:tcPr>
            <w:tcW w:w="61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56AA960"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Destinação dos recursos/etapa do projeto: (aquisição, construção ou reforma)</w:t>
            </w:r>
          </w:p>
        </w:tc>
        <w:tc>
          <w:tcPr>
            <w:tcW w:w="49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7F09774"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Documento (Nº da Nota Fiscal (NF-e) /DOC [x] / e outros</w:t>
            </w:r>
          </w:p>
        </w:tc>
        <w:tc>
          <w:tcPr>
            <w:tcW w:w="595"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3EF03DF" w14:textId="77777777" w:rsidR="00863010" w:rsidRPr="00DD1CC9" w:rsidRDefault="00863010" w:rsidP="004505B7">
            <w:pPr>
              <w:spacing w:after="240" w:line="320" w:lineRule="exact"/>
              <w:jc w:val="center"/>
              <w:rPr>
                <w:rFonts w:ascii="Times New Roman" w:hAnsi="Times New Roman" w:cs="Times New Roman"/>
                <w:b/>
                <w:color w:val="000000"/>
              </w:rPr>
            </w:pPr>
            <w:r w:rsidRPr="00DD1CC9">
              <w:rPr>
                <w:rFonts w:ascii="Times New Roman" w:hAnsi="Times New Roman" w:cs="Times New Roman"/>
                <w:b/>
              </w:rPr>
              <w:t>Comprovante de pagamento: recibo [x] / TED [x] / boleto (autenticação) e outros</w:t>
            </w:r>
          </w:p>
        </w:tc>
        <w:tc>
          <w:tcPr>
            <w:tcW w:w="47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3746DD6"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Percentual do recurso utilizado no semestre</w:t>
            </w:r>
          </w:p>
        </w:tc>
        <w:tc>
          <w:tcPr>
            <w:tcW w:w="405"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4A66CD3"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Valor gasto no semestre</w:t>
            </w:r>
          </w:p>
        </w:tc>
      </w:tr>
      <w:tr w:rsidR="00863010" w:rsidRPr="00802978" w14:paraId="3235CD8C" w14:textId="77777777" w:rsidTr="00126688">
        <w:trPr>
          <w:trHeight w:val="315"/>
        </w:trPr>
        <w:tc>
          <w:tcPr>
            <w:tcW w:w="715" w:type="pct"/>
            <w:tcBorders>
              <w:top w:val="single" w:sz="4" w:space="0" w:color="auto"/>
              <w:left w:val="single" w:sz="4" w:space="0" w:color="auto"/>
              <w:bottom w:val="single" w:sz="4" w:space="0" w:color="auto"/>
              <w:right w:val="single" w:sz="4" w:space="0" w:color="auto"/>
            </w:tcBorders>
            <w:noWrap/>
            <w:vAlign w:val="center"/>
            <w:hideMark/>
          </w:tcPr>
          <w:p w14:paraId="236E8799"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534" w:type="pct"/>
            <w:tcBorders>
              <w:top w:val="single" w:sz="4" w:space="0" w:color="auto"/>
              <w:left w:val="single" w:sz="4" w:space="0" w:color="auto"/>
              <w:bottom w:val="single" w:sz="4" w:space="0" w:color="auto"/>
              <w:right w:val="single" w:sz="4" w:space="0" w:color="auto"/>
            </w:tcBorders>
            <w:vAlign w:val="center"/>
            <w:hideMark/>
          </w:tcPr>
          <w:p w14:paraId="6254CA1A"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37" w:type="pct"/>
            <w:tcBorders>
              <w:top w:val="single" w:sz="4" w:space="0" w:color="auto"/>
              <w:left w:val="single" w:sz="4" w:space="0" w:color="auto"/>
              <w:bottom w:val="single" w:sz="4" w:space="0" w:color="auto"/>
              <w:right w:val="single" w:sz="4" w:space="0" w:color="auto"/>
            </w:tcBorders>
            <w:vAlign w:val="center"/>
            <w:hideMark/>
          </w:tcPr>
          <w:p w14:paraId="69DA3942"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25" w:type="pct"/>
            <w:tcBorders>
              <w:top w:val="single" w:sz="4" w:space="0" w:color="auto"/>
              <w:left w:val="single" w:sz="4" w:space="0" w:color="auto"/>
              <w:bottom w:val="single" w:sz="4" w:space="0" w:color="auto"/>
              <w:right w:val="single" w:sz="4" w:space="0" w:color="auto"/>
            </w:tcBorders>
            <w:noWrap/>
            <w:vAlign w:val="center"/>
            <w:hideMark/>
          </w:tcPr>
          <w:p w14:paraId="73D395CE"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306" w:type="pct"/>
            <w:tcBorders>
              <w:top w:val="single" w:sz="4" w:space="0" w:color="auto"/>
              <w:left w:val="single" w:sz="4" w:space="0" w:color="auto"/>
              <w:bottom w:val="single" w:sz="4" w:space="0" w:color="auto"/>
              <w:right w:val="single" w:sz="4" w:space="0" w:color="auto"/>
            </w:tcBorders>
            <w:noWrap/>
            <w:vAlign w:val="center"/>
            <w:hideMark/>
          </w:tcPr>
          <w:p w14:paraId="1726F135"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618" w:type="pct"/>
            <w:tcBorders>
              <w:top w:val="single" w:sz="4" w:space="0" w:color="auto"/>
              <w:left w:val="single" w:sz="4" w:space="0" w:color="auto"/>
              <w:bottom w:val="single" w:sz="4" w:space="0" w:color="auto"/>
              <w:right w:val="single" w:sz="4" w:space="0" w:color="auto"/>
            </w:tcBorders>
            <w:vAlign w:val="center"/>
            <w:hideMark/>
          </w:tcPr>
          <w:p w14:paraId="4C002AFC"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96" w:type="pct"/>
            <w:tcBorders>
              <w:top w:val="single" w:sz="4" w:space="0" w:color="auto"/>
              <w:left w:val="single" w:sz="4" w:space="0" w:color="auto"/>
              <w:bottom w:val="single" w:sz="4" w:space="0" w:color="auto"/>
              <w:right w:val="single" w:sz="4" w:space="0" w:color="auto"/>
            </w:tcBorders>
            <w:vAlign w:val="center"/>
            <w:hideMark/>
          </w:tcPr>
          <w:p w14:paraId="3D7DF03F"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78" w:type="pct"/>
            <w:tcBorders>
              <w:top w:val="single" w:sz="4" w:space="0" w:color="auto"/>
              <w:left w:val="single" w:sz="4" w:space="0" w:color="auto"/>
              <w:bottom w:val="single" w:sz="4" w:space="0" w:color="auto"/>
              <w:right w:val="single" w:sz="4" w:space="0" w:color="auto"/>
            </w:tcBorders>
            <w:vAlign w:val="center"/>
            <w:hideMark/>
          </w:tcPr>
          <w:p w14:paraId="23766D8A"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589" w:type="pct"/>
            <w:gridSpan w:val="2"/>
            <w:tcBorders>
              <w:top w:val="single" w:sz="4" w:space="0" w:color="auto"/>
              <w:left w:val="single" w:sz="4" w:space="0" w:color="auto"/>
              <w:bottom w:val="single" w:sz="4" w:space="0" w:color="auto"/>
              <w:right w:val="single" w:sz="4" w:space="0" w:color="auto"/>
            </w:tcBorders>
            <w:vAlign w:val="center"/>
            <w:hideMark/>
          </w:tcPr>
          <w:p w14:paraId="11551A02"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c>
          <w:tcPr>
            <w:tcW w:w="405" w:type="pct"/>
            <w:tcBorders>
              <w:top w:val="single" w:sz="4" w:space="0" w:color="auto"/>
              <w:left w:val="single" w:sz="4" w:space="0" w:color="auto"/>
              <w:bottom w:val="single" w:sz="4" w:space="0" w:color="auto"/>
              <w:right w:val="single" w:sz="4" w:space="0" w:color="auto"/>
            </w:tcBorders>
            <w:vAlign w:val="center"/>
            <w:hideMark/>
          </w:tcPr>
          <w:p w14:paraId="08D36E29"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w:t>
            </w:r>
          </w:p>
        </w:tc>
      </w:tr>
      <w:tr w:rsidR="00863010" w:rsidRPr="00802978" w14:paraId="427A093A"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51B459B"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Total destinado no semestre</w:t>
            </w:r>
          </w:p>
        </w:tc>
        <w:tc>
          <w:tcPr>
            <w:tcW w:w="405" w:type="pct"/>
            <w:tcBorders>
              <w:top w:val="single" w:sz="4" w:space="0" w:color="auto"/>
              <w:left w:val="single" w:sz="4" w:space="0" w:color="auto"/>
              <w:bottom w:val="single" w:sz="4" w:space="0" w:color="auto"/>
              <w:right w:val="single" w:sz="4" w:space="0" w:color="auto"/>
            </w:tcBorders>
            <w:vAlign w:val="center"/>
            <w:hideMark/>
          </w:tcPr>
          <w:p w14:paraId="124A2BAB"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R$ [●]</w:t>
            </w:r>
          </w:p>
        </w:tc>
      </w:tr>
      <w:tr w:rsidR="00863010" w:rsidRPr="00802978" w14:paraId="6C381DD2"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EC0C232" w14:textId="77777777" w:rsidR="00863010" w:rsidRPr="00DD1CC9" w:rsidRDefault="00863010" w:rsidP="004505B7">
            <w:pPr>
              <w:spacing w:after="240" w:line="320" w:lineRule="exact"/>
              <w:jc w:val="center"/>
              <w:rPr>
                <w:rFonts w:ascii="Times New Roman" w:hAnsi="Times New Roman" w:cs="Times New Roman"/>
                <w:b/>
              </w:rPr>
            </w:pPr>
            <w:r w:rsidRPr="00DD1CC9">
              <w:rPr>
                <w:rFonts w:ascii="Times New Roman" w:hAnsi="Times New Roman" w:cs="Times New Roman"/>
                <w:b/>
              </w:rPr>
              <w:t>Valor total desembolsado à Devedora</w:t>
            </w:r>
          </w:p>
        </w:tc>
        <w:tc>
          <w:tcPr>
            <w:tcW w:w="405" w:type="pct"/>
            <w:tcBorders>
              <w:top w:val="single" w:sz="4" w:space="0" w:color="auto"/>
              <w:left w:val="single" w:sz="4" w:space="0" w:color="auto"/>
              <w:bottom w:val="single" w:sz="4" w:space="0" w:color="auto"/>
              <w:right w:val="single" w:sz="4" w:space="0" w:color="auto"/>
            </w:tcBorders>
            <w:vAlign w:val="center"/>
            <w:hideMark/>
          </w:tcPr>
          <w:p w14:paraId="23E6E6FC"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rPr>
              <w:t>R$ [●]</w:t>
            </w:r>
          </w:p>
        </w:tc>
      </w:tr>
      <w:tr w:rsidR="00863010" w:rsidRPr="00802978" w14:paraId="66D297B4"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FDCFE0C"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Saldo a destinar</w:t>
            </w:r>
          </w:p>
        </w:tc>
        <w:tc>
          <w:tcPr>
            <w:tcW w:w="405" w:type="pct"/>
            <w:tcBorders>
              <w:top w:val="single" w:sz="4" w:space="0" w:color="auto"/>
              <w:left w:val="single" w:sz="4" w:space="0" w:color="auto"/>
              <w:bottom w:val="single" w:sz="4" w:space="0" w:color="auto"/>
              <w:right w:val="single" w:sz="4" w:space="0" w:color="auto"/>
            </w:tcBorders>
            <w:vAlign w:val="center"/>
            <w:hideMark/>
          </w:tcPr>
          <w:p w14:paraId="1C0AD679"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lang w:val="en-US"/>
              </w:rPr>
              <w:t>R$ [●]</w:t>
            </w:r>
          </w:p>
        </w:tc>
      </w:tr>
      <w:tr w:rsidR="00863010" w:rsidRPr="00802978" w14:paraId="4FF3B053" w14:textId="77777777" w:rsidTr="00126688">
        <w:trPr>
          <w:trHeight w:val="315"/>
        </w:trPr>
        <w:tc>
          <w:tcPr>
            <w:tcW w:w="4595" w:type="pct"/>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812B3A0" w14:textId="77777777" w:rsidR="00863010" w:rsidRPr="00DD1CC9" w:rsidRDefault="00863010" w:rsidP="004505B7">
            <w:pPr>
              <w:spacing w:after="240" w:line="320" w:lineRule="exact"/>
              <w:jc w:val="center"/>
              <w:rPr>
                <w:rFonts w:ascii="Times New Roman" w:hAnsi="Times New Roman" w:cs="Times New Roman"/>
                <w:b/>
                <w:color w:val="000000"/>
                <w:lang w:val="en-US"/>
              </w:rPr>
            </w:pPr>
            <w:r w:rsidRPr="00DD1CC9">
              <w:rPr>
                <w:rFonts w:ascii="Times New Roman" w:hAnsi="Times New Roman" w:cs="Times New Roman"/>
                <w:b/>
              </w:rPr>
              <w:t>Valor Total da Oferta</w:t>
            </w:r>
          </w:p>
        </w:tc>
        <w:tc>
          <w:tcPr>
            <w:tcW w:w="405" w:type="pct"/>
            <w:tcBorders>
              <w:top w:val="single" w:sz="4" w:space="0" w:color="auto"/>
              <w:left w:val="single" w:sz="4" w:space="0" w:color="auto"/>
              <w:bottom w:val="single" w:sz="4" w:space="0" w:color="auto"/>
              <w:right w:val="single" w:sz="4" w:space="0" w:color="auto"/>
            </w:tcBorders>
            <w:vAlign w:val="center"/>
            <w:hideMark/>
          </w:tcPr>
          <w:p w14:paraId="4081D5CB" w14:textId="77777777" w:rsidR="00863010" w:rsidRPr="00DD1CC9" w:rsidRDefault="00863010" w:rsidP="004505B7">
            <w:pPr>
              <w:spacing w:after="240" w:line="320" w:lineRule="exact"/>
              <w:jc w:val="center"/>
              <w:rPr>
                <w:rFonts w:ascii="Times New Roman" w:hAnsi="Times New Roman" w:cs="Times New Roman"/>
                <w:color w:val="000000"/>
                <w:lang w:val="en-US"/>
              </w:rPr>
            </w:pPr>
            <w:r w:rsidRPr="00DD1CC9">
              <w:rPr>
                <w:rFonts w:ascii="Times New Roman" w:hAnsi="Times New Roman" w:cs="Times New Roman"/>
                <w:color w:val="000000"/>
                <w:lang w:val="en-US"/>
              </w:rPr>
              <w:t>R$ [●]</w:t>
            </w:r>
          </w:p>
        </w:tc>
      </w:tr>
      <w:bookmarkEnd w:id="325"/>
    </w:tbl>
    <w:p w14:paraId="52C0495A" w14:textId="77777777" w:rsidR="00863010" w:rsidRPr="00DD1CC9" w:rsidRDefault="00863010" w:rsidP="004505B7">
      <w:pPr>
        <w:spacing w:after="240" w:line="320" w:lineRule="exact"/>
        <w:rPr>
          <w:rFonts w:ascii="Times New Roman" w:hAnsi="Times New Roman" w:cs="Times New Roman"/>
        </w:rPr>
      </w:pPr>
    </w:p>
    <w:p w14:paraId="35CADC6F"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Atenciosamente,</w:t>
      </w:r>
    </w:p>
    <w:p w14:paraId="427766E4" w14:textId="77777777" w:rsidR="00863010" w:rsidRPr="00DD1CC9" w:rsidRDefault="00863010" w:rsidP="004505B7">
      <w:pPr>
        <w:spacing w:after="240" w:line="320" w:lineRule="exact"/>
        <w:rPr>
          <w:rFonts w:ascii="Times New Roman" w:hAnsi="Times New Roman" w:cs="Times New Roman"/>
        </w:rPr>
      </w:pPr>
    </w:p>
    <w:p w14:paraId="64254FB5" w14:textId="797DAA8C" w:rsidR="00863010" w:rsidRPr="00DD1CC9" w:rsidRDefault="00863010" w:rsidP="004505B7">
      <w:pPr>
        <w:spacing w:after="240" w:line="320" w:lineRule="exact"/>
        <w:jc w:val="center"/>
        <w:rPr>
          <w:rFonts w:ascii="Times New Roman" w:hAnsi="Times New Roman" w:cs="Times New Roman"/>
          <w:b/>
          <w:lang w:val="en-US"/>
        </w:rPr>
      </w:pPr>
      <w:r w:rsidRPr="004505B7">
        <w:rPr>
          <w:rFonts w:ascii="Times New Roman" w:hAnsi="Times New Roman"/>
          <w:b/>
          <w:lang w:val="en-US"/>
        </w:rPr>
        <w:t>ALIANSCE SONAE SHOPPING CENTERS S.A</w:t>
      </w:r>
      <w:r w:rsidRPr="00802978">
        <w:rPr>
          <w:rFonts w:ascii="Times New Roman" w:hAnsi="Times New Roman" w:cs="Times New Roman"/>
          <w:b/>
          <w:lang w:val="en-US"/>
        </w:rPr>
        <w:t>.</w:t>
      </w:r>
    </w:p>
    <w:p w14:paraId="5BAD666C" w14:textId="77777777" w:rsidR="00863010" w:rsidRPr="00DD1CC9" w:rsidRDefault="00863010" w:rsidP="004505B7">
      <w:pPr>
        <w:spacing w:after="240" w:line="320" w:lineRule="exact"/>
        <w:jc w:val="center"/>
        <w:rPr>
          <w:rFonts w:ascii="Times New Roman" w:hAnsi="Times New Roman" w:cs="Times New Roman"/>
          <w:lang w:val="en-US"/>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863010" w:rsidRPr="00802978" w14:paraId="3E27CA7A" w14:textId="77777777" w:rsidTr="00126688">
        <w:trPr>
          <w:jc w:val="center"/>
        </w:trPr>
        <w:tc>
          <w:tcPr>
            <w:tcW w:w="4420" w:type="dxa"/>
            <w:hideMark/>
          </w:tcPr>
          <w:p w14:paraId="066FC0FA"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lastRenderedPageBreak/>
              <w:t>_________________________________</w:t>
            </w:r>
          </w:p>
        </w:tc>
        <w:tc>
          <w:tcPr>
            <w:tcW w:w="4490" w:type="dxa"/>
            <w:hideMark/>
          </w:tcPr>
          <w:p w14:paraId="084AF1B8"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___________________________</w:t>
            </w:r>
          </w:p>
        </w:tc>
      </w:tr>
      <w:tr w:rsidR="00863010" w:rsidRPr="00802978" w14:paraId="3C09B8B3" w14:textId="77777777" w:rsidTr="00126688">
        <w:trPr>
          <w:trHeight w:val="64"/>
          <w:jc w:val="center"/>
        </w:trPr>
        <w:tc>
          <w:tcPr>
            <w:tcW w:w="4420" w:type="dxa"/>
            <w:hideMark/>
          </w:tcPr>
          <w:p w14:paraId="178F91B9"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Nome:</w:t>
            </w:r>
          </w:p>
          <w:p w14:paraId="79D63328"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Cargo:</w:t>
            </w:r>
          </w:p>
        </w:tc>
        <w:tc>
          <w:tcPr>
            <w:tcW w:w="4490" w:type="dxa"/>
            <w:hideMark/>
          </w:tcPr>
          <w:p w14:paraId="29757447"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Nome:</w:t>
            </w:r>
          </w:p>
          <w:p w14:paraId="19FA8D41" w14:textId="77777777" w:rsidR="00863010" w:rsidRPr="00DD1CC9" w:rsidRDefault="00863010" w:rsidP="004505B7">
            <w:pPr>
              <w:spacing w:after="240" w:line="320" w:lineRule="exact"/>
              <w:rPr>
                <w:rFonts w:ascii="Times New Roman" w:hAnsi="Times New Roman" w:cs="Times New Roman"/>
              </w:rPr>
            </w:pPr>
            <w:r w:rsidRPr="00DD1CC9">
              <w:rPr>
                <w:rFonts w:ascii="Times New Roman" w:hAnsi="Times New Roman" w:cs="Times New Roman"/>
              </w:rPr>
              <w:t>Cargo:</w:t>
            </w:r>
          </w:p>
        </w:tc>
      </w:tr>
    </w:tbl>
    <w:p w14:paraId="5BFF8CCF" w14:textId="77777777" w:rsidR="00863010" w:rsidRPr="00DD1CC9" w:rsidRDefault="00863010" w:rsidP="004505B7">
      <w:pPr>
        <w:pStyle w:val="DeltaViewTableBody"/>
        <w:spacing w:after="240" w:line="320" w:lineRule="exact"/>
        <w:rPr>
          <w:rFonts w:ascii="Times New Roman" w:hAnsi="Times New Roman" w:cs="Times New Roman"/>
          <w:w w:val="0"/>
          <w:sz w:val="22"/>
          <w:szCs w:val="22"/>
          <w:u w:val="single"/>
          <w:lang w:val="pt-BR"/>
        </w:rPr>
      </w:pPr>
    </w:p>
    <w:p w14:paraId="20B3202E" w14:textId="77777777" w:rsidR="00C251FD" w:rsidRPr="00DD1CC9" w:rsidRDefault="00C251FD" w:rsidP="004505B7">
      <w:pPr>
        <w:spacing w:after="240" w:line="320" w:lineRule="exact"/>
        <w:rPr>
          <w:rFonts w:ascii="Times New Roman" w:hAnsi="Times New Roman" w:cs="Times New Roman"/>
          <w:b/>
          <w:smallCaps/>
        </w:rPr>
      </w:pPr>
    </w:p>
    <w:p w14:paraId="3D726B45" w14:textId="77777777" w:rsidR="00C251FD" w:rsidRPr="00DD1CC9" w:rsidRDefault="00C251FD" w:rsidP="004505B7">
      <w:pPr>
        <w:spacing w:after="240" w:line="320" w:lineRule="exact"/>
        <w:jc w:val="center"/>
        <w:rPr>
          <w:rFonts w:ascii="Times New Roman" w:hAnsi="Times New Roman" w:cs="Times New Roman"/>
          <w:b/>
          <w:i/>
          <w:iCs/>
        </w:rPr>
      </w:pPr>
    </w:p>
    <w:p w14:paraId="698A02A4" w14:textId="77777777" w:rsidR="00C251FD" w:rsidRPr="00DD1CC9" w:rsidRDefault="00C251FD" w:rsidP="00DD1CC9">
      <w:pPr>
        <w:pStyle w:val="ListParagraph"/>
        <w:spacing w:after="240" w:line="320" w:lineRule="exact"/>
        <w:ind w:left="0"/>
        <w:jc w:val="center"/>
        <w:rPr>
          <w:b/>
          <w:sz w:val="22"/>
          <w:szCs w:val="22"/>
        </w:rPr>
      </w:pPr>
      <w:r w:rsidRPr="00DD1CC9">
        <w:rPr>
          <w:b/>
          <w:sz w:val="22"/>
          <w:szCs w:val="22"/>
        </w:rPr>
        <w:br w:type="page"/>
      </w:r>
    </w:p>
    <w:p w14:paraId="6E943FD7" w14:textId="77777777" w:rsidR="00C251FD" w:rsidRPr="00DD1CC9" w:rsidRDefault="00C251FD" w:rsidP="00DD1CC9">
      <w:pPr>
        <w:pStyle w:val="ListParagraph"/>
        <w:numPr>
          <w:ilvl w:val="0"/>
          <w:numId w:val="3"/>
        </w:numPr>
        <w:spacing w:after="240" w:line="320" w:lineRule="exact"/>
        <w:jc w:val="center"/>
        <w:rPr>
          <w:b/>
          <w:sz w:val="22"/>
          <w:szCs w:val="22"/>
        </w:rPr>
      </w:pPr>
      <w:bookmarkStart w:id="326" w:name="_Ref16040837"/>
    </w:p>
    <w:p w14:paraId="48621B62" w14:textId="22749A97" w:rsidR="00C251FD" w:rsidRPr="00DD1CC9" w:rsidRDefault="00863010" w:rsidP="004505B7">
      <w:pPr>
        <w:pStyle w:val="ListParagraph"/>
        <w:spacing w:after="240" w:line="320" w:lineRule="exact"/>
        <w:jc w:val="center"/>
        <w:rPr>
          <w:b/>
          <w:sz w:val="22"/>
          <w:szCs w:val="22"/>
        </w:rPr>
      </w:pPr>
      <w:bookmarkStart w:id="327" w:name="_Hlk17316162"/>
      <w:bookmarkEnd w:id="326"/>
      <w:r w:rsidRPr="00DD1CC9">
        <w:rPr>
          <w:b/>
          <w:sz w:val="22"/>
          <w:szCs w:val="22"/>
        </w:rPr>
        <w:t>DESTINAÇÃO DE RECURSOS REEMBOLSO</w:t>
      </w:r>
    </w:p>
    <w:p w14:paraId="6E5B687F" w14:textId="0A51614A" w:rsidR="00863010" w:rsidRPr="00DD1CC9" w:rsidRDefault="00863010" w:rsidP="004505B7">
      <w:pPr>
        <w:pStyle w:val="ListParagraph"/>
        <w:spacing w:after="240" w:line="320" w:lineRule="exact"/>
        <w:jc w:val="center"/>
        <w:rPr>
          <w:b/>
          <w:sz w:val="22"/>
          <w:szCs w:val="22"/>
        </w:rPr>
      </w:pPr>
    </w:p>
    <w:tbl>
      <w:tblPr>
        <w:tblW w:w="14935" w:type="dxa"/>
        <w:tblCellMar>
          <w:left w:w="70" w:type="dxa"/>
          <w:right w:w="70" w:type="dxa"/>
        </w:tblCellMar>
        <w:tblLook w:val="04A0" w:firstRow="1" w:lastRow="0" w:firstColumn="1" w:lastColumn="0" w:noHBand="0" w:noVBand="1"/>
      </w:tblPr>
      <w:tblGrid>
        <w:gridCol w:w="1720"/>
        <w:gridCol w:w="1620"/>
        <w:gridCol w:w="2440"/>
        <w:gridCol w:w="1420"/>
        <w:gridCol w:w="1860"/>
        <w:gridCol w:w="2564"/>
        <w:gridCol w:w="1390"/>
        <w:gridCol w:w="1060"/>
        <w:gridCol w:w="960"/>
      </w:tblGrid>
      <w:tr w:rsidR="00336455" w:rsidRPr="00FD1225" w14:paraId="0A260D60" w14:textId="77777777" w:rsidTr="003A6A2B">
        <w:trPr>
          <w:trHeight w:val="300"/>
        </w:trPr>
        <w:tc>
          <w:tcPr>
            <w:tcW w:w="14935" w:type="dxa"/>
            <w:gridSpan w:val="9"/>
            <w:tcBorders>
              <w:top w:val="nil"/>
              <w:left w:val="nil"/>
              <w:bottom w:val="nil"/>
              <w:right w:val="nil"/>
            </w:tcBorders>
            <w:shd w:val="clear" w:color="auto" w:fill="auto"/>
            <w:noWrap/>
            <w:vAlign w:val="center"/>
            <w:hideMark/>
          </w:tcPr>
          <w:bookmarkEnd w:id="321"/>
          <w:bookmarkEnd w:id="327"/>
          <w:p w14:paraId="5257B776" w14:textId="77777777" w:rsidR="00336455" w:rsidRPr="00FD1225" w:rsidRDefault="00336455" w:rsidP="003A6A2B">
            <w:pPr>
              <w:spacing w:after="0" w:line="240" w:lineRule="auto"/>
              <w:rPr>
                <w:rFonts w:ascii="Times New Roman" w:eastAsia="Times New Roman" w:hAnsi="Times New Roman" w:cs="Times New Roman"/>
                <w:b/>
                <w:bCs/>
                <w:color w:val="000000"/>
                <w:lang w:eastAsia="pt-BR"/>
              </w:rPr>
            </w:pPr>
            <w:r w:rsidRPr="00FD1225">
              <w:rPr>
                <w:rFonts w:ascii="Times New Roman" w:eastAsia="Times New Roman" w:hAnsi="Times New Roman" w:cs="Times New Roman"/>
                <w:b/>
                <w:bCs/>
                <w:color w:val="000000"/>
                <w:lang w:eastAsia="pt-BR"/>
              </w:rPr>
              <w:t>Detalhamento das Despesas Reembolsadas</w:t>
            </w:r>
          </w:p>
        </w:tc>
      </w:tr>
      <w:tr w:rsidR="00336455" w:rsidRPr="00FD1225" w14:paraId="20A1B8C0" w14:textId="77777777" w:rsidTr="003A6A2B">
        <w:trPr>
          <w:trHeight w:val="315"/>
        </w:trPr>
        <w:tc>
          <w:tcPr>
            <w:tcW w:w="1720" w:type="dxa"/>
            <w:tcBorders>
              <w:top w:val="nil"/>
              <w:left w:val="nil"/>
              <w:bottom w:val="nil"/>
              <w:right w:val="nil"/>
            </w:tcBorders>
            <w:shd w:val="clear" w:color="auto" w:fill="auto"/>
            <w:noWrap/>
            <w:vAlign w:val="center"/>
            <w:hideMark/>
          </w:tcPr>
          <w:p w14:paraId="70DBD7BD" w14:textId="77777777" w:rsidR="00336455" w:rsidRPr="00FD1225" w:rsidRDefault="00336455" w:rsidP="003A6A2B">
            <w:pPr>
              <w:spacing w:after="0" w:line="240" w:lineRule="auto"/>
              <w:rPr>
                <w:rFonts w:ascii="Times New Roman" w:eastAsia="Times New Roman" w:hAnsi="Times New Roman" w:cs="Times New Roman"/>
                <w:b/>
                <w:bCs/>
                <w:color w:val="000000"/>
                <w:lang w:eastAsia="pt-BR"/>
              </w:rPr>
            </w:pPr>
          </w:p>
        </w:tc>
        <w:tc>
          <w:tcPr>
            <w:tcW w:w="1620" w:type="dxa"/>
            <w:tcBorders>
              <w:top w:val="nil"/>
              <w:left w:val="nil"/>
              <w:bottom w:val="nil"/>
              <w:right w:val="nil"/>
            </w:tcBorders>
            <w:shd w:val="clear" w:color="auto" w:fill="auto"/>
            <w:noWrap/>
            <w:vAlign w:val="bottom"/>
            <w:hideMark/>
          </w:tcPr>
          <w:p w14:paraId="3CF072E2"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440" w:type="dxa"/>
            <w:tcBorders>
              <w:top w:val="nil"/>
              <w:left w:val="nil"/>
              <w:bottom w:val="nil"/>
              <w:right w:val="nil"/>
            </w:tcBorders>
            <w:shd w:val="clear" w:color="auto" w:fill="auto"/>
            <w:noWrap/>
            <w:vAlign w:val="bottom"/>
            <w:hideMark/>
          </w:tcPr>
          <w:p w14:paraId="6F742070"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550D6EC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860" w:type="dxa"/>
            <w:tcBorders>
              <w:top w:val="nil"/>
              <w:left w:val="nil"/>
              <w:bottom w:val="nil"/>
              <w:right w:val="nil"/>
            </w:tcBorders>
            <w:shd w:val="clear" w:color="auto" w:fill="auto"/>
            <w:noWrap/>
            <w:vAlign w:val="bottom"/>
            <w:hideMark/>
          </w:tcPr>
          <w:p w14:paraId="7F60DA6E"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564" w:type="dxa"/>
            <w:tcBorders>
              <w:top w:val="nil"/>
              <w:left w:val="nil"/>
              <w:bottom w:val="nil"/>
              <w:right w:val="nil"/>
            </w:tcBorders>
            <w:shd w:val="clear" w:color="auto" w:fill="auto"/>
            <w:noWrap/>
            <w:vAlign w:val="bottom"/>
            <w:hideMark/>
          </w:tcPr>
          <w:p w14:paraId="41A8A8FE"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291" w:type="dxa"/>
            <w:tcBorders>
              <w:top w:val="nil"/>
              <w:left w:val="nil"/>
              <w:bottom w:val="nil"/>
              <w:right w:val="nil"/>
            </w:tcBorders>
            <w:shd w:val="clear" w:color="auto" w:fill="auto"/>
            <w:noWrap/>
            <w:vAlign w:val="bottom"/>
            <w:hideMark/>
          </w:tcPr>
          <w:p w14:paraId="7E67FC00"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060" w:type="dxa"/>
            <w:tcBorders>
              <w:top w:val="nil"/>
              <w:left w:val="nil"/>
              <w:bottom w:val="nil"/>
              <w:right w:val="nil"/>
            </w:tcBorders>
            <w:shd w:val="clear" w:color="auto" w:fill="auto"/>
            <w:noWrap/>
            <w:vAlign w:val="bottom"/>
            <w:hideMark/>
          </w:tcPr>
          <w:p w14:paraId="763B8322"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422A85C"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r w:rsidR="00336455" w:rsidRPr="00FD1225" w14:paraId="1F8A2481" w14:textId="77777777" w:rsidTr="003A6A2B">
        <w:trPr>
          <w:trHeight w:val="1140"/>
        </w:trPr>
        <w:tc>
          <w:tcPr>
            <w:tcW w:w="17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73963BB"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EMPREEDIMENTO</w:t>
            </w:r>
          </w:p>
        </w:tc>
        <w:tc>
          <w:tcPr>
            <w:tcW w:w="1620" w:type="dxa"/>
            <w:tcBorders>
              <w:top w:val="single" w:sz="8" w:space="0" w:color="auto"/>
              <w:left w:val="nil"/>
              <w:bottom w:val="single" w:sz="8" w:space="0" w:color="auto"/>
              <w:right w:val="single" w:sz="8" w:space="0" w:color="auto"/>
            </w:tcBorders>
            <w:shd w:val="clear" w:color="000000" w:fill="D9D9D9"/>
            <w:vAlign w:val="center"/>
            <w:hideMark/>
          </w:tcPr>
          <w:p w14:paraId="6FB3EFCC"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 xml:space="preserve">MATRÍCULA </w:t>
            </w:r>
          </w:p>
        </w:tc>
        <w:tc>
          <w:tcPr>
            <w:tcW w:w="2440" w:type="dxa"/>
            <w:tcBorders>
              <w:top w:val="single" w:sz="8" w:space="0" w:color="auto"/>
              <w:left w:val="nil"/>
              <w:bottom w:val="single" w:sz="8" w:space="0" w:color="auto"/>
              <w:right w:val="single" w:sz="8" w:space="0" w:color="auto"/>
            </w:tcBorders>
            <w:shd w:val="clear" w:color="000000" w:fill="D9D9D9"/>
            <w:vAlign w:val="center"/>
            <w:hideMark/>
          </w:tcPr>
          <w:p w14:paraId="6503507B"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RGI</w:t>
            </w:r>
          </w:p>
        </w:tc>
        <w:tc>
          <w:tcPr>
            <w:tcW w:w="1420" w:type="dxa"/>
            <w:tcBorders>
              <w:top w:val="single" w:sz="8" w:space="0" w:color="auto"/>
              <w:left w:val="nil"/>
              <w:bottom w:val="single" w:sz="8" w:space="0" w:color="auto"/>
              <w:right w:val="single" w:sz="8" w:space="0" w:color="auto"/>
            </w:tcBorders>
            <w:shd w:val="clear" w:color="000000" w:fill="D9D9D9"/>
            <w:vAlign w:val="center"/>
            <w:hideMark/>
          </w:tcPr>
          <w:p w14:paraId="4B3363C3"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DATA DE PAGAMENTO</w:t>
            </w:r>
          </w:p>
        </w:tc>
        <w:tc>
          <w:tcPr>
            <w:tcW w:w="1860" w:type="dxa"/>
            <w:tcBorders>
              <w:top w:val="single" w:sz="8" w:space="0" w:color="auto"/>
              <w:left w:val="nil"/>
              <w:bottom w:val="single" w:sz="8" w:space="0" w:color="auto"/>
              <w:right w:val="single" w:sz="8" w:space="0" w:color="auto"/>
            </w:tcBorders>
            <w:shd w:val="clear" w:color="000000" w:fill="D9D9D9"/>
            <w:vAlign w:val="center"/>
            <w:hideMark/>
          </w:tcPr>
          <w:p w14:paraId="0D870AF5"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DOCUMENTO</w:t>
            </w:r>
          </w:p>
        </w:tc>
        <w:tc>
          <w:tcPr>
            <w:tcW w:w="2564" w:type="dxa"/>
            <w:tcBorders>
              <w:top w:val="single" w:sz="8" w:space="0" w:color="auto"/>
              <w:left w:val="nil"/>
              <w:bottom w:val="single" w:sz="8" w:space="0" w:color="auto"/>
              <w:right w:val="single" w:sz="8" w:space="0" w:color="auto"/>
            </w:tcBorders>
            <w:shd w:val="clear" w:color="000000" w:fill="D9D9D9"/>
            <w:vAlign w:val="center"/>
            <w:hideMark/>
          </w:tcPr>
          <w:p w14:paraId="10BC07B0"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VALOR</w:t>
            </w:r>
          </w:p>
        </w:tc>
        <w:tc>
          <w:tcPr>
            <w:tcW w:w="1291" w:type="dxa"/>
            <w:tcBorders>
              <w:top w:val="single" w:sz="8" w:space="0" w:color="auto"/>
              <w:left w:val="nil"/>
              <w:bottom w:val="single" w:sz="8" w:space="0" w:color="auto"/>
              <w:right w:val="single" w:sz="8" w:space="0" w:color="auto"/>
            </w:tcBorders>
            <w:shd w:val="clear" w:color="000000" w:fill="D9D9D9"/>
            <w:vAlign w:val="center"/>
            <w:hideMark/>
          </w:tcPr>
          <w:p w14:paraId="187FA4A3"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DESCRIÇÃO</w:t>
            </w:r>
          </w:p>
        </w:tc>
        <w:tc>
          <w:tcPr>
            <w:tcW w:w="1060" w:type="dxa"/>
            <w:tcBorders>
              <w:top w:val="single" w:sz="8" w:space="0" w:color="auto"/>
              <w:left w:val="nil"/>
              <w:bottom w:val="single" w:sz="8" w:space="0" w:color="auto"/>
              <w:right w:val="single" w:sz="8" w:space="0" w:color="auto"/>
            </w:tcBorders>
            <w:shd w:val="clear" w:color="000000" w:fill="D9D9D9"/>
            <w:vAlign w:val="center"/>
            <w:hideMark/>
          </w:tcPr>
          <w:p w14:paraId="73DBAF71"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PERCENTUAL RELATIVO AO VALOR TOTAL CAPTADO NA OFERTA</w:t>
            </w:r>
          </w:p>
        </w:tc>
        <w:tc>
          <w:tcPr>
            <w:tcW w:w="960" w:type="dxa"/>
            <w:tcBorders>
              <w:top w:val="nil"/>
              <w:left w:val="nil"/>
              <w:bottom w:val="nil"/>
              <w:right w:val="nil"/>
            </w:tcBorders>
            <w:shd w:val="clear" w:color="auto" w:fill="auto"/>
            <w:noWrap/>
            <w:vAlign w:val="bottom"/>
            <w:hideMark/>
          </w:tcPr>
          <w:p w14:paraId="4DE68506"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p>
        </w:tc>
      </w:tr>
      <w:tr w:rsidR="00336455" w:rsidRPr="00FD1225" w14:paraId="20F0AD65" w14:textId="77777777" w:rsidTr="003A6A2B">
        <w:trPr>
          <w:trHeight w:val="465"/>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11A71CDE" w14:textId="77777777" w:rsidR="00336455" w:rsidRPr="00FD1225" w:rsidRDefault="00336455" w:rsidP="003A6A2B">
            <w:pPr>
              <w:spacing w:after="0" w:line="240" w:lineRule="auto"/>
              <w:rPr>
                <w:rFonts w:ascii="Times New Roman" w:eastAsia="Times New Roman" w:hAnsi="Times New Roman" w:cs="Times New Roman"/>
                <w:b/>
                <w:bCs/>
                <w:color w:val="000000"/>
                <w:sz w:val="20"/>
                <w:szCs w:val="20"/>
                <w:lang w:eastAsia="pt-BR"/>
              </w:rPr>
            </w:pPr>
            <w:r w:rsidRPr="00FD1225">
              <w:rPr>
                <w:rFonts w:ascii="Times New Roman" w:eastAsia="Times New Roman" w:hAnsi="Times New Roman" w:cs="Times New Roman"/>
                <w:b/>
                <w:bCs/>
                <w:color w:val="000000"/>
                <w:sz w:val="20"/>
                <w:szCs w:val="20"/>
                <w:lang w:eastAsia="pt-BR"/>
              </w:rPr>
              <w:t>Shopping Leblon</w:t>
            </w:r>
          </w:p>
        </w:tc>
        <w:tc>
          <w:tcPr>
            <w:tcW w:w="1620" w:type="dxa"/>
            <w:tcBorders>
              <w:top w:val="nil"/>
              <w:left w:val="nil"/>
              <w:bottom w:val="single" w:sz="8" w:space="0" w:color="auto"/>
              <w:right w:val="single" w:sz="8" w:space="0" w:color="auto"/>
            </w:tcBorders>
            <w:shd w:val="clear" w:color="000000" w:fill="E2EFDA"/>
            <w:vAlign w:val="center"/>
            <w:hideMark/>
          </w:tcPr>
          <w:p w14:paraId="530B265F"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93.672 a 93.713</w:t>
            </w:r>
          </w:p>
        </w:tc>
        <w:tc>
          <w:tcPr>
            <w:tcW w:w="2440" w:type="dxa"/>
            <w:tcBorders>
              <w:top w:val="nil"/>
              <w:left w:val="nil"/>
              <w:bottom w:val="single" w:sz="8" w:space="0" w:color="auto"/>
              <w:right w:val="single" w:sz="8" w:space="0" w:color="auto"/>
            </w:tcBorders>
            <w:shd w:val="clear" w:color="000000" w:fill="E2EFDA"/>
            <w:vAlign w:val="center"/>
            <w:hideMark/>
          </w:tcPr>
          <w:p w14:paraId="6DCBED6A"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2° Ofício do Registo de Imóveis da Cidade do Rio de Janeiro, RJ</w:t>
            </w:r>
          </w:p>
        </w:tc>
        <w:tc>
          <w:tcPr>
            <w:tcW w:w="1420" w:type="dxa"/>
            <w:tcBorders>
              <w:top w:val="nil"/>
              <w:left w:val="nil"/>
              <w:bottom w:val="single" w:sz="8" w:space="0" w:color="auto"/>
              <w:right w:val="single" w:sz="8" w:space="0" w:color="auto"/>
            </w:tcBorders>
            <w:shd w:val="clear" w:color="000000" w:fill="E2EFDA"/>
            <w:vAlign w:val="center"/>
            <w:hideMark/>
          </w:tcPr>
          <w:p w14:paraId="435FF2B8"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20/04/2021</w:t>
            </w:r>
          </w:p>
        </w:tc>
        <w:tc>
          <w:tcPr>
            <w:tcW w:w="1860" w:type="dxa"/>
            <w:tcBorders>
              <w:top w:val="nil"/>
              <w:left w:val="nil"/>
              <w:bottom w:val="single" w:sz="8" w:space="0" w:color="auto"/>
              <w:right w:val="single" w:sz="8" w:space="0" w:color="auto"/>
            </w:tcBorders>
            <w:shd w:val="clear" w:color="000000" w:fill="E2EFDA"/>
            <w:vAlign w:val="center"/>
            <w:hideMark/>
          </w:tcPr>
          <w:p w14:paraId="52EF5662"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NF/ Contrato</w:t>
            </w:r>
          </w:p>
        </w:tc>
        <w:tc>
          <w:tcPr>
            <w:tcW w:w="2564" w:type="dxa"/>
            <w:tcBorders>
              <w:top w:val="nil"/>
              <w:left w:val="nil"/>
              <w:bottom w:val="single" w:sz="8" w:space="0" w:color="auto"/>
              <w:right w:val="single" w:sz="8" w:space="0" w:color="auto"/>
            </w:tcBorders>
            <w:shd w:val="clear" w:color="auto" w:fill="auto"/>
            <w:vAlign w:val="center"/>
            <w:hideMark/>
          </w:tcPr>
          <w:p w14:paraId="42D1C9C3" w14:textId="77777777" w:rsidR="00336455" w:rsidRPr="00FD1225" w:rsidRDefault="00336455" w:rsidP="003A6A2B">
            <w:pPr>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R$   275</w:t>
            </w:r>
            <w:r>
              <w:rPr>
                <w:rFonts w:ascii="Calibri" w:eastAsia="Times New Roman" w:hAnsi="Calibri" w:cs="Calibri"/>
                <w:b/>
                <w:bCs/>
                <w:color w:val="000000"/>
                <w:sz w:val="16"/>
                <w:szCs w:val="16"/>
                <w:lang w:eastAsia="pt-BR"/>
              </w:rPr>
              <w:t>.</w:t>
            </w:r>
            <w:r w:rsidRPr="00FD1225">
              <w:rPr>
                <w:rFonts w:ascii="Calibri" w:eastAsia="Times New Roman" w:hAnsi="Calibri" w:cs="Calibri"/>
                <w:b/>
                <w:bCs/>
                <w:color w:val="000000"/>
                <w:sz w:val="16"/>
                <w:szCs w:val="16"/>
                <w:lang w:eastAsia="pt-BR"/>
              </w:rPr>
              <w:t>100</w:t>
            </w:r>
            <w:r>
              <w:rPr>
                <w:rFonts w:ascii="Calibri" w:eastAsia="Times New Roman" w:hAnsi="Calibri" w:cs="Calibri"/>
                <w:b/>
                <w:bCs/>
                <w:color w:val="000000"/>
                <w:sz w:val="16"/>
                <w:szCs w:val="16"/>
                <w:lang w:eastAsia="pt-BR"/>
              </w:rPr>
              <w:t>.</w:t>
            </w:r>
            <w:r w:rsidRPr="00FD1225">
              <w:rPr>
                <w:rFonts w:ascii="Calibri" w:eastAsia="Times New Roman" w:hAnsi="Calibri" w:cs="Calibri"/>
                <w:b/>
                <w:bCs/>
                <w:color w:val="000000"/>
                <w:sz w:val="16"/>
                <w:szCs w:val="16"/>
                <w:lang w:eastAsia="pt-BR"/>
              </w:rPr>
              <w:t>000</w:t>
            </w:r>
            <w:r>
              <w:rPr>
                <w:rFonts w:ascii="Calibri" w:eastAsia="Times New Roman" w:hAnsi="Calibri" w:cs="Calibri"/>
                <w:b/>
                <w:bCs/>
                <w:color w:val="000000"/>
                <w:sz w:val="16"/>
                <w:szCs w:val="16"/>
                <w:lang w:eastAsia="pt-BR"/>
              </w:rPr>
              <w:t>,00</w:t>
            </w:r>
          </w:p>
        </w:tc>
        <w:tc>
          <w:tcPr>
            <w:tcW w:w="1291" w:type="dxa"/>
            <w:tcBorders>
              <w:top w:val="nil"/>
              <w:left w:val="nil"/>
              <w:bottom w:val="single" w:sz="8" w:space="0" w:color="auto"/>
              <w:right w:val="single" w:sz="8" w:space="0" w:color="auto"/>
            </w:tcBorders>
            <w:shd w:val="clear" w:color="000000" w:fill="E2EFDA"/>
            <w:vAlign w:val="center"/>
            <w:hideMark/>
          </w:tcPr>
          <w:p w14:paraId="053627B8"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 xml:space="preserve">Aquisição da SPE dona de 21% do Shopping Leblon </w:t>
            </w:r>
          </w:p>
        </w:tc>
        <w:tc>
          <w:tcPr>
            <w:tcW w:w="1060" w:type="dxa"/>
            <w:tcBorders>
              <w:top w:val="nil"/>
              <w:left w:val="nil"/>
              <w:bottom w:val="single" w:sz="8" w:space="0" w:color="auto"/>
              <w:right w:val="single" w:sz="8" w:space="0" w:color="auto"/>
            </w:tcBorders>
            <w:shd w:val="clear" w:color="auto" w:fill="auto"/>
            <w:vAlign w:val="center"/>
            <w:hideMark/>
          </w:tcPr>
          <w:p w14:paraId="099E6436"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44,02%</w:t>
            </w:r>
          </w:p>
        </w:tc>
        <w:tc>
          <w:tcPr>
            <w:tcW w:w="960" w:type="dxa"/>
            <w:tcBorders>
              <w:top w:val="nil"/>
              <w:left w:val="nil"/>
              <w:bottom w:val="nil"/>
              <w:right w:val="nil"/>
            </w:tcBorders>
            <w:shd w:val="clear" w:color="auto" w:fill="auto"/>
            <w:noWrap/>
            <w:vAlign w:val="bottom"/>
            <w:hideMark/>
          </w:tcPr>
          <w:p w14:paraId="1C771F18"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p>
        </w:tc>
      </w:tr>
      <w:tr w:rsidR="00336455" w:rsidRPr="00FD1225" w14:paraId="482FD6DF" w14:textId="77777777" w:rsidTr="003A6A2B">
        <w:trPr>
          <w:trHeight w:val="465"/>
        </w:trPr>
        <w:tc>
          <w:tcPr>
            <w:tcW w:w="1720" w:type="dxa"/>
            <w:tcBorders>
              <w:top w:val="nil"/>
              <w:left w:val="single" w:sz="8" w:space="0" w:color="auto"/>
              <w:bottom w:val="single" w:sz="8" w:space="0" w:color="auto"/>
              <w:right w:val="single" w:sz="8" w:space="0" w:color="auto"/>
            </w:tcBorders>
            <w:shd w:val="clear" w:color="auto" w:fill="auto"/>
            <w:vAlign w:val="center"/>
            <w:hideMark/>
          </w:tcPr>
          <w:p w14:paraId="4C38AEB8" w14:textId="77777777" w:rsidR="00336455" w:rsidRPr="00FD1225" w:rsidRDefault="00336455" w:rsidP="003A6A2B">
            <w:pPr>
              <w:spacing w:after="0" w:line="240" w:lineRule="auto"/>
              <w:rPr>
                <w:rFonts w:ascii="Times New Roman" w:eastAsia="Times New Roman" w:hAnsi="Times New Roman" w:cs="Times New Roman"/>
                <w:b/>
                <w:bCs/>
                <w:color w:val="000000"/>
                <w:sz w:val="20"/>
                <w:szCs w:val="20"/>
                <w:lang w:eastAsia="pt-BR"/>
              </w:rPr>
            </w:pPr>
            <w:r w:rsidRPr="00FD1225">
              <w:rPr>
                <w:rFonts w:ascii="Times New Roman" w:eastAsia="Times New Roman" w:hAnsi="Times New Roman" w:cs="Times New Roman"/>
                <w:b/>
                <w:bCs/>
                <w:color w:val="000000"/>
                <w:sz w:val="20"/>
                <w:szCs w:val="20"/>
                <w:lang w:eastAsia="pt-BR"/>
              </w:rPr>
              <w:t>Shopping da Bahia</w:t>
            </w:r>
          </w:p>
        </w:tc>
        <w:tc>
          <w:tcPr>
            <w:tcW w:w="1620" w:type="dxa"/>
            <w:tcBorders>
              <w:top w:val="nil"/>
              <w:left w:val="nil"/>
              <w:bottom w:val="single" w:sz="8" w:space="0" w:color="auto"/>
              <w:right w:val="single" w:sz="8" w:space="0" w:color="auto"/>
            </w:tcBorders>
            <w:shd w:val="clear" w:color="000000" w:fill="E2EFDA"/>
            <w:vAlign w:val="center"/>
            <w:hideMark/>
          </w:tcPr>
          <w:p w14:paraId="35939712"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 xml:space="preserve"> 10.404, 14.376, 30.755 e 23.562</w:t>
            </w:r>
          </w:p>
        </w:tc>
        <w:tc>
          <w:tcPr>
            <w:tcW w:w="2440" w:type="dxa"/>
            <w:tcBorders>
              <w:top w:val="nil"/>
              <w:left w:val="nil"/>
              <w:bottom w:val="single" w:sz="8" w:space="0" w:color="auto"/>
              <w:right w:val="single" w:sz="8" w:space="0" w:color="auto"/>
            </w:tcBorders>
            <w:shd w:val="clear" w:color="000000" w:fill="E2EFDA"/>
            <w:vAlign w:val="center"/>
            <w:hideMark/>
          </w:tcPr>
          <w:p w14:paraId="7A17594A"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6º Ofício do Registro de Imóveis da Bahia</w:t>
            </w:r>
          </w:p>
        </w:tc>
        <w:tc>
          <w:tcPr>
            <w:tcW w:w="1420" w:type="dxa"/>
            <w:tcBorders>
              <w:top w:val="nil"/>
              <w:left w:val="nil"/>
              <w:bottom w:val="single" w:sz="8" w:space="0" w:color="auto"/>
              <w:right w:val="single" w:sz="8" w:space="0" w:color="auto"/>
            </w:tcBorders>
            <w:shd w:val="clear" w:color="000000" w:fill="E2EFDA"/>
            <w:vAlign w:val="center"/>
            <w:hideMark/>
          </w:tcPr>
          <w:p w14:paraId="6CC95E39"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11/08/2022</w:t>
            </w:r>
          </w:p>
        </w:tc>
        <w:tc>
          <w:tcPr>
            <w:tcW w:w="1860" w:type="dxa"/>
            <w:tcBorders>
              <w:top w:val="nil"/>
              <w:left w:val="nil"/>
              <w:bottom w:val="single" w:sz="8" w:space="0" w:color="auto"/>
              <w:right w:val="single" w:sz="8" w:space="0" w:color="auto"/>
            </w:tcBorders>
            <w:shd w:val="clear" w:color="000000" w:fill="E2EFDA"/>
            <w:vAlign w:val="center"/>
            <w:hideMark/>
          </w:tcPr>
          <w:p w14:paraId="043091BE"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NF/ Contrato</w:t>
            </w:r>
          </w:p>
        </w:tc>
        <w:tc>
          <w:tcPr>
            <w:tcW w:w="2564" w:type="dxa"/>
            <w:tcBorders>
              <w:top w:val="nil"/>
              <w:left w:val="nil"/>
              <w:bottom w:val="single" w:sz="8" w:space="0" w:color="auto"/>
              <w:right w:val="single" w:sz="8" w:space="0" w:color="auto"/>
            </w:tcBorders>
            <w:shd w:val="clear" w:color="auto" w:fill="auto"/>
            <w:vAlign w:val="center"/>
            <w:hideMark/>
          </w:tcPr>
          <w:p w14:paraId="5653E231" w14:textId="77777777" w:rsidR="00336455" w:rsidRPr="00FD1225" w:rsidRDefault="00336455" w:rsidP="003A6A2B">
            <w:pPr>
              <w:spacing w:after="0" w:line="240" w:lineRule="auto"/>
              <w:jc w:val="center"/>
              <w:rPr>
                <w:rFonts w:ascii="Calibri" w:eastAsia="Times New Roman" w:hAnsi="Calibri" w:cs="Calibri"/>
                <w:b/>
                <w:bCs/>
                <w:color w:val="000000"/>
                <w:sz w:val="16"/>
                <w:szCs w:val="16"/>
                <w:lang w:eastAsia="pt-BR"/>
              </w:rPr>
            </w:pPr>
            <w:r w:rsidRPr="00FD1225">
              <w:rPr>
                <w:rFonts w:ascii="Calibri" w:eastAsia="Times New Roman" w:hAnsi="Calibri" w:cs="Calibri"/>
                <w:b/>
                <w:bCs/>
                <w:color w:val="000000"/>
                <w:sz w:val="16"/>
                <w:szCs w:val="16"/>
                <w:lang w:eastAsia="pt-BR"/>
              </w:rPr>
              <w:t xml:space="preserve"> R$    7.000.000,00 </w:t>
            </w:r>
          </w:p>
        </w:tc>
        <w:tc>
          <w:tcPr>
            <w:tcW w:w="1291" w:type="dxa"/>
            <w:tcBorders>
              <w:top w:val="nil"/>
              <w:left w:val="nil"/>
              <w:bottom w:val="single" w:sz="8" w:space="0" w:color="auto"/>
              <w:right w:val="single" w:sz="8" w:space="0" w:color="auto"/>
            </w:tcBorders>
            <w:shd w:val="clear" w:color="000000" w:fill="E2EFDA"/>
            <w:vAlign w:val="center"/>
            <w:hideMark/>
          </w:tcPr>
          <w:p w14:paraId="6B19462B"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Aquisição fração ideal de 0,45% do Shopping da Bahia</w:t>
            </w:r>
          </w:p>
        </w:tc>
        <w:tc>
          <w:tcPr>
            <w:tcW w:w="1060" w:type="dxa"/>
            <w:tcBorders>
              <w:top w:val="nil"/>
              <w:left w:val="nil"/>
              <w:bottom w:val="single" w:sz="8" w:space="0" w:color="auto"/>
              <w:right w:val="single" w:sz="8" w:space="0" w:color="auto"/>
            </w:tcBorders>
            <w:shd w:val="clear" w:color="auto" w:fill="auto"/>
            <w:vAlign w:val="center"/>
            <w:hideMark/>
          </w:tcPr>
          <w:p w14:paraId="43A5CDB1"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r w:rsidRPr="00FD1225">
              <w:rPr>
                <w:rFonts w:ascii="Calibri" w:eastAsia="Times New Roman" w:hAnsi="Calibri" w:cs="Calibri"/>
                <w:color w:val="000000"/>
                <w:sz w:val="16"/>
                <w:szCs w:val="16"/>
                <w:lang w:eastAsia="pt-BR"/>
              </w:rPr>
              <w:t>1,12%</w:t>
            </w:r>
          </w:p>
        </w:tc>
        <w:tc>
          <w:tcPr>
            <w:tcW w:w="960" w:type="dxa"/>
            <w:tcBorders>
              <w:top w:val="nil"/>
              <w:left w:val="nil"/>
              <w:bottom w:val="nil"/>
              <w:right w:val="nil"/>
            </w:tcBorders>
            <w:shd w:val="clear" w:color="auto" w:fill="auto"/>
            <w:noWrap/>
            <w:vAlign w:val="bottom"/>
            <w:hideMark/>
          </w:tcPr>
          <w:p w14:paraId="4AD0D2B2" w14:textId="77777777" w:rsidR="00336455" w:rsidRPr="00FD1225" w:rsidRDefault="00336455" w:rsidP="003A6A2B">
            <w:pPr>
              <w:spacing w:after="0" w:line="240" w:lineRule="auto"/>
              <w:jc w:val="center"/>
              <w:rPr>
                <w:rFonts w:ascii="Calibri" w:eastAsia="Times New Roman" w:hAnsi="Calibri" w:cs="Calibri"/>
                <w:color w:val="000000"/>
                <w:sz w:val="16"/>
                <w:szCs w:val="16"/>
                <w:lang w:eastAsia="pt-BR"/>
              </w:rPr>
            </w:pPr>
          </w:p>
        </w:tc>
      </w:tr>
      <w:tr w:rsidR="00336455" w:rsidRPr="00FD1225" w14:paraId="4B906664" w14:textId="77777777" w:rsidTr="003A6A2B">
        <w:trPr>
          <w:trHeight w:val="300"/>
        </w:trPr>
        <w:tc>
          <w:tcPr>
            <w:tcW w:w="1720" w:type="dxa"/>
            <w:tcBorders>
              <w:top w:val="nil"/>
              <w:left w:val="nil"/>
              <w:bottom w:val="single" w:sz="8" w:space="0" w:color="auto"/>
              <w:right w:val="nil"/>
            </w:tcBorders>
            <w:shd w:val="clear" w:color="auto" w:fill="auto"/>
            <w:noWrap/>
            <w:vAlign w:val="bottom"/>
            <w:hideMark/>
          </w:tcPr>
          <w:p w14:paraId="6E530B8A"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620" w:type="dxa"/>
            <w:tcBorders>
              <w:top w:val="nil"/>
              <w:left w:val="nil"/>
              <w:bottom w:val="single" w:sz="8" w:space="0" w:color="auto"/>
              <w:right w:val="nil"/>
            </w:tcBorders>
            <w:shd w:val="clear" w:color="auto" w:fill="auto"/>
            <w:noWrap/>
            <w:vAlign w:val="bottom"/>
            <w:hideMark/>
          </w:tcPr>
          <w:p w14:paraId="02EEA7D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440" w:type="dxa"/>
            <w:tcBorders>
              <w:top w:val="nil"/>
              <w:left w:val="nil"/>
              <w:bottom w:val="single" w:sz="8" w:space="0" w:color="auto"/>
              <w:right w:val="nil"/>
            </w:tcBorders>
            <w:shd w:val="clear" w:color="auto" w:fill="auto"/>
            <w:noWrap/>
            <w:vAlign w:val="bottom"/>
            <w:hideMark/>
          </w:tcPr>
          <w:p w14:paraId="18AAB782"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684EB11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860" w:type="dxa"/>
            <w:tcBorders>
              <w:top w:val="nil"/>
              <w:left w:val="nil"/>
              <w:bottom w:val="nil"/>
              <w:right w:val="nil"/>
            </w:tcBorders>
            <w:shd w:val="clear" w:color="auto" w:fill="auto"/>
            <w:noWrap/>
            <w:vAlign w:val="bottom"/>
            <w:hideMark/>
          </w:tcPr>
          <w:p w14:paraId="2DEDDA43"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564" w:type="dxa"/>
            <w:tcBorders>
              <w:top w:val="nil"/>
              <w:left w:val="nil"/>
              <w:bottom w:val="nil"/>
              <w:right w:val="nil"/>
            </w:tcBorders>
            <w:shd w:val="clear" w:color="auto" w:fill="auto"/>
            <w:noWrap/>
            <w:vAlign w:val="bottom"/>
            <w:hideMark/>
          </w:tcPr>
          <w:p w14:paraId="18DB1AAD"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291" w:type="dxa"/>
            <w:tcBorders>
              <w:top w:val="nil"/>
              <w:left w:val="nil"/>
              <w:bottom w:val="nil"/>
              <w:right w:val="nil"/>
            </w:tcBorders>
            <w:shd w:val="clear" w:color="auto" w:fill="auto"/>
            <w:noWrap/>
            <w:vAlign w:val="bottom"/>
            <w:hideMark/>
          </w:tcPr>
          <w:p w14:paraId="289B2CA0"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060" w:type="dxa"/>
            <w:tcBorders>
              <w:top w:val="nil"/>
              <w:left w:val="nil"/>
              <w:bottom w:val="nil"/>
              <w:right w:val="nil"/>
            </w:tcBorders>
            <w:shd w:val="clear" w:color="auto" w:fill="auto"/>
            <w:noWrap/>
            <w:vAlign w:val="bottom"/>
            <w:hideMark/>
          </w:tcPr>
          <w:p w14:paraId="640BBE6E"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19566AA"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r w:rsidR="00336455" w:rsidRPr="00FD1225" w14:paraId="513D7AE8" w14:textId="77777777" w:rsidTr="003A6A2B">
        <w:trPr>
          <w:trHeight w:val="300"/>
        </w:trPr>
        <w:tc>
          <w:tcPr>
            <w:tcW w:w="1720" w:type="dxa"/>
            <w:tcBorders>
              <w:top w:val="single" w:sz="8" w:space="0" w:color="auto"/>
              <w:left w:val="single" w:sz="8" w:space="0" w:color="auto"/>
              <w:bottom w:val="single" w:sz="8" w:space="0" w:color="auto"/>
              <w:right w:val="nil"/>
            </w:tcBorders>
            <w:shd w:val="clear" w:color="000000" w:fill="595959"/>
            <w:vAlign w:val="center"/>
            <w:hideMark/>
          </w:tcPr>
          <w:p w14:paraId="7DB4F3F9" w14:textId="77777777" w:rsidR="00336455" w:rsidRPr="00FD1225" w:rsidRDefault="00336455" w:rsidP="003A6A2B">
            <w:pPr>
              <w:spacing w:after="0" w:line="240" w:lineRule="auto"/>
              <w:rPr>
                <w:rFonts w:ascii="Times New Roman" w:eastAsia="Times New Roman" w:hAnsi="Times New Roman" w:cs="Times New Roman"/>
                <w:b/>
                <w:bCs/>
                <w:color w:val="FFFFFF"/>
                <w:sz w:val="20"/>
                <w:szCs w:val="20"/>
                <w:lang w:eastAsia="pt-BR"/>
              </w:rPr>
            </w:pPr>
            <w:r w:rsidRPr="00FD1225">
              <w:rPr>
                <w:rFonts w:ascii="Times New Roman" w:eastAsia="Times New Roman" w:hAnsi="Times New Roman" w:cs="Times New Roman"/>
                <w:b/>
                <w:bCs/>
                <w:color w:val="FFFFFF"/>
                <w:sz w:val="20"/>
                <w:szCs w:val="20"/>
                <w:lang w:eastAsia="pt-BR"/>
              </w:rPr>
              <w:t>Total</w:t>
            </w:r>
          </w:p>
        </w:tc>
        <w:tc>
          <w:tcPr>
            <w:tcW w:w="1620" w:type="dxa"/>
            <w:tcBorders>
              <w:top w:val="single" w:sz="8" w:space="0" w:color="auto"/>
              <w:left w:val="nil"/>
              <w:bottom w:val="single" w:sz="8" w:space="0" w:color="auto"/>
              <w:right w:val="nil"/>
            </w:tcBorders>
            <w:shd w:val="clear" w:color="000000" w:fill="595959"/>
            <w:noWrap/>
            <w:vAlign w:val="bottom"/>
            <w:hideMark/>
          </w:tcPr>
          <w:p w14:paraId="22009C02" w14:textId="77777777" w:rsidR="00336455" w:rsidRPr="00FD1225" w:rsidRDefault="00336455" w:rsidP="003A6A2B">
            <w:pPr>
              <w:spacing w:after="0" w:line="240" w:lineRule="auto"/>
              <w:rPr>
                <w:rFonts w:ascii="Calibri" w:eastAsia="Times New Roman" w:hAnsi="Calibri" w:cs="Calibri"/>
                <w:color w:val="FFFFFF"/>
                <w:lang w:eastAsia="pt-BR"/>
              </w:rPr>
            </w:pPr>
            <w:r w:rsidRPr="00FD1225">
              <w:rPr>
                <w:rFonts w:ascii="Calibri" w:eastAsia="Times New Roman" w:hAnsi="Calibri" w:cs="Calibri"/>
                <w:color w:val="FFFFFF"/>
                <w:lang w:eastAsia="pt-BR"/>
              </w:rPr>
              <w:t> </w:t>
            </w:r>
          </w:p>
        </w:tc>
        <w:tc>
          <w:tcPr>
            <w:tcW w:w="2440" w:type="dxa"/>
            <w:tcBorders>
              <w:top w:val="single" w:sz="8" w:space="0" w:color="auto"/>
              <w:left w:val="nil"/>
              <w:bottom w:val="single" w:sz="8" w:space="0" w:color="auto"/>
              <w:right w:val="single" w:sz="8" w:space="0" w:color="auto"/>
            </w:tcBorders>
            <w:shd w:val="clear" w:color="000000" w:fill="595959"/>
            <w:noWrap/>
            <w:vAlign w:val="bottom"/>
            <w:hideMark/>
          </w:tcPr>
          <w:p w14:paraId="0C6DB8A5" w14:textId="77777777" w:rsidR="00336455" w:rsidRPr="00FD1225" w:rsidRDefault="00336455" w:rsidP="003A6A2B">
            <w:pPr>
              <w:spacing w:after="0" w:line="240" w:lineRule="auto"/>
              <w:rPr>
                <w:rFonts w:ascii="Calibri" w:eastAsia="Times New Roman" w:hAnsi="Calibri" w:cs="Calibri"/>
                <w:color w:val="FFFFFF"/>
                <w:lang w:eastAsia="pt-BR"/>
              </w:rPr>
            </w:pPr>
            <w:r w:rsidRPr="00FD1225">
              <w:rPr>
                <w:rFonts w:ascii="Calibri" w:eastAsia="Times New Roman" w:hAnsi="Calibri" w:cs="Calibri"/>
                <w:color w:val="FFFFFF"/>
                <w:lang w:eastAsia="pt-BR"/>
              </w:rPr>
              <w:t> </w:t>
            </w:r>
          </w:p>
        </w:tc>
        <w:tc>
          <w:tcPr>
            <w:tcW w:w="1420" w:type="dxa"/>
            <w:tcBorders>
              <w:top w:val="single" w:sz="4" w:space="0" w:color="auto"/>
              <w:left w:val="single" w:sz="8" w:space="0" w:color="auto"/>
              <w:bottom w:val="single" w:sz="4" w:space="0" w:color="auto"/>
              <w:right w:val="single" w:sz="4" w:space="0" w:color="auto"/>
            </w:tcBorders>
            <w:shd w:val="clear" w:color="000000" w:fill="595959"/>
            <w:vAlign w:val="center"/>
            <w:hideMark/>
          </w:tcPr>
          <w:p w14:paraId="68514318" w14:textId="77777777" w:rsidR="00336455" w:rsidRPr="00FD1225" w:rsidRDefault="00336455" w:rsidP="003A6A2B">
            <w:pPr>
              <w:spacing w:after="0" w:line="240" w:lineRule="auto"/>
              <w:rPr>
                <w:rFonts w:ascii="Times New Roman" w:eastAsia="Times New Roman" w:hAnsi="Times New Roman" w:cs="Times New Roman"/>
                <w:color w:val="FFFFFF"/>
                <w:sz w:val="20"/>
                <w:szCs w:val="20"/>
                <w:lang w:eastAsia="pt-BR"/>
              </w:rPr>
            </w:pPr>
            <w:r w:rsidRPr="00FD1225">
              <w:rPr>
                <w:rFonts w:ascii="Times New Roman" w:eastAsia="Times New Roman" w:hAnsi="Times New Roman" w:cs="Times New Roman"/>
                <w:color w:val="FFFFFF"/>
                <w:sz w:val="20"/>
                <w:szCs w:val="20"/>
                <w:lang w:eastAsia="pt-BR"/>
              </w:rPr>
              <w:t> </w:t>
            </w:r>
          </w:p>
        </w:tc>
        <w:tc>
          <w:tcPr>
            <w:tcW w:w="1860" w:type="dxa"/>
            <w:tcBorders>
              <w:top w:val="single" w:sz="4" w:space="0" w:color="auto"/>
              <w:left w:val="nil"/>
              <w:bottom w:val="single" w:sz="4" w:space="0" w:color="auto"/>
              <w:right w:val="single" w:sz="4" w:space="0" w:color="auto"/>
            </w:tcBorders>
            <w:shd w:val="clear" w:color="000000" w:fill="595959"/>
            <w:vAlign w:val="center"/>
            <w:hideMark/>
          </w:tcPr>
          <w:p w14:paraId="1087CF8E" w14:textId="77777777" w:rsidR="00336455" w:rsidRPr="00FD1225" w:rsidRDefault="00336455" w:rsidP="003A6A2B">
            <w:pPr>
              <w:spacing w:after="0" w:line="240" w:lineRule="auto"/>
              <w:rPr>
                <w:rFonts w:ascii="Times New Roman" w:eastAsia="Times New Roman" w:hAnsi="Times New Roman" w:cs="Times New Roman"/>
                <w:color w:val="FFFFFF"/>
                <w:sz w:val="20"/>
                <w:szCs w:val="20"/>
                <w:lang w:eastAsia="pt-BR"/>
              </w:rPr>
            </w:pPr>
            <w:r w:rsidRPr="00FD1225">
              <w:rPr>
                <w:rFonts w:ascii="Times New Roman" w:eastAsia="Times New Roman" w:hAnsi="Times New Roman" w:cs="Times New Roman"/>
                <w:color w:val="FFFFFF"/>
                <w:sz w:val="20"/>
                <w:szCs w:val="20"/>
                <w:lang w:eastAsia="pt-BR"/>
              </w:rPr>
              <w:t> </w:t>
            </w:r>
          </w:p>
        </w:tc>
        <w:tc>
          <w:tcPr>
            <w:tcW w:w="2564" w:type="dxa"/>
            <w:tcBorders>
              <w:top w:val="single" w:sz="4" w:space="0" w:color="auto"/>
              <w:left w:val="nil"/>
              <w:bottom w:val="single" w:sz="4" w:space="0" w:color="auto"/>
              <w:right w:val="single" w:sz="4" w:space="0" w:color="auto"/>
            </w:tcBorders>
            <w:shd w:val="clear" w:color="000000" w:fill="595959"/>
            <w:vAlign w:val="center"/>
            <w:hideMark/>
          </w:tcPr>
          <w:p w14:paraId="45323A46" w14:textId="77777777" w:rsidR="00336455" w:rsidRPr="00FD1225" w:rsidRDefault="00336455" w:rsidP="003A6A2B">
            <w:pPr>
              <w:spacing w:after="0" w:line="240" w:lineRule="auto"/>
              <w:jc w:val="right"/>
              <w:rPr>
                <w:rFonts w:ascii="Times New Roman" w:eastAsia="Times New Roman" w:hAnsi="Times New Roman" w:cs="Times New Roman"/>
                <w:color w:val="FFFFFF"/>
                <w:sz w:val="20"/>
                <w:szCs w:val="20"/>
                <w:lang w:eastAsia="pt-BR"/>
              </w:rPr>
            </w:pPr>
            <w:r w:rsidRPr="00FD1225">
              <w:rPr>
                <w:rFonts w:ascii="Times New Roman" w:eastAsia="Times New Roman" w:hAnsi="Times New Roman" w:cs="Times New Roman"/>
                <w:color w:val="FFFFFF"/>
                <w:sz w:val="20"/>
                <w:szCs w:val="20"/>
                <w:lang w:eastAsia="pt-BR"/>
              </w:rPr>
              <w:t>45,1360%</w:t>
            </w:r>
          </w:p>
        </w:tc>
        <w:tc>
          <w:tcPr>
            <w:tcW w:w="1291" w:type="dxa"/>
            <w:tcBorders>
              <w:top w:val="single" w:sz="4" w:space="0" w:color="auto"/>
              <w:left w:val="nil"/>
              <w:bottom w:val="single" w:sz="4" w:space="0" w:color="auto"/>
              <w:right w:val="single" w:sz="4" w:space="0" w:color="auto"/>
            </w:tcBorders>
            <w:shd w:val="clear" w:color="000000" w:fill="595959"/>
            <w:vAlign w:val="center"/>
            <w:hideMark/>
          </w:tcPr>
          <w:p w14:paraId="32F27868" w14:textId="77777777" w:rsidR="00336455" w:rsidRPr="00FD1225" w:rsidRDefault="00336455" w:rsidP="003A6A2B">
            <w:pPr>
              <w:spacing w:after="0" w:line="240" w:lineRule="auto"/>
              <w:rPr>
                <w:rFonts w:ascii="Times New Roman" w:eastAsia="Times New Roman" w:hAnsi="Times New Roman" w:cs="Times New Roman"/>
                <w:color w:val="FFFFFF"/>
                <w:sz w:val="20"/>
                <w:szCs w:val="20"/>
                <w:lang w:eastAsia="pt-BR"/>
              </w:rPr>
            </w:pPr>
            <w:r w:rsidRPr="00FD1225">
              <w:rPr>
                <w:rFonts w:ascii="Times New Roman" w:eastAsia="Times New Roman" w:hAnsi="Times New Roman" w:cs="Times New Roman"/>
                <w:color w:val="FFFFFF"/>
                <w:sz w:val="20"/>
                <w:szCs w:val="20"/>
                <w:lang w:eastAsia="pt-BR"/>
              </w:rPr>
              <w:t xml:space="preserve"> R$                   625.000.000,00 </w:t>
            </w:r>
          </w:p>
        </w:tc>
        <w:tc>
          <w:tcPr>
            <w:tcW w:w="1060" w:type="dxa"/>
            <w:tcBorders>
              <w:top w:val="nil"/>
              <w:left w:val="nil"/>
              <w:bottom w:val="nil"/>
              <w:right w:val="nil"/>
            </w:tcBorders>
            <w:shd w:val="clear" w:color="auto" w:fill="auto"/>
            <w:noWrap/>
            <w:vAlign w:val="bottom"/>
            <w:hideMark/>
          </w:tcPr>
          <w:p w14:paraId="1B01F39E" w14:textId="77777777" w:rsidR="00336455" w:rsidRPr="00FD1225" w:rsidRDefault="00336455" w:rsidP="003A6A2B">
            <w:pPr>
              <w:spacing w:after="0" w:line="240" w:lineRule="auto"/>
              <w:rPr>
                <w:rFonts w:ascii="Times New Roman" w:eastAsia="Times New Roman" w:hAnsi="Times New Roman" w:cs="Times New Roman"/>
                <w:color w:val="FFFFFF"/>
                <w:sz w:val="20"/>
                <w:szCs w:val="20"/>
                <w:lang w:eastAsia="pt-BR"/>
              </w:rPr>
            </w:pPr>
          </w:p>
        </w:tc>
        <w:tc>
          <w:tcPr>
            <w:tcW w:w="960" w:type="dxa"/>
            <w:tcBorders>
              <w:top w:val="nil"/>
              <w:left w:val="nil"/>
              <w:bottom w:val="nil"/>
              <w:right w:val="nil"/>
            </w:tcBorders>
            <w:shd w:val="clear" w:color="auto" w:fill="auto"/>
            <w:noWrap/>
            <w:vAlign w:val="bottom"/>
            <w:hideMark/>
          </w:tcPr>
          <w:p w14:paraId="34EBB2F7"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r w:rsidR="00336455" w:rsidRPr="00FD1225" w14:paraId="1259B9AF" w14:textId="77777777" w:rsidTr="003A6A2B">
        <w:trPr>
          <w:trHeight w:val="300"/>
        </w:trPr>
        <w:tc>
          <w:tcPr>
            <w:tcW w:w="1720" w:type="dxa"/>
            <w:tcBorders>
              <w:top w:val="single" w:sz="8" w:space="0" w:color="auto"/>
              <w:left w:val="nil"/>
              <w:bottom w:val="nil"/>
              <w:right w:val="nil"/>
            </w:tcBorders>
            <w:shd w:val="clear" w:color="auto" w:fill="auto"/>
            <w:noWrap/>
            <w:vAlign w:val="bottom"/>
            <w:hideMark/>
          </w:tcPr>
          <w:p w14:paraId="3EA0F391"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620" w:type="dxa"/>
            <w:tcBorders>
              <w:top w:val="single" w:sz="8" w:space="0" w:color="auto"/>
              <w:left w:val="nil"/>
              <w:bottom w:val="nil"/>
              <w:right w:val="nil"/>
            </w:tcBorders>
            <w:shd w:val="clear" w:color="auto" w:fill="auto"/>
            <w:noWrap/>
            <w:vAlign w:val="bottom"/>
            <w:hideMark/>
          </w:tcPr>
          <w:p w14:paraId="3FACE0FC"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440" w:type="dxa"/>
            <w:tcBorders>
              <w:top w:val="single" w:sz="8" w:space="0" w:color="auto"/>
              <w:left w:val="nil"/>
              <w:bottom w:val="nil"/>
              <w:right w:val="nil"/>
            </w:tcBorders>
            <w:shd w:val="clear" w:color="auto" w:fill="auto"/>
            <w:noWrap/>
            <w:vAlign w:val="bottom"/>
            <w:hideMark/>
          </w:tcPr>
          <w:p w14:paraId="663FFF2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402D8D88"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860" w:type="dxa"/>
            <w:tcBorders>
              <w:top w:val="nil"/>
              <w:left w:val="nil"/>
              <w:bottom w:val="nil"/>
              <w:right w:val="nil"/>
            </w:tcBorders>
            <w:shd w:val="clear" w:color="auto" w:fill="auto"/>
            <w:noWrap/>
            <w:vAlign w:val="bottom"/>
            <w:hideMark/>
          </w:tcPr>
          <w:p w14:paraId="2E9B83FB"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564" w:type="dxa"/>
            <w:tcBorders>
              <w:top w:val="nil"/>
              <w:left w:val="nil"/>
              <w:bottom w:val="nil"/>
              <w:right w:val="nil"/>
            </w:tcBorders>
            <w:shd w:val="clear" w:color="auto" w:fill="auto"/>
            <w:noWrap/>
            <w:vAlign w:val="bottom"/>
            <w:hideMark/>
          </w:tcPr>
          <w:p w14:paraId="1F230B67"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291" w:type="dxa"/>
            <w:tcBorders>
              <w:top w:val="nil"/>
              <w:left w:val="nil"/>
              <w:bottom w:val="nil"/>
              <w:right w:val="nil"/>
            </w:tcBorders>
            <w:shd w:val="clear" w:color="auto" w:fill="auto"/>
            <w:noWrap/>
            <w:vAlign w:val="bottom"/>
            <w:hideMark/>
          </w:tcPr>
          <w:p w14:paraId="1E793261"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060" w:type="dxa"/>
            <w:tcBorders>
              <w:top w:val="nil"/>
              <w:left w:val="nil"/>
              <w:bottom w:val="nil"/>
              <w:right w:val="nil"/>
            </w:tcBorders>
            <w:shd w:val="clear" w:color="auto" w:fill="auto"/>
            <w:noWrap/>
            <w:vAlign w:val="bottom"/>
            <w:hideMark/>
          </w:tcPr>
          <w:p w14:paraId="2A8E836A"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38543A9F"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r w:rsidR="00336455" w:rsidRPr="00FD1225" w14:paraId="18649AA7" w14:textId="77777777" w:rsidTr="003A6A2B">
        <w:trPr>
          <w:trHeight w:val="300"/>
        </w:trPr>
        <w:tc>
          <w:tcPr>
            <w:tcW w:w="1720" w:type="dxa"/>
            <w:tcBorders>
              <w:top w:val="nil"/>
              <w:left w:val="nil"/>
              <w:bottom w:val="nil"/>
              <w:right w:val="nil"/>
            </w:tcBorders>
            <w:shd w:val="clear" w:color="auto" w:fill="auto"/>
            <w:noWrap/>
            <w:vAlign w:val="bottom"/>
            <w:hideMark/>
          </w:tcPr>
          <w:p w14:paraId="173532D6"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620" w:type="dxa"/>
            <w:tcBorders>
              <w:top w:val="nil"/>
              <w:left w:val="nil"/>
              <w:bottom w:val="nil"/>
              <w:right w:val="nil"/>
            </w:tcBorders>
            <w:shd w:val="clear" w:color="auto" w:fill="auto"/>
            <w:noWrap/>
            <w:vAlign w:val="bottom"/>
            <w:hideMark/>
          </w:tcPr>
          <w:p w14:paraId="6EEC016C"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440" w:type="dxa"/>
            <w:tcBorders>
              <w:top w:val="nil"/>
              <w:left w:val="nil"/>
              <w:bottom w:val="nil"/>
              <w:right w:val="nil"/>
            </w:tcBorders>
            <w:shd w:val="clear" w:color="auto" w:fill="auto"/>
            <w:noWrap/>
            <w:vAlign w:val="bottom"/>
            <w:hideMark/>
          </w:tcPr>
          <w:p w14:paraId="6EFF8996"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420" w:type="dxa"/>
            <w:tcBorders>
              <w:top w:val="nil"/>
              <w:left w:val="nil"/>
              <w:bottom w:val="nil"/>
              <w:right w:val="nil"/>
            </w:tcBorders>
            <w:shd w:val="clear" w:color="auto" w:fill="auto"/>
            <w:noWrap/>
            <w:vAlign w:val="bottom"/>
            <w:hideMark/>
          </w:tcPr>
          <w:p w14:paraId="5C4E3B59"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860" w:type="dxa"/>
            <w:tcBorders>
              <w:top w:val="nil"/>
              <w:left w:val="nil"/>
              <w:bottom w:val="nil"/>
              <w:right w:val="nil"/>
            </w:tcBorders>
            <w:shd w:val="clear" w:color="auto" w:fill="auto"/>
            <w:noWrap/>
            <w:vAlign w:val="bottom"/>
            <w:hideMark/>
          </w:tcPr>
          <w:p w14:paraId="4047A8E9"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2564" w:type="dxa"/>
            <w:tcBorders>
              <w:top w:val="nil"/>
              <w:left w:val="nil"/>
              <w:bottom w:val="nil"/>
              <w:right w:val="nil"/>
            </w:tcBorders>
            <w:shd w:val="clear" w:color="auto" w:fill="auto"/>
            <w:noWrap/>
            <w:vAlign w:val="bottom"/>
            <w:hideMark/>
          </w:tcPr>
          <w:p w14:paraId="1827DBD9"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291" w:type="dxa"/>
            <w:tcBorders>
              <w:top w:val="nil"/>
              <w:left w:val="nil"/>
              <w:bottom w:val="nil"/>
              <w:right w:val="nil"/>
            </w:tcBorders>
            <w:shd w:val="clear" w:color="auto" w:fill="auto"/>
            <w:noWrap/>
            <w:vAlign w:val="bottom"/>
            <w:hideMark/>
          </w:tcPr>
          <w:p w14:paraId="4C29C835"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1060" w:type="dxa"/>
            <w:tcBorders>
              <w:top w:val="nil"/>
              <w:left w:val="nil"/>
              <w:bottom w:val="nil"/>
              <w:right w:val="nil"/>
            </w:tcBorders>
            <w:shd w:val="clear" w:color="auto" w:fill="auto"/>
            <w:noWrap/>
            <w:vAlign w:val="bottom"/>
            <w:hideMark/>
          </w:tcPr>
          <w:p w14:paraId="79F271D1"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c>
          <w:tcPr>
            <w:tcW w:w="960" w:type="dxa"/>
            <w:tcBorders>
              <w:top w:val="nil"/>
              <w:left w:val="nil"/>
              <w:bottom w:val="nil"/>
              <w:right w:val="nil"/>
            </w:tcBorders>
            <w:shd w:val="clear" w:color="auto" w:fill="auto"/>
            <w:noWrap/>
            <w:vAlign w:val="bottom"/>
            <w:hideMark/>
          </w:tcPr>
          <w:p w14:paraId="65055396" w14:textId="77777777" w:rsidR="00336455" w:rsidRPr="00FD1225" w:rsidRDefault="00336455" w:rsidP="003A6A2B">
            <w:pPr>
              <w:spacing w:after="0" w:line="240" w:lineRule="auto"/>
              <w:rPr>
                <w:rFonts w:ascii="Times New Roman" w:eastAsia="Times New Roman" w:hAnsi="Times New Roman" w:cs="Times New Roman"/>
                <w:sz w:val="20"/>
                <w:szCs w:val="20"/>
                <w:lang w:eastAsia="pt-BR"/>
              </w:rPr>
            </w:pPr>
          </w:p>
        </w:tc>
      </w:tr>
    </w:tbl>
    <w:p w14:paraId="1ED6CC80" w14:textId="458647DE" w:rsidR="00C251FD" w:rsidRPr="00DD1CC9" w:rsidRDefault="00C251FD" w:rsidP="004505B7">
      <w:pPr>
        <w:pStyle w:val="ListParagraph"/>
        <w:spacing w:after="240" w:line="320" w:lineRule="exact"/>
        <w:ind w:left="0"/>
        <w:jc w:val="both"/>
        <w:rPr>
          <w:bCs/>
          <w:sz w:val="22"/>
          <w:szCs w:val="22"/>
        </w:rPr>
      </w:pPr>
      <w:r w:rsidRPr="00DD1CC9">
        <w:rPr>
          <w:bCs/>
          <w:sz w:val="22"/>
          <w:szCs w:val="22"/>
        </w:rPr>
        <w:t xml:space="preserve">. </w:t>
      </w:r>
    </w:p>
    <w:p w14:paraId="61E21CE0" w14:textId="0640E654" w:rsidR="00F859E9" w:rsidRPr="00DD1CC9" w:rsidRDefault="00F859E9" w:rsidP="00DD1CC9">
      <w:pPr>
        <w:spacing w:after="240" w:line="320" w:lineRule="exact"/>
        <w:rPr>
          <w:rFonts w:ascii="Times New Roman" w:hAnsi="Times New Roman" w:cs="Times New Roman"/>
          <w:b/>
          <w:smallCaps/>
        </w:rPr>
        <w:sectPr w:rsidR="00F859E9" w:rsidRPr="00DD1CC9" w:rsidSect="00F37E7B">
          <w:pgSz w:w="16839" w:h="11907" w:orient="landscape" w:code="9"/>
          <w:pgMar w:top="1440" w:right="2268" w:bottom="1440" w:left="1440" w:header="709" w:footer="227" w:gutter="0"/>
          <w:cols w:space="708"/>
          <w:titlePg/>
          <w:docGrid w:linePitch="360"/>
        </w:sectPr>
      </w:pPr>
    </w:p>
    <w:p w14:paraId="206CBE4C" w14:textId="50974A37" w:rsidR="00D93F8E" w:rsidRPr="00DD1CC9" w:rsidRDefault="00D93F8E" w:rsidP="00DD1CC9">
      <w:pPr>
        <w:pStyle w:val="ListParagraph"/>
        <w:spacing w:after="240" w:line="320" w:lineRule="exact"/>
        <w:ind w:left="0"/>
        <w:jc w:val="both"/>
        <w:rPr>
          <w:b/>
          <w:sz w:val="22"/>
          <w:szCs w:val="22"/>
        </w:rPr>
      </w:pPr>
      <w:bookmarkStart w:id="328" w:name="_Ref472173"/>
      <w:bookmarkEnd w:id="322"/>
    </w:p>
    <w:p w14:paraId="25F604E9" w14:textId="3F103955" w:rsidR="00B111A4" w:rsidRPr="00DD1CC9" w:rsidRDefault="00B111A4" w:rsidP="00DD1CC9">
      <w:pPr>
        <w:pStyle w:val="ListParagraph"/>
        <w:numPr>
          <w:ilvl w:val="0"/>
          <w:numId w:val="3"/>
        </w:numPr>
        <w:spacing w:after="240" w:line="320" w:lineRule="exact"/>
        <w:jc w:val="center"/>
        <w:rPr>
          <w:b/>
          <w:sz w:val="22"/>
          <w:szCs w:val="22"/>
        </w:rPr>
      </w:pPr>
    </w:p>
    <w:bookmarkEnd w:id="328"/>
    <w:p w14:paraId="2490BF3E" w14:textId="4B87E539" w:rsidR="005B58AA" w:rsidRPr="00DD1CC9" w:rsidRDefault="005B58AA" w:rsidP="00DD1CC9">
      <w:pPr>
        <w:pStyle w:val="ListParagraph"/>
        <w:spacing w:after="240" w:line="320" w:lineRule="exact"/>
        <w:ind w:left="0"/>
        <w:jc w:val="both"/>
        <w:rPr>
          <w:b/>
          <w:sz w:val="22"/>
          <w:szCs w:val="22"/>
        </w:rPr>
      </w:pPr>
      <w:r w:rsidRPr="00DD1CC9">
        <w:rPr>
          <w:b/>
          <w:sz w:val="22"/>
          <w:szCs w:val="22"/>
        </w:rPr>
        <w:t xml:space="preserve">TABELAS </w:t>
      </w:r>
      <w:r w:rsidRPr="00DD1CC9">
        <w:rPr>
          <w:b/>
          <w:smallCaps/>
          <w:sz w:val="22"/>
          <w:szCs w:val="22"/>
        </w:rPr>
        <w:t>DE</w:t>
      </w:r>
      <w:r w:rsidRPr="00DD1CC9">
        <w:rPr>
          <w:b/>
          <w:sz w:val="22"/>
          <w:szCs w:val="22"/>
        </w:rPr>
        <w:t xml:space="preserve"> AMORTIZAÇÃO E PAGAMENTO DE REMUNERAÇÃO DAS DEBÊNTURES </w:t>
      </w:r>
    </w:p>
    <w:p w14:paraId="377186C9" w14:textId="1D8742E2" w:rsidR="004664D7" w:rsidRPr="00DD1CC9" w:rsidRDefault="00CF7B4E" w:rsidP="00DD1CC9">
      <w:pPr>
        <w:pStyle w:val="ListParagraph"/>
        <w:spacing w:after="240" w:line="320" w:lineRule="exact"/>
        <w:ind w:left="0"/>
        <w:jc w:val="center"/>
        <w:rPr>
          <w:b/>
          <w:sz w:val="22"/>
          <w:szCs w:val="22"/>
        </w:rPr>
      </w:pPr>
      <w:r w:rsidRPr="00DD1CC9">
        <w:rPr>
          <w:b/>
          <w:sz w:val="22"/>
          <w:szCs w:val="22"/>
        </w:rPr>
        <w:t>(A) DEBÊNTURES DA PRIMEIRA SÉRIE</w:t>
      </w:r>
    </w:p>
    <w:tbl>
      <w:tblPr>
        <w:tblStyle w:val="TableGrid"/>
        <w:tblW w:w="0" w:type="auto"/>
        <w:tblLook w:val="04A0" w:firstRow="1" w:lastRow="0" w:firstColumn="1" w:lastColumn="0" w:noHBand="0" w:noVBand="1"/>
      </w:tblPr>
      <w:tblGrid>
        <w:gridCol w:w="1134"/>
        <w:gridCol w:w="2028"/>
        <w:gridCol w:w="3713"/>
        <w:gridCol w:w="2066"/>
      </w:tblGrid>
      <w:tr w:rsidR="00695029" w:rsidRPr="00695029" w14:paraId="62D62CD8" w14:textId="77777777" w:rsidTr="00695029">
        <w:trPr>
          <w:trHeight w:val="300"/>
        </w:trPr>
        <w:tc>
          <w:tcPr>
            <w:tcW w:w="8320" w:type="dxa"/>
            <w:gridSpan w:val="4"/>
            <w:noWrap/>
            <w:hideMark/>
          </w:tcPr>
          <w:p w14:paraId="7AE94A5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Tabela de Pagamento de Remuneração e Amortização das Debêntures</w:t>
            </w:r>
          </w:p>
        </w:tc>
      </w:tr>
      <w:tr w:rsidR="00695029" w:rsidRPr="00695029" w14:paraId="4DA0F9CD" w14:textId="77777777" w:rsidTr="00695029">
        <w:trPr>
          <w:trHeight w:val="300"/>
        </w:trPr>
        <w:tc>
          <w:tcPr>
            <w:tcW w:w="513" w:type="dxa"/>
            <w:noWrap/>
            <w:hideMark/>
          </w:tcPr>
          <w:p w14:paraId="4D8345B1"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w:t>
            </w:r>
          </w:p>
        </w:tc>
        <w:tc>
          <w:tcPr>
            <w:tcW w:w="2028" w:type="dxa"/>
            <w:noWrap/>
            <w:hideMark/>
          </w:tcPr>
          <w:p w14:paraId="40156E5E"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Datas</w:t>
            </w:r>
          </w:p>
        </w:tc>
        <w:tc>
          <w:tcPr>
            <w:tcW w:w="3713" w:type="dxa"/>
            <w:noWrap/>
            <w:hideMark/>
          </w:tcPr>
          <w:p w14:paraId="1137E88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Pagamento de Juros</w:t>
            </w:r>
          </w:p>
        </w:tc>
        <w:tc>
          <w:tcPr>
            <w:tcW w:w="2066" w:type="dxa"/>
            <w:noWrap/>
            <w:hideMark/>
          </w:tcPr>
          <w:p w14:paraId="28E0A83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%tai</w:t>
            </w:r>
          </w:p>
        </w:tc>
      </w:tr>
      <w:tr w:rsidR="00695029" w:rsidRPr="00695029" w14:paraId="7F14158B" w14:textId="77777777" w:rsidTr="00695029">
        <w:trPr>
          <w:trHeight w:val="300"/>
        </w:trPr>
        <w:tc>
          <w:tcPr>
            <w:tcW w:w="513" w:type="dxa"/>
            <w:noWrap/>
            <w:hideMark/>
          </w:tcPr>
          <w:p w14:paraId="339C087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6</w:t>
            </w:r>
          </w:p>
        </w:tc>
        <w:tc>
          <w:tcPr>
            <w:tcW w:w="2028" w:type="dxa"/>
            <w:noWrap/>
            <w:hideMark/>
          </w:tcPr>
          <w:p w14:paraId="03FC77CC"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14/set/23</w:t>
            </w:r>
          </w:p>
        </w:tc>
        <w:tc>
          <w:tcPr>
            <w:tcW w:w="3713" w:type="dxa"/>
            <w:noWrap/>
            <w:hideMark/>
          </w:tcPr>
          <w:p w14:paraId="078C8F0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36589334"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3F42B213" w14:textId="77777777" w:rsidTr="00695029">
        <w:trPr>
          <w:trHeight w:val="300"/>
        </w:trPr>
        <w:tc>
          <w:tcPr>
            <w:tcW w:w="513" w:type="dxa"/>
            <w:noWrap/>
            <w:hideMark/>
          </w:tcPr>
          <w:p w14:paraId="408B65A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12</w:t>
            </w:r>
          </w:p>
        </w:tc>
        <w:tc>
          <w:tcPr>
            <w:tcW w:w="2028" w:type="dxa"/>
            <w:noWrap/>
            <w:hideMark/>
          </w:tcPr>
          <w:p w14:paraId="3EC8017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14/mar/24</w:t>
            </w:r>
          </w:p>
        </w:tc>
        <w:tc>
          <w:tcPr>
            <w:tcW w:w="3713" w:type="dxa"/>
            <w:noWrap/>
            <w:hideMark/>
          </w:tcPr>
          <w:p w14:paraId="19EC78B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1FDEBE9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4EACED15" w14:textId="77777777" w:rsidTr="00695029">
        <w:trPr>
          <w:trHeight w:val="300"/>
        </w:trPr>
        <w:tc>
          <w:tcPr>
            <w:tcW w:w="513" w:type="dxa"/>
            <w:noWrap/>
            <w:hideMark/>
          </w:tcPr>
          <w:p w14:paraId="7CB6491B"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18</w:t>
            </w:r>
          </w:p>
        </w:tc>
        <w:tc>
          <w:tcPr>
            <w:tcW w:w="2028" w:type="dxa"/>
            <w:noWrap/>
            <w:hideMark/>
          </w:tcPr>
          <w:p w14:paraId="781F989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13/set/24</w:t>
            </w:r>
          </w:p>
        </w:tc>
        <w:tc>
          <w:tcPr>
            <w:tcW w:w="3713" w:type="dxa"/>
            <w:noWrap/>
            <w:hideMark/>
          </w:tcPr>
          <w:p w14:paraId="6F2D44B2"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36B1664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436C2BF4" w14:textId="77777777" w:rsidTr="00695029">
        <w:trPr>
          <w:trHeight w:val="300"/>
        </w:trPr>
        <w:tc>
          <w:tcPr>
            <w:tcW w:w="513" w:type="dxa"/>
            <w:noWrap/>
            <w:hideMark/>
          </w:tcPr>
          <w:p w14:paraId="5B10292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24</w:t>
            </w:r>
          </w:p>
        </w:tc>
        <w:tc>
          <w:tcPr>
            <w:tcW w:w="2028" w:type="dxa"/>
            <w:noWrap/>
            <w:hideMark/>
          </w:tcPr>
          <w:p w14:paraId="1608886E"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13/mar/25</w:t>
            </w:r>
          </w:p>
        </w:tc>
        <w:tc>
          <w:tcPr>
            <w:tcW w:w="3713" w:type="dxa"/>
            <w:noWrap/>
            <w:hideMark/>
          </w:tcPr>
          <w:p w14:paraId="606698B5"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5AFD532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0F20A54A" w14:textId="77777777" w:rsidTr="00695029">
        <w:trPr>
          <w:trHeight w:val="300"/>
        </w:trPr>
        <w:tc>
          <w:tcPr>
            <w:tcW w:w="513" w:type="dxa"/>
            <w:noWrap/>
            <w:hideMark/>
          </w:tcPr>
          <w:p w14:paraId="27DF043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30</w:t>
            </w:r>
          </w:p>
        </w:tc>
        <w:tc>
          <w:tcPr>
            <w:tcW w:w="2028" w:type="dxa"/>
            <w:noWrap/>
            <w:hideMark/>
          </w:tcPr>
          <w:p w14:paraId="31B24E6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15/set/25</w:t>
            </w:r>
          </w:p>
        </w:tc>
        <w:tc>
          <w:tcPr>
            <w:tcW w:w="3713" w:type="dxa"/>
            <w:noWrap/>
            <w:hideMark/>
          </w:tcPr>
          <w:p w14:paraId="2076D91B"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0A7394D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1B5C7E59" w14:textId="77777777" w:rsidTr="00695029">
        <w:trPr>
          <w:trHeight w:val="300"/>
        </w:trPr>
        <w:tc>
          <w:tcPr>
            <w:tcW w:w="513" w:type="dxa"/>
            <w:noWrap/>
            <w:hideMark/>
          </w:tcPr>
          <w:p w14:paraId="7271C46C"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36</w:t>
            </w:r>
          </w:p>
        </w:tc>
        <w:tc>
          <w:tcPr>
            <w:tcW w:w="2028" w:type="dxa"/>
            <w:noWrap/>
            <w:hideMark/>
          </w:tcPr>
          <w:p w14:paraId="11895A7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13/mar/26</w:t>
            </w:r>
          </w:p>
        </w:tc>
        <w:tc>
          <w:tcPr>
            <w:tcW w:w="3713" w:type="dxa"/>
            <w:noWrap/>
            <w:hideMark/>
          </w:tcPr>
          <w:p w14:paraId="5D5FA0F4"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38AE8CCE"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62CCC30C" w14:textId="77777777" w:rsidTr="00695029">
        <w:trPr>
          <w:trHeight w:val="300"/>
        </w:trPr>
        <w:tc>
          <w:tcPr>
            <w:tcW w:w="513" w:type="dxa"/>
            <w:noWrap/>
            <w:hideMark/>
          </w:tcPr>
          <w:p w14:paraId="4667E90F"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42</w:t>
            </w:r>
          </w:p>
        </w:tc>
        <w:tc>
          <w:tcPr>
            <w:tcW w:w="2028" w:type="dxa"/>
            <w:noWrap/>
            <w:hideMark/>
          </w:tcPr>
          <w:p w14:paraId="1B64BE4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15/set/26</w:t>
            </w:r>
          </w:p>
        </w:tc>
        <w:tc>
          <w:tcPr>
            <w:tcW w:w="3713" w:type="dxa"/>
            <w:noWrap/>
            <w:hideMark/>
          </w:tcPr>
          <w:p w14:paraId="02E4EE8F"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23A096F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3991273F" w14:textId="77777777" w:rsidTr="00695029">
        <w:trPr>
          <w:trHeight w:val="300"/>
        </w:trPr>
        <w:tc>
          <w:tcPr>
            <w:tcW w:w="513" w:type="dxa"/>
            <w:noWrap/>
            <w:hideMark/>
          </w:tcPr>
          <w:p w14:paraId="6463861D"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48</w:t>
            </w:r>
          </w:p>
        </w:tc>
        <w:tc>
          <w:tcPr>
            <w:tcW w:w="2028" w:type="dxa"/>
            <w:noWrap/>
            <w:hideMark/>
          </w:tcPr>
          <w:p w14:paraId="591CEFCF"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15/mar/27</w:t>
            </w:r>
          </w:p>
        </w:tc>
        <w:tc>
          <w:tcPr>
            <w:tcW w:w="3713" w:type="dxa"/>
            <w:noWrap/>
            <w:hideMark/>
          </w:tcPr>
          <w:p w14:paraId="4628B9E8"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2370CDBA"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12A5CB4E" w14:textId="77777777" w:rsidTr="00695029">
        <w:trPr>
          <w:trHeight w:val="300"/>
        </w:trPr>
        <w:tc>
          <w:tcPr>
            <w:tcW w:w="513" w:type="dxa"/>
            <w:noWrap/>
            <w:hideMark/>
          </w:tcPr>
          <w:p w14:paraId="109B6B17"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54</w:t>
            </w:r>
          </w:p>
        </w:tc>
        <w:tc>
          <w:tcPr>
            <w:tcW w:w="2028" w:type="dxa"/>
            <w:noWrap/>
            <w:hideMark/>
          </w:tcPr>
          <w:p w14:paraId="3568049B"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15/set/27</w:t>
            </w:r>
          </w:p>
        </w:tc>
        <w:tc>
          <w:tcPr>
            <w:tcW w:w="3713" w:type="dxa"/>
            <w:noWrap/>
            <w:hideMark/>
          </w:tcPr>
          <w:p w14:paraId="7285917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09295B72"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0,0000%</w:t>
            </w:r>
          </w:p>
        </w:tc>
      </w:tr>
      <w:tr w:rsidR="00695029" w:rsidRPr="00695029" w14:paraId="7792C4B0" w14:textId="77777777" w:rsidTr="00695029">
        <w:trPr>
          <w:trHeight w:val="300"/>
        </w:trPr>
        <w:tc>
          <w:tcPr>
            <w:tcW w:w="513" w:type="dxa"/>
            <w:noWrap/>
            <w:hideMark/>
          </w:tcPr>
          <w:p w14:paraId="7D752D3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60</w:t>
            </w:r>
          </w:p>
        </w:tc>
        <w:tc>
          <w:tcPr>
            <w:tcW w:w="2028" w:type="dxa"/>
            <w:noWrap/>
            <w:hideMark/>
          </w:tcPr>
          <w:p w14:paraId="1354E543"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15/mar/28</w:t>
            </w:r>
          </w:p>
        </w:tc>
        <w:tc>
          <w:tcPr>
            <w:tcW w:w="3713" w:type="dxa"/>
            <w:noWrap/>
            <w:hideMark/>
          </w:tcPr>
          <w:p w14:paraId="3AEBF110"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Sim</w:t>
            </w:r>
          </w:p>
        </w:tc>
        <w:tc>
          <w:tcPr>
            <w:tcW w:w="2066" w:type="dxa"/>
            <w:noWrap/>
            <w:hideMark/>
          </w:tcPr>
          <w:p w14:paraId="088BD5B9" w14:textId="77777777" w:rsidR="00695029" w:rsidRPr="00695029" w:rsidRDefault="00695029" w:rsidP="00695029">
            <w:pPr>
              <w:pStyle w:val="ListParagraph"/>
              <w:spacing w:line="360" w:lineRule="auto"/>
              <w:rPr>
                <w:rFonts w:ascii="Trebuchet MS" w:hAnsi="Trebuchet MS"/>
                <w:bCs/>
                <w:smallCaps/>
                <w:sz w:val="20"/>
                <w:szCs w:val="20"/>
              </w:rPr>
            </w:pPr>
            <w:r w:rsidRPr="00695029">
              <w:rPr>
                <w:rFonts w:ascii="Trebuchet MS" w:hAnsi="Trebuchet MS"/>
                <w:bCs/>
                <w:smallCaps/>
                <w:sz w:val="20"/>
                <w:szCs w:val="20"/>
              </w:rPr>
              <w:t>100,0000%</w:t>
            </w:r>
          </w:p>
        </w:tc>
      </w:tr>
    </w:tbl>
    <w:p w14:paraId="7EC91419" w14:textId="5ACFFDBC" w:rsidR="00CF7B4E" w:rsidRDefault="00CF7B4E" w:rsidP="00DD1CC9">
      <w:pPr>
        <w:pStyle w:val="ListParagraph"/>
        <w:spacing w:after="240" w:line="320" w:lineRule="exact"/>
        <w:ind w:left="0"/>
        <w:jc w:val="center"/>
        <w:rPr>
          <w:b/>
          <w:sz w:val="22"/>
          <w:szCs w:val="22"/>
        </w:rPr>
      </w:pPr>
      <w:r w:rsidRPr="00DD1CC9">
        <w:rPr>
          <w:b/>
          <w:sz w:val="22"/>
          <w:szCs w:val="22"/>
        </w:rPr>
        <w:t>(B) DEBÊNTURES DA SEGUNDA SÉRIE</w:t>
      </w:r>
    </w:p>
    <w:p w14:paraId="78460ED4" w14:textId="77777777" w:rsidR="00695029" w:rsidRPr="00DD1CC9" w:rsidRDefault="00695029" w:rsidP="00DD1CC9">
      <w:pPr>
        <w:pStyle w:val="ListParagraph"/>
        <w:spacing w:after="240" w:line="320" w:lineRule="exact"/>
        <w:ind w:left="0"/>
        <w:jc w:val="center"/>
        <w:rPr>
          <w:b/>
          <w:sz w:val="22"/>
          <w:szCs w:val="22"/>
        </w:rPr>
      </w:pPr>
    </w:p>
    <w:tbl>
      <w:tblPr>
        <w:tblStyle w:val="TableGrid"/>
        <w:tblW w:w="0" w:type="auto"/>
        <w:tblLook w:val="04A0" w:firstRow="1" w:lastRow="0" w:firstColumn="1" w:lastColumn="0" w:noHBand="0" w:noVBand="1"/>
      </w:tblPr>
      <w:tblGrid>
        <w:gridCol w:w="416"/>
        <w:gridCol w:w="1185"/>
        <w:gridCol w:w="2169"/>
        <w:gridCol w:w="1207"/>
      </w:tblGrid>
      <w:tr w:rsidR="00695029" w:rsidRPr="00695029" w14:paraId="729FCA9B" w14:textId="77777777" w:rsidTr="00695029">
        <w:trPr>
          <w:trHeight w:val="300"/>
        </w:trPr>
        <w:tc>
          <w:tcPr>
            <w:tcW w:w="4861" w:type="dxa"/>
            <w:gridSpan w:val="4"/>
            <w:noWrap/>
            <w:hideMark/>
          </w:tcPr>
          <w:p w14:paraId="27408E4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Tabela de Pagamento de Remuneração e Amortização das Debêntures</w:t>
            </w:r>
          </w:p>
        </w:tc>
      </w:tr>
      <w:tr w:rsidR="00695029" w:rsidRPr="00695029" w14:paraId="54E8D467" w14:textId="77777777" w:rsidTr="00695029">
        <w:trPr>
          <w:trHeight w:val="300"/>
        </w:trPr>
        <w:tc>
          <w:tcPr>
            <w:tcW w:w="300" w:type="dxa"/>
            <w:noWrap/>
            <w:hideMark/>
          </w:tcPr>
          <w:p w14:paraId="772C83B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w:t>
            </w:r>
          </w:p>
        </w:tc>
        <w:tc>
          <w:tcPr>
            <w:tcW w:w="1185" w:type="dxa"/>
            <w:noWrap/>
            <w:hideMark/>
          </w:tcPr>
          <w:p w14:paraId="01C5AA1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Datas</w:t>
            </w:r>
          </w:p>
        </w:tc>
        <w:tc>
          <w:tcPr>
            <w:tcW w:w="2169" w:type="dxa"/>
            <w:noWrap/>
            <w:hideMark/>
          </w:tcPr>
          <w:p w14:paraId="171A3CF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Pagamento de Juros</w:t>
            </w:r>
          </w:p>
        </w:tc>
        <w:tc>
          <w:tcPr>
            <w:tcW w:w="1207" w:type="dxa"/>
            <w:noWrap/>
            <w:hideMark/>
          </w:tcPr>
          <w:p w14:paraId="64A2CEE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%tai</w:t>
            </w:r>
          </w:p>
        </w:tc>
      </w:tr>
      <w:tr w:rsidR="00695029" w:rsidRPr="00695029" w14:paraId="66A888C6" w14:textId="77777777" w:rsidTr="00695029">
        <w:trPr>
          <w:trHeight w:val="300"/>
        </w:trPr>
        <w:tc>
          <w:tcPr>
            <w:tcW w:w="300" w:type="dxa"/>
            <w:noWrap/>
            <w:hideMark/>
          </w:tcPr>
          <w:p w14:paraId="032954C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w:t>
            </w:r>
          </w:p>
        </w:tc>
        <w:tc>
          <w:tcPr>
            <w:tcW w:w="1185" w:type="dxa"/>
            <w:noWrap/>
            <w:hideMark/>
          </w:tcPr>
          <w:p w14:paraId="63A521B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abr</w:t>
            </w:r>
            <w:proofErr w:type="spellEnd"/>
            <w:r w:rsidRPr="00695029">
              <w:rPr>
                <w:bCs/>
                <w:smallCaps/>
              </w:rPr>
              <w:t>/23</w:t>
            </w:r>
          </w:p>
        </w:tc>
        <w:tc>
          <w:tcPr>
            <w:tcW w:w="2169" w:type="dxa"/>
            <w:noWrap/>
            <w:hideMark/>
          </w:tcPr>
          <w:p w14:paraId="510B4CC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98CB92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03C8CDC" w14:textId="77777777" w:rsidTr="00695029">
        <w:trPr>
          <w:trHeight w:val="300"/>
        </w:trPr>
        <w:tc>
          <w:tcPr>
            <w:tcW w:w="300" w:type="dxa"/>
            <w:noWrap/>
            <w:hideMark/>
          </w:tcPr>
          <w:p w14:paraId="6A94122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w:t>
            </w:r>
          </w:p>
        </w:tc>
        <w:tc>
          <w:tcPr>
            <w:tcW w:w="1185" w:type="dxa"/>
            <w:noWrap/>
            <w:hideMark/>
          </w:tcPr>
          <w:p w14:paraId="4D8A716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/23</w:t>
            </w:r>
          </w:p>
        </w:tc>
        <w:tc>
          <w:tcPr>
            <w:tcW w:w="2169" w:type="dxa"/>
            <w:noWrap/>
            <w:hideMark/>
          </w:tcPr>
          <w:p w14:paraId="532CB46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5120AF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FA74C29" w14:textId="77777777" w:rsidTr="00695029">
        <w:trPr>
          <w:trHeight w:val="300"/>
        </w:trPr>
        <w:tc>
          <w:tcPr>
            <w:tcW w:w="300" w:type="dxa"/>
            <w:noWrap/>
            <w:hideMark/>
          </w:tcPr>
          <w:p w14:paraId="3DF4C4F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w:t>
            </w:r>
          </w:p>
        </w:tc>
        <w:tc>
          <w:tcPr>
            <w:tcW w:w="1185" w:type="dxa"/>
            <w:noWrap/>
            <w:hideMark/>
          </w:tcPr>
          <w:p w14:paraId="7235FB6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jun</w:t>
            </w:r>
            <w:proofErr w:type="spellEnd"/>
            <w:r w:rsidRPr="00695029">
              <w:rPr>
                <w:bCs/>
                <w:smallCaps/>
              </w:rPr>
              <w:t>/23</w:t>
            </w:r>
          </w:p>
        </w:tc>
        <w:tc>
          <w:tcPr>
            <w:tcW w:w="2169" w:type="dxa"/>
            <w:noWrap/>
            <w:hideMark/>
          </w:tcPr>
          <w:p w14:paraId="1BFB2C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DD7175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1A25092" w14:textId="77777777" w:rsidTr="00695029">
        <w:trPr>
          <w:trHeight w:val="300"/>
        </w:trPr>
        <w:tc>
          <w:tcPr>
            <w:tcW w:w="300" w:type="dxa"/>
            <w:noWrap/>
            <w:hideMark/>
          </w:tcPr>
          <w:p w14:paraId="2021756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w:t>
            </w:r>
          </w:p>
        </w:tc>
        <w:tc>
          <w:tcPr>
            <w:tcW w:w="1185" w:type="dxa"/>
            <w:noWrap/>
            <w:hideMark/>
          </w:tcPr>
          <w:p w14:paraId="3EA2706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jul</w:t>
            </w:r>
            <w:proofErr w:type="spellEnd"/>
            <w:r w:rsidRPr="00695029">
              <w:rPr>
                <w:bCs/>
                <w:smallCaps/>
              </w:rPr>
              <w:t>/23</w:t>
            </w:r>
          </w:p>
        </w:tc>
        <w:tc>
          <w:tcPr>
            <w:tcW w:w="2169" w:type="dxa"/>
            <w:noWrap/>
            <w:hideMark/>
          </w:tcPr>
          <w:p w14:paraId="78BDD8E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6381C4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0B34388" w14:textId="77777777" w:rsidTr="00695029">
        <w:trPr>
          <w:trHeight w:val="300"/>
        </w:trPr>
        <w:tc>
          <w:tcPr>
            <w:tcW w:w="300" w:type="dxa"/>
            <w:noWrap/>
            <w:hideMark/>
          </w:tcPr>
          <w:p w14:paraId="5AF9DD6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w:t>
            </w:r>
          </w:p>
        </w:tc>
        <w:tc>
          <w:tcPr>
            <w:tcW w:w="1185" w:type="dxa"/>
            <w:noWrap/>
            <w:hideMark/>
          </w:tcPr>
          <w:p w14:paraId="3EAEEB7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ago</w:t>
            </w:r>
            <w:proofErr w:type="spellEnd"/>
            <w:r w:rsidRPr="00695029">
              <w:rPr>
                <w:bCs/>
                <w:smallCaps/>
              </w:rPr>
              <w:t>/23</w:t>
            </w:r>
          </w:p>
        </w:tc>
        <w:tc>
          <w:tcPr>
            <w:tcW w:w="2169" w:type="dxa"/>
            <w:noWrap/>
            <w:hideMark/>
          </w:tcPr>
          <w:p w14:paraId="578C1F8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A25C1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D0C25D5" w14:textId="77777777" w:rsidTr="00695029">
        <w:trPr>
          <w:trHeight w:val="300"/>
        </w:trPr>
        <w:tc>
          <w:tcPr>
            <w:tcW w:w="300" w:type="dxa"/>
            <w:noWrap/>
            <w:hideMark/>
          </w:tcPr>
          <w:p w14:paraId="6832913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w:t>
            </w:r>
          </w:p>
        </w:tc>
        <w:tc>
          <w:tcPr>
            <w:tcW w:w="1185" w:type="dxa"/>
            <w:noWrap/>
            <w:hideMark/>
          </w:tcPr>
          <w:p w14:paraId="76F90E5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14/set/23</w:t>
            </w:r>
          </w:p>
        </w:tc>
        <w:tc>
          <w:tcPr>
            <w:tcW w:w="2169" w:type="dxa"/>
            <w:noWrap/>
            <w:hideMark/>
          </w:tcPr>
          <w:p w14:paraId="4BA918D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12BEC1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F60724" w14:textId="77777777" w:rsidTr="00695029">
        <w:trPr>
          <w:trHeight w:val="300"/>
        </w:trPr>
        <w:tc>
          <w:tcPr>
            <w:tcW w:w="300" w:type="dxa"/>
            <w:noWrap/>
            <w:hideMark/>
          </w:tcPr>
          <w:p w14:paraId="56145E8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w:t>
            </w:r>
          </w:p>
        </w:tc>
        <w:tc>
          <w:tcPr>
            <w:tcW w:w="1185" w:type="dxa"/>
            <w:noWrap/>
            <w:hideMark/>
          </w:tcPr>
          <w:p w14:paraId="667B4E8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13/out/23</w:t>
            </w:r>
          </w:p>
        </w:tc>
        <w:tc>
          <w:tcPr>
            <w:tcW w:w="2169" w:type="dxa"/>
            <w:noWrap/>
            <w:hideMark/>
          </w:tcPr>
          <w:p w14:paraId="237FDFE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BBD01A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E205A54" w14:textId="77777777" w:rsidTr="00695029">
        <w:trPr>
          <w:trHeight w:val="300"/>
        </w:trPr>
        <w:tc>
          <w:tcPr>
            <w:tcW w:w="300" w:type="dxa"/>
            <w:noWrap/>
            <w:hideMark/>
          </w:tcPr>
          <w:p w14:paraId="257CBA0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lastRenderedPageBreak/>
              <w:t>8</w:t>
            </w:r>
          </w:p>
        </w:tc>
        <w:tc>
          <w:tcPr>
            <w:tcW w:w="1185" w:type="dxa"/>
            <w:noWrap/>
            <w:hideMark/>
          </w:tcPr>
          <w:p w14:paraId="3CF9A97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nov</w:t>
            </w:r>
            <w:proofErr w:type="spellEnd"/>
            <w:r w:rsidRPr="00695029">
              <w:rPr>
                <w:bCs/>
                <w:smallCaps/>
              </w:rPr>
              <w:t>/23</w:t>
            </w:r>
          </w:p>
        </w:tc>
        <w:tc>
          <w:tcPr>
            <w:tcW w:w="2169" w:type="dxa"/>
            <w:noWrap/>
            <w:hideMark/>
          </w:tcPr>
          <w:p w14:paraId="50E6E49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4DB5A3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2441FA2" w14:textId="77777777" w:rsidTr="00695029">
        <w:trPr>
          <w:trHeight w:val="300"/>
        </w:trPr>
        <w:tc>
          <w:tcPr>
            <w:tcW w:w="300" w:type="dxa"/>
            <w:noWrap/>
            <w:hideMark/>
          </w:tcPr>
          <w:p w14:paraId="2A360F6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9</w:t>
            </w:r>
          </w:p>
        </w:tc>
        <w:tc>
          <w:tcPr>
            <w:tcW w:w="1185" w:type="dxa"/>
            <w:noWrap/>
            <w:hideMark/>
          </w:tcPr>
          <w:p w14:paraId="76F98F7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14/dez/23</w:t>
            </w:r>
          </w:p>
        </w:tc>
        <w:tc>
          <w:tcPr>
            <w:tcW w:w="2169" w:type="dxa"/>
            <w:noWrap/>
            <w:hideMark/>
          </w:tcPr>
          <w:p w14:paraId="5F010EF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6A8BC1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FE31A54" w14:textId="77777777" w:rsidTr="00695029">
        <w:trPr>
          <w:trHeight w:val="300"/>
        </w:trPr>
        <w:tc>
          <w:tcPr>
            <w:tcW w:w="300" w:type="dxa"/>
            <w:noWrap/>
            <w:hideMark/>
          </w:tcPr>
          <w:p w14:paraId="1A7E77E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10</w:t>
            </w:r>
          </w:p>
        </w:tc>
        <w:tc>
          <w:tcPr>
            <w:tcW w:w="1185" w:type="dxa"/>
            <w:noWrap/>
            <w:hideMark/>
          </w:tcPr>
          <w:p w14:paraId="00CB6C0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/24</w:t>
            </w:r>
          </w:p>
        </w:tc>
        <w:tc>
          <w:tcPr>
            <w:tcW w:w="2169" w:type="dxa"/>
            <w:noWrap/>
            <w:hideMark/>
          </w:tcPr>
          <w:p w14:paraId="16FD2E5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9E70CC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2A08B4" w14:textId="77777777" w:rsidTr="00695029">
        <w:trPr>
          <w:trHeight w:val="300"/>
        </w:trPr>
        <w:tc>
          <w:tcPr>
            <w:tcW w:w="300" w:type="dxa"/>
            <w:noWrap/>
            <w:hideMark/>
          </w:tcPr>
          <w:p w14:paraId="467608C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11</w:t>
            </w:r>
          </w:p>
        </w:tc>
        <w:tc>
          <w:tcPr>
            <w:tcW w:w="1185" w:type="dxa"/>
            <w:noWrap/>
            <w:hideMark/>
          </w:tcPr>
          <w:p w14:paraId="393ABC7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fev</w:t>
            </w:r>
            <w:proofErr w:type="spellEnd"/>
            <w:r w:rsidRPr="00695029">
              <w:rPr>
                <w:bCs/>
                <w:smallCaps/>
              </w:rPr>
              <w:t>/24</w:t>
            </w:r>
          </w:p>
        </w:tc>
        <w:tc>
          <w:tcPr>
            <w:tcW w:w="2169" w:type="dxa"/>
            <w:noWrap/>
            <w:hideMark/>
          </w:tcPr>
          <w:p w14:paraId="1D5DE2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BC843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AF50F86" w14:textId="77777777" w:rsidTr="00695029">
        <w:trPr>
          <w:trHeight w:val="300"/>
        </w:trPr>
        <w:tc>
          <w:tcPr>
            <w:tcW w:w="300" w:type="dxa"/>
            <w:noWrap/>
            <w:hideMark/>
          </w:tcPr>
          <w:p w14:paraId="139CB47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w:t>
            </w:r>
          </w:p>
        </w:tc>
        <w:tc>
          <w:tcPr>
            <w:tcW w:w="1185" w:type="dxa"/>
            <w:noWrap/>
            <w:hideMark/>
          </w:tcPr>
          <w:p w14:paraId="7DC4E3B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14/mar/24</w:t>
            </w:r>
          </w:p>
        </w:tc>
        <w:tc>
          <w:tcPr>
            <w:tcW w:w="2169" w:type="dxa"/>
            <w:noWrap/>
            <w:hideMark/>
          </w:tcPr>
          <w:p w14:paraId="0561E30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74FC99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EB4F60E" w14:textId="77777777" w:rsidTr="00695029">
        <w:trPr>
          <w:trHeight w:val="300"/>
        </w:trPr>
        <w:tc>
          <w:tcPr>
            <w:tcW w:w="300" w:type="dxa"/>
            <w:noWrap/>
            <w:hideMark/>
          </w:tcPr>
          <w:p w14:paraId="566182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
        </w:tc>
        <w:tc>
          <w:tcPr>
            <w:tcW w:w="1185" w:type="dxa"/>
            <w:noWrap/>
            <w:hideMark/>
          </w:tcPr>
          <w:p w14:paraId="75E9036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abr</w:t>
            </w:r>
            <w:proofErr w:type="spellEnd"/>
            <w:r w:rsidRPr="00695029">
              <w:rPr>
                <w:bCs/>
                <w:smallCaps/>
              </w:rPr>
              <w:t>/24</w:t>
            </w:r>
          </w:p>
        </w:tc>
        <w:tc>
          <w:tcPr>
            <w:tcW w:w="2169" w:type="dxa"/>
            <w:noWrap/>
            <w:hideMark/>
          </w:tcPr>
          <w:p w14:paraId="0733AA6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41D2F8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0540C73" w14:textId="77777777" w:rsidTr="00695029">
        <w:trPr>
          <w:trHeight w:val="300"/>
        </w:trPr>
        <w:tc>
          <w:tcPr>
            <w:tcW w:w="300" w:type="dxa"/>
            <w:noWrap/>
            <w:hideMark/>
          </w:tcPr>
          <w:p w14:paraId="0F5050C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
        </w:tc>
        <w:tc>
          <w:tcPr>
            <w:tcW w:w="1185" w:type="dxa"/>
            <w:noWrap/>
            <w:hideMark/>
          </w:tcPr>
          <w:p w14:paraId="1737A60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/24</w:t>
            </w:r>
          </w:p>
        </w:tc>
        <w:tc>
          <w:tcPr>
            <w:tcW w:w="2169" w:type="dxa"/>
            <w:noWrap/>
            <w:hideMark/>
          </w:tcPr>
          <w:p w14:paraId="4CE93C2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AB657D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199F774" w14:textId="77777777" w:rsidTr="00695029">
        <w:trPr>
          <w:trHeight w:val="300"/>
        </w:trPr>
        <w:tc>
          <w:tcPr>
            <w:tcW w:w="300" w:type="dxa"/>
            <w:noWrap/>
            <w:hideMark/>
          </w:tcPr>
          <w:p w14:paraId="236E669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
        </w:tc>
        <w:tc>
          <w:tcPr>
            <w:tcW w:w="1185" w:type="dxa"/>
            <w:noWrap/>
            <w:hideMark/>
          </w:tcPr>
          <w:p w14:paraId="5D62FF1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jun</w:t>
            </w:r>
            <w:proofErr w:type="spellEnd"/>
            <w:r w:rsidRPr="00695029">
              <w:rPr>
                <w:bCs/>
                <w:smallCaps/>
              </w:rPr>
              <w:t>/24</w:t>
            </w:r>
          </w:p>
        </w:tc>
        <w:tc>
          <w:tcPr>
            <w:tcW w:w="2169" w:type="dxa"/>
            <w:noWrap/>
            <w:hideMark/>
          </w:tcPr>
          <w:p w14:paraId="39E09A0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880D5E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CCDB31E" w14:textId="77777777" w:rsidTr="00695029">
        <w:trPr>
          <w:trHeight w:val="300"/>
        </w:trPr>
        <w:tc>
          <w:tcPr>
            <w:tcW w:w="300" w:type="dxa"/>
            <w:noWrap/>
            <w:hideMark/>
          </w:tcPr>
          <w:p w14:paraId="0AB6C10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16</w:t>
            </w:r>
          </w:p>
        </w:tc>
        <w:tc>
          <w:tcPr>
            <w:tcW w:w="1185" w:type="dxa"/>
            <w:noWrap/>
            <w:hideMark/>
          </w:tcPr>
          <w:p w14:paraId="201829F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jul</w:t>
            </w:r>
            <w:proofErr w:type="spellEnd"/>
            <w:r w:rsidRPr="00695029">
              <w:rPr>
                <w:bCs/>
                <w:smallCaps/>
              </w:rPr>
              <w:t>/24</w:t>
            </w:r>
          </w:p>
        </w:tc>
        <w:tc>
          <w:tcPr>
            <w:tcW w:w="2169" w:type="dxa"/>
            <w:noWrap/>
            <w:hideMark/>
          </w:tcPr>
          <w:p w14:paraId="5A0F012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CACD0A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BA6ED2F" w14:textId="77777777" w:rsidTr="00695029">
        <w:trPr>
          <w:trHeight w:val="300"/>
        </w:trPr>
        <w:tc>
          <w:tcPr>
            <w:tcW w:w="300" w:type="dxa"/>
            <w:noWrap/>
            <w:hideMark/>
          </w:tcPr>
          <w:p w14:paraId="5A5D69E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17</w:t>
            </w:r>
          </w:p>
        </w:tc>
        <w:tc>
          <w:tcPr>
            <w:tcW w:w="1185" w:type="dxa"/>
            <w:noWrap/>
            <w:hideMark/>
          </w:tcPr>
          <w:p w14:paraId="4CB595B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ago</w:t>
            </w:r>
            <w:proofErr w:type="spellEnd"/>
            <w:r w:rsidRPr="00695029">
              <w:rPr>
                <w:bCs/>
                <w:smallCaps/>
              </w:rPr>
              <w:t>/24</w:t>
            </w:r>
          </w:p>
        </w:tc>
        <w:tc>
          <w:tcPr>
            <w:tcW w:w="2169" w:type="dxa"/>
            <w:noWrap/>
            <w:hideMark/>
          </w:tcPr>
          <w:p w14:paraId="6D3E826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21D5DD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B31EC9E" w14:textId="77777777" w:rsidTr="00695029">
        <w:trPr>
          <w:trHeight w:val="300"/>
        </w:trPr>
        <w:tc>
          <w:tcPr>
            <w:tcW w:w="300" w:type="dxa"/>
            <w:noWrap/>
            <w:hideMark/>
          </w:tcPr>
          <w:p w14:paraId="1DE5EE4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18</w:t>
            </w:r>
          </w:p>
        </w:tc>
        <w:tc>
          <w:tcPr>
            <w:tcW w:w="1185" w:type="dxa"/>
            <w:noWrap/>
            <w:hideMark/>
          </w:tcPr>
          <w:p w14:paraId="18F206B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13/set/24</w:t>
            </w:r>
          </w:p>
        </w:tc>
        <w:tc>
          <w:tcPr>
            <w:tcW w:w="2169" w:type="dxa"/>
            <w:noWrap/>
            <w:hideMark/>
          </w:tcPr>
          <w:p w14:paraId="17F838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89A86C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24A50BA" w14:textId="77777777" w:rsidTr="00695029">
        <w:trPr>
          <w:trHeight w:val="300"/>
        </w:trPr>
        <w:tc>
          <w:tcPr>
            <w:tcW w:w="300" w:type="dxa"/>
            <w:noWrap/>
            <w:hideMark/>
          </w:tcPr>
          <w:p w14:paraId="554F3F3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19</w:t>
            </w:r>
          </w:p>
        </w:tc>
        <w:tc>
          <w:tcPr>
            <w:tcW w:w="1185" w:type="dxa"/>
            <w:noWrap/>
            <w:hideMark/>
          </w:tcPr>
          <w:p w14:paraId="5C3813D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15/out/24</w:t>
            </w:r>
          </w:p>
        </w:tc>
        <w:tc>
          <w:tcPr>
            <w:tcW w:w="2169" w:type="dxa"/>
            <w:noWrap/>
            <w:hideMark/>
          </w:tcPr>
          <w:p w14:paraId="6E5D0AA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26F48D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0BBCEC4" w14:textId="77777777" w:rsidTr="00695029">
        <w:trPr>
          <w:trHeight w:val="300"/>
        </w:trPr>
        <w:tc>
          <w:tcPr>
            <w:tcW w:w="300" w:type="dxa"/>
            <w:noWrap/>
            <w:hideMark/>
          </w:tcPr>
          <w:p w14:paraId="7807A34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20</w:t>
            </w:r>
          </w:p>
        </w:tc>
        <w:tc>
          <w:tcPr>
            <w:tcW w:w="1185" w:type="dxa"/>
            <w:noWrap/>
            <w:hideMark/>
          </w:tcPr>
          <w:p w14:paraId="580F8BA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nov</w:t>
            </w:r>
            <w:proofErr w:type="spellEnd"/>
            <w:r w:rsidRPr="00695029">
              <w:rPr>
                <w:bCs/>
                <w:smallCaps/>
              </w:rPr>
              <w:t>/24</w:t>
            </w:r>
          </w:p>
        </w:tc>
        <w:tc>
          <w:tcPr>
            <w:tcW w:w="2169" w:type="dxa"/>
            <w:noWrap/>
            <w:hideMark/>
          </w:tcPr>
          <w:p w14:paraId="676CF56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A0F870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AADA5F4" w14:textId="77777777" w:rsidTr="00695029">
        <w:trPr>
          <w:trHeight w:val="300"/>
        </w:trPr>
        <w:tc>
          <w:tcPr>
            <w:tcW w:w="300" w:type="dxa"/>
            <w:noWrap/>
            <w:hideMark/>
          </w:tcPr>
          <w:p w14:paraId="5FF80A0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21</w:t>
            </w:r>
          </w:p>
        </w:tc>
        <w:tc>
          <w:tcPr>
            <w:tcW w:w="1185" w:type="dxa"/>
            <w:noWrap/>
            <w:hideMark/>
          </w:tcPr>
          <w:p w14:paraId="49A5535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13/dez/24</w:t>
            </w:r>
          </w:p>
        </w:tc>
        <w:tc>
          <w:tcPr>
            <w:tcW w:w="2169" w:type="dxa"/>
            <w:noWrap/>
            <w:hideMark/>
          </w:tcPr>
          <w:p w14:paraId="667AC4D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EDE213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2F44B29" w14:textId="77777777" w:rsidTr="00695029">
        <w:trPr>
          <w:trHeight w:val="300"/>
        </w:trPr>
        <w:tc>
          <w:tcPr>
            <w:tcW w:w="300" w:type="dxa"/>
            <w:noWrap/>
            <w:hideMark/>
          </w:tcPr>
          <w:p w14:paraId="72C473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22</w:t>
            </w:r>
          </w:p>
        </w:tc>
        <w:tc>
          <w:tcPr>
            <w:tcW w:w="1185" w:type="dxa"/>
            <w:noWrap/>
            <w:hideMark/>
          </w:tcPr>
          <w:p w14:paraId="758E260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/25</w:t>
            </w:r>
          </w:p>
        </w:tc>
        <w:tc>
          <w:tcPr>
            <w:tcW w:w="2169" w:type="dxa"/>
            <w:noWrap/>
            <w:hideMark/>
          </w:tcPr>
          <w:p w14:paraId="69566C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389A7B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D19F2BD" w14:textId="77777777" w:rsidTr="00695029">
        <w:trPr>
          <w:trHeight w:val="300"/>
        </w:trPr>
        <w:tc>
          <w:tcPr>
            <w:tcW w:w="300" w:type="dxa"/>
            <w:noWrap/>
            <w:hideMark/>
          </w:tcPr>
          <w:p w14:paraId="30F42D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23</w:t>
            </w:r>
          </w:p>
        </w:tc>
        <w:tc>
          <w:tcPr>
            <w:tcW w:w="1185" w:type="dxa"/>
            <w:noWrap/>
            <w:hideMark/>
          </w:tcPr>
          <w:p w14:paraId="227E832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fev</w:t>
            </w:r>
            <w:proofErr w:type="spellEnd"/>
            <w:r w:rsidRPr="00695029">
              <w:rPr>
                <w:bCs/>
                <w:smallCaps/>
              </w:rPr>
              <w:t>/25</w:t>
            </w:r>
          </w:p>
        </w:tc>
        <w:tc>
          <w:tcPr>
            <w:tcW w:w="2169" w:type="dxa"/>
            <w:noWrap/>
            <w:hideMark/>
          </w:tcPr>
          <w:p w14:paraId="6A7AA55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E25041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ADD2167" w14:textId="77777777" w:rsidTr="00695029">
        <w:trPr>
          <w:trHeight w:val="300"/>
        </w:trPr>
        <w:tc>
          <w:tcPr>
            <w:tcW w:w="300" w:type="dxa"/>
            <w:noWrap/>
            <w:hideMark/>
          </w:tcPr>
          <w:p w14:paraId="1782328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24</w:t>
            </w:r>
          </w:p>
        </w:tc>
        <w:tc>
          <w:tcPr>
            <w:tcW w:w="1185" w:type="dxa"/>
            <w:noWrap/>
            <w:hideMark/>
          </w:tcPr>
          <w:p w14:paraId="78D90DE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13/mar/25</w:t>
            </w:r>
          </w:p>
        </w:tc>
        <w:tc>
          <w:tcPr>
            <w:tcW w:w="2169" w:type="dxa"/>
            <w:noWrap/>
            <w:hideMark/>
          </w:tcPr>
          <w:p w14:paraId="39F64A5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88F41D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C4540FB" w14:textId="77777777" w:rsidTr="00695029">
        <w:trPr>
          <w:trHeight w:val="300"/>
        </w:trPr>
        <w:tc>
          <w:tcPr>
            <w:tcW w:w="300" w:type="dxa"/>
            <w:noWrap/>
            <w:hideMark/>
          </w:tcPr>
          <w:p w14:paraId="40575FE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25</w:t>
            </w:r>
          </w:p>
        </w:tc>
        <w:tc>
          <w:tcPr>
            <w:tcW w:w="1185" w:type="dxa"/>
            <w:noWrap/>
            <w:hideMark/>
          </w:tcPr>
          <w:p w14:paraId="7306377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abr</w:t>
            </w:r>
            <w:proofErr w:type="spellEnd"/>
            <w:r w:rsidRPr="00695029">
              <w:rPr>
                <w:bCs/>
                <w:smallCaps/>
              </w:rPr>
              <w:t>/25</w:t>
            </w:r>
          </w:p>
        </w:tc>
        <w:tc>
          <w:tcPr>
            <w:tcW w:w="2169" w:type="dxa"/>
            <w:noWrap/>
            <w:hideMark/>
          </w:tcPr>
          <w:p w14:paraId="508BC72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D64BA2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2C8E34A" w14:textId="77777777" w:rsidTr="00695029">
        <w:trPr>
          <w:trHeight w:val="300"/>
        </w:trPr>
        <w:tc>
          <w:tcPr>
            <w:tcW w:w="300" w:type="dxa"/>
            <w:noWrap/>
            <w:hideMark/>
          </w:tcPr>
          <w:p w14:paraId="47DAB17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26</w:t>
            </w:r>
          </w:p>
        </w:tc>
        <w:tc>
          <w:tcPr>
            <w:tcW w:w="1185" w:type="dxa"/>
            <w:noWrap/>
            <w:hideMark/>
          </w:tcPr>
          <w:p w14:paraId="2BD77C6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/25</w:t>
            </w:r>
          </w:p>
        </w:tc>
        <w:tc>
          <w:tcPr>
            <w:tcW w:w="2169" w:type="dxa"/>
            <w:noWrap/>
            <w:hideMark/>
          </w:tcPr>
          <w:p w14:paraId="04CD12A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A524FB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9149151" w14:textId="77777777" w:rsidTr="00695029">
        <w:trPr>
          <w:trHeight w:val="300"/>
        </w:trPr>
        <w:tc>
          <w:tcPr>
            <w:tcW w:w="300" w:type="dxa"/>
            <w:noWrap/>
            <w:hideMark/>
          </w:tcPr>
          <w:p w14:paraId="7FC4767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27</w:t>
            </w:r>
          </w:p>
        </w:tc>
        <w:tc>
          <w:tcPr>
            <w:tcW w:w="1185" w:type="dxa"/>
            <w:noWrap/>
            <w:hideMark/>
          </w:tcPr>
          <w:p w14:paraId="2F023C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jun</w:t>
            </w:r>
            <w:proofErr w:type="spellEnd"/>
            <w:r w:rsidRPr="00695029">
              <w:rPr>
                <w:bCs/>
                <w:smallCaps/>
              </w:rPr>
              <w:t>/25</w:t>
            </w:r>
          </w:p>
        </w:tc>
        <w:tc>
          <w:tcPr>
            <w:tcW w:w="2169" w:type="dxa"/>
            <w:noWrap/>
            <w:hideMark/>
          </w:tcPr>
          <w:p w14:paraId="03D40EA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943620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922AFF6" w14:textId="77777777" w:rsidTr="00695029">
        <w:trPr>
          <w:trHeight w:val="300"/>
        </w:trPr>
        <w:tc>
          <w:tcPr>
            <w:tcW w:w="300" w:type="dxa"/>
            <w:noWrap/>
            <w:hideMark/>
          </w:tcPr>
          <w:p w14:paraId="1517A4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28</w:t>
            </w:r>
          </w:p>
        </w:tc>
        <w:tc>
          <w:tcPr>
            <w:tcW w:w="1185" w:type="dxa"/>
            <w:noWrap/>
            <w:hideMark/>
          </w:tcPr>
          <w:p w14:paraId="47000EF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jul</w:t>
            </w:r>
            <w:proofErr w:type="spellEnd"/>
            <w:r w:rsidRPr="00695029">
              <w:rPr>
                <w:bCs/>
                <w:smallCaps/>
              </w:rPr>
              <w:t>/25</w:t>
            </w:r>
          </w:p>
        </w:tc>
        <w:tc>
          <w:tcPr>
            <w:tcW w:w="2169" w:type="dxa"/>
            <w:noWrap/>
            <w:hideMark/>
          </w:tcPr>
          <w:p w14:paraId="684B85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442FE4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34958E5" w14:textId="77777777" w:rsidTr="00695029">
        <w:trPr>
          <w:trHeight w:val="300"/>
        </w:trPr>
        <w:tc>
          <w:tcPr>
            <w:tcW w:w="300" w:type="dxa"/>
            <w:noWrap/>
            <w:hideMark/>
          </w:tcPr>
          <w:p w14:paraId="12C517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29</w:t>
            </w:r>
          </w:p>
        </w:tc>
        <w:tc>
          <w:tcPr>
            <w:tcW w:w="1185" w:type="dxa"/>
            <w:noWrap/>
            <w:hideMark/>
          </w:tcPr>
          <w:p w14:paraId="2E285C3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ago</w:t>
            </w:r>
            <w:proofErr w:type="spellEnd"/>
            <w:r w:rsidRPr="00695029">
              <w:rPr>
                <w:bCs/>
                <w:smallCaps/>
              </w:rPr>
              <w:t>/25</w:t>
            </w:r>
          </w:p>
        </w:tc>
        <w:tc>
          <w:tcPr>
            <w:tcW w:w="2169" w:type="dxa"/>
            <w:noWrap/>
            <w:hideMark/>
          </w:tcPr>
          <w:p w14:paraId="5D66BD4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9789DC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4FDE3A8" w14:textId="77777777" w:rsidTr="00695029">
        <w:trPr>
          <w:trHeight w:val="300"/>
        </w:trPr>
        <w:tc>
          <w:tcPr>
            <w:tcW w:w="300" w:type="dxa"/>
            <w:noWrap/>
            <w:hideMark/>
          </w:tcPr>
          <w:p w14:paraId="1FE42A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30</w:t>
            </w:r>
          </w:p>
        </w:tc>
        <w:tc>
          <w:tcPr>
            <w:tcW w:w="1185" w:type="dxa"/>
            <w:noWrap/>
            <w:hideMark/>
          </w:tcPr>
          <w:p w14:paraId="0F34AF2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15/set/25</w:t>
            </w:r>
          </w:p>
        </w:tc>
        <w:tc>
          <w:tcPr>
            <w:tcW w:w="2169" w:type="dxa"/>
            <w:noWrap/>
            <w:hideMark/>
          </w:tcPr>
          <w:p w14:paraId="7330ABA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D363E3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55B471D" w14:textId="77777777" w:rsidTr="00695029">
        <w:trPr>
          <w:trHeight w:val="300"/>
        </w:trPr>
        <w:tc>
          <w:tcPr>
            <w:tcW w:w="300" w:type="dxa"/>
            <w:noWrap/>
            <w:hideMark/>
          </w:tcPr>
          <w:p w14:paraId="6B135A6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lastRenderedPageBreak/>
              <w:t>31</w:t>
            </w:r>
          </w:p>
        </w:tc>
        <w:tc>
          <w:tcPr>
            <w:tcW w:w="1185" w:type="dxa"/>
            <w:noWrap/>
            <w:hideMark/>
          </w:tcPr>
          <w:p w14:paraId="608102D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15/out/25</w:t>
            </w:r>
          </w:p>
        </w:tc>
        <w:tc>
          <w:tcPr>
            <w:tcW w:w="2169" w:type="dxa"/>
            <w:noWrap/>
            <w:hideMark/>
          </w:tcPr>
          <w:p w14:paraId="50575DC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2B498E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A27129F" w14:textId="77777777" w:rsidTr="00695029">
        <w:trPr>
          <w:trHeight w:val="300"/>
        </w:trPr>
        <w:tc>
          <w:tcPr>
            <w:tcW w:w="300" w:type="dxa"/>
            <w:noWrap/>
            <w:hideMark/>
          </w:tcPr>
          <w:p w14:paraId="39C3F1E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32</w:t>
            </w:r>
          </w:p>
        </w:tc>
        <w:tc>
          <w:tcPr>
            <w:tcW w:w="1185" w:type="dxa"/>
            <w:noWrap/>
            <w:hideMark/>
          </w:tcPr>
          <w:p w14:paraId="2D24515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nov</w:t>
            </w:r>
            <w:proofErr w:type="spellEnd"/>
            <w:r w:rsidRPr="00695029">
              <w:rPr>
                <w:bCs/>
                <w:smallCaps/>
              </w:rPr>
              <w:t>/25</w:t>
            </w:r>
          </w:p>
        </w:tc>
        <w:tc>
          <w:tcPr>
            <w:tcW w:w="2169" w:type="dxa"/>
            <w:noWrap/>
            <w:hideMark/>
          </w:tcPr>
          <w:p w14:paraId="655113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2783F7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B46868D" w14:textId="77777777" w:rsidTr="00695029">
        <w:trPr>
          <w:trHeight w:val="300"/>
        </w:trPr>
        <w:tc>
          <w:tcPr>
            <w:tcW w:w="300" w:type="dxa"/>
            <w:noWrap/>
            <w:hideMark/>
          </w:tcPr>
          <w:p w14:paraId="18020A5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33</w:t>
            </w:r>
          </w:p>
        </w:tc>
        <w:tc>
          <w:tcPr>
            <w:tcW w:w="1185" w:type="dxa"/>
            <w:noWrap/>
            <w:hideMark/>
          </w:tcPr>
          <w:p w14:paraId="2153AEB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15/dez/25</w:t>
            </w:r>
          </w:p>
        </w:tc>
        <w:tc>
          <w:tcPr>
            <w:tcW w:w="2169" w:type="dxa"/>
            <w:noWrap/>
            <w:hideMark/>
          </w:tcPr>
          <w:p w14:paraId="226310D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D89672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EBE7BB8" w14:textId="77777777" w:rsidTr="00695029">
        <w:trPr>
          <w:trHeight w:val="300"/>
        </w:trPr>
        <w:tc>
          <w:tcPr>
            <w:tcW w:w="300" w:type="dxa"/>
            <w:noWrap/>
            <w:hideMark/>
          </w:tcPr>
          <w:p w14:paraId="4BA4AB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34</w:t>
            </w:r>
          </w:p>
        </w:tc>
        <w:tc>
          <w:tcPr>
            <w:tcW w:w="1185" w:type="dxa"/>
            <w:noWrap/>
            <w:hideMark/>
          </w:tcPr>
          <w:p w14:paraId="074438F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/26</w:t>
            </w:r>
          </w:p>
        </w:tc>
        <w:tc>
          <w:tcPr>
            <w:tcW w:w="2169" w:type="dxa"/>
            <w:noWrap/>
            <w:hideMark/>
          </w:tcPr>
          <w:p w14:paraId="5F4B457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5B57E6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B57AC6B" w14:textId="77777777" w:rsidTr="00695029">
        <w:trPr>
          <w:trHeight w:val="300"/>
        </w:trPr>
        <w:tc>
          <w:tcPr>
            <w:tcW w:w="300" w:type="dxa"/>
            <w:noWrap/>
            <w:hideMark/>
          </w:tcPr>
          <w:p w14:paraId="6C9D474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35</w:t>
            </w:r>
          </w:p>
        </w:tc>
        <w:tc>
          <w:tcPr>
            <w:tcW w:w="1185" w:type="dxa"/>
            <w:noWrap/>
            <w:hideMark/>
          </w:tcPr>
          <w:p w14:paraId="68C4CF0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w:t>
            </w:r>
            <w:proofErr w:type="spellStart"/>
            <w:r w:rsidRPr="00695029">
              <w:rPr>
                <w:bCs/>
                <w:smallCaps/>
              </w:rPr>
              <w:t>fev</w:t>
            </w:r>
            <w:proofErr w:type="spellEnd"/>
            <w:r w:rsidRPr="00695029">
              <w:rPr>
                <w:bCs/>
                <w:smallCaps/>
              </w:rPr>
              <w:t>/26</w:t>
            </w:r>
          </w:p>
        </w:tc>
        <w:tc>
          <w:tcPr>
            <w:tcW w:w="2169" w:type="dxa"/>
            <w:noWrap/>
            <w:hideMark/>
          </w:tcPr>
          <w:p w14:paraId="6148189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5E41DC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3293089" w14:textId="77777777" w:rsidTr="00695029">
        <w:trPr>
          <w:trHeight w:val="300"/>
        </w:trPr>
        <w:tc>
          <w:tcPr>
            <w:tcW w:w="300" w:type="dxa"/>
            <w:noWrap/>
            <w:hideMark/>
          </w:tcPr>
          <w:p w14:paraId="2D7E5D2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36</w:t>
            </w:r>
          </w:p>
        </w:tc>
        <w:tc>
          <w:tcPr>
            <w:tcW w:w="1185" w:type="dxa"/>
            <w:noWrap/>
            <w:hideMark/>
          </w:tcPr>
          <w:p w14:paraId="63C7E08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13/mar/26</w:t>
            </w:r>
          </w:p>
        </w:tc>
        <w:tc>
          <w:tcPr>
            <w:tcW w:w="2169" w:type="dxa"/>
            <w:noWrap/>
            <w:hideMark/>
          </w:tcPr>
          <w:p w14:paraId="05FC981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662B0E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5BBD82" w14:textId="77777777" w:rsidTr="00695029">
        <w:trPr>
          <w:trHeight w:val="300"/>
        </w:trPr>
        <w:tc>
          <w:tcPr>
            <w:tcW w:w="300" w:type="dxa"/>
            <w:noWrap/>
            <w:hideMark/>
          </w:tcPr>
          <w:p w14:paraId="6E37CE7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37</w:t>
            </w:r>
          </w:p>
        </w:tc>
        <w:tc>
          <w:tcPr>
            <w:tcW w:w="1185" w:type="dxa"/>
            <w:noWrap/>
            <w:hideMark/>
          </w:tcPr>
          <w:p w14:paraId="6DF864C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abr</w:t>
            </w:r>
            <w:proofErr w:type="spellEnd"/>
            <w:r w:rsidRPr="00695029">
              <w:rPr>
                <w:bCs/>
                <w:smallCaps/>
              </w:rPr>
              <w:t>/26</w:t>
            </w:r>
          </w:p>
        </w:tc>
        <w:tc>
          <w:tcPr>
            <w:tcW w:w="2169" w:type="dxa"/>
            <w:noWrap/>
            <w:hideMark/>
          </w:tcPr>
          <w:p w14:paraId="6D3EECF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2150B3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7F3C4F0" w14:textId="77777777" w:rsidTr="00695029">
        <w:trPr>
          <w:trHeight w:val="300"/>
        </w:trPr>
        <w:tc>
          <w:tcPr>
            <w:tcW w:w="300" w:type="dxa"/>
            <w:noWrap/>
            <w:hideMark/>
          </w:tcPr>
          <w:p w14:paraId="0681E21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38</w:t>
            </w:r>
          </w:p>
        </w:tc>
        <w:tc>
          <w:tcPr>
            <w:tcW w:w="1185" w:type="dxa"/>
            <w:noWrap/>
            <w:hideMark/>
          </w:tcPr>
          <w:p w14:paraId="3FCC74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mai</w:t>
            </w:r>
            <w:proofErr w:type="spellEnd"/>
            <w:r w:rsidRPr="00695029">
              <w:rPr>
                <w:bCs/>
                <w:smallCaps/>
              </w:rPr>
              <w:t>/26</w:t>
            </w:r>
          </w:p>
        </w:tc>
        <w:tc>
          <w:tcPr>
            <w:tcW w:w="2169" w:type="dxa"/>
            <w:noWrap/>
            <w:hideMark/>
          </w:tcPr>
          <w:p w14:paraId="218E4C0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B069E4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C398C97" w14:textId="77777777" w:rsidTr="00695029">
        <w:trPr>
          <w:trHeight w:val="300"/>
        </w:trPr>
        <w:tc>
          <w:tcPr>
            <w:tcW w:w="300" w:type="dxa"/>
            <w:noWrap/>
            <w:hideMark/>
          </w:tcPr>
          <w:p w14:paraId="5DD72AC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39</w:t>
            </w:r>
          </w:p>
        </w:tc>
        <w:tc>
          <w:tcPr>
            <w:tcW w:w="1185" w:type="dxa"/>
            <w:noWrap/>
            <w:hideMark/>
          </w:tcPr>
          <w:p w14:paraId="22916E1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jun</w:t>
            </w:r>
            <w:proofErr w:type="spellEnd"/>
            <w:r w:rsidRPr="00695029">
              <w:rPr>
                <w:bCs/>
                <w:smallCaps/>
              </w:rPr>
              <w:t>/26</w:t>
            </w:r>
          </w:p>
        </w:tc>
        <w:tc>
          <w:tcPr>
            <w:tcW w:w="2169" w:type="dxa"/>
            <w:noWrap/>
            <w:hideMark/>
          </w:tcPr>
          <w:p w14:paraId="403A032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C971CD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7BC667F" w14:textId="77777777" w:rsidTr="00695029">
        <w:trPr>
          <w:trHeight w:val="300"/>
        </w:trPr>
        <w:tc>
          <w:tcPr>
            <w:tcW w:w="300" w:type="dxa"/>
            <w:noWrap/>
            <w:hideMark/>
          </w:tcPr>
          <w:p w14:paraId="66D350B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40</w:t>
            </w:r>
          </w:p>
        </w:tc>
        <w:tc>
          <w:tcPr>
            <w:tcW w:w="1185" w:type="dxa"/>
            <w:noWrap/>
            <w:hideMark/>
          </w:tcPr>
          <w:p w14:paraId="53CBC6A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jul</w:t>
            </w:r>
            <w:proofErr w:type="spellEnd"/>
            <w:r w:rsidRPr="00695029">
              <w:rPr>
                <w:bCs/>
                <w:smallCaps/>
              </w:rPr>
              <w:t>/26</w:t>
            </w:r>
          </w:p>
        </w:tc>
        <w:tc>
          <w:tcPr>
            <w:tcW w:w="2169" w:type="dxa"/>
            <w:noWrap/>
            <w:hideMark/>
          </w:tcPr>
          <w:p w14:paraId="4B91F16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8E5ECD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B3F7390" w14:textId="77777777" w:rsidTr="00695029">
        <w:trPr>
          <w:trHeight w:val="300"/>
        </w:trPr>
        <w:tc>
          <w:tcPr>
            <w:tcW w:w="300" w:type="dxa"/>
            <w:noWrap/>
            <w:hideMark/>
          </w:tcPr>
          <w:p w14:paraId="41B5074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41</w:t>
            </w:r>
          </w:p>
        </w:tc>
        <w:tc>
          <w:tcPr>
            <w:tcW w:w="1185" w:type="dxa"/>
            <w:noWrap/>
            <w:hideMark/>
          </w:tcPr>
          <w:p w14:paraId="58E5134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ago</w:t>
            </w:r>
            <w:proofErr w:type="spellEnd"/>
            <w:r w:rsidRPr="00695029">
              <w:rPr>
                <w:bCs/>
                <w:smallCaps/>
              </w:rPr>
              <w:t>/26</w:t>
            </w:r>
          </w:p>
        </w:tc>
        <w:tc>
          <w:tcPr>
            <w:tcW w:w="2169" w:type="dxa"/>
            <w:noWrap/>
            <w:hideMark/>
          </w:tcPr>
          <w:p w14:paraId="67212E2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EF4AA8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4790856" w14:textId="77777777" w:rsidTr="00695029">
        <w:trPr>
          <w:trHeight w:val="300"/>
        </w:trPr>
        <w:tc>
          <w:tcPr>
            <w:tcW w:w="300" w:type="dxa"/>
            <w:noWrap/>
            <w:hideMark/>
          </w:tcPr>
          <w:p w14:paraId="1C40FF8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42</w:t>
            </w:r>
          </w:p>
        </w:tc>
        <w:tc>
          <w:tcPr>
            <w:tcW w:w="1185" w:type="dxa"/>
            <w:noWrap/>
            <w:hideMark/>
          </w:tcPr>
          <w:p w14:paraId="0496C77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15/set/26</w:t>
            </w:r>
          </w:p>
        </w:tc>
        <w:tc>
          <w:tcPr>
            <w:tcW w:w="2169" w:type="dxa"/>
            <w:noWrap/>
            <w:hideMark/>
          </w:tcPr>
          <w:p w14:paraId="276DE9C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EAE6C2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9F7F638" w14:textId="77777777" w:rsidTr="00695029">
        <w:trPr>
          <w:trHeight w:val="300"/>
        </w:trPr>
        <w:tc>
          <w:tcPr>
            <w:tcW w:w="300" w:type="dxa"/>
            <w:noWrap/>
            <w:hideMark/>
          </w:tcPr>
          <w:p w14:paraId="7241AD1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43</w:t>
            </w:r>
          </w:p>
        </w:tc>
        <w:tc>
          <w:tcPr>
            <w:tcW w:w="1185" w:type="dxa"/>
            <w:noWrap/>
            <w:hideMark/>
          </w:tcPr>
          <w:p w14:paraId="5C9A7A7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15/out/26</w:t>
            </w:r>
          </w:p>
        </w:tc>
        <w:tc>
          <w:tcPr>
            <w:tcW w:w="2169" w:type="dxa"/>
            <w:noWrap/>
            <w:hideMark/>
          </w:tcPr>
          <w:p w14:paraId="2D58EDB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7A5429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EC58BB9" w14:textId="77777777" w:rsidTr="00695029">
        <w:trPr>
          <w:trHeight w:val="300"/>
        </w:trPr>
        <w:tc>
          <w:tcPr>
            <w:tcW w:w="300" w:type="dxa"/>
            <w:noWrap/>
            <w:hideMark/>
          </w:tcPr>
          <w:p w14:paraId="28AD7CA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44</w:t>
            </w:r>
          </w:p>
        </w:tc>
        <w:tc>
          <w:tcPr>
            <w:tcW w:w="1185" w:type="dxa"/>
            <w:noWrap/>
            <w:hideMark/>
          </w:tcPr>
          <w:p w14:paraId="22935F3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nov</w:t>
            </w:r>
            <w:proofErr w:type="spellEnd"/>
            <w:r w:rsidRPr="00695029">
              <w:rPr>
                <w:bCs/>
                <w:smallCaps/>
              </w:rPr>
              <w:t>/26</w:t>
            </w:r>
          </w:p>
        </w:tc>
        <w:tc>
          <w:tcPr>
            <w:tcW w:w="2169" w:type="dxa"/>
            <w:noWrap/>
            <w:hideMark/>
          </w:tcPr>
          <w:p w14:paraId="0AB7BCD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5D31B2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76D3BA0" w14:textId="77777777" w:rsidTr="00695029">
        <w:trPr>
          <w:trHeight w:val="300"/>
        </w:trPr>
        <w:tc>
          <w:tcPr>
            <w:tcW w:w="300" w:type="dxa"/>
            <w:noWrap/>
            <w:hideMark/>
          </w:tcPr>
          <w:p w14:paraId="0B8E08E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45</w:t>
            </w:r>
          </w:p>
        </w:tc>
        <w:tc>
          <w:tcPr>
            <w:tcW w:w="1185" w:type="dxa"/>
            <w:noWrap/>
            <w:hideMark/>
          </w:tcPr>
          <w:p w14:paraId="62F877C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15/dez/26</w:t>
            </w:r>
          </w:p>
        </w:tc>
        <w:tc>
          <w:tcPr>
            <w:tcW w:w="2169" w:type="dxa"/>
            <w:noWrap/>
            <w:hideMark/>
          </w:tcPr>
          <w:p w14:paraId="71191D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B92BD1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CB27FEC" w14:textId="77777777" w:rsidTr="00695029">
        <w:trPr>
          <w:trHeight w:val="300"/>
        </w:trPr>
        <w:tc>
          <w:tcPr>
            <w:tcW w:w="300" w:type="dxa"/>
            <w:noWrap/>
            <w:hideMark/>
          </w:tcPr>
          <w:p w14:paraId="3495575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46</w:t>
            </w:r>
          </w:p>
        </w:tc>
        <w:tc>
          <w:tcPr>
            <w:tcW w:w="1185" w:type="dxa"/>
            <w:noWrap/>
            <w:hideMark/>
          </w:tcPr>
          <w:p w14:paraId="6044AC4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jan</w:t>
            </w:r>
            <w:proofErr w:type="spellEnd"/>
            <w:r w:rsidRPr="00695029">
              <w:rPr>
                <w:bCs/>
                <w:smallCaps/>
              </w:rPr>
              <w:t>/27</w:t>
            </w:r>
          </w:p>
        </w:tc>
        <w:tc>
          <w:tcPr>
            <w:tcW w:w="2169" w:type="dxa"/>
            <w:noWrap/>
            <w:hideMark/>
          </w:tcPr>
          <w:p w14:paraId="4592DD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E59237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585D664" w14:textId="77777777" w:rsidTr="00695029">
        <w:trPr>
          <w:trHeight w:val="300"/>
        </w:trPr>
        <w:tc>
          <w:tcPr>
            <w:tcW w:w="300" w:type="dxa"/>
            <w:noWrap/>
            <w:hideMark/>
          </w:tcPr>
          <w:p w14:paraId="56E2459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47</w:t>
            </w:r>
          </w:p>
        </w:tc>
        <w:tc>
          <w:tcPr>
            <w:tcW w:w="1185" w:type="dxa"/>
            <w:noWrap/>
            <w:hideMark/>
          </w:tcPr>
          <w:p w14:paraId="4194AF4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fev</w:t>
            </w:r>
            <w:proofErr w:type="spellEnd"/>
            <w:r w:rsidRPr="00695029">
              <w:rPr>
                <w:bCs/>
                <w:smallCaps/>
              </w:rPr>
              <w:t>/27</w:t>
            </w:r>
          </w:p>
        </w:tc>
        <w:tc>
          <w:tcPr>
            <w:tcW w:w="2169" w:type="dxa"/>
            <w:noWrap/>
            <w:hideMark/>
          </w:tcPr>
          <w:p w14:paraId="00155FE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F0D1FB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BEE4E93" w14:textId="77777777" w:rsidTr="00695029">
        <w:trPr>
          <w:trHeight w:val="300"/>
        </w:trPr>
        <w:tc>
          <w:tcPr>
            <w:tcW w:w="300" w:type="dxa"/>
            <w:noWrap/>
            <w:hideMark/>
          </w:tcPr>
          <w:p w14:paraId="3A7EA2E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48</w:t>
            </w:r>
          </w:p>
        </w:tc>
        <w:tc>
          <w:tcPr>
            <w:tcW w:w="1185" w:type="dxa"/>
            <w:noWrap/>
            <w:hideMark/>
          </w:tcPr>
          <w:p w14:paraId="273D4DD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15/mar/27</w:t>
            </w:r>
          </w:p>
        </w:tc>
        <w:tc>
          <w:tcPr>
            <w:tcW w:w="2169" w:type="dxa"/>
            <w:noWrap/>
            <w:hideMark/>
          </w:tcPr>
          <w:p w14:paraId="75DF1E1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B92706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789D24F" w14:textId="77777777" w:rsidTr="00695029">
        <w:trPr>
          <w:trHeight w:val="300"/>
        </w:trPr>
        <w:tc>
          <w:tcPr>
            <w:tcW w:w="300" w:type="dxa"/>
            <w:noWrap/>
            <w:hideMark/>
          </w:tcPr>
          <w:p w14:paraId="5049114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49</w:t>
            </w:r>
          </w:p>
        </w:tc>
        <w:tc>
          <w:tcPr>
            <w:tcW w:w="1185" w:type="dxa"/>
            <w:noWrap/>
            <w:hideMark/>
          </w:tcPr>
          <w:p w14:paraId="1E27B8C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abr</w:t>
            </w:r>
            <w:proofErr w:type="spellEnd"/>
            <w:r w:rsidRPr="00695029">
              <w:rPr>
                <w:bCs/>
                <w:smallCaps/>
              </w:rPr>
              <w:t>/27</w:t>
            </w:r>
          </w:p>
        </w:tc>
        <w:tc>
          <w:tcPr>
            <w:tcW w:w="2169" w:type="dxa"/>
            <w:noWrap/>
            <w:hideMark/>
          </w:tcPr>
          <w:p w14:paraId="74E7FBF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2BAE90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F719A13" w14:textId="77777777" w:rsidTr="00695029">
        <w:trPr>
          <w:trHeight w:val="300"/>
        </w:trPr>
        <w:tc>
          <w:tcPr>
            <w:tcW w:w="300" w:type="dxa"/>
            <w:noWrap/>
            <w:hideMark/>
          </w:tcPr>
          <w:p w14:paraId="5D55FFB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50</w:t>
            </w:r>
          </w:p>
        </w:tc>
        <w:tc>
          <w:tcPr>
            <w:tcW w:w="1185" w:type="dxa"/>
            <w:noWrap/>
            <w:hideMark/>
          </w:tcPr>
          <w:p w14:paraId="473FBFE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mai</w:t>
            </w:r>
            <w:proofErr w:type="spellEnd"/>
            <w:r w:rsidRPr="00695029">
              <w:rPr>
                <w:bCs/>
                <w:smallCaps/>
              </w:rPr>
              <w:t>/27</w:t>
            </w:r>
          </w:p>
        </w:tc>
        <w:tc>
          <w:tcPr>
            <w:tcW w:w="2169" w:type="dxa"/>
            <w:noWrap/>
            <w:hideMark/>
          </w:tcPr>
          <w:p w14:paraId="73B127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E578AB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B90222B" w14:textId="77777777" w:rsidTr="00695029">
        <w:trPr>
          <w:trHeight w:val="300"/>
        </w:trPr>
        <w:tc>
          <w:tcPr>
            <w:tcW w:w="300" w:type="dxa"/>
            <w:noWrap/>
            <w:hideMark/>
          </w:tcPr>
          <w:p w14:paraId="34308DA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51</w:t>
            </w:r>
          </w:p>
        </w:tc>
        <w:tc>
          <w:tcPr>
            <w:tcW w:w="1185" w:type="dxa"/>
            <w:noWrap/>
            <w:hideMark/>
          </w:tcPr>
          <w:p w14:paraId="45B7868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jun</w:t>
            </w:r>
            <w:proofErr w:type="spellEnd"/>
            <w:r w:rsidRPr="00695029">
              <w:rPr>
                <w:bCs/>
                <w:smallCaps/>
              </w:rPr>
              <w:t>/27</w:t>
            </w:r>
          </w:p>
        </w:tc>
        <w:tc>
          <w:tcPr>
            <w:tcW w:w="2169" w:type="dxa"/>
            <w:noWrap/>
            <w:hideMark/>
          </w:tcPr>
          <w:p w14:paraId="2CB0C5B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49E64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7E79306" w14:textId="77777777" w:rsidTr="00695029">
        <w:trPr>
          <w:trHeight w:val="300"/>
        </w:trPr>
        <w:tc>
          <w:tcPr>
            <w:tcW w:w="300" w:type="dxa"/>
            <w:noWrap/>
            <w:hideMark/>
          </w:tcPr>
          <w:p w14:paraId="037B81B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52</w:t>
            </w:r>
          </w:p>
        </w:tc>
        <w:tc>
          <w:tcPr>
            <w:tcW w:w="1185" w:type="dxa"/>
            <w:noWrap/>
            <w:hideMark/>
          </w:tcPr>
          <w:p w14:paraId="342C4F3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jul</w:t>
            </w:r>
            <w:proofErr w:type="spellEnd"/>
            <w:r w:rsidRPr="00695029">
              <w:rPr>
                <w:bCs/>
                <w:smallCaps/>
              </w:rPr>
              <w:t>/27</w:t>
            </w:r>
          </w:p>
        </w:tc>
        <w:tc>
          <w:tcPr>
            <w:tcW w:w="2169" w:type="dxa"/>
            <w:noWrap/>
            <w:hideMark/>
          </w:tcPr>
          <w:p w14:paraId="22E846A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3EC362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5C23085" w14:textId="77777777" w:rsidTr="00695029">
        <w:trPr>
          <w:trHeight w:val="300"/>
        </w:trPr>
        <w:tc>
          <w:tcPr>
            <w:tcW w:w="300" w:type="dxa"/>
            <w:noWrap/>
            <w:hideMark/>
          </w:tcPr>
          <w:p w14:paraId="6A0020D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53</w:t>
            </w:r>
          </w:p>
        </w:tc>
        <w:tc>
          <w:tcPr>
            <w:tcW w:w="1185" w:type="dxa"/>
            <w:noWrap/>
            <w:hideMark/>
          </w:tcPr>
          <w:p w14:paraId="21FA071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ago</w:t>
            </w:r>
            <w:proofErr w:type="spellEnd"/>
            <w:r w:rsidRPr="00695029">
              <w:rPr>
                <w:bCs/>
                <w:smallCaps/>
              </w:rPr>
              <w:t>/27</w:t>
            </w:r>
          </w:p>
        </w:tc>
        <w:tc>
          <w:tcPr>
            <w:tcW w:w="2169" w:type="dxa"/>
            <w:noWrap/>
            <w:hideMark/>
          </w:tcPr>
          <w:p w14:paraId="0FEEF5C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D57361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8F19AE1" w14:textId="77777777" w:rsidTr="00695029">
        <w:trPr>
          <w:trHeight w:val="300"/>
        </w:trPr>
        <w:tc>
          <w:tcPr>
            <w:tcW w:w="300" w:type="dxa"/>
            <w:noWrap/>
            <w:hideMark/>
          </w:tcPr>
          <w:p w14:paraId="35CC524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lastRenderedPageBreak/>
              <w:t>54</w:t>
            </w:r>
          </w:p>
        </w:tc>
        <w:tc>
          <w:tcPr>
            <w:tcW w:w="1185" w:type="dxa"/>
            <w:noWrap/>
            <w:hideMark/>
          </w:tcPr>
          <w:p w14:paraId="7A7E5B1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15/set/27</w:t>
            </w:r>
          </w:p>
        </w:tc>
        <w:tc>
          <w:tcPr>
            <w:tcW w:w="2169" w:type="dxa"/>
            <w:noWrap/>
            <w:hideMark/>
          </w:tcPr>
          <w:p w14:paraId="5C78881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70AEB4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CB4C26E" w14:textId="77777777" w:rsidTr="00695029">
        <w:trPr>
          <w:trHeight w:val="300"/>
        </w:trPr>
        <w:tc>
          <w:tcPr>
            <w:tcW w:w="300" w:type="dxa"/>
            <w:noWrap/>
            <w:hideMark/>
          </w:tcPr>
          <w:p w14:paraId="07CF5C2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55</w:t>
            </w:r>
          </w:p>
        </w:tc>
        <w:tc>
          <w:tcPr>
            <w:tcW w:w="1185" w:type="dxa"/>
            <w:noWrap/>
            <w:hideMark/>
          </w:tcPr>
          <w:p w14:paraId="390F9A7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14/out/27</w:t>
            </w:r>
          </w:p>
        </w:tc>
        <w:tc>
          <w:tcPr>
            <w:tcW w:w="2169" w:type="dxa"/>
            <w:noWrap/>
            <w:hideMark/>
          </w:tcPr>
          <w:p w14:paraId="26A58D9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835A2D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155119E" w14:textId="77777777" w:rsidTr="00695029">
        <w:trPr>
          <w:trHeight w:val="300"/>
        </w:trPr>
        <w:tc>
          <w:tcPr>
            <w:tcW w:w="300" w:type="dxa"/>
            <w:noWrap/>
            <w:hideMark/>
          </w:tcPr>
          <w:p w14:paraId="3D93FC3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56</w:t>
            </w:r>
          </w:p>
        </w:tc>
        <w:tc>
          <w:tcPr>
            <w:tcW w:w="1185" w:type="dxa"/>
            <w:noWrap/>
            <w:hideMark/>
          </w:tcPr>
          <w:p w14:paraId="714050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w:t>
            </w:r>
            <w:proofErr w:type="spellStart"/>
            <w:r w:rsidRPr="00695029">
              <w:rPr>
                <w:bCs/>
                <w:smallCaps/>
              </w:rPr>
              <w:t>nov</w:t>
            </w:r>
            <w:proofErr w:type="spellEnd"/>
            <w:r w:rsidRPr="00695029">
              <w:rPr>
                <w:bCs/>
                <w:smallCaps/>
              </w:rPr>
              <w:t>/27</w:t>
            </w:r>
          </w:p>
        </w:tc>
        <w:tc>
          <w:tcPr>
            <w:tcW w:w="2169" w:type="dxa"/>
            <w:noWrap/>
            <w:hideMark/>
          </w:tcPr>
          <w:p w14:paraId="4B5B56F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0A253AF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589A9FF" w14:textId="77777777" w:rsidTr="00695029">
        <w:trPr>
          <w:trHeight w:val="300"/>
        </w:trPr>
        <w:tc>
          <w:tcPr>
            <w:tcW w:w="300" w:type="dxa"/>
            <w:noWrap/>
            <w:hideMark/>
          </w:tcPr>
          <w:p w14:paraId="4791B11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57</w:t>
            </w:r>
          </w:p>
        </w:tc>
        <w:tc>
          <w:tcPr>
            <w:tcW w:w="1185" w:type="dxa"/>
            <w:noWrap/>
            <w:hideMark/>
          </w:tcPr>
          <w:p w14:paraId="3B439F4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15/dez/27</w:t>
            </w:r>
          </w:p>
        </w:tc>
        <w:tc>
          <w:tcPr>
            <w:tcW w:w="2169" w:type="dxa"/>
            <w:noWrap/>
            <w:hideMark/>
          </w:tcPr>
          <w:p w14:paraId="2C41BA5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097404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C842A11" w14:textId="77777777" w:rsidTr="00695029">
        <w:trPr>
          <w:trHeight w:val="300"/>
        </w:trPr>
        <w:tc>
          <w:tcPr>
            <w:tcW w:w="300" w:type="dxa"/>
            <w:noWrap/>
            <w:hideMark/>
          </w:tcPr>
          <w:p w14:paraId="3D4BA37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58</w:t>
            </w:r>
          </w:p>
        </w:tc>
        <w:tc>
          <w:tcPr>
            <w:tcW w:w="1185" w:type="dxa"/>
            <w:noWrap/>
            <w:hideMark/>
          </w:tcPr>
          <w:p w14:paraId="19CB8BA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jan</w:t>
            </w:r>
            <w:proofErr w:type="spellEnd"/>
            <w:r w:rsidRPr="00695029">
              <w:rPr>
                <w:bCs/>
                <w:smallCaps/>
              </w:rPr>
              <w:t>/28</w:t>
            </w:r>
          </w:p>
        </w:tc>
        <w:tc>
          <w:tcPr>
            <w:tcW w:w="2169" w:type="dxa"/>
            <w:noWrap/>
            <w:hideMark/>
          </w:tcPr>
          <w:p w14:paraId="30B9B46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F4A9D5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4FE7318" w14:textId="77777777" w:rsidTr="00695029">
        <w:trPr>
          <w:trHeight w:val="300"/>
        </w:trPr>
        <w:tc>
          <w:tcPr>
            <w:tcW w:w="300" w:type="dxa"/>
            <w:noWrap/>
            <w:hideMark/>
          </w:tcPr>
          <w:p w14:paraId="054E9EE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59</w:t>
            </w:r>
          </w:p>
        </w:tc>
        <w:tc>
          <w:tcPr>
            <w:tcW w:w="1185" w:type="dxa"/>
            <w:noWrap/>
            <w:hideMark/>
          </w:tcPr>
          <w:p w14:paraId="3431C2E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fev</w:t>
            </w:r>
            <w:proofErr w:type="spellEnd"/>
            <w:r w:rsidRPr="00695029">
              <w:rPr>
                <w:bCs/>
                <w:smallCaps/>
              </w:rPr>
              <w:t>/28</w:t>
            </w:r>
          </w:p>
        </w:tc>
        <w:tc>
          <w:tcPr>
            <w:tcW w:w="2169" w:type="dxa"/>
            <w:noWrap/>
            <w:hideMark/>
          </w:tcPr>
          <w:p w14:paraId="740EF55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CE76A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922A9D0" w14:textId="77777777" w:rsidTr="00695029">
        <w:trPr>
          <w:trHeight w:val="300"/>
        </w:trPr>
        <w:tc>
          <w:tcPr>
            <w:tcW w:w="300" w:type="dxa"/>
            <w:noWrap/>
            <w:hideMark/>
          </w:tcPr>
          <w:p w14:paraId="40924D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60</w:t>
            </w:r>
          </w:p>
        </w:tc>
        <w:tc>
          <w:tcPr>
            <w:tcW w:w="1185" w:type="dxa"/>
            <w:noWrap/>
            <w:hideMark/>
          </w:tcPr>
          <w:p w14:paraId="47C4D17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15/mar/28</w:t>
            </w:r>
          </w:p>
        </w:tc>
        <w:tc>
          <w:tcPr>
            <w:tcW w:w="2169" w:type="dxa"/>
            <w:noWrap/>
            <w:hideMark/>
          </w:tcPr>
          <w:p w14:paraId="64A3D36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BF24A8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340702F" w14:textId="77777777" w:rsidTr="00695029">
        <w:trPr>
          <w:trHeight w:val="300"/>
        </w:trPr>
        <w:tc>
          <w:tcPr>
            <w:tcW w:w="300" w:type="dxa"/>
            <w:noWrap/>
            <w:hideMark/>
          </w:tcPr>
          <w:p w14:paraId="61D9590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61</w:t>
            </w:r>
          </w:p>
        </w:tc>
        <w:tc>
          <w:tcPr>
            <w:tcW w:w="1185" w:type="dxa"/>
            <w:noWrap/>
            <w:hideMark/>
          </w:tcPr>
          <w:p w14:paraId="6A38E11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12/</w:t>
            </w:r>
            <w:proofErr w:type="spellStart"/>
            <w:r w:rsidRPr="00695029">
              <w:rPr>
                <w:bCs/>
                <w:smallCaps/>
              </w:rPr>
              <w:t>abr</w:t>
            </w:r>
            <w:proofErr w:type="spellEnd"/>
            <w:r w:rsidRPr="00695029">
              <w:rPr>
                <w:bCs/>
                <w:smallCaps/>
              </w:rPr>
              <w:t>/28</w:t>
            </w:r>
          </w:p>
        </w:tc>
        <w:tc>
          <w:tcPr>
            <w:tcW w:w="2169" w:type="dxa"/>
            <w:noWrap/>
            <w:hideMark/>
          </w:tcPr>
          <w:p w14:paraId="23202C1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449189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A368C90" w14:textId="77777777" w:rsidTr="00695029">
        <w:trPr>
          <w:trHeight w:val="300"/>
        </w:trPr>
        <w:tc>
          <w:tcPr>
            <w:tcW w:w="300" w:type="dxa"/>
            <w:noWrap/>
            <w:hideMark/>
          </w:tcPr>
          <w:p w14:paraId="7A1C781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62</w:t>
            </w:r>
          </w:p>
        </w:tc>
        <w:tc>
          <w:tcPr>
            <w:tcW w:w="1185" w:type="dxa"/>
            <w:noWrap/>
            <w:hideMark/>
          </w:tcPr>
          <w:p w14:paraId="3136F87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/28</w:t>
            </w:r>
          </w:p>
        </w:tc>
        <w:tc>
          <w:tcPr>
            <w:tcW w:w="2169" w:type="dxa"/>
            <w:noWrap/>
            <w:hideMark/>
          </w:tcPr>
          <w:p w14:paraId="24E6FAC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C2F35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38D24D3" w14:textId="77777777" w:rsidTr="00695029">
        <w:trPr>
          <w:trHeight w:val="300"/>
        </w:trPr>
        <w:tc>
          <w:tcPr>
            <w:tcW w:w="300" w:type="dxa"/>
            <w:noWrap/>
            <w:hideMark/>
          </w:tcPr>
          <w:p w14:paraId="29BB5A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63</w:t>
            </w:r>
          </w:p>
        </w:tc>
        <w:tc>
          <w:tcPr>
            <w:tcW w:w="1185" w:type="dxa"/>
            <w:noWrap/>
            <w:hideMark/>
          </w:tcPr>
          <w:p w14:paraId="13998F0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jun</w:t>
            </w:r>
            <w:proofErr w:type="spellEnd"/>
            <w:r w:rsidRPr="00695029">
              <w:rPr>
                <w:bCs/>
                <w:smallCaps/>
              </w:rPr>
              <w:t>/28</w:t>
            </w:r>
          </w:p>
        </w:tc>
        <w:tc>
          <w:tcPr>
            <w:tcW w:w="2169" w:type="dxa"/>
            <w:noWrap/>
            <w:hideMark/>
          </w:tcPr>
          <w:p w14:paraId="050FCE1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A63039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AFCCFBB" w14:textId="77777777" w:rsidTr="00695029">
        <w:trPr>
          <w:trHeight w:val="300"/>
        </w:trPr>
        <w:tc>
          <w:tcPr>
            <w:tcW w:w="300" w:type="dxa"/>
            <w:noWrap/>
            <w:hideMark/>
          </w:tcPr>
          <w:p w14:paraId="68CA873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64</w:t>
            </w:r>
          </w:p>
        </w:tc>
        <w:tc>
          <w:tcPr>
            <w:tcW w:w="1185" w:type="dxa"/>
            <w:noWrap/>
            <w:hideMark/>
          </w:tcPr>
          <w:p w14:paraId="3CB3588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jul</w:t>
            </w:r>
            <w:proofErr w:type="spellEnd"/>
            <w:r w:rsidRPr="00695029">
              <w:rPr>
                <w:bCs/>
                <w:smallCaps/>
              </w:rPr>
              <w:t>/28</w:t>
            </w:r>
          </w:p>
        </w:tc>
        <w:tc>
          <w:tcPr>
            <w:tcW w:w="2169" w:type="dxa"/>
            <w:noWrap/>
            <w:hideMark/>
          </w:tcPr>
          <w:p w14:paraId="4756ED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CE07B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E2CFC7E" w14:textId="77777777" w:rsidTr="00695029">
        <w:trPr>
          <w:trHeight w:val="300"/>
        </w:trPr>
        <w:tc>
          <w:tcPr>
            <w:tcW w:w="300" w:type="dxa"/>
            <w:noWrap/>
            <w:hideMark/>
          </w:tcPr>
          <w:p w14:paraId="4FBA424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65</w:t>
            </w:r>
          </w:p>
        </w:tc>
        <w:tc>
          <w:tcPr>
            <w:tcW w:w="1185" w:type="dxa"/>
            <w:noWrap/>
            <w:hideMark/>
          </w:tcPr>
          <w:p w14:paraId="378D75A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ago</w:t>
            </w:r>
            <w:proofErr w:type="spellEnd"/>
            <w:r w:rsidRPr="00695029">
              <w:rPr>
                <w:bCs/>
                <w:smallCaps/>
              </w:rPr>
              <w:t>/28</w:t>
            </w:r>
          </w:p>
        </w:tc>
        <w:tc>
          <w:tcPr>
            <w:tcW w:w="2169" w:type="dxa"/>
            <w:noWrap/>
            <w:hideMark/>
          </w:tcPr>
          <w:p w14:paraId="48E896E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DF153E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6D65A8F" w14:textId="77777777" w:rsidTr="00695029">
        <w:trPr>
          <w:trHeight w:val="300"/>
        </w:trPr>
        <w:tc>
          <w:tcPr>
            <w:tcW w:w="300" w:type="dxa"/>
            <w:noWrap/>
            <w:hideMark/>
          </w:tcPr>
          <w:p w14:paraId="2EDF485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66</w:t>
            </w:r>
          </w:p>
        </w:tc>
        <w:tc>
          <w:tcPr>
            <w:tcW w:w="1185" w:type="dxa"/>
            <w:noWrap/>
            <w:hideMark/>
          </w:tcPr>
          <w:p w14:paraId="46E7E26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14/set/28</w:t>
            </w:r>
          </w:p>
        </w:tc>
        <w:tc>
          <w:tcPr>
            <w:tcW w:w="2169" w:type="dxa"/>
            <w:noWrap/>
            <w:hideMark/>
          </w:tcPr>
          <w:p w14:paraId="48E5D30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3DE6BB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8BE812A" w14:textId="77777777" w:rsidTr="00695029">
        <w:trPr>
          <w:trHeight w:val="300"/>
        </w:trPr>
        <w:tc>
          <w:tcPr>
            <w:tcW w:w="300" w:type="dxa"/>
            <w:noWrap/>
            <w:hideMark/>
          </w:tcPr>
          <w:p w14:paraId="185D2A6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67</w:t>
            </w:r>
          </w:p>
        </w:tc>
        <w:tc>
          <w:tcPr>
            <w:tcW w:w="1185" w:type="dxa"/>
            <w:noWrap/>
            <w:hideMark/>
          </w:tcPr>
          <w:p w14:paraId="4931181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13/out/28</w:t>
            </w:r>
          </w:p>
        </w:tc>
        <w:tc>
          <w:tcPr>
            <w:tcW w:w="2169" w:type="dxa"/>
            <w:noWrap/>
            <w:hideMark/>
          </w:tcPr>
          <w:p w14:paraId="7B77418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919402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5A1DFC3" w14:textId="77777777" w:rsidTr="00695029">
        <w:trPr>
          <w:trHeight w:val="300"/>
        </w:trPr>
        <w:tc>
          <w:tcPr>
            <w:tcW w:w="300" w:type="dxa"/>
            <w:noWrap/>
            <w:hideMark/>
          </w:tcPr>
          <w:p w14:paraId="4F6E0B2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68</w:t>
            </w:r>
          </w:p>
        </w:tc>
        <w:tc>
          <w:tcPr>
            <w:tcW w:w="1185" w:type="dxa"/>
            <w:noWrap/>
            <w:hideMark/>
          </w:tcPr>
          <w:p w14:paraId="4BAF1B1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nov</w:t>
            </w:r>
            <w:proofErr w:type="spellEnd"/>
            <w:r w:rsidRPr="00695029">
              <w:rPr>
                <w:bCs/>
                <w:smallCaps/>
              </w:rPr>
              <w:t>/28</w:t>
            </w:r>
          </w:p>
        </w:tc>
        <w:tc>
          <w:tcPr>
            <w:tcW w:w="2169" w:type="dxa"/>
            <w:noWrap/>
            <w:hideMark/>
          </w:tcPr>
          <w:p w14:paraId="17AFB44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AA3B69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5CDB846" w14:textId="77777777" w:rsidTr="00695029">
        <w:trPr>
          <w:trHeight w:val="300"/>
        </w:trPr>
        <w:tc>
          <w:tcPr>
            <w:tcW w:w="300" w:type="dxa"/>
            <w:noWrap/>
            <w:hideMark/>
          </w:tcPr>
          <w:p w14:paraId="2E11E1D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69</w:t>
            </w:r>
          </w:p>
        </w:tc>
        <w:tc>
          <w:tcPr>
            <w:tcW w:w="1185" w:type="dxa"/>
            <w:noWrap/>
            <w:hideMark/>
          </w:tcPr>
          <w:p w14:paraId="7F115F5F"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14/dez/28</w:t>
            </w:r>
          </w:p>
        </w:tc>
        <w:tc>
          <w:tcPr>
            <w:tcW w:w="2169" w:type="dxa"/>
            <w:noWrap/>
            <w:hideMark/>
          </w:tcPr>
          <w:p w14:paraId="5884CC2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998CBC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74EFBE6" w14:textId="77777777" w:rsidTr="00695029">
        <w:trPr>
          <w:trHeight w:val="300"/>
        </w:trPr>
        <w:tc>
          <w:tcPr>
            <w:tcW w:w="300" w:type="dxa"/>
            <w:noWrap/>
            <w:hideMark/>
          </w:tcPr>
          <w:p w14:paraId="70235DB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70</w:t>
            </w:r>
          </w:p>
        </w:tc>
        <w:tc>
          <w:tcPr>
            <w:tcW w:w="1185" w:type="dxa"/>
            <w:noWrap/>
            <w:hideMark/>
          </w:tcPr>
          <w:p w14:paraId="17CF6B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/29</w:t>
            </w:r>
          </w:p>
        </w:tc>
        <w:tc>
          <w:tcPr>
            <w:tcW w:w="2169" w:type="dxa"/>
            <w:noWrap/>
            <w:hideMark/>
          </w:tcPr>
          <w:p w14:paraId="0B60EF3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0C5976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7D42AD7" w14:textId="77777777" w:rsidTr="00695029">
        <w:trPr>
          <w:trHeight w:val="300"/>
        </w:trPr>
        <w:tc>
          <w:tcPr>
            <w:tcW w:w="300" w:type="dxa"/>
            <w:noWrap/>
            <w:hideMark/>
          </w:tcPr>
          <w:p w14:paraId="0C2295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71</w:t>
            </w:r>
          </w:p>
        </w:tc>
        <w:tc>
          <w:tcPr>
            <w:tcW w:w="1185" w:type="dxa"/>
            <w:noWrap/>
            <w:hideMark/>
          </w:tcPr>
          <w:p w14:paraId="25CC300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fev</w:t>
            </w:r>
            <w:proofErr w:type="spellEnd"/>
            <w:r w:rsidRPr="00695029">
              <w:rPr>
                <w:bCs/>
                <w:smallCaps/>
              </w:rPr>
              <w:t>/29</w:t>
            </w:r>
          </w:p>
        </w:tc>
        <w:tc>
          <w:tcPr>
            <w:tcW w:w="2169" w:type="dxa"/>
            <w:noWrap/>
            <w:hideMark/>
          </w:tcPr>
          <w:p w14:paraId="255B28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2BAE8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08D6F95" w14:textId="77777777" w:rsidTr="00695029">
        <w:trPr>
          <w:trHeight w:val="300"/>
        </w:trPr>
        <w:tc>
          <w:tcPr>
            <w:tcW w:w="300" w:type="dxa"/>
            <w:noWrap/>
            <w:hideMark/>
          </w:tcPr>
          <w:p w14:paraId="517C6F3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72</w:t>
            </w:r>
          </w:p>
        </w:tc>
        <w:tc>
          <w:tcPr>
            <w:tcW w:w="1185" w:type="dxa"/>
            <w:noWrap/>
            <w:hideMark/>
          </w:tcPr>
          <w:p w14:paraId="2DC38D8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15/mar/29</w:t>
            </w:r>
          </w:p>
        </w:tc>
        <w:tc>
          <w:tcPr>
            <w:tcW w:w="2169" w:type="dxa"/>
            <w:noWrap/>
            <w:hideMark/>
          </w:tcPr>
          <w:p w14:paraId="4218B01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827F92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50,0000%</w:t>
            </w:r>
          </w:p>
        </w:tc>
      </w:tr>
      <w:tr w:rsidR="00695029" w:rsidRPr="00695029" w14:paraId="3917BEE4" w14:textId="77777777" w:rsidTr="00695029">
        <w:trPr>
          <w:trHeight w:val="300"/>
        </w:trPr>
        <w:tc>
          <w:tcPr>
            <w:tcW w:w="300" w:type="dxa"/>
            <w:noWrap/>
            <w:hideMark/>
          </w:tcPr>
          <w:p w14:paraId="0CFE85F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73</w:t>
            </w:r>
          </w:p>
        </w:tc>
        <w:tc>
          <w:tcPr>
            <w:tcW w:w="1185" w:type="dxa"/>
            <w:noWrap/>
            <w:hideMark/>
          </w:tcPr>
          <w:p w14:paraId="1B67131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abr</w:t>
            </w:r>
            <w:proofErr w:type="spellEnd"/>
            <w:r w:rsidRPr="00695029">
              <w:rPr>
                <w:bCs/>
                <w:smallCaps/>
              </w:rPr>
              <w:t>/29</w:t>
            </w:r>
          </w:p>
        </w:tc>
        <w:tc>
          <w:tcPr>
            <w:tcW w:w="2169" w:type="dxa"/>
            <w:noWrap/>
            <w:hideMark/>
          </w:tcPr>
          <w:p w14:paraId="5C549E4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5487E08"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22511A0" w14:textId="77777777" w:rsidTr="00695029">
        <w:trPr>
          <w:trHeight w:val="300"/>
        </w:trPr>
        <w:tc>
          <w:tcPr>
            <w:tcW w:w="300" w:type="dxa"/>
            <w:noWrap/>
            <w:hideMark/>
          </w:tcPr>
          <w:p w14:paraId="5F02FD5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74</w:t>
            </w:r>
          </w:p>
        </w:tc>
        <w:tc>
          <w:tcPr>
            <w:tcW w:w="1185" w:type="dxa"/>
            <w:noWrap/>
            <w:hideMark/>
          </w:tcPr>
          <w:p w14:paraId="10BD6AD1"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mai</w:t>
            </w:r>
            <w:proofErr w:type="spellEnd"/>
            <w:r w:rsidRPr="00695029">
              <w:rPr>
                <w:bCs/>
                <w:smallCaps/>
              </w:rPr>
              <w:t>/29</w:t>
            </w:r>
          </w:p>
        </w:tc>
        <w:tc>
          <w:tcPr>
            <w:tcW w:w="2169" w:type="dxa"/>
            <w:noWrap/>
            <w:hideMark/>
          </w:tcPr>
          <w:p w14:paraId="4DB78B99"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57344D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3925E1FC" w14:textId="77777777" w:rsidTr="00695029">
        <w:trPr>
          <w:trHeight w:val="300"/>
        </w:trPr>
        <w:tc>
          <w:tcPr>
            <w:tcW w:w="300" w:type="dxa"/>
            <w:noWrap/>
            <w:hideMark/>
          </w:tcPr>
          <w:p w14:paraId="6321E3F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75</w:t>
            </w:r>
          </w:p>
        </w:tc>
        <w:tc>
          <w:tcPr>
            <w:tcW w:w="1185" w:type="dxa"/>
            <w:noWrap/>
            <w:hideMark/>
          </w:tcPr>
          <w:p w14:paraId="263367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jun</w:t>
            </w:r>
            <w:proofErr w:type="spellEnd"/>
            <w:r w:rsidRPr="00695029">
              <w:rPr>
                <w:bCs/>
                <w:smallCaps/>
              </w:rPr>
              <w:t>/29</w:t>
            </w:r>
          </w:p>
        </w:tc>
        <w:tc>
          <w:tcPr>
            <w:tcW w:w="2169" w:type="dxa"/>
            <w:noWrap/>
            <w:hideMark/>
          </w:tcPr>
          <w:p w14:paraId="1D14AD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3D42724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5F52295" w14:textId="77777777" w:rsidTr="00695029">
        <w:trPr>
          <w:trHeight w:val="300"/>
        </w:trPr>
        <w:tc>
          <w:tcPr>
            <w:tcW w:w="300" w:type="dxa"/>
            <w:noWrap/>
            <w:hideMark/>
          </w:tcPr>
          <w:p w14:paraId="7D5B47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76</w:t>
            </w:r>
          </w:p>
        </w:tc>
        <w:tc>
          <w:tcPr>
            <w:tcW w:w="1185" w:type="dxa"/>
            <w:noWrap/>
            <w:hideMark/>
          </w:tcPr>
          <w:p w14:paraId="31C49AE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w:t>
            </w:r>
            <w:proofErr w:type="spellStart"/>
            <w:r w:rsidRPr="00695029">
              <w:rPr>
                <w:bCs/>
                <w:smallCaps/>
              </w:rPr>
              <w:t>jul</w:t>
            </w:r>
            <w:proofErr w:type="spellEnd"/>
            <w:r w:rsidRPr="00695029">
              <w:rPr>
                <w:bCs/>
                <w:smallCaps/>
              </w:rPr>
              <w:t>/29</w:t>
            </w:r>
          </w:p>
        </w:tc>
        <w:tc>
          <w:tcPr>
            <w:tcW w:w="2169" w:type="dxa"/>
            <w:noWrap/>
            <w:hideMark/>
          </w:tcPr>
          <w:p w14:paraId="5E764DC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7B92B34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2AF05D00" w14:textId="77777777" w:rsidTr="00695029">
        <w:trPr>
          <w:trHeight w:val="300"/>
        </w:trPr>
        <w:tc>
          <w:tcPr>
            <w:tcW w:w="300" w:type="dxa"/>
            <w:noWrap/>
            <w:hideMark/>
          </w:tcPr>
          <w:p w14:paraId="683C7BF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lastRenderedPageBreak/>
              <w:t>77</w:t>
            </w:r>
          </w:p>
        </w:tc>
        <w:tc>
          <w:tcPr>
            <w:tcW w:w="1185" w:type="dxa"/>
            <w:noWrap/>
            <w:hideMark/>
          </w:tcPr>
          <w:p w14:paraId="736D1B7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ago</w:t>
            </w:r>
            <w:proofErr w:type="spellEnd"/>
            <w:r w:rsidRPr="00695029">
              <w:rPr>
                <w:bCs/>
                <w:smallCaps/>
              </w:rPr>
              <w:t>/29</w:t>
            </w:r>
          </w:p>
        </w:tc>
        <w:tc>
          <w:tcPr>
            <w:tcW w:w="2169" w:type="dxa"/>
            <w:noWrap/>
            <w:hideMark/>
          </w:tcPr>
          <w:p w14:paraId="3BC33816"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B4B831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1FC4ECDC" w14:textId="77777777" w:rsidTr="00695029">
        <w:trPr>
          <w:trHeight w:val="300"/>
        </w:trPr>
        <w:tc>
          <w:tcPr>
            <w:tcW w:w="300" w:type="dxa"/>
            <w:noWrap/>
            <w:hideMark/>
          </w:tcPr>
          <w:p w14:paraId="622C8E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78</w:t>
            </w:r>
          </w:p>
        </w:tc>
        <w:tc>
          <w:tcPr>
            <w:tcW w:w="1185" w:type="dxa"/>
            <w:noWrap/>
            <w:hideMark/>
          </w:tcPr>
          <w:p w14:paraId="626206F4"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13/set/29</w:t>
            </w:r>
          </w:p>
        </w:tc>
        <w:tc>
          <w:tcPr>
            <w:tcW w:w="2169" w:type="dxa"/>
            <w:noWrap/>
            <w:hideMark/>
          </w:tcPr>
          <w:p w14:paraId="65B1A06C"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A642AA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048D3E59" w14:textId="77777777" w:rsidTr="00695029">
        <w:trPr>
          <w:trHeight w:val="300"/>
        </w:trPr>
        <w:tc>
          <w:tcPr>
            <w:tcW w:w="300" w:type="dxa"/>
            <w:noWrap/>
            <w:hideMark/>
          </w:tcPr>
          <w:p w14:paraId="60BF837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79</w:t>
            </w:r>
          </w:p>
        </w:tc>
        <w:tc>
          <w:tcPr>
            <w:tcW w:w="1185" w:type="dxa"/>
            <w:noWrap/>
            <w:hideMark/>
          </w:tcPr>
          <w:p w14:paraId="2E24753B"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15/out/29</w:t>
            </w:r>
          </w:p>
        </w:tc>
        <w:tc>
          <w:tcPr>
            <w:tcW w:w="2169" w:type="dxa"/>
            <w:noWrap/>
            <w:hideMark/>
          </w:tcPr>
          <w:p w14:paraId="47B226F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188D6CA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BD5C7A1" w14:textId="77777777" w:rsidTr="00695029">
        <w:trPr>
          <w:trHeight w:val="300"/>
        </w:trPr>
        <w:tc>
          <w:tcPr>
            <w:tcW w:w="300" w:type="dxa"/>
            <w:noWrap/>
            <w:hideMark/>
          </w:tcPr>
          <w:p w14:paraId="399D985A"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80</w:t>
            </w:r>
          </w:p>
        </w:tc>
        <w:tc>
          <w:tcPr>
            <w:tcW w:w="1185" w:type="dxa"/>
            <w:noWrap/>
            <w:hideMark/>
          </w:tcPr>
          <w:p w14:paraId="6DEA7B2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nov</w:t>
            </w:r>
            <w:proofErr w:type="spellEnd"/>
            <w:r w:rsidRPr="00695029">
              <w:rPr>
                <w:bCs/>
                <w:smallCaps/>
              </w:rPr>
              <w:t>/29</w:t>
            </w:r>
          </w:p>
        </w:tc>
        <w:tc>
          <w:tcPr>
            <w:tcW w:w="2169" w:type="dxa"/>
            <w:noWrap/>
            <w:hideMark/>
          </w:tcPr>
          <w:p w14:paraId="578270F0"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23379D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708B4319" w14:textId="77777777" w:rsidTr="00695029">
        <w:trPr>
          <w:trHeight w:val="300"/>
        </w:trPr>
        <w:tc>
          <w:tcPr>
            <w:tcW w:w="300" w:type="dxa"/>
            <w:noWrap/>
            <w:hideMark/>
          </w:tcPr>
          <w:p w14:paraId="635850D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81</w:t>
            </w:r>
          </w:p>
        </w:tc>
        <w:tc>
          <w:tcPr>
            <w:tcW w:w="1185" w:type="dxa"/>
            <w:noWrap/>
            <w:hideMark/>
          </w:tcPr>
          <w:p w14:paraId="4E23254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13/dez/29</w:t>
            </w:r>
          </w:p>
        </w:tc>
        <w:tc>
          <w:tcPr>
            <w:tcW w:w="2169" w:type="dxa"/>
            <w:noWrap/>
            <w:hideMark/>
          </w:tcPr>
          <w:p w14:paraId="3559B2F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4D34757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59370FE8" w14:textId="77777777" w:rsidTr="00695029">
        <w:trPr>
          <w:trHeight w:val="300"/>
        </w:trPr>
        <w:tc>
          <w:tcPr>
            <w:tcW w:w="300" w:type="dxa"/>
            <w:noWrap/>
            <w:hideMark/>
          </w:tcPr>
          <w:p w14:paraId="299A135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82</w:t>
            </w:r>
          </w:p>
        </w:tc>
        <w:tc>
          <w:tcPr>
            <w:tcW w:w="1185" w:type="dxa"/>
            <w:noWrap/>
            <w:hideMark/>
          </w:tcPr>
          <w:p w14:paraId="16E5A53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15/</w:t>
            </w:r>
            <w:proofErr w:type="spellStart"/>
            <w:r w:rsidRPr="00695029">
              <w:rPr>
                <w:bCs/>
                <w:smallCaps/>
              </w:rPr>
              <w:t>jan</w:t>
            </w:r>
            <w:proofErr w:type="spellEnd"/>
            <w:r w:rsidRPr="00695029">
              <w:rPr>
                <w:bCs/>
                <w:smallCaps/>
              </w:rPr>
              <w:t>/30</w:t>
            </w:r>
          </w:p>
        </w:tc>
        <w:tc>
          <w:tcPr>
            <w:tcW w:w="2169" w:type="dxa"/>
            <w:noWrap/>
            <w:hideMark/>
          </w:tcPr>
          <w:p w14:paraId="0300CF7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51237B1E"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64DFAE22" w14:textId="77777777" w:rsidTr="00695029">
        <w:trPr>
          <w:trHeight w:val="300"/>
        </w:trPr>
        <w:tc>
          <w:tcPr>
            <w:tcW w:w="300" w:type="dxa"/>
            <w:noWrap/>
            <w:hideMark/>
          </w:tcPr>
          <w:p w14:paraId="306A183D"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83</w:t>
            </w:r>
          </w:p>
        </w:tc>
        <w:tc>
          <w:tcPr>
            <w:tcW w:w="1185" w:type="dxa"/>
            <w:noWrap/>
            <w:hideMark/>
          </w:tcPr>
          <w:p w14:paraId="7130B7A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w:t>
            </w:r>
            <w:proofErr w:type="spellStart"/>
            <w:r w:rsidRPr="00695029">
              <w:rPr>
                <w:bCs/>
                <w:smallCaps/>
              </w:rPr>
              <w:t>fev</w:t>
            </w:r>
            <w:proofErr w:type="spellEnd"/>
            <w:r w:rsidRPr="00695029">
              <w:rPr>
                <w:bCs/>
                <w:smallCaps/>
              </w:rPr>
              <w:t>/30</w:t>
            </w:r>
          </w:p>
        </w:tc>
        <w:tc>
          <w:tcPr>
            <w:tcW w:w="2169" w:type="dxa"/>
            <w:noWrap/>
            <w:hideMark/>
          </w:tcPr>
          <w:p w14:paraId="75022CD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6F7E8C7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0,0000%</w:t>
            </w:r>
          </w:p>
        </w:tc>
      </w:tr>
      <w:tr w:rsidR="00695029" w:rsidRPr="00695029" w14:paraId="40CCE809" w14:textId="77777777" w:rsidTr="00695029">
        <w:trPr>
          <w:trHeight w:val="300"/>
        </w:trPr>
        <w:tc>
          <w:tcPr>
            <w:tcW w:w="300" w:type="dxa"/>
            <w:noWrap/>
            <w:hideMark/>
          </w:tcPr>
          <w:p w14:paraId="742846C2"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84</w:t>
            </w:r>
          </w:p>
        </w:tc>
        <w:tc>
          <w:tcPr>
            <w:tcW w:w="1185" w:type="dxa"/>
            <w:noWrap/>
            <w:hideMark/>
          </w:tcPr>
          <w:p w14:paraId="482F7CB5"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14/mar/30</w:t>
            </w:r>
          </w:p>
        </w:tc>
        <w:tc>
          <w:tcPr>
            <w:tcW w:w="2169" w:type="dxa"/>
            <w:noWrap/>
            <w:hideMark/>
          </w:tcPr>
          <w:p w14:paraId="60D00BE3"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Sim</w:t>
            </w:r>
          </w:p>
        </w:tc>
        <w:tc>
          <w:tcPr>
            <w:tcW w:w="1207" w:type="dxa"/>
            <w:noWrap/>
            <w:hideMark/>
          </w:tcPr>
          <w:p w14:paraId="2864DF07" w14:textId="77777777" w:rsidR="00695029" w:rsidRPr="00695029" w:rsidRDefault="00695029" w:rsidP="00695029">
            <w:pPr>
              <w:autoSpaceDE w:val="0"/>
              <w:autoSpaceDN w:val="0"/>
              <w:adjustRightInd w:val="0"/>
              <w:spacing w:after="240" w:line="320" w:lineRule="exact"/>
              <w:jc w:val="center"/>
              <w:rPr>
                <w:bCs/>
                <w:smallCaps/>
              </w:rPr>
            </w:pPr>
            <w:r w:rsidRPr="00695029">
              <w:rPr>
                <w:bCs/>
                <w:smallCaps/>
              </w:rPr>
              <w:t>100,0000%</w:t>
            </w:r>
          </w:p>
        </w:tc>
      </w:tr>
    </w:tbl>
    <w:p w14:paraId="2FCE1A08" w14:textId="77777777" w:rsidR="00CF7B4E" w:rsidRPr="00DD1CC9" w:rsidRDefault="00CF7B4E" w:rsidP="004505B7">
      <w:pPr>
        <w:autoSpaceDE w:val="0"/>
        <w:autoSpaceDN w:val="0"/>
        <w:adjustRightInd w:val="0"/>
        <w:spacing w:after="240" w:line="320" w:lineRule="exact"/>
        <w:jc w:val="center"/>
        <w:rPr>
          <w:rFonts w:ascii="Times New Roman" w:hAnsi="Times New Roman" w:cs="Times New Roman"/>
          <w:bCs/>
          <w:smallCaps/>
          <w:highlight w:val="yellow"/>
        </w:rPr>
      </w:pPr>
    </w:p>
    <w:p w14:paraId="01223DE6" w14:textId="53E4F413" w:rsidR="00631EA3" w:rsidRPr="00DD1CC9" w:rsidRDefault="00631EA3" w:rsidP="004505B7">
      <w:pPr>
        <w:spacing w:after="240" w:line="320" w:lineRule="exact"/>
        <w:rPr>
          <w:rFonts w:ascii="Times New Roman" w:eastAsia="Times New Roman" w:hAnsi="Times New Roman" w:cs="Times New Roman"/>
          <w:color w:val="000000"/>
        </w:rPr>
      </w:pPr>
    </w:p>
    <w:p w14:paraId="7E7AFB77" w14:textId="36B2AD90" w:rsidR="00493587" w:rsidRPr="00DD1CC9" w:rsidRDefault="006B6C79" w:rsidP="004505B7">
      <w:pPr>
        <w:autoSpaceDE w:val="0"/>
        <w:autoSpaceDN w:val="0"/>
        <w:adjustRightInd w:val="0"/>
        <w:spacing w:after="240" w:line="320" w:lineRule="exact"/>
        <w:jc w:val="center"/>
        <w:rPr>
          <w:rFonts w:ascii="Times New Roman" w:hAnsi="Times New Roman" w:cs="Times New Roman"/>
        </w:rPr>
      </w:pPr>
      <w:r w:rsidRPr="00DD1CC9" w:rsidDel="006B6C79">
        <w:rPr>
          <w:rFonts w:ascii="Times New Roman" w:hAnsi="Times New Roman" w:cs="Times New Roman"/>
          <w:bCs/>
          <w:smallCaps/>
          <w:highlight w:val="yellow"/>
        </w:rPr>
        <w:t xml:space="preserve"> </w:t>
      </w:r>
      <w:r w:rsidR="00493587" w:rsidRPr="00DD1CC9">
        <w:rPr>
          <w:rFonts w:ascii="Times New Roman" w:hAnsi="Times New Roman" w:cs="Times New Roman"/>
        </w:rPr>
        <w:br w:type="page"/>
      </w:r>
    </w:p>
    <w:p w14:paraId="2D0D220B" w14:textId="5491FA13" w:rsidR="00B95E09" w:rsidRPr="00DD1CC9" w:rsidRDefault="00B95E09" w:rsidP="00DD1CC9">
      <w:pPr>
        <w:spacing w:after="240" w:line="320" w:lineRule="exact"/>
        <w:rPr>
          <w:rFonts w:ascii="Times New Roman" w:hAnsi="Times New Roman" w:cs="Times New Roman"/>
          <w:b/>
        </w:rPr>
      </w:pPr>
    </w:p>
    <w:p w14:paraId="23571CCC" w14:textId="77777777" w:rsidR="009A6CFE" w:rsidRPr="00DD1CC9" w:rsidRDefault="009A6CFE" w:rsidP="00DD1CC9">
      <w:pPr>
        <w:pStyle w:val="ListParagraph"/>
        <w:numPr>
          <w:ilvl w:val="0"/>
          <w:numId w:val="3"/>
        </w:numPr>
        <w:spacing w:after="240" w:line="320" w:lineRule="exact"/>
        <w:jc w:val="center"/>
        <w:rPr>
          <w:b/>
          <w:sz w:val="22"/>
          <w:szCs w:val="22"/>
        </w:rPr>
      </w:pPr>
      <w:bookmarkStart w:id="329" w:name="_Ref16041092"/>
    </w:p>
    <w:bookmarkEnd w:id="329"/>
    <w:p w14:paraId="03C49104" w14:textId="07459C44" w:rsidR="005B58AA" w:rsidRPr="00DD1CC9" w:rsidRDefault="005B58AA" w:rsidP="004505B7">
      <w:pPr>
        <w:pStyle w:val="ListParagraph"/>
        <w:spacing w:after="240" w:line="320" w:lineRule="exact"/>
        <w:ind w:left="0"/>
        <w:jc w:val="center"/>
        <w:rPr>
          <w:b/>
          <w:sz w:val="22"/>
          <w:szCs w:val="22"/>
        </w:rPr>
      </w:pPr>
      <w:r w:rsidRPr="00DD1CC9">
        <w:rPr>
          <w:b/>
          <w:sz w:val="22"/>
          <w:szCs w:val="22"/>
        </w:rPr>
        <w:t>MODELO DE BOLETIM DE SUBSCRIÇÃO</w:t>
      </w:r>
    </w:p>
    <w:p w14:paraId="61623CF7" w14:textId="77777777" w:rsidR="00BA4B65" w:rsidRPr="00DD1CC9" w:rsidRDefault="00BA4B65" w:rsidP="004505B7">
      <w:pPr>
        <w:pStyle w:val="ListParagraph"/>
        <w:spacing w:after="240" w:line="320" w:lineRule="exact"/>
        <w:ind w:left="0"/>
        <w:jc w:val="center"/>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9611"/>
      </w:tblGrid>
      <w:tr w:rsidR="00DE5208" w:rsidRPr="00802978" w14:paraId="5E36716C" w14:textId="77777777" w:rsidTr="00A776FC">
        <w:trPr>
          <w:cantSplit/>
          <w:trHeight w:val="657"/>
          <w:jc w:val="center"/>
        </w:trPr>
        <w:tc>
          <w:tcPr>
            <w:tcW w:w="9611" w:type="dxa"/>
          </w:tcPr>
          <w:p w14:paraId="6CF3C0C0" w14:textId="63EA8DC5" w:rsidR="00DE5208" w:rsidRPr="00DD1CC9" w:rsidRDefault="00DE5208" w:rsidP="004505B7">
            <w:pPr>
              <w:pStyle w:val="TEXTO"/>
              <w:keepNext w:val="0"/>
              <w:keepLines w:val="0"/>
              <w:widowControl/>
              <w:numPr>
                <w:ilvl w:val="0"/>
                <w:numId w:val="0"/>
              </w:numPr>
              <w:tabs>
                <w:tab w:val="left" w:pos="4111"/>
              </w:tabs>
              <w:suppressAutoHyphens/>
              <w:spacing w:after="240" w:line="320" w:lineRule="exact"/>
              <w:outlineLvl w:val="0"/>
              <w:rPr>
                <w:rFonts w:ascii="Times New Roman" w:hAnsi="Times New Roman" w:cs="Times New Roman"/>
                <w:bCs/>
                <w:sz w:val="22"/>
                <w:szCs w:val="22"/>
              </w:rPr>
            </w:pPr>
            <w:r w:rsidRPr="00DD1CC9">
              <w:rPr>
                <w:rFonts w:ascii="Times New Roman" w:hAnsi="Times New Roman" w:cs="Times New Roman"/>
                <w:b/>
                <w:smallCaps/>
                <w:sz w:val="22"/>
                <w:szCs w:val="22"/>
              </w:rPr>
              <w:t xml:space="preserve">BOLETIM DE SUBSCRIÇÃO DAS DEBÊNTURES </w:t>
            </w:r>
            <w:r w:rsidRPr="00DD1CC9">
              <w:rPr>
                <w:rFonts w:ascii="Times New Roman" w:hAnsi="Times New Roman" w:cs="Times New Roman"/>
                <w:b/>
                <w:bCs/>
                <w:smallCaps/>
                <w:sz w:val="22"/>
                <w:szCs w:val="22"/>
              </w:rPr>
              <w:t xml:space="preserve">DA </w:t>
            </w:r>
            <w:r w:rsidR="00D97390">
              <w:rPr>
                <w:rFonts w:ascii="Times New Roman" w:hAnsi="Times New Roman" w:cs="Times New Roman"/>
                <w:b/>
                <w:bCs/>
                <w:smallCaps/>
                <w:sz w:val="22"/>
                <w:szCs w:val="22"/>
              </w:rPr>
              <w:t>7</w:t>
            </w:r>
            <w:r w:rsidR="00692F5D" w:rsidRPr="00DD1CC9">
              <w:rPr>
                <w:rFonts w:ascii="Times New Roman" w:hAnsi="Times New Roman" w:cs="Times New Roman"/>
                <w:b/>
                <w:bCs/>
                <w:smallCaps/>
                <w:sz w:val="22"/>
                <w:szCs w:val="22"/>
                <w:vertAlign w:val="superscript"/>
              </w:rPr>
              <w:t>ª</w:t>
            </w:r>
            <w:r w:rsidR="00692F5D" w:rsidRPr="00DD1CC9">
              <w:rPr>
                <w:rFonts w:ascii="Times New Roman" w:hAnsi="Times New Roman" w:cs="Times New Roman"/>
                <w:b/>
                <w:bCs/>
                <w:smallCaps/>
                <w:sz w:val="22"/>
                <w:szCs w:val="22"/>
              </w:rPr>
              <w:t xml:space="preserve"> </w:t>
            </w:r>
            <w:r w:rsidR="00D97390" w:rsidRPr="00DD1CC9">
              <w:rPr>
                <w:rFonts w:ascii="Times New Roman" w:hAnsi="Times New Roman" w:cs="Times New Roman"/>
                <w:b/>
                <w:bCs/>
                <w:smallCaps/>
                <w:sz w:val="22"/>
                <w:szCs w:val="22"/>
              </w:rPr>
              <w:t>(</w:t>
            </w:r>
            <w:r w:rsidR="00D97390">
              <w:rPr>
                <w:rFonts w:ascii="Times New Roman" w:hAnsi="Times New Roman" w:cs="Times New Roman"/>
                <w:b/>
                <w:bCs/>
                <w:smallCaps/>
                <w:sz w:val="22"/>
                <w:szCs w:val="22"/>
              </w:rPr>
              <w:t>SÉTIMA</w:t>
            </w:r>
            <w:r w:rsidR="00D97390" w:rsidRPr="00DD1CC9">
              <w:rPr>
                <w:rFonts w:ascii="Times New Roman" w:hAnsi="Times New Roman" w:cs="Times New Roman"/>
                <w:b/>
                <w:bCs/>
                <w:smallCaps/>
                <w:sz w:val="22"/>
                <w:szCs w:val="22"/>
              </w:rPr>
              <w:t xml:space="preserve">) </w:t>
            </w:r>
            <w:r w:rsidR="00692F5D" w:rsidRPr="00DD1CC9">
              <w:rPr>
                <w:rFonts w:ascii="Times New Roman" w:hAnsi="Times New Roman" w:cs="Times New Roman"/>
                <w:b/>
                <w:bCs/>
                <w:smallCaps/>
                <w:sz w:val="22"/>
                <w:szCs w:val="22"/>
              </w:rPr>
              <w:t>EMISSÃO DE DEBÊNTURES SIMPLES, NÃO CONVERSÍVEIS EM AÇÕES, DA ESPÉCIE</w:t>
            </w:r>
            <w:r w:rsidR="00CF7B4E" w:rsidRPr="00DD1CC9">
              <w:rPr>
                <w:rFonts w:ascii="Times New Roman" w:hAnsi="Times New Roman" w:cs="Times New Roman"/>
                <w:b/>
                <w:bCs/>
                <w:smallCaps/>
                <w:sz w:val="22"/>
                <w:szCs w:val="22"/>
              </w:rPr>
              <w:t xml:space="preserve"> COM GARANTIA REAL</w:t>
            </w:r>
            <w:r w:rsidR="00692F5D" w:rsidRPr="00DD1CC9">
              <w:rPr>
                <w:rFonts w:ascii="Times New Roman" w:hAnsi="Times New Roman" w:cs="Times New Roman"/>
                <w:b/>
                <w:bCs/>
                <w:smallCaps/>
                <w:sz w:val="22"/>
                <w:szCs w:val="22"/>
              </w:rPr>
              <w:t>, EM</w:t>
            </w:r>
            <w:r w:rsidR="009E3DAD" w:rsidRPr="00DD1CC9">
              <w:rPr>
                <w:rFonts w:ascii="Times New Roman" w:hAnsi="Times New Roman" w:cs="Times New Roman"/>
                <w:b/>
                <w:bCs/>
                <w:smallCaps/>
                <w:sz w:val="22"/>
                <w:szCs w:val="22"/>
              </w:rPr>
              <w:t xml:space="preserve"> ATÉ</w:t>
            </w:r>
            <w:r w:rsidR="00692F5D" w:rsidRPr="00DD1CC9">
              <w:rPr>
                <w:rFonts w:ascii="Times New Roman" w:hAnsi="Times New Roman" w:cs="Times New Roman"/>
                <w:b/>
                <w:bCs/>
                <w:smallCaps/>
                <w:sz w:val="22"/>
                <w:szCs w:val="22"/>
              </w:rPr>
              <w:t xml:space="preserve"> </w:t>
            </w:r>
            <w:r w:rsidR="00CF7B4E" w:rsidRPr="00DD1CC9">
              <w:rPr>
                <w:rFonts w:ascii="Times New Roman" w:hAnsi="Times New Roman" w:cs="Times New Roman"/>
                <w:b/>
                <w:bCs/>
                <w:smallCaps/>
                <w:sz w:val="22"/>
                <w:szCs w:val="22"/>
              </w:rPr>
              <w:t>2 (DUAS) SÉRIES</w:t>
            </w:r>
            <w:r w:rsidR="00692F5D" w:rsidRPr="00DD1CC9">
              <w:rPr>
                <w:rFonts w:ascii="Times New Roman" w:hAnsi="Times New Roman" w:cs="Times New Roman"/>
                <w:b/>
                <w:bCs/>
                <w:smallCaps/>
                <w:sz w:val="22"/>
                <w:szCs w:val="22"/>
              </w:rPr>
              <w:t xml:space="preserve">, PARA COLOCAÇÃO PRIVADA, DA </w:t>
            </w:r>
            <w:r w:rsidR="00692F5D" w:rsidRPr="004505B7">
              <w:rPr>
                <w:rFonts w:ascii="Times New Roman" w:hAnsi="Times New Roman"/>
                <w:b/>
                <w:smallCaps/>
                <w:sz w:val="22"/>
              </w:rPr>
              <w:t>ALIANSCE SONAE SHOPPING CENTERS S.A</w:t>
            </w:r>
            <w:r w:rsidR="00692F5D" w:rsidRPr="00802978">
              <w:rPr>
                <w:rFonts w:ascii="Times New Roman" w:hAnsi="Times New Roman" w:cs="Times New Roman"/>
                <w:b/>
                <w:bCs/>
                <w:smallCaps/>
                <w:sz w:val="22"/>
                <w:szCs w:val="22"/>
              </w:rPr>
              <w:t>.</w:t>
            </w:r>
          </w:p>
        </w:tc>
      </w:tr>
    </w:tbl>
    <w:p w14:paraId="69AA16D2" w14:textId="77777777" w:rsidR="00DE5208" w:rsidRPr="00DD1CC9" w:rsidRDefault="00DE5208" w:rsidP="004505B7">
      <w:pPr>
        <w:tabs>
          <w:tab w:val="left" w:pos="9000"/>
        </w:tabs>
        <w:spacing w:after="240" w:line="320" w:lineRule="exact"/>
        <w:ind w:right="-6"/>
        <w:rPr>
          <w:rFonts w:ascii="Times New Roman" w:hAnsi="Times New Roman" w:cs="Times New Roman"/>
        </w:rPr>
      </w:pPr>
      <w:r w:rsidRPr="00DD1CC9">
        <w:rPr>
          <w:rFonts w:ascii="Times New Roman" w:hAnsi="Times New Roman" w:cs="Times New Roman"/>
        </w:rPr>
        <w:tab/>
      </w:r>
    </w:p>
    <w:tbl>
      <w:tblPr>
        <w:tblW w:w="0" w:type="auto"/>
        <w:jc w:val="center"/>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DE5208" w:rsidRPr="00802978" w14:paraId="293A62E7" w14:textId="77777777" w:rsidTr="00C62E9F">
        <w:trPr>
          <w:cantSplit/>
          <w:jc w:val="center"/>
        </w:trPr>
        <w:tc>
          <w:tcPr>
            <w:tcW w:w="6917" w:type="dxa"/>
            <w:gridSpan w:val="3"/>
            <w:tcBorders>
              <w:top w:val="single" w:sz="6" w:space="0" w:color="auto"/>
              <w:left w:val="single" w:sz="6" w:space="0" w:color="auto"/>
              <w:right w:val="single" w:sz="6" w:space="0" w:color="auto"/>
            </w:tcBorders>
          </w:tcPr>
          <w:p w14:paraId="3D3A6748"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EMISSORA</w:t>
            </w:r>
          </w:p>
        </w:tc>
        <w:tc>
          <w:tcPr>
            <w:tcW w:w="284" w:type="dxa"/>
          </w:tcPr>
          <w:p w14:paraId="04990BB4" w14:textId="77777777" w:rsidR="00DE5208" w:rsidRPr="00DD1CC9" w:rsidRDefault="00DE5208" w:rsidP="004505B7">
            <w:pPr>
              <w:spacing w:after="240" w:line="320" w:lineRule="exact"/>
              <w:ind w:right="-6"/>
              <w:jc w:val="center"/>
              <w:rPr>
                <w:rFonts w:ascii="Times New Roman" w:hAnsi="Times New Roman" w:cs="Times New Roman"/>
                <w:b/>
              </w:rPr>
            </w:pPr>
          </w:p>
        </w:tc>
        <w:tc>
          <w:tcPr>
            <w:tcW w:w="2410" w:type="dxa"/>
            <w:tcBorders>
              <w:top w:val="single" w:sz="6" w:space="0" w:color="auto"/>
              <w:left w:val="single" w:sz="6" w:space="0" w:color="auto"/>
              <w:right w:val="single" w:sz="6" w:space="0" w:color="auto"/>
            </w:tcBorders>
          </w:tcPr>
          <w:p w14:paraId="7E62A3FF" w14:textId="77777777" w:rsidR="00DE5208" w:rsidRPr="00DD1CC9" w:rsidRDefault="00DE5208" w:rsidP="004505B7">
            <w:pPr>
              <w:spacing w:after="240" w:line="320" w:lineRule="exact"/>
              <w:ind w:right="-6"/>
              <w:jc w:val="center"/>
              <w:rPr>
                <w:rFonts w:ascii="Times New Roman" w:hAnsi="Times New Roman" w:cs="Times New Roman"/>
                <w:b/>
                <w:lang w:val="pt-PT"/>
              </w:rPr>
            </w:pPr>
            <w:r w:rsidRPr="00DD1CC9">
              <w:rPr>
                <w:rFonts w:ascii="Times New Roman" w:hAnsi="Times New Roman" w:cs="Times New Roman"/>
                <w:b/>
                <w:lang w:val="pt-PT"/>
              </w:rPr>
              <w:t>CNPJ</w:t>
            </w:r>
          </w:p>
        </w:tc>
      </w:tr>
      <w:tr w:rsidR="00DE5208" w:rsidRPr="00802978" w14:paraId="552AF88E" w14:textId="77777777" w:rsidTr="00C62E9F">
        <w:trPr>
          <w:cantSplit/>
          <w:jc w:val="center"/>
        </w:trPr>
        <w:tc>
          <w:tcPr>
            <w:tcW w:w="6917" w:type="dxa"/>
            <w:gridSpan w:val="3"/>
            <w:tcBorders>
              <w:left w:val="single" w:sz="6" w:space="0" w:color="auto"/>
              <w:bottom w:val="single" w:sz="4" w:space="0" w:color="auto"/>
              <w:right w:val="single" w:sz="6" w:space="0" w:color="auto"/>
            </w:tcBorders>
          </w:tcPr>
          <w:p w14:paraId="3FF0F5BC" w14:textId="0D4254B3" w:rsidR="00DE5208" w:rsidRPr="00DD1CC9" w:rsidRDefault="007636A3" w:rsidP="004505B7">
            <w:pPr>
              <w:spacing w:after="240" w:line="320" w:lineRule="exact"/>
              <w:ind w:right="-6"/>
              <w:jc w:val="center"/>
              <w:rPr>
                <w:rFonts w:ascii="Times New Roman" w:hAnsi="Times New Roman" w:cs="Times New Roman"/>
                <w:bCs/>
                <w:lang w:val="en-US"/>
              </w:rPr>
            </w:pPr>
            <w:r w:rsidRPr="004505B7">
              <w:rPr>
                <w:rFonts w:ascii="Times New Roman" w:hAnsi="Times New Roman"/>
                <w:lang w:val="en-US"/>
              </w:rPr>
              <w:t>ALIANSCE SONAE SHOPPING CENTERS S.A</w:t>
            </w:r>
            <w:r w:rsidRPr="00802978">
              <w:rPr>
                <w:rFonts w:ascii="Times New Roman" w:hAnsi="Times New Roman" w:cs="Times New Roman"/>
                <w:bCs/>
                <w:snapToGrid w:val="0"/>
                <w:lang w:val="en-US"/>
              </w:rPr>
              <w:t>.</w:t>
            </w:r>
          </w:p>
        </w:tc>
        <w:tc>
          <w:tcPr>
            <w:tcW w:w="284" w:type="dxa"/>
          </w:tcPr>
          <w:p w14:paraId="1A100185" w14:textId="77777777" w:rsidR="00DE5208" w:rsidRPr="00DD1CC9" w:rsidRDefault="00DE5208" w:rsidP="004505B7">
            <w:pPr>
              <w:spacing w:after="240" w:line="320" w:lineRule="exact"/>
              <w:ind w:right="-6"/>
              <w:jc w:val="center"/>
              <w:rPr>
                <w:rFonts w:ascii="Times New Roman" w:hAnsi="Times New Roman" w:cs="Times New Roman"/>
                <w:lang w:val="en-US"/>
              </w:rPr>
            </w:pPr>
          </w:p>
        </w:tc>
        <w:tc>
          <w:tcPr>
            <w:tcW w:w="2410" w:type="dxa"/>
            <w:tcBorders>
              <w:left w:val="single" w:sz="6" w:space="0" w:color="auto"/>
              <w:bottom w:val="single" w:sz="4" w:space="0" w:color="auto"/>
              <w:right w:val="single" w:sz="6" w:space="0" w:color="auto"/>
            </w:tcBorders>
          </w:tcPr>
          <w:p w14:paraId="73170515" w14:textId="4AEDE325"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05.878.397/0001-32</w:t>
            </w:r>
          </w:p>
        </w:tc>
      </w:tr>
      <w:tr w:rsidR="00DE5208" w:rsidRPr="00802978" w14:paraId="4DE93F3A" w14:textId="77777777" w:rsidTr="00C62E9F">
        <w:trPr>
          <w:cantSplit/>
          <w:jc w:val="center"/>
        </w:trPr>
        <w:tc>
          <w:tcPr>
            <w:tcW w:w="6917" w:type="dxa"/>
            <w:gridSpan w:val="3"/>
            <w:tcBorders>
              <w:top w:val="single" w:sz="4" w:space="0" w:color="auto"/>
              <w:bottom w:val="single" w:sz="4" w:space="0" w:color="auto"/>
            </w:tcBorders>
          </w:tcPr>
          <w:p w14:paraId="6C8E3839" w14:textId="77777777" w:rsidR="00DE5208" w:rsidRPr="00DD1CC9" w:rsidRDefault="00DE5208" w:rsidP="004505B7">
            <w:pPr>
              <w:spacing w:after="240" w:line="320" w:lineRule="exact"/>
              <w:ind w:right="-6"/>
              <w:jc w:val="center"/>
              <w:rPr>
                <w:rFonts w:ascii="Times New Roman" w:hAnsi="Times New Roman" w:cs="Times New Roman"/>
              </w:rPr>
            </w:pPr>
          </w:p>
        </w:tc>
        <w:tc>
          <w:tcPr>
            <w:tcW w:w="284" w:type="dxa"/>
          </w:tcPr>
          <w:p w14:paraId="270FDE57"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2410" w:type="dxa"/>
            <w:tcBorders>
              <w:top w:val="single" w:sz="4" w:space="0" w:color="auto"/>
              <w:bottom w:val="single" w:sz="4" w:space="0" w:color="auto"/>
            </w:tcBorders>
          </w:tcPr>
          <w:p w14:paraId="26D17E5B" w14:textId="77777777" w:rsidR="00DE5208" w:rsidRPr="00DD1CC9" w:rsidRDefault="00DE5208" w:rsidP="004505B7">
            <w:pPr>
              <w:spacing w:after="240" w:line="320" w:lineRule="exact"/>
              <w:ind w:right="-6"/>
              <w:jc w:val="center"/>
              <w:rPr>
                <w:rFonts w:ascii="Times New Roman" w:hAnsi="Times New Roman" w:cs="Times New Roman"/>
              </w:rPr>
            </w:pPr>
          </w:p>
        </w:tc>
      </w:tr>
      <w:tr w:rsidR="00DE5208" w:rsidRPr="00802978" w14:paraId="30A53D64" w14:textId="77777777" w:rsidTr="00C62E9F">
        <w:trPr>
          <w:cantSplit/>
          <w:jc w:val="center"/>
        </w:trPr>
        <w:tc>
          <w:tcPr>
            <w:tcW w:w="6917" w:type="dxa"/>
            <w:gridSpan w:val="3"/>
            <w:tcBorders>
              <w:top w:val="single" w:sz="4" w:space="0" w:color="auto"/>
              <w:left w:val="single" w:sz="6" w:space="0" w:color="auto"/>
              <w:right w:val="single" w:sz="6" w:space="0" w:color="auto"/>
            </w:tcBorders>
          </w:tcPr>
          <w:p w14:paraId="082B6991"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LOGRADOURO</w:t>
            </w:r>
          </w:p>
        </w:tc>
        <w:tc>
          <w:tcPr>
            <w:tcW w:w="284" w:type="dxa"/>
          </w:tcPr>
          <w:p w14:paraId="047D9CD2" w14:textId="77777777" w:rsidR="00DE5208" w:rsidRPr="00DD1CC9" w:rsidRDefault="00DE5208" w:rsidP="004505B7">
            <w:pPr>
              <w:spacing w:after="240" w:line="320" w:lineRule="exact"/>
              <w:ind w:right="-6"/>
              <w:jc w:val="center"/>
              <w:rPr>
                <w:rFonts w:ascii="Times New Roman" w:hAnsi="Times New Roman" w:cs="Times New Roman"/>
                <w:b/>
              </w:rPr>
            </w:pPr>
          </w:p>
        </w:tc>
        <w:tc>
          <w:tcPr>
            <w:tcW w:w="2410" w:type="dxa"/>
            <w:tcBorders>
              <w:top w:val="single" w:sz="4" w:space="0" w:color="auto"/>
              <w:left w:val="single" w:sz="6" w:space="0" w:color="auto"/>
              <w:right w:val="single" w:sz="6" w:space="0" w:color="auto"/>
            </w:tcBorders>
          </w:tcPr>
          <w:p w14:paraId="61F5E028"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BAIRRO</w:t>
            </w:r>
          </w:p>
        </w:tc>
      </w:tr>
      <w:tr w:rsidR="00DE5208" w:rsidRPr="00802978" w14:paraId="305DEAFB" w14:textId="77777777" w:rsidTr="00C62E9F">
        <w:trPr>
          <w:cantSplit/>
          <w:jc w:val="center"/>
        </w:trPr>
        <w:tc>
          <w:tcPr>
            <w:tcW w:w="6917" w:type="dxa"/>
            <w:gridSpan w:val="3"/>
            <w:tcBorders>
              <w:left w:val="single" w:sz="6" w:space="0" w:color="auto"/>
              <w:bottom w:val="single" w:sz="4" w:space="0" w:color="auto"/>
              <w:right w:val="single" w:sz="6" w:space="0" w:color="auto"/>
            </w:tcBorders>
          </w:tcPr>
          <w:p w14:paraId="4E30FD85" w14:textId="0F2B1DDE"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Rua Dias Ferreira, 190, 3º andar, sala 301 (parte)</w:t>
            </w:r>
          </w:p>
        </w:tc>
        <w:tc>
          <w:tcPr>
            <w:tcW w:w="284" w:type="dxa"/>
          </w:tcPr>
          <w:p w14:paraId="487AA923" w14:textId="77777777" w:rsidR="00DE5208" w:rsidRPr="00DD1CC9" w:rsidRDefault="00DE5208" w:rsidP="004505B7">
            <w:pPr>
              <w:spacing w:after="240" w:line="320" w:lineRule="exact"/>
              <w:ind w:right="-6"/>
              <w:jc w:val="center"/>
              <w:rPr>
                <w:rFonts w:ascii="Times New Roman" w:hAnsi="Times New Roman" w:cs="Times New Roman"/>
              </w:rPr>
            </w:pPr>
          </w:p>
        </w:tc>
        <w:tc>
          <w:tcPr>
            <w:tcW w:w="2410" w:type="dxa"/>
            <w:tcBorders>
              <w:left w:val="single" w:sz="6" w:space="0" w:color="auto"/>
              <w:bottom w:val="single" w:sz="4" w:space="0" w:color="auto"/>
              <w:right w:val="single" w:sz="6" w:space="0" w:color="auto"/>
            </w:tcBorders>
          </w:tcPr>
          <w:p w14:paraId="24B78B0B" w14:textId="7DB26CDE"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Leblon</w:t>
            </w:r>
          </w:p>
        </w:tc>
      </w:tr>
      <w:tr w:rsidR="00DE5208" w:rsidRPr="00802978" w14:paraId="67DA849F" w14:textId="77777777" w:rsidTr="00C62E9F">
        <w:trPr>
          <w:cantSplit/>
          <w:jc w:val="center"/>
        </w:trPr>
        <w:tc>
          <w:tcPr>
            <w:tcW w:w="6917" w:type="dxa"/>
            <w:gridSpan w:val="3"/>
            <w:tcBorders>
              <w:top w:val="single" w:sz="4" w:space="0" w:color="auto"/>
            </w:tcBorders>
          </w:tcPr>
          <w:p w14:paraId="1E0C6BB0" w14:textId="77777777" w:rsidR="00DE5208" w:rsidRPr="00DD1CC9" w:rsidRDefault="00DE5208" w:rsidP="004505B7">
            <w:pPr>
              <w:spacing w:after="240" w:line="320" w:lineRule="exact"/>
              <w:ind w:right="-6"/>
              <w:jc w:val="center"/>
              <w:rPr>
                <w:rFonts w:ascii="Times New Roman" w:hAnsi="Times New Roman" w:cs="Times New Roman"/>
              </w:rPr>
            </w:pPr>
          </w:p>
        </w:tc>
        <w:tc>
          <w:tcPr>
            <w:tcW w:w="284" w:type="dxa"/>
            <w:tcBorders>
              <w:left w:val="nil"/>
            </w:tcBorders>
          </w:tcPr>
          <w:p w14:paraId="5D8C03DF" w14:textId="77777777" w:rsidR="00DE5208" w:rsidRPr="00DD1CC9" w:rsidRDefault="00DE5208" w:rsidP="004505B7">
            <w:pPr>
              <w:spacing w:after="240" w:line="320" w:lineRule="exact"/>
              <w:ind w:right="-6"/>
              <w:jc w:val="center"/>
              <w:rPr>
                <w:rFonts w:ascii="Times New Roman" w:hAnsi="Times New Roman" w:cs="Times New Roman"/>
              </w:rPr>
            </w:pPr>
          </w:p>
        </w:tc>
        <w:tc>
          <w:tcPr>
            <w:tcW w:w="2410" w:type="dxa"/>
            <w:tcBorders>
              <w:top w:val="single" w:sz="4" w:space="0" w:color="auto"/>
              <w:left w:val="nil"/>
              <w:bottom w:val="single" w:sz="4" w:space="0" w:color="auto"/>
            </w:tcBorders>
          </w:tcPr>
          <w:p w14:paraId="5F7D600C" w14:textId="77777777" w:rsidR="00DE5208" w:rsidRPr="00DD1CC9" w:rsidRDefault="00DE5208" w:rsidP="004505B7">
            <w:pPr>
              <w:spacing w:after="240" w:line="320" w:lineRule="exact"/>
              <w:ind w:right="-6"/>
              <w:jc w:val="center"/>
              <w:rPr>
                <w:rFonts w:ascii="Times New Roman" w:hAnsi="Times New Roman" w:cs="Times New Roman"/>
              </w:rPr>
            </w:pPr>
          </w:p>
        </w:tc>
      </w:tr>
      <w:tr w:rsidR="00DE5208" w:rsidRPr="00802978" w14:paraId="20FED00F" w14:textId="77777777" w:rsidTr="00C62E9F">
        <w:trPr>
          <w:cantSplit/>
          <w:jc w:val="center"/>
        </w:trPr>
        <w:tc>
          <w:tcPr>
            <w:tcW w:w="2408" w:type="dxa"/>
            <w:tcBorders>
              <w:top w:val="single" w:sz="4" w:space="0" w:color="auto"/>
              <w:left w:val="single" w:sz="6" w:space="0" w:color="auto"/>
              <w:right w:val="single" w:sz="6" w:space="0" w:color="auto"/>
            </w:tcBorders>
          </w:tcPr>
          <w:p w14:paraId="451EC6EA" w14:textId="77777777" w:rsidR="00DE5208" w:rsidRPr="00DD1CC9" w:rsidRDefault="00DE5208"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rPr>
              <w:t>CEP</w:t>
            </w:r>
          </w:p>
        </w:tc>
        <w:tc>
          <w:tcPr>
            <w:tcW w:w="415" w:type="dxa"/>
          </w:tcPr>
          <w:p w14:paraId="48C1E236" w14:textId="77777777" w:rsidR="00DE5208" w:rsidRPr="00DD1CC9" w:rsidRDefault="00DE5208" w:rsidP="004505B7">
            <w:pPr>
              <w:spacing w:after="240" w:line="320" w:lineRule="exact"/>
              <w:ind w:right="-6"/>
              <w:jc w:val="center"/>
              <w:rPr>
                <w:rFonts w:ascii="Times New Roman" w:hAnsi="Times New Roman" w:cs="Times New Roman"/>
                <w:b/>
              </w:rPr>
            </w:pPr>
          </w:p>
        </w:tc>
        <w:tc>
          <w:tcPr>
            <w:tcW w:w="4094" w:type="dxa"/>
            <w:tcBorders>
              <w:top w:val="single" w:sz="4" w:space="0" w:color="auto"/>
              <w:left w:val="single" w:sz="6" w:space="0" w:color="auto"/>
              <w:right w:val="single" w:sz="6" w:space="0" w:color="auto"/>
            </w:tcBorders>
          </w:tcPr>
          <w:p w14:paraId="51101E56"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CIDADE</w:t>
            </w:r>
          </w:p>
        </w:tc>
        <w:tc>
          <w:tcPr>
            <w:tcW w:w="284" w:type="dxa"/>
          </w:tcPr>
          <w:p w14:paraId="7268B895" w14:textId="77777777" w:rsidR="00DE5208" w:rsidRPr="00DD1CC9" w:rsidRDefault="00DE5208" w:rsidP="004505B7">
            <w:pPr>
              <w:spacing w:after="240" w:line="320" w:lineRule="exact"/>
              <w:ind w:right="-6"/>
              <w:jc w:val="center"/>
              <w:rPr>
                <w:rFonts w:ascii="Times New Roman" w:hAnsi="Times New Roman" w:cs="Times New Roman"/>
                <w:b/>
              </w:rPr>
            </w:pPr>
          </w:p>
        </w:tc>
        <w:tc>
          <w:tcPr>
            <w:tcW w:w="2410" w:type="dxa"/>
            <w:tcBorders>
              <w:top w:val="single" w:sz="4" w:space="0" w:color="auto"/>
              <w:left w:val="single" w:sz="6" w:space="0" w:color="auto"/>
              <w:right w:val="single" w:sz="6" w:space="0" w:color="auto"/>
            </w:tcBorders>
          </w:tcPr>
          <w:p w14:paraId="367E292F" w14:textId="77777777" w:rsidR="00DE5208" w:rsidRPr="00DD1CC9" w:rsidRDefault="00DE5208" w:rsidP="004505B7">
            <w:pPr>
              <w:spacing w:after="240" w:line="320" w:lineRule="exact"/>
              <w:ind w:right="-6"/>
              <w:jc w:val="center"/>
              <w:rPr>
                <w:rFonts w:ascii="Times New Roman" w:hAnsi="Times New Roman" w:cs="Times New Roman"/>
                <w:b/>
                <w:lang w:val="pt-PT"/>
              </w:rPr>
            </w:pPr>
            <w:r w:rsidRPr="00DD1CC9">
              <w:rPr>
                <w:rFonts w:ascii="Times New Roman" w:hAnsi="Times New Roman" w:cs="Times New Roman"/>
                <w:b/>
                <w:lang w:val="pt-PT"/>
              </w:rPr>
              <w:t>U.F.</w:t>
            </w:r>
          </w:p>
        </w:tc>
      </w:tr>
      <w:tr w:rsidR="00DE5208" w:rsidRPr="00802978" w14:paraId="33FD4CA2" w14:textId="77777777" w:rsidTr="00C62E9F">
        <w:trPr>
          <w:cantSplit/>
          <w:jc w:val="center"/>
        </w:trPr>
        <w:tc>
          <w:tcPr>
            <w:tcW w:w="2408" w:type="dxa"/>
            <w:tcBorders>
              <w:left w:val="single" w:sz="6" w:space="0" w:color="auto"/>
              <w:bottom w:val="single" w:sz="6" w:space="0" w:color="auto"/>
              <w:right w:val="single" w:sz="6" w:space="0" w:color="auto"/>
            </w:tcBorders>
          </w:tcPr>
          <w:p w14:paraId="6A809D13" w14:textId="410787AB" w:rsidR="00DE5208" w:rsidRPr="00DD1CC9" w:rsidRDefault="007636A3" w:rsidP="004505B7">
            <w:pPr>
              <w:spacing w:after="240" w:line="320" w:lineRule="exact"/>
              <w:ind w:right="-6"/>
              <w:jc w:val="center"/>
              <w:rPr>
                <w:rFonts w:ascii="Times New Roman" w:hAnsi="Times New Roman" w:cs="Times New Roman"/>
                <w:lang w:val="pt-PT"/>
              </w:rPr>
            </w:pPr>
            <w:r w:rsidRPr="00DD1CC9">
              <w:rPr>
                <w:rFonts w:ascii="Times New Roman" w:hAnsi="Times New Roman" w:cs="Times New Roman"/>
              </w:rPr>
              <w:t>22431-050</w:t>
            </w:r>
          </w:p>
        </w:tc>
        <w:tc>
          <w:tcPr>
            <w:tcW w:w="415" w:type="dxa"/>
          </w:tcPr>
          <w:p w14:paraId="6316C2A2"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4094" w:type="dxa"/>
            <w:tcBorders>
              <w:left w:val="single" w:sz="6" w:space="0" w:color="auto"/>
              <w:bottom w:val="single" w:sz="6" w:space="0" w:color="auto"/>
              <w:right w:val="single" w:sz="6" w:space="0" w:color="auto"/>
            </w:tcBorders>
          </w:tcPr>
          <w:p w14:paraId="7B35ADCB" w14:textId="58EC913F"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Rio de Janeiro</w:t>
            </w:r>
          </w:p>
        </w:tc>
        <w:tc>
          <w:tcPr>
            <w:tcW w:w="284" w:type="dxa"/>
          </w:tcPr>
          <w:p w14:paraId="555948FE"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2410" w:type="dxa"/>
            <w:tcBorders>
              <w:left w:val="single" w:sz="6" w:space="0" w:color="auto"/>
              <w:bottom w:val="single" w:sz="6" w:space="0" w:color="auto"/>
              <w:right w:val="single" w:sz="6" w:space="0" w:color="auto"/>
            </w:tcBorders>
          </w:tcPr>
          <w:p w14:paraId="5D52290A" w14:textId="068D0DD5" w:rsidR="00DE5208" w:rsidRPr="00DD1CC9" w:rsidRDefault="007636A3"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RJ</w:t>
            </w:r>
          </w:p>
        </w:tc>
      </w:tr>
    </w:tbl>
    <w:p w14:paraId="1771C130" w14:textId="77777777" w:rsidR="00DE5208" w:rsidRPr="00DD1CC9" w:rsidRDefault="00DE5208" w:rsidP="004505B7">
      <w:pPr>
        <w:tabs>
          <w:tab w:val="center" w:pos="2408"/>
          <w:tab w:val="right" w:pos="4816"/>
          <w:tab w:val="left" w:pos="7224"/>
          <w:tab w:val="left" w:pos="9632"/>
        </w:tabs>
        <w:spacing w:after="240" w:line="320" w:lineRule="exact"/>
        <w:ind w:right="-6"/>
        <w:rPr>
          <w:rFonts w:ascii="Times New Roman" w:hAnsi="Times New Roman" w:cs="Times New Roman"/>
        </w:rPr>
      </w:pPr>
    </w:p>
    <w:tbl>
      <w:tblPr>
        <w:tblW w:w="0" w:type="auto"/>
        <w:jc w:val="center"/>
        <w:tblLayout w:type="fixed"/>
        <w:tblCellMar>
          <w:left w:w="113" w:type="dxa"/>
          <w:right w:w="113" w:type="dxa"/>
        </w:tblCellMar>
        <w:tblLook w:val="0000" w:firstRow="0" w:lastRow="0" w:firstColumn="0" w:lastColumn="0" w:noHBand="0" w:noVBand="0"/>
      </w:tblPr>
      <w:tblGrid>
        <w:gridCol w:w="9625"/>
      </w:tblGrid>
      <w:tr w:rsidR="00DE5208" w:rsidRPr="00802978" w14:paraId="4C003249" w14:textId="77777777" w:rsidTr="00C62E9F">
        <w:trPr>
          <w:cantSplit/>
          <w:jc w:val="center"/>
        </w:trPr>
        <w:tc>
          <w:tcPr>
            <w:tcW w:w="9625" w:type="dxa"/>
            <w:tcBorders>
              <w:top w:val="single" w:sz="6" w:space="0" w:color="auto"/>
              <w:left w:val="single" w:sz="6" w:space="0" w:color="auto"/>
              <w:right w:val="single" w:sz="6" w:space="0" w:color="auto"/>
            </w:tcBorders>
          </w:tcPr>
          <w:p w14:paraId="020D1C38" w14:textId="77777777" w:rsidR="00DE5208" w:rsidRPr="00DD1CC9" w:rsidRDefault="00DE5208" w:rsidP="004505B7">
            <w:pPr>
              <w:pStyle w:val="Heading1"/>
              <w:keepNext w:val="0"/>
              <w:widowControl w:val="0"/>
              <w:spacing w:after="240" w:line="320" w:lineRule="exact"/>
            </w:pPr>
            <w:r w:rsidRPr="00DD1CC9">
              <w:rPr>
                <w:smallCaps/>
                <w:u w:val="single"/>
              </w:rPr>
              <w:t xml:space="preserve">Características </w:t>
            </w:r>
          </w:p>
        </w:tc>
      </w:tr>
      <w:tr w:rsidR="00DE5208" w:rsidRPr="00802978" w14:paraId="1B6D2359" w14:textId="77777777" w:rsidTr="00C62E9F">
        <w:trPr>
          <w:cantSplit/>
          <w:jc w:val="center"/>
        </w:trPr>
        <w:tc>
          <w:tcPr>
            <w:tcW w:w="9625" w:type="dxa"/>
            <w:tcBorders>
              <w:left w:val="single" w:sz="6" w:space="0" w:color="auto"/>
              <w:bottom w:val="single" w:sz="6" w:space="0" w:color="auto"/>
              <w:right w:val="single" w:sz="6" w:space="0" w:color="auto"/>
            </w:tcBorders>
          </w:tcPr>
          <w:p w14:paraId="3E95FF3A" w14:textId="5A732645" w:rsidR="00CF6144" w:rsidRPr="00DD1CC9" w:rsidRDefault="00DE5208" w:rsidP="004505B7">
            <w:pPr>
              <w:widowControl w:val="0"/>
              <w:spacing w:after="240" w:line="320" w:lineRule="exact"/>
              <w:jc w:val="both"/>
              <w:rPr>
                <w:rFonts w:ascii="Times New Roman" w:hAnsi="Times New Roman" w:cs="Times New Roman"/>
              </w:rPr>
            </w:pPr>
            <w:r w:rsidRPr="00DD1CC9">
              <w:rPr>
                <w:rFonts w:ascii="Times New Roman" w:hAnsi="Times New Roman" w:cs="Times New Roman"/>
              </w:rPr>
              <w:lastRenderedPageBreak/>
              <w:t xml:space="preserve">Emissão de </w:t>
            </w:r>
            <w:r w:rsidR="00CF7B4E" w:rsidRPr="00DD1CC9">
              <w:rPr>
                <w:rFonts w:ascii="Times New Roman" w:hAnsi="Times New Roman" w:cs="Times New Roman"/>
              </w:rPr>
              <w:t>5</w:t>
            </w:r>
            <w:r w:rsidR="00DD6F01" w:rsidRPr="00DD1CC9">
              <w:rPr>
                <w:rFonts w:ascii="Times New Roman" w:hAnsi="Times New Roman" w:cs="Times New Roman"/>
              </w:rPr>
              <w:t>00</w:t>
            </w:r>
            <w:r w:rsidR="0091798E" w:rsidRPr="00DD1CC9">
              <w:rPr>
                <w:rFonts w:ascii="Times New Roman" w:hAnsi="Times New Roman" w:cs="Times New Roman"/>
              </w:rPr>
              <w:t>.000 (</w:t>
            </w:r>
            <w:r w:rsidR="00CF7B4E" w:rsidRPr="00DD1CC9">
              <w:rPr>
                <w:rFonts w:ascii="Times New Roman" w:hAnsi="Times New Roman" w:cs="Times New Roman"/>
              </w:rPr>
              <w:t>quinhentas</w:t>
            </w:r>
            <w:r w:rsidR="0091798E" w:rsidRPr="00DD1CC9">
              <w:rPr>
                <w:rFonts w:ascii="Times New Roman" w:hAnsi="Times New Roman" w:cs="Times New Roman"/>
              </w:rPr>
              <w:t xml:space="preserve"> mil)</w:t>
            </w:r>
            <w:r w:rsidRPr="00DD1CC9">
              <w:rPr>
                <w:rFonts w:ascii="Times New Roman" w:hAnsi="Times New Roman" w:cs="Times New Roman"/>
              </w:rPr>
              <w:t xml:space="preserve"> debêntures simples, não conversíveis em ações, da espécie </w:t>
            </w:r>
            <w:r w:rsidR="00CF7B4E" w:rsidRPr="00DD1CC9">
              <w:rPr>
                <w:rFonts w:ascii="Times New Roman" w:hAnsi="Times New Roman" w:cs="Times New Roman"/>
              </w:rPr>
              <w:t>com garantia real</w:t>
            </w:r>
            <w:r w:rsidRPr="00DD1CC9">
              <w:rPr>
                <w:rFonts w:ascii="Times New Roman" w:hAnsi="Times New Roman" w:cs="Times New Roman"/>
              </w:rPr>
              <w:t xml:space="preserve">, </w:t>
            </w:r>
            <w:r w:rsidR="002F12C6" w:rsidRPr="00DD1CC9">
              <w:rPr>
                <w:rFonts w:ascii="Times New Roman" w:hAnsi="Times New Roman" w:cs="Times New Roman"/>
              </w:rPr>
              <w:t xml:space="preserve">em </w:t>
            </w:r>
            <w:r w:rsidR="00CF7B4E" w:rsidRPr="00DD1CC9">
              <w:rPr>
                <w:rFonts w:ascii="Times New Roman" w:hAnsi="Times New Roman" w:cs="Times New Roman"/>
              </w:rPr>
              <w:t xml:space="preserve">até 2 (duas) </w:t>
            </w:r>
            <w:r w:rsidR="002F12C6" w:rsidRPr="00DD1CC9">
              <w:rPr>
                <w:rFonts w:ascii="Times New Roman" w:hAnsi="Times New Roman" w:cs="Times New Roman"/>
              </w:rPr>
              <w:t>série</w:t>
            </w:r>
            <w:r w:rsidR="00CF7B4E" w:rsidRPr="00DD1CC9">
              <w:rPr>
                <w:rFonts w:ascii="Times New Roman" w:hAnsi="Times New Roman" w:cs="Times New Roman"/>
              </w:rPr>
              <w:t>s</w:t>
            </w:r>
            <w:r w:rsidRPr="00DD1CC9">
              <w:rPr>
                <w:rFonts w:ascii="Times New Roman" w:hAnsi="Times New Roman" w:cs="Times New Roman"/>
              </w:rPr>
              <w:t xml:space="preserve">, para colocação privada, da </w:t>
            </w:r>
            <w:r w:rsidR="007636A3" w:rsidRPr="004505B7">
              <w:rPr>
                <w:rFonts w:ascii="Times New Roman" w:hAnsi="Times New Roman"/>
              </w:rPr>
              <w:t>Aliansce Sonae Shopping Centers S.A</w:t>
            </w:r>
            <w:r w:rsidR="007636A3" w:rsidRPr="00802978">
              <w:rPr>
                <w:rFonts w:ascii="Times New Roman" w:hAnsi="Times New Roman" w:cs="Times New Roman"/>
                <w:bCs/>
              </w:rPr>
              <w:t>.</w:t>
            </w:r>
            <w:r w:rsidR="007636A3" w:rsidRPr="00DD1CC9" w:rsidDel="007636A3">
              <w:rPr>
                <w:rFonts w:ascii="Times New Roman" w:hAnsi="Times New Roman" w:cs="Times New Roman"/>
                <w:bCs/>
              </w:rPr>
              <w:t xml:space="preserve"> </w:t>
            </w:r>
            <w:r w:rsidRPr="00DD1CC9">
              <w:rPr>
                <w:rFonts w:ascii="Times New Roman" w:hAnsi="Times New Roman" w:cs="Times New Roman"/>
              </w:rPr>
              <w:t>("</w:t>
            </w:r>
            <w:r w:rsidRPr="00DD1CC9">
              <w:rPr>
                <w:rFonts w:ascii="Times New Roman" w:hAnsi="Times New Roman" w:cs="Times New Roman"/>
                <w:u w:val="single"/>
              </w:rPr>
              <w:t>Debêntures</w:t>
            </w:r>
            <w:r w:rsidRPr="00DD1CC9">
              <w:rPr>
                <w:rFonts w:ascii="Times New Roman" w:hAnsi="Times New Roman" w:cs="Times New Roman"/>
              </w:rPr>
              <w:t>", "</w:t>
            </w:r>
            <w:r w:rsidRPr="00DD1CC9">
              <w:rPr>
                <w:rFonts w:ascii="Times New Roman" w:hAnsi="Times New Roman" w:cs="Times New Roman"/>
                <w:u w:val="single"/>
              </w:rPr>
              <w:t>Emissão</w:t>
            </w:r>
            <w:r w:rsidRPr="00DD1CC9">
              <w:rPr>
                <w:rFonts w:ascii="Times New Roman" w:hAnsi="Times New Roman" w:cs="Times New Roman"/>
              </w:rPr>
              <w:t>" e "</w:t>
            </w:r>
            <w:r w:rsidRPr="00DD1CC9">
              <w:rPr>
                <w:rFonts w:ascii="Times New Roman" w:hAnsi="Times New Roman" w:cs="Times New Roman"/>
                <w:u w:val="single"/>
              </w:rPr>
              <w:t>Emissora</w:t>
            </w:r>
            <w:r w:rsidRPr="00DD1CC9">
              <w:rPr>
                <w:rFonts w:ascii="Times New Roman" w:hAnsi="Times New Roman" w:cs="Times New Roman"/>
              </w:rPr>
              <w:t>", respectivamente), cujas características estão definidas no "</w:t>
            </w:r>
            <w:r w:rsidR="00692F5D" w:rsidRPr="00DD1CC9">
              <w:rPr>
                <w:rFonts w:ascii="Times New Roman" w:hAnsi="Times New Roman" w:cs="Times New Roman"/>
                <w:i/>
              </w:rPr>
              <w:t xml:space="preserve">Instrumento Particular de Escritura da </w:t>
            </w:r>
            <w:r w:rsidR="00D97390">
              <w:rPr>
                <w:rFonts w:ascii="Times New Roman" w:hAnsi="Times New Roman" w:cs="Times New Roman"/>
                <w:i/>
              </w:rPr>
              <w:t>7</w:t>
            </w:r>
            <w:r w:rsidR="00692F5D" w:rsidRPr="00DD1CC9">
              <w:rPr>
                <w:rFonts w:ascii="Times New Roman" w:hAnsi="Times New Roman" w:cs="Times New Roman"/>
                <w:i/>
              </w:rPr>
              <w:t xml:space="preserve">ª </w:t>
            </w:r>
            <w:r w:rsidR="00D97390" w:rsidRPr="00DD1CC9">
              <w:rPr>
                <w:rFonts w:ascii="Times New Roman" w:hAnsi="Times New Roman" w:cs="Times New Roman"/>
                <w:i/>
              </w:rPr>
              <w:t>(</w:t>
            </w:r>
            <w:r w:rsidR="00D97390">
              <w:rPr>
                <w:rFonts w:ascii="Times New Roman" w:hAnsi="Times New Roman" w:cs="Times New Roman"/>
                <w:i/>
              </w:rPr>
              <w:t>Sétima</w:t>
            </w:r>
            <w:r w:rsidR="00D97390" w:rsidRPr="00DD1CC9">
              <w:rPr>
                <w:rFonts w:ascii="Times New Roman" w:hAnsi="Times New Roman" w:cs="Times New Roman"/>
                <w:i/>
              </w:rPr>
              <w:t xml:space="preserve">) </w:t>
            </w:r>
            <w:r w:rsidR="00692F5D" w:rsidRPr="00DD1CC9">
              <w:rPr>
                <w:rFonts w:ascii="Times New Roman" w:hAnsi="Times New Roman" w:cs="Times New Roman"/>
                <w:i/>
              </w:rPr>
              <w:t xml:space="preserve">Emissão de Debêntures Simples, Não Conversíveis em Ações, da Espécie </w:t>
            </w:r>
            <w:r w:rsidR="00CF7B4E" w:rsidRPr="00DD1CC9">
              <w:rPr>
                <w:rFonts w:ascii="Times New Roman" w:hAnsi="Times New Roman" w:cs="Times New Roman"/>
                <w:i/>
              </w:rPr>
              <w:t>com Garantia Real</w:t>
            </w:r>
            <w:r w:rsidR="00692F5D" w:rsidRPr="00DD1CC9">
              <w:rPr>
                <w:rFonts w:ascii="Times New Roman" w:hAnsi="Times New Roman" w:cs="Times New Roman"/>
                <w:i/>
              </w:rPr>
              <w:t>, em</w:t>
            </w:r>
            <w:r w:rsidR="004D7BFC" w:rsidRPr="00DD1CC9">
              <w:rPr>
                <w:rFonts w:ascii="Times New Roman" w:hAnsi="Times New Roman" w:cs="Times New Roman"/>
                <w:i/>
              </w:rPr>
              <w:t xml:space="preserve"> Até</w:t>
            </w:r>
            <w:r w:rsidR="00692F5D" w:rsidRPr="00DD1CC9">
              <w:rPr>
                <w:rFonts w:ascii="Times New Roman" w:hAnsi="Times New Roman" w:cs="Times New Roman"/>
                <w:i/>
              </w:rPr>
              <w:t xml:space="preserve"> </w:t>
            </w:r>
            <w:r w:rsidR="00CF7B4E" w:rsidRPr="00DD1CC9">
              <w:rPr>
                <w:rFonts w:ascii="Times New Roman" w:hAnsi="Times New Roman" w:cs="Times New Roman"/>
                <w:i/>
              </w:rPr>
              <w:t xml:space="preserve">2 (duas) </w:t>
            </w:r>
            <w:r w:rsidR="00692F5D" w:rsidRPr="00DD1CC9">
              <w:rPr>
                <w:rFonts w:ascii="Times New Roman" w:hAnsi="Times New Roman" w:cs="Times New Roman"/>
                <w:i/>
              </w:rPr>
              <w:t>Série</w:t>
            </w:r>
            <w:r w:rsidR="00CF7B4E" w:rsidRPr="00DD1CC9">
              <w:rPr>
                <w:rFonts w:ascii="Times New Roman" w:hAnsi="Times New Roman" w:cs="Times New Roman"/>
                <w:i/>
              </w:rPr>
              <w:t>s</w:t>
            </w:r>
            <w:r w:rsidR="00692F5D" w:rsidRPr="00DD1CC9">
              <w:rPr>
                <w:rFonts w:ascii="Times New Roman" w:hAnsi="Times New Roman" w:cs="Times New Roman"/>
                <w:i/>
              </w:rPr>
              <w:t xml:space="preserve">, para Colocação Privada, da </w:t>
            </w:r>
            <w:r w:rsidR="00692F5D" w:rsidRPr="004505B7">
              <w:rPr>
                <w:rFonts w:ascii="Times New Roman" w:hAnsi="Times New Roman"/>
                <w:i/>
              </w:rPr>
              <w:t>Aliansce Sonae Shopping Centers S.A</w:t>
            </w:r>
            <w:r w:rsidR="00692F5D" w:rsidRPr="00802978">
              <w:rPr>
                <w:rFonts w:ascii="Times New Roman" w:hAnsi="Times New Roman" w:cs="Times New Roman"/>
                <w:i/>
              </w:rPr>
              <w:t>.</w:t>
            </w:r>
            <w:r w:rsidR="00915906" w:rsidRPr="00DD1CC9">
              <w:rPr>
                <w:rFonts w:ascii="Times New Roman" w:hAnsi="Times New Roman" w:cs="Times New Roman"/>
              </w:rPr>
              <w:t>"</w:t>
            </w:r>
            <w:r w:rsidRPr="00DD1CC9">
              <w:rPr>
                <w:rFonts w:ascii="Times New Roman" w:hAnsi="Times New Roman" w:cs="Times New Roman"/>
              </w:rPr>
              <w:t xml:space="preserve">, datado de </w:t>
            </w:r>
            <w:r w:rsidR="005E74A7">
              <w:rPr>
                <w:rFonts w:ascii="Times New Roman" w:hAnsi="Times New Roman" w:cs="Times New Roman"/>
              </w:rPr>
              <w:t>13</w:t>
            </w:r>
            <w:r w:rsidR="005D7567" w:rsidRPr="00DD1CC9">
              <w:rPr>
                <w:rFonts w:ascii="Times New Roman" w:hAnsi="Times New Roman" w:cs="Times New Roman"/>
              </w:rPr>
              <w:t xml:space="preserve"> </w:t>
            </w:r>
            <w:r w:rsidR="00822840" w:rsidRPr="00DD1CC9">
              <w:rPr>
                <w:rFonts w:ascii="Times New Roman" w:hAnsi="Times New Roman" w:cs="Times New Roman"/>
              </w:rPr>
              <w:t xml:space="preserve">de </w:t>
            </w:r>
            <w:r w:rsidR="008A658D">
              <w:rPr>
                <w:rFonts w:ascii="Times New Roman" w:hAnsi="Times New Roman" w:cs="Times New Roman"/>
              </w:rPr>
              <w:t>fevereiro</w:t>
            </w:r>
            <w:r w:rsidRPr="00DD1CC9">
              <w:rPr>
                <w:rFonts w:ascii="Times New Roman" w:hAnsi="Times New Roman" w:cs="Times New Roman"/>
              </w:rPr>
              <w:t xml:space="preserve"> de 20</w:t>
            </w:r>
            <w:r w:rsidR="0091798E" w:rsidRPr="00DD1CC9">
              <w:rPr>
                <w:rFonts w:ascii="Times New Roman" w:hAnsi="Times New Roman" w:cs="Times New Roman"/>
              </w:rPr>
              <w:t>2</w:t>
            </w:r>
            <w:r w:rsidR="00CF7B4E" w:rsidRPr="00DD1CC9">
              <w:rPr>
                <w:rFonts w:ascii="Times New Roman" w:hAnsi="Times New Roman" w:cs="Times New Roman"/>
              </w:rPr>
              <w:t>3</w:t>
            </w:r>
            <w:r w:rsidR="0091798E" w:rsidRPr="00DD1CC9">
              <w:rPr>
                <w:rFonts w:ascii="Times New Roman" w:hAnsi="Times New Roman" w:cs="Times New Roman"/>
              </w:rPr>
              <w:t>, conforme aditado de tempos em tempos</w:t>
            </w:r>
            <w:r w:rsidRPr="00DD1CC9">
              <w:rPr>
                <w:rFonts w:ascii="Times New Roman" w:hAnsi="Times New Roman" w:cs="Times New Roman"/>
              </w:rPr>
              <w:t xml:space="preserve"> ("</w:t>
            </w:r>
            <w:r w:rsidRPr="00DD1CC9">
              <w:rPr>
                <w:rFonts w:ascii="Times New Roman" w:hAnsi="Times New Roman" w:cs="Times New Roman"/>
                <w:u w:val="single"/>
              </w:rPr>
              <w:t>Escritura de Emissão</w:t>
            </w:r>
            <w:r w:rsidRPr="00DD1CC9">
              <w:rPr>
                <w:rFonts w:ascii="Times New Roman" w:hAnsi="Times New Roman" w:cs="Times New Roman"/>
              </w:rPr>
              <w:t xml:space="preserve">"). A Emissão foi aprovada </w:t>
            </w:r>
            <w:r w:rsidR="00BE718F" w:rsidRPr="00DD1CC9">
              <w:rPr>
                <w:rFonts w:ascii="Times New Roman" w:eastAsia="Arial Unicode MS" w:hAnsi="Times New Roman" w:cs="Times New Roman"/>
              </w:rPr>
              <w:t xml:space="preserve">de acordo com a autorização da Reunião do Conselho de Administração da Emissora realizada em </w:t>
            </w:r>
            <w:r w:rsidR="005E74A7">
              <w:rPr>
                <w:rFonts w:ascii="Times New Roman" w:eastAsia="Arial Unicode MS" w:hAnsi="Times New Roman" w:cs="Times New Roman"/>
              </w:rPr>
              <w:t>13</w:t>
            </w:r>
            <w:r w:rsidR="00BE718F" w:rsidRPr="00DD1CC9">
              <w:rPr>
                <w:rFonts w:ascii="Times New Roman" w:eastAsia="Arial Unicode MS" w:hAnsi="Times New Roman" w:cs="Times New Roman"/>
              </w:rPr>
              <w:t xml:space="preserve"> de </w:t>
            </w:r>
            <w:r w:rsidR="008A658D">
              <w:rPr>
                <w:rFonts w:ascii="Times New Roman" w:eastAsia="Arial Unicode MS" w:hAnsi="Times New Roman" w:cs="Times New Roman"/>
              </w:rPr>
              <w:t>fevereiro</w:t>
            </w:r>
            <w:r w:rsidR="008A658D" w:rsidRPr="00DD1CC9">
              <w:rPr>
                <w:rFonts w:ascii="Times New Roman" w:eastAsia="Arial Unicode MS" w:hAnsi="Times New Roman" w:cs="Times New Roman"/>
                <w:b/>
              </w:rPr>
              <w:t xml:space="preserve"> </w:t>
            </w:r>
            <w:r w:rsidR="00BE718F" w:rsidRPr="00DD1CC9">
              <w:rPr>
                <w:rFonts w:ascii="Times New Roman" w:eastAsia="Arial Unicode MS" w:hAnsi="Times New Roman" w:cs="Times New Roman"/>
              </w:rPr>
              <w:t>de 202</w:t>
            </w:r>
            <w:r w:rsidR="00CF7B4E" w:rsidRPr="00DD1CC9">
              <w:rPr>
                <w:rFonts w:ascii="Times New Roman" w:eastAsia="Arial Unicode MS" w:hAnsi="Times New Roman" w:cs="Times New Roman"/>
              </w:rPr>
              <w:t>3</w:t>
            </w:r>
            <w:r w:rsidR="00BE718F" w:rsidRPr="00DD1CC9">
              <w:rPr>
                <w:rFonts w:ascii="Times New Roman" w:eastAsia="Arial Unicode MS" w:hAnsi="Times New Roman" w:cs="Times New Roman"/>
              </w:rPr>
              <w:t xml:space="preserve"> (“</w:t>
            </w:r>
            <w:r w:rsidR="00BE718F" w:rsidRPr="00DD1CC9">
              <w:rPr>
                <w:rFonts w:ascii="Times New Roman" w:eastAsia="Arial Unicode MS" w:hAnsi="Times New Roman" w:cs="Times New Roman"/>
                <w:u w:val="single"/>
              </w:rPr>
              <w:t>RCA</w:t>
            </w:r>
            <w:r w:rsidR="00BE718F" w:rsidRPr="00DD1CC9">
              <w:rPr>
                <w:rFonts w:ascii="Times New Roman" w:eastAsia="Arial Unicode MS" w:hAnsi="Times New Roman" w:cs="Times New Roman"/>
              </w:rPr>
              <w:t>”), na qual fo</w:t>
            </w:r>
            <w:r w:rsidR="004A7255" w:rsidRPr="00DD1CC9">
              <w:rPr>
                <w:rFonts w:ascii="Times New Roman" w:eastAsia="Arial Unicode MS" w:hAnsi="Times New Roman" w:cs="Times New Roman"/>
              </w:rPr>
              <w:t>ram</w:t>
            </w:r>
            <w:r w:rsidR="00BE718F" w:rsidRPr="00DD1CC9">
              <w:rPr>
                <w:rFonts w:ascii="Times New Roman" w:eastAsia="Arial Unicode MS" w:hAnsi="Times New Roman" w:cs="Times New Roman"/>
              </w:rPr>
              <w:t xml:space="preserve"> deliberad</w:t>
            </w:r>
            <w:r w:rsidR="004A7255" w:rsidRPr="00DD1CC9">
              <w:rPr>
                <w:rFonts w:ascii="Times New Roman" w:eastAsia="Arial Unicode MS" w:hAnsi="Times New Roman" w:cs="Times New Roman"/>
              </w:rPr>
              <w:t>as</w:t>
            </w:r>
            <w:r w:rsidR="00915906" w:rsidRPr="00DD1CC9">
              <w:rPr>
                <w:rFonts w:ascii="Times New Roman" w:eastAsia="Arial Unicode MS" w:hAnsi="Times New Roman" w:cs="Times New Roman"/>
              </w:rPr>
              <w:t xml:space="preserve">, entre outras matérias: </w:t>
            </w:r>
            <w:r w:rsidR="00915906" w:rsidRPr="00DD1CC9">
              <w:rPr>
                <w:rFonts w:ascii="Times New Roman" w:eastAsia="Arial Unicode MS" w:hAnsi="Times New Roman" w:cs="Times New Roman"/>
                <w:b/>
              </w:rPr>
              <w:t>(i)</w:t>
            </w:r>
            <w:r w:rsidR="00915906" w:rsidRPr="00DD1CC9">
              <w:rPr>
                <w:rFonts w:ascii="Times New Roman" w:eastAsia="Arial Unicode MS" w:hAnsi="Times New Roman" w:cs="Times New Roman"/>
              </w:rPr>
              <w:t xml:space="preserve"> a realização da presente </w:t>
            </w:r>
            <w:r w:rsidR="00D97390">
              <w:rPr>
                <w:rFonts w:ascii="Times New Roman" w:hAnsi="Times New Roman" w:cs="Times New Roman"/>
              </w:rPr>
              <w:t>7</w:t>
            </w:r>
            <w:r w:rsidR="00BE718F" w:rsidRPr="00DD1CC9">
              <w:rPr>
                <w:rFonts w:ascii="Times New Roman" w:hAnsi="Times New Roman" w:cs="Times New Roman"/>
              </w:rPr>
              <w:t xml:space="preserve">ª </w:t>
            </w:r>
            <w:r w:rsidR="00D97390" w:rsidRPr="00DD1CC9">
              <w:rPr>
                <w:rFonts w:ascii="Times New Roman" w:hAnsi="Times New Roman" w:cs="Times New Roman"/>
              </w:rPr>
              <w:t>(</w:t>
            </w:r>
            <w:r w:rsidR="00D97390">
              <w:rPr>
                <w:rFonts w:ascii="Times New Roman" w:hAnsi="Times New Roman" w:cs="Times New Roman"/>
              </w:rPr>
              <w:t>Sétima</w:t>
            </w:r>
            <w:r w:rsidR="00D97390" w:rsidRPr="00DD1CC9">
              <w:rPr>
                <w:rFonts w:ascii="Times New Roman" w:hAnsi="Times New Roman" w:cs="Times New Roman"/>
              </w:rPr>
              <w:t xml:space="preserve">) </w:t>
            </w:r>
            <w:r w:rsidR="00915906" w:rsidRPr="00DD1CC9">
              <w:rPr>
                <w:rFonts w:ascii="Times New Roman" w:hAnsi="Times New Roman" w:cs="Times New Roman"/>
              </w:rPr>
              <w:t xml:space="preserve">emissão de debêntures simples, não conversíveis em ações, da espécie </w:t>
            </w:r>
            <w:r w:rsidR="00CF7B4E" w:rsidRPr="00DD1CC9">
              <w:rPr>
                <w:rFonts w:ascii="Times New Roman" w:hAnsi="Times New Roman" w:cs="Times New Roman"/>
              </w:rPr>
              <w:t>com garantia real</w:t>
            </w:r>
            <w:r w:rsidR="00915906" w:rsidRPr="00DD1CC9">
              <w:rPr>
                <w:rFonts w:ascii="Times New Roman" w:hAnsi="Times New Roman" w:cs="Times New Roman"/>
              </w:rPr>
              <w:t>,</w:t>
            </w:r>
            <w:r w:rsidR="00023BC4" w:rsidRPr="00DD1CC9">
              <w:rPr>
                <w:rFonts w:ascii="Times New Roman" w:hAnsi="Times New Roman" w:cs="Times New Roman"/>
              </w:rPr>
              <w:t xml:space="preserve"> </w:t>
            </w:r>
            <w:r w:rsidR="00915906" w:rsidRPr="00DD1CC9">
              <w:rPr>
                <w:rFonts w:ascii="Times New Roman" w:hAnsi="Times New Roman" w:cs="Times New Roman"/>
              </w:rPr>
              <w:t>em</w:t>
            </w:r>
            <w:r w:rsidR="00CF7B4E" w:rsidRPr="00DD1CC9">
              <w:rPr>
                <w:rFonts w:ascii="Times New Roman" w:hAnsi="Times New Roman" w:cs="Times New Roman"/>
              </w:rPr>
              <w:t xml:space="preserve"> até 2 (duas)</w:t>
            </w:r>
            <w:r w:rsidR="00915906" w:rsidRPr="00DD1CC9">
              <w:rPr>
                <w:rFonts w:ascii="Times New Roman" w:hAnsi="Times New Roman" w:cs="Times New Roman"/>
              </w:rPr>
              <w:t xml:space="preserve"> </w:t>
            </w:r>
            <w:r w:rsidR="0091798E" w:rsidRPr="00DD1CC9">
              <w:rPr>
                <w:rFonts w:ascii="Times New Roman" w:hAnsi="Times New Roman" w:cs="Times New Roman"/>
              </w:rPr>
              <w:t>série</w:t>
            </w:r>
            <w:r w:rsidR="00CF7B4E" w:rsidRPr="00DD1CC9">
              <w:rPr>
                <w:rFonts w:ascii="Times New Roman" w:hAnsi="Times New Roman" w:cs="Times New Roman"/>
              </w:rPr>
              <w:t>s</w:t>
            </w:r>
            <w:r w:rsidR="00915906" w:rsidRPr="00DD1CC9">
              <w:rPr>
                <w:rFonts w:ascii="Times New Roman" w:hAnsi="Times New Roman" w:cs="Times New Roman"/>
              </w:rPr>
              <w:t>, para colocação privada, da Emissora</w:t>
            </w:r>
            <w:r w:rsidR="00915906" w:rsidRPr="00DD1CC9">
              <w:rPr>
                <w:rFonts w:ascii="Times New Roman" w:eastAsia="Arial Unicode MS" w:hAnsi="Times New Roman" w:cs="Times New Roman"/>
              </w:rPr>
              <w:t>, incluindo seus termos e condições, em conformidade com o disposto no artigo 59, parágrafo 1º, da Lei n.º 6.404, de 15 de dezembro de 1976, conforme alterada ("</w:t>
            </w:r>
            <w:r w:rsidR="00915906" w:rsidRPr="00DD1CC9">
              <w:rPr>
                <w:rFonts w:ascii="Times New Roman" w:eastAsia="Arial Unicode MS" w:hAnsi="Times New Roman" w:cs="Times New Roman"/>
                <w:u w:val="single"/>
              </w:rPr>
              <w:t>Lei das Sociedades por Ações</w:t>
            </w:r>
            <w:r w:rsidR="00915906" w:rsidRPr="00DD1CC9">
              <w:rPr>
                <w:rFonts w:ascii="Times New Roman" w:eastAsia="Arial Unicode MS" w:hAnsi="Times New Roman" w:cs="Times New Roman"/>
              </w:rPr>
              <w:t xml:space="preserve">") e com o estatuto social da Emissora; </w:t>
            </w:r>
            <w:r w:rsidR="00915906" w:rsidRPr="00DD1CC9">
              <w:rPr>
                <w:rFonts w:ascii="Times New Roman" w:eastAsia="Arial Unicode MS" w:hAnsi="Times New Roman" w:cs="Times New Roman"/>
                <w:b/>
              </w:rPr>
              <w:t>(</w:t>
            </w:r>
            <w:proofErr w:type="spellStart"/>
            <w:r w:rsidR="00915906" w:rsidRPr="00DD1CC9">
              <w:rPr>
                <w:rFonts w:ascii="Times New Roman" w:eastAsia="Arial Unicode MS" w:hAnsi="Times New Roman" w:cs="Times New Roman"/>
                <w:b/>
              </w:rPr>
              <w:t>ii</w:t>
            </w:r>
            <w:proofErr w:type="spellEnd"/>
            <w:r w:rsidR="00915906" w:rsidRPr="00DD1CC9">
              <w:rPr>
                <w:rFonts w:ascii="Times New Roman" w:eastAsia="Arial Unicode MS" w:hAnsi="Times New Roman" w:cs="Times New Roman"/>
                <w:b/>
              </w:rPr>
              <w:t>)</w:t>
            </w:r>
            <w:r w:rsidR="00915906" w:rsidRPr="00DD1CC9">
              <w:rPr>
                <w:rFonts w:ascii="Times New Roman" w:eastAsia="Arial Unicode MS" w:hAnsi="Times New Roman" w:cs="Times New Roman"/>
              </w:rPr>
              <w:t> </w:t>
            </w:r>
            <w:r w:rsidR="00F256ED" w:rsidRPr="00802978">
              <w:rPr>
                <w:rFonts w:ascii="Times New Roman" w:eastAsia="Arial Unicode MS" w:hAnsi="Times New Roman" w:cs="Times New Roman"/>
              </w:rPr>
              <w:t xml:space="preserve">a outorga da Alienação Fiduciária de Quotas (conforme abaixo definida), nos termos do Contrato de Alienação Fiduciária de Quotas; </w:t>
            </w:r>
            <w:r w:rsidR="00F256ED" w:rsidRPr="00802978">
              <w:rPr>
                <w:rFonts w:ascii="Times New Roman" w:eastAsia="Arial Unicode MS" w:hAnsi="Times New Roman" w:cs="Times New Roman"/>
                <w:b/>
                <w:bCs/>
              </w:rPr>
              <w:t>(</w:t>
            </w:r>
            <w:proofErr w:type="spellStart"/>
            <w:r w:rsidR="00F256ED" w:rsidRPr="00802978">
              <w:rPr>
                <w:rFonts w:ascii="Times New Roman" w:eastAsia="Arial Unicode MS" w:hAnsi="Times New Roman" w:cs="Times New Roman"/>
                <w:b/>
                <w:bCs/>
              </w:rPr>
              <w:t>iii</w:t>
            </w:r>
            <w:proofErr w:type="spellEnd"/>
            <w:r w:rsidR="00F256ED" w:rsidRPr="00802978">
              <w:rPr>
                <w:rFonts w:ascii="Times New Roman" w:eastAsia="Arial Unicode MS" w:hAnsi="Times New Roman" w:cs="Times New Roman"/>
                <w:b/>
                <w:bCs/>
              </w:rPr>
              <w:t>)</w:t>
            </w:r>
            <w:r w:rsidR="00F256ED" w:rsidRPr="00802978">
              <w:rPr>
                <w:rFonts w:ascii="Times New Roman" w:eastAsia="Arial Unicode MS" w:hAnsi="Times New Roman" w:cs="Times New Roman"/>
              </w:rPr>
              <w:t xml:space="preserve"> </w:t>
            </w:r>
            <w:r w:rsidR="00915906" w:rsidRPr="00DD1CC9">
              <w:rPr>
                <w:rFonts w:ascii="Times New Roman" w:eastAsia="Arial Unicode MS" w:hAnsi="Times New Roman" w:cs="Times New Roman"/>
              </w:rPr>
              <w:t xml:space="preserve">a realização da Operação de Securitização (conforme definido </w:t>
            </w:r>
            <w:r w:rsidR="0091798E" w:rsidRPr="00DD1CC9">
              <w:rPr>
                <w:rFonts w:ascii="Times New Roman" w:eastAsia="Arial Unicode MS" w:hAnsi="Times New Roman" w:cs="Times New Roman"/>
              </w:rPr>
              <w:t>na Escritura de Emissão</w:t>
            </w:r>
            <w:r w:rsidR="00915906" w:rsidRPr="00DD1CC9">
              <w:rPr>
                <w:rFonts w:ascii="Times New Roman" w:eastAsia="Arial Unicode MS" w:hAnsi="Times New Roman" w:cs="Times New Roman"/>
              </w:rPr>
              <w:t xml:space="preserve">); e </w:t>
            </w:r>
            <w:r w:rsidR="00915906" w:rsidRPr="00DD1CC9">
              <w:rPr>
                <w:rFonts w:ascii="Times New Roman" w:eastAsia="Arial Unicode MS" w:hAnsi="Times New Roman" w:cs="Times New Roman"/>
                <w:b/>
              </w:rPr>
              <w:t>(</w:t>
            </w:r>
            <w:proofErr w:type="spellStart"/>
            <w:r w:rsidR="00F256ED" w:rsidRPr="00DD1CC9">
              <w:rPr>
                <w:rFonts w:ascii="Times New Roman" w:eastAsia="Arial Unicode MS" w:hAnsi="Times New Roman" w:cs="Times New Roman"/>
                <w:b/>
              </w:rPr>
              <w:t>iv</w:t>
            </w:r>
            <w:proofErr w:type="spellEnd"/>
            <w:r w:rsidR="00915906" w:rsidRPr="00DD1CC9">
              <w:rPr>
                <w:rFonts w:ascii="Times New Roman" w:eastAsia="Arial Unicode MS" w:hAnsi="Times New Roman" w:cs="Times New Roman"/>
                <w:b/>
              </w:rPr>
              <w:t>)</w:t>
            </w:r>
            <w:r w:rsidR="00915906" w:rsidRPr="00DD1CC9">
              <w:rPr>
                <w:rFonts w:ascii="Times New Roman" w:eastAsia="Arial Unicode MS" w:hAnsi="Times New Roman" w:cs="Times New Roman"/>
              </w:rPr>
              <w:t> </w:t>
            </w:r>
            <w:r w:rsidR="00915906" w:rsidRPr="00DD1CC9">
              <w:rPr>
                <w:rFonts w:ascii="Times New Roman" w:hAnsi="Times New Roman" w:cs="Times New Roman"/>
              </w:rPr>
              <w:t>a autorização à diretoria da Emissora para tomar todas e quaisquer medidas e celebrar todos os documentos necessários e/ou convenientes à realização da Emissão e da Operação de Securitização</w:t>
            </w:r>
            <w:r w:rsidRPr="00DD1CC9">
              <w:rPr>
                <w:rFonts w:ascii="Times New Roman" w:hAnsi="Times New Roman" w:cs="Times New Roman"/>
              </w:rPr>
              <w:t>.</w:t>
            </w:r>
            <w:r w:rsidR="00CF6144" w:rsidRPr="00DD1CC9">
              <w:rPr>
                <w:rFonts w:ascii="Times New Roman" w:hAnsi="Times New Roman" w:cs="Times New Roman"/>
              </w:rPr>
              <w:t xml:space="preserve"> Os termos em letras maiúsculas utilizados, mas não definidos neste instrumento, terão os significados a eles atribuídos na Escritura de Emissão.</w:t>
            </w:r>
          </w:p>
        </w:tc>
      </w:tr>
    </w:tbl>
    <w:p w14:paraId="44F1C78D" w14:textId="5C5413F6" w:rsidR="002F4131" w:rsidRPr="00DD1CC9" w:rsidRDefault="002F4131" w:rsidP="004505B7">
      <w:pPr>
        <w:pStyle w:val="Heading1"/>
        <w:spacing w:after="240" w:line="320" w:lineRule="exact"/>
        <w:ind w:left="720"/>
        <w:rPr>
          <w:u w:val="single"/>
        </w:rPr>
      </w:pPr>
    </w:p>
    <w:p w14:paraId="208EBA9B" w14:textId="77777777" w:rsidR="002F4131" w:rsidRPr="00DD1CC9" w:rsidRDefault="002F4131" w:rsidP="004505B7">
      <w:pPr>
        <w:spacing w:after="240" w:line="320" w:lineRule="exact"/>
        <w:rPr>
          <w:rFonts w:ascii="Times New Roman" w:eastAsia="Arial Unicode MS" w:hAnsi="Times New Roman" w:cs="Times New Roman"/>
          <w:b/>
          <w:bCs/>
          <w:caps/>
          <w:u w:val="single"/>
          <w:lang w:eastAsia="pt-BR"/>
        </w:rPr>
      </w:pPr>
      <w:r w:rsidRPr="00DD1CC9">
        <w:rPr>
          <w:rFonts w:ascii="Times New Roman" w:hAnsi="Times New Roman" w:cs="Times New Roman"/>
          <w:u w:val="single"/>
        </w:rPr>
        <w:br w:type="page"/>
      </w:r>
    </w:p>
    <w:p w14:paraId="0A814B3C" w14:textId="53415C2E" w:rsidR="00DE5208" w:rsidRPr="00DD1CC9" w:rsidRDefault="00DE5208" w:rsidP="004505B7">
      <w:pPr>
        <w:pStyle w:val="Heading1"/>
        <w:keepNext w:val="0"/>
        <w:spacing w:after="240" w:line="320" w:lineRule="exact"/>
        <w:rPr>
          <w:smallCaps/>
          <w:u w:val="single"/>
        </w:rPr>
      </w:pPr>
      <w:r w:rsidRPr="00DD1CC9">
        <w:rPr>
          <w:smallCaps/>
          <w:u w:val="single"/>
        </w:rPr>
        <w:lastRenderedPageBreak/>
        <w:t>Debêntures Subscritas</w:t>
      </w:r>
      <w:r w:rsidR="00CF7B4E" w:rsidRPr="00DD1CC9">
        <w:rPr>
          <w:smallCaps/>
          <w:u w:val="single"/>
        </w:rPr>
        <w:t xml:space="preserve"> da 1ª série</w:t>
      </w:r>
    </w:p>
    <w:p w14:paraId="30A5CAE9" w14:textId="77777777" w:rsidR="00264992" w:rsidRPr="00DD1CC9" w:rsidRDefault="00264992" w:rsidP="004505B7">
      <w:pPr>
        <w:spacing w:after="240" w:line="320" w:lineRule="exact"/>
        <w:rPr>
          <w:rFonts w:ascii="Times New Roman" w:hAnsi="Times New Roman" w:cs="Times New Roman"/>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DE5208" w:rsidRPr="00802978" w14:paraId="6E637869" w14:textId="77777777" w:rsidTr="002B482A">
        <w:trPr>
          <w:cantSplit/>
          <w:trHeight w:val="941"/>
          <w:jc w:val="center"/>
        </w:trPr>
        <w:tc>
          <w:tcPr>
            <w:tcW w:w="2523" w:type="dxa"/>
            <w:tcBorders>
              <w:top w:val="single" w:sz="6" w:space="0" w:color="auto"/>
              <w:left w:val="single" w:sz="6" w:space="0" w:color="auto"/>
              <w:right w:val="single" w:sz="6" w:space="0" w:color="auto"/>
            </w:tcBorders>
            <w:vAlign w:val="center"/>
          </w:tcPr>
          <w:p w14:paraId="54F8E9E4" w14:textId="42B1AE59" w:rsidR="00264992" w:rsidRPr="00DD1CC9" w:rsidRDefault="00DE5208"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smallCaps/>
              </w:rPr>
              <w:t>QTDE. SUBSCRITA DEBÊNTURES</w:t>
            </w:r>
          </w:p>
        </w:tc>
        <w:tc>
          <w:tcPr>
            <w:tcW w:w="425" w:type="dxa"/>
            <w:vAlign w:val="center"/>
          </w:tcPr>
          <w:p w14:paraId="6C31B7E7" w14:textId="77777777" w:rsidR="00DE5208" w:rsidRPr="00DD1CC9" w:rsidRDefault="00DE5208" w:rsidP="004505B7">
            <w:pPr>
              <w:spacing w:after="240" w:line="320" w:lineRule="exact"/>
              <w:ind w:right="-6"/>
              <w:jc w:val="center"/>
              <w:rPr>
                <w:rFonts w:ascii="Times New Roman" w:hAnsi="Times New Roman" w:cs="Times New Roman"/>
                <w:b/>
              </w:rPr>
            </w:pPr>
          </w:p>
        </w:tc>
        <w:tc>
          <w:tcPr>
            <w:tcW w:w="2714" w:type="dxa"/>
            <w:tcBorders>
              <w:top w:val="single" w:sz="6" w:space="0" w:color="auto"/>
              <w:left w:val="single" w:sz="6" w:space="0" w:color="auto"/>
              <w:right w:val="single" w:sz="6" w:space="0" w:color="auto"/>
            </w:tcBorders>
            <w:vAlign w:val="center"/>
          </w:tcPr>
          <w:p w14:paraId="4A68FE39"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VALOR NOMINAL UNITÁRIO (R$)</w:t>
            </w:r>
          </w:p>
        </w:tc>
        <w:tc>
          <w:tcPr>
            <w:tcW w:w="426" w:type="dxa"/>
            <w:vMerge w:val="restart"/>
            <w:tcBorders>
              <w:right w:val="single" w:sz="4" w:space="0" w:color="auto"/>
            </w:tcBorders>
            <w:vAlign w:val="center"/>
          </w:tcPr>
          <w:p w14:paraId="38ED9A5D" w14:textId="77777777" w:rsidR="00DE5208" w:rsidRPr="00DD1CC9" w:rsidRDefault="00DE5208" w:rsidP="004505B7">
            <w:pPr>
              <w:spacing w:after="240" w:line="320" w:lineRule="exact"/>
              <w:jc w:val="center"/>
              <w:rPr>
                <w:rFonts w:ascii="Times New Roman" w:hAnsi="Times New Roman" w:cs="Times New Roman"/>
                <w:b/>
              </w:rPr>
            </w:pPr>
          </w:p>
        </w:tc>
        <w:tc>
          <w:tcPr>
            <w:tcW w:w="3523" w:type="dxa"/>
            <w:tcBorders>
              <w:top w:val="single" w:sz="4" w:space="0" w:color="auto"/>
              <w:left w:val="single" w:sz="4" w:space="0" w:color="auto"/>
              <w:right w:val="single" w:sz="4" w:space="0" w:color="auto"/>
            </w:tcBorders>
            <w:vAlign w:val="center"/>
          </w:tcPr>
          <w:p w14:paraId="0E47AA78" w14:textId="357A61E7" w:rsidR="00DE5208" w:rsidRPr="00DD1CC9" w:rsidRDefault="00DE5208" w:rsidP="004505B7">
            <w:pPr>
              <w:spacing w:after="240" w:line="320" w:lineRule="exact"/>
              <w:jc w:val="center"/>
              <w:rPr>
                <w:rFonts w:ascii="Times New Roman" w:hAnsi="Times New Roman" w:cs="Times New Roman"/>
                <w:b/>
                <w:smallCaps/>
              </w:rPr>
            </w:pPr>
            <w:r w:rsidRPr="00DD1CC9">
              <w:rPr>
                <w:rFonts w:ascii="Times New Roman" w:hAnsi="Times New Roman" w:cs="Times New Roman"/>
                <w:b/>
                <w:smallCaps/>
              </w:rPr>
              <w:t>VALOR TOTAL SUBSCRITO DE DEBÊNTUR</w:t>
            </w:r>
            <w:r w:rsidR="002F4131" w:rsidRPr="00DD1CC9">
              <w:rPr>
                <w:rFonts w:ascii="Times New Roman" w:hAnsi="Times New Roman" w:cs="Times New Roman"/>
                <w:b/>
                <w:smallCaps/>
              </w:rPr>
              <w:t xml:space="preserve">ES </w:t>
            </w:r>
            <w:r w:rsidRPr="00DD1CC9">
              <w:rPr>
                <w:rFonts w:ascii="Times New Roman" w:hAnsi="Times New Roman" w:cs="Times New Roman"/>
                <w:b/>
                <w:smallCaps/>
              </w:rPr>
              <w:t>(R$)</w:t>
            </w:r>
          </w:p>
        </w:tc>
      </w:tr>
      <w:tr w:rsidR="002B482A" w:rsidRPr="00802978" w14:paraId="77055215" w14:textId="77777777" w:rsidTr="00CF6144">
        <w:trPr>
          <w:cantSplit/>
          <w:jc w:val="center"/>
        </w:trPr>
        <w:tc>
          <w:tcPr>
            <w:tcW w:w="2523" w:type="dxa"/>
            <w:tcBorders>
              <w:left w:val="single" w:sz="6" w:space="0" w:color="auto"/>
              <w:bottom w:val="single" w:sz="6" w:space="0" w:color="auto"/>
              <w:right w:val="single" w:sz="6" w:space="0" w:color="auto"/>
            </w:tcBorders>
            <w:shd w:val="clear" w:color="auto" w:fill="FFFFFF"/>
            <w:vAlign w:val="center"/>
          </w:tcPr>
          <w:p w14:paraId="790F4489" w14:textId="63329BF7" w:rsidR="00DE5208" w:rsidRPr="00DD1CC9" w:rsidRDefault="00CF7B4E"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c>
          <w:tcPr>
            <w:tcW w:w="425" w:type="dxa"/>
            <w:shd w:val="clear" w:color="auto" w:fill="FFFFFF"/>
            <w:vAlign w:val="center"/>
          </w:tcPr>
          <w:p w14:paraId="59C5274A" w14:textId="77777777" w:rsidR="00DE5208" w:rsidRPr="00DD1CC9" w:rsidRDefault="00DE5208" w:rsidP="004505B7">
            <w:pPr>
              <w:spacing w:after="240" w:line="320" w:lineRule="exact"/>
              <w:ind w:right="-6"/>
              <w:jc w:val="center"/>
              <w:rPr>
                <w:rFonts w:ascii="Times New Roman" w:hAnsi="Times New Roman" w:cs="Times New Roman"/>
                <w:b/>
              </w:rPr>
            </w:pPr>
          </w:p>
        </w:tc>
        <w:tc>
          <w:tcPr>
            <w:tcW w:w="2714" w:type="dxa"/>
            <w:tcBorders>
              <w:left w:val="single" w:sz="6" w:space="0" w:color="auto"/>
              <w:bottom w:val="single" w:sz="6" w:space="0" w:color="auto"/>
              <w:right w:val="single" w:sz="6" w:space="0" w:color="auto"/>
            </w:tcBorders>
            <w:shd w:val="clear" w:color="auto" w:fill="FFFFFF"/>
            <w:vAlign w:val="center"/>
          </w:tcPr>
          <w:p w14:paraId="7B8134E5" w14:textId="77777777" w:rsidR="00DE5208" w:rsidRPr="00DD1CC9" w:rsidRDefault="00DE5208"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1.000,00</w:t>
            </w:r>
          </w:p>
        </w:tc>
        <w:tc>
          <w:tcPr>
            <w:tcW w:w="426" w:type="dxa"/>
            <w:vMerge/>
            <w:tcBorders>
              <w:right w:val="single" w:sz="4" w:space="0" w:color="auto"/>
            </w:tcBorders>
            <w:shd w:val="clear" w:color="auto" w:fill="FFFFFF"/>
            <w:vAlign w:val="center"/>
          </w:tcPr>
          <w:p w14:paraId="26D72E6D" w14:textId="77777777" w:rsidR="00DE5208" w:rsidRPr="00DD1CC9" w:rsidRDefault="00DE5208" w:rsidP="004505B7">
            <w:pPr>
              <w:spacing w:after="240" w:line="320" w:lineRule="exact"/>
              <w:jc w:val="center"/>
              <w:rPr>
                <w:rFonts w:ascii="Times New Roman" w:hAnsi="Times New Roman" w:cs="Times New Roman"/>
                <w:b/>
              </w:rPr>
            </w:pPr>
          </w:p>
        </w:tc>
        <w:tc>
          <w:tcPr>
            <w:tcW w:w="3523" w:type="dxa"/>
            <w:tcBorders>
              <w:left w:val="single" w:sz="4" w:space="0" w:color="auto"/>
              <w:bottom w:val="single" w:sz="6" w:space="0" w:color="auto"/>
              <w:right w:val="single" w:sz="4" w:space="0" w:color="auto"/>
            </w:tcBorders>
            <w:shd w:val="clear" w:color="auto" w:fill="FFFFFF"/>
            <w:vAlign w:val="center"/>
          </w:tcPr>
          <w:p w14:paraId="281CE18B" w14:textId="3CD5ECBC" w:rsidR="00DE5208" w:rsidRPr="00DD1CC9" w:rsidRDefault="00CF7B4E" w:rsidP="004505B7">
            <w:pPr>
              <w:spacing w:after="240" w:line="320" w:lineRule="exact"/>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r>
    </w:tbl>
    <w:p w14:paraId="2B8E00B4" w14:textId="223CBC96" w:rsidR="00264992" w:rsidRPr="00DD1CC9" w:rsidRDefault="00264992" w:rsidP="004505B7">
      <w:pPr>
        <w:spacing w:after="240" w:line="320" w:lineRule="exact"/>
        <w:ind w:right="-6"/>
        <w:rPr>
          <w:rFonts w:ascii="Times New Roman" w:hAnsi="Times New Roman" w:cs="Times New Roman"/>
          <w:b/>
        </w:rPr>
      </w:pPr>
    </w:p>
    <w:p w14:paraId="2CEF0796" w14:textId="3F093BFB" w:rsidR="00CF7B4E" w:rsidRPr="00DD1CC9" w:rsidRDefault="00CF7B4E" w:rsidP="004505B7">
      <w:pPr>
        <w:pStyle w:val="Heading1"/>
        <w:keepNext w:val="0"/>
        <w:spacing w:after="240" w:line="320" w:lineRule="exact"/>
        <w:rPr>
          <w:smallCaps/>
          <w:u w:val="single"/>
        </w:rPr>
      </w:pPr>
      <w:r w:rsidRPr="00DD1CC9">
        <w:rPr>
          <w:smallCaps/>
          <w:u w:val="single"/>
        </w:rPr>
        <w:t>Debêntures Subscritas da 2ª série</w:t>
      </w:r>
    </w:p>
    <w:p w14:paraId="6902C6D4" w14:textId="77777777" w:rsidR="00CF7B4E" w:rsidRPr="00DD1CC9" w:rsidRDefault="00CF7B4E" w:rsidP="004505B7">
      <w:pPr>
        <w:spacing w:after="240" w:line="320" w:lineRule="exact"/>
        <w:rPr>
          <w:rFonts w:ascii="Times New Roman" w:hAnsi="Times New Roman" w:cs="Times New Roman"/>
        </w:rPr>
      </w:pPr>
    </w:p>
    <w:tbl>
      <w:tblPr>
        <w:tblW w:w="9611" w:type="dxa"/>
        <w:jc w:val="center"/>
        <w:tblLayout w:type="fixed"/>
        <w:tblCellMar>
          <w:left w:w="113" w:type="dxa"/>
          <w:right w:w="113" w:type="dxa"/>
        </w:tblCellMar>
        <w:tblLook w:val="0000" w:firstRow="0" w:lastRow="0" w:firstColumn="0" w:lastColumn="0" w:noHBand="0" w:noVBand="0"/>
      </w:tblPr>
      <w:tblGrid>
        <w:gridCol w:w="2523"/>
        <w:gridCol w:w="425"/>
        <w:gridCol w:w="2714"/>
        <w:gridCol w:w="426"/>
        <w:gridCol w:w="3523"/>
      </w:tblGrid>
      <w:tr w:rsidR="00CF7B4E" w:rsidRPr="00802978" w14:paraId="4E37750A" w14:textId="77777777" w:rsidTr="00126688">
        <w:trPr>
          <w:cantSplit/>
          <w:trHeight w:val="941"/>
          <w:jc w:val="center"/>
        </w:trPr>
        <w:tc>
          <w:tcPr>
            <w:tcW w:w="2523" w:type="dxa"/>
            <w:tcBorders>
              <w:top w:val="single" w:sz="6" w:space="0" w:color="auto"/>
              <w:left w:val="single" w:sz="6" w:space="0" w:color="auto"/>
              <w:right w:val="single" w:sz="6" w:space="0" w:color="auto"/>
            </w:tcBorders>
            <w:vAlign w:val="center"/>
          </w:tcPr>
          <w:p w14:paraId="2A929BD8" w14:textId="77777777" w:rsidR="00CF7B4E" w:rsidRPr="00DD1CC9" w:rsidRDefault="00CF7B4E"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smallCaps/>
              </w:rPr>
              <w:t>QTDE. SUBSCRITA DEBÊNTURES</w:t>
            </w:r>
          </w:p>
        </w:tc>
        <w:tc>
          <w:tcPr>
            <w:tcW w:w="425" w:type="dxa"/>
            <w:vAlign w:val="center"/>
          </w:tcPr>
          <w:p w14:paraId="5571655D" w14:textId="77777777" w:rsidR="00CF7B4E" w:rsidRPr="00DD1CC9" w:rsidRDefault="00CF7B4E" w:rsidP="004505B7">
            <w:pPr>
              <w:spacing w:after="240" w:line="320" w:lineRule="exact"/>
              <w:ind w:right="-6"/>
              <w:jc w:val="center"/>
              <w:rPr>
                <w:rFonts w:ascii="Times New Roman" w:hAnsi="Times New Roman" w:cs="Times New Roman"/>
                <w:b/>
              </w:rPr>
            </w:pPr>
          </w:p>
        </w:tc>
        <w:tc>
          <w:tcPr>
            <w:tcW w:w="2714" w:type="dxa"/>
            <w:tcBorders>
              <w:top w:val="single" w:sz="6" w:space="0" w:color="auto"/>
              <w:left w:val="single" w:sz="6" w:space="0" w:color="auto"/>
              <w:right w:val="single" w:sz="6" w:space="0" w:color="auto"/>
            </w:tcBorders>
            <w:vAlign w:val="center"/>
          </w:tcPr>
          <w:p w14:paraId="7A4A8DF4" w14:textId="77777777" w:rsidR="00CF7B4E" w:rsidRPr="00DD1CC9" w:rsidRDefault="00CF7B4E"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VALOR NOMINAL UNITÁRIO (R$)</w:t>
            </w:r>
          </w:p>
        </w:tc>
        <w:tc>
          <w:tcPr>
            <w:tcW w:w="426" w:type="dxa"/>
            <w:vMerge w:val="restart"/>
            <w:tcBorders>
              <w:right w:val="single" w:sz="4" w:space="0" w:color="auto"/>
            </w:tcBorders>
            <w:vAlign w:val="center"/>
          </w:tcPr>
          <w:p w14:paraId="1934BC6F" w14:textId="77777777" w:rsidR="00CF7B4E" w:rsidRPr="00DD1CC9" w:rsidRDefault="00CF7B4E" w:rsidP="004505B7">
            <w:pPr>
              <w:spacing w:after="240" w:line="320" w:lineRule="exact"/>
              <w:jc w:val="center"/>
              <w:rPr>
                <w:rFonts w:ascii="Times New Roman" w:hAnsi="Times New Roman" w:cs="Times New Roman"/>
                <w:b/>
              </w:rPr>
            </w:pPr>
          </w:p>
        </w:tc>
        <w:tc>
          <w:tcPr>
            <w:tcW w:w="3523" w:type="dxa"/>
            <w:tcBorders>
              <w:top w:val="single" w:sz="4" w:space="0" w:color="auto"/>
              <w:left w:val="single" w:sz="4" w:space="0" w:color="auto"/>
              <w:right w:val="single" w:sz="4" w:space="0" w:color="auto"/>
            </w:tcBorders>
            <w:vAlign w:val="center"/>
          </w:tcPr>
          <w:p w14:paraId="172DAC4B" w14:textId="77777777" w:rsidR="00CF7B4E" w:rsidRPr="00DD1CC9" w:rsidRDefault="00CF7B4E" w:rsidP="004505B7">
            <w:pPr>
              <w:spacing w:after="240" w:line="320" w:lineRule="exact"/>
              <w:jc w:val="center"/>
              <w:rPr>
                <w:rFonts w:ascii="Times New Roman" w:hAnsi="Times New Roman" w:cs="Times New Roman"/>
                <w:b/>
                <w:smallCaps/>
              </w:rPr>
            </w:pPr>
            <w:r w:rsidRPr="00DD1CC9">
              <w:rPr>
                <w:rFonts w:ascii="Times New Roman" w:hAnsi="Times New Roman" w:cs="Times New Roman"/>
                <w:b/>
                <w:smallCaps/>
              </w:rPr>
              <w:t>VALOR TOTAL SUBSCRITO DE DEBÊNTURES (R$)</w:t>
            </w:r>
          </w:p>
        </w:tc>
      </w:tr>
      <w:tr w:rsidR="00CF7B4E" w:rsidRPr="00802978" w14:paraId="1DAF4789" w14:textId="77777777" w:rsidTr="00126688">
        <w:trPr>
          <w:cantSplit/>
          <w:jc w:val="center"/>
        </w:trPr>
        <w:tc>
          <w:tcPr>
            <w:tcW w:w="2523" w:type="dxa"/>
            <w:tcBorders>
              <w:left w:val="single" w:sz="6" w:space="0" w:color="auto"/>
              <w:bottom w:val="single" w:sz="6" w:space="0" w:color="auto"/>
              <w:right w:val="single" w:sz="6" w:space="0" w:color="auto"/>
            </w:tcBorders>
            <w:shd w:val="clear" w:color="auto" w:fill="FFFFFF"/>
            <w:vAlign w:val="center"/>
          </w:tcPr>
          <w:p w14:paraId="4091D886" w14:textId="69855909" w:rsidR="00CF7B4E" w:rsidRPr="00DD1CC9" w:rsidRDefault="00CF7B4E"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c>
          <w:tcPr>
            <w:tcW w:w="425" w:type="dxa"/>
            <w:shd w:val="clear" w:color="auto" w:fill="FFFFFF"/>
            <w:vAlign w:val="center"/>
          </w:tcPr>
          <w:p w14:paraId="362C68FE" w14:textId="77777777" w:rsidR="00CF7B4E" w:rsidRPr="00DD1CC9" w:rsidRDefault="00CF7B4E" w:rsidP="004505B7">
            <w:pPr>
              <w:spacing w:after="240" w:line="320" w:lineRule="exact"/>
              <w:ind w:right="-6"/>
              <w:jc w:val="center"/>
              <w:rPr>
                <w:rFonts w:ascii="Times New Roman" w:hAnsi="Times New Roman" w:cs="Times New Roman"/>
                <w:b/>
              </w:rPr>
            </w:pPr>
          </w:p>
        </w:tc>
        <w:tc>
          <w:tcPr>
            <w:tcW w:w="2714" w:type="dxa"/>
            <w:tcBorders>
              <w:left w:val="single" w:sz="6" w:space="0" w:color="auto"/>
              <w:bottom w:val="single" w:sz="6" w:space="0" w:color="auto"/>
              <w:right w:val="single" w:sz="6" w:space="0" w:color="auto"/>
            </w:tcBorders>
            <w:shd w:val="clear" w:color="auto" w:fill="FFFFFF"/>
            <w:vAlign w:val="center"/>
          </w:tcPr>
          <w:p w14:paraId="60C4A9B8" w14:textId="77777777" w:rsidR="00CF7B4E" w:rsidRPr="00DD1CC9" w:rsidRDefault="00CF7B4E"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1.000,00</w:t>
            </w:r>
          </w:p>
        </w:tc>
        <w:tc>
          <w:tcPr>
            <w:tcW w:w="426" w:type="dxa"/>
            <w:vMerge/>
            <w:tcBorders>
              <w:right w:val="single" w:sz="4" w:space="0" w:color="auto"/>
            </w:tcBorders>
            <w:shd w:val="clear" w:color="auto" w:fill="FFFFFF"/>
            <w:vAlign w:val="center"/>
          </w:tcPr>
          <w:p w14:paraId="73AFE2B0" w14:textId="77777777" w:rsidR="00CF7B4E" w:rsidRPr="00DD1CC9" w:rsidRDefault="00CF7B4E" w:rsidP="004505B7">
            <w:pPr>
              <w:spacing w:after="240" w:line="320" w:lineRule="exact"/>
              <w:jc w:val="center"/>
              <w:rPr>
                <w:rFonts w:ascii="Times New Roman" w:hAnsi="Times New Roman" w:cs="Times New Roman"/>
                <w:b/>
              </w:rPr>
            </w:pPr>
          </w:p>
        </w:tc>
        <w:tc>
          <w:tcPr>
            <w:tcW w:w="3523" w:type="dxa"/>
            <w:tcBorders>
              <w:left w:val="single" w:sz="4" w:space="0" w:color="auto"/>
              <w:bottom w:val="single" w:sz="6" w:space="0" w:color="auto"/>
              <w:right w:val="single" w:sz="4" w:space="0" w:color="auto"/>
            </w:tcBorders>
            <w:shd w:val="clear" w:color="auto" w:fill="FFFFFF"/>
            <w:vAlign w:val="center"/>
          </w:tcPr>
          <w:p w14:paraId="3D987AE4" w14:textId="42F35524" w:rsidR="00CF7B4E" w:rsidRPr="00DD1CC9" w:rsidRDefault="00CF7B4E" w:rsidP="004505B7">
            <w:pPr>
              <w:spacing w:after="240" w:line="320" w:lineRule="exact"/>
              <w:jc w:val="center"/>
              <w:rPr>
                <w:rFonts w:ascii="Times New Roman" w:hAnsi="Times New Roman" w:cs="Times New Roman"/>
              </w:rPr>
            </w:pPr>
            <w:r w:rsidRPr="00DD1CC9">
              <w:rPr>
                <w:rFonts w:ascii="Times New Roman" w:hAnsi="Times New Roman" w:cs="Times New Roman"/>
              </w:rPr>
              <w:t>[</w:t>
            </w:r>
            <w:r w:rsidRPr="00DD1CC9">
              <w:rPr>
                <w:rFonts w:ascii="Times New Roman" w:hAnsi="Times New Roman" w:cs="Times New Roman"/>
                <w:highlight w:val="yellow"/>
              </w:rPr>
              <w:t>•</w:t>
            </w:r>
            <w:r w:rsidRPr="00DD1CC9">
              <w:rPr>
                <w:rFonts w:ascii="Times New Roman" w:hAnsi="Times New Roman" w:cs="Times New Roman"/>
              </w:rPr>
              <w:t>]</w:t>
            </w:r>
          </w:p>
        </w:tc>
      </w:tr>
    </w:tbl>
    <w:p w14:paraId="685809EA" w14:textId="77777777" w:rsidR="00CF7B4E" w:rsidRPr="00DD1CC9" w:rsidRDefault="00CF7B4E" w:rsidP="004505B7">
      <w:pPr>
        <w:spacing w:after="240" w:line="320" w:lineRule="exact"/>
        <w:ind w:right="-6"/>
        <w:rPr>
          <w:rFonts w:ascii="Times New Roman" w:hAnsi="Times New Roman" w:cs="Times New Roman"/>
          <w:b/>
        </w:rPr>
      </w:pPr>
    </w:p>
    <w:p w14:paraId="0F1B7F4B" w14:textId="77777777" w:rsidR="00CF7B4E" w:rsidRPr="00DD1CC9" w:rsidRDefault="00CF7B4E" w:rsidP="004505B7">
      <w:pPr>
        <w:spacing w:after="240" w:line="320" w:lineRule="exact"/>
        <w:ind w:right="-6"/>
        <w:rPr>
          <w:rFonts w:ascii="Times New Roman" w:hAnsi="Times New Roman" w:cs="Times New Roman"/>
          <w:b/>
        </w:rPr>
      </w:pPr>
    </w:p>
    <w:p w14:paraId="61CCEC51" w14:textId="462DFF8E" w:rsidR="00DE5208" w:rsidRPr="00DD1CC9" w:rsidRDefault="00DE5208" w:rsidP="004505B7">
      <w:pPr>
        <w:spacing w:after="240" w:line="320" w:lineRule="exact"/>
        <w:rPr>
          <w:rFonts w:ascii="Times New Roman" w:hAnsi="Times New Roman" w:cs="Times New Roman"/>
          <w:b/>
          <w:smallCaps/>
          <w:u w:val="single"/>
        </w:rPr>
      </w:pPr>
      <w:r w:rsidRPr="00DD1CC9">
        <w:rPr>
          <w:rFonts w:ascii="Times New Roman" w:hAnsi="Times New Roman" w:cs="Times New Roman"/>
          <w:b/>
          <w:smallCaps/>
          <w:u w:val="single"/>
        </w:rPr>
        <w:t>FORMA DE PAGAMENTO, SUBSCRIÇÃO E INTEGRALIZAÇÃO</w:t>
      </w:r>
    </w:p>
    <w:p w14:paraId="6DB1CF36" w14:textId="77777777" w:rsidR="002F4131" w:rsidRPr="00DD1CC9" w:rsidRDefault="002F4131" w:rsidP="004505B7">
      <w:pPr>
        <w:spacing w:after="240" w:line="320" w:lineRule="exact"/>
        <w:rPr>
          <w:rFonts w:ascii="Times New Roman" w:hAnsi="Times New Roman" w:cs="Times New Roman"/>
          <w:b/>
          <w:smallCaps/>
          <w:u w:val="single"/>
        </w:rPr>
      </w:pPr>
    </w:p>
    <w:tbl>
      <w:tblPr>
        <w:tblW w:w="9568"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tblGrid>
      <w:tr w:rsidR="002F4131" w:rsidRPr="00802978" w14:paraId="33452548" w14:textId="77777777" w:rsidTr="002B482A">
        <w:trPr>
          <w:cantSplit/>
          <w:trHeight w:val="1102"/>
          <w:jc w:val="center"/>
        </w:trPr>
        <w:tc>
          <w:tcPr>
            <w:tcW w:w="9568" w:type="dxa"/>
            <w:vAlign w:val="center"/>
          </w:tcPr>
          <w:p w14:paraId="0D92CFD2" w14:textId="77777777" w:rsidR="002F4131" w:rsidRPr="00DD1CC9" w:rsidRDefault="002F4131" w:rsidP="00DD1CC9">
            <w:pPr>
              <w:spacing w:after="240" w:line="320" w:lineRule="exact"/>
              <w:ind w:left="634"/>
              <w:rPr>
                <w:rFonts w:ascii="Times New Roman" w:hAnsi="Times New Roman" w:cs="Times New Roman"/>
                <w:b/>
              </w:rPr>
            </w:pPr>
            <w:r w:rsidRPr="00DD1CC9">
              <w:rPr>
                <w:rFonts w:ascii="Times New Roman" w:hAnsi="Times New Roman" w:cs="Times New Roman"/>
                <w:noProof/>
                <w:lang w:eastAsia="pt-BR"/>
              </w:rPr>
              <w:lastRenderedPageBreak/>
              <mc:AlternateContent>
                <mc:Choice Requires="wps">
                  <w:drawing>
                    <wp:anchor distT="0" distB="0" distL="114300" distR="114300" simplePos="0" relativeHeight="251664384" behindDoc="0" locked="0" layoutInCell="1" allowOverlap="1" wp14:anchorId="5F09A8A1" wp14:editId="10971B35">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570FE856" w14:textId="77777777" w:rsidR="00221CAD" w:rsidRDefault="00221CAD" w:rsidP="00DE52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F09A8A1"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570FE856" w14:textId="77777777" w:rsidR="00221CAD" w:rsidRDefault="00221CAD" w:rsidP="00DE5208"/>
                        </w:txbxContent>
                      </v:textbox>
                    </v:shape>
                  </w:pict>
                </mc:Fallback>
              </mc:AlternateContent>
            </w:r>
            <w:r w:rsidRPr="00DD1CC9">
              <w:rPr>
                <w:rFonts w:ascii="Times New Roman" w:hAnsi="Times New Roman" w:cs="Times New Roman"/>
                <w:b/>
              </w:rPr>
              <w:t>Em conta corrente          Banco nº                   Agência nº</w:t>
            </w:r>
          </w:p>
          <w:p w14:paraId="402A849C" w14:textId="2578B49C" w:rsidR="002F4131" w:rsidRPr="00DD1CC9" w:rsidRDefault="002F4131" w:rsidP="00DD1CC9">
            <w:pPr>
              <w:spacing w:after="240" w:line="320" w:lineRule="exact"/>
              <w:ind w:left="634"/>
              <w:rPr>
                <w:rFonts w:ascii="Times New Roman" w:hAnsi="Times New Roman" w:cs="Times New Roman"/>
                <w:b/>
              </w:rPr>
            </w:pPr>
            <w:r w:rsidRPr="00DD1CC9">
              <w:rPr>
                <w:rFonts w:ascii="Times New Roman" w:hAnsi="Times New Roman" w:cs="Times New Roman"/>
                <w:noProof/>
                <w:lang w:eastAsia="pt-BR"/>
              </w:rPr>
              <mc:AlternateContent>
                <mc:Choice Requires="wps">
                  <w:drawing>
                    <wp:anchor distT="0" distB="0" distL="114300" distR="114300" simplePos="0" relativeHeight="251665408" behindDoc="0" locked="0" layoutInCell="1" allowOverlap="1" wp14:anchorId="0FFB7741" wp14:editId="3D1AB887">
                      <wp:simplePos x="0" y="0"/>
                      <wp:positionH relativeFrom="column">
                        <wp:posOffset>0</wp:posOffset>
                      </wp:positionH>
                      <wp:positionV relativeFrom="paragraph">
                        <wp:posOffset>12700</wp:posOffset>
                      </wp:positionV>
                      <wp:extent cx="91440" cy="91440"/>
                      <wp:effectExtent l="0" t="0" r="3810" b="3810"/>
                      <wp:wrapNone/>
                      <wp:docPr id="1"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797E8E4E" w14:textId="77777777" w:rsidR="00221CAD" w:rsidRDefault="00221CAD" w:rsidP="00DE52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FFB7741" id="Caixa de texto 8"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797E8E4E" w14:textId="77777777" w:rsidR="00221CAD" w:rsidRDefault="00221CAD" w:rsidP="00DE5208"/>
                        </w:txbxContent>
                      </v:textbox>
                    </v:shape>
                  </w:pict>
                </mc:Fallback>
              </mc:AlternateContent>
            </w:r>
            <w:r w:rsidRPr="00DD1CC9">
              <w:rPr>
                <w:rFonts w:ascii="Times New Roman" w:hAnsi="Times New Roman" w:cs="Times New Roman"/>
                <w:b/>
              </w:rPr>
              <w:t>Moeda corrente nacional.</w:t>
            </w:r>
            <w:r w:rsidRPr="00DD1CC9">
              <w:rPr>
                <w:rFonts w:ascii="Times New Roman" w:hAnsi="Times New Roman" w:cs="Times New Roman"/>
              </w:rPr>
              <w:t xml:space="preserve"> </w:t>
            </w:r>
          </w:p>
          <w:p w14:paraId="7AD27341" w14:textId="769C6EA2" w:rsidR="002F4131" w:rsidRPr="00DD1CC9" w:rsidRDefault="002F4131" w:rsidP="00DD1CC9">
            <w:pPr>
              <w:spacing w:after="240" w:line="320" w:lineRule="exact"/>
              <w:ind w:left="634"/>
              <w:rPr>
                <w:rFonts w:ascii="Times New Roman" w:hAnsi="Times New Roman" w:cs="Times New Roman"/>
                <w:b/>
              </w:rPr>
            </w:pPr>
          </w:p>
          <w:p w14:paraId="304E9248" w14:textId="77ACA9E4" w:rsidR="002F4131" w:rsidRPr="00DD1CC9" w:rsidRDefault="002F4131" w:rsidP="00DD1CC9">
            <w:pPr>
              <w:spacing w:after="240" w:line="320" w:lineRule="exact"/>
              <w:jc w:val="both"/>
              <w:rPr>
                <w:rFonts w:ascii="Times New Roman" w:hAnsi="Times New Roman" w:cs="Times New Roman"/>
              </w:rPr>
            </w:pPr>
            <w:r w:rsidRPr="00DD1CC9">
              <w:rPr>
                <w:rFonts w:ascii="Times New Roman" w:hAnsi="Times New Roman" w:cs="Times New Roman"/>
              </w:rPr>
              <w:t xml:space="preserve">As Debêntures serão integralizadas em moeda corrente nacional, </w:t>
            </w:r>
            <w:r w:rsidR="00CF6144" w:rsidRPr="00DD1CC9">
              <w:rPr>
                <w:rFonts w:ascii="Times New Roman" w:hAnsi="Times New Roman" w:cs="Times New Roman"/>
              </w:rPr>
              <w:t xml:space="preserve">na forma prevista na Cláusula 6.9.2 da Escritura de Emissão. </w:t>
            </w:r>
          </w:p>
          <w:p w14:paraId="51C68932" w14:textId="5F275ACC" w:rsidR="002F4131" w:rsidRPr="00DD1CC9" w:rsidRDefault="002F4131" w:rsidP="00DD1CC9">
            <w:pPr>
              <w:spacing w:after="240" w:line="320" w:lineRule="exact"/>
              <w:jc w:val="both"/>
              <w:rPr>
                <w:rFonts w:ascii="Times New Roman" w:hAnsi="Times New Roman" w:cs="Times New Roman"/>
              </w:rPr>
            </w:pPr>
            <w:r w:rsidRPr="00DD1CC9">
              <w:rPr>
                <w:rFonts w:ascii="Times New Roman" w:hAnsi="Times New Roman" w:cs="Times New Roman"/>
              </w:rPr>
              <w:t xml:space="preserve">A Escritura de Emissão está disponível no seguinte endereço: </w:t>
            </w:r>
            <w:r w:rsidR="00DD6F01" w:rsidRPr="00DD1CC9">
              <w:rPr>
                <w:rFonts w:ascii="Times New Roman" w:hAnsi="Times New Roman" w:cs="Times New Roman"/>
              </w:rPr>
              <w:t>Rua Dias Ferreira, 190, 3º andar, sala 301 (parte), Leblon, CEP 22431-050</w:t>
            </w:r>
            <w:r w:rsidR="00023BC4" w:rsidRPr="00DD1CC9">
              <w:rPr>
                <w:rFonts w:ascii="Times New Roman" w:hAnsi="Times New Roman" w:cs="Times New Roman"/>
              </w:rPr>
              <w:t xml:space="preserve"> </w:t>
            </w:r>
            <w:r w:rsidRPr="00DD1CC9">
              <w:rPr>
                <w:rFonts w:ascii="Times New Roman" w:hAnsi="Times New Roman" w:cs="Times New Roman"/>
              </w:rPr>
              <w:t xml:space="preserve">– </w:t>
            </w:r>
            <w:r w:rsidR="00DD6F01" w:rsidRPr="00DD1CC9">
              <w:rPr>
                <w:rFonts w:ascii="Times New Roman" w:hAnsi="Times New Roman" w:cs="Times New Roman"/>
              </w:rPr>
              <w:t>Rio de Janeiro</w:t>
            </w:r>
            <w:r w:rsidR="00023BC4" w:rsidRPr="00DD1CC9">
              <w:rPr>
                <w:rFonts w:ascii="Times New Roman" w:hAnsi="Times New Roman" w:cs="Times New Roman"/>
              </w:rPr>
              <w:t xml:space="preserve">, </w:t>
            </w:r>
            <w:r w:rsidR="00DD6F01" w:rsidRPr="00DD1CC9">
              <w:rPr>
                <w:rFonts w:ascii="Times New Roman" w:hAnsi="Times New Roman" w:cs="Times New Roman"/>
              </w:rPr>
              <w:t>RJ</w:t>
            </w:r>
            <w:r w:rsidRPr="00DD1CC9">
              <w:rPr>
                <w:rFonts w:ascii="Times New Roman" w:hAnsi="Times New Roman" w:cs="Times New Roman"/>
              </w:rPr>
              <w:t>.</w:t>
            </w:r>
          </w:p>
          <w:p w14:paraId="7E5D8740" w14:textId="77777777" w:rsidR="002F4131" w:rsidRPr="00DD1CC9" w:rsidRDefault="002F4131" w:rsidP="00DD1CC9">
            <w:pPr>
              <w:spacing w:after="240" w:line="320" w:lineRule="exact"/>
              <w:jc w:val="both"/>
              <w:rPr>
                <w:rFonts w:ascii="Times New Roman" w:hAnsi="Times New Roman" w:cs="Times New Roman"/>
                <w:b/>
              </w:rPr>
            </w:pPr>
            <w:r w:rsidRPr="00DD1CC9">
              <w:rPr>
                <w:rFonts w:ascii="Times New Roman" w:hAnsi="Times New Roman" w:cs="Times New Roman"/>
                <w:b/>
              </w:rPr>
              <w:t>CONDIÇÕES PRECEDENTES</w:t>
            </w:r>
          </w:p>
          <w:p w14:paraId="4BAE78AD" w14:textId="69091101" w:rsidR="002F4131" w:rsidRPr="00DD1CC9" w:rsidRDefault="002F4131" w:rsidP="00DD1CC9">
            <w:pPr>
              <w:spacing w:after="240" w:line="320" w:lineRule="exact"/>
              <w:jc w:val="both"/>
              <w:rPr>
                <w:rFonts w:ascii="Times New Roman" w:hAnsi="Times New Roman" w:cs="Times New Roman"/>
              </w:rPr>
            </w:pPr>
            <w:r w:rsidRPr="00DD1CC9">
              <w:rPr>
                <w:rFonts w:ascii="Times New Roman" w:hAnsi="Times New Roman" w:cs="Times New Roman"/>
              </w:rPr>
              <w:t xml:space="preserve">A integralização das Debêntures </w:t>
            </w:r>
            <w:r w:rsidR="00530824" w:rsidRPr="00DD1CC9">
              <w:rPr>
                <w:rFonts w:ascii="Times New Roman" w:hAnsi="Times New Roman" w:cs="Times New Roman"/>
              </w:rPr>
              <w:t xml:space="preserve">se </w:t>
            </w:r>
            <w:r w:rsidRPr="00DD1CC9">
              <w:rPr>
                <w:rFonts w:ascii="Times New Roman" w:hAnsi="Times New Roman" w:cs="Times New Roman"/>
              </w:rPr>
              <w:t>encontra condicionada ao atendimento das seguintes condições precedentes ("</w:t>
            </w:r>
            <w:r w:rsidRPr="00DD1CC9">
              <w:rPr>
                <w:rFonts w:ascii="Times New Roman" w:hAnsi="Times New Roman" w:cs="Times New Roman"/>
                <w:u w:val="single"/>
              </w:rPr>
              <w:t>Condições Precedentes</w:t>
            </w:r>
            <w:r w:rsidRPr="00DD1CC9">
              <w:rPr>
                <w:rFonts w:ascii="Times New Roman" w:hAnsi="Times New Roman" w:cs="Times New Roman"/>
              </w:rPr>
              <w:t>"):</w:t>
            </w:r>
          </w:p>
          <w:p w14:paraId="4D501E5E" w14:textId="3F1D11C4" w:rsidR="002F4131" w:rsidRPr="00DD1CC9" w:rsidRDefault="002F4131" w:rsidP="00DD1CC9">
            <w:pPr>
              <w:pStyle w:val="ListParagraph"/>
              <w:numPr>
                <w:ilvl w:val="0"/>
                <w:numId w:val="27"/>
              </w:numPr>
              <w:spacing w:after="240" w:line="320" w:lineRule="exact"/>
              <w:ind w:hanging="720"/>
              <w:jc w:val="both"/>
              <w:rPr>
                <w:sz w:val="22"/>
                <w:szCs w:val="22"/>
              </w:rPr>
            </w:pPr>
            <w:r w:rsidRPr="00DD1CC9">
              <w:rPr>
                <w:sz w:val="22"/>
                <w:szCs w:val="22"/>
              </w:rPr>
              <w:t xml:space="preserve">perfeita formalização de todos os Documentos da Operação, entendendo-se como tal a assinatura pelas respectivas partes, bem como a verificação dos poderes dos representantes dessas partes e obtenção de aprovações necessárias para tanto, bem como </w:t>
            </w:r>
            <w:r w:rsidR="004D25B8" w:rsidRPr="00DD1CC9">
              <w:rPr>
                <w:sz w:val="22"/>
                <w:szCs w:val="22"/>
              </w:rPr>
              <w:t>a</w:t>
            </w:r>
            <w:r w:rsidRPr="00DD1CC9">
              <w:rPr>
                <w:sz w:val="22"/>
                <w:szCs w:val="22"/>
              </w:rPr>
              <w:t xml:space="preserve"> realização, efetivação, formalização, liquidação, boa ordem e transparência da Escritura de Emissão e dos demais Documentos da Operação;</w:t>
            </w:r>
            <w:r w:rsidR="00482A74">
              <w:rPr>
                <w:sz w:val="22"/>
                <w:szCs w:val="22"/>
              </w:rPr>
              <w:t xml:space="preserve"> e</w:t>
            </w:r>
          </w:p>
          <w:p w14:paraId="0755B85C" w14:textId="1C8E7BA1" w:rsidR="008C0076" w:rsidRPr="004505B7" w:rsidRDefault="002F4131" w:rsidP="004505B7">
            <w:pPr>
              <w:pStyle w:val="ListParagraph"/>
              <w:numPr>
                <w:ilvl w:val="0"/>
                <w:numId w:val="27"/>
              </w:numPr>
              <w:spacing w:after="240" w:line="320" w:lineRule="exact"/>
              <w:ind w:hanging="720"/>
              <w:jc w:val="both"/>
              <w:rPr>
                <w:b/>
                <w:sz w:val="22"/>
              </w:rPr>
            </w:pPr>
            <w:r w:rsidRPr="00DD1CC9">
              <w:rPr>
                <w:sz w:val="22"/>
                <w:szCs w:val="22"/>
              </w:rPr>
              <w:t xml:space="preserve">efetiva subscrição e integralização da totalidade dos </w:t>
            </w:r>
            <w:r w:rsidRPr="00DD1CC9">
              <w:rPr>
                <w:bCs/>
                <w:sz w:val="22"/>
                <w:szCs w:val="22"/>
              </w:rPr>
              <w:t>CRI</w:t>
            </w:r>
            <w:r w:rsidR="0053714C" w:rsidRPr="00DD1CC9">
              <w:rPr>
                <w:sz w:val="22"/>
                <w:szCs w:val="22"/>
              </w:rPr>
              <w:t>.</w:t>
            </w:r>
          </w:p>
        </w:tc>
      </w:tr>
    </w:tbl>
    <w:p w14:paraId="7AAE3EE7" w14:textId="77777777" w:rsidR="00DE5208" w:rsidRPr="00DD1CC9" w:rsidRDefault="00DE5208" w:rsidP="004505B7">
      <w:pPr>
        <w:spacing w:after="240" w:line="320" w:lineRule="exact"/>
        <w:rPr>
          <w:rFonts w:ascii="Times New Roman" w:hAnsi="Times New Roman" w:cs="Times New Roman"/>
          <w:b/>
        </w:rPr>
      </w:pPr>
    </w:p>
    <w:tbl>
      <w:tblPr>
        <w:tblW w:w="9640" w:type="dxa"/>
        <w:tblInd w:w="-292" w:type="dxa"/>
        <w:tblLayout w:type="fixed"/>
        <w:tblCellMar>
          <w:left w:w="113" w:type="dxa"/>
          <w:right w:w="113" w:type="dxa"/>
        </w:tblCellMar>
        <w:tblLook w:val="0000" w:firstRow="0" w:lastRow="0" w:firstColumn="0" w:lastColumn="0" w:noHBand="0" w:noVBand="0"/>
      </w:tblPr>
      <w:tblGrid>
        <w:gridCol w:w="6805"/>
        <w:gridCol w:w="283"/>
        <w:gridCol w:w="2552"/>
      </w:tblGrid>
      <w:tr w:rsidR="002B482A" w:rsidRPr="00802978" w14:paraId="77566743" w14:textId="77777777" w:rsidTr="002B482A">
        <w:trPr>
          <w:cantSplit/>
        </w:trPr>
        <w:tc>
          <w:tcPr>
            <w:tcW w:w="6805" w:type="dxa"/>
            <w:tcBorders>
              <w:top w:val="single" w:sz="6" w:space="0" w:color="auto"/>
              <w:left w:val="single" w:sz="6" w:space="0" w:color="auto"/>
              <w:right w:val="single" w:sz="6" w:space="0" w:color="auto"/>
            </w:tcBorders>
          </w:tcPr>
          <w:p w14:paraId="09B01C42" w14:textId="0DC7F07C" w:rsidR="00DE5208" w:rsidRPr="00DD1CC9" w:rsidRDefault="00DE5208" w:rsidP="004505B7">
            <w:pPr>
              <w:spacing w:after="240" w:line="320" w:lineRule="exact"/>
              <w:jc w:val="both"/>
              <w:rPr>
                <w:rFonts w:ascii="Times New Roman" w:hAnsi="Times New Roman" w:cs="Times New Roman"/>
                <w:b/>
                <w:bCs/>
              </w:rPr>
            </w:pPr>
            <w:r w:rsidRPr="00DD1CC9">
              <w:rPr>
                <w:rFonts w:ascii="Times New Roman" w:hAnsi="Times New Roman" w:cs="Times New Roman"/>
                <w:b/>
                <w:bCs/>
              </w:rPr>
              <w:t>Declaro, para todos os fins, que estou de acordo com os termos e condições expressas no presente Boletim de Subscrição de Debêntures, bem como declaro ter obtido exemplar da Escritura de Emissão de Debêntures.</w:t>
            </w:r>
          </w:p>
          <w:p w14:paraId="4A617D8B" w14:textId="77777777" w:rsidR="002F4131" w:rsidRPr="00DD1CC9" w:rsidRDefault="002F4131" w:rsidP="004505B7">
            <w:pPr>
              <w:spacing w:after="240" w:line="320" w:lineRule="exact"/>
              <w:jc w:val="both"/>
              <w:rPr>
                <w:rFonts w:ascii="Times New Roman" w:hAnsi="Times New Roman" w:cs="Times New Roman"/>
                <w:b/>
                <w:bCs/>
              </w:rPr>
            </w:pPr>
          </w:p>
          <w:p w14:paraId="4438B8AA" w14:textId="151A4C22" w:rsidR="00DE5208" w:rsidRPr="00DD1CC9" w:rsidRDefault="00DE5208" w:rsidP="004505B7">
            <w:pPr>
              <w:spacing w:after="240" w:line="320" w:lineRule="exact"/>
              <w:ind w:right="-6"/>
              <w:jc w:val="center"/>
              <w:rPr>
                <w:rFonts w:ascii="Times New Roman" w:hAnsi="Times New Roman" w:cs="Times New Roman"/>
              </w:rPr>
            </w:pPr>
            <w:r w:rsidRPr="00DD1CC9">
              <w:rPr>
                <w:rFonts w:ascii="Times New Roman" w:hAnsi="Times New Roman" w:cs="Times New Roman"/>
              </w:rPr>
              <w:t xml:space="preserve">São Paulo, [•] de </w:t>
            </w:r>
            <w:r w:rsidR="00D97390">
              <w:rPr>
                <w:rFonts w:ascii="Times New Roman" w:hAnsi="Times New Roman" w:cs="Times New Roman"/>
              </w:rPr>
              <w:t>fevereiro</w:t>
            </w:r>
            <w:r w:rsidR="00D97390" w:rsidRPr="00DD1CC9">
              <w:rPr>
                <w:rFonts w:ascii="Times New Roman" w:hAnsi="Times New Roman" w:cs="Times New Roman"/>
              </w:rPr>
              <w:t xml:space="preserve"> </w:t>
            </w:r>
            <w:r w:rsidRPr="00DD1CC9">
              <w:rPr>
                <w:rFonts w:ascii="Times New Roman" w:hAnsi="Times New Roman" w:cs="Times New Roman"/>
              </w:rPr>
              <w:t>de 20</w:t>
            </w:r>
            <w:r w:rsidR="00CF6144" w:rsidRPr="00DD1CC9">
              <w:rPr>
                <w:rFonts w:ascii="Times New Roman" w:hAnsi="Times New Roman" w:cs="Times New Roman"/>
              </w:rPr>
              <w:t>2</w:t>
            </w:r>
            <w:r w:rsidR="00CF7B4E" w:rsidRPr="00DD1CC9">
              <w:rPr>
                <w:rFonts w:ascii="Times New Roman" w:hAnsi="Times New Roman" w:cs="Times New Roman"/>
              </w:rPr>
              <w:t>3</w:t>
            </w:r>
            <w:r w:rsidRPr="00DD1CC9">
              <w:rPr>
                <w:rFonts w:ascii="Times New Roman" w:hAnsi="Times New Roman" w:cs="Times New Roman"/>
              </w:rPr>
              <w:t>.</w:t>
            </w:r>
          </w:p>
          <w:p w14:paraId="18BED2C3" w14:textId="77777777" w:rsidR="002F4131" w:rsidRPr="00DD1CC9" w:rsidRDefault="002F4131" w:rsidP="004505B7">
            <w:pPr>
              <w:spacing w:after="240" w:line="320" w:lineRule="exact"/>
              <w:ind w:right="-6"/>
              <w:jc w:val="center"/>
              <w:rPr>
                <w:rFonts w:ascii="Times New Roman" w:hAnsi="Times New Roman" w:cs="Times New Roman"/>
              </w:rPr>
            </w:pPr>
          </w:p>
          <w:p w14:paraId="497C24C4" w14:textId="77777777" w:rsidR="00DE5208" w:rsidRPr="00DD1CC9" w:rsidRDefault="00DE5208" w:rsidP="004505B7">
            <w:pPr>
              <w:spacing w:after="240" w:line="320" w:lineRule="exact"/>
              <w:ind w:right="-6"/>
              <w:jc w:val="center"/>
              <w:rPr>
                <w:rFonts w:ascii="Times New Roman" w:hAnsi="Times New Roman" w:cs="Times New Roman"/>
                <w:b/>
                <w:smallCaps/>
              </w:rPr>
            </w:pPr>
            <w:r w:rsidRPr="00DD1CC9">
              <w:rPr>
                <w:rFonts w:ascii="Times New Roman" w:hAnsi="Times New Roman" w:cs="Times New Roman"/>
                <w:b/>
                <w:smallCaps/>
              </w:rPr>
              <w:t>SUBSCRITOR</w:t>
            </w:r>
          </w:p>
          <w:p w14:paraId="4F111D6F" w14:textId="7BA37994" w:rsidR="002F4131" w:rsidRPr="00DD1CC9" w:rsidRDefault="002F4131" w:rsidP="004505B7">
            <w:pPr>
              <w:spacing w:after="240" w:line="320" w:lineRule="exact"/>
              <w:ind w:right="-6"/>
              <w:jc w:val="center"/>
              <w:rPr>
                <w:rFonts w:ascii="Times New Roman" w:hAnsi="Times New Roman" w:cs="Times New Roman"/>
                <w:b/>
                <w:smallCaps/>
              </w:rPr>
            </w:pPr>
          </w:p>
        </w:tc>
        <w:tc>
          <w:tcPr>
            <w:tcW w:w="283" w:type="dxa"/>
          </w:tcPr>
          <w:p w14:paraId="5EA316B2" w14:textId="77777777" w:rsidR="00DE5208" w:rsidRPr="00DD1CC9" w:rsidRDefault="00DE5208" w:rsidP="004505B7">
            <w:pPr>
              <w:spacing w:after="240" w:line="320" w:lineRule="exact"/>
              <w:ind w:right="-6"/>
              <w:jc w:val="center"/>
              <w:rPr>
                <w:rFonts w:ascii="Times New Roman" w:hAnsi="Times New Roman" w:cs="Times New Roman"/>
                <w:b/>
              </w:rPr>
            </w:pPr>
          </w:p>
        </w:tc>
        <w:tc>
          <w:tcPr>
            <w:tcW w:w="2552" w:type="dxa"/>
            <w:tcBorders>
              <w:top w:val="single" w:sz="6" w:space="0" w:color="auto"/>
              <w:left w:val="single" w:sz="6" w:space="0" w:color="auto"/>
              <w:right w:val="single" w:sz="6" w:space="0" w:color="auto"/>
            </w:tcBorders>
            <w:vAlign w:val="center"/>
          </w:tcPr>
          <w:p w14:paraId="31AA8FAB" w14:textId="77777777" w:rsidR="00DE5208" w:rsidRPr="00DD1CC9" w:rsidRDefault="00DE5208" w:rsidP="004505B7">
            <w:pPr>
              <w:spacing w:after="240" w:line="320" w:lineRule="exact"/>
              <w:ind w:right="-6"/>
              <w:jc w:val="center"/>
              <w:rPr>
                <w:rFonts w:ascii="Times New Roman" w:hAnsi="Times New Roman" w:cs="Times New Roman"/>
                <w:b/>
              </w:rPr>
            </w:pPr>
            <w:r w:rsidRPr="00DD1CC9">
              <w:rPr>
                <w:rFonts w:ascii="Times New Roman" w:hAnsi="Times New Roman" w:cs="Times New Roman"/>
                <w:b/>
              </w:rPr>
              <w:t>CNPJ</w:t>
            </w:r>
          </w:p>
        </w:tc>
      </w:tr>
      <w:tr w:rsidR="002B482A" w:rsidRPr="00802978" w14:paraId="4D7022CF" w14:textId="77777777" w:rsidTr="002B482A">
        <w:trPr>
          <w:cantSplit/>
        </w:trPr>
        <w:tc>
          <w:tcPr>
            <w:tcW w:w="6805" w:type="dxa"/>
            <w:tcBorders>
              <w:left w:val="single" w:sz="6" w:space="0" w:color="auto"/>
              <w:bottom w:val="single" w:sz="6" w:space="0" w:color="auto"/>
              <w:right w:val="single" w:sz="6" w:space="0" w:color="auto"/>
            </w:tcBorders>
          </w:tcPr>
          <w:p w14:paraId="48C474DE" w14:textId="19B8B02B" w:rsidR="00DE5208" w:rsidRPr="00DD1CC9" w:rsidRDefault="00695029" w:rsidP="004505B7">
            <w:pPr>
              <w:spacing w:after="240" w:line="320" w:lineRule="exact"/>
              <w:jc w:val="center"/>
              <w:rPr>
                <w:rFonts w:ascii="Times New Roman" w:hAnsi="Times New Roman" w:cs="Times New Roman"/>
              </w:rPr>
            </w:pPr>
            <w:r>
              <w:rPr>
                <w:rFonts w:ascii="Times New Roman" w:hAnsi="Times New Roman" w:cs="Times New Roman"/>
                <w:b/>
              </w:rPr>
              <w:lastRenderedPageBreak/>
              <w:t>OPEA SECURITIZADORA S.A.</w:t>
            </w:r>
          </w:p>
          <w:p w14:paraId="33C4487C" w14:textId="77777777" w:rsidR="00DE5208" w:rsidRPr="00DD1CC9" w:rsidRDefault="00DE5208" w:rsidP="004505B7">
            <w:pPr>
              <w:spacing w:after="240" w:line="320" w:lineRule="exact"/>
              <w:jc w:val="center"/>
              <w:rPr>
                <w:rFonts w:ascii="Times New Roman" w:hAnsi="Times New Roman" w:cs="Times New Roman"/>
              </w:rPr>
            </w:pPr>
          </w:p>
          <w:p w14:paraId="0C1D7CBD" w14:textId="77777777" w:rsidR="00DE5208" w:rsidRPr="00DD1CC9" w:rsidRDefault="00DE5208" w:rsidP="004505B7">
            <w:pPr>
              <w:spacing w:after="240" w:line="320" w:lineRule="exact"/>
              <w:jc w:val="center"/>
              <w:rPr>
                <w:rFonts w:ascii="Times New Roman" w:hAnsi="Times New Roman" w:cs="Times New Roman"/>
              </w:rPr>
            </w:pPr>
            <w:r w:rsidRPr="00DD1CC9">
              <w:rPr>
                <w:rFonts w:ascii="Times New Roman" w:hAnsi="Times New Roman" w:cs="Times New Roman"/>
              </w:rPr>
              <w:t>________________________________________________</w:t>
            </w:r>
          </w:p>
          <w:p w14:paraId="62472145" w14:textId="77777777" w:rsidR="00DE5208" w:rsidRPr="00DD1CC9" w:rsidRDefault="00DE5208" w:rsidP="004505B7">
            <w:pPr>
              <w:spacing w:after="240" w:line="320" w:lineRule="exact"/>
              <w:rPr>
                <w:rFonts w:ascii="Times New Roman" w:hAnsi="Times New Roman" w:cs="Times New Roman"/>
              </w:rPr>
            </w:pPr>
            <w:r w:rsidRPr="00DD1CC9">
              <w:rPr>
                <w:rFonts w:ascii="Times New Roman" w:hAnsi="Times New Roman" w:cs="Times New Roman"/>
              </w:rPr>
              <w:tab/>
              <w:t>Nome:</w:t>
            </w:r>
            <w:r w:rsidRPr="00DD1CC9">
              <w:rPr>
                <w:rFonts w:ascii="Times New Roman" w:hAnsi="Times New Roman" w:cs="Times New Roman"/>
                <w:smallCaps/>
              </w:rPr>
              <w:t xml:space="preserve"> </w:t>
            </w:r>
          </w:p>
          <w:p w14:paraId="313DFBD2" w14:textId="77777777" w:rsidR="00DE5208" w:rsidRPr="00DD1CC9" w:rsidRDefault="00DE5208" w:rsidP="004505B7">
            <w:pPr>
              <w:spacing w:after="240" w:line="320" w:lineRule="exact"/>
              <w:rPr>
                <w:rFonts w:ascii="Times New Roman" w:hAnsi="Times New Roman" w:cs="Times New Roman"/>
                <w:lang w:val="pt-PT"/>
              </w:rPr>
            </w:pPr>
            <w:r w:rsidRPr="00DD1CC9">
              <w:rPr>
                <w:rFonts w:ascii="Times New Roman" w:hAnsi="Times New Roman" w:cs="Times New Roman"/>
              </w:rPr>
              <w:tab/>
            </w:r>
            <w:r w:rsidRPr="00DD1CC9">
              <w:rPr>
                <w:rFonts w:ascii="Times New Roman" w:hAnsi="Times New Roman" w:cs="Times New Roman"/>
                <w:lang w:val="pt-PT"/>
              </w:rPr>
              <w:t xml:space="preserve">Cargo: </w:t>
            </w:r>
          </w:p>
          <w:p w14:paraId="5DD44043" w14:textId="6BA843CD" w:rsidR="002F4131" w:rsidRPr="00DD1CC9" w:rsidRDefault="002F4131" w:rsidP="004505B7">
            <w:pPr>
              <w:spacing w:after="240" w:line="320" w:lineRule="exact"/>
              <w:rPr>
                <w:rFonts w:ascii="Times New Roman" w:hAnsi="Times New Roman" w:cs="Times New Roman"/>
                <w:lang w:val="pt-PT"/>
              </w:rPr>
            </w:pPr>
          </w:p>
        </w:tc>
        <w:tc>
          <w:tcPr>
            <w:tcW w:w="283" w:type="dxa"/>
          </w:tcPr>
          <w:p w14:paraId="32B22F45" w14:textId="77777777" w:rsidR="00DE5208" w:rsidRPr="00DD1CC9" w:rsidRDefault="00DE5208" w:rsidP="004505B7">
            <w:pPr>
              <w:spacing w:after="240" w:line="320" w:lineRule="exact"/>
              <w:ind w:right="-6"/>
              <w:jc w:val="center"/>
              <w:rPr>
                <w:rFonts w:ascii="Times New Roman" w:hAnsi="Times New Roman" w:cs="Times New Roman"/>
                <w:lang w:val="pt-PT"/>
              </w:rPr>
            </w:pPr>
          </w:p>
        </w:tc>
        <w:tc>
          <w:tcPr>
            <w:tcW w:w="2552" w:type="dxa"/>
            <w:tcBorders>
              <w:left w:val="single" w:sz="6" w:space="0" w:color="auto"/>
              <w:bottom w:val="single" w:sz="6" w:space="0" w:color="auto"/>
              <w:right w:val="single" w:sz="6" w:space="0" w:color="auto"/>
            </w:tcBorders>
            <w:vAlign w:val="center"/>
          </w:tcPr>
          <w:p w14:paraId="26D91DAD" w14:textId="236930C1" w:rsidR="00CF7B4E" w:rsidRPr="00DD1CC9" w:rsidRDefault="00695029" w:rsidP="004505B7">
            <w:pPr>
              <w:spacing w:after="240" w:line="320" w:lineRule="exact"/>
              <w:jc w:val="center"/>
              <w:rPr>
                <w:rFonts w:ascii="Times New Roman" w:hAnsi="Times New Roman" w:cs="Times New Roman"/>
              </w:rPr>
            </w:pPr>
            <w:r w:rsidRPr="00221232">
              <w:rPr>
                <w:rFonts w:ascii="Trebuchet MS" w:hAnsi="Trebuchet MS"/>
                <w:szCs w:val="20"/>
              </w:rPr>
              <w:t>02.773.542/0001-22</w:t>
            </w:r>
            <w:r w:rsidRPr="00DD1CC9" w:rsidDel="00695029">
              <w:rPr>
                <w:rFonts w:ascii="Times New Roman" w:hAnsi="Times New Roman" w:cs="Times New Roman"/>
                <w:b/>
              </w:rPr>
              <w:t xml:space="preserve"> </w:t>
            </w:r>
          </w:p>
          <w:p w14:paraId="78CC373D" w14:textId="5918C8B8" w:rsidR="00DE5208" w:rsidRPr="00DD1CC9" w:rsidRDefault="00DE5208" w:rsidP="004505B7">
            <w:pPr>
              <w:spacing w:after="240" w:line="320" w:lineRule="exact"/>
              <w:ind w:right="-6"/>
              <w:jc w:val="center"/>
              <w:rPr>
                <w:rFonts w:ascii="Times New Roman" w:hAnsi="Times New Roman" w:cs="Times New Roman"/>
                <w:lang w:val="pt-PT"/>
              </w:rPr>
            </w:pPr>
          </w:p>
        </w:tc>
      </w:tr>
    </w:tbl>
    <w:p w14:paraId="61F43E95" w14:textId="77777777" w:rsidR="00DE5208" w:rsidRPr="00DD1CC9" w:rsidRDefault="00DE5208" w:rsidP="004505B7">
      <w:pPr>
        <w:spacing w:after="240" w:line="320" w:lineRule="exact"/>
        <w:rPr>
          <w:rFonts w:ascii="Times New Roman" w:hAnsi="Times New Roman" w:cs="Times New Roman"/>
          <w:b/>
        </w:rPr>
      </w:pPr>
    </w:p>
    <w:p w14:paraId="7211BCBB" w14:textId="77777777" w:rsidR="00DE5208" w:rsidRPr="00DD1CC9" w:rsidRDefault="00DE5208" w:rsidP="004505B7">
      <w:pPr>
        <w:spacing w:after="240" w:line="320" w:lineRule="exact"/>
        <w:jc w:val="center"/>
        <w:rPr>
          <w:rFonts w:ascii="Times New Roman" w:hAnsi="Times New Roman" w:cs="Times New Roman"/>
          <w:b/>
        </w:rPr>
      </w:pPr>
      <w:r w:rsidRPr="00DD1CC9">
        <w:rPr>
          <w:rFonts w:ascii="Times New Roman" w:hAnsi="Times New Roman" w:cs="Times New Roman"/>
          <w:b/>
        </w:rPr>
        <w:t xml:space="preserve">RECIBO </w:t>
      </w:r>
    </w:p>
    <w:p w14:paraId="2D8253A3" w14:textId="77777777" w:rsidR="00DE5208" w:rsidRPr="00DD1CC9" w:rsidRDefault="00DE5208" w:rsidP="004505B7">
      <w:pPr>
        <w:spacing w:after="240" w:line="320" w:lineRule="exact"/>
        <w:jc w:val="center"/>
        <w:rPr>
          <w:rFonts w:ascii="Times New Roman" w:hAnsi="Times New Roman" w:cs="Times New Roman"/>
          <w:b/>
        </w:rPr>
      </w:pP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5"/>
        <w:gridCol w:w="6379"/>
      </w:tblGrid>
      <w:tr w:rsidR="00DE5208" w:rsidRPr="00700197" w14:paraId="754898AF" w14:textId="77777777" w:rsidTr="00C62E9F">
        <w:trPr>
          <w:cantSplit/>
        </w:trPr>
        <w:tc>
          <w:tcPr>
            <w:tcW w:w="3545" w:type="dxa"/>
            <w:tcBorders>
              <w:top w:val="single" w:sz="4" w:space="0" w:color="auto"/>
              <w:left w:val="single" w:sz="4" w:space="0" w:color="auto"/>
              <w:bottom w:val="single" w:sz="4" w:space="0" w:color="auto"/>
              <w:right w:val="single" w:sz="4" w:space="0" w:color="auto"/>
            </w:tcBorders>
            <w:hideMark/>
          </w:tcPr>
          <w:p w14:paraId="7BCF57DF" w14:textId="4C7B87E9" w:rsidR="00DE5208" w:rsidRPr="00DD1CC9" w:rsidRDefault="00DE5208" w:rsidP="004505B7">
            <w:pPr>
              <w:spacing w:after="240" w:line="320" w:lineRule="exact"/>
              <w:jc w:val="both"/>
              <w:rPr>
                <w:rFonts w:ascii="Times New Roman" w:hAnsi="Times New Roman" w:cs="Times New Roman"/>
                <w:b/>
              </w:rPr>
            </w:pPr>
            <w:r w:rsidRPr="00DD1CC9">
              <w:rPr>
                <w:rFonts w:ascii="Times New Roman" w:hAnsi="Times New Roman" w:cs="Times New Roman"/>
                <w:b/>
              </w:rPr>
              <w:t>Recebemos do subscritor a importância ou créditos no valor de R$</w:t>
            </w:r>
            <w:r w:rsidR="00CF7B4E" w:rsidRPr="00DD1CC9">
              <w:rPr>
                <w:rFonts w:ascii="Times New Roman" w:hAnsi="Times New Roman" w:cs="Times New Roman"/>
                <w:b/>
              </w:rPr>
              <w:t>[</w:t>
            </w:r>
            <w:r w:rsidR="00CF7B4E" w:rsidRPr="00DD1CC9">
              <w:rPr>
                <w:rFonts w:ascii="Times New Roman" w:hAnsi="Times New Roman" w:cs="Times New Roman"/>
                <w:b/>
                <w:highlight w:val="yellow"/>
              </w:rPr>
              <w:t>•</w:t>
            </w:r>
            <w:r w:rsidR="00CF7B4E" w:rsidRPr="00DD1CC9">
              <w:rPr>
                <w:rFonts w:ascii="Times New Roman" w:hAnsi="Times New Roman" w:cs="Times New Roman"/>
                <w:b/>
              </w:rPr>
              <w:t>]</w:t>
            </w:r>
            <w:r w:rsidR="00F34D10" w:rsidRPr="00DD1CC9">
              <w:rPr>
                <w:rFonts w:ascii="Times New Roman" w:hAnsi="Times New Roman" w:cs="Times New Roman"/>
                <w:b/>
              </w:rPr>
              <w:t xml:space="preserve"> (</w:t>
            </w:r>
            <w:r w:rsidR="00CF7B4E" w:rsidRPr="00DD1CC9">
              <w:rPr>
                <w:rFonts w:ascii="Times New Roman" w:hAnsi="Times New Roman" w:cs="Times New Roman"/>
                <w:b/>
              </w:rPr>
              <w:t>[</w:t>
            </w:r>
            <w:r w:rsidR="00CF7B4E" w:rsidRPr="00DD1CC9">
              <w:rPr>
                <w:rFonts w:ascii="Times New Roman" w:hAnsi="Times New Roman" w:cs="Times New Roman"/>
                <w:b/>
                <w:highlight w:val="yellow"/>
              </w:rPr>
              <w:t>•</w:t>
            </w:r>
            <w:r w:rsidR="00CF7B4E" w:rsidRPr="00DD1CC9">
              <w:rPr>
                <w:rFonts w:ascii="Times New Roman" w:hAnsi="Times New Roman" w:cs="Times New Roman"/>
                <w:b/>
              </w:rPr>
              <w:t>]</w:t>
            </w:r>
            <w:r w:rsidRPr="00DD1CC9">
              <w:rPr>
                <w:rFonts w:ascii="Times New Roman" w:hAnsi="Times New Roman" w:cs="Times New Roman"/>
                <w:b/>
              </w:rPr>
              <w:t>)</w:t>
            </w:r>
            <w:r w:rsidR="00CF7B4E" w:rsidRPr="00DD1CC9">
              <w:rPr>
                <w:rFonts w:ascii="Times New Roman" w:hAnsi="Times New Roman" w:cs="Times New Roman"/>
                <w:b/>
              </w:rPr>
              <w:t xml:space="preserve"> para as Debêntures da Primeira Série e R$[</w:t>
            </w:r>
            <w:r w:rsidR="00CF7B4E" w:rsidRPr="00DD1CC9">
              <w:rPr>
                <w:rFonts w:ascii="Times New Roman" w:hAnsi="Times New Roman" w:cs="Times New Roman"/>
                <w:b/>
                <w:highlight w:val="yellow"/>
              </w:rPr>
              <w:t>•</w:t>
            </w:r>
            <w:r w:rsidR="00CF7B4E" w:rsidRPr="00DD1CC9">
              <w:rPr>
                <w:rFonts w:ascii="Times New Roman" w:hAnsi="Times New Roman" w:cs="Times New Roman"/>
                <w:b/>
              </w:rPr>
              <w:t>] ([</w:t>
            </w:r>
            <w:r w:rsidR="00CF7B4E" w:rsidRPr="00DD1CC9">
              <w:rPr>
                <w:rFonts w:ascii="Times New Roman" w:hAnsi="Times New Roman" w:cs="Times New Roman"/>
                <w:b/>
                <w:highlight w:val="yellow"/>
              </w:rPr>
              <w:t>•</w:t>
            </w:r>
            <w:r w:rsidR="00CF7B4E" w:rsidRPr="00DD1CC9">
              <w:rPr>
                <w:rFonts w:ascii="Times New Roman" w:hAnsi="Times New Roman" w:cs="Times New Roman"/>
                <w:b/>
              </w:rPr>
              <w:t>]) para as Debêntures da Segunda Série.</w:t>
            </w:r>
          </w:p>
        </w:tc>
        <w:tc>
          <w:tcPr>
            <w:tcW w:w="6379" w:type="dxa"/>
            <w:tcBorders>
              <w:top w:val="single" w:sz="4" w:space="0" w:color="auto"/>
              <w:left w:val="single" w:sz="4" w:space="0" w:color="auto"/>
              <w:bottom w:val="single" w:sz="4" w:space="0" w:color="auto"/>
              <w:right w:val="single" w:sz="4" w:space="0" w:color="auto"/>
            </w:tcBorders>
          </w:tcPr>
          <w:p w14:paraId="5C6B0709" w14:textId="77777777" w:rsidR="00DE5208" w:rsidRPr="00DD1CC9" w:rsidRDefault="00DE5208" w:rsidP="004505B7">
            <w:pPr>
              <w:spacing w:after="240" w:line="320" w:lineRule="exact"/>
              <w:jc w:val="center"/>
              <w:rPr>
                <w:rFonts w:ascii="Times New Roman" w:hAnsi="Times New Roman" w:cs="Times New Roman"/>
              </w:rPr>
            </w:pPr>
          </w:p>
          <w:p w14:paraId="10F9DC62" w14:textId="15A4F06F" w:rsidR="00DE5208" w:rsidRPr="00DD1CC9" w:rsidRDefault="00DE5208" w:rsidP="004505B7">
            <w:pPr>
              <w:spacing w:after="240" w:line="320" w:lineRule="exact"/>
              <w:jc w:val="center"/>
              <w:rPr>
                <w:rFonts w:ascii="Times New Roman" w:hAnsi="Times New Roman" w:cs="Times New Roman"/>
                <w:lang w:val="en-US"/>
              </w:rPr>
            </w:pPr>
            <w:r w:rsidRPr="00DD1CC9">
              <w:rPr>
                <w:rFonts w:ascii="Times New Roman" w:hAnsi="Times New Roman" w:cs="Times New Roman"/>
                <w:lang w:val="en-US"/>
              </w:rPr>
              <w:t>________________________</w:t>
            </w:r>
            <w:r w:rsidR="002F4131" w:rsidRPr="00DD1CC9">
              <w:rPr>
                <w:rFonts w:ascii="Times New Roman" w:hAnsi="Times New Roman" w:cs="Times New Roman"/>
                <w:lang w:val="en-US"/>
              </w:rPr>
              <w:t>___________________</w:t>
            </w:r>
            <w:r w:rsidRPr="00DD1CC9">
              <w:rPr>
                <w:rFonts w:ascii="Times New Roman" w:hAnsi="Times New Roman" w:cs="Times New Roman"/>
                <w:lang w:val="en-US"/>
              </w:rPr>
              <w:t>________</w:t>
            </w:r>
          </w:p>
          <w:p w14:paraId="3D56B76C" w14:textId="59581696" w:rsidR="00DE5208" w:rsidRPr="00DD1CC9" w:rsidRDefault="007636A3" w:rsidP="004505B7">
            <w:pPr>
              <w:spacing w:after="240" w:line="320" w:lineRule="exact"/>
              <w:jc w:val="center"/>
              <w:rPr>
                <w:rFonts w:ascii="Times New Roman" w:hAnsi="Times New Roman" w:cs="Times New Roman"/>
                <w:b/>
                <w:snapToGrid w:val="0"/>
                <w:lang w:val="en-US"/>
              </w:rPr>
            </w:pPr>
            <w:r w:rsidRPr="004505B7">
              <w:rPr>
                <w:rFonts w:ascii="Times New Roman" w:hAnsi="Times New Roman"/>
                <w:b/>
                <w:lang w:val="en-US"/>
              </w:rPr>
              <w:t>ALIANSCE SONAE SHOPPING CENTERS S.A</w:t>
            </w:r>
            <w:r w:rsidRPr="00802978">
              <w:rPr>
                <w:rFonts w:ascii="Times New Roman" w:hAnsi="Times New Roman" w:cs="Times New Roman"/>
                <w:b/>
                <w:snapToGrid w:val="0"/>
                <w:lang w:val="en-US"/>
              </w:rPr>
              <w:t>.</w:t>
            </w:r>
          </w:p>
          <w:p w14:paraId="5C885598" w14:textId="31F273F1" w:rsidR="002F4131" w:rsidRPr="00DD1CC9" w:rsidRDefault="002F4131" w:rsidP="004505B7">
            <w:pPr>
              <w:spacing w:after="240" w:line="320" w:lineRule="exact"/>
              <w:jc w:val="center"/>
              <w:rPr>
                <w:rFonts w:ascii="Times New Roman" w:hAnsi="Times New Roman" w:cs="Times New Roman"/>
                <w:b/>
                <w:lang w:val="en-US"/>
              </w:rPr>
            </w:pPr>
          </w:p>
        </w:tc>
      </w:tr>
    </w:tbl>
    <w:p w14:paraId="7D166410" w14:textId="4EF4E487" w:rsidR="00DE5208" w:rsidRPr="00DD1CC9" w:rsidRDefault="00DE5208" w:rsidP="004505B7">
      <w:pPr>
        <w:spacing w:after="240" w:line="320" w:lineRule="exact"/>
        <w:rPr>
          <w:rFonts w:ascii="Times New Roman" w:hAnsi="Times New Roman" w:cs="Times New Roman"/>
        </w:rPr>
      </w:pPr>
      <w:r w:rsidRPr="00DD1CC9">
        <w:rPr>
          <w:rFonts w:ascii="Times New Roman" w:hAnsi="Times New Roman" w:cs="Times New Roman"/>
          <w:lang w:val="en-US"/>
        </w:rPr>
        <w:t xml:space="preserve">                      </w:t>
      </w:r>
      <w:r w:rsidRPr="00DD1CC9">
        <w:rPr>
          <w:rFonts w:ascii="Times New Roman" w:hAnsi="Times New Roman" w:cs="Times New Roman"/>
        </w:rPr>
        <w:t>1</w:t>
      </w:r>
      <w:r w:rsidRPr="00DD1CC9">
        <w:rPr>
          <w:rFonts w:ascii="Times New Roman" w:hAnsi="Times New Roman" w:cs="Times New Roman"/>
          <w:vertAlign w:val="superscript"/>
        </w:rPr>
        <w:t>a</w:t>
      </w:r>
      <w:r w:rsidRPr="00DD1CC9">
        <w:rPr>
          <w:rFonts w:ascii="Times New Roman" w:hAnsi="Times New Roman" w:cs="Times New Roman"/>
        </w:rPr>
        <w:t xml:space="preserve"> via – Emissora                                                   2</w:t>
      </w:r>
      <w:r w:rsidRPr="00DD1CC9">
        <w:rPr>
          <w:rFonts w:ascii="Times New Roman" w:hAnsi="Times New Roman" w:cs="Times New Roman"/>
          <w:vertAlign w:val="superscript"/>
        </w:rPr>
        <w:t>a</w:t>
      </w:r>
      <w:r w:rsidRPr="00DD1CC9">
        <w:rPr>
          <w:rFonts w:ascii="Times New Roman" w:hAnsi="Times New Roman" w:cs="Times New Roman"/>
        </w:rPr>
        <w:t xml:space="preserve"> via – Subscritor</w:t>
      </w:r>
    </w:p>
    <w:p w14:paraId="6D3ECFC6" w14:textId="69828FBA" w:rsidR="006E05C1" w:rsidRPr="00DD1CC9" w:rsidRDefault="006E05C1" w:rsidP="004505B7">
      <w:pPr>
        <w:spacing w:after="240" w:line="320" w:lineRule="exact"/>
        <w:rPr>
          <w:rFonts w:ascii="Times New Roman" w:hAnsi="Times New Roman" w:cs="Times New Roman"/>
        </w:rPr>
      </w:pPr>
      <w:r w:rsidRPr="00DD1CC9">
        <w:rPr>
          <w:rFonts w:ascii="Times New Roman" w:hAnsi="Times New Roman" w:cs="Times New Roman"/>
        </w:rPr>
        <w:br w:type="page"/>
      </w:r>
    </w:p>
    <w:p w14:paraId="1DB5BF5D" w14:textId="77777777" w:rsidR="006E05C1" w:rsidRPr="00DD1CC9" w:rsidRDefault="006E05C1" w:rsidP="00DD1CC9">
      <w:pPr>
        <w:pStyle w:val="ListParagraph"/>
        <w:numPr>
          <w:ilvl w:val="0"/>
          <w:numId w:val="3"/>
        </w:numPr>
        <w:spacing w:after="240" w:line="320" w:lineRule="exact"/>
        <w:jc w:val="center"/>
        <w:rPr>
          <w:b/>
          <w:sz w:val="22"/>
          <w:szCs w:val="22"/>
        </w:rPr>
      </w:pPr>
    </w:p>
    <w:p w14:paraId="6E3E15D9" w14:textId="00D4327F" w:rsidR="00822840" w:rsidRDefault="00822840" w:rsidP="004505B7">
      <w:pPr>
        <w:spacing w:after="240" w:line="320" w:lineRule="exact"/>
        <w:jc w:val="center"/>
        <w:rPr>
          <w:rFonts w:ascii="Times New Roman" w:eastAsia="Times New Roman" w:hAnsi="Times New Roman" w:cs="Times New Roman"/>
          <w:b/>
          <w:i/>
          <w:iCs/>
          <w:lang w:eastAsia="pt-BR"/>
        </w:rPr>
      </w:pPr>
      <w:r w:rsidRPr="00DD1CC9">
        <w:rPr>
          <w:rFonts w:ascii="Times New Roman" w:eastAsia="Times New Roman" w:hAnsi="Times New Roman" w:cs="Times New Roman"/>
          <w:b/>
          <w:lang w:eastAsia="pt-BR"/>
        </w:rPr>
        <w:t xml:space="preserve">DESPESAS </w:t>
      </w:r>
      <w:r w:rsidRPr="00DD1CC9">
        <w:rPr>
          <w:rFonts w:ascii="Times New Roman" w:eastAsia="Times New Roman" w:hAnsi="Times New Roman" w:cs="Times New Roman"/>
          <w:b/>
          <w:i/>
          <w:iCs/>
          <w:lang w:eastAsia="pt-BR"/>
        </w:rPr>
        <w:t>FLAT</w:t>
      </w:r>
    </w:p>
    <w:p w14:paraId="67A1E443" w14:textId="3A7A883B" w:rsidR="00695029" w:rsidRDefault="00695029" w:rsidP="004505B7">
      <w:pPr>
        <w:spacing w:after="240" w:line="320" w:lineRule="exact"/>
        <w:jc w:val="center"/>
        <w:rPr>
          <w:rFonts w:ascii="Times New Roman" w:eastAsia="Times New Roman" w:hAnsi="Times New Roman" w:cs="Times New Roman"/>
          <w:b/>
          <w:i/>
          <w:iCs/>
          <w:lang w:eastAsia="pt-BR"/>
        </w:rPr>
      </w:pPr>
    </w:p>
    <w:p w14:paraId="41974A5B" w14:textId="77777777" w:rsidR="00695029" w:rsidRPr="00221232" w:rsidRDefault="00695029" w:rsidP="00695029">
      <w:pPr>
        <w:tabs>
          <w:tab w:val="left" w:pos="851"/>
        </w:tabs>
        <w:spacing w:after="0" w:line="360" w:lineRule="auto"/>
        <w:jc w:val="center"/>
        <w:rPr>
          <w:rFonts w:ascii="Trebuchet MS" w:hAnsi="Trebuchet MS"/>
          <w:b/>
          <w:szCs w:val="20"/>
          <w:u w:val="single"/>
          <w:lang w:val="pt-PT"/>
        </w:rPr>
      </w:pPr>
    </w:p>
    <w:tbl>
      <w:tblPr>
        <w:tblStyle w:val="TableGrid"/>
        <w:tblW w:w="0" w:type="auto"/>
        <w:tblLook w:val="04A0" w:firstRow="1" w:lastRow="0" w:firstColumn="1" w:lastColumn="0" w:noHBand="0" w:noVBand="1"/>
      </w:tblPr>
      <w:tblGrid>
        <w:gridCol w:w="1955"/>
        <w:gridCol w:w="1132"/>
        <w:gridCol w:w="1457"/>
        <w:gridCol w:w="1009"/>
        <w:gridCol w:w="2213"/>
        <w:gridCol w:w="1251"/>
      </w:tblGrid>
      <w:tr w:rsidR="00695029" w:rsidRPr="004C060A" w14:paraId="4B5BBF4C" w14:textId="77777777" w:rsidTr="00A41759">
        <w:trPr>
          <w:trHeight w:val="365"/>
        </w:trPr>
        <w:tc>
          <w:tcPr>
            <w:tcW w:w="9017" w:type="dxa"/>
            <w:gridSpan w:val="6"/>
            <w:shd w:val="clear" w:color="auto" w:fill="D9D9D9" w:themeFill="background1" w:themeFillShade="D9"/>
            <w:noWrap/>
            <w:hideMark/>
          </w:tcPr>
          <w:p w14:paraId="640C6A6D" w14:textId="77777777" w:rsidR="00695029" w:rsidRPr="004C060A" w:rsidRDefault="00695029" w:rsidP="003A6A2B">
            <w:pPr>
              <w:spacing w:line="360" w:lineRule="auto"/>
              <w:jc w:val="center"/>
              <w:rPr>
                <w:rFonts w:ascii="Trebuchet MS" w:hAnsi="Trebuchet MS"/>
                <w:b/>
                <w:bCs/>
                <w:color w:val="000000"/>
              </w:rPr>
            </w:pPr>
            <w:r w:rsidRPr="004C060A">
              <w:rPr>
                <w:rFonts w:ascii="Trebuchet MS" w:hAnsi="Trebuchet MS"/>
                <w:b/>
                <w:bCs/>
                <w:color w:val="000000"/>
              </w:rPr>
              <w:t>Despesas Flat</w:t>
            </w:r>
          </w:p>
        </w:tc>
      </w:tr>
      <w:tr w:rsidR="00476BF3" w:rsidRPr="004C060A" w14:paraId="3DD79292" w14:textId="77777777" w:rsidTr="0046350F">
        <w:trPr>
          <w:trHeight w:val="315"/>
        </w:trPr>
        <w:tc>
          <w:tcPr>
            <w:tcW w:w="1995" w:type="dxa"/>
            <w:shd w:val="clear" w:color="auto" w:fill="D9D9D9" w:themeFill="background1" w:themeFillShade="D9"/>
            <w:noWrap/>
            <w:hideMark/>
          </w:tcPr>
          <w:p w14:paraId="19C6AF70"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Despesas Flat</w:t>
            </w:r>
          </w:p>
        </w:tc>
        <w:tc>
          <w:tcPr>
            <w:tcW w:w="1153" w:type="dxa"/>
            <w:shd w:val="clear" w:color="auto" w:fill="D9D9D9" w:themeFill="background1" w:themeFillShade="D9"/>
            <w:noWrap/>
            <w:hideMark/>
          </w:tcPr>
          <w:p w14:paraId="76451395"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Premissa</w:t>
            </w:r>
          </w:p>
        </w:tc>
        <w:tc>
          <w:tcPr>
            <w:tcW w:w="1389" w:type="dxa"/>
            <w:shd w:val="clear" w:color="auto" w:fill="D9D9D9" w:themeFill="background1" w:themeFillShade="D9"/>
            <w:noWrap/>
            <w:hideMark/>
          </w:tcPr>
          <w:p w14:paraId="530D284C"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Líquido</w:t>
            </w:r>
          </w:p>
        </w:tc>
        <w:tc>
          <w:tcPr>
            <w:tcW w:w="1027" w:type="dxa"/>
            <w:shd w:val="clear" w:color="auto" w:fill="D9D9D9" w:themeFill="background1" w:themeFillShade="D9"/>
            <w:noWrap/>
            <w:hideMark/>
          </w:tcPr>
          <w:p w14:paraId="3ACFDE7A"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Gross-</w:t>
            </w:r>
            <w:proofErr w:type="spellStart"/>
            <w:r w:rsidRPr="004C060A">
              <w:rPr>
                <w:rFonts w:ascii="Trebuchet MS" w:hAnsi="Trebuchet MS"/>
                <w:b/>
                <w:bCs/>
                <w:color w:val="000000"/>
              </w:rPr>
              <w:t>Up</w:t>
            </w:r>
            <w:proofErr w:type="spellEnd"/>
          </w:p>
        </w:tc>
        <w:tc>
          <w:tcPr>
            <w:tcW w:w="2259" w:type="dxa"/>
            <w:shd w:val="clear" w:color="auto" w:fill="D9D9D9" w:themeFill="background1" w:themeFillShade="D9"/>
            <w:noWrap/>
            <w:hideMark/>
          </w:tcPr>
          <w:p w14:paraId="5396B341"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Bruto</w:t>
            </w:r>
          </w:p>
        </w:tc>
        <w:tc>
          <w:tcPr>
            <w:tcW w:w="1194" w:type="dxa"/>
            <w:shd w:val="clear" w:color="auto" w:fill="D9D9D9" w:themeFill="background1" w:themeFillShade="D9"/>
            <w:noWrap/>
            <w:hideMark/>
          </w:tcPr>
          <w:p w14:paraId="5767A2A6"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Prestador</w:t>
            </w:r>
          </w:p>
        </w:tc>
      </w:tr>
      <w:tr w:rsidR="00476BF3" w:rsidRPr="004C060A" w14:paraId="4A8D900E" w14:textId="77777777" w:rsidTr="0046350F">
        <w:trPr>
          <w:trHeight w:val="315"/>
        </w:trPr>
        <w:tc>
          <w:tcPr>
            <w:tcW w:w="1995" w:type="dxa"/>
            <w:noWrap/>
            <w:hideMark/>
          </w:tcPr>
          <w:p w14:paraId="121EC3D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Flat </w:t>
            </w:r>
            <w:proofErr w:type="spellStart"/>
            <w:r w:rsidRPr="004C060A">
              <w:rPr>
                <w:rFonts w:ascii="Trebuchet MS" w:hAnsi="Trebuchet MS"/>
                <w:color w:val="000000"/>
              </w:rPr>
              <w:t>Fee</w:t>
            </w:r>
            <w:proofErr w:type="spellEnd"/>
            <w:r w:rsidRPr="004C060A">
              <w:rPr>
                <w:rFonts w:ascii="Trebuchet MS" w:hAnsi="Trebuchet MS"/>
                <w:color w:val="000000"/>
              </w:rPr>
              <w:t xml:space="preserve"> (Estruturação)</w:t>
            </w:r>
          </w:p>
        </w:tc>
        <w:tc>
          <w:tcPr>
            <w:tcW w:w="1153" w:type="dxa"/>
            <w:noWrap/>
            <w:hideMark/>
          </w:tcPr>
          <w:p w14:paraId="414B7F3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085C741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R$ 2.000.000,00</w:t>
            </w:r>
          </w:p>
        </w:tc>
        <w:tc>
          <w:tcPr>
            <w:tcW w:w="1027" w:type="dxa"/>
            <w:noWrap/>
            <w:hideMark/>
          </w:tcPr>
          <w:p w14:paraId="5DDD792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9,65%</w:t>
            </w:r>
          </w:p>
        </w:tc>
        <w:tc>
          <w:tcPr>
            <w:tcW w:w="2259" w:type="dxa"/>
            <w:noWrap/>
            <w:hideMark/>
          </w:tcPr>
          <w:p w14:paraId="147DCA3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R$ 2.213.613,72</w:t>
            </w:r>
          </w:p>
        </w:tc>
        <w:tc>
          <w:tcPr>
            <w:tcW w:w="1194" w:type="dxa"/>
            <w:noWrap/>
            <w:hideMark/>
          </w:tcPr>
          <w:p w14:paraId="38C3CC9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BBI/XP/BBA</w:t>
            </w:r>
          </w:p>
        </w:tc>
      </w:tr>
      <w:tr w:rsidR="00476BF3" w:rsidRPr="004C060A" w14:paraId="00C1782D" w14:textId="77777777" w:rsidTr="0046350F">
        <w:trPr>
          <w:trHeight w:val="300"/>
        </w:trPr>
        <w:tc>
          <w:tcPr>
            <w:tcW w:w="1995" w:type="dxa"/>
            <w:noWrap/>
            <w:hideMark/>
          </w:tcPr>
          <w:p w14:paraId="33DC4DF1" w14:textId="77777777" w:rsidR="00695029" w:rsidRPr="004C060A" w:rsidRDefault="00695029" w:rsidP="003A6A2B">
            <w:pPr>
              <w:spacing w:line="360" w:lineRule="auto"/>
              <w:rPr>
                <w:rFonts w:ascii="Trebuchet MS" w:hAnsi="Trebuchet MS"/>
                <w:color w:val="000000"/>
              </w:rPr>
            </w:pPr>
            <w:proofErr w:type="spellStart"/>
            <w:r w:rsidRPr="004C060A">
              <w:rPr>
                <w:rFonts w:ascii="Trebuchet MS" w:hAnsi="Trebuchet MS"/>
                <w:color w:val="000000"/>
              </w:rPr>
              <w:t>Fee</w:t>
            </w:r>
            <w:proofErr w:type="spellEnd"/>
            <w:r w:rsidRPr="004C060A">
              <w:rPr>
                <w:rFonts w:ascii="Trebuchet MS" w:hAnsi="Trebuchet MS"/>
                <w:color w:val="000000"/>
              </w:rPr>
              <w:t xml:space="preserve"> de Canal</w:t>
            </w:r>
          </w:p>
        </w:tc>
        <w:tc>
          <w:tcPr>
            <w:tcW w:w="1153" w:type="dxa"/>
            <w:noWrap/>
            <w:hideMark/>
          </w:tcPr>
          <w:p w14:paraId="25A6DCC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0D6FDFE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R$ 10.062.500,00</w:t>
            </w:r>
          </w:p>
        </w:tc>
        <w:tc>
          <w:tcPr>
            <w:tcW w:w="1027" w:type="dxa"/>
            <w:noWrap/>
            <w:hideMark/>
          </w:tcPr>
          <w:p w14:paraId="17ECC00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9,65%</w:t>
            </w:r>
          </w:p>
        </w:tc>
        <w:tc>
          <w:tcPr>
            <w:tcW w:w="2259" w:type="dxa"/>
            <w:noWrap/>
            <w:hideMark/>
          </w:tcPr>
          <w:p w14:paraId="708FF86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R$ 11.137.244,05</w:t>
            </w:r>
          </w:p>
        </w:tc>
        <w:tc>
          <w:tcPr>
            <w:tcW w:w="1194" w:type="dxa"/>
            <w:noWrap/>
            <w:hideMark/>
          </w:tcPr>
          <w:p w14:paraId="5E3A61A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BBI</w:t>
            </w:r>
          </w:p>
        </w:tc>
      </w:tr>
      <w:tr w:rsidR="00476BF3" w:rsidRPr="004C060A" w14:paraId="14C50711" w14:textId="77777777" w:rsidTr="0046350F">
        <w:trPr>
          <w:trHeight w:val="300"/>
        </w:trPr>
        <w:tc>
          <w:tcPr>
            <w:tcW w:w="1995" w:type="dxa"/>
            <w:noWrap/>
            <w:hideMark/>
          </w:tcPr>
          <w:p w14:paraId="192BF96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Comissão de Sucesso</w:t>
            </w:r>
          </w:p>
        </w:tc>
        <w:tc>
          <w:tcPr>
            <w:tcW w:w="1153" w:type="dxa"/>
            <w:noWrap/>
            <w:hideMark/>
          </w:tcPr>
          <w:p w14:paraId="470C31A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39D97FF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R$ 0,00</w:t>
            </w:r>
          </w:p>
        </w:tc>
        <w:tc>
          <w:tcPr>
            <w:tcW w:w="1027" w:type="dxa"/>
            <w:noWrap/>
            <w:hideMark/>
          </w:tcPr>
          <w:p w14:paraId="680FE46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9,65%</w:t>
            </w:r>
          </w:p>
        </w:tc>
        <w:tc>
          <w:tcPr>
            <w:tcW w:w="2259" w:type="dxa"/>
            <w:noWrap/>
            <w:hideMark/>
          </w:tcPr>
          <w:p w14:paraId="44BB096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R$ 0,00</w:t>
            </w:r>
          </w:p>
        </w:tc>
        <w:tc>
          <w:tcPr>
            <w:tcW w:w="1194" w:type="dxa"/>
            <w:noWrap/>
            <w:hideMark/>
          </w:tcPr>
          <w:p w14:paraId="5665A703" w14:textId="77777777" w:rsidR="00695029" w:rsidRPr="004C060A" w:rsidRDefault="00695029" w:rsidP="003A6A2B">
            <w:pPr>
              <w:spacing w:line="360" w:lineRule="auto"/>
              <w:rPr>
                <w:rFonts w:ascii="Trebuchet MS" w:hAnsi="Trebuchet MS"/>
                <w:color w:val="000000"/>
              </w:rPr>
            </w:pPr>
          </w:p>
        </w:tc>
      </w:tr>
      <w:tr w:rsidR="00476BF3" w:rsidRPr="004C060A" w14:paraId="25F96866" w14:textId="77777777" w:rsidTr="0046350F">
        <w:trPr>
          <w:trHeight w:val="300"/>
        </w:trPr>
        <w:tc>
          <w:tcPr>
            <w:tcW w:w="1995" w:type="dxa"/>
            <w:noWrap/>
            <w:hideMark/>
          </w:tcPr>
          <w:p w14:paraId="65ACDD0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Emissão</w:t>
            </w:r>
          </w:p>
        </w:tc>
        <w:tc>
          <w:tcPr>
            <w:tcW w:w="1153" w:type="dxa"/>
            <w:noWrap/>
            <w:hideMark/>
          </w:tcPr>
          <w:p w14:paraId="33A77AA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3B194C3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R$ 25.000,00</w:t>
            </w:r>
          </w:p>
        </w:tc>
        <w:tc>
          <w:tcPr>
            <w:tcW w:w="1027" w:type="dxa"/>
            <w:noWrap/>
            <w:hideMark/>
          </w:tcPr>
          <w:p w14:paraId="548D6A8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9,65%</w:t>
            </w:r>
          </w:p>
        </w:tc>
        <w:tc>
          <w:tcPr>
            <w:tcW w:w="2259" w:type="dxa"/>
            <w:noWrap/>
            <w:hideMark/>
          </w:tcPr>
          <w:p w14:paraId="503D0F7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R$ 27.670,17</w:t>
            </w:r>
          </w:p>
        </w:tc>
        <w:tc>
          <w:tcPr>
            <w:tcW w:w="1194" w:type="dxa"/>
            <w:noWrap/>
            <w:hideMark/>
          </w:tcPr>
          <w:p w14:paraId="51863DB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Opea</w:t>
            </w:r>
          </w:p>
        </w:tc>
      </w:tr>
      <w:tr w:rsidR="00476BF3" w:rsidRPr="004C060A" w14:paraId="2CF859F7" w14:textId="77777777" w:rsidTr="0046350F">
        <w:trPr>
          <w:trHeight w:val="300"/>
        </w:trPr>
        <w:tc>
          <w:tcPr>
            <w:tcW w:w="1995" w:type="dxa"/>
            <w:noWrap/>
            <w:hideMark/>
          </w:tcPr>
          <w:p w14:paraId="6C26D44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Administração</w:t>
            </w:r>
          </w:p>
        </w:tc>
        <w:tc>
          <w:tcPr>
            <w:tcW w:w="1153" w:type="dxa"/>
            <w:noWrap/>
            <w:hideMark/>
          </w:tcPr>
          <w:p w14:paraId="28AA0BE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1E9820B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R$ 3.000,00</w:t>
            </w:r>
          </w:p>
        </w:tc>
        <w:tc>
          <w:tcPr>
            <w:tcW w:w="1027" w:type="dxa"/>
            <w:noWrap/>
            <w:hideMark/>
          </w:tcPr>
          <w:p w14:paraId="4D2B1CD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19,53%</w:t>
            </w:r>
          </w:p>
        </w:tc>
        <w:tc>
          <w:tcPr>
            <w:tcW w:w="2259" w:type="dxa"/>
            <w:noWrap/>
            <w:hideMark/>
          </w:tcPr>
          <w:p w14:paraId="09FE253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R$ 3.728,10</w:t>
            </w:r>
          </w:p>
        </w:tc>
        <w:tc>
          <w:tcPr>
            <w:tcW w:w="1194" w:type="dxa"/>
            <w:noWrap/>
            <w:hideMark/>
          </w:tcPr>
          <w:p w14:paraId="75E6A94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Opea</w:t>
            </w:r>
          </w:p>
        </w:tc>
      </w:tr>
      <w:tr w:rsidR="00476BF3" w:rsidRPr="004C060A" w14:paraId="38422934" w14:textId="77777777" w:rsidTr="0046350F">
        <w:trPr>
          <w:trHeight w:val="300"/>
        </w:trPr>
        <w:tc>
          <w:tcPr>
            <w:tcW w:w="1995" w:type="dxa"/>
            <w:noWrap/>
            <w:hideMark/>
          </w:tcPr>
          <w:p w14:paraId="4EA01E7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Assessor Legal</w:t>
            </w:r>
          </w:p>
        </w:tc>
        <w:tc>
          <w:tcPr>
            <w:tcW w:w="1153" w:type="dxa"/>
            <w:noWrap/>
            <w:hideMark/>
          </w:tcPr>
          <w:p w14:paraId="6FBE7F5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7A2930C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R$ 220.000,00</w:t>
            </w:r>
          </w:p>
        </w:tc>
        <w:tc>
          <w:tcPr>
            <w:tcW w:w="1027" w:type="dxa"/>
            <w:noWrap/>
            <w:hideMark/>
          </w:tcPr>
          <w:p w14:paraId="1942523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6,15%</w:t>
            </w:r>
          </w:p>
        </w:tc>
        <w:tc>
          <w:tcPr>
            <w:tcW w:w="2259" w:type="dxa"/>
            <w:noWrap/>
            <w:hideMark/>
          </w:tcPr>
          <w:p w14:paraId="2057BEF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R$ 234.416,62</w:t>
            </w:r>
          </w:p>
        </w:tc>
        <w:tc>
          <w:tcPr>
            <w:tcW w:w="1194" w:type="dxa"/>
            <w:noWrap/>
            <w:hideMark/>
          </w:tcPr>
          <w:p w14:paraId="61453D0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Mayer Brown</w:t>
            </w:r>
          </w:p>
        </w:tc>
      </w:tr>
      <w:tr w:rsidR="00476BF3" w:rsidRPr="004C060A" w14:paraId="50149AAC" w14:textId="77777777" w:rsidTr="0046350F">
        <w:trPr>
          <w:trHeight w:val="300"/>
        </w:trPr>
        <w:tc>
          <w:tcPr>
            <w:tcW w:w="1995" w:type="dxa"/>
            <w:noWrap/>
            <w:hideMark/>
          </w:tcPr>
          <w:p w14:paraId="5D338190" w14:textId="564D68DC" w:rsidR="00695029" w:rsidRPr="004C060A" w:rsidRDefault="00A918CF" w:rsidP="003A6A2B">
            <w:pPr>
              <w:spacing w:line="360" w:lineRule="auto"/>
              <w:rPr>
                <w:rFonts w:ascii="Trebuchet MS" w:hAnsi="Trebuchet MS"/>
                <w:color w:val="000000"/>
              </w:rPr>
            </w:pPr>
            <w:r w:rsidRPr="004C060A">
              <w:rPr>
                <w:rFonts w:ascii="Trebuchet MS" w:hAnsi="Trebuchet MS"/>
                <w:color w:val="000000"/>
              </w:rPr>
              <w:t>Agente Fiduciário (Implantação</w:t>
            </w:r>
            <w:r>
              <w:rPr>
                <w:rFonts w:ascii="Trebuchet MS" w:hAnsi="Trebuchet MS"/>
                <w:color w:val="000000"/>
              </w:rPr>
              <w:t xml:space="preserve"> </w:t>
            </w:r>
            <w:bookmarkStart w:id="330" w:name="_Hlk126852697"/>
            <w:r>
              <w:rPr>
                <w:rFonts w:ascii="Trebuchet MS" w:hAnsi="Trebuchet MS"/>
                <w:color w:val="000000"/>
              </w:rPr>
              <w:t>e verificação da Destinação de Recursos do Reembolso</w:t>
            </w:r>
            <w:bookmarkEnd w:id="330"/>
            <w:r w:rsidRPr="004C060A">
              <w:rPr>
                <w:rFonts w:ascii="Trebuchet MS" w:hAnsi="Trebuchet MS"/>
                <w:color w:val="000000"/>
              </w:rPr>
              <w:t>)</w:t>
            </w:r>
          </w:p>
        </w:tc>
        <w:tc>
          <w:tcPr>
            <w:tcW w:w="1153" w:type="dxa"/>
            <w:noWrap/>
            <w:hideMark/>
          </w:tcPr>
          <w:p w14:paraId="1BFE4AB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0584A99F" w14:textId="72BC9B55" w:rsidR="00695029" w:rsidRPr="004C060A" w:rsidRDefault="00476BF3" w:rsidP="003A6A2B">
            <w:pPr>
              <w:spacing w:line="360" w:lineRule="auto"/>
              <w:rPr>
                <w:rFonts w:ascii="Trebuchet MS" w:hAnsi="Trebuchet MS"/>
                <w:color w:val="000000"/>
              </w:rPr>
            </w:pPr>
            <w:r>
              <w:rPr>
                <w:rFonts w:ascii="Trebuchet MS" w:hAnsi="Trebuchet MS"/>
                <w:color w:val="000000"/>
              </w:rPr>
              <w:t>R</w:t>
            </w:r>
            <w:r w:rsidR="00A918CF">
              <w:rPr>
                <w:rFonts w:ascii="Trebuchet MS" w:hAnsi="Trebuchet MS"/>
                <w:color w:val="000000"/>
              </w:rPr>
              <w:t>$ 10.000,00</w:t>
            </w:r>
          </w:p>
        </w:tc>
        <w:tc>
          <w:tcPr>
            <w:tcW w:w="1027" w:type="dxa"/>
            <w:noWrap/>
            <w:hideMark/>
          </w:tcPr>
          <w:p w14:paraId="4D6BDE2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12,15%</w:t>
            </w:r>
          </w:p>
        </w:tc>
        <w:tc>
          <w:tcPr>
            <w:tcW w:w="2259" w:type="dxa"/>
            <w:noWrap/>
            <w:hideMark/>
          </w:tcPr>
          <w:p w14:paraId="3E364A25" w14:textId="489FFCCC" w:rsidR="00695029" w:rsidRPr="004C060A" w:rsidRDefault="00476BF3" w:rsidP="003A6A2B">
            <w:pPr>
              <w:spacing w:line="360" w:lineRule="auto"/>
              <w:rPr>
                <w:rFonts w:ascii="Trebuchet MS" w:hAnsi="Trebuchet MS"/>
                <w:color w:val="000000"/>
              </w:rPr>
            </w:pPr>
            <w:r>
              <w:rPr>
                <w:rFonts w:ascii="Trebuchet MS" w:hAnsi="Trebuchet MS"/>
                <w:color w:val="000000"/>
              </w:rPr>
              <w:t xml:space="preserve">R$ </w:t>
            </w:r>
            <w:r w:rsidR="00A918CF">
              <w:rPr>
                <w:rFonts w:ascii="Trebuchet MS" w:hAnsi="Trebuchet MS"/>
                <w:color w:val="000000"/>
              </w:rPr>
              <w:t>11.383,00</w:t>
            </w:r>
          </w:p>
        </w:tc>
        <w:tc>
          <w:tcPr>
            <w:tcW w:w="1194" w:type="dxa"/>
            <w:noWrap/>
            <w:hideMark/>
          </w:tcPr>
          <w:p w14:paraId="43C74E5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Oliveira Trust</w:t>
            </w:r>
          </w:p>
        </w:tc>
      </w:tr>
      <w:tr w:rsidR="00476BF3" w:rsidRPr="004C060A" w14:paraId="24A7B9B4" w14:textId="77777777" w:rsidTr="0046350F">
        <w:trPr>
          <w:trHeight w:val="300"/>
        </w:trPr>
        <w:tc>
          <w:tcPr>
            <w:tcW w:w="1995" w:type="dxa"/>
            <w:noWrap/>
            <w:hideMark/>
          </w:tcPr>
          <w:p w14:paraId="417E8E2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Agente Fiduciário</w:t>
            </w:r>
          </w:p>
        </w:tc>
        <w:tc>
          <w:tcPr>
            <w:tcW w:w="1153" w:type="dxa"/>
            <w:noWrap/>
            <w:hideMark/>
          </w:tcPr>
          <w:p w14:paraId="2F1F531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389" w:type="dxa"/>
            <w:noWrap/>
            <w:hideMark/>
          </w:tcPr>
          <w:p w14:paraId="5FC28D2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R$ 15.000,00</w:t>
            </w:r>
          </w:p>
        </w:tc>
        <w:tc>
          <w:tcPr>
            <w:tcW w:w="1027" w:type="dxa"/>
            <w:noWrap/>
            <w:hideMark/>
          </w:tcPr>
          <w:p w14:paraId="45AE63D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12,15%</w:t>
            </w:r>
          </w:p>
        </w:tc>
        <w:tc>
          <w:tcPr>
            <w:tcW w:w="2259" w:type="dxa"/>
            <w:noWrap/>
            <w:hideMark/>
          </w:tcPr>
          <w:p w14:paraId="4E3A0CC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R$ 17.074,56</w:t>
            </w:r>
          </w:p>
        </w:tc>
        <w:tc>
          <w:tcPr>
            <w:tcW w:w="1194" w:type="dxa"/>
            <w:noWrap/>
            <w:hideMark/>
          </w:tcPr>
          <w:p w14:paraId="2409BD1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Oliveira Trust</w:t>
            </w:r>
          </w:p>
        </w:tc>
      </w:tr>
      <w:tr w:rsidR="0046350F" w:rsidRPr="004C060A" w14:paraId="47562110" w14:textId="77777777" w:rsidTr="002C18CC">
        <w:trPr>
          <w:trHeight w:val="300"/>
        </w:trPr>
        <w:tc>
          <w:tcPr>
            <w:tcW w:w="1995" w:type="dxa"/>
            <w:noWrap/>
            <w:vAlign w:val="bottom"/>
          </w:tcPr>
          <w:p w14:paraId="365635E7" w14:textId="5D192AB8"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 xml:space="preserve">Agência de Rating - </w:t>
            </w:r>
            <w:proofErr w:type="spellStart"/>
            <w:r>
              <w:rPr>
                <w:rFonts w:ascii="Calibri" w:hAnsi="Calibri" w:cs="Calibri"/>
                <w:color w:val="000000"/>
                <w:sz w:val="22"/>
                <w:szCs w:val="22"/>
              </w:rPr>
              <w:t>Fee</w:t>
            </w:r>
            <w:proofErr w:type="spellEnd"/>
            <w:r>
              <w:rPr>
                <w:rFonts w:ascii="Calibri" w:hAnsi="Calibri" w:cs="Calibri"/>
                <w:color w:val="000000"/>
                <w:sz w:val="22"/>
                <w:szCs w:val="22"/>
              </w:rPr>
              <w:t xml:space="preserve"> de Emissão</w:t>
            </w:r>
          </w:p>
        </w:tc>
        <w:tc>
          <w:tcPr>
            <w:tcW w:w="1153" w:type="dxa"/>
            <w:noWrap/>
            <w:vAlign w:val="bottom"/>
          </w:tcPr>
          <w:p w14:paraId="245EC067" w14:textId="42AD6062"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Flat</w:t>
            </w:r>
          </w:p>
        </w:tc>
        <w:tc>
          <w:tcPr>
            <w:tcW w:w="1389" w:type="dxa"/>
            <w:noWrap/>
            <w:vAlign w:val="bottom"/>
          </w:tcPr>
          <w:p w14:paraId="6207EEF5" w14:textId="10577701"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R$ 126.500,00</w:t>
            </w:r>
          </w:p>
        </w:tc>
        <w:tc>
          <w:tcPr>
            <w:tcW w:w="1027" w:type="dxa"/>
            <w:noWrap/>
            <w:vAlign w:val="bottom"/>
          </w:tcPr>
          <w:p w14:paraId="6567080A" w14:textId="067D2E52"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0,00%</w:t>
            </w:r>
          </w:p>
        </w:tc>
        <w:tc>
          <w:tcPr>
            <w:tcW w:w="2259" w:type="dxa"/>
            <w:noWrap/>
            <w:vAlign w:val="bottom"/>
          </w:tcPr>
          <w:p w14:paraId="3CAC5C12" w14:textId="0B66A1CF"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R$ 126.500,00</w:t>
            </w:r>
          </w:p>
        </w:tc>
        <w:tc>
          <w:tcPr>
            <w:tcW w:w="1194" w:type="dxa"/>
            <w:noWrap/>
            <w:vAlign w:val="bottom"/>
          </w:tcPr>
          <w:p w14:paraId="3B5502B8" w14:textId="7B5A4781"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Fitch</w:t>
            </w:r>
          </w:p>
        </w:tc>
      </w:tr>
      <w:tr w:rsidR="0046350F" w:rsidRPr="004C060A" w14:paraId="36FC195A" w14:textId="77777777" w:rsidTr="002C18CC">
        <w:trPr>
          <w:trHeight w:val="300"/>
        </w:trPr>
        <w:tc>
          <w:tcPr>
            <w:tcW w:w="1995" w:type="dxa"/>
            <w:noWrap/>
            <w:vAlign w:val="bottom"/>
          </w:tcPr>
          <w:p w14:paraId="5AD56837" w14:textId="2988B6B4"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 xml:space="preserve">Agência de Rating - </w:t>
            </w:r>
            <w:proofErr w:type="spellStart"/>
            <w:r>
              <w:rPr>
                <w:rFonts w:ascii="Calibri" w:hAnsi="Calibri" w:cs="Calibri"/>
                <w:color w:val="000000"/>
                <w:sz w:val="22"/>
                <w:szCs w:val="22"/>
              </w:rPr>
              <w:t>Fee</w:t>
            </w:r>
            <w:proofErr w:type="spellEnd"/>
            <w:r>
              <w:rPr>
                <w:rFonts w:ascii="Calibri" w:hAnsi="Calibri" w:cs="Calibri"/>
                <w:color w:val="000000"/>
                <w:sz w:val="22"/>
                <w:szCs w:val="22"/>
              </w:rPr>
              <w:t xml:space="preserve"> de Monitoramento</w:t>
            </w:r>
          </w:p>
        </w:tc>
        <w:tc>
          <w:tcPr>
            <w:tcW w:w="1153" w:type="dxa"/>
            <w:noWrap/>
            <w:vAlign w:val="bottom"/>
          </w:tcPr>
          <w:p w14:paraId="480BE97C" w14:textId="517620BD"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Flat</w:t>
            </w:r>
          </w:p>
        </w:tc>
        <w:tc>
          <w:tcPr>
            <w:tcW w:w="1389" w:type="dxa"/>
            <w:noWrap/>
            <w:vAlign w:val="bottom"/>
          </w:tcPr>
          <w:p w14:paraId="0C091C48" w14:textId="3BD2DCAF"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R$ 35.000,00</w:t>
            </w:r>
          </w:p>
        </w:tc>
        <w:tc>
          <w:tcPr>
            <w:tcW w:w="1027" w:type="dxa"/>
            <w:noWrap/>
            <w:vAlign w:val="bottom"/>
          </w:tcPr>
          <w:p w14:paraId="548EAEA7" w14:textId="2369003D"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0,00%</w:t>
            </w:r>
          </w:p>
        </w:tc>
        <w:tc>
          <w:tcPr>
            <w:tcW w:w="2259" w:type="dxa"/>
            <w:noWrap/>
            <w:vAlign w:val="bottom"/>
          </w:tcPr>
          <w:p w14:paraId="00CF14DD" w14:textId="0E3AF5C3"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R$ 35.000,00</w:t>
            </w:r>
          </w:p>
        </w:tc>
        <w:tc>
          <w:tcPr>
            <w:tcW w:w="1194" w:type="dxa"/>
            <w:noWrap/>
            <w:vAlign w:val="bottom"/>
          </w:tcPr>
          <w:p w14:paraId="23600DBF" w14:textId="06F2E5E7"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Fitch</w:t>
            </w:r>
          </w:p>
        </w:tc>
      </w:tr>
      <w:tr w:rsidR="00476BF3" w:rsidRPr="004C060A" w14:paraId="41658C28" w14:textId="77777777" w:rsidTr="0046350F">
        <w:trPr>
          <w:trHeight w:val="300"/>
        </w:trPr>
        <w:tc>
          <w:tcPr>
            <w:tcW w:w="1995" w:type="dxa"/>
            <w:noWrap/>
            <w:hideMark/>
          </w:tcPr>
          <w:p w14:paraId="518BF78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Instituição Custodiante</w:t>
            </w:r>
          </w:p>
        </w:tc>
        <w:tc>
          <w:tcPr>
            <w:tcW w:w="1153" w:type="dxa"/>
            <w:noWrap/>
            <w:hideMark/>
          </w:tcPr>
          <w:p w14:paraId="01A38DF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7A89549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R$ 8.000,00</w:t>
            </w:r>
          </w:p>
        </w:tc>
        <w:tc>
          <w:tcPr>
            <w:tcW w:w="1027" w:type="dxa"/>
            <w:noWrap/>
            <w:hideMark/>
          </w:tcPr>
          <w:p w14:paraId="017E9F8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59" w:type="dxa"/>
            <w:noWrap/>
            <w:hideMark/>
          </w:tcPr>
          <w:p w14:paraId="71BB343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R$ 9.561,37</w:t>
            </w:r>
          </w:p>
        </w:tc>
        <w:tc>
          <w:tcPr>
            <w:tcW w:w="1194" w:type="dxa"/>
            <w:noWrap/>
            <w:hideMark/>
          </w:tcPr>
          <w:p w14:paraId="35CE2B7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76BF3" w:rsidRPr="004C060A" w14:paraId="756B2156" w14:textId="77777777" w:rsidTr="0046350F">
        <w:trPr>
          <w:trHeight w:val="300"/>
        </w:trPr>
        <w:tc>
          <w:tcPr>
            <w:tcW w:w="1995" w:type="dxa"/>
            <w:noWrap/>
            <w:hideMark/>
          </w:tcPr>
          <w:p w14:paraId="2A025AC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lastRenderedPageBreak/>
              <w:t xml:space="preserve">Liquidante e </w:t>
            </w:r>
            <w:proofErr w:type="spellStart"/>
            <w:r w:rsidRPr="004C060A">
              <w:rPr>
                <w:rFonts w:ascii="Trebuchet MS" w:hAnsi="Trebuchet MS"/>
                <w:color w:val="000000"/>
              </w:rPr>
              <w:t>Escriturador</w:t>
            </w:r>
            <w:proofErr w:type="spellEnd"/>
          </w:p>
        </w:tc>
        <w:tc>
          <w:tcPr>
            <w:tcW w:w="1153" w:type="dxa"/>
            <w:noWrap/>
            <w:hideMark/>
          </w:tcPr>
          <w:p w14:paraId="37624C1B" w14:textId="3CB1EDC2" w:rsidR="00695029" w:rsidRPr="004C060A" w:rsidRDefault="00476BF3" w:rsidP="003A6A2B">
            <w:pPr>
              <w:spacing w:line="360" w:lineRule="auto"/>
              <w:rPr>
                <w:rFonts w:ascii="Trebuchet MS" w:hAnsi="Trebuchet MS"/>
                <w:color w:val="000000"/>
              </w:rPr>
            </w:pPr>
            <w:r>
              <w:rPr>
                <w:rFonts w:ascii="Trebuchet MS" w:hAnsi="Trebuchet MS"/>
                <w:color w:val="000000"/>
              </w:rPr>
              <w:t>Anual</w:t>
            </w:r>
          </w:p>
        </w:tc>
        <w:tc>
          <w:tcPr>
            <w:tcW w:w="1389" w:type="dxa"/>
            <w:noWrap/>
            <w:hideMark/>
          </w:tcPr>
          <w:p w14:paraId="510E7549" w14:textId="073D28FA"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w:t>
            </w:r>
            <w:r w:rsidR="00476BF3">
              <w:rPr>
                <w:rFonts w:ascii="Trebuchet MS" w:hAnsi="Trebuchet MS"/>
                <w:color w:val="000000"/>
              </w:rPr>
              <w:t>2</w:t>
            </w:r>
            <w:r w:rsidRPr="004C060A">
              <w:rPr>
                <w:rFonts w:ascii="Trebuchet MS" w:hAnsi="Trebuchet MS"/>
                <w:color w:val="000000"/>
              </w:rPr>
              <w:t>.000,00</w:t>
            </w:r>
          </w:p>
        </w:tc>
        <w:tc>
          <w:tcPr>
            <w:tcW w:w="1027" w:type="dxa"/>
            <w:noWrap/>
            <w:hideMark/>
          </w:tcPr>
          <w:p w14:paraId="32B6445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59" w:type="dxa"/>
            <w:noWrap/>
            <w:hideMark/>
          </w:tcPr>
          <w:p w14:paraId="1567A641" w14:textId="10FB088A"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R$ 1</w:t>
            </w:r>
            <w:r>
              <w:rPr>
                <w:rFonts w:ascii="Trebuchet MS" w:hAnsi="Trebuchet MS"/>
                <w:color w:val="000000"/>
              </w:rPr>
              <w:t>4</w:t>
            </w:r>
            <w:r w:rsidRPr="004C060A">
              <w:rPr>
                <w:rFonts w:ascii="Trebuchet MS" w:hAnsi="Trebuchet MS"/>
                <w:color w:val="000000"/>
              </w:rPr>
              <w:t>.</w:t>
            </w:r>
            <w:r>
              <w:rPr>
                <w:rFonts w:ascii="Trebuchet MS" w:hAnsi="Trebuchet MS"/>
                <w:color w:val="000000"/>
              </w:rPr>
              <w:t>342</w:t>
            </w:r>
            <w:r w:rsidRPr="004C060A">
              <w:rPr>
                <w:rFonts w:ascii="Trebuchet MS" w:hAnsi="Trebuchet MS"/>
                <w:color w:val="000000"/>
              </w:rPr>
              <w:t>,</w:t>
            </w:r>
            <w:r>
              <w:rPr>
                <w:rFonts w:ascii="Trebuchet MS" w:hAnsi="Trebuchet MS"/>
                <w:color w:val="000000"/>
              </w:rPr>
              <w:t>06</w:t>
            </w:r>
          </w:p>
        </w:tc>
        <w:tc>
          <w:tcPr>
            <w:tcW w:w="1194" w:type="dxa"/>
            <w:noWrap/>
            <w:hideMark/>
          </w:tcPr>
          <w:p w14:paraId="4461C26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76BF3" w:rsidRPr="004C060A" w14:paraId="1C8E3837" w14:textId="77777777" w:rsidTr="0046350F">
        <w:trPr>
          <w:trHeight w:val="300"/>
        </w:trPr>
        <w:tc>
          <w:tcPr>
            <w:tcW w:w="1995" w:type="dxa"/>
            <w:noWrap/>
            <w:hideMark/>
          </w:tcPr>
          <w:p w14:paraId="29EAC42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Auditoria do Patrimônio Separado</w:t>
            </w:r>
          </w:p>
        </w:tc>
        <w:tc>
          <w:tcPr>
            <w:tcW w:w="1153" w:type="dxa"/>
            <w:noWrap/>
            <w:hideMark/>
          </w:tcPr>
          <w:p w14:paraId="2E72B80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389" w:type="dxa"/>
            <w:noWrap/>
            <w:hideMark/>
          </w:tcPr>
          <w:p w14:paraId="020B759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027" w:type="dxa"/>
            <w:noWrap/>
            <w:hideMark/>
          </w:tcPr>
          <w:p w14:paraId="0CAAAB1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0A71B87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194" w:type="dxa"/>
            <w:noWrap/>
            <w:hideMark/>
          </w:tcPr>
          <w:p w14:paraId="47BF9A4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Grant Thornton </w:t>
            </w:r>
          </w:p>
        </w:tc>
      </w:tr>
      <w:tr w:rsidR="00476BF3" w:rsidRPr="004C060A" w14:paraId="2B4DD169" w14:textId="77777777" w:rsidTr="0046350F">
        <w:trPr>
          <w:trHeight w:val="300"/>
        </w:trPr>
        <w:tc>
          <w:tcPr>
            <w:tcW w:w="1995" w:type="dxa"/>
            <w:noWrap/>
            <w:hideMark/>
          </w:tcPr>
          <w:p w14:paraId="170F5F3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Contabilidade</w:t>
            </w:r>
          </w:p>
        </w:tc>
        <w:tc>
          <w:tcPr>
            <w:tcW w:w="1153" w:type="dxa"/>
            <w:noWrap/>
            <w:hideMark/>
          </w:tcPr>
          <w:p w14:paraId="43C379A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3D1F8F0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027" w:type="dxa"/>
            <w:noWrap/>
            <w:hideMark/>
          </w:tcPr>
          <w:p w14:paraId="7EBEEDA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7DB1533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194" w:type="dxa"/>
            <w:noWrap/>
            <w:hideMark/>
          </w:tcPr>
          <w:p w14:paraId="16D2AD4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VACC</w:t>
            </w:r>
          </w:p>
        </w:tc>
      </w:tr>
      <w:tr w:rsidR="00476BF3" w:rsidRPr="004C060A" w14:paraId="7280AF4E" w14:textId="77777777" w:rsidTr="0046350F">
        <w:trPr>
          <w:trHeight w:val="300"/>
        </w:trPr>
        <w:tc>
          <w:tcPr>
            <w:tcW w:w="1995" w:type="dxa"/>
            <w:noWrap/>
            <w:hideMark/>
          </w:tcPr>
          <w:p w14:paraId="63677C7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Registro, Distribuição e Análise do CRI</w:t>
            </w:r>
          </w:p>
        </w:tc>
        <w:tc>
          <w:tcPr>
            <w:tcW w:w="1153" w:type="dxa"/>
            <w:noWrap/>
            <w:hideMark/>
          </w:tcPr>
          <w:p w14:paraId="141EBA7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79E4743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R$ 104.250,00</w:t>
            </w:r>
          </w:p>
        </w:tc>
        <w:tc>
          <w:tcPr>
            <w:tcW w:w="1027" w:type="dxa"/>
            <w:noWrap/>
            <w:hideMark/>
          </w:tcPr>
          <w:p w14:paraId="4C4C68E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2A60716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R$ 104.250,00</w:t>
            </w:r>
          </w:p>
        </w:tc>
        <w:tc>
          <w:tcPr>
            <w:tcW w:w="1194" w:type="dxa"/>
            <w:noWrap/>
            <w:hideMark/>
          </w:tcPr>
          <w:p w14:paraId="50EB6B5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2C8A76F0" w14:textId="77777777" w:rsidTr="0046350F">
        <w:trPr>
          <w:trHeight w:val="300"/>
        </w:trPr>
        <w:tc>
          <w:tcPr>
            <w:tcW w:w="1995" w:type="dxa"/>
            <w:noWrap/>
            <w:hideMark/>
          </w:tcPr>
          <w:p w14:paraId="4DD23BF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Taxa de Registro do Lastro</w:t>
            </w:r>
          </w:p>
        </w:tc>
        <w:tc>
          <w:tcPr>
            <w:tcW w:w="1153" w:type="dxa"/>
            <w:noWrap/>
            <w:hideMark/>
          </w:tcPr>
          <w:p w14:paraId="1553840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3FFC6F0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R$ 7.150,00</w:t>
            </w:r>
          </w:p>
        </w:tc>
        <w:tc>
          <w:tcPr>
            <w:tcW w:w="1027" w:type="dxa"/>
            <w:noWrap/>
            <w:hideMark/>
          </w:tcPr>
          <w:p w14:paraId="523B8C9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518DA08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R$ 7.150,00</w:t>
            </w:r>
          </w:p>
        </w:tc>
        <w:tc>
          <w:tcPr>
            <w:tcW w:w="1194" w:type="dxa"/>
            <w:noWrap/>
            <w:hideMark/>
          </w:tcPr>
          <w:p w14:paraId="41531CF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48C929D0" w14:textId="77777777" w:rsidTr="0046350F">
        <w:trPr>
          <w:trHeight w:val="300"/>
        </w:trPr>
        <w:tc>
          <w:tcPr>
            <w:tcW w:w="1995" w:type="dxa"/>
            <w:noWrap/>
            <w:hideMark/>
          </w:tcPr>
          <w:p w14:paraId="570194C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Liquidação Financeira</w:t>
            </w:r>
          </w:p>
        </w:tc>
        <w:tc>
          <w:tcPr>
            <w:tcW w:w="1153" w:type="dxa"/>
            <w:noWrap/>
            <w:hideMark/>
          </w:tcPr>
          <w:p w14:paraId="72B65E7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59535EA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R$ 183,25</w:t>
            </w:r>
          </w:p>
        </w:tc>
        <w:tc>
          <w:tcPr>
            <w:tcW w:w="1027" w:type="dxa"/>
            <w:noWrap/>
            <w:hideMark/>
          </w:tcPr>
          <w:p w14:paraId="6E6277D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529C712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R$ 183,25</w:t>
            </w:r>
          </w:p>
        </w:tc>
        <w:tc>
          <w:tcPr>
            <w:tcW w:w="1194" w:type="dxa"/>
            <w:noWrap/>
            <w:hideMark/>
          </w:tcPr>
          <w:p w14:paraId="56AD134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10722C10" w14:textId="77777777" w:rsidTr="0046350F">
        <w:trPr>
          <w:trHeight w:val="300"/>
        </w:trPr>
        <w:tc>
          <w:tcPr>
            <w:tcW w:w="1995" w:type="dxa"/>
            <w:noWrap/>
            <w:hideMark/>
          </w:tcPr>
          <w:p w14:paraId="6855F20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Custódia do Lastro</w:t>
            </w:r>
          </w:p>
        </w:tc>
        <w:tc>
          <w:tcPr>
            <w:tcW w:w="1153" w:type="dxa"/>
            <w:noWrap/>
            <w:hideMark/>
          </w:tcPr>
          <w:p w14:paraId="443375E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053ED39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027" w:type="dxa"/>
            <w:noWrap/>
            <w:hideMark/>
          </w:tcPr>
          <w:p w14:paraId="56483C4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2C3DED6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194" w:type="dxa"/>
            <w:noWrap/>
            <w:hideMark/>
          </w:tcPr>
          <w:p w14:paraId="5ECA42D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54198006" w14:textId="77777777" w:rsidTr="0046350F">
        <w:trPr>
          <w:trHeight w:val="300"/>
        </w:trPr>
        <w:tc>
          <w:tcPr>
            <w:tcW w:w="1995" w:type="dxa"/>
            <w:noWrap/>
            <w:hideMark/>
          </w:tcPr>
          <w:p w14:paraId="0711170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Custódia do CRI</w:t>
            </w:r>
          </w:p>
        </w:tc>
        <w:tc>
          <w:tcPr>
            <w:tcW w:w="1153" w:type="dxa"/>
            <w:noWrap/>
            <w:hideMark/>
          </w:tcPr>
          <w:p w14:paraId="35ACA69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3B7F697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R$ 4.000,00</w:t>
            </w:r>
          </w:p>
        </w:tc>
        <w:tc>
          <w:tcPr>
            <w:tcW w:w="1027" w:type="dxa"/>
            <w:noWrap/>
            <w:hideMark/>
          </w:tcPr>
          <w:p w14:paraId="21FDAAB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1B8ACF9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R$ 4.000,00</w:t>
            </w:r>
          </w:p>
        </w:tc>
        <w:tc>
          <w:tcPr>
            <w:tcW w:w="1194" w:type="dxa"/>
            <w:noWrap/>
            <w:hideMark/>
          </w:tcPr>
          <w:p w14:paraId="374B055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0D461F92" w14:textId="77777777" w:rsidTr="0046350F">
        <w:trPr>
          <w:trHeight w:val="300"/>
        </w:trPr>
        <w:tc>
          <w:tcPr>
            <w:tcW w:w="1995" w:type="dxa"/>
            <w:noWrap/>
            <w:hideMark/>
          </w:tcPr>
          <w:p w14:paraId="71514BB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Registro - ANBIMA</w:t>
            </w:r>
          </w:p>
        </w:tc>
        <w:tc>
          <w:tcPr>
            <w:tcW w:w="1153" w:type="dxa"/>
            <w:noWrap/>
            <w:hideMark/>
          </w:tcPr>
          <w:p w14:paraId="56D23D5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5A8708E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R$ 3.136,00</w:t>
            </w:r>
          </w:p>
        </w:tc>
        <w:tc>
          <w:tcPr>
            <w:tcW w:w="1027" w:type="dxa"/>
            <w:noWrap/>
            <w:hideMark/>
          </w:tcPr>
          <w:p w14:paraId="096D031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361BA72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R$ 3.136,00</w:t>
            </w:r>
          </w:p>
        </w:tc>
        <w:tc>
          <w:tcPr>
            <w:tcW w:w="1194" w:type="dxa"/>
            <w:noWrap/>
            <w:hideMark/>
          </w:tcPr>
          <w:p w14:paraId="5DE74B7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ANBIMA</w:t>
            </w:r>
          </w:p>
        </w:tc>
      </w:tr>
      <w:tr w:rsidR="00476BF3" w:rsidRPr="004C060A" w14:paraId="2A77A2D0" w14:textId="77777777" w:rsidTr="0046350F">
        <w:trPr>
          <w:trHeight w:val="300"/>
        </w:trPr>
        <w:tc>
          <w:tcPr>
            <w:tcW w:w="1995" w:type="dxa"/>
            <w:noWrap/>
            <w:hideMark/>
          </w:tcPr>
          <w:p w14:paraId="5635DEA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Fiscalização</w:t>
            </w:r>
          </w:p>
        </w:tc>
        <w:tc>
          <w:tcPr>
            <w:tcW w:w="1153" w:type="dxa"/>
            <w:noWrap/>
            <w:hideMark/>
          </w:tcPr>
          <w:p w14:paraId="6BAAC85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Flat</w:t>
            </w:r>
          </w:p>
        </w:tc>
        <w:tc>
          <w:tcPr>
            <w:tcW w:w="1389" w:type="dxa"/>
            <w:noWrap/>
            <w:hideMark/>
          </w:tcPr>
          <w:p w14:paraId="11D4832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R$ 150.000,00</w:t>
            </w:r>
          </w:p>
        </w:tc>
        <w:tc>
          <w:tcPr>
            <w:tcW w:w="1027" w:type="dxa"/>
            <w:noWrap/>
            <w:hideMark/>
          </w:tcPr>
          <w:p w14:paraId="20B7547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342F498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R$ 150.000,00</w:t>
            </w:r>
          </w:p>
        </w:tc>
        <w:tc>
          <w:tcPr>
            <w:tcW w:w="1194" w:type="dxa"/>
            <w:noWrap/>
            <w:hideMark/>
          </w:tcPr>
          <w:p w14:paraId="15243E5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CVM</w:t>
            </w:r>
          </w:p>
        </w:tc>
      </w:tr>
      <w:tr w:rsidR="00476BF3" w:rsidRPr="004C060A" w14:paraId="2E074EC3" w14:textId="77777777" w:rsidTr="0046350F">
        <w:trPr>
          <w:trHeight w:val="300"/>
        </w:trPr>
        <w:tc>
          <w:tcPr>
            <w:tcW w:w="1995" w:type="dxa"/>
            <w:noWrap/>
            <w:hideMark/>
          </w:tcPr>
          <w:p w14:paraId="4AADC2EE"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Total</w:t>
            </w:r>
          </w:p>
        </w:tc>
        <w:tc>
          <w:tcPr>
            <w:tcW w:w="1153" w:type="dxa"/>
            <w:noWrap/>
            <w:hideMark/>
          </w:tcPr>
          <w:p w14:paraId="071BF53D"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389" w:type="dxa"/>
            <w:noWrap/>
            <w:hideMark/>
          </w:tcPr>
          <w:p w14:paraId="569BD14B"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027" w:type="dxa"/>
            <w:noWrap/>
            <w:hideMark/>
          </w:tcPr>
          <w:p w14:paraId="32B90390"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2259" w:type="dxa"/>
            <w:noWrap/>
            <w:hideMark/>
          </w:tcPr>
          <w:p w14:paraId="7ECA7291" w14:textId="1ABD121C" w:rsidR="00695029" w:rsidRPr="004C060A" w:rsidRDefault="00476BF3" w:rsidP="003A6A2B">
            <w:pPr>
              <w:spacing w:line="360" w:lineRule="auto"/>
              <w:rPr>
                <w:rFonts w:ascii="Trebuchet MS" w:hAnsi="Trebuchet MS"/>
                <w:b/>
                <w:bCs/>
                <w:color w:val="000000"/>
              </w:rPr>
            </w:pPr>
            <w:r w:rsidRPr="004C060A">
              <w:rPr>
                <w:rFonts w:ascii="Trebuchet MS" w:hAnsi="Trebuchet MS"/>
                <w:b/>
                <w:bCs/>
                <w:color w:val="000000"/>
              </w:rPr>
              <w:t xml:space="preserve">R$ </w:t>
            </w:r>
            <w:r>
              <w:rPr>
                <w:rFonts w:ascii="Trebuchet MS" w:hAnsi="Trebuchet MS"/>
                <w:b/>
                <w:bCs/>
                <w:color w:val="000000"/>
              </w:rPr>
              <w:t>1</w:t>
            </w:r>
            <w:r w:rsidR="0046350F">
              <w:rPr>
                <w:rFonts w:ascii="Trebuchet MS" w:hAnsi="Trebuchet MS"/>
                <w:b/>
                <w:bCs/>
                <w:color w:val="000000"/>
              </w:rPr>
              <w:t>4</w:t>
            </w:r>
            <w:r>
              <w:rPr>
                <w:rFonts w:ascii="Trebuchet MS" w:hAnsi="Trebuchet MS"/>
                <w:b/>
                <w:bCs/>
                <w:color w:val="000000"/>
              </w:rPr>
              <w:t>.</w:t>
            </w:r>
            <w:r w:rsidR="0046350F">
              <w:rPr>
                <w:rFonts w:ascii="Trebuchet MS" w:hAnsi="Trebuchet MS"/>
                <w:b/>
                <w:bCs/>
                <w:color w:val="000000"/>
              </w:rPr>
              <w:t>107</w:t>
            </w:r>
            <w:r>
              <w:rPr>
                <w:rFonts w:ascii="Trebuchet MS" w:hAnsi="Trebuchet MS"/>
                <w:b/>
                <w:bCs/>
                <w:color w:val="000000"/>
              </w:rPr>
              <w:t>.</w:t>
            </w:r>
            <w:r w:rsidR="0046350F">
              <w:rPr>
                <w:rFonts w:ascii="Trebuchet MS" w:hAnsi="Trebuchet MS"/>
                <w:b/>
                <w:bCs/>
                <w:color w:val="000000"/>
              </w:rPr>
              <w:t>832</w:t>
            </w:r>
            <w:r>
              <w:rPr>
                <w:rFonts w:ascii="Trebuchet MS" w:hAnsi="Trebuchet MS"/>
                <w:b/>
                <w:bCs/>
                <w:color w:val="000000"/>
              </w:rPr>
              <w:t>,94</w:t>
            </w:r>
          </w:p>
        </w:tc>
        <w:tc>
          <w:tcPr>
            <w:tcW w:w="1194" w:type="dxa"/>
            <w:noWrap/>
            <w:hideMark/>
          </w:tcPr>
          <w:p w14:paraId="379A1AEA"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r>
      <w:tr w:rsidR="00695029" w:rsidRPr="004C060A" w14:paraId="7059E4CE" w14:textId="77777777" w:rsidTr="00A41759">
        <w:trPr>
          <w:trHeight w:val="300"/>
        </w:trPr>
        <w:tc>
          <w:tcPr>
            <w:tcW w:w="9017" w:type="dxa"/>
            <w:gridSpan w:val="6"/>
            <w:noWrap/>
            <w:hideMark/>
          </w:tcPr>
          <w:p w14:paraId="69655AD1" w14:textId="77777777" w:rsidR="00695029" w:rsidRPr="004C060A" w:rsidRDefault="00695029" w:rsidP="003A6A2B">
            <w:pPr>
              <w:spacing w:line="360" w:lineRule="auto"/>
              <w:rPr>
                <w:rFonts w:ascii="Trebuchet MS" w:hAnsi="Trebuchet MS"/>
                <w:color w:val="000000"/>
              </w:rPr>
            </w:pPr>
          </w:p>
        </w:tc>
      </w:tr>
      <w:tr w:rsidR="00695029" w:rsidRPr="004C060A" w14:paraId="2C34417D" w14:textId="77777777" w:rsidTr="00A41759">
        <w:trPr>
          <w:trHeight w:val="300"/>
        </w:trPr>
        <w:tc>
          <w:tcPr>
            <w:tcW w:w="9017" w:type="dxa"/>
            <w:gridSpan w:val="6"/>
            <w:shd w:val="clear" w:color="auto" w:fill="D9D9D9" w:themeFill="background1" w:themeFillShade="D9"/>
            <w:noWrap/>
            <w:hideMark/>
          </w:tcPr>
          <w:p w14:paraId="43ABADB8" w14:textId="77777777" w:rsidR="00695029" w:rsidRPr="004C060A" w:rsidRDefault="00695029" w:rsidP="003A6A2B">
            <w:pPr>
              <w:spacing w:line="360" w:lineRule="auto"/>
              <w:jc w:val="center"/>
              <w:rPr>
                <w:rFonts w:ascii="Trebuchet MS" w:hAnsi="Trebuchet MS"/>
                <w:b/>
                <w:bCs/>
                <w:color w:val="000000"/>
              </w:rPr>
            </w:pPr>
            <w:r w:rsidRPr="004C060A">
              <w:rPr>
                <w:rFonts w:ascii="Trebuchet MS" w:hAnsi="Trebuchet MS"/>
                <w:b/>
                <w:bCs/>
                <w:color w:val="000000"/>
              </w:rPr>
              <w:t>Despesas Recorrentes</w:t>
            </w:r>
          </w:p>
        </w:tc>
      </w:tr>
      <w:tr w:rsidR="00476BF3" w:rsidRPr="004C060A" w14:paraId="0700A389" w14:textId="77777777" w:rsidTr="0046350F">
        <w:trPr>
          <w:trHeight w:val="315"/>
        </w:trPr>
        <w:tc>
          <w:tcPr>
            <w:tcW w:w="1995" w:type="dxa"/>
            <w:shd w:val="clear" w:color="auto" w:fill="D9D9D9" w:themeFill="background1" w:themeFillShade="D9"/>
            <w:noWrap/>
            <w:hideMark/>
          </w:tcPr>
          <w:p w14:paraId="6BC1237C"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Despesas Recorrentes</w:t>
            </w:r>
          </w:p>
        </w:tc>
        <w:tc>
          <w:tcPr>
            <w:tcW w:w="1153" w:type="dxa"/>
            <w:shd w:val="clear" w:color="auto" w:fill="D9D9D9" w:themeFill="background1" w:themeFillShade="D9"/>
            <w:noWrap/>
            <w:hideMark/>
          </w:tcPr>
          <w:p w14:paraId="6B7B4C66"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Premissa</w:t>
            </w:r>
          </w:p>
        </w:tc>
        <w:tc>
          <w:tcPr>
            <w:tcW w:w="1389" w:type="dxa"/>
            <w:shd w:val="clear" w:color="auto" w:fill="D9D9D9" w:themeFill="background1" w:themeFillShade="D9"/>
            <w:noWrap/>
            <w:hideMark/>
          </w:tcPr>
          <w:p w14:paraId="742EC4BC"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Líquido</w:t>
            </w:r>
          </w:p>
        </w:tc>
        <w:tc>
          <w:tcPr>
            <w:tcW w:w="1027" w:type="dxa"/>
            <w:shd w:val="clear" w:color="auto" w:fill="D9D9D9" w:themeFill="background1" w:themeFillShade="D9"/>
            <w:noWrap/>
            <w:hideMark/>
          </w:tcPr>
          <w:p w14:paraId="413E5EDA"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Gross-</w:t>
            </w:r>
            <w:proofErr w:type="spellStart"/>
            <w:r w:rsidRPr="004C060A">
              <w:rPr>
                <w:rFonts w:ascii="Trebuchet MS" w:hAnsi="Trebuchet MS"/>
                <w:b/>
                <w:bCs/>
                <w:color w:val="000000"/>
              </w:rPr>
              <w:t>Up</w:t>
            </w:r>
            <w:proofErr w:type="spellEnd"/>
          </w:p>
        </w:tc>
        <w:tc>
          <w:tcPr>
            <w:tcW w:w="2259" w:type="dxa"/>
            <w:shd w:val="clear" w:color="auto" w:fill="D9D9D9" w:themeFill="background1" w:themeFillShade="D9"/>
            <w:noWrap/>
            <w:hideMark/>
          </w:tcPr>
          <w:p w14:paraId="10C9A318"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Valor Bruto</w:t>
            </w:r>
          </w:p>
        </w:tc>
        <w:tc>
          <w:tcPr>
            <w:tcW w:w="1194" w:type="dxa"/>
            <w:shd w:val="clear" w:color="auto" w:fill="D9D9D9" w:themeFill="background1" w:themeFillShade="D9"/>
            <w:noWrap/>
            <w:hideMark/>
          </w:tcPr>
          <w:p w14:paraId="228297A7"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Prestador</w:t>
            </w:r>
          </w:p>
        </w:tc>
      </w:tr>
      <w:tr w:rsidR="00476BF3" w:rsidRPr="004C060A" w14:paraId="664485AD" w14:textId="77777777" w:rsidTr="0046350F">
        <w:trPr>
          <w:trHeight w:val="315"/>
        </w:trPr>
        <w:tc>
          <w:tcPr>
            <w:tcW w:w="1995" w:type="dxa"/>
            <w:noWrap/>
            <w:hideMark/>
          </w:tcPr>
          <w:p w14:paraId="3E8E654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Taxa de Administração</w:t>
            </w:r>
          </w:p>
        </w:tc>
        <w:tc>
          <w:tcPr>
            <w:tcW w:w="1153" w:type="dxa"/>
            <w:noWrap/>
            <w:hideMark/>
          </w:tcPr>
          <w:p w14:paraId="77D062E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1070344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R$ 3.000,00</w:t>
            </w:r>
          </w:p>
        </w:tc>
        <w:tc>
          <w:tcPr>
            <w:tcW w:w="1027" w:type="dxa"/>
            <w:noWrap/>
            <w:hideMark/>
          </w:tcPr>
          <w:p w14:paraId="3B917BC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19,53%</w:t>
            </w:r>
          </w:p>
        </w:tc>
        <w:tc>
          <w:tcPr>
            <w:tcW w:w="2259" w:type="dxa"/>
            <w:noWrap/>
            <w:hideMark/>
          </w:tcPr>
          <w:p w14:paraId="5745624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R$ 3.728,10</w:t>
            </w:r>
          </w:p>
        </w:tc>
        <w:tc>
          <w:tcPr>
            <w:tcW w:w="1194" w:type="dxa"/>
            <w:noWrap/>
            <w:hideMark/>
          </w:tcPr>
          <w:p w14:paraId="1BD8C68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Opea</w:t>
            </w:r>
          </w:p>
        </w:tc>
      </w:tr>
      <w:tr w:rsidR="00476BF3" w:rsidRPr="004C060A" w14:paraId="466D1C2D" w14:textId="77777777" w:rsidTr="0046350F">
        <w:trPr>
          <w:trHeight w:val="300"/>
        </w:trPr>
        <w:tc>
          <w:tcPr>
            <w:tcW w:w="1995" w:type="dxa"/>
            <w:noWrap/>
            <w:hideMark/>
          </w:tcPr>
          <w:p w14:paraId="6DC921E0"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Agente Fiduciário</w:t>
            </w:r>
          </w:p>
        </w:tc>
        <w:tc>
          <w:tcPr>
            <w:tcW w:w="1153" w:type="dxa"/>
            <w:noWrap/>
            <w:hideMark/>
          </w:tcPr>
          <w:p w14:paraId="58257B0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389" w:type="dxa"/>
            <w:noWrap/>
            <w:hideMark/>
          </w:tcPr>
          <w:p w14:paraId="30ED5758" w14:textId="02D016E8"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15</w:t>
            </w:r>
            <w:r w:rsidRPr="004C060A">
              <w:rPr>
                <w:rFonts w:ascii="Trebuchet MS" w:hAnsi="Trebuchet MS"/>
                <w:color w:val="000000"/>
              </w:rPr>
              <w:t>.000,00</w:t>
            </w:r>
          </w:p>
        </w:tc>
        <w:tc>
          <w:tcPr>
            <w:tcW w:w="1027" w:type="dxa"/>
            <w:noWrap/>
            <w:hideMark/>
          </w:tcPr>
          <w:p w14:paraId="1C3C8D5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12,15%</w:t>
            </w:r>
          </w:p>
        </w:tc>
        <w:tc>
          <w:tcPr>
            <w:tcW w:w="2259" w:type="dxa"/>
            <w:noWrap/>
            <w:hideMark/>
          </w:tcPr>
          <w:p w14:paraId="5A07B359" w14:textId="040B69B3"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17</w:t>
            </w:r>
            <w:r w:rsidRPr="004C060A">
              <w:rPr>
                <w:rFonts w:ascii="Trebuchet MS" w:hAnsi="Trebuchet MS"/>
                <w:color w:val="000000"/>
              </w:rPr>
              <w:t>.</w:t>
            </w:r>
            <w:r>
              <w:rPr>
                <w:rFonts w:ascii="Trebuchet MS" w:hAnsi="Trebuchet MS"/>
                <w:color w:val="000000"/>
              </w:rPr>
              <w:t>074</w:t>
            </w:r>
            <w:r w:rsidRPr="004C060A">
              <w:rPr>
                <w:rFonts w:ascii="Trebuchet MS" w:hAnsi="Trebuchet MS"/>
                <w:color w:val="000000"/>
              </w:rPr>
              <w:t>,</w:t>
            </w:r>
            <w:r>
              <w:rPr>
                <w:rFonts w:ascii="Trebuchet MS" w:hAnsi="Trebuchet MS"/>
                <w:color w:val="000000"/>
              </w:rPr>
              <w:t>56</w:t>
            </w:r>
          </w:p>
        </w:tc>
        <w:tc>
          <w:tcPr>
            <w:tcW w:w="1194" w:type="dxa"/>
            <w:noWrap/>
            <w:hideMark/>
          </w:tcPr>
          <w:p w14:paraId="74784E9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Oliveira Trust</w:t>
            </w:r>
          </w:p>
        </w:tc>
      </w:tr>
      <w:tr w:rsidR="00476BF3" w:rsidRPr="004C060A" w14:paraId="35E84717" w14:textId="77777777" w:rsidTr="0046350F">
        <w:trPr>
          <w:trHeight w:val="300"/>
        </w:trPr>
        <w:tc>
          <w:tcPr>
            <w:tcW w:w="1995" w:type="dxa"/>
            <w:noWrap/>
          </w:tcPr>
          <w:p w14:paraId="21105C3A" w14:textId="598547DE" w:rsidR="00476BF3" w:rsidRPr="004C060A" w:rsidRDefault="00476BF3" w:rsidP="003A6A2B">
            <w:pPr>
              <w:spacing w:line="360" w:lineRule="auto"/>
              <w:rPr>
                <w:rFonts w:ascii="Trebuchet MS" w:hAnsi="Trebuchet MS"/>
                <w:color w:val="000000"/>
              </w:rPr>
            </w:pPr>
            <w:r>
              <w:rPr>
                <w:rFonts w:ascii="Trebuchet MS" w:hAnsi="Trebuchet MS"/>
                <w:color w:val="000000"/>
              </w:rPr>
              <w:t>Agente Fiduciário – Verificação Reembolso</w:t>
            </w:r>
          </w:p>
        </w:tc>
        <w:tc>
          <w:tcPr>
            <w:tcW w:w="1153" w:type="dxa"/>
            <w:noWrap/>
          </w:tcPr>
          <w:p w14:paraId="0BAEEC33" w14:textId="0EB4649D" w:rsidR="00476BF3" w:rsidRPr="004C060A" w:rsidRDefault="00476BF3" w:rsidP="003A6A2B">
            <w:pPr>
              <w:spacing w:line="360" w:lineRule="auto"/>
              <w:rPr>
                <w:rFonts w:ascii="Trebuchet MS" w:hAnsi="Trebuchet MS"/>
                <w:color w:val="000000"/>
              </w:rPr>
            </w:pPr>
            <w:r>
              <w:rPr>
                <w:rFonts w:ascii="Trebuchet MS" w:hAnsi="Trebuchet MS"/>
                <w:color w:val="000000"/>
              </w:rPr>
              <w:t>Semestral</w:t>
            </w:r>
          </w:p>
        </w:tc>
        <w:tc>
          <w:tcPr>
            <w:tcW w:w="1389" w:type="dxa"/>
            <w:noWrap/>
          </w:tcPr>
          <w:p w14:paraId="50A80CCF" w14:textId="07856C49" w:rsidR="00476BF3" w:rsidRPr="004C060A" w:rsidRDefault="00476BF3" w:rsidP="003A6A2B">
            <w:pPr>
              <w:spacing w:line="360" w:lineRule="auto"/>
              <w:rPr>
                <w:rFonts w:ascii="Trebuchet MS" w:hAnsi="Trebuchet MS"/>
                <w:color w:val="000000"/>
              </w:rPr>
            </w:pPr>
            <w:r>
              <w:rPr>
                <w:rFonts w:ascii="Trebuchet MS" w:hAnsi="Trebuchet MS"/>
                <w:color w:val="000000"/>
              </w:rPr>
              <w:t>R$ 1.200,00</w:t>
            </w:r>
          </w:p>
        </w:tc>
        <w:tc>
          <w:tcPr>
            <w:tcW w:w="1027" w:type="dxa"/>
            <w:noWrap/>
          </w:tcPr>
          <w:p w14:paraId="5A004873" w14:textId="104023BA" w:rsidR="00476BF3" w:rsidRPr="004C060A" w:rsidRDefault="00476BF3" w:rsidP="003A6A2B">
            <w:pPr>
              <w:spacing w:line="360" w:lineRule="auto"/>
              <w:rPr>
                <w:rFonts w:ascii="Trebuchet MS" w:hAnsi="Trebuchet MS"/>
                <w:color w:val="000000"/>
              </w:rPr>
            </w:pPr>
            <w:r>
              <w:rPr>
                <w:rFonts w:ascii="Trebuchet MS" w:hAnsi="Trebuchet MS"/>
                <w:color w:val="000000"/>
              </w:rPr>
              <w:t>12,15%</w:t>
            </w:r>
          </w:p>
        </w:tc>
        <w:tc>
          <w:tcPr>
            <w:tcW w:w="2259" w:type="dxa"/>
            <w:noWrap/>
          </w:tcPr>
          <w:p w14:paraId="57E84927" w14:textId="7DF507BE" w:rsidR="00476BF3" w:rsidRPr="004C060A" w:rsidRDefault="00476BF3" w:rsidP="003A6A2B">
            <w:pPr>
              <w:spacing w:line="360" w:lineRule="auto"/>
              <w:rPr>
                <w:rFonts w:ascii="Trebuchet MS" w:hAnsi="Trebuchet MS"/>
                <w:color w:val="000000"/>
              </w:rPr>
            </w:pPr>
            <w:r>
              <w:rPr>
                <w:rFonts w:ascii="Trebuchet MS" w:hAnsi="Trebuchet MS"/>
                <w:color w:val="000000"/>
              </w:rPr>
              <w:t>R$ 1.365,96</w:t>
            </w:r>
          </w:p>
        </w:tc>
        <w:tc>
          <w:tcPr>
            <w:tcW w:w="1194" w:type="dxa"/>
            <w:noWrap/>
          </w:tcPr>
          <w:p w14:paraId="054B5428" w14:textId="425468FD" w:rsidR="00476BF3" w:rsidRPr="004C060A" w:rsidRDefault="00476BF3" w:rsidP="003A6A2B">
            <w:pPr>
              <w:spacing w:line="360" w:lineRule="auto"/>
              <w:rPr>
                <w:rFonts w:ascii="Trebuchet MS" w:hAnsi="Trebuchet MS"/>
                <w:color w:val="000000"/>
              </w:rPr>
            </w:pPr>
            <w:r>
              <w:rPr>
                <w:rFonts w:ascii="Trebuchet MS" w:hAnsi="Trebuchet MS"/>
                <w:color w:val="000000"/>
              </w:rPr>
              <w:t>Oliveira Trust</w:t>
            </w:r>
          </w:p>
        </w:tc>
      </w:tr>
      <w:tr w:rsidR="00476BF3" w:rsidRPr="004C060A" w14:paraId="63284E1E" w14:textId="77777777" w:rsidTr="0046350F">
        <w:trPr>
          <w:trHeight w:val="300"/>
        </w:trPr>
        <w:tc>
          <w:tcPr>
            <w:tcW w:w="1995" w:type="dxa"/>
            <w:noWrap/>
            <w:hideMark/>
          </w:tcPr>
          <w:p w14:paraId="62DED245"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Instituição Custodiante</w:t>
            </w:r>
          </w:p>
        </w:tc>
        <w:tc>
          <w:tcPr>
            <w:tcW w:w="1153" w:type="dxa"/>
            <w:noWrap/>
            <w:hideMark/>
          </w:tcPr>
          <w:p w14:paraId="19359ECC" w14:textId="77777777" w:rsidR="00695029" w:rsidRPr="004C060A" w:rsidRDefault="00695029" w:rsidP="003A6A2B">
            <w:pPr>
              <w:spacing w:line="360" w:lineRule="auto"/>
              <w:rPr>
                <w:rFonts w:ascii="Trebuchet MS" w:hAnsi="Trebuchet MS"/>
                <w:color w:val="000000"/>
              </w:rPr>
            </w:pPr>
            <w:r>
              <w:rPr>
                <w:rFonts w:ascii="Trebuchet MS" w:hAnsi="Trebuchet MS"/>
                <w:color w:val="000000"/>
              </w:rPr>
              <w:t>Anual</w:t>
            </w:r>
          </w:p>
        </w:tc>
        <w:tc>
          <w:tcPr>
            <w:tcW w:w="1389" w:type="dxa"/>
            <w:noWrap/>
            <w:hideMark/>
          </w:tcPr>
          <w:p w14:paraId="3919CA0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8</w:t>
            </w:r>
            <w:r w:rsidRPr="004C060A">
              <w:rPr>
                <w:rFonts w:ascii="Trebuchet MS" w:hAnsi="Trebuchet MS"/>
                <w:color w:val="000000"/>
              </w:rPr>
              <w:t>.</w:t>
            </w:r>
            <w:r>
              <w:rPr>
                <w:rFonts w:ascii="Trebuchet MS" w:hAnsi="Trebuchet MS"/>
                <w:color w:val="000000"/>
              </w:rPr>
              <w:t>0</w:t>
            </w:r>
            <w:r w:rsidRPr="004C060A">
              <w:rPr>
                <w:rFonts w:ascii="Trebuchet MS" w:hAnsi="Trebuchet MS"/>
                <w:color w:val="000000"/>
              </w:rPr>
              <w:t>00,00</w:t>
            </w:r>
          </w:p>
        </w:tc>
        <w:tc>
          <w:tcPr>
            <w:tcW w:w="1027" w:type="dxa"/>
            <w:noWrap/>
            <w:hideMark/>
          </w:tcPr>
          <w:p w14:paraId="2D6776A9"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59" w:type="dxa"/>
            <w:noWrap/>
            <w:hideMark/>
          </w:tcPr>
          <w:p w14:paraId="753FF341" w14:textId="77777777" w:rsidR="00695029" w:rsidRPr="004C060A" w:rsidRDefault="00695029" w:rsidP="003A6A2B">
            <w:pPr>
              <w:spacing w:line="360" w:lineRule="auto"/>
              <w:rPr>
                <w:rFonts w:ascii="Trebuchet MS" w:hAnsi="Trebuchet MS"/>
                <w:color w:val="000000"/>
              </w:rPr>
            </w:pPr>
            <w:r>
              <w:rPr>
                <w:rFonts w:ascii="Trebuchet MS" w:hAnsi="Trebuchet MS"/>
                <w:color w:val="000000"/>
              </w:rPr>
              <w:t>R$ 9.561,37</w:t>
            </w:r>
          </w:p>
        </w:tc>
        <w:tc>
          <w:tcPr>
            <w:tcW w:w="1194" w:type="dxa"/>
            <w:noWrap/>
            <w:hideMark/>
          </w:tcPr>
          <w:p w14:paraId="3163F7DB"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6350F" w:rsidRPr="004C060A" w14:paraId="60393BC9" w14:textId="77777777" w:rsidTr="002C18CC">
        <w:trPr>
          <w:trHeight w:val="300"/>
        </w:trPr>
        <w:tc>
          <w:tcPr>
            <w:tcW w:w="1995" w:type="dxa"/>
            <w:noWrap/>
            <w:vAlign w:val="bottom"/>
          </w:tcPr>
          <w:p w14:paraId="136AF0F5" w14:textId="19B0E4AB"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lastRenderedPageBreak/>
              <w:t>Agência de Rating - Monitoramento</w:t>
            </w:r>
          </w:p>
        </w:tc>
        <w:tc>
          <w:tcPr>
            <w:tcW w:w="1153" w:type="dxa"/>
            <w:noWrap/>
            <w:vAlign w:val="bottom"/>
          </w:tcPr>
          <w:p w14:paraId="08AA9025" w14:textId="32414618" w:rsidR="0046350F" w:rsidRDefault="0046350F" w:rsidP="0046350F">
            <w:pPr>
              <w:spacing w:line="360" w:lineRule="auto"/>
              <w:rPr>
                <w:rFonts w:ascii="Trebuchet MS" w:hAnsi="Trebuchet MS"/>
                <w:color w:val="000000"/>
              </w:rPr>
            </w:pPr>
            <w:r>
              <w:rPr>
                <w:rFonts w:ascii="Calibri" w:hAnsi="Calibri" w:cs="Calibri"/>
                <w:color w:val="000000"/>
                <w:sz w:val="22"/>
                <w:szCs w:val="22"/>
              </w:rPr>
              <w:t>Anual</w:t>
            </w:r>
          </w:p>
        </w:tc>
        <w:tc>
          <w:tcPr>
            <w:tcW w:w="1389" w:type="dxa"/>
            <w:noWrap/>
            <w:vAlign w:val="bottom"/>
          </w:tcPr>
          <w:p w14:paraId="12688435" w14:textId="0D2AD59F"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R$ 90.000,00</w:t>
            </w:r>
          </w:p>
        </w:tc>
        <w:tc>
          <w:tcPr>
            <w:tcW w:w="1027" w:type="dxa"/>
            <w:noWrap/>
            <w:vAlign w:val="bottom"/>
          </w:tcPr>
          <w:p w14:paraId="4EA49189" w14:textId="3F51F281"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0,00%</w:t>
            </w:r>
          </w:p>
        </w:tc>
        <w:tc>
          <w:tcPr>
            <w:tcW w:w="2259" w:type="dxa"/>
            <w:noWrap/>
            <w:vAlign w:val="bottom"/>
          </w:tcPr>
          <w:p w14:paraId="1A701C06" w14:textId="45D10C1D" w:rsidR="0046350F" w:rsidRDefault="0046350F" w:rsidP="0046350F">
            <w:pPr>
              <w:spacing w:line="360" w:lineRule="auto"/>
              <w:rPr>
                <w:rFonts w:ascii="Trebuchet MS" w:hAnsi="Trebuchet MS"/>
                <w:color w:val="000000"/>
              </w:rPr>
            </w:pPr>
            <w:r>
              <w:rPr>
                <w:rFonts w:ascii="Calibri" w:hAnsi="Calibri" w:cs="Calibri"/>
                <w:color w:val="000000"/>
                <w:sz w:val="22"/>
                <w:szCs w:val="22"/>
              </w:rPr>
              <w:t>R$ 90.000,00</w:t>
            </w:r>
          </w:p>
        </w:tc>
        <w:tc>
          <w:tcPr>
            <w:tcW w:w="1194" w:type="dxa"/>
            <w:noWrap/>
            <w:vAlign w:val="bottom"/>
          </w:tcPr>
          <w:p w14:paraId="59EFD131" w14:textId="7FCA98C9" w:rsidR="0046350F" w:rsidRPr="004C060A" w:rsidRDefault="0046350F" w:rsidP="0046350F">
            <w:pPr>
              <w:spacing w:line="360" w:lineRule="auto"/>
              <w:rPr>
                <w:rFonts w:ascii="Trebuchet MS" w:hAnsi="Trebuchet MS"/>
                <w:color w:val="000000"/>
              </w:rPr>
            </w:pPr>
            <w:r>
              <w:rPr>
                <w:rFonts w:ascii="Calibri" w:hAnsi="Calibri" w:cs="Calibri"/>
                <w:color w:val="000000"/>
                <w:sz w:val="22"/>
                <w:szCs w:val="22"/>
              </w:rPr>
              <w:t>Fitch</w:t>
            </w:r>
          </w:p>
        </w:tc>
      </w:tr>
      <w:tr w:rsidR="00476BF3" w:rsidRPr="004C060A" w14:paraId="7D0349B0" w14:textId="77777777" w:rsidTr="0046350F">
        <w:trPr>
          <w:trHeight w:val="300"/>
        </w:trPr>
        <w:tc>
          <w:tcPr>
            <w:tcW w:w="1995" w:type="dxa"/>
            <w:noWrap/>
            <w:hideMark/>
          </w:tcPr>
          <w:p w14:paraId="1C49D2A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Liquidante e </w:t>
            </w:r>
            <w:proofErr w:type="spellStart"/>
            <w:r w:rsidRPr="004C060A">
              <w:rPr>
                <w:rFonts w:ascii="Trebuchet MS" w:hAnsi="Trebuchet MS"/>
                <w:color w:val="000000"/>
              </w:rPr>
              <w:t>Escriturador</w:t>
            </w:r>
            <w:proofErr w:type="spellEnd"/>
          </w:p>
        </w:tc>
        <w:tc>
          <w:tcPr>
            <w:tcW w:w="1153" w:type="dxa"/>
            <w:noWrap/>
            <w:hideMark/>
          </w:tcPr>
          <w:p w14:paraId="57223C62" w14:textId="77777777" w:rsidR="00695029" w:rsidRPr="004C060A" w:rsidRDefault="00695029" w:rsidP="003A6A2B">
            <w:pPr>
              <w:spacing w:line="360" w:lineRule="auto"/>
              <w:rPr>
                <w:rFonts w:ascii="Trebuchet MS" w:hAnsi="Trebuchet MS"/>
                <w:color w:val="000000"/>
              </w:rPr>
            </w:pPr>
            <w:r>
              <w:rPr>
                <w:rFonts w:ascii="Trebuchet MS" w:hAnsi="Trebuchet MS"/>
                <w:color w:val="000000"/>
              </w:rPr>
              <w:t>Anual</w:t>
            </w:r>
          </w:p>
        </w:tc>
        <w:tc>
          <w:tcPr>
            <w:tcW w:w="1389" w:type="dxa"/>
            <w:noWrap/>
            <w:hideMark/>
          </w:tcPr>
          <w:p w14:paraId="577369E5" w14:textId="75BFC407"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12</w:t>
            </w:r>
            <w:r w:rsidRPr="004C060A">
              <w:rPr>
                <w:rFonts w:ascii="Trebuchet MS" w:hAnsi="Trebuchet MS"/>
                <w:color w:val="000000"/>
              </w:rPr>
              <w:t>.000,00</w:t>
            </w:r>
          </w:p>
        </w:tc>
        <w:tc>
          <w:tcPr>
            <w:tcW w:w="1027" w:type="dxa"/>
            <w:noWrap/>
            <w:hideMark/>
          </w:tcPr>
          <w:p w14:paraId="01B25E6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16,33%</w:t>
            </w:r>
          </w:p>
        </w:tc>
        <w:tc>
          <w:tcPr>
            <w:tcW w:w="2259" w:type="dxa"/>
            <w:noWrap/>
            <w:hideMark/>
          </w:tcPr>
          <w:p w14:paraId="32DCFBC0" w14:textId="58D028EB" w:rsidR="00695029" w:rsidRPr="004C060A" w:rsidRDefault="00476BF3" w:rsidP="003A6A2B">
            <w:pPr>
              <w:spacing w:line="360" w:lineRule="auto"/>
              <w:rPr>
                <w:rFonts w:ascii="Trebuchet MS" w:hAnsi="Trebuchet MS"/>
                <w:color w:val="000000"/>
              </w:rPr>
            </w:pPr>
            <w:r w:rsidRPr="004C060A">
              <w:rPr>
                <w:rFonts w:ascii="Trebuchet MS" w:hAnsi="Trebuchet MS"/>
                <w:color w:val="000000"/>
              </w:rPr>
              <w:t xml:space="preserve">R$ </w:t>
            </w:r>
            <w:r>
              <w:rPr>
                <w:rFonts w:ascii="Trebuchet MS" w:hAnsi="Trebuchet MS"/>
                <w:color w:val="000000"/>
              </w:rPr>
              <w:t>14</w:t>
            </w:r>
            <w:r w:rsidRPr="004C060A">
              <w:rPr>
                <w:rFonts w:ascii="Trebuchet MS" w:hAnsi="Trebuchet MS"/>
                <w:color w:val="000000"/>
              </w:rPr>
              <w:t>.</w:t>
            </w:r>
            <w:r>
              <w:rPr>
                <w:rFonts w:ascii="Trebuchet MS" w:hAnsi="Trebuchet MS"/>
                <w:color w:val="000000"/>
              </w:rPr>
              <w:t>342</w:t>
            </w:r>
            <w:r w:rsidRPr="004C060A">
              <w:rPr>
                <w:rFonts w:ascii="Trebuchet MS" w:hAnsi="Trebuchet MS"/>
                <w:color w:val="000000"/>
              </w:rPr>
              <w:t>,0</w:t>
            </w:r>
            <w:r>
              <w:rPr>
                <w:rFonts w:ascii="Trebuchet MS" w:hAnsi="Trebuchet MS"/>
                <w:color w:val="000000"/>
              </w:rPr>
              <w:t>6</w:t>
            </w:r>
          </w:p>
        </w:tc>
        <w:tc>
          <w:tcPr>
            <w:tcW w:w="1194" w:type="dxa"/>
            <w:noWrap/>
            <w:hideMark/>
          </w:tcPr>
          <w:p w14:paraId="62B2B62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Vórtx</w:t>
            </w:r>
          </w:p>
        </w:tc>
      </w:tr>
      <w:tr w:rsidR="00476BF3" w:rsidRPr="004C060A" w14:paraId="7D206A9F" w14:textId="77777777" w:rsidTr="0046350F">
        <w:trPr>
          <w:trHeight w:val="300"/>
        </w:trPr>
        <w:tc>
          <w:tcPr>
            <w:tcW w:w="1995" w:type="dxa"/>
            <w:noWrap/>
            <w:hideMark/>
          </w:tcPr>
          <w:p w14:paraId="022EDC6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Auditoria do Patrimônio Separado</w:t>
            </w:r>
          </w:p>
        </w:tc>
        <w:tc>
          <w:tcPr>
            <w:tcW w:w="1153" w:type="dxa"/>
            <w:noWrap/>
            <w:hideMark/>
          </w:tcPr>
          <w:p w14:paraId="5AC91708"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Anual</w:t>
            </w:r>
          </w:p>
        </w:tc>
        <w:tc>
          <w:tcPr>
            <w:tcW w:w="1389" w:type="dxa"/>
            <w:noWrap/>
            <w:hideMark/>
          </w:tcPr>
          <w:p w14:paraId="6F8564AC"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027" w:type="dxa"/>
            <w:noWrap/>
            <w:hideMark/>
          </w:tcPr>
          <w:p w14:paraId="6B74185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5FD7879E"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R$ 3.200,00</w:t>
            </w:r>
          </w:p>
        </w:tc>
        <w:tc>
          <w:tcPr>
            <w:tcW w:w="1194" w:type="dxa"/>
            <w:noWrap/>
            <w:hideMark/>
          </w:tcPr>
          <w:p w14:paraId="6A7A9E8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 xml:space="preserve">Grant Thornton </w:t>
            </w:r>
          </w:p>
        </w:tc>
      </w:tr>
      <w:tr w:rsidR="00476BF3" w:rsidRPr="004C060A" w14:paraId="6EA2AE89" w14:textId="77777777" w:rsidTr="0046350F">
        <w:trPr>
          <w:trHeight w:val="300"/>
        </w:trPr>
        <w:tc>
          <w:tcPr>
            <w:tcW w:w="1995" w:type="dxa"/>
            <w:noWrap/>
            <w:hideMark/>
          </w:tcPr>
          <w:p w14:paraId="5FA73DD6"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Contabilidade</w:t>
            </w:r>
          </w:p>
        </w:tc>
        <w:tc>
          <w:tcPr>
            <w:tcW w:w="1153" w:type="dxa"/>
            <w:noWrap/>
            <w:hideMark/>
          </w:tcPr>
          <w:p w14:paraId="2DFC201F"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3C6915E3"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027" w:type="dxa"/>
            <w:noWrap/>
            <w:hideMark/>
          </w:tcPr>
          <w:p w14:paraId="26796A0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1AE549B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R$ 120,00</w:t>
            </w:r>
          </w:p>
        </w:tc>
        <w:tc>
          <w:tcPr>
            <w:tcW w:w="1194" w:type="dxa"/>
            <w:noWrap/>
            <w:hideMark/>
          </w:tcPr>
          <w:p w14:paraId="694A9E2A"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VACC</w:t>
            </w:r>
          </w:p>
        </w:tc>
      </w:tr>
      <w:tr w:rsidR="00476BF3" w:rsidRPr="004C060A" w14:paraId="22AFE85D" w14:textId="77777777" w:rsidTr="0046350F">
        <w:trPr>
          <w:trHeight w:val="300"/>
        </w:trPr>
        <w:tc>
          <w:tcPr>
            <w:tcW w:w="1995" w:type="dxa"/>
            <w:noWrap/>
            <w:hideMark/>
          </w:tcPr>
          <w:p w14:paraId="720EB294"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 Custódia do Lastro</w:t>
            </w:r>
          </w:p>
        </w:tc>
        <w:tc>
          <w:tcPr>
            <w:tcW w:w="1153" w:type="dxa"/>
            <w:noWrap/>
            <w:hideMark/>
          </w:tcPr>
          <w:p w14:paraId="38E5DED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Mensal</w:t>
            </w:r>
          </w:p>
        </w:tc>
        <w:tc>
          <w:tcPr>
            <w:tcW w:w="1389" w:type="dxa"/>
            <w:noWrap/>
            <w:hideMark/>
          </w:tcPr>
          <w:p w14:paraId="65A38AF1"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027" w:type="dxa"/>
            <w:noWrap/>
            <w:hideMark/>
          </w:tcPr>
          <w:p w14:paraId="4E162467"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0,00%</w:t>
            </w:r>
          </w:p>
        </w:tc>
        <w:tc>
          <w:tcPr>
            <w:tcW w:w="2259" w:type="dxa"/>
            <w:noWrap/>
            <w:hideMark/>
          </w:tcPr>
          <w:p w14:paraId="427F6FFD"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R$ 5.260,00</w:t>
            </w:r>
          </w:p>
        </w:tc>
        <w:tc>
          <w:tcPr>
            <w:tcW w:w="1194" w:type="dxa"/>
            <w:noWrap/>
            <w:hideMark/>
          </w:tcPr>
          <w:p w14:paraId="2DF81E52" w14:textId="77777777" w:rsidR="00695029" w:rsidRPr="004C060A" w:rsidRDefault="00695029" w:rsidP="003A6A2B">
            <w:pPr>
              <w:spacing w:line="360" w:lineRule="auto"/>
              <w:rPr>
                <w:rFonts w:ascii="Trebuchet MS" w:hAnsi="Trebuchet MS"/>
                <w:color w:val="000000"/>
              </w:rPr>
            </w:pPr>
            <w:r w:rsidRPr="004C060A">
              <w:rPr>
                <w:rFonts w:ascii="Trebuchet MS" w:hAnsi="Trebuchet MS"/>
                <w:color w:val="000000"/>
              </w:rPr>
              <w:t>B3</w:t>
            </w:r>
          </w:p>
        </w:tc>
      </w:tr>
      <w:tr w:rsidR="00476BF3" w:rsidRPr="004C060A" w14:paraId="6FA9BCC1" w14:textId="77777777" w:rsidTr="0046350F">
        <w:trPr>
          <w:trHeight w:val="300"/>
        </w:trPr>
        <w:tc>
          <w:tcPr>
            <w:tcW w:w="1995" w:type="dxa"/>
            <w:noWrap/>
            <w:hideMark/>
          </w:tcPr>
          <w:p w14:paraId="5171F094" w14:textId="0B1D56A5"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Total</w:t>
            </w:r>
            <w:r w:rsidR="0046350F">
              <w:rPr>
                <w:rFonts w:ascii="Trebuchet MS" w:hAnsi="Trebuchet MS"/>
                <w:b/>
                <w:bCs/>
                <w:color w:val="000000"/>
              </w:rPr>
              <w:t xml:space="preserve"> Anualizado</w:t>
            </w:r>
          </w:p>
        </w:tc>
        <w:tc>
          <w:tcPr>
            <w:tcW w:w="1153" w:type="dxa"/>
            <w:noWrap/>
            <w:hideMark/>
          </w:tcPr>
          <w:p w14:paraId="1B2751D5"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389" w:type="dxa"/>
            <w:noWrap/>
            <w:hideMark/>
          </w:tcPr>
          <w:p w14:paraId="4E7B19B7"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1027" w:type="dxa"/>
            <w:noWrap/>
            <w:hideMark/>
          </w:tcPr>
          <w:p w14:paraId="63966A4E"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c>
          <w:tcPr>
            <w:tcW w:w="2259" w:type="dxa"/>
            <w:noWrap/>
            <w:hideMark/>
          </w:tcPr>
          <w:p w14:paraId="1C791099" w14:textId="5DBEF2C5" w:rsidR="00695029" w:rsidRPr="004C060A" w:rsidRDefault="00476BF3" w:rsidP="003A6A2B">
            <w:pPr>
              <w:spacing w:line="360" w:lineRule="auto"/>
              <w:rPr>
                <w:rFonts w:ascii="Trebuchet MS" w:hAnsi="Trebuchet MS"/>
                <w:b/>
                <w:bCs/>
                <w:color w:val="000000"/>
              </w:rPr>
            </w:pPr>
            <w:r w:rsidRPr="0050273D">
              <w:rPr>
                <w:rFonts w:ascii="Trebuchet MS" w:hAnsi="Trebuchet MS"/>
                <w:b/>
                <w:bCs/>
                <w:color w:val="000000"/>
              </w:rPr>
              <w:t xml:space="preserve">R$ </w:t>
            </w:r>
            <w:r w:rsidR="0046350F">
              <w:rPr>
                <w:rFonts w:ascii="Trebuchet MS" w:hAnsi="Trebuchet MS"/>
                <w:b/>
                <w:bCs/>
                <w:color w:val="000000"/>
              </w:rPr>
              <w:t>3</w:t>
            </w:r>
            <w:r>
              <w:rPr>
                <w:rFonts w:ascii="Trebuchet MS" w:hAnsi="Trebuchet MS"/>
                <w:b/>
                <w:bCs/>
                <w:color w:val="000000"/>
              </w:rPr>
              <w:t>41.</w:t>
            </w:r>
            <w:r w:rsidR="0046350F">
              <w:rPr>
                <w:rFonts w:ascii="Trebuchet MS" w:hAnsi="Trebuchet MS"/>
                <w:b/>
                <w:bCs/>
                <w:color w:val="000000"/>
              </w:rPr>
              <w:t>479</w:t>
            </w:r>
            <w:r>
              <w:rPr>
                <w:rFonts w:ascii="Trebuchet MS" w:hAnsi="Trebuchet MS"/>
                <w:b/>
                <w:bCs/>
                <w:color w:val="000000"/>
              </w:rPr>
              <w:t>,</w:t>
            </w:r>
            <w:r w:rsidR="0046350F">
              <w:rPr>
                <w:rFonts w:ascii="Trebuchet MS" w:hAnsi="Trebuchet MS"/>
                <w:b/>
                <w:bCs/>
                <w:color w:val="000000"/>
              </w:rPr>
              <w:t>22</w:t>
            </w:r>
          </w:p>
        </w:tc>
        <w:tc>
          <w:tcPr>
            <w:tcW w:w="1194" w:type="dxa"/>
            <w:noWrap/>
            <w:hideMark/>
          </w:tcPr>
          <w:p w14:paraId="6B7E8463" w14:textId="77777777" w:rsidR="00695029" w:rsidRPr="004C060A" w:rsidRDefault="00695029" w:rsidP="003A6A2B">
            <w:pPr>
              <w:spacing w:line="360" w:lineRule="auto"/>
              <w:rPr>
                <w:rFonts w:ascii="Trebuchet MS" w:hAnsi="Trebuchet MS"/>
                <w:b/>
                <w:bCs/>
                <w:color w:val="000000"/>
              </w:rPr>
            </w:pPr>
            <w:r w:rsidRPr="004C060A">
              <w:rPr>
                <w:rFonts w:ascii="Trebuchet MS" w:hAnsi="Trebuchet MS"/>
                <w:b/>
                <w:bCs/>
                <w:color w:val="000000"/>
              </w:rPr>
              <w:t> </w:t>
            </w:r>
          </w:p>
        </w:tc>
      </w:tr>
    </w:tbl>
    <w:p w14:paraId="09C91382" w14:textId="77777777" w:rsidR="00695029" w:rsidRPr="00DD1CC9" w:rsidRDefault="00695029" w:rsidP="004505B7">
      <w:pPr>
        <w:spacing w:after="240" w:line="320" w:lineRule="exact"/>
        <w:jc w:val="center"/>
        <w:rPr>
          <w:rFonts w:ascii="Times New Roman" w:eastAsia="Times New Roman" w:hAnsi="Times New Roman" w:cs="Times New Roman"/>
          <w:b/>
          <w:lang w:eastAsia="pt-BR"/>
        </w:rPr>
      </w:pPr>
    </w:p>
    <w:p w14:paraId="07AE5668" w14:textId="2C2FAA55" w:rsidR="00553333" w:rsidRPr="00DD1CC9" w:rsidRDefault="00553333" w:rsidP="004505B7">
      <w:pPr>
        <w:spacing w:after="240" w:line="320" w:lineRule="exact"/>
        <w:jc w:val="center"/>
        <w:rPr>
          <w:rFonts w:ascii="Times New Roman" w:eastAsia="Times New Roman" w:hAnsi="Times New Roman" w:cs="Times New Roman"/>
          <w:bCs/>
          <w:lang w:eastAsia="pt-BR"/>
        </w:rPr>
      </w:pPr>
    </w:p>
    <w:p w14:paraId="3BA64D68" w14:textId="6E601873" w:rsidR="00553333" w:rsidRPr="00DD1CC9" w:rsidRDefault="00553333" w:rsidP="004505B7">
      <w:pPr>
        <w:spacing w:after="240" w:line="320" w:lineRule="exact"/>
        <w:rPr>
          <w:rFonts w:ascii="Times New Roman" w:eastAsia="Times New Roman" w:hAnsi="Times New Roman" w:cs="Times New Roman"/>
          <w:bCs/>
          <w:lang w:eastAsia="pt-BR"/>
        </w:rPr>
      </w:pPr>
    </w:p>
    <w:sectPr w:rsidR="00553333" w:rsidRPr="00DD1CC9" w:rsidSect="009A6CFE">
      <w:pgSz w:w="11907" w:h="16839" w:code="9"/>
      <w:pgMar w:top="2268" w:right="1440" w:bottom="1440" w:left="1440"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23355" w14:textId="77777777" w:rsidR="00A859B1" w:rsidRDefault="00A859B1">
      <w:pPr>
        <w:spacing w:after="0" w:line="240" w:lineRule="auto"/>
      </w:pPr>
      <w:r>
        <w:separator/>
      </w:r>
    </w:p>
  </w:endnote>
  <w:endnote w:type="continuationSeparator" w:id="0">
    <w:p w14:paraId="271D3C73" w14:textId="77777777" w:rsidR="00A859B1" w:rsidRDefault="00A859B1">
      <w:pPr>
        <w:spacing w:after="0" w:line="240" w:lineRule="auto"/>
      </w:pPr>
      <w:r>
        <w:continuationSeparator/>
      </w:r>
    </w:p>
  </w:endnote>
  <w:endnote w:type="continuationNotice" w:id="1">
    <w:p w14:paraId="77B30722" w14:textId="77777777" w:rsidR="00A859B1" w:rsidRDefault="00A85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Frutiger Light">
    <w:altName w:val="Kartika"/>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B6DF" w14:textId="21CB5B09" w:rsidR="00221CAD" w:rsidRPr="00726F8C" w:rsidRDefault="00D057D6" w:rsidP="00726F8C">
    <w:pPr>
      <w:pStyle w:val="Footer"/>
      <w:jc w:val="right"/>
      <w:rPr>
        <w:sz w:val="22"/>
        <w:szCs w:val="22"/>
      </w:rPr>
    </w:pPr>
    <w:sdt>
      <w:sdtPr>
        <w:id w:val="1997153620"/>
        <w:docPartObj>
          <w:docPartGallery w:val="Page Numbers (Bottom of Page)"/>
          <w:docPartUnique/>
        </w:docPartObj>
      </w:sdtPr>
      <w:sdtEndPr>
        <w:rPr>
          <w:sz w:val="22"/>
          <w:szCs w:val="22"/>
        </w:rPr>
      </w:sdtEndPr>
      <w:sdtContent>
        <w:r w:rsidR="00221CAD" w:rsidRPr="00726F8C">
          <w:rPr>
            <w:sz w:val="22"/>
            <w:szCs w:val="22"/>
          </w:rPr>
          <w:fldChar w:fldCharType="begin"/>
        </w:r>
        <w:r w:rsidR="00221CAD" w:rsidRPr="00726F8C">
          <w:rPr>
            <w:sz w:val="22"/>
            <w:szCs w:val="22"/>
          </w:rPr>
          <w:instrText>PAGE   \* MERGEFORMAT</w:instrText>
        </w:r>
        <w:r w:rsidR="00221CAD" w:rsidRPr="00726F8C">
          <w:rPr>
            <w:sz w:val="22"/>
            <w:szCs w:val="22"/>
          </w:rPr>
          <w:fldChar w:fldCharType="separate"/>
        </w:r>
        <w:r w:rsidR="00221CAD" w:rsidRPr="00726F8C">
          <w:rPr>
            <w:noProof/>
            <w:sz w:val="22"/>
            <w:szCs w:val="22"/>
          </w:rPr>
          <w:t>2</w:t>
        </w:r>
        <w:r w:rsidR="00221CAD" w:rsidRPr="00726F8C">
          <w:rPr>
            <w:sz w:val="22"/>
            <w:szCs w:val="22"/>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AB88A" w14:textId="29AB185A" w:rsidR="00221CAD" w:rsidRPr="00726F8C" w:rsidRDefault="00221CAD" w:rsidP="00726F8C">
    <w:pPr>
      <w:pStyle w:val="Header"/>
      <w:jc w:val="right"/>
      <w:rPr>
        <w:sz w:val="22"/>
      </w:rPr>
    </w:pPr>
    <w:r w:rsidRPr="00726F8C">
      <w:rPr>
        <w:sz w:val="22"/>
      </w:rPr>
      <w:fldChar w:fldCharType="begin"/>
    </w:r>
    <w:r w:rsidRPr="00726F8C">
      <w:rPr>
        <w:sz w:val="22"/>
      </w:rPr>
      <w:instrText>PAGE   \* MERGEFORMAT</w:instrText>
    </w:r>
    <w:r w:rsidRPr="00726F8C">
      <w:rPr>
        <w:sz w:val="22"/>
      </w:rPr>
      <w:fldChar w:fldCharType="separate"/>
    </w:r>
    <w:r w:rsidRPr="00726F8C">
      <w:rPr>
        <w:noProof/>
        <w:sz w:val="22"/>
      </w:rPr>
      <w:t>1</w:t>
    </w:r>
    <w:r w:rsidRPr="00726F8C">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CFFFD" w14:textId="77777777" w:rsidR="00A859B1" w:rsidRDefault="00A859B1">
      <w:pPr>
        <w:spacing w:after="0" w:line="240" w:lineRule="auto"/>
      </w:pPr>
      <w:r>
        <w:separator/>
      </w:r>
    </w:p>
  </w:footnote>
  <w:footnote w:type="continuationSeparator" w:id="0">
    <w:p w14:paraId="0FE42E1B" w14:textId="77777777" w:rsidR="00A859B1" w:rsidRDefault="00A859B1">
      <w:pPr>
        <w:spacing w:after="0" w:line="240" w:lineRule="auto"/>
      </w:pPr>
      <w:r>
        <w:continuationSeparator/>
      </w:r>
    </w:p>
  </w:footnote>
  <w:footnote w:type="continuationNotice" w:id="1">
    <w:p w14:paraId="30B62B66" w14:textId="77777777" w:rsidR="00A859B1" w:rsidRDefault="00A859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C2D8" w14:textId="77777777" w:rsidR="003D45DA" w:rsidRPr="00030672" w:rsidRDefault="003D45DA" w:rsidP="003D1B2D">
    <w:pPr>
      <w:pStyle w:val="Header"/>
      <w:spacing w:line="300" w:lineRule="exact"/>
      <w:jc w:val="right"/>
      <w:rPr>
        <w:b/>
        <w:bCs/>
        <w:smallCaps/>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DD24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3" w15:restartNumberingAfterBreak="0">
    <w:nsid w:val="04B54D98"/>
    <w:multiLevelType w:val="multilevel"/>
    <w:tmpl w:val="FCCE1C44"/>
    <w:lvl w:ilvl="0">
      <w:start w:val="1"/>
      <w:numFmt w:val="lowerRoman"/>
      <w:lvlText w:val="(%1)"/>
      <w:lvlJc w:val="left"/>
      <w:pPr>
        <w:ind w:left="1080" w:firstLine="360"/>
      </w:pPr>
      <w:rPr>
        <w:rFonts w:ascii="Times New Roman" w:eastAsia="Arial" w:hAnsi="Times New Roman" w:cs="Times New Roman" w:hint="default"/>
        <w:b/>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5" w15:restartNumberingAfterBreak="0">
    <w:nsid w:val="0B0A2492"/>
    <w:multiLevelType w:val="multilevel"/>
    <w:tmpl w:val="5BCADFCE"/>
    <w:lvl w:ilvl="0">
      <w:start w:val="6"/>
      <w:numFmt w:val="decimal"/>
      <w:lvlText w:val="%1."/>
      <w:lvlJc w:val="left"/>
      <w:pPr>
        <w:ind w:left="450" w:hanging="450"/>
      </w:pPr>
      <w:rPr>
        <w:rFonts w:hint="default"/>
      </w:rPr>
    </w:lvl>
    <w:lvl w:ilvl="1">
      <w:start w:val="1"/>
      <w:numFmt w:val="decimal"/>
      <w:lvlText w:val="%1.%2."/>
      <w:lvlJc w:val="left"/>
      <w:pPr>
        <w:ind w:left="4690" w:hanging="720"/>
      </w:pPr>
      <w:rPr>
        <w:rFonts w:hint="default"/>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6" w15:restartNumberingAfterBreak="0">
    <w:nsid w:val="0B863F16"/>
    <w:multiLevelType w:val="multilevel"/>
    <w:tmpl w:val="D234B7B2"/>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szCs w:val="21"/>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szCs w:val="18"/>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szCs w:val="18"/>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F2F30F2"/>
    <w:multiLevelType w:val="multilevel"/>
    <w:tmpl w:val="1BF4ACAC"/>
    <w:lvl w:ilvl="0">
      <w:start w:val="1"/>
      <w:numFmt w:val="decimal"/>
      <w:lvlText w:val="%1."/>
      <w:lvlJc w:val="left"/>
      <w:pPr>
        <w:ind w:left="1070" w:hanging="360"/>
      </w:pPr>
      <w:rPr>
        <w:color w:val="FFFFFF"/>
      </w:rPr>
    </w:lvl>
    <w:lvl w:ilvl="1">
      <w:start w:val="1"/>
      <w:numFmt w:val="decimal"/>
      <w:lvlText w:val="%1.%2."/>
      <w:lvlJc w:val="left"/>
      <w:pPr>
        <w:ind w:left="4402" w:hanging="432"/>
      </w:pPr>
      <w:rPr>
        <w:rFonts w:ascii="Times New Roman" w:hAnsi="Times New Roman" w:cs="Times New Roman" w:hint="default"/>
        <w:b/>
        <w:i w:val="0"/>
        <w:iCs w:val="0"/>
        <w:sz w:val="22"/>
        <w:szCs w:val="22"/>
      </w:rPr>
    </w:lvl>
    <w:lvl w:ilvl="2">
      <w:start w:val="1"/>
      <w:numFmt w:val="decimal"/>
      <w:lvlText w:val="%1.%2.%3."/>
      <w:lvlJc w:val="left"/>
      <w:pPr>
        <w:ind w:left="1134" w:hanging="504"/>
      </w:pPr>
      <w:rPr>
        <w:rFonts w:ascii="Times New Roman" w:hAnsi="Times New Roman" w:cs="Times New Roman" w:hint="default"/>
        <w:b/>
        <w:i w:val="0"/>
        <w:sz w:val="22"/>
        <w:szCs w:val="22"/>
      </w:rPr>
    </w:lvl>
    <w:lvl w:ilvl="3">
      <w:start w:val="1"/>
      <w:numFmt w:val="decimal"/>
      <w:lvlText w:val="%1.%2.%3.%4."/>
      <w:lvlJc w:val="left"/>
      <w:pPr>
        <w:ind w:left="2438" w:hanging="648"/>
      </w:pPr>
      <w:rPr>
        <w:rFonts w:ascii="Times New Roman" w:hAnsi="Times New Roman" w:cs="Times New Roman" w:hint="default"/>
        <w:b/>
        <w:sz w:val="22"/>
        <w:szCs w:val="22"/>
      </w:r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8" w15:restartNumberingAfterBreak="0">
    <w:nsid w:val="10DD2F5F"/>
    <w:multiLevelType w:val="hybridMultilevel"/>
    <w:tmpl w:val="04B4BC3A"/>
    <w:lvl w:ilvl="0" w:tplc="97401A4C">
      <w:start w:val="1"/>
      <w:numFmt w:val="lowerRoman"/>
      <w:lvlText w:val="(%1)"/>
      <w:lvlJc w:val="left"/>
      <w:pPr>
        <w:ind w:left="720" w:hanging="360"/>
      </w:pPr>
      <w:rPr>
        <w:rFonts w:hint="default"/>
        <w:b w:val="0"/>
        <w:bCs/>
        <w:sz w:val="22"/>
        <w:szCs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60C72CC"/>
    <w:multiLevelType w:val="multilevel"/>
    <w:tmpl w:val="5B5AE82E"/>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ahoma" w:hAnsi="Tahoma" w:cs="Tahoma"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4D7D01"/>
    <w:multiLevelType w:val="multilevel"/>
    <w:tmpl w:val="AB0C5906"/>
    <w:name w:val="House_Style2"/>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E1466E"/>
    <w:multiLevelType w:val="multilevel"/>
    <w:tmpl w:val="DC22AF4C"/>
    <w:lvl w:ilvl="0">
      <w:start w:val="1"/>
      <w:numFmt w:val="decimal"/>
      <w:pStyle w:val="Nivel4"/>
      <w:lvlText w:val="%1."/>
      <w:lvlJc w:val="left"/>
      <w:pPr>
        <w:tabs>
          <w:tab w:val="num" w:pos="851"/>
        </w:tabs>
        <w:ind w:left="851" w:hanging="851"/>
      </w:pPr>
      <w:rPr>
        <w:rFonts w:ascii="Times New Roman" w:hAnsi="Times New Roman" w:hint="default"/>
        <w:b/>
        <w:i w:val="0"/>
        <w:sz w:val="22"/>
      </w:rPr>
    </w:lvl>
    <w:lvl w:ilvl="1">
      <w:start w:val="1"/>
      <w:numFmt w:val="decimal"/>
      <w:pStyle w:val="Nivel5"/>
      <w:lvlText w:val="%1.%2"/>
      <w:lvlJc w:val="left"/>
      <w:pPr>
        <w:tabs>
          <w:tab w:val="num" w:pos="851"/>
        </w:tabs>
        <w:ind w:left="0" w:firstLine="0"/>
      </w:pPr>
      <w:rPr>
        <w:rFonts w:hint="default"/>
      </w:rPr>
    </w:lvl>
    <w:lvl w:ilvl="2">
      <w:start w:val="1"/>
      <w:numFmt w:val="decimal"/>
      <w:pStyle w:val="Nivel6"/>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5D2F57"/>
    <w:multiLevelType w:val="hybridMultilevel"/>
    <w:tmpl w:val="BA98CBD0"/>
    <w:lvl w:ilvl="0" w:tplc="5FB2C0E8">
      <w:start w:val="1"/>
      <w:numFmt w:val="lowerRoman"/>
      <w:lvlText w:val="(%1)"/>
      <w:lvlJc w:val="left"/>
      <w:pPr>
        <w:ind w:left="1430" w:hanging="720"/>
      </w:pPr>
      <w:rPr>
        <w:rFonts w:ascii="Times New Roman" w:hAnsi="Times New Roman" w:cs="Times New Roman" w:hint="default"/>
        <w:b/>
        <w:bCs w:val="0"/>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3" w15:restartNumberingAfterBreak="0">
    <w:nsid w:val="3133386E"/>
    <w:multiLevelType w:val="multilevel"/>
    <w:tmpl w:val="F55084C0"/>
    <w:lvl w:ilvl="0">
      <w:start w:val="11"/>
      <w:numFmt w:val="decimal"/>
      <w:lvlText w:val="%1."/>
      <w:lvlJc w:val="left"/>
      <w:pPr>
        <w:ind w:left="510" w:hanging="510"/>
      </w:pPr>
      <w:rPr>
        <w:rFonts w:eastAsia="Times New Roman" w:hint="default"/>
        <w:b w:val="0"/>
      </w:rPr>
    </w:lvl>
    <w:lvl w:ilvl="1">
      <w:start w:val="1"/>
      <w:numFmt w:val="decimal"/>
      <w:lvlText w:val="%1.%2."/>
      <w:lvlJc w:val="left"/>
      <w:pPr>
        <w:ind w:left="720" w:hanging="720"/>
      </w:pPr>
      <w:rPr>
        <w:rFonts w:eastAsia="Times New Roman" w:hint="default"/>
        <w:b/>
        <w:bCs/>
      </w:rPr>
    </w:lvl>
    <w:lvl w:ilvl="2">
      <w:start w:val="1"/>
      <w:numFmt w:val="decimal"/>
      <w:lvlText w:val="%1.%2.%3."/>
      <w:lvlJc w:val="left"/>
      <w:pPr>
        <w:ind w:left="1080" w:hanging="1080"/>
      </w:pPr>
      <w:rPr>
        <w:rFonts w:eastAsia="Times New Roman" w:hint="default"/>
        <w:b/>
        <w:bCs/>
      </w:rPr>
    </w:lvl>
    <w:lvl w:ilvl="3">
      <w:start w:val="1"/>
      <w:numFmt w:val="decimal"/>
      <w:lvlText w:val="%1.%2.%3.%4."/>
      <w:lvlJc w:val="left"/>
      <w:pPr>
        <w:ind w:left="1080" w:hanging="1080"/>
      </w:pPr>
      <w:rPr>
        <w:rFonts w:eastAsia="Times New Roman" w:hint="default"/>
        <w:b w:val="0"/>
      </w:rPr>
    </w:lvl>
    <w:lvl w:ilvl="4">
      <w:start w:val="1"/>
      <w:numFmt w:val="decimal"/>
      <w:lvlText w:val="%1.%2.%3.%4.%5."/>
      <w:lvlJc w:val="left"/>
      <w:pPr>
        <w:ind w:left="1440" w:hanging="1440"/>
      </w:pPr>
      <w:rPr>
        <w:rFonts w:eastAsia="Times New Roman" w:hint="default"/>
        <w:b w:val="0"/>
      </w:rPr>
    </w:lvl>
    <w:lvl w:ilvl="5">
      <w:start w:val="1"/>
      <w:numFmt w:val="decimal"/>
      <w:lvlText w:val="%1.%2.%3.%4.%5.%6."/>
      <w:lvlJc w:val="left"/>
      <w:pPr>
        <w:ind w:left="1800" w:hanging="1800"/>
      </w:pPr>
      <w:rPr>
        <w:rFonts w:eastAsia="Times New Roman" w:hint="default"/>
        <w:b w:val="0"/>
      </w:rPr>
    </w:lvl>
    <w:lvl w:ilvl="6">
      <w:start w:val="1"/>
      <w:numFmt w:val="decimal"/>
      <w:lvlText w:val="%1.%2.%3.%4.%5.%6.%7."/>
      <w:lvlJc w:val="left"/>
      <w:pPr>
        <w:ind w:left="1800" w:hanging="1800"/>
      </w:pPr>
      <w:rPr>
        <w:rFonts w:eastAsia="Times New Roman" w:hint="default"/>
        <w:b w:val="0"/>
      </w:rPr>
    </w:lvl>
    <w:lvl w:ilvl="7">
      <w:start w:val="1"/>
      <w:numFmt w:val="decimal"/>
      <w:lvlText w:val="%1.%2.%3.%4.%5.%6.%7.%8."/>
      <w:lvlJc w:val="left"/>
      <w:pPr>
        <w:ind w:left="2160" w:hanging="2160"/>
      </w:pPr>
      <w:rPr>
        <w:rFonts w:eastAsia="Times New Roman" w:hint="default"/>
        <w:b w:val="0"/>
      </w:rPr>
    </w:lvl>
    <w:lvl w:ilvl="8">
      <w:start w:val="1"/>
      <w:numFmt w:val="decimal"/>
      <w:lvlText w:val="%1.%2.%3.%4.%5.%6.%7.%8.%9."/>
      <w:lvlJc w:val="left"/>
      <w:pPr>
        <w:ind w:left="2520" w:hanging="2520"/>
      </w:pPr>
      <w:rPr>
        <w:rFonts w:eastAsia="Times New Roman" w:hint="default"/>
        <w:b w:val="0"/>
      </w:rPr>
    </w:lvl>
  </w:abstractNum>
  <w:abstractNum w:abstractNumId="14" w15:restartNumberingAfterBreak="0">
    <w:nsid w:val="35E844CE"/>
    <w:multiLevelType w:val="multilevel"/>
    <w:tmpl w:val="19ECBF1C"/>
    <w:lvl w:ilvl="0">
      <w:start w:val="1"/>
      <w:numFmt w:val="decimal"/>
      <w:lvlRestart w:val="0"/>
      <w:lvlText w:val="%1"/>
      <w:lvlJc w:val="left"/>
      <w:pPr>
        <w:tabs>
          <w:tab w:val="num" w:pos="680"/>
        </w:tabs>
        <w:ind w:left="680" w:hanging="680"/>
      </w:pPr>
      <w:rPr>
        <w:rFonts w:ascii="Arial" w:hAnsi="Arial" w:cs="Arial" w:hint="default"/>
        <w:b/>
        <w:bCs/>
        <w:caps w:val="0"/>
        <w:strike w:val="0"/>
        <w:dstrike w:val="0"/>
        <w:vanish w:val="0"/>
        <w:color w:val="000000"/>
        <w:sz w:val="22"/>
        <w:szCs w:val="20"/>
        <w:vertAlign w:val="baseline"/>
      </w:rPr>
    </w:lvl>
    <w:lvl w:ilvl="1">
      <w:start w:val="1"/>
      <w:numFmt w:val="decimal"/>
      <w:lvlText w:val="%1.%2"/>
      <w:lvlJc w:val="left"/>
      <w:pPr>
        <w:tabs>
          <w:tab w:val="num" w:pos="680"/>
        </w:tabs>
        <w:ind w:left="680" w:hanging="680"/>
      </w:pPr>
      <w:rPr>
        <w:rFonts w:ascii="Arial" w:hAnsi="Arial" w:cs="Arial" w:hint="default"/>
        <w:b/>
        <w:bCs/>
        <w:caps w:val="0"/>
        <w:strike w:val="0"/>
        <w:dstrike w:val="0"/>
        <w:vanish w:val="0"/>
        <w:color w:val="000000"/>
        <w:sz w:val="21"/>
        <w:szCs w:val="20"/>
        <w:vertAlign w:val="baseline"/>
        <w:lang w:val="x-none"/>
      </w:rPr>
    </w:lvl>
    <w:lvl w:ilvl="2">
      <w:start w:val="1"/>
      <w:numFmt w:val="decimal"/>
      <w:lvlText w:val="%1.%2.%3"/>
      <w:lvlJc w:val="left"/>
      <w:pPr>
        <w:tabs>
          <w:tab w:val="num" w:pos="1361"/>
        </w:tabs>
        <w:ind w:left="1361" w:hanging="681"/>
      </w:pPr>
      <w:rPr>
        <w:rFonts w:ascii="Arial" w:hAnsi="Arial" w:cs="Arial" w:hint="default"/>
        <w:b/>
        <w:bCs w:val="0"/>
        <w:i w:val="0"/>
        <w:caps w:val="0"/>
        <w:strike w:val="0"/>
        <w:dstrike w:val="0"/>
        <w:vanish w:val="0"/>
        <w:color w:val="000000"/>
        <w:sz w:val="17"/>
        <w:szCs w:val="17"/>
        <w:vertAlign w:val="baseline"/>
        <w:lang w:val="pt-BR"/>
      </w:rPr>
    </w:lvl>
    <w:lvl w:ilvl="3">
      <w:start w:val="1"/>
      <w:numFmt w:val="lowerRoman"/>
      <w:lvlText w:val="(%4)"/>
      <w:lvlJc w:val="left"/>
      <w:pPr>
        <w:tabs>
          <w:tab w:val="num" w:pos="2041"/>
        </w:tabs>
        <w:ind w:left="2041" w:hanging="680"/>
      </w:pPr>
      <w:rPr>
        <w:rFonts w:ascii="Arial" w:hAnsi="Arial" w:cs="Arial" w:hint="default"/>
        <w:b/>
        <w:bCs/>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6" w15:restartNumberingAfterBreak="0">
    <w:nsid w:val="3B992819"/>
    <w:multiLevelType w:val="multilevel"/>
    <w:tmpl w:val="FCCE1C44"/>
    <w:lvl w:ilvl="0">
      <w:start w:val="1"/>
      <w:numFmt w:val="lowerRoman"/>
      <w:lvlText w:val="(%1)"/>
      <w:lvlJc w:val="left"/>
      <w:pPr>
        <w:ind w:left="1080" w:firstLine="360"/>
      </w:pPr>
      <w:rPr>
        <w:rFonts w:ascii="Times New Roman" w:eastAsia="Arial" w:hAnsi="Times New Roman" w:cs="Times New Roman" w:hint="default"/>
        <w:b/>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3E157528"/>
    <w:multiLevelType w:val="hybridMultilevel"/>
    <w:tmpl w:val="EB3C1840"/>
    <w:lvl w:ilvl="0" w:tplc="B8EE3A1E">
      <w:start w:val="1"/>
      <w:numFmt w:val="lowerRoman"/>
      <w:lvlText w:val="(%1)"/>
      <w:lvlJc w:val="left"/>
      <w:pPr>
        <w:ind w:left="1230" w:hanging="720"/>
      </w:pPr>
      <w:rPr>
        <w:rFonts w:hint="default"/>
        <w:b/>
        <w:bCs/>
      </w:rPr>
    </w:lvl>
    <w:lvl w:ilvl="1" w:tplc="04160019">
      <w:start w:val="1"/>
      <w:numFmt w:val="lowerLetter"/>
      <w:lvlText w:val="%2."/>
      <w:lvlJc w:val="left"/>
      <w:pPr>
        <w:ind w:left="1590" w:hanging="360"/>
      </w:pPr>
    </w:lvl>
    <w:lvl w:ilvl="2" w:tplc="0416001B">
      <w:start w:val="1"/>
      <w:numFmt w:val="lowerRoman"/>
      <w:lvlText w:val="%3."/>
      <w:lvlJc w:val="right"/>
      <w:pPr>
        <w:ind w:left="2310" w:hanging="180"/>
      </w:pPr>
    </w:lvl>
    <w:lvl w:ilvl="3" w:tplc="0416000F" w:tentative="1">
      <w:start w:val="1"/>
      <w:numFmt w:val="decimal"/>
      <w:lvlText w:val="%4."/>
      <w:lvlJc w:val="left"/>
      <w:pPr>
        <w:ind w:left="3030" w:hanging="360"/>
      </w:pPr>
    </w:lvl>
    <w:lvl w:ilvl="4" w:tplc="04160019" w:tentative="1">
      <w:start w:val="1"/>
      <w:numFmt w:val="lowerLetter"/>
      <w:lvlText w:val="%5."/>
      <w:lvlJc w:val="left"/>
      <w:pPr>
        <w:ind w:left="3750" w:hanging="360"/>
      </w:pPr>
    </w:lvl>
    <w:lvl w:ilvl="5" w:tplc="0416001B" w:tentative="1">
      <w:start w:val="1"/>
      <w:numFmt w:val="lowerRoman"/>
      <w:lvlText w:val="%6."/>
      <w:lvlJc w:val="right"/>
      <w:pPr>
        <w:ind w:left="4470" w:hanging="180"/>
      </w:pPr>
    </w:lvl>
    <w:lvl w:ilvl="6" w:tplc="0416000F" w:tentative="1">
      <w:start w:val="1"/>
      <w:numFmt w:val="decimal"/>
      <w:lvlText w:val="%7."/>
      <w:lvlJc w:val="left"/>
      <w:pPr>
        <w:ind w:left="5190" w:hanging="360"/>
      </w:pPr>
    </w:lvl>
    <w:lvl w:ilvl="7" w:tplc="04160019" w:tentative="1">
      <w:start w:val="1"/>
      <w:numFmt w:val="lowerLetter"/>
      <w:lvlText w:val="%8."/>
      <w:lvlJc w:val="left"/>
      <w:pPr>
        <w:ind w:left="5910" w:hanging="360"/>
      </w:pPr>
    </w:lvl>
    <w:lvl w:ilvl="8" w:tplc="0416001B" w:tentative="1">
      <w:start w:val="1"/>
      <w:numFmt w:val="lowerRoman"/>
      <w:lvlText w:val="%9."/>
      <w:lvlJc w:val="right"/>
      <w:pPr>
        <w:ind w:left="6630" w:hanging="180"/>
      </w:pPr>
    </w:lvl>
  </w:abstractNum>
  <w:abstractNum w:abstractNumId="18" w15:restartNumberingAfterBreak="0">
    <w:nsid w:val="3E6C703A"/>
    <w:multiLevelType w:val="multilevel"/>
    <w:tmpl w:val="B63CA942"/>
    <w:lvl w:ilvl="0">
      <w:start w:val="13"/>
      <w:numFmt w:val="decimal"/>
      <w:lvlText w:val="%1."/>
      <w:lvlJc w:val="left"/>
      <w:pPr>
        <w:ind w:left="510" w:hanging="510"/>
      </w:pPr>
      <w:rPr>
        <w:rFonts w:eastAsia="Arial Unicode MS" w:hint="default"/>
        <w:b w:val="0"/>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1080" w:hanging="1080"/>
      </w:pPr>
      <w:rPr>
        <w:rFonts w:eastAsia="Arial Unicode MS" w:hint="default"/>
        <w:b/>
        <w:bCs/>
      </w:rPr>
    </w:lvl>
    <w:lvl w:ilvl="3">
      <w:start w:val="1"/>
      <w:numFmt w:val="decimal"/>
      <w:lvlText w:val="%1.%2.%3.%4."/>
      <w:lvlJc w:val="left"/>
      <w:pPr>
        <w:ind w:left="1080" w:hanging="1080"/>
      </w:pPr>
      <w:rPr>
        <w:rFonts w:eastAsia="Arial Unicode MS" w:hint="default"/>
        <w:b w:val="0"/>
      </w:rPr>
    </w:lvl>
    <w:lvl w:ilvl="4">
      <w:start w:val="1"/>
      <w:numFmt w:val="decimal"/>
      <w:lvlText w:val="%1.%2.%3.%4.%5."/>
      <w:lvlJc w:val="left"/>
      <w:pPr>
        <w:ind w:left="1440" w:hanging="1440"/>
      </w:pPr>
      <w:rPr>
        <w:rFonts w:eastAsia="Arial Unicode MS" w:hint="default"/>
        <w:b w:val="0"/>
      </w:rPr>
    </w:lvl>
    <w:lvl w:ilvl="5">
      <w:start w:val="1"/>
      <w:numFmt w:val="decimal"/>
      <w:lvlText w:val="%1.%2.%3.%4.%5.%6."/>
      <w:lvlJc w:val="left"/>
      <w:pPr>
        <w:ind w:left="1800" w:hanging="1800"/>
      </w:pPr>
      <w:rPr>
        <w:rFonts w:eastAsia="Arial Unicode MS" w:hint="default"/>
        <w:b w:val="0"/>
      </w:rPr>
    </w:lvl>
    <w:lvl w:ilvl="6">
      <w:start w:val="1"/>
      <w:numFmt w:val="decimal"/>
      <w:lvlText w:val="%1.%2.%3.%4.%5.%6.%7."/>
      <w:lvlJc w:val="left"/>
      <w:pPr>
        <w:ind w:left="1800" w:hanging="1800"/>
      </w:pPr>
      <w:rPr>
        <w:rFonts w:eastAsia="Arial Unicode MS" w:hint="default"/>
        <w:b w:val="0"/>
      </w:rPr>
    </w:lvl>
    <w:lvl w:ilvl="7">
      <w:start w:val="1"/>
      <w:numFmt w:val="decimal"/>
      <w:lvlText w:val="%1.%2.%3.%4.%5.%6.%7.%8."/>
      <w:lvlJc w:val="left"/>
      <w:pPr>
        <w:ind w:left="2160" w:hanging="2160"/>
      </w:pPr>
      <w:rPr>
        <w:rFonts w:eastAsia="Arial Unicode MS" w:hint="default"/>
        <w:b w:val="0"/>
      </w:rPr>
    </w:lvl>
    <w:lvl w:ilvl="8">
      <w:start w:val="1"/>
      <w:numFmt w:val="decimal"/>
      <w:lvlText w:val="%1.%2.%3.%4.%5.%6.%7.%8.%9."/>
      <w:lvlJc w:val="left"/>
      <w:pPr>
        <w:ind w:left="2520" w:hanging="2520"/>
      </w:pPr>
      <w:rPr>
        <w:rFonts w:eastAsia="Arial Unicode MS" w:hint="default"/>
        <w:b w:val="0"/>
      </w:rPr>
    </w:lvl>
  </w:abstractNum>
  <w:abstractNum w:abstractNumId="19" w15:restartNumberingAfterBreak="0">
    <w:nsid w:val="475B3203"/>
    <w:multiLevelType w:val="multilevel"/>
    <w:tmpl w:val="6096DEFC"/>
    <w:name w:val="AODoc"/>
    <w:lvl w:ilvl="0">
      <w:start w:val="1"/>
      <w:numFmt w:val="none"/>
      <w:suff w:val="nothing"/>
      <w:lvlText w:val=""/>
      <w:lvlJc w:val="left"/>
      <w:pPr>
        <w:ind w:left="0" w:firstLine="0"/>
      </w:pPr>
    </w:lvl>
    <w:lvl w:ilvl="1">
      <w:start w:val="1"/>
      <w:numFmt w:val="none"/>
      <w:pStyle w:val="AODocTxtL5"/>
      <w:suff w:val="nothing"/>
      <w:lvlText w:val=""/>
      <w:lvlJc w:val="left"/>
      <w:pPr>
        <w:ind w:left="720" w:firstLine="0"/>
      </w:pPr>
    </w:lvl>
    <w:lvl w:ilvl="2">
      <w:start w:val="1"/>
      <w:numFmt w:val="none"/>
      <w:pStyle w:val="AODocTxtL6"/>
      <w:suff w:val="nothing"/>
      <w:lvlText w:val=""/>
      <w:lvlJc w:val="left"/>
      <w:pPr>
        <w:ind w:left="1440" w:firstLine="0"/>
      </w:pPr>
    </w:lvl>
    <w:lvl w:ilvl="3">
      <w:start w:val="1"/>
      <w:numFmt w:val="none"/>
      <w:pStyle w:val="AODocTxtL7"/>
      <w:suff w:val="nothing"/>
      <w:lvlText w:val=""/>
      <w:lvlJc w:val="left"/>
      <w:pPr>
        <w:ind w:left="2160" w:firstLine="0"/>
      </w:pPr>
    </w:lvl>
    <w:lvl w:ilvl="4">
      <w:start w:val="1"/>
      <w:numFmt w:val="none"/>
      <w:pStyle w:val="AODocTxtL8"/>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0" w15:restartNumberingAfterBreak="0">
    <w:nsid w:val="48436413"/>
    <w:multiLevelType w:val="multilevel"/>
    <w:tmpl w:val="19ECBF1C"/>
    <w:name w:val="Partes_Bicolunado"/>
    <w:lvl w:ilvl="0">
      <w:start w:val="1"/>
      <w:numFmt w:val="decimal"/>
      <w:lvlRestart w:val="0"/>
      <w:lvlText w:val="%1"/>
      <w:lvlJc w:val="left"/>
      <w:pPr>
        <w:tabs>
          <w:tab w:val="num" w:pos="680"/>
        </w:tabs>
        <w:ind w:left="680" w:hanging="680"/>
      </w:pPr>
      <w:rPr>
        <w:rFonts w:ascii="Arial" w:hAnsi="Arial" w:cs="Arial" w:hint="default"/>
        <w:b/>
        <w:bCs/>
        <w:caps w:val="0"/>
        <w:strike w:val="0"/>
        <w:dstrike w:val="0"/>
        <w:vanish w:val="0"/>
        <w:color w:val="000000"/>
        <w:sz w:val="22"/>
        <w:szCs w:val="20"/>
        <w:vertAlign w:val="baseline"/>
      </w:rPr>
    </w:lvl>
    <w:lvl w:ilvl="1">
      <w:start w:val="1"/>
      <w:numFmt w:val="decimal"/>
      <w:lvlText w:val="%1.%2"/>
      <w:lvlJc w:val="left"/>
      <w:pPr>
        <w:tabs>
          <w:tab w:val="num" w:pos="680"/>
        </w:tabs>
        <w:ind w:left="680" w:hanging="680"/>
      </w:pPr>
      <w:rPr>
        <w:rFonts w:ascii="Arial" w:hAnsi="Arial" w:cs="Arial" w:hint="default"/>
        <w:b/>
        <w:bCs/>
        <w:caps w:val="0"/>
        <w:strike w:val="0"/>
        <w:dstrike w:val="0"/>
        <w:vanish w:val="0"/>
        <w:color w:val="000000"/>
        <w:sz w:val="21"/>
        <w:szCs w:val="20"/>
        <w:vertAlign w:val="baseline"/>
        <w:lang w:val="x-none"/>
      </w:rPr>
    </w:lvl>
    <w:lvl w:ilvl="2">
      <w:start w:val="1"/>
      <w:numFmt w:val="decimal"/>
      <w:lvlText w:val="%1.%2.%3"/>
      <w:lvlJc w:val="left"/>
      <w:pPr>
        <w:tabs>
          <w:tab w:val="num" w:pos="1361"/>
        </w:tabs>
        <w:ind w:left="1361" w:hanging="681"/>
      </w:pPr>
      <w:rPr>
        <w:rFonts w:ascii="Arial" w:hAnsi="Arial" w:cs="Arial" w:hint="default"/>
        <w:b/>
        <w:bCs w:val="0"/>
        <w:i w:val="0"/>
        <w:caps w:val="0"/>
        <w:strike w:val="0"/>
        <w:dstrike w:val="0"/>
        <w:vanish w:val="0"/>
        <w:color w:val="000000"/>
        <w:sz w:val="17"/>
        <w:szCs w:val="17"/>
        <w:vertAlign w:val="baseline"/>
        <w:lang w:val="pt-BR"/>
      </w:rPr>
    </w:lvl>
    <w:lvl w:ilvl="3">
      <w:start w:val="1"/>
      <w:numFmt w:val="lowerRoman"/>
      <w:lvlText w:val="(%4)"/>
      <w:lvlJc w:val="left"/>
      <w:pPr>
        <w:tabs>
          <w:tab w:val="num" w:pos="2041"/>
        </w:tabs>
        <w:ind w:left="2041" w:hanging="680"/>
      </w:pPr>
      <w:rPr>
        <w:rFonts w:ascii="Arial" w:hAnsi="Arial" w:cs="Arial" w:hint="default"/>
        <w:b/>
        <w:bCs/>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A322B3B"/>
    <w:multiLevelType w:val="multilevel"/>
    <w:tmpl w:val="4328D374"/>
    <w:lvl w:ilvl="0">
      <w:start w:val="5"/>
      <w:numFmt w:val="decimal"/>
      <w:lvlText w:val="%1."/>
      <w:lvlJc w:val="left"/>
      <w:pPr>
        <w:ind w:left="450" w:hanging="450"/>
      </w:pPr>
      <w:rPr>
        <w:rFonts w:hint="default"/>
      </w:rPr>
    </w:lvl>
    <w:lvl w:ilvl="1">
      <w:start w:val="1"/>
      <w:numFmt w:val="decimal"/>
      <w:lvlText w:val="%1.%2."/>
      <w:lvlJc w:val="left"/>
      <w:pPr>
        <w:ind w:left="4690" w:hanging="720"/>
      </w:pPr>
      <w:rPr>
        <w:rFonts w:hint="default"/>
        <w:sz w:val="22"/>
        <w:szCs w:val="22"/>
      </w:rPr>
    </w:lvl>
    <w:lvl w:ilvl="2">
      <w:start w:val="1"/>
      <w:numFmt w:val="decimal"/>
      <w:lvlText w:val="%1.%2.%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22" w15:restartNumberingAfterBreak="0">
    <w:nsid w:val="50645DCF"/>
    <w:multiLevelType w:val="multilevel"/>
    <w:tmpl w:val="48AC7BEA"/>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622921"/>
    <w:multiLevelType w:val="multilevel"/>
    <w:tmpl w:val="88FA75D0"/>
    <w:lvl w:ilvl="0">
      <w:start w:val="14"/>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B61633"/>
    <w:multiLevelType w:val="multilevel"/>
    <w:tmpl w:val="1818AEF0"/>
    <w:lvl w:ilvl="0">
      <w:start w:val="1"/>
      <w:numFmt w:val="decimal"/>
      <w:lvlRestart w:val="0"/>
      <w:pStyle w:val="Parties"/>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Times New Roman" w:hAnsi="Times New Roman" w:cs="Times New Roman" w:hint="default"/>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5A971265"/>
    <w:multiLevelType w:val="multilevel"/>
    <w:tmpl w:val="DE3C57E4"/>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DCA62DD"/>
    <w:multiLevelType w:val="multilevel"/>
    <w:tmpl w:val="74CAC33E"/>
    <w:lvl w:ilvl="0">
      <w:start w:val="1"/>
      <w:numFmt w:val="upperRoman"/>
      <w:suff w:val="nothing"/>
      <w:lvlText w:val="Anexo %1"/>
      <w:lvlJc w:val="left"/>
      <w:pPr>
        <w:ind w:left="0" w:firstLine="0"/>
      </w:pPr>
      <w:rPr>
        <w:rFonts w:hint="default"/>
        <w:b/>
        <w:i w:val="0"/>
        <w:caps/>
        <w:sz w:val="22"/>
        <w:u w:val="singl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FA09DE"/>
    <w:multiLevelType w:val="hybridMultilevel"/>
    <w:tmpl w:val="FC9C8D8C"/>
    <w:lvl w:ilvl="0" w:tplc="C7244CE6">
      <w:start w:val="1"/>
      <w:numFmt w:val="lowerRoman"/>
      <w:lvlText w:val="(%1)"/>
      <w:lvlJc w:val="left"/>
      <w:pPr>
        <w:ind w:left="1428" w:hanging="720"/>
      </w:pPr>
      <w:rPr>
        <w:rFonts w:hint="default"/>
        <w:b/>
        <w:bCs/>
        <w:sz w:val="22"/>
        <w:szCs w:val="22"/>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62603E73"/>
    <w:multiLevelType w:val="hybridMultilevel"/>
    <w:tmpl w:val="96B879B6"/>
    <w:lvl w:ilvl="0" w:tplc="DA2A1210">
      <w:start w:val="1"/>
      <w:numFmt w:val="decimal"/>
      <w:lvlText w:val="%1."/>
      <w:lvlJc w:val="left"/>
      <w:pPr>
        <w:ind w:left="720" w:hanging="360"/>
      </w:pPr>
      <w:rPr>
        <w:rFonts w:cs="Tahoma"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8F252EE"/>
    <w:multiLevelType w:val="hybridMultilevel"/>
    <w:tmpl w:val="91668382"/>
    <w:lvl w:ilvl="0" w:tplc="9F24C262">
      <w:start w:val="1"/>
      <w:numFmt w:val="lowerRoman"/>
      <w:lvlText w:val="(%1)"/>
      <w:lvlJc w:val="left"/>
      <w:pPr>
        <w:ind w:left="720" w:hanging="360"/>
      </w:pPr>
      <w:rPr>
        <w:rFonts w:hint="default"/>
        <w:b/>
        <w:sz w:val="22"/>
        <w:szCs w:val="22"/>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9DF5FB1"/>
    <w:multiLevelType w:val="multilevel"/>
    <w:tmpl w:val="8E828BEE"/>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FA144B1"/>
    <w:multiLevelType w:val="hybridMultilevel"/>
    <w:tmpl w:val="C06A24B2"/>
    <w:lvl w:ilvl="0" w:tplc="2BBC2DBA">
      <w:start w:val="1"/>
      <w:numFmt w:val="lowerLetter"/>
      <w:lvlText w:val="(%1)"/>
      <w:lvlJc w:val="left"/>
      <w:pPr>
        <w:ind w:left="1820" w:hanging="390"/>
      </w:pPr>
      <w:rPr>
        <w:rFonts w:hint="default"/>
        <w:b/>
        <w:bCs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31B36B5"/>
    <w:multiLevelType w:val="multilevel"/>
    <w:tmpl w:val="2A00B038"/>
    <w:lvl w:ilvl="0">
      <w:start w:val="15"/>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4C6B70"/>
    <w:multiLevelType w:val="multilevel"/>
    <w:tmpl w:val="0D28FB0E"/>
    <w:lvl w:ilvl="0">
      <w:start w:val="7"/>
      <w:numFmt w:val="decimal"/>
      <w:lvlText w:val="%1."/>
      <w:lvlJc w:val="left"/>
      <w:pPr>
        <w:ind w:left="390" w:hanging="390"/>
      </w:pPr>
      <w:rPr>
        <w:rFonts w:eastAsia="Arial Unicode MS" w:hint="default"/>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720" w:hanging="720"/>
      </w:pPr>
      <w:rPr>
        <w:rFonts w:eastAsia="Arial Unicode MS" w:hint="default"/>
        <w:b/>
        <w:bCs/>
      </w:rPr>
    </w:lvl>
    <w:lvl w:ilvl="3">
      <w:start w:val="1"/>
      <w:numFmt w:val="decimal"/>
      <w:lvlText w:val="%1.%2.%3.%4."/>
      <w:lvlJc w:val="left"/>
      <w:pPr>
        <w:ind w:left="1080" w:hanging="1080"/>
      </w:pPr>
      <w:rPr>
        <w:rFonts w:eastAsia="Arial Unicode MS" w:hint="default"/>
      </w:rPr>
    </w:lvl>
    <w:lvl w:ilvl="4">
      <w:start w:val="1"/>
      <w:numFmt w:val="decimal"/>
      <w:lvlText w:val="%1.%2.%3.%4.%5."/>
      <w:lvlJc w:val="left"/>
      <w:pPr>
        <w:ind w:left="1440" w:hanging="1440"/>
      </w:pPr>
      <w:rPr>
        <w:rFonts w:eastAsia="Arial Unicode MS" w:hint="default"/>
      </w:rPr>
    </w:lvl>
    <w:lvl w:ilvl="5">
      <w:start w:val="1"/>
      <w:numFmt w:val="decimal"/>
      <w:lvlText w:val="%1.%2.%3.%4.%5.%6."/>
      <w:lvlJc w:val="left"/>
      <w:pPr>
        <w:ind w:left="1440" w:hanging="1440"/>
      </w:pPr>
      <w:rPr>
        <w:rFonts w:eastAsia="Arial Unicode MS" w:hint="default"/>
      </w:rPr>
    </w:lvl>
    <w:lvl w:ilvl="6">
      <w:start w:val="1"/>
      <w:numFmt w:val="decimal"/>
      <w:lvlText w:val="%1.%2.%3.%4.%5.%6.%7."/>
      <w:lvlJc w:val="left"/>
      <w:pPr>
        <w:ind w:left="1800" w:hanging="1800"/>
      </w:pPr>
      <w:rPr>
        <w:rFonts w:eastAsia="Arial Unicode MS" w:hint="default"/>
      </w:rPr>
    </w:lvl>
    <w:lvl w:ilvl="7">
      <w:start w:val="1"/>
      <w:numFmt w:val="decimal"/>
      <w:lvlText w:val="%1.%2.%3.%4.%5.%6.%7.%8."/>
      <w:lvlJc w:val="left"/>
      <w:pPr>
        <w:ind w:left="2160" w:hanging="2160"/>
      </w:pPr>
      <w:rPr>
        <w:rFonts w:eastAsia="Arial Unicode MS" w:hint="default"/>
      </w:rPr>
    </w:lvl>
    <w:lvl w:ilvl="8">
      <w:start w:val="1"/>
      <w:numFmt w:val="decimal"/>
      <w:lvlText w:val="%1.%2.%3.%4.%5.%6.%7.%8.%9."/>
      <w:lvlJc w:val="left"/>
      <w:pPr>
        <w:ind w:left="2160" w:hanging="2160"/>
      </w:pPr>
      <w:rPr>
        <w:rFonts w:eastAsia="Arial Unicode MS" w:hint="default"/>
      </w:rPr>
    </w:lvl>
  </w:abstractNum>
  <w:abstractNum w:abstractNumId="34" w15:restartNumberingAfterBreak="0">
    <w:nsid w:val="73AC5F58"/>
    <w:multiLevelType w:val="multilevel"/>
    <w:tmpl w:val="C1345EBA"/>
    <w:lvl w:ilvl="0">
      <w:start w:val="10"/>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6654082"/>
    <w:multiLevelType w:val="multilevel"/>
    <w:tmpl w:val="1322748A"/>
    <w:lvl w:ilvl="0">
      <w:start w:val="1"/>
      <w:numFmt w:val="decimal"/>
      <w:lvlText w:val="%1."/>
      <w:lvlJc w:val="left"/>
      <w:pPr>
        <w:ind w:left="900" w:hanging="900"/>
      </w:pPr>
      <w:rPr>
        <w:rFonts w:hint="default"/>
        <w:b/>
        <w:strike w:val="0"/>
      </w:rPr>
    </w:lvl>
    <w:lvl w:ilvl="1">
      <w:start w:val="1"/>
      <w:numFmt w:val="decimal"/>
      <w:lvlText w:val="%1.%2."/>
      <w:lvlJc w:val="left"/>
      <w:pPr>
        <w:ind w:left="4445" w:hanging="900"/>
      </w:pPr>
      <w:rPr>
        <w:rFonts w:hint="default"/>
        <w:b/>
        <w:color w:val="auto"/>
        <w:sz w:val="24"/>
        <w:szCs w:val="22"/>
      </w:rPr>
    </w:lvl>
    <w:lvl w:ilvl="2">
      <w:start w:val="1"/>
      <w:numFmt w:val="decimal"/>
      <w:lvlText w:val="%1.%2.%3."/>
      <w:lvlJc w:val="left"/>
      <w:pPr>
        <w:ind w:left="2034" w:hanging="900"/>
      </w:pPr>
      <w:rPr>
        <w:rFonts w:ascii="Calibri" w:hAnsi="Calibri" w:cs="Calibri" w:hint="default"/>
        <w:b/>
        <w:i w:val="0"/>
        <w:sz w:val="24"/>
        <w:szCs w:val="24"/>
      </w:rPr>
    </w:lvl>
    <w:lvl w:ilvl="3">
      <w:start w:val="1"/>
      <w:numFmt w:val="decimal"/>
      <w:lvlText w:val="%1.%2.%3.%4."/>
      <w:lvlJc w:val="left"/>
      <w:pPr>
        <w:ind w:left="900" w:hanging="900"/>
      </w:pPr>
      <w:rPr>
        <w:rFonts w:hint="default"/>
        <w:b/>
        <w:i w:val="0"/>
        <w:iCs w:val="0"/>
      </w:rPr>
    </w:lvl>
    <w:lvl w:ilvl="4">
      <w:start w:val="1"/>
      <w:numFmt w:val="decimal"/>
      <w:lvlText w:val="%1.%2.%3.%4.%5."/>
      <w:lvlJc w:val="left"/>
      <w:pPr>
        <w:ind w:left="3065"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D447239"/>
    <w:multiLevelType w:val="multilevel"/>
    <w:tmpl w:val="03541E6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EF95F9C"/>
    <w:multiLevelType w:val="multilevel"/>
    <w:tmpl w:val="5934B3C0"/>
    <w:lvl w:ilvl="0">
      <w:start w:val="12"/>
      <w:numFmt w:val="decimal"/>
      <w:lvlText w:val="%1."/>
      <w:lvlJc w:val="left"/>
      <w:pPr>
        <w:ind w:left="510" w:hanging="51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5"/>
  </w:num>
  <w:num w:numId="3">
    <w:abstractNumId w:val="26"/>
  </w:num>
  <w:num w:numId="4">
    <w:abstractNumId w:val="2"/>
  </w:num>
  <w:num w:numId="5">
    <w:abstractNumId w:val="7"/>
  </w:num>
  <w:num w:numId="6">
    <w:abstractNumId w:val="11"/>
  </w:num>
  <w:num w:numId="7">
    <w:abstractNumId w:val="1"/>
  </w:num>
  <w:num w:numId="8">
    <w:abstractNumId w:val="12"/>
  </w:num>
  <w:num w:numId="9">
    <w:abstractNumId w:val="31"/>
  </w:num>
  <w:num w:numId="10">
    <w:abstractNumId w:val="4"/>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29"/>
  </w:num>
  <w:num w:numId="14">
    <w:abstractNumId w:val="27"/>
  </w:num>
  <w:num w:numId="15">
    <w:abstractNumId w:val="21"/>
  </w:num>
  <w:num w:numId="16">
    <w:abstractNumId w:val="5"/>
  </w:num>
  <w:num w:numId="17">
    <w:abstractNumId w:val="33"/>
  </w:num>
  <w:num w:numId="18">
    <w:abstractNumId w:val="30"/>
  </w:num>
  <w:num w:numId="19">
    <w:abstractNumId w:val="25"/>
  </w:num>
  <w:num w:numId="20">
    <w:abstractNumId w:val="34"/>
  </w:num>
  <w:num w:numId="21">
    <w:abstractNumId w:val="13"/>
  </w:num>
  <w:num w:numId="22">
    <w:abstractNumId w:val="37"/>
  </w:num>
  <w:num w:numId="23">
    <w:abstractNumId w:val="18"/>
  </w:num>
  <w:num w:numId="24">
    <w:abstractNumId w:val="23"/>
  </w:num>
  <w:num w:numId="25">
    <w:abstractNumId w:val="32"/>
  </w:num>
  <w:num w:numId="26">
    <w:abstractNumId w:val="17"/>
  </w:num>
  <w:num w:numId="27">
    <w:abstractNumId w:val="8"/>
  </w:num>
  <w:num w:numId="28">
    <w:abstractNumId w:val="24"/>
  </w:num>
  <w:num w:numId="29">
    <w:abstractNumId w:val="10"/>
  </w:num>
  <w:num w:numId="30">
    <w:abstractNumId w:val="16"/>
  </w:num>
  <w:num w:numId="31">
    <w:abstractNumId w:val="20"/>
  </w:num>
  <w:num w:numId="32">
    <w:abstractNumId w:val="14"/>
  </w:num>
  <w:num w:numId="33">
    <w:abstractNumId w:val="3"/>
  </w:num>
  <w:num w:numId="34">
    <w:abstractNumId w:val="36"/>
  </w:num>
  <w:num w:numId="35">
    <w:abstractNumId w:val="35"/>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o Bertanha">
    <w15:presenceInfo w15:providerId="AD" w15:userId="S::JBertanha@mayerbrown.com::47064be0-3730-4033-8032-48cf929b5f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mProfileLastSavedTime" w:val="12-fev-23 19:32"/>
  </w:docVars>
  <w:rsids>
    <w:rsidRoot w:val="00B111A4"/>
    <w:rsid w:val="00001219"/>
    <w:rsid w:val="00001E21"/>
    <w:rsid w:val="00001E42"/>
    <w:rsid w:val="000052F4"/>
    <w:rsid w:val="00007BAD"/>
    <w:rsid w:val="000103EE"/>
    <w:rsid w:val="00014289"/>
    <w:rsid w:val="000201DD"/>
    <w:rsid w:val="00021C09"/>
    <w:rsid w:val="00023B1A"/>
    <w:rsid w:val="00023BC4"/>
    <w:rsid w:val="00024E46"/>
    <w:rsid w:val="00025D5B"/>
    <w:rsid w:val="00027BCE"/>
    <w:rsid w:val="00027D7A"/>
    <w:rsid w:val="0003038C"/>
    <w:rsid w:val="00030672"/>
    <w:rsid w:val="00030C45"/>
    <w:rsid w:val="00033E28"/>
    <w:rsid w:val="0003462B"/>
    <w:rsid w:val="00034803"/>
    <w:rsid w:val="0003508A"/>
    <w:rsid w:val="000353AF"/>
    <w:rsid w:val="00035FA5"/>
    <w:rsid w:val="00036359"/>
    <w:rsid w:val="00041325"/>
    <w:rsid w:val="00042C46"/>
    <w:rsid w:val="00043CE8"/>
    <w:rsid w:val="0004606C"/>
    <w:rsid w:val="000509EE"/>
    <w:rsid w:val="00052103"/>
    <w:rsid w:val="00055B45"/>
    <w:rsid w:val="00056E6E"/>
    <w:rsid w:val="0005721F"/>
    <w:rsid w:val="00062D04"/>
    <w:rsid w:val="00062DD0"/>
    <w:rsid w:val="000665CB"/>
    <w:rsid w:val="00067F0F"/>
    <w:rsid w:val="0007067D"/>
    <w:rsid w:val="00071FEE"/>
    <w:rsid w:val="000728CB"/>
    <w:rsid w:val="00072D4A"/>
    <w:rsid w:val="0007363E"/>
    <w:rsid w:val="00074270"/>
    <w:rsid w:val="00076C09"/>
    <w:rsid w:val="00081469"/>
    <w:rsid w:val="0008538B"/>
    <w:rsid w:val="00085415"/>
    <w:rsid w:val="00085EE3"/>
    <w:rsid w:val="0009050E"/>
    <w:rsid w:val="00091E86"/>
    <w:rsid w:val="000923D6"/>
    <w:rsid w:val="00092E71"/>
    <w:rsid w:val="00094186"/>
    <w:rsid w:val="00094436"/>
    <w:rsid w:val="000951F4"/>
    <w:rsid w:val="000973FE"/>
    <w:rsid w:val="000A0700"/>
    <w:rsid w:val="000A187A"/>
    <w:rsid w:val="000A461B"/>
    <w:rsid w:val="000A471A"/>
    <w:rsid w:val="000A6F3C"/>
    <w:rsid w:val="000A773E"/>
    <w:rsid w:val="000B1564"/>
    <w:rsid w:val="000B1686"/>
    <w:rsid w:val="000B17AB"/>
    <w:rsid w:val="000B1C0C"/>
    <w:rsid w:val="000B1C6F"/>
    <w:rsid w:val="000B2A8B"/>
    <w:rsid w:val="000B2E7F"/>
    <w:rsid w:val="000B4BD2"/>
    <w:rsid w:val="000B59CE"/>
    <w:rsid w:val="000B6F44"/>
    <w:rsid w:val="000C0084"/>
    <w:rsid w:val="000C34A0"/>
    <w:rsid w:val="000C6319"/>
    <w:rsid w:val="000D0EA9"/>
    <w:rsid w:val="000D12A8"/>
    <w:rsid w:val="000D51A1"/>
    <w:rsid w:val="000D5CF0"/>
    <w:rsid w:val="000E1206"/>
    <w:rsid w:val="000E1BC8"/>
    <w:rsid w:val="000E1DC3"/>
    <w:rsid w:val="000E3603"/>
    <w:rsid w:val="000E3E38"/>
    <w:rsid w:val="000E6BC7"/>
    <w:rsid w:val="000E7B50"/>
    <w:rsid w:val="000F274B"/>
    <w:rsid w:val="000F587A"/>
    <w:rsid w:val="00101147"/>
    <w:rsid w:val="00102CEB"/>
    <w:rsid w:val="00104AEB"/>
    <w:rsid w:val="00110296"/>
    <w:rsid w:val="0011086F"/>
    <w:rsid w:val="001125E0"/>
    <w:rsid w:val="00112B4C"/>
    <w:rsid w:val="00112EF8"/>
    <w:rsid w:val="0011441E"/>
    <w:rsid w:val="00117019"/>
    <w:rsid w:val="001172E5"/>
    <w:rsid w:val="00117F4F"/>
    <w:rsid w:val="00121424"/>
    <w:rsid w:val="001231CC"/>
    <w:rsid w:val="00124209"/>
    <w:rsid w:val="00124AB9"/>
    <w:rsid w:val="00127312"/>
    <w:rsid w:val="00127E42"/>
    <w:rsid w:val="00131A73"/>
    <w:rsid w:val="0013241D"/>
    <w:rsid w:val="00134E54"/>
    <w:rsid w:val="00142B9A"/>
    <w:rsid w:val="00142BF6"/>
    <w:rsid w:val="001430F0"/>
    <w:rsid w:val="0014503A"/>
    <w:rsid w:val="00145CC3"/>
    <w:rsid w:val="00145FA8"/>
    <w:rsid w:val="001503C7"/>
    <w:rsid w:val="001505C4"/>
    <w:rsid w:val="00150A9E"/>
    <w:rsid w:val="001510FC"/>
    <w:rsid w:val="00151736"/>
    <w:rsid w:val="0015196E"/>
    <w:rsid w:val="00152605"/>
    <w:rsid w:val="001538E5"/>
    <w:rsid w:val="00153C0D"/>
    <w:rsid w:val="00154223"/>
    <w:rsid w:val="00155F35"/>
    <w:rsid w:val="00156142"/>
    <w:rsid w:val="00156ED8"/>
    <w:rsid w:val="00157992"/>
    <w:rsid w:val="00160817"/>
    <w:rsid w:val="00161FC0"/>
    <w:rsid w:val="0016214E"/>
    <w:rsid w:val="00163A6E"/>
    <w:rsid w:val="00164B2A"/>
    <w:rsid w:val="00164C5C"/>
    <w:rsid w:val="00165036"/>
    <w:rsid w:val="001650DB"/>
    <w:rsid w:val="00165150"/>
    <w:rsid w:val="00165971"/>
    <w:rsid w:val="001669A1"/>
    <w:rsid w:val="0016784E"/>
    <w:rsid w:val="00167B45"/>
    <w:rsid w:val="00167DBB"/>
    <w:rsid w:val="00170E0E"/>
    <w:rsid w:val="00175A1B"/>
    <w:rsid w:val="00176AC9"/>
    <w:rsid w:val="0018275B"/>
    <w:rsid w:val="0018539F"/>
    <w:rsid w:val="001862C0"/>
    <w:rsid w:val="00186CAE"/>
    <w:rsid w:val="00187024"/>
    <w:rsid w:val="00190F88"/>
    <w:rsid w:val="001928B6"/>
    <w:rsid w:val="001939D9"/>
    <w:rsid w:val="00193CD8"/>
    <w:rsid w:val="001949E5"/>
    <w:rsid w:val="001A0FBB"/>
    <w:rsid w:val="001A2214"/>
    <w:rsid w:val="001A44F5"/>
    <w:rsid w:val="001A5127"/>
    <w:rsid w:val="001A6E89"/>
    <w:rsid w:val="001A7335"/>
    <w:rsid w:val="001B203E"/>
    <w:rsid w:val="001B4B48"/>
    <w:rsid w:val="001B596A"/>
    <w:rsid w:val="001B5E3C"/>
    <w:rsid w:val="001B6C79"/>
    <w:rsid w:val="001C0203"/>
    <w:rsid w:val="001C1995"/>
    <w:rsid w:val="001C24E5"/>
    <w:rsid w:val="001C492B"/>
    <w:rsid w:val="001C4E3C"/>
    <w:rsid w:val="001C76C1"/>
    <w:rsid w:val="001C7821"/>
    <w:rsid w:val="001D3C1C"/>
    <w:rsid w:val="001D669C"/>
    <w:rsid w:val="001D729E"/>
    <w:rsid w:val="001E0B98"/>
    <w:rsid w:val="001E31BC"/>
    <w:rsid w:val="001E38A7"/>
    <w:rsid w:val="001E6CE4"/>
    <w:rsid w:val="001F1AF8"/>
    <w:rsid w:val="001F20B9"/>
    <w:rsid w:val="001F3A83"/>
    <w:rsid w:val="001F668C"/>
    <w:rsid w:val="00201ACD"/>
    <w:rsid w:val="00205566"/>
    <w:rsid w:val="00205E1E"/>
    <w:rsid w:val="00206369"/>
    <w:rsid w:val="0021056C"/>
    <w:rsid w:val="00211899"/>
    <w:rsid w:val="00212304"/>
    <w:rsid w:val="002136C9"/>
    <w:rsid w:val="00214BA8"/>
    <w:rsid w:val="00221CAD"/>
    <w:rsid w:val="00222A53"/>
    <w:rsid w:val="002230D8"/>
    <w:rsid w:val="002236CC"/>
    <w:rsid w:val="0022435C"/>
    <w:rsid w:val="002268E3"/>
    <w:rsid w:val="00230157"/>
    <w:rsid w:val="00231BCC"/>
    <w:rsid w:val="002335E7"/>
    <w:rsid w:val="0023427E"/>
    <w:rsid w:val="00235793"/>
    <w:rsid w:val="00235883"/>
    <w:rsid w:val="00235E9E"/>
    <w:rsid w:val="002363E6"/>
    <w:rsid w:val="00236C44"/>
    <w:rsid w:val="00236D0D"/>
    <w:rsid w:val="00236E4D"/>
    <w:rsid w:val="00237495"/>
    <w:rsid w:val="00240005"/>
    <w:rsid w:val="002417C0"/>
    <w:rsid w:val="002425B0"/>
    <w:rsid w:val="00250692"/>
    <w:rsid w:val="002509B0"/>
    <w:rsid w:val="002525C4"/>
    <w:rsid w:val="00254B4B"/>
    <w:rsid w:val="002551EE"/>
    <w:rsid w:val="00255AC4"/>
    <w:rsid w:val="00256084"/>
    <w:rsid w:val="0025621A"/>
    <w:rsid w:val="00257FA4"/>
    <w:rsid w:val="0026282E"/>
    <w:rsid w:val="00263191"/>
    <w:rsid w:val="00263705"/>
    <w:rsid w:val="00263886"/>
    <w:rsid w:val="00264992"/>
    <w:rsid w:val="00266016"/>
    <w:rsid w:val="0026781A"/>
    <w:rsid w:val="00270532"/>
    <w:rsid w:val="00272DA3"/>
    <w:rsid w:val="00273BED"/>
    <w:rsid w:val="00276806"/>
    <w:rsid w:val="002771A3"/>
    <w:rsid w:val="00277602"/>
    <w:rsid w:val="002822F7"/>
    <w:rsid w:val="00282FA8"/>
    <w:rsid w:val="0028415D"/>
    <w:rsid w:val="002853C3"/>
    <w:rsid w:val="00286457"/>
    <w:rsid w:val="00286983"/>
    <w:rsid w:val="00286E77"/>
    <w:rsid w:val="002878C8"/>
    <w:rsid w:val="002903EA"/>
    <w:rsid w:val="00291386"/>
    <w:rsid w:val="00291D06"/>
    <w:rsid w:val="00292681"/>
    <w:rsid w:val="00292938"/>
    <w:rsid w:val="00293535"/>
    <w:rsid w:val="00293E92"/>
    <w:rsid w:val="002951A0"/>
    <w:rsid w:val="00296919"/>
    <w:rsid w:val="00296A45"/>
    <w:rsid w:val="00296F67"/>
    <w:rsid w:val="0029724D"/>
    <w:rsid w:val="002A2727"/>
    <w:rsid w:val="002A3633"/>
    <w:rsid w:val="002A6894"/>
    <w:rsid w:val="002A7EED"/>
    <w:rsid w:val="002B0D8F"/>
    <w:rsid w:val="002B0F09"/>
    <w:rsid w:val="002B172A"/>
    <w:rsid w:val="002B3112"/>
    <w:rsid w:val="002B470A"/>
    <w:rsid w:val="002B482A"/>
    <w:rsid w:val="002B7848"/>
    <w:rsid w:val="002B7A60"/>
    <w:rsid w:val="002C17DE"/>
    <w:rsid w:val="002C18CC"/>
    <w:rsid w:val="002C4790"/>
    <w:rsid w:val="002C6767"/>
    <w:rsid w:val="002C6BEA"/>
    <w:rsid w:val="002D0AFF"/>
    <w:rsid w:val="002D1DC7"/>
    <w:rsid w:val="002D2D3E"/>
    <w:rsid w:val="002D6E40"/>
    <w:rsid w:val="002E1159"/>
    <w:rsid w:val="002E22EE"/>
    <w:rsid w:val="002E4FDD"/>
    <w:rsid w:val="002E707D"/>
    <w:rsid w:val="002E7782"/>
    <w:rsid w:val="002F02A5"/>
    <w:rsid w:val="002F09E2"/>
    <w:rsid w:val="002F12C6"/>
    <w:rsid w:val="002F1B56"/>
    <w:rsid w:val="002F3FAA"/>
    <w:rsid w:val="002F4131"/>
    <w:rsid w:val="002F46F7"/>
    <w:rsid w:val="002F51DA"/>
    <w:rsid w:val="002F58E2"/>
    <w:rsid w:val="002F695C"/>
    <w:rsid w:val="002F7D62"/>
    <w:rsid w:val="00300624"/>
    <w:rsid w:val="003008E9"/>
    <w:rsid w:val="003064EB"/>
    <w:rsid w:val="00307852"/>
    <w:rsid w:val="00307898"/>
    <w:rsid w:val="00307A2E"/>
    <w:rsid w:val="00310EAB"/>
    <w:rsid w:val="003116F2"/>
    <w:rsid w:val="0031235B"/>
    <w:rsid w:val="00313DAC"/>
    <w:rsid w:val="003140A9"/>
    <w:rsid w:val="003149F3"/>
    <w:rsid w:val="00314F1F"/>
    <w:rsid w:val="00320C20"/>
    <w:rsid w:val="00321060"/>
    <w:rsid w:val="003228FC"/>
    <w:rsid w:val="00323B69"/>
    <w:rsid w:val="00324B76"/>
    <w:rsid w:val="003264EF"/>
    <w:rsid w:val="003265C6"/>
    <w:rsid w:val="0032795C"/>
    <w:rsid w:val="0032798B"/>
    <w:rsid w:val="00327C52"/>
    <w:rsid w:val="00327D28"/>
    <w:rsid w:val="00332F9B"/>
    <w:rsid w:val="00334B25"/>
    <w:rsid w:val="00336455"/>
    <w:rsid w:val="0034001C"/>
    <w:rsid w:val="003401E6"/>
    <w:rsid w:val="003402CC"/>
    <w:rsid w:val="0034068D"/>
    <w:rsid w:val="00340BB2"/>
    <w:rsid w:val="00340DB2"/>
    <w:rsid w:val="0034258D"/>
    <w:rsid w:val="00343F4A"/>
    <w:rsid w:val="003440BE"/>
    <w:rsid w:val="00344159"/>
    <w:rsid w:val="003451F6"/>
    <w:rsid w:val="00345862"/>
    <w:rsid w:val="003460B3"/>
    <w:rsid w:val="00346144"/>
    <w:rsid w:val="003465BC"/>
    <w:rsid w:val="00346A27"/>
    <w:rsid w:val="003521AC"/>
    <w:rsid w:val="0035221E"/>
    <w:rsid w:val="00353807"/>
    <w:rsid w:val="003563F1"/>
    <w:rsid w:val="00357CCB"/>
    <w:rsid w:val="00361C07"/>
    <w:rsid w:val="003634F5"/>
    <w:rsid w:val="00365679"/>
    <w:rsid w:val="00366769"/>
    <w:rsid w:val="00367F5D"/>
    <w:rsid w:val="00370B9F"/>
    <w:rsid w:val="003722F9"/>
    <w:rsid w:val="00373EB4"/>
    <w:rsid w:val="00376B61"/>
    <w:rsid w:val="00376D00"/>
    <w:rsid w:val="0038153C"/>
    <w:rsid w:val="003817EB"/>
    <w:rsid w:val="00382AD9"/>
    <w:rsid w:val="0038380F"/>
    <w:rsid w:val="0038386E"/>
    <w:rsid w:val="003848F5"/>
    <w:rsid w:val="0038530A"/>
    <w:rsid w:val="003859D0"/>
    <w:rsid w:val="00385B5D"/>
    <w:rsid w:val="00385B78"/>
    <w:rsid w:val="00387C76"/>
    <w:rsid w:val="003913DF"/>
    <w:rsid w:val="003916A8"/>
    <w:rsid w:val="00393561"/>
    <w:rsid w:val="003941BA"/>
    <w:rsid w:val="0039438E"/>
    <w:rsid w:val="0039559B"/>
    <w:rsid w:val="00396D4E"/>
    <w:rsid w:val="003A0281"/>
    <w:rsid w:val="003A06BD"/>
    <w:rsid w:val="003A08EC"/>
    <w:rsid w:val="003A0D88"/>
    <w:rsid w:val="003A599B"/>
    <w:rsid w:val="003A76E4"/>
    <w:rsid w:val="003A7E7A"/>
    <w:rsid w:val="003B00BF"/>
    <w:rsid w:val="003B0193"/>
    <w:rsid w:val="003B0B8E"/>
    <w:rsid w:val="003B324F"/>
    <w:rsid w:val="003B6007"/>
    <w:rsid w:val="003B6106"/>
    <w:rsid w:val="003B6B4A"/>
    <w:rsid w:val="003B6F12"/>
    <w:rsid w:val="003C1765"/>
    <w:rsid w:val="003C1ED0"/>
    <w:rsid w:val="003C3113"/>
    <w:rsid w:val="003C3C34"/>
    <w:rsid w:val="003C5A95"/>
    <w:rsid w:val="003C75DD"/>
    <w:rsid w:val="003D070C"/>
    <w:rsid w:val="003D1B2D"/>
    <w:rsid w:val="003D1BB5"/>
    <w:rsid w:val="003D23A0"/>
    <w:rsid w:val="003D25E1"/>
    <w:rsid w:val="003D2FD7"/>
    <w:rsid w:val="003D3B9A"/>
    <w:rsid w:val="003D45DA"/>
    <w:rsid w:val="003D4B9F"/>
    <w:rsid w:val="003D58A7"/>
    <w:rsid w:val="003D6397"/>
    <w:rsid w:val="003D723A"/>
    <w:rsid w:val="003E0BEB"/>
    <w:rsid w:val="003E4139"/>
    <w:rsid w:val="003F012B"/>
    <w:rsid w:val="003F1693"/>
    <w:rsid w:val="003F199E"/>
    <w:rsid w:val="003F2086"/>
    <w:rsid w:val="003F20EB"/>
    <w:rsid w:val="003F23F2"/>
    <w:rsid w:val="003F4014"/>
    <w:rsid w:val="003F5171"/>
    <w:rsid w:val="003F5702"/>
    <w:rsid w:val="003F6045"/>
    <w:rsid w:val="003F67E6"/>
    <w:rsid w:val="0040387A"/>
    <w:rsid w:val="00405F2F"/>
    <w:rsid w:val="00406797"/>
    <w:rsid w:val="00406ADA"/>
    <w:rsid w:val="004112CE"/>
    <w:rsid w:val="00413F7A"/>
    <w:rsid w:val="00414520"/>
    <w:rsid w:val="004159AA"/>
    <w:rsid w:val="00415E51"/>
    <w:rsid w:val="0041684B"/>
    <w:rsid w:val="00416EB8"/>
    <w:rsid w:val="004215DB"/>
    <w:rsid w:val="00421858"/>
    <w:rsid w:val="00425089"/>
    <w:rsid w:val="00426640"/>
    <w:rsid w:val="00426A37"/>
    <w:rsid w:val="00427720"/>
    <w:rsid w:val="00427D6F"/>
    <w:rsid w:val="004301C9"/>
    <w:rsid w:val="00433FF4"/>
    <w:rsid w:val="00435233"/>
    <w:rsid w:val="00435747"/>
    <w:rsid w:val="00437006"/>
    <w:rsid w:val="00437BF1"/>
    <w:rsid w:val="00437C6F"/>
    <w:rsid w:val="004407A0"/>
    <w:rsid w:val="00442379"/>
    <w:rsid w:val="00443008"/>
    <w:rsid w:val="0044329D"/>
    <w:rsid w:val="00443533"/>
    <w:rsid w:val="004439E4"/>
    <w:rsid w:val="00443E27"/>
    <w:rsid w:val="00445FBE"/>
    <w:rsid w:val="00446346"/>
    <w:rsid w:val="00446F7E"/>
    <w:rsid w:val="0045016A"/>
    <w:rsid w:val="004505B7"/>
    <w:rsid w:val="00450D8F"/>
    <w:rsid w:val="004510DD"/>
    <w:rsid w:val="00451A30"/>
    <w:rsid w:val="004529D2"/>
    <w:rsid w:val="004537C2"/>
    <w:rsid w:val="00453A3F"/>
    <w:rsid w:val="00456ECE"/>
    <w:rsid w:val="0046204A"/>
    <w:rsid w:val="0046350F"/>
    <w:rsid w:val="004664D7"/>
    <w:rsid w:val="0046663B"/>
    <w:rsid w:val="00466AED"/>
    <w:rsid w:val="004670FB"/>
    <w:rsid w:val="00467F5F"/>
    <w:rsid w:val="0047185B"/>
    <w:rsid w:val="004720EA"/>
    <w:rsid w:val="00473984"/>
    <w:rsid w:val="0047472E"/>
    <w:rsid w:val="00475350"/>
    <w:rsid w:val="004767FE"/>
    <w:rsid w:val="00476BF3"/>
    <w:rsid w:val="0048036C"/>
    <w:rsid w:val="00480773"/>
    <w:rsid w:val="00482221"/>
    <w:rsid w:val="00482A74"/>
    <w:rsid w:val="00482ACC"/>
    <w:rsid w:val="00483580"/>
    <w:rsid w:val="0048447D"/>
    <w:rsid w:val="00487528"/>
    <w:rsid w:val="00487B4A"/>
    <w:rsid w:val="00487C08"/>
    <w:rsid w:val="00490868"/>
    <w:rsid w:val="00492E91"/>
    <w:rsid w:val="00493587"/>
    <w:rsid w:val="0049362E"/>
    <w:rsid w:val="00493831"/>
    <w:rsid w:val="0049694F"/>
    <w:rsid w:val="004A0474"/>
    <w:rsid w:val="004A0F20"/>
    <w:rsid w:val="004A2143"/>
    <w:rsid w:val="004A2C2B"/>
    <w:rsid w:val="004A32CB"/>
    <w:rsid w:val="004A5434"/>
    <w:rsid w:val="004A7255"/>
    <w:rsid w:val="004A742D"/>
    <w:rsid w:val="004B028A"/>
    <w:rsid w:val="004B7528"/>
    <w:rsid w:val="004B7536"/>
    <w:rsid w:val="004C04A2"/>
    <w:rsid w:val="004C1C5C"/>
    <w:rsid w:val="004C1F50"/>
    <w:rsid w:val="004C3688"/>
    <w:rsid w:val="004C4AE1"/>
    <w:rsid w:val="004C54A7"/>
    <w:rsid w:val="004C6F69"/>
    <w:rsid w:val="004D130F"/>
    <w:rsid w:val="004D24CD"/>
    <w:rsid w:val="004D25B8"/>
    <w:rsid w:val="004D2C40"/>
    <w:rsid w:val="004D48EE"/>
    <w:rsid w:val="004D543D"/>
    <w:rsid w:val="004D7BFC"/>
    <w:rsid w:val="004E0811"/>
    <w:rsid w:val="004E1292"/>
    <w:rsid w:val="004E19D0"/>
    <w:rsid w:val="004E33FC"/>
    <w:rsid w:val="004E3E64"/>
    <w:rsid w:val="004E55CC"/>
    <w:rsid w:val="004F2C2F"/>
    <w:rsid w:val="004F2FA7"/>
    <w:rsid w:val="004F346B"/>
    <w:rsid w:val="004F3BBD"/>
    <w:rsid w:val="004F4E00"/>
    <w:rsid w:val="004F5050"/>
    <w:rsid w:val="004F505A"/>
    <w:rsid w:val="004F6400"/>
    <w:rsid w:val="00502FC7"/>
    <w:rsid w:val="0051002F"/>
    <w:rsid w:val="005110FA"/>
    <w:rsid w:val="0051232F"/>
    <w:rsid w:val="0051247E"/>
    <w:rsid w:val="00512F26"/>
    <w:rsid w:val="005230E5"/>
    <w:rsid w:val="00523731"/>
    <w:rsid w:val="005237C1"/>
    <w:rsid w:val="00526DD4"/>
    <w:rsid w:val="0052797E"/>
    <w:rsid w:val="00530824"/>
    <w:rsid w:val="005316C9"/>
    <w:rsid w:val="00532E2D"/>
    <w:rsid w:val="0053431E"/>
    <w:rsid w:val="005356D7"/>
    <w:rsid w:val="00536BB0"/>
    <w:rsid w:val="0053714C"/>
    <w:rsid w:val="00537F49"/>
    <w:rsid w:val="0054292B"/>
    <w:rsid w:val="00542EB8"/>
    <w:rsid w:val="0054303F"/>
    <w:rsid w:val="00544C8C"/>
    <w:rsid w:val="00550362"/>
    <w:rsid w:val="0055044E"/>
    <w:rsid w:val="005506C9"/>
    <w:rsid w:val="00550AE5"/>
    <w:rsid w:val="00552090"/>
    <w:rsid w:val="00552F89"/>
    <w:rsid w:val="00553333"/>
    <w:rsid w:val="005573A6"/>
    <w:rsid w:val="0056030F"/>
    <w:rsid w:val="005606D6"/>
    <w:rsid w:val="005607ED"/>
    <w:rsid w:val="00562517"/>
    <w:rsid w:val="005639EF"/>
    <w:rsid w:val="0056441F"/>
    <w:rsid w:val="00565A73"/>
    <w:rsid w:val="00570F90"/>
    <w:rsid w:val="005715B9"/>
    <w:rsid w:val="00571DD2"/>
    <w:rsid w:val="00572038"/>
    <w:rsid w:val="005721CA"/>
    <w:rsid w:val="00572BFD"/>
    <w:rsid w:val="00573BFB"/>
    <w:rsid w:val="0057509B"/>
    <w:rsid w:val="0057714A"/>
    <w:rsid w:val="0057743D"/>
    <w:rsid w:val="0057758D"/>
    <w:rsid w:val="00580D4C"/>
    <w:rsid w:val="00583B3D"/>
    <w:rsid w:val="00585242"/>
    <w:rsid w:val="00586DF5"/>
    <w:rsid w:val="00590376"/>
    <w:rsid w:val="00590C09"/>
    <w:rsid w:val="00590D3D"/>
    <w:rsid w:val="0059112E"/>
    <w:rsid w:val="005912BB"/>
    <w:rsid w:val="00591478"/>
    <w:rsid w:val="005919AC"/>
    <w:rsid w:val="005920D1"/>
    <w:rsid w:val="00593D2C"/>
    <w:rsid w:val="00597685"/>
    <w:rsid w:val="005A0210"/>
    <w:rsid w:val="005A0A1D"/>
    <w:rsid w:val="005A1A4B"/>
    <w:rsid w:val="005A4123"/>
    <w:rsid w:val="005A588B"/>
    <w:rsid w:val="005B42F0"/>
    <w:rsid w:val="005B5187"/>
    <w:rsid w:val="005B58AA"/>
    <w:rsid w:val="005B6D9A"/>
    <w:rsid w:val="005C186D"/>
    <w:rsid w:val="005C2D6C"/>
    <w:rsid w:val="005C3443"/>
    <w:rsid w:val="005C49DF"/>
    <w:rsid w:val="005C57BB"/>
    <w:rsid w:val="005C5B9A"/>
    <w:rsid w:val="005C785C"/>
    <w:rsid w:val="005C7C4F"/>
    <w:rsid w:val="005C7E4C"/>
    <w:rsid w:val="005C7ECC"/>
    <w:rsid w:val="005D10D5"/>
    <w:rsid w:val="005D4840"/>
    <w:rsid w:val="005D50D9"/>
    <w:rsid w:val="005D52FE"/>
    <w:rsid w:val="005D7567"/>
    <w:rsid w:val="005E0726"/>
    <w:rsid w:val="005E2111"/>
    <w:rsid w:val="005E2516"/>
    <w:rsid w:val="005E56C1"/>
    <w:rsid w:val="005E634A"/>
    <w:rsid w:val="005E6CA7"/>
    <w:rsid w:val="005E74A7"/>
    <w:rsid w:val="005F131F"/>
    <w:rsid w:val="005F17B2"/>
    <w:rsid w:val="005F34EF"/>
    <w:rsid w:val="005F3709"/>
    <w:rsid w:val="005F58B6"/>
    <w:rsid w:val="006001A6"/>
    <w:rsid w:val="00601E38"/>
    <w:rsid w:val="006022CB"/>
    <w:rsid w:val="006030B8"/>
    <w:rsid w:val="006040F3"/>
    <w:rsid w:val="00604D00"/>
    <w:rsid w:val="00606578"/>
    <w:rsid w:val="00606591"/>
    <w:rsid w:val="00607549"/>
    <w:rsid w:val="00610F55"/>
    <w:rsid w:val="006133CE"/>
    <w:rsid w:val="006141BA"/>
    <w:rsid w:val="00614E7F"/>
    <w:rsid w:val="00615C6B"/>
    <w:rsid w:val="006168A1"/>
    <w:rsid w:val="00620FCD"/>
    <w:rsid w:val="0062248F"/>
    <w:rsid w:val="00622A0C"/>
    <w:rsid w:val="00622F17"/>
    <w:rsid w:val="00625EE0"/>
    <w:rsid w:val="00626228"/>
    <w:rsid w:val="00630F00"/>
    <w:rsid w:val="00631EA3"/>
    <w:rsid w:val="00632948"/>
    <w:rsid w:val="00633273"/>
    <w:rsid w:val="006352F0"/>
    <w:rsid w:val="0063564C"/>
    <w:rsid w:val="00636517"/>
    <w:rsid w:val="00637B26"/>
    <w:rsid w:val="00641F77"/>
    <w:rsid w:val="00643DFC"/>
    <w:rsid w:val="00643EC6"/>
    <w:rsid w:val="00646432"/>
    <w:rsid w:val="00651616"/>
    <w:rsid w:val="0065234B"/>
    <w:rsid w:val="00652ACE"/>
    <w:rsid w:val="0065319C"/>
    <w:rsid w:val="006573C9"/>
    <w:rsid w:val="00660C0C"/>
    <w:rsid w:val="006611A0"/>
    <w:rsid w:val="006617C2"/>
    <w:rsid w:val="0066223A"/>
    <w:rsid w:val="00664B51"/>
    <w:rsid w:val="00664D0B"/>
    <w:rsid w:val="00666E23"/>
    <w:rsid w:val="00667FF5"/>
    <w:rsid w:val="00673501"/>
    <w:rsid w:val="00673D0E"/>
    <w:rsid w:val="0067414E"/>
    <w:rsid w:val="00676722"/>
    <w:rsid w:val="00677F79"/>
    <w:rsid w:val="00680A8D"/>
    <w:rsid w:val="0068171E"/>
    <w:rsid w:val="00683DEE"/>
    <w:rsid w:val="00683ECE"/>
    <w:rsid w:val="00686D03"/>
    <w:rsid w:val="00687356"/>
    <w:rsid w:val="0069123F"/>
    <w:rsid w:val="00691957"/>
    <w:rsid w:val="006926FB"/>
    <w:rsid w:val="006927C4"/>
    <w:rsid w:val="00692F5D"/>
    <w:rsid w:val="00693C30"/>
    <w:rsid w:val="00695029"/>
    <w:rsid w:val="006952AC"/>
    <w:rsid w:val="006968AF"/>
    <w:rsid w:val="00696F28"/>
    <w:rsid w:val="006A2BB8"/>
    <w:rsid w:val="006A480F"/>
    <w:rsid w:val="006A652C"/>
    <w:rsid w:val="006A6CA3"/>
    <w:rsid w:val="006A7000"/>
    <w:rsid w:val="006A70C2"/>
    <w:rsid w:val="006A7CB7"/>
    <w:rsid w:val="006B0012"/>
    <w:rsid w:val="006B0C91"/>
    <w:rsid w:val="006B213F"/>
    <w:rsid w:val="006B3106"/>
    <w:rsid w:val="006B3490"/>
    <w:rsid w:val="006B487E"/>
    <w:rsid w:val="006B5A5C"/>
    <w:rsid w:val="006B63D2"/>
    <w:rsid w:val="006B6C79"/>
    <w:rsid w:val="006C01A5"/>
    <w:rsid w:val="006C0365"/>
    <w:rsid w:val="006C055F"/>
    <w:rsid w:val="006C095B"/>
    <w:rsid w:val="006C1CB6"/>
    <w:rsid w:val="006C2E45"/>
    <w:rsid w:val="006C3E47"/>
    <w:rsid w:val="006C452A"/>
    <w:rsid w:val="006C5359"/>
    <w:rsid w:val="006C55B1"/>
    <w:rsid w:val="006C6095"/>
    <w:rsid w:val="006C6A7C"/>
    <w:rsid w:val="006D05DC"/>
    <w:rsid w:val="006D1768"/>
    <w:rsid w:val="006D1D0A"/>
    <w:rsid w:val="006D2021"/>
    <w:rsid w:val="006D5032"/>
    <w:rsid w:val="006E05C1"/>
    <w:rsid w:val="006E113E"/>
    <w:rsid w:val="006E1BC1"/>
    <w:rsid w:val="006E487B"/>
    <w:rsid w:val="006E5098"/>
    <w:rsid w:val="006E6CBD"/>
    <w:rsid w:val="006F0B43"/>
    <w:rsid w:val="006F1590"/>
    <w:rsid w:val="006F3C99"/>
    <w:rsid w:val="006F5265"/>
    <w:rsid w:val="006F5DE4"/>
    <w:rsid w:val="006F6535"/>
    <w:rsid w:val="006F6739"/>
    <w:rsid w:val="006F6A3B"/>
    <w:rsid w:val="006F6B20"/>
    <w:rsid w:val="006F77E2"/>
    <w:rsid w:val="00700061"/>
    <w:rsid w:val="00700197"/>
    <w:rsid w:val="00702494"/>
    <w:rsid w:val="00702BFB"/>
    <w:rsid w:val="00703138"/>
    <w:rsid w:val="00705828"/>
    <w:rsid w:val="007061B4"/>
    <w:rsid w:val="00706578"/>
    <w:rsid w:val="007079D5"/>
    <w:rsid w:val="00711924"/>
    <w:rsid w:val="00715561"/>
    <w:rsid w:val="007158DD"/>
    <w:rsid w:val="00717043"/>
    <w:rsid w:val="00717E16"/>
    <w:rsid w:val="007222E6"/>
    <w:rsid w:val="00723447"/>
    <w:rsid w:val="00723B6A"/>
    <w:rsid w:val="00724DBA"/>
    <w:rsid w:val="00726F8C"/>
    <w:rsid w:val="00731841"/>
    <w:rsid w:val="00731A48"/>
    <w:rsid w:val="00732705"/>
    <w:rsid w:val="00734989"/>
    <w:rsid w:val="00735877"/>
    <w:rsid w:val="0073765A"/>
    <w:rsid w:val="00737AED"/>
    <w:rsid w:val="00737FBE"/>
    <w:rsid w:val="00740CEF"/>
    <w:rsid w:val="00741259"/>
    <w:rsid w:val="00741959"/>
    <w:rsid w:val="00742496"/>
    <w:rsid w:val="00743B42"/>
    <w:rsid w:val="00745133"/>
    <w:rsid w:val="0074548C"/>
    <w:rsid w:val="0075085A"/>
    <w:rsid w:val="00752F39"/>
    <w:rsid w:val="00754DC0"/>
    <w:rsid w:val="00754FF4"/>
    <w:rsid w:val="007559B6"/>
    <w:rsid w:val="0075620C"/>
    <w:rsid w:val="007636A3"/>
    <w:rsid w:val="00763979"/>
    <w:rsid w:val="00764131"/>
    <w:rsid w:val="00764C8B"/>
    <w:rsid w:val="00765993"/>
    <w:rsid w:val="0076718A"/>
    <w:rsid w:val="00767C18"/>
    <w:rsid w:val="00770681"/>
    <w:rsid w:val="00770B85"/>
    <w:rsid w:val="00771959"/>
    <w:rsid w:val="00772F71"/>
    <w:rsid w:val="00773401"/>
    <w:rsid w:val="00773D65"/>
    <w:rsid w:val="007745BC"/>
    <w:rsid w:val="0077567E"/>
    <w:rsid w:val="00775CFF"/>
    <w:rsid w:val="00777EC1"/>
    <w:rsid w:val="00781161"/>
    <w:rsid w:val="00785CB2"/>
    <w:rsid w:val="00786649"/>
    <w:rsid w:val="0079047B"/>
    <w:rsid w:val="0079103A"/>
    <w:rsid w:val="00791B5D"/>
    <w:rsid w:val="00792593"/>
    <w:rsid w:val="00794365"/>
    <w:rsid w:val="007955C8"/>
    <w:rsid w:val="007A0257"/>
    <w:rsid w:val="007A1C8A"/>
    <w:rsid w:val="007A1FB8"/>
    <w:rsid w:val="007A5006"/>
    <w:rsid w:val="007A50F5"/>
    <w:rsid w:val="007A5161"/>
    <w:rsid w:val="007A6915"/>
    <w:rsid w:val="007A7F4C"/>
    <w:rsid w:val="007B1C2C"/>
    <w:rsid w:val="007B48F9"/>
    <w:rsid w:val="007B5ECB"/>
    <w:rsid w:val="007C05E0"/>
    <w:rsid w:val="007C06D3"/>
    <w:rsid w:val="007C1F2C"/>
    <w:rsid w:val="007C222D"/>
    <w:rsid w:val="007C2433"/>
    <w:rsid w:val="007C3B38"/>
    <w:rsid w:val="007C5BA6"/>
    <w:rsid w:val="007C7910"/>
    <w:rsid w:val="007D0125"/>
    <w:rsid w:val="007D0724"/>
    <w:rsid w:val="007D1C05"/>
    <w:rsid w:val="007D4397"/>
    <w:rsid w:val="007D659D"/>
    <w:rsid w:val="007D6B68"/>
    <w:rsid w:val="007E4347"/>
    <w:rsid w:val="007E4452"/>
    <w:rsid w:val="007E5DB4"/>
    <w:rsid w:val="007E60FF"/>
    <w:rsid w:val="007E6F60"/>
    <w:rsid w:val="007F0885"/>
    <w:rsid w:val="007F11C5"/>
    <w:rsid w:val="007F1C71"/>
    <w:rsid w:val="007F241D"/>
    <w:rsid w:val="007F3515"/>
    <w:rsid w:val="007F436E"/>
    <w:rsid w:val="007F482A"/>
    <w:rsid w:val="007F5234"/>
    <w:rsid w:val="007F7083"/>
    <w:rsid w:val="008001C6"/>
    <w:rsid w:val="00800DE7"/>
    <w:rsid w:val="00801659"/>
    <w:rsid w:val="00801995"/>
    <w:rsid w:val="00802978"/>
    <w:rsid w:val="008030E8"/>
    <w:rsid w:val="00804E1A"/>
    <w:rsid w:val="00804E7F"/>
    <w:rsid w:val="00805544"/>
    <w:rsid w:val="00810456"/>
    <w:rsid w:val="008117FC"/>
    <w:rsid w:val="00811805"/>
    <w:rsid w:val="00811B94"/>
    <w:rsid w:val="00811C3A"/>
    <w:rsid w:val="00813BB3"/>
    <w:rsid w:val="00820A68"/>
    <w:rsid w:val="008215A2"/>
    <w:rsid w:val="008215A6"/>
    <w:rsid w:val="008226A9"/>
    <w:rsid w:val="00822840"/>
    <w:rsid w:val="00822B47"/>
    <w:rsid w:val="00825745"/>
    <w:rsid w:val="0082707F"/>
    <w:rsid w:val="00827B2A"/>
    <w:rsid w:val="00830027"/>
    <w:rsid w:val="00830DC8"/>
    <w:rsid w:val="00832496"/>
    <w:rsid w:val="00832D1B"/>
    <w:rsid w:val="008348C3"/>
    <w:rsid w:val="008362DE"/>
    <w:rsid w:val="008365F0"/>
    <w:rsid w:val="00837176"/>
    <w:rsid w:val="00837A2A"/>
    <w:rsid w:val="00837B62"/>
    <w:rsid w:val="00837D3D"/>
    <w:rsid w:val="008410C2"/>
    <w:rsid w:val="0084423C"/>
    <w:rsid w:val="00844B03"/>
    <w:rsid w:val="00853EB8"/>
    <w:rsid w:val="008553A8"/>
    <w:rsid w:val="00855503"/>
    <w:rsid w:val="00856B5B"/>
    <w:rsid w:val="008570DB"/>
    <w:rsid w:val="008576EA"/>
    <w:rsid w:val="00860411"/>
    <w:rsid w:val="00860A8E"/>
    <w:rsid w:val="00860DB0"/>
    <w:rsid w:val="00861281"/>
    <w:rsid w:val="00863010"/>
    <w:rsid w:val="0086719B"/>
    <w:rsid w:val="00871819"/>
    <w:rsid w:val="0087318B"/>
    <w:rsid w:val="00873F43"/>
    <w:rsid w:val="008752F8"/>
    <w:rsid w:val="008754A2"/>
    <w:rsid w:val="008804D1"/>
    <w:rsid w:val="00881177"/>
    <w:rsid w:val="0088303A"/>
    <w:rsid w:val="00884B5B"/>
    <w:rsid w:val="008855A9"/>
    <w:rsid w:val="00887F29"/>
    <w:rsid w:val="00892357"/>
    <w:rsid w:val="00892883"/>
    <w:rsid w:val="008930FE"/>
    <w:rsid w:val="00895295"/>
    <w:rsid w:val="00895C69"/>
    <w:rsid w:val="00895F3A"/>
    <w:rsid w:val="008A09BE"/>
    <w:rsid w:val="008A0FCF"/>
    <w:rsid w:val="008A2398"/>
    <w:rsid w:val="008A23CE"/>
    <w:rsid w:val="008A3A05"/>
    <w:rsid w:val="008A3E0A"/>
    <w:rsid w:val="008A5118"/>
    <w:rsid w:val="008A62F6"/>
    <w:rsid w:val="008A658D"/>
    <w:rsid w:val="008A73E4"/>
    <w:rsid w:val="008B28DE"/>
    <w:rsid w:val="008B42D6"/>
    <w:rsid w:val="008B5725"/>
    <w:rsid w:val="008B5AA8"/>
    <w:rsid w:val="008B6A92"/>
    <w:rsid w:val="008C0076"/>
    <w:rsid w:val="008C0A5A"/>
    <w:rsid w:val="008C0E21"/>
    <w:rsid w:val="008C1FE2"/>
    <w:rsid w:val="008C3F7F"/>
    <w:rsid w:val="008C636F"/>
    <w:rsid w:val="008D00FF"/>
    <w:rsid w:val="008D12DD"/>
    <w:rsid w:val="008D190E"/>
    <w:rsid w:val="008D2058"/>
    <w:rsid w:val="008D2DC5"/>
    <w:rsid w:val="008D41C7"/>
    <w:rsid w:val="008D4A0E"/>
    <w:rsid w:val="008D537E"/>
    <w:rsid w:val="008D6B0B"/>
    <w:rsid w:val="008D70BE"/>
    <w:rsid w:val="008D7B96"/>
    <w:rsid w:val="008E0199"/>
    <w:rsid w:val="008E0D3B"/>
    <w:rsid w:val="008E1CA9"/>
    <w:rsid w:val="008E1F04"/>
    <w:rsid w:val="008E2F40"/>
    <w:rsid w:val="008E3753"/>
    <w:rsid w:val="008E3CDA"/>
    <w:rsid w:val="008E4D9F"/>
    <w:rsid w:val="008E4EF0"/>
    <w:rsid w:val="008E5AE6"/>
    <w:rsid w:val="008E5D37"/>
    <w:rsid w:val="008E65F3"/>
    <w:rsid w:val="008E71EA"/>
    <w:rsid w:val="008F0410"/>
    <w:rsid w:val="008F3BD4"/>
    <w:rsid w:val="008F4B74"/>
    <w:rsid w:val="008F4E4A"/>
    <w:rsid w:val="008F51AC"/>
    <w:rsid w:val="008F6D28"/>
    <w:rsid w:val="008F7041"/>
    <w:rsid w:val="009004CA"/>
    <w:rsid w:val="009005CD"/>
    <w:rsid w:val="009008A9"/>
    <w:rsid w:val="0090094D"/>
    <w:rsid w:val="0090111A"/>
    <w:rsid w:val="00901C3A"/>
    <w:rsid w:val="009025B8"/>
    <w:rsid w:val="0090491E"/>
    <w:rsid w:val="00905266"/>
    <w:rsid w:val="0091129D"/>
    <w:rsid w:val="00911433"/>
    <w:rsid w:val="00912106"/>
    <w:rsid w:val="00915906"/>
    <w:rsid w:val="0091766F"/>
    <w:rsid w:val="0091798E"/>
    <w:rsid w:val="0092120C"/>
    <w:rsid w:val="00923B2C"/>
    <w:rsid w:val="00923F18"/>
    <w:rsid w:val="00923FA2"/>
    <w:rsid w:val="0092456A"/>
    <w:rsid w:val="00924F14"/>
    <w:rsid w:val="00925805"/>
    <w:rsid w:val="00925840"/>
    <w:rsid w:val="00925FA7"/>
    <w:rsid w:val="009263F8"/>
    <w:rsid w:val="009304F5"/>
    <w:rsid w:val="00930B03"/>
    <w:rsid w:val="00931D16"/>
    <w:rsid w:val="00932C59"/>
    <w:rsid w:val="0094233D"/>
    <w:rsid w:val="009423C8"/>
    <w:rsid w:val="009479FB"/>
    <w:rsid w:val="00950801"/>
    <w:rsid w:val="0095160A"/>
    <w:rsid w:val="009521A6"/>
    <w:rsid w:val="00952410"/>
    <w:rsid w:val="00957D99"/>
    <w:rsid w:val="0096026B"/>
    <w:rsid w:val="00960641"/>
    <w:rsid w:val="009630BD"/>
    <w:rsid w:val="00964341"/>
    <w:rsid w:val="00965858"/>
    <w:rsid w:val="00966248"/>
    <w:rsid w:val="00967862"/>
    <w:rsid w:val="00967CC8"/>
    <w:rsid w:val="009716B8"/>
    <w:rsid w:val="00973382"/>
    <w:rsid w:val="00977986"/>
    <w:rsid w:val="009811B8"/>
    <w:rsid w:val="00982BF5"/>
    <w:rsid w:val="009833C7"/>
    <w:rsid w:val="00984020"/>
    <w:rsid w:val="00986896"/>
    <w:rsid w:val="0099025C"/>
    <w:rsid w:val="00990362"/>
    <w:rsid w:val="0099234E"/>
    <w:rsid w:val="009A04B0"/>
    <w:rsid w:val="009A0C40"/>
    <w:rsid w:val="009A2EA1"/>
    <w:rsid w:val="009A31C9"/>
    <w:rsid w:val="009A567E"/>
    <w:rsid w:val="009A6A7F"/>
    <w:rsid w:val="009A6CFE"/>
    <w:rsid w:val="009A7654"/>
    <w:rsid w:val="009B0A61"/>
    <w:rsid w:val="009B0C66"/>
    <w:rsid w:val="009B2565"/>
    <w:rsid w:val="009B3782"/>
    <w:rsid w:val="009C3180"/>
    <w:rsid w:val="009D0F62"/>
    <w:rsid w:val="009D13B0"/>
    <w:rsid w:val="009D1D68"/>
    <w:rsid w:val="009D466D"/>
    <w:rsid w:val="009D5A6C"/>
    <w:rsid w:val="009D7902"/>
    <w:rsid w:val="009D7C09"/>
    <w:rsid w:val="009E1380"/>
    <w:rsid w:val="009E1F94"/>
    <w:rsid w:val="009E3DAD"/>
    <w:rsid w:val="009E4BDA"/>
    <w:rsid w:val="009E4F5F"/>
    <w:rsid w:val="009E5942"/>
    <w:rsid w:val="009E6F14"/>
    <w:rsid w:val="009F2F39"/>
    <w:rsid w:val="009F3AC9"/>
    <w:rsid w:val="009F3BE1"/>
    <w:rsid w:val="009F54E7"/>
    <w:rsid w:val="009F5C97"/>
    <w:rsid w:val="009F64AD"/>
    <w:rsid w:val="009F6AC0"/>
    <w:rsid w:val="00A001C1"/>
    <w:rsid w:val="00A014E7"/>
    <w:rsid w:val="00A0345D"/>
    <w:rsid w:val="00A070ED"/>
    <w:rsid w:val="00A11E48"/>
    <w:rsid w:val="00A12558"/>
    <w:rsid w:val="00A1667C"/>
    <w:rsid w:val="00A17588"/>
    <w:rsid w:val="00A20267"/>
    <w:rsid w:val="00A21120"/>
    <w:rsid w:val="00A23A71"/>
    <w:rsid w:val="00A240B5"/>
    <w:rsid w:val="00A247A4"/>
    <w:rsid w:val="00A24BCC"/>
    <w:rsid w:val="00A25808"/>
    <w:rsid w:val="00A259BB"/>
    <w:rsid w:val="00A26F1E"/>
    <w:rsid w:val="00A324A0"/>
    <w:rsid w:val="00A32627"/>
    <w:rsid w:val="00A359DE"/>
    <w:rsid w:val="00A36CDD"/>
    <w:rsid w:val="00A36DC3"/>
    <w:rsid w:val="00A373E5"/>
    <w:rsid w:val="00A37F1F"/>
    <w:rsid w:val="00A41759"/>
    <w:rsid w:val="00A425B7"/>
    <w:rsid w:val="00A4468F"/>
    <w:rsid w:val="00A45A40"/>
    <w:rsid w:val="00A46174"/>
    <w:rsid w:val="00A464CE"/>
    <w:rsid w:val="00A468CA"/>
    <w:rsid w:val="00A46CC3"/>
    <w:rsid w:val="00A508B3"/>
    <w:rsid w:val="00A5219B"/>
    <w:rsid w:val="00A53AFB"/>
    <w:rsid w:val="00A53CF4"/>
    <w:rsid w:val="00A557CE"/>
    <w:rsid w:val="00A55B0D"/>
    <w:rsid w:val="00A5616B"/>
    <w:rsid w:val="00A5646E"/>
    <w:rsid w:val="00A5673D"/>
    <w:rsid w:val="00A57A30"/>
    <w:rsid w:val="00A602F8"/>
    <w:rsid w:val="00A61435"/>
    <w:rsid w:val="00A62057"/>
    <w:rsid w:val="00A625C0"/>
    <w:rsid w:val="00A639FA"/>
    <w:rsid w:val="00A65FEB"/>
    <w:rsid w:val="00A70D4C"/>
    <w:rsid w:val="00A71115"/>
    <w:rsid w:val="00A7184A"/>
    <w:rsid w:val="00A72875"/>
    <w:rsid w:val="00A739AB"/>
    <w:rsid w:val="00A74534"/>
    <w:rsid w:val="00A74C02"/>
    <w:rsid w:val="00A74FF9"/>
    <w:rsid w:val="00A76FA5"/>
    <w:rsid w:val="00A776FC"/>
    <w:rsid w:val="00A77A9D"/>
    <w:rsid w:val="00A80C6D"/>
    <w:rsid w:val="00A83273"/>
    <w:rsid w:val="00A83C24"/>
    <w:rsid w:val="00A84AA7"/>
    <w:rsid w:val="00A859B1"/>
    <w:rsid w:val="00A861DD"/>
    <w:rsid w:val="00A8639D"/>
    <w:rsid w:val="00A877A9"/>
    <w:rsid w:val="00A918CF"/>
    <w:rsid w:val="00A9508C"/>
    <w:rsid w:val="00AA0A2E"/>
    <w:rsid w:val="00AA0B12"/>
    <w:rsid w:val="00AA14D3"/>
    <w:rsid w:val="00AA234D"/>
    <w:rsid w:val="00AA3DD9"/>
    <w:rsid w:val="00AA4098"/>
    <w:rsid w:val="00AA511A"/>
    <w:rsid w:val="00AA5123"/>
    <w:rsid w:val="00AA5B5C"/>
    <w:rsid w:val="00AA641A"/>
    <w:rsid w:val="00AB0AE7"/>
    <w:rsid w:val="00AB0C26"/>
    <w:rsid w:val="00AB0E21"/>
    <w:rsid w:val="00AB2072"/>
    <w:rsid w:val="00AB623D"/>
    <w:rsid w:val="00AB6A24"/>
    <w:rsid w:val="00AC19B3"/>
    <w:rsid w:val="00AC1EFA"/>
    <w:rsid w:val="00AC21C3"/>
    <w:rsid w:val="00AC3CBB"/>
    <w:rsid w:val="00AC4C32"/>
    <w:rsid w:val="00AC5EBF"/>
    <w:rsid w:val="00AD1A44"/>
    <w:rsid w:val="00AD2170"/>
    <w:rsid w:val="00AD2C7B"/>
    <w:rsid w:val="00AD3C1D"/>
    <w:rsid w:val="00AD4E42"/>
    <w:rsid w:val="00AD4EBE"/>
    <w:rsid w:val="00AD618E"/>
    <w:rsid w:val="00AD670C"/>
    <w:rsid w:val="00AD690D"/>
    <w:rsid w:val="00AD6B7B"/>
    <w:rsid w:val="00AE0E3E"/>
    <w:rsid w:val="00AE1E75"/>
    <w:rsid w:val="00AE6590"/>
    <w:rsid w:val="00AE75DD"/>
    <w:rsid w:val="00AF167F"/>
    <w:rsid w:val="00AF1B1A"/>
    <w:rsid w:val="00AF2F7C"/>
    <w:rsid w:val="00AF3068"/>
    <w:rsid w:val="00AF31D8"/>
    <w:rsid w:val="00AF523D"/>
    <w:rsid w:val="00B00783"/>
    <w:rsid w:val="00B012B9"/>
    <w:rsid w:val="00B048FD"/>
    <w:rsid w:val="00B05ED1"/>
    <w:rsid w:val="00B066AE"/>
    <w:rsid w:val="00B06E28"/>
    <w:rsid w:val="00B07BF8"/>
    <w:rsid w:val="00B10465"/>
    <w:rsid w:val="00B10C68"/>
    <w:rsid w:val="00B111A4"/>
    <w:rsid w:val="00B118C0"/>
    <w:rsid w:val="00B1223C"/>
    <w:rsid w:val="00B133C2"/>
    <w:rsid w:val="00B14586"/>
    <w:rsid w:val="00B15B85"/>
    <w:rsid w:val="00B15CA7"/>
    <w:rsid w:val="00B15E7A"/>
    <w:rsid w:val="00B16A34"/>
    <w:rsid w:val="00B16B5A"/>
    <w:rsid w:val="00B2084B"/>
    <w:rsid w:val="00B20EFE"/>
    <w:rsid w:val="00B21AC9"/>
    <w:rsid w:val="00B22260"/>
    <w:rsid w:val="00B250BF"/>
    <w:rsid w:val="00B25CE2"/>
    <w:rsid w:val="00B26E2B"/>
    <w:rsid w:val="00B30E12"/>
    <w:rsid w:val="00B32163"/>
    <w:rsid w:val="00B37B6B"/>
    <w:rsid w:val="00B37F7A"/>
    <w:rsid w:val="00B41988"/>
    <w:rsid w:val="00B42676"/>
    <w:rsid w:val="00B431E0"/>
    <w:rsid w:val="00B434B4"/>
    <w:rsid w:val="00B4409A"/>
    <w:rsid w:val="00B47565"/>
    <w:rsid w:val="00B50CB5"/>
    <w:rsid w:val="00B515A4"/>
    <w:rsid w:val="00B51766"/>
    <w:rsid w:val="00B52E6C"/>
    <w:rsid w:val="00B54D96"/>
    <w:rsid w:val="00B563AD"/>
    <w:rsid w:val="00B56DC7"/>
    <w:rsid w:val="00B56DE3"/>
    <w:rsid w:val="00B57D9C"/>
    <w:rsid w:val="00B60745"/>
    <w:rsid w:val="00B6221F"/>
    <w:rsid w:val="00B6239C"/>
    <w:rsid w:val="00B631AA"/>
    <w:rsid w:val="00B65C6D"/>
    <w:rsid w:val="00B66264"/>
    <w:rsid w:val="00B67937"/>
    <w:rsid w:val="00B71337"/>
    <w:rsid w:val="00B71342"/>
    <w:rsid w:val="00B71942"/>
    <w:rsid w:val="00B71BCF"/>
    <w:rsid w:val="00B73D4D"/>
    <w:rsid w:val="00B80276"/>
    <w:rsid w:val="00B81375"/>
    <w:rsid w:val="00B8284B"/>
    <w:rsid w:val="00B82C51"/>
    <w:rsid w:val="00B83EFE"/>
    <w:rsid w:val="00B85553"/>
    <w:rsid w:val="00B85ECD"/>
    <w:rsid w:val="00B90FB3"/>
    <w:rsid w:val="00B914AB"/>
    <w:rsid w:val="00B9270C"/>
    <w:rsid w:val="00B92A83"/>
    <w:rsid w:val="00B95743"/>
    <w:rsid w:val="00B95BF4"/>
    <w:rsid w:val="00B95CEE"/>
    <w:rsid w:val="00B95E09"/>
    <w:rsid w:val="00BA0DBF"/>
    <w:rsid w:val="00BA12FA"/>
    <w:rsid w:val="00BA4B65"/>
    <w:rsid w:val="00BA6095"/>
    <w:rsid w:val="00BB0691"/>
    <w:rsid w:val="00BB35B7"/>
    <w:rsid w:val="00BB63E7"/>
    <w:rsid w:val="00BB6D78"/>
    <w:rsid w:val="00BB74B6"/>
    <w:rsid w:val="00BB76B0"/>
    <w:rsid w:val="00BC36B9"/>
    <w:rsid w:val="00BC5806"/>
    <w:rsid w:val="00BC5E80"/>
    <w:rsid w:val="00BC651C"/>
    <w:rsid w:val="00BC7A35"/>
    <w:rsid w:val="00BD1743"/>
    <w:rsid w:val="00BD17B6"/>
    <w:rsid w:val="00BD2A8F"/>
    <w:rsid w:val="00BD4E8B"/>
    <w:rsid w:val="00BD5404"/>
    <w:rsid w:val="00BD7FF3"/>
    <w:rsid w:val="00BE1AA7"/>
    <w:rsid w:val="00BE37EB"/>
    <w:rsid w:val="00BE4C2E"/>
    <w:rsid w:val="00BE718F"/>
    <w:rsid w:val="00BF189A"/>
    <w:rsid w:val="00BF19A3"/>
    <w:rsid w:val="00BF1C3E"/>
    <w:rsid w:val="00BF201F"/>
    <w:rsid w:val="00BF262D"/>
    <w:rsid w:val="00BF3AF3"/>
    <w:rsid w:val="00BF7201"/>
    <w:rsid w:val="00BF77A4"/>
    <w:rsid w:val="00BF7D79"/>
    <w:rsid w:val="00C02C52"/>
    <w:rsid w:val="00C02D95"/>
    <w:rsid w:val="00C0398A"/>
    <w:rsid w:val="00C04AED"/>
    <w:rsid w:val="00C05E59"/>
    <w:rsid w:val="00C066EF"/>
    <w:rsid w:val="00C1256F"/>
    <w:rsid w:val="00C143D7"/>
    <w:rsid w:val="00C14DE9"/>
    <w:rsid w:val="00C16A15"/>
    <w:rsid w:val="00C245CE"/>
    <w:rsid w:val="00C24AFD"/>
    <w:rsid w:val="00C251FD"/>
    <w:rsid w:val="00C25268"/>
    <w:rsid w:val="00C27913"/>
    <w:rsid w:val="00C313A1"/>
    <w:rsid w:val="00C323E3"/>
    <w:rsid w:val="00C37362"/>
    <w:rsid w:val="00C37379"/>
    <w:rsid w:val="00C3797A"/>
    <w:rsid w:val="00C379BE"/>
    <w:rsid w:val="00C42F07"/>
    <w:rsid w:val="00C432DC"/>
    <w:rsid w:val="00C43FEA"/>
    <w:rsid w:val="00C44F58"/>
    <w:rsid w:val="00C45388"/>
    <w:rsid w:val="00C46E0F"/>
    <w:rsid w:val="00C47776"/>
    <w:rsid w:val="00C47B67"/>
    <w:rsid w:val="00C52929"/>
    <w:rsid w:val="00C53942"/>
    <w:rsid w:val="00C57A7A"/>
    <w:rsid w:val="00C57D3E"/>
    <w:rsid w:val="00C607D9"/>
    <w:rsid w:val="00C60ADC"/>
    <w:rsid w:val="00C62E9F"/>
    <w:rsid w:val="00C647AB"/>
    <w:rsid w:val="00C65BD1"/>
    <w:rsid w:val="00C6639F"/>
    <w:rsid w:val="00C67C40"/>
    <w:rsid w:val="00C7143C"/>
    <w:rsid w:val="00C732F6"/>
    <w:rsid w:val="00C7401C"/>
    <w:rsid w:val="00C7587C"/>
    <w:rsid w:val="00C766D2"/>
    <w:rsid w:val="00C76D3D"/>
    <w:rsid w:val="00C76E7E"/>
    <w:rsid w:val="00C77108"/>
    <w:rsid w:val="00C8083D"/>
    <w:rsid w:val="00C844C6"/>
    <w:rsid w:val="00C85EE6"/>
    <w:rsid w:val="00C86568"/>
    <w:rsid w:val="00C86AB7"/>
    <w:rsid w:val="00C87818"/>
    <w:rsid w:val="00C878B4"/>
    <w:rsid w:val="00C90720"/>
    <w:rsid w:val="00C90B19"/>
    <w:rsid w:val="00C92D52"/>
    <w:rsid w:val="00C93186"/>
    <w:rsid w:val="00C95AB7"/>
    <w:rsid w:val="00C95CF4"/>
    <w:rsid w:val="00C97A4E"/>
    <w:rsid w:val="00CA0E5F"/>
    <w:rsid w:val="00CA16C2"/>
    <w:rsid w:val="00CA261F"/>
    <w:rsid w:val="00CA2627"/>
    <w:rsid w:val="00CA2793"/>
    <w:rsid w:val="00CA6DE8"/>
    <w:rsid w:val="00CA6FE8"/>
    <w:rsid w:val="00CB0DE0"/>
    <w:rsid w:val="00CB3FB2"/>
    <w:rsid w:val="00CB4E86"/>
    <w:rsid w:val="00CC0BC4"/>
    <w:rsid w:val="00CC22F3"/>
    <w:rsid w:val="00CC518C"/>
    <w:rsid w:val="00CC5B4B"/>
    <w:rsid w:val="00CC6363"/>
    <w:rsid w:val="00CC6CCD"/>
    <w:rsid w:val="00CC77F3"/>
    <w:rsid w:val="00CC7D82"/>
    <w:rsid w:val="00CD2196"/>
    <w:rsid w:val="00CD219B"/>
    <w:rsid w:val="00CD279B"/>
    <w:rsid w:val="00CD324D"/>
    <w:rsid w:val="00CD4AED"/>
    <w:rsid w:val="00CD52D1"/>
    <w:rsid w:val="00CD5D0E"/>
    <w:rsid w:val="00CD6CE3"/>
    <w:rsid w:val="00CE12C3"/>
    <w:rsid w:val="00CE2CEC"/>
    <w:rsid w:val="00CE3C1B"/>
    <w:rsid w:val="00CE60EE"/>
    <w:rsid w:val="00CE7080"/>
    <w:rsid w:val="00CE72FD"/>
    <w:rsid w:val="00CE7C1D"/>
    <w:rsid w:val="00CF36B0"/>
    <w:rsid w:val="00CF5EF5"/>
    <w:rsid w:val="00CF6144"/>
    <w:rsid w:val="00CF7B4E"/>
    <w:rsid w:val="00D0100E"/>
    <w:rsid w:val="00D043AC"/>
    <w:rsid w:val="00D04415"/>
    <w:rsid w:val="00D057D6"/>
    <w:rsid w:val="00D06D7A"/>
    <w:rsid w:val="00D10480"/>
    <w:rsid w:val="00D1411A"/>
    <w:rsid w:val="00D1436D"/>
    <w:rsid w:val="00D14457"/>
    <w:rsid w:val="00D16B54"/>
    <w:rsid w:val="00D206D7"/>
    <w:rsid w:val="00D257C8"/>
    <w:rsid w:val="00D25BC0"/>
    <w:rsid w:val="00D25F9B"/>
    <w:rsid w:val="00D26795"/>
    <w:rsid w:val="00D27F96"/>
    <w:rsid w:val="00D303CB"/>
    <w:rsid w:val="00D30446"/>
    <w:rsid w:val="00D322EB"/>
    <w:rsid w:val="00D33DCF"/>
    <w:rsid w:val="00D34C1D"/>
    <w:rsid w:val="00D355C9"/>
    <w:rsid w:val="00D365D0"/>
    <w:rsid w:val="00D366B1"/>
    <w:rsid w:val="00D375B8"/>
    <w:rsid w:val="00D377D2"/>
    <w:rsid w:val="00D37997"/>
    <w:rsid w:val="00D4089F"/>
    <w:rsid w:val="00D43B72"/>
    <w:rsid w:val="00D440FB"/>
    <w:rsid w:val="00D444C1"/>
    <w:rsid w:val="00D45415"/>
    <w:rsid w:val="00D4586E"/>
    <w:rsid w:val="00D45EAB"/>
    <w:rsid w:val="00D4660D"/>
    <w:rsid w:val="00D46A2F"/>
    <w:rsid w:val="00D50E59"/>
    <w:rsid w:val="00D5231A"/>
    <w:rsid w:val="00D52EEA"/>
    <w:rsid w:val="00D57E7C"/>
    <w:rsid w:val="00D60EBE"/>
    <w:rsid w:val="00D618FE"/>
    <w:rsid w:val="00D6312E"/>
    <w:rsid w:val="00D63463"/>
    <w:rsid w:val="00D65076"/>
    <w:rsid w:val="00D65F4E"/>
    <w:rsid w:val="00D661C1"/>
    <w:rsid w:val="00D6734E"/>
    <w:rsid w:val="00D67CB5"/>
    <w:rsid w:val="00D67CF8"/>
    <w:rsid w:val="00D70A45"/>
    <w:rsid w:val="00D71C6B"/>
    <w:rsid w:val="00D7372A"/>
    <w:rsid w:val="00D7390C"/>
    <w:rsid w:val="00D769E9"/>
    <w:rsid w:val="00D76AF4"/>
    <w:rsid w:val="00D81BA9"/>
    <w:rsid w:val="00D81F0F"/>
    <w:rsid w:val="00D82E5F"/>
    <w:rsid w:val="00D8651B"/>
    <w:rsid w:val="00D8655C"/>
    <w:rsid w:val="00D90558"/>
    <w:rsid w:val="00D90976"/>
    <w:rsid w:val="00D91DC6"/>
    <w:rsid w:val="00D92DDB"/>
    <w:rsid w:val="00D93062"/>
    <w:rsid w:val="00D93F8E"/>
    <w:rsid w:val="00D9502C"/>
    <w:rsid w:val="00D95781"/>
    <w:rsid w:val="00D95D02"/>
    <w:rsid w:val="00D96821"/>
    <w:rsid w:val="00D97390"/>
    <w:rsid w:val="00D97F92"/>
    <w:rsid w:val="00DA285F"/>
    <w:rsid w:val="00DA3A05"/>
    <w:rsid w:val="00DA3AC8"/>
    <w:rsid w:val="00DA4D53"/>
    <w:rsid w:val="00DA757F"/>
    <w:rsid w:val="00DB1929"/>
    <w:rsid w:val="00DB2B63"/>
    <w:rsid w:val="00DB41D7"/>
    <w:rsid w:val="00DB4467"/>
    <w:rsid w:val="00DB553D"/>
    <w:rsid w:val="00DB5A53"/>
    <w:rsid w:val="00DB69B8"/>
    <w:rsid w:val="00DB71A6"/>
    <w:rsid w:val="00DC07F3"/>
    <w:rsid w:val="00DC54EA"/>
    <w:rsid w:val="00DD0DAD"/>
    <w:rsid w:val="00DD157E"/>
    <w:rsid w:val="00DD1CC9"/>
    <w:rsid w:val="00DD2853"/>
    <w:rsid w:val="00DD4045"/>
    <w:rsid w:val="00DD4331"/>
    <w:rsid w:val="00DD5573"/>
    <w:rsid w:val="00DD57C0"/>
    <w:rsid w:val="00DD6F01"/>
    <w:rsid w:val="00DD780E"/>
    <w:rsid w:val="00DD7DA9"/>
    <w:rsid w:val="00DE00EC"/>
    <w:rsid w:val="00DE0E7B"/>
    <w:rsid w:val="00DE10ED"/>
    <w:rsid w:val="00DE1BA3"/>
    <w:rsid w:val="00DE1C96"/>
    <w:rsid w:val="00DE5208"/>
    <w:rsid w:val="00DE5A6A"/>
    <w:rsid w:val="00DE606E"/>
    <w:rsid w:val="00DF122A"/>
    <w:rsid w:val="00DF1A07"/>
    <w:rsid w:val="00DF25E6"/>
    <w:rsid w:val="00DF3A65"/>
    <w:rsid w:val="00DF4C50"/>
    <w:rsid w:val="00DF53BB"/>
    <w:rsid w:val="00DF6518"/>
    <w:rsid w:val="00DF68D9"/>
    <w:rsid w:val="00DF6BBF"/>
    <w:rsid w:val="00DF7FA5"/>
    <w:rsid w:val="00E001C3"/>
    <w:rsid w:val="00E00FD6"/>
    <w:rsid w:val="00E01C4D"/>
    <w:rsid w:val="00E036A8"/>
    <w:rsid w:val="00E0417D"/>
    <w:rsid w:val="00E051D2"/>
    <w:rsid w:val="00E076E3"/>
    <w:rsid w:val="00E1070B"/>
    <w:rsid w:val="00E10DA9"/>
    <w:rsid w:val="00E10EC9"/>
    <w:rsid w:val="00E14489"/>
    <w:rsid w:val="00E14785"/>
    <w:rsid w:val="00E17297"/>
    <w:rsid w:val="00E20A32"/>
    <w:rsid w:val="00E22465"/>
    <w:rsid w:val="00E27ABA"/>
    <w:rsid w:val="00E27C2C"/>
    <w:rsid w:val="00E30548"/>
    <w:rsid w:val="00E30A25"/>
    <w:rsid w:val="00E3579C"/>
    <w:rsid w:val="00E37556"/>
    <w:rsid w:val="00E37786"/>
    <w:rsid w:val="00E37D6F"/>
    <w:rsid w:val="00E405FC"/>
    <w:rsid w:val="00E41AB7"/>
    <w:rsid w:val="00E42B20"/>
    <w:rsid w:val="00E44E42"/>
    <w:rsid w:val="00E4700A"/>
    <w:rsid w:val="00E47EEC"/>
    <w:rsid w:val="00E500F7"/>
    <w:rsid w:val="00E5104C"/>
    <w:rsid w:val="00E51078"/>
    <w:rsid w:val="00E526DA"/>
    <w:rsid w:val="00E536E3"/>
    <w:rsid w:val="00E53BA2"/>
    <w:rsid w:val="00E551F0"/>
    <w:rsid w:val="00E56AC6"/>
    <w:rsid w:val="00E572C4"/>
    <w:rsid w:val="00E62716"/>
    <w:rsid w:val="00E62CC9"/>
    <w:rsid w:val="00E653DB"/>
    <w:rsid w:val="00E673E8"/>
    <w:rsid w:val="00E70B2A"/>
    <w:rsid w:val="00E72179"/>
    <w:rsid w:val="00E72F12"/>
    <w:rsid w:val="00E75145"/>
    <w:rsid w:val="00E757D2"/>
    <w:rsid w:val="00E765C5"/>
    <w:rsid w:val="00E76B03"/>
    <w:rsid w:val="00E77520"/>
    <w:rsid w:val="00E776EC"/>
    <w:rsid w:val="00E77726"/>
    <w:rsid w:val="00E82518"/>
    <w:rsid w:val="00E83F0C"/>
    <w:rsid w:val="00E84561"/>
    <w:rsid w:val="00E8758E"/>
    <w:rsid w:val="00E901E5"/>
    <w:rsid w:val="00E91A1D"/>
    <w:rsid w:val="00E944BD"/>
    <w:rsid w:val="00E94650"/>
    <w:rsid w:val="00E9474D"/>
    <w:rsid w:val="00E951E7"/>
    <w:rsid w:val="00EA34C8"/>
    <w:rsid w:val="00EA3E56"/>
    <w:rsid w:val="00EA3F58"/>
    <w:rsid w:val="00EA4F07"/>
    <w:rsid w:val="00EA50DE"/>
    <w:rsid w:val="00EA6978"/>
    <w:rsid w:val="00EA6A81"/>
    <w:rsid w:val="00EB0986"/>
    <w:rsid w:val="00EB0B0F"/>
    <w:rsid w:val="00EB448A"/>
    <w:rsid w:val="00EB6851"/>
    <w:rsid w:val="00EB71A8"/>
    <w:rsid w:val="00EC1231"/>
    <w:rsid w:val="00EC7269"/>
    <w:rsid w:val="00EC7E6D"/>
    <w:rsid w:val="00ED0F77"/>
    <w:rsid w:val="00ED1886"/>
    <w:rsid w:val="00ED6A6E"/>
    <w:rsid w:val="00ED6E36"/>
    <w:rsid w:val="00EE0AC1"/>
    <w:rsid w:val="00EE0C5E"/>
    <w:rsid w:val="00EE35E2"/>
    <w:rsid w:val="00EE4F77"/>
    <w:rsid w:val="00EE7C9D"/>
    <w:rsid w:val="00EF11E6"/>
    <w:rsid w:val="00EF3B33"/>
    <w:rsid w:val="00EF69C2"/>
    <w:rsid w:val="00EF7124"/>
    <w:rsid w:val="00F00AF4"/>
    <w:rsid w:val="00F02A6C"/>
    <w:rsid w:val="00F02AA2"/>
    <w:rsid w:val="00F03245"/>
    <w:rsid w:val="00F039C4"/>
    <w:rsid w:val="00F0520B"/>
    <w:rsid w:val="00F07A1A"/>
    <w:rsid w:val="00F107F7"/>
    <w:rsid w:val="00F116B1"/>
    <w:rsid w:val="00F1186C"/>
    <w:rsid w:val="00F125F0"/>
    <w:rsid w:val="00F14D55"/>
    <w:rsid w:val="00F16C47"/>
    <w:rsid w:val="00F20186"/>
    <w:rsid w:val="00F222A5"/>
    <w:rsid w:val="00F256ED"/>
    <w:rsid w:val="00F25809"/>
    <w:rsid w:val="00F264EA"/>
    <w:rsid w:val="00F30C7F"/>
    <w:rsid w:val="00F32A03"/>
    <w:rsid w:val="00F338B0"/>
    <w:rsid w:val="00F33EEF"/>
    <w:rsid w:val="00F34D10"/>
    <w:rsid w:val="00F354B8"/>
    <w:rsid w:val="00F37995"/>
    <w:rsid w:val="00F37E7B"/>
    <w:rsid w:val="00F400D9"/>
    <w:rsid w:val="00F407EB"/>
    <w:rsid w:val="00F41A11"/>
    <w:rsid w:val="00F4214D"/>
    <w:rsid w:val="00F435CF"/>
    <w:rsid w:val="00F47053"/>
    <w:rsid w:val="00F47599"/>
    <w:rsid w:val="00F47BE2"/>
    <w:rsid w:val="00F50269"/>
    <w:rsid w:val="00F51450"/>
    <w:rsid w:val="00F53B32"/>
    <w:rsid w:val="00F54E6B"/>
    <w:rsid w:val="00F55B35"/>
    <w:rsid w:val="00F61096"/>
    <w:rsid w:val="00F61D44"/>
    <w:rsid w:val="00F66041"/>
    <w:rsid w:val="00F6615D"/>
    <w:rsid w:val="00F661D8"/>
    <w:rsid w:val="00F66DE9"/>
    <w:rsid w:val="00F6706C"/>
    <w:rsid w:val="00F6717A"/>
    <w:rsid w:val="00F671DC"/>
    <w:rsid w:val="00F715FB"/>
    <w:rsid w:val="00F71ED4"/>
    <w:rsid w:val="00F71F5A"/>
    <w:rsid w:val="00F749CD"/>
    <w:rsid w:val="00F75170"/>
    <w:rsid w:val="00F817B5"/>
    <w:rsid w:val="00F81B29"/>
    <w:rsid w:val="00F82AFB"/>
    <w:rsid w:val="00F82DA7"/>
    <w:rsid w:val="00F831A1"/>
    <w:rsid w:val="00F8375B"/>
    <w:rsid w:val="00F8407A"/>
    <w:rsid w:val="00F8450E"/>
    <w:rsid w:val="00F859E9"/>
    <w:rsid w:val="00F91174"/>
    <w:rsid w:val="00F937A7"/>
    <w:rsid w:val="00F94827"/>
    <w:rsid w:val="00F94E8D"/>
    <w:rsid w:val="00F95979"/>
    <w:rsid w:val="00F96157"/>
    <w:rsid w:val="00F96EE5"/>
    <w:rsid w:val="00F9734E"/>
    <w:rsid w:val="00FA4593"/>
    <w:rsid w:val="00FA4787"/>
    <w:rsid w:val="00FA4D7E"/>
    <w:rsid w:val="00FB0AF2"/>
    <w:rsid w:val="00FB0DBC"/>
    <w:rsid w:val="00FB228F"/>
    <w:rsid w:val="00FB2C42"/>
    <w:rsid w:val="00FB48B4"/>
    <w:rsid w:val="00FB504C"/>
    <w:rsid w:val="00FC339C"/>
    <w:rsid w:val="00FC3627"/>
    <w:rsid w:val="00FC3959"/>
    <w:rsid w:val="00FC3DAF"/>
    <w:rsid w:val="00FC4346"/>
    <w:rsid w:val="00FC5512"/>
    <w:rsid w:val="00FC6FEB"/>
    <w:rsid w:val="00FC7251"/>
    <w:rsid w:val="00FC7F83"/>
    <w:rsid w:val="00FD1FAE"/>
    <w:rsid w:val="00FD2187"/>
    <w:rsid w:val="00FD320F"/>
    <w:rsid w:val="00FD3409"/>
    <w:rsid w:val="00FD4E29"/>
    <w:rsid w:val="00FD5E47"/>
    <w:rsid w:val="00FD6316"/>
    <w:rsid w:val="00FD7D05"/>
    <w:rsid w:val="00FE0AB5"/>
    <w:rsid w:val="00FE45F7"/>
    <w:rsid w:val="00FE4F42"/>
    <w:rsid w:val="00FE54DF"/>
    <w:rsid w:val="00FE597C"/>
    <w:rsid w:val="00FE5B58"/>
    <w:rsid w:val="00FE758A"/>
    <w:rsid w:val="00FF165D"/>
    <w:rsid w:val="00FF29EB"/>
    <w:rsid w:val="00FF372A"/>
    <w:rsid w:val="00FF375D"/>
    <w:rsid w:val="00FF412E"/>
    <w:rsid w:val="00FF4288"/>
    <w:rsid w:val="00FF4DE4"/>
    <w:rsid w:val="00FF6A2F"/>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03274"/>
  <w15:chartTrackingRefBased/>
  <w15:docId w15:val="{43ECC4C9-4A87-4120-9DDF-B8C9E4EC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0"/>
    </w:pPr>
    <w:rPr>
      <w:rFonts w:ascii="Times New Roman" w:eastAsia="Arial Unicode MS" w:hAnsi="Times New Roman" w:cs="Times New Roman"/>
      <w:b/>
      <w:bCs/>
      <w:caps/>
      <w:lang w:eastAsia="pt-BR"/>
    </w:rPr>
  </w:style>
  <w:style w:type="paragraph" w:styleId="Heading2">
    <w:name w:val="heading 2"/>
    <w:basedOn w:val="Normal"/>
    <w:next w:val="Normal"/>
    <w:link w:val="Heading2Char"/>
    <w:qFormat/>
    <w:rsid w:val="00B111A4"/>
    <w:pPr>
      <w:keepNext/>
      <w:shd w:val="clear" w:color="auto" w:fill="FFFFFF"/>
      <w:tabs>
        <w:tab w:val="left" w:pos="24"/>
        <w:tab w:val="left" w:pos="284"/>
        <w:tab w:val="left" w:pos="709"/>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ind w:left="709" w:hanging="709"/>
      <w:jc w:val="center"/>
      <w:outlineLvl w:val="1"/>
    </w:pPr>
    <w:rPr>
      <w:rFonts w:ascii="Times New Roman" w:eastAsia="Arial Unicode MS" w:hAnsi="Times New Roman" w:cs="Times New Roman"/>
      <w:b/>
      <w:bCs/>
      <w:lang w:eastAsia="pt-BR"/>
    </w:rPr>
  </w:style>
  <w:style w:type="paragraph" w:styleId="Heading3">
    <w:name w:val="heading 3"/>
    <w:basedOn w:val="Normal"/>
    <w:next w:val="Normal"/>
    <w:link w:val="Heading3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uto"/>
      <w:jc w:val="center"/>
      <w:outlineLvl w:val="2"/>
    </w:pPr>
    <w:rPr>
      <w:rFonts w:ascii="Times New Roman" w:eastAsia="Arial Unicode MS" w:hAnsi="Times New Roman" w:cs="Times New Roman"/>
      <w:b/>
      <w:bCs/>
      <w:lang w:eastAsia="pt-BR"/>
    </w:rPr>
  </w:style>
  <w:style w:type="paragraph" w:styleId="Heading4">
    <w:name w:val="heading 4"/>
    <w:basedOn w:val="Normal"/>
    <w:next w:val="Normal"/>
    <w:link w:val="Heading4Char"/>
    <w:qFormat/>
    <w:rsid w:val="00B111A4"/>
    <w:pPr>
      <w:keepNext/>
      <w:autoSpaceDE w:val="0"/>
      <w:autoSpaceDN w:val="0"/>
      <w:adjustRightInd w:val="0"/>
      <w:spacing w:after="0" w:line="240" w:lineRule="auto"/>
      <w:ind w:left="-400" w:firstLine="400"/>
      <w:jc w:val="center"/>
      <w:outlineLvl w:val="3"/>
    </w:pPr>
    <w:rPr>
      <w:rFonts w:ascii="Arial" w:eastAsia="Arial Unicode MS" w:hAnsi="Arial" w:cs="Arial"/>
      <w:b/>
      <w:bCs/>
      <w:lang w:eastAsia="pt-BR"/>
    </w:rPr>
  </w:style>
  <w:style w:type="paragraph" w:styleId="Heading5">
    <w:name w:val="heading 5"/>
    <w:basedOn w:val="Normal"/>
    <w:next w:val="Normal"/>
    <w:link w:val="Heading5Char"/>
    <w:qFormat/>
    <w:rsid w:val="00B111A4"/>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spacing w:after="0" w:line="320" w:lineRule="atLeast"/>
      <w:ind w:right="51" w:hanging="11"/>
      <w:jc w:val="both"/>
      <w:outlineLvl w:val="4"/>
    </w:pPr>
    <w:rPr>
      <w:rFonts w:ascii="Times New Roman" w:eastAsia="Times New Roman" w:hAnsi="Times New Roman" w:cs="Times New Roman"/>
      <w:b/>
      <w:bCs/>
      <w:lang w:eastAsia="pt-BR"/>
    </w:rPr>
  </w:style>
  <w:style w:type="paragraph" w:styleId="Heading6">
    <w:name w:val="heading 6"/>
    <w:basedOn w:val="Normal"/>
    <w:next w:val="Normal"/>
    <w:link w:val="Heading6Char"/>
    <w:qFormat/>
    <w:rsid w:val="00B111A4"/>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outlineLvl w:val="5"/>
    </w:pPr>
    <w:rPr>
      <w:rFonts w:ascii="Times New Roman" w:eastAsia="Arial Unicode MS" w:hAnsi="Times New Roman" w:cs="Times New Roman"/>
      <w:color w:val="000000"/>
      <w:w w:val="0"/>
      <w:sz w:val="24"/>
      <w:szCs w:val="24"/>
      <w:lang w:eastAsia="pt-BR"/>
    </w:rPr>
  </w:style>
  <w:style w:type="paragraph" w:styleId="Heading7">
    <w:name w:val="heading 7"/>
    <w:basedOn w:val="Normal"/>
    <w:next w:val="Normal"/>
    <w:link w:val="Heading7Char"/>
    <w:uiPriority w:val="9"/>
    <w:semiHidden/>
    <w:unhideWhenUsed/>
    <w:qFormat/>
    <w:rsid w:val="00B111A4"/>
    <w:pPr>
      <w:spacing w:before="240" w:after="60" w:line="320" w:lineRule="atLeast"/>
      <w:jc w:val="both"/>
      <w:outlineLvl w:val="6"/>
    </w:pPr>
    <w:rPr>
      <w:rFonts w:ascii="Calibri" w:eastAsia="Times New Roman" w:hAnsi="Calibri" w:cs="Times New Roman"/>
      <w:szCs w:val="24"/>
      <w:lang w:eastAsia="pt-BR"/>
    </w:rPr>
  </w:style>
  <w:style w:type="paragraph" w:styleId="Heading9">
    <w:name w:val="heading 9"/>
    <w:basedOn w:val="Normal"/>
    <w:next w:val="Normal"/>
    <w:link w:val="Heading9Char"/>
    <w:qFormat/>
    <w:rsid w:val="00B111A4"/>
    <w:pPr>
      <w:spacing w:before="240" w:after="60" w:line="320" w:lineRule="atLeast"/>
      <w:jc w:val="both"/>
      <w:outlineLvl w:val="8"/>
    </w:pPr>
    <w:rPr>
      <w:rFonts w:ascii="Cambria" w:eastAsia="Times New Roman" w:hAnsi="Cambria" w:cs="Times New Roman"/>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1A4"/>
    <w:rPr>
      <w:rFonts w:ascii="Times New Roman" w:eastAsia="Arial Unicode MS" w:hAnsi="Times New Roman" w:cs="Times New Roman"/>
      <w:b/>
      <w:bCs/>
      <w:caps/>
      <w:shd w:val="clear" w:color="auto" w:fill="FFFFFF"/>
      <w:lang w:eastAsia="pt-BR"/>
    </w:rPr>
  </w:style>
  <w:style w:type="character" w:customStyle="1" w:styleId="Heading2Char">
    <w:name w:val="Heading 2 Char"/>
    <w:basedOn w:val="DefaultParagraphFont"/>
    <w:link w:val="Heading2"/>
    <w:rsid w:val="00B111A4"/>
    <w:rPr>
      <w:rFonts w:ascii="Times New Roman" w:eastAsia="Arial Unicode MS" w:hAnsi="Times New Roman" w:cs="Times New Roman"/>
      <w:b/>
      <w:bCs/>
      <w:shd w:val="clear" w:color="auto" w:fill="FFFFFF"/>
      <w:lang w:eastAsia="pt-BR"/>
    </w:rPr>
  </w:style>
  <w:style w:type="character" w:customStyle="1" w:styleId="Heading3Char">
    <w:name w:val="Heading 3 Char"/>
    <w:basedOn w:val="DefaultParagraphFont"/>
    <w:link w:val="Heading3"/>
    <w:rsid w:val="00B111A4"/>
    <w:rPr>
      <w:rFonts w:ascii="Times New Roman" w:eastAsia="Arial Unicode MS" w:hAnsi="Times New Roman" w:cs="Times New Roman"/>
      <w:b/>
      <w:bCs/>
      <w:shd w:val="clear" w:color="auto" w:fill="FFFFFF"/>
      <w:lang w:eastAsia="pt-BR"/>
    </w:rPr>
  </w:style>
  <w:style w:type="character" w:customStyle="1" w:styleId="Heading4Char">
    <w:name w:val="Heading 4 Char"/>
    <w:basedOn w:val="DefaultParagraphFont"/>
    <w:link w:val="Heading4"/>
    <w:rsid w:val="00B111A4"/>
    <w:rPr>
      <w:rFonts w:ascii="Arial" w:eastAsia="Arial Unicode MS" w:hAnsi="Arial" w:cs="Arial"/>
      <w:b/>
      <w:bCs/>
      <w:lang w:eastAsia="pt-BR"/>
    </w:rPr>
  </w:style>
  <w:style w:type="character" w:customStyle="1" w:styleId="Heading5Char">
    <w:name w:val="Heading 5 Char"/>
    <w:basedOn w:val="DefaultParagraphFont"/>
    <w:link w:val="Heading5"/>
    <w:rsid w:val="00B111A4"/>
    <w:rPr>
      <w:rFonts w:ascii="Times New Roman" w:eastAsia="Times New Roman" w:hAnsi="Times New Roman" w:cs="Times New Roman"/>
      <w:b/>
      <w:bCs/>
      <w:lang w:eastAsia="pt-BR"/>
    </w:rPr>
  </w:style>
  <w:style w:type="character" w:customStyle="1" w:styleId="Heading6Char">
    <w:name w:val="Heading 6 Char"/>
    <w:basedOn w:val="DefaultParagraphFont"/>
    <w:link w:val="Heading6"/>
    <w:rsid w:val="00B111A4"/>
    <w:rPr>
      <w:rFonts w:ascii="Times New Roman" w:eastAsia="Arial Unicode MS" w:hAnsi="Times New Roman" w:cs="Times New Roman"/>
      <w:color w:val="000000"/>
      <w:w w:val="0"/>
      <w:sz w:val="24"/>
      <w:szCs w:val="24"/>
      <w:shd w:val="clear" w:color="auto" w:fill="FFFFFF"/>
      <w:lang w:eastAsia="pt-BR"/>
    </w:rPr>
  </w:style>
  <w:style w:type="character" w:customStyle="1" w:styleId="Heading7Char">
    <w:name w:val="Heading 7 Char"/>
    <w:basedOn w:val="DefaultParagraphFont"/>
    <w:link w:val="Heading7"/>
    <w:uiPriority w:val="9"/>
    <w:semiHidden/>
    <w:rsid w:val="00B111A4"/>
    <w:rPr>
      <w:rFonts w:ascii="Calibri" w:eastAsia="Times New Roman" w:hAnsi="Calibri" w:cs="Times New Roman"/>
      <w:szCs w:val="24"/>
      <w:lang w:eastAsia="pt-BR"/>
    </w:rPr>
  </w:style>
  <w:style w:type="character" w:customStyle="1" w:styleId="Heading9Char">
    <w:name w:val="Heading 9 Char"/>
    <w:basedOn w:val="DefaultParagraphFont"/>
    <w:link w:val="Heading9"/>
    <w:rsid w:val="00B111A4"/>
    <w:rPr>
      <w:rFonts w:ascii="Cambria" w:eastAsia="Times New Roman" w:hAnsi="Cambria" w:cs="Times New Roman"/>
      <w:lang w:eastAsia="pt-BR"/>
    </w:rPr>
  </w:style>
  <w:style w:type="paragraph" w:styleId="Header">
    <w:name w:val="header"/>
    <w:aliases w:val="Tulo1"/>
    <w:basedOn w:val="Normal"/>
    <w:link w:val="HeaderChar"/>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HeaderChar">
    <w:name w:val="Header Char"/>
    <w:aliases w:val="Tulo1 Char"/>
    <w:basedOn w:val="DefaultParagraphFont"/>
    <w:link w:val="Header"/>
    <w:rsid w:val="00B111A4"/>
    <w:rPr>
      <w:rFonts w:ascii="Times New Roman" w:eastAsia="Times New Roman" w:hAnsi="Times New Roman" w:cs="Times New Roman"/>
      <w:sz w:val="24"/>
      <w:szCs w:val="24"/>
      <w:lang w:eastAsia="pt-BR"/>
    </w:rPr>
  </w:style>
  <w:style w:type="paragraph" w:styleId="Footer">
    <w:name w:val="footer"/>
    <w:basedOn w:val="Normal"/>
    <w:link w:val="FooterChar"/>
    <w:uiPriority w:val="99"/>
    <w:rsid w:val="00B111A4"/>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FooterChar">
    <w:name w:val="Footer Char"/>
    <w:basedOn w:val="DefaultParagraphFont"/>
    <w:link w:val="Footer"/>
    <w:uiPriority w:val="99"/>
    <w:rsid w:val="00B111A4"/>
    <w:rPr>
      <w:rFonts w:ascii="Times New Roman" w:eastAsia="Times New Roman" w:hAnsi="Times New Roman" w:cs="Times New Roman"/>
      <w:sz w:val="24"/>
      <w:szCs w:val="24"/>
      <w:lang w:eastAsia="pt-BR"/>
    </w:rPr>
  </w:style>
  <w:style w:type="character" w:customStyle="1" w:styleId="DeltaViewDeletion">
    <w:name w:val="DeltaView Deletion"/>
    <w:rsid w:val="00B111A4"/>
    <w:rPr>
      <w:strike/>
      <w:color w:val="FF0000"/>
      <w:spacing w:val="0"/>
    </w:rPr>
  </w:style>
  <w:style w:type="paragraph" w:styleId="BodyTextIndent">
    <w:name w:val="Body Text Indent"/>
    <w:basedOn w:val="Normal"/>
    <w:link w:val="BodyTextIndentChar"/>
    <w:rsid w:val="00B111A4"/>
    <w:pPr>
      <w:shd w:val="clear" w:color="auto" w:fill="FFFFFF"/>
      <w:tabs>
        <w:tab w:val="left" w:pos="36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900" w:hanging="900"/>
      <w:jc w:val="both"/>
    </w:pPr>
    <w:rPr>
      <w:rFonts w:ascii="Arial Narrow" w:eastAsia="Arial Unicode MS" w:hAnsi="Arial Narrow" w:cs="Times New Roman"/>
      <w:color w:val="000000"/>
      <w:szCs w:val="24"/>
      <w:lang w:eastAsia="pt-BR"/>
    </w:rPr>
  </w:style>
  <w:style w:type="character" w:customStyle="1" w:styleId="BodyTextIndentChar">
    <w:name w:val="Body Text Indent Char"/>
    <w:basedOn w:val="DefaultParagraphFont"/>
    <w:link w:val="BodyTextIndent"/>
    <w:rsid w:val="00B111A4"/>
    <w:rPr>
      <w:rFonts w:ascii="Arial Narrow" w:eastAsia="Arial Unicode MS" w:hAnsi="Arial Narrow" w:cs="Times New Roman"/>
      <w:color w:val="000000"/>
      <w:szCs w:val="24"/>
      <w:shd w:val="clear" w:color="auto" w:fill="FFFFFF"/>
      <w:lang w:eastAsia="pt-BR"/>
    </w:rPr>
  </w:style>
  <w:style w:type="paragraph" w:styleId="BodyText2">
    <w:name w:val="Body Text 2"/>
    <w:basedOn w:val="Normal"/>
    <w:link w:val="BodyText2Char"/>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12" w:lineRule="auto"/>
      <w:jc w:val="both"/>
    </w:pPr>
    <w:rPr>
      <w:rFonts w:ascii="Times New Roman" w:eastAsia="Arial Unicode MS" w:hAnsi="Times New Roman" w:cs="Times New Roman"/>
      <w:b/>
      <w:bCs/>
      <w:color w:val="000000"/>
      <w:sz w:val="24"/>
      <w:szCs w:val="24"/>
      <w:lang w:eastAsia="pt-BR"/>
    </w:rPr>
  </w:style>
  <w:style w:type="character" w:customStyle="1" w:styleId="BodyText2Char">
    <w:name w:val="Body Text 2 Char"/>
    <w:basedOn w:val="DefaultParagraphFont"/>
    <w:link w:val="BodyText2"/>
    <w:rsid w:val="00B111A4"/>
    <w:rPr>
      <w:rFonts w:ascii="Times New Roman" w:eastAsia="Arial Unicode MS" w:hAnsi="Times New Roman" w:cs="Times New Roman"/>
      <w:b/>
      <w:bCs/>
      <w:color w:val="000000"/>
      <w:sz w:val="24"/>
      <w:szCs w:val="24"/>
      <w:shd w:val="clear" w:color="auto" w:fill="FFFFFF"/>
      <w:lang w:eastAsia="pt-BR"/>
    </w:rPr>
  </w:style>
  <w:style w:type="paragraph" w:customStyle="1" w:styleId="p0">
    <w:name w:val="p0"/>
    <w:basedOn w:val="Normal"/>
    <w:rsid w:val="00B111A4"/>
    <w:pPr>
      <w:widowControl w:val="0"/>
      <w:shd w:val="clear" w:color="auto" w:fill="FFFFFF"/>
      <w:tabs>
        <w:tab w:val="left" w:pos="24"/>
        <w:tab w:val="left" w:pos="284"/>
        <w:tab w:val="left" w:pos="720"/>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240" w:lineRule="atLeast"/>
      <w:jc w:val="both"/>
    </w:pPr>
    <w:rPr>
      <w:rFonts w:ascii="Times" w:eastAsia="Times New Roman" w:hAnsi="Times" w:cs="Times New Roman"/>
      <w:lang w:eastAsia="pt-BR"/>
    </w:rPr>
  </w:style>
  <w:style w:type="paragraph" w:styleId="BodyText3">
    <w:name w:val="Body Text 3"/>
    <w:basedOn w:val="Normal"/>
    <w:link w:val="BodyText3Char"/>
    <w:rsid w:val="00B111A4"/>
    <w:pPr>
      <w:autoSpaceDE w:val="0"/>
      <w:autoSpaceDN w:val="0"/>
      <w:adjustRightInd w:val="0"/>
      <w:spacing w:after="0" w:line="240" w:lineRule="auto"/>
      <w:jc w:val="both"/>
    </w:pPr>
    <w:rPr>
      <w:rFonts w:ascii="Arial" w:eastAsia="Times New Roman" w:hAnsi="Arial" w:cs="Arial"/>
      <w:sz w:val="24"/>
      <w:szCs w:val="24"/>
      <w:lang w:eastAsia="pt-BR"/>
    </w:rPr>
  </w:style>
  <w:style w:type="character" w:customStyle="1" w:styleId="BodyText3Char">
    <w:name w:val="Body Text 3 Char"/>
    <w:basedOn w:val="DefaultParagraphFont"/>
    <w:link w:val="BodyText3"/>
    <w:rsid w:val="00B111A4"/>
    <w:rPr>
      <w:rFonts w:ascii="Arial" w:eastAsia="Times New Roman" w:hAnsi="Arial" w:cs="Arial"/>
      <w:sz w:val="24"/>
      <w:szCs w:val="24"/>
      <w:lang w:eastAsia="pt-BR"/>
    </w:rPr>
  </w:style>
  <w:style w:type="paragraph" w:customStyle="1" w:styleId="DeltaViewTableHeading">
    <w:name w:val="DeltaView Table Heading"/>
    <w:basedOn w:val="Normal"/>
    <w:rsid w:val="00B111A4"/>
    <w:pPr>
      <w:autoSpaceDE w:val="0"/>
      <w:autoSpaceDN w:val="0"/>
      <w:adjustRightInd w:val="0"/>
      <w:spacing w:after="120" w:line="240" w:lineRule="auto"/>
    </w:pPr>
    <w:rPr>
      <w:rFonts w:ascii="Arial" w:eastAsia="Times New Roman" w:hAnsi="Arial" w:cs="Arial"/>
      <w:b/>
      <w:bCs/>
      <w:sz w:val="24"/>
      <w:szCs w:val="24"/>
      <w:lang w:val="en-US" w:eastAsia="pt-BR"/>
    </w:rPr>
  </w:style>
  <w:style w:type="paragraph" w:customStyle="1" w:styleId="DeltaViewTableBody">
    <w:name w:val="DeltaView Table Body"/>
    <w:basedOn w:val="Normal"/>
    <w:rsid w:val="00B111A4"/>
    <w:pPr>
      <w:autoSpaceDE w:val="0"/>
      <w:autoSpaceDN w:val="0"/>
      <w:adjustRightInd w:val="0"/>
      <w:spacing w:after="0" w:line="240" w:lineRule="auto"/>
    </w:pPr>
    <w:rPr>
      <w:rFonts w:ascii="Arial" w:eastAsia="Times New Roman" w:hAnsi="Arial" w:cs="Arial"/>
      <w:sz w:val="24"/>
      <w:szCs w:val="24"/>
      <w:lang w:val="en-US" w:eastAsia="pt-BR"/>
    </w:rPr>
  </w:style>
  <w:style w:type="paragraph" w:customStyle="1" w:styleId="BodyText21">
    <w:name w:val="Body Text 21"/>
    <w:basedOn w:val="Normal"/>
    <w:rsid w:val="00B111A4"/>
    <w:pPr>
      <w:widowControl w:val="0"/>
      <w:autoSpaceDE w:val="0"/>
      <w:autoSpaceDN w:val="0"/>
      <w:adjustRightInd w:val="0"/>
      <w:spacing w:after="0" w:line="240" w:lineRule="auto"/>
      <w:jc w:val="both"/>
    </w:pPr>
    <w:rPr>
      <w:rFonts w:ascii="Arial" w:eastAsia="Times New Roman" w:hAnsi="Arial" w:cs="Arial"/>
      <w:sz w:val="24"/>
      <w:szCs w:val="24"/>
      <w:lang w:eastAsia="pt-BR"/>
    </w:rPr>
  </w:style>
  <w:style w:type="paragraph" w:customStyle="1" w:styleId="para">
    <w:name w:val="para"/>
    <w:rsid w:val="00B111A4"/>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New Roman"/>
      <w:sz w:val="24"/>
      <w:szCs w:val="24"/>
      <w:lang w:eastAsia="pt-BR"/>
    </w:rPr>
  </w:style>
  <w:style w:type="paragraph" w:customStyle="1" w:styleId="sub">
    <w:name w:val="sub"/>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character" w:customStyle="1" w:styleId="DeltaViewInsertion">
    <w:name w:val="DeltaView Insertion"/>
    <w:uiPriority w:val="99"/>
    <w:rsid w:val="00B111A4"/>
    <w:rPr>
      <w:color w:val="0000FF"/>
      <w:spacing w:val="0"/>
      <w:u w:val="double"/>
    </w:rPr>
  </w:style>
  <w:style w:type="character" w:styleId="Hyperlink">
    <w:name w:val="Hyperlink"/>
    <w:uiPriority w:val="99"/>
    <w:rsid w:val="00B111A4"/>
    <w:rPr>
      <w:color w:val="0000FF"/>
      <w:spacing w:val="0"/>
      <w:u w:val="single"/>
    </w:rPr>
  </w:style>
  <w:style w:type="paragraph" w:styleId="BodyText">
    <w:name w:val="Body Text"/>
    <w:aliases w:val="bt,BT"/>
    <w:basedOn w:val="Normal"/>
    <w:link w:val="BodyTextChar"/>
    <w:rsid w:val="00B111A4"/>
    <w:p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spacing w:after="120" w:line="360" w:lineRule="auto"/>
      <w:jc w:val="both"/>
    </w:pPr>
    <w:rPr>
      <w:rFonts w:ascii="Arial Narrow" w:eastAsia="Arial Unicode MS" w:hAnsi="Arial Narrow" w:cs="Times New Roman"/>
      <w:color w:val="000000"/>
      <w:w w:val="0"/>
      <w:szCs w:val="24"/>
      <w:lang w:eastAsia="pt-BR"/>
    </w:rPr>
  </w:style>
  <w:style w:type="character" w:customStyle="1" w:styleId="BodyTextChar">
    <w:name w:val="Body Text Char"/>
    <w:aliases w:val="bt Char,BT Char"/>
    <w:basedOn w:val="DefaultParagraphFont"/>
    <w:link w:val="BodyText"/>
    <w:rsid w:val="00B111A4"/>
    <w:rPr>
      <w:rFonts w:ascii="Arial Narrow" w:eastAsia="Arial Unicode MS" w:hAnsi="Arial Narrow" w:cs="Times New Roman"/>
      <w:color w:val="000000"/>
      <w:w w:val="0"/>
      <w:szCs w:val="24"/>
      <w:shd w:val="clear" w:color="auto" w:fill="FFFFFF"/>
      <w:lang w:eastAsia="pt-BR"/>
    </w:rPr>
  </w:style>
  <w:style w:type="paragraph" w:styleId="BodyTextIndent2">
    <w:name w:val="Body Text Indent 2"/>
    <w:basedOn w:val="Normal"/>
    <w:link w:val="BodyTextIndent2Char"/>
    <w:rsid w:val="00B111A4"/>
    <w:pPr>
      <w:shd w:val="clear" w:color="auto" w:fill="FFFFFF"/>
      <w:tabs>
        <w:tab w:val="left" w:pos="540"/>
        <w:tab w:val="left" w:pos="900"/>
        <w:tab w:val="left" w:pos="1418"/>
        <w:tab w:val="left" w:pos="2700"/>
        <w:tab w:val="left" w:pos="3600"/>
        <w:tab w:val="left" w:pos="4500"/>
        <w:tab w:val="left" w:pos="5400"/>
        <w:tab w:val="left" w:pos="6300"/>
        <w:tab w:val="left" w:pos="7200"/>
        <w:tab w:val="left" w:pos="8100"/>
        <w:tab w:val="left" w:pos="9000"/>
      </w:tabs>
      <w:spacing w:after="120" w:line="360" w:lineRule="auto"/>
      <w:ind w:left="540" w:hanging="540"/>
      <w:jc w:val="both"/>
    </w:pPr>
    <w:rPr>
      <w:rFonts w:ascii="Arial Narrow" w:eastAsia="Arial Unicode MS" w:hAnsi="Arial Narrow" w:cs="Times New Roman"/>
      <w:szCs w:val="24"/>
      <w:lang w:eastAsia="pt-BR"/>
    </w:rPr>
  </w:style>
  <w:style w:type="character" w:customStyle="1" w:styleId="BodyTextIndent2Char">
    <w:name w:val="Body Text Indent 2 Char"/>
    <w:basedOn w:val="DefaultParagraphFont"/>
    <w:link w:val="BodyTextIndent2"/>
    <w:rsid w:val="00B111A4"/>
    <w:rPr>
      <w:rFonts w:ascii="Arial Narrow" w:eastAsia="Arial Unicode MS" w:hAnsi="Arial Narrow" w:cs="Times New Roman"/>
      <w:szCs w:val="24"/>
      <w:shd w:val="clear" w:color="auto" w:fill="FFFFFF"/>
      <w:lang w:eastAsia="pt-BR"/>
    </w:rPr>
  </w:style>
  <w:style w:type="paragraph" w:styleId="BodyTextIndent3">
    <w:name w:val="Body Text Indent 3"/>
    <w:basedOn w:val="Normal"/>
    <w:link w:val="BodyTextIndent3Char"/>
    <w:rsid w:val="00B111A4"/>
    <w:pPr>
      <w:tabs>
        <w:tab w:val="left" w:pos="851"/>
      </w:tabs>
      <w:spacing w:after="120" w:line="360" w:lineRule="auto"/>
      <w:ind w:left="357" w:hanging="357"/>
      <w:jc w:val="both"/>
    </w:pPr>
    <w:rPr>
      <w:rFonts w:ascii="Arial Narrow" w:eastAsia="Arial Unicode MS" w:hAnsi="Arial Narrow" w:cs="Times New Roman"/>
      <w:color w:val="000000"/>
      <w:w w:val="0"/>
      <w:szCs w:val="24"/>
      <w:lang w:eastAsia="pt-BR"/>
    </w:rPr>
  </w:style>
  <w:style w:type="character" w:customStyle="1" w:styleId="BodyTextIndent3Char">
    <w:name w:val="Body Text Indent 3 Char"/>
    <w:basedOn w:val="DefaultParagraphFont"/>
    <w:link w:val="BodyTextIndent3"/>
    <w:rsid w:val="00B111A4"/>
    <w:rPr>
      <w:rFonts w:ascii="Arial Narrow" w:eastAsia="Arial Unicode MS" w:hAnsi="Arial Narrow" w:cs="Times New Roman"/>
      <w:color w:val="000000"/>
      <w:w w:val="0"/>
      <w:szCs w:val="24"/>
      <w:lang w:eastAsia="pt-BR"/>
    </w:rPr>
  </w:style>
  <w:style w:type="character" w:customStyle="1" w:styleId="DeltaViewMoveDestination">
    <w:name w:val="DeltaView Move Destination"/>
    <w:rsid w:val="00B111A4"/>
    <w:rPr>
      <w:color w:val="00C000"/>
      <w:spacing w:val="0"/>
      <w:u w:val="double"/>
    </w:rPr>
  </w:style>
  <w:style w:type="paragraph" w:styleId="NormalWeb">
    <w:name w:val="Normal (Web)"/>
    <w:basedOn w:val="Normal"/>
    <w:uiPriority w:val="99"/>
    <w:rsid w:val="00B111A4"/>
    <w:pPr>
      <w:spacing w:before="100" w:beforeAutospacing="1" w:after="100" w:afterAutospacing="1" w:line="240" w:lineRule="auto"/>
    </w:pPr>
    <w:rPr>
      <w:rFonts w:ascii="Verdana" w:eastAsia="Arial Unicode MS" w:hAnsi="Verdana" w:cs="Times New Roman"/>
      <w:sz w:val="24"/>
      <w:szCs w:val="24"/>
      <w:lang w:eastAsia="pt-BR"/>
    </w:rPr>
  </w:style>
  <w:style w:type="character" w:styleId="PageNumber">
    <w:name w:val="page number"/>
    <w:basedOn w:val="DefaultParagraphFont"/>
    <w:uiPriority w:val="99"/>
    <w:rsid w:val="00B111A4"/>
  </w:style>
  <w:style w:type="paragraph" w:customStyle="1" w:styleId="ListaColorida-nfase11">
    <w:name w:val="Lista Colorida - Ênfase 11"/>
    <w:basedOn w:val="Normal"/>
    <w:uiPriority w:val="34"/>
    <w:qFormat/>
    <w:rsid w:val="00B111A4"/>
    <w:pPr>
      <w:spacing w:after="0" w:line="240" w:lineRule="auto"/>
      <w:ind w:left="720"/>
    </w:pPr>
    <w:rPr>
      <w:rFonts w:ascii="Times New Roman" w:eastAsia="Times New Roman" w:hAnsi="Times New Roman" w:cs="Times New Roman"/>
      <w:sz w:val="24"/>
      <w:szCs w:val="24"/>
      <w:lang w:eastAsia="pt-BR"/>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styleId="BalloonText">
    <w:name w:val="Balloon Text"/>
    <w:basedOn w:val="Normal"/>
    <w:link w:val="BalloonTextChar"/>
    <w:unhideWhenUsed/>
    <w:rsid w:val="00B111A4"/>
    <w:pPr>
      <w:spacing w:after="0" w:line="240" w:lineRule="auto"/>
    </w:pPr>
    <w:rPr>
      <w:rFonts w:ascii="Tahoma" w:eastAsia="Times New Roman" w:hAnsi="Tahoma" w:cs="Times New Roman"/>
      <w:sz w:val="16"/>
      <w:szCs w:val="16"/>
      <w:lang w:eastAsia="pt-BR"/>
    </w:rPr>
  </w:style>
  <w:style w:type="character" w:customStyle="1" w:styleId="BalloonTextChar">
    <w:name w:val="Balloon Text Char"/>
    <w:basedOn w:val="DefaultParagraphFont"/>
    <w:link w:val="BalloonText"/>
    <w:rsid w:val="00B111A4"/>
    <w:rPr>
      <w:rFonts w:ascii="Tahoma" w:eastAsia="Times New Roman" w:hAnsi="Tahoma" w:cs="Times New Roman"/>
      <w:sz w:val="16"/>
      <w:szCs w:val="16"/>
      <w:lang w:eastAsia="pt-BR"/>
    </w:rPr>
  </w:style>
  <w:style w:type="paragraph" w:customStyle="1" w:styleId="c3">
    <w:name w:val="c3"/>
    <w:basedOn w:val="Normal"/>
    <w:rsid w:val="00B111A4"/>
    <w:pPr>
      <w:spacing w:before="100" w:beforeAutospacing="1" w:after="100" w:afterAutospacing="1" w:line="240" w:lineRule="auto"/>
    </w:pPr>
    <w:rPr>
      <w:rFonts w:ascii="Arial" w:eastAsia="Arial Unicode MS" w:hAnsi="Arial" w:cs="Arial"/>
      <w:sz w:val="24"/>
      <w:szCs w:val="24"/>
      <w:lang w:eastAsia="pt-BR"/>
    </w:rPr>
  </w:style>
  <w:style w:type="paragraph" w:styleId="FootnoteText">
    <w:name w:val="footnote text"/>
    <w:aliases w:val="Nota de rodapé,Nota de rodap,Car"/>
    <w:basedOn w:val="Normal"/>
    <w:link w:val="FootnoteTextChar"/>
    <w:unhideWhenUsed/>
    <w:qFormat/>
    <w:rsid w:val="00B111A4"/>
    <w:pPr>
      <w:spacing w:after="0" w:line="240" w:lineRule="auto"/>
    </w:pPr>
    <w:rPr>
      <w:rFonts w:ascii="Times New Roman" w:eastAsia="Times New Roman" w:hAnsi="Times New Roman" w:cs="Times New Roman"/>
      <w:sz w:val="20"/>
      <w:szCs w:val="20"/>
      <w:lang w:eastAsia="pt-BR"/>
    </w:rPr>
  </w:style>
  <w:style w:type="character" w:customStyle="1" w:styleId="FootnoteTextChar">
    <w:name w:val="Footnote Text Char"/>
    <w:aliases w:val="Nota de rodapé Char,Nota de rodap Char,Car Char"/>
    <w:basedOn w:val="DefaultParagraphFont"/>
    <w:link w:val="FootnoteText"/>
    <w:rsid w:val="00B111A4"/>
    <w:rPr>
      <w:rFonts w:ascii="Times New Roman" w:eastAsia="Times New Roman" w:hAnsi="Times New Roman" w:cs="Times New Roman"/>
      <w:sz w:val="20"/>
      <w:szCs w:val="20"/>
      <w:lang w:eastAsia="pt-BR"/>
    </w:rPr>
  </w:style>
  <w:style w:type="character" w:styleId="FootnoteReference">
    <w:name w:val="footnote reference"/>
    <w:aliases w:val="Style 41,o"/>
    <w:uiPriority w:val="99"/>
    <w:unhideWhenUsed/>
    <w:rsid w:val="00B111A4"/>
    <w:rPr>
      <w:vertAlign w:val="superscript"/>
    </w:rPr>
  </w:style>
  <w:style w:type="paragraph" w:styleId="List2">
    <w:name w:val="List 2"/>
    <w:basedOn w:val="Normal"/>
    <w:rsid w:val="00B111A4"/>
    <w:pPr>
      <w:autoSpaceDE w:val="0"/>
      <w:autoSpaceDN w:val="0"/>
      <w:adjustRightInd w:val="0"/>
      <w:spacing w:after="0" w:line="240" w:lineRule="auto"/>
      <w:ind w:left="566" w:hanging="283"/>
      <w:jc w:val="both"/>
    </w:pPr>
    <w:rPr>
      <w:rFonts w:ascii="Times New Roman" w:eastAsia="Times New Roman" w:hAnsi="Times New Roman" w:cs="Times New Roman"/>
      <w:sz w:val="24"/>
      <w:szCs w:val="24"/>
      <w:lang w:eastAsia="pt-BR"/>
    </w:rPr>
  </w:style>
  <w:style w:type="table" w:styleId="TableGrid">
    <w:name w:val="Table Grid"/>
    <w:basedOn w:val="TableNormal"/>
    <w:rsid w:val="00B111A4"/>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B111A4"/>
    <w:pPr>
      <w:widowControl w:val="0"/>
      <w:adjustRightInd w:val="0"/>
      <w:spacing w:line="240" w:lineRule="exact"/>
      <w:jc w:val="both"/>
      <w:textAlignment w:val="baseline"/>
    </w:pPr>
    <w:rPr>
      <w:rFonts w:ascii="Verdana" w:eastAsia="Times New Roman" w:hAnsi="Verdana" w:cs="Times New Roman"/>
      <w:sz w:val="20"/>
      <w:szCs w:val="20"/>
      <w:lang w:val="en-US"/>
    </w:rPr>
  </w:style>
  <w:style w:type="character" w:styleId="CommentReference">
    <w:name w:val="annotation reference"/>
    <w:semiHidden/>
    <w:unhideWhenUsed/>
    <w:rsid w:val="00B111A4"/>
    <w:rPr>
      <w:sz w:val="16"/>
      <w:szCs w:val="16"/>
    </w:rPr>
  </w:style>
  <w:style w:type="paragraph" w:styleId="TOC1">
    <w:name w:val="toc 1"/>
    <w:basedOn w:val="Normal"/>
    <w:next w:val="Normal"/>
    <w:autoRedefine/>
    <w:uiPriority w:val="39"/>
    <w:unhideWhenUsed/>
    <w:rsid w:val="00B111A4"/>
    <w:pPr>
      <w:tabs>
        <w:tab w:val="left" w:pos="709"/>
        <w:tab w:val="right" w:leader="dot" w:pos="9061"/>
      </w:tabs>
      <w:spacing w:before="120" w:after="120" w:line="240" w:lineRule="auto"/>
      <w:jc w:val="both"/>
    </w:pPr>
    <w:rPr>
      <w:rFonts w:ascii="Trebuchet MS" w:eastAsia="Times New Roman" w:hAnsi="Trebuchet MS" w:cs="Times New Roman"/>
      <w:szCs w:val="24"/>
      <w:lang w:eastAsia="pt-BR"/>
    </w:rPr>
  </w:style>
  <w:style w:type="paragraph" w:styleId="CommentText">
    <w:name w:val="annotation text"/>
    <w:basedOn w:val="Normal"/>
    <w:link w:val="CommentTextChar"/>
    <w:semiHidden/>
    <w:unhideWhenUsed/>
    <w:rsid w:val="00B111A4"/>
    <w:pPr>
      <w:spacing w:after="0" w:line="240" w:lineRule="auto"/>
    </w:pPr>
    <w:rPr>
      <w:rFonts w:ascii="Times New Roman" w:eastAsia="Times New Roman" w:hAnsi="Times New Roman" w:cs="Times New Roman"/>
      <w:sz w:val="20"/>
      <w:szCs w:val="20"/>
      <w:lang w:eastAsia="pt-BR"/>
    </w:rPr>
  </w:style>
  <w:style w:type="character" w:customStyle="1" w:styleId="CommentTextChar">
    <w:name w:val="Comment Text Char"/>
    <w:basedOn w:val="DefaultParagraphFont"/>
    <w:link w:val="CommentText"/>
    <w:semiHidden/>
    <w:rsid w:val="00B111A4"/>
    <w:rPr>
      <w:rFonts w:ascii="Times New Roman" w:eastAsia="Times New Roman" w:hAnsi="Times New Roman" w:cs="Times New Roman"/>
      <w:sz w:val="20"/>
      <w:szCs w:val="20"/>
      <w:lang w:eastAsia="pt-BR"/>
    </w:rPr>
  </w:style>
  <w:style w:type="character" w:customStyle="1" w:styleId="CommentSubjectChar">
    <w:name w:val="Comment Subject Char"/>
    <w:basedOn w:val="CommentTextChar"/>
    <w:link w:val="CommentSubject"/>
    <w:semiHidden/>
    <w:rsid w:val="00B111A4"/>
    <w:rPr>
      <w:rFonts w:ascii="Times New Roman" w:eastAsia="Times New Roman" w:hAnsi="Times New Roman" w:cs="Times New Roman"/>
      <w:b/>
      <w:bCs/>
      <w:sz w:val="20"/>
      <w:szCs w:val="20"/>
      <w:lang w:eastAsia="pt-BR"/>
    </w:rPr>
  </w:style>
  <w:style w:type="paragraph" w:styleId="CommentSubject">
    <w:name w:val="annotation subject"/>
    <w:basedOn w:val="CommentText"/>
    <w:next w:val="CommentText"/>
    <w:link w:val="CommentSubjectChar"/>
    <w:semiHidden/>
    <w:unhideWhenUsed/>
    <w:rsid w:val="00B111A4"/>
    <w:rPr>
      <w:b/>
      <w:bCs/>
    </w:rPr>
  </w:style>
  <w:style w:type="paragraph" w:styleId="ListParagraph">
    <w:name w:val="List Paragraph"/>
    <w:aliases w:val="Vitor Título,Vitor T’tulo,Normal numerado,Meu,List Paragraph_0,Parágrafo da Lista;Comum,Comum,Vitor T?tulo,Capítulo,Bullet List,FooterText,numbered,Paragraphe de liste1,Bulletr List Paragraph,列出段落,列出段落1,List Paragraph21,Listeafsnit1"/>
    <w:basedOn w:val="Normal"/>
    <w:link w:val="ListParagraphChar"/>
    <w:uiPriority w:val="34"/>
    <w:qFormat/>
    <w:rsid w:val="00B111A4"/>
    <w:pPr>
      <w:spacing w:after="0" w:line="240" w:lineRule="auto"/>
      <w:ind w:left="708"/>
    </w:pPr>
    <w:rPr>
      <w:rFonts w:ascii="Times New Roman" w:eastAsia="Times New Roman" w:hAnsi="Times New Roman" w:cs="Times New Roman"/>
      <w:sz w:val="24"/>
      <w:szCs w:val="24"/>
      <w:lang w:eastAsia="pt-BR"/>
    </w:rPr>
  </w:style>
  <w:style w:type="character" w:customStyle="1" w:styleId="ListParagraphChar">
    <w:name w:val="List Paragraph Char"/>
    <w:aliases w:val="Vitor Título Char,Vitor T’tulo Char,Normal numerado Char,Meu Char,List Paragraph_0 Char,Parágrafo da Lista;Comum Char,Comum Char,Vitor T?tulo Char,Capítulo Char,Bullet List Char,FooterText Char,numbered Char,Paragraphe de liste1 Char"/>
    <w:link w:val="ListParagraph"/>
    <w:uiPriority w:val="34"/>
    <w:qFormat/>
    <w:rsid w:val="00B111A4"/>
    <w:rPr>
      <w:rFonts w:ascii="Times New Roman" w:eastAsia="Times New Roman" w:hAnsi="Times New Roman" w:cs="Times New Roman"/>
      <w:sz w:val="24"/>
      <w:szCs w:val="24"/>
      <w:lang w:eastAsia="pt-BR"/>
    </w:rPr>
  </w:style>
  <w:style w:type="paragraph" w:styleId="ListBullet">
    <w:name w:val="List Bullet"/>
    <w:basedOn w:val="Normal"/>
    <w:uiPriority w:val="99"/>
    <w:unhideWhenUsed/>
    <w:rsid w:val="00B111A4"/>
    <w:pPr>
      <w:numPr>
        <w:numId w:val="1"/>
      </w:numPr>
      <w:spacing w:after="0" w:line="240" w:lineRule="auto"/>
      <w:contextualSpacing/>
    </w:pPr>
    <w:rPr>
      <w:rFonts w:ascii="Times New Roman" w:eastAsia="Times New Roman" w:hAnsi="Times New Roman" w:cs="Times New Roman"/>
      <w:sz w:val="24"/>
      <w:szCs w:val="24"/>
      <w:lang w:eastAsia="pt-BR"/>
    </w:rPr>
  </w:style>
  <w:style w:type="paragraph" w:customStyle="1" w:styleId="NormalJustified">
    <w:name w:val="Normal (Justified)"/>
    <w:basedOn w:val="Normal"/>
    <w:rsid w:val="00B111A4"/>
    <w:pPr>
      <w:autoSpaceDE w:val="0"/>
      <w:autoSpaceDN w:val="0"/>
      <w:adjustRightInd w:val="0"/>
      <w:spacing w:after="0" w:line="240" w:lineRule="auto"/>
      <w:jc w:val="both"/>
    </w:pPr>
    <w:rPr>
      <w:rFonts w:ascii="Times New Roman" w:eastAsia="Times New Roman" w:hAnsi="Times New Roman" w:cs="Times New Roman"/>
      <w:kern w:val="28"/>
      <w:sz w:val="20"/>
      <w:szCs w:val="20"/>
      <w:lang w:eastAsia="pt-BR"/>
    </w:rPr>
  </w:style>
  <w:style w:type="paragraph" w:customStyle="1" w:styleId="Estilo1">
    <w:name w:val="Estilo 1"/>
    <w:basedOn w:val="Normal"/>
    <w:qFormat/>
    <w:rsid w:val="00B111A4"/>
    <w:pPr>
      <w:widowControl w:val="0"/>
      <w:numPr>
        <w:numId w:val="2"/>
      </w:numPr>
      <w:spacing w:after="0" w:line="280" w:lineRule="atLeast"/>
      <w:jc w:val="both"/>
    </w:pPr>
    <w:rPr>
      <w:rFonts w:ascii="Garamond" w:eastAsia="Times New Roman" w:hAnsi="Garamond" w:cs="Times New Roman"/>
      <w:b/>
      <w:smallCaps/>
      <w:color w:val="000000"/>
      <w:spacing w:val="-2"/>
      <w:sz w:val="24"/>
      <w:szCs w:val="24"/>
      <w:u w:val="single"/>
      <w:lang w:eastAsia="pt-BR"/>
    </w:rPr>
  </w:style>
  <w:style w:type="paragraph" w:customStyle="1" w:styleId="Default">
    <w:name w:val="Default"/>
    <w:rsid w:val="00B111A4"/>
    <w:pPr>
      <w:autoSpaceDE w:val="0"/>
      <w:autoSpaceDN w:val="0"/>
      <w:adjustRightInd w:val="0"/>
      <w:spacing w:after="0" w:line="240" w:lineRule="auto"/>
    </w:pPr>
    <w:rPr>
      <w:rFonts w:ascii="Arial" w:eastAsia="Times New Roman" w:hAnsi="Arial" w:cs="Arial"/>
      <w:color w:val="000000"/>
      <w:sz w:val="24"/>
      <w:szCs w:val="24"/>
      <w:lang w:eastAsia="pt-BR"/>
    </w:rPr>
  </w:style>
  <w:style w:type="paragraph" w:customStyle="1" w:styleId="ListaColorida-nfase111">
    <w:name w:val="Lista Colorida - Ênfase 111"/>
    <w:basedOn w:val="Normal"/>
    <w:uiPriority w:val="34"/>
    <w:qFormat/>
    <w:rsid w:val="00B111A4"/>
    <w:pPr>
      <w:widowControl w:val="0"/>
      <w:autoSpaceDE w:val="0"/>
      <w:autoSpaceDN w:val="0"/>
      <w:adjustRightInd w:val="0"/>
      <w:spacing w:after="0" w:line="240" w:lineRule="auto"/>
      <w:ind w:left="708"/>
    </w:pPr>
    <w:rPr>
      <w:rFonts w:ascii="Times New Roman" w:eastAsia="Times New Roman" w:hAnsi="Times New Roman" w:cs="Times New Roman"/>
      <w:sz w:val="24"/>
      <w:szCs w:val="24"/>
      <w:lang w:eastAsia="pt-BR"/>
    </w:rPr>
  </w:style>
  <w:style w:type="paragraph" w:customStyle="1" w:styleId="MF2">
    <w:name w:val="MF2"/>
    <w:basedOn w:val="Normal"/>
    <w:autoRedefine/>
    <w:uiPriority w:val="99"/>
    <w:rsid w:val="00B111A4"/>
    <w:pPr>
      <w:widowControl w:val="0"/>
      <w:autoSpaceDE w:val="0"/>
      <w:autoSpaceDN w:val="0"/>
      <w:adjustRightInd w:val="0"/>
      <w:spacing w:after="0" w:line="320" w:lineRule="exact"/>
      <w:jc w:val="both"/>
    </w:pPr>
    <w:rPr>
      <w:rFonts w:ascii="Times New Roman" w:eastAsia="Times New Roman" w:hAnsi="Times New Roman" w:cs="Times New Roman"/>
      <w:b/>
      <w:bCs/>
      <w:sz w:val="20"/>
      <w:szCs w:val="20"/>
    </w:rPr>
  </w:style>
  <w:style w:type="paragraph" w:customStyle="1" w:styleId="Body">
    <w:name w:val="Body"/>
    <w:aliases w:val="b"/>
    <w:basedOn w:val="Normal"/>
    <w:link w:val="BodyChar"/>
    <w:rsid w:val="00B111A4"/>
    <w:pPr>
      <w:spacing w:after="140" w:line="290" w:lineRule="auto"/>
      <w:jc w:val="both"/>
    </w:pPr>
    <w:rPr>
      <w:rFonts w:ascii="Arial" w:eastAsia="Times New Roman" w:hAnsi="Arial" w:cs="Arial"/>
      <w:sz w:val="20"/>
      <w:szCs w:val="24"/>
      <w:lang w:eastAsia="pt-BR"/>
    </w:rPr>
  </w:style>
  <w:style w:type="character" w:customStyle="1" w:styleId="BodyChar">
    <w:name w:val="Body Char"/>
    <w:link w:val="Body"/>
    <w:rsid w:val="00B111A4"/>
    <w:rPr>
      <w:rFonts w:ascii="Arial" w:eastAsia="Times New Roman" w:hAnsi="Arial" w:cs="Arial"/>
      <w:sz w:val="20"/>
      <w:szCs w:val="24"/>
      <w:lang w:eastAsia="pt-BR"/>
    </w:rPr>
  </w:style>
  <w:style w:type="paragraph" w:customStyle="1" w:styleId="Level1">
    <w:name w:val="Level 1"/>
    <w:basedOn w:val="Normal"/>
    <w:qFormat/>
    <w:rsid w:val="00B111A4"/>
    <w:pPr>
      <w:keepNext/>
      <w:widowControl w:val="0"/>
      <w:numPr>
        <w:numId w:val="29"/>
      </w:numPr>
      <w:spacing w:before="280" w:after="140" w:line="290" w:lineRule="auto"/>
      <w:jc w:val="both"/>
      <w:outlineLvl w:val="0"/>
    </w:pPr>
    <w:rPr>
      <w:rFonts w:ascii="Arial" w:eastAsia="Times New Roman" w:hAnsi="Arial" w:cs="Arial"/>
      <w:b/>
      <w:szCs w:val="20"/>
      <w:lang w:eastAsia="pt-BR"/>
    </w:rPr>
  </w:style>
  <w:style w:type="paragraph" w:customStyle="1" w:styleId="Level2">
    <w:name w:val="Level 2"/>
    <w:aliases w:val="2"/>
    <w:basedOn w:val="Normal"/>
    <w:link w:val="Level2Char"/>
    <w:qFormat/>
    <w:rsid w:val="00B111A4"/>
    <w:pPr>
      <w:numPr>
        <w:ilvl w:val="1"/>
        <w:numId w:val="29"/>
      </w:numPr>
      <w:spacing w:after="140" w:line="290" w:lineRule="auto"/>
      <w:jc w:val="both"/>
      <w:outlineLvl w:val="1"/>
    </w:pPr>
    <w:rPr>
      <w:rFonts w:ascii="Arial" w:eastAsia="Times New Roman" w:hAnsi="Arial" w:cs="Arial"/>
      <w:sz w:val="20"/>
      <w:szCs w:val="20"/>
      <w:lang w:eastAsia="pt-BR"/>
    </w:rPr>
  </w:style>
  <w:style w:type="character" w:customStyle="1" w:styleId="Level2Char">
    <w:name w:val="Level 2 Char"/>
    <w:link w:val="Level2"/>
    <w:rsid w:val="00B111A4"/>
    <w:rPr>
      <w:rFonts w:ascii="Arial" w:eastAsia="Times New Roman" w:hAnsi="Arial" w:cs="Arial"/>
      <w:sz w:val="20"/>
      <w:szCs w:val="20"/>
      <w:lang w:eastAsia="pt-BR"/>
    </w:rPr>
  </w:style>
  <w:style w:type="paragraph" w:customStyle="1" w:styleId="Level3">
    <w:name w:val="Level 3"/>
    <w:basedOn w:val="Normal"/>
    <w:link w:val="Level3Char"/>
    <w:qFormat/>
    <w:rsid w:val="00B111A4"/>
    <w:pPr>
      <w:numPr>
        <w:ilvl w:val="2"/>
        <w:numId w:val="29"/>
      </w:numPr>
      <w:spacing w:after="140" w:line="290" w:lineRule="auto"/>
      <w:jc w:val="both"/>
      <w:outlineLvl w:val="2"/>
    </w:pPr>
    <w:rPr>
      <w:rFonts w:ascii="Arial" w:eastAsia="Times New Roman" w:hAnsi="Arial" w:cs="Arial"/>
      <w:sz w:val="20"/>
      <w:szCs w:val="20"/>
      <w:lang w:eastAsia="pt-BR"/>
    </w:rPr>
  </w:style>
  <w:style w:type="character" w:customStyle="1" w:styleId="Level3Char">
    <w:name w:val="Level 3 Char"/>
    <w:link w:val="Level3"/>
    <w:locked/>
    <w:rsid w:val="00B111A4"/>
    <w:rPr>
      <w:rFonts w:ascii="Arial" w:eastAsia="Times New Roman" w:hAnsi="Arial" w:cs="Arial"/>
      <w:sz w:val="20"/>
      <w:szCs w:val="20"/>
      <w:lang w:eastAsia="pt-BR"/>
    </w:rPr>
  </w:style>
  <w:style w:type="paragraph" w:customStyle="1" w:styleId="Level4">
    <w:name w:val="Level 4"/>
    <w:aliases w:val="4"/>
    <w:basedOn w:val="Normal"/>
    <w:qFormat/>
    <w:rsid w:val="00B111A4"/>
    <w:pPr>
      <w:numPr>
        <w:ilvl w:val="3"/>
        <w:numId w:val="29"/>
      </w:numPr>
      <w:spacing w:after="140" w:line="290" w:lineRule="auto"/>
      <w:jc w:val="both"/>
      <w:outlineLvl w:val="3"/>
    </w:pPr>
    <w:rPr>
      <w:rFonts w:ascii="Arial" w:eastAsia="Times New Roman" w:hAnsi="Arial" w:cs="Arial"/>
      <w:sz w:val="20"/>
      <w:szCs w:val="20"/>
      <w:lang w:eastAsia="pt-BR"/>
    </w:rPr>
  </w:style>
  <w:style w:type="paragraph" w:customStyle="1" w:styleId="Level5">
    <w:name w:val="Level 5"/>
    <w:basedOn w:val="Normal"/>
    <w:qFormat/>
    <w:rsid w:val="00B111A4"/>
    <w:pPr>
      <w:numPr>
        <w:ilvl w:val="4"/>
        <w:numId w:val="29"/>
      </w:numPr>
      <w:spacing w:after="140" w:line="290" w:lineRule="auto"/>
      <w:jc w:val="both"/>
    </w:pPr>
    <w:rPr>
      <w:rFonts w:ascii="Arial" w:eastAsia="Times New Roman" w:hAnsi="Arial" w:cs="Arial"/>
      <w:sz w:val="20"/>
      <w:szCs w:val="20"/>
      <w:lang w:eastAsia="pt-BR"/>
    </w:rPr>
  </w:style>
  <w:style w:type="paragraph" w:customStyle="1" w:styleId="Level6">
    <w:name w:val="Level 6"/>
    <w:basedOn w:val="Normal"/>
    <w:qFormat/>
    <w:rsid w:val="00B111A4"/>
    <w:pPr>
      <w:numPr>
        <w:ilvl w:val="5"/>
        <w:numId w:val="29"/>
      </w:numPr>
      <w:spacing w:after="140" w:line="290" w:lineRule="auto"/>
      <w:jc w:val="both"/>
    </w:pPr>
    <w:rPr>
      <w:rFonts w:ascii="Arial" w:eastAsia="Times New Roman" w:hAnsi="Arial" w:cs="Arial"/>
      <w:sz w:val="20"/>
      <w:szCs w:val="20"/>
      <w:lang w:eastAsia="pt-BR"/>
    </w:rPr>
  </w:style>
  <w:style w:type="paragraph" w:styleId="List">
    <w:name w:val="List"/>
    <w:basedOn w:val="Normal"/>
    <w:unhideWhenUsed/>
    <w:rsid w:val="00B111A4"/>
    <w:pPr>
      <w:spacing w:after="120" w:line="240" w:lineRule="auto"/>
      <w:ind w:left="283" w:hanging="283"/>
      <w:contextualSpacing/>
      <w:jc w:val="both"/>
    </w:pPr>
    <w:rPr>
      <w:rFonts w:ascii="Times New Roman" w:eastAsia="Times New Roman" w:hAnsi="Times New Roman" w:cs="Times New Roman"/>
      <w:sz w:val="26"/>
      <w:szCs w:val="20"/>
      <w:lang w:eastAsia="pt-BR"/>
    </w:rPr>
  </w:style>
  <w:style w:type="paragraph" w:customStyle="1" w:styleId="ContratoN3">
    <w:name w:val="Contrato_N3"/>
    <w:basedOn w:val="Normal"/>
    <w:rsid w:val="00B111A4"/>
    <w:pPr>
      <w:widowControl w:val="0"/>
      <w:numPr>
        <w:ilvl w:val="1"/>
        <w:numId w:val="4"/>
      </w:numPr>
      <w:tabs>
        <w:tab w:val="clear" w:pos="1134"/>
        <w:tab w:val="num" w:pos="1854"/>
      </w:tabs>
      <w:autoSpaceDE w:val="0"/>
      <w:autoSpaceDN w:val="0"/>
      <w:adjustRightInd w:val="0"/>
      <w:spacing w:before="360" w:after="120" w:line="300" w:lineRule="exact"/>
      <w:ind w:left="1638" w:hanging="504"/>
      <w:jc w:val="both"/>
      <w:textAlignment w:val="baseline"/>
    </w:pPr>
    <w:rPr>
      <w:rFonts w:ascii="Times New Roman" w:eastAsia="Times New Roman" w:hAnsi="Times New Roman" w:cs="Times New Roman"/>
      <w:sz w:val="24"/>
      <w:szCs w:val="24"/>
      <w:lang w:val="en-US" w:eastAsia="pt-BR"/>
    </w:rPr>
  </w:style>
  <w:style w:type="paragraph" w:customStyle="1" w:styleId="EstiloContratoN1PretoVersalete">
    <w:name w:val="Estilo Contrato_N1 + Preto Versalete"/>
    <w:basedOn w:val="Normal"/>
    <w:rsid w:val="00B111A4"/>
    <w:pPr>
      <w:widowControl w:val="0"/>
      <w:numPr>
        <w:ilvl w:val="2"/>
        <w:numId w:val="4"/>
      </w:numPr>
      <w:tabs>
        <w:tab w:val="clear" w:pos="1854"/>
        <w:tab w:val="num" w:pos="0"/>
      </w:tabs>
      <w:autoSpaceDE w:val="0"/>
      <w:autoSpaceDN w:val="0"/>
      <w:adjustRightInd w:val="0"/>
      <w:spacing w:before="600" w:after="120" w:line="360" w:lineRule="atLeast"/>
      <w:ind w:left="0" w:firstLine="288"/>
      <w:jc w:val="center"/>
      <w:textAlignment w:val="baseline"/>
    </w:pPr>
    <w:rPr>
      <w:rFonts w:ascii="Times New Roman Negrito" w:eastAsia="Times New Roman" w:hAnsi="Times New Roman Negrito" w:cs="Times New Roman"/>
      <w:b/>
      <w:caps/>
      <w:smallCaps/>
      <w:color w:val="000000"/>
      <w:sz w:val="24"/>
      <w:szCs w:val="24"/>
      <w:lang w:val="en-US" w:eastAsia="pt-BR"/>
    </w:rPr>
  </w:style>
  <w:style w:type="paragraph" w:customStyle="1" w:styleId="PargrafodaLista1">
    <w:name w:val="Parágrafo da Lista1"/>
    <w:basedOn w:val="Normal"/>
    <w:qFormat/>
    <w:rsid w:val="00B111A4"/>
    <w:pPr>
      <w:widowControl w:val="0"/>
      <w:numPr>
        <w:numId w:val="4"/>
      </w:numPr>
      <w:autoSpaceDE w:val="0"/>
      <w:autoSpaceDN w:val="0"/>
      <w:adjustRightInd w:val="0"/>
      <w:spacing w:after="0" w:line="360" w:lineRule="atLeast"/>
      <w:jc w:val="both"/>
      <w:textAlignment w:val="baseline"/>
    </w:pPr>
    <w:rPr>
      <w:rFonts w:ascii="Times New Roman" w:eastAsia="Times New Roman" w:hAnsi="Times New Roman" w:cs="Times New Roman"/>
      <w:sz w:val="24"/>
      <w:szCs w:val="24"/>
      <w:lang w:eastAsia="pt-BR"/>
    </w:rPr>
  </w:style>
  <w:style w:type="paragraph" w:customStyle="1" w:styleId="Texto-MattosFilho">
    <w:name w:val="Texto - Mattos Filho"/>
    <w:basedOn w:val="Normal"/>
    <w:link w:val="Texto-MattosFilhoChar"/>
    <w:qFormat/>
    <w:rsid w:val="00B111A4"/>
    <w:pPr>
      <w:spacing w:after="0" w:line="360" w:lineRule="auto"/>
      <w:jc w:val="both"/>
    </w:pPr>
    <w:rPr>
      <w:rFonts w:ascii="Tahoma" w:eastAsia="Times New Roman" w:hAnsi="Tahoma" w:cs="Times New Roman"/>
      <w:szCs w:val="24"/>
      <w:lang w:eastAsia="pt-BR"/>
    </w:rPr>
  </w:style>
  <w:style w:type="character" w:customStyle="1" w:styleId="Texto-MattosFilhoChar">
    <w:name w:val="Texto - Mattos Filho Char"/>
    <w:basedOn w:val="DefaultParagraphFont"/>
    <w:link w:val="Texto-MattosFilho"/>
    <w:rsid w:val="00B111A4"/>
    <w:rPr>
      <w:rFonts w:ascii="Tahoma" w:eastAsia="Times New Roman" w:hAnsi="Tahoma" w:cs="Times New Roman"/>
      <w:szCs w:val="24"/>
      <w:lang w:eastAsia="pt-BR"/>
    </w:rPr>
  </w:style>
  <w:style w:type="paragraph" w:customStyle="1" w:styleId="xl65">
    <w:name w:val="xl65"/>
    <w:basedOn w:val="Normal"/>
    <w:rsid w:val="00B111A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6">
    <w:name w:val="xl66"/>
    <w:basedOn w:val="Normal"/>
    <w:rsid w:val="00B111A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style-span">
    <w:name w:val="apple-style-span"/>
    <w:basedOn w:val="DefaultParagraphFont"/>
    <w:rsid w:val="00B111A4"/>
  </w:style>
  <w:style w:type="paragraph" w:styleId="Subtitle">
    <w:name w:val="Subtitle"/>
    <w:basedOn w:val="Normal"/>
    <w:link w:val="SubtitleChar"/>
    <w:uiPriority w:val="11"/>
    <w:qFormat/>
    <w:rsid w:val="00B111A4"/>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B111A4"/>
    <w:rPr>
      <w:rFonts w:ascii="Cambria" w:eastAsia="Times New Roman" w:hAnsi="Cambria" w:cs="Times New Roman"/>
      <w:sz w:val="24"/>
      <w:szCs w:val="24"/>
    </w:rPr>
  </w:style>
  <w:style w:type="paragraph" w:customStyle="1" w:styleId="Nivel1">
    <w:name w:val="Nivel 1"/>
    <w:basedOn w:val="Normal"/>
    <w:qFormat/>
    <w:rsid w:val="00B111A4"/>
    <w:pPr>
      <w:widowControl w:val="0"/>
      <w:tabs>
        <w:tab w:val="num" w:pos="851"/>
      </w:tabs>
      <w:autoSpaceDE w:val="0"/>
      <w:autoSpaceDN w:val="0"/>
      <w:adjustRightInd w:val="0"/>
      <w:spacing w:after="0" w:line="300" w:lineRule="atLeast"/>
      <w:ind w:left="851" w:hanging="851"/>
    </w:pPr>
    <w:rPr>
      <w:rFonts w:ascii="Times New Roman" w:eastAsia="Times New Roman" w:hAnsi="Times New Roman" w:cs="Times New Roman"/>
      <w:b/>
      <w:bCs/>
      <w:color w:val="000000"/>
      <w:lang w:eastAsia="pt-BR"/>
    </w:rPr>
  </w:style>
  <w:style w:type="paragraph" w:customStyle="1" w:styleId="Nivel2">
    <w:name w:val="Nivel 2"/>
    <w:basedOn w:val="Normal"/>
    <w:qFormat/>
    <w:rsid w:val="00B111A4"/>
    <w:pPr>
      <w:widowControl w:val="0"/>
      <w:tabs>
        <w:tab w:val="num" w:pos="851"/>
      </w:tabs>
      <w:autoSpaceDE w:val="0"/>
      <w:autoSpaceDN w:val="0"/>
      <w:adjustRightInd w:val="0"/>
      <w:spacing w:after="0" w:line="300" w:lineRule="atLeast"/>
    </w:pPr>
    <w:rPr>
      <w:rFonts w:ascii="Times New Roman" w:eastAsia="Times New Roman" w:hAnsi="Times New Roman" w:cs="Times New Roman"/>
      <w:bCs/>
      <w:color w:val="000000"/>
      <w:lang w:eastAsia="pt-BR"/>
    </w:rPr>
  </w:style>
  <w:style w:type="paragraph" w:customStyle="1" w:styleId="Nivel3">
    <w:name w:val="Nivel 3"/>
    <w:basedOn w:val="BodyText"/>
    <w:qFormat/>
    <w:rsid w:val="00B111A4"/>
    <w:pPr>
      <w:shd w:val="clear" w:color="auto" w:fill="auto"/>
      <w:tabs>
        <w:tab w:val="clear" w:pos="24"/>
        <w:tab w:val="clear" w:pos="284"/>
        <w:tab w:val="clear" w:pos="900"/>
        <w:tab w:val="clear" w:pos="1418"/>
        <w:tab w:val="clear" w:pos="2700"/>
        <w:tab w:val="clear" w:pos="3600"/>
        <w:tab w:val="clear" w:pos="4500"/>
        <w:tab w:val="clear" w:pos="5400"/>
        <w:tab w:val="clear" w:pos="6300"/>
        <w:tab w:val="clear" w:pos="7200"/>
        <w:tab w:val="clear" w:pos="8100"/>
        <w:tab w:val="clear" w:pos="9000"/>
        <w:tab w:val="num" w:pos="851"/>
      </w:tabs>
      <w:spacing w:after="0" w:line="320" w:lineRule="exact"/>
    </w:pPr>
    <w:rPr>
      <w:rFonts w:ascii="Times New Roman" w:eastAsia="MS Mincho" w:hAnsi="Times New Roman"/>
      <w:w w:val="100"/>
      <w:szCs w:val="22"/>
    </w:rPr>
  </w:style>
  <w:style w:type="paragraph" w:customStyle="1" w:styleId="Nivel4">
    <w:name w:val="Nivel 4"/>
    <w:basedOn w:val="Default"/>
    <w:qFormat/>
    <w:rsid w:val="002B482A"/>
    <w:pPr>
      <w:widowControl w:val="0"/>
      <w:numPr>
        <w:ilvl w:val="3"/>
        <w:numId w:val="6"/>
      </w:numPr>
      <w:tabs>
        <w:tab w:val="clear" w:pos="1843"/>
        <w:tab w:val="left" w:pos="1701"/>
      </w:tabs>
      <w:spacing w:line="300" w:lineRule="atLeast"/>
      <w:ind w:left="2880" w:hanging="360"/>
      <w:jc w:val="both"/>
    </w:pPr>
    <w:rPr>
      <w:rFonts w:ascii="Times New Roman" w:hAnsi="Times New Roman" w:cs="Times New Roman"/>
      <w:sz w:val="22"/>
      <w:szCs w:val="22"/>
    </w:rPr>
  </w:style>
  <w:style w:type="paragraph" w:customStyle="1" w:styleId="Nivel5">
    <w:name w:val="Nivel 5"/>
    <w:basedOn w:val="Default"/>
    <w:qFormat/>
    <w:rsid w:val="002B482A"/>
    <w:pPr>
      <w:widowControl w:val="0"/>
      <w:numPr>
        <w:ilvl w:val="4"/>
        <w:numId w:val="6"/>
      </w:numPr>
      <w:tabs>
        <w:tab w:val="clear" w:pos="1418"/>
      </w:tabs>
      <w:spacing w:line="300" w:lineRule="atLeast"/>
      <w:ind w:left="3600" w:hanging="360"/>
      <w:jc w:val="both"/>
    </w:pPr>
    <w:rPr>
      <w:rFonts w:ascii="Times New Roman" w:hAnsi="Times New Roman" w:cs="Times New Roman"/>
      <w:sz w:val="22"/>
      <w:szCs w:val="22"/>
    </w:rPr>
  </w:style>
  <w:style w:type="paragraph" w:customStyle="1" w:styleId="Nivel6">
    <w:name w:val="Nivel 6"/>
    <w:basedOn w:val="Normal"/>
    <w:qFormat/>
    <w:rsid w:val="002B482A"/>
    <w:pPr>
      <w:widowControl w:val="0"/>
      <w:numPr>
        <w:ilvl w:val="5"/>
        <w:numId w:val="6"/>
      </w:numPr>
      <w:tabs>
        <w:tab w:val="clear" w:pos="1985"/>
      </w:tabs>
      <w:autoSpaceDE w:val="0"/>
      <w:autoSpaceDN w:val="0"/>
      <w:adjustRightInd w:val="0"/>
      <w:spacing w:after="0" w:line="300" w:lineRule="atLeast"/>
      <w:ind w:left="4320" w:hanging="180"/>
      <w:jc w:val="both"/>
    </w:pPr>
    <w:rPr>
      <w:rFonts w:ascii="Times New Roman" w:eastAsia="TT108t00" w:hAnsi="Times New Roman" w:cs="Times New Roman"/>
      <w:lang w:eastAsia="pt-BR"/>
    </w:rPr>
  </w:style>
  <w:style w:type="paragraph" w:customStyle="1" w:styleId="TEXTO">
    <w:name w:val="TEXTO"/>
    <w:autoRedefine/>
    <w:rsid w:val="00B111A4"/>
    <w:pPr>
      <w:keepNext/>
      <w:keepLines/>
      <w:numPr>
        <w:ilvl w:val="1"/>
        <w:numId w:val="7"/>
      </w:numPr>
      <w:spacing w:after="0" w:line="300" w:lineRule="exact"/>
      <w:ind w:left="707" w:hanging="707"/>
    </w:pPr>
    <w:rPr>
      <w:rFonts w:ascii="Frutiger Light" w:eastAsia="Times New Roman" w:hAnsi="Frutiger Light" w:cs="Frutiger Light"/>
      <w:sz w:val="26"/>
      <w:szCs w:val="26"/>
    </w:rPr>
  </w:style>
  <w:style w:type="paragraph" w:customStyle="1" w:styleId="Level7">
    <w:name w:val="Level 7"/>
    <w:basedOn w:val="Normal"/>
    <w:rsid w:val="00B111A4"/>
    <w:pPr>
      <w:tabs>
        <w:tab w:val="num" w:pos="3288"/>
      </w:tabs>
      <w:spacing w:after="140" w:line="290" w:lineRule="auto"/>
      <w:ind w:left="3288" w:hanging="680"/>
      <w:jc w:val="both"/>
      <w:outlineLvl w:val="6"/>
    </w:pPr>
    <w:rPr>
      <w:rFonts w:ascii="Tahoma" w:eastAsia="Times New Roman" w:hAnsi="Tahoma" w:cs="Tahoma"/>
      <w:kern w:val="20"/>
      <w:lang w:eastAsia="pt-BR"/>
    </w:rPr>
  </w:style>
  <w:style w:type="paragraph" w:customStyle="1" w:styleId="Level8">
    <w:name w:val="Level 8"/>
    <w:basedOn w:val="Normal"/>
    <w:rsid w:val="00B111A4"/>
    <w:pPr>
      <w:tabs>
        <w:tab w:val="num" w:pos="3288"/>
      </w:tabs>
      <w:spacing w:after="140" w:line="290" w:lineRule="auto"/>
      <w:ind w:left="3288" w:hanging="680"/>
      <w:jc w:val="both"/>
      <w:outlineLvl w:val="7"/>
    </w:pPr>
    <w:rPr>
      <w:rFonts w:ascii="Tahoma" w:eastAsia="Times New Roman" w:hAnsi="Tahoma" w:cs="Tahoma"/>
      <w:kern w:val="20"/>
      <w:lang w:eastAsia="pt-BR"/>
    </w:rPr>
  </w:style>
  <w:style w:type="paragraph" w:customStyle="1" w:styleId="Level9">
    <w:name w:val="Level 9"/>
    <w:basedOn w:val="Normal"/>
    <w:rsid w:val="00B111A4"/>
    <w:pPr>
      <w:tabs>
        <w:tab w:val="num" w:pos="3288"/>
      </w:tabs>
      <w:spacing w:after="140" w:line="290" w:lineRule="auto"/>
      <w:ind w:left="3288" w:hanging="680"/>
      <w:jc w:val="both"/>
      <w:outlineLvl w:val="8"/>
    </w:pPr>
    <w:rPr>
      <w:rFonts w:ascii="Tahoma" w:eastAsia="Times New Roman" w:hAnsi="Tahoma" w:cs="Tahoma"/>
      <w:kern w:val="20"/>
      <w:lang w:eastAsia="pt-BR"/>
    </w:rPr>
  </w:style>
  <w:style w:type="paragraph" w:customStyle="1" w:styleId="NormalPlain">
    <w:name w:val="NormalPlain"/>
    <w:basedOn w:val="Normal"/>
    <w:rsid w:val="00B111A4"/>
    <w:pPr>
      <w:tabs>
        <w:tab w:val="num" w:pos="1440"/>
      </w:tabs>
      <w:suppressAutoHyphens/>
      <w:autoSpaceDE w:val="0"/>
      <w:autoSpaceDN w:val="0"/>
      <w:adjustRightInd w:val="0"/>
      <w:spacing w:after="0" w:line="240" w:lineRule="auto"/>
      <w:jc w:val="both"/>
    </w:pPr>
    <w:rPr>
      <w:rFonts w:ascii="Times New Roman" w:eastAsia="MS Mincho" w:hAnsi="Times New Roman" w:cs="Times New Roman"/>
      <w:sz w:val="24"/>
      <w:szCs w:val="24"/>
      <w:lang w:val="en-US" w:eastAsia="pt-BR"/>
    </w:rPr>
  </w:style>
  <w:style w:type="paragraph" w:customStyle="1" w:styleId="xl146">
    <w:name w:val="xl146"/>
    <w:basedOn w:val="Normal"/>
    <w:rsid w:val="00B111A4"/>
    <w:pPr>
      <w:spacing w:before="100" w:beforeAutospacing="1" w:after="100" w:afterAutospacing="1" w:line="240" w:lineRule="auto"/>
    </w:pPr>
    <w:rPr>
      <w:rFonts w:ascii="Calibri" w:eastAsia="Times New Roman" w:hAnsi="Calibri" w:cs="Times New Roman"/>
      <w:sz w:val="24"/>
      <w:szCs w:val="24"/>
      <w:lang w:eastAsia="pt-BR"/>
    </w:rPr>
  </w:style>
  <w:style w:type="paragraph" w:customStyle="1" w:styleId="xl147">
    <w:name w:val="xl147"/>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8">
    <w:name w:val="xl148"/>
    <w:basedOn w:val="Normal"/>
    <w:rsid w:val="00B111A4"/>
    <w:pP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49">
    <w:name w:val="xl149"/>
    <w:basedOn w:val="Normal"/>
    <w:rsid w:val="00B111A4"/>
    <w:pPr>
      <w:pBdr>
        <w:lef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0">
    <w:name w:val="xl150"/>
    <w:basedOn w:val="Normal"/>
    <w:rsid w:val="00B111A4"/>
    <w:pPr>
      <w:pBdr>
        <w:bottom w:val="single" w:sz="4" w:space="0" w:color="D9D9D9"/>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1">
    <w:name w:val="xl151"/>
    <w:basedOn w:val="Normal"/>
    <w:rsid w:val="00B111A4"/>
    <w:pPr>
      <w:pBdr>
        <w:left w:val="single" w:sz="8" w:space="0" w:color="auto"/>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2">
    <w:name w:val="xl152"/>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3">
    <w:name w:val="xl153"/>
    <w:basedOn w:val="Normal"/>
    <w:rsid w:val="00B111A4"/>
    <w:pPr>
      <w:pBdr>
        <w:bottom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4">
    <w:name w:val="xl154"/>
    <w:basedOn w:val="Normal"/>
    <w:rsid w:val="00B111A4"/>
    <w:pPr>
      <w:pBdr>
        <w:bottom w:val="single" w:sz="8" w:space="0" w:color="auto"/>
        <w:right w:val="single" w:sz="8" w:space="0" w:color="auto"/>
      </w:pBdr>
      <w:spacing w:before="100" w:beforeAutospacing="1" w:after="100" w:afterAutospacing="1" w:line="240" w:lineRule="auto"/>
      <w:jc w:val="center"/>
    </w:pPr>
    <w:rPr>
      <w:rFonts w:ascii="Calibri" w:eastAsia="Times New Roman" w:hAnsi="Calibri" w:cs="Times New Roman"/>
      <w:sz w:val="24"/>
      <w:szCs w:val="24"/>
      <w:lang w:eastAsia="pt-BR"/>
    </w:rPr>
  </w:style>
  <w:style w:type="paragraph" w:customStyle="1" w:styleId="xl155">
    <w:name w:val="xl155"/>
    <w:basedOn w:val="Normal"/>
    <w:rsid w:val="00B111A4"/>
    <w:pPr>
      <w:pBdr>
        <w:top w:val="single" w:sz="8" w:space="0" w:color="auto"/>
        <w:left w:val="single" w:sz="8"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6">
    <w:name w:val="xl156"/>
    <w:basedOn w:val="Normal"/>
    <w:rsid w:val="00B111A4"/>
    <w:pPr>
      <w:pBdr>
        <w:top w:val="single" w:sz="4" w:space="0" w:color="auto"/>
        <w:left w:val="single" w:sz="8"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7">
    <w:name w:val="xl157"/>
    <w:basedOn w:val="Normal"/>
    <w:rsid w:val="00B111A4"/>
    <w:pPr>
      <w:pBdr>
        <w:top w:val="single" w:sz="8"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8">
    <w:name w:val="xl158"/>
    <w:basedOn w:val="Normal"/>
    <w:rsid w:val="00B111A4"/>
    <w:pPr>
      <w:pBdr>
        <w:top w:val="single" w:sz="4" w:space="0" w:color="auto"/>
        <w:left w:val="single" w:sz="4" w:space="0" w:color="auto"/>
        <w:bottom w:val="single" w:sz="8" w:space="0" w:color="auto"/>
        <w:right w:val="single" w:sz="4"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59">
    <w:name w:val="xl159"/>
    <w:basedOn w:val="Normal"/>
    <w:rsid w:val="00B111A4"/>
    <w:pPr>
      <w:pBdr>
        <w:top w:val="single" w:sz="8" w:space="0" w:color="auto"/>
        <w:left w:val="single" w:sz="4" w:space="0" w:color="auto"/>
        <w:bottom w:val="single" w:sz="4"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0">
    <w:name w:val="xl160"/>
    <w:basedOn w:val="Normal"/>
    <w:rsid w:val="00B111A4"/>
    <w:pPr>
      <w:pBdr>
        <w:top w:val="single" w:sz="4" w:space="0" w:color="auto"/>
        <w:left w:val="single" w:sz="4"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1">
    <w:name w:val="xl161"/>
    <w:basedOn w:val="Normal"/>
    <w:rsid w:val="00B111A4"/>
    <w:pPr>
      <w:pBdr>
        <w:top w:val="single" w:sz="8" w:space="0" w:color="auto"/>
        <w:left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2">
    <w:name w:val="xl162"/>
    <w:basedOn w:val="Normal"/>
    <w:rsid w:val="00B111A4"/>
    <w:pPr>
      <w:pBdr>
        <w:top w:val="single" w:sz="8" w:space="0" w:color="auto"/>
        <w:bottom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paragraph" w:customStyle="1" w:styleId="xl163">
    <w:name w:val="xl163"/>
    <w:basedOn w:val="Normal"/>
    <w:rsid w:val="00B111A4"/>
    <w:pPr>
      <w:pBdr>
        <w:top w:val="single" w:sz="8" w:space="0" w:color="auto"/>
        <w:bottom w:val="single" w:sz="8" w:space="0" w:color="auto"/>
        <w:right w:val="single" w:sz="8" w:space="0" w:color="auto"/>
      </w:pBdr>
      <w:shd w:val="clear" w:color="000000" w:fill="FCD5B4"/>
      <w:spacing w:before="100" w:beforeAutospacing="1" w:after="100" w:afterAutospacing="1" w:line="240" w:lineRule="auto"/>
      <w:jc w:val="center"/>
      <w:textAlignment w:val="center"/>
    </w:pPr>
    <w:rPr>
      <w:rFonts w:ascii="Calibri" w:eastAsia="Times New Roman" w:hAnsi="Calibri" w:cs="Times New Roman"/>
      <w:sz w:val="24"/>
      <w:szCs w:val="24"/>
      <w:lang w:eastAsia="pt-BR"/>
    </w:rPr>
  </w:style>
  <w:style w:type="character" w:customStyle="1" w:styleId="Char1">
    <w:name w:val="Char1"/>
    <w:rsid w:val="00B111A4"/>
    <w:rPr>
      <w:noProof w:val="0"/>
      <w:sz w:val="24"/>
      <w:szCs w:val="24"/>
      <w:lang w:val="pt-BR" w:eastAsia="pt-BR" w:bidi="ar-SA"/>
    </w:rPr>
  </w:style>
  <w:style w:type="paragraph" w:customStyle="1" w:styleId="BodyText22">
    <w:name w:val="Body Text 22"/>
    <w:basedOn w:val="Normal"/>
    <w:rsid w:val="00B111A4"/>
    <w:pPr>
      <w:spacing w:after="0" w:line="320" w:lineRule="atLeast"/>
      <w:jc w:val="both"/>
    </w:pPr>
    <w:rPr>
      <w:rFonts w:ascii="Times New Roman" w:eastAsia="Times New Roman" w:hAnsi="Times New Roman" w:cs="Times New Roman"/>
      <w:szCs w:val="20"/>
      <w:lang w:val="en-AU" w:eastAsia="pt-BR"/>
    </w:rPr>
  </w:style>
  <w:style w:type="character" w:customStyle="1" w:styleId="Char">
    <w:name w:val="Char"/>
    <w:rsid w:val="00B111A4"/>
    <w:rPr>
      <w:noProof w:val="0"/>
      <w:sz w:val="24"/>
      <w:szCs w:val="24"/>
      <w:lang w:val="pt-BR" w:eastAsia="pt-BR" w:bidi="ar-SA"/>
    </w:rPr>
  </w:style>
  <w:style w:type="paragraph" w:customStyle="1" w:styleId="Textopadro">
    <w:name w:val="Texto padrão"/>
    <w:basedOn w:val="Normal"/>
    <w:rsid w:val="00B111A4"/>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spacing w:after="0" w:line="320" w:lineRule="atLeast"/>
      <w:jc w:val="center"/>
    </w:pPr>
    <w:rPr>
      <w:rFonts w:ascii="Times New Roman" w:eastAsia="Times New Roman" w:hAnsi="Times New Roman" w:cs="Times New Roman"/>
      <w:lang w:val="en-US" w:eastAsia="pt-BR"/>
    </w:rPr>
  </w:style>
  <w:style w:type="paragraph" w:customStyle="1" w:styleId="sub-sub">
    <w:name w:val="sub-sub"/>
    <w:rsid w:val="00B111A4"/>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eastAsia="Times New Roman" w:hAnsi="Swiss" w:cs="Times New Roman"/>
      <w:lang w:eastAsia="pt-BR"/>
    </w:rPr>
  </w:style>
  <w:style w:type="character" w:customStyle="1" w:styleId="InitialStyle">
    <w:name w:val="InitialStyle"/>
    <w:rsid w:val="00B111A4"/>
    <w:rPr>
      <w:rFonts w:ascii="Times New Roman" w:hAnsi="Times New Roman" w:cs="Times New Roman"/>
      <w:color w:val="auto"/>
      <w:spacing w:val="0"/>
      <w:sz w:val="20"/>
      <w:szCs w:val="20"/>
    </w:rPr>
  </w:style>
  <w:style w:type="paragraph" w:customStyle="1" w:styleId="Estilo2">
    <w:name w:val="Estilo2"/>
    <w:basedOn w:val="Normal"/>
    <w:rsid w:val="00B111A4"/>
    <w:pPr>
      <w:tabs>
        <w:tab w:val="left" w:pos="2835"/>
      </w:tabs>
      <w:autoSpaceDE w:val="0"/>
      <w:autoSpaceDN w:val="0"/>
      <w:adjustRightInd w:val="0"/>
      <w:spacing w:after="120" w:line="320" w:lineRule="atLeast"/>
      <w:ind w:left="2977" w:hanging="853"/>
      <w:jc w:val="both"/>
    </w:pPr>
    <w:rPr>
      <w:rFonts w:ascii="Arial" w:eastAsia="Times New Roman" w:hAnsi="Arial" w:cs="Arial"/>
      <w:lang w:eastAsia="pt-BR"/>
    </w:rPr>
  </w:style>
  <w:style w:type="character" w:customStyle="1" w:styleId="BodyText31">
    <w:name w:val="Body Text 31"/>
    <w:rsid w:val="00B111A4"/>
    <w:rPr>
      <w:noProof w:val="0"/>
      <w:spacing w:val="0"/>
      <w:sz w:val="28"/>
      <w:szCs w:val="28"/>
      <w:lang w:val="pt-BR"/>
    </w:rPr>
  </w:style>
  <w:style w:type="paragraph" w:customStyle="1" w:styleId="tituloc">
    <w:name w:val="titulo_c"/>
    <w:rsid w:val="00B111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eastAsia="Times New Roman" w:hAnsi="Times" w:cs="Times New Roman"/>
      <w:b/>
      <w:bCs/>
      <w:sz w:val="24"/>
      <w:szCs w:val="24"/>
      <w:lang w:eastAsia="pt-BR"/>
    </w:rPr>
  </w:style>
  <w:style w:type="paragraph" w:customStyle="1" w:styleId="DeltaViewAnnounce">
    <w:name w:val="DeltaView Announce"/>
    <w:rsid w:val="00B111A4"/>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customStyle="1" w:styleId="DeltaViewMoveSource">
    <w:name w:val="DeltaView Move Source"/>
    <w:rsid w:val="00B111A4"/>
    <w:rPr>
      <w:strike/>
      <w:color w:val="00C000"/>
      <w:spacing w:val="0"/>
    </w:rPr>
  </w:style>
  <w:style w:type="character" w:customStyle="1" w:styleId="DeltaViewChangeNumber">
    <w:name w:val="DeltaView Change Number"/>
    <w:rsid w:val="00B111A4"/>
    <w:rPr>
      <w:color w:val="000000"/>
      <w:spacing w:val="0"/>
      <w:vertAlign w:val="superscript"/>
    </w:rPr>
  </w:style>
  <w:style w:type="character" w:customStyle="1" w:styleId="DeltaViewDelimiter">
    <w:name w:val="DeltaView Delimiter"/>
    <w:rsid w:val="00B111A4"/>
    <w:rPr>
      <w:spacing w:val="0"/>
    </w:rPr>
  </w:style>
  <w:style w:type="character" w:customStyle="1" w:styleId="DeltaViewFormatChange">
    <w:name w:val="DeltaView Format Change"/>
    <w:rsid w:val="00B111A4"/>
    <w:rPr>
      <w:color w:val="000000"/>
      <w:spacing w:val="0"/>
    </w:rPr>
  </w:style>
  <w:style w:type="character" w:customStyle="1" w:styleId="DeltaViewMovedDeletion">
    <w:name w:val="DeltaView Moved Deletion"/>
    <w:rsid w:val="00B111A4"/>
    <w:rPr>
      <w:strike/>
      <w:color w:val="C08080"/>
      <w:spacing w:val="0"/>
    </w:rPr>
  </w:style>
  <w:style w:type="character" w:customStyle="1" w:styleId="DeltaViewEditorComment">
    <w:name w:val="DeltaView Editor Comment"/>
    <w:rsid w:val="00B111A4"/>
    <w:rPr>
      <w:color w:val="0000FF"/>
      <w:spacing w:val="0"/>
      <w:u w:val="double"/>
    </w:rPr>
  </w:style>
  <w:style w:type="character" w:customStyle="1" w:styleId="DeltaViewStyleChangeText">
    <w:name w:val="DeltaView Style Change Text"/>
    <w:rsid w:val="00B111A4"/>
    <w:rPr>
      <w:color w:val="000000"/>
      <w:spacing w:val="0"/>
      <w:u w:val="double"/>
    </w:rPr>
  </w:style>
  <w:style w:type="character" w:customStyle="1" w:styleId="DeltaViewStyleChangeLabel">
    <w:name w:val="DeltaView Style Change Label"/>
    <w:rsid w:val="00B111A4"/>
    <w:rPr>
      <w:color w:val="000000"/>
      <w:spacing w:val="0"/>
    </w:rPr>
  </w:style>
  <w:style w:type="paragraph" w:customStyle="1" w:styleId="BodyText32">
    <w:name w:val="Body Text 32"/>
    <w:basedOn w:val="Normal"/>
    <w:rsid w:val="00B111A4"/>
    <w:pPr>
      <w:spacing w:after="0" w:line="320" w:lineRule="atLeast"/>
      <w:jc w:val="both"/>
    </w:pPr>
    <w:rPr>
      <w:rFonts w:ascii="Arial" w:eastAsia="Times New Roman" w:hAnsi="Arial" w:cs="Times New Roman"/>
      <w:szCs w:val="20"/>
      <w:lang w:eastAsia="pt-BR"/>
    </w:rPr>
  </w:style>
  <w:style w:type="paragraph" w:customStyle="1" w:styleId="assin">
    <w:name w:val="assin"/>
    <w:rsid w:val="00B111A4"/>
    <w:pPr>
      <w:widowControl w:val="0"/>
      <w:tabs>
        <w:tab w:val="left" w:pos="0"/>
        <w:tab w:val="left" w:pos="1418"/>
        <w:tab w:val="left" w:pos="2835"/>
        <w:tab w:val="left" w:pos="4252"/>
      </w:tabs>
      <w:spacing w:before="269" w:after="170" w:line="214" w:lineRule="atLeast"/>
      <w:jc w:val="center"/>
    </w:pPr>
    <w:rPr>
      <w:rFonts w:ascii="Swiss" w:eastAsia="Times New Roman" w:hAnsi="Swiss" w:cs="Times New Roman"/>
      <w:b/>
      <w:snapToGrid w:val="0"/>
      <w:sz w:val="20"/>
      <w:szCs w:val="20"/>
      <w:lang w:eastAsia="pt-BR"/>
    </w:rPr>
  </w:style>
  <w:style w:type="paragraph" w:styleId="Title">
    <w:name w:val="Title"/>
    <w:basedOn w:val="Normal"/>
    <w:link w:val="TitleChar"/>
    <w:qFormat/>
    <w:rsid w:val="00B111A4"/>
    <w:pPr>
      <w:spacing w:after="0" w:line="320" w:lineRule="atLeast"/>
      <w:jc w:val="center"/>
    </w:pPr>
    <w:rPr>
      <w:rFonts w:ascii="Bookman Old Style" w:eastAsia="Times New Roman" w:hAnsi="Bookman Old Style" w:cs="Times New Roman"/>
      <w:b/>
      <w:szCs w:val="20"/>
      <w:lang w:eastAsia="pt-BR"/>
    </w:rPr>
  </w:style>
  <w:style w:type="character" w:customStyle="1" w:styleId="TitleChar">
    <w:name w:val="Title Char"/>
    <w:basedOn w:val="DefaultParagraphFont"/>
    <w:link w:val="Title"/>
    <w:rsid w:val="00B111A4"/>
    <w:rPr>
      <w:rFonts w:ascii="Bookman Old Style" w:eastAsia="Times New Roman" w:hAnsi="Bookman Old Style" w:cs="Times New Roman"/>
      <w:b/>
      <w:szCs w:val="20"/>
      <w:lang w:eastAsia="pt-BR"/>
    </w:rPr>
  </w:style>
  <w:style w:type="paragraph" w:customStyle="1" w:styleId="TextoTpicosProspecto">
    <w:name w:val="Texto Tópicos Prospecto"/>
    <w:basedOn w:val="TextoProspecto"/>
    <w:autoRedefine/>
    <w:rsid w:val="002B482A"/>
    <w:pPr>
      <w:numPr>
        <w:numId w:val="10"/>
      </w:numPr>
      <w:tabs>
        <w:tab w:val="clear" w:pos="360"/>
      </w:tabs>
      <w:ind w:left="1430" w:hanging="720"/>
    </w:pPr>
  </w:style>
  <w:style w:type="paragraph" w:customStyle="1" w:styleId="TextoProspecto">
    <w:name w:val="Texto Prospecto"/>
    <w:basedOn w:val="Normal"/>
    <w:autoRedefine/>
    <w:rsid w:val="00B111A4"/>
    <w:pPr>
      <w:tabs>
        <w:tab w:val="left" w:pos="-1430"/>
        <w:tab w:val="left" w:pos="780"/>
      </w:tabs>
      <w:spacing w:after="120" w:line="320" w:lineRule="atLeast"/>
      <w:jc w:val="both"/>
    </w:pPr>
    <w:rPr>
      <w:rFonts w:ascii="Frutiger Light" w:eastAsia="Times New Roman" w:hAnsi="Frutiger Light" w:cs="Times New Roman"/>
      <w:sz w:val="20"/>
      <w:szCs w:val="20"/>
      <w:lang w:eastAsia="pt-BR"/>
    </w:rPr>
  </w:style>
  <w:style w:type="paragraph" w:customStyle="1" w:styleId="N">
    <w:name w:val="N"/>
    <w:rsid w:val="00B111A4"/>
    <w:pPr>
      <w:spacing w:after="0" w:line="240" w:lineRule="exact"/>
      <w:jc w:val="both"/>
    </w:pPr>
    <w:rPr>
      <w:rFonts w:ascii="Arial" w:eastAsia="Times New Roman" w:hAnsi="Arial" w:cs="Times New Roman"/>
      <w:szCs w:val="20"/>
      <w:lang w:val="pt-PT" w:eastAsia="pt-BR"/>
    </w:rPr>
  </w:style>
  <w:style w:type="paragraph" w:customStyle="1" w:styleId="Celso1">
    <w:name w:val="Celso1"/>
    <w:basedOn w:val="Normal"/>
    <w:rsid w:val="00B111A4"/>
    <w:pPr>
      <w:widowControl w:val="0"/>
      <w:spacing w:after="0" w:line="320" w:lineRule="atLeast"/>
      <w:jc w:val="both"/>
    </w:pPr>
    <w:rPr>
      <w:rFonts w:ascii="Univers (W1)" w:eastAsia="Times New Roman" w:hAnsi="Univers (W1)" w:cs="Times New Roman"/>
      <w:szCs w:val="20"/>
      <w:lang w:eastAsia="pt-BR"/>
    </w:rPr>
  </w:style>
  <w:style w:type="character" w:customStyle="1" w:styleId="thptitle1">
    <w:name w:val="thptitle1"/>
    <w:rsid w:val="00B111A4"/>
    <w:rPr>
      <w:color w:val="000000"/>
    </w:rPr>
  </w:style>
  <w:style w:type="paragraph" w:customStyle="1" w:styleId="Corpo">
    <w:name w:val="Corpo"/>
    <w:rsid w:val="00B111A4"/>
    <w:pPr>
      <w:spacing w:after="0" w:line="240" w:lineRule="auto"/>
    </w:pPr>
    <w:rPr>
      <w:rFonts w:ascii="Times New Roman" w:eastAsia="Times New Roman" w:hAnsi="Times New Roman" w:cs="Times New Roman"/>
      <w:color w:val="000000"/>
      <w:sz w:val="28"/>
      <w:szCs w:val="20"/>
      <w:lang w:eastAsia="pt-BR"/>
    </w:rPr>
  </w:style>
  <w:style w:type="character" w:customStyle="1" w:styleId="DocumentMapChar">
    <w:name w:val="Document Map Char"/>
    <w:basedOn w:val="DefaultParagraphFont"/>
    <w:link w:val="DocumentMap"/>
    <w:semiHidden/>
    <w:rsid w:val="00B111A4"/>
    <w:rPr>
      <w:rFonts w:ascii="Tahoma" w:eastAsia="Times New Roman" w:hAnsi="Tahoma" w:cs="Tahoma"/>
      <w:sz w:val="20"/>
      <w:szCs w:val="20"/>
      <w:shd w:val="clear" w:color="auto" w:fill="000080"/>
      <w:lang w:eastAsia="pt-BR"/>
    </w:rPr>
  </w:style>
  <w:style w:type="paragraph" w:styleId="DocumentMap">
    <w:name w:val="Document Map"/>
    <w:basedOn w:val="Normal"/>
    <w:link w:val="DocumentMapChar"/>
    <w:semiHidden/>
    <w:rsid w:val="00B111A4"/>
    <w:pPr>
      <w:shd w:val="clear" w:color="auto" w:fill="000080"/>
      <w:spacing w:after="0" w:line="320" w:lineRule="atLeast"/>
      <w:jc w:val="both"/>
    </w:pPr>
    <w:rPr>
      <w:rFonts w:ascii="Tahoma" w:eastAsia="Times New Roman" w:hAnsi="Tahoma" w:cs="Tahoma"/>
      <w:sz w:val="20"/>
      <w:szCs w:val="20"/>
      <w:lang w:eastAsia="pt-BR"/>
    </w:rPr>
  </w:style>
  <w:style w:type="character" w:styleId="Strong">
    <w:name w:val="Strong"/>
    <w:qFormat/>
    <w:rsid w:val="00B111A4"/>
    <w:rPr>
      <w:b/>
      <w:bCs/>
    </w:rPr>
  </w:style>
  <w:style w:type="character" w:styleId="Emphasis">
    <w:name w:val="Emphasis"/>
    <w:qFormat/>
    <w:rsid w:val="00B111A4"/>
    <w:rPr>
      <w:i/>
      <w:iCs/>
    </w:rPr>
  </w:style>
  <w:style w:type="paragraph" w:customStyle="1" w:styleId="CharCharCharCharCharChar">
    <w:name w:val="Char Char Char Char Char Char"/>
    <w:basedOn w:val="Normal"/>
    <w:rsid w:val="00B111A4"/>
    <w:pPr>
      <w:spacing w:line="240" w:lineRule="exact"/>
      <w:jc w:val="both"/>
    </w:pPr>
    <w:rPr>
      <w:rFonts w:ascii="Verdana" w:eastAsia="Times New Roman" w:hAnsi="Verdana" w:cs="Times New Roman"/>
      <w:sz w:val="20"/>
      <w:szCs w:val="20"/>
      <w:lang w:val="en-US"/>
    </w:rPr>
  </w:style>
  <w:style w:type="paragraph" w:customStyle="1" w:styleId="Body1">
    <w:name w:val="Body 1"/>
    <w:basedOn w:val="Normal"/>
    <w:rsid w:val="00B111A4"/>
    <w:pPr>
      <w:spacing w:after="140" w:line="290" w:lineRule="auto"/>
      <w:ind w:left="567"/>
      <w:jc w:val="both"/>
    </w:pPr>
    <w:rPr>
      <w:rFonts w:ascii="Arial" w:eastAsia="Times New Roman" w:hAnsi="Arial" w:cs="Times New Roman"/>
      <w:kern w:val="20"/>
      <w:sz w:val="20"/>
      <w:szCs w:val="20"/>
      <w:lang w:val="en-GB" w:eastAsia="pt-BR"/>
    </w:rPr>
  </w:style>
  <w:style w:type="paragraph" w:customStyle="1" w:styleId="BNDES">
    <w:name w:val="BNDES"/>
    <w:basedOn w:val="Normal"/>
    <w:link w:val="BNDESChar"/>
    <w:rsid w:val="00B111A4"/>
    <w:pPr>
      <w:suppressAutoHyphens/>
      <w:spacing w:after="0" w:line="320" w:lineRule="atLeast"/>
      <w:jc w:val="both"/>
    </w:pPr>
    <w:rPr>
      <w:rFonts w:ascii="Arial" w:eastAsia="Times New Roman" w:hAnsi="Arial" w:cs="Times New Roman"/>
      <w:szCs w:val="20"/>
      <w:lang w:eastAsia="ar-SA"/>
    </w:rPr>
  </w:style>
  <w:style w:type="character" w:customStyle="1" w:styleId="BNDESChar">
    <w:name w:val="BNDES Char"/>
    <w:link w:val="BNDES"/>
    <w:rsid w:val="00B111A4"/>
    <w:rPr>
      <w:rFonts w:ascii="Arial" w:eastAsia="Times New Roman" w:hAnsi="Arial" w:cs="Times New Roman"/>
      <w:szCs w:val="20"/>
      <w:lang w:eastAsia="ar-SA"/>
    </w:rPr>
  </w:style>
  <w:style w:type="paragraph" w:customStyle="1" w:styleId="Paraa">
    <w:name w:val="Para (a)"/>
    <w:basedOn w:val="Normal"/>
    <w:rsid w:val="00B111A4"/>
    <w:pPr>
      <w:widowControl w:val="0"/>
      <w:autoSpaceDE w:val="0"/>
      <w:autoSpaceDN w:val="0"/>
      <w:adjustRightInd w:val="0"/>
      <w:spacing w:before="240" w:after="0" w:line="320" w:lineRule="atLeast"/>
      <w:ind w:left="720" w:firstLine="720"/>
      <w:jc w:val="both"/>
    </w:pPr>
    <w:rPr>
      <w:rFonts w:ascii="Times New Roman" w:eastAsia="Times New Roman" w:hAnsi="Times New Roman" w:cs="Times New Roman"/>
      <w:szCs w:val="24"/>
      <w:lang w:val="en-US"/>
    </w:rPr>
  </w:style>
  <w:style w:type="paragraph" w:customStyle="1" w:styleId="Para0">
    <w:name w:val="Para"/>
    <w:basedOn w:val="Normal"/>
    <w:rsid w:val="00B111A4"/>
    <w:pPr>
      <w:widowControl w:val="0"/>
      <w:autoSpaceDE w:val="0"/>
      <w:autoSpaceDN w:val="0"/>
      <w:adjustRightInd w:val="0"/>
      <w:spacing w:before="240" w:after="0" w:line="320" w:lineRule="atLeast"/>
      <w:ind w:firstLine="720"/>
      <w:jc w:val="both"/>
    </w:pPr>
    <w:rPr>
      <w:rFonts w:ascii="Times New Roman" w:eastAsia="Times New Roman" w:hAnsi="Times New Roman" w:cs="Times New Roman"/>
      <w:szCs w:val="24"/>
      <w:lang w:val="en-US"/>
    </w:rPr>
  </w:style>
  <w:style w:type="character" w:customStyle="1" w:styleId="MBPCItalics">
    <w:name w:val="MBPC_Italics"/>
    <w:aliases w:val="c2"/>
    <w:rsid w:val="00B111A4"/>
    <w:rPr>
      <w:rFonts w:ascii="Times New Roman" w:hAnsi="Times New Roman" w:cs="Times New Roman"/>
      <w:i/>
      <w:iCs/>
      <w:spacing w:val="0"/>
      <w:sz w:val="24"/>
      <w:szCs w:val="24"/>
      <w:lang w:val="en-US"/>
    </w:rPr>
  </w:style>
  <w:style w:type="paragraph" w:customStyle="1" w:styleId="singleparaflush">
    <w:name w:val="singleparaflush"/>
    <w:basedOn w:val="Normal"/>
    <w:rsid w:val="00B111A4"/>
    <w:pPr>
      <w:autoSpaceDE w:val="0"/>
      <w:autoSpaceDN w:val="0"/>
      <w:spacing w:before="240" w:after="240" w:line="320" w:lineRule="atLeast"/>
      <w:jc w:val="both"/>
    </w:pPr>
    <w:rPr>
      <w:rFonts w:ascii="Times New Roman" w:eastAsia="Calibri" w:hAnsi="Times New Roman" w:cs="Times New Roman"/>
      <w:szCs w:val="24"/>
      <w:lang w:eastAsia="pt-BR"/>
    </w:rPr>
  </w:style>
  <w:style w:type="character" w:customStyle="1" w:styleId="definedterm">
    <w:name w:val="definedterm"/>
    <w:rsid w:val="00B111A4"/>
    <w:rPr>
      <w:rFonts w:ascii="Times New Roman" w:hAnsi="Times New Roman" w:cs="Times New Roman" w:hint="default"/>
      <w:b/>
      <w:bCs/>
      <w:spacing w:val="0"/>
    </w:rPr>
  </w:style>
  <w:style w:type="paragraph" w:customStyle="1" w:styleId="AODocTxt">
    <w:name w:val="AODocTxt"/>
    <w:basedOn w:val="Normal"/>
    <w:rsid w:val="00B111A4"/>
    <w:pPr>
      <w:spacing w:before="240" w:after="0" w:line="260" w:lineRule="atLeast"/>
      <w:jc w:val="both"/>
    </w:pPr>
    <w:rPr>
      <w:rFonts w:ascii="Times New Roman" w:eastAsia="Calibri" w:hAnsi="Times New Roman" w:cs="Times New Roman"/>
      <w:lang w:eastAsia="pt-BR"/>
    </w:rPr>
  </w:style>
  <w:style w:type="paragraph" w:customStyle="1" w:styleId="AODocTxtL1">
    <w:name w:val="AODocTxtL1"/>
    <w:basedOn w:val="Normal"/>
    <w:rsid w:val="00B111A4"/>
    <w:pPr>
      <w:spacing w:before="240" w:after="0" w:line="260" w:lineRule="atLeast"/>
      <w:ind w:left="720"/>
      <w:jc w:val="both"/>
    </w:pPr>
    <w:rPr>
      <w:rFonts w:ascii="Times New Roman" w:eastAsia="Calibri" w:hAnsi="Times New Roman" w:cs="Times New Roman"/>
      <w:lang w:eastAsia="pt-BR"/>
    </w:rPr>
  </w:style>
  <w:style w:type="paragraph" w:customStyle="1" w:styleId="AODocTxtL2">
    <w:name w:val="AODocTxtL2"/>
    <w:basedOn w:val="Normal"/>
    <w:rsid w:val="00B111A4"/>
    <w:pPr>
      <w:spacing w:before="240" w:after="0" w:line="260" w:lineRule="atLeast"/>
      <w:ind w:left="1440"/>
      <w:jc w:val="both"/>
    </w:pPr>
    <w:rPr>
      <w:rFonts w:ascii="Times New Roman" w:eastAsia="Calibri" w:hAnsi="Times New Roman" w:cs="Times New Roman"/>
      <w:lang w:eastAsia="pt-BR"/>
    </w:rPr>
  </w:style>
  <w:style w:type="paragraph" w:customStyle="1" w:styleId="AODocTxtL3">
    <w:name w:val="AODocTxtL3"/>
    <w:basedOn w:val="Normal"/>
    <w:rsid w:val="00B111A4"/>
    <w:pPr>
      <w:spacing w:before="240" w:after="0" w:line="260" w:lineRule="atLeast"/>
      <w:ind w:left="2160"/>
      <w:jc w:val="both"/>
    </w:pPr>
    <w:rPr>
      <w:rFonts w:ascii="Times New Roman" w:eastAsia="Calibri" w:hAnsi="Times New Roman" w:cs="Times New Roman"/>
      <w:lang w:eastAsia="pt-BR"/>
    </w:rPr>
  </w:style>
  <w:style w:type="paragraph" w:customStyle="1" w:styleId="AODocTxtL4">
    <w:name w:val="AODocTxtL4"/>
    <w:basedOn w:val="Normal"/>
    <w:rsid w:val="00B111A4"/>
    <w:pPr>
      <w:spacing w:before="240" w:after="0" w:line="260" w:lineRule="atLeast"/>
      <w:ind w:left="2880"/>
      <w:jc w:val="both"/>
    </w:pPr>
    <w:rPr>
      <w:rFonts w:ascii="Times New Roman" w:eastAsia="Calibri" w:hAnsi="Times New Roman" w:cs="Times New Roman"/>
      <w:lang w:eastAsia="pt-BR"/>
    </w:rPr>
  </w:style>
  <w:style w:type="paragraph" w:customStyle="1" w:styleId="AODocTxtL5">
    <w:name w:val="AODocTxtL5"/>
    <w:basedOn w:val="Normal"/>
    <w:rsid w:val="002B482A"/>
    <w:pPr>
      <w:numPr>
        <w:ilvl w:val="5"/>
        <w:numId w:val="11"/>
      </w:numPr>
      <w:spacing w:before="240" w:after="0" w:line="260" w:lineRule="atLeast"/>
      <w:ind w:left="4670" w:hanging="180"/>
      <w:jc w:val="both"/>
    </w:pPr>
    <w:rPr>
      <w:rFonts w:ascii="Times New Roman" w:eastAsia="Calibri" w:hAnsi="Times New Roman" w:cs="Times New Roman"/>
      <w:lang w:eastAsia="pt-BR"/>
    </w:rPr>
  </w:style>
  <w:style w:type="paragraph" w:customStyle="1" w:styleId="AODocTxtL6">
    <w:name w:val="AODocTxtL6"/>
    <w:basedOn w:val="Normal"/>
    <w:rsid w:val="002B482A"/>
    <w:pPr>
      <w:numPr>
        <w:ilvl w:val="6"/>
        <w:numId w:val="11"/>
      </w:numPr>
      <w:spacing w:before="240" w:after="0" w:line="260" w:lineRule="atLeast"/>
      <w:ind w:left="5390" w:hanging="360"/>
      <w:jc w:val="both"/>
    </w:pPr>
    <w:rPr>
      <w:rFonts w:ascii="Times New Roman" w:eastAsia="Calibri" w:hAnsi="Times New Roman" w:cs="Times New Roman"/>
      <w:lang w:eastAsia="pt-BR"/>
    </w:rPr>
  </w:style>
  <w:style w:type="paragraph" w:customStyle="1" w:styleId="AODocTxtL7">
    <w:name w:val="AODocTxtL7"/>
    <w:basedOn w:val="Normal"/>
    <w:rsid w:val="002B482A"/>
    <w:pPr>
      <w:numPr>
        <w:ilvl w:val="7"/>
        <w:numId w:val="11"/>
      </w:numPr>
      <w:spacing w:before="240" w:after="0" w:line="260" w:lineRule="atLeast"/>
      <w:ind w:left="6110" w:hanging="360"/>
      <w:jc w:val="both"/>
    </w:pPr>
    <w:rPr>
      <w:rFonts w:ascii="Times New Roman" w:eastAsia="Calibri" w:hAnsi="Times New Roman" w:cs="Times New Roman"/>
      <w:lang w:eastAsia="pt-BR"/>
    </w:rPr>
  </w:style>
  <w:style w:type="paragraph" w:customStyle="1" w:styleId="AODocTxtL8">
    <w:name w:val="AODocTxtL8"/>
    <w:basedOn w:val="Normal"/>
    <w:rsid w:val="002B482A"/>
    <w:pPr>
      <w:numPr>
        <w:ilvl w:val="8"/>
        <w:numId w:val="11"/>
      </w:numPr>
      <w:spacing w:before="240" w:after="0" w:line="260" w:lineRule="atLeast"/>
      <w:ind w:left="6830" w:hanging="180"/>
      <w:jc w:val="both"/>
    </w:pPr>
    <w:rPr>
      <w:rFonts w:ascii="Times New Roman" w:eastAsia="Calibri" w:hAnsi="Times New Roman" w:cs="Times New Roman"/>
      <w:lang w:eastAsia="pt-BR"/>
    </w:rPr>
  </w:style>
  <w:style w:type="character" w:customStyle="1" w:styleId="rowtransaction1">
    <w:name w:val="rowtransaction1"/>
    <w:rsid w:val="00B111A4"/>
    <w:rPr>
      <w:vanish w:val="0"/>
      <w:webHidden w:val="0"/>
      <w:specVanish w:val="0"/>
    </w:rPr>
  </w:style>
  <w:style w:type="paragraph" w:styleId="Revision">
    <w:name w:val="Revision"/>
    <w:hidden/>
    <w:uiPriority w:val="99"/>
    <w:semiHidden/>
    <w:rsid w:val="006C6A7C"/>
    <w:pPr>
      <w:spacing w:after="0" w:line="240" w:lineRule="auto"/>
    </w:pPr>
  </w:style>
  <w:style w:type="character" w:customStyle="1" w:styleId="MenoPendente1">
    <w:name w:val="Menção Pendente1"/>
    <w:basedOn w:val="DefaultParagraphFont"/>
    <w:uiPriority w:val="99"/>
    <w:semiHidden/>
    <w:unhideWhenUsed/>
    <w:rsid w:val="000B6F44"/>
    <w:rPr>
      <w:color w:val="605E5C"/>
      <w:shd w:val="clear" w:color="auto" w:fill="E1DFDD"/>
    </w:rPr>
  </w:style>
  <w:style w:type="character" w:customStyle="1" w:styleId="MenoPendente2">
    <w:name w:val="Menção Pendente2"/>
    <w:basedOn w:val="DefaultParagraphFont"/>
    <w:uiPriority w:val="99"/>
    <w:semiHidden/>
    <w:unhideWhenUsed/>
    <w:rsid w:val="0048036C"/>
    <w:rPr>
      <w:color w:val="605E5C"/>
      <w:shd w:val="clear" w:color="auto" w:fill="E1DFDD"/>
    </w:rPr>
  </w:style>
  <w:style w:type="character" w:customStyle="1" w:styleId="MenoPendente20">
    <w:name w:val="Menção Pendente2"/>
    <w:basedOn w:val="DefaultParagraphFont"/>
    <w:uiPriority w:val="99"/>
    <w:semiHidden/>
    <w:unhideWhenUsed/>
    <w:rsid w:val="00732705"/>
    <w:rPr>
      <w:color w:val="605E5C"/>
      <w:shd w:val="clear" w:color="auto" w:fill="E1DFDD"/>
    </w:rPr>
  </w:style>
  <w:style w:type="character" w:styleId="FollowedHyperlink">
    <w:name w:val="FollowedHyperlink"/>
    <w:basedOn w:val="DefaultParagraphFont"/>
    <w:uiPriority w:val="99"/>
    <w:semiHidden/>
    <w:unhideWhenUsed/>
    <w:rsid w:val="00F937A7"/>
    <w:rPr>
      <w:color w:val="954F72" w:themeColor="followedHyperlink"/>
      <w:u w:val="single"/>
    </w:rPr>
  </w:style>
  <w:style w:type="character" w:customStyle="1" w:styleId="MenoPendente3">
    <w:name w:val="Menção Pendente3"/>
    <w:basedOn w:val="DefaultParagraphFont"/>
    <w:uiPriority w:val="99"/>
    <w:semiHidden/>
    <w:unhideWhenUsed/>
    <w:rsid w:val="00523731"/>
    <w:rPr>
      <w:color w:val="605E5C"/>
      <w:shd w:val="clear" w:color="auto" w:fill="E1DFDD"/>
    </w:rPr>
  </w:style>
  <w:style w:type="character" w:customStyle="1" w:styleId="MenoPendente4">
    <w:name w:val="Menção Pendente4"/>
    <w:basedOn w:val="DefaultParagraphFont"/>
    <w:uiPriority w:val="99"/>
    <w:semiHidden/>
    <w:unhideWhenUsed/>
    <w:rsid w:val="002A7EED"/>
    <w:rPr>
      <w:color w:val="605E5C"/>
      <w:shd w:val="clear" w:color="auto" w:fill="E1DFDD"/>
    </w:rPr>
  </w:style>
  <w:style w:type="character" w:styleId="UnresolvedMention">
    <w:name w:val="Unresolved Mention"/>
    <w:basedOn w:val="DefaultParagraphFont"/>
    <w:uiPriority w:val="99"/>
    <w:semiHidden/>
    <w:unhideWhenUsed/>
    <w:rsid w:val="000B1C6F"/>
    <w:rPr>
      <w:color w:val="605E5C"/>
      <w:shd w:val="clear" w:color="auto" w:fill="E1DFDD"/>
    </w:rPr>
  </w:style>
  <w:style w:type="paragraph" w:customStyle="1" w:styleId="Parties">
    <w:name w:val="Parties"/>
    <w:basedOn w:val="Normal"/>
    <w:rsid w:val="005E634A"/>
    <w:pPr>
      <w:widowControl w:val="0"/>
      <w:numPr>
        <w:numId w:val="28"/>
      </w:numPr>
      <w:spacing w:after="140" w:line="290" w:lineRule="auto"/>
      <w:jc w:val="both"/>
    </w:pPr>
    <w:rPr>
      <w:rFonts w:ascii="Arial" w:eastAsia="Times New Roman" w:hAnsi="Arial" w:cs="Arial"/>
      <w:bCs/>
      <w:sz w:val="20"/>
      <w:szCs w:val="20"/>
      <w:lang w:eastAsia="pt-BR"/>
    </w:rPr>
  </w:style>
  <w:style w:type="paragraph" w:customStyle="1" w:styleId="Recitals">
    <w:name w:val="Recitals"/>
    <w:basedOn w:val="Normal"/>
    <w:rsid w:val="005E634A"/>
    <w:pPr>
      <w:numPr>
        <w:ilvl w:val="1"/>
        <w:numId w:val="28"/>
      </w:numPr>
      <w:spacing w:after="140" w:line="290" w:lineRule="auto"/>
      <w:jc w:val="both"/>
    </w:pPr>
    <w:rPr>
      <w:rFonts w:ascii="Arial" w:eastAsia="Times New Roman" w:hAnsi="Arial" w:cs="Arial"/>
      <w:sz w:val="20"/>
      <w:szCs w:val="24"/>
      <w:lang w:eastAsia="pt-BR"/>
    </w:rPr>
  </w:style>
  <w:style w:type="paragraph" w:customStyle="1" w:styleId="Parties2">
    <w:name w:val="Parties 2"/>
    <w:basedOn w:val="Normal"/>
    <w:rsid w:val="005E634A"/>
    <w:pPr>
      <w:numPr>
        <w:ilvl w:val="2"/>
        <w:numId w:val="28"/>
      </w:numPr>
      <w:spacing w:after="0" w:line="240" w:lineRule="auto"/>
    </w:pPr>
    <w:rPr>
      <w:rFonts w:ascii="Times New Roman" w:eastAsia="Times New Roman" w:hAnsi="Times New Roman" w:cs="Times New Roman"/>
      <w:sz w:val="24"/>
      <w:szCs w:val="24"/>
      <w:lang w:eastAsia="pt-BR"/>
    </w:rPr>
  </w:style>
  <w:style w:type="paragraph" w:customStyle="1" w:styleId="Recitals2">
    <w:name w:val="Recitals 2"/>
    <w:basedOn w:val="Normal"/>
    <w:rsid w:val="005E634A"/>
    <w:pPr>
      <w:numPr>
        <w:ilvl w:val="3"/>
        <w:numId w:val="28"/>
      </w:numPr>
      <w:spacing w:after="0" w:line="240" w:lineRule="auto"/>
    </w:pPr>
    <w:rPr>
      <w:rFonts w:ascii="Times New Roman" w:eastAsia="Times New Roman" w:hAnsi="Times New Roman" w:cs="Times New Roman"/>
      <w:sz w:val="24"/>
      <w:szCs w:val="24"/>
      <w:lang w:eastAsia="pt-BR"/>
    </w:rPr>
  </w:style>
  <w:style w:type="paragraph" w:customStyle="1" w:styleId="PargrafoComumNvel1">
    <w:name w:val="Parágrafo Comum Nível 1"/>
    <w:basedOn w:val="ListParagraph"/>
    <w:qFormat/>
    <w:rsid w:val="00646432"/>
    <w:pPr>
      <w:tabs>
        <w:tab w:val="left" w:pos="1134"/>
      </w:tabs>
      <w:autoSpaceDE w:val="0"/>
      <w:autoSpaceDN w:val="0"/>
      <w:adjustRightInd w:val="0"/>
      <w:spacing w:line="320" w:lineRule="exact"/>
      <w:ind w:left="0"/>
      <w:jc w:val="both"/>
    </w:pPr>
    <w:rPr>
      <w:rFonts w:ascii="Verdana" w:eastAsia="MS Mincho" w:hAnsi="Verdana" w:cstheme="minorHAnsi"/>
      <w:sz w:val="20"/>
      <w:szCs w:val="20"/>
      <w:lang w:eastAsia="en-US"/>
    </w:rPr>
  </w:style>
  <w:style w:type="paragraph" w:customStyle="1" w:styleId="PargrafoComumNvel2">
    <w:name w:val="Parágrafo Comum Nível 2"/>
    <w:basedOn w:val="ListParagraph"/>
    <w:link w:val="PargrafoComumNvel2Char"/>
    <w:qFormat/>
    <w:rsid w:val="00646432"/>
    <w:pPr>
      <w:tabs>
        <w:tab w:val="left" w:pos="1134"/>
      </w:tabs>
      <w:autoSpaceDE w:val="0"/>
      <w:autoSpaceDN w:val="0"/>
      <w:adjustRightInd w:val="0"/>
      <w:spacing w:line="320" w:lineRule="exact"/>
      <w:ind w:left="0"/>
      <w:jc w:val="both"/>
    </w:pPr>
    <w:rPr>
      <w:rFonts w:ascii="Verdana" w:eastAsia="MS Mincho" w:hAnsi="Verdana" w:cstheme="minorHAnsi"/>
      <w:sz w:val="20"/>
      <w:szCs w:val="20"/>
    </w:rPr>
  </w:style>
  <w:style w:type="character" w:customStyle="1" w:styleId="PargrafoComumNvel2Char">
    <w:name w:val="Parágrafo Comum Nível 2 Char"/>
    <w:basedOn w:val="ListParagraphChar"/>
    <w:link w:val="PargrafoComumNvel2"/>
    <w:rsid w:val="00646432"/>
    <w:rPr>
      <w:rFonts w:ascii="Verdana" w:eastAsia="MS Mincho" w:hAnsi="Verdana" w:cstheme="minorHAnsi"/>
      <w:sz w:val="20"/>
      <w:szCs w:val="20"/>
      <w:lang w:eastAsia="pt-BR"/>
    </w:rPr>
  </w:style>
  <w:style w:type="paragraph" w:customStyle="1" w:styleId="Normal1">
    <w:name w:val="Normal1"/>
    <w:uiPriority w:val="99"/>
    <w:rsid w:val="009A0C40"/>
    <w:pPr>
      <w:spacing w:after="0" w:line="240" w:lineRule="auto"/>
      <w:contextualSpacing/>
    </w:pPr>
    <w:rPr>
      <w:rFonts w:ascii="Times New Roman" w:eastAsia="Times New Roman" w:hAnsi="Times New Roman" w:cs="Times New Roman"/>
      <w:color w:val="000000"/>
      <w:sz w:val="24"/>
      <w:lang w:eastAsia="pt-BR"/>
    </w:rPr>
  </w:style>
  <w:style w:type="character" w:customStyle="1" w:styleId="ui-provider">
    <w:name w:val="ui-provider"/>
    <w:basedOn w:val="DefaultParagraphFont"/>
    <w:rsid w:val="008F4B74"/>
  </w:style>
  <w:style w:type="character" w:customStyle="1" w:styleId="cf01">
    <w:name w:val="cf01"/>
    <w:basedOn w:val="DefaultParagraphFont"/>
    <w:rsid w:val="00B95743"/>
    <w:rPr>
      <w:rFonts w:ascii="Segoe UI" w:hAnsi="Segoe UI" w:cs="Segoe UI" w:hint="default"/>
      <w:sz w:val="18"/>
      <w:szCs w:val="18"/>
    </w:rPr>
  </w:style>
  <w:style w:type="paragraph" w:customStyle="1" w:styleId="msonormal0">
    <w:name w:val="msonormal"/>
    <w:basedOn w:val="Normal"/>
    <w:rsid w:val="0033645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7">
    <w:name w:val="xl67"/>
    <w:basedOn w:val="Normal"/>
    <w:rsid w:val="0033645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16"/>
      <w:szCs w:val="16"/>
      <w:lang w:eastAsia="pt-BR"/>
    </w:rPr>
  </w:style>
  <w:style w:type="paragraph" w:customStyle="1" w:styleId="xl68">
    <w:name w:val="xl68"/>
    <w:basedOn w:val="Normal"/>
    <w:rsid w:val="00336455"/>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pt-BR"/>
    </w:rPr>
  </w:style>
  <w:style w:type="paragraph" w:customStyle="1" w:styleId="FooterReference">
    <w:name w:val="Footer Reference"/>
    <w:basedOn w:val="Footer"/>
    <w:link w:val="FooterReferenceChar1"/>
    <w:semiHidden/>
    <w:rsid w:val="00492E91"/>
    <w:pPr>
      <w:tabs>
        <w:tab w:val="clear" w:pos="4419"/>
        <w:tab w:val="clear" w:pos="8838"/>
        <w:tab w:val="left" w:pos="5245"/>
      </w:tabs>
      <w:spacing w:after="240" w:line="320" w:lineRule="exact"/>
    </w:pPr>
    <w:rPr>
      <w:bCs/>
      <w:smallCaps/>
      <w:sz w:val="16"/>
    </w:rPr>
  </w:style>
  <w:style w:type="character" w:customStyle="1" w:styleId="FooterReferenceChar">
    <w:name w:val="Footer Reference Char"/>
    <w:basedOn w:val="ListParagraphChar"/>
    <w:rsid w:val="00811C3A"/>
    <w:rPr>
      <w:rFonts w:ascii="Times New Roman" w:eastAsia="Times New Roman" w:hAnsi="Times New Roman" w:cs="Times New Roman"/>
      <w:sz w:val="24"/>
      <w:szCs w:val="24"/>
      <w:lang w:eastAsia="pt-BR"/>
    </w:rPr>
  </w:style>
  <w:style w:type="character" w:customStyle="1" w:styleId="FooterReferenceChar1">
    <w:name w:val="Footer Reference Char1"/>
    <w:basedOn w:val="HeaderChar"/>
    <w:link w:val="FooterReference"/>
    <w:semiHidden/>
    <w:rsid w:val="00492E91"/>
    <w:rPr>
      <w:rFonts w:ascii="Times New Roman" w:eastAsia="Times New Roman" w:hAnsi="Times New Roman" w:cs="Times New Roman"/>
      <w:bCs/>
      <w:smallCaps/>
      <w:sz w:val="16"/>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9534">
      <w:bodyDiv w:val="1"/>
      <w:marLeft w:val="0"/>
      <w:marRight w:val="0"/>
      <w:marTop w:val="0"/>
      <w:marBottom w:val="0"/>
      <w:divBdr>
        <w:top w:val="none" w:sz="0" w:space="0" w:color="auto"/>
        <w:left w:val="none" w:sz="0" w:space="0" w:color="auto"/>
        <w:bottom w:val="none" w:sz="0" w:space="0" w:color="auto"/>
        <w:right w:val="none" w:sz="0" w:space="0" w:color="auto"/>
      </w:divBdr>
    </w:div>
    <w:div w:id="96216792">
      <w:bodyDiv w:val="1"/>
      <w:marLeft w:val="0"/>
      <w:marRight w:val="0"/>
      <w:marTop w:val="0"/>
      <w:marBottom w:val="0"/>
      <w:divBdr>
        <w:top w:val="none" w:sz="0" w:space="0" w:color="auto"/>
        <w:left w:val="none" w:sz="0" w:space="0" w:color="auto"/>
        <w:bottom w:val="none" w:sz="0" w:space="0" w:color="auto"/>
        <w:right w:val="none" w:sz="0" w:space="0" w:color="auto"/>
      </w:divBdr>
    </w:div>
    <w:div w:id="161897705">
      <w:bodyDiv w:val="1"/>
      <w:marLeft w:val="0"/>
      <w:marRight w:val="0"/>
      <w:marTop w:val="0"/>
      <w:marBottom w:val="0"/>
      <w:divBdr>
        <w:top w:val="none" w:sz="0" w:space="0" w:color="auto"/>
        <w:left w:val="none" w:sz="0" w:space="0" w:color="auto"/>
        <w:bottom w:val="none" w:sz="0" w:space="0" w:color="auto"/>
        <w:right w:val="none" w:sz="0" w:space="0" w:color="auto"/>
      </w:divBdr>
    </w:div>
    <w:div w:id="173614217">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
    <w:div w:id="222570356">
      <w:bodyDiv w:val="1"/>
      <w:marLeft w:val="0"/>
      <w:marRight w:val="0"/>
      <w:marTop w:val="0"/>
      <w:marBottom w:val="0"/>
      <w:divBdr>
        <w:top w:val="none" w:sz="0" w:space="0" w:color="auto"/>
        <w:left w:val="none" w:sz="0" w:space="0" w:color="auto"/>
        <w:bottom w:val="none" w:sz="0" w:space="0" w:color="auto"/>
        <w:right w:val="none" w:sz="0" w:space="0" w:color="auto"/>
      </w:divBdr>
    </w:div>
    <w:div w:id="267322564">
      <w:bodyDiv w:val="1"/>
      <w:marLeft w:val="0"/>
      <w:marRight w:val="0"/>
      <w:marTop w:val="0"/>
      <w:marBottom w:val="0"/>
      <w:divBdr>
        <w:top w:val="none" w:sz="0" w:space="0" w:color="auto"/>
        <w:left w:val="none" w:sz="0" w:space="0" w:color="auto"/>
        <w:bottom w:val="none" w:sz="0" w:space="0" w:color="auto"/>
        <w:right w:val="none" w:sz="0" w:space="0" w:color="auto"/>
      </w:divBdr>
    </w:div>
    <w:div w:id="301737778">
      <w:bodyDiv w:val="1"/>
      <w:marLeft w:val="0"/>
      <w:marRight w:val="0"/>
      <w:marTop w:val="0"/>
      <w:marBottom w:val="0"/>
      <w:divBdr>
        <w:top w:val="none" w:sz="0" w:space="0" w:color="auto"/>
        <w:left w:val="none" w:sz="0" w:space="0" w:color="auto"/>
        <w:bottom w:val="none" w:sz="0" w:space="0" w:color="auto"/>
        <w:right w:val="none" w:sz="0" w:space="0" w:color="auto"/>
      </w:divBdr>
    </w:div>
    <w:div w:id="341510943">
      <w:bodyDiv w:val="1"/>
      <w:marLeft w:val="0"/>
      <w:marRight w:val="0"/>
      <w:marTop w:val="0"/>
      <w:marBottom w:val="0"/>
      <w:divBdr>
        <w:top w:val="none" w:sz="0" w:space="0" w:color="auto"/>
        <w:left w:val="none" w:sz="0" w:space="0" w:color="auto"/>
        <w:bottom w:val="none" w:sz="0" w:space="0" w:color="auto"/>
        <w:right w:val="none" w:sz="0" w:space="0" w:color="auto"/>
      </w:divBdr>
    </w:div>
    <w:div w:id="393505295">
      <w:bodyDiv w:val="1"/>
      <w:marLeft w:val="0"/>
      <w:marRight w:val="0"/>
      <w:marTop w:val="0"/>
      <w:marBottom w:val="0"/>
      <w:divBdr>
        <w:top w:val="none" w:sz="0" w:space="0" w:color="auto"/>
        <w:left w:val="none" w:sz="0" w:space="0" w:color="auto"/>
        <w:bottom w:val="none" w:sz="0" w:space="0" w:color="auto"/>
        <w:right w:val="none" w:sz="0" w:space="0" w:color="auto"/>
      </w:divBdr>
    </w:div>
    <w:div w:id="420688057">
      <w:bodyDiv w:val="1"/>
      <w:marLeft w:val="0"/>
      <w:marRight w:val="0"/>
      <w:marTop w:val="0"/>
      <w:marBottom w:val="0"/>
      <w:divBdr>
        <w:top w:val="none" w:sz="0" w:space="0" w:color="auto"/>
        <w:left w:val="none" w:sz="0" w:space="0" w:color="auto"/>
        <w:bottom w:val="none" w:sz="0" w:space="0" w:color="auto"/>
        <w:right w:val="none" w:sz="0" w:space="0" w:color="auto"/>
      </w:divBdr>
    </w:div>
    <w:div w:id="570164785">
      <w:bodyDiv w:val="1"/>
      <w:marLeft w:val="0"/>
      <w:marRight w:val="0"/>
      <w:marTop w:val="0"/>
      <w:marBottom w:val="0"/>
      <w:divBdr>
        <w:top w:val="none" w:sz="0" w:space="0" w:color="auto"/>
        <w:left w:val="none" w:sz="0" w:space="0" w:color="auto"/>
        <w:bottom w:val="none" w:sz="0" w:space="0" w:color="auto"/>
        <w:right w:val="none" w:sz="0" w:space="0" w:color="auto"/>
      </w:divBdr>
    </w:div>
    <w:div w:id="576090312">
      <w:bodyDiv w:val="1"/>
      <w:marLeft w:val="0"/>
      <w:marRight w:val="0"/>
      <w:marTop w:val="0"/>
      <w:marBottom w:val="0"/>
      <w:divBdr>
        <w:top w:val="none" w:sz="0" w:space="0" w:color="auto"/>
        <w:left w:val="none" w:sz="0" w:space="0" w:color="auto"/>
        <w:bottom w:val="none" w:sz="0" w:space="0" w:color="auto"/>
        <w:right w:val="none" w:sz="0" w:space="0" w:color="auto"/>
      </w:divBdr>
    </w:div>
    <w:div w:id="623536816">
      <w:bodyDiv w:val="1"/>
      <w:marLeft w:val="0"/>
      <w:marRight w:val="0"/>
      <w:marTop w:val="0"/>
      <w:marBottom w:val="0"/>
      <w:divBdr>
        <w:top w:val="none" w:sz="0" w:space="0" w:color="auto"/>
        <w:left w:val="none" w:sz="0" w:space="0" w:color="auto"/>
        <w:bottom w:val="none" w:sz="0" w:space="0" w:color="auto"/>
        <w:right w:val="none" w:sz="0" w:space="0" w:color="auto"/>
      </w:divBdr>
    </w:div>
    <w:div w:id="670059354">
      <w:bodyDiv w:val="1"/>
      <w:marLeft w:val="0"/>
      <w:marRight w:val="0"/>
      <w:marTop w:val="0"/>
      <w:marBottom w:val="0"/>
      <w:divBdr>
        <w:top w:val="none" w:sz="0" w:space="0" w:color="auto"/>
        <w:left w:val="none" w:sz="0" w:space="0" w:color="auto"/>
        <w:bottom w:val="none" w:sz="0" w:space="0" w:color="auto"/>
        <w:right w:val="none" w:sz="0" w:space="0" w:color="auto"/>
      </w:divBdr>
    </w:div>
    <w:div w:id="682975812">
      <w:bodyDiv w:val="1"/>
      <w:marLeft w:val="0"/>
      <w:marRight w:val="0"/>
      <w:marTop w:val="0"/>
      <w:marBottom w:val="0"/>
      <w:divBdr>
        <w:top w:val="none" w:sz="0" w:space="0" w:color="auto"/>
        <w:left w:val="none" w:sz="0" w:space="0" w:color="auto"/>
        <w:bottom w:val="none" w:sz="0" w:space="0" w:color="auto"/>
        <w:right w:val="none" w:sz="0" w:space="0" w:color="auto"/>
      </w:divBdr>
    </w:div>
    <w:div w:id="747918793">
      <w:bodyDiv w:val="1"/>
      <w:marLeft w:val="0"/>
      <w:marRight w:val="0"/>
      <w:marTop w:val="0"/>
      <w:marBottom w:val="0"/>
      <w:divBdr>
        <w:top w:val="none" w:sz="0" w:space="0" w:color="auto"/>
        <w:left w:val="none" w:sz="0" w:space="0" w:color="auto"/>
        <w:bottom w:val="none" w:sz="0" w:space="0" w:color="auto"/>
        <w:right w:val="none" w:sz="0" w:space="0" w:color="auto"/>
      </w:divBdr>
    </w:div>
    <w:div w:id="817190817">
      <w:bodyDiv w:val="1"/>
      <w:marLeft w:val="0"/>
      <w:marRight w:val="0"/>
      <w:marTop w:val="0"/>
      <w:marBottom w:val="0"/>
      <w:divBdr>
        <w:top w:val="none" w:sz="0" w:space="0" w:color="auto"/>
        <w:left w:val="none" w:sz="0" w:space="0" w:color="auto"/>
        <w:bottom w:val="none" w:sz="0" w:space="0" w:color="auto"/>
        <w:right w:val="none" w:sz="0" w:space="0" w:color="auto"/>
      </w:divBdr>
    </w:div>
    <w:div w:id="837617369">
      <w:bodyDiv w:val="1"/>
      <w:marLeft w:val="0"/>
      <w:marRight w:val="0"/>
      <w:marTop w:val="0"/>
      <w:marBottom w:val="0"/>
      <w:divBdr>
        <w:top w:val="none" w:sz="0" w:space="0" w:color="auto"/>
        <w:left w:val="none" w:sz="0" w:space="0" w:color="auto"/>
        <w:bottom w:val="none" w:sz="0" w:space="0" w:color="auto"/>
        <w:right w:val="none" w:sz="0" w:space="0" w:color="auto"/>
      </w:divBdr>
    </w:div>
    <w:div w:id="843739830">
      <w:bodyDiv w:val="1"/>
      <w:marLeft w:val="0"/>
      <w:marRight w:val="0"/>
      <w:marTop w:val="0"/>
      <w:marBottom w:val="0"/>
      <w:divBdr>
        <w:top w:val="none" w:sz="0" w:space="0" w:color="auto"/>
        <w:left w:val="none" w:sz="0" w:space="0" w:color="auto"/>
        <w:bottom w:val="none" w:sz="0" w:space="0" w:color="auto"/>
        <w:right w:val="none" w:sz="0" w:space="0" w:color="auto"/>
      </w:divBdr>
    </w:div>
    <w:div w:id="872612626">
      <w:bodyDiv w:val="1"/>
      <w:marLeft w:val="0"/>
      <w:marRight w:val="0"/>
      <w:marTop w:val="0"/>
      <w:marBottom w:val="0"/>
      <w:divBdr>
        <w:top w:val="none" w:sz="0" w:space="0" w:color="auto"/>
        <w:left w:val="none" w:sz="0" w:space="0" w:color="auto"/>
        <w:bottom w:val="none" w:sz="0" w:space="0" w:color="auto"/>
        <w:right w:val="none" w:sz="0" w:space="0" w:color="auto"/>
      </w:divBdr>
    </w:div>
    <w:div w:id="976954141">
      <w:bodyDiv w:val="1"/>
      <w:marLeft w:val="0"/>
      <w:marRight w:val="0"/>
      <w:marTop w:val="0"/>
      <w:marBottom w:val="0"/>
      <w:divBdr>
        <w:top w:val="none" w:sz="0" w:space="0" w:color="auto"/>
        <w:left w:val="none" w:sz="0" w:space="0" w:color="auto"/>
        <w:bottom w:val="none" w:sz="0" w:space="0" w:color="auto"/>
        <w:right w:val="none" w:sz="0" w:space="0" w:color="auto"/>
      </w:divBdr>
    </w:div>
    <w:div w:id="994069417">
      <w:bodyDiv w:val="1"/>
      <w:marLeft w:val="0"/>
      <w:marRight w:val="0"/>
      <w:marTop w:val="0"/>
      <w:marBottom w:val="0"/>
      <w:divBdr>
        <w:top w:val="none" w:sz="0" w:space="0" w:color="auto"/>
        <w:left w:val="none" w:sz="0" w:space="0" w:color="auto"/>
        <w:bottom w:val="none" w:sz="0" w:space="0" w:color="auto"/>
        <w:right w:val="none" w:sz="0" w:space="0" w:color="auto"/>
      </w:divBdr>
    </w:div>
    <w:div w:id="995375047">
      <w:bodyDiv w:val="1"/>
      <w:marLeft w:val="0"/>
      <w:marRight w:val="0"/>
      <w:marTop w:val="0"/>
      <w:marBottom w:val="0"/>
      <w:divBdr>
        <w:top w:val="none" w:sz="0" w:space="0" w:color="auto"/>
        <w:left w:val="none" w:sz="0" w:space="0" w:color="auto"/>
        <w:bottom w:val="none" w:sz="0" w:space="0" w:color="auto"/>
        <w:right w:val="none" w:sz="0" w:space="0" w:color="auto"/>
      </w:divBdr>
    </w:div>
    <w:div w:id="996805910">
      <w:bodyDiv w:val="1"/>
      <w:marLeft w:val="0"/>
      <w:marRight w:val="0"/>
      <w:marTop w:val="0"/>
      <w:marBottom w:val="0"/>
      <w:divBdr>
        <w:top w:val="none" w:sz="0" w:space="0" w:color="auto"/>
        <w:left w:val="none" w:sz="0" w:space="0" w:color="auto"/>
        <w:bottom w:val="none" w:sz="0" w:space="0" w:color="auto"/>
        <w:right w:val="none" w:sz="0" w:space="0" w:color="auto"/>
      </w:divBdr>
    </w:div>
    <w:div w:id="1070346246">
      <w:bodyDiv w:val="1"/>
      <w:marLeft w:val="0"/>
      <w:marRight w:val="0"/>
      <w:marTop w:val="0"/>
      <w:marBottom w:val="0"/>
      <w:divBdr>
        <w:top w:val="none" w:sz="0" w:space="0" w:color="auto"/>
        <w:left w:val="none" w:sz="0" w:space="0" w:color="auto"/>
        <w:bottom w:val="none" w:sz="0" w:space="0" w:color="auto"/>
        <w:right w:val="none" w:sz="0" w:space="0" w:color="auto"/>
      </w:divBdr>
    </w:div>
    <w:div w:id="1246845333">
      <w:bodyDiv w:val="1"/>
      <w:marLeft w:val="0"/>
      <w:marRight w:val="0"/>
      <w:marTop w:val="0"/>
      <w:marBottom w:val="0"/>
      <w:divBdr>
        <w:top w:val="none" w:sz="0" w:space="0" w:color="auto"/>
        <w:left w:val="none" w:sz="0" w:space="0" w:color="auto"/>
        <w:bottom w:val="none" w:sz="0" w:space="0" w:color="auto"/>
        <w:right w:val="none" w:sz="0" w:space="0" w:color="auto"/>
      </w:divBdr>
    </w:div>
    <w:div w:id="1456020614">
      <w:bodyDiv w:val="1"/>
      <w:marLeft w:val="0"/>
      <w:marRight w:val="0"/>
      <w:marTop w:val="0"/>
      <w:marBottom w:val="0"/>
      <w:divBdr>
        <w:top w:val="none" w:sz="0" w:space="0" w:color="auto"/>
        <w:left w:val="none" w:sz="0" w:space="0" w:color="auto"/>
        <w:bottom w:val="none" w:sz="0" w:space="0" w:color="auto"/>
        <w:right w:val="none" w:sz="0" w:space="0" w:color="auto"/>
      </w:divBdr>
    </w:div>
    <w:div w:id="1467505394">
      <w:bodyDiv w:val="1"/>
      <w:marLeft w:val="0"/>
      <w:marRight w:val="0"/>
      <w:marTop w:val="0"/>
      <w:marBottom w:val="0"/>
      <w:divBdr>
        <w:top w:val="none" w:sz="0" w:space="0" w:color="auto"/>
        <w:left w:val="none" w:sz="0" w:space="0" w:color="auto"/>
        <w:bottom w:val="none" w:sz="0" w:space="0" w:color="auto"/>
        <w:right w:val="none" w:sz="0" w:space="0" w:color="auto"/>
      </w:divBdr>
    </w:div>
    <w:div w:id="1489857151">
      <w:bodyDiv w:val="1"/>
      <w:marLeft w:val="0"/>
      <w:marRight w:val="0"/>
      <w:marTop w:val="0"/>
      <w:marBottom w:val="0"/>
      <w:divBdr>
        <w:top w:val="none" w:sz="0" w:space="0" w:color="auto"/>
        <w:left w:val="none" w:sz="0" w:space="0" w:color="auto"/>
        <w:bottom w:val="none" w:sz="0" w:space="0" w:color="auto"/>
        <w:right w:val="none" w:sz="0" w:space="0" w:color="auto"/>
      </w:divBdr>
    </w:div>
    <w:div w:id="1502621700">
      <w:bodyDiv w:val="1"/>
      <w:marLeft w:val="0"/>
      <w:marRight w:val="0"/>
      <w:marTop w:val="0"/>
      <w:marBottom w:val="0"/>
      <w:divBdr>
        <w:top w:val="none" w:sz="0" w:space="0" w:color="auto"/>
        <w:left w:val="none" w:sz="0" w:space="0" w:color="auto"/>
        <w:bottom w:val="none" w:sz="0" w:space="0" w:color="auto"/>
        <w:right w:val="none" w:sz="0" w:space="0" w:color="auto"/>
      </w:divBdr>
    </w:div>
    <w:div w:id="1537157682">
      <w:bodyDiv w:val="1"/>
      <w:marLeft w:val="0"/>
      <w:marRight w:val="0"/>
      <w:marTop w:val="0"/>
      <w:marBottom w:val="0"/>
      <w:divBdr>
        <w:top w:val="none" w:sz="0" w:space="0" w:color="auto"/>
        <w:left w:val="none" w:sz="0" w:space="0" w:color="auto"/>
        <w:bottom w:val="none" w:sz="0" w:space="0" w:color="auto"/>
        <w:right w:val="none" w:sz="0" w:space="0" w:color="auto"/>
      </w:divBdr>
    </w:div>
    <w:div w:id="1600599523">
      <w:bodyDiv w:val="1"/>
      <w:marLeft w:val="0"/>
      <w:marRight w:val="0"/>
      <w:marTop w:val="0"/>
      <w:marBottom w:val="0"/>
      <w:divBdr>
        <w:top w:val="none" w:sz="0" w:space="0" w:color="auto"/>
        <w:left w:val="none" w:sz="0" w:space="0" w:color="auto"/>
        <w:bottom w:val="none" w:sz="0" w:space="0" w:color="auto"/>
        <w:right w:val="none" w:sz="0" w:space="0" w:color="auto"/>
      </w:divBdr>
    </w:div>
    <w:div w:id="1666325074">
      <w:bodyDiv w:val="1"/>
      <w:marLeft w:val="0"/>
      <w:marRight w:val="0"/>
      <w:marTop w:val="0"/>
      <w:marBottom w:val="0"/>
      <w:divBdr>
        <w:top w:val="none" w:sz="0" w:space="0" w:color="auto"/>
        <w:left w:val="none" w:sz="0" w:space="0" w:color="auto"/>
        <w:bottom w:val="none" w:sz="0" w:space="0" w:color="auto"/>
        <w:right w:val="none" w:sz="0" w:space="0" w:color="auto"/>
      </w:divBdr>
    </w:div>
    <w:div w:id="1666931857">
      <w:bodyDiv w:val="1"/>
      <w:marLeft w:val="0"/>
      <w:marRight w:val="0"/>
      <w:marTop w:val="0"/>
      <w:marBottom w:val="0"/>
      <w:divBdr>
        <w:top w:val="none" w:sz="0" w:space="0" w:color="auto"/>
        <w:left w:val="none" w:sz="0" w:space="0" w:color="auto"/>
        <w:bottom w:val="none" w:sz="0" w:space="0" w:color="auto"/>
        <w:right w:val="none" w:sz="0" w:space="0" w:color="auto"/>
      </w:divBdr>
    </w:div>
    <w:div w:id="1764303191">
      <w:bodyDiv w:val="1"/>
      <w:marLeft w:val="0"/>
      <w:marRight w:val="0"/>
      <w:marTop w:val="0"/>
      <w:marBottom w:val="0"/>
      <w:divBdr>
        <w:top w:val="none" w:sz="0" w:space="0" w:color="auto"/>
        <w:left w:val="none" w:sz="0" w:space="0" w:color="auto"/>
        <w:bottom w:val="none" w:sz="0" w:space="0" w:color="auto"/>
        <w:right w:val="none" w:sz="0" w:space="0" w:color="auto"/>
      </w:divBdr>
    </w:div>
    <w:div w:id="1897278619">
      <w:bodyDiv w:val="1"/>
      <w:marLeft w:val="0"/>
      <w:marRight w:val="0"/>
      <w:marTop w:val="0"/>
      <w:marBottom w:val="0"/>
      <w:divBdr>
        <w:top w:val="none" w:sz="0" w:space="0" w:color="auto"/>
        <w:left w:val="none" w:sz="0" w:space="0" w:color="auto"/>
        <w:bottom w:val="none" w:sz="0" w:space="0" w:color="auto"/>
        <w:right w:val="none" w:sz="0" w:space="0" w:color="auto"/>
      </w:divBdr>
    </w:div>
    <w:div w:id="2047869593">
      <w:bodyDiv w:val="1"/>
      <w:marLeft w:val="0"/>
      <w:marRight w:val="0"/>
      <w:marTop w:val="0"/>
      <w:marBottom w:val="0"/>
      <w:divBdr>
        <w:top w:val="none" w:sz="0" w:space="0" w:color="auto"/>
        <w:left w:val="none" w:sz="0" w:space="0" w:color="auto"/>
        <w:bottom w:val="none" w:sz="0" w:space="0" w:color="auto"/>
        <w:right w:val="none" w:sz="0" w:space="0" w:color="auto"/>
      </w:divBdr>
    </w:div>
    <w:div w:id="2091342210">
      <w:bodyDiv w:val="1"/>
      <w:marLeft w:val="0"/>
      <w:marRight w:val="0"/>
      <w:marTop w:val="0"/>
      <w:marBottom w:val="0"/>
      <w:divBdr>
        <w:top w:val="none" w:sz="0" w:space="0" w:color="auto"/>
        <w:left w:val="none" w:sz="0" w:space="0" w:color="auto"/>
        <w:bottom w:val="none" w:sz="0" w:space="0" w:color="auto"/>
        <w:right w:val="none" w:sz="0" w:space="0" w:color="auto"/>
      </w:divBdr>
    </w:div>
    <w:div w:id="2094430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paula@alianscesonae.com.br" TargetMode="External"/><Relationship Id="rId2" Type="http://schemas.openxmlformats.org/officeDocument/2006/relationships/customXml" Target="../customXml/item2.xml"/><Relationship Id="rId16" Type="http://schemas.openxmlformats.org/officeDocument/2006/relationships/hyperlink" Target="mailto:diego.esteve@alianscesonae.com.b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57ZY53RMA37K-95-13006</_dlc_DocId>
    <_dlc_DocIdUrl xmlns="9bd4b9cc-8746-41d1-b5cc-e8920a0bba5d">
      <Url>http://intranet/restrictedarea/Legal/brasil/_layouts/15/DocIdRedir.aspx?ID=57ZY53RMA37K-95-13006</Url>
      <Description>57ZY53RMA37K-95-13006</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1 6 " ? > < p r o p e r t i e s   x m l n s = " h t t p : / / w w w . i m a n a g e . c o m / w o r k / x m l s c h e m a " >  
     < d o c u m e n t i d > S C B F - S P ! 1 5 4 5 9 2 0 0 . 1 < / d o c u m e n t i d >  
     < s e n d e r i d > L O L I V E I R A < / s e n d e r i d >  
     < s e n d e r e m a i l > L U C A S . O L I V E I R A @ C E S C O N B A R R I E U . C O M . B R < / s e n d e r e m a i l >  
     < l a s t m o d i f i e d > 2 0 2 1 - 0 4 - 2 3 T 1 8 : 5 6 : 0 0 . 0 0 0 0 0 0 0 - 0 3 : 0 0 < / l a s t m o d i f i e d >  
     < d a t a b a s e > S C B F - S P < / d a t a b a s e >  
 < / 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C671C8D866A3B4A912314A221CCC7C5" ma:contentTypeVersion="0" ma:contentTypeDescription="Create a new document." ma:contentTypeScope="" ma:versionID="f1e7cf27c42c233a5803aaa50c4156a2">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55BE420-668B-46D6-A377-8BA5FDF45051}">
  <ds:schemaRefs>
    <ds:schemaRef ds:uri="http://schemas.microsoft.com/sharepoint/v3/contenttype/forms"/>
  </ds:schemaRefs>
</ds:datastoreItem>
</file>

<file path=customXml/itemProps2.xml><?xml version="1.0" encoding="utf-8"?>
<ds:datastoreItem xmlns:ds="http://schemas.openxmlformats.org/officeDocument/2006/customXml" ds:itemID="{01196043-93A6-4F10-83AC-1F33B10D4C46}">
  <ds:schemaRefs>
    <ds:schemaRef ds:uri="http://purl.org/dc/terms/"/>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9bd4b9cc-8746-41d1-b5cc-e8920a0bba5d"/>
    <ds:schemaRef ds:uri="http://www.w3.org/XML/1998/namespace"/>
  </ds:schemaRefs>
</ds:datastoreItem>
</file>

<file path=customXml/itemProps3.xml><?xml version="1.0" encoding="utf-8"?>
<ds:datastoreItem xmlns:ds="http://schemas.openxmlformats.org/officeDocument/2006/customXml" ds:itemID="{A9B44F5C-79A1-47F4-BF4E-C37786D403A5}">
  <ds:schemaRefs>
    <ds:schemaRef ds:uri="http://schemas.openxmlformats.org/officeDocument/2006/bibliography"/>
  </ds:schemaRefs>
</ds:datastoreItem>
</file>

<file path=customXml/itemProps4.xml><?xml version="1.0" encoding="utf-8"?>
<ds:datastoreItem xmlns:ds="http://schemas.openxmlformats.org/officeDocument/2006/customXml" ds:itemID="{05B1E951-92F2-4A6E-A39A-2F7ACE7786EC}">
  <ds:schemaRefs>
    <ds:schemaRef ds:uri="http://www.imanage.com/work/xmlschema"/>
  </ds:schemaRefs>
</ds:datastoreItem>
</file>

<file path=customXml/itemProps5.xml><?xml version="1.0" encoding="utf-8"?>
<ds:datastoreItem xmlns:ds="http://schemas.openxmlformats.org/officeDocument/2006/customXml" ds:itemID="{6A49FDE8-4A66-476C-B35A-C12C469BC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1DCEC6D-7B9A-45CE-81D1-127A85E20A9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102</Pages>
  <Words>32497</Words>
  <Characters>187893</Characters>
  <Application>Microsoft Office Word</Application>
  <DocSecurity>0</DocSecurity>
  <Lines>5445</Lines>
  <Paragraphs>2602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Cescon Barrieu</dc:creator>
  <cp:keywords/>
  <dc:description/>
  <cp:lastModifiedBy>Joao Bertanha</cp:lastModifiedBy>
  <cp:revision>3</cp:revision>
  <cp:lastPrinted>2021-01-22T01:38:00Z</cp:lastPrinted>
  <dcterms:created xsi:type="dcterms:W3CDTF">2023-02-12T22:31:00Z</dcterms:created>
  <dcterms:modified xsi:type="dcterms:W3CDTF">2023-02-12T22:32:00Z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RJ-1937438v2</vt:lpwstr>
  </property>
  <property fmtid="{D5CDD505-2E9C-101B-9397-08002B2CF9AE}" pid="3" name="_dlc_DocIdItemGuid">
    <vt:lpwstr>2ac24079-f693-48c9-bf63-4ea79d3206ee</vt:lpwstr>
  </property>
  <property fmtid="{D5CDD505-2E9C-101B-9397-08002B2CF9AE}" pid="4" name="ContentTypeId">
    <vt:lpwstr>0x0101001C671C8D866A3B4A912314A221CCC7C5</vt:lpwstr>
  </property>
  <property fmtid="{D5CDD505-2E9C-101B-9397-08002B2CF9AE}" pid="5" name="MSIP_Label_38dfde47-f100-441b-b584-049a7fefba8a_Enabled">
    <vt:lpwstr>true</vt:lpwstr>
  </property>
  <property fmtid="{D5CDD505-2E9C-101B-9397-08002B2CF9AE}" pid="6" name="MSIP_Label_38dfde47-f100-441b-b584-049a7fefba8a_SetDate">
    <vt:lpwstr>2021-05-04T14:22:26Z</vt:lpwstr>
  </property>
  <property fmtid="{D5CDD505-2E9C-101B-9397-08002B2CF9AE}" pid="7" name="MSIP_Label_38dfde47-f100-441b-b584-049a7fefba8a_Method">
    <vt:lpwstr>Standard</vt:lpwstr>
  </property>
  <property fmtid="{D5CDD505-2E9C-101B-9397-08002B2CF9AE}" pid="8" name="MSIP_Label_38dfde47-f100-441b-b584-049a7fefba8a_Name">
    <vt:lpwstr>38dfde47-f100-441b-b584-049a7fefba8a</vt:lpwstr>
  </property>
  <property fmtid="{D5CDD505-2E9C-101B-9397-08002B2CF9AE}" pid="9" name="MSIP_Label_38dfde47-f100-441b-b584-049a7fefba8a_SiteId">
    <vt:lpwstr>16e7cf3f-6af4-4e76-941e-aecafb9704e9</vt:lpwstr>
  </property>
  <property fmtid="{D5CDD505-2E9C-101B-9397-08002B2CF9AE}" pid="10" name="MSIP_Label_38dfde47-f100-441b-b584-049a7fefba8a_ActionId">
    <vt:lpwstr>197048df-9d31-4931-82ca-e2a9f743ab27</vt:lpwstr>
  </property>
  <property fmtid="{D5CDD505-2E9C-101B-9397-08002B2CF9AE}" pid="11" name="MSIP_Label_38dfde47-f100-441b-b584-049a7fefba8a_ContentBits">
    <vt:lpwstr>2</vt:lpwstr>
  </property>
</Properties>
</file>
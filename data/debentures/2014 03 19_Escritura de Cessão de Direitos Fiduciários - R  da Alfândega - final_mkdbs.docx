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FFE" w:rsidRPr="000079E2" w:rsidRDefault="001E7FFE" w:rsidP="00694FD6">
      <w:pPr>
        <w:pStyle w:val="Ttulo1"/>
        <w:ind w:left="4248"/>
        <w:jc w:val="both"/>
      </w:pPr>
      <w:bookmarkStart w:id="0" w:name="OLE_LINK1"/>
      <w:bookmarkStart w:id="1" w:name="OLE_LINK2"/>
      <w:bookmarkStart w:id="2" w:name="_GoBack"/>
      <w:bookmarkEnd w:id="2"/>
      <w:r w:rsidRPr="000079E2">
        <w:t xml:space="preserve">ESCRITURA PÚBLICA DE </w:t>
      </w:r>
      <w:r>
        <w:t>CESSÃO DE DIREITOS FIDUCIÁRIOS E OUTROS PACTOS</w:t>
      </w:r>
      <w:r w:rsidRPr="000079E2">
        <w:t xml:space="preserve"> na forma abaixo:</w:t>
      </w:r>
    </w:p>
    <w:p w:rsidR="001E7FFE" w:rsidRPr="000079E2" w:rsidRDefault="001E7FFE">
      <w:pPr>
        <w:spacing w:line="360" w:lineRule="auto"/>
        <w:rPr>
          <w:rFonts w:ascii="Trebuchet MS" w:hAnsi="Trebuchet MS" w:cs="Tahoma"/>
          <w:b/>
        </w:rPr>
      </w:pPr>
    </w:p>
    <w:p w:rsidR="001E7FFE" w:rsidRPr="000079E2" w:rsidRDefault="001E7FFE">
      <w:pPr>
        <w:spacing w:line="360" w:lineRule="auto"/>
        <w:rPr>
          <w:rFonts w:ascii="Trebuchet MS" w:hAnsi="Trebuchet MS" w:cs="Tahoma"/>
          <w:b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proofErr w:type="gramStart"/>
      <w:r w:rsidRPr="000079E2">
        <w:rPr>
          <w:rFonts w:ascii="Trebuchet MS" w:hAnsi="Trebuchet MS"/>
          <w:b/>
        </w:rPr>
        <w:t>SAIBAM</w:t>
      </w:r>
      <w:proofErr w:type="gramEnd"/>
      <w:r w:rsidRPr="000079E2">
        <w:rPr>
          <w:rFonts w:ascii="Trebuchet MS" w:hAnsi="Trebuchet MS"/>
        </w:rPr>
        <w:t xml:space="preserve"> quantos esta virem que aos ___ (______) dias, do mês de ________ (__), do ano de dois mil e </w:t>
      </w:r>
      <w:r>
        <w:rPr>
          <w:rFonts w:ascii="Trebuchet MS" w:hAnsi="Trebuchet MS"/>
        </w:rPr>
        <w:t>quatorze</w:t>
      </w:r>
      <w:r w:rsidRPr="000079E2">
        <w:rPr>
          <w:rFonts w:ascii="Trebuchet MS" w:hAnsi="Trebuchet MS"/>
        </w:rPr>
        <w:t xml:space="preserve"> (201</w:t>
      </w:r>
      <w:r>
        <w:rPr>
          <w:rFonts w:ascii="Trebuchet MS" w:hAnsi="Trebuchet MS"/>
        </w:rPr>
        <w:t>4</w:t>
      </w:r>
      <w:r w:rsidRPr="000079E2">
        <w:rPr>
          <w:rFonts w:ascii="Trebuchet MS" w:hAnsi="Trebuchet MS"/>
        </w:rPr>
        <w:t xml:space="preserve">), nesta Cidade do Rio de Janeiro, Estado do Rio de Janeiro, neste cartório do ___ Ofício, situado na Rua ______________, nº _____, _______________, compareceram perante mim, _______________, Escrevente, partes entre si, justas e contratadas, a saber </w:t>
      </w:r>
      <w:r>
        <w:rPr>
          <w:rFonts w:ascii="Trebuchet MS" w:hAnsi="Trebuchet MS"/>
        </w:rPr>
        <w:t>–</w:t>
      </w:r>
      <w:r w:rsidRPr="000079E2">
        <w:rPr>
          <w:rFonts w:ascii="Trebuchet MS" w:hAnsi="Trebuchet MS"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r w:rsidRPr="000079E2">
        <w:rPr>
          <w:rFonts w:ascii="Trebuchet MS" w:hAnsi="Trebuchet MS"/>
          <w:b/>
          <w:u w:val="single"/>
        </w:rPr>
        <w:t>DA</w:t>
      </w:r>
      <w:r w:rsidRPr="000079E2">
        <w:rPr>
          <w:rFonts w:ascii="Trebuchet MS" w:hAnsi="Trebuchet MS"/>
          <w:b/>
        </w:rPr>
        <w:t xml:space="preserve"> </w:t>
      </w:r>
      <w:r w:rsidRPr="000079E2">
        <w:rPr>
          <w:rFonts w:ascii="Trebuchet MS" w:hAnsi="Trebuchet MS"/>
          <w:b/>
          <w:u w:val="single"/>
        </w:rPr>
        <w:t>QUALIFICAÇÃO</w:t>
      </w:r>
      <w:r w:rsidRPr="000079E2">
        <w:rPr>
          <w:rFonts w:ascii="Trebuchet MS" w:hAnsi="Trebuchet MS"/>
          <w:b/>
        </w:rPr>
        <w:t xml:space="preserve"> </w:t>
      </w:r>
      <w:r w:rsidRPr="000079E2">
        <w:rPr>
          <w:rFonts w:ascii="Trebuchet MS" w:hAnsi="Trebuchet MS"/>
          <w:b/>
          <w:u w:val="single"/>
        </w:rPr>
        <w:t>DAS</w:t>
      </w:r>
      <w:r w:rsidRPr="000079E2">
        <w:rPr>
          <w:rFonts w:ascii="Trebuchet MS" w:hAnsi="Trebuchet MS"/>
          <w:b/>
        </w:rPr>
        <w:t xml:space="preserve"> </w:t>
      </w:r>
      <w:r w:rsidRPr="000079E2">
        <w:rPr>
          <w:rFonts w:ascii="Trebuchet MS" w:hAnsi="Trebuchet MS"/>
          <w:b/>
          <w:u w:val="single"/>
        </w:rPr>
        <w:t>PARTES</w:t>
      </w:r>
      <w:r w:rsidRPr="000079E2">
        <w:rPr>
          <w:rFonts w:ascii="Trebuchet MS" w:hAnsi="Trebuchet MS"/>
        </w:rPr>
        <w:t xml:space="preserve"> - de um lado, </w:t>
      </w:r>
      <w:r w:rsidRPr="000079E2">
        <w:rPr>
          <w:rFonts w:ascii="Trebuchet MS" w:hAnsi="Trebuchet MS" w:cs="Tahoma"/>
        </w:rPr>
        <w:t xml:space="preserve">como Outorgante </w:t>
      </w:r>
      <w:r>
        <w:rPr>
          <w:rFonts w:ascii="Trebuchet MS" w:hAnsi="Trebuchet MS" w:cs="Tahoma"/>
        </w:rPr>
        <w:t>Cedente</w:t>
      </w:r>
      <w:r w:rsidRPr="000079E2">
        <w:rPr>
          <w:rFonts w:ascii="Trebuchet MS" w:hAnsi="Trebuchet MS" w:cs="Tahoma"/>
        </w:rPr>
        <w:t>,</w:t>
      </w:r>
      <w:r w:rsidRPr="000079E2">
        <w:rPr>
          <w:rFonts w:ascii="Trebuchet MS" w:hAnsi="Trebuchet MS" w:cs="Tahoma"/>
          <w:b/>
        </w:rPr>
        <w:t xml:space="preserve"> </w:t>
      </w:r>
      <w:r>
        <w:rPr>
          <w:rFonts w:ascii="Trebuchet MS" w:hAnsi="Trebuchet MS"/>
          <w:b/>
          <w:color w:val="000000"/>
        </w:rPr>
        <w:t>LONGFORD PARTICIPAÇÕES E EMPREENDIMENTOS SA</w:t>
      </w:r>
      <w:proofErr w:type="gramStart"/>
      <w:r>
        <w:rPr>
          <w:rFonts w:ascii="Trebuchet MS" w:hAnsi="Trebuchet MS"/>
          <w:b/>
          <w:color w:val="000000"/>
        </w:rPr>
        <w:t>.</w:t>
      </w:r>
      <w:r w:rsidRPr="002746BC">
        <w:rPr>
          <w:rFonts w:ascii="Trebuchet MS" w:hAnsi="Trebuchet MS"/>
          <w:color w:val="000000"/>
        </w:rPr>
        <w:t>,</w:t>
      </w:r>
      <w:proofErr w:type="gramEnd"/>
      <w:r>
        <w:rPr>
          <w:rFonts w:ascii="Trebuchet MS" w:hAnsi="Trebuchet MS"/>
          <w:color w:val="000000"/>
        </w:rPr>
        <w:t xml:space="preserve"> sociedade empresária constituída sob a forma de sociedade anônima, com sede </w:t>
      </w:r>
      <w:r w:rsidRPr="00634B2A">
        <w:rPr>
          <w:rFonts w:ascii="Trebuchet MS" w:hAnsi="Trebuchet MS"/>
          <w:bCs/>
          <w:color w:val="000000"/>
        </w:rPr>
        <w:t xml:space="preserve">na </w:t>
      </w:r>
      <w:r>
        <w:rPr>
          <w:rFonts w:ascii="Trebuchet MS" w:hAnsi="Trebuchet MS"/>
          <w:bCs/>
          <w:color w:val="000000"/>
        </w:rPr>
        <w:t>Cidade de São Paulo, Estado de São Paulo, na Rua Dr. Eduardo de Souza Aranha, 153, 12º andar (parte), na cidade e Estado de São Paulo, inscrita no CNPJ/MF</w:t>
      </w:r>
      <w:r w:rsidRPr="00536E7C">
        <w:rPr>
          <w:rFonts w:ascii="Trebuchet MS" w:hAnsi="Trebuchet MS"/>
          <w:color w:val="000000"/>
        </w:rPr>
        <w:t xml:space="preserve"> sob o nº 14.683.352/0001-01</w:t>
      </w:r>
      <w:r>
        <w:rPr>
          <w:rFonts w:ascii="Trebuchet MS" w:hAnsi="Trebuchet MS"/>
          <w:color w:val="000000"/>
        </w:rPr>
        <w:t xml:space="preserve">, com seus atos constitutivos registrados na JUCESP sob o NIRE 35.300.448.804, conforme Ata de Assembleia Geral Extraordinária realizada em 07/12/2012, registrada na JUCESP sob o nº 550.048/12-1 e Ata de Reunião do Conselho de Administração realizada em 07/12/2012, registrada na JUCESP em 26/12/2012, sob o nº 550.049/12-5, </w:t>
      </w:r>
      <w:r w:rsidRPr="00634B2A">
        <w:rPr>
          <w:rFonts w:ascii="Trebuchet MS" w:hAnsi="Trebuchet MS"/>
          <w:color w:val="000000"/>
          <w:lang w:val="af-ZA"/>
        </w:rPr>
        <w:t>neste ato representada por</w:t>
      </w:r>
      <w:r>
        <w:rPr>
          <w:rFonts w:ascii="Trebuchet MS" w:hAnsi="Trebuchet MS"/>
          <w:color w:val="000000"/>
          <w:lang w:val="af-ZA"/>
        </w:rPr>
        <w:t xml:space="preserve"> seu Diretor A:</w:t>
      </w:r>
      <w:r w:rsidRPr="00634B2A">
        <w:rPr>
          <w:rFonts w:ascii="Trebuchet MS" w:hAnsi="Trebuchet MS"/>
          <w:color w:val="000000"/>
          <w:lang w:val="af-ZA"/>
        </w:rPr>
        <w:t xml:space="preserve"> </w:t>
      </w:r>
      <w:r>
        <w:rPr>
          <w:rFonts w:ascii="Trebuchet MS" w:hAnsi="Trebuchet MS"/>
          <w:color w:val="000000"/>
          <w:lang w:val="af-ZA"/>
        </w:rPr>
        <w:t xml:space="preserve">Fabio Itikawa, brasileiro, casado, adminsitrador de empresas, portador da carteira de identidade nº 16.675.251-4, emitida pelo SSP/SP em </w:t>
      </w:r>
      <w:r w:rsidRPr="0089641F">
        <w:rPr>
          <w:rFonts w:ascii="Trebuchet MS" w:hAnsi="Trebuchet MS"/>
          <w:color w:val="000000"/>
          <w:lang w:val="af-ZA"/>
        </w:rPr>
        <w:t>20/09/1990</w:t>
      </w:r>
      <w:r w:rsidRPr="00634B2A">
        <w:rPr>
          <w:rFonts w:ascii="Trebuchet MS" w:hAnsi="Trebuchet MS"/>
          <w:color w:val="000000"/>
          <w:lang w:val="af-ZA"/>
        </w:rPr>
        <w:t>,</w:t>
      </w:r>
      <w:r>
        <w:rPr>
          <w:rFonts w:ascii="Trebuchet MS" w:hAnsi="Trebuchet MS"/>
          <w:color w:val="000000"/>
          <w:lang w:val="af-ZA"/>
        </w:rPr>
        <w:t xml:space="preserve"> inscrito no CPF/MF sob o nº 258.800.288-95 e seu Diretor B: Daniel Pini Nader, brasileiro, casado, empresário, portador da carteira de identidade nº 22.309.015-3, emitida pelo SSP/SP em 14/11/1997</w:t>
      </w:r>
      <w:r w:rsidRPr="00634B2A">
        <w:rPr>
          <w:rFonts w:ascii="Trebuchet MS" w:hAnsi="Trebuchet MS"/>
          <w:color w:val="000000"/>
          <w:lang w:val="af-ZA"/>
        </w:rPr>
        <w:t>,</w:t>
      </w:r>
      <w:r>
        <w:rPr>
          <w:rFonts w:ascii="Trebuchet MS" w:hAnsi="Trebuchet MS"/>
          <w:color w:val="000000"/>
          <w:lang w:val="af-ZA"/>
        </w:rPr>
        <w:t xml:space="preserve"> inscrito no CPF/MF sob o nº 296.635.378-33</w:t>
      </w:r>
      <w:r w:rsidRPr="000079E2">
        <w:rPr>
          <w:rFonts w:ascii="Trebuchet MS" w:hAnsi="Trebuchet MS"/>
        </w:rPr>
        <w:t>;</w:t>
      </w:r>
      <w:r w:rsidRPr="000079E2">
        <w:rPr>
          <w:rFonts w:ascii="Trebuchet MS" w:hAnsi="Trebuchet MS" w:cs="Tahoma"/>
        </w:rPr>
        <w:t xml:space="preserve"> doravante denominada, simplesmente, </w:t>
      </w:r>
      <w:r w:rsidRPr="000079E2">
        <w:rPr>
          <w:rFonts w:ascii="Trebuchet MS" w:hAnsi="Trebuchet MS" w:cs="Tahoma"/>
          <w:b/>
        </w:rPr>
        <w:t>OUTORGANTE</w:t>
      </w:r>
      <w:r w:rsidRPr="000079E2">
        <w:rPr>
          <w:rFonts w:ascii="Trebuchet MS" w:hAnsi="Trebuchet MS" w:cs="Tahoma"/>
        </w:rPr>
        <w:t>; e, d</w:t>
      </w:r>
      <w:r w:rsidRPr="000079E2">
        <w:rPr>
          <w:rFonts w:ascii="Trebuchet MS" w:hAnsi="Trebuchet MS" w:cs="Tahoma"/>
          <w:lang w:val="af-ZA"/>
        </w:rPr>
        <w:t xml:space="preserve">e outro lado, como Outorgada </w:t>
      </w:r>
      <w:r>
        <w:rPr>
          <w:rFonts w:ascii="Trebuchet MS" w:hAnsi="Trebuchet MS" w:cs="Tahoma"/>
          <w:lang w:val="af-ZA"/>
        </w:rPr>
        <w:t>Cessionária</w:t>
      </w:r>
      <w:r w:rsidRPr="000079E2">
        <w:rPr>
          <w:rFonts w:ascii="Trebuchet MS" w:hAnsi="Trebuchet MS" w:cs="Tahoma"/>
          <w:lang w:val="af-ZA"/>
        </w:rPr>
        <w:t xml:space="preserve">, </w:t>
      </w:r>
      <w:r>
        <w:rPr>
          <w:rFonts w:ascii="Trebuchet MS" w:hAnsi="Trebuchet MS"/>
          <w:b/>
          <w:color w:val="000000"/>
        </w:rPr>
        <w:t>H.T.K.S.P.E. EMPREENDIMENTOS E PARTICIPAÇÕES S.A</w:t>
      </w:r>
      <w:r w:rsidRPr="00634B2A">
        <w:rPr>
          <w:rFonts w:ascii="Trebuchet MS" w:hAnsi="Trebuchet MS"/>
          <w:b/>
          <w:color w:val="000000"/>
        </w:rPr>
        <w:t>.</w:t>
      </w:r>
      <w:r w:rsidRPr="00634B2A">
        <w:rPr>
          <w:rFonts w:ascii="Trebuchet MS" w:hAnsi="Trebuchet MS"/>
          <w:bCs/>
          <w:color w:val="000000"/>
          <w:lang w:val="af-ZA"/>
        </w:rPr>
        <w:t xml:space="preserve">, </w:t>
      </w:r>
      <w:r>
        <w:rPr>
          <w:rFonts w:ascii="Trebuchet MS" w:hAnsi="Trebuchet MS"/>
          <w:color w:val="000000"/>
        </w:rPr>
        <w:t>sociedade empresária constituída sob a forma de sociedade anônima,</w:t>
      </w:r>
      <w:r w:rsidRPr="00634B2A">
        <w:rPr>
          <w:rFonts w:ascii="Trebuchet MS" w:hAnsi="Trebuchet MS"/>
          <w:color w:val="000000"/>
        </w:rPr>
        <w:t xml:space="preserve"> com sede </w:t>
      </w:r>
      <w:r w:rsidRPr="00634B2A">
        <w:rPr>
          <w:rFonts w:ascii="Trebuchet MS" w:hAnsi="Trebuchet MS"/>
          <w:bCs/>
          <w:color w:val="000000"/>
        </w:rPr>
        <w:t xml:space="preserve">na </w:t>
      </w:r>
      <w:r>
        <w:rPr>
          <w:rFonts w:ascii="Trebuchet MS" w:hAnsi="Trebuchet MS"/>
          <w:bCs/>
          <w:color w:val="000000"/>
        </w:rPr>
        <w:t>Cidade de São Paulo, Estado de São Paulo, na Rua Dr. Eduardo Aranha, nº 153, 12º andar (parte), Vila Nova Conceição, in</w:t>
      </w:r>
      <w:r w:rsidRPr="00634B2A">
        <w:rPr>
          <w:rFonts w:ascii="Trebuchet MS" w:hAnsi="Trebuchet MS"/>
          <w:color w:val="000000"/>
        </w:rPr>
        <w:t xml:space="preserve">scrita no CNPJ/MF sob o nº </w:t>
      </w:r>
      <w:r>
        <w:rPr>
          <w:rFonts w:ascii="Trebuchet MS" w:hAnsi="Trebuchet MS"/>
          <w:color w:val="000000"/>
        </w:rPr>
        <w:t>14.310.426/0001-56</w:t>
      </w:r>
      <w:r w:rsidRPr="00634B2A">
        <w:rPr>
          <w:rFonts w:ascii="Trebuchet MS" w:hAnsi="Trebuchet MS"/>
          <w:color w:val="000000"/>
        </w:rPr>
        <w:t>,</w:t>
      </w:r>
      <w:r w:rsidRPr="00634B2A">
        <w:rPr>
          <w:rFonts w:ascii="Trebuchet MS" w:hAnsi="Trebuchet MS"/>
          <w:color w:val="000000"/>
          <w:lang w:val="af-ZA"/>
        </w:rPr>
        <w:t xml:space="preserve"> neste </w:t>
      </w:r>
      <w:proofErr w:type="gramStart"/>
      <w:r w:rsidRPr="00634B2A">
        <w:rPr>
          <w:rFonts w:ascii="Trebuchet MS" w:hAnsi="Trebuchet MS"/>
          <w:color w:val="000000"/>
          <w:lang w:val="af-ZA"/>
        </w:rPr>
        <w:t>ato representada</w:t>
      </w:r>
      <w:proofErr w:type="gramEnd"/>
      <w:r w:rsidRPr="00634B2A">
        <w:rPr>
          <w:rFonts w:ascii="Trebuchet MS" w:hAnsi="Trebuchet MS"/>
          <w:color w:val="000000"/>
          <w:lang w:val="af-ZA"/>
        </w:rPr>
        <w:t xml:space="preserve"> por</w:t>
      </w:r>
      <w:r>
        <w:rPr>
          <w:rFonts w:ascii="Trebuchet MS" w:hAnsi="Trebuchet MS"/>
          <w:color w:val="000000"/>
          <w:lang w:val="af-ZA"/>
        </w:rPr>
        <w:t xml:space="preserve"> seu Diretor A:</w:t>
      </w:r>
      <w:r w:rsidRPr="00634B2A">
        <w:rPr>
          <w:rFonts w:ascii="Trebuchet MS" w:hAnsi="Trebuchet MS"/>
          <w:color w:val="000000"/>
          <w:lang w:val="af-ZA"/>
        </w:rPr>
        <w:t xml:space="preserve"> </w:t>
      </w:r>
      <w:r>
        <w:rPr>
          <w:rFonts w:ascii="Trebuchet MS" w:hAnsi="Trebuchet MS"/>
          <w:color w:val="000000"/>
          <w:lang w:val="af-ZA"/>
        </w:rPr>
        <w:t xml:space="preserve">Fabio Itikawa, brasileiro, casado, adminsitrador de empresas, portador da carteira de identidade nº 16.675.251-4, emitida pelo SSP/SP em </w:t>
      </w:r>
      <w:r w:rsidRPr="00080CB7">
        <w:rPr>
          <w:rFonts w:ascii="Trebuchet MS" w:hAnsi="Trebuchet MS"/>
          <w:color w:val="000000"/>
          <w:lang w:val="af-ZA"/>
        </w:rPr>
        <w:t>20/09/1990</w:t>
      </w:r>
      <w:r w:rsidRPr="00634B2A">
        <w:rPr>
          <w:rFonts w:ascii="Trebuchet MS" w:hAnsi="Trebuchet MS"/>
          <w:color w:val="000000"/>
          <w:lang w:val="af-ZA"/>
        </w:rPr>
        <w:t>,</w:t>
      </w:r>
      <w:r>
        <w:rPr>
          <w:rFonts w:ascii="Trebuchet MS" w:hAnsi="Trebuchet MS"/>
          <w:color w:val="000000"/>
          <w:lang w:val="af-ZA"/>
        </w:rPr>
        <w:t xml:space="preserve"> inscrito no CPF/MF sob o nº 258.800.288-95 e seu Diretor B: Daniel Pini Nader, brasileiro, casado, empresário, portador da carteira de identidade nº 22.309.015-3, emitida pelo SSP/SP em </w:t>
      </w:r>
      <w:r>
        <w:rPr>
          <w:rFonts w:ascii="Trebuchet MS" w:hAnsi="Trebuchet MS"/>
          <w:color w:val="000000"/>
          <w:lang w:val="af-ZA"/>
        </w:rPr>
        <w:lastRenderedPageBreak/>
        <w:t>14/11/1997</w:t>
      </w:r>
      <w:r w:rsidRPr="00634B2A">
        <w:rPr>
          <w:rFonts w:ascii="Trebuchet MS" w:hAnsi="Trebuchet MS"/>
          <w:color w:val="000000"/>
          <w:lang w:val="af-ZA"/>
        </w:rPr>
        <w:t>,</w:t>
      </w:r>
      <w:r>
        <w:rPr>
          <w:rFonts w:ascii="Trebuchet MS" w:hAnsi="Trebuchet MS"/>
          <w:color w:val="000000"/>
          <w:lang w:val="af-ZA"/>
        </w:rPr>
        <w:t xml:space="preserve"> inscrito no CPF/MF sob o nº 296.635.378-33</w:t>
      </w:r>
      <w:r w:rsidRPr="00634B2A">
        <w:rPr>
          <w:rFonts w:ascii="Trebuchet MS" w:hAnsi="Trebuchet MS"/>
          <w:color w:val="000000"/>
          <w:lang w:val="af-ZA"/>
        </w:rPr>
        <w:t xml:space="preserve">, </w:t>
      </w:r>
      <w:r w:rsidRPr="00634B2A">
        <w:rPr>
          <w:rFonts w:ascii="Trebuchet MS" w:hAnsi="Trebuchet MS"/>
          <w:color w:val="000000"/>
        </w:rPr>
        <w:t xml:space="preserve">nos termos </w:t>
      </w:r>
      <w:r>
        <w:rPr>
          <w:rFonts w:ascii="Trebuchet MS" w:hAnsi="Trebuchet MS"/>
          <w:color w:val="000000"/>
        </w:rPr>
        <w:t xml:space="preserve">da 4º alteração </w:t>
      </w:r>
      <w:r w:rsidRPr="00634B2A">
        <w:rPr>
          <w:rFonts w:ascii="Trebuchet MS" w:hAnsi="Trebuchet MS"/>
          <w:color w:val="000000"/>
        </w:rPr>
        <w:t>do seu contrato social</w:t>
      </w:r>
      <w:r>
        <w:rPr>
          <w:rFonts w:ascii="Trebuchet MS" w:hAnsi="Trebuchet MS"/>
          <w:color w:val="000000"/>
        </w:rPr>
        <w:t>,</w:t>
      </w:r>
      <w:r w:rsidRPr="00634B2A">
        <w:rPr>
          <w:rFonts w:ascii="Trebuchet MS" w:hAnsi="Trebuchet MS"/>
          <w:color w:val="000000"/>
        </w:rPr>
        <w:t xml:space="preserve"> devidamente registrado na J</w:t>
      </w:r>
      <w:r>
        <w:rPr>
          <w:rFonts w:ascii="Trebuchet MS" w:hAnsi="Trebuchet MS"/>
          <w:color w:val="000000"/>
        </w:rPr>
        <w:t>UCESP</w:t>
      </w:r>
      <w:r w:rsidRPr="00634B2A">
        <w:rPr>
          <w:rFonts w:ascii="Trebuchet MS" w:hAnsi="Trebuchet MS"/>
          <w:color w:val="000000"/>
        </w:rPr>
        <w:t xml:space="preserve"> sob o NIRE </w:t>
      </w:r>
      <w:r w:rsidRPr="00F4690D">
        <w:rPr>
          <w:rFonts w:ascii="Trebuchet MS" w:hAnsi="Trebuchet MS"/>
          <w:color w:val="000000"/>
        </w:rPr>
        <w:t xml:space="preserve">nº </w:t>
      </w:r>
      <w:r w:rsidRPr="0089641F">
        <w:rPr>
          <w:rFonts w:ascii="Trebuchet MS" w:hAnsi="Trebuchet MS"/>
          <w:color w:val="000000"/>
          <w:lang w:val="af-ZA"/>
        </w:rPr>
        <w:t>35.225.828.854</w:t>
      </w:r>
      <w:r w:rsidRPr="00F4690D">
        <w:rPr>
          <w:rFonts w:ascii="Trebuchet MS" w:hAnsi="Trebuchet MS"/>
          <w:color w:val="000000"/>
        </w:rPr>
        <w:t>,</w:t>
      </w:r>
      <w:r w:rsidRPr="00E85654">
        <w:rPr>
          <w:rFonts w:ascii="Trebuchet MS" w:hAnsi="Trebuchet MS"/>
          <w:color w:val="000000"/>
        </w:rPr>
        <w:t xml:space="preserve"> </w:t>
      </w:r>
      <w:r w:rsidRPr="00740BB8">
        <w:rPr>
          <w:rFonts w:ascii="Trebuchet MS" w:hAnsi="Trebuchet MS"/>
          <w:color w:val="000000"/>
        </w:rPr>
        <w:t>neste</w:t>
      </w:r>
      <w:r w:rsidRPr="000079E2">
        <w:rPr>
          <w:rFonts w:ascii="Trebuchet MS" w:hAnsi="Trebuchet MS"/>
          <w:color w:val="000000"/>
        </w:rPr>
        <w:t xml:space="preserve"> ato designada, simplesmente, </w:t>
      </w:r>
      <w:r w:rsidRPr="000079E2">
        <w:rPr>
          <w:rFonts w:ascii="Trebuchet MS" w:hAnsi="Trebuchet MS"/>
          <w:b/>
          <w:color w:val="000000"/>
        </w:rPr>
        <w:t>OUTORGADA</w:t>
      </w:r>
      <w:r w:rsidRPr="000079E2">
        <w:rPr>
          <w:rFonts w:ascii="Trebuchet MS" w:hAnsi="Trebuchet MS"/>
          <w:color w:val="000000"/>
        </w:rPr>
        <w:t xml:space="preserve">; e, ainda, </w:t>
      </w:r>
      <w:r>
        <w:rPr>
          <w:rFonts w:ascii="Trebuchet MS" w:hAnsi="Trebuchet MS"/>
          <w:color w:val="000000"/>
        </w:rPr>
        <w:t xml:space="preserve">na qualidade de </w:t>
      </w:r>
      <w:r w:rsidRPr="00E52EAC">
        <w:rPr>
          <w:rFonts w:ascii="Trebuchet MS" w:hAnsi="Trebuchet MS"/>
          <w:bCs/>
        </w:rPr>
        <w:t>Interveniente Anuente</w:t>
      </w:r>
      <w:r w:rsidRPr="00E52EAC">
        <w:rPr>
          <w:rFonts w:ascii="Trebuchet MS" w:hAnsi="Trebuchet MS"/>
          <w:b/>
          <w:bCs/>
        </w:rPr>
        <w:t xml:space="preserve"> </w:t>
      </w:r>
      <w:r w:rsidRPr="00E52EAC">
        <w:rPr>
          <w:rFonts w:ascii="Trebuchet MS" w:hAnsi="Trebuchet MS"/>
          <w:b/>
          <w:color w:val="000000"/>
        </w:rPr>
        <w:t>BRAZILIAN SECURITIES COMPANHIA DE SECURITIZAÇÃO</w:t>
      </w:r>
      <w:r w:rsidRPr="00E52EAC">
        <w:rPr>
          <w:rFonts w:ascii="Trebuchet MS" w:hAnsi="Trebuchet MS"/>
          <w:color w:val="000000"/>
        </w:rPr>
        <w:t xml:space="preserve">, sociedade com sede </w:t>
      </w:r>
      <w:r w:rsidRPr="00E52EAC">
        <w:rPr>
          <w:rFonts w:ascii="Trebuchet MS" w:hAnsi="Trebuchet MS"/>
          <w:bCs/>
          <w:color w:val="000000"/>
        </w:rPr>
        <w:t>na Cidade de São Paulo, Estado de São Paulo, inscrita no CNPJ/MF</w:t>
      </w:r>
      <w:r w:rsidRPr="00E52EAC">
        <w:rPr>
          <w:rFonts w:ascii="Trebuchet MS" w:hAnsi="Trebuchet MS"/>
          <w:color w:val="000000"/>
        </w:rPr>
        <w:t xml:space="preserve"> sob o nº 03.767.538/0001-14, </w:t>
      </w:r>
      <w:r w:rsidRPr="00E52EAC">
        <w:rPr>
          <w:rFonts w:ascii="Trebuchet MS" w:hAnsi="Trebuchet MS"/>
          <w:color w:val="000000"/>
          <w:lang w:val="af-ZA"/>
        </w:rPr>
        <w:t xml:space="preserve">neste ato representada </w:t>
      </w:r>
      <w:del w:id="3" w:author="Camila Cora Reis Pinto" w:date="2014-03-19T10:56:00Z">
        <w:r w:rsidRPr="00E52EAC" w:rsidDel="00AB3EC3">
          <w:rPr>
            <w:rFonts w:ascii="Trebuchet MS" w:hAnsi="Trebuchet MS"/>
            <w:color w:val="000000"/>
            <w:lang w:val="af-ZA"/>
          </w:rPr>
          <w:delText xml:space="preserve">por </w:delText>
        </w:r>
        <w:r w:rsidRPr="00E52EAC" w:rsidDel="00AB3EC3">
          <w:rPr>
            <w:rFonts w:ascii="Trebuchet MS" w:hAnsi="Trebuchet MS"/>
            <w:color w:val="000000"/>
            <w:highlight w:val="yellow"/>
            <w:lang w:val="af-ZA"/>
          </w:rPr>
          <w:delText>[●]</w:delText>
        </w:r>
        <w:r w:rsidRPr="00E52EAC" w:rsidDel="00AB3EC3">
          <w:rPr>
            <w:rFonts w:ascii="Trebuchet MS" w:hAnsi="Trebuchet MS"/>
            <w:color w:val="000000"/>
            <w:lang w:val="af-ZA"/>
          </w:rPr>
          <w:delText xml:space="preserve">, </w:delText>
        </w:r>
      </w:del>
      <w:r w:rsidRPr="00E52EAC">
        <w:rPr>
          <w:rFonts w:ascii="Trebuchet MS" w:hAnsi="Trebuchet MS"/>
          <w:color w:val="000000"/>
        </w:rPr>
        <w:t xml:space="preserve">nos termos do seu estatuto social e ata de diretoria, devidamente registrado na JUCESP sob o NIRE nº </w:t>
      </w:r>
      <w:r w:rsidRPr="00E52EAC">
        <w:rPr>
          <w:rFonts w:ascii="Trebuchet MS" w:hAnsi="Trebuchet MS"/>
          <w:color w:val="000000"/>
          <w:highlight w:val="yellow"/>
          <w:lang w:val="af-ZA"/>
        </w:rPr>
        <w:t>[●]</w:t>
      </w:r>
      <w:r>
        <w:rPr>
          <w:rFonts w:ascii="Trebuchet MS" w:hAnsi="Trebuchet MS"/>
          <w:color w:val="000000"/>
          <w:lang w:val="af-ZA"/>
        </w:rPr>
        <w:t xml:space="preserve">, </w:t>
      </w:r>
      <w:r w:rsidRPr="00E52EAC">
        <w:rPr>
          <w:rFonts w:ascii="Trebuchet MS" w:hAnsi="Trebuchet MS"/>
          <w:color w:val="000000"/>
          <w:lang w:val="af-ZA"/>
        </w:rPr>
        <w:t>denominad</w:t>
      </w:r>
      <w:r>
        <w:rPr>
          <w:rFonts w:ascii="Trebuchet MS" w:hAnsi="Trebuchet MS"/>
          <w:color w:val="000000"/>
          <w:lang w:val="af-ZA"/>
        </w:rPr>
        <w:t>a</w:t>
      </w:r>
      <w:r w:rsidRPr="00E52EAC">
        <w:rPr>
          <w:rFonts w:ascii="Trebuchet MS" w:hAnsi="Trebuchet MS"/>
          <w:color w:val="000000"/>
          <w:lang w:val="af-ZA"/>
        </w:rPr>
        <w:t>, simplesmente, “</w:t>
      </w:r>
      <w:r w:rsidRPr="00E52EAC">
        <w:rPr>
          <w:rFonts w:ascii="Trebuchet MS" w:hAnsi="Trebuchet MS"/>
          <w:b/>
          <w:color w:val="000000"/>
          <w:lang w:val="af-ZA"/>
        </w:rPr>
        <w:t>INTERVENIENTE</w:t>
      </w:r>
      <w:r w:rsidRPr="00E52EAC">
        <w:rPr>
          <w:rFonts w:ascii="Trebuchet MS" w:hAnsi="Trebuchet MS"/>
          <w:color w:val="000000"/>
          <w:lang w:val="af-ZA"/>
        </w:rPr>
        <w:t>”</w:t>
      </w:r>
      <w:r>
        <w:rPr>
          <w:rFonts w:ascii="Trebuchet MS" w:hAnsi="Trebuchet MS"/>
          <w:color w:val="000000"/>
          <w:lang w:val="af-ZA"/>
        </w:rPr>
        <w:t xml:space="preserve">. Todos, </w:t>
      </w:r>
      <w:r w:rsidRPr="000079E2">
        <w:rPr>
          <w:rFonts w:ascii="Trebuchet MS" w:hAnsi="Trebuchet MS"/>
          <w:color w:val="000000"/>
        </w:rPr>
        <w:t xml:space="preserve">quando mencionados em conjunto, designados simplesmente </w:t>
      </w:r>
      <w:r w:rsidRPr="000079E2">
        <w:rPr>
          <w:rFonts w:ascii="Trebuchet MS" w:hAnsi="Trebuchet MS"/>
          <w:b/>
          <w:color w:val="000000"/>
        </w:rPr>
        <w:t>CONTRATANTES</w:t>
      </w:r>
      <w:r w:rsidRPr="000079E2">
        <w:rPr>
          <w:rFonts w:ascii="Trebuchet MS" w:hAnsi="Trebuchet MS"/>
          <w:color w:val="000000"/>
        </w:rPr>
        <w:t>.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/>
        </w:rPr>
        <w:t xml:space="preserve">Todos os presentes foram identificados como sendo os próprios, conforme documentação acima apresentada. Assim, falando cada um dos </w:t>
      </w:r>
      <w:r w:rsidRPr="000079E2">
        <w:rPr>
          <w:rFonts w:ascii="Trebuchet MS" w:hAnsi="Trebuchet MS"/>
          <w:b/>
        </w:rPr>
        <w:t>CONTRATANTES</w:t>
      </w:r>
      <w:r w:rsidRPr="000079E2">
        <w:rPr>
          <w:rFonts w:ascii="Trebuchet MS" w:hAnsi="Trebuchet MS"/>
        </w:rPr>
        <w:t xml:space="preserve"> por sua vez, inclusive, na forma como estão representados, uniforme e sucessivamente, me foi dito o seguinte: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Pr="001B42CE" w:rsidRDefault="001E7FFE" w:rsidP="00217470">
      <w:pPr>
        <w:spacing w:line="360" w:lineRule="auto"/>
        <w:jc w:val="both"/>
        <w:rPr>
          <w:rFonts w:ascii="Trebuchet MS" w:hAnsi="Trebuchet MS" w:cs="Tahoma"/>
        </w:rPr>
      </w:pPr>
      <w:r w:rsidRPr="000079E2">
        <w:rPr>
          <w:rFonts w:ascii="Trebuchet MS" w:hAnsi="Trebuchet MS"/>
          <w:b/>
        </w:rPr>
        <w:t>1.</w:t>
      </w:r>
      <w:r w:rsidRPr="000079E2">
        <w:rPr>
          <w:rFonts w:ascii="Trebuchet MS" w:hAnsi="Trebuchet MS"/>
        </w:rPr>
        <w:t xml:space="preserve"> </w:t>
      </w:r>
      <w:r w:rsidRPr="000079E2">
        <w:rPr>
          <w:rFonts w:ascii="Trebuchet MS" w:hAnsi="Trebuchet MS"/>
          <w:b/>
          <w:u w:val="words"/>
        </w:rPr>
        <w:t>DO</w:t>
      </w:r>
      <w:r>
        <w:rPr>
          <w:rFonts w:ascii="Trebuchet MS" w:hAnsi="Trebuchet MS"/>
          <w:b/>
          <w:u w:val="words"/>
        </w:rPr>
        <w:t>S</w:t>
      </w:r>
      <w:r w:rsidRPr="000079E2">
        <w:rPr>
          <w:rFonts w:ascii="Trebuchet MS" w:hAnsi="Trebuchet MS"/>
          <w:b/>
          <w:u w:val="words"/>
        </w:rPr>
        <w:t xml:space="preserve"> IMÓVE</w:t>
      </w:r>
      <w:r>
        <w:rPr>
          <w:rFonts w:ascii="Trebuchet MS" w:hAnsi="Trebuchet MS"/>
          <w:b/>
          <w:u w:val="words"/>
        </w:rPr>
        <w:t>IS</w:t>
      </w:r>
      <w:r w:rsidRPr="000079E2">
        <w:rPr>
          <w:rFonts w:ascii="Trebuchet MS" w:hAnsi="Trebuchet MS"/>
          <w:b/>
        </w:rPr>
        <w:t xml:space="preserve">: 1.1. </w:t>
      </w:r>
      <w:r w:rsidRPr="00E52EAC">
        <w:rPr>
          <w:rFonts w:ascii="Trebuchet MS" w:hAnsi="Trebuchet MS"/>
        </w:rPr>
        <w:t>A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  <w:b/>
        </w:rPr>
        <w:t xml:space="preserve">OUTORGANTE </w:t>
      </w:r>
      <w:r w:rsidRPr="000079E2">
        <w:rPr>
          <w:rFonts w:ascii="Trebuchet MS" w:hAnsi="Trebuchet MS" w:cs="Tahoma"/>
        </w:rPr>
        <w:t xml:space="preserve">titula </w:t>
      </w:r>
      <w:r w:rsidRPr="00E52EAC">
        <w:rPr>
          <w:rFonts w:ascii="Trebuchet MS" w:hAnsi="Trebuchet MS" w:cs="Tahoma"/>
        </w:rPr>
        <w:t xml:space="preserve">os direitos fiduciários, na qualidade de devedora </w:t>
      </w:r>
      <w:proofErr w:type="spellStart"/>
      <w:r w:rsidRPr="00E52EAC">
        <w:rPr>
          <w:rFonts w:ascii="Trebuchet MS" w:hAnsi="Trebuchet MS" w:cs="Tahoma"/>
        </w:rPr>
        <w:t>fiduciante</w:t>
      </w:r>
      <w:proofErr w:type="spellEnd"/>
      <w:r w:rsidRPr="000079E2">
        <w:rPr>
          <w:rFonts w:ascii="Trebuchet MS" w:hAnsi="Trebuchet MS" w:cs="Tahoma"/>
        </w:rPr>
        <w:t xml:space="preserve"> do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imóve</w:t>
      </w:r>
      <w:r>
        <w:rPr>
          <w:rFonts w:ascii="Trebuchet MS" w:hAnsi="Trebuchet MS" w:cs="Tahoma"/>
        </w:rPr>
        <w:t>is</w:t>
      </w:r>
      <w:r w:rsidRPr="000079E2">
        <w:rPr>
          <w:rFonts w:ascii="Trebuchet MS" w:hAnsi="Trebuchet MS" w:cs="Tahoma"/>
        </w:rPr>
        <w:t>, não foreiro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>,</w:t>
      </w:r>
      <w:r w:rsidRPr="000079E2">
        <w:rPr>
          <w:rFonts w:ascii="Trebuchet MS" w:hAnsi="Trebuchet MS" w:cs="Tahoma"/>
          <w:b/>
        </w:rPr>
        <w:t xml:space="preserve"> </w:t>
      </w:r>
      <w:r w:rsidRPr="000079E2">
        <w:rPr>
          <w:rFonts w:ascii="Trebuchet MS" w:hAnsi="Trebuchet MS" w:cs="Tahoma"/>
        </w:rPr>
        <w:t>denominado</w:t>
      </w:r>
      <w:r>
        <w:rPr>
          <w:rFonts w:ascii="Trebuchet MS" w:hAnsi="Trebuchet MS" w:cs="Tahoma"/>
        </w:rPr>
        <w:t xml:space="preserve">s: </w:t>
      </w:r>
      <w:r>
        <w:rPr>
          <w:rFonts w:ascii="Trebuchet MS" w:hAnsi="Trebuchet MS" w:cs="Tahoma"/>
          <w:b/>
        </w:rPr>
        <w:t xml:space="preserve">(i) Subsolo do Edifício à Rua da Alfândega número 28, na freguesia da Candelária, e a correspondente fração de 5% do terreno, </w:t>
      </w:r>
      <w:r>
        <w:rPr>
          <w:rFonts w:ascii="Trebuchet MS" w:hAnsi="Trebuchet MS" w:cs="Tahoma"/>
        </w:rPr>
        <w:t xml:space="preserve">devidamente descrito e caracterizado na </w:t>
      </w:r>
      <w:r w:rsidRPr="00631A1A">
        <w:rPr>
          <w:rFonts w:ascii="Trebuchet MS" w:hAnsi="Trebuchet MS" w:cs="Tahoma"/>
          <w:b/>
        </w:rPr>
        <w:t>matrícula nº 367</w:t>
      </w:r>
      <w:r>
        <w:rPr>
          <w:rFonts w:ascii="Trebuchet MS" w:hAnsi="Trebuchet MS" w:cs="Tahoma"/>
          <w:b/>
        </w:rPr>
        <w:t>2</w:t>
      </w:r>
      <w:r>
        <w:rPr>
          <w:rFonts w:ascii="Trebuchet MS" w:hAnsi="Trebuchet MS" w:cs="Tahoma"/>
        </w:rPr>
        <w:t xml:space="preserve"> do 7º Ofício de Registro de Imóveis da Cidade do Rio de Janeiro e inscrito na Prefeitura da Cidade do Rio de Janeiro sob o nº 2081156-8, CL 06005-3; </w:t>
      </w:r>
      <w:r>
        <w:rPr>
          <w:rFonts w:ascii="Trebuchet MS" w:hAnsi="Trebuchet MS" w:cs="Tahoma"/>
          <w:b/>
        </w:rPr>
        <w:t>(</w:t>
      </w:r>
      <w:proofErr w:type="spellStart"/>
      <w:r>
        <w:rPr>
          <w:rFonts w:ascii="Trebuchet MS" w:hAnsi="Trebuchet MS" w:cs="Tahoma"/>
          <w:b/>
        </w:rPr>
        <w:t>ii</w:t>
      </w:r>
      <w:proofErr w:type="spellEnd"/>
      <w:r>
        <w:rPr>
          <w:rFonts w:ascii="Trebuchet MS" w:hAnsi="Trebuchet MS" w:cs="Tahoma"/>
          <w:b/>
        </w:rPr>
        <w:t xml:space="preserve">) Loja com jirau nº 28-A do Edifício à Rua da Alfândega número 28, na freguesia da Candelária e a correspondente fração de 35% do terreno, </w:t>
      </w:r>
      <w:r>
        <w:rPr>
          <w:rFonts w:ascii="Trebuchet MS" w:hAnsi="Trebuchet MS" w:cs="Tahoma"/>
        </w:rPr>
        <w:t xml:space="preserve">devidamente descrito e caracterizado na </w:t>
      </w:r>
      <w:r w:rsidRPr="00631A1A">
        <w:rPr>
          <w:rFonts w:ascii="Trebuchet MS" w:hAnsi="Trebuchet MS" w:cs="Tahoma"/>
          <w:b/>
        </w:rPr>
        <w:t>matrícula nº 367</w:t>
      </w:r>
      <w:r>
        <w:rPr>
          <w:rFonts w:ascii="Trebuchet MS" w:hAnsi="Trebuchet MS" w:cs="Tahoma"/>
          <w:b/>
        </w:rPr>
        <w:t>1</w:t>
      </w:r>
      <w:r>
        <w:rPr>
          <w:rFonts w:ascii="Trebuchet MS" w:hAnsi="Trebuchet MS" w:cs="Tahoma"/>
        </w:rPr>
        <w:t xml:space="preserve"> do 7º Ofício de Registro de Imóveis da Cidade do Rio de Janeiro e inscrito na Prefeitura da Cidade do Rio de Janeiro sob o nº </w:t>
      </w:r>
      <w:r>
        <w:rPr>
          <w:rFonts w:ascii="Trebuchet MS" w:hAnsi="Trebuchet MS"/>
          <w:color w:val="000000"/>
        </w:rPr>
        <w:t>0374140-2</w:t>
      </w:r>
      <w:r w:rsidRPr="001B42CE">
        <w:rPr>
          <w:rFonts w:ascii="Trebuchet MS" w:hAnsi="Trebuchet MS" w:cs="Tahoma"/>
          <w:color w:val="000000"/>
        </w:rPr>
        <w:t xml:space="preserve">, CL </w:t>
      </w:r>
      <w:r>
        <w:rPr>
          <w:rFonts w:ascii="Trebuchet MS" w:hAnsi="Trebuchet MS"/>
          <w:color w:val="000000"/>
        </w:rPr>
        <w:t>08890-6 (maior porção)</w:t>
      </w:r>
      <w:r>
        <w:rPr>
          <w:rFonts w:ascii="Trebuchet MS" w:hAnsi="Trebuchet MS" w:cs="Tahoma"/>
        </w:rPr>
        <w:t xml:space="preserve">; </w:t>
      </w:r>
      <w:r>
        <w:rPr>
          <w:rFonts w:ascii="Trebuchet MS" w:hAnsi="Trebuchet MS" w:cs="Tahoma"/>
          <w:b/>
        </w:rPr>
        <w:t>(</w:t>
      </w:r>
      <w:proofErr w:type="spellStart"/>
      <w:r>
        <w:rPr>
          <w:rFonts w:ascii="Trebuchet MS" w:hAnsi="Trebuchet MS" w:cs="Tahoma"/>
          <w:b/>
        </w:rPr>
        <w:t>iii</w:t>
      </w:r>
      <w:proofErr w:type="spellEnd"/>
      <w:r>
        <w:rPr>
          <w:rFonts w:ascii="Trebuchet MS" w:hAnsi="Trebuchet MS" w:cs="Tahoma"/>
          <w:b/>
        </w:rPr>
        <w:t xml:space="preserve">) Sobreloja do Edifício à Rua da Alfândega número 28 e a </w:t>
      </w:r>
      <w:r w:rsidRPr="001B42CE">
        <w:rPr>
          <w:rFonts w:ascii="Trebuchet MS" w:hAnsi="Trebuchet MS" w:cs="Tahoma"/>
          <w:b/>
        </w:rPr>
        <w:t xml:space="preserve">correspondente fração de 5% do terreno, na freguesia da Candelária, </w:t>
      </w:r>
      <w:r w:rsidRPr="001B42CE">
        <w:rPr>
          <w:rFonts w:ascii="Trebuchet MS" w:hAnsi="Trebuchet MS" w:cs="Tahoma"/>
        </w:rPr>
        <w:t xml:space="preserve">devidamente descrito e caracterizado na </w:t>
      </w:r>
      <w:r w:rsidRPr="001B42CE">
        <w:rPr>
          <w:rFonts w:ascii="Trebuchet MS" w:hAnsi="Trebuchet MS" w:cs="Tahoma"/>
          <w:b/>
        </w:rPr>
        <w:t>matrícula nº 3673</w:t>
      </w:r>
      <w:r w:rsidRPr="001B42CE">
        <w:rPr>
          <w:rFonts w:ascii="Trebuchet MS" w:hAnsi="Trebuchet MS" w:cs="Tahoma"/>
        </w:rPr>
        <w:t xml:space="preserve"> do 7º Ofício de Registro de Imóveis da Cidade do Rio de Janeiro e inscrito na Prefeitura da Cidade do Rio de Janeiro sob o nº </w:t>
      </w:r>
      <w:r>
        <w:rPr>
          <w:rFonts w:ascii="Trebuchet MS" w:hAnsi="Trebuchet MS" w:cs="Tahoma"/>
        </w:rPr>
        <w:t>2081155-0,</w:t>
      </w:r>
      <w:r w:rsidRPr="001B42CE">
        <w:rPr>
          <w:rFonts w:ascii="Trebuchet MS" w:hAnsi="Trebuchet MS" w:cs="Tahoma"/>
        </w:rPr>
        <w:t xml:space="preserve"> CL </w:t>
      </w:r>
      <w:r>
        <w:rPr>
          <w:rFonts w:ascii="Trebuchet MS" w:hAnsi="Trebuchet MS" w:cs="Tahoma"/>
        </w:rPr>
        <w:t>06005-3</w:t>
      </w:r>
      <w:r w:rsidRPr="001B42CE">
        <w:rPr>
          <w:rFonts w:ascii="Trebuchet MS" w:hAnsi="Trebuchet MS" w:cs="Tahoma"/>
        </w:rPr>
        <w:t xml:space="preserve">; e </w:t>
      </w:r>
      <w:r w:rsidRPr="001B42CE">
        <w:rPr>
          <w:rFonts w:ascii="Trebuchet MS" w:hAnsi="Trebuchet MS" w:cs="Tahoma"/>
          <w:b/>
          <w:color w:val="000000"/>
        </w:rPr>
        <w:t>(</w:t>
      </w:r>
      <w:proofErr w:type="spellStart"/>
      <w:r w:rsidRPr="001B42CE">
        <w:rPr>
          <w:rFonts w:ascii="Trebuchet MS" w:hAnsi="Trebuchet MS" w:cs="Tahoma"/>
          <w:b/>
          <w:color w:val="000000"/>
        </w:rPr>
        <w:t>iv</w:t>
      </w:r>
      <w:proofErr w:type="spellEnd"/>
      <w:r w:rsidRPr="001B42CE">
        <w:rPr>
          <w:rFonts w:ascii="Trebuchet MS" w:hAnsi="Trebuchet MS" w:cs="Tahoma"/>
          <w:b/>
          <w:color w:val="000000"/>
        </w:rPr>
        <w:t xml:space="preserve">) Loja, subsolo, mezanino e sobreloja do Edifício </w:t>
      </w:r>
      <w:r w:rsidRPr="00D87915">
        <w:rPr>
          <w:rFonts w:ascii="Trebuchet MS" w:hAnsi="Trebuchet MS" w:cs="Tahoma"/>
          <w:b/>
          <w:color w:val="000000"/>
        </w:rPr>
        <w:t xml:space="preserve">na Praça </w:t>
      </w:r>
      <w:proofErr w:type="gramStart"/>
      <w:r w:rsidRPr="00D87915">
        <w:rPr>
          <w:rFonts w:ascii="Trebuchet MS" w:hAnsi="Trebuchet MS" w:cs="Tahoma"/>
          <w:b/>
          <w:color w:val="000000"/>
        </w:rPr>
        <w:t>Pio</w:t>
      </w:r>
      <w:proofErr w:type="gramEnd"/>
      <w:r w:rsidRPr="00D87915">
        <w:rPr>
          <w:rFonts w:ascii="Trebuchet MS" w:hAnsi="Trebuchet MS" w:cs="Tahoma"/>
          <w:b/>
          <w:color w:val="000000"/>
        </w:rPr>
        <w:t xml:space="preserve"> X nº 99</w:t>
      </w:r>
      <w:r w:rsidRPr="001B42CE">
        <w:rPr>
          <w:rFonts w:ascii="Trebuchet MS" w:hAnsi="Trebuchet MS" w:cs="Tahoma"/>
          <w:color w:val="000000"/>
        </w:rPr>
        <w:t>, na Freguesia da Candelária, e a fração de 3/14 do respectivo terreno,</w:t>
      </w:r>
      <w:r w:rsidRPr="001B42CE">
        <w:rPr>
          <w:rFonts w:ascii="Trebuchet MS" w:hAnsi="Trebuchet MS" w:cs="Tahoma"/>
          <w:b/>
          <w:color w:val="000000"/>
        </w:rPr>
        <w:t xml:space="preserve"> </w:t>
      </w:r>
      <w:r w:rsidRPr="001B42CE">
        <w:rPr>
          <w:rFonts w:ascii="Trebuchet MS" w:hAnsi="Trebuchet MS" w:cs="Tahoma"/>
          <w:color w:val="000000"/>
        </w:rPr>
        <w:t xml:space="preserve">devidamente descrito e caracterizado na </w:t>
      </w:r>
      <w:r w:rsidRPr="001B42CE">
        <w:rPr>
          <w:rFonts w:ascii="Trebuchet MS" w:hAnsi="Trebuchet MS" w:cs="Tahoma"/>
          <w:b/>
          <w:color w:val="000000"/>
        </w:rPr>
        <w:t>matrícula nº 25.315</w:t>
      </w:r>
      <w:r w:rsidRPr="001B42CE">
        <w:rPr>
          <w:rFonts w:ascii="Trebuchet MS" w:hAnsi="Trebuchet MS" w:cs="Tahoma"/>
          <w:color w:val="000000"/>
        </w:rPr>
        <w:t xml:space="preserve"> do 7º Ofício de Registro de Imóveis da Cidade do Rio de Janeiro e inscrito na Prefeitura da Cidade do Rio de Janeiro sob o nº </w:t>
      </w:r>
      <w:r>
        <w:rPr>
          <w:rFonts w:ascii="Trebuchet MS" w:hAnsi="Trebuchet MS"/>
          <w:color w:val="000000"/>
        </w:rPr>
        <w:t>0374140-2</w:t>
      </w:r>
      <w:r w:rsidRPr="001B42CE">
        <w:rPr>
          <w:rFonts w:ascii="Trebuchet MS" w:hAnsi="Trebuchet MS" w:cs="Tahoma"/>
          <w:color w:val="000000"/>
        </w:rPr>
        <w:t xml:space="preserve">, CL </w:t>
      </w:r>
      <w:r>
        <w:rPr>
          <w:rFonts w:ascii="Trebuchet MS" w:hAnsi="Trebuchet MS"/>
          <w:color w:val="000000"/>
        </w:rPr>
        <w:t>08890-6 (maior porção);</w:t>
      </w:r>
      <w:r w:rsidRPr="001B42CE">
        <w:rPr>
          <w:rFonts w:ascii="Trebuchet MS" w:hAnsi="Trebuchet MS" w:cs="Tahoma"/>
        </w:rPr>
        <w:t xml:space="preserve"> adiante designados </w:t>
      </w:r>
      <w:r w:rsidRPr="001B42CE">
        <w:rPr>
          <w:rFonts w:ascii="Trebuchet MS" w:hAnsi="Trebuchet MS" w:cs="Tahoma"/>
          <w:b/>
        </w:rPr>
        <w:t>IMÓVEIS</w:t>
      </w:r>
      <w:r w:rsidRPr="001B42CE">
        <w:rPr>
          <w:rFonts w:ascii="Trebuchet MS" w:hAnsi="Trebuchet MS"/>
          <w:color w:val="000000"/>
        </w:rPr>
        <w:t>.</w:t>
      </w:r>
      <w:r w:rsidRPr="001B42CE">
        <w:rPr>
          <w:rFonts w:ascii="Trebuchet MS" w:hAnsi="Trebuchet MS" w:cs="Tahoma"/>
        </w:rPr>
        <w:t xml:space="preserve"> 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  <w:color w:val="000000"/>
        </w:rPr>
      </w:pPr>
      <w:r w:rsidRPr="000079E2">
        <w:rPr>
          <w:rFonts w:ascii="Trebuchet MS" w:hAnsi="Trebuchet MS"/>
          <w:b/>
        </w:rPr>
        <w:lastRenderedPageBreak/>
        <w:t xml:space="preserve">2. </w:t>
      </w:r>
      <w:r w:rsidRPr="000079E2">
        <w:rPr>
          <w:rFonts w:ascii="Trebuchet MS" w:hAnsi="Trebuchet MS"/>
          <w:b/>
          <w:u w:val="words"/>
        </w:rPr>
        <w:t>DA TITULAÇÃO</w:t>
      </w:r>
      <w:r w:rsidRPr="000079E2">
        <w:rPr>
          <w:rFonts w:ascii="Trebuchet MS" w:hAnsi="Trebuchet MS"/>
        </w:rPr>
        <w:t xml:space="preserve">: </w:t>
      </w:r>
      <w:r>
        <w:rPr>
          <w:rFonts w:ascii="Trebuchet MS" w:hAnsi="Trebuchet MS"/>
          <w:b/>
        </w:rPr>
        <w:t xml:space="preserve">2.1. </w:t>
      </w:r>
      <w:r w:rsidRPr="000079E2">
        <w:rPr>
          <w:rFonts w:ascii="Trebuchet MS" w:hAnsi="Trebuchet MS"/>
        </w:rPr>
        <w:t>Que a propriedade do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>IMÓVEIS</w:t>
      </w:r>
      <w:r w:rsidRPr="000079E2">
        <w:rPr>
          <w:rFonts w:ascii="Trebuchet MS" w:hAnsi="Trebuchet MS"/>
        </w:rPr>
        <w:t xml:space="preserve"> referido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no item 1.1., supra, foi havida pela </w:t>
      </w:r>
      <w:r w:rsidRPr="000079E2">
        <w:rPr>
          <w:rFonts w:ascii="Trebuchet MS" w:hAnsi="Trebuchet MS"/>
          <w:b/>
        </w:rPr>
        <w:t>OUTORGANTE</w:t>
      </w:r>
      <w:r w:rsidRPr="000079E2">
        <w:rPr>
          <w:rFonts w:ascii="Trebuchet MS" w:hAnsi="Trebuchet MS"/>
        </w:rPr>
        <w:t xml:space="preserve">, </w:t>
      </w:r>
      <w:r w:rsidRPr="000079E2">
        <w:rPr>
          <w:rFonts w:ascii="Trebuchet MS" w:hAnsi="Trebuchet MS" w:cs="Courier New"/>
        </w:rPr>
        <w:t xml:space="preserve">através da Escritura Pública de Compra e Venda de </w:t>
      </w:r>
      <w:r>
        <w:rPr>
          <w:rFonts w:ascii="Trebuchet MS" w:hAnsi="Trebuchet MS"/>
          <w:color w:val="000000"/>
          <w:lang w:val="af-ZA"/>
        </w:rPr>
        <w:t>02/09/2013</w:t>
      </w:r>
      <w:r w:rsidRPr="000079E2">
        <w:rPr>
          <w:rFonts w:ascii="Trebuchet MS" w:hAnsi="Trebuchet MS" w:cs="Courier New"/>
        </w:rPr>
        <w:t xml:space="preserve">, lavrada nas Notas do </w:t>
      </w:r>
      <w:r>
        <w:rPr>
          <w:rFonts w:ascii="Trebuchet MS" w:hAnsi="Trebuchet MS"/>
          <w:color w:val="000000"/>
          <w:lang w:val="af-ZA"/>
        </w:rPr>
        <w:t>24º Ofício de Notas do Rio de Janeiro - RJ</w:t>
      </w:r>
      <w:r w:rsidRPr="000079E2">
        <w:rPr>
          <w:rFonts w:ascii="Trebuchet MS" w:hAnsi="Trebuchet MS" w:cs="Courier New"/>
        </w:rPr>
        <w:t xml:space="preserve">, no livro </w:t>
      </w:r>
      <w:r>
        <w:rPr>
          <w:rFonts w:ascii="Trebuchet MS" w:hAnsi="Trebuchet MS"/>
          <w:color w:val="000000"/>
          <w:lang w:val="af-ZA"/>
        </w:rPr>
        <w:t>6994</w:t>
      </w:r>
      <w:r w:rsidRPr="000079E2">
        <w:rPr>
          <w:rFonts w:ascii="Trebuchet MS" w:hAnsi="Trebuchet MS" w:cs="Courier New"/>
        </w:rPr>
        <w:t xml:space="preserve">, às fls. </w:t>
      </w:r>
      <w:r>
        <w:rPr>
          <w:rFonts w:ascii="Trebuchet MS" w:hAnsi="Trebuchet MS"/>
          <w:color w:val="000000"/>
          <w:lang w:val="af-ZA"/>
        </w:rPr>
        <w:t>189/195</w:t>
      </w:r>
      <w:r w:rsidRPr="000079E2">
        <w:rPr>
          <w:rFonts w:ascii="Trebuchet MS" w:hAnsi="Trebuchet MS" w:cs="Courier New"/>
        </w:rPr>
        <w:t xml:space="preserve">, figurando como vendedor </w:t>
      </w:r>
      <w:r>
        <w:rPr>
          <w:rFonts w:ascii="Trebuchet MS" w:hAnsi="Trebuchet MS" w:cs="Courier New"/>
        </w:rPr>
        <w:t xml:space="preserve">Banco Itaú S.A., </w:t>
      </w:r>
      <w:r w:rsidRPr="000079E2">
        <w:rPr>
          <w:rFonts w:ascii="Trebuchet MS" w:hAnsi="Trebuchet MS" w:cs="Courier New"/>
        </w:rPr>
        <w:t>inscrit</w:t>
      </w:r>
      <w:r>
        <w:rPr>
          <w:rFonts w:ascii="Trebuchet MS" w:hAnsi="Trebuchet MS" w:cs="Courier New"/>
        </w:rPr>
        <w:t>o</w:t>
      </w:r>
      <w:r w:rsidRPr="000079E2">
        <w:rPr>
          <w:rFonts w:ascii="Trebuchet MS" w:hAnsi="Trebuchet MS" w:cs="Courier New"/>
        </w:rPr>
        <w:t xml:space="preserve"> no CNPJ/MF sob o nº </w:t>
      </w:r>
      <w:r>
        <w:rPr>
          <w:rFonts w:ascii="Trebuchet MS" w:hAnsi="Trebuchet MS" w:cs="Courier New"/>
        </w:rPr>
        <w:t xml:space="preserve">60.701.190/0001-04 e devidamente registrada sob os </w:t>
      </w:r>
      <w:proofErr w:type="spellStart"/>
      <w:r>
        <w:rPr>
          <w:rFonts w:ascii="Trebuchet MS" w:hAnsi="Trebuchet MS" w:cs="Courier New"/>
        </w:rPr>
        <w:t>nºs</w:t>
      </w:r>
      <w:proofErr w:type="spellEnd"/>
      <w:r>
        <w:rPr>
          <w:rFonts w:ascii="Trebuchet MS" w:hAnsi="Trebuchet MS" w:cs="Courier New"/>
        </w:rPr>
        <w:t xml:space="preserve"> R.31 da matrícula 3672, R.30 da matrícula 3671, R.31 da matrícula 3673 e R.16 da matrícula 25315, todas do </w:t>
      </w:r>
      <w:r w:rsidRPr="001B42CE">
        <w:rPr>
          <w:rFonts w:ascii="Trebuchet MS" w:hAnsi="Trebuchet MS" w:cs="Tahoma"/>
          <w:color w:val="000000"/>
        </w:rPr>
        <w:t>7º Ofício de Registro de Imóveis da Cidade do Rio de Janeiro</w:t>
      </w:r>
      <w:r>
        <w:rPr>
          <w:rFonts w:ascii="Trebuchet MS" w:hAnsi="Trebuchet MS" w:cs="Courier New"/>
        </w:rPr>
        <w:t>;</w:t>
      </w:r>
      <w:r w:rsidRPr="000079E2">
        <w:rPr>
          <w:rFonts w:ascii="Trebuchet MS" w:hAnsi="Trebuchet MS"/>
          <w:color w:val="000000"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  <w:color w:val="000000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  <w:b/>
          <w:color w:val="000000"/>
        </w:rPr>
        <w:t xml:space="preserve">2.2. </w:t>
      </w:r>
      <w:r>
        <w:rPr>
          <w:rFonts w:ascii="Trebuchet MS" w:hAnsi="Trebuchet MS"/>
          <w:color w:val="000000"/>
        </w:rPr>
        <w:t xml:space="preserve">Que, posteriormente, a </w:t>
      </w:r>
      <w:r>
        <w:rPr>
          <w:rFonts w:ascii="Trebuchet MS" w:hAnsi="Trebuchet MS"/>
          <w:b/>
          <w:color w:val="000000"/>
        </w:rPr>
        <w:t>OUTORGANTE</w:t>
      </w:r>
      <w:r>
        <w:rPr>
          <w:rFonts w:ascii="Trebuchet MS" w:hAnsi="Trebuchet MS"/>
          <w:color w:val="000000"/>
        </w:rPr>
        <w:t xml:space="preserve"> alienou fiduciariamente os </w:t>
      </w:r>
      <w:r>
        <w:rPr>
          <w:rFonts w:ascii="Trebuchet MS" w:hAnsi="Trebuchet MS"/>
          <w:b/>
          <w:color w:val="000000"/>
        </w:rPr>
        <w:t xml:space="preserve">IMÓVEIS </w:t>
      </w:r>
      <w:r>
        <w:rPr>
          <w:rFonts w:ascii="Trebuchet MS" w:hAnsi="Trebuchet MS"/>
          <w:color w:val="000000"/>
        </w:rPr>
        <w:t xml:space="preserve">à </w:t>
      </w:r>
      <w:r>
        <w:rPr>
          <w:rFonts w:ascii="Trebuchet MS" w:hAnsi="Trebuchet MS"/>
          <w:b/>
          <w:color w:val="000000"/>
        </w:rPr>
        <w:t>INTERVENIENTE</w:t>
      </w:r>
      <w:r>
        <w:rPr>
          <w:rFonts w:ascii="Trebuchet MS" w:hAnsi="Trebuchet MS"/>
          <w:color w:val="000000"/>
        </w:rPr>
        <w:t xml:space="preserve">, através de Instrumento Particular de Alienação Fiduciária de Imóvel, celebrado em 13/01/2014 e em fase de registro na matrícula do </w:t>
      </w:r>
      <w:r>
        <w:rPr>
          <w:rFonts w:ascii="Trebuchet MS" w:hAnsi="Trebuchet MS"/>
          <w:b/>
          <w:color w:val="000000"/>
        </w:rPr>
        <w:t>IMÓVEL</w:t>
      </w:r>
      <w:r w:rsidRPr="007C75BD">
        <w:rPr>
          <w:rFonts w:ascii="Trebuchet MS" w:hAnsi="Trebuchet MS"/>
          <w:color w:val="000000"/>
          <w:highlight w:val="yellow"/>
        </w:rPr>
        <w:t>.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  <w:color w:val="000000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r w:rsidRPr="000079E2">
        <w:rPr>
          <w:rFonts w:ascii="Trebuchet MS" w:hAnsi="Trebuchet MS"/>
          <w:b/>
        </w:rPr>
        <w:t xml:space="preserve">3. </w:t>
      </w:r>
      <w:r w:rsidRPr="000079E2">
        <w:rPr>
          <w:rFonts w:ascii="Trebuchet MS" w:hAnsi="Trebuchet MS"/>
          <w:b/>
          <w:u w:val="words"/>
        </w:rPr>
        <w:t>DA SITUAÇÃO JURÍDICA</w:t>
      </w:r>
      <w:r w:rsidRPr="000079E2">
        <w:rPr>
          <w:rFonts w:ascii="Trebuchet MS" w:hAnsi="Trebuchet MS"/>
        </w:rPr>
        <w:t>:</w:t>
      </w:r>
      <w:r w:rsidRPr="000079E2">
        <w:rPr>
          <w:rFonts w:ascii="Trebuchet MS" w:hAnsi="Trebuchet MS"/>
          <w:b/>
        </w:rPr>
        <w:t xml:space="preserve"> 3.1. </w:t>
      </w:r>
      <w:r w:rsidRPr="00FD68CF">
        <w:rPr>
          <w:rFonts w:ascii="Trebuchet MS" w:hAnsi="Trebuchet MS"/>
        </w:rPr>
        <w:t>Ressalvad</w:t>
      </w:r>
      <w:r>
        <w:rPr>
          <w:rFonts w:ascii="Trebuchet MS" w:hAnsi="Trebuchet MS"/>
        </w:rPr>
        <w:t>a a alienação fiduciária acima mencionada em 2.2 e</w:t>
      </w:r>
      <w:r w:rsidRPr="00FD68CF">
        <w:rPr>
          <w:rFonts w:ascii="Trebuchet MS" w:hAnsi="Trebuchet MS"/>
        </w:rPr>
        <w:t xml:space="preserve"> o adiante</w:t>
      </w:r>
      <w:r>
        <w:rPr>
          <w:rFonts w:ascii="Trebuchet MS" w:hAnsi="Trebuchet MS"/>
        </w:rPr>
        <w:t xml:space="preserve"> disposto em 3.1.1</w:t>
      </w:r>
      <w:r w:rsidRPr="00C30C16">
        <w:rPr>
          <w:rFonts w:ascii="Trebuchet MS" w:hAnsi="Trebuchet MS"/>
        </w:rPr>
        <w:t>,</w:t>
      </w:r>
      <w:r>
        <w:rPr>
          <w:rFonts w:ascii="Trebuchet MS" w:hAnsi="Trebuchet MS"/>
          <w:b/>
        </w:rPr>
        <w:t xml:space="preserve"> </w:t>
      </w:r>
      <w:r>
        <w:rPr>
          <w:rFonts w:ascii="Trebuchet MS" w:hAnsi="Trebuchet MS"/>
        </w:rPr>
        <w:t>d</w:t>
      </w:r>
      <w:r w:rsidRPr="000079E2">
        <w:rPr>
          <w:rFonts w:ascii="Trebuchet MS" w:hAnsi="Trebuchet MS"/>
        </w:rPr>
        <w:t xml:space="preserve">eclara a </w:t>
      </w:r>
      <w:r w:rsidRPr="000079E2">
        <w:rPr>
          <w:rFonts w:ascii="Trebuchet MS" w:hAnsi="Trebuchet MS"/>
          <w:b/>
        </w:rPr>
        <w:t xml:space="preserve">OUTORGANTE </w:t>
      </w:r>
      <w:r w:rsidRPr="000079E2">
        <w:rPr>
          <w:rFonts w:ascii="Trebuchet MS" w:hAnsi="Trebuchet MS"/>
        </w:rPr>
        <w:t>que 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>IMÓVEIS</w:t>
      </w:r>
      <w:r w:rsidRPr="000079E2">
        <w:rPr>
          <w:rFonts w:ascii="Trebuchet MS" w:hAnsi="Trebuchet MS"/>
        </w:rPr>
        <w:t xml:space="preserve"> encontra</w:t>
      </w:r>
      <w:r>
        <w:rPr>
          <w:rFonts w:ascii="Trebuchet MS" w:hAnsi="Trebuchet MS"/>
        </w:rPr>
        <w:t>m</w:t>
      </w:r>
      <w:r w:rsidRPr="000079E2">
        <w:rPr>
          <w:rFonts w:ascii="Trebuchet MS" w:hAnsi="Trebuchet MS"/>
        </w:rPr>
        <w:t>-se livre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e desembaraçado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de quaisquer ônus judiciais ou extrajudiciais, reais, obrigacionais ou pessoais, hipotecas legais ou convencionais,</w:t>
      </w:r>
      <w:r>
        <w:rPr>
          <w:rFonts w:ascii="Trebuchet MS" w:hAnsi="Trebuchet MS"/>
        </w:rPr>
        <w:t xml:space="preserve"> arresto, sequ</w:t>
      </w:r>
      <w:r w:rsidRPr="000079E2">
        <w:rPr>
          <w:rFonts w:ascii="Trebuchet MS" w:hAnsi="Trebuchet MS"/>
        </w:rPr>
        <w:t xml:space="preserve">estro, servidão e direito, anticrese, </w:t>
      </w:r>
      <w:r>
        <w:rPr>
          <w:rFonts w:ascii="Trebuchet MS" w:hAnsi="Trebuchet MS"/>
        </w:rPr>
        <w:t xml:space="preserve">foro, </w:t>
      </w:r>
      <w:r w:rsidRPr="000079E2">
        <w:rPr>
          <w:rFonts w:ascii="Trebuchet MS" w:hAnsi="Trebuchet MS"/>
        </w:rPr>
        <w:t>sobre ele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inexistindo, nem sobre a pessoa da </w:t>
      </w:r>
      <w:r w:rsidRPr="000079E2">
        <w:rPr>
          <w:rFonts w:ascii="Trebuchet MS" w:hAnsi="Trebuchet MS"/>
          <w:b/>
        </w:rPr>
        <w:t>OUTORGANTE</w:t>
      </w:r>
      <w:r w:rsidRPr="000079E2">
        <w:rPr>
          <w:rFonts w:ascii="Trebuchet MS" w:hAnsi="Trebuchet MS"/>
        </w:rPr>
        <w:t>, litispendências, ações reais ou pessoais reipersecutórias, que possam impedir ou prejudicar a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sua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livre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disponibilidade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>, não havendo, no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>IMÓVEIS</w:t>
      </w:r>
      <w:r w:rsidRPr="000079E2">
        <w:rPr>
          <w:rFonts w:ascii="Trebuchet MS" w:hAnsi="Trebuchet MS"/>
        </w:rPr>
        <w:t>, posse, detenção ou ocupação de terceiros, inexistindo penalidades ou exigências das autoridades administrativas a satisfazer, encontrando-se 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>IMÓVEIS</w:t>
      </w:r>
      <w:r w:rsidRPr="000079E2">
        <w:rPr>
          <w:rFonts w:ascii="Trebuchet MS" w:hAnsi="Trebuchet MS"/>
        </w:rPr>
        <w:t xml:space="preserve"> quite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para com os tributos e tarifas e demais contribuições sobre ele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incidentes</w:t>
      </w:r>
      <w:r>
        <w:rPr>
          <w:rFonts w:ascii="Trebuchet MS" w:hAnsi="Trebuchet MS"/>
        </w:rPr>
        <w:t>;</w:t>
      </w:r>
      <w:r w:rsidRPr="000079E2">
        <w:rPr>
          <w:rFonts w:ascii="Trebuchet MS" w:hAnsi="Trebuchet MS"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Pr="00071356" w:rsidRDefault="001E7FFE" w:rsidP="00217470">
      <w:pPr>
        <w:spacing w:line="360" w:lineRule="auto"/>
        <w:jc w:val="both"/>
        <w:rPr>
          <w:rFonts w:ascii="Trebuchet MS" w:hAnsi="Trebuchet MS"/>
        </w:rPr>
      </w:pPr>
      <w:r w:rsidRPr="00FD68CF">
        <w:rPr>
          <w:rFonts w:ascii="Trebuchet MS" w:hAnsi="Trebuchet MS"/>
          <w:b/>
        </w:rPr>
        <w:t>3.1.1.</w:t>
      </w:r>
      <w:r>
        <w:rPr>
          <w:rFonts w:ascii="Trebuchet MS" w:hAnsi="Trebuchet MS"/>
          <w:b/>
        </w:rPr>
        <w:t xml:space="preserve"> </w:t>
      </w:r>
      <w:r>
        <w:rPr>
          <w:rFonts w:ascii="Trebuchet MS" w:hAnsi="Trebuchet MS"/>
        </w:rPr>
        <w:t xml:space="preserve">Consta em relação aos </w:t>
      </w:r>
      <w:r>
        <w:rPr>
          <w:rFonts w:ascii="Trebuchet MS" w:hAnsi="Trebuchet MS"/>
          <w:b/>
        </w:rPr>
        <w:t>IMÓVEIS</w:t>
      </w:r>
      <w:r>
        <w:rPr>
          <w:rFonts w:ascii="Trebuchet MS" w:hAnsi="Trebuchet MS"/>
        </w:rPr>
        <w:t xml:space="preserve">: </w:t>
      </w:r>
      <w:r>
        <w:rPr>
          <w:rFonts w:ascii="Trebuchet MS" w:hAnsi="Trebuchet MS"/>
          <w:b/>
        </w:rPr>
        <w:t xml:space="preserve">(a) </w:t>
      </w:r>
      <w:r w:rsidRPr="00133FCA">
        <w:rPr>
          <w:rFonts w:ascii="Trebuchet MS" w:hAnsi="Trebuchet MS"/>
        </w:rPr>
        <w:t>a</w:t>
      </w:r>
      <w:r w:rsidRPr="00071356">
        <w:rPr>
          <w:rFonts w:ascii="Trebuchet MS" w:hAnsi="Trebuchet MS"/>
        </w:rPr>
        <w:t>verbação de retificação para constar área de investidura de 55,92m²</w:t>
      </w:r>
      <w:r>
        <w:rPr>
          <w:rFonts w:ascii="Trebuchet MS" w:hAnsi="Trebuchet MS"/>
        </w:rPr>
        <w:t xml:space="preserve">, em relação aos imóveis </w:t>
      </w:r>
      <w:r w:rsidRPr="00071356">
        <w:rPr>
          <w:rFonts w:ascii="Trebuchet MS" w:hAnsi="Trebuchet MS"/>
        </w:rPr>
        <w:t>descritos acima em 1.1. (i), (</w:t>
      </w:r>
      <w:proofErr w:type="spellStart"/>
      <w:proofErr w:type="gramStart"/>
      <w:r w:rsidRPr="00071356">
        <w:rPr>
          <w:rFonts w:ascii="Trebuchet MS" w:hAnsi="Trebuchet MS"/>
        </w:rPr>
        <w:t>ii</w:t>
      </w:r>
      <w:proofErr w:type="spellEnd"/>
      <w:proofErr w:type="gramEnd"/>
      <w:r w:rsidRPr="00071356">
        <w:rPr>
          <w:rFonts w:ascii="Trebuchet MS" w:hAnsi="Trebuchet MS"/>
        </w:rPr>
        <w:t>) e (</w:t>
      </w:r>
      <w:proofErr w:type="spellStart"/>
      <w:r w:rsidRPr="00071356">
        <w:rPr>
          <w:rFonts w:ascii="Trebuchet MS" w:hAnsi="Trebuchet MS"/>
        </w:rPr>
        <w:t>iii</w:t>
      </w:r>
      <w:proofErr w:type="spellEnd"/>
      <w:r w:rsidRPr="00071356">
        <w:rPr>
          <w:rFonts w:ascii="Trebuchet MS" w:hAnsi="Trebuchet MS"/>
        </w:rPr>
        <w:t>)</w:t>
      </w:r>
      <w:r>
        <w:rPr>
          <w:rFonts w:ascii="Trebuchet MS" w:hAnsi="Trebuchet MS"/>
        </w:rPr>
        <w:t xml:space="preserve">, sob o nº Av.09 das matrículas 3672, 3671 e 3673, respectivamente, todas do </w:t>
      </w:r>
      <w:r w:rsidRPr="001B42CE">
        <w:rPr>
          <w:rFonts w:ascii="Trebuchet MS" w:hAnsi="Trebuchet MS" w:cs="Tahoma"/>
        </w:rPr>
        <w:t>7º Ofício de Registro de Imóveis da Cidade do Rio de Janeiro</w:t>
      </w:r>
      <w:r>
        <w:rPr>
          <w:rFonts w:ascii="Trebuchet MS" w:hAnsi="Trebuchet MS" w:cs="Tahoma"/>
        </w:rPr>
        <w:t xml:space="preserve">; </w:t>
      </w:r>
      <w:r>
        <w:rPr>
          <w:rFonts w:ascii="Trebuchet MS" w:hAnsi="Trebuchet MS" w:cs="Tahoma"/>
          <w:b/>
        </w:rPr>
        <w:t xml:space="preserve">(b) </w:t>
      </w:r>
      <w:r>
        <w:rPr>
          <w:rFonts w:ascii="Trebuchet MS" w:hAnsi="Trebuchet MS" w:cs="Tahoma"/>
        </w:rPr>
        <w:t xml:space="preserve">averbação para constar que, em virtude de reforma sem aumento de área, foram os </w:t>
      </w:r>
      <w:r>
        <w:rPr>
          <w:rFonts w:ascii="Trebuchet MS" w:hAnsi="Trebuchet MS" w:cs="Tahoma"/>
          <w:b/>
        </w:rPr>
        <w:t>IMÓVEIS</w:t>
      </w:r>
      <w:r>
        <w:rPr>
          <w:rFonts w:ascii="Trebuchet MS" w:hAnsi="Trebuchet MS" w:cs="Tahoma"/>
        </w:rPr>
        <w:t xml:space="preserve"> interligados para o funcionamento de agência bancária, conforme</w:t>
      </w:r>
      <w:r w:rsidRPr="00071356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Av.16 das matrículas 3672, 3671 e 3673</w:t>
      </w:r>
      <w:r>
        <w:rPr>
          <w:rFonts w:ascii="Trebuchet MS" w:hAnsi="Trebuchet MS" w:cs="Tahoma"/>
        </w:rPr>
        <w:t xml:space="preserve"> e Av.03 da matrícula 25315, todas </w:t>
      </w:r>
      <w:r>
        <w:rPr>
          <w:rFonts w:ascii="Trebuchet MS" w:hAnsi="Trebuchet MS"/>
        </w:rPr>
        <w:t xml:space="preserve">do </w:t>
      </w:r>
      <w:r w:rsidRPr="001B42CE">
        <w:rPr>
          <w:rFonts w:ascii="Trebuchet MS" w:hAnsi="Trebuchet MS" w:cs="Tahoma"/>
        </w:rPr>
        <w:t>7º Ofício de Registro de Imóveis da Cidade do Rio de Janeiro</w:t>
      </w:r>
      <w:r w:rsidRPr="0049149C">
        <w:rPr>
          <w:rFonts w:ascii="Trebuchet MS" w:hAnsi="Trebuchet MS" w:cs="Tahoma"/>
        </w:rPr>
        <w:t>; e</w:t>
      </w:r>
      <w:r>
        <w:rPr>
          <w:rFonts w:ascii="Trebuchet MS" w:hAnsi="Trebuchet MS" w:cs="Tahoma"/>
        </w:rPr>
        <w:t xml:space="preserve"> 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 xml:space="preserve">(c) </w:t>
      </w:r>
      <w:r>
        <w:rPr>
          <w:rFonts w:ascii="Trebuchet MS" w:hAnsi="Trebuchet MS"/>
        </w:rPr>
        <w:t xml:space="preserve">anotação de </w:t>
      </w:r>
      <w:proofErr w:type="spellStart"/>
      <w:r>
        <w:rPr>
          <w:rFonts w:ascii="Trebuchet MS" w:hAnsi="Trebuchet MS"/>
        </w:rPr>
        <w:t>prenotação</w:t>
      </w:r>
      <w:proofErr w:type="spellEnd"/>
      <w:r>
        <w:rPr>
          <w:rFonts w:ascii="Trebuchet MS" w:hAnsi="Trebuchet MS"/>
        </w:rPr>
        <w:t xml:space="preserve"> na matrícula 25315 do imóvel </w:t>
      </w:r>
      <w:r w:rsidRPr="00071356">
        <w:rPr>
          <w:rFonts w:ascii="Trebuchet MS" w:hAnsi="Trebuchet MS"/>
        </w:rPr>
        <w:t>descrito acima em 1.1. (</w:t>
      </w:r>
      <w:proofErr w:type="spellStart"/>
      <w:r w:rsidRPr="00071356">
        <w:rPr>
          <w:rFonts w:ascii="Trebuchet MS" w:hAnsi="Trebuchet MS"/>
        </w:rPr>
        <w:t>i</w:t>
      </w:r>
      <w:r>
        <w:rPr>
          <w:rFonts w:ascii="Trebuchet MS" w:hAnsi="Trebuchet MS"/>
        </w:rPr>
        <w:t>v</w:t>
      </w:r>
      <w:proofErr w:type="spellEnd"/>
      <w:r w:rsidRPr="00071356">
        <w:rPr>
          <w:rFonts w:ascii="Trebuchet MS" w:hAnsi="Trebuchet MS"/>
        </w:rPr>
        <w:t>)</w:t>
      </w:r>
      <w:r>
        <w:rPr>
          <w:rFonts w:ascii="Trebuchet MS" w:hAnsi="Trebuchet MS"/>
        </w:rPr>
        <w:t xml:space="preserve">, datada em 13/05/2013, sob o </w:t>
      </w:r>
      <w:r>
        <w:rPr>
          <w:rFonts w:ascii="Trebuchet MS" w:hAnsi="Trebuchet MS"/>
        </w:rPr>
        <w:lastRenderedPageBreak/>
        <w:t xml:space="preserve">protocolo nº 159213, do Instrumento Particular de Convenção de Condomínio, datado de 11/05/2013, comparecendo como apresentante o Condomínio do Edifício Dr. João </w:t>
      </w:r>
      <w:proofErr w:type="spellStart"/>
      <w:r>
        <w:rPr>
          <w:rFonts w:ascii="Trebuchet MS" w:hAnsi="Trebuchet MS"/>
        </w:rPr>
        <w:t>Ursulo</w:t>
      </w:r>
      <w:proofErr w:type="spellEnd"/>
      <w:r>
        <w:rPr>
          <w:rFonts w:ascii="Trebuchet MS" w:hAnsi="Trebuchet MS"/>
        </w:rPr>
        <w:t xml:space="preserve"> Ribeiro Coutinho.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r w:rsidRPr="000079E2">
        <w:rPr>
          <w:rFonts w:ascii="Trebuchet MS" w:hAnsi="Trebuchet MS"/>
          <w:b/>
        </w:rPr>
        <w:t>3.</w:t>
      </w:r>
      <w:r>
        <w:rPr>
          <w:rFonts w:ascii="Trebuchet MS" w:hAnsi="Trebuchet MS"/>
          <w:b/>
        </w:rPr>
        <w:t>2</w:t>
      </w:r>
      <w:r w:rsidRPr="000079E2">
        <w:rPr>
          <w:rFonts w:ascii="Trebuchet MS" w:hAnsi="Trebuchet MS"/>
          <w:b/>
        </w:rPr>
        <w:t>.</w:t>
      </w:r>
      <w:r w:rsidRPr="000079E2">
        <w:rPr>
          <w:rFonts w:ascii="Trebuchet MS" w:hAnsi="Trebuchet MS"/>
        </w:rPr>
        <w:t xml:space="preserve"> Fica determinado que a </w:t>
      </w:r>
      <w:r w:rsidRPr="000079E2">
        <w:rPr>
          <w:rFonts w:ascii="Trebuchet MS" w:hAnsi="Trebuchet MS"/>
          <w:b/>
        </w:rPr>
        <w:t>OUTORGANTE</w:t>
      </w:r>
      <w:r w:rsidRPr="000079E2">
        <w:rPr>
          <w:rFonts w:ascii="Trebuchet MS" w:hAnsi="Trebuchet MS"/>
        </w:rPr>
        <w:t xml:space="preserve"> </w:t>
      </w:r>
      <w:proofErr w:type="gramStart"/>
      <w:r w:rsidRPr="000079E2">
        <w:rPr>
          <w:rFonts w:ascii="Trebuchet MS" w:hAnsi="Trebuchet MS"/>
        </w:rPr>
        <w:t>responderá</w:t>
      </w:r>
      <w:proofErr w:type="gramEnd"/>
      <w:r w:rsidRPr="000079E2">
        <w:rPr>
          <w:rFonts w:ascii="Trebuchet MS" w:hAnsi="Trebuchet MS"/>
        </w:rPr>
        <w:t xml:space="preserve">, sem exceção, ilimitada, irrevogável e </w:t>
      </w:r>
      <w:proofErr w:type="spellStart"/>
      <w:r w:rsidRPr="000079E2">
        <w:rPr>
          <w:rFonts w:ascii="Trebuchet MS" w:hAnsi="Trebuchet MS"/>
        </w:rPr>
        <w:t>irretratavelmente</w:t>
      </w:r>
      <w:proofErr w:type="spellEnd"/>
      <w:r w:rsidRPr="000079E2">
        <w:rPr>
          <w:rFonts w:ascii="Trebuchet MS" w:hAnsi="Trebuchet MS"/>
        </w:rPr>
        <w:t>, por todas as obrigações, encargos, impostos, taxas e/ou contribuições, ônus ou pendências, conhecidos e/ou registrados ou não, sejam de que naturezas e origens forem os mesmos, incluindo aspectos cíveis e tributários, que incidam ou venham a incidir sobre 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  <w:spacing w:val="-4"/>
        </w:rPr>
        <w:t>IMÓVEIS</w:t>
      </w:r>
      <w:r w:rsidRPr="000079E2">
        <w:rPr>
          <w:rFonts w:ascii="Trebuchet MS" w:hAnsi="Trebuchet MS"/>
        </w:rPr>
        <w:t xml:space="preserve">, e cujos fatos geradores sejam anteriores à data da celebração desta escritura, lançados ou por lançar, mesmo que, eventualmente, sejam lançados em nome de terceiros e cobrados após a presente data, sempre isentando a </w:t>
      </w:r>
      <w:r w:rsidRPr="000079E2">
        <w:rPr>
          <w:rFonts w:ascii="Trebuchet MS" w:hAnsi="Trebuchet MS"/>
          <w:b/>
        </w:rPr>
        <w:t>OUTORGADA</w:t>
      </w:r>
      <w:r w:rsidRPr="000079E2">
        <w:rPr>
          <w:rFonts w:ascii="Trebuchet MS" w:hAnsi="Trebuchet MS"/>
        </w:rPr>
        <w:t xml:space="preserve"> de quaisquer responsabilidades, sejam de que naturezas e origens forem</w:t>
      </w:r>
      <w:r>
        <w:rPr>
          <w:rFonts w:ascii="Trebuchet MS" w:hAnsi="Trebuchet MS"/>
        </w:rPr>
        <w:t>;</w:t>
      </w:r>
      <w:r w:rsidRPr="000079E2">
        <w:rPr>
          <w:rFonts w:ascii="Trebuchet MS" w:hAnsi="Trebuchet MS"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Default="001E7FFE" w:rsidP="00437886">
      <w:pPr>
        <w:spacing w:line="360" w:lineRule="auto"/>
        <w:jc w:val="both"/>
        <w:rPr>
          <w:rFonts w:ascii="Trebuchet MS" w:hAnsi="Trebuchet MS" w:cs="Tahoma"/>
          <w:color w:val="000000"/>
        </w:rPr>
      </w:pPr>
      <w:r w:rsidRPr="000079E2">
        <w:rPr>
          <w:rFonts w:ascii="Trebuchet MS" w:hAnsi="Trebuchet MS" w:cs="Tahoma"/>
          <w:b/>
        </w:rPr>
        <w:t xml:space="preserve">4. </w:t>
      </w:r>
      <w:r w:rsidRPr="000079E2">
        <w:rPr>
          <w:rFonts w:ascii="Trebuchet MS" w:hAnsi="Trebuchet MS" w:cs="Tahoma"/>
          <w:b/>
          <w:u w:val="words"/>
        </w:rPr>
        <w:t xml:space="preserve">DA </w:t>
      </w:r>
      <w:r>
        <w:rPr>
          <w:rFonts w:ascii="Trebuchet MS" w:hAnsi="Trebuchet MS" w:cs="Tahoma"/>
          <w:b/>
          <w:u w:val="single"/>
        </w:rPr>
        <w:t xml:space="preserve">CESSÃO DE </w:t>
      </w:r>
      <w:proofErr w:type="gramStart"/>
      <w:r>
        <w:rPr>
          <w:rFonts w:ascii="Trebuchet MS" w:hAnsi="Trebuchet MS" w:cs="Tahoma"/>
          <w:b/>
          <w:u w:val="single"/>
        </w:rPr>
        <w:t xml:space="preserve">DIREITOS </w:t>
      </w:r>
      <w:r w:rsidRPr="000079E2">
        <w:rPr>
          <w:rFonts w:ascii="Trebuchet MS" w:hAnsi="Trebuchet MS" w:cs="Tahoma"/>
          <w:b/>
        </w:rPr>
        <w:t>:</w:t>
      </w:r>
      <w:proofErr w:type="gramEnd"/>
      <w:r w:rsidRPr="000079E2">
        <w:rPr>
          <w:rFonts w:ascii="Trebuchet MS" w:hAnsi="Trebuchet MS" w:cs="Tahoma"/>
          <w:b/>
        </w:rPr>
        <w:t xml:space="preserve"> </w:t>
      </w:r>
      <w:bookmarkStart w:id="4" w:name="OLE_LINK122"/>
      <w:bookmarkStart w:id="5" w:name="OLE_LINK123"/>
      <w:r w:rsidRPr="000079E2">
        <w:rPr>
          <w:rFonts w:ascii="Trebuchet MS" w:hAnsi="Trebuchet MS" w:cs="Tahoma"/>
          <w:b/>
        </w:rPr>
        <w:t>4.1</w:t>
      </w:r>
      <w:r>
        <w:rPr>
          <w:rFonts w:ascii="Trebuchet MS" w:hAnsi="Trebuchet MS" w:cs="Tahoma"/>
          <w:b/>
        </w:rPr>
        <w:t>.</w:t>
      </w:r>
      <w:r w:rsidRPr="000079E2">
        <w:rPr>
          <w:rFonts w:ascii="Trebuchet MS" w:hAnsi="Trebuchet MS" w:cs="Tahoma"/>
        </w:rPr>
        <w:t xml:space="preserve"> </w:t>
      </w:r>
      <w:bookmarkEnd w:id="4"/>
      <w:bookmarkEnd w:id="5"/>
      <w:r w:rsidRPr="000079E2">
        <w:rPr>
          <w:rFonts w:ascii="Trebuchet MS" w:hAnsi="Trebuchet MS" w:cs="Tahoma"/>
        </w:rPr>
        <w:t xml:space="preserve">Nestes termos, louvada na certeza e na legitimidade de sua titulação, de maneira irrevogável e irretratável, a </w:t>
      </w:r>
      <w:r w:rsidRPr="000079E2">
        <w:rPr>
          <w:rFonts w:ascii="Trebuchet MS" w:hAnsi="Trebuchet MS" w:cs="Tahoma"/>
          <w:b/>
        </w:rPr>
        <w:t>OUTORGANTE</w:t>
      </w:r>
      <w:r w:rsidRPr="000079E2">
        <w:rPr>
          <w:rFonts w:ascii="Trebuchet MS" w:hAnsi="Trebuchet MS" w:cs="Tahoma"/>
        </w:rPr>
        <w:t xml:space="preserve">, </w:t>
      </w:r>
      <w:r>
        <w:rPr>
          <w:rFonts w:ascii="Trebuchet MS" w:hAnsi="Trebuchet MS" w:cs="Tahoma"/>
        </w:rPr>
        <w:t xml:space="preserve">com expressa anuência e concordância </w:t>
      </w:r>
      <w:r w:rsidRPr="0042191E">
        <w:rPr>
          <w:rFonts w:ascii="Trebuchet MS" w:hAnsi="Trebuchet MS" w:cs="Tahoma"/>
        </w:rPr>
        <w:t>d</w:t>
      </w:r>
      <w:r>
        <w:rPr>
          <w:rFonts w:ascii="Trebuchet MS" w:hAnsi="Trebuchet MS" w:cs="Tahoma"/>
        </w:rPr>
        <w:t>a</w:t>
      </w:r>
      <w:r w:rsidRPr="0042191E">
        <w:rPr>
          <w:rFonts w:ascii="Trebuchet MS" w:hAnsi="Trebuchet MS" w:cs="Tahoma"/>
        </w:rPr>
        <w:t xml:space="preserve"> </w:t>
      </w:r>
      <w:r w:rsidRPr="0042191E">
        <w:rPr>
          <w:rFonts w:ascii="Trebuchet MS" w:hAnsi="Trebuchet MS" w:cs="Tahoma"/>
          <w:b/>
        </w:rPr>
        <w:t>INTERVENIENTE</w:t>
      </w:r>
      <w:r w:rsidRPr="00D115CA">
        <w:rPr>
          <w:rFonts w:ascii="Trebuchet MS" w:hAnsi="Trebuchet MS" w:cs="Tahoma"/>
        </w:rPr>
        <w:t>,</w:t>
      </w:r>
      <w:r>
        <w:rPr>
          <w:rFonts w:ascii="Trebuchet MS" w:hAnsi="Trebuchet MS" w:cs="Tahoma"/>
          <w:b/>
        </w:rPr>
        <w:t xml:space="preserve"> </w:t>
      </w:r>
      <w:proofErr w:type="gramStart"/>
      <w:r w:rsidRPr="000079E2">
        <w:rPr>
          <w:rFonts w:ascii="Trebuchet MS" w:hAnsi="Trebuchet MS" w:cs="Tahoma"/>
        </w:rPr>
        <w:t>pela presente</w:t>
      </w:r>
      <w:proofErr w:type="gramEnd"/>
      <w:r w:rsidRPr="000079E2">
        <w:rPr>
          <w:rFonts w:ascii="Trebuchet MS" w:hAnsi="Trebuchet MS" w:cs="Tahoma"/>
        </w:rPr>
        <w:t xml:space="preserve"> e na melhor forma de direito, </w:t>
      </w:r>
      <w:r>
        <w:rPr>
          <w:rFonts w:ascii="Trebuchet MS" w:hAnsi="Trebuchet MS" w:cs="Tahoma"/>
        </w:rPr>
        <w:t>cede</w:t>
      </w:r>
      <w:r w:rsidRPr="000079E2">
        <w:rPr>
          <w:rFonts w:ascii="Trebuchet MS" w:hAnsi="Trebuchet MS" w:cs="Tahoma"/>
        </w:rPr>
        <w:t xml:space="preserve">, como </w:t>
      </w:r>
      <w:r>
        <w:rPr>
          <w:rFonts w:ascii="Trebuchet MS" w:hAnsi="Trebuchet MS" w:cs="Tahoma"/>
        </w:rPr>
        <w:t>cedido</w:t>
      </w:r>
      <w:r w:rsidRPr="000079E2">
        <w:rPr>
          <w:rFonts w:ascii="Trebuchet MS" w:hAnsi="Trebuchet MS" w:cs="Tahoma"/>
        </w:rPr>
        <w:t xml:space="preserve"> tem, à </w:t>
      </w:r>
      <w:r w:rsidRPr="000079E2">
        <w:rPr>
          <w:rFonts w:ascii="Trebuchet MS" w:hAnsi="Trebuchet MS" w:cs="Tahoma"/>
          <w:b/>
        </w:rPr>
        <w:t>OUTORGADA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>os direitos que detém sobre os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>IMÓVEIS</w:t>
      </w:r>
      <w:r w:rsidRPr="000079E2">
        <w:rPr>
          <w:rFonts w:ascii="Trebuchet MS" w:hAnsi="Trebuchet MS" w:cs="Tahoma"/>
        </w:rPr>
        <w:t xml:space="preserve">, pelo preço certo e ajustado de </w:t>
      </w:r>
      <w:r w:rsidRPr="00E85654">
        <w:rPr>
          <w:rFonts w:ascii="Trebuchet MS" w:hAnsi="Trebuchet MS" w:cs="Tahoma"/>
          <w:b/>
          <w:u w:val="single"/>
        </w:rPr>
        <w:t>R$9.541.333,55(nove milhões, quinhentos e quarenta um mil, trezentos e trinta e três reais e cinquenta e cinco centavos)</w:t>
      </w:r>
      <w:r w:rsidRPr="00E85654">
        <w:rPr>
          <w:rFonts w:ascii="Trebuchet MS" w:hAnsi="Trebuchet MS" w:cs="Tahoma"/>
        </w:rPr>
        <w:t>, que é</w:t>
      </w:r>
      <w:r w:rsidRPr="000079E2">
        <w:rPr>
          <w:rFonts w:ascii="Trebuchet MS" w:hAnsi="Trebuchet MS" w:cs="Tahoma"/>
        </w:rPr>
        <w:t xml:space="preserve"> integralmente pago neste ato, pela </w:t>
      </w:r>
      <w:r w:rsidRPr="000079E2">
        <w:rPr>
          <w:rFonts w:ascii="Trebuchet MS" w:hAnsi="Trebuchet MS" w:cs="Tahoma"/>
          <w:b/>
        </w:rPr>
        <w:t xml:space="preserve">OUTORGADA </w:t>
      </w:r>
      <w:r w:rsidRPr="000079E2">
        <w:rPr>
          <w:rFonts w:ascii="Trebuchet MS" w:hAnsi="Trebuchet MS" w:cs="Tahoma"/>
        </w:rPr>
        <w:t xml:space="preserve">à </w:t>
      </w:r>
      <w:r w:rsidRPr="000079E2">
        <w:rPr>
          <w:rFonts w:ascii="Trebuchet MS" w:hAnsi="Trebuchet MS" w:cs="Tahoma"/>
          <w:b/>
        </w:rPr>
        <w:t>OUTORGANTE</w:t>
      </w:r>
      <w:r w:rsidRPr="000079E2">
        <w:rPr>
          <w:rFonts w:ascii="Trebuchet MS" w:hAnsi="Trebuchet MS" w:cs="Tahoma"/>
        </w:rPr>
        <w:t xml:space="preserve">, </w:t>
      </w:r>
      <w:r>
        <w:rPr>
          <w:rFonts w:ascii="Trebuchet MS" w:hAnsi="Trebuchet MS" w:cs="Tahoma"/>
        </w:rPr>
        <w:t xml:space="preserve">através da entrega neste ato de uma nota promissória no mesmo valor acima referido, emitida pela </w:t>
      </w:r>
      <w:r w:rsidRPr="00182885">
        <w:rPr>
          <w:rFonts w:ascii="Trebuchet MS" w:hAnsi="Trebuchet MS" w:cs="Tahoma"/>
          <w:b/>
        </w:rPr>
        <w:t>OUTORGADA</w:t>
      </w:r>
      <w:r>
        <w:rPr>
          <w:rFonts w:ascii="Trebuchet MS" w:hAnsi="Trebuchet MS" w:cs="Tahoma"/>
        </w:rPr>
        <w:t xml:space="preserve"> em favor da </w:t>
      </w:r>
      <w:r w:rsidRPr="00182885">
        <w:rPr>
          <w:rFonts w:ascii="Trebuchet MS" w:hAnsi="Trebuchet MS" w:cs="Tahoma"/>
          <w:b/>
        </w:rPr>
        <w:t>OUTORGANTE</w:t>
      </w:r>
      <w:r>
        <w:rPr>
          <w:rFonts w:ascii="Trebuchet MS" w:hAnsi="Trebuchet MS" w:cs="Tahoma"/>
        </w:rPr>
        <w:t xml:space="preserve">, em caráter </w:t>
      </w:r>
      <w:r w:rsidRPr="00182885">
        <w:rPr>
          <w:rFonts w:ascii="Trebuchet MS" w:hAnsi="Trebuchet MS" w:cs="Tahoma"/>
          <w:i/>
        </w:rPr>
        <w:t>pro soluto</w:t>
      </w:r>
      <w:r>
        <w:rPr>
          <w:rFonts w:ascii="Trebuchet MS" w:hAnsi="Trebuchet MS" w:cs="Tahoma"/>
          <w:i/>
        </w:rPr>
        <w:t>,</w:t>
      </w:r>
      <w:r>
        <w:rPr>
          <w:rFonts w:ascii="Trebuchet MS" w:hAnsi="Trebuchet MS" w:cs="Tahoma"/>
        </w:rPr>
        <w:t xml:space="preserve"> com </w:t>
      </w:r>
      <w:r w:rsidRPr="00BA1244">
        <w:rPr>
          <w:rFonts w:ascii="Trebuchet MS" w:hAnsi="Trebuchet MS" w:cs="Tahoma"/>
        </w:rPr>
        <w:t>vencimento nesta data;</w:t>
      </w:r>
      <w:r w:rsidRPr="000079E2">
        <w:rPr>
          <w:rFonts w:ascii="Trebuchet MS" w:hAnsi="Trebuchet MS" w:cs="Tahoma"/>
          <w:color w:val="000000"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color w:val="000000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b/>
        </w:rPr>
      </w:pPr>
      <w:r>
        <w:rPr>
          <w:rFonts w:ascii="Trebuchet MS" w:hAnsi="Trebuchet MS" w:cs="Tahoma"/>
          <w:b/>
          <w:color w:val="000000"/>
        </w:rPr>
        <w:t xml:space="preserve">4.1.1. </w:t>
      </w:r>
      <w:r>
        <w:rPr>
          <w:rFonts w:ascii="Trebuchet MS" w:hAnsi="Trebuchet MS" w:cs="Tahoma"/>
          <w:color w:val="000000"/>
        </w:rPr>
        <w:t xml:space="preserve">O valor do preço desta cessão de direitos de forma individualizada para cada um dos </w:t>
      </w:r>
      <w:r w:rsidRPr="00D90638">
        <w:rPr>
          <w:rFonts w:ascii="Trebuchet MS" w:hAnsi="Trebuchet MS" w:cs="Tahoma"/>
          <w:b/>
          <w:color w:val="000000"/>
        </w:rPr>
        <w:t>IMÓV</w:t>
      </w:r>
      <w:r>
        <w:rPr>
          <w:rFonts w:ascii="Trebuchet MS" w:hAnsi="Trebuchet MS" w:cs="Tahoma"/>
          <w:b/>
          <w:color w:val="000000"/>
        </w:rPr>
        <w:t>É</w:t>
      </w:r>
      <w:r w:rsidRPr="00D90638">
        <w:rPr>
          <w:rFonts w:ascii="Trebuchet MS" w:hAnsi="Trebuchet MS" w:cs="Tahoma"/>
          <w:b/>
          <w:color w:val="000000"/>
        </w:rPr>
        <w:t>IS</w:t>
      </w:r>
      <w:r>
        <w:rPr>
          <w:rFonts w:ascii="Trebuchet MS" w:hAnsi="Trebuchet MS" w:cs="Tahoma"/>
          <w:b/>
          <w:color w:val="000000"/>
        </w:rPr>
        <w:t xml:space="preserve"> </w:t>
      </w:r>
      <w:r>
        <w:rPr>
          <w:rFonts w:ascii="Trebuchet MS" w:hAnsi="Trebuchet MS" w:cs="Tahoma"/>
          <w:color w:val="000000"/>
        </w:rPr>
        <w:t xml:space="preserve">é atribuído da seguinte forma: </w:t>
      </w:r>
      <w:r w:rsidRPr="0049149C">
        <w:rPr>
          <w:rFonts w:ascii="Trebuchet MS" w:hAnsi="Trebuchet MS" w:cs="Tahoma"/>
          <w:b/>
          <w:color w:val="000000"/>
        </w:rPr>
        <w:t>(a)</w:t>
      </w:r>
      <w:r>
        <w:rPr>
          <w:rFonts w:ascii="Trebuchet MS" w:hAnsi="Trebuchet MS" w:cs="Tahoma"/>
          <w:color w:val="000000"/>
        </w:rPr>
        <w:t xml:space="preserve"> </w:t>
      </w:r>
      <w:r w:rsidRPr="003F1496">
        <w:rPr>
          <w:rFonts w:ascii="Trebuchet MS" w:hAnsi="Trebuchet MS" w:cs="Tahoma"/>
        </w:rPr>
        <w:t>R$ 1.195.768,74 (hum milhão, cento e noventa cinco mil, setecentos e sessenta e oito reais e setenta e quatro centavos)</w:t>
      </w:r>
      <w:r>
        <w:rPr>
          <w:rFonts w:ascii="Trebuchet MS" w:hAnsi="Trebuchet MS" w:cs="Tahoma"/>
          <w:color w:val="000000"/>
        </w:rPr>
        <w:t xml:space="preserve"> para o im</w:t>
      </w:r>
      <w:r w:rsidRPr="003F1496">
        <w:rPr>
          <w:rFonts w:ascii="Trebuchet MS" w:hAnsi="Trebuchet MS" w:cs="Tahoma"/>
          <w:color w:val="000000"/>
        </w:rPr>
        <w:t>óvel descrito em 1.1 (i), acima;</w:t>
      </w:r>
      <w:r w:rsidRPr="003F1496">
        <w:rPr>
          <w:rFonts w:ascii="Trebuchet MS" w:hAnsi="Trebuchet MS" w:cs="Tahoma"/>
          <w:b/>
          <w:color w:val="000000"/>
        </w:rPr>
        <w:t xml:space="preserve"> (b)</w:t>
      </w:r>
      <w:r w:rsidRPr="003F1496">
        <w:rPr>
          <w:rFonts w:ascii="Trebuchet MS" w:hAnsi="Trebuchet MS" w:cs="Tahoma"/>
          <w:color w:val="000000"/>
        </w:rPr>
        <w:t xml:space="preserve"> </w:t>
      </w:r>
      <w:r w:rsidRPr="003F1496">
        <w:rPr>
          <w:rFonts w:ascii="Trebuchet MS" w:hAnsi="Trebuchet MS" w:cs="Tahoma"/>
        </w:rPr>
        <w:t xml:space="preserve">R$ </w:t>
      </w:r>
      <w:r>
        <w:rPr>
          <w:rFonts w:ascii="Trebuchet MS" w:hAnsi="Trebuchet MS" w:cs="Tahoma"/>
        </w:rPr>
        <w:t xml:space="preserve">1.265.076,40 </w:t>
      </w:r>
      <w:proofErr w:type="gramStart"/>
      <w:r>
        <w:rPr>
          <w:rFonts w:ascii="Trebuchet MS" w:hAnsi="Trebuchet MS" w:cs="Tahoma"/>
        </w:rPr>
        <w:t xml:space="preserve">( </w:t>
      </w:r>
      <w:proofErr w:type="gramEnd"/>
      <w:r>
        <w:rPr>
          <w:rFonts w:ascii="Trebuchet MS" w:hAnsi="Trebuchet MS" w:cs="Tahoma"/>
        </w:rPr>
        <w:t xml:space="preserve">hum milhão duzentos e sessenta e cinco mil, setenta e seis reais e quarenta centavos) </w:t>
      </w:r>
      <w:r w:rsidRPr="00D90638">
        <w:rPr>
          <w:rFonts w:ascii="Trebuchet MS" w:hAnsi="Trebuchet MS" w:cs="Tahoma"/>
        </w:rPr>
        <w:t>para o imóvel descrito em 1.1 (</w:t>
      </w:r>
      <w:proofErr w:type="spellStart"/>
      <w:r w:rsidRPr="00D90638">
        <w:rPr>
          <w:rFonts w:ascii="Trebuchet MS" w:hAnsi="Trebuchet MS" w:cs="Tahoma"/>
        </w:rPr>
        <w:t>ii</w:t>
      </w:r>
      <w:proofErr w:type="spellEnd"/>
      <w:r w:rsidRPr="00D90638">
        <w:rPr>
          <w:rFonts w:ascii="Trebuchet MS" w:hAnsi="Trebuchet MS" w:cs="Tahoma"/>
        </w:rPr>
        <w:t>) acima</w:t>
      </w:r>
      <w:r>
        <w:rPr>
          <w:rFonts w:ascii="Trebuchet MS" w:hAnsi="Trebuchet MS" w:cs="Tahoma"/>
        </w:rPr>
        <w:t>;</w:t>
      </w:r>
      <w:r w:rsidRPr="0049149C">
        <w:rPr>
          <w:rFonts w:ascii="Trebuchet MS" w:hAnsi="Trebuchet MS" w:cs="Tahoma"/>
          <w:b/>
          <w:color w:val="000000"/>
        </w:rPr>
        <w:t xml:space="preserve"> (</w:t>
      </w:r>
      <w:r>
        <w:rPr>
          <w:rFonts w:ascii="Trebuchet MS" w:hAnsi="Trebuchet MS" w:cs="Tahoma"/>
          <w:b/>
          <w:color w:val="000000"/>
        </w:rPr>
        <w:t>c</w:t>
      </w:r>
      <w:r w:rsidRPr="0049149C">
        <w:rPr>
          <w:rFonts w:ascii="Trebuchet MS" w:hAnsi="Trebuchet MS" w:cs="Tahoma"/>
          <w:b/>
          <w:color w:val="000000"/>
        </w:rPr>
        <w:t>)</w:t>
      </w:r>
      <w:r w:rsidRPr="00D90638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 xml:space="preserve">R$ </w:t>
      </w:r>
      <w:r w:rsidRPr="003F1496">
        <w:rPr>
          <w:rFonts w:ascii="Trebuchet MS" w:hAnsi="Trebuchet MS" w:cs="Tahoma"/>
        </w:rPr>
        <w:t>1.289.922,70 (</w:t>
      </w:r>
      <w:r>
        <w:rPr>
          <w:rFonts w:ascii="Trebuchet MS" w:hAnsi="Trebuchet MS" w:cs="Tahoma"/>
        </w:rPr>
        <w:t>hum milhão, duzentos e oitenta e nove reais, novecentos e vinte e dois reais e setenta centavos</w:t>
      </w:r>
      <w:r w:rsidRPr="00814FA5">
        <w:rPr>
          <w:rFonts w:ascii="Trebuchet MS" w:hAnsi="Trebuchet MS" w:cs="Tahoma"/>
        </w:rPr>
        <w:t>) para o imóvel descrito em 1.1 (</w:t>
      </w:r>
      <w:proofErr w:type="spellStart"/>
      <w:r w:rsidRPr="00814FA5">
        <w:rPr>
          <w:rFonts w:ascii="Trebuchet MS" w:hAnsi="Trebuchet MS" w:cs="Tahoma"/>
        </w:rPr>
        <w:t>iii</w:t>
      </w:r>
      <w:proofErr w:type="spellEnd"/>
      <w:r w:rsidRPr="00814FA5">
        <w:rPr>
          <w:rFonts w:ascii="Trebuchet MS" w:hAnsi="Trebuchet MS" w:cs="Tahoma"/>
        </w:rPr>
        <w:t xml:space="preserve">), acima; e </w:t>
      </w:r>
      <w:r w:rsidRPr="00740BB8">
        <w:rPr>
          <w:rFonts w:ascii="Trebuchet MS" w:hAnsi="Trebuchet MS" w:cs="Tahoma"/>
          <w:b/>
          <w:color w:val="000000"/>
        </w:rPr>
        <w:t>(d)</w:t>
      </w:r>
      <w:r w:rsidRPr="00740BB8">
        <w:rPr>
          <w:rFonts w:ascii="Trebuchet MS" w:hAnsi="Trebuchet MS" w:cs="Tahoma"/>
        </w:rPr>
        <w:t xml:space="preserve"> </w:t>
      </w:r>
      <w:r w:rsidRPr="00814FA5">
        <w:rPr>
          <w:rFonts w:ascii="Trebuchet MS" w:hAnsi="Trebuchet MS" w:cs="Tahoma"/>
        </w:rPr>
        <w:t xml:space="preserve">R$ 5.790.565,71 (cinco milhões, setecentos </w:t>
      </w:r>
      <w:r w:rsidRPr="00814FA5">
        <w:rPr>
          <w:rFonts w:ascii="Trebuchet MS" w:hAnsi="Trebuchet MS" w:cs="Tahoma"/>
        </w:rPr>
        <w:lastRenderedPageBreak/>
        <w:t>e noventa mil, quinhentos e sessenta e cinco reais e setenta um centavos)</w:t>
      </w:r>
      <w:r w:rsidRPr="00D90638">
        <w:rPr>
          <w:rFonts w:ascii="Trebuchet MS" w:hAnsi="Trebuchet MS" w:cs="Tahoma"/>
        </w:rPr>
        <w:t xml:space="preserve"> p</w:t>
      </w:r>
      <w:r>
        <w:rPr>
          <w:rFonts w:ascii="Trebuchet MS" w:hAnsi="Trebuchet MS" w:cs="Tahoma"/>
        </w:rPr>
        <w:t>ara o imóvel descrito em 1.1 (</w:t>
      </w:r>
      <w:proofErr w:type="spellStart"/>
      <w:r>
        <w:rPr>
          <w:rFonts w:ascii="Trebuchet MS" w:hAnsi="Trebuchet MS" w:cs="Tahoma"/>
        </w:rPr>
        <w:t>iv</w:t>
      </w:r>
      <w:proofErr w:type="spellEnd"/>
      <w:r w:rsidRPr="00D90638">
        <w:rPr>
          <w:rFonts w:ascii="Trebuchet MS" w:hAnsi="Trebuchet MS" w:cs="Tahoma"/>
        </w:rPr>
        <w:t>), acima;</w:t>
      </w:r>
      <w:r w:rsidRPr="00D90638">
        <w:rPr>
          <w:rFonts w:ascii="Trebuchet MS" w:hAnsi="Trebuchet MS" w:cs="Tahoma"/>
          <w:b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b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r w:rsidRPr="007C75BD">
        <w:rPr>
          <w:rFonts w:ascii="Trebuchet MS" w:hAnsi="Trebuchet MS" w:cs="Tahoma"/>
          <w:b/>
          <w:color w:val="000000"/>
        </w:rPr>
        <w:t>4</w:t>
      </w:r>
      <w:r w:rsidRPr="00962A0A">
        <w:rPr>
          <w:rFonts w:ascii="Trebuchet MS" w:hAnsi="Trebuchet MS" w:cs="Tahoma"/>
          <w:b/>
          <w:color w:val="000000"/>
        </w:rPr>
        <w:t>.2</w:t>
      </w:r>
      <w:r w:rsidRPr="000079E2">
        <w:rPr>
          <w:rFonts w:ascii="Trebuchet MS" w:hAnsi="Trebuchet MS" w:cs="Tahoma"/>
          <w:b/>
          <w:color w:val="000000"/>
        </w:rPr>
        <w:t>.</w:t>
      </w:r>
      <w:r w:rsidRPr="000079E2">
        <w:rPr>
          <w:rFonts w:ascii="Trebuchet MS" w:hAnsi="Trebuchet MS" w:cs="Tahoma"/>
          <w:color w:val="000000"/>
        </w:rPr>
        <w:t xml:space="preserve"> </w:t>
      </w:r>
      <w:r w:rsidRPr="000079E2">
        <w:rPr>
          <w:rFonts w:ascii="Trebuchet MS" w:hAnsi="Trebuchet MS"/>
        </w:rPr>
        <w:t xml:space="preserve">Em razão do aqui avençado para pagamento integral do preço ajustado para esta </w:t>
      </w:r>
      <w:r>
        <w:rPr>
          <w:rFonts w:ascii="Trebuchet MS" w:hAnsi="Trebuchet MS"/>
        </w:rPr>
        <w:t>cessão de direitos</w:t>
      </w:r>
      <w:r w:rsidRPr="000079E2">
        <w:rPr>
          <w:rFonts w:ascii="Trebuchet MS" w:hAnsi="Trebuchet MS"/>
        </w:rPr>
        <w:t xml:space="preserve">, a </w:t>
      </w:r>
      <w:r w:rsidRPr="000079E2">
        <w:rPr>
          <w:rFonts w:ascii="Trebuchet MS" w:hAnsi="Trebuchet MS"/>
          <w:b/>
        </w:rPr>
        <w:t xml:space="preserve">OUTORGANTE </w:t>
      </w:r>
      <w:r w:rsidRPr="000079E2">
        <w:rPr>
          <w:rFonts w:ascii="Trebuchet MS" w:hAnsi="Trebuchet MS"/>
        </w:rPr>
        <w:t xml:space="preserve">dá à </w:t>
      </w:r>
      <w:r w:rsidRPr="000079E2">
        <w:rPr>
          <w:rFonts w:ascii="Trebuchet MS" w:hAnsi="Trebuchet MS"/>
          <w:b/>
        </w:rPr>
        <w:t xml:space="preserve">OUTORGADA </w:t>
      </w:r>
      <w:r w:rsidRPr="000079E2">
        <w:rPr>
          <w:rFonts w:ascii="Trebuchet MS" w:hAnsi="Trebuchet MS"/>
        </w:rPr>
        <w:t>a mais ampla, geral e irrevogável quitação, transferindo-lhe tod</w:t>
      </w:r>
      <w:r>
        <w:rPr>
          <w:rFonts w:ascii="Trebuchet MS" w:hAnsi="Trebuchet MS"/>
        </w:rPr>
        <w:t>a</w:t>
      </w:r>
      <w:r w:rsidRPr="000079E2">
        <w:rPr>
          <w:rFonts w:ascii="Trebuchet MS" w:hAnsi="Trebuchet MS"/>
        </w:rPr>
        <w:t xml:space="preserve"> posse, direito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e ação sobre 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>IMÓVEIS</w:t>
      </w:r>
      <w:r w:rsidRPr="000079E2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 xml:space="preserve">inclusive os direitos perante a </w:t>
      </w:r>
      <w:r w:rsidRPr="007C75BD">
        <w:rPr>
          <w:rFonts w:ascii="Trebuchet MS" w:hAnsi="Trebuchet MS"/>
          <w:b/>
        </w:rPr>
        <w:t>INTERVENIENTE</w:t>
      </w:r>
      <w:r>
        <w:rPr>
          <w:rFonts w:ascii="Trebuchet MS" w:hAnsi="Trebuchet MS"/>
        </w:rPr>
        <w:t xml:space="preserve">, quando da quitação integral da obrigação que originou a alienação fiduciária referida em 2.2., mediante termo de quitação integral de obrigação e autorização de cancelamento de gravame, de receber a plena propriedade dos </w:t>
      </w:r>
      <w:r w:rsidRPr="007C75BD">
        <w:rPr>
          <w:rFonts w:ascii="Trebuchet MS" w:hAnsi="Trebuchet MS"/>
          <w:b/>
        </w:rPr>
        <w:t>IMÓVEIS</w:t>
      </w:r>
      <w:r>
        <w:rPr>
          <w:rFonts w:ascii="Trebuchet MS" w:hAnsi="Trebuchet MS"/>
        </w:rPr>
        <w:t xml:space="preserve">, e </w:t>
      </w:r>
      <w:r w:rsidRPr="000079E2">
        <w:rPr>
          <w:rFonts w:ascii="Trebuchet MS" w:hAnsi="Trebuchet MS"/>
        </w:rPr>
        <w:t>respondendo</w:t>
      </w:r>
      <w:r>
        <w:rPr>
          <w:rFonts w:ascii="Trebuchet MS" w:hAnsi="Trebuchet MS"/>
        </w:rPr>
        <w:t xml:space="preserve"> a </w:t>
      </w:r>
      <w:r w:rsidRPr="007C75BD">
        <w:rPr>
          <w:rFonts w:ascii="Trebuchet MS" w:hAnsi="Trebuchet MS"/>
          <w:b/>
        </w:rPr>
        <w:t>OUTORGANTE</w:t>
      </w:r>
      <w:r>
        <w:rPr>
          <w:rFonts w:ascii="Trebuchet MS" w:hAnsi="Trebuchet MS"/>
        </w:rPr>
        <w:t>, ainda,</w:t>
      </w:r>
      <w:r w:rsidRPr="000079E2">
        <w:rPr>
          <w:rFonts w:ascii="Trebuchet MS" w:hAnsi="Trebuchet MS"/>
        </w:rPr>
        <w:t xml:space="preserve"> pela evicção de direitos.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b/>
        </w:rPr>
      </w:pPr>
      <w:r w:rsidRPr="000079E2">
        <w:rPr>
          <w:rFonts w:ascii="Trebuchet MS" w:hAnsi="Trebuchet MS"/>
          <w:b/>
        </w:rPr>
        <w:t xml:space="preserve">4.3. </w:t>
      </w:r>
      <w:r w:rsidRPr="000079E2">
        <w:rPr>
          <w:rFonts w:ascii="Trebuchet MS" w:hAnsi="Trebuchet MS"/>
        </w:rPr>
        <w:t>Tendo em vista a imissão da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  <w:b/>
        </w:rPr>
        <w:t>OUTORGADA</w:t>
      </w:r>
      <w:r w:rsidRPr="000079E2">
        <w:rPr>
          <w:rFonts w:ascii="Trebuchet MS" w:hAnsi="Trebuchet MS" w:cs="Tahoma"/>
        </w:rPr>
        <w:t xml:space="preserve"> na posse </w:t>
      </w:r>
      <w:r>
        <w:rPr>
          <w:rFonts w:ascii="Trebuchet MS" w:hAnsi="Trebuchet MS" w:cs="Tahoma"/>
        </w:rPr>
        <w:t xml:space="preserve">direta </w:t>
      </w:r>
      <w:r w:rsidRPr="000079E2">
        <w:rPr>
          <w:rFonts w:ascii="Trebuchet MS" w:hAnsi="Trebuchet MS" w:cs="Tahoma"/>
        </w:rPr>
        <w:t>do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>IMÓVEIS</w:t>
      </w:r>
      <w:r w:rsidRPr="000079E2">
        <w:rPr>
          <w:rFonts w:ascii="Trebuchet MS" w:hAnsi="Trebuchet MS" w:cs="Tahoma"/>
        </w:rPr>
        <w:t>,</w:t>
      </w:r>
      <w:r w:rsidRPr="000079E2">
        <w:rPr>
          <w:rFonts w:ascii="Trebuchet MS" w:hAnsi="Trebuchet MS" w:cs="Tahoma"/>
          <w:b/>
        </w:rPr>
        <w:t xml:space="preserve"> </w:t>
      </w:r>
      <w:r w:rsidRPr="000079E2">
        <w:rPr>
          <w:rFonts w:ascii="Trebuchet MS" w:hAnsi="Trebuchet MS" w:cs="Tahoma"/>
        </w:rPr>
        <w:t xml:space="preserve">a partir </w:t>
      </w:r>
      <w:proofErr w:type="gramStart"/>
      <w:r w:rsidRPr="000079E2">
        <w:rPr>
          <w:rFonts w:ascii="Trebuchet MS" w:hAnsi="Trebuchet MS" w:cs="Tahoma"/>
        </w:rPr>
        <w:t>da presente</w:t>
      </w:r>
      <w:proofErr w:type="gramEnd"/>
      <w:r w:rsidRPr="000079E2">
        <w:rPr>
          <w:rFonts w:ascii="Trebuchet MS" w:hAnsi="Trebuchet MS" w:cs="Tahoma"/>
        </w:rPr>
        <w:t xml:space="preserve"> data</w:t>
      </w:r>
      <w:r w:rsidRPr="000079E2">
        <w:rPr>
          <w:rFonts w:ascii="Trebuchet MS" w:hAnsi="Trebuchet MS" w:cs="Tahoma"/>
          <w:b/>
        </w:rPr>
        <w:t xml:space="preserve"> </w:t>
      </w:r>
      <w:r w:rsidRPr="000079E2">
        <w:rPr>
          <w:rFonts w:ascii="Trebuchet MS" w:hAnsi="Trebuchet MS" w:cs="Tahoma"/>
        </w:rPr>
        <w:t>passa a correr por conta desta, todos os tributos, contribuições e/ou tarifas que venham a incidir sobre 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>IMÓVEIS</w:t>
      </w:r>
      <w:r w:rsidRPr="000079E2">
        <w:rPr>
          <w:rFonts w:ascii="Trebuchet MS" w:hAnsi="Trebuchet MS" w:cs="Tahoma"/>
        </w:rPr>
        <w:t>,</w:t>
      </w:r>
      <w:r w:rsidRPr="000079E2">
        <w:rPr>
          <w:rFonts w:ascii="Trebuchet MS" w:hAnsi="Trebuchet MS" w:cs="Tahoma"/>
          <w:b/>
        </w:rPr>
        <w:t xml:space="preserve"> </w:t>
      </w:r>
      <w:r w:rsidRPr="000079E2">
        <w:rPr>
          <w:rFonts w:ascii="Trebuchet MS" w:hAnsi="Trebuchet MS" w:cs="Tahoma"/>
        </w:rPr>
        <w:t>sem prejuízo de que toda e qualquer dívida e/ou cobrança relativa à despesa do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>IMÓVEIS</w:t>
      </w:r>
      <w:r w:rsidRPr="000079E2">
        <w:rPr>
          <w:rFonts w:ascii="Trebuchet MS" w:hAnsi="Trebuchet MS" w:cs="Tahoma"/>
        </w:rPr>
        <w:t xml:space="preserve">, cujo fato gerador tenha ocorrido anteriormente a presente data, mesmo que lançado em nome de outro, a </w:t>
      </w:r>
      <w:r w:rsidRPr="000079E2">
        <w:rPr>
          <w:rFonts w:ascii="Trebuchet MS" w:hAnsi="Trebuchet MS" w:cs="Tahoma"/>
          <w:b/>
        </w:rPr>
        <w:t>OUTORGANTE</w:t>
      </w:r>
      <w:r w:rsidRPr="000079E2">
        <w:rPr>
          <w:rFonts w:ascii="Trebuchet MS" w:hAnsi="Trebuchet MS" w:cs="Tahoma"/>
          <w:color w:val="FF0000"/>
        </w:rPr>
        <w:t xml:space="preserve"> </w:t>
      </w:r>
      <w:r w:rsidRPr="000079E2">
        <w:rPr>
          <w:rFonts w:ascii="Trebuchet MS" w:hAnsi="Trebuchet MS" w:cs="Tahoma"/>
        </w:rPr>
        <w:t>permanecerá como responsável pelo respectivo pagamento.</w:t>
      </w:r>
      <w:r w:rsidRPr="000079E2">
        <w:rPr>
          <w:rFonts w:ascii="Trebuchet MS" w:hAnsi="Trebuchet MS" w:cs="Tahoma"/>
          <w:b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b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  <w:b/>
        </w:rPr>
        <w:t xml:space="preserve">4.4. </w:t>
      </w:r>
      <w:r>
        <w:rPr>
          <w:rFonts w:ascii="Trebuchet MS" w:hAnsi="Trebuchet MS" w:cs="Tahoma"/>
        </w:rPr>
        <w:t xml:space="preserve">Não obstante a cessão ora celebrada, a </w:t>
      </w:r>
      <w:r>
        <w:rPr>
          <w:rFonts w:ascii="Trebuchet MS" w:hAnsi="Trebuchet MS" w:cs="Tahoma"/>
          <w:b/>
        </w:rPr>
        <w:t xml:space="preserve">OUTORGADA </w:t>
      </w:r>
      <w:r>
        <w:rPr>
          <w:rFonts w:ascii="Trebuchet MS" w:hAnsi="Trebuchet MS" w:cs="Tahoma"/>
        </w:rPr>
        <w:t xml:space="preserve">será solidariamente responsável perante o </w:t>
      </w:r>
      <w:r>
        <w:rPr>
          <w:rFonts w:ascii="Trebuchet MS" w:hAnsi="Trebuchet MS" w:cs="Tahoma"/>
          <w:b/>
        </w:rPr>
        <w:t xml:space="preserve">INTERVENIENTE </w:t>
      </w:r>
      <w:r>
        <w:rPr>
          <w:rFonts w:ascii="Trebuchet MS" w:hAnsi="Trebuchet MS" w:cs="Tahoma"/>
        </w:rPr>
        <w:t xml:space="preserve">pelas obrigações assumidas pela </w:t>
      </w:r>
      <w:r>
        <w:rPr>
          <w:rFonts w:ascii="Trebuchet MS" w:hAnsi="Trebuchet MS" w:cs="Tahoma"/>
          <w:b/>
        </w:rPr>
        <w:t xml:space="preserve">OUTORGANTE </w:t>
      </w:r>
      <w:r>
        <w:rPr>
          <w:rFonts w:ascii="Trebuchet MS" w:hAnsi="Trebuchet MS" w:cs="Tahoma"/>
        </w:rPr>
        <w:t xml:space="preserve">através do instrumento de alienação fiduciária e demais documentos </w:t>
      </w:r>
      <w:proofErr w:type="gramStart"/>
      <w:r>
        <w:rPr>
          <w:rFonts w:ascii="Trebuchet MS" w:hAnsi="Trebuchet MS" w:cs="Tahoma"/>
        </w:rPr>
        <w:t>relacionados, acima referido em 2.2</w:t>
      </w:r>
      <w:proofErr w:type="gramEnd"/>
      <w:r>
        <w:rPr>
          <w:rFonts w:ascii="Trebuchet MS" w:hAnsi="Trebuchet MS" w:cs="Tahoma"/>
        </w:rPr>
        <w:t>.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</w:rPr>
      </w:pPr>
    </w:p>
    <w:p w:rsidR="001E7FFE" w:rsidRPr="00BD6BB7" w:rsidRDefault="001E7FFE" w:rsidP="00BD6BB7">
      <w:pPr>
        <w:spacing w:line="360" w:lineRule="auto"/>
        <w:jc w:val="both"/>
        <w:rPr>
          <w:rFonts w:ascii="Trebuchet MS" w:hAnsi="Trebuchet MS" w:cs="Tahoma"/>
        </w:rPr>
      </w:pPr>
      <w:r w:rsidRPr="00BD6BB7">
        <w:rPr>
          <w:rFonts w:ascii="Trebuchet MS" w:hAnsi="Trebuchet MS" w:cs="Tahoma"/>
          <w:b/>
        </w:rPr>
        <w:t>4.5.</w:t>
      </w:r>
      <w:r>
        <w:rPr>
          <w:rFonts w:ascii="Trebuchet MS" w:hAnsi="Trebuchet MS" w:cs="Tahoma"/>
        </w:rPr>
        <w:t xml:space="preserve"> </w:t>
      </w:r>
      <w:r w:rsidRPr="00BD6BB7">
        <w:rPr>
          <w:rFonts w:ascii="Trebuchet MS" w:hAnsi="Trebuchet MS" w:cs="Tahoma"/>
        </w:rPr>
        <w:t>Na hipótese de formulação de exigências por parte do</w:t>
      </w:r>
      <w:r>
        <w:rPr>
          <w:rFonts w:ascii="Trebuchet MS" w:hAnsi="Trebuchet MS" w:cs="Tahoma"/>
        </w:rPr>
        <w:t xml:space="preserve"> Ofício de Registro de</w:t>
      </w:r>
      <w:r w:rsidRPr="00BD6BB7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>I</w:t>
      </w:r>
      <w:r w:rsidRPr="00BD6BB7">
        <w:rPr>
          <w:rFonts w:ascii="Trebuchet MS" w:hAnsi="Trebuchet MS" w:cs="Tahoma"/>
        </w:rPr>
        <w:t xml:space="preserve">móveis para o registro desta </w:t>
      </w:r>
      <w:r>
        <w:rPr>
          <w:rFonts w:ascii="Trebuchet MS" w:hAnsi="Trebuchet MS" w:cs="Tahoma"/>
        </w:rPr>
        <w:t>e</w:t>
      </w:r>
      <w:r w:rsidRPr="00BD6BB7">
        <w:rPr>
          <w:rFonts w:ascii="Trebuchet MS" w:hAnsi="Trebuchet MS" w:cs="Tahoma"/>
        </w:rPr>
        <w:t>scritura</w:t>
      </w:r>
      <w:r>
        <w:rPr>
          <w:rFonts w:ascii="Trebuchet MS" w:hAnsi="Trebuchet MS" w:cs="Tahoma"/>
        </w:rPr>
        <w:t>,</w:t>
      </w:r>
      <w:r w:rsidRPr="00BD6BB7">
        <w:rPr>
          <w:rFonts w:ascii="Trebuchet MS" w:hAnsi="Trebuchet MS" w:cs="Tahoma"/>
        </w:rPr>
        <w:t xml:space="preserve"> a </w:t>
      </w:r>
      <w:r w:rsidRPr="00BD6BB7">
        <w:rPr>
          <w:rFonts w:ascii="Trebuchet MS" w:hAnsi="Trebuchet MS" w:cs="Tahoma"/>
          <w:b/>
        </w:rPr>
        <w:t>INTERVENIENTE</w:t>
      </w:r>
      <w:r w:rsidRPr="00BD6BB7">
        <w:rPr>
          <w:rFonts w:ascii="Trebuchet MS" w:hAnsi="Trebuchet MS" w:cs="Tahoma"/>
        </w:rPr>
        <w:t xml:space="preserve"> desde já concorda em fornecer os documentos eventualmente solicitados </w:t>
      </w:r>
      <w:ins w:id="6" w:author="Camila Cora Reis Pinto" w:date="2014-03-19T10:58:00Z">
        <w:r w:rsidR="00AB3EC3">
          <w:rPr>
            <w:rFonts w:ascii="Trebuchet MS" w:hAnsi="Trebuchet MS" w:cs="Tahoma"/>
          </w:rPr>
          <w:t xml:space="preserve">que forem de sua responsabilidade nos termos da lei e regulamentação aplicável em vigor </w:t>
        </w:r>
      </w:ins>
      <w:r w:rsidRPr="00BD6BB7">
        <w:rPr>
          <w:rFonts w:ascii="Trebuchet MS" w:hAnsi="Trebuchet MS" w:cs="Tahoma"/>
        </w:rPr>
        <w:t>e</w:t>
      </w:r>
      <w:r>
        <w:rPr>
          <w:rFonts w:ascii="Trebuchet MS" w:hAnsi="Trebuchet MS" w:cs="Tahoma"/>
        </w:rPr>
        <w:t>/ou</w:t>
      </w:r>
      <w:r w:rsidRPr="00BD6BB7">
        <w:rPr>
          <w:rFonts w:ascii="Trebuchet MS" w:hAnsi="Trebuchet MS" w:cs="Tahoma"/>
        </w:rPr>
        <w:t xml:space="preserve"> a assinar escritura de </w:t>
      </w:r>
      <w:proofErr w:type="spellStart"/>
      <w:r w:rsidRPr="00BD6BB7">
        <w:rPr>
          <w:rFonts w:ascii="Trebuchet MS" w:hAnsi="Trebuchet MS" w:cs="Tahoma"/>
        </w:rPr>
        <w:t>rerratificação</w:t>
      </w:r>
      <w:proofErr w:type="spellEnd"/>
      <w:r w:rsidRPr="00BD6BB7">
        <w:rPr>
          <w:rFonts w:ascii="Trebuchet MS" w:hAnsi="Trebuchet MS" w:cs="Tahoma"/>
        </w:rPr>
        <w:t xml:space="preserve"> e/ou aditamento dentro do prazo de </w:t>
      </w:r>
      <w:del w:id="7" w:author="Camila Cora Reis Pinto" w:date="2014-03-19T10:58:00Z">
        <w:r w:rsidDel="00AB3EC3">
          <w:rPr>
            <w:rFonts w:ascii="Trebuchet MS" w:hAnsi="Trebuchet MS" w:cs="Tahoma"/>
          </w:rPr>
          <w:delText xml:space="preserve">48 </w:delText>
        </w:r>
      </w:del>
      <w:proofErr w:type="gramStart"/>
      <w:ins w:id="8" w:author="Camila Cora Reis Pinto" w:date="2014-03-19T10:58:00Z">
        <w:r w:rsidR="00AB3EC3">
          <w:rPr>
            <w:rFonts w:ascii="Trebuchet MS" w:hAnsi="Trebuchet MS" w:cs="Tahoma"/>
          </w:rPr>
          <w:t>5</w:t>
        </w:r>
        <w:proofErr w:type="gramEnd"/>
        <w:r w:rsidR="00AB3EC3">
          <w:rPr>
            <w:rFonts w:ascii="Trebuchet MS" w:hAnsi="Trebuchet MS" w:cs="Tahoma"/>
          </w:rPr>
          <w:t xml:space="preserve"> </w:t>
        </w:r>
      </w:ins>
      <w:r>
        <w:rPr>
          <w:rFonts w:ascii="Trebuchet MS" w:hAnsi="Trebuchet MS" w:cs="Tahoma"/>
        </w:rPr>
        <w:t>(</w:t>
      </w:r>
      <w:del w:id="9" w:author="Camila Cora Reis Pinto" w:date="2014-03-19T10:58:00Z">
        <w:r w:rsidDel="00AB3EC3">
          <w:rPr>
            <w:rFonts w:ascii="Trebuchet MS" w:hAnsi="Trebuchet MS" w:cs="Tahoma"/>
          </w:rPr>
          <w:delText>quarenta e oito</w:delText>
        </w:r>
      </w:del>
      <w:ins w:id="10" w:author="Camila Cora Reis Pinto" w:date="2014-03-19T10:58:00Z">
        <w:r w:rsidR="00AB3EC3">
          <w:rPr>
            <w:rFonts w:ascii="Trebuchet MS" w:hAnsi="Trebuchet MS" w:cs="Tahoma"/>
          </w:rPr>
          <w:t>cinco</w:t>
        </w:r>
      </w:ins>
      <w:r>
        <w:rPr>
          <w:rFonts w:ascii="Trebuchet MS" w:hAnsi="Trebuchet MS" w:cs="Tahoma"/>
        </w:rPr>
        <w:t xml:space="preserve">) </w:t>
      </w:r>
      <w:del w:id="11" w:author="Camila Cora Reis Pinto" w:date="2014-03-19T10:58:00Z">
        <w:r w:rsidDel="00AB3EC3">
          <w:rPr>
            <w:rFonts w:ascii="Trebuchet MS" w:hAnsi="Trebuchet MS" w:cs="Tahoma"/>
          </w:rPr>
          <w:delText>horas</w:delText>
        </w:r>
        <w:r w:rsidRPr="00BD6BB7" w:rsidDel="00AB3EC3">
          <w:rPr>
            <w:rFonts w:ascii="Trebuchet MS" w:hAnsi="Trebuchet MS" w:cs="Tahoma"/>
          </w:rPr>
          <w:delText xml:space="preserve"> </w:delText>
        </w:r>
      </w:del>
      <w:ins w:id="12" w:author="Camila Cora Reis Pinto" w:date="2014-03-19T10:58:00Z">
        <w:r w:rsidR="00AB3EC3">
          <w:rPr>
            <w:rFonts w:ascii="Trebuchet MS" w:hAnsi="Trebuchet MS" w:cs="Tahoma"/>
          </w:rPr>
          <w:t>dias</w:t>
        </w:r>
        <w:r w:rsidR="00AB3EC3" w:rsidRPr="00BD6BB7">
          <w:rPr>
            <w:rFonts w:ascii="Trebuchet MS" w:hAnsi="Trebuchet MS" w:cs="Tahoma"/>
          </w:rPr>
          <w:t xml:space="preserve"> </w:t>
        </w:r>
      </w:ins>
      <w:r w:rsidRPr="00BD6BB7">
        <w:rPr>
          <w:rFonts w:ascii="Trebuchet MS" w:hAnsi="Trebuchet MS" w:cs="Tahoma"/>
        </w:rPr>
        <w:t xml:space="preserve">contatos de comunicação a ser enviada pela </w:t>
      </w:r>
      <w:r w:rsidRPr="00BD6BB7">
        <w:rPr>
          <w:rFonts w:ascii="Trebuchet MS" w:hAnsi="Trebuchet MS" w:cs="Tahoma"/>
          <w:b/>
        </w:rPr>
        <w:t>OUTORGADA</w:t>
      </w:r>
      <w:r>
        <w:rPr>
          <w:rFonts w:ascii="Trebuchet MS" w:hAnsi="Trebuchet MS" w:cs="Tahoma"/>
          <w:b/>
        </w:rPr>
        <w:t xml:space="preserve">, </w:t>
      </w:r>
      <w:r w:rsidR="00E4197E">
        <w:rPr>
          <w:rFonts w:ascii="Trebuchet MS" w:hAnsi="Trebuchet MS" w:cs="Tahoma"/>
        </w:rPr>
        <w:t xml:space="preserve">desde que </w:t>
      </w:r>
      <w:r w:rsidRPr="001E7FFE">
        <w:rPr>
          <w:rFonts w:ascii="Trebuchet MS" w:hAnsi="Trebuchet MS" w:cs="Tahoma"/>
        </w:rPr>
        <w:t xml:space="preserve">o gravame existente não </w:t>
      </w:r>
      <w:r w:rsidR="00E4197E">
        <w:rPr>
          <w:rFonts w:ascii="Trebuchet MS" w:hAnsi="Trebuchet MS" w:cs="Tahoma"/>
        </w:rPr>
        <w:t>seja</w:t>
      </w:r>
      <w:r w:rsidRPr="001E7FFE">
        <w:rPr>
          <w:rFonts w:ascii="Trebuchet MS" w:hAnsi="Trebuchet MS" w:cs="Tahoma"/>
        </w:rPr>
        <w:t xml:space="preserve"> de qualquer forma impactado</w:t>
      </w:r>
      <w:ins w:id="13" w:author="Camila Cora Reis Pinto" w:date="2014-03-19T11:02:00Z">
        <w:r w:rsidR="00AB3EC3">
          <w:rPr>
            <w:rFonts w:ascii="Trebuchet MS" w:hAnsi="Trebuchet MS" w:cs="Tahoma"/>
          </w:rPr>
          <w:t xml:space="preserve">, conforme validado pelos investidores dos CRI, e desde que não haja qualquer </w:t>
        </w:r>
        <w:r w:rsidR="00AB3EC3">
          <w:rPr>
            <w:rFonts w:ascii="Trebuchet MS" w:hAnsi="Trebuchet MS" w:cs="Tahoma"/>
          </w:rPr>
          <w:lastRenderedPageBreak/>
          <w:t>alteração na titularidade dos CRI desde essa data at</w:t>
        </w:r>
      </w:ins>
      <w:ins w:id="14" w:author="Camila Cora Reis Pinto" w:date="2014-03-19T11:03:00Z">
        <w:r w:rsidR="00AB3EC3">
          <w:rPr>
            <w:rFonts w:ascii="Trebuchet MS" w:hAnsi="Trebuchet MS" w:cs="Tahoma"/>
          </w:rPr>
          <w:t>é a data de referida comunicação</w:t>
        </w:r>
      </w:ins>
      <w:r w:rsidRPr="00BD6BB7">
        <w:rPr>
          <w:rFonts w:ascii="Trebuchet MS" w:hAnsi="Trebuchet MS" w:cs="Tahoma"/>
        </w:rPr>
        <w:t>.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b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lang w:val="af-ZA"/>
        </w:rPr>
      </w:pPr>
      <w:r>
        <w:rPr>
          <w:rFonts w:ascii="Trebuchet MS" w:hAnsi="Trebuchet MS" w:cs="Tahoma"/>
          <w:b/>
          <w:lang w:val="af-ZA"/>
        </w:rPr>
        <w:t>6</w:t>
      </w:r>
      <w:r w:rsidRPr="000079E2">
        <w:rPr>
          <w:rFonts w:ascii="Trebuchet MS" w:hAnsi="Trebuchet MS" w:cs="Tahoma"/>
          <w:b/>
          <w:lang w:val="af-ZA"/>
        </w:rPr>
        <w:t xml:space="preserve">. </w:t>
      </w:r>
      <w:r w:rsidRPr="000079E2">
        <w:rPr>
          <w:rFonts w:ascii="Trebuchet MS" w:hAnsi="Trebuchet MS" w:cs="Tahoma"/>
          <w:b/>
          <w:u w:val="single"/>
          <w:lang w:val="af-ZA"/>
        </w:rPr>
        <w:t>DO</w:t>
      </w:r>
      <w:r w:rsidRPr="000079E2">
        <w:rPr>
          <w:rFonts w:ascii="Trebuchet MS" w:hAnsi="Trebuchet MS" w:cs="Tahoma"/>
          <w:b/>
          <w:lang w:val="af-ZA"/>
        </w:rPr>
        <w:t xml:space="preserve"> </w:t>
      </w:r>
      <w:r w:rsidRPr="000079E2">
        <w:rPr>
          <w:rFonts w:ascii="Trebuchet MS" w:hAnsi="Trebuchet MS" w:cs="Tahoma"/>
          <w:b/>
          <w:u w:val="single"/>
          <w:lang w:val="af-ZA"/>
        </w:rPr>
        <w:t>FORO</w:t>
      </w:r>
      <w:r w:rsidRPr="000079E2">
        <w:rPr>
          <w:rFonts w:ascii="Trebuchet MS" w:hAnsi="Trebuchet MS" w:cs="Tahoma"/>
          <w:b/>
          <w:lang w:val="af-ZA"/>
        </w:rPr>
        <w:t xml:space="preserve">: </w:t>
      </w:r>
      <w:r>
        <w:rPr>
          <w:rFonts w:ascii="Trebuchet MS" w:hAnsi="Trebuchet MS" w:cs="Tahoma"/>
          <w:b/>
          <w:lang w:val="af-ZA"/>
        </w:rPr>
        <w:t>6</w:t>
      </w:r>
      <w:r w:rsidRPr="000079E2">
        <w:rPr>
          <w:rFonts w:ascii="Trebuchet MS" w:hAnsi="Trebuchet MS" w:cs="Tahoma"/>
          <w:b/>
          <w:lang w:val="af-ZA"/>
        </w:rPr>
        <w:t xml:space="preserve">.1. </w:t>
      </w:r>
      <w:r w:rsidRPr="000079E2">
        <w:rPr>
          <w:rFonts w:ascii="Trebuchet MS" w:hAnsi="Trebuchet MS" w:cs="Tahoma"/>
          <w:lang w:val="af-ZA"/>
        </w:rPr>
        <w:t>Fica eleito o Foro da situação do</w:t>
      </w:r>
      <w:r>
        <w:rPr>
          <w:rFonts w:ascii="Trebuchet MS" w:hAnsi="Trebuchet MS" w:cs="Tahoma"/>
          <w:lang w:val="af-ZA"/>
        </w:rPr>
        <w:t>s</w:t>
      </w:r>
      <w:r w:rsidRPr="000079E2">
        <w:rPr>
          <w:rFonts w:ascii="Trebuchet MS" w:hAnsi="Trebuchet MS" w:cs="Tahoma"/>
          <w:lang w:val="af-ZA"/>
        </w:rPr>
        <w:t xml:space="preserve"> </w:t>
      </w:r>
      <w:r>
        <w:rPr>
          <w:rFonts w:ascii="Trebuchet MS" w:hAnsi="Trebuchet MS" w:cs="Tahoma"/>
          <w:b/>
          <w:lang w:val="af-ZA"/>
        </w:rPr>
        <w:t>IMÓVEIS</w:t>
      </w:r>
      <w:r w:rsidRPr="000079E2">
        <w:rPr>
          <w:rFonts w:ascii="Trebuchet MS" w:hAnsi="Trebuchet MS" w:cs="Tahoma"/>
          <w:lang w:val="af-ZA"/>
        </w:rPr>
        <w:t xml:space="preserve">, em detrimento de qualquer outro, por mais especial que possa ser, para dirimir quaisquer dúvidas oriundas desta;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lang w:val="af-ZA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 w:cs="Tahoma"/>
          <w:b/>
          <w:lang w:val="af-ZA"/>
        </w:rPr>
        <w:t>7</w:t>
      </w:r>
      <w:r w:rsidRPr="000079E2">
        <w:rPr>
          <w:rFonts w:ascii="Trebuchet MS" w:hAnsi="Trebuchet MS" w:cs="Tahoma"/>
          <w:b/>
          <w:lang w:val="af-ZA"/>
        </w:rPr>
        <w:t>.</w:t>
      </w:r>
      <w:r w:rsidRPr="000079E2">
        <w:rPr>
          <w:rFonts w:ascii="Trebuchet MS" w:hAnsi="Trebuchet MS"/>
          <w:b/>
        </w:rPr>
        <w:t xml:space="preserve"> </w:t>
      </w:r>
      <w:r w:rsidRPr="000079E2">
        <w:rPr>
          <w:rFonts w:ascii="Trebuchet MS" w:hAnsi="Trebuchet MS"/>
          <w:b/>
          <w:u w:val="single"/>
        </w:rPr>
        <w:t>DA</w:t>
      </w:r>
      <w:r w:rsidRPr="000079E2">
        <w:rPr>
          <w:rFonts w:ascii="Trebuchet MS" w:hAnsi="Trebuchet MS"/>
        </w:rPr>
        <w:t xml:space="preserve"> </w:t>
      </w:r>
      <w:r w:rsidRPr="000079E2">
        <w:rPr>
          <w:rFonts w:ascii="Trebuchet MS" w:hAnsi="Trebuchet MS"/>
          <w:b/>
          <w:u w:val="single"/>
        </w:rPr>
        <w:t>ACEITAÇÃO</w:t>
      </w:r>
      <w:r w:rsidRPr="000079E2">
        <w:rPr>
          <w:rFonts w:ascii="Trebuchet MS" w:hAnsi="Trebuchet MS"/>
        </w:rPr>
        <w:t xml:space="preserve">: </w:t>
      </w:r>
      <w:r>
        <w:rPr>
          <w:rFonts w:ascii="Trebuchet MS" w:hAnsi="Trebuchet MS"/>
          <w:b/>
        </w:rPr>
        <w:t>7</w:t>
      </w:r>
      <w:r w:rsidRPr="000079E2">
        <w:rPr>
          <w:rFonts w:ascii="Trebuchet MS" w:hAnsi="Trebuchet MS"/>
          <w:b/>
        </w:rPr>
        <w:t>.1.</w:t>
      </w:r>
      <w:r w:rsidRPr="000079E2">
        <w:rPr>
          <w:rFonts w:ascii="Trebuchet MS" w:hAnsi="Trebuchet MS"/>
        </w:rPr>
        <w:t xml:space="preserve"> Pelas </w:t>
      </w:r>
      <w:r w:rsidRPr="000079E2">
        <w:rPr>
          <w:rFonts w:ascii="Trebuchet MS" w:hAnsi="Trebuchet MS"/>
          <w:b/>
        </w:rPr>
        <w:t>CONTRATANTES</w:t>
      </w:r>
      <w:r w:rsidRPr="000079E2">
        <w:rPr>
          <w:rFonts w:ascii="Trebuchet MS" w:hAnsi="Trebuchet MS"/>
        </w:rPr>
        <w:t xml:space="preserve"> me foi dito que </w:t>
      </w:r>
      <w:proofErr w:type="gramStart"/>
      <w:r w:rsidRPr="000079E2">
        <w:rPr>
          <w:rFonts w:ascii="Trebuchet MS" w:hAnsi="Trebuchet MS"/>
        </w:rPr>
        <w:t>aceitam</w:t>
      </w:r>
      <w:proofErr w:type="gramEnd"/>
      <w:r w:rsidRPr="000079E2">
        <w:rPr>
          <w:rFonts w:ascii="Trebuchet MS" w:hAnsi="Trebuchet MS"/>
        </w:rPr>
        <w:t xml:space="preserve"> esta escritura, tal como se encontra redigida, em todas as suas cláusulas e disposições, obrigando-se a fazê-la sempre válida e eficaz entre si e sucessores, a qualquer título;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bookmarkEnd w:id="0"/>
    <w:bookmarkEnd w:id="1"/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</w:rPr>
      </w:pPr>
      <w:r w:rsidRPr="000079E2">
        <w:rPr>
          <w:rFonts w:ascii="Trebuchet MS" w:hAnsi="Trebuchet MS" w:cs="Tahoma"/>
          <w:b/>
          <w:u w:val="words"/>
        </w:rPr>
        <w:t>DAS CERTIFICAÇÕES LEGAIS, APRESENTAÇÃO DE CERTIDÕES E ITBI</w:t>
      </w:r>
      <w:r w:rsidRPr="000079E2">
        <w:rPr>
          <w:rFonts w:ascii="Trebuchet MS" w:hAnsi="Trebuchet MS" w:cs="Tahoma"/>
        </w:rPr>
        <w:t xml:space="preserve"> - Certifico e porto por fé que: </w:t>
      </w:r>
      <w:r w:rsidRPr="000079E2">
        <w:rPr>
          <w:rFonts w:ascii="Trebuchet MS" w:hAnsi="Trebuchet MS" w:cs="Tahoma"/>
          <w:b/>
        </w:rPr>
        <w:t>a)</w:t>
      </w:r>
      <w:r w:rsidRPr="000079E2">
        <w:rPr>
          <w:rFonts w:ascii="Trebuchet MS" w:hAnsi="Trebuchet MS" w:cs="Tahoma"/>
        </w:rPr>
        <w:t xml:space="preserve"> </w:t>
      </w:r>
      <w:proofErr w:type="gramStart"/>
      <w:r w:rsidRPr="000079E2">
        <w:rPr>
          <w:rFonts w:ascii="Trebuchet MS" w:hAnsi="Trebuchet MS" w:cs="Tahoma"/>
        </w:rPr>
        <w:t>da presente</w:t>
      </w:r>
      <w:proofErr w:type="gramEnd"/>
      <w:r w:rsidRPr="000079E2">
        <w:rPr>
          <w:rFonts w:ascii="Trebuchet MS" w:hAnsi="Trebuchet MS" w:cs="Tahoma"/>
        </w:rPr>
        <w:t xml:space="preserve"> será enviado nota ao Distribuidor da Comarca, dentro do prazo legal; </w:t>
      </w:r>
      <w:r w:rsidRPr="000079E2">
        <w:rPr>
          <w:rFonts w:ascii="Trebuchet MS" w:hAnsi="Trebuchet MS" w:cs="Tahoma"/>
          <w:b/>
        </w:rPr>
        <w:t>b)</w:t>
      </w:r>
      <w:r w:rsidRPr="000079E2">
        <w:rPr>
          <w:rFonts w:ascii="Trebuchet MS" w:hAnsi="Trebuchet MS" w:cs="Tahoma"/>
        </w:rPr>
        <w:t xml:space="preserve"> será emitida à Receita Federal Declaração sobre Operação Imobiliária – DOI; </w:t>
      </w:r>
      <w:r w:rsidRPr="000079E2">
        <w:rPr>
          <w:rFonts w:ascii="Trebuchet MS" w:hAnsi="Trebuchet MS" w:cs="Tahoma"/>
          <w:b/>
        </w:rPr>
        <w:t>c)</w:t>
      </w:r>
      <w:r w:rsidRPr="000079E2">
        <w:rPr>
          <w:rFonts w:ascii="Trebuchet MS" w:hAnsi="Trebuchet MS" w:cs="Tahoma"/>
        </w:rPr>
        <w:t xml:space="preserve"> foram apresentadas e ficaram arquivadas nestas Notas, juntamente com os demais documentos de identificação acima mencionados, as </w:t>
      </w:r>
      <w:r>
        <w:rPr>
          <w:rFonts w:ascii="Trebuchet MS" w:hAnsi="Trebuchet MS" w:cs="Tahoma"/>
        </w:rPr>
        <w:t>certidões negativas exigidas da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  <w:b/>
        </w:rPr>
        <w:t>OUTORGANTE</w:t>
      </w:r>
      <w:r w:rsidRPr="000079E2">
        <w:rPr>
          <w:rFonts w:ascii="Trebuchet MS" w:hAnsi="Trebuchet MS" w:cs="Tahoma"/>
        </w:rPr>
        <w:t>,</w:t>
      </w:r>
      <w:r>
        <w:rPr>
          <w:rFonts w:ascii="Trebuchet MS" w:hAnsi="Trebuchet MS" w:cs="Tahoma"/>
        </w:rPr>
        <w:t xml:space="preserve"> das quais a </w:t>
      </w:r>
      <w:r w:rsidRPr="006F3123">
        <w:rPr>
          <w:rFonts w:ascii="Trebuchet MS" w:hAnsi="Trebuchet MS" w:cs="Tahoma"/>
          <w:b/>
        </w:rPr>
        <w:t>OUTORGADA</w:t>
      </w:r>
      <w:r>
        <w:rPr>
          <w:rFonts w:ascii="Trebuchet MS" w:hAnsi="Trebuchet MS" w:cs="Tahoma"/>
          <w:b/>
        </w:rPr>
        <w:t xml:space="preserve"> </w:t>
      </w:r>
      <w:r>
        <w:rPr>
          <w:rFonts w:ascii="Trebuchet MS" w:hAnsi="Trebuchet MS" w:cs="Tahoma"/>
        </w:rPr>
        <w:t xml:space="preserve">tomou plena ciência, isentando este ofício de Notas e o ofício de Registro de Imóveis de qualquer responsabilidade, </w:t>
      </w:r>
      <w:r w:rsidRPr="006F3123">
        <w:rPr>
          <w:rFonts w:ascii="Trebuchet MS" w:hAnsi="Trebuchet MS" w:cs="Tahoma"/>
        </w:rPr>
        <w:t>a</w:t>
      </w:r>
      <w:r w:rsidRPr="000079E2">
        <w:rPr>
          <w:rFonts w:ascii="Trebuchet MS" w:hAnsi="Trebuchet MS" w:cs="Tahoma"/>
        </w:rPr>
        <w:t xml:space="preserve"> saber: </w:t>
      </w:r>
      <w:r w:rsidRPr="000079E2">
        <w:rPr>
          <w:rFonts w:ascii="Trebuchet MS" w:hAnsi="Trebuchet MS" w:cs="Tahoma"/>
          <w:b/>
        </w:rPr>
        <w:t>(i)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  <w:u w:val="single"/>
        </w:rPr>
        <w:t>Comarca do Rio de Janeiro</w:t>
      </w:r>
      <w:r>
        <w:rPr>
          <w:rFonts w:ascii="Trebuchet MS" w:hAnsi="Trebuchet MS" w:cs="Tahoma"/>
          <w:u w:val="single"/>
        </w:rPr>
        <w:t xml:space="preserve"> - RJ</w:t>
      </w:r>
      <w:r w:rsidRPr="000079E2">
        <w:rPr>
          <w:rFonts w:ascii="Trebuchet MS" w:hAnsi="Trebuchet MS" w:cs="Tahoma"/>
        </w:rPr>
        <w:t xml:space="preserve">: certidões dos Distribuidores de feitos cíveis, executivos fiscais, protesto de títulos e falências e concordatas do 1º, 2º, 3º, 4º, 7º e 9º Ofícios </w:t>
      </w:r>
      <w:r>
        <w:rPr>
          <w:rFonts w:ascii="Trebuchet MS" w:hAnsi="Trebuchet MS" w:cs="Tahoma"/>
        </w:rPr>
        <w:t xml:space="preserve">de Registro de Distribuição </w:t>
      </w:r>
      <w:r w:rsidRPr="000079E2">
        <w:rPr>
          <w:rFonts w:ascii="Trebuchet MS" w:hAnsi="Trebuchet MS" w:cs="Tahoma"/>
        </w:rPr>
        <w:t xml:space="preserve">da Capital do </w:t>
      </w:r>
      <w:smartTag w:uri="urn:schemas-microsoft-com:office:smarttags" w:element="PersonName">
        <w:smartTagPr>
          <w:attr w:name="ProductID" w:val="Rio de"/>
        </w:smartTagPr>
        <w:r w:rsidRPr="000079E2">
          <w:rPr>
            <w:rFonts w:ascii="Trebuchet MS" w:hAnsi="Trebuchet MS" w:cs="Tahoma"/>
          </w:rPr>
          <w:t>Rio de</w:t>
        </w:r>
      </w:smartTag>
      <w:r w:rsidRPr="000079E2">
        <w:rPr>
          <w:rFonts w:ascii="Trebuchet MS" w:hAnsi="Trebuchet MS" w:cs="Tahoma"/>
        </w:rPr>
        <w:t xml:space="preserve"> Janeiro</w:t>
      </w:r>
      <w:r>
        <w:rPr>
          <w:rFonts w:ascii="Trebuchet MS" w:hAnsi="Trebuchet MS" w:cs="Tahoma"/>
        </w:rPr>
        <w:t>, nada constando, exceto na certidão emitida pelo 3º Ofício de Registro de Distribuição, onde consta 01 (um) apontamento referente ao Processo nº 0122420-48.2013.8.19.0001, da 27ª Vara Cível da Comarca da Capital do Rio de Janeiro e na certidão emitida pelo 4º Ofício de Registro de Distribuição, onde consta 01 (um) apontamento referente ao Processo nº 0199313-80.2013.8.19.0001 da Central de Arquivamento do 1º Núcleo Regional</w:t>
      </w:r>
      <w:r w:rsidRPr="000079E2">
        <w:rPr>
          <w:rFonts w:ascii="Trebuchet MS" w:hAnsi="Trebuchet MS" w:cs="Tahoma"/>
        </w:rPr>
        <w:t>; certidões de interdiç</w:t>
      </w:r>
      <w:r>
        <w:rPr>
          <w:rFonts w:ascii="Trebuchet MS" w:hAnsi="Trebuchet MS" w:cs="Tahoma"/>
        </w:rPr>
        <w:t>ões</w:t>
      </w:r>
      <w:r w:rsidRPr="000079E2">
        <w:rPr>
          <w:rFonts w:ascii="Trebuchet MS" w:hAnsi="Trebuchet MS" w:cs="Tahoma"/>
        </w:rPr>
        <w:t xml:space="preserve"> e tutela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do 1º e 2º Ofícios da Capital do Rio de Janeiro</w:t>
      </w:r>
      <w:r>
        <w:rPr>
          <w:rFonts w:ascii="Trebuchet MS" w:hAnsi="Trebuchet MS" w:cs="Tahoma"/>
        </w:rPr>
        <w:t>, delas nada constando</w:t>
      </w:r>
      <w:r w:rsidRPr="000079E2">
        <w:rPr>
          <w:rFonts w:ascii="Trebuchet MS" w:hAnsi="Trebuchet MS" w:cs="Tahoma"/>
        </w:rPr>
        <w:t xml:space="preserve">; a certidão da Justiça Federal – seção </w:t>
      </w:r>
      <w:smartTag w:uri="urn:schemas-microsoft-com:office:smarttags" w:element="PersonName">
        <w:smartTagPr>
          <w:attr w:name="ProductID" w:val="Rio de"/>
        </w:smartTagPr>
        <w:r w:rsidRPr="000079E2">
          <w:rPr>
            <w:rFonts w:ascii="Trebuchet MS" w:hAnsi="Trebuchet MS" w:cs="Tahoma"/>
          </w:rPr>
          <w:t>Rio de</w:t>
        </w:r>
      </w:smartTag>
      <w:r w:rsidRPr="000079E2">
        <w:rPr>
          <w:rFonts w:ascii="Trebuchet MS" w:hAnsi="Trebuchet MS" w:cs="Tahoma"/>
        </w:rPr>
        <w:t xml:space="preserve"> Janeiro</w:t>
      </w:r>
      <w:r>
        <w:rPr>
          <w:rFonts w:ascii="Trebuchet MS" w:hAnsi="Trebuchet MS" w:cs="Tahoma"/>
        </w:rPr>
        <w:t>, nº 2013.01431062, emitida em 26/12/2013, não constando nenhum apontamento</w:t>
      </w:r>
      <w:r w:rsidRPr="000079E2">
        <w:rPr>
          <w:rFonts w:ascii="Trebuchet MS" w:hAnsi="Trebuchet MS" w:cs="Tahoma"/>
        </w:rPr>
        <w:t xml:space="preserve">; </w:t>
      </w:r>
      <w:r>
        <w:rPr>
          <w:rFonts w:ascii="Trebuchet MS" w:hAnsi="Trebuchet MS" w:cs="Tahoma"/>
        </w:rPr>
        <w:t>(</w:t>
      </w:r>
      <w:proofErr w:type="spellStart"/>
      <w:r>
        <w:rPr>
          <w:rFonts w:ascii="Trebuchet MS" w:hAnsi="Trebuchet MS" w:cs="Tahoma"/>
        </w:rPr>
        <w:t>ii</w:t>
      </w:r>
      <w:proofErr w:type="spellEnd"/>
      <w:r>
        <w:rPr>
          <w:rFonts w:ascii="Trebuchet MS" w:hAnsi="Trebuchet MS" w:cs="Tahoma"/>
        </w:rPr>
        <w:t xml:space="preserve">) </w:t>
      </w:r>
      <w:r>
        <w:rPr>
          <w:rFonts w:ascii="Trebuchet MS" w:hAnsi="Trebuchet MS" w:cs="Tahoma"/>
          <w:u w:val="single"/>
        </w:rPr>
        <w:t>Comarca de São Paulo - SP</w:t>
      </w:r>
      <w:r w:rsidRPr="005803B5">
        <w:rPr>
          <w:rFonts w:ascii="Trebuchet MS" w:hAnsi="Trebuchet MS" w:cs="Tahoma"/>
        </w:rPr>
        <w:t xml:space="preserve">: </w:t>
      </w:r>
      <w:r>
        <w:rPr>
          <w:rFonts w:ascii="Trebuchet MS" w:hAnsi="Trebuchet MS" w:cs="Tahoma"/>
        </w:rPr>
        <w:t xml:space="preserve">Certidões emitidas pelos cartórios distribuidores de ações cíveis, de família e juizados especiais cíveis; falência, concordatas e recuperações judiciais e extrajudiciais; executivos fiscais </w:t>
      </w:r>
      <w:r>
        <w:rPr>
          <w:rFonts w:ascii="Trebuchet MS" w:hAnsi="Trebuchet MS" w:cs="Tahoma"/>
        </w:rPr>
        <w:lastRenderedPageBreak/>
        <w:t xml:space="preserve">municipais e estaduais; ações criminais; certidão de ações trabalhistas emitida pelo TRT/2ª Região; certidões negativas de protesto emitidas pelos 1º a 10º Tabelião de Protesto de Letras e Títulos; e </w:t>
      </w:r>
      <w:r w:rsidRPr="000079E2">
        <w:rPr>
          <w:rFonts w:ascii="Trebuchet MS" w:hAnsi="Trebuchet MS" w:cs="Tahoma"/>
        </w:rPr>
        <w:t xml:space="preserve">certidão da Justiça Federal – seção </w:t>
      </w:r>
      <w:r>
        <w:rPr>
          <w:rFonts w:ascii="Trebuchet MS" w:hAnsi="Trebuchet MS" w:cs="Tahoma"/>
        </w:rPr>
        <w:t xml:space="preserve">São Paulo, nº 20140000017183, emitida em 06/01/2014; delas </w:t>
      </w:r>
      <w:proofErr w:type="gramStart"/>
      <w:r>
        <w:rPr>
          <w:rFonts w:ascii="Trebuchet MS" w:hAnsi="Trebuchet MS" w:cs="Tahoma"/>
        </w:rPr>
        <w:t>não</w:t>
      </w:r>
      <w:proofErr w:type="gramEnd"/>
      <w:r>
        <w:rPr>
          <w:rFonts w:ascii="Trebuchet MS" w:hAnsi="Trebuchet MS" w:cs="Tahoma"/>
        </w:rPr>
        <w:t xml:space="preserve"> constando nenhum apontamento; </w:t>
      </w:r>
      <w:r w:rsidRPr="000079E2">
        <w:rPr>
          <w:rFonts w:ascii="Trebuchet MS" w:hAnsi="Trebuchet MS" w:cs="Tahoma"/>
          <w:b/>
        </w:rPr>
        <w:t>(</w:t>
      </w:r>
      <w:proofErr w:type="spellStart"/>
      <w:r w:rsidRPr="000079E2">
        <w:rPr>
          <w:rFonts w:ascii="Trebuchet MS" w:hAnsi="Trebuchet MS" w:cs="Tahoma"/>
          <w:b/>
        </w:rPr>
        <w:t>ii</w:t>
      </w:r>
      <w:r>
        <w:rPr>
          <w:rFonts w:ascii="Trebuchet MS" w:hAnsi="Trebuchet MS" w:cs="Tahoma"/>
          <w:b/>
        </w:rPr>
        <w:t>i</w:t>
      </w:r>
      <w:proofErr w:type="spellEnd"/>
      <w:r w:rsidRPr="000079E2">
        <w:rPr>
          <w:rFonts w:ascii="Trebuchet MS" w:hAnsi="Trebuchet MS" w:cs="Tahoma"/>
          <w:b/>
        </w:rPr>
        <w:t>)</w:t>
      </w:r>
      <w:r w:rsidRPr="000079E2">
        <w:rPr>
          <w:rFonts w:ascii="Trebuchet MS" w:hAnsi="Trebuchet MS" w:cs="Tahoma"/>
        </w:rPr>
        <w:t xml:space="preserve"> as certidões referentes ao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>IMÓVEIS</w:t>
      </w:r>
      <w:r>
        <w:rPr>
          <w:rFonts w:ascii="Trebuchet MS" w:hAnsi="Trebuchet MS" w:cs="Tahoma"/>
        </w:rPr>
        <w:t>:</w:t>
      </w:r>
      <w:r w:rsidRPr="000079E2">
        <w:rPr>
          <w:rFonts w:ascii="Trebuchet MS" w:hAnsi="Trebuchet MS" w:cs="Tahoma"/>
        </w:rPr>
        <w:t xml:space="preserve"> certid</w:t>
      </w:r>
      <w:r>
        <w:rPr>
          <w:rFonts w:ascii="Trebuchet MS" w:hAnsi="Trebuchet MS" w:cs="Tahoma"/>
        </w:rPr>
        <w:t>ões</w:t>
      </w:r>
      <w:r w:rsidRPr="000079E2">
        <w:rPr>
          <w:rFonts w:ascii="Trebuchet MS" w:hAnsi="Trebuchet MS" w:cs="Tahoma"/>
        </w:rPr>
        <w:t xml:space="preserve"> de situação fiscal e enfitêutica emitidas pela PCRJ</w:t>
      </w:r>
      <w:r>
        <w:rPr>
          <w:rFonts w:ascii="Trebuchet MS" w:hAnsi="Trebuchet MS" w:cs="Tahoma"/>
        </w:rPr>
        <w:t>, não constando nenhum débito</w:t>
      </w:r>
      <w:r w:rsidRPr="000079E2">
        <w:rPr>
          <w:rFonts w:ascii="Trebuchet MS" w:hAnsi="Trebuchet MS" w:cs="Tahoma"/>
        </w:rPr>
        <w:t>; certid</w:t>
      </w:r>
      <w:r>
        <w:rPr>
          <w:rFonts w:ascii="Trebuchet MS" w:hAnsi="Trebuchet MS" w:cs="Tahoma"/>
        </w:rPr>
        <w:t>ões</w:t>
      </w:r>
      <w:r w:rsidRPr="000079E2">
        <w:rPr>
          <w:rFonts w:ascii="Trebuchet MS" w:hAnsi="Trebuchet MS" w:cs="Tahoma"/>
        </w:rPr>
        <w:t xml:space="preserve"> emitida pelo 9º Distribuidor</w:t>
      </w:r>
      <w:r>
        <w:rPr>
          <w:rFonts w:ascii="Trebuchet MS" w:hAnsi="Trebuchet MS" w:cs="Tahoma"/>
        </w:rPr>
        <w:t>, nada constando;</w:t>
      </w:r>
      <w:r w:rsidRPr="000079E2">
        <w:rPr>
          <w:rFonts w:ascii="Trebuchet MS" w:hAnsi="Trebuchet MS" w:cs="Tahoma"/>
        </w:rPr>
        <w:t xml:space="preserve"> e certid</w:t>
      </w:r>
      <w:r>
        <w:rPr>
          <w:rFonts w:ascii="Trebuchet MS" w:hAnsi="Trebuchet MS" w:cs="Tahoma"/>
        </w:rPr>
        <w:t>ões</w:t>
      </w:r>
      <w:r w:rsidRPr="000079E2">
        <w:rPr>
          <w:rFonts w:ascii="Trebuchet MS" w:hAnsi="Trebuchet MS" w:cs="Tahoma"/>
        </w:rPr>
        <w:t xml:space="preserve"> de ônus reais da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>respectivas</w:t>
      </w:r>
      <w:r w:rsidRPr="000079E2">
        <w:rPr>
          <w:rFonts w:ascii="Trebuchet MS" w:hAnsi="Trebuchet MS" w:cs="Tahoma"/>
        </w:rPr>
        <w:t xml:space="preserve"> matrícula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>, emitida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pelo competente Serviço de Registro de Imóveis; </w:t>
      </w:r>
      <w:r>
        <w:rPr>
          <w:rFonts w:ascii="Trebuchet MS" w:hAnsi="Trebuchet MS" w:cs="Tahoma"/>
          <w:b/>
        </w:rPr>
        <w:t>(</w:t>
      </w:r>
      <w:proofErr w:type="spellStart"/>
      <w:r>
        <w:rPr>
          <w:rFonts w:ascii="Trebuchet MS" w:hAnsi="Trebuchet MS" w:cs="Tahoma"/>
          <w:b/>
        </w:rPr>
        <w:t>iv</w:t>
      </w:r>
      <w:proofErr w:type="spellEnd"/>
      <w:r>
        <w:rPr>
          <w:rFonts w:ascii="Trebuchet MS" w:hAnsi="Trebuchet MS" w:cs="Tahoma"/>
          <w:b/>
        </w:rPr>
        <w:t xml:space="preserve">) </w:t>
      </w:r>
      <w:r w:rsidRPr="000079E2">
        <w:rPr>
          <w:rFonts w:ascii="Trebuchet MS" w:hAnsi="Trebuchet MS" w:cs="Tahoma"/>
        </w:rPr>
        <w:t xml:space="preserve"> certidão negativa de débitos relativos a tributos federais e à dívida ativa da União</w:t>
      </w:r>
      <w:r>
        <w:rPr>
          <w:rFonts w:ascii="Trebuchet MS" w:hAnsi="Trebuchet MS" w:cs="Tahoma"/>
        </w:rPr>
        <w:t xml:space="preserve"> nº 6311.C0E9.4B56.BCB5,</w:t>
      </w:r>
      <w:r w:rsidRPr="000079E2">
        <w:rPr>
          <w:rFonts w:ascii="Trebuchet MS" w:hAnsi="Trebuchet MS" w:cs="Tahoma"/>
        </w:rPr>
        <w:t xml:space="preserve"> emitida pela SRF em </w:t>
      </w:r>
      <w:r>
        <w:rPr>
          <w:rFonts w:ascii="Trebuchet MS" w:hAnsi="Trebuchet MS" w:cs="Tahoma"/>
        </w:rPr>
        <w:t xml:space="preserve">26/12/2013 </w:t>
      </w:r>
      <w:r w:rsidRPr="000079E2">
        <w:rPr>
          <w:rFonts w:ascii="Trebuchet MS" w:hAnsi="Trebuchet MS" w:cs="Tahoma"/>
        </w:rPr>
        <w:t xml:space="preserve">e com validade até </w:t>
      </w:r>
      <w:r>
        <w:rPr>
          <w:rFonts w:ascii="Trebuchet MS" w:hAnsi="Trebuchet MS" w:cs="Tahoma"/>
        </w:rPr>
        <w:t>24/06/2014</w:t>
      </w:r>
      <w:r w:rsidRPr="000079E2">
        <w:rPr>
          <w:rFonts w:ascii="Trebuchet MS" w:hAnsi="Trebuchet MS" w:cs="Tahoma"/>
        </w:rPr>
        <w:t xml:space="preserve">; </w:t>
      </w:r>
      <w:r>
        <w:rPr>
          <w:rFonts w:ascii="Trebuchet MS" w:hAnsi="Trebuchet MS" w:cs="Tahoma"/>
          <w:b/>
        </w:rPr>
        <w:t xml:space="preserve">(v) </w:t>
      </w:r>
      <w:r w:rsidRPr="000079E2">
        <w:rPr>
          <w:rFonts w:ascii="Trebuchet MS" w:hAnsi="Trebuchet MS" w:cs="Tahoma"/>
        </w:rPr>
        <w:t>certidão negativa de débitos relativos às contribuições previdenciárias e às de terceiros</w:t>
      </w:r>
      <w:r>
        <w:rPr>
          <w:rFonts w:ascii="Trebuchet MS" w:hAnsi="Trebuchet MS" w:cs="Tahoma"/>
        </w:rPr>
        <w:t xml:space="preserve"> nº 011542013-21200352</w:t>
      </w:r>
      <w:r w:rsidRPr="000079E2">
        <w:rPr>
          <w:rFonts w:ascii="Trebuchet MS" w:hAnsi="Trebuchet MS" w:cs="Tahoma"/>
        </w:rPr>
        <w:t xml:space="preserve"> emitida pela SRF em </w:t>
      </w:r>
      <w:r>
        <w:rPr>
          <w:rFonts w:ascii="Trebuchet MS" w:hAnsi="Trebuchet MS" w:cs="Tahoma"/>
        </w:rPr>
        <w:t xml:space="preserve">12/12/2013 </w:t>
      </w:r>
      <w:r w:rsidRPr="000079E2">
        <w:rPr>
          <w:rFonts w:ascii="Trebuchet MS" w:hAnsi="Trebuchet MS" w:cs="Tahoma"/>
        </w:rPr>
        <w:t xml:space="preserve">e com validade até </w:t>
      </w:r>
      <w:r>
        <w:rPr>
          <w:rFonts w:ascii="Trebuchet MS" w:hAnsi="Trebuchet MS" w:cs="Tahoma"/>
        </w:rPr>
        <w:t xml:space="preserve">10/06/2014, e </w:t>
      </w:r>
      <w:r>
        <w:rPr>
          <w:rFonts w:ascii="Trebuchet MS" w:hAnsi="Trebuchet MS" w:cs="Tahoma"/>
          <w:b/>
        </w:rPr>
        <w:t xml:space="preserve">(vi) </w:t>
      </w:r>
      <w:r w:rsidRPr="005803B5">
        <w:rPr>
          <w:rFonts w:ascii="Trebuchet MS" w:hAnsi="Trebuchet MS" w:cs="Tahoma"/>
        </w:rPr>
        <w:t xml:space="preserve">Certidão Negativa de Débitos Trabalhistas </w:t>
      </w:r>
      <w:r>
        <w:rPr>
          <w:rFonts w:ascii="Trebuchet MS" w:hAnsi="Trebuchet MS" w:cs="Tahoma"/>
        </w:rPr>
        <w:t xml:space="preserve">nº  42027254/2014 </w:t>
      </w:r>
      <w:r w:rsidRPr="005803B5">
        <w:rPr>
          <w:rFonts w:ascii="Trebuchet MS" w:hAnsi="Trebuchet MS" w:cs="Tahoma"/>
        </w:rPr>
        <w:t xml:space="preserve">emitida pelo Tribunal Superior do Trabalho em </w:t>
      </w:r>
      <w:r>
        <w:rPr>
          <w:rFonts w:ascii="Trebuchet MS" w:hAnsi="Trebuchet MS" w:cs="Tahoma"/>
        </w:rPr>
        <w:t>06/02/2014</w:t>
      </w:r>
      <w:r w:rsidRPr="005803B5">
        <w:rPr>
          <w:rFonts w:ascii="Trebuchet MS" w:hAnsi="Trebuchet MS" w:cs="Tahoma"/>
        </w:rPr>
        <w:t xml:space="preserve"> e com validade até </w:t>
      </w:r>
      <w:r>
        <w:rPr>
          <w:rFonts w:ascii="Trebuchet MS" w:hAnsi="Trebuchet MS" w:cs="Tahoma"/>
        </w:rPr>
        <w:t>04/08/2014</w:t>
      </w:r>
      <w:r w:rsidRPr="000079E2">
        <w:rPr>
          <w:rFonts w:ascii="Trebuchet MS" w:hAnsi="Trebuchet MS" w:cs="Tahoma"/>
        </w:rPr>
        <w:t>;</w:t>
      </w:r>
      <w:r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>(</w:t>
      </w:r>
      <w:proofErr w:type="spellStart"/>
      <w:r>
        <w:rPr>
          <w:rFonts w:ascii="Trebuchet MS" w:hAnsi="Trebuchet MS" w:cs="Tahoma"/>
          <w:b/>
        </w:rPr>
        <w:t>vii</w:t>
      </w:r>
      <w:proofErr w:type="spellEnd"/>
      <w:r>
        <w:rPr>
          <w:rFonts w:ascii="Trebuchet MS" w:hAnsi="Trebuchet MS" w:cs="Tahoma"/>
          <w:b/>
        </w:rPr>
        <w:t xml:space="preserve">) </w:t>
      </w:r>
      <w:r>
        <w:rPr>
          <w:rFonts w:ascii="Trebuchet MS" w:hAnsi="Trebuchet MS" w:cs="Tahoma"/>
        </w:rPr>
        <w:t>Certificado de Regularidade do FGTS nº 2014010918045475577300, emitido pela Caixa Econômica Federal em 06/02/2014 e com validade até 07/02/2014.</w:t>
      </w:r>
      <w:r w:rsidRPr="005803B5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</w:rPr>
        <w:t xml:space="preserve">Desta forma, inclusive, sendo todos os referidos documentos de pleno conhecimento da </w:t>
      </w:r>
      <w:r w:rsidRPr="000079E2">
        <w:rPr>
          <w:rFonts w:ascii="Trebuchet MS" w:hAnsi="Trebuchet MS" w:cs="Tahoma"/>
          <w:b/>
        </w:rPr>
        <w:t>OUTORGADA</w:t>
      </w:r>
      <w:r>
        <w:rPr>
          <w:rFonts w:ascii="Trebuchet MS" w:hAnsi="Trebuchet MS" w:cs="Tahoma"/>
          <w:b/>
        </w:rPr>
        <w:t>;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  <w:b/>
        </w:rPr>
        <w:t>d)</w:t>
      </w:r>
      <w:r w:rsidRPr="000079E2">
        <w:rPr>
          <w:rFonts w:ascii="Trebuchet MS" w:hAnsi="Trebuchet MS" w:cs="Tahoma"/>
        </w:rPr>
        <w:t xml:space="preserve"> que </w:t>
      </w:r>
      <w:r>
        <w:rPr>
          <w:rFonts w:ascii="Trebuchet MS" w:hAnsi="Trebuchet MS" w:cs="Tahoma"/>
        </w:rPr>
        <w:t>foi pago</w:t>
      </w:r>
      <w:r w:rsidRPr="000079E2">
        <w:rPr>
          <w:rFonts w:ascii="Trebuchet MS" w:hAnsi="Trebuchet MS" w:cs="Tahoma"/>
        </w:rPr>
        <w:t xml:space="preserve"> o imposto de transmissão (ITBI) </w:t>
      </w:r>
      <w:r>
        <w:rPr>
          <w:rFonts w:ascii="Trebuchet MS" w:hAnsi="Trebuchet MS" w:cs="Tahoma"/>
        </w:rPr>
        <w:t xml:space="preserve">relativo aos </w:t>
      </w:r>
      <w:r w:rsidRPr="007C75BD">
        <w:rPr>
          <w:rFonts w:ascii="Trebuchet MS" w:hAnsi="Trebuchet MS" w:cs="Tahoma"/>
          <w:b/>
        </w:rPr>
        <w:t>IMÓVEIS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 xml:space="preserve">através das guias </w:t>
      </w:r>
      <w:proofErr w:type="spellStart"/>
      <w:r>
        <w:rPr>
          <w:rFonts w:ascii="Trebuchet MS" w:hAnsi="Trebuchet MS" w:cs="Tahoma"/>
        </w:rPr>
        <w:t>nºs</w:t>
      </w:r>
      <w:proofErr w:type="spellEnd"/>
      <w:r>
        <w:rPr>
          <w:rFonts w:ascii="Trebuchet MS" w:hAnsi="Trebuchet MS" w:cs="Tahoma"/>
        </w:rPr>
        <w:t xml:space="preserve">. </w:t>
      </w:r>
      <w:r w:rsidRPr="005803B5">
        <w:rPr>
          <w:rFonts w:ascii="Trebuchet MS" w:hAnsi="Trebuchet MS" w:cs="Tahoma"/>
          <w:highlight w:val="yellow"/>
        </w:rPr>
        <w:t>____,</w:t>
      </w:r>
      <w:r>
        <w:rPr>
          <w:rFonts w:ascii="Trebuchet MS" w:hAnsi="Trebuchet MS" w:cs="Tahoma"/>
        </w:rPr>
        <w:t xml:space="preserve"> ____ e _____ nos valores de R</w:t>
      </w:r>
      <w:r w:rsidRPr="005803B5">
        <w:rPr>
          <w:rFonts w:ascii="Trebuchet MS" w:hAnsi="Trebuchet MS" w:cs="Tahoma"/>
          <w:highlight w:val="yellow"/>
        </w:rPr>
        <w:t>$______,</w:t>
      </w:r>
      <w:r>
        <w:rPr>
          <w:rFonts w:ascii="Trebuchet MS" w:hAnsi="Trebuchet MS" w:cs="Tahoma"/>
        </w:rPr>
        <w:t xml:space="preserve"> R$ _____ e R$ ______, sobre as respectivas bases de cálculo de R</w:t>
      </w:r>
      <w:r w:rsidRPr="005803B5">
        <w:rPr>
          <w:rFonts w:ascii="Trebuchet MS" w:hAnsi="Trebuchet MS" w:cs="Tahoma"/>
          <w:highlight w:val="yellow"/>
        </w:rPr>
        <w:t>$____________,</w:t>
      </w:r>
      <w:r>
        <w:rPr>
          <w:rFonts w:ascii="Trebuchet MS" w:hAnsi="Trebuchet MS" w:cs="Tahoma"/>
        </w:rPr>
        <w:t xml:space="preserve"> R$ _______ e R% __________, relativas, respectivamente aos imóveis mencionados em 1.1 (i), 1.1 (</w:t>
      </w:r>
      <w:proofErr w:type="spellStart"/>
      <w:proofErr w:type="gramStart"/>
      <w:r>
        <w:rPr>
          <w:rFonts w:ascii="Trebuchet MS" w:hAnsi="Trebuchet MS" w:cs="Tahoma"/>
        </w:rPr>
        <w:t>ii</w:t>
      </w:r>
      <w:proofErr w:type="spellEnd"/>
      <w:proofErr w:type="gramEnd"/>
      <w:r>
        <w:rPr>
          <w:rFonts w:ascii="Trebuchet MS" w:hAnsi="Trebuchet MS" w:cs="Tahoma"/>
        </w:rPr>
        <w:t>) e 1.1 (</w:t>
      </w:r>
      <w:proofErr w:type="spellStart"/>
      <w:r>
        <w:rPr>
          <w:rFonts w:ascii="Trebuchet MS" w:hAnsi="Trebuchet MS" w:cs="Tahoma"/>
        </w:rPr>
        <w:t>iii</w:t>
      </w:r>
      <w:proofErr w:type="spellEnd"/>
      <w:r>
        <w:rPr>
          <w:rFonts w:ascii="Trebuchet MS" w:hAnsi="Trebuchet MS" w:cs="Tahoma"/>
        </w:rPr>
        <w:t>), e 1.1 (</w:t>
      </w:r>
      <w:proofErr w:type="spellStart"/>
      <w:r>
        <w:rPr>
          <w:rFonts w:ascii="Trebuchet MS" w:hAnsi="Trebuchet MS" w:cs="Tahoma"/>
        </w:rPr>
        <w:t>iv</w:t>
      </w:r>
      <w:proofErr w:type="spellEnd"/>
      <w:r>
        <w:rPr>
          <w:rFonts w:ascii="Trebuchet MS" w:hAnsi="Trebuchet MS" w:cs="Tahoma"/>
        </w:rPr>
        <w:t xml:space="preserve">) em </w:t>
      </w:r>
      <w:r w:rsidRPr="005803B5">
        <w:rPr>
          <w:rFonts w:ascii="Trebuchet MS" w:hAnsi="Trebuchet MS" w:cs="Tahoma"/>
          <w:highlight w:val="yellow"/>
        </w:rPr>
        <w:t>__/__/___</w:t>
      </w:r>
      <w:r w:rsidRPr="000079E2">
        <w:rPr>
          <w:rFonts w:ascii="Trebuchet MS" w:hAnsi="Trebuchet MS" w:cs="Tahoma"/>
        </w:rPr>
        <w:t xml:space="preserve">;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</w:rPr>
      </w:pPr>
    </w:p>
    <w:p w:rsidR="001E7FFE" w:rsidRPr="000079E2" w:rsidRDefault="001E7FFE" w:rsidP="00217470">
      <w:pPr>
        <w:spacing w:line="360" w:lineRule="auto"/>
        <w:jc w:val="both"/>
        <w:rPr>
          <w:rFonts w:ascii="Trebuchet MS" w:hAnsi="Trebuchet MS" w:cs="Tahoma"/>
        </w:rPr>
      </w:pPr>
      <w:r w:rsidRPr="000079E2">
        <w:rPr>
          <w:rFonts w:ascii="Trebuchet MS" w:hAnsi="Trebuchet MS" w:cs="Tahoma"/>
          <w:b/>
          <w:u w:val="single"/>
        </w:rPr>
        <w:t>DAS DECLARAÇÕES FINAIS</w:t>
      </w:r>
      <w:r w:rsidRPr="000079E2">
        <w:rPr>
          <w:rFonts w:ascii="Trebuchet MS" w:hAnsi="Trebuchet MS" w:cs="Tahoma"/>
        </w:rPr>
        <w:t xml:space="preserve"> – E, de como assim o disseram, pediram-me lhes lavrasse este instrumento que lido e achado conforme aceitaram, outorgaram e assinam. As partes dispensam a presença e assinatura de testemunhas no presente instrumento segundo permite o art.º 391 da Consolidação de Normas - Livro III, da Egrégia Corregedoria Geral de Justiça, deste Estado. </w:t>
      </w:r>
      <w:r w:rsidRPr="000079E2">
        <w:rPr>
          <w:rFonts w:ascii="Trebuchet MS" w:hAnsi="Trebuchet MS" w:cs="Tahoma"/>
          <w:b/>
          <w:u w:val="single"/>
        </w:rPr>
        <w:t>DOS EMOLUMENTOS</w:t>
      </w:r>
      <w:r w:rsidRPr="000079E2">
        <w:rPr>
          <w:rFonts w:ascii="Trebuchet MS" w:hAnsi="Trebuchet MS" w:cs="Tahoma"/>
        </w:rPr>
        <w:t xml:space="preserve"> – Pelo presente ato são devidas custas no valor de R$______ (Tab. 7.1.I), acrescidas de: R$_____ (Tab. 1.9) informática; R$______ (Tab. 1.10) gravação eletrônica, R$____ (Tab. 1.6) para expedição e emissão de guias, R$____ (Tab. 1.8) para digitalização; R$______ (20% - Lei Estadual 3.217/99); R$_____ (Tab. 4) distribuição; R$______ (Lei 3761/02 - Mútua R$ ______ e </w:t>
      </w:r>
      <w:proofErr w:type="spellStart"/>
      <w:r w:rsidRPr="000079E2">
        <w:rPr>
          <w:rFonts w:ascii="Trebuchet MS" w:hAnsi="Trebuchet MS" w:cs="Tahoma"/>
        </w:rPr>
        <w:t>Acoterj</w:t>
      </w:r>
      <w:proofErr w:type="spellEnd"/>
      <w:r w:rsidRPr="000079E2">
        <w:rPr>
          <w:rFonts w:ascii="Trebuchet MS" w:hAnsi="Trebuchet MS" w:cs="Tahoma"/>
        </w:rPr>
        <w:t xml:space="preserve"> R$ _____), R$______ (5% - Lei 4.664/05), R$______ (5% - Lei Complementar 111/06), totalizam R$_______, a serem recolhidas no prazo da Lei. </w:t>
      </w:r>
      <w:r w:rsidRPr="000079E2">
        <w:rPr>
          <w:rFonts w:ascii="Trebuchet MS" w:hAnsi="Trebuchet MS" w:cs="Tahoma"/>
        </w:rPr>
        <w:lastRenderedPageBreak/>
        <w:t>Eu, __________ ___________________, Escrevente que, digitei, li, colho as assinaturas e rubricas das partes, e eu, _______ ______________, Tabelião que subscrevo , encerro e assino.</w:t>
      </w:r>
    </w:p>
    <w:p w:rsidR="00456565" w:rsidRPr="000025FF" w:rsidRDefault="001E7FFE" w:rsidP="000025FF">
      <w:pPr>
        <w:spacing w:line="360" w:lineRule="auto"/>
        <w:jc w:val="both"/>
        <w:rPr>
          <w:rFonts w:ascii="Trebuchet MS" w:hAnsi="Trebuchet MS" w:cs="Tahoma"/>
          <w:b/>
        </w:rPr>
      </w:pPr>
      <w:r w:rsidRPr="000079E2">
        <w:rPr>
          <w:rFonts w:ascii="Trebuchet MS" w:hAnsi="Trebuchet MS" w:cs="Tahoma"/>
          <w:b/>
          <w:color w:val="FF0000"/>
          <w:u w:val="single"/>
        </w:rPr>
        <w:t>ENCERRAMENTO DE PRAXE DO CARTÓRIO</w:t>
      </w:r>
    </w:p>
    <w:sectPr w:rsidR="00456565" w:rsidRPr="000025FF" w:rsidSect="000025FF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D2D" w:rsidRDefault="00474D2D" w:rsidP="00256FDC">
      <w:pPr>
        <w:spacing w:after="0" w:line="240" w:lineRule="auto"/>
      </w:pPr>
      <w:r>
        <w:separator/>
      </w:r>
    </w:p>
  </w:endnote>
  <w:endnote w:type="continuationSeparator" w:id="0">
    <w:p w:rsidR="00474D2D" w:rsidRDefault="00474D2D" w:rsidP="0025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489" w:rsidRDefault="00256FD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20F3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77489" w:rsidRDefault="00F517A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489" w:rsidRDefault="00256FD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20F3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17A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30814" w:rsidRDefault="00D20F35" w:rsidP="00704FCB">
    <w:pPr>
      <w:pStyle w:val="Rodap"/>
      <w:ind w:right="360"/>
      <w:jc w:val="right"/>
      <w:rPr>
        <w:rFonts w:ascii="Times New Roman" w:hAnsi="Times New Roman" w:cs="Times New Roman"/>
        <w:sz w:val="16"/>
        <w:szCs w:val="18"/>
      </w:rPr>
    </w:pPr>
    <w:r>
      <w:rPr>
        <w:rFonts w:ascii="Times New Roman" w:hAnsi="Times New Roman" w:cs="Times New Roman"/>
        <w:sz w:val="16"/>
        <w:szCs w:val="18"/>
      </w:rPr>
      <w:t>RJ - 911750v1</w:t>
    </w:r>
  </w:p>
  <w:p w:rsidR="00F32BEE" w:rsidRDefault="00D20F35" w:rsidP="00446ADF">
    <w:pPr>
      <w:pStyle w:val="Rodap"/>
      <w:ind w:right="360"/>
      <w:jc w:val="right"/>
      <w:rPr>
        <w:rFonts w:ascii="Times New Roman" w:hAnsi="Times New Roman" w:cs="Times New Roman"/>
        <w:sz w:val="16"/>
        <w:szCs w:val="18"/>
      </w:rPr>
    </w:pPr>
    <w:r>
      <w:rPr>
        <w:rFonts w:ascii="Times New Roman" w:hAnsi="Times New Roman" w:cs="Times New Roman"/>
        <w:sz w:val="16"/>
        <w:szCs w:val="18"/>
      </w:rPr>
      <w:t xml:space="preserve"> RJ - 920591v1</w:t>
    </w:r>
  </w:p>
  <w:p w:rsidR="00E02036" w:rsidRDefault="00D20F35" w:rsidP="001B339E">
    <w:pPr>
      <w:pStyle w:val="Rodap"/>
      <w:ind w:right="360"/>
      <w:jc w:val="right"/>
      <w:rPr>
        <w:rFonts w:ascii="Times New Roman" w:hAnsi="Times New Roman" w:cs="Times New Roman"/>
        <w:sz w:val="16"/>
        <w:szCs w:val="18"/>
      </w:rPr>
    </w:pPr>
    <w:r>
      <w:rPr>
        <w:rFonts w:ascii="Times New Roman" w:hAnsi="Times New Roman" w:cs="Times New Roman"/>
        <w:sz w:val="16"/>
        <w:szCs w:val="18"/>
      </w:rPr>
      <w:t xml:space="preserve"> </w:t>
    </w:r>
    <w:r w:rsidR="00256FDC">
      <w:rPr>
        <w:rFonts w:ascii="Times New Roman" w:hAnsi="Times New Roman" w:cs="Times New Roman"/>
        <w:sz w:val="16"/>
        <w:szCs w:val="18"/>
      </w:rPr>
      <w:fldChar w:fldCharType="begin"/>
    </w:r>
    <w:r>
      <w:rPr>
        <w:rFonts w:ascii="Times New Roman" w:hAnsi="Times New Roman" w:cs="Times New Roman"/>
        <w:sz w:val="16"/>
        <w:szCs w:val="18"/>
      </w:rPr>
      <w:instrText xml:space="preserve"> DOCPROPERTY "iManageFooter"  \* MERGEFORMAT </w:instrText>
    </w:r>
    <w:r w:rsidR="00256FDC">
      <w:rPr>
        <w:rFonts w:ascii="Times New Roman" w:hAnsi="Times New Roman" w:cs="Times New Roman"/>
        <w:sz w:val="16"/>
        <w:szCs w:val="18"/>
      </w:rPr>
      <w:fldChar w:fldCharType="separate"/>
    </w:r>
    <w:r>
      <w:rPr>
        <w:rFonts w:ascii="Times New Roman" w:hAnsi="Times New Roman" w:cs="Times New Roman"/>
        <w:sz w:val="16"/>
        <w:szCs w:val="18"/>
      </w:rPr>
      <w:t>RJ - 938880v1</w:t>
    </w:r>
  </w:p>
  <w:p w:rsidR="00777489" w:rsidRPr="00E02036" w:rsidRDefault="00D20F35" w:rsidP="001B339E">
    <w:pPr>
      <w:pStyle w:val="Rodap"/>
      <w:ind w:right="360"/>
      <w:jc w:val="right"/>
      <w:rPr>
        <w:rFonts w:ascii="Times New Roman" w:hAnsi="Times New Roman" w:cs="Times New Roman"/>
        <w:sz w:val="16"/>
        <w:szCs w:val="18"/>
      </w:rPr>
    </w:pPr>
    <w:r>
      <w:rPr>
        <w:rFonts w:ascii="Times New Roman" w:hAnsi="Times New Roman" w:cs="Times New Roman"/>
        <w:sz w:val="16"/>
        <w:szCs w:val="18"/>
      </w:rPr>
      <w:t xml:space="preserve"> </w:t>
    </w:r>
    <w:r w:rsidR="00256FDC">
      <w:rPr>
        <w:rFonts w:ascii="Times New Roman" w:hAnsi="Times New Roman" w:cs="Times New Roman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D2D" w:rsidRDefault="00474D2D" w:rsidP="00256FDC">
      <w:pPr>
        <w:spacing w:after="0" w:line="240" w:lineRule="auto"/>
      </w:pPr>
      <w:r>
        <w:separator/>
      </w:r>
    </w:p>
  </w:footnote>
  <w:footnote w:type="continuationSeparator" w:id="0">
    <w:p w:rsidR="00474D2D" w:rsidRDefault="00474D2D" w:rsidP="00256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90D" w:rsidRDefault="00F517A7">
    <w:pPr>
      <w:pStyle w:val="Cabealho"/>
    </w:pPr>
  </w:p>
  <w:p w:rsidR="00B30814" w:rsidRDefault="00F517A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FFE"/>
    <w:rsid w:val="000025FF"/>
    <w:rsid w:val="00064CA0"/>
    <w:rsid w:val="001159BE"/>
    <w:rsid w:val="00133FF7"/>
    <w:rsid w:val="001A171D"/>
    <w:rsid w:val="001E7FFE"/>
    <w:rsid w:val="00256FDC"/>
    <w:rsid w:val="002A5ED6"/>
    <w:rsid w:val="0030521C"/>
    <w:rsid w:val="003524AC"/>
    <w:rsid w:val="0036556E"/>
    <w:rsid w:val="003D5B21"/>
    <w:rsid w:val="00456565"/>
    <w:rsid w:val="00474D2D"/>
    <w:rsid w:val="005E6EAD"/>
    <w:rsid w:val="005F3C15"/>
    <w:rsid w:val="00656ABF"/>
    <w:rsid w:val="007336EC"/>
    <w:rsid w:val="00787B3F"/>
    <w:rsid w:val="007D3095"/>
    <w:rsid w:val="00825F7D"/>
    <w:rsid w:val="00A66CA2"/>
    <w:rsid w:val="00AB3EC3"/>
    <w:rsid w:val="00BA2A14"/>
    <w:rsid w:val="00BC17F9"/>
    <w:rsid w:val="00BD4B7F"/>
    <w:rsid w:val="00BF5B06"/>
    <w:rsid w:val="00D20F35"/>
    <w:rsid w:val="00D4788F"/>
    <w:rsid w:val="00E05658"/>
    <w:rsid w:val="00E4197E"/>
    <w:rsid w:val="00F5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1E7FFE"/>
    <w:pPr>
      <w:keepNext/>
      <w:autoSpaceDE w:val="0"/>
      <w:autoSpaceDN w:val="0"/>
      <w:adjustRightInd w:val="0"/>
      <w:spacing w:before="14" w:after="0" w:line="240" w:lineRule="auto"/>
      <w:jc w:val="center"/>
      <w:outlineLvl w:val="0"/>
    </w:pPr>
    <w:rPr>
      <w:rFonts w:ascii="Arial" w:eastAsia="Times New Roman" w:hAnsi="Arial" w:cs="Arial"/>
      <w:b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E7FFE"/>
    <w:rPr>
      <w:rFonts w:ascii="Arial" w:eastAsia="Times New Roman" w:hAnsi="Arial" w:cs="Arial"/>
      <w:b/>
      <w:sz w:val="24"/>
      <w:szCs w:val="20"/>
      <w:lang w:eastAsia="pt-BR"/>
    </w:rPr>
  </w:style>
  <w:style w:type="paragraph" w:styleId="Rodap">
    <w:name w:val="footer"/>
    <w:basedOn w:val="Normal"/>
    <w:link w:val="RodapChar"/>
    <w:rsid w:val="001E7FFE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RodapChar">
    <w:name w:val="Rodapé Char"/>
    <w:basedOn w:val="Fontepargpadro"/>
    <w:link w:val="Rodap"/>
    <w:rsid w:val="001E7FFE"/>
    <w:rPr>
      <w:rFonts w:ascii="Arial" w:eastAsia="Times New Roman" w:hAnsi="Arial" w:cs="Arial"/>
      <w:sz w:val="20"/>
      <w:szCs w:val="20"/>
      <w:lang w:eastAsia="pt-BR"/>
    </w:rPr>
  </w:style>
  <w:style w:type="character" w:styleId="Nmerodepgina">
    <w:name w:val="page number"/>
    <w:basedOn w:val="Fontepargpadro"/>
    <w:rsid w:val="001E7FFE"/>
  </w:style>
  <w:style w:type="paragraph" w:styleId="Cabealho">
    <w:name w:val="header"/>
    <w:basedOn w:val="Normal"/>
    <w:link w:val="CabealhoChar"/>
    <w:uiPriority w:val="99"/>
    <w:rsid w:val="001E7FFE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1E7FFE"/>
    <w:rPr>
      <w:rFonts w:ascii="Arial" w:eastAsia="Times New Roman" w:hAnsi="Arial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7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1E7FFE"/>
    <w:pPr>
      <w:keepNext/>
      <w:autoSpaceDE w:val="0"/>
      <w:autoSpaceDN w:val="0"/>
      <w:adjustRightInd w:val="0"/>
      <w:spacing w:before="14" w:after="0" w:line="240" w:lineRule="auto"/>
      <w:jc w:val="center"/>
      <w:outlineLvl w:val="0"/>
    </w:pPr>
    <w:rPr>
      <w:rFonts w:ascii="Arial" w:eastAsia="Times New Roman" w:hAnsi="Arial" w:cs="Arial"/>
      <w:b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E7FFE"/>
    <w:rPr>
      <w:rFonts w:ascii="Arial" w:eastAsia="Times New Roman" w:hAnsi="Arial" w:cs="Arial"/>
      <w:b/>
      <w:sz w:val="24"/>
      <w:szCs w:val="20"/>
      <w:lang w:eastAsia="pt-BR"/>
    </w:rPr>
  </w:style>
  <w:style w:type="paragraph" w:styleId="Rodap">
    <w:name w:val="footer"/>
    <w:basedOn w:val="Normal"/>
    <w:link w:val="RodapChar"/>
    <w:rsid w:val="001E7FFE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RodapChar">
    <w:name w:val="Rodapé Char"/>
    <w:basedOn w:val="Fontepargpadro"/>
    <w:link w:val="Rodap"/>
    <w:rsid w:val="001E7FFE"/>
    <w:rPr>
      <w:rFonts w:ascii="Arial" w:eastAsia="Times New Roman" w:hAnsi="Arial" w:cs="Arial"/>
      <w:sz w:val="20"/>
      <w:szCs w:val="20"/>
      <w:lang w:eastAsia="pt-BR"/>
    </w:rPr>
  </w:style>
  <w:style w:type="character" w:styleId="Nmerodepgina">
    <w:name w:val="page number"/>
    <w:basedOn w:val="Fontepargpadro"/>
    <w:rsid w:val="001E7FFE"/>
  </w:style>
  <w:style w:type="paragraph" w:styleId="Cabealho">
    <w:name w:val="header"/>
    <w:basedOn w:val="Normal"/>
    <w:link w:val="CabealhoChar"/>
    <w:uiPriority w:val="99"/>
    <w:rsid w:val="001E7FFE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1E7FFE"/>
    <w:rPr>
      <w:rFonts w:ascii="Arial" w:eastAsia="Times New Roman" w:hAnsi="Arial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7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2587</Words>
  <Characters>13973</Characters>
  <Application>Microsoft Office Word</Application>
  <DocSecurity>0</DocSecurity>
  <Lines>116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Votorantim Finanças</Company>
  <LinksUpToDate>false</LinksUpToDate>
  <CharactersWithSpaces>16527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eduardo.cirillo</dc:creator>
  <cp:lastModifiedBy>Bianca Galdino</cp:lastModifiedBy>
  <cp:revision>2</cp:revision>
  <dcterms:created xsi:type="dcterms:W3CDTF">2014-03-19T14:42:00Z</dcterms:created>
  <dcterms:modified xsi:type="dcterms:W3CDTF">2014-03-19T14:42:00Z</dcterms:modified>
</cp:coreProperties>
</file>
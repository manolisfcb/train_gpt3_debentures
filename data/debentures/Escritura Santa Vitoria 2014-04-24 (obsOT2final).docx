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F1E" w:rsidRPr="003500E0" w:rsidRDefault="002A5F1E">
      <w:pPr>
        <w:pStyle w:val="citpet"/>
        <w:rPr>
          <w:rPrChange w:id="0" w:author="Maria Carolina" w:date="2014-04-24T10:49:00Z">
            <w:rPr>
              <w:b/>
            </w:rPr>
          </w:rPrChange>
        </w:rPr>
        <w:pPrChange w:id="1" w:author="Maria Carolina" w:date="2014-04-24T10:49:00Z">
          <w:pPr>
            <w:pBdr>
              <w:top w:val="thinThickSmallGap" w:sz="24" w:space="1" w:color="auto"/>
              <w:bottom w:val="thickThinSmallGap" w:sz="24" w:space="1" w:color="auto"/>
            </w:pBdr>
            <w:spacing w:after="340" w:line="293" w:lineRule="auto"/>
            <w:jc w:val="center"/>
          </w:pPr>
        </w:pPrChange>
      </w:pPr>
      <w:bookmarkStart w:id="2" w:name="_Ref426356774"/>
      <w:bookmarkStart w:id="3" w:name="_Toc427749867"/>
    </w:p>
    <w:p w:rsidR="00A27442" w:rsidRPr="003500E0" w:rsidRDefault="00CD05B7" w:rsidP="003500E0">
      <w:pPr>
        <w:pBdr>
          <w:top w:val="thinThickSmallGap" w:sz="24" w:space="1" w:color="auto"/>
          <w:bottom w:val="thickThinSmallGap" w:sz="24" w:space="1" w:color="auto"/>
        </w:pBdr>
        <w:spacing w:after="340" w:line="293" w:lineRule="auto"/>
        <w:jc w:val="center"/>
        <w:rPr>
          <w:b/>
        </w:rPr>
      </w:pPr>
      <w:r w:rsidRPr="003500E0">
        <w:rPr>
          <w:b/>
        </w:rPr>
        <w:t>INSTRUME</w:t>
      </w:r>
      <w:r w:rsidR="00F14048" w:rsidRPr="003500E0">
        <w:rPr>
          <w:b/>
        </w:rPr>
        <w:t xml:space="preserve">NTO PARTICULAR DE ESCRITURA DA </w:t>
      </w:r>
      <w:r w:rsidRPr="003500E0">
        <w:rPr>
          <w:b/>
        </w:rPr>
        <w:t>1ª</w:t>
      </w:r>
      <w:r w:rsidR="004C5009" w:rsidRPr="003500E0">
        <w:rPr>
          <w:b/>
        </w:rPr>
        <w:t> </w:t>
      </w:r>
      <w:r w:rsidRPr="003500E0">
        <w:rPr>
          <w:b/>
        </w:rPr>
        <w:t xml:space="preserve">(PRIMEIRA) EMISSÃO DE DEBÊNTURES SIMPLES, NÃO CONVERSÍVEIS EM AÇÕES, DA ESPÉCIE </w:t>
      </w:r>
      <w:r w:rsidR="00997E8A" w:rsidRPr="003500E0">
        <w:rPr>
          <w:b/>
        </w:rPr>
        <w:t xml:space="preserve">QUIROGRAFÁRIA, </w:t>
      </w:r>
      <w:r w:rsidR="00156F97" w:rsidRPr="003500E0">
        <w:rPr>
          <w:b/>
        </w:rPr>
        <w:t xml:space="preserve">COM </w:t>
      </w:r>
      <w:r w:rsidRPr="003500E0">
        <w:rPr>
          <w:b/>
        </w:rPr>
        <w:t>GA</w:t>
      </w:r>
      <w:r w:rsidR="00156F97" w:rsidRPr="003500E0">
        <w:rPr>
          <w:b/>
        </w:rPr>
        <w:t>RANTIA</w:t>
      </w:r>
      <w:r w:rsidR="007E2A87" w:rsidRPr="003500E0">
        <w:rPr>
          <w:b/>
        </w:rPr>
        <w:t xml:space="preserve"> FIDEJUSSÓRIA</w:t>
      </w:r>
      <w:r w:rsidRPr="003500E0">
        <w:rPr>
          <w:b/>
        </w:rPr>
        <w:t xml:space="preserve">, EM SÉRIE ÚNICA, DA </w:t>
      </w:r>
      <w:r w:rsidR="0032126F" w:rsidRPr="003500E0">
        <w:rPr>
          <w:b/>
        </w:rPr>
        <w:t xml:space="preserve">SANTA VITÓRIA DO </w:t>
      </w:r>
      <w:proofErr w:type="gramStart"/>
      <w:r w:rsidR="0032126F" w:rsidRPr="003500E0">
        <w:rPr>
          <w:b/>
        </w:rPr>
        <w:t>PALMAR ENERGIAS</w:t>
      </w:r>
      <w:proofErr w:type="gramEnd"/>
      <w:r w:rsidR="0032126F" w:rsidRPr="003500E0">
        <w:rPr>
          <w:b/>
        </w:rPr>
        <w:t xml:space="preserve"> RENOVÁVEIS S.A.</w:t>
      </w:r>
    </w:p>
    <w:p w:rsidR="00A27442" w:rsidRPr="003500E0" w:rsidRDefault="00A27442" w:rsidP="003500E0">
      <w:pPr>
        <w:pBdr>
          <w:top w:val="thinThickSmallGap" w:sz="24" w:space="1" w:color="auto"/>
          <w:bottom w:val="thickThinSmallGap" w:sz="24" w:space="1" w:color="auto"/>
        </w:pBdr>
        <w:spacing w:after="340" w:line="293" w:lineRule="auto"/>
        <w:jc w:val="center"/>
      </w:pPr>
      <w:proofErr w:type="gramStart"/>
      <w:r w:rsidRPr="003500E0">
        <w:t>entre</w:t>
      </w:r>
      <w:proofErr w:type="gramEnd"/>
    </w:p>
    <w:p w:rsidR="00A27442" w:rsidRPr="003500E0" w:rsidRDefault="00A27442" w:rsidP="003500E0">
      <w:pPr>
        <w:pBdr>
          <w:top w:val="thinThickSmallGap" w:sz="24" w:space="1" w:color="auto"/>
          <w:bottom w:val="thickThinSmallGap" w:sz="24" w:space="1" w:color="auto"/>
        </w:pBdr>
        <w:spacing w:after="340" w:line="293" w:lineRule="auto"/>
        <w:jc w:val="center"/>
      </w:pPr>
      <w:r w:rsidRPr="003500E0">
        <w:t xml:space="preserve">Na qualidade de </w:t>
      </w:r>
      <w:r w:rsidR="00CD05B7" w:rsidRPr="003500E0">
        <w:t>Emissora</w:t>
      </w:r>
      <w:r w:rsidRPr="003500E0">
        <w:t>,</w:t>
      </w:r>
    </w:p>
    <w:p w:rsidR="00A27442" w:rsidRPr="003500E0" w:rsidRDefault="00FA023A" w:rsidP="003500E0">
      <w:pPr>
        <w:pBdr>
          <w:top w:val="thinThickSmallGap" w:sz="24" w:space="1" w:color="auto"/>
          <w:bottom w:val="thickThinSmallGap" w:sz="24" w:space="1" w:color="auto"/>
        </w:pBdr>
        <w:spacing w:after="340" w:line="293" w:lineRule="auto"/>
        <w:jc w:val="center"/>
        <w:rPr>
          <w:b/>
        </w:rPr>
      </w:pPr>
      <w:bookmarkStart w:id="4" w:name="_DV_M4"/>
      <w:bookmarkEnd w:id="4"/>
      <w:r w:rsidRPr="003500E0">
        <w:rPr>
          <w:b/>
        </w:rPr>
        <w:t xml:space="preserve">SANTA VITÓRIA DO </w:t>
      </w:r>
      <w:proofErr w:type="gramStart"/>
      <w:r w:rsidRPr="003500E0">
        <w:rPr>
          <w:b/>
        </w:rPr>
        <w:t>PALMAR ENERGIAS</w:t>
      </w:r>
      <w:proofErr w:type="gramEnd"/>
      <w:r w:rsidRPr="003500E0">
        <w:rPr>
          <w:b/>
        </w:rPr>
        <w:t xml:space="preserve"> RENOVÁVEIS S.A.</w:t>
      </w:r>
    </w:p>
    <w:p w:rsidR="00A27442" w:rsidRPr="003500E0" w:rsidRDefault="00A27442" w:rsidP="003500E0">
      <w:pPr>
        <w:pBdr>
          <w:top w:val="thinThickSmallGap" w:sz="24" w:space="1" w:color="auto"/>
          <w:bottom w:val="thickThinSmallGap" w:sz="24" w:space="1" w:color="auto"/>
        </w:pBdr>
        <w:spacing w:after="340" w:line="293" w:lineRule="auto"/>
        <w:jc w:val="center"/>
      </w:pPr>
      <w:r w:rsidRPr="003500E0">
        <w:t xml:space="preserve">Na qualidade de </w:t>
      </w:r>
      <w:r w:rsidR="00CD05B7" w:rsidRPr="003500E0">
        <w:t>Agente Fiduciário</w:t>
      </w:r>
      <w:r w:rsidRPr="003500E0">
        <w:t>,</w:t>
      </w:r>
    </w:p>
    <w:p w:rsidR="00A27442" w:rsidRPr="003500E0" w:rsidRDefault="004B07E2" w:rsidP="003500E0">
      <w:pPr>
        <w:pBdr>
          <w:top w:val="thinThickSmallGap" w:sz="24" w:space="1" w:color="auto"/>
          <w:bottom w:val="thickThinSmallGap" w:sz="24" w:space="1" w:color="auto"/>
        </w:pBdr>
        <w:spacing w:after="340" w:line="293" w:lineRule="auto"/>
        <w:jc w:val="center"/>
        <w:rPr>
          <w:b/>
        </w:rPr>
      </w:pPr>
      <w:r w:rsidRPr="003500E0">
        <w:rPr>
          <w:b/>
        </w:rPr>
        <w:t>OLIVEIRA TRUST DTVM S.A.</w:t>
      </w:r>
    </w:p>
    <w:p w:rsidR="00A27442" w:rsidRPr="003500E0" w:rsidRDefault="008622B8" w:rsidP="003500E0">
      <w:pPr>
        <w:pBdr>
          <w:top w:val="thinThickSmallGap" w:sz="24" w:space="1" w:color="auto"/>
          <w:bottom w:val="thickThinSmallGap" w:sz="24" w:space="1" w:color="auto"/>
        </w:pBdr>
        <w:spacing w:after="340" w:line="293" w:lineRule="auto"/>
        <w:jc w:val="center"/>
      </w:pPr>
      <w:bookmarkStart w:id="5" w:name="_DV_M9"/>
      <w:bookmarkStart w:id="6" w:name="_DV_M10"/>
      <w:bookmarkStart w:id="7" w:name="_DV_M11"/>
      <w:bookmarkEnd w:id="5"/>
      <w:bookmarkEnd w:id="6"/>
      <w:bookmarkEnd w:id="7"/>
      <w:r w:rsidRPr="003500E0">
        <w:t xml:space="preserve">Na qualidade de </w:t>
      </w:r>
      <w:r w:rsidR="001F4B59" w:rsidRPr="003500E0">
        <w:t>Fiadora</w:t>
      </w:r>
      <w:r w:rsidR="00BC4784" w:rsidRPr="003500E0">
        <w:t>s</w:t>
      </w:r>
      <w:r w:rsidR="003F0E84" w:rsidRPr="003500E0">
        <w:t>,</w:t>
      </w:r>
    </w:p>
    <w:p w:rsidR="005B3BA5" w:rsidRPr="003500E0" w:rsidRDefault="00CD05B7" w:rsidP="003500E0">
      <w:pPr>
        <w:pBdr>
          <w:top w:val="thinThickSmallGap" w:sz="24" w:space="1" w:color="auto"/>
          <w:bottom w:val="thickThinSmallGap" w:sz="24" w:space="1" w:color="auto"/>
        </w:pBdr>
        <w:spacing w:after="340" w:line="293" w:lineRule="auto"/>
        <w:jc w:val="center"/>
        <w:rPr>
          <w:b/>
          <w:bCs/>
        </w:rPr>
      </w:pPr>
      <w:r w:rsidRPr="003500E0">
        <w:rPr>
          <w:b/>
          <w:bCs/>
        </w:rPr>
        <w:t>ATLANTIC ENERGIAS RENOVÁVEIS S.A.</w:t>
      </w:r>
      <w:r w:rsidR="00BC4784" w:rsidRPr="003500E0">
        <w:rPr>
          <w:b/>
          <w:bCs/>
        </w:rPr>
        <w:br/>
        <w:t>ACTIS BRASIL ENERGIA FUNDO DE INVESTIMENTO EM PARTICIPAÇÕES</w:t>
      </w:r>
      <w:r w:rsidR="00BC4784" w:rsidRPr="003500E0">
        <w:rPr>
          <w:b/>
          <w:bCs/>
        </w:rPr>
        <w:br/>
        <w:t>PATTAC EMPREENDIMENTOS E PARTICIPAÇÕES S.A.</w:t>
      </w:r>
      <w:r w:rsidR="00BC4784" w:rsidRPr="003500E0">
        <w:rPr>
          <w:b/>
          <w:bCs/>
        </w:rPr>
        <w:br/>
      </w:r>
      <w:r w:rsidR="007A1FC6" w:rsidRPr="003500E0">
        <w:rPr>
          <w:b/>
          <w:smallCaps/>
        </w:rPr>
        <w:t>SANTA VITÓRIA DO PALMAR I ENERGIAS RENOVÁVEIS S.A.</w:t>
      </w:r>
      <w:r w:rsidR="007A1FC6" w:rsidRPr="003500E0">
        <w:rPr>
          <w:b/>
          <w:bCs/>
        </w:rPr>
        <w:br/>
      </w:r>
      <w:r w:rsidR="007A1FC6" w:rsidRPr="003500E0">
        <w:rPr>
          <w:b/>
          <w:smallCaps/>
        </w:rPr>
        <w:t>SANTA VITÓRIA DO PALMAR II ENERGIAS RENOVÁVEIS S.A.</w:t>
      </w:r>
      <w:r w:rsidR="007A1FC6" w:rsidRPr="003500E0">
        <w:rPr>
          <w:b/>
          <w:bCs/>
        </w:rPr>
        <w:br/>
      </w:r>
      <w:r w:rsidR="007A1FC6" w:rsidRPr="003500E0">
        <w:rPr>
          <w:b/>
          <w:smallCaps/>
        </w:rPr>
        <w:t>SANTA VITÓRIA DO PALMAR III ENERGIAS RENOVÁVEIS S.A.</w:t>
      </w:r>
      <w:r w:rsidR="007A1FC6" w:rsidRPr="003500E0">
        <w:rPr>
          <w:b/>
          <w:bCs/>
        </w:rPr>
        <w:br/>
      </w:r>
      <w:r w:rsidR="007A1FC6" w:rsidRPr="003500E0">
        <w:rPr>
          <w:b/>
          <w:smallCaps/>
        </w:rPr>
        <w:t>SANTA VITÓRIA DO PALMAR IV ENERGIAS RENOVÁVEIS S.A.</w:t>
      </w:r>
      <w:r w:rsidR="007A1FC6" w:rsidRPr="003500E0">
        <w:rPr>
          <w:b/>
          <w:bCs/>
        </w:rPr>
        <w:br/>
      </w:r>
      <w:r w:rsidR="007A1FC6" w:rsidRPr="003500E0">
        <w:rPr>
          <w:b/>
          <w:smallCaps/>
        </w:rPr>
        <w:t>SANTA VITÓRIA DO PALMAR V ENERGIAS RENOVÁVEIS S.A.</w:t>
      </w:r>
      <w:r w:rsidR="007A1FC6" w:rsidRPr="003500E0">
        <w:rPr>
          <w:b/>
          <w:bCs/>
        </w:rPr>
        <w:br/>
      </w:r>
      <w:r w:rsidR="007A1FC6" w:rsidRPr="003500E0">
        <w:rPr>
          <w:b/>
          <w:smallCaps/>
        </w:rPr>
        <w:t>SANTA VITÓRIA DO PALMAR VI ENERGIAS RENOVÁVEIS S.A.</w:t>
      </w:r>
      <w:r w:rsidR="007A1FC6" w:rsidRPr="003500E0">
        <w:rPr>
          <w:b/>
          <w:bCs/>
        </w:rPr>
        <w:br/>
      </w:r>
      <w:r w:rsidR="007A1FC6" w:rsidRPr="003500E0">
        <w:rPr>
          <w:b/>
          <w:smallCaps/>
        </w:rPr>
        <w:t>SANTA VITÓRIA DO PALMAR VII ENERGIAS RENOVÁVEIS S.A.</w:t>
      </w:r>
      <w:r w:rsidR="007A1FC6" w:rsidRPr="003500E0">
        <w:rPr>
          <w:b/>
          <w:bCs/>
        </w:rPr>
        <w:br/>
      </w:r>
      <w:r w:rsidR="007A1FC6" w:rsidRPr="003500E0">
        <w:rPr>
          <w:b/>
          <w:smallCaps/>
        </w:rPr>
        <w:t>SANTA VITÓRIA DO PALMAR VIII ENERGIAS RENOVÁVEIS S.A.</w:t>
      </w:r>
      <w:r w:rsidR="007A1FC6" w:rsidRPr="003500E0">
        <w:rPr>
          <w:b/>
          <w:bCs/>
        </w:rPr>
        <w:br/>
      </w:r>
      <w:r w:rsidR="007A1FC6" w:rsidRPr="003500E0">
        <w:rPr>
          <w:b/>
          <w:smallCaps/>
        </w:rPr>
        <w:t>SANTA VITÓRIA DO PALMAR IX ENERGIAS RENOVÁVEIS S.A.</w:t>
      </w:r>
      <w:r w:rsidR="005B3BA5" w:rsidRPr="003500E0">
        <w:rPr>
          <w:b/>
          <w:bCs/>
        </w:rPr>
        <w:br/>
      </w:r>
      <w:r w:rsidR="007A1FC6" w:rsidRPr="003500E0">
        <w:rPr>
          <w:b/>
          <w:smallCaps/>
        </w:rPr>
        <w:t>SANTA VITÓRIA DO PALMAR X ENERGIAS RENOVÁVEIS S.A.</w:t>
      </w:r>
    </w:p>
    <w:p w:rsidR="00A27442" w:rsidRPr="003500E0" w:rsidRDefault="00A27442" w:rsidP="003500E0">
      <w:pPr>
        <w:pBdr>
          <w:top w:val="thinThickSmallGap" w:sz="24" w:space="1" w:color="auto"/>
          <w:bottom w:val="thickThinSmallGap" w:sz="24" w:space="1" w:color="auto"/>
        </w:pBdr>
        <w:spacing w:after="340" w:line="293" w:lineRule="auto"/>
        <w:jc w:val="center"/>
      </w:pPr>
      <w:bookmarkStart w:id="8" w:name="_DV_M13"/>
      <w:bookmarkEnd w:id="8"/>
      <w:r w:rsidRPr="003500E0">
        <w:t>_____________________________</w:t>
      </w:r>
    </w:p>
    <w:p w:rsidR="00A27442" w:rsidRPr="003500E0" w:rsidRDefault="003F0E84" w:rsidP="003500E0">
      <w:pPr>
        <w:pBdr>
          <w:top w:val="thinThickSmallGap" w:sz="24" w:space="1" w:color="auto"/>
          <w:bottom w:val="thickThinSmallGap" w:sz="24" w:space="1" w:color="auto"/>
        </w:pBdr>
        <w:spacing w:after="340" w:line="293" w:lineRule="auto"/>
        <w:jc w:val="center"/>
      </w:pPr>
      <w:bookmarkStart w:id="9" w:name="_DV_M14"/>
      <w:bookmarkStart w:id="10" w:name="_DV_M15"/>
      <w:bookmarkEnd w:id="9"/>
      <w:bookmarkEnd w:id="10"/>
      <w:r w:rsidRPr="003500E0">
        <w:t>[</w:t>
      </w:r>
      <w:del w:id="11" w:author="Maria Carolina" w:date="2014-04-24T10:49:00Z">
        <w:r w:rsidR="0032126F" w:rsidRPr="00F1158E">
          <w:delText>23</w:delText>
        </w:r>
      </w:del>
      <w:ins w:id="12" w:author="Maria Carolina" w:date="2014-04-24T10:49:00Z">
        <w:r w:rsidR="0032126F" w:rsidRPr="003500E0">
          <w:t>2</w:t>
        </w:r>
        <w:r w:rsidR="006F7278" w:rsidRPr="003500E0">
          <w:t>4</w:t>
        </w:r>
      </w:ins>
      <w:r w:rsidRPr="003500E0">
        <w:t>]</w:t>
      </w:r>
      <w:r w:rsidR="0068637D" w:rsidRPr="003500E0">
        <w:t> de </w:t>
      </w:r>
      <w:r w:rsidR="0032126F" w:rsidRPr="003500E0">
        <w:t>abril</w:t>
      </w:r>
      <w:r w:rsidR="0068637D" w:rsidRPr="003500E0">
        <w:t> de </w:t>
      </w:r>
      <w:r w:rsidR="00CD05B7" w:rsidRPr="003500E0">
        <w:t>2014</w:t>
      </w:r>
    </w:p>
    <w:p w:rsidR="00A27442" w:rsidRPr="003500E0" w:rsidRDefault="00A27442" w:rsidP="003500E0">
      <w:pPr>
        <w:pBdr>
          <w:top w:val="thinThickSmallGap" w:sz="24" w:space="1" w:color="auto"/>
          <w:bottom w:val="thickThinSmallGap" w:sz="24" w:space="1" w:color="auto"/>
        </w:pBdr>
        <w:spacing w:after="340" w:line="293" w:lineRule="auto"/>
        <w:jc w:val="center"/>
        <w:rPr>
          <w:i/>
        </w:rPr>
      </w:pPr>
      <w:r w:rsidRPr="003500E0">
        <w:rPr>
          <w:i/>
        </w:rPr>
        <w:t>_____________________________</w:t>
      </w:r>
    </w:p>
    <w:p w:rsidR="00CD05B7" w:rsidRPr="003500E0" w:rsidRDefault="0068637D" w:rsidP="003500E0">
      <w:pPr>
        <w:widowControl w:val="0"/>
        <w:suppressAutoHyphens/>
        <w:spacing w:after="340" w:line="293" w:lineRule="auto"/>
        <w:jc w:val="center"/>
        <w:rPr>
          <w:b/>
          <w:caps/>
        </w:rPr>
      </w:pPr>
      <w:r w:rsidRPr="003500E0">
        <w:rPr>
          <w:b/>
          <w:caps/>
        </w:rPr>
        <w:br w:type="page"/>
      </w:r>
      <w:r w:rsidR="00C32029" w:rsidRPr="003500E0">
        <w:rPr>
          <w:b/>
          <w:caps/>
        </w:rPr>
        <w:t>INSTRUME</w:t>
      </w:r>
      <w:r w:rsidR="00F14048" w:rsidRPr="003500E0">
        <w:rPr>
          <w:b/>
          <w:caps/>
        </w:rPr>
        <w:t xml:space="preserve">NTO PARTICULAR DE ESCRITURA DA </w:t>
      </w:r>
      <w:r w:rsidR="00C32029" w:rsidRPr="003500E0">
        <w:rPr>
          <w:b/>
          <w:caps/>
        </w:rPr>
        <w:t xml:space="preserve">1ª (PRIMEIRA) EMISSÃO DE DEBÊNTURES SIMPLES, NÃO CONVERSÍVEIS EM AÇÕES, </w:t>
      </w:r>
      <w:r w:rsidR="00156F97" w:rsidRPr="003500E0">
        <w:rPr>
          <w:b/>
          <w:caps/>
        </w:rPr>
        <w:t xml:space="preserve">DA ESPÉCIE </w:t>
      </w:r>
      <w:r w:rsidR="00997E8A" w:rsidRPr="003500E0">
        <w:rPr>
          <w:b/>
          <w:caps/>
        </w:rPr>
        <w:t>qUIROGRAFÁRIA</w:t>
      </w:r>
      <w:r w:rsidR="00156F97" w:rsidRPr="003500E0">
        <w:rPr>
          <w:b/>
          <w:caps/>
        </w:rPr>
        <w:t>, COM GARANTIA FIDEJUSSÓRIA, EM SÉRIE ÚNICA</w:t>
      </w:r>
      <w:r w:rsidR="00CD05B7" w:rsidRPr="003500E0">
        <w:rPr>
          <w:b/>
          <w:caps/>
        </w:rPr>
        <w:t xml:space="preserve">, DA </w:t>
      </w:r>
      <w:r w:rsidR="0032126F" w:rsidRPr="003500E0">
        <w:rPr>
          <w:b/>
          <w:caps/>
        </w:rPr>
        <w:t xml:space="preserve">SANTA VITÓRIA DO </w:t>
      </w:r>
      <w:proofErr w:type="gramStart"/>
      <w:r w:rsidR="0032126F" w:rsidRPr="003500E0">
        <w:rPr>
          <w:b/>
          <w:caps/>
        </w:rPr>
        <w:t>PALMAR ENERGIAS</w:t>
      </w:r>
      <w:proofErr w:type="gramEnd"/>
      <w:r w:rsidR="0032126F" w:rsidRPr="003500E0">
        <w:rPr>
          <w:b/>
          <w:caps/>
        </w:rPr>
        <w:t xml:space="preserve"> RENOVÁVEIS S.A.</w:t>
      </w:r>
    </w:p>
    <w:p w:rsidR="00CD05B7" w:rsidRPr="003500E0" w:rsidRDefault="00560CB4" w:rsidP="003500E0">
      <w:pPr>
        <w:widowControl w:val="0"/>
        <w:suppressAutoHyphens/>
        <w:spacing w:after="340" w:line="293" w:lineRule="auto"/>
        <w:jc w:val="both"/>
      </w:pPr>
      <w:r w:rsidRPr="003500E0">
        <w:t xml:space="preserve">O presente “Instrumento Particular de Escritura da 1ª (primeira) Emissão de </w:t>
      </w:r>
      <w:r w:rsidR="00997E8A" w:rsidRPr="003500E0">
        <w:t>Debêntures Simples, Não Conversíveis em Ações, da Espécie Quirografária, com Garantia Fidejussória, em Série Única</w:t>
      </w:r>
      <w:r w:rsidRPr="003500E0">
        <w:t xml:space="preserve">, da </w:t>
      </w:r>
      <w:r w:rsidR="0032126F" w:rsidRPr="003500E0">
        <w:t xml:space="preserve">Santa Vitória do </w:t>
      </w:r>
      <w:proofErr w:type="gramStart"/>
      <w:r w:rsidR="0032126F" w:rsidRPr="003500E0">
        <w:t>Palmar Energias</w:t>
      </w:r>
      <w:proofErr w:type="gramEnd"/>
      <w:r w:rsidR="0032126F" w:rsidRPr="003500E0">
        <w:t xml:space="preserve"> Renováveis S.A.</w:t>
      </w:r>
      <w:r w:rsidRPr="003500E0">
        <w:t>” (“</w:t>
      </w:r>
      <w:r w:rsidRPr="003500E0">
        <w:rPr>
          <w:b/>
        </w:rPr>
        <w:t>Escritura de Emissão</w:t>
      </w:r>
      <w:r w:rsidRPr="003500E0">
        <w:t>”) é celebrad</w:t>
      </w:r>
      <w:r w:rsidR="005D78AE" w:rsidRPr="003500E0">
        <w:t>o</w:t>
      </w:r>
      <w:r w:rsidRPr="003500E0">
        <w:t xml:space="preserve"> nesta data pelas seguintes partes (“</w:t>
      </w:r>
      <w:r w:rsidRPr="003500E0">
        <w:rPr>
          <w:b/>
        </w:rPr>
        <w:t>Partes</w:t>
      </w:r>
      <w:r w:rsidRPr="003500E0">
        <w:t>”)</w:t>
      </w:r>
      <w:r w:rsidR="00CD05B7" w:rsidRPr="003500E0">
        <w:t>:</w:t>
      </w:r>
    </w:p>
    <w:p w:rsidR="00560CB4" w:rsidRPr="003500E0" w:rsidRDefault="00560CB4" w:rsidP="003500E0">
      <w:pPr>
        <w:keepNext/>
        <w:keepLines/>
        <w:numPr>
          <w:ilvl w:val="0"/>
          <w:numId w:val="47"/>
        </w:numPr>
        <w:spacing w:after="340" w:line="293" w:lineRule="auto"/>
        <w:ind w:left="709" w:hanging="709"/>
        <w:jc w:val="both"/>
        <w:outlineLvl w:val="0"/>
      </w:pPr>
      <w:r w:rsidRPr="003500E0">
        <w:t>Como emissora e ofertante das debêntures objeto desta Escritura de Emissão (“</w:t>
      </w:r>
      <w:r w:rsidRPr="003500E0">
        <w:rPr>
          <w:b/>
        </w:rPr>
        <w:t>Debêntures</w:t>
      </w:r>
      <w:r w:rsidRPr="003500E0">
        <w:t>”):</w:t>
      </w:r>
    </w:p>
    <w:p w:rsidR="00CD05B7" w:rsidRPr="003500E0" w:rsidRDefault="00FA023A" w:rsidP="003500E0">
      <w:pPr>
        <w:spacing w:after="340" w:line="293" w:lineRule="auto"/>
        <w:ind w:left="709"/>
        <w:jc w:val="both"/>
        <w:outlineLvl w:val="0"/>
      </w:pPr>
      <w:r w:rsidRPr="003500E0">
        <w:rPr>
          <w:b/>
          <w:smallCaps/>
        </w:rPr>
        <w:t xml:space="preserve">SANTA VITÓRIA DO </w:t>
      </w:r>
      <w:proofErr w:type="gramStart"/>
      <w:r w:rsidRPr="003500E0">
        <w:rPr>
          <w:b/>
          <w:smallCaps/>
        </w:rPr>
        <w:t>PALMAR ENERGIAS</w:t>
      </w:r>
      <w:proofErr w:type="gramEnd"/>
      <w:r w:rsidRPr="003500E0">
        <w:rPr>
          <w:b/>
          <w:smallCaps/>
        </w:rPr>
        <w:t xml:space="preserve"> RENOVÁVEIS S.A.</w:t>
      </w:r>
      <w:r w:rsidR="00CD05B7" w:rsidRPr="003500E0">
        <w:rPr>
          <w:bCs/>
        </w:rPr>
        <w:t xml:space="preserve">, sociedade por ações de capital fechado com sede na </w:t>
      </w:r>
      <w:r w:rsidRPr="003500E0">
        <w:rPr>
          <w:bCs/>
        </w:rPr>
        <w:t>Alameda Dr. Carlos de Carvalho, n.º 555, conjunto 161, 16º andar, Centro Empresarial Engenheiro José Joaquim, Centro, CEP 80430-180</w:t>
      </w:r>
      <w:r w:rsidR="00CD05B7" w:rsidRPr="003500E0">
        <w:rPr>
          <w:bCs/>
        </w:rPr>
        <w:t xml:space="preserve">, </w:t>
      </w:r>
      <w:r w:rsidRPr="003500E0">
        <w:rPr>
          <w:bCs/>
        </w:rPr>
        <w:t xml:space="preserve">na Cidade de Curitiba, Estado do Paraná, </w:t>
      </w:r>
      <w:r w:rsidR="00CD05B7" w:rsidRPr="003500E0">
        <w:rPr>
          <w:bCs/>
        </w:rPr>
        <w:t>inscrita no Cadastro Nacional de Pessoa Jurídica do Ministério da Fazenda (“</w:t>
      </w:r>
      <w:r w:rsidR="00CD05B7" w:rsidRPr="003500E0">
        <w:rPr>
          <w:b/>
          <w:bCs/>
        </w:rPr>
        <w:t>CNPJ/MF</w:t>
      </w:r>
      <w:r w:rsidR="00CD05B7" w:rsidRPr="003500E0">
        <w:rPr>
          <w:bCs/>
        </w:rPr>
        <w:t>”) sob o n.º </w:t>
      </w:r>
      <w:r w:rsidRPr="003500E0">
        <w:rPr>
          <w:bCs/>
        </w:rPr>
        <w:t>18.156.217/0001-50</w:t>
      </w:r>
      <w:r w:rsidR="00CD05B7" w:rsidRPr="003500E0">
        <w:rPr>
          <w:bCs/>
        </w:rPr>
        <w:t xml:space="preserve"> e na </w:t>
      </w:r>
      <w:r w:rsidR="00632FF7" w:rsidRPr="003500E0">
        <w:rPr>
          <w:bCs/>
        </w:rPr>
        <w:t>Junta Comercial do Estado do Paraná (“</w:t>
      </w:r>
      <w:r w:rsidR="00632FF7" w:rsidRPr="003500E0">
        <w:rPr>
          <w:b/>
          <w:bCs/>
        </w:rPr>
        <w:t>JUCEPAR</w:t>
      </w:r>
      <w:r w:rsidR="00632FF7" w:rsidRPr="003500E0">
        <w:rPr>
          <w:bCs/>
        </w:rPr>
        <w:t>”)</w:t>
      </w:r>
      <w:r w:rsidR="00CD05B7" w:rsidRPr="003500E0">
        <w:rPr>
          <w:bCs/>
        </w:rPr>
        <w:t xml:space="preserve"> sob o NIRE n.º </w:t>
      </w:r>
      <w:r w:rsidRPr="003500E0">
        <w:rPr>
          <w:bCs/>
        </w:rPr>
        <w:t>413.000.871.81</w:t>
      </w:r>
      <w:r w:rsidR="00CD05B7" w:rsidRPr="003500E0">
        <w:rPr>
          <w:bCs/>
        </w:rPr>
        <w:t>, neste ato, representada na forma de seu estatuto social</w:t>
      </w:r>
      <w:r w:rsidR="00560CB4" w:rsidRPr="003500E0">
        <w:rPr>
          <w:bCs/>
        </w:rPr>
        <w:t> </w:t>
      </w:r>
      <w:r w:rsidR="00CD05B7" w:rsidRPr="003500E0">
        <w:rPr>
          <w:bCs/>
        </w:rPr>
        <w:t>(“</w:t>
      </w:r>
      <w:r w:rsidR="00CD05B7" w:rsidRPr="003500E0">
        <w:rPr>
          <w:b/>
          <w:bCs/>
        </w:rPr>
        <w:t>Emissora</w:t>
      </w:r>
      <w:r w:rsidR="00CD05B7" w:rsidRPr="003500E0">
        <w:rPr>
          <w:bCs/>
        </w:rPr>
        <w:t>”)</w:t>
      </w:r>
      <w:r w:rsidR="00CD05B7" w:rsidRPr="003500E0">
        <w:t>;</w:t>
      </w:r>
    </w:p>
    <w:p w:rsidR="00560CB4" w:rsidRPr="003500E0" w:rsidRDefault="00560CB4" w:rsidP="003500E0">
      <w:pPr>
        <w:keepNext/>
        <w:keepLines/>
        <w:numPr>
          <w:ilvl w:val="0"/>
          <w:numId w:val="47"/>
        </w:numPr>
        <w:spacing w:after="340" w:line="293" w:lineRule="auto"/>
        <w:ind w:left="709" w:hanging="709"/>
        <w:jc w:val="both"/>
        <w:outlineLvl w:val="0"/>
        <w:rPr>
          <w:bCs/>
        </w:rPr>
      </w:pPr>
      <w:r w:rsidRPr="003500E0">
        <w:t>Como agente fiduciário, representando os interesses da comunhão dos titulares das Debêntures (“</w:t>
      </w:r>
      <w:r w:rsidRPr="003500E0">
        <w:rPr>
          <w:b/>
        </w:rPr>
        <w:t>Debenturistas</w:t>
      </w:r>
      <w:r w:rsidRPr="003500E0">
        <w:t>”)</w:t>
      </w:r>
      <w:r w:rsidRPr="003500E0">
        <w:rPr>
          <w:rFonts w:eastAsia="Arial Unicode MS"/>
          <w:color w:val="000000"/>
        </w:rPr>
        <w:t>:</w:t>
      </w:r>
    </w:p>
    <w:p w:rsidR="00CD05B7" w:rsidRPr="003500E0" w:rsidRDefault="004B07E2" w:rsidP="003500E0">
      <w:pPr>
        <w:spacing w:after="340" w:line="293" w:lineRule="auto"/>
        <w:ind w:left="709"/>
        <w:jc w:val="both"/>
        <w:outlineLvl w:val="0"/>
        <w:rPr>
          <w:bCs/>
        </w:rPr>
      </w:pPr>
      <w:r w:rsidRPr="003500E0">
        <w:rPr>
          <w:rFonts w:eastAsia="Arial Unicode MS"/>
          <w:b/>
          <w:color w:val="000000"/>
        </w:rPr>
        <w:t>OLIVEIRA TRUST DISTRIBUIDORA DE TÍTULOS E VALORES MOBILIÁRIOS S.A.</w:t>
      </w:r>
      <w:r w:rsidR="00CD05B7" w:rsidRPr="003500E0">
        <w:rPr>
          <w:rFonts w:eastAsia="Arial Unicode MS"/>
          <w:color w:val="000000"/>
        </w:rPr>
        <w:t xml:space="preserve">, </w:t>
      </w:r>
      <w:r w:rsidRPr="003500E0">
        <w:t>instituição financeira com sede na Avenida das Américas, n.º 500, bloco 13, grupo 205, CEP 22640-100</w:t>
      </w:r>
      <w:r w:rsidR="0071135A" w:rsidRPr="003500E0">
        <w:rPr>
          <w:rFonts w:eastAsia="Arial Unicode MS"/>
          <w:color w:val="000000"/>
        </w:rPr>
        <w:t xml:space="preserve">, </w:t>
      </w:r>
      <w:r w:rsidRPr="003500E0">
        <w:t>na Cidade do Rio de Janeiro, Estado do Rio de Janeiro</w:t>
      </w:r>
      <w:r w:rsidR="00CD05B7" w:rsidRPr="003500E0">
        <w:rPr>
          <w:rFonts w:eastAsia="Arial Unicode MS"/>
          <w:color w:val="000000"/>
        </w:rPr>
        <w:t xml:space="preserve">, </w:t>
      </w:r>
      <w:r w:rsidR="00EC1D1F" w:rsidRPr="003500E0">
        <w:rPr>
          <w:bCs/>
        </w:rPr>
        <w:t>inscrita no CNPJ/MF</w:t>
      </w:r>
      <w:r w:rsidR="00EC1D1F" w:rsidRPr="003500E0">
        <w:rPr>
          <w:b/>
          <w:bCs/>
        </w:rPr>
        <w:t xml:space="preserve"> </w:t>
      </w:r>
      <w:r w:rsidR="00EC1D1F" w:rsidRPr="003500E0">
        <w:rPr>
          <w:bCs/>
        </w:rPr>
        <w:t>sob o n.º 36.113.876/0001-91</w:t>
      </w:r>
      <w:r w:rsidR="00492C8D" w:rsidRPr="003500E0">
        <w:rPr>
          <w:bCs/>
        </w:rPr>
        <w:t xml:space="preserve"> e na Junta Comercial do Estado do Rio de Janeiro sob o NIRE n.º 332</w:t>
      </w:r>
      <w:r w:rsidR="00C45FE9" w:rsidRPr="003500E0">
        <w:rPr>
          <w:bCs/>
        </w:rPr>
        <w:t>.</w:t>
      </w:r>
      <w:r w:rsidR="00492C8D" w:rsidRPr="003500E0">
        <w:rPr>
          <w:bCs/>
        </w:rPr>
        <w:t>021</w:t>
      </w:r>
      <w:r w:rsidR="00C45FE9" w:rsidRPr="003500E0">
        <w:rPr>
          <w:bCs/>
        </w:rPr>
        <w:t>.</w:t>
      </w:r>
      <w:r w:rsidR="00492C8D" w:rsidRPr="003500E0">
        <w:rPr>
          <w:bCs/>
        </w:rPr>
        <w:t>971</w:t>
      </w:r>
      <w:r w:rsidR="00C45FE9" w:rsidRPr="003500E0">
        <w:rPr>
          <w:bCs/>
        </w:rPr>
        <w:t>.</w:t>
      </w:r>
      <w:r w:rsidR="00492C8D" w:rsidRPr="003500E0">
        <w:rPr>
          <w:bCs/>
        </w:rPr>
        <w:t>98</w:t>
      </w:r>
      <w:r w:rsidR="00492C8D" w:rsidRPr="003500E0">
        <w:rPr>
          <w:rFonts w:eastAsia="Arial Unicode MS"/>
          <w:color w:val="000000"/>
        </w:rPr>
        <w:t>,</w:t>
      </w:r>
      <w:r w:rsidR="00EC1D1F" w:rsidRPr="003500E0">
        <w:rPr>
          <w:bCs/>
        </w:rPr>
        <w:t xml:space="preserve"> </w:t>
      </w:r>
      <w:r w:rsidR="00CD05B7" w:rsidRPr="003500E0">
        <w:rPr>
          <w:rFonts w:eastAsia="Arial Unicode MS"/>
          <w:color w:val="000000"/>
        </w:rPr>
        <w:t xml:space="preserve">neste </w:t>
      </w:r>
      <w:proofErr w:type="gramStart"/>
      <w:r w:rsidR="00CD05B7" w:rsidRPr="003500E0">
        <w:rPr>
          <w:rFonts w:eastAsia="Arial Unicode MS"/>
          <w:color w:val="000000"/>
        </w:rPr>
        <w:t>ato representada na forma de seu estatuto social</w:t>
      </w:r>
      <w:proofErr w:type="gramEnd"/>
      <w:r w:rsidR="00CD05B7" w:rsidRPr="003500E0">
        <w:rPr>
          <w:bCs/>
        </w:rPr>
        <w:t> (“</w:t>
      </w:r>
      <w:r w:rsidR="00CD05B7" w:rsidRPr="003500E0">
        <w:rPr>
          <w:b/>
          <w:bCs/>
        </w:rPr>
        <w:t>Agente Fiduciário</w:t>
      </w:r>
      <w:r w:rsidR="00CD05B7" w:rsidRPr="003500E0">
        <w:rPr>
          <w:bCs/>
        </w:rPr>
        <w:t>”);</w:t>
      </w:r>
    </w:p>
    <w:p w:rsidR="00560CB4" w:rsidRPr="003500E0" w:rsidRDefault="00E637E2" w:rsidP="003500E0">
      <w:pPr>
        <w:keepNext/>
        <w:keepLines/>
        <w:numPr>
          <w:ilvl w:val="0"/>
          <w:numId w:val="47"/>
        </w:numPr>
        <w:spacing w:after="340" w:line="293" w:lineRule="auto"/>
        <w:ind w:left="709" w:hanging="709"/>
        <w:jc w:val="both"/>
        <w:outlineLvl w:val="0"/>
      </w:pPr>
      <w:r w:rsidRPr="003500E0">
        <w:rPr>
          <w:bCs/>
        </w:rPr>
        <w:t>N</w:t>
      </w:r>
      <w:r w:rsidR="00560CB4" w:rsidRPr="003500E0">
        <w:rPr>
          <w:bCs/>
        </w:rPr>
        <w:t>a qualidade de fiadora</w:t>
      </w:r>
      <w:r w:rsidR="00BC4784" w:rsidRPr="003500E0">
        <w:rPr>
          <w:bCs/>
        </w:rPr>
        <w:t>s</w:t>
      </w:r>
      <w:r w:rsidR="00560CB4" w:rsidRPr="003500E0">
        <w:rPr>
          <w:bCs/>
        </w:rPr>
        <w:t>:</w:t>
      </w:r>
    </w:p>
    <w:p w:rsidR="00CD05B7" w:rsidRPr="003500E0" w:rsidRDefault="00CD05B7" w:rsidP="003500E0">
      <w:pPr>
        <w:spacing w:after="340" w:line="293" w:lineRule="auto"/>
        <w:ind w:left="709"/>
        <w:jc w:val="both"/>
        <w:outlineLvl w:val="0"/>
      </w:pPr>
      <w:r w:rsidRPr="003500E0">
        <w:rPr>
          <w:b/>
          <w:bCs/>
        </w:rPr>
        <w:t>ATLANTIC ENERGIAS RENOVÁVEIS S.A.</w:t>
      </w:r>
      <w:r w:rsidRPr="003500E0">
        <w:t>, sociedade por ações, com sede na Alameda Dr. Carlos</w:t>
      </w:r>
      <w:r w:rsidR="000F1E7F" w:rsidRPr="003500E0">
        <w:t xml:space="preserve"> de Carvalho, n.º 555, conjunto 161</w:t>
      </w:r>
      <w:r w:rsidRPr="003500E0">
        <w:t xml:space="preserve">, Centro, CEP 80.430-180, na Cidade de Curitiba, Estado do Paraná, inscrita no CNPJ/MF sob o n.º 11.489.312/0001-27, </w:t>
      </w:r>
      <w:r w:rsidR="00670795" w:rsidRPr="003500E0">
        <w:t xml:space="preserve">e </w:t>
      </w:r>
      <w:r w:rsidR="00BC4784" w:rsidRPr="003500E0">
        <w:rPr>
          <w:bCs/>
        </w:rPr>
        <w:t xml:space="preserve">na </w:t>
      </w:r>
      <w:r w:rsidR="00632FF7" w:rsidRPr="003500E0">
        <w:rPr>
          <w:bCs/>
        </w:rPr>
        <w:t xml:space="preserve">JUCEPAR </w:t>
      </w:r>
      <w:r w:rsidR="00670795" w:rsidRPr="003500E0">
        <w:rPr>
          <w:bCs/>
        </w:rPr>
        <w:t>sob o NIRE n.º </w:t>
      </w:r>
      <w:r w:rsidR="000C160C" w:rsidRPr="003500E0">
        <w:rPr>
          <w:bCs/>
        </w:rPr>
        <w:t>413.000.790.64</w:t>
      </w:r>
      <w:r w:rsidR="00670795" w:rsidRPr="003500E0">
        <w:rPr>
          <w:bCs/>
        </w:rPr>
        <w:t xml:space="preserve">, </w:t>
      </w:r>
      <w:r w:rsidRPr="003500E0">
        <w:t xml:space="preserve">neste </w:t>
      </w:r>
      <w:proofErr w:type="gramStart"/>
      <w:r w:rsidRPr="003500E0">
        <w:t>ato representada na forma de seu estatuto social</w:t>
      </w:r>
      <w:proofErr w:type="gramEnd"/>
      <w:r w:rsidRPr="003500E0">
        <w:t> (“</w:t>
      </w:r>
      <w:proofErr w:type="spellStart"/>
      <w:r w:rsidR="00BC4784" w:rsidRPr="003500E0">
        <w:rPr>
          <w:b/>
        </w:rPr>
        <w:t>Atlantic</w:t>
      </w:r>
      <w:proofErr w:type="spellEnd"/>
      <w:r w:rsidRPr="003500E0">
        <w:t>”</w:t>
      </w:r>
      <w:r w:rsidR="00560CB4" w:rsidRPr="003500E0">
        <w:t>);</w:t>
      </w:r>
    </w:p>
    <w:p w:rsidR="00BC4784" w:rsidRPr="003500E0" w:rsidRDefault="00BC4784" w:rsidP="003500E0">
      <w:pPr>
        <w:pStyle w:val="PargrafodaLista"/>
        <w:spacing w:after="340" w:line="293" w:lineRule="auto"/>
        <w:ind w:left="720"/>
        <w:rPr>
          <w:rFonts w:ascii="Tahoma" w:hAnsi="Tahoma"/>
          <w:bCs/>
          <w:sz w:val="22"/>
        </w:rPr>
      </w:pPr>
      <w:r w:rsidRPr="003500E0">
        <w:rPr>
          <w:rFonts w:ascii="Tahoma" w:hAnsi="Tahoma"/>
          <w:b/>
          <w:bCs/>
          <w:sz w:val="22"/>
        </w:rPr>
        <w:t>ACTIS BRASIL ENERGIA FUNDO DE INVESTIMENTO EM PARTICIPAÇÕES</w:t>
      </w:r>
      <w:r w:rsidRPr="003500E0">
        <w:rPr>
          <w:rFonts w:ascii="Tahoma" w:hAnsi="Tahoma"/>
          <w:bCs/>
          <w:sz w:val="22"/>
        </w:rPr>
        <w:t xml:space="preserve">, fundo de investimento em participações constituído sob a forma de condomínio fechado, destinado exclusivamente a </w:t>
      </w:r>
      <w:r w:rsidRPr="003500E0">
        <w:rPr>
          <w:rFonts w:ascii="Tahoma" w:hAnsi="Tahoma"/>
          <w:sz w:val="22"/>
        </w:rPr>
        <w:t xml:space="preserve">investidores qualificados, assim definidos nos termos do artigo 109 da Instrução CVM n.º 409, de 18 de agosto de 2004, conforme alterada, nos termos da </w:t>
      </w:r>
      <w:r w:rsidR="00F4671A" w:rsidRPr="003500E0">
        <w:rPr>
          <w:rFonts w:ascii="Tahoma" w:hAnsi="Tahoma"/>
          <w:sz w:val="22"/>
        </w:rPr>
        <w:t>Instrução CVM n.º 391, de 16 de julho de 2003, conforme alterada (“</w:t>
      </w:r>
      <w:r w:rsidR="00F4671A" w:rsidRPr="003500E0">
        <w:rPr>
          <w:rFonts w:ascii="Tahoma" w:hAnsi="Tahoma"/>
          <w:b/>
          <w:sz w:val="22"/>
        </w:rPr>
        <w:t>Instrução CVM 391</w:t>
      </w:r>
      <w:r w:rsidR="00F4671A" w:rsidRPr="003500E0">
        <w:rPr>
          <w:rFonts w:ascii="Tahoma" w:hAnsi="Tahoma"/>
          <w:sz w:val="22"/>
        </w:rPr>
        <w:t>”)</w:t>
      </w:r>
      <w:r w:rsidRPr="003500E0">
        <w:rPr>
          <w:rFonts w:ascii="Tahoma" w:hAnsi="Tahoma"/>
          <w:sz w:val="22"/>
        </w:rPr>
        <w:t xml:space="preserve">, inscrito no </w:t>
      </w:r>
      <w:r w:rsidRPr="003500E0">
        <w:rPr>
          <w:rFonts w:ascii="Tahoma" w:hAnsi="Tahoma"/>
          <w:bCs/>
          <w:sz w:val="22"/>
        </w:rPr>
        <w:t>CNPJ/MF sob o n.º 18.686.879/0001-32 (“</w:t>
      </w:r>
      <w:r w:rsidR="008B6065" w:rsidRPr="003500E0">
        <w:rPr>
          <w:rFonts w:ascii="Tahoma" w:hAnsi="Tahoma"/>
          <w:b/>
          <w:bCs/>
          <w:sz w:val="22"/>
        </w:rPr>
        <w:t>FIP </w:t>
      </w:r>
      <w:proofErr w:type="spellStart"/>
      <w:r w:rsidR="008B6065" w:rsidRPr="003500E0">
        <w:rPr>
          <w:rFonts w:ascii="Tahoma" w:hAnsi="Tahoma"/>
          <w:b/>
          <w:bCs/>
          <w:sz w:val="22"/>
        </w:rPr>
        <w:t>Actis</w:t>
      </w:r>
      <w:proofErr w:type="spellEnd"/>
      <w:r w:rsidRPr="003500E0">
        <w:rPr>
          <w:rFonts w:ascii="Tahoma" w:hAnsi="Tahoma"/>
          <w:bCs/>
          <w:sz w:val="22"/>
        </w:rPr>
        <w:t xml:space="preserve">”), </w:t>
      </w:r>
      <w:r w:rsidR="00632FF7" w:rsidRPr="003500E0">
        <w:rPr>
          <w:rFonts w:ascii="Tahoma" w:hAnsi="Tahoma"/>
          <w:bCs/>
          <w:sz w:val="22"/>
        </w:rPr>
        <w:t>neste ato representado por seu administrador, nos termos de seu regulamento</w:t>
      </w:r>
      <w:r w:rsidRPr="003500E0">
        <w:rPr>
          <w:rFonts w:ascii="Tahoma" w:hAnsi="Tahoma"/>
          <w:bCs/>
          <w:sz w:val="22"/>
        </w:rPr>
        <w:t>;</w:t>
      </w:r>
    </w:p>
    <w:p w:rsidR="00BC4784" w:rsidRPr="003500E0" w:rsidRDefault="00BC4784" w:rsidP="003500E0">
      <w:pPr>
        <w:spacing w:after="340" w:line="293" w:lineRule="auto"/>
        <w:ind w:left="720"/>
        <w:jc w:val="both"/>
        <w:outlineLvl w:val="0"/>
      </w:pPr>
      <w:r w:rsidRPr="003500E0">
        <w:rPr>
          <w:b/>
          <w:bCs/>
        </w:rPr>
        <w:t>PATTAC EMPREENDIMENTOS E PARTICIPAÇÕES S.A.</w:t>
      </w:r>
      <w:r w:rsidRPr="003500E0">
        <w:rPr>
          <w:bCs/>
        </w:rPr>
        <w:t xml:space="preserve">, sociedade por ações de capital fechado com sede na </w:t>
      </w:r>
      <w:del w:id="13" w:author="Maria Carolina" w:date="2014-04-24T10:49:00Z">
        <w:r w:rsidRPr="00F1158E">
          <w:rPr>
            <w:bCs/>
          </w:rPr>
          <w:delText>[●],</w:delText>
        </w:r>
      </w:del>
      <w:proofErr w:type="spellStart"/>
      <w:ins w:id="14" w:author="Maria Carolina" w:date="2014-04-24T10:49:00Z">
        <w:r w:rsidR="001B12CC" w:rsidRPr="003500E0">
          <w:rPr>
            <w:bCs/>
          </w:rPr>
          <w:t>na</w:t>
        </w:r>
        <w:proofErr w:type="spellEnd"/>
        <w:r w:rsidR="001B12CC" w:rsidRPr="003500E0">
          <w:rPr>
            <w:bCs/>
          </w:rPr>
          <w:t xml:space="preserve"> Alameda Dr. Carlos de Carvalho, n.º 555, conjunto 231, CEP 80430-180, na Cidade de Curitiba, Estado do Paraná</w:t>
        </w:r>
        <w:r w:rsidRPr="003500E0">
          <w:rPr>
            <w:bCs/>
          </w:rPr>
          <w:t>,</w:t>
        </w:r>
      </w:ins>
      <w:r w:rsidRPr="003500E0">
        <w:rPr>
          <w:bCs/>
        </w:rPr>
        <w:t xml:space="preserve"> inscrita no CNPJ/MF sob o n.º 79.704.755/0001-27, e na JUCEPAR sob o NIRE n.º </w:t>
      </w:r>
      <w:del w:id="15" w:author="Maria Carolina" w:date="2014-04-24T10:49:00Z">
        <w:r w:rsidRPr="00F1158E">
          <w:rPr>
            <w:bCs/>
          </w:rPr>
          <w:delText>[●],</w:delText>
        </w:r>
      </w:del>
      <w:ins w:id="16" w:author="Maria Carolina" w:date="2014-04-24T10:49:00Z">
        <w:r w:rsidR="001B12CC" w:rsidRPr="003500E0">
          <w:rPr>
            <w:bCs/>
          </w:rPr>
          <w:t>413.000.774.44</w:t>
        </w:r>
        <w:r w:rsidRPr="003500E0">
          <w:rPr>
            <w:bCs/>
          </w:rPr>
          <w:t>,</w:t>
        </w:r>
      </w:ins>
      <w:r w:rsidRPr="003500E0">
        <w:rPr>
          <w:bCs/>
        </w:rPr>
        <w:t xml:space="preserve"> neste ato, representada na forma de seu estatuto social (“</w:t>
      </w:r>
      <w:proofErr w:type="spellStart"/>
      <w:r w:rsidRPr="003500E0">
        <w:rPr>
          <w:b/>
          <w:bCs/>
        </w:rPr>
        <w:t>Pattac</w:t>
      </w:r>
      <w:proofErr w:type="spellEnd"/>
      <w:r w:rsidRPr="003500E0">
        <w:rPr>
          <w:bCs/>
        </w:rPr>
        <w:t>”</w:t>
      </w:r>
      <w:r w:rsidR="00980E47" w:rsidRPr="003500E0">
        <w:rPr>
          <w:bCs/>
        </w:rPr>
        <w:t xml:space="preserve"> e, em conjunto com </w:t>
      </w:r>
      <w:proofErr w:type="spellStart"/>
      <w:r w:rsidR="00980E47" w:rsidRPr="003500E0">
        <w:rPr>
          <w:bCs/>
        </w:rPr>
        <w:t>Atlantic</w:t>
      </w:r>
      <w:proofErr w:type="spellEnd"/>
      <w:r w:rsidR="00980E47" w:rsidRPr="003500E0">
        <w:rPr>
          <w:bCs/>
        </w:rPr>
        <w:t xml:space="preserve"> e FIP </w:t>
      </w:r>
      <w:proofErr w:type="spellStart"/>
      <w:r w:rsidR="00980E47" w:rsidRPr="003500E0">
        <w:rPr>
          <w:bCs/>
        </w:rPr>
        <w:t>Actis</w:t>
      </w:r>
      <w:proofErr w:type="spellEnd"/>
      <w:r w:rsidR="00980E47" w:rsidRPr="003500E0">
        <w:rPr>
          <w:bCs/>
        </w:rPr>
        <w:t>, “</w:t>
      </w:r>
      <w:r w:rsidR="00980E47" w:rsidRPr="003500E0">
        <w:rPr>
          <w:b/>
          <w:bCs/>
        </w:rPr>
        <w:t>Acionistas Fiadoras</w:t>
      </w:r>
      <w:ins w:id="17" w:author="Maria Carolina" w:date="2014-04-24T10:49:00Z">
        <w:r w:rsidR="001B5557" w:rsidRPr="003500E0">
          <w:rPr>
            <w:b/>
            <w:bCs/>
          </w:rPr>
          <w:t xml:space="preserve"> Brasileiras</w:t>
        </w:r>
      </w:ins>
      <w:r w:rsidR="00980E47" w:rsidRPr="003500E0">
        <w:rPr>
          <w:bCs/>
        </w:rPr>
        <w:t>”</w:t>
      </w:r>
      <w:r w:rsidRPr="003500E0">
        <w:rPr>
          <w:bCs/>
        </w:rPr>
        <w:t>)</w:t>
      </w:r>
      <w:r w:rsidRPr="003500E0">
        <w:t>;</w:t>
      </w:r>
    </w:p>
    <w:p w:rsidR="005B3BA5" w:rsidRPr="003500E0" w:rsidRDefault="00FA023A" w:rsidP="003500E0">
      <w:pPr>
        <w:spacing w:after="340" w:line="293" w:lineRule="auto"/>
        <w:ind w:left="709"/>
        <w:jc w:val="both"/>
        <w:outlineLvl w:val="0"/>
      </w:pPr>
      <w:r w:rsidRPr="003500E0">
        <w:rPr>
          <w:b/>
          <w:smallCaps/>
        </w:rPr>
        <w:t>SANTA VITÓRIA DO PALMAR I ENERGIAS RENOVÁVEIS S.A.</w:t>
      </w:r>
      <w:r w:rsidR="005B3BA5" w:rsidRPr="003500E0">
        <w:rPr>
          <w:bCs/>
        </w:rPr>
        <w:t xml:space="preserve">, sociedade por ações de capital fechado </w:t>
      </w:r>
      <w:r w:rsidRPr="003500E0">
        <w:rPr>
          <w:bCs/>
        </w:rPr>
        <w:t xml:space="preserve">constituída sob a forma de subsidiária integral, </w:t>
      </w:r>
      <w:r w:rsidR="005B3BA5" w:rsidRPr="003500E0">
        <w:rPr>
          <w:bCs/>
        </w:rPr>
        <w:t xml:space="preserve">com </w:t>
      </w:r>
      <w:r w:rsidR="004638F6" w:rsidRPr="003500E0">
        <w:rPr>
          <w:bCs/>
        </w:rPr>
        <w:t xml:space="preserve">sede na Alameda Dr. Carlos de Carvalho, n.º 555, conjunto 161, 16º andar, Centro Empresarial Engenheiro José Joaquim, Centro, CEP 80430-180, na Cidade de Curitiba, Estado do Paraná, inscrita </w:t>
      </w:r>
      <w:r w:rsidR="005B3BA5" w:rsidRPr="003500E0">
        <w:rPr>
          <w:bCs/>
        </w:rPr>
        <w:t>no CNPJ/MF sob o n.º </w:t>
      </w:r>
      <w:r w:rsidR="004638F6" w:rsidRPr="003500E0">
        <w:rPr>
          <w:bCs/>
        </w:rPr>
        <w:t>19.869.355/0001-40</w:t>
      </w:r>
      <w:r w:rsidR="005B3BA5" w:rsidRPr="003500E0">
        <w:rPr>
          <w:bCs/>
        </w:rPr>
        <w:t>, e na JUCEPAR sob o NIRE n.º </w:t>
      </w:r>
      <w:r w:rsidR="004638F6" w:rsidRPr="003500E0">
        <w:rPr>
          <w:bCs/>
        </w:rPr>
        <w:t>413.000.895.82</w:t>
      </w:r>
      <w:r w:rsidR="005B3BA5" w:rsidRPr="003500E0">
        <w:rPr>
          <w:bCs/>
        </w:rPr>
        <w:t>, neste ato, representada na forma de seu estatuto social (“</w:t>
      </w:r>
      <w:r w:rsidR="004638F6" w:rsidRPr="003500E0">
        <w:rPr>
          <w:b/>
          <w:bCs/>
        </w:rPr>
        <w:t>Santa Vitória do Palmar I</w:t>
      </w:r>
      <w:r w:rsidR="005B3BA5" w:rsidRPr="003500E0">
        <w:rPr>
          <w:bCs/>
        </w:rPr>
        <w:t>”)</w:t>
      </w:r>
      <w:r w:rsidRPr="003500E0">
        <w:rPr>
          <w:bCs/>
        </w:rPr>
        <w:t>, cujo objeto é a exploração da Aura Mangueira IV (conforme definido na Cláusula </w:t>
      </w:r>
      <w:r w:rsidRPr="003500E0">
        <w:rPr>
          <w:bCs/>
        </w:rPr>
        <w:fldChar w:fldCharType="begin"/>
      </w:r>
      <w:r w:rsidRPr="003500E0">
        <w:rPr>
          <w:bCs/>
        </w:rPr>
        <w:instrText xml:space="preserve"> REF _Ref385943752 \w \p \h </w:instrText>
      </w:r>
      <w:r w:rsidR="00F1158E" w:rsidRPr="003500E0">
        <w:rPr>
          <w:bCs/>
        </w:rPr>
        <w:instrText xml:space="preserve"> \* MERGEFORMAT </w:instrText>
      </w:r>
      <w:r w:rsidRPr="003500E0">
        <w:rPr>
          <w:bCs/>
        </w:rPr>
      </w:r>
      <w:r w:rsidRPr="003500E0">
        <w:rPr>
          <w:bCs/>
        </w:rPr>
        <w:fldChar w:fldCharType="separate"/>
      </w:r>
      <w:r w:rsidR="003500E0">
        <w:rPr>
          <w:bCs/>
        </w:rPr>
        <w:t>4.1(i) abaixo</w:t>
      </w:r>
      <w:r w:rsidRPr="003500E0">
        <w:rPr>
          <w:bCs/>
        </w:rPr>
        <w:fldChar w:fldCharType="end"/>
      </w:r>
      <w:r w:rsidRPr="003500E0">
        <w:rPr>
          <w:bCs/>
        </w:rPr>
        <w:t>)</w:t>
      </w:r>
      <w:r w:rsidR="005B3BA5" w:rsidRPr="003500E0">
        <w:t>;</w:t>
      </w:r>
    </w:p>
    <w:p w:rsidR="00D41327" w:rsidRPr="003500E0" w:rsidRDefault="00D41327" w:rsidP="003500E0">
      <w:pPr>
        <w:spacing w:after="340" w:line="293" w:lineRule="auto"/>
        <w:ind w:left="709"/>
        <w:jc w:val="both"/>
        <w:outlineLvl w:val="0"/>
      </w:pPr>
      <w:r w:rsidRPr="003500E0">
        <w:rPr>
          <w:b/>
          <w:smallCaps/>
        </w:rPr>
        <w:t>SANTA VITÓRIA DO PALMAR </w:t>
      </w:r>
      <w:r w:rsidR="00C142E7" w:rsidRPr="003500E0">
        <w:rPr>
          <w:b/>
          <w:smallCaps/>
        </w:rPr>
        <w:t>I</w:t>
      </w:r>
      <w:r w:rsidRPr="003500E0">
        <w:rPr>
          <w:b/>
          <w:smallCaps/>
        </w:rPr>
        <w:t>I ENERGIAS RENOVÁVEIS S.A.</w:t>
      </w:r>
      <w:r w:rsidRPr="003500E0">
        <w:rPr>
          <w:bCs/>
        </w:rPr>
        <w:t>, sociedade por ações de capital fechado constituída sob a forma de subsidiária integral, com sede na Alameda Dr. Carlos de Carvalho, n.º 555, conjunto 161, 16º andar, Centro Empresarial Engenheiro José Joaquim, Centro, CEP 80430-180, na Cidade de Curitiba, Estado do Paraná, inscrita no CNPJ/MF sob o n.º </w:t>
      </w:r>
      <w:r w:rsidR="00C6755F" w:rsidRPr="003500E0">
        <w:rPr>
          <w:bCs/>
        </w:rPr>
        <w:t>19.888.311</w:t>
      </w:r>
      <w:r w:rsidRPr="003500E0">
        <w:rPr>
          <w:bCs/>
        </w:rPr>
        <w:t>/0001-</w:t>
      </w:r>
      <w:r w:rsidR="00C6755F" w:rsidRPr="003500E0">
        <w:rPr>
          <w:bCs/>
        </w:rPr>
        <w:t>67</w:t>
      </w:r>
      <w:r w:rsidRPr="003500E0">
        <w:rPr>
          <w:bCs/>
        </w:rPr>
        <w:t>, e na JUCEPAR sob o NIRE n.º 413.000.</w:t>
      </w:r>
      <w:r w:rsidR="00C6755F" w:rsidRPr="003500E0">
        <w:rPr>
          <w:bCs/>
        </w:rPr>
        <w:t>896</w:t>
      </w:r>
      <w:r w:rsidRPr="003500E0">
        <w:rPr>
          <w:bCs/>
        </w:rPr>
        <w:t>.</w:t>
      </w:r>
      <w:r w:rsidR="00C6755F" w:rsidRPr="003500E0">
        <w:rPr>
          <w:bCs/>
        </w:rPr>
        <w:t>21</w:t>
      </w:r>
      <w:r w:rsidRPr="003500E0">
        <w:rPr>
          <w:bCs/>
        </w:rPr>
        <w:t>, neste ato, representada na forma de seu estatuto social (“</w:t>
      </w:r>
      <w:r w:rsidRPr="003500E0">
        <w:rPr>
          <w:b/>
          <w:bCs/>
        </w:rPr>
        <w:t>Santa Vitória do Palmar </w:t>
      </w:r>
      <w:r w:rsidR="00C142E7" w:rsidRPr="003500E0">
        <w:rPr>
          <w:b/>
          <w:bCs/>
        </w:rPr>
        <w:t>I</w:t>
      </w:r>
      <w:r w:rsidRPr="003500E0">
        <w:rPr>
          <w:b/>
          <w:bCs/>
        </w:rPr>
        <w:t>I</w:t>
      </w:r>
      <w:r w:rsidRPr="003500E0">
        <w:rPr>
          <w:bCs/>
        </w:rPr>
        <w:t>”), cujo objeto é a exploração da Aura Mangueira </w:t>
      </w:r>
      <w:r w:rsidR="00C6755F" w:rsidRPr="003500E0">
        <w:rPr>
          <w:bCs/>
        </w:rPr>
        <w:t>VI</w:t>
      </w:r>
      <w:r w:rsidRPr="003500E0">
        <w:rPr>
          <w:bCs/>
        </w:rPr>
        <w:t> (conforme definido na Cláusula </w:t>
      </w:r>
      <w:r w:rsidR="00C6755F" w:rsidRPr="003500E0">
        <w:rPr>
          <w:bCs/>
        </w:rPr>
        <w:fldChar w:fldCharType="begin"/>
      </w:r>
      <w:r w:rsidR="00C6755F" w:rsidRPr="003500E0">
        <w:rPr>
          <w:bCs/>
        </w:rPr>
        <w:instrText xml:space="preserve"> REF _Ref385948219 \w \p \h </w:instrText>
      </w:r>
      <w:r w:rsidR="00F1158E" w:rsidRPr="003500E0">
        <w:rPr>
          <w:bCs/>
        </w:rPr>
        <w:instrText xml:space="preserve"> \* MERGEFORMAT </w:instrText>
      </w:r>
      <w:r w:rsidR="00C6755F" w:rsidRPr="003500E0">
        <w:rPr>
          <w:bCs/>
        </w:rPr>
      </w:r>
      <w:r w:rsidR="00C6755F" w:rsidRPr="003500E0">
        <w:rPr>
          <w:bCs/>
        </w:rPr>
        <w:fldChar w:fldCharType="separate"/>
      </w:r>
      <w:r w:rsidR="003500E0">
        <w:rPr>
          <w:bCs/>
        </w:rPr>
        <w:t>4.1(</w:t>
      </w:r>
      <w:proofErr w:type="spellStart"/>
      <w:r w:rsidR="003500E0">
        <w:rPr>
          <w:bCs/>
        </w:rPr>
        <w:t>ii</w:t>
      </w:r>
      <w:proofErr w:type="spellEnd"/>
      <w:r w:rsidR="003500E0">
        <w:rPr>
          <w:bCs/>
        </w:rPr>
        <w:t>) abaixo</w:t>
      </w:r>
      <w:r w:rsidR="00C6755F" w:rsidRPr="003500E0">
        <w:rPr>
          <w:bCs/>
        </w:rPr>
        <w:fldChar w:fldCharType="end"/>
      </w:r>
      <w:r w:rsidRPr="003500E0">
        <w:rPr>
          <w:bCs/>
        </w:rPr>
        <w:t>)</w:t>
      </w:r>
      <w:r w:rsidRPr="003500E0">
        <w:t>;</w:t>
      </w:r>
    </w:p>
    <w:p w:rsidR="00D41327" w:rsidRPr="003500E0" w:rsidRDefault="00D41327" w:rsidP="003500E0">
      <w:pPr>
        <w:spacing w:after="340" w:line="293" w:lineRule="auto"/>
        <w:ind w:left="709"/>
        <w:jc w:val="both"/>
        <w:outlineLvl w:val="0"/>
      </w:pPr>
      <w:r w:rsidRPr="003500E0">
        <w:rPr>
          <w:b/>
          <w:smallCaps/>
        </w:rPr>
        <w:t>SANTA VITÓRIA DO PALMAR </w:t>
      </w:r>
      <w:r w:rsidR="00C6755F" w:rsidRPr="003500E0">
        <w:rPr>
          <w:b/>
          <w:smallCaps/>
        </w:rPr>
        <w:t>II</w:t>
      </w:r>
      <w:r w:rsidRPr="003500E0">
        <w:rPr>
          <w:b/>
          <w:smallCaps/>
        </w:rPr>
        <w:t>I ENERGIAS RENOVÁVEIS S.A.</w:t>
      </w:r>
      <w:r w:rsidRPr="003500E0">
        <w:rPr>
          <w:bCs/>
        </w:rPr>
        <w:t>, sociedade por ações de capital fechado constituída sob a forma de subsidiária integral, com sede na Alameda Dr. Carlos de Carvalho, n.º 555, conjunto 161, 16º andar, Centro Empresarial Engenheiro José Joaquim, Centro, CEP 80430-180, na Cidade de Curitiba, Estado do Paraná, inscrita no CNPJ/MF sob o n.º </w:t>
      </w:r>
      <w:r w:rsidR="00C6755F" w:rsidRPr="003500E0">
        <w:rPr>
          <w:bCs/>
        </w:rPr>
        <w:t>19.869.512</w:t>
      </w:r>
      <w:r w:rsidRPr="003500E0">
        <w:rPr>
          <w:bCs/>
        </w:rPr>
        <w:t>/0001-</w:t>
      </w:r>
      <w:r w:rsidR="00C6755F" w:rsidRPr="003500E0">
        <w:rPr>
          <w:bCs/>
        </w:rPr>
        <w:t>17</w:t>
      </w:r>
      <w:r w:rsidRPr="003500E0">
        <w:rPr>
          <w:bCs/>
        </w:rPr>
        <w:t>, e na JUCEPAR sob o NIRE n.º 413.000.</w:t>
      </w:r>
      <w:r w:rsidR="00C6755F" w:rsidRPr="003500E0">
        <w:rPr>
          <w:bCs/>
        </w:rPr>
        <w:t>896</w:t>
      </w:r>
      <w:r w:rsidRPr="003500E0">
        <w:rPr>
          <w:bCs/>
        </w:rPr>
        <w:t>.</w:t>
      </w:r>
      <w:r w:rsidR="00C6755F" w:rsidRPr="003500E0">
        <w:rPr>
          <w:bCs/>
        </w:rPr>
        <w:t>39</w:t>
      </w:r>
      <w:r w:rsidRPr="003500E0">
        <w:rPr>
          <w:bCs/>
        </w:rPr>
        <w:t>, neste ato, representada na forma de seu estatuto social (“</w:t>
      </w:r>
      <w:r w:rsidRPr="003500E0">
        <w:rPr>
          <w:b/>
          <w:bCs/>
        </w:rPr>
        <w:t>Santa Vitória do Palmar </w:t>
      </w:r>
      <w:r w:rsidR="00C6755F" w:rsidRPr="003500E0">
        <w:rPr>
          <w:b/>
          <w:bCs/>
        </w:rPr>
        <w:t>II</w:t>
      </w:r>
      <w:r w:rsidRPr="003500E0">
        <w:rPr>
          <w:b/>
          <w:bCs/>
        </w:rPr>
        <w:t>I</w:t>
      </w:r>
      <w:r w:rsidRPr="003500E0">
        <w:rPr>
          <w:bCs/>
        </w:rPr>
        <w:t>”), cujo objeto é a exploração da Aura Mangueira </w:t>
      </w:r>
      <w:r w:rsidR="00C6755F" w:rsidRPr="003500E0">
        <w:rPr>
          <w:bCs/>
        </w:rPr>
        <w:t>X</w:t>
      </w:r>
      <w:r w:rsidRPr="003500E0">
        <w:rPr>
          <w:bCs/>
        </w:rPr>
        <w:t>I (conforme definido na Cláusula </w:t>
      </w:r>
      <w:r w:rsidR="00C6755F" w:rsidRPr="003500E0">
        <w:rPr>
          <w:bCs/>
        </w:rPr>
        <w:fldChar w:fldCharType="begin"/>
      </w:r>
      <w:r w:rsidR="00C6755F" w:rsidRPr="003500E0">
        <w:rPr>
          <w:bCs/>
        </w:rPr>
        <w:instrText xml:space="preserve"> REF _Ref385948319 \w \p \h </w:instrText>
      </w:r>
      <w:r w:rsidR="00F1158E" w:rsidRPr="003500E0">
        <w:rPr>
          <w:bCs/>
        </w:rPr>
        <w:instrText xml:space="preserve"> \* MERGEFORMAT </w:instrText>
      </w:r>
      <w:r w:rsidR="00C6755F" w:rsidRPr="003500E0">
        <w:rPr>
          <w:bCs/>
        </w:rPr>
      </w:r>
      <w:r w:rsidR="00C6755F" w:rsidRPr="003500E0">
        <w:rPr>
          <w:bCs/>
        </w:rPr>
        <w:fldChar w:fldCharType="separate"/>
      </w:r>
      <w:r w:rsidR="003500E0">
        <w:rPr>
          <w:bCs/>
        </w:rPr>
        <w:t>4.1(</w:t>
      </w:r>
      <w:proofErr w:type="spellStart"/>
      <w:r w:rsidR="003500E0">
        <w:rPr>
          <w:bCs/>
        </w:rPr>
        <w:t>iii</w:t>
      </w:r>
      <w:proofErr w:type="spellEnd"/>
      <w:r w:rsidR="003500E0">
        <w:rPr>
          <w:bCs/>
        </w:rPr>
        <w:t>) abaixo</w:t>
      </w:r>
      <w:r w:rsidR="00C6755F" w:rsidRPr="003500E0">
        <w:rPr>
          <w:bCs/>
        </w:rPr>
        <w:fldChar w:fldCharType="end"/>
      </w:r>
      <w:r w:rsidRPr="003500E0">
        <w:rPr>
          <w:bCs/>
        </w:rPr>
        <w:t>)</w:t>
      </w:r>
      <w:r w:rsidRPr="003500E0">
        <w:t>;</w:t>
      </w:r>
    </w:p>
    <w:p w:rsidR="00D41327" w:rsidRPr="003500E0" w:rsidRDefault="00D41327" w:rsidP="003500E0">
      <w:pPr>
        <w:spacing w:after="340" w:line="293" w:lineRule="auto"/>
        <w:ind w:left="709"/>
        <w:jc w:val="both"/>
        <w:outlineLvl w:val="0"/>
      </w:pPr>
      <w:r w:rsidRPr="003500E0">
        <w:rPr>
          <w:b/>
          <w:smallCaps/>
        </w:rPr>
        <w:t>SANTA VITÓRIA DO PALMAR </w:t>
      </w:r>
      <w:r w:rsidR="00574652" w:rsidRPr="003500E0">
        <w:rPr>
          <w:b/>
          <w:smallCaps/>
        </w:rPr>
        <w:t>IV</w:t>
      </w:r>
      <w:r w:rsidRPr="003500E0">
        <w:rPr>
          <w:b/>
          <w:smallCaps/>
        </w:rPr>
        <w:t xml:space="preserve"> ENERGIAS RENOVÁVEIS S.A.</w:t>
      </w:r>
      <w:r w:rsidRPr="003500E0">
        <w:rPr>
          <w:bCs/>
        </w:rPr>
        <w:t>, sociedade por ações de capital fechado constituída sob a forma de subsidiária integral, com sede na Alameda Dr. Carlos de Carvalho, n.º 555, conjunto 161, 16º andar, Centro Empresarial Engenheiro José Joaquim, Centro, CEP 80430-180, na Cidade de Curitiba, Estado do Paraná, inscrita no CNPJ/MF sob o n.º </w:t>
      </w:r>
      <w:r w:rsidR="00574652" w:rsidRPr="003500E0">
        <w:rPr>
          <w:bCs/>
        </w:rPr>
        <w:t>19.888.199/0001-64</w:t>
      </w:r>
      <w:r w:rsidRPr="003500E0">
        <w:rPr>
          <w:bCs/>
        </w:rPr>
        <w:t>, e na JUCEPAR sob o NIRE n.º 413.000.895.</w:t>
      </w:r>
      <w:r w:rsidR="00574652" w:rsidRPr="003500E0">
        <w:rPr>
          <w:bCs/>
        </w:rPr>
        <w:t>91</w:t>
      </w:r>
      <w:r w:rsidRPr="003500E0">
        <w:rPr>
          <w:bCs/>
        </w:rPr>
        <w:t>, neste ato, representada na forma de seu estatuto social (“</w:t>
      </w:r>
      <w:r w:rsidRPr="003500E0">
        <w:rPr>
          <w:b/>
          <w:bCs/>
        </w:rPr>
        <w:t>Santa Vitória do Palmar I</w:t>
      </w:r>
      <w:r w:rsidR="00574652" w:rsidRPr="003500E0">
        <w:rPr>
          <w:b/>
          <w:bCs/>
        </w:rPr>
        <w:t>V</w:t>
      </w:r>
      <w:r w:rsidRPr="003500E0">
        <w:rPr>
          <w:bCs/>
        </w:rPr>
        <w:t>”), cujo objeto é a exploração da Aura Mangueira </w:t>
      </w:r>
      <w:r w:rsidR="00574652" w:rsidRPr="003500E0">
        <w:rPr>
          <w:bCs/>
        </w:rPr>
        <w:t>XI</w:t>
      </w:r>
      <w:r w:rsidRPr="003500E0">
        <w:rPr>
          <w:bCs/>
        </w:rPr>
        <w:t>I (conforme definido na Cláusula </w:t>
      </w:r>
      <w:r w:rsidR="00574652" w:rsidRPr="003500E0">
        <w:rPr>
          <w:bCs/>
        </w:rPr>
        <w:fldChar w:fldCharType="begin"/>
      </w:r>
      <w:r w:rsidR="00574652" w:rsidRPr="003500E0">
        <w:rPr>
          <w:bCs/>
        </w:rPr>
        <w:instrText xml:space="preserve"> REF _Ref385948392 \w \p \h </w:instrText>
      </w:r>
      <w:r w:rsidR="00F1158E" w:rsidRPr="003500E0">
        <w:rPr>
          <w:bCs/>
        </w:rPr>
        <w:instrText xml:space="preserve"> \* MERGEFORMAT </w:instrText>
      </w:r>
      <w:r w:rsidR="00574652" w:rsidRPr="003500E0">
        <w:rPr>
          <w:bCs/>
        </w:rPr>
      </w:r>
      <w:r w:rsidR="00574652" w:rsidRPr="003500E0">
        <w:rPr>
          <w:bCs/>
        </w:rPr>
        <w:fldChar w:fldCharType="separate"/>
      </w:r>
      <w:r w:rsidR="003500E0">
        <w:rPr>
          <w:bCs/>
        </w:rPr>
        <w:t>4.1(</w:t>
      </w:r>
      <w:proofErr w:type="spellStart"/>
      <w:r w:rsidR="003500E0">
        <w:rPr>
          <w:bCs/>
        </w:rPr>
        <w:t>iv</w:t>
      </w:r>
      <w:proofErr w:type="spellEnd"/>
      <w:r w:rsidR="003500E0">
        <w:rPr>
          <w:bCs/>
        </w:rPr>
        <w:t>) abaixo</w:t>
      </w:r>
      <w:r w:rsidR="00574652" w:rsidRPr="003500E0">
        <w:rPr>
          <w:bCs/>
        </w:rPr>
        <w:fldChar w:fldCharType="end"/>
      </w:r>
      <w:r w:rsidRPr="003500E0">
        <w:rPr>
          <w:bCs/>
        </w:rPr>
        <w:t>)</w:t>
      </w:r>
      <w:r w:rsidRPr="003500E0">
        <w:t>;</w:t>
      </w:r>
    </w:p>
    <w:p w:rsidR="00D41327" w:rsidRPr="003500E0" w:rsidRDefault="00D41327" w:rsidP="003500E0">
      <w:pPr>
        <w:spacing w:after="340" w:line="293" w:lineRule="auto"/>
        <w:ind w:left="709"/>
        <w:jc w:val="both"/>
        <w:outlineLvl w:val="0"/>
      </w:pPr>
      <w:r w:rsidRPr="003500E0">
        <w:rPr>
          <w:b/>
          <w:smallCaps/>
        </w:rPr>
        <w:t>SANTA VITÓRIA DO PALMAR </w:t>
      </w:r>
      <w:r w:rsidR="00E50D78" w:rsidRPr="003500E0">
        <w:rPr>
          <w:b/>
          <w:smallCaps/>
        </w:rPr>
        <w:t>V</w:t>
      </w:r>
      <w:r w:rsidRPr="003500E0">
        <w:rPr>
          <w:b/>
          <w:smallCaps/>
        </w:rPr>
        <w:t xml:space="preserve"> ENERGIAS RENOVÁVEIS S.A.</w:t>
      </w:r>
      <w:r w:rsidRPr="003500E0">
        <w:rPr>
          <w:bCs/>
        </w:rPr>
        <w:t>, sociedade por ações de capital fechado constituída sob a forma de subsidiária integral, com sede na Alameda Dr. Carlos de Carvalho, n.º 555, conjunto 161, 16º andar, Centro Empresarial Engenheiro José Joaquim, Centro, CEP 80430-180, na Cidade de Curitiba, Estado do Paraná, inscrita no CNPJ/MF sob o n.º </w:t>
      </w:r>
      <w:r w:rsidR="00E50D78" w:rsidRPr="003500E0">
        <w:rPr>
          <w:bCs/>
        </w:rPr>
        <w:t>19.868.433</w:t>
      </w:r>
      <w:r w:rsidRPr="003500E0">
        <w:rPr>
          <w:bCs/>
        </w:rPr>
        <w:t>/0001-</w:t>
      </w:r>
      <w:r w:rsidR="00E50D78" w:rsidRPr="003500E0">
        <w:rPr>
          <w:bCs/>
        </w:rPr>
        <w:t>91</w:t>
      </w:r>
      <w:r w:rsidRPr="003500E0">
        <w:rPr>
          <w:bCs/>
        </w:rPr>
        <w:t>, e na JUCEPAR sob o NIRE n.º 413.000.895.</w:t>
      </w:r>
      <w:r w:rsidR="00E50D78" w:rsidRPr="003500E0">
        <w:rPr>
          <w:bCs/>
        </w:rPr>
        <w:t>74</w:t>
      </w:r>
      <w:r w:rsidRPr="003500E0">
        <w:rPr>
          <w:bCs/>
        </w:rPr>
        <w:t>, neste ato, representada na forma de seu estatuto social (“</w:t>
      </w:r>
      <w:r w:rsidRPr="003500E0">
        <w:rPr>
          <w:b/>
          <w:bCs/>
        </w:rPr>
        <w:t>Santa Vitória do Palmar </w:t>
      </w:r>
      <w:r w:rsidR="00E50D78" w:rsidRPr="003500E0">
        <w:rPr>
          <w:b/>
          <w:bCs/>
        </w:rPr>
        <w:t>V</w:t>
      </w:r>
      <w:r w:rsidRPr="003500E0">
        <w:rPr>
          <w:bCs/>
        </w:rPr>
        <w:t>”), cujo objeto é a exploração da Aura Mangueira </w:t>
      </w:r>
      <w:r w:rsidR="00E50D78" w:rsidRPr="003500E0">
        <w:rPr>
          <w:bCs/>
        </w:rPr>
        <w:t>XII</w:t>
      </w:r>
      <w:r w:rsidRPr="003500E0">
        <w:rPr>
          <w:bCs/>
        </w:rPr>
        <w:t> (conforme definido na Cláusula </w:t>
      </w:r>
      <w:r w:rsidR="00E50D78" w:rsidRPr="003500E0">
        <w:rPr>
          <w:bCs/>
        </w:rPr>
        <w:fldChar w:fldCharType="begin"/>
      </w:r>
      <w:r w:rsidR="00E50D78" w:rsidRPr="003500E0">
        <w:rPr>
          <w:bCs/>
        </w:rPr>
        <w:instrText xml:space="preserve"> REF _Ref385948473 \w \p \h </w:instrText>
      </w:r>
      <w:r w:rsidR="00F1158E" w:rsidRPr="003500E0">
        <w:rPr>
          <w:bCs/>
        </w:rPr>
        <w:instrText xml:space="preserve"> \* MERGEFORMAT </w:instrText>
      </w:r>
      <w:r w:rsidR="00E50D78" w:rsidRPr="003500E0">
        <w:rPr>
          <w:bCs/>
        </w:rPr>
      </w:r>
      <w:r w:rsidR="00E50D78" w:rsidRPr="003500E0">
        <w:rPr>
          <w:bCs/>
        </w:rPr>
        <w:fldChar w:fldCharType="separate"/>
      </w:r>
      <w:r w:rsidR="003500E0">
        <w:rPr>
          <w:bCs/>
        </w:rPr>
        <w:t>4.1(v) abaixo</w:t>
      </w:r>
      <w:r w:rsidR="00E50D78" w:rsidRPr="003500E0">
        <w:rPr>
          <w:bCs/>
        </w:rPr>
        <w:fldChar w:fldCharType="end"/>
      </w:r>
      <w:r w:rsidRPr="003500E0">
        <w:rPr>
          <w:bCs/>
        </w:rPr>
        <w:t>)</w:t>
      </w:r>
      <w:r w:rsidRPr="003500E0">
        <w:t>;</w:t>
      </w:r>
    </w:p>
    <w:p w:rsidR="00D41327" w:rsidRPr="003500E0" w:rsidRDefault="00D41327" w:rsidP="003500E0">
      <w:pPr>
        <w:spacing w:after="340" w:line="293" w:lineRule="auto"/>
        <w:ind w:left="709"/>
        <w:jc w:val="both"/>
        <w:outlineLvl w:val="0"/>
      </w:pPr>
      <w:proofErr w:type="gramStart"/>
      <w:r w:rsidRPr="003500E0">
        <w:rPr>
          <w:b/>
          <w:smallCaps/>
        </w:rPr>
        <w:t>SANTA VITÓRIA DO PALMAR </w:t>
      </w:r>
      <w:r w:rsidR="00884AEB" w:rsidRPr="003500E0">
        <w:rPr>
          <w:b/>
          <w:smallCaps/>
        </w:rPr>
        <w:t>V</w:t>
      </w:r>
      <w:r w:rsidRPr="003500E0">
        <w:rPr>
          <w:b/>
          <w:smallCaps/>
        </w:rPr>
        <w:t>I</w:t>
      </w:r>
      <w:proofErr w:type="gramEnd"/>
      <w:r w:rsidRPr="003500E0">
        <w:rPr>
          <w:b/>
          <w:smallCaps/>
        </w:rPr>
        <w:t xml:space="preserve"> ENERGIAS RENOVÁVEIS S.A.</w:t>
      </w:r>
      <w:r w:rsidRPr="003500E0">
        <w:rPr>
          <w:bCs/>
        </w:rPr>
        <w:t>, sociedade por ações de capital fechado constituída sob a forma de subsidiária integral, com sede na Alameda Dr. Carlos de Carvalho, n.º 555, conjunto 161, 16º andar, Centro Empresarial Engenheiro José Joaquim, Centro, CEP 80430-180, na Cidade de Curitiba, Estado do Paraná, inscrita no CNPJ/MF sob o n.º </w:t>
      </w:r>
      <w:r w:rsidR="00884AEB" w:rsidRPr="003500E0">
        <w:rPr>
          <w:bCs/>
        </w:rPr>
        <w:t>19.944.650</w:t>
      </w:r>
      <w:r w:rsidRPr="003500E0">
        <w:rPr>
          <w:bCs/>
        </w:rPr>
        <w:t>/0001-</w:t>
      </w:r>
      <w:r w:rsidR="00884AEB" w:rsidRPr="003500E0">
        <w:rPr>
          <w:bCs/>
        </w:rPr>
        <w:t>13</w:t>
      </w:r>
      <w:r w:rsidRPr="003500E0">
        <w:rPr>
          <w:bCs/>
        </w:rPr>
        <w:t>, e na JUCEPAR sob o NIRE n.º 413.000.89</w:t>
      </w:r>
      <w:r w:rsidR="00884AEB" w:rsidRPr="003500E0">
        <w:rPr>
          <w:bCs/>
        </w:rPr>
        <w:t>6</w:t>
      </w:r>
      <w:r w:rsidRPr="003500E0">
        <w:rPr>
          <w:bCs/>
        </w:rPr>
        <w:t>.</w:t>
      </w:r>
      <w:r w:rsidR="00884AEB" w:rsidRPr="003500E0">
        <w:rPr>
          <w:bCs/>
        </w:rPr>
        <w:t>47</w:t>
      </w:r>
      <w:r w:rsidRPr="003500E0">
        <w:rPr>
          <w:bCs/>
        </w:rPr>
        <w:t>, neste ato, representada na forma de seu estatuto social (“</w:t>
      </w:r>
      <w:r w:rsidRPr="003500E0">
        <w:rPr>
          <w:b/>
          <w:bCs/>
        </w:rPr>
        <w:t>Santa Vitória do Palmar </w:t>
      </w:r>
      <w:r w:rsidR="00884AEB" w:rsidRPr="003500E0">
        <w:rPr>
          <w:b/>
          <w:bCs/>
        </w:rPr>
        <w:t>V</w:t>
      </w:r>
      <w:r w:rsidRPr="003500E0">
        <w:rPr>
          <w:b/>
          <w:bCs/>
        </w:rPr>
        <w:t>I</w:t>
      </w:r>
      <w:r w:rsidRPr="003500E0">
        <w:rPr>
          <w:bCs/>
        </w:rPr>
        <w:t>”), cujo objeto é a exploração da Aura Mangueira </w:t>
      </w:r>
      <w:r w:rsidR="00884AEB" w:rsidRPr="003500E0">
        <w:rPr>
          <w:bCs/>
        </w:rPr>
        <w:t>XV</w:t>
      </w:r>
      <w:r w:rsidRPr="003500E0">
        <w:rPr>
          <w:bCs/>
        </w:rPr>
        <w:t> (conforme definido na Cláusula </w:t>
      </w:r>
      <w:r w:rsidR="00884AEB" w:rsidRPr="003500E0">
        <w:rPr>
          <w:bCs/>
        </w:rPr>
        <w:fldChar w:fldCharType="begin"/>
      </w:r>
      <w:r w:rsidR="00884AEB" w:rsidRPr="003500E0">
        <w:rPr>
          <w:bCs/>
        </w:rPr>
        <w:instrText xml:space="preserve"> REF _Ref385948557 \w \p \h </w:instrText>
      </w:r>
      <w:r w:rsidR="00F1158E" w:rsidRPr="003500E0">
        <w:rPr>
          <w:bCs/>
        </w:rPr>
        <w:instrText xml:space="preserve"> \* MERGEFORMAT </w:instrText>
      </w:r>
      <w:r w:rsidR="00884AEB" w:rsidRPr="003500E0">
        <w:rPr>
          <w:bCs/>
        </w:rPr>
      </w:r>
      <w:r w:rsidR="00884AEB" w:rsidRPr="003500E0">
        <w:rPr>
          <w:bCs/>
        </w:rPr>
        <w:fldChar w:fldCharType="separate"/>
      </w:r>
      <w:r w:rsidR="003500E0">
        <w:rPr>
          <w:bCs/>
        </w:rPr>
        <w:t>4.1(vi) abaixo</w:t>
      </w:r>
      <w:r w:rsidR="00884AEB" w:rsidRPr="003500E0">
        <w:rPr>
          <w:bCs/>
        </w:rPr>
        <w:fldChar w:fldCharType="end"/>
      </w:r>
      <w:r w:rsidRPr="003500E0">
        <w:rPr>
          <w:bCs/>
        </w:rPr>
        <w:t>)</w:t>
      </w:r>
      <w:r w:rsidRPr="003500E0">
        <w:t>;</w:t>
      </w:r>
    </w:p>
    <w:p w:rsidR="00D41327" w:rsidRPr="003500E0" w:rsidRDefault="00D41327" w:rsidP="003500E0">
      <w:pPr>
        <w:spacing w:after="340" w:line="293" w:lineRule="auto"/>
        <w:ind w:left="709"/>
        <w:jc w:val="both"/>
        <w:outlineLvl w:val="0"/>
      </w:pPr>
      <w:r w:rsidRPr="003500E0">
        <w:rPr>
          <w:b/>
          <w:smallCaps/>
        </w:rPr>
        <w:t>SANTA VITÓRIA DO PALMAR </w:t>
      </w:r>
      <w:r w:rsidR="00662B25" w:rsidRPr="003500E0">
        <w:rPr>
          <w:b/>
          <w:smallCaps/>
        </w:rPr>
        <w:t>VII</w:t>
      </w:r>
      <w:r w:rsidRPr="003500E0">
        <w:rPr>
          <w:b/>
          <w:smallCaps/>
        </w:rPr>
        <w:t xml:space="preserve"> ENERGIAS RENOVÁVEIS S.A.</w:t>
      </w:r>
      <w:r w:rsidRPr="003500E0">
        <w:rPr>
          <w:bCs/>
        </w:rPr>
        <w:t>, sociedade por ações de capital fechado constituída sob a forma de subsidiária integral, com sede na Alameda Dr. Carlos de Carvalho, n.º 555, conjunto 161, 16º andar, Centro Empresarial Engenheiro José Joaquim, Centro, CEP 80430-180, na Cidade de Curitiba, Estado do Paraná, inscrita no CNPJ/MF sob o n.º </w:t>
      </w:r>
      <w:r w:rsidR="00662B25" w:rsidRPr="003500E0">
        <w:rPr>
          <w:bCs/>
        </w:rPr>
        <w:t>19.896.691</w:t>
      </w:r>
      <w:r w:rsidRPr="003500E0">
        <w:rPr>
          <w:bCs/>
        </w:rPr>
        <w:t>/0001-</w:t>
      </w:r>
      <w:r w:rsidR="00662B25" w:rsidRPr="003500E0">
        <w:rPr>
          <w:bCs/>
        </w:rPr>
        <w:t>81</w:t>
      </w:r>
      <w:r w:rsidRPr="003500E0">
        <w:rPr>
          <w:bCs/>
        </w:rPr>
        <w:t>, e na JUCEPAR sob o NIRE n.º 413.000.89</w:t>
      </w:r>
      <w:r w:rsidR="00662B25" w:rsidRPr="003500E0">
        <w:rPr>
          <w:bCs/>
        </w:rPr>
        <w:t>6</w:t>
      </w:r>
      <w:r w:rsidRPr="003500E0">
        <w:rPr>
          <w:bCs/>
        </w:rPr>
        <w:t>.</w:t>
      </w:r>
      <w:r w:rsidR="00662B25" w:rsidRPr="003500E0">
        <w:rPr>
          <w:bCs/>
        </w:rPr>
        <w:t>12</w:t>
      </w:r>
      <w:r w:rsidRPr="003500E0">
        <w:rPr>
          <w:bCs/>
        </w:rPr>
        <w:t>, neste ato, representada na forma de seu estatuto social (“</w:t>
      </w:r>
      <w:r w:rsidRPr="003500E0">
        <w:rPr>
          <w:b/>
          <w:bCs/>
        </w:rPr>
        <w:t>Santa Vitória do Palmar </w:t>
      </w:r>
      <w:r w:rsidR="00662B25" w:rsidRPr="003500E0">
        <w:rPr>
          <w:b/>
          <w:bCs/>
        </w:rPr>
        <w:t>VI</w:t>
      </w:r>
      <w:r w:rsidRPr="003500E0">
        <w:rPr>
          <w:b/>
          <w:bCs/>
        </w:rPr>
        <w:t>I</w:t>
      </w:r>
      <w:r w:rsidRPr="003500E0">
        <w:rPr>
          <w:bCs/>
        </w:rPr>
        <w:t>”), cujo objeto é a exploração da Aura Mangueira </w:t>
      </w:r>
      <w:r w:rsidR="00662B25" w:rsidRPr="003500E0">
        <w:rPr>
          <w:bCs/>
        </w:rPr>
        <w:t>XVII</w:t>
      </w:r>
      <w:r w:rsidRPr="003500E0">
        <w:rPr>
          <w:bCs/>
        </w:rPr>
        <w:t> (conforme definido na Cláusula </w:t>
      </w:r>
      <w:r w:rsidR="00662B25" w:rsidRPr="003500E0">
        <w:rPr>
          <w:bCs/>
        </w:rPr>
        <w:fldChar w:fldCharType="begin"/>
      </w:r>
      <w:r w:rsidR="00662B25" w:rsidRPr="003500E0">
        <w:rPr>
          <w:bCs/>
        </w:rPr>
        <w:instrText xml:space="preserve"> REF _Ref385948676 \w \p \h </w:instrText>
      </w:r>
      <w:r w:rsidR="00F1158E" w:rsidRPr="003500E0">
        <w:rPr>
          <w:bCs/>
        </w:rPr>
        <w:instrText xml:space="preserve"> \* MERGEFORMAT </w:instrText>
      </w:r>
      <w:r w:rsidR="00662B25" w:rsidRPr="003500E0">
        <w:rPr>
          <w:bCs/>
        </w:rPr>
      </w:r>
      <w:r w:rsidR="00662B25" w:rsidRPr="003500E0">
        <w:rPr>
          <w:bCs/>
        </w:rPr>
        <w:fldChar w:fldCharType="separate"/>
      </w:r>
      <w:r w:rsidR="003500E0">
        <w:rPr>
          <w:bCs/>
        </w:rPr>
        <w:t>4.1(</w:t>
      </w:r>
      <w:proofErr w:type="spellStart"/>
      <w:r w:rsidR="003500E0">
        <w:rPr>
          <w:bCs/>
        </w:rPr>
        <w:t>vii</w:t>
      </w:r>
      <w:proofErr w:type="spellEnd"/>
      <w:r w:rsidR="003500E0">
        <w:rPr>
          <w:bCs/>
        </w:rPr>
        <w:t>) abaixo</w:t>
      </w:r>
      <w:r w:rsidR="00662B25" w:rsidRPr="003500E0">
        <w:rPr>
          <w:bCs/>
        </w:rPr>
        <w:fldChar w:fldCharType="end"/>
      </w:r>
      <w:r w:rsidRPr="003500E0">
        <w:rPr>
          <w:bCs/>
        </w:rPr>
        <w:t>)</w:t>
      </w:r>
      <w:r w:rsidRPr="003500E0">
        <w:t>;</w:t>
      </w:r>
    </w:p>
    <w:p w:rsidR="00D41327" w:rsidRPr="003500E0" w:rsidRDefault="00D41327" w:rsidP="003500E0">
      <w:pPr>
        <w:spacing w:after="340" w:line="293" w:lineRule="auto"/>
        <w:ind w:left="709"/>
        <w:jc w:val="both"/>
        <w:outlineLvl w:val="0"/>
      </w:pPr>
      <w:r w:rsidRPr="003500E0">
        <w:rPr>
          <w:b/>
          <w:smallCaps/>
        </w:rPr>
        <w:t>SANTA VITÓRIA DO PALMAR </w:t>
      </w:r>
      <w:r w:rsidR="00D14DD3" w:rsidRPr="003500E0">
        <w:rPr>
          <w:b/>
          <w:smallCaps/>
        </w:rPr>
        <w:t>VII</w:t>
      </w:r>
      <w:r w:rsidRPr="003500E0">
        <w:rPr>
          <w:b/>
          <w:smallCaps/>
        </w:rPr>
        <w:t>I ENERGIAS RENOVÁVEIS S.A.</w:t>
      </w:r>
      <w:r w:rsidRPr="003500E0">
        <w:rPr>
          <w:bCs/>
        </w:rPr>
        <w:t>, sociedade por ações de capital fechado constituída sob a forma de subsidiária integral, com sede na Alameda Dr. Carlos de Carvalho, n.º 555, conjunto 161, 16º andar, Centro Empresarial Engenheiro José Joaquim, Centro, CEP 80430-180, na Cidade de Curitiba, Estado do Paraná, inscrita no CNPJ/MF sob o n.º </w:t>
      </w:r>
      <w:r w:rsidR="00D14DD3" w:rsidRPr="003500E0">
        <w:rPr>
          <w:bCs/>
        </w:rPr>
        <w:t>19.941.770/0001-67</w:t>
      </w:r>
      <w:r w:rsidRPr="003500E0">
        <w:rPr>
          <w:bCs/>
        </w:rPr>
        <w:t>, e na JUCEPAR sob o NIRE n.º 413.000.89</w:t>
      </w:r>
      <w:r w:rsidR="00D14DD3" w:rsidRPr="003500E0">
        <w:rPr>
          <w:bCs/>
        </w:rPr>
        <w:t>6</w:t>
      </w:r>
      <w:r w:rsidRPr="003500E0">
        <w:rPr>
          <w:bCs/>
        </w:rPr>
        <w:t>.</w:t>
      </w:r>
      <w:r w:rsidR="00D14DD3" w:rsidRPr="003500E0">
        <w:rPr>
          <w:bCs/>
        </w:rPr>
        <w:t>55</w:t>
      </w:r>
      <w:r w:rsidRPr="003500E0">
        <w:rPr>
          <w:bCs/>
        </w:rPr>
        <w:t>, neste ato, representada na forma de seu estatuto social (“</w:t>
      </w:r>
      <w:r w:rsidRPr="003500E0">
        <w:rPr>
          <w:b/>
          <w:bCs/>
        </w:rPr>
        <w:t>Santa Vitória do Palmar </w:t>
      </w:r>
      <w:r w:rsidR="00D14DD3" w:rsidRPr="003500E0">
        <w:rPr>
          <w:b/>
          <w:bCs/>
        </w:rPr>
        <w:t>VII</w:t>
      </w:r>
      <w:r w:rsidRPr="003500E0">
        <w:rPr>
          <w:b/>
          <w:bCs/>
        </w:rPr>
        <w:t>I</w:t>
      </w:r>
      <w:r w:rsidRPr="003500E0">
        <w:rPr>
          <w:bCs/>
        </w:rPr>
        <w:t xml:space="preserve">”), cujo objeto é a exploração da Aura </w:t>
      </w:r>
      <w:r w:rsidR="00D14DD3" w:rsidRPr="003500E0">
        <w:rPr>
          <w:bCs/>
        </w:rPr>
        <w:t>Mirim </w:t>
      </w:r>
      <w:r w:rsidRPr="003500E0">
        <w:rPr>
          <w:bCs/>
        </w:rPr>
        <w:t>IV (conforme definido na Cláusula </w:t>
      </w:r>
      <w:r w:rsidR="00DC2E35" w:rsidRPr="003500E0">
        <w:rPr>
          <w:bCs/>
        </w:rPr>
        <w:fldChar w:fldCharType="begin"/>
      </w:r>
      <w:r w:rsidR="00DC2E35" w:rsidRPr="003500E0">
        <w:rPr>
          <w:bCs/>
        </w:rPr>
        <w:instrText xml:space="preserve"> REF _Ref385948762 \w \p \h </w:instrText>
      </w:r>
      <w:r w:rsidR="00F1158E" w:rsidRPr="003500E0">
        <w:rPr>
          <w:bCs/>
        </w:rPr>
        <w:instrText xml:space="preserve"> \* MERGEFORMAT </w:instrText>
      </w:r>
      <w:r w:rsidR="00DC2E35" w:rsidRPr="003500E0">
        <w:rPr>
          <w:bCs/>
        </w:rPr>
      </w:r>
      <w:r w:rsidR="00DC2E35" w:rsidRPr="003500E0">
        <w:rPr>
          <w:bCs/>
        </w:rPr>
        <w:fldChar w:fldCharType="separate"/>
      </w:r>
      <w:r w:rsidR="003500E0">
        <w:rPr>
          <w:bCs/>
        </w:rPr>
        <w:t>4.1(</w:t>
      </w:r>
      <w:proofErr w:type="spellStart"/>
      <w:r w:rsidR="003500E0">
        <w:rPr>
          <w:bCs/>
        </w:rPr>
        <w:t>viii</w:t>
      </w:r>
      <w:proofErr w:type="spellEnd"/>
      <w:r w:rsidR="003500E0">
        <w:rPr>
          <w:bCs/>
        </w:rPr>
        <w:t>) abaixo</w:t>
      </w:r>
      <w:r w:rsidR="00DC2E35" w:rsidRPr="003500E0">
        <w:rPr>
          <w:bCs/>
        </w:rPr>
        <w:fldChar w:fldCharType="end"/>
      </w:r>
      <w:r w:rsidRPr="003500E0">
        <w:rPr>
          <w:bCs/>
        </w:rPr>
        <w:t>)</w:t>
      </w:r>
      <w:r w:rsidRPr="003500E0">
        <w:t>;</w:t>
      </w:r>
    </w:p>
    <w:p w:rsidR="00D41327" w:rsidRPr="003500E0" w:rsidRDefault="00D41327" w:rsidP="003500E0">
      <w:pPr>
        <w:spacing w:after="340" w:line="293" w:lineRule="auto"/>
        <w:ind w:left="709"/>
        <w:jc w:val="both"/>
        <w:outlineLvl w:val="0"/>
      </w:pPr>
      <w:r w:rsidRPr="003500E0">
        <w:rPr>
          <w:b/>
          <w:smallCaps/>
        </w:rPr>
        <w:t>SANTA VITÓRIA DO PALMAR I</w:t>
      </w:r>
      <w:r w:rsidR="00DC2E35" w:rsidRPr="003500E0">
        <w:rPr>
          <w:b/>
          <w:smallCaps/>
        </w:rPr>
        <w:t>X</w:t>
      </w:r>
      <w:r w:rsidRPr="003500E0">
        <w:rPr>
          <w:b/>
          <w:smallCaps/>
        </w:rPr>
        <w:t xml:space="preserve"> ENERGIAS RENOVÁVEIS S.A.</w:t>
      </w:r>
      <w:r w:rsidRPr="003500E0">
        <w:rPr>
          <w:bCs/>
        </w:rPr>
        <w:t>, sociedade por ações de capital fechado constituída sob a forma de subsidiária integral, com sede na Alameda Dr. Carlos de Carvalho, n.º 555, conjunto 161, 16º andar, Centro Empresarial Engenheiro José Joaquim, Centro, CEP 80430-180, na Cidade de Curitiba, Estado do Paraná, inscrita no CNPJ/MF sob o n.º 19.8</w:t>
      </w:r>
      <w:r w:rsidR="00DC2E35" w:rsidRPr="003500E0">
        <w:rPr>
          <w:bCs/>
        </w:rPr>
        <w:t>91</w:t>
      </w:r>
      <w:r w:rsidRPr="003500E0">
        <w:rPr>
          <w:bCs/>
        </w:rPr>
        <w:t>.</w:t>
      </w:r>
      <w:r w:rsidR="00DC2E35" w:rsidRPr="003500E0">
        <w:rPr>
          <w:bCs/>
        </w:rPr>
        <w:t>491</w:t>
      </w:r>
      <w:r w:rsidRPr="003500E0">
        <w:rPr>
          <w:bCs/>
        </w:rPr>
        <w:t>/0001-</w:t>
      </w:r>
      <w:r w:rsidR="00DC2E35" w:rsidRPr="003500E0">
        <w:rPr>
          <w:bCs/>
        </w:rPr>
        <w:t>36</w:t>
      </w:r>
      <w:r w:rsidRPr="003500E0">
        <w:rPr>
          <w:bCs/>
        </w:rPr>
        <w:t>, e na JUCEPAR sob o NIRE n.º 413.000.89</w:t>
      </w:r>
      <w:r w:rsidR="00DC2E35" w:rsidRPr="003500E0">
        <w:rPr>
          <w:bCs/>
        </w:rPr>
        <w:t>6</w:t>
      </w:r>
      <w:r w:rsidRPr="003500E0">
        <w:rPr>
          <w:bCs/>
        </w:rPr>
        <w:t>.</w:t>
      </w:r>
      <w:r w:rsidR="00DC2E35" w:rsidRPr="003500E0">
        <w:rPr>
          <w:bCs/>
        </w:rPr>
        <w:t>04</w:t>
      </w:r>
      <w:r w:rsidRPr="003500E0">
        <w:rPr>
          <w:bCs/>
        </w:rPr>
        <w:t>, neste ato, representada na forma de seu estatuto social (“</w:t>
      </w:r>
      <w:r w:rsidRPr="003500E0">
        <w:rPr>
          <w:b/>
          <w:bCs/>
        </w:rPr>
        <w:t>Santa Vitória do Palmar I</w:t>
      </w:r>
      <w:r w:rsidR="00DC2E35" w:rsidRPr="003500E0">
        <w:rPr>
          <w:b/>
          <w:bCs/>
        </w:rPr>
        <w:t>X</w:t>
      </w:r>
      <w:r w:rsidRPr="003500E0">
        <w:rPr>
          <w:bCs/>
        </w:rPr>
        <w:t xml:space="preserve">”), cujo objeto é a exploração da Aura </w:t>
      </w:r>
      <w:r w:rsidR="00DC2E35" w:rsidRPr="003500E0">
        <w:rPr>
          <w:bCs/>
        </w:rPr>
        <w:t>Mirim </w:t>
      </w:r>
      <w:r w:rsidRPr="003500E0">
        <w:rPr>
          <w:bCs/>
        </w:rPr>
        <w:t>V</w:t>
      </w:r>
      <w:r w:rsidR="00DC2E35" w:rsidRPr="003500E0">
        <w:rPr>
          <w:bCs/>
        </w:rPr>
        <w:t>I</w:t>
      </w:r>
      <w:r w:rsidRPr="003500E0">
        <w:rPr>
          <w:bCs/>
        </w:rPr>
        <w:t> (conforme definido na Cláusula </w:t>
      </w:r>
      <w:r w:rsidR="00DC2E35" w:rsidRPr="003500E0">
        <w:rPr>
          <w:bCs/>
        </w:rPr>
        <w:fldChar w:fldCharType="begin"/>
      </w:r>
      <w:r w:rsidR="00DC2E35" w:rsidRPr="003500E0">
        <w:rPr>
          <w:bCs/>
        </w:rPr>
        <w:instrText xml:space="preserve"> REF _Ref385948876 \w \p \h </w:instrText>
      </w:r>
      <w:r w:rsidR="00F1158E" w:rsidRPr="003500E0">
        <w:rPr>
          <w:bCs/>
        </w:rPr>
        <w:instrText xml:space="preserve"> \* MERGEFORMAT </w:instrText>
      </w:r>
      <w:r w:rsidR="00DC2E35" w:rsidRPr="003500E0">
        <w:rPr>
          <w:bCs/>
        </w:rPr>
      </w:r>
      <w:r w:rsidR="00DC2E35" w:rsidRPr="003500E0">
        <w:rPr>
          <w:bCs/>
        </w:rPr>
        <w:fldChar w:fldCharType="separate"/>
      </w:r>
      <w:r w:rsidR="003500E0">
        <w:rPr>
          <w:bCs/>
        </w:rPr>
        <w:t>4.1(</w:t>
      </w:r>
      <w:proofErr w:type="spellStart"/>
      <w:r w:rsidR="003500E0">
        <w:rPr>
          <w:bCs/>
        </w:rPr>
        <w:t>ix</w:t>
      </w:r>
      <w:proofErr w:type="spellEnd"/>
      <w:r w:rsidR="003500E0">
        <w:rPr>
          <w:bCs/>
        </w:rPr>
        <w:t>) abaixo</w:t>
      </w:r>
      <w:r w:rsidR="00DC2E35" w:rsidRPr="003500E0">
        <w:rPr>
          <w:bCs/>
        </w:rPr>
        <w:fldChar w:fldCharType="end"/>
      </w:r>
      <w:r w:rsidRPr="003500E0">
        <w:rPr>
          <w:bCs/>
        </w:rPr>
        <w:t>)</w:t>
      </w:r>
      <w:r w:rsidRPr="003500E0">
        <w:t>;</w:t>
      </w:r>
    </w:p>
    <w:p w:rsidR="005B3BA5" w:rsidRPr="003500E0" w:rsidRDefault="00DC2E35" w:rsidP="003500E0">
      <w:pPr>
        <w:spacing w:after="340" w:line="293" w:lineRule="auto"/>
        <w:ind w:left="709"/>
        <w:jc w:val="both"/>
        <w:outlineLvl w:val="0"/>
      </w:pPr>
      <w:r w:rsidRPr="003500E0">
        <w:rPr>
          <w:b/>
          <w:smallCaps/>
        </w:rPr>
        <w:t>SANTA VITÓRIA DO PALMAR X ENERGIAS RENOVÁVEIS S.A.</w:t>
      </w:r>
      <w:r w:rsidRPr="003500E0">
        <w:rPr>
          <w:bCs/>
        </w:rPr>
        <w:t>, sociedade por ações de capital fechado constituída sob a forma de subsidiária integral, com sede na Alameda Dr. Carlos de Carvalho, n.º 555, conjunto 161, 16º andar, Centro Empresarial Engenheiro José Joaquim, Centro, CEP 80430-180, na Cidade de Curitiba, Estado do Paraná, inscrita no CNPJ/MF sob o n.º </w:t>
      </w:r>
      <w:r w:rsidR="004E7520" w:rsidRPr="003500E0">
        <w:rPr>
          <w:bCs/>
        </w:rPr>
        <w:t>19.917.214</w:t>
      </w:r>
      <w:r w:rsidRPr="003500E0">
        <w:rPr>
          <w:bCs/>
        </w:rPr>
        <w:t>/0001-</w:t>
      </w:r>
      <w:r w:rsidR="004E7520" w:rsidRPr="003500E0">
        <w:rPr>
          <w:bCs/>
        </w:rPr>
        <w:t>55</w:t>
      </w:r>
      <w:r w:rsidRPr="003500E0">
        <w:rPr>
          <w:bCs/>
        </w:rPr>
        <w:t>, e na JUCEPAR sob o NIRE n.º 413.000.89</w:t>
      </w:r>
      <w:r w:rsidR="004E7520" w:rsidRPr="003500E0">
        <w:rPr>
          <w:bCs/>
        </w:rPr>
        <w:t>6</w:t>
      </w:r>
      <w:r w:rsidRPr="003500E0">
        <w:rPr>
          <w:bCs/>
        </w:rPr>
        <w:t>.</w:t>
      </w:r>
      <w:r w:rsidR="004E7520" w:rsidRPr="003500E0">
        <w:rPr>
          <w:bCs/>
        </w:rPr>
        <w:t>63</w:t>
      </w:r>
      <w:r w:rsidRPr="003500E0">
        <w:rPr>
          <w:bCs/>
        </w:rPr>
        <w:t>, neste ato, representada na forma de seu estatuto social (</w:t>
      </w:r>
      <w:r w:rsidR="005B3BA5" w:rsidRPr="003500E0">
        <w:rPr>
          <w:bCs/>
        </w:rPr>
        <w:t>“</w:t>
      </w:r>
      <w:r w:rsidRPr="003500E0">
        <w:rPr>
          <w:b/>
          <w:bCs/>
        </w:rPr>
        <w:t>Santa Vitória do Palmar X</w:t>
      </w:r>
      <w:r w:rsidR="005B3BA5" w:rsidRPr="003500E0">
        <w:rPr>
          <w:bCs/>
        </w:rPr>
        <w:t xml:space="preserve">” e, em conjunto com </w:t>
      </w:r>
      <w:r w:rsidRPr="003500E0">
        <w:rPr>
          <w:bCs/>
        </w:rPr>
        <w:t>Santa Vitória do Palmar I</w:t>
      </w:r>
      <w:r w:rsidR="005B3BA5" w:rsidRPr="003500E0">
        <w:rPr>
          <w:bCs/>
        </w:rPr>
        <w:t xml:space="preserve">, </w:t>
      </w:r>
      <w:r w:rsidRPr="003500E0">
        <w:rPr>
          <w:bCs/>
        </w:rPr>
        <w:t>Santa Vitória do Palmar II, Santa Vitória do Palmar III, Santa Vitória do Palmar IV, Santa Vitória do Palmar V, Santa Vitória do Palmar VI, Santa Vitória do Palmar VII, Santa Vitória do Palmar VIII e Santa Vitória do Palmar IX</w:t>
      </w:r>
      <w:r w:rsidR="005B3BA5" w:rsidRPr="003500E0">
        <w:rPr>
          <w:bCs/>
        </w:rPr>
        <w:t>, “</w:t>
      </w:r>
      <w:proofErr w:type="spellStart"/>
      <w:r w:rsidR="005B3BA5" w:rsidRPr="003500E0">
        <w:rPr>
          <w:b/>
          <w:bCs/>
        </w:rPr>
        <w:t>SPEs</w:t>
      </w:r>
      <w:proofErr w:type="spellEnd"/>
      <w:r w:rsidR="005B3BA5" w:rsidRPr="003500E0">
        <w:rPr>
          <w:b/>
          <w:bCs/>
        </w:rPr>
        <w:t> Fiadoras</w:t>
      </w:r>
      <w:del w:id="18" w:author="Maria Carolina" w:date="2014-04-24T10:49:00Z">
        <w:r w:rsidR="005B3BA5" w:rsidRPr="00F1158E">
          <w:rPr>
            <w:bCs/>
          </w:rPr>
          <w:delText xml:space="preserve">” e, em conjunto com </w:delText>
        </w:r>
        <w:r w:rsidR="00980E47" w:rsidRPr="00F1158E">
          <w:rPr>
            <w:bCs/>
          </w:rPr>
          <w:delText>Acionistas Fiadoras</w:delText>
        </w:r>
        <w:r w:rsidR="005B3BA5" w:rsidRPr="00F1158E">
          <w:rPr>
            <w:bCs/>
          </w:rPr>
          <w:delText>, “</w:delText>
        </w:r>
        <w:r w:rsidR="005B3BA5" w:rsidRPr="00F1158E">
          <w:rPr>
            <w:b/>
            <w:bCs/>
          </w:rPr>
          <w:delText>Fiadoras</w:delText>
        </w:r>
      </w:del>
      <w:r w:rsidR="005B3BA5" w:rsidRPr="003500E0">
        <w:rPr>
          <w:bCs/>
        </w:rPr>
        <w:t>”)</w:t>
      </w:r>
      <w:r w:rsidRPr="003500E0">
        <w:rPr>
          <w:bCs/>
        </w:rPr>
        <w:t>, cujo objeto é a exploração da Aura Mangueira IV (conforme definido na Cláusula </w:t>
      </w:r>
      <w:r w:rsidRPr="003500E0">
        <w:rPr>
          <w:bCs/>
        </w:rPr>
        <w:fldChar w:fldCharType="begin"/>
      </w:r>
      <w:r w:rsidRPr="003500E0">
        <w:rPr>
          <w:bCs/>
        </w:rPr>
        <w:instrText xml:space="preserve"> REF _Ref385948956 \w \p \h  \* MERGEFORMAT </w:instrText>
      </w:r>
      <w:r w:rsidRPr="003500E0">
        <w:rPr>
          <w:bCs/>
        </w:rPr>
      </w:r>
      <w:r w:rsidRPr="003500E0">
        <w:rPr>
          <w:bCs/>
        </w:rPr>
        <w:fldChar w:fldCharType="separate"/>
      </w:r>
      <w:r w:rsidR="003500E0">
        <w:rPr>
          <w:bCs/>
        </w:rPr>
        <w:t>4.1(x) abaixo</w:t>
      </w:r>
      <w:r w:rsidRPr="003500E0">
        <w:rPr>
          <w:bCs/>
        </w:rPr>
        <w:fldChar w:fldCharType="end"/>
      </w:r>
      <w:r w:rsidRPr="003500E0">
        <w:rPr>
          <w:bCs/>
        </w:rPr>
        <w:t>)</w:t>
      </w:r>
      <w:r w:rsidR="005B3BA5" w:rsidRPr="003500E0">
        <w:t>;</w:t>
      </w:r>
    </w:p>
    <w:p w:rsidR="00CD05B7" w:rsidRPr="003500E0" w:rsidRDefault="005D78AE" w:rsidP="003500E0">
      <w:pPr>
        <w:widowControl w:val="0"/>
        <w:suppressAutoHyphens/>
        <w:spacing w:after="340" w:line="293" w:lineRule="auto"/>
        <w:jc w:val="both"/>
      </w:pPr>
      <w:r w:rsidRPr="003500E0">
        <w:t>E</w:t>
      </w:r>
      <w:r w:rsidR="00CD05B7" w:rsidRPr="003500E0">
        <w:t xml:space="preserve"> </w:t>
      </w:r>
      <w:proofErr w:type="gramStart"/>
      <w:r w:rsidR="00CD05B7" w:rsidRPr="003500E0">
        <w:t>será</w:t>
      </w:r>
      <w:proofErr w:type="gramEnd"/>
      <w:r w:rsidR="00CD05B7" w:rsidRPr="003500E0">
        <w:t xml:space="preserve"> regido pelas seguintes cláusulas</w:t>
      </w:r>
      <w:r w:rsidRPr="003500E0">
        <w:t>, termos</w:t>
      </w:r>
      <w:r w:rsidR="00CD05B7" w:rsidRPr="003500E0">
        <w:t xml:space="preserve"> e condições:</w:t>
      </w:r>
    </w:p>
    <w:p w:rsidR="00CD05B7" w:rsidRPr="003500E0" w:rsidRDefault="00CD05B7" w:rsidP="003500E0">
      <w:pPr>
        <w:pStyle w:val="Level1"/>
        <w:spacing w:before="0" w:after="340" w:line="293" w:lineRule="auto"/>
        <w:rPr>
          <w:szCs w:val="22"/>
        </w:rPr>
      </w:pPr>
      <w:r w:rsidRPr="003500E0">
        <w:rPr>
          <w:szCs w:val="22"/>
        </w:rPr>
        <w:t>DAS AUTORIZAÇÕES</w:t>
      </w:r>
    </w:p>
    <w:p w:rsidR="000F421E" w:rsidRPr="003500E0" w:rsidRDefault="00CD05B7" w:rsidP="003500E0">
      <w:pPr>
        <w:pStyle w:val="Level2"/>
        <w:spacing w:after="340" w:line="293" w:lineRule="auto"/>
        <w:rPr>
          <w:szCs w:val="22"/>
        </w:rPr>
      </w:pPr>
      <w:r w:rsidRPr="003500E0">
        <w:rPr>
          <w:szCs w:val="22"/>
        </w:rPr>
        <w:t xml:space="preserve">A presente Escritura de Emissão é celebrada de acordo com a deliberação tomada </w:t>
      </w:r>
      <w:r w:rsidR="009F0AAB" w:rsidRPr="003500E0">
        <w:rPr>
          <w:szCs w:val="22"/>
        </w:rPr>
        <w:t>nos seguintes atos societários:</w:t>
      </w:r>
    </w:p>
    <w:p w:rsidR="00CD05B7" w:rsidRPr="003500E0" w:rsidRDefault="00CD05B7" w:rsidP="003500E0">
      <w:pPr>
        <w:pStyle w:val="Level4"/>
        <w:spacing w:after="340" w:line="293" w:lineRule="auto"/>
      </w:pPr>
      <w:r w:rsidRPr="003500E0">
        <w:t>Assembleia Geral Extraordi</w:t>
      </w:r>
      <w:r w:rsidR="002D762D" w:rsidRPr="003500E0">
        <w:t>nária de acionistas da Emissora</w:t>
      </w:r>
      <w:r w:rsidRPr="003500E0">
        <w:t xml:space="preserve"> realizada em </w:t>
      </w:r>
      <w:del w:id="19" w:author="Maria Carolina" w:date="2014-04-24T10:49:00Z">
        <w:r w:rsidRPr="00F1158E">
          <w:delText>[●]</w:delText>
        </w:r>
      </w:del>
      <w:ins w:id="20" w:author="Maria Carolina" w:date="2014-04-24T10:49:00Z">
        <w:r w:rsidRPr="003500E0">
          <w:t>[</w:t>
        </w:r>
        <w:r w:rsidR="006F7278" w:rsidRPr="003500E0">
          <w:t>2</w:t>
        </w:r>
        <w:r w:rsidR="008C4087" w:rsidRPr="003500E0">
          <w:t>3</w:t>
        </w:r>
        <w:r w:rsidR="006F7278" w:rsidRPr="003500E0">
          <w:t> de abril</w:t>
        </w:r>
        <w:r w:rsidRPr="003500E0">
          <w:t>]</w:t>
        </w:r>
        <w:r w:rsidR="006F7278" w:rsidRPr="003500E0">
          <w:t> de 2014</w:t>
        </w:r>
      </w:ins>
      <w:r w:rsidR="005D78AE" w:rsidRPr="003500E0">
        <w:t> </w:t>
      </w:r>
      <w:r w:rsidRPr="003500E0">
        <w:t>(“</w:t>
      </w:r>
      <w:r w:rsidRPr="003500E0">
        <w:rPr>
          <w:b/>
        </w:rPr>
        <w:t>AGE</w:t>
      </w:r>
      <w:r w:rsidR="005A0C11" w:rsidRPr="003500E0">
        <w:rPr>
          <w:b/>
        </w:rPr>
        <w:t> da Emissora</w:t>
      </w:r>
      <w:r w:rsidR="005D78AE" w:rsidRPr="003500E0">
        <w:t>”), na qual foram deliberadas</w:t>
      </w:r>
      <w:r w:rsidRPr="003500E0">
        <w:t xml:space="preserve"> (</w:t>
      </w:r>
      <w:r w:rsidR="009F0AAB" w:rsidRPr="003500E0">
        <w:t>a</w:t>
      </w:r>
      <w:r w:rsidRPr="003500E0">
        <w:t>)</w:t>
      </w:r>
      <w:r w:rsidR="005D78AE" w:rsidRPr="003500E0">
        <w:t> </w:t>
      </w:r>
      <w:r w:rsidRPr="003500E0">
        <w:t xml:space="preserve">as condições da </w:t>
      </w:r>
      <w:r w:rsidR="005D78AE" w:rsidRPr="003500E0">
        <w:t>e</w:t>
      </w:r>
      <w:r w:rsidRPr="003500E0">
        <w:t>missão</w:t>
      </w:r>
      <w:r w:rsidR="005D78AE" w:rsidRPr="003500E0">
        <w:t xml:space="preserve"> objeto desta Escritura de Emissão (“</w:t>
      </w:r>
      <w:r w:rsidR="005D78AE" w:rsidRPr="003500E0">
        <w:rPr>
          <w:b/>
        </w:rPr>
        <w:t>Emissão</w:t>
      </w:r>
      <w:r w:rsidR="005D78AE" w:rsidRPr="003500E0">
        <w:t>”)</w:t>
      </w:r>
      <w:r w:rsidRPr="003500E0">
        <w:t>, conforme o disposto no artigo</w:t>
      </w:r>
      <w:r w:rsidR="005D78AE" w:rsidRPr="003500E0">
        <w:t> </w:t>
      </w:r>
      <w:r w:rsidRPr="003500E0">
        <w:t>59 da Lei n.º</w:t>
      </w:r>
      <w:r w:rsidR="005D78AE" w:rsidRPr="003500E0">
        <w:t> </w:t>
      </w:r>
      <w:r w:rsidRPr="003500E0">
        <w:t>6.404, de 15</w:t>
      </w:r>
      <w:r w:rsidR="005D78AE" w:rsidRPr="003500E0">
        <w:t> </w:t>
      </w:r>
      <w:r w:rsidRPr="003500E0">
        <w:t>de</w:t>
      </w:r>
      <w:r w:rsidR="005D78AE" w:rsidRPr="003500E0">
        <w:t> </w:t>
      </w:r>
      <w:r w:rsidRPr="003500E0">
        <w:t>dezembro</w:t>
      </w:r>
      <w:r w:rsidR="005D78AE" w:rsidRPr="003500E0">
        <w:t> </w:t>
      </w:r>
      <w:r w:rsidRPr="003500E0">
        <w:t>de</w:t>
      </w:r>
      <w:r w:rsidR="005D78AE" w:rsidRPr="003500E0">
        <w:t> </w:t>
      </w:r>
      <w:r w:rsidRPr="003500E0">
        <w:t>1976, conforme alterada</w:t>
      </w:r>
      <w:r w:rsidR="005D78AE" w:rsidRPr="003500E0">
        <w:t> </w:t>
      </w:r>
      <w:r w:rsidRPr="003500E0">
        <w:t>(“</w:t>
      </w:r>
      <w:r w:rsidRPr="003500E0">
        <w:rPr>
          <w:b/>
        </w:rPr>
        <w:t>Lei das Sociedades por Ações</w:t>
      </w:r>
      <w:r w:rsidRPr="003500E0">
        <w:t xml:space="preserve">”); </w:t>
      </w:r>
      <w:r w:rsidR="009F0AAB" w:rsidRPr="003500E0">
        <w:t>(b</w:t>
      </w:r>
      <w:r w:rsidR="005D78AE" w:rsidRPr="003500E0">
        <w:t xml:space="preserve">) as condições da oferta pública de distribuição com esforços restritos de colocação das Debêntures, nos termos da Lei n.º 6.385, de </w:t>
      </w:r>
      <w:proofErr w:type="gramStart"/>
      <w:r w:rsidR="005D78AE" w:rsidRPr="003500E0">
        <w:t>7</w:t>
      </w:r>
      <w:proofErr w:type="gramEnd"/>
      <w:r w:rsidR="005D78AE" w:rsidRPr="003500E0">
        <w:t> de dezembro de 1976, conforme alterada (“</w:t>
      </w:r>
      <w:r w:rsidR="005D78AE" w:rsidRPr="003500E0">
        <w:rPr>
          <w:b/>
        </w:rPr>
        <w:t>Lei de Valores Mobiliários</w:t>
      </w:r>
      <w:r w:rsidR="005D78AE" w:rsidRPr="003500E0">
        <w:t>”), da Instrução CVM n.º 476, de 16 de janeiro de 2009, conforme alterada (“</w:t>
      </w:r>
      <w:r w:rsidR="005D78AE" w:rsidRPr="003500E0">
        <w:rPr>
          <w:b/>
        </w:rPr>
        <w:t>Instrução CVM 476</w:t>
      </w:r>
      <w:r w:rsidR="005D78AE" w:rsidRPr="003500E0">
        <w:t>”), e das demais disposições legais aplicáveis (“</w:t>
      </w:r>
      <w:r w:rsidR="005D78AE" w:rsidRPr="003500E0">
        <w:rPr>
          <w:b/>
        </w:rPr>
        <w:t>Oferta</w:t>
      </w:r>
      <w:r w:rsidR="005D78AE" w:rsidRPr="003500E0">
        <w:t>”);</w:t>
      </w:r>
      <w:r w:rsidR="00EE1F91" w:rsidRPr="003500E0">
        <w:t xml:space="preserve"> </w:t>
      </w:r>
      <w:r w:rsidR="009F0AAB" w:rsidRPr="003500E0">
        <w:t xml:space="preserve">e </w:t>
      </w:r>
      <w:r w:rsidRPr="003500E0">
        <w:t>(</w:t>
      </w:r>
      <w:r w:rsidR="00D07512" w:rsidRPr="003500E0">
        <w:t>c</w:t>
      </w:r>
      <w:r w:rsidRPr="003500E0">
        <w:t>)</w:t>
      </w:r>
      <w:r w:rsidR="005D78AE" w:rsidRPr="003500E0">
        <w:t> </w:t>
      </w:r>
      <w:r w:rsidRPr="003500E0">
        <w:t xml:space="preserve">a autorização </w:t>
      </w:r>
      <w:r w:rsidR="005D78AE" w:rsidRPr="003500E0">
        <w:t xml:space="preserve">aos diretores </w:t>
      </w:r>
      <w:r w:rsidRPr="003500E0">
        <w:t>da Emissora para adotar</w:t>
      </w:r>
      <w:r w:rsidR="005D78AE" w:rsidRPr="003500E0">
        <w:t>em</w:t>
      </w:r>
      <w:r w:rsidRPr="003500E0">
        <w:t xml:space="preserve"> todas e quaisquer medidas e celebrar todos os documentos necessários à Emissão e à Oferta, podendo, inclusive, celebra</w:t>
      </w:r>
      <w:r w:rsidR="005D78AE" w:rsidRPr="003500E0">
        <w:t>r aditamen</w:t>
      </w:r>
      <w:r w:rsidR="009F0AAB" w:rsidRPr="003500E0">
        <w:t>tos a esta Escritura de Emissão;</w:t>
      </w:r>
    </w:p>
    <w:p w:rsidR="00B23277" w:rsidRPr="003500E0" w:rsidRDefault="00B23277" w:rsidP="003500E0">
      <w:pPr>
        <w:pStyle w:val="Level4"/>
        <w:spacing w:after="340" w:line="293" w:lineRule="auto"/>
      </w:pPr>
      <w:r w:rsidRPr="003500E0">
        <w:t xml:space="preserve">Assembleia Geral Extraordinária de acionistas da </w:t>
      </w:r>
      <w:proofErr w:type="spellStart"/>
      <w:r w:rsidRPr="003500E0">
        <w:t>Atlantic</w:t>
      </w:r>
      <w:proofErr w:type="spellEnd"/>
      <w:r w:rsidRPr="003500E0">
        <w:t xml:space="preserve"> realizada em </w:t>
      </w:r>
      <w:del w:id="21" w:author="Maria Carolina" w:date="2014-04-24T10:49:00Z">
        <w:r w:rsidRPr="00F1158E">
          <w:delText>[●]</w:delText>
        </w:r>
      </w:del>
      <w:ins w:id="22" w:author="Maria Carolina" w:date="2014-04-24T10:49:00Z">
        <w:r w:rsidR="006F7278" w:rsidRPr="003500E0">
          <w:t>[2</w:t>
        </w:r>
        <w:r w:rsidR="008C4087" w:rsidRPr="003500E0">
          <w:t>3</w:t>
        </w:r>
        <w:r w:rsidR="006F7278" w:rsidRPr="003500E0">
          <w:t> de abril] de 2014</w:t>
        </w:r>
      </w:ins>
      <w:r w:rsidRPr="003500E0">
        <w:t> (“</w:t>
      </w:r>
      <w:r w:rsidRPr="003500E0">
        <w:rPr>
          <w:b/>
        </w:rPr>
        <w:t>AGE da </w:t>
      </w:r>
      <w:proofErr w:type="spellStart"/>
      <w:r w:rsidR="00D07512" w:rsidRPr="003500E0">
        <w:rPr>
          <w:b/>
        </w:rPr>
        <w:t>Atlantic</w:t>
      </w:r>
      <w:proofErr w:type="spellEnd"/>
      <w:r w:rsidRPr="003500E0">
        <w:t>”), na qual foram deliberadas, dentre outras matérias, (a) a outorga d</w:t>
      </w:r>
      <w:r w:rsidR="00E25EA5" w:rsidRPr="003500E0">
        <w:t>a</w:t>
      </w:r>
      <w:r w:rsidRPr="003500E0">
        <w:t xml:space="preserve"> Fiança </w:t>
      </w:r>
      <w:r w:rsidR="00DD0A22" w:rsidRPr="003500E0">
        <w:t xml:space="preserve">da </w:t>
      </w:r>
      <w:proofErr w:type="spellStart"/>
      <w:r w:rsidR="00E25EA5" w:rsidRPr="003500E0">
        <w:t>Atlantic</w:t>
      </w:r>
      <w:proofErr w:type="spellEnd"/>
      <w:r w:rsidR="00E25EA5" w:rsidRPr="003500E0">
        <w:t> </w:t>
      </w:r>
      <w:r w:rsidRPr="003500E0">
        <w:t>(conforme descrita na Cláusula </w:t>
      </w:r>
      <w:r w:rsidRPr="003500E0">
        <w:fldChar w:fldCharType="begin"/>
      </w:r>
      <w:r w:rsidRPr="003500E0">
        <w:instrText xml:space="preserve"> REF _Ref382074260 \n \p \h </w:instrText>
      </w:r>
      <w:r w:rsidR="002D762D" w:rsidRPr="003500E0">
        <w:instrText xml:space="preserve"> \* MERGEFORMAT </w:instrText>
      </w:r>
      <w:r w:rsidRPr="003500E0">
        <w:fldChar w:fldCharType="separate"/>
      </w:r>
      <w:r w:rsidR="003500E0">
        <w:t>6.15 abaixo</w:t>
      </w:r>
      <w:r w:rsidRPr="003500E0">
        <w:fldChar w:fldCharType="end"/>
      </w:r>
      <w:r w:rsidRPr="003500E0">
        <w:t>); e (</w:t>
      </w:r>
      <w:r w:rsidR="00D07512" w:rsidRPr="003500E0">
        <w:t>b</w:t>
      </w:r>
      <w:r w:rsidRPr="003500E0">
        <w:t xml:space="preserve">) a autorização aos diretores da </w:t>
      </w:r>
      <w:proofErr w:type="spellStart"/>
      <w:r w:rsidR="00EE1F91" w:rsidRPr="003500E0">
        <w:t>Atlantic</w:t>
      </w:r>
      <w:proofErr w:type="spellEnd"/>
      <w:r w:rsidRPr="003500E0">
        <w:t xml:space="preserve"> </w:t>
      </w:r>
      <w:r w:rsidR="00AA5993" w:rsidRPr="003500E0">
        <w:t xml:space="preserve">para adotarem todas e quaisquer medidas e celebrar todos os documentos necessários à outorga da Fiança da </w:t>
      </w:r>
      <w:proofErr w:type="spellStart"/>
      <w:r w:rsidR="00AA5993" w:rsidRPr="003500E0">
        <w:t>Atlantic</w:t>
      </w:r>
      <w:proofErr w:type="spellEnd"/>
      <w:r w:rsidR="00AA5993" w:rsidRPr="003500E0">
        <w:t>, podendo, inclusive, celebrar aditamentos a esta Escritura de Emissão</w:t>
      </w:r>
      <w:r w:rsidRPr="003500E0">
        <w:t>;</w:t>
      </w:r>
    </w:p>
    <w:p w:rsidR="009F0AAB" w:rsidRPr="003500E0" w:rsidRDefault="00E02E9E" w:rsidP="003500E0">
      <w:pPr>
        <w:pStyle w:val="Level4"/>
        <w:spacing w:after="340" w:line="293" w:lineRule="auto"/>
      </w:pPr>
      <w:r w:rsidRPr="003500E0">
        <w:t xml:space="preserve">Assembleia geral de </w:t>
      </w:r>
      <w:r w:rsidR="002D762D" w:rsidRPr="003500E0">
        <w:t xml:space="preserve">cotistas do </w:t>
      </w:r>
      <w:r w:rsidR="008B6065" w:rsidRPr="003500E0">
        <w:t>FIP </w:t>
      </w:r>
      <w:proofErr w:type="spellStart"/>
      <w:r w:rsidR="008B6065" w:rsidRPr="003500E0">
        <w:t>Actis</w:t>
      </w:r>
      <w:proofErr w:type="spellEnd"/>
      <w:r w:rsidR="002D762D" w:rsidRPr="003500E0">
        <w:t xml:space="preserve"> realizada em </w:t>
      </w:r>
      <w:del w:id="23" w:author="Maria Carolina" w:date="2014-04-24T10:49:00Z">
        <w:r w:rsidR="002D762D" w:rsidRPr="00F1158E">
          <w:delText>[•]</w:delText>
        </w:r>
      </w:del>
      <w:ins w:id="24" w:author="Maria Carolina" w:date="2014-04-24T10:49:00Z">
        <w:r w:rsidR="006F7278" w:rsidRPr="003500E0">
          <w:t>[2</w:t>
        </w:r>
        <w:r w:rsidR="008C4087" w:rsidRPr="003500E0">
          <w:t>3</w:t>
        </w:r>
        <w:r w:rsidR="006F7278" w:rsidRPr="003500E0">
          <w:t> de abril] de 2014</w:t>
        </w:r>
      </w:ins>
      <w:r w:rsidR="00D07512" w:rsidRPr="003500E0">
        <w:t> (“</w:t>
      </w:r>
      <w:r w:rsidR="00D07512" w:rsidRPr="003500E0">
        <w:rPr>
          <w:b/>
        </w:rPr>
        <w:t>AGC do </w:t>
      </w:r>
      <w:r w:rsidR="008B6065" w:rsidRPr="003500E0">
        <w:rPr>
          <w:b/>
        </w:rPr>
        <w:t>FIP</w:t>
      </w:r>
      <w:del w:id="25" w:author="Maria Carolina" w:date="2014-04-24T10:49:00Z">
        <w:r w:rsidR="008B6065" w:rsidRPr="00F1158E">
          <w:rPr>
            <w:b/>
          </w:rPr>
          <w:delText> Actis</w:delText>
        </w:r>
      </w:del>
      <w:r w:rsidR="00D07512" w:rsidRPr="003500E0">
        <w:t>”)</w:t>
      </w:r>
      <w:r w:rsidR="002D762D" w:rsidRPr="003500E0">
        <w:t>, na qual foram deliberadas</w:t>
      </w:r>
      <w:r w:rsidR="00E66ED8" w:rsidRPr="003500E0">
        <w:t xml:space="preserve"> </w:t>
      </w:r>
      <w:r w:rsidR="00DD5E22" w:rsidRPr="003500E0">
        <w:t>[</w:t>
      </w:r>
      <w:r w:rsidR="00E66ED8" w:rsidRPr="003500E0">
        <w:t xml:space="preserve">por </w:t>
      </w:r>
      <w:r w:rsidR="00DD5E22" w:rsidRPr="003500E0">
        <w:t>maioria qualificada]</w:t>
      </w:r>
      <w:r w:rsidR="00E66ED8" w:rsidRPr="003500E0">
        <w:t xml:space="preserve"> </w:t>
      </w:r>
      <w:r w:rsidR="00E66ED8" w:rsidRPr="003500E0">
        <w:rPr>
          <w:i/>
        </w:rPr>
        <w:t>{ou}</w:t>
      </w:r>
      <w:r w:rsidR="00E66ED8" w:rsidRPr="003500E0">
        <w:t xml:space="preserve"> [por unanimidade]</w:t>
      </w:r>
      <w:r w:rsidR="002D762D" w:rsidRPr="003500E0">
        <w:t xml:space="preserve">, dentre outras matérias, </w:t>
      </w:r>
      <w:r w:rsidR="00D07512" w:rsidRPr="003500E0">
        <w:t>(a) a outorga d</w:t>
      </w:r>
      <w:r w:rsidR="00E25EA5" w:rsidRPr="003500E0">
        <w:t>a</w:t>
      </w:r>
      <w:r w:rsidR="00D07512" w:rsidRPr="003500E0">
        <w:t xml:space="preserve"> Fiança </w:t>
      </w:r>
      <w:r w:rsidR="00E25EA5" w:rsidRPr="003500E0">
        <w:t>do FIP </w:t>
      </w:r>
      <w:r w:rsidR="00D07512" w:rsidRPr="003500E0">
        <w:t>(conforme descrita na Cláusula </w:t>
      </w:r>
      <w:r w:rsidR="00D07512" w:rsidRPr="003500E0">
        <w:fldChar w:fldCharType="begin"/>
      </w:r>
      <w:r w:rsidR="00D07512" w:rsidRPr="003500E0">
        <w:instrText xml:space="preserve"> REF _Ref382074260 \n \p \h  \* MERGEFORMAT </w:instrText>
      </w:r>
      <w:r w:rsidR="00D07512" w:rsidRPr="003500E0">
        <w:fldChar w:fldCharType="separate"/>
      </w:r>
      <w:r w:rsidR="003500E0">
        <w:t>6.15 abaixo</w:t>
      </w:r>
      <w:r w:rsidR="00D07512" w:rsidRPr="003500E0">
        <w:fldChar w:fldCharType="end"/>
      </w:r>
      <w:r w:rsidR="00D07512" w:rsidRPr="003500E0">
        <w:t>); e (b) </w:t>
      </w:r>
      <w:r w:rsidR="002D762D" w:rsidRPr="003500E0">
        <w:t xml:space="preserve">a autorização aos representantes do </w:t>
      </w:r>
      <w:r w:rsidR="008B6065" w:rsidRPr="003500E0">
        <w:t>FIP </w:t>
      </w:r>
      <w:proofErr w:type="spellStart"/>
      <w:r w:rsidR="008B6065" w:rsidRPr="003500E0">
        <w:t>Actis</w:t>
      </w:r>
      <w:proofErr w:type="spellEnd"/>
      <w:r w:rsidR="002D762D" w:rsidRPr="003500E0">
        <w:t xml:space="preserve"> </w:t>
      </w:r>
      <w:r w:rsidR="00AA5993" w:rsidRPr="003500E0">
        <w:t>para adotarem todas e quaisquer medidas e celebrar todos os documentos necessários à outorga da Fiança do FIP, podendo, inclusive, celebrar aditamentos a esta Escritura de Emissão</w:t>
      </w:r>
      <w:r w:rsidR="0014635C" w:rsidRPr="003500E0">
        <w:t>;</w:t>
      </w:r>
    </w:p>
    <w:p w:rsidR="00D07512" w:rsidRPr="003500E0" w:rsidRDefault="00D07512" w:rsidP="003500E0">
      <w:pPr>
        <w:pStyle w:val="Level4"/>
        <w:spacing w:after="340" w:line="293" w:lineRule="auto"/>
      </w:pPr>
      <w:del w:id="26" w:author="Maria Carolina" w:date="2014-04-24T10:49:00Z">
        <w:r w:rsidRPr="00F1158E">
          <w:delText>Assembleia Geral Extraordinária</w:delText>
        </w:r>
      </w:del>
      <w:ins w:id="27" w:author="Maria Carolina" w:date="2014-04-24T10:49:00Z">
        <w:r w:rsidR="00190201" w:rsidRPr="003500E0">
          <w:t>Reunião do Conselho</w:t>
        </w:r>
      </w:ins>
      <w:r w:rsidR="00190201" w:rsidRPr="003500E0">
        <w:t xml:space="preserve"> de </w:t>
      </w:r>
      <w:del w:id="28" w:author="Maria Carolina" w:date="2014-04-24T10:49:00Z">
        <w:r w:rsidRPr="00F1158E">
          <w:delText>acionistas</w:delText>
        </w:r>
      </w:del>
      <w:ins w:id="29" w:author="Maria Carolina" w:date="2014-04-24T10:49:00Z">
        <w:r w:rsidR="00190201" w:rsidRPr="003500E0">
          <w:t>Administração</w:t>
        </w:r>
      </w:ins>
      <w:r w:rsidR="00190201" w:rsidRPr="003500E0">
        <w:t xml:space="preserve"> </w:t>
      </w:r>
      <w:r w:rsidRPr="003500E0">
        <w:t xml:space="preserve">da </w:t>
      </w:r>
      <w:proofErr w:type="spellStart"/>
      <w:r w:rsidRPr="003500E0">
        <w:t>Pattac</w:t>
      </w:r>
      <w:proofErr w:type="spellEnd"/>
      <w:r w:rsidRPr="003500E0">
        <w:t xml:space="preserve"> realizada em </w:t>
      </w:r>
      <w:del w:id="30" w:author="Maria Carolina" w:date="2014-04-24T10:49:00Z">
        <w:r w:rsidRPr="00F1158E">
          <w:delText>[●] (“</w:delText>
        </w:r>
        <w:r w:rsidRPr="00F1158E">
          <w:rPr>
            <w:b/>
          </w:rPr>
          <w:delText>AGE</w:delText>
        </w:r>
      </w:del>
      <w:ins w:id="31" w:author="Maria Carolina" w:date="2014-04-24T10:49:00Z">
        <w:r w:rsidR="006F7278" w:rsidRPr="003500E0">
          <w:t>[2</w:t>
        </w:r>
        <w:r w:rsidR="008C4087" w:rsidRPr="003500E0">
          <w:t>3</w:t>
        </w:r>
        <w:r w:rsidR="006F7278" w:rsidRPr="003500E0">
          <w:t> de abril] de 2014</w:t>
        </w:r>
        <w:r w:rsidRPr="003500E0">
          <w:t> (“</w:t>
        </w:r>
        <w:r w:rsidR="00AA6FC3" w:rsidRPr="003500E0">
          <w:rPr>
            <w:b/>
          </w:rPr>
          <w:t>RCA</w:t>
        </w:r>
      </w:ins>
      <w:r w:rsidR="00AA6FC3" w:rsidRPr="003500E0">
        <w:rPr>
          <w:b/>
        </w:rPr>
        <w:t> </w:t>
      </w:r>
      <w:r w:rsidRPr="003500E0">
        <w:rPr>
          <w:b/>
        </w:rPr>
        <w:t>da </w:t>
      </w:r>
      <w:proofErr w:type="spellStart"/>
      <w:r w:rsidRPr="003500E0">
        <w:rPr>
          <w:b/>
        </w:rPr>
        <w:t>Pattac</w:t>
      </w:r>
      <w:proofErr w:type="spellEnd"/>
      <w:r w:rsidRPr="003500E0">
        <w:t>”), na qual foram deliberadas, dentre o</w:t>
      </w:r>
      <w:r w:rsidR="00E25EA5" w:rsidRPr="003500E0">
        <w:t>utras matérias, (a) a outorga da</w:t>
      </w:r>
      <w:r w:rsidRPr="003500E0">
        <w:t xml:space="preserve"> Fiança </w:t>
      </w:r>
      <w:r w:rsidR="00E25EA5" w:rsidRPr="003500E0">
        <w:t xml:space="preserve">da </w:t>
      </w:r>
      <w:proofErr w:type="spellStart"/>
      <w:r w:rsidR="00E25EA5" w:rsidRPr="003500E0">
        <w:t>Pattac</w:t>
      </w:r>
      <w:proofErr w:type="spellEnd"/>
      <w:r w:rsidR="00E25EA5" w:rsidRPr="003500E0">
        <w:t> </w:t>
      </w:r>
      <w:r w:rsidRPr="003500E0">
        <w:t>(conforme descrita na Cláusula </w:t>
      </w:r>
      <w:r w:rsidRPr="003500E0">
        <w:fldChar w:fldCharType="begin"/>
      </w:r>
      <w:r w:rsidRPr="003500E0">
        <w:instrText xml:space="preserve"> REF _Ref382074260 \n \p \h  \* MERGEFORMAT </w:instrText>
      </w:r>
      <w:r w:rsidRPr="003500E0">
        <w:fldChar w:fldCharType="separate"/>
      </w:r>
      <w:r w:rsidR="003500E0">
        <w:t>6.15 abaixo</w:t>
      </w:r>
      <w:r w:rsidRPr="003500E0">
        <w:fldChar w:fldCharType="end"/>
      </w:r>
      <w:r w:rsidRPr="003500E0">
        <w:t xml:space="preserve">); e (b) a autorização aos diretores da </w:t>
      </w:r>
      <w:proofErr w:type="spellStart"/>
      <w:r w:rsidRPr="003500E0">
        <w:t>Pattac</w:t>
      </w:r>
      <w:proofErr w:type="spellEnd"/>
      <w:r w:rsidRPr="003500E0">
        <w:t xml:space="preserve"> </w:t>
      </w:r>
      <w:r w:rsidR="00AA5993" w:rsidRPr="003500E0">
        <w:t xml:space="preserve">para adotarem todas e quaisquer medidas e celebrar todos os documentos necessários à outorga da Fiança da </w:t>
      </w:r>
      <w:proofErr w:type="spellStart"/>
      <w:r w:rsidR="00AA5993" w:rsidRPr="003500E0">
        <w:t>Pattac</w:t>
      </w:r>
      <w:proofErr w:type="spellEnd"/>
      <w:r w:rsidR="00AA5993" w:rsidRPr="003500E0">
        <w:t>, podendo, inclusive, celebrar aditamentos a esta Escritura de Emissão</w:t>
      </w:r>
      <w:r w:rsidR="0014635C" w:rsidRPr="003500E0">
        <w:t>.</w:t>
      </w:r>
    </w:p>
    <w:p w:rsidR="005B3BA5" w:rsidRPr="003500E0" w:rsidRDefault="005B3BA5" w:rsidP="003500E0">
      <w:pPr>
        <w:pStyle w:val="Level4"/>
        <w:spacing w:after="340" w:line="293" w:lineRule="auto"/>
      </w:pPr>
      <w:r w:rsidRPr="003500E0">
        <w:t xml:space="preserve">Assembleia Geral Extraordinária de acionistas da </w:t>
      </w:r>
      <w:r w:rsidR="00C45FE9" w:rsidRPr="003500E0">
        <w:rPr>
          <w:bCs/>
        </w:rPr>
        <w:t>Santa Vitória do Palmar I</w:t>
      </w:r>
      <w:r w:rsidRPr="003500E0">
        <w:t xml:space="preserve"> realizada em </w:t>
      </w:r>
      <w:del w:id="32" w:author="Maria Carolina" w:date="2014-04-24T10:49:00Z">
        <w:r w:rsidRPr="00F1158E">
          <w:delText>[●]</w:delText>
        </w:r>
      </w:del>
      <w:ins w:id="33" w:author="Maria Carolina" w:date="2014-04-24T10:49:00Z">
        <w:r w:rsidR="006F7278" w:rsidRPr="003500E0">
          <w:t>[2</w:t>
        </w:r>
        <w:r w:rsidR="008C4087" w:rsidRPr="003500E0">
          <w:t>3</w:t>
        </w:r>
        <w:r w:rsidR="006F7278" w:rsidRPr="003500E0">
          <w:t> de abril] de 2014</w:t>
        </w:r>
      </w:ins>
      <w:r w:rsidRPr="003500E0">
        <w:t> (“</w:t>
      </w:r>
      <w:r w:rsidRPr="003500E0">
        <w:rPr>
          <w:b/>
        </w:rPr>
        <w:t>AGE da </w:t>
      </w:r>
      <w:r w:rsidR="00C45FE9" w:rsidRPr="003500E0">
        <w:rPr>
          <w:b/>
          <w:bCs/>
        </w:rPr>
        <w:t>Santa Vitória do Palmar I</w:t>
      </w:r>
      <w:r w:rsidRPr="003500E0">
        <w:t xml:space="preserve">”), na qual foram deliberadas, dentre outras matérias, (a) a outorga </w:t>
      </w:r>
      <w:r w:rsidR="00AA5993" w:rsidRPr="003500E0">
        <w:t xml:space="preserve">da Fiança da </w:t>
      </w:r>
      <w:r w:rsidR="00C45FE9" w:rsidRPr="003500E0">
        <w:rPr>
          <w:bCs/>
        </w:rPr>
        <w:t>Santa Vitória do Palmar I</w:t>
      </w:r>
      <w:r w:rsidRPr="003500E0">
        <w:t> (conforme descrita na Cláusula </w:t>
      </w:r>
      <w:r w:rsidRPr="003500E0">
        <w:fldChar w:fldCharType="begin"/>
      </w:r>
      <w:r w:rsidRPr="003500E0">
        <w:instrText xml:space="preserve"> REF _Ref382074260 \n \p \h  \* MERGEFORMAT </w:instrText>
      </w:r>
      <w:r w:rsidRPr="003500E0">
        <w:fldChar w:fldCharType="separate"/>
      </w:r>
      <w:r w:rsidR="003500E0">
        <w:t>6.15 abaixo</w:t>
      </w:r>
      <w:r w:rsidRPr="003500E0">
        <w:fldChar w:fldCharType="end"/>
      </w:r>
      <w:r w:rsidRPr="003500E0">
        <w:t xml:space="preserve">); e (b) a autorização aos diretores da </w:t>
      </w:r>
      <w:r w:rsidR="00C45FE9" w:rsidRPr="003500E0">
        <w:rPr>
          <w:bCs/>
        </w:rPr>
        <w:t>Santa Vitória do Palmar I</w:t>
      </w:r>
      <w:r w:rsidRPr="003500E0">
        <w:t xml:space="preserve"> para adotarem todas e quaisquer medidas e celebrar todos os documentos necessários à outorga da </w:t>
      </w:r>
      <w:r w:rsidR="00AA5993" w:rsidRPr="003500E0">
        <w:t xml:space="preserve">Fiança da </w:t>
      </w:r>
      <w:r w:rsidR="00C45FE9" w:rsidRPr="003500E0">
        <w:rPr>
          <w:bCs/>
        </w:rPr>
        <w:t>Santa Vitória do Palmar I</w:t>
      </w:r>
      <w:r w:rsidRPr="003500E0">
        <w:t>, podendo, inclusive, celebrar aditamentos a esta Escritura de Emissão;</w:t>
      </w:r>
    </w:p>
    <w:p w:rsidR="005B3BA5" w:rsidRPr="003500E0" w:rsidRDefault="005B3BA5" w:rsidP="003500E0">
      <w:pPr>
        <w:pStyle w:val="Level4"/>
        <w:spacing w:after="340" w:line="293" w:lineRule="auto"/>
      </w:pPr>
      <w:r w:rsidRPr="003500E0">
        <w:t xml:space="preserve">Assembleia Geral Extraordinária de acionistas da </w:t>
      </w:r>
      <w:r w:rsidR="00C45FE9" w:rsidRPr="003500E0">
        <w:rPr>
          <w:bCs/>
        </w:rPr>
        <w:t>Santa Vitória do Palmar II</w:t>
      </w:r>
      <w:r w:rsidRPr="003500E0">
        <w:t xml:space="preserve"> realizada em </w:t>
      </w:r>
      <w:del w:id="34" w:author="Maria Carolina" w:date="2014-04-24T10:49:00Z">
        <w:r w:rsidRPr="00F1158E">
          <w:delText>[●]</w:delText>
        </w:r>
      </w:del>
      <w:ins w:id="35" w:author="Maria Carolina" w:date="2014-04-24T10:49:00Z">
        <w:r w:rsidR="006F7278" w:rsidRPr="003500E0">
          <w:t>[2</w:t>
        </w:r>
        <w:r w:rsidR="008C4087" w:rsidRPr="003500E0">
          <w:t>3</w:t>
        </w:r>
        <w:r w:rsidR="006F7278" w:rsidRPr="003500E0">
          <w:t> de abril] de 2014</w:t>
        </w:r>
      </w:ins>
      <w:r w:rsidR="006F7278" w:rsidRPr="003500E0">
        <w:t> </w:t>
      </w:r>
      <w:r w:rsidRPr="003500E0">
        <w:t>(“</w:t>
      </w:r>
      <w:r w:rsidRPr="003500E0">
        <w:rPr>
          <w:b/>
        </w:rPr>
        <w:t>AGE da </w:t>
      </w:r>
      <w:r w:rsidR="00C45FE9" w:rsidRPr="003500E0">
        <w:rPr>
          <w:b/>
          <w:bCs/>
        </w:rPr>
        <w:t>Santa Vitória do Palmar II</w:t>
      </w:r>
      <w:r w:rsidRPr="003500E0">
        <w:t xml:space="preserve">”), na qual foram deliberadas, dentre outras matérias, (a) a outorga </w:t>
      </w:r>
      <w:r w:rsidR="00AA5993" w:rsidRPr="003500E0">
        <w:t xml:space="preserve">da Fiança da </w:t>
      </w:r>
      <w:r w:rsidR="00C45FE9" w:rsidRPr="003500E0">
        <w:rPr>
          <w:bCs/>
        </w:rPr>
        <w:t>Santa Vitória do Palmar II</w:t>
      </w:r>
      <w:r w:rsidRPr="003500E0">
        <w:t> (conforme descrita na Cláusula </w:t>
      </w:r>
      <w:r w:rsidRPr="003500E0">
        <w:fldChar w:fldCharType="begin"/>
      </w:r>
      <w:r w:rsidRPr="003500E0">
        <w:instrText xml:space="preserve"> REF _Ref382074260 \n \p \h  \* MERGEFORMAT </w:instrText>
      </w:r>
      <w:r w:rsidRPr="003500E0">
        <w:fldChar w:fldCharType="separate"/>
      </w:r>
      <w:r w:rsidR="003500E0">
        <w:t>6.15 abaixo</w:t>
      </w:r>
      <w:r w:rsidRPr="003500E0">
        <w:fldChar w:fldCharType="end"/>
      </w:r>
      <w:r w:rsidRPr="003500E0">
        <w:t xml:space="preserve">); e (b) a autorização aos diretores da </w:t>
      </w:r>
      <w:r w:rsidR="00C45FE9" w:rsidRPr="003500E0">
        <w:rPr>
          <w:bCs/>
        </w:rPr>
        <w:t>Santa Vitória do Palmar II</w:t>
      </w:r>
      <w:r w:rsidRPr="003500E0">
        <w:t xml:space="preserve"> para adotarem todas e quaisquer medidas e celebrar todos os documentos necessários à outorga </w:t>
      </w:r>
      <w:r w:rsidR="00AA5993" w:rsidRPr="003500E0">
        <w:t xml:space="preserve">da Fiança da </w:t>
      </w:r>
      <w:r w:rsidR="00C45FE9" w:rsidRPr="003500E0">
        <w:rPr>
          <w:bCs/>
        </w:rPr>
        <w:t>Santa Vitória do Palmar II</w:t>
      </w:r>
      <w:r w:rsidRPr="003500E0">
        <w:t>, podendo, inclusive, celebrar aditamentos a esta Escritura de Emissão;</w:t>
      </w:r>
    </w:p>
    <w:p w:rsidR="005B3BA5" w:rsidRPr="003500E0" w:rsidRDefault="005B3BA5" w:rsidP="003500E0">
      <w:pPr>
        <w:pStyle w:val="Level4"/>
        <w:spacing w:after="340" w:line="293" w:lineRule="auto"/>
      </w:pPr>
      <w:r w:rsidRPr="003500E0">
        <w:t xml:space="preserve">Assembleia Geral Extraordinária de acionistas da </w:t>
      </w:r>
      <w:r w:rsidR="00C45FE9" w:rsidRPr="003500E0">
        <w:rPr>
          <w:bCs/>
        </w:rPr>
        <w:t>Santa Vitória do Palmar III</w:t>
      </w:r>
      <w:r w:rsidRPr="003500E0">
        <w:t xml:space="preserve"> realizada em </w:t>
      </w:r>
      <w:del w:id="36" w:author="Maria Carolina" w:date="2014-04-24T10:49:00Z">
        <w:r w:rsidRPr="00F1158E">
          <w:delText>[●]</w:delText>
        </w:r>
      </w:del>
      <w:ins w:id="37" w:author="Maria Carolina" w:date="2014-04-24T10:49:00Z">
        <w:r w:rsidR="006F7278" w:rsidRPr="003500E0">
          <w:t>[2</w:t>
        </w:r>
        <w:r w:rsidR="008C4087" w:rsidRPr="003500E0">
          <w:t>3</w:t>
        </w:r>
        <w:r w:rsidR="006F7278" w:rsidRPr="003500E0">
          <w:t> de abril] de 2014</w:t>
        </w:r>
      </w:ins>
      <w:r w:rsidR="006F7278" w:rsidRPr="003500E0">
        <w:t> </w:t>
      </w:r>
      <w:r w:rsidRPr="003500E0">
        <w:t>(“</w:t>
      </w:r>
      <w:r w:rsidRPr="003500E0">
        <w:rPr>
          <w:b/>
        </w:rPr>
        <w:t>AGE da </w:t>
      </w:r>
      <w:r w:rsidR="00C45FE9" w:rsidRPr="003500E0">
        <w:rPr>
          <w:b/>
          <w:bCs/>
        </w:rPr>
        <w:t>Santa Vitória do Palmar III</w:t>
      </w:r>
      <w:r w:rsidRPr="003500E0">
        <w:t xml:space="preserve">”), na qual foram deliberadas, dentre outras matérias, (a) a outorga </w:t>
      </w:r>
      <w:r w:rsidR="00AA5993" w:rsidRPr="003500E0">
        <w:t xml:space="preserve">da Fiança da </w:t>
      </w:r>
      <w:r w:rsidR="00C45FE9" w:rsidRPr="003500E0">
        <w:rPr>
          <w:bCs/>
        </w:rPr>
        <w:t>Santa Vitória do Palmar III</w:t>
      </w:r>
      <w:r w:rsidRPr="003500E0">
        <w:t> (conforme descrita na Cláusula </w:t>
      </w:r>
      <w:r w:rsidRPr="003500E0">
        <w:fldChar w:fldCharType="begin"/>
      </w:r>
      <w:r w:rsidRPr="003500E0">
        <w:instrText xml:space="preserve"> REF _Ref382074260 \n \p \h  \* MERGEFORMAT </w:instrText>
      </w:r>
      <w:r w:rsidRPr="003500E0">
        <w:fldChar w:fldCharType="separate"/>
      </w:r>
      <w:r w:rsidR="003500E0">
        <w:t>6.15 abaixo</w:t>
      </w:r>
      <w:r w:rsidRPr="003500E0">
        <w:fldChar w:fldCharType="end"/>
      </w:r>
      <w:r w:rsidRPr="003500E0">
        <w:t xml:space="preserve">); e (b) a autorização aos diretores da </w:t>
      </w:r>
      <w:r w:rsidR="00C45FE9" w:rsidRPr="003500E0">
        <w:rPr>
          <w:bCs/>
        </w:rPr>
        <w:t>Santa Vitória do Palmar III</w:t>
      </w:r>
      <w:r w:rsidRPr="003500E0">
        <w:t xml:space="preserve"> para adotarem todas e quaisquer medidas e celebrar todos os documentos necessários à outorga </w:t>
      </w:r>
      <w:r w:rsidR="00AA5993" w:rsidRPr="003500E0">
        <w:t xml:space="preserve">da Fiança da </w:t>
      </w:r>
      <w:r w:rsidR="00C45FE9" w:rsidRPr="003500E0">
        <w:rPr>
          <w:bCs/>
        </w:rPr>
        <w:t>Santa Vitória do Palmar III</w:t>
      </w:r>
      <w:r w:rsidRPr="003500E0">
        <w:t>, podendo, inclusive, celebrar aditamentos a esta Escritura de Emissão;</w:t>
      </w:r>
    </w:p>
    <w:p w:rsidR="005B3BA5" w:rsidRPr="003500E0" w:rsidRDefault="005B3BA5" w:rsidP="003500E0">
      <w:pPr>
        <w:pStyle w:val="Level4"/>
        <w:spacing w:after="340" w:line="293" w:lineRule="auto"/>
      </w:pPr>
      <w:r w:rsidRPr="003500E0">
        <w:t xml:space="preserve">Assembleia Geral Extraordinária de acionistas da </w:t>
      </w:r>
      <w:r w:rsidR="00695F0B" w:rsidRPr="003500E0">
        <w:rPr>
          <w:bCs/>
        </w:rPr>
        <w:t>Santa Vitória do Palmar IV</w:t>
      </w:r>
      <w:r w:rsidRPr="003500E0">
        <w:t xml:space="preserve"> realizada em </w:t>
      </w:r>
      <w:del w:id="38" w:author="Maria Carolina" w:date="2014-04-24T10:49:00Z">
        <w:r w:rsidRPr="00F1158E">
          <w:delText>[●]</w:delText>
        </w:r>
      </w:del>
      <w:ins w:id="39" w:author="Maria Carolina" w:date="2014-04-24T10:49:00Z">
        <w:r w:rsidR="006F7278" w:rsidRPr="003500E0">
          <w:t>[2</w:t>
        </w:r>
        <w:r w:rsidR="008C4087" w:rsidRPr="003500E0">
          <w:t>3</w:t>
        </w:r>
        <w:r w:rsidR="006F7278" w:rsidRPr="003500E0">
          <w:t> de abril] de 2014</w:t>
        </w:r>
      </w:ins>
      <w:r w:rsidR="006F7278" w:rsidRPr="003500E0">
        <w:t> </w:t>
      </w:r>
      <w:r w:rsidRPr="003500E0">
        <w:t>(“</w:t>
      </w:r>
      <w:r w:rsidRPr="003500E0">
        <w:rPr>
          <w:b/>
        </w:rPr>
        <w:t>AGE da </w:t>
      </w:r>
      <w:r w:rsidR="00695F0B" w:rsidRPr="003500E0">
        <w:rPr>
          <w:b/>
          <w:bCs/>
        </w:rPr>
        <w:t>Santa Vitória do Palmar IV</w:t>
      </w:r>
      <w:r w:rsidRPr="003500E0">
        <w:t xml:space="preserve">”), na qual foram deliberadas, dentre outras matérias, (a) a outorga </w:t>
      </w:r>
      <w:r w:rsidR="00AA5993" w:rsidRPr="003500E0">
        <w:t xml:space="preserve">da Fiança da </w:t>
      </w:r>
      <w:r w:rsidR="00695F0B" w:rsidRPr="003500E0">
        <w:rPr>
          <w:bCs/>
        </w:rPr>
        <w:t>Santa Vitória do Palmar IV</w:t>
      </w:r>
      <w:r w:rsidRPr="003500E0">
        <w:t> (conforme descrita na Cláusula </w:t>
      </w:r>
      <w:r w:rsidRPr="003500E0">
        <w:fldChar w:fldCharType="begin"/>
      </w:r>
      <w:r w:rsidRPr="003500E0">
        <w:instrText xml:space="preserve"> REF _Ref382074260 \n \p \h  \* MERGEFORMAT </w:instrText>
      </w:r>
      <w:r w:rsidRPr="003500E0">
        <w:fldChar w:fldCharType="separate"/>
      </w:r>
      <w:r w:rsidR="003500E0">
        <w:t>6.15 abaixo</w:t>
      </w:r>
      <w:r w:rsidRPr="003500E0">
        <w:fldChar w:fldCharType="end"/>
      </w:r>
      <w:r w:rsidRPr="003500E0">
        <w:t xml:space="preserve">); e (b) a autorização aos diretores da </w:t>
      </w:r>
      <w:r w:rsidR="00695F0B" w:rsidRPr="003500E0">
        <w:rPr>
          <w:bCs/>
        </w:rPr>
        <w:t>Santa Vitória do Palmar IV</w:t>
      </w:r>
      <w:r w:rsidRPr="003500E0">
        <w:t xml:space="preserve"> para adotarem todas e quaisquer medidas e celebrar todos os documentos necessários à outorga </w:t>
      </w:r>
      <w:r w:rsidR="00AA5993" w:rsidRPr="003500E0">
        <w:t xml:space="preserve">da Fiança da </w:t>
      </w:r>
      <w:r w:rsidR="00695F0B" w:rsidRPr="003500E0">
        <w:rPr>
          <w:bCs/>
        </w:rPr>
        <w:t>Santa Vitória do Palmar IV</w:t>
      </w:r>
      <w:r w:rsidRPr="003500E0">
        <w:t>, podendo, inclusive, celebrar aditamentos a esta Escritura de Emissão;</w:t>
      </w:r>
    </w:p>
    <w:p w:rsidR="005B3BA5" w:rsidRPr="003500E0" w:rsidRDefault="005B3BA5" w:rsidP="003500E0">
      <w:pPr>
        <w:pStyle w:val="Level4"/>
        <w:spacing w:after="340" w:line="293" w:lineRule="auto"/>
      </w:pPr>
      <w:r w:rsidRPr="003500E0">
        <w:t xml:space="preserve">Assembleia Geral Extraordinária de acionistas da </w:t>
      </w:r>
      <w:r w:rsidR="00695F0B" w:rsidRPr="003500E0">
        <w:rPr>
          <w:bCs/>
        </w:rPr>
        <w:t>Santa Vitória do Palmar V</w:t>
      </w:r>
      <w:r w:rsidRPr="003500E0">
        <w:t xml:space="preserve"> realizada em </w:t>
      </w:r>
      <w:del w:id="40" w:author="Maria Carolina" w:date="2014-04-24T10:49:00Z">
        <w:r w:rsidRPr="00F1158E">
          <w:delText>[●]</w:delText>
        </w:r>
      </w:del>
      <w:ins w:id="41" w:author="Maria Carolina" w:date="2014-04-24T10:49:00Z">
        <w:r w:rsidR="006F7278" w:rsidRPr="003500E0">
          <w:t>[2</w:t>
        </w:r>
        <w:r w:rsidR="008C4087" w:rsidRPr="003500E0">
          <w:t>3</w:t>
        </w:r>
        <w:r w:rsidR="006F7278" w:rsidRPr="003500E0">
          <w:t> de abril] de 2014</w:t>
        </w:r>
      </w:ins>
      <w:r w:rsidR="006F7278" w:rsidRPr="003500E0">
        <w:t> </w:t>
      </w:r>
      <w:r w:rsidRPr="003500E0">
        <w:t>(“</w:t>
      </w:r>
      <w:r w:rsidRPr="003500E0">
        <w:rPr>
          <w:b/>
        </w:rPr>
        <w:t>AGE da </w:t>
      </w:r>
      <w:r w:rsidR="00695F0B" w:rsidRPr="003500E0">
        <w:rPr>
          <w:b/>
          <w:bCs/>
        </w:rPr>
        <w:t>Santa Vitória do Palmar V</w:t>
      </w:r>
      <w:r w:rsidRPr="003500E0">
        <w:t xml:space="preserve">”), na qual foram deliberadas, dentre outras matérias, (a) a outorga </w:t>
      </w:r>
      <w:r w:rsidR="00AA5993" w:rsidRPr="003500E0">
        <w:t xml:space="preserve">da Fiança da </w:t>
      </w:r>
      <w:r w:rsidR="00695F0B" w:rsidRPr="003500E0">
        <w:rPr>
          <w:bCs/>
        </w:rPr>
        <w:t>Santa Vitória do Palmar V</w:t>
      </w:r>
      <w:r w:rsidRPr="003500E0">
        <w:t> (conforme descrita na Cláusula </w:t>
      </w:r>
      <w:r w:rsidRPr="003500E0">
        <w:fldChar w:fldCharType="begin"/>
      </w:r>
      <w:r w:rsidRPr="003500E0">
        <w:instrText xml:space="preserve"> REF _Ref382074260 \n \p \h  \* MERGEFORMAT </w:instrText>
      </w:r>
      <w:r w:rsidRPr="003500E0">
        <w:fldChar w:fldCharType="separate"/>
      </w:r>
      <w:r w:rsidR="003500E0">
        <w:t>6.15 abaixo</w:t>
      </w:r>
      <w:r w:rsidRPr="003500E0">
        <w:fldChar w:fldCharType="end"/>
      </w:r>
      <w:r w:rsidRPr="003500E0">
        <w:t xml:space="preserve">); e (b) a autorização aos diretores da </w:t>
      </w:r>
      <w:r w:rsidR="00695F0B" w:rsidRPr="003500E0">
        <w:rPr>
          <w:bCs/>
        </w:rPr>
        <w:t>Santa Vitória do Palmar V</w:t>
      </w:r>
      <w:r w:rsidRPr="003500E0">
        <w:t xml:space="preserve"> para adotarem todas e quaisquer medidas e celebrar todos os documentos necessários à outorga </w:t>
      </w:r>
      <w:r w:rsidR="00AA5993" w:rsidRPr="003500E0">
        <w:t xml:space="preserve">da Fiança da </w:t>
      </w:r>
      <w:r w:rsidR="00695F0B" w:rsidRPr="003500E0">
        <w:rPr>
          <w:bCs/>
        </w:rPr>
        <w:t>Santa Vitória do Palmar V</w:t>
      </w:r>
      <w:r w:rsidRPr="003500E0">
        <w:t>, podendo, inclusive, celebrar aditamentos a esta Escritura de Emissão;</w:t>
      </w:r>
    </w:p>
    <w:p w:rsidR="005B3BA5" w:rsidRPr="003500E0" w:rsidRDefault="005B3BA5" w:rsidP="003500E0">
      <w:pPr>
        <w:pStyle w:val="Level4"/>
        <w:spacing w:after="340" w:line="293" w:lineRule="auto"/>
      </w:pPr>
      <w:proofErr w:type="gramStart"/>
      <w:r w:rsidRPr="003500E0">
        <w:t xml:space="preserve">Assembleia Geral Extraordinária de acionistas da </w:t>
      </w:r>
      <w:r w:rsidR="00695F0B" w:rsidRPr="003500E0">
        <w:rPr>
          <w:bCs/>
        </w:rPr>
        <w:t>Santa Vitória do Palmar VI</w:t>
      </w:r>
      <w:proofErr w:type="gramEnd"/>
      <w:r w:rsidRPr="003500E0">
        <w:t xml:space="preserve"> realizada em </w:t>
      </w:r>
      <w:del w:id="42" w:author="Maria Carolina" w:date="2014-04-24T10:49:00Z">
        <w:r w:rsidRPr="00F1158E">
          <w:delText>[●]</w:delText>
        </w:r>
      </w:del>
      <w:ins w:id="43" w:author="Maria Carolina" w:date="2014-04-24T10:49:00Z">
        <w:r w:rsidR="006F7278" w:rsidRPr="003500E0">
          <w:t>[2</w:t>
        </w:r>
        <w:r w:rsidR="008C4087" w:rsidRPr="003500E0">
          <w:t>3</w:t>
        </w:r>
        <w:r w:rsidR="006F7278" w:rsidRPr="003500E0">
          <w:t> de abril] de 2014</w:t>
        </w:r>
      </w:ins>
      <w:r w:rsidR="006F7278" w:rsidRPr="003500E0">
        <w:t> </w:t>
      </w:r>
      <w:r w:rsidRPr="003500E0">
        <w:t>(“</w:t>
      </w:r>
      <w:r w:rsidRPr="003500E0">
        <w:rPr>
          <w:b/>
        </w:rPr>
        <w:t>AGE da </w:t>
      </w:r>
      <w:r w:rsidR="00695F0B" w:rsidRPr="003500E0">
        <w:rPr>
          <w:b/>
          <w:bCs/>
        </w:rPr>
        <w:t>Santa Vitória do Palmar VI</w:t>
      </w:r>
      <w:r w:rsidRPr="003500E0">
        <w:t xml:space="preserve">”), na qual foram deliberadas, dentre outras matérias, (a) a outorga </w:t>
      </w:r>
      <w:r w:rsidR="00AA5993" w:rsidRPr="003500E0">
        <w:t xml:space="preserve">da Fiança da </w:t>
      </w:r>
      <w:r w:rsidR="00C15DE8" w:rsidRPr="003500E0">
        <w:rPr>
          <w:bCs/>
        </w:rPr>
        <w:t>Santa Vitória do Palmar VI</w:t>
      </w:r>
      <w:r w:rsidRPr="003500E0">
        <w:t> (conforme descrita na Cláusula </w:t>
      </w:r>
      <w:r w:rsidRPr="003500E0">
        <w:fldChar w:fldCharType="begin"/>
      </w:r>
      <w:r w:rsidRPr="003500E0">
        <w:instrText xml:space="preserve"> REF _Ref382074260 \n \p \h  \* MERGEFORMAT </w:instrText>
      </w:r>
      <w:r w:rsidRPr="003500E0">
        <w:fldChar w:fldCharType="separate"/>
      </w:r>
      <w:r w:rsidR="003500E0">
        <w:t>6.15 abaixo</w:t>
      </w:r>
      <w:r w:rsidRPr="003500E0">
        <w:fldChar w:fldCharType="end"/>
      </w:r>
      <w:r w:rsidRPr="003500E0">
        <w:t xml:space="preserve">); e (b) a autorização aos diretores da </w:t>
      </w:r>
      <w:r w:rsidR="00C15DE8" w:rsidRPr="003500E0">
        <w:rPr>
          <w:bCs/>
        </w:rPr>
        <w:t>Santa Vitória do Palmar VI</w:t>
      </w:r>
      <w:r w:rsidRPr="003500E0">
        <w:t xml:space="preserve"> para adotarem todas e quaisquer medidas e celebrar todos os documentos necessários à outorga </w:t>
      </w:r>
      <w:r w:rsidR="00AA5993" w:rsidRPr="003500E0">
        <w:t xml:space="preserve">da Fiança da </w:t>
      </w:r>
      <w:r w:rsidR="00C15DE8" w:rsidRPr="003500E0">
        <w:rPr>
          <w:bCs/>
        </w:rPr>
        <w:t>Santa Vitória do Palmar VI</w:t>
      </w:r>
      <w:r w:rsidRPr="003500E0">
        <w:t>, podendo, inclusive, celebrar aditamentos a esta Escritura de Emissão;</w:t>
      </w:r>
    </w:p>
    <w:p w:rsidR="005B3BA5" w:rsidRPr="003500E0" w:rsidRDefault="005B3BA5" w:rsidP="003500E0">
      <w:pPr>
        <w:pStyle w:val="Level4"/>
        <w:spacing w:after="340" w:line="293" w:lineRule="auto"/>
      </w:pPr>
      <w:r w:rsidRPr="003500E0">
        <w:t xml:space="preserve">Assembleia Geral Extraordinária de acionistas da </w:t>
      </w:r>
      <w:r w:rsidR="00C15DE8" w:rsidRPr="003500E0">
        <w:rPr>
          <w:bCs/>
        </w:rPr>
        <w:t>Santa Vitória do Palmar VII</w:t>
      </w:r>
      <w:r w:rsidRPr="003500E0">
        <w:t xml:space="preserve"> realizada em </w:t>
      </w:r>
      <w:del w:id="44" w:author="Maria Carolina" w:date="2014-04-24T10:49:00Z">
        <w:r w:rsidRPr="00F1158E">
          <w:delText>[●]</w:delText>
        </w:r>
      </w:del>
      <w:ins w:id="45" w:author="Maria Carolina" w:date="2014-04-24T10:49:00Z">
        <w:r w:rsidR="006F7278" w:rsidRPr="003500E0">
          <w:t>[2</w:t>
        </w:r>
        <w:r w:rsidR="008C4087" w:rsidRPr="003500E0">
          <w:t>3</w:t>
        </w:r>
        <w:r w:rsidR="006F7278" w:rsidRPr="003500E0">
          <w:t> de abril] de 2014</w:t>
        </w:r>
      </w:ins>
      <w:r w:rsidR="006F7278" w:rsidRPr="003500E0">
        <w:t> </w:t>
      </w:r>
      <w:r w:rsidRPr="003500E0">
        <w:t>(“</w:t>
      </w:r>
      <w:r w:rsidRPr="003500E0">
        <w:rPr>
          <w:b/>
        </w:rPr>
        <w:t>AGE da </w:t>
      </w:r>
      <w:r w:rsidR="00C15DE8" w:rsidRPr="003500E0">
        <w:rPr>
          <w:b/>
          <w:bCs/>
        </w:rPr>
        <w:t>Santa Vitória do Palmar VII</w:t>
      </w:r>
      <w:r w:rsidRPr="003500E0">
        <w:t xml:space="preserve">”), na qual foram deliberadas, dentre outras matérias, (a) a outorga </w:t>
      </w:r>
      <w:r w:rsidR="00AA5993" w:rsidRPr="003500E0">
        <w:t xml:space="preserve">da Fiança da </w:t>
      </w:r>
      <w:r w:rsidR="00C15DE8" w:rsidRPr="003500E0">
        <w:rPr>
          <w:bCs/>
        </w:rPr>
        <w:t>Santa Vitória do Palmar VII</w:t>
      </w:r>
      <w:r w:rsidRPr="003500E0">
        <w:t> (conforme descrita na Cláusula </w:t>
      </w:r>
      <w:r w:rsidRPr="003500E0">
        <w:fldChar w:fldCharType="begin"/>
      </w:r>
      <w:r w:rsidRPr="003500E0">
        <w:instrText xml:space="preserve"> REF _Ref382074260 \n \p \h  \* MERGEFORMAT </w:instrText>
      </w:r>
      <w:r w:rsidRPr="003500E0">
        <w:fldChar w:fldCharType="separate"/>
      </w:r>
      <w:r w:rsidR="003500E0">
        <w:t>6.15 abaixo</w:t>
      </w:r>
      <w:r w:rsidRPr="003500E0">
        <w:fldChar w:fldCharType="end"/>
      </w:r>
      <w:r w:rsidRPr="003500E0">
        <w:t xml:space="preserve">); e (b) a autorização aos diretores da </w:t>
      </w:r>
      <w:r w:rsidR="00C15DE8" w:rsidRPr="003500E0">
        <w:rPr>
          <w:bCs/>
        </w:rPr>
        <w:t>Santa Vitória do Palmar VII</w:t>
      </w:r>
      <w:r w:rsidRPr="003500E0">
        <w:t xml:space="preserve"> para adotarem todas e quaisquer medidas e celebrar todos os documentos necessários à outorga </w:t>
      </w:r>
      <w:r w:rsidR="00AA5993" w:rsidRPr="003500E0">
        <w:t xml:space="preserve">da Fiança da </w:t>
      </w:r>
      <w:r w:rsidR="00C15DE8" w:rsidRPr="003500E0">
        <w:rPr>
          <w:bCs/>
        </w:rPr>
        <w:t>Santa Vitória do Palmar VII</w:t>
      </w:r>
      <w:r w:rsidRPr="003500E0">
        <w:t>, podendo, inclusive, celebrar aditamentos a esta Escritura de Emissão;</w:t>
      </w:r>
    </w:p>
    <w:p w:rsidR="005B3BA5" w:rsidRPr="003500E0" w:rsidRDefault="005B3BA5" w:rsidP="003500E0">
      <w:pPr>
        <w:pStyle w:val="Level4"/>
        <w:spacing w:after="340" w:line="293" w:lineRule="auto"/>
      </w:pPr>
      <w:r w:rsidRPr="003500E0">
        <w:t xml:space="preserve">Assembleia Geral Extraordinária de acionistas da </w:t>
      </w:r>
      <w:r w:rsidR="00C15DE8" w:rsidRPr="003500E0">
        <w:rPr>
          <w:bCs/>
        </w:rPr>
        <w:t>Santa Vitória do Palmar VIII</w:t>
      </w:r>
      <w:r w:rsidRPr="003500E0">
        <w:t xml:space="preserve"> realizada em </w:t>
      </w:r>
      <w:del w:id="46" w:author="Maria Carolina" w:date="2014-04-24T10:49:00Z">
        <w:r w:rsidRPr="00F1158E">
          <w:delText>[●]</w:delText>
        </w:r>
      </w:del>
      <w:ins w:id="47" w:author="Maria Carolina" w:date="2014-04-24T10:49:00Z">
        <w:r w:rsidR="006F7278" w:rsidRPr="003500E0">
          <w:t>[2</w:t>
        </w:r>
        <w:r w:rsidR="008C4087" w:rsidRPr="003500E0">
          <w:t>3</w:t>
        </w:r>
        <w:r w:rsidR="006F7278" w:rsidRPr="003500E0">
          <w:t> de abril] de 2014</w:t>
        </w:r>
      </w:ins>
      <w:r w:rsidR="006F7278" w:rsidRPr="003500E0">
        <w:t> </w:t>
      </w:r>
      <w:r w:rsidRPr="003500E0">
        <w:t>(“</w:t>
      </w:r>
      <w:r w:rsidRPr="003500E0">
        <w:rPr>
          <w:b/>
        </w:rPr>
        <w:t>AGE da </w:t>
      </w:r>
      <w:r w:rsidR="00C15DE8" w:rsidRPr="003500E0">
        <w:rPr>
          <w:b/>
          <w:bCs/>
        </w:rPr>
        <w:t>Santa Vitória do Palmar VIII</w:t>
      </w:r>
      <w:r w:rsidRPr="003500E0">
        <w:t xml:space="preserve">”), na qual foram deliberadas, dentre outras matérias, (a) a outorga </w:t>
      </w:r>
      <w:r w:rsidR="00AA5993" w:rsidRPr="003500E0">
        <w:t xml:space="preserve">da Fiança da </w:t>
      </w:r>
      <w:r w:rsidR="00C15DE8" w:rsidRPr="003500E0">
        <w:rPr>
          <w:bCs/>
        </w:rPr>
        <w:t>Santa Vitória do Palmar VIII</w:t>
      </w:r>
      <w:r w:rsidRPr="003500E0">
        <w:t> (conforme descrita na Cláusula </w:t>
      </w:r>
      <w:r w:rsidRPr="003500E0">
        <w:fldChar w:fldCharType="begin"/>
      </w:r>
      <w:r w:rsidRPr="003500E0">
        <w:instrText xml:space="preserve"> REF _Ref382074260 \n \p \h  \* MERGEFORMAT </w:instrText>
      </w:r>
      <w:r w:rsidRPr="003500E0">
        <w:fldChar w:fldCharType="separate"/>
      </w:r>
      <w:r w:rsidR="003500E0">
        <w:t>6.15 abaixo</w:t>
      </w:r>
      <w:r w:rsidRPr="003500E0">
        <w:fldChar w:fldCharType="end"/>
      </w:r>
      <w:r w:rsidRPr="003500E0">
        <w:t xml:space="preserve">); e (b) a autorização aos diretores da </w:t>
      </w:r>
      <w:r w:rsidR="00C15DE8" w:rsidRPr="003500E0">
        <w:rPr>
          <w:bCs/>
        </w:rPr>
        <w:t>Santa Vitória do Palmar VIII</w:t>
      </w:r>
      <w:r w:rsidRPr="003500E0">
        <w:t xml:space="preserve"> para adotarem todas e quaisquer medidas e celebrar todos os documentos necessários à outorga </w:t>
      </w:r>
      <w:r w:rsidR="00AA5993" w:rsidRPr="003500E0">
        <w:t xml:space="preserve">da Fiança da </w:t>
      </w:r>
      <w:r w:rsidR="00C15DE8" w:rsidRPr="003500E0">
        <w:rPr>
          <w:bCs/>
        </w:rPr>
        <w:t>Santa Vitória do Palmar VIII</w:t>
      </w:r>
      <w:r w:rsidRPr="003500E0">
        <w:t>, podendo, inclusive, celebrar aditamentos a esta Escritura de Emissão;</w:t>
      </w:r>
    </w:p>
    <w:p w:rsidR="005B3BA5" w:rsidRPr="003500E0" w:rsidRDefault="005B3BA5" w:rsidP="003500E0">
      <w:pPr>
        <w:pStyle w:val="Level4"/>
        <w:spacing w:after="340" w:line="293" w:lineRule="auto"/>
      </w:pPr>
      <w:r w:rsidRPr="003500E0">
        <w:t xml:space="preserve">Assembleia Geral Extraordinária de acionistas da </w:t>
      </w:r>
      <w:r w:rsidR="00C15DE8" w:rsidRPr="003500E0">
        <w:rPr>
          <w:bCs/>
        </w:rPr>
        <w:t>Santa Vitória do Palmar IX</w:t>
      </w:r>
      <w:r w:rsidRPr="003500E0">
        <w:t xml:space="preserve"> realizada em </w:t>
      </w:r>
      <w:del w:id="48" w:author="Maria Carolina" w:date="2014-04-24T10:49:00Z">
        <w:r w:rsidRPr="00F1158E">
          <w:delText>[●]</w:delText>
        </w:r>
      </w:del>
      <w:ins w:id="49" w:author="Maria Carolina" w:date="2014-04-24T10:49:00Z">
        <w:r w:rsidR="006F7278" w:rsidRPr="003500E0">
          <w:t>[2</w:t>
        </w:r>
        <w:r w:rsidR="008C4087" w:rsidRPr="003500E0">
          <w:t>3</w:t>
        </w:r>
        <w:r w:rsidR="006F7278" w:rsidRPr="003500E0">
          <w:t> de abril] de 2014</w:t>
        </w:r>
      </w:ins>
      <w:r w:rsidR="006F7278" w:rsidRPr="003500E0">
        <w:t> </w:t>
      </w:r>
      <w:r w:rsidRPr="003500E0">
        <w:t>(“</w:t>
      </w:r>
      <w:r w:rsidRPr="003500E0">
        <w:rPr>
          <w:b/>
        </w:rPr>
        <w:t>AGE da </w:t>
      </w:r>
      <w:r w:rsidR="00C15DE8" w:rsidRPr="003500E0">
        <w:rPr>
          <w:b/>
          <w:bCs/>
        </w:rPr>
        <w:t>Santa Vitória do Palmar IX</w:t>
      </w:r>
      <w:r w:rsidRPr="003500E0">
        <w:t xml:space="preserve">”), na qual foram deliberadas, dentre outras matérias, (a) a outorga </w:t>
      </w:r>
      <w:r w:rsidR="00AA5993" w:rsidRPr="003500E0">
        <w:t xml:space="preserve">da Fiança da </w:t>
      </w:r>
      <w:r w:rsidR="00C15DE8" w:rsidRPr="003500E0">
        <w:rPr>
          <w:bCs/>
        </w:rPr>
        <w:t>Santa Vitória do Palmar IX</w:t>
      </w:r>
      <w:r w:rsidRPr="003500E0">
        <w:t> (conforme descrita na Cláusula </w:t>
      </w:r>
      <w:r w:rsidRPr="003500E0">
        <w:fldChar w:fldCharType="begin"/>
      </w:r>
      <w:r w:rsidRPr="003500E0">
        <w:instrText xml:space="preserve"> REF _Ref382074260 \n \p \h  \* MERGEFORMAT </w:instrText>
      </w:r>
      <w:r w:rsidRPr="003500E0">
        <w:fldChar w:fldCharType="separate"/>
      </w:r>
      <w:r w:rsidR="003500E0">
        <w:t>6.15 abaixo</w:t>
      </w:r>
      <w:r w:rsidRPr="003500E0">
        <w:fldChar w:fldCharType="end"/>
      </w:r>
      <w:r w:rsidRPr="003500E0">
        <w:t xml:space="preserve">); e (b) a autorização aos diretores da </w:t>
      </w:r>
      <w:r w:rsidR="00C15DE8" w:rsidRPr="003500E0">
        <w:rPr>
          <w:bCs/>
        </w:rPr>
        <w:t>Santa Vitória do Palmar IX</w:t>
      </w:r>
      <w:r w:rsidRPr="003500E0">
        <w:t xml:space="preserve"> para adotarem todas e quaisquer medidas e celebrar todos os documentos necessários à outorga </w:t>
      </w:r>
      <w:r w:rsidR="00AA5993" w:rsidRPr="003500E0">
        <w:t xml:space="preserve">da Fiança da </w:t>
      </w:r>
      <w:r w:rsidR="00C15DE8" w:rsidRPr="003500E0">
        <w:rPr>
          <w:bCs/>
        </w:rPr>
        <w:t>Santa Vitória do Palmar IX</w:t>
      </w:r>
      <w:r w:rsidRPr="003500E0">
        <w:t xml:space="preserve">, podendo, inclusive, celebrar aditamentos a esta Escritura de Emissão; </w:t>
      </w:r>
      <w:proofErr w:type="gramStart"/>
      <w:r w:rsidRPr="003500E0">
        <w:t>e</w:t>
      </w:r>
      <w:proofErr w:type="gramEnd"/>
    </w:p>
    <w:p w:rsidR="005B3BA5" w:rsidRPr="003500E0" w:rsidRDefault="005B3BA5" w:rsidP="003500E0">
      <w:pPr>
        <w:pStyle w:val="Level4"/>
        <w:spacing w:after="340" w:line="293" w:lineRule="auto"/>
      </w:pPr>
      <w:r w:rsidRPr="003500E0">
        <w:t xml:space="preserve">Assembleia Geral Extraordinária de acionistas da </w:t>
      </w:r>
      <w:r w:rsidR="00C15DE8" w:rsidRPr="003500E0">
        <w:rPr>
          <w:bCs/>
        </w:rPr>
        <w:t>Santa Vitória do Palmar X</w:t>
      </w:r>
      <w:r w:rsidRPr="003500E0">
        <w:t xml:space="preserve"> realizada em </w:t>
      </w:r>
      <w:del w:id="50" w:author="Maria Carolina" w:date="2014-04-24T10:49:00Z">
        <w:r w:rsidRPr="00F1158E">
          <w:delText>[●]</w:delText>
        </w:r>
      </w:del>
      <w:ins w:id="51" w:author="Maria Carolina" w:date="2014-04-24T10:49:00Z">
        <w:r w:rsidR="006F7278" w:rsidRPr="003500E0">
          <w:t>[2</w:t>
        </w:r>
        <w:r w:rsidR="008C4087" w:rsidRPr="003500E0">
          <w:t>3</w:t>
        </w:r>
        <w:r w:rsidR="006F7278" w:rsidRPr="003500E0">
          <w:t> de abril] de 2014</w:t>
        </w:r>
      </w:ins>
      <w:r w:rsidR="006F7278" w:rsidRPr="003500E0">
        <w:t> </w:t>
      </w:r>
      <w:r w:rsidRPr="003500E0">
        <w:t>(“</w:t>
      </w:r>
      <w:r w:rsidRPr="003500E0">
        <w:rPr>
          <w:b/>
        </w:rPr>
        <w:t>AGE da </w:t>
      </w:r>
      <w:r w:rsidR="00C15DE8" w:rsidRPr="003500E0">
        <w:rPr>
          <w:b/>
          <w:bCs/>
        </w:rPr>
        <w:t>Santa Vitória do Palmar X</w:t>
      </w:r>
      <w:r w:rsidRPr="003500E0">
        <w:t xml:space="preserve">” e, em conjunto com AGE da </w:t>
      </w:r>
      <w:proofErr w:type="spellStart"/>
      <w:r w:rsidRPr="003500E0">
        <w:t>Atlantic</w:t>
      </w:r>
      <w:proofErr w:type="spellEnd"/>
      <w:r w:rsidRPr="003500E0">
        <w:t xml:space="preserve">, AGC do FIP, </w:t>
      </w:r>
      <w:del w:id="52" w:author="Maria Carolina" w:date="2014-04-24T10:49:00Z">
        <w:r w:rsidRPr="00F1158E">
          <w:delText>AGE</w:delText>
        </w:r>
      </w:del>
      <w:ins w:id="53" w:author="Maria Carolina" w:date="2014-04-24T10:49:00Z">
        <w:r w:rsidR="00AA6FC3" w:rsidRPr="003500E0">
          <w:t>RCA</w:t>
        </w:r>
      </w:ins>
      <w:r w:rsidR="00AA6FC3" w:rsidRPr="003500E0">
        <w:t xml:space="preserve"> </w:t>
      </w:r>
      <w:r w:rsidRPr="003500E0">
        <w:t xml:space="preserve">da </w:t>
      </w:r>
      <w:proofErr w:type="spellStart"/>
      <w:r w:rsidRPr="003500E0">
        <w:t>Pattac</w:t>
      </w:r>
      <w:proofErr w:type="spellEnd"/>
      <w:r w:rsidRPr="003500E0">
        <w:t xml:space="preserve">, </w:t>
      </w:r>
      <w:r w:rsidRPr="003500E0">
        <w:rPr>
          <w:caps/>
        </w:rPr>
        <w:t xml:space="preserve">AGE </w:t>
      </w:r>
      <w:r w:rsidRPr="003500E0">
        <w:t xml:space="preserve">da </w:t>
      </w:r>
      <w:r w:rsidR="00E922A4" w:rsidRPr="003500E0">
        <w:rPr>
          <w:bCs/>
        </w:rPr>
        <w:t>Santa Vitória do Palmar I</w:t>
      </w:r>
      <w:r w:rsidRPr="003500E0">
        <w:t xml:space="preserve">, </w:t>
      </w:r>
      <w:r w:rsidRPr="003500E0">
        <w:rPr>
          <w:caps/>
        </w:rPr>
        <w:t xml:space="preserve">AGE </w:t>
      </w:r>
      <w:r w:rsidRPr="003500E0">
        <w:t xml:space="preserve">da </w:t>
      </w:r>
      <w:r w:rsidR="00C45FE9" w:rsidRPr="003500E0">
        <w:rPr>
          <w:bCs/>
        </w:rPr>
        <w:t>Santa Vitória do Palmar II</w:t>
      </w:r>
      <w:r w:rsidRPr="003500E0">
        <w:t xml:space="preserve">, </w:t>
      </w:r>
      <w:r w:rsidRPr="003500E0">
        <w:rPr>
          <w:caps/>
        </w:rPr>
        <w:t xml:space="preserve">AGE </w:t>
      </w:r>
      <w:r w:rsidRPr="003500E0">
        <w:t xml:space="preserve">da </w:t>
      </w:r>
      <w:r w:rsidR="00C45FE9" w:rsidRPr="003500E0">
        <w:rPr>
          <w:bCs/>
        </w:rPr>
        <w:t>Santa Vitória do Palmar III</w:t>
      </w:r>
      <w:r w:rsidRPr="003500E0">
        <w:t xml:space="preserve">, </w:t>
      </w:r>
      <w:r w:rsidRPr="003500E0">
        <w:rPr>
          <w:caps/>
        </w:rPr>
        <w:t xml:space="preserve">AGE </w:t>
      </w:r>
      <w:r w:rsidRPr="003500E0">
        <w:t xml:space="preserve">da </w:t>
      </w:r>
      <w:r w:rsidR="00695F0B" w:rsidRPr="003500E0">
        <w:rPr>
          <w:bCs/>
        </w:rPr>
        <w:t>Santa Vitória do Palmar IV</w:t>
      </w:r>
      <w:r w:rsidRPr="003500E0">
        <w:t xml:space="preserve">, </w:t>
      </w:r>
      <w:r w:rsidRPr="003500E0">
        <w:rPr>
          <w:caps/>
        </w:rPr>
        <w:t xml:space="preserve">AGE </w:t>
      </w:r>
      <w:r w:rsidRPr="003500E0">
        <w:t xml:space="preserve">da </w:t>
      </w:r>
      <w:r w:rsidR="00695F0B" w:rsidRPr="003500E0">
        <w:rPr>
          <w:bCs/>
        </w:rPr>
        <w:t>Santa Vitória do Palmar V</w:t>
      </w:r>
      <w:r w:rsidRPr="003500E0">
        <w:t xml:space="preserve">, </w:t>
      </w:r>
      <w:r w:rsidRPr="003500E0">
        <w:rPr>
          <w:caps/>
        </w:rPr>
        <w:t xml:space="preserve">AGE </w:t>
      </w:r>
      <w:r w:rsidRPr="003500E0">
        <w:t xml:space="preserve">da </w:t>
      </w:r>
      <w:r w:rsidR="00C15DE8" w:rsidRPr="003500E0">
        <w:rPr>
          <w:bCs/>
        </w:rPr>
        <w:t>Santa Vitória do Palmar VI</w:t>
      </w:r>
      <w:r w:rsidRPr="003500E0">
        <w:t xml:space="preserve">, </w:t>
      </w:r>
      <w:r w:rsidRPr="003500E0">
        <w:rPr>
          <w:caps/>
        </w:rPr>
        <w:t xml:space="preserve">AGE </w:t>
      </w:r>
      <w:r w:rsidRPr="003500E0">
        <w:t xml:space="preserve">da </w:t>
      </w:r>
      <w:r w:rsidR="00C15DE8" w:rsidRPr="003500E0">
        <w:rPr>
          <w:bCs/>
        </w:rPr>
        <w:t>Santa Vitória do Palmar VII</w:t>
      </w:r>
      <w:r w:rsidRPr="003500E0">
        <w:t xml:space="preserve">, </w:t>
      </w:r>
      <w:r w:rsidRPr="003500E0">
        <w:rPr>
          <w:caps/>
        </w:rPr>
        <w:t xml:space="preserve">AGE </w:t>
      </w:r>
      <w:r w:rsidRPr="003500E0">
        <w:t xml:space="preserve">da </w:t>
      </w:r>
      <w:r w:rsidR="00C15DE8" w:rsidRPr="003500E0">
        <w:rPr>
          <w:bCs/>
        </w:rPr>
        <w:t>Santa Vitória do Palmar VIII</w:t>
      </w:r>
      <w:r w:rsidRPr="003500E0">
        <w:rPr>
          <w:caps/>
        </w:rPr>
        <w:t xml:space="preserve"> </w:t>
      </w:r>
      <w:r w:rsidR="00C15DE8" w:rsidRPr="003500E0">
        <w:rPr>
          <w:caps/>
        </w:rPr>
        <w:t>r</w:t>
      </w:r>
      <w:r w:rsidRPr="003500E0">
        <w:t xml:space="preserve"> </w:t>
      </w:r>
      <w:r w:rsidRPr="003500E0">
        <w:rPr>
          <w:caps/>
        </w:rPr>
        <w:t xml:space="preserve">AGE </w:t>
      </w:r>
      <w:r w:rsidRPr="003500E0">
        <w:t xml:space="preserve">da </w:t>
      </w:r>
      <w:r w:rsidR="00C15DE8" w:rsidRPr="003500E0">
        <w:rPr>
          <w:bCs/>
        </w:rPr>
        <w:t>Santa Vitória do Palmar IX</w:t>
      </w:r>
      <w:r w:rsidRPr="003500E0">
        <w:t>, “</w:t>
      </w:r>
      <w:r w:rsidRPr="003500E0">
        <w:rPr>
          <w:b/>
        </w:rPr>
        <w:t>Atas das Fiadoras</w:t>
      </w:r>
      <w:r w:rsidRPr="003500E0">
        <w:t xml:space="preserve">”), na qual foram deliberadas, dentre outras matérias, (a) a outorga </w:t>
      </w:r>
      <w:r w:rsidR="00AA5993" w:rsidRPr="003500E0">
        <w:t xml:space="preserve">da Fiança da </w:t>
      </w:r>
      <w:r w:rsidR="00C15DE8" w:rsidRPr="003500E0">
        <w:rPr>
          <w:bCs/>
        </w:rPr>
        <w:t>Santa Vitória do Palmar X</w:t>
      </w:r>
      <w:r w:rsidRPr="003500E0">
        <w:t> (conforme descrita na Cláusula </w:t>
      </w:r>
      <w:r w:rsidRPr="003500E0">
        <w:fldChar w:fldCharType="begin"/>
      </w:r>
      <w:r w:rsidRPr="003500E0">
        <w:instrText xml:space="preserve"> REF _Ref382074260 \n \p \h  \* MERGEFORMAT </w:instrText>
      </w:r>
      <w:r w:rsidRPr="003500E0">
        <w:fldChar w:fldCharType="separate"/>
      </w:r>
      <w:r w:rsidR="003500E0">
        <w:t>6.15 abaixo</w:t>
      </w:r>
      <w:r w:rsidRPr="003500E0">
        <w:fldChar w:fldCharType="end"/>
      </w:r>
      <w:r w:rsidRPr="003500E0">
        <w:t xml:space="preserve">); e (b) a autorização aos diretores da </w:t>
      </w:r>
      <w:r w:rsidR="00C15DE8" w:rsidRPr="003500E0">
        <w:rPr>
          <w:bCs/>
        </w:rPr>
        <w:t>Santa Vitória do Palmar X</w:t>
      </w:r>
      <w:r w:rsidRPr="003500E0">
        <w:t xml:space="preserve"> para adotarem todas e quaisquer medidas e celebrar todos os documentos necessários à outorga </w:t>
      </w:r>
      <w:r w:rsidR="00AA5993" w:rsidRPr="003500E0">
        <w:t xml:space="preserve">da Fiança da </w:t>
      </w:r>
      <w:r w:rsidR="00C15DE8" w:rsidRPr="003500E0">
        <w:rPr>
          <w:bCs/>
        </w:rPr>
        <w:t>Santa Vitória do Palmar X</w:t>
      </w:r>
      <w:r w:rsidRPr="003500E0">
        <w:t>, podendo, inclusive, celebrar aditamentos a esta Escritura de Emissão.</w:t>
      </w:r>
    </w:p>
    <w:p w:rsidR="00CD05B7" w:rsidRPr="003500E0" w:rsidRDefault="00CD05B7" w:rsidP="003500E0">
      <w:pPr>
        <w:pStyle w:val="Level1"/>
        <w:tabs>
          <w:tab w:val="clear" w:pos="822"/>
        </w:tabs>
        <w:spacing w:before="0" w:after="340" w:line="293" w:lineRule="auto"/>
        <w:ind w:left="709"/>
        <w:rPr>
          <w:szCs w:val="22"/>
        </w:rPr>
      </w:pPr>
      <w:bookmarkStart w:id="54" w:name="_Ref382084961"/>
      <w:bookmarkStart w:id="55" w:name="_Ref385410656"/>
      <w:r w:rsidRPr="003500E0">
        <w:rPr>
          <w:szCs w:val="22"/>
        </w:rPr>
        <w:t>DOS REQUISITOS</w:t>
      </w:r>
      <w:bookmarkEnd w:id="54"/>
      <w:bookmarkEnd w:id="55"/>
    </w:p>
    <w:p w:rsidR="000F421E" w:rsidRPr="003500E0" w:rsidRDefault="00CD05B7" w:rsidP="003500E0">
      <w:pPr>
        <w:pStyle w:val="Level2"/>
        <w:spacing w:after="340" w:line="293" w:lineRule="auto"/>
        <w:rPr>
          <w:szCs w:val="22"/>
        </w:rPr>
      </w:pPr>
      <w:r w:rsidRPr="003500E0">
        <w:rPr>
          <w:szCs w:val="22"/>
        </w:rPr>
        <w:t xml:space="preserve">A Emissão </w:t>
      </w:r>
      <w:r w:rsidR="005D78AE" w:rsidRPr="003500E0">
        <w:rPr>
          <w:szCs w:val="22"/>
        </w:rPr>
        <w:t xml:space="preserve">e a Oferta serão </w:t>
      </w:r>
      <w:r w:rsidRPr="003500E0">
        <w:rPr>
          <w:szCs w:val="22"/>
        </w:rPr>
        <w:t>realizada</w:t>
      </w:r>
      <w:r w:rsidR="005D78AE" w:rsidRPr="003500E0">
        <w:rPr>
          <w:szCs w:val="22"/>
        </w:rPr>
        <w:t>s</w:t>
      </w:r>
      <w:r w:rsidRPr="003500E0">
        <w:rPr>
          <w:szCs w:val="22"/>
        </w:rPr>
        <w:t xml:space="preserve"> em observância </w:t>
      </w:r>
      <w:r w:rsidR="005D78AE" w:rsidRPr="003500E0">
        <w:rPr>
          <w:szCs w:val="22"/>
        </w:rPr>
        <w:t>a</w:t>
      </w:r>
      <w:r w:rsidRPr="003500E0">
        <w:rPr>
          <w:szCs w:val="22"/>
        </w:rPr>
        <w:t>os seguintes requisitos:</w:t>
      </w:r>
    </w:p>
    <w:p w:rsidR="00E33F72" w:rsidRPr="003500E0" w:rsidRDefault="00E33F72" w:rsidP="003500E0">
      <w:pPr>
        <w:pStyle w:val="Level4"/>
        <w:spacing w:after="340" w:line="293" w:lineRule="auto"/>
      </w:pPr>
      <w:r w:rsidRPr="003500E0">
        <w:rPr>
          <w:u w:val="single"/>
        </w:rPr>
        <w:t>Dispensa de Registro na CVM</w:t>
      </w:r>
      <w:r w:rsidRPr="003500E0">
        <w:t>. A</w:t>
      </w:r>
      <w:r w:rsidR="00E66ED8" w:rsidRPr="003500E0">
        <w:t xml:space="preserve"> Emissão será realizada nos termos da Instrução CVM 476 e, de acordo com o artigo 6º de referida instrução, a</w:t>
      </w:r>
      <w:r w:rsidRPr="003500E0">
        <w:t xml:space="preserve"> Oferta está automaticamente dispensada do registro de distribuição na Comissão de Valores Mobiliários (“</w:t>
      </w:r>
      <w:r w:rsidRPr="003500E0">
        <w:rPr>
          <w:b/>
        </w:rPr>
        <w:t>CVM</w:t>
      </w:r>
      <w:r w:rsidRPr="003500E0">
        <w:t>”) de que trata o caput do artigo 19 da Lei de Valores Mobiliários;</w:t>
      </w:r>
    </w:p>
    <w:p w:rsidR="00CD05B7" w:rsidRPr="003500E0" w:rsidRDefault="00E33F72" w:rsidP="003500E0">
      <w:pPr>
        <w:pStyle w:val="Level4"/>
        <w:spacing w:after="340" w:line="293" w:lineRule="auto"/>
      </w:pPr>
      <w:r w:rsidRPr="003500E0">
        <w:rPr>
          <w:u w:val="single"/>
        </w:rPr>
        <w:t>Registro na ANBIMA</w:t>
      </w:r>
      <w:r w:rsidRPr="003500E0">
        <w:t xml:space="preserve">. </w:t>
      </w:r>
      <w:r w:rsidR="006C4749" w:rsidRPr="003500E0">
        <w:t>[</w:t>
      </w:r>
      <w:r w:rsidRPr="003500E0">
        <w:t xml:space="preserve">A Oferta </w:t>
      </w:r>
      <w:r w:rsidR="0021474D" w:rsidRPr="003500E0">
        <w:t xml:space="preserve">será registrada </w:t>
      </w:r>
      <w:r w:rsidRPr="003500E0">
        <w:t xml:space="preserve">na </w:t>
      </w:r>
      <w:r w:rsidR="00CD05B7" w:rsidRPr="003500E0">
        <w:t>ANBIMA – Associação Brasileira das Entidades dos Mercados Financeiro e de Capitais</w:t>
      </w:r>
      <w:r w:rsidR="005D78AE" w:rsidRPr="003500E0">
        <w:t> (“</w:t>
      </w:r>
      <w:r w:rsidR="005D78AE" w:rsidRPr="003500E0">
        <w:rPr>
          <w:b/>
        </w:rPr>
        <w:t>ANBIMA</w:t>
      </w:r>
      <w:r w:rsidR="005D78AE" w:rsidRPr="003500E0">
        <w:t>”)</w:t>
      </w:r>
      <w:r w:rsidRPr="003500E0">
        <w:t xml:space="preserve"> nos termos do parágrafo </w:t>
      </w:r>
      <w:r w:rsidR="0021474D" w:rsidRPr="003500E0">
        <w:t>2</w:t>
      </w:r>
      <w:r w:rsidRPr="003500E0">
        <w:t>º do artigo </w:t>
      </w:r>
      <w:r w:rsidR="0021474D" w:rsidRPr="003500E0">
        <w:t>1º</w:t>
      </w:r>
      <w:r w:rsidRPr="003500E0">
        <w:t xml:space="preserve"> do </w:t>
      </w:r>
      <w:r w:rsidR="0021474D" w:rsidRPr="003500E0">
        <w:t xml:space="preserve">Código de Regulação e Melhores Práticas para as Ofertas Públicas de Distribuição e Aquisição de Valores Mobiliários </w:t>
      </w:r>
      <w:r w:rsidRPr="003500E0">
        <w:t>atualmente em vigor</w:t>
      </w:r>
      <w:r w:rsidR="00B114F5" w:rsidRPr="003500E0">
        <w:t xml:space="preserve">, </w:t>
      </w:r>
      <w:r w:rsidR="0021474D" w:rsidRPr="003500E0">
        <w:t>apenas para fins do disposto no Capítulo V de referido código, que trata do envio de informações para a base de dados da ANBIMA</w:t>
      </w:r>
      <w:r w:rsidR="006C4749" w:rsidRPr="003500E0">
        <w:t xml:space="preserve">] </w:t>
      </w:r>
      <w:r w:rsidR="006C4749" w:rsidRPr="003500E0">
        <w:rPr>
          <w:i/>
        </w:rPr>
        <w:t>{ou}</w:t>
      </w:r>
      <w:r w:rsidR="006C4749" w:rsidRPr="003500E0">
        <w:t xml:space="preserve"> [A Oferta não será registrada na ANBIMA – Associação Brasileira das Entidades dos Mercados Financeiro e de Capitais (“</w:t>
      </w:r>
      <w:r w:rsidR="006C4749" w:rsidRPr="003500E0">
        <w:rPr>
          <w:b/>
        </w:rPr>
        <w:t>ANBIMA</w:t>
      </w:r>
      <w:r w:rsidR="006C4749" w:rsidRPr="003500E0">
        <w:t xml:space="preserve">”), nos termos do parágrafo 2º do artigo 1º do Código de Regulação e Melhores Práticas para as Ofertas Públicas de Distribuição e Aquisição de Valores Mobiliários atualmente em vigor, devido </w:t>
      </w:r>
      <w:proofErr w:type="gramStart"/>
      <w:r w:rsidR="006C4749" w:rsidRPr="003500E0">
        <w:t>à</w:t>
      </w:r>
      <w:proofErr w:type="gramEnd"/>
      <w:r w:rsidR="006C4749" w:rsidRPr="003500E0">
        <w:t xml:space="preserve"> não regulamentação de referido dispositivo pela ANBIMA];</w:t>
      </w:r>
    </w:p>
    <w:p w:rsidR="00CD05B7" w:rsidRPr="003500E0" w:rsidRDefault="00CD05B7" w:rsidP="003500E0">
      <w:pPr>
        <w:pStyle w:val="Level4"/>
        <w:spacing w:after="340" w:line="293" w:lineRule="auto"/>
      </w:pPr>
      <w:r w:rsidRPr="003500E0">
        <w:rPr>
          <w:u w:val="single"/>
        </w:rPr>
        <w:t>Arquivamento e Publicação da Ata da AGE</w:t>
      </w:r>
      <w:r w:rsidR="005A0C11" w:rsidRPr="003500E0">
        <w:rPr>
          <w:u w:val="single"/>
        </w:rPr>
        <w:t xml:space="preserve"> da Emissora</w:t>
      </w:r>
      <w:r w:rsidR="007D7A08" w:rsidRPr="003500E0">
        <w:t xml:space="preserve">. </w:t>
      </w:r>
      <w:r w:rsidRPr="003500E0">
        <w:t xml:space="preserve">A ata da AGE </w:t>
      </w:r>
      <w:r w:rsidR="005A0C11" w:rsidRPr="003500E0">
        <w:t xml:space="preserve">da Emissora </w:t>
      </w:r>
      <w:r w:rsidRPr="003500E0">
        <w:t xml:space="preserve">será devidamente arquivada na </w:t>
      </w:r>
      <w:r w:rsidR="00632FF7" w:rsidRPr="003500E0">
        <w:rPr>
          <w:bCs/>
        </w:rPr>
        <w:t>JUCEPAR</w:t>
      </w:r>
      <w:r w:rsidR="00E33F72" w:rsidRPr="003500E0">
        <w:t xml:space="preserve"> </w:t>
      </w:r>
      <w:r w:rsidRPr="003500E0">
        <w:t>e publicada (</w:t>
      </w:r>
      <w:del w:id="56" w:author="Maria Carolina" w:date="2014-04-24T10:49:00Z">
        <w:r w:rsidRPr="00F1158E">
          <w:delText>i</w:delText>
        </w:r>
      </w:del>
      <w:ins w:id="57" w:author="Maria Carolina" w:date="2014-04-24T10:49:00Z">
        <w:r w:rsidR="001C0B4F">
          <w:t>a</w:t>
        </w:r>
      </w:ins>
      <w:r w:rsidRPr="003500E0">
        <w:t>)</w:t>
      </w:r>
      <w:r w:rsidR="00D34111" w:rsidRPr="003500E0">
        <w:t> </w:t>
      </w:r>
      <w:r w:rsidRPr="003500E0">
        <w:t xml:space="preserve">no “Diário Oficial do Estado </w:t>
      </w:r>
      <w:r w:rsidR="00BC4784" w:rsidRPr="003500E0">
        <w:t xml:space="preserve">do </w:t>
      </w:r>
      <w:r w:rsidR="00632FF7" w:rsidRPr="003500E0">
        <w:t>Paraná</w:t>
      </w:r>
      <w:r w:rsidRPr="003500E0">
        <w:t>” e (</w:t>
      </w:r>
      <w:del w:id="58" w:author="Maria Carolina" w:date="2014-04-24T10:49:00Z">
        <w:r w:rsidRPr="00F1158E">
          <w:delText>ii)</w:delText>
        </w:r>
        <w:r w:rsidR="00D34111" w:rsidRPr="00F1158E">
          <w:delText> </w:delText>
        </w:r>
        <w:r w:rsidRPr="00F1158E">
          <w:delText>no</w:delText>
        </w:r>
      </w:del>
      <w:ins w:id="59" w:author="Maria Carolina" w:date="2014-04-24T10:49:00Z">
        <w:r w:rsidR="001C0B4F">
          <w:t>b</w:t>
        </w:r>
        <w:r w:rsidRPr="003500E0">
          <w:t>)</w:t>
        </w:r>
        <w:r w:rsidR="00D34111" w:rsidRPr="003500E0">
          <w:t> </w:t>
        </w:r>
        <w:r w:rsidR="006F7278" w:rsidRPr="003500E0">
          <w:t>em</w:t>
        </w:r>
      </w:ins>
      <w:r w:rsidR="006F7278" w:rsidRPr="003500E0">
        <w:t xml:space="preserve"> jornal </w:t>
      </w:r>
      <w:del w:id="60" w:author="Maria Carolina" w:date="2014-04-24T10:49:00Z">
        <w:r w:rsidRPr="00F1158E">
          <w:delText>“[●]”,</w:delText>
        </w:r>
      </w:del>
      <w:ins w:id="61" w:author="Maria Carolina" w:date="2014-04-24T10:49:00Z">
        <w:r w:rsidR="006F7278" w:rsidRPr="003500E0">
          <w:t xml:space="preserve">de </w:t>
        </w:r>
        <w:proofErr w:type="gramStart"/>
        <w:r w:rsidR="006F7278" w:rsidRPr="003500E0">
          <w:t>grande circulação editado na localidade em que está situada a sede da Emissora</w:t>
        </w:r>
        <w:r w:rsidRPr="003500E0">
          <w:t>,</w:t>
        </w:r>
      </w:ins>
      <w:r w:rsidRPr="003500E0">
        <w:t xml:space="preserve"> </w:t>
      </w:r>
      <w:r w:rsidRPr="003500E0">
        <w:rPr>
          <w:rStyle w:val="DeltaViewInsertion"/>
          <w:color w:val="auto"/>
          <w:u w:val="none"/>
        </w:rPr>
        <w:t>de acordo com o inciso</w:t>
      </w:r>
      <w:r w:rsidR="00D34111" w:rsidRPr="003500E0">
        <w:rPr>
          <w:rStyle w:val="DeltaViewInsertion"/>
          <w:color w:val="auto"/>
          <w:u w:val="none"/>
        </w:rPr>
        <w:t> </w:t>
      </w:r>
      <w:r w:rsidRPr="003500E0">
        <w:rPr>
          <w:rStyle w:val="DeltaViewInsertion"/>
          <w:color w:val="auto"/>
          <w:u w:val="none"/>
        </w:rPr>
        <w:t>I do artigo</w:t>
      </w:r>
      <w:r w:rsidR="00D34111" w:rsidRPr="003500E0">
        <w:rPr>
          <w:rStyle w:val="DeltaViewInsertion"/>
          <w:color w:val="auto"/>
          <w:u w:val="none"/>
        </w:rPr>
        <w:t> </w:t>
      </w:r>
      <w:r w:rsidRPr="003500E0">
        <w:rPr>
          <w:rStyle w:val="DeltaViewInsertion"/>
          <w:color w:val="auto"/>
          <w:u w:val="none"/>
        </w:rPr>
        <w:t>62 e com o artigo</w:t>
      </w:r>
      <w:r w:rsidR="00D34111" w:rsidRPr="003500E0">
        <w:rPr>
          <w:rStyle w:val="DeltaViewInsertion"/>
          <w:color w:val="auto"/>
          <w:u w:val="none"/>
        </w:rPr>
        <w:t> </w:t>
      </w:r>
      <w:r w:rsidRPr="003500E0">
        <w:rPr>
          <w:rStyle w:val="DeltaViewInsertion"/>
          <w:color w:val="auto"/>
          <w:u w:val="none"/>
        </w:rPr>
        <w:t>289 da Lei das Sociedades por Ações</w:t>
      </w:r>
      <w:proofErr w:type="gramEnd"/>
      <w:r w:rsidR="00D34111" w:rsidRPr="003500E0">
        <w:t>;</w:t>
      </w:r>
    </w:p>
    <w:p w:rsidR="00FE1FF1" w:rsidRPr="003500E0" w:rsidRDefault="00CD05B7" w:rsidP="003500E0">
      <w:pPr>
        <w:pStyle w:val="Level4"/>
        <w:spacing w:after="340" w:line="293" w:lineRule="auto"/>
        <w:rPr>
          <w:b/>
          <w:bCs/>
        </w:rPr>
      </w:pPr>
      <w:r w:rsidRPr="003500E0">
        <w:rPr>
          <w:bCs/>
          <w:u w:val="single"/>
        </w:rPr>
        <w:t>Arquivamento desta Escritura de Emissão</w:t>
      </w:r>
      <w:r w:rsidR="007D7A08" w:rsidRPr="003500E0">
        <w:rPr>
          <w:bCs/>
        </w:rPr>
        <w:t>.</w:t>
      </w:r>
      <w:r w:rsidR="007D7A08" w:rsidRPr="003500E0">
        <w:rPr>
          <w:b/>
          <w:bCs/>
        </w:rPr>
        <w:t xml:space="preserve"> </w:t>
      </w:r>
      <w:r w:rsidRPr="003500E0">
        <w:t xml:space="preserve">A presente Escritura de Emissão e eventuais aditamentos serão arquivados </w:t>
      </w:r>
      <w:r w:rsidR="00D34111" w:rsidRPr="003500E0">
        <w:t xml:space="preserve">na </w:t>
      </w:r>
      <w:r w:rsidR="00632FF7" w:rsidRPr="003500E0">
        <w:rPr>
          <w:bCs/>
        </w:rPr>
        <w:t>JUCEPAR</w:t>
      </w:r>
      <w:r w:rsidRPr="003500E0">
        <w:t>, de acordo com o inciso</w:t>
      </w:r>
      <w:r w:rsidR="00D34111" w:rsidRPr="003500E0">
        <w:t> </w:t>
      </w:r>
      <w:r w:rsidRPr="003500E0">
        <w:t>II e o parágrafo</w:t>
      </w:r>
      <w:r w:rsidR="00D34111" w:rsidRPr="003500E0">
        <w:t> </w:t>
      </w:r>
      <w:r w:rsidRPr="003500E0">
        <w:t>3º do artigo</w:t>
      </w:r>
      <w:r w:rsidR="00D34111" w:rsidRPr="003500E0">
        <w:t> </w:t>
      </w:r>
      <w:r w:rsidRPr="003500E0">
        <w:t>62 da Lei das Sociedades por Ações</w:t>
      </w:r>
      <w:r w:rsidR="00D34111" w:rsidRPr="003500E0">
        <w:t>;</w:t>
      </w:r>
    </w:p>
    <w:p w:rsidR="00CD05B7" w:rsidRPr="003500E0" w:rsidRDefault="00FE1FF1" w:rsidP="003500E0">
      <w:pPr>
        <w:pStyle w:val="Level4"/>
        <w:spacing w:after="340" w:line="293" w:lineRule="auto"/>
        <w:rPr>
          <w:b/>
        </w:rPr>
      </w:pPr>
      <w:bookmarkStart w:id="62" w:name="_Ref385953955"/>
      <w:r w:rsidRPr="003500E0">
        <w:rPr>
          <w:u w:val="single"/>
        </w:rPr>
        <w:t xml:space="preserve">Outorga de Garantia Fidejussória pela </w:t>
      </w:r>
      <w:proofErr w:type="spellStart"/>
      <w:r w:rsidRPr="003500E0">
        <w:rPr>
          <w:u w:val="single"/>
        </w:rPr>
        <w:t>Servinoga</w:t>
      </w:r>
      <w:proofErr w:type="spellEnd"/>
      <w:r w:rsidRPr="003500E0">
        <w:t xml:space="preserve">. A </w:t>
      </w:r>
      <w:proofErr w:type="spellStart"/>
      <w:r w:rsidRPr="003500E0">
        <w:t>Servinoga</w:t>
      </w:r>
      <w:proofErr w:type="spellEnd"/>
      <w:r w:rsidRPr="003500E0">
        <w:t xml:space="preserve"> S.L, sociedade limitada com sede </w:t>
      </w:r>
      <w:r w:rsidR="00D300AE" w:rsidRPr="003500E0">
        <w:t>na A</w:t>
      </w:r>
      <w:r w:rsidR="00D300AE" w:rsidRPr="003500E0">
        <w:rPr>
          <w:bCs/>
        </w:rPr>
        <w:t xml:space="preserve">venida de </w:t>
      </w:r>
      <w:proofErr w:type="spellStart"/>
      <w:r w:rsidR="00D300AE" w:rsidRPr="003500E0">
        <w:rPr>
          <w:bCs/>
        </w:rPr>
        <w:t>Orense</w:t>
      </w:r>
      <w:proofErr w:type="spellEnd"/>
      <w:r w:rsidR="00D300AE" w:rsidRPr="003500E0">
        <w:rPr>
          <w:bCs/>
        </w:rPr>
        <w:t xml:space="preserve">, 1-B, CIF n.º B36301109, </w:t>
      </w:r>
      <w:r w:rsidR="00D300AE" w:rsidRPr="003500E0">
        <w:t xml:space="preserve">na </w:t>
      </w:r>
      <w:r w:rsidR="00D300AE" w:rsidRPr="003500E0">
        <w:rPr>
          <w:bCs/>
        </w:rPr>
        <w:t xml:space="preserve">Cidade de </w:t>
      </w:r>
      <w:proofErr w:type="spellStart"/>
      <w:r w:rsidR="00D300AE" w:rsidRPr="003500E0">
        <w:rPr>
          <w:bCs/>
        </w:rPr>
        <w:t>Marín</w:t>
      </w:r>
      <w:proofErr w:type="spellEnd"/>
      <w:r w:rsidR="00D300AE" w:rsidRPr="003500E0">
        <w:rPr>
          <w:bCs/>
        </w:rPr>
        <w:t> (</w:t>
      </w:r>
      <w:proofErr w:type="spellStart"/>
      <w:r w:rsidR="00D300AE" w:rsidRPr="003500E0">
        <w:rPr>
          <w:bCs/>
        </w:rPr>
        <w:t>Pontevedra</w:t>
      </w:r>
      <w:proofErr w:type="spellEnd"/>
      <w:r w:rsidR="00D300AE" w:rsidRPr="003500E0">
        <w:rPr>
          <w:bCs/>
        </w:rPr>
        <w:t>), Espanha</w:t>
      </w:r>
      <w:r w:rsidRPr="003500E0">
        <w:t xml:space="preserve">, inscrita no CNPJ/MF para fins de registro no Banco Central do Brasil sob o n.º 10.824.702/0001-43, sócia minoritária da </w:t>
      </w:r>
      <w:proofErr w:type="spellStart"/>
      <w:r w:rsidRPr="003500E0">
        <w:t>Atlantic</w:t>
      </w:r>
      <w:proofErr w:type="spellEnd"/>
      <w:del w:id="63" w:author="Maria Carolina" w:date="2014-04-24T10:49:00Z">
        <w:r w:rsidRPr="00F1158E">
          <w:delText>,</w:delText>
        </w:r>
      </w:del>
      <w:ins w:id="64" w:author="Maria Carolina" w:date="2014-04-24T10:49:00Z">
        <w:r w:rsidR="0028720A" w:rsidRPr="003500E0">
          <w:t> (“</w:t>
        </w:r>
        <w:proofErr w:type="spellStart"/>
        <w:r w:rsidR="0028720A" w:rsidRPr="003500E0">
          <w:rPr>
            <w:b/>
          </w:rPr>
          <w:t>Servinoga</w:t>
        </w:r>
        <w:proofErr w:type="spellEnd"/>
        <w:r w:rsidR="0028720A" w:rsidRPr="003500E0">
          <w:t>”</w:t>
        </w:r>
        <w:r w:rsidR="001B5557" w:rsidRPr="003500E0">
          <w:t xml:space="preserve"> e, em conjunto com as Acionistas Fiadoras Brasileiras, “</w:t>
        </w:r>
        <w:r w:rsidR="001B5557" w:rsidRPr="003500E0">
          <w:rPr>
            <w:b/>
          </w:rPr>
          <w:t>Acionistas Fiadoras</w:t>
        </w:r>
        <w:r w:rsidR="001B5557" w:rsidRPr="003500E0">
          <w:t xml:space="preserve">”, e, em conjunto com as </w:t>
        </w:r>
        <w:proofErr w:type="spellStart"/>
        <w:r w:rsidR="001B5557" w:rsidRPr="003500E0">
          <w:t>SPEs</w:t>
        </w:r>
        <w:proofErr w:type="spellEnd"/>
        <w:r w:rsidR="001B5557" w:rsidRPr="003500E0">
          <w:t> Fiadoras, “</w:t>
        </w:r>
        <w:r w:rsidR="001B5557" w:rsidRPr="003500E0">
          <w:rPr>
            <w:b/>
          </w:rPr>
          <w:t>Fiadoras</w:t>
        </w:r>
        <w:r w:rsidR="001B5557" w:rsidRPr="003500E0">
          <w:t>”</w:t>
        </w:r>
        <w:r w:rsidR="0028720A" w:rsidRPr="003500E0">
          <w:t>)</w:t>
        </w:r>
        <w:r w:rsidRPr="003500E0">
          <w:t>,</w:t>
        </w:r>
      </w:ins>
      <w:r w:rsidRPr="003500E0">
        <w:t xml:space="preserve"> deverá outorgar uma garantia fidejussória</w:t>
      </w:r>
      <w:r w:rsidR="00492C8D" w:rsidRPr="003500E0">
        <w:t xml:space="preserve"> </w:t>
      </w:r>
      <w:r w:rsidRPr="003500E0">
        <w:t>regida pelas leis da Espanha e em benefício dos Debenturistas, garantindo 16% (dezesseis por cento) das Obrigações Garantidas (conforme definido na Cláusula </w:t>
      </w:r>
      <w:r w:rsidRPr="003500E0">
        <w:fldChar w:fldCharType="begin"/>
      </w:r>
      <w:r w:rsidRPr="003500E0">
        <w:instrText xml:space="preserve"> REF _Ref385337781 \n \p \h </w:instrText>
      </w:r>
      <w:r w:rsidR="00FD0A47" w:rsidRPr="003500E0">
        <w:instrText xml:space="preserve"> \* MERGEFORMAT </w:instrText>
      </w:r>
      <w:r w:rsidRPr="003500E0">
        <w:fldChar w:fldCharType="separate"/>
      </w:r>
      <w:r w:rsidR="003500E0">
        <w:t>6.15 abaixo</w:t>
      </w:r>
      <w:r w:rsidRPr="003500E0">
        <w:fldChar w:fldCharType="end"/>
      </w:r>
      <w:del w:id="65" w:author="Maria Carolina" w:date="2014-04-24T10:49:00Z">
        <w:r w:rsidRPr="00F1158E">
          <w:delText>)</w:delText>
        </w:r>
      </w:del>
      <w:ins w:id="66" w:author="Maria Carolina" w:date="2014-04-24T10:49:00Z">
        <w:r w:rsidRPr="003500E0">
          <w:t>)</w:t>
        </w:r>
        <w:r w:rsidR="009C27B1" w:rsidRPr="003500E0">
          <w:t>, e o assessor espanhol deverá elaborar e entregar um parecer legal referente à validade e exequibilidade de referida garantia</w:t>
        </w:r>
      </w:ins>
      <w:r w:rsidR="00EC1D1F" w:rsidRPr="003500E0">
        <w:t> (“</w:t>
      </w:r>
      <w:r w:rsidR="00EC1D1F" w:rsidRPr="003500E0">
        <w:rPr>
          <w:b/>
        </w:rPr>
        <w:t xml:space="preserve">Fiança </w:t>
      </w:r>
      <w:proofErr w:type="spellStart"/>
      <w:r w:rsidR="00EC1D1F" w:rsidRPr="003500E0">
        <w:rPr>
          <w:b/>
        </w:rPr>
        <w:t>Servinoga</w:t>
      </w:r>
      <w:proofErr w:type="spellEnd"/>
      <w:r w:rsidR="00EC1D1F" w:rsidRPr="003500E0">
        <w:t>”)</w:t>
      </w:r>
      <w:r w:rsidRPr="003500E0">
        <w:t xml:space="preserve">; </w:t>
      </w:r>
      <w:proofErr w:type="gramStart"/>
      <w:r w:rsidRPr="003500E0">
        <w:t>e</w:t>
      </w:r>
      <w:bookmarkEnd w:id="62"/>
      <w:proofErr w:type="gramEnd"/>
    </w:p>
    <w:p w:rsidR="00D34111" w:rsidRPr="003500E0" w:rsidRDefault="00D34111" w:rsidP="003500E0">
      <w:pPr>
        <w:pStyle w:val="Level4"/>
        <w:spacing w:after="340" w:line="293" w:lineRule="auto"/>
        <w:rPr>
          <w:b/>
        </w:rPr>
      </w:pPr>
      <w:bookmarkStart w:id="67" w:name="_DV_M19"/>
      <w:bookmarkStart w:id="68" w:name="_Ref382067153"/>
      <w:bookmarkEnd w:id="67"/>
      <w:r w:rsidRPr="003500E0">
        <w:rPr>
          <w:u w:val="single"/>
        </w:rPr>
        <w:t>Registro para Distribuição e Negociação</w:t>
      </w:r>
      <w:r w:rsidRPr="003500E0">
        <w:t>. As Debêntures serão registradas para (</w:t>
      </w:r>
      <w:del w:id="69" w:author="Maria Carolina" w:date="2014-04-24T10:49:00Z">
        <w:r w:rsidRPr="00F1158E">
          <w:delText>i</w:delText>
        </w:r>
      </w:del>
      <w:ins w:id="70" w:author="Maria Carolina" w:date="2014-04-24T10:49:00Z">
        <w:r w:rsidR="001C0B4F">
          <w:t>a</w:t>
        </w:r>
      </w:ins>
      <w:r w:rsidRPr="003500E0">
        <w:t>) distribuição no mercado primário por meio do Módulo de Distribuição de Ativos (“</w:t>
      </w:r>
      <w:r w:rsidRPr="003500E0">
        <w:rPr>
          <w:b/>
        </w:rPr>
        <w:t>MDA</w:t>
      </w:r>
      <w:r w:rsidRPr="003500E0">
        <w:t>”), administrado e operacionalizado pela CETIP S.A. – Mercados Organizados (“</w:t>
      </w:r>
      <w:r w:rsidRPr="003500E0">
        <w:rPr>
          <w:b/>
        </w:rPr>
        <w:t>CETIP</w:t>
      </w:r>
      <w:r w:rsidRPr="003500E0">
        <w:t>”), sendo a distribuição liquidada financeiramente por meio da CETIP; e (</w:t>
      </w:r>
      <w:del w:id="71" w:author="Maria Carolina" w:date="2014-04-24T10:49:00Z">
        <w:r w:rsidRPr="00F1158E">
          <w:delText>ii</w:delText>
        </w:r>
      </w:del>
      <w:ins w:id="72" w:author="Maria Carolina" w:date="2014-04-24T10:49:00Z">
        <w:r w:rsidR="001C0B4F">
          <w:t>b</w:t>
        </w:r>
      </w:ins>
      <w:r w:rsidRPr="003500E0">
        <w:t>) negociação no mercado secundário por meio do CETIP21 – Títulos e Valores Mobiliários (“</w:t>
      </w:r>
      <w:r w:rsidRPr="003500E0">
        <w:rPr>
          <w:b/>
        </w:rPr>
        <w:t>CETIP21</w:t>
      </w:r>
      <w:r w:rsidRPr="003500E0">
        <w:t>”), administrado e operacionalizado pela CETIP, sendo as negociações liquidadas financeiramente e as Debêntures custodiadas eletronicamente na CETIP.</w:t>
      </w:r>
      <w:bookmarkStart w:id="73" w:name="_DV_M22"/>
      <w:bookmarkEnd w:id="68"/>
      <w:bookmarkEnd w:id="73"/>
    </w:p>
    <w:p w:rsidR="000F421E" w:rsidRPr="003500E0" w:rsidRDefault="00CD05B7" w:rsidP="003500E0">
      <w:pPr>
        <w:pStyle w:val="Level3"/>
        <w:numPr>
          <w:ilvl w:val="2"/>
          <w:numId w:val="52"/>
        </w:numPr>
        <w:spacing w:after="340" w:line="293" w:lineRule="auto"/>
        <w:rPr>
          <w:szCs w:val="22"/>
        </w:rPr>
      </w:pPr>
      <w:r w:rsidRPr="003500E0">
        <w:rPr>
          <w:szCs w:val="22"/>
        </w:rPr>
        <w:t xml:space="preserve">A Emissora </w:t>
      </w:r>
      <w:r w:rsidR="00D34111" w:rsidRPr="003500E0">
        <w:rPr>
          <w:szCs w:val="22"/>
        </w:rPr>
        <w:t xml:space="preserve">se </w:t>
      </w:r>
      <w:r w:rsidRPr="003500E0">
        <w:rPr>
          <w:szCs w:val="22"/>
        </w:rPr>
        <w:t xml:space="preserve">compromete a enviar ao Agente Fiduciário </w:t>
      </w:r>
      <w:proofErr w:type="gramStart"/>
      <w:r w:rsidRPr="003500E0">
        <w:rPr>
          <w:szCs w:val="22"/>
        </w:rPr>
        <w:t>1</w:t>
      </w:r>
      <w:proofErr w:type="gramEnd"/>
      <w:r w:rsidR="00D34111" w:rsidRPr="003500E0">
        <w:rPr>
          <w:szCs w:val="22"/>
        </w:rPr>
        <w:t> </w:t>
      </w:r>
      <w:r w:rsidRPr="003500E0">
        <w:rPr>
          <w:szCs w:val="22"/>
        </w:rPr>
        <w:t xml:space="preserve">(uma) via original desta Escritura de Emissão e eventuais aditamentos, devidamente registrados </w:t>
      </w:r>
      <w:r w:rsidR="00D34111" w:rsidRPr="003500E0">
        <w:rPr>
          <w:szCs w:val="22"/>
        </w:rPr>
        <w:t xml:space="preserve">na </w:t>
      </w:r>
      <w:r w:rsidR="00632FF7" w:rsidRPr="003500E0">
        <w:rPr>
          <w:bCs/>
          <w:szCs w:val="22"/>
        </w:rPr>
        <w:t>JUCEPAR</w:t>
      </w:r>
      <w:r w:rsidRPr="003500E0">
        <w:rPr>
          <w:szCs w:val="22"/>
        </w:rPr>
        <w:t>, no prazo de até 5</w:t>
      </w:r>
      <w:r w:rsidR="00D34111" w:rsidRPr="003500E0">
        <w:rPr>
          <w:szCs w:val="22"/>
        </w:rPr>
        <w:t> </w:t>
      </w:r>
      <w:r w:rsidRPr="003500E0">
        <w:rPr>
          <w:szCs w:val="22"/>
        </w:rPr>
        <w:t>(cinco) Dias Úteis cont</w:t>
      </w:r>
      <w:r w:rsidR="00D34111" w:rsidRPr="003500E0">
        <w:rPr>
          <w:szCs w:val="22"/>
        </w:rPr>
        <w:t>ado</w:t>
      </w:r>
      <w:r w:rsidRPr="003500E0">
        <w:rPr>
          <w:szCs w:val="22"/>
        </w:rPr>
        <w:t xml:space="preserve"> da data de obtenção d</w:t>
      </w:r>
      <w:r w:rsidR="00D34111" w:rsidRPr="003500E0">
        <w:rPr>
          <w:szCs w:val="22"/>
        </w:rPr>
        <w:t>e referidos registros.</w:t>
      </w:r>
    </w:p>
    <w:p w:rsidR="000F421E" w:rsidRPr="003500E0" w:rsidRDefault="00CD05B7" w:rsidP="003500E0">
      <w:pPr>
        <w:pStyle w:val="Level3"/>
        <w:spacing w:after="340" w:line="293" w:lineRule="auto"/>
        <w:rPr>
          <w:b/>
          <w:szCs w:val="22"/>
        </w:rPr>
      </w:pPr>
      <w:r w:rsidRPr="003500E0">
        <w:rPr>
          <w:szCs w:val="22"/>
        </w:rPr>
        <w:t>Não obstante o disposto n</w:t>
      </w:r>
      <w:r w:rsidR="00D34111" w:rsidRPr="003500E0">
        <w:rPr>
          <w:szCs w:val="22"/>
        </w:rPr>
        <w:t>o item </w:t>
      </w:r>
      <w:r w:rsidR="00D34111" w:rsidRPr="003500E0">
        <w:rPr>
          <w:szCs w:val="22"/>
        </w:rPr>
        <w:fldChar w:fldCharType="begin"/>
      </w:r>
      <w:r w:rsidR="00D34111" w:rsidRPr="003500E0">
        <w:rPr>
          <w:szCs w:val="22"/>
        </w:rPr>
        <w:instrText xml:space="preserve"> REF _Ref382067153 \n \p \h  \* MERGEFORMAT </w:instrText>
      </w:r>
      <w:r w:rsidR="00D34111" w:rsidRPr="003500E0">
        <w:rPr>
          <w:szCs w:val="22"/>
        </w:rPr>
      </w:r>
      <w:r w:rsidR="00D34111" w:rsidRPr="003500E0">
        <w:rPr>
          <w:szCs w:val="22"/>
        </w:rPr>
        <w:fldChar w:fldCharType="separate"/>
      </w:r>
      <w:r w:rsidR="003500E0">
        <w:rPr>
          <w:szCs w:val="22"/>
        </w:rPr>
        <w:t>(vi) acima</w:t>
      </w:r>
      <w:r w:rsidR="00D34111" w:rsidRPr="003500E0">
        <w:rPr>
          <w:szCs w:val="22"/>
        </w:rPr>
        <w:fldChar w:fldCharType="end"/>
      </w:r>
      <w:r w:rsidRPr="003500E0">
        <w:rPr>
          <w:szCs w:val="22"/>
        </w:rPr>
        <w:t>, as Debêntures somente poderão ser negociadas entre Investidores Qualificados</w:t>
      </w:r>
      <w:r w:rsidR="00D34111" w:rsidRPr="003500E0">
        <w:rPr>
          <w:szCs w:val="22"/>
        </w:rPr>
        <w:t> </w:t>
      </w:r>
      <w:r w:rsidRPr="003500E0">
        <w:rPr>
          <w:szCs w:val="22"/>
        </w:rPr>
        <w:t>(conforme defini</w:t>
      </w:r>
      <w:r w:rsidR="007463C3" w:rsidRPr="003500E0">
        <w:rPr>
          <w:szCs w:val="22"/>
        </w:rPr>
        <w:t>do na Cláusula </w:t>
      </w:r>
      <w:r w:rsidR="007463C3" w:rsidRPr="003500E0">
        <w:rPr>
          <w:szCs w:val="22"/>
        </w:rPr>
        <w:fldChar w:fldCharType="begin"/>
      </w:r>
      <w:r w:rsidR="007463C3" w:rsidRPr="003500E0">
        <w:rPr>
          <w:szCs w:val="22"/>
        </w:rPr>
        <w:instrText xml:space="preserve"> REF _Ref382067971 \n \p \h </w:instrText>
      </w:r>
      <w:r w:rsidR="00C05E58" w:rsidRPr="003500E0">
        <w:rPr>
          <w:szCs w:val="22"/>
        </w:rPr>
        <w:instrText xml:space="preserve"> \* MERGEFORMAT </w:instrText>
      </w:r>
      <w:r w:rsidR="007463C3" w:rsidRPr="003500E0">
        <w:rPr>
          <w:szCs w:val="22"/>
        </w:rPr>
      </w:r>
      <w:r w:rsidR="007463C3" w:rsidRPr="003500E0">
        <w:rPr>
          <w:szCs w:val="22"/>
        </w:rPr>
        <w:fldChar w:fldCharType="separate"/>
      </w:r>
      <w:r w:rsidR="003500E0">
        <w:rPr>
          <w:szCs w:val="22"/>
        </w:rPr>
        <w:t>5.9 abaixo</w:t>
      </w:r>
      <w:r w:rsidR="007463C3" w:rsidRPr="003500E0">
        <w:rPr>
          <w:szCs w:val="22"/>
        </w:rPr>
        <w:fldChar w:fldCharType="end"/>
      </w:r>
      <w:r w:rsidRPr="003500E0">
        <w:rPr>
          <w:szCs w:val="22"/>
        </w:rPr>
        <w:t>) depois de decorridos 90</w:t>
      </w:r>
      <w:r w:rsidR="00D34111" w:rsidRPr="003500E0">
        <w:rPr>
          <w:szCs w:val="22"/>
        </w:rPr>
        <w:t> </w:t>
      </w:r>
      <w:r w:rsidRPr="003500E0">
        <w:rPr>
          <w:szCs w:val="22"/>
        </w:rPr>
        <w:t xml:space="preserve">(noventa) dias de sua subscrição </w:t>
      </w:r>
      <w:r w:rsidR="002E7510" w:rsidRPr="003500E0">
        <w:rPr>
          <w:szCs w:val="22"/>
        </w:rPr>
        <w:t xml:space="preserve">ou aquisição </w:t>
      </w:r>
      <w:r w:rsidRPr="003500E0">
        <w:rPr>
          <w:szCs w:val="22"/>
        </w:rPr>
        <w:t>pelo investidor, observado o disposto nos artigos</w:t>
      </w:r>
      <w:r w:rsidR="00D34111" w:rsidRPr="003500E0">
        <w:rPr>
          <w:szCs w:val="22"/>
        </w:rPr>
        <w:t> </w:t>
      </w:r>
      <w:r w:rsidRPr="003500E0">
        <w:rPr>
          <w:szCs w:val="22"/>
        </w:rPr>
        <w:t>13 e 15 da Instrução CVM</w:t>
      </w:r>
      <w:r w:rsidR="00D34111" w:rsidRPr="003500E0">
        <w:rPr>
          <w:szCs w:val="22"/>
        </w:rPr>
        <w:t> </w:t>
      </w:r>
      <w:r w:rsidRPr="003500E0">
        <w:rPr>
          <w:szCs w:val="22"/>
        </w:rPr>
        <w:t>476, e do cumprimento</w:t>
      </w:r>
      <w:r w:rsidR="00D34111" w:rsidRPr="003500E0">
        <w:rPr>
          <w:szCs w:val="22"/>
        </w:rPr>
        <w:t>, pela Emissora, do artigo 17 de</w:t>
      </w:r>
      <w:r w:rsidRPr="003500E0">
        <w:rPr>
          <w:szCs w:val="22"/>
        </w:rPr>
        <w:t xml:space="preserve"> referida Instrução, sendo que a negociação das Debêntures deverá sempre respeitar as disposições legais e regulamentares aplicáveis.</w:t>
      </w:r>
    </w:p>
    <w:p w:rsidR="00D34111" w:rsidRPr="003500E0" w:rsidRDefault="00D34111" w:rsidP="003500E0">
      <w:pPr>
        <w:pStyle w:val="Level1"/>
        <w:spacing w:before="0" w:after="340" w:line="293" w:lineRule="auto"/>
        <w:rPr>
          <w:color w:val="000000"/>
          <w:szCs w:val="22"/>
        </w:rPr>
      </w:pPr>
      <w:r w:rsidRPr="003500E0">
        <w:rPr>
          <w:szCs w:val="22"/>
        </w:rPr>
        <w:t>OBJETO SOCIAL DA EMISSORA.</w:t>
      </w:r>
    </w:p>
    <w:p w:rsidR="000F421E" w:rsidRPr="003500E0" w:rsidRDefault="00CD05B7" w:rsidP="003500E0">
      <w:pPr>
        <w:pStyle w:val="Level2"/>
        <w:widowControl w:val="0"/>
        <w:tabs>
          <w:tab w:val="left" w:pos="1276"/>
        </w:tabs>
        <w:suppressAutoHyphens/>
        <w:spacing w:after="340" w:line="293" w:lineRule="auto"/>
        <w:rPr>
          <w:color w:val="000000"/>
          <w:szCs w:val="22"/>
        </w:rPr>
      </w:pPr>
      <w:r w:rsidRPr="003500E0">
        <w:rPr>
          <w:color w:val="000000"/>
          <w:szCs w:val="22"/>
        </w:rPr>
        <w:t xml:space="preserve">De acordo com o </w:t>
      </w:r>
      <w:r w:rsidR="009A38AE" w:rsidRPr="003500E0">
        <w:rPr>
          <w:color w:val="000000"/>
          <w:szCs w:val="22"/>
        </w:rPr>
        <w:t>a</w:t>
      </w:r>
      <w:r w:rsidRPr="003500E0">
        <w:rPr>
          <w:color w:val="000000"/>
          <w:szCs w:val="22"/>
        </w:rPr>
        <w:t>rtigo</w:t>
      </w:r>
      <w:r w:rsidR="00D34111" w:rsidRPr="003500E0">
        <w:rPr>
          <w:color w:val="000000"/>
          <w:szCs w:val="22"/>
        </w:rPr>
        <w:t> </w:t>
      </w:r>
      <w:r w:rsidR="00347232" w:rsidRPr="003500E0">
        <w:rPr>
          <w:color w:val="000000"/>
          <w:szCs w:val="22"/>
        </w:rPr>
        <w:t>3º</w:t>
      </w:r>
      <w:r w:rsidR="00D34111" w:rsidRPr="003500E0">
        <w:rPr>
          <w:color w:val="000000"/>
          <w:szCs w:val="22"/>
        </w:rPr>
        <w:t xml:space="preserve"> </w:t>
      </w:r>
      <w:r w:rsidRPr="003500E0">
        <w:rPr>
          <w:color w:val="000000"/>
          <w:szCs w:val="22"/>
        </w:rPr>
        <w:t>d</w:t>
      </w:r>
      <w:r w:rsidR="00D34111" w:rsidRPr="003500E0">
        <w:rPr>
          <w:color w:val="000000"/>
          <w:szCs w:val="22"/>
        </w:rPr>
        <w:t>e</w:t>
      </w:r>
      <w:r w:rsidRPr="003500E0">
        <w:rPr>
          <w:color w:val="000000"/>
          <w:szCs w:val="22"/>
        </w:rPr>
        <w:t xml:space="preserve"> seu estatuto social, a Emissora tem como objeto social</w:t>
      </w:r>
      <w:r w:rsidR="00D34111" w:rsidRPr="003500E0">
        <w:rPr>
          <w:color w:val="000000"/>
          <w:szCs w:val="22"/>
        </w:rPr>
        <w:t xml:space="preserve"> </w:t>
      </w:r>
      <w:r w:rsidR="00347232" w:rsidRPr="003500E0">
        <w:rPr>
          <w:color w:val="000000"/>
          <w:szCs w:val="22"/>
        </w:rPr>
        <w:t xml:space="preserve">“administrar os bens próprios e as participações no capital das empresas do complexo de Santa Vitória do Palmar, mediante a exploração dos parques eólicos: Aura Mangueira IV; </w:t>
      </w:r>
      <w:proofErr w:type="gramStart"/>
      <w:r w:rsidR="00347232" w:rsidRPr="003500E0">
        <w:rPr>
          <w:color w:val="000000"/>
          <w:szCs w:val="22"/>
        </w:rPr>
        <w:t>Aura Mangueira VI</w:t>
      </w:r>
      <w:proofErr w:type="gramEnd"/>
      <w:r w:rsidR="00347232" w:rsidRPr="003500E0">
        <w:rPr>
          <w:color w:val="000000"/>
          <w:szCs w:val="22"/>
        </w:rPr>
        <w:t>; Aura Mangueira IX; Aura Mangueira XII; Aura Mangueira XIII; Aura Mangueira XV; Aura Mangueira XVII; Aura Mirim IV; Aura Mirim VI; Aura Mirim VIII, bem como a participação em outras sociedades com objeto social compatível, como sócio ou acionista, e ainda a participação no capital de empresas de qualquer ramo de atividades ou natureza jurídica”</w:t>
      </w:r>
      <w:r w:rsidRPr="003500E0">
        <w:rPr>
          <w:color w:val="000000"/>
          <w:szCs w:val="22"/>
        </w:rPr>
        <w:t>.</w:t>
      </w:r>
    </w:p>
    <w:p w:rsidR="00D34111" w:rsidRPr="003500E0" w:rsidRDefault="00D34111" w:rsidP="003500E0">
      <w:pPr>
        <w:pStyle w:val="Level1"/>
        <w:spacing w:before="0" w:after="340" w:line="293" w:lineRule="auto"/>
        <w:rPr>
          <w:color w:val="000000"/>
          <w:szCs w:val="22"/>
        </w:rPr>
      </w:pPr>
      <w:bookmarkStart w:id="74" w:name="_Ref382075400"/>
      <w:r w:rsidRPr="003500E0">
        <w:rPr>
          <w:szCs w:val="22"/>
        </w:rPr>
        <w:t>DESTINAÇÃO DE RECURSOS.</w:t>
      </w:r>
      <w:bookmarkEnd w:id="74"/>
    </w:p>
    <w:p w:rsidR="007B295F" w:rsidRPr="003500E0" w:rsidRDefault="00D34111" w:rsidP="003500E0">
      <w:pPr>
        <w:pStyle w:val="Level2"/>
        <w:widowControl w:val="0"/>
        <w:tabs>
          <w:tab w:val="left" w:pos="1276"/>
        </w:tabs>
        <w:suppressAutoHyphens/>
        <w:spacing w:after="340" w:line="293" w:lineRule="auto"/>
        <w:rPr>
          <w:color w:val="000000"/>
          <w:szCs w:val="22"/>
        </w:rPr>
      </w:pPr>
      <w:bookmarkStart w:id="75" w:name="_Ref382145219"/>
      <w:r w:rsidRPr="003500E0">
        <w:rPr>
          <w:szCs w:val="22"/>
        </w:rPr>
        <w:t xml:space="preserve">Os recursos líquidos obtidos pela Emissora com a Emissão serão </w:t>
      </w:r>
      <w:r w:rsidR="00C05E58" w:rsidRPr="003500E0">
        <w:rPr>
          <w:szCs w:val="22"/>
        </w:rPr>
        <w:t>investidos n</w:t>
      </w:r>
      <w:r w:rsidR="003F23EC" w:rsidRPr="003500E0">
        <w:rPr>
          <w:szCs w:val="22"/>
        </w:rPr>
        <w:t xml:space="preserve">a construção </w:t>
      </w:r>
      <w:r w:rsidR="00C26981" w:rsidRPr="003500E0">
        <w:rPr>
          <w:szCs w:val="22"/>
        </w:rPr>
        <w:t>da</w:t>
      </w:r>
      <w:r w:rsidR="00D07512" w:rsidRPr="003500E0">
        <w:rPr>
          <w:szCs w:val="22"/>
        </w:rPr>
        <w:t>s</w:t>
      </w:r>
      <w:r w:rsidR="00C26981" w:rsidRPr="003500E0">
        <w:rPr>
          <w:szCs w:val="22"/>
        </w:rPr>
        <w:t xml:space="preserve"> cen</w:t>
      </w:r>
      <w:r w:rsidR="00D07512" w:rsidRPr="003500E0">
        <w:rPr>
          <w:szCs w:val="22"/>
        </w:rPr>
        <w:t xml:space="preserve">trais geradoras eólicas </w:t>
      </w:r>
      <w:r w:rsidR="00CC1EA3" w:rsidRPr="003500E0">
        <w:rPr>
          <w:szCs w:val="22"/>
        </w:rPr>
        <w:t xml:space="preserve">ganhadoras, como vendedores de energia, </w:t>
      </w:r>
      <w:r w:rsidR="00D07512" w:rsidRPr="003500E0">
        <w:rPr>
          <w:szCs w:val="22"/>
        </w:rPr>
        <w:t xml:space="preserve">do </w:t>
      </w:r>
      <w:r w:rsidR="00C26981" w:rsidRPr="003500E0">
        <w:rPr>
          <w:szCs w:val="22"/>
        </w:rPr>
        <w:t>Leilão n.º </w:t>
      </w:r>
      <w:r w:rsidR="007B295F" w:rsidRPr="003500E0">
        <w:rPr>
          <w:szCs w:val="22"/>
        </w:rPr>
        <w:t>10</w:t>
      </w:r>
      <w:r w:rsidR="00C26981" w:rsidRPr="003500E0">
        <w:rPr>
          <w:szCs w:val="22"/>
        </w:rPr>
        <w:t>/201</w:t>
      </w:r>
      <w:r w:rsidR="007B295F" w:rsidRPr="003500E0">
        <w:rPr>
          <w:szCs w:val="22"/>
        </w:rPr>
        <w:t>3</w:t>
      </w:r>
      <w:r w:rsidR="00C26981" w:rsidRPr="003500E0">
        <w:rPr>
          <w:szCs w:val="22"/>
        </w:rPr>
        <w:t xml:space="preserve"> - Processo n.º 48500.00</w:t>
      </w:r>
      <w:r w:rsidR="007B295F" w:rsidRPr="003500E0">
        <w:rPr>
          <w:szCs w:val="22"/>
        </w:rPr>
        <w:t>4241</w:t>
      </w:r>
      <w:r w:rsidR="00C26981" w:rsidRPr="003500E0">
        <w:rPr>
          <w:szCs w:val="22"/>
        </w:rPr>
        <w:t>/201</w:t>
      </w:r>
      <w:r w:rsidR="007B295F" w:rsidRPr="003500E0">
        <w:rPr>
          <w:szCs w:val="22"/>
        </w:rPr>
        <w:t>3</w:t>
      </w:r>
      <w:r w:rsidR="00C26981" w:rsidRPr="003500E0">
        <w:rPr>
          <w:szCs w:val="22"/>
        </w:rPr>
        <w:t>-</w:t>
      </w:r>
      <w:r w:rsidR="007B295F" w:rsidRPr="003500E0">
        <w:rPr>
          <w:szCs w:val="22"/>
        </w:rPr>
        <w:t>46</w:t>
      </w:r>
      <w:r w:rsidR="00CC1EA3" w:rsidRPr="003500E0">
        <w:rPr>
          <w:szCs w:val="22"/>
        </w:rPr>
        <w:t xml:space="preserve"> promovido pela Agência Nacional de Energia Elétrica – ANEEL </w:t>
      </w:r>
      <w:r w:rsidR="00C26981" w:rsidRPr="003500E0">
        <w:rPr>
          <w:szCs w:val="22"/>
        </w:rPr>
        <w:t xml:space="preserve">em </w:t>
      </w:r>
      <w:r w:rsidR="007B295F" w:rsidRPr="003500E0">
        <w:rPr>
          <w:szCs w:val="22"/>
        </w:rPr>
        <w:t>13</w:t>
      </w:r>
      <w:r w:rsidR="00C26981" w:rsidRPr="003500E0">
        <w:rPr>
          <w:szCs w:val="22"/>
        </w:rPr>
        <w:t> de dezembro de 201</w:t>
      </w:r>
      <w:r w:rsidR="007B295F" w:rsidRPr="003500E0">
        <w:rPr>
          <w:szCs w:val="22"/>
        </w:rPr>
        <w:t>3</w:t>
      </w:r>
      <w:r w:rsidR="00C4529B" w:rsidRPr="003500E0">
        <w:rPr>
          <w:szCs w:val="22"/>
        </w:rPr>
        <w:t> (“</w:t>
      </w:r>
      <w:r w:rsidR="00C4529B" w:rsidRPr="003500E0">
        <w:rPr>
          <w:b/>
          <w:szCs w:val="22"/>
        </w:rPr>
        <w:t>Leilão</w:t>
      </w:r>
      <w:r w:rsidR="00C4529B" w:rsidRPr="003500E0">
        <w:rPr>
          <w:szCs w:val="22"/>
        </w:rPr>
        <w:t>”)</w:t>
      </w:r>
      <w:r w:rsidR="00C26981" w:rsidRPr="003500E0">
        <w:rPr>
          <w:szCs w:val="22"/>
        </w:rPr>
        <w:t xml:space="preserve">, </w:t>
      </w:r>
      <w:r w:rsidR="007B295F" w:rsidRPr="003500E0">
        <w:rPr>
          <w:szCs w:val="22"/>
        </w:rPr>
        <w:t>quais sejam:</w:t>
      </w:r>
    </w:p>
    <w:p w:rsidR="007B295F" w:rsidRPr="003500E0" w:rsidRDefault="007B295F" w:rsidP="003500E0">
      <w:pPr>
        <w:pStyle w:val="Level4"/>
        <w:spacing w:after="340" w:line="293" w:lineRule="auto"/>
      </w:pPr>
      <w:bookmarkStart w:id="76" w:name="_Ref385943752"/>
      <w:bookmarkEnd w:id="75"/>
      <w:proofErr w:type="gramStart"/>
      <w:r w:rsidRPr="003500E0">
        <w:t>central</w:t>
      </w:r>
      <w:proofErr w:type="gramEnd"/>
      <w:r w:rsidRPr="003500E0">
        <w:t xml:space="preserve"> geradora eólica composta por </w:t>
      </w:r>
      <w:del w:id="77" w:author="Maria Carolina" w:date="2014-04-24T10:49:00Z">
        <w:r w:rsidRPr="00F1158E">
          <w:delText>[•] ([•])</w:delText>
        </w:r>
      </w:del>
      <w:ins w:id="78" w:author="Maria Carolina" w:date="2014-04-24T10:49:00Z">
        <w:r w:rsidR="00E14238" w:rsidRPr="003500E0">
          <w:t>11</w:t>
        </w:r>
        <w:r w:rsidRPr="003500E0">
          <w:t> (</w:t>
        </w:r>
        <w:r w:rsidR="00E14238" w:rsidRPr="003500E0">
          <w:t>onze</w:t>
        </w:r>
        <w:r w:rsidRPr="003500E0">
          <w:t>)</w:t>
        </w:r>
      </w:ins>
      <w:r w:rsidRPr="003500E0">
        <w:t xml:space="preserve"> unidades geradoras de </w:t>
      </w:r>
      <w:del w:id="79" w:author="Maria Carolina" w:date="2014-04-24T10:49:00Z">
        <w:r w:rsidRPr="00F1158E">
          <w:delText>[•] ([•])</w:delText>
        </w:r>
      </w:del>
      <w:ins w:id="80" w:author="Maria Carolina" w:date="2014-04-24T10:49:00Z">
        <w:r w:rsidR="00E14238" w:rsidRPr="003500E0">
          <w:t>2MW</w:t>
        </w:r>
        <w:r w:rsidRPr="003500E0">
          <w:t> (</w:t>
        </w:r>
        <w:r w:rsidR="00E14238" w:rsidRPr="003500E0">
          <w:t>dois megawatts</w:t>
        </w:r>
        <w:r w:rsidRPr="003500E0">
          <w:t>)</w:t>
        </w:r>
      </w:ins>
      <w:r w:rsidRPr="003500E0">
        <w:t xml:space="preserve"> cada, totalizando uma capacidade instalada de 22MW (“</w:t>
      </w:r>
      <w:r w:rsidRPr="003500E0">
        <w:rPr>
          <w:b/>
        </w:rPr>
        <w:t>Aura Mangueira IV</w:t>
      </w:r>
      <w:r w:rsidRPr="003500E0">
        <w:t>”);</w:t>
      </w:r>
      <w:bookmarkEnd w:id="76"/>
    </w:p>
    <w:p w:rsidR="007B295F" w:rsidRPr="003500E0" w:rsidRDefault="007B295F" w:rsidP="003500E0">
      <w:pPr>
        <w:pStyle w:val="Level4"/>
        <w:spacing w:after="340" w:line="293" w:lineRule="auto"/>
      </w:pPr>
      <w:bookmarkStart w:id="81" w:name="_Ref385948219"/>
      <w:proofErr w:type="gramStart"/>
      <w:r w:rsidRPr="003500E0">
        <w:t>central</w:t>
      </w:r>
      <w:proofErr w:type="gramEnd"/>
      <w:r w:rsidRPr="003500E0">
        <w:t xml:space="preserve"> geradora eólica composta por </w:t>
      </w:r>
      <w:del w:id="82" w:author="Maria Carolina" w:date="2014-04-24T10:49:00Z">
        <w:r w:rsidRPr="00F1158E">
          <w:delText>[•] ([•])</w:delText>
        </w:r>
      </w:del>
      <w:ins w:id="83" w:author="Maria Carolina" w:date="2014-04-24T10:49:00Z">
        <w:r w:rsidR="00E14238" w:rsidRPr="003500E0">
          <w:t>14</w:t>
        </w:r>
        <w:r w:rsidRPr="003500E0">
          <w:t> (</w:t>
        </w:r>
        <w:r w:rsidR="00E14238" w:rsidRPr="003500E0">
          <w:t>quatorze</w:t>
        </w:r>
        <w:r w:rsidRPr="003500E0">
          <w:t>)</w:t>
        </w:r>
      </w:ins>
      <w:r w:rsidRPr="003500E0">
        <w:t xml:space="preserve"> unidades geradoras </w:t>
      </w:r>
      <w:r w:rsidR="00E14238" w:rsidRPr="003500E0">
        <w:t xml:space="preserve">de </w:t>
      </w:r>
      <w:del w:id="84" w:author="Maria Carolina" w:date="2014-04-24T10:49:00Z">
        <w:r w:rsidRPr="00F1158E">
          <w:delText>[•] ([•])</w:delText>
        </w:r>
      </w:del>
      <w:ins w:id="85" w:author="Maria Carolina" w:date="2014-04-24T10:49:00Z">
        <w:r w:rsidR="00E14238" w:rsidRPr="003500E0">
          <w:t>2MW (dois megawatts)</w:t>
        </w:r>
      </w:ins>
      <w:r w:rsidR="00E14238" w:rsidRPr="003500E0">
        <w:t xml:space="preserve"> cada</w:t>
      </w:r>
      <w:r w:rsidRPr="003500E0">
        <w:t>, totalizando uma capacidade instalada de 28MW (“</w:t>
      </w:r>
      <w:r w:rsidRPr="003500E0">
        <w:rPr>
          <w:b/>
        </w:rPr>
        <w:t>Aura Mangueira VI</w:t>
      </w:r>
      <w:r w:rsidRPr="003500E0">
        <w:t>”);</w:t>
      </w:r>
      <w:bookmarkEnd w:id="81"/>
    </w:p>
    <w:p w:rsidR="007B295F" w:rsidRPr="003500E0" w:rsidRDefault="007B295F" w:rsidP="003500E0">
      <w:pPr>
        <w:pStyle w:val="Level4"/>
        <w:spacing w:after="340" w:line="293" w:lineRule="auto"/>
      </w:pPr>
      <w:bookmarkStart w:id="86" w:name="_Ref385948319"/>
      <w:proofErr w:type="gramStart"/>
      <w:r w:rsidRPr="003500E0">
        <w:t>central</w:t>
      </w:r>
      <w:proofErr w:type="gramEnd"/>
      <w:r w:rsidRPr="003500E0">
        <w:t xml:space="preserve"> geradora eólica composta por </w:t>
      </w:r>
      <w:del w:id="87" w:author="Maria Carolina" w:date="2014-04-24T10:49:00Z">
        <w:r w:rsidRPr="00F1158E">
          <w:delText>[•] ([•])</w:delText>
        </w:r>
      </w:del>
      <w:ins w:id="88" w:author="Maria Carolina" w:date="2014-04-24T10:49:00Z">
        <w:r w:rsidR="00E14238" w:rsidRPr="003500E0">
          <w:t>5</w:t>
        </w:r>
        <w:r w:rsidRPr="003500E0">
          <w:t> (</w:t>
        </w:r>
        <w:r w:rsidR="00E14238" w:rsidRPr="003500E0">
          <w:t>cinco</w:t>
        </w:r>
        <w:r w:rsidRPr="003500E0">
          <w:t>)</w:t>
        </w:r>
      </w:ins>
      <w:r w:rsidRPr="003500E0">
        <w:t xml:space="preserve"> unidades geradoras </w:t>
      </w:r>
      <w:r w:rsidR="00E14238" w:rsidRPr="003500E0">
        <w:t xml:space="preserve">de </w:t>
      </w:r>
      <w:del w:id="89" w:author="Maria Carolina" w:date="2014-04-24T10:49:00Z">
        <w:r w:rsidRPr="00F1158E">
          <w:delText>[•] ([•])</w:delText>
        </w:r>
      </w:del>
      <w:ins w:id="90" w:author="Maria Carolina" w:date="2014-04-24T10:49:00Z">
        <w:r w:rsidR="00E14238" w:rsidRPr="003500E0">
          <w:t>2MW (dois megawatts)</w:t>
        </w:r>
      </w:ins>
      <w:r w:rsidR="00E14238" w:rsidRPr="003500E0">
        <w:t xml:space="preserve"> cada</w:t>
      </w:r>
      <w:r w:rsidRPr="003500E0">
        <w:t>, totalizando uma capacidade instalada de 10MW (“</w:t>
      </w:r>
      <w:r w:rsidRPr="003500E0">
        <w:rPr>
          <w:b/>
        </w:rPr>
        <w:t>Aura Mangueira XI</w:t>
      </w:r>
      <w:r w:rsidRPr="003500E0">
        <w:t>”);</w:t>
      </w:r>
      <w:bookmarkEnd w:id="86"/>
    </w:p>
    <w:p w:rsidR="007B295F" w:rsidRPr="003500E0" w:rsidRDefault="007B295F" w:rsidP="003500E0">
      <w:pPr>
        <w:pStyle w:val="Level4"/>
        <w:spacing w:after="340" w:line="293" w:lineRule="auto"/>
      </w:pPr>
      <w:bookmarkStart w:id="91" w:name="_Ref385948392"/>
      <w:proofErr w:type="gramStart"/>
      <w:r w:rsidRPr="003500E0">
        <w:t>central</w:t>
      </w:r>
      <w:proofErr w:type="gramEnd"/>
      <w:r w:rsidRPr="003500E0">
        <w:t xml:space="preserve"> geradora eólica composta por </w:t>
      </w:r>
      <w:del w:id="92" w:author="Maria Carolina" w:date="2014-04-24T10:49:00Z">
        <w:r w:rsidRPr="00F1158E">
          <w:delText>[•] ([•])</w:delText>
        </w:r>
      </w:del>
      <w:ins w:id="93" w:author="Maria Carolina" w:date="2014-04-24T10:49:00Z">
        <w:r w:rsidR="00E14238" w:rsidRPr="003500E0">
          <w:t>8</w:t>
        </w:r>
        <w:r w:rsidRPr="003500E0">
          <w:t> (</w:t>
        </w:r>
        <w:r w:rsidR="00E14238" w:rsidRPr="003500E0">
          <w:t>oito</w:t>
        </w:r>
        <w:r w:rsidRPr="003500E0">
          <w:t>)</w:t>
        </w:r>
      </w:ins>
      <w:r w:rsidRPr="003500E0">
        <w:t xml:space="preserve"> unidades geradoras </w:t>
      </w:r>
      <w:r w:rsidR="00E14238" w:rsidRPr="003500E0">
        <w:t xml:space="preserve">de </w:t>
      </w:r>
      <w:del w:id="94" w:author="Maria Carolina" w:date="2014-04-24T10:49:00Z">
        <w:r w:rsidRPr="00F1158E">
          <w:delText>[•] ([•])</w:delText>
        </w:r>
      </w:del>
      <w:ins w:id="95" w:author="Maria Carolina" w:date="2014-04-24T10:49:00Z">
        <w:r w:rsidR="00E14238" w:rsidRPr="003500E0">
          <w:t>2MW (dois megawatts)</w:t>
        </w:r>
      </w:ins>
      <w:r w:rsidR="00E14238" w:rsidRPr="003500E0">
        <w:t xml:space="preserve"> cada</w:t>
      </w:r>
      <w:r w:rsidRPr="003500E0">
        <w:t>, totalizando uma capacidade instalada de 16MW (“</w:t>
      </w:r>
      <w:r w:rsidRPr="003500E0">
        <w:rPr>
          <w:b/>
        </w:rPr>
        <w:t>Aura Mangueira XII</w:t>
      </w:r>
      <w:r w:rsidRPr="003500E0">
        <w:t>”);</w:t>
      </w:r>
      <w:bookmarkEnd w:id="91"/>
    </w:p>
    <w:p w:rsidR="007B295F" w:rsidRPr="003500E0" w:rsidRDefault="007B295F" w:rsidP="003500E0">
      <w:pPr>
        <w:pStyle w:val="Level4"/>
        <w:spacing w:after="340" w:line="293" w:lineRule="auto"/>
      </w:pPr>
      <w:bookmarkStart w:id="96" w:name="_Ref385948473"/>
      <w:proofErr w:type="gramStart"/>
      <w:r w:rsidRPr="003500E0">
        <w:t>central</w:t>
      </w:r>
      <w:proofErr w:type="gramEnd"/>
      <w:r w:rsidRPr="003500E0">
        <w:t xml:space="preserve"> </w:t>
      </w:r>
      <w:r w:rsidR="00E14238" w:rsidRPr="003500E0">
        <w:t xml:space="preserve">geradora eólica composta por </w:t>
      </w:r>
      <w:del w:id="97" w:author="Maria Carolina" w:date="2014-04-24T10:49:00Z">
        <w:r w:rsidRPr="00F1158E">
          <w:delText>[•] ([•])</w:delText>
        </w:r>
      </w:del>
      <w:ins w:id="98" w:author="Maria Carolina" w:date="2014-04-24T10:49:00Z">
        <w:r w:rsidR="00E14238" w:rsidRPr="003500E0">
          <w:t>7</w:t>
        </w:r>
        <w:r w:rsidRPr="003500E0">
          <w:t> (</w:t>
        </w:r>
        <w:r w:rsidR="00E14238" w:rsidRPr="003500E0">
          <w:t>sete</w:t>
        </w:r>
        <w:r w:rsidRPr="003500E0">
          <w:t>)</w:t>
        </w:r>
      </w:ins>
      <w:r w:rsidRPr="003500E0">
        <w:t xml:space="preserve"> unidades geradoras </w:t>
      </w:r>
      <w:r w:rsidR="00E14238" w:rsidRPr="003500E0">
        <w:t xml:space="preserve">de </w:t>
      </w:r>
      <w:del w:id="99" w:author="Maria Carolina" w:date="2014-04-24T10:49:00Z">
        <w:r w:rsidRPr="00F1158E">
          <w:delText>[•] ([•])</w:delText>
        </w:r>
      </w:del>
      <w:ins w:id="100" w:author="Maria Carolina" w:date="2014-04-24T10:49:00Z">
        <w:r w:rsidR="00E14238" w:rsidRPr="003500E0">
          <w:t>2MW (dois megawatts)</w:t>
        </w:r>
      </w:ins>
      <w:r w:rsidR="00E14238" w:rsidRPr="003500E0">
        <w:t xml:space="preserve"> cada</w:t>
      </w:r>
      <w:r w:rsidRPr="003500E0">
        <w:t>, totalizando uma capacidade instalada de 14MW (“</w:t>
      </w:r>
      <w:r w:rsidRPr="003500E0">
        <w:rPr>
          <w:b/>
        </w:rPr>
        <w:t>Aura Mangueira XIII</w:t>
      </w:r>
      <w:r w:rsidRPr="003500E0">
        <w:t>”); e</w:t>
      </w:r>
      <w:bookmarkEnd w:id="96"/>
    </w:p>
    <w:p w:rsidR="007B295F" w:rsidRPr="003500E0" w:rsidRDefault="007B295F" w:rsidP="003500E0">
      <w:pPr>
        <w:pStyle w:val="Level4"/>
        <w:spacing w:after="340" w:line="293" w:lineRule="auto"/>
      </w:pPr>
      <w:bookmarkStart w:id="101" w:name="_Ref385948557"/>
      <w:proofErr w:type="gramStart"/>
      <w:r w:rsidRPr="003500E0">
        <w:t>central</w:t>
      </w:r>
      <w:proofErr w:type="gramEnd"/>
      <w:r w:rsidRPr="003500E0">
        <w:t xml:space="preserve"> geradora eólica composta por </w:t>
      </w:r>
      <w:del w:id="102" w:author="Maria Carolina" w:date="2014-04-24T10:49:00Z">
        <w:r w:rsidRPr="00F1158E">
          <w:delText>[•] ([•])</w:delText>
        </w:r>
      </w:del>
      <w:ins w:id="103" w:author="Maria Carolina" w:date="2014-04-24T10:49:00Z">
        <w:r w:rsidR="00E14238" w:rsidRPr="003500E0">
          <w:t>9</w:t>
        </w:r>
        <w:r w:rsidRPr="003500E0">
          <w:t> (</w:t>
        </w:r>
        <w:r w:rsidR="00E14238" w:rsidRPr="003500E0">
          <w:t>nove</w:t>
        </w:r>
        <w:r w:rsidRPr="003500E0">
          <w:t>)</w:t>
        </w:r>
      </w:ins>
      <w:r w:rsidRPr="003500E0">
        <w:t xml:space="preserve"> unidades geradoras </w:t>
      </w:r>
      <w:r w:rsidR="00E14238" w:rsidRPr="003500E0">
        <w:t xml:space="preserve">de </w:t>
      </w:r>
      <w:del w:id="104" w:author="Maria Carolina" w:date="2014-04-24T10:49:00Z">
        <w:r w:rsidRPr="00F1158E">
          <w:delText>[•] ([•])</w:delText>
        </w:r>
      </w:del>
      <w:ins w:id="105" w:author="Maria Carolina" w:date="2014-04-24T10:49:00Z">
        <w:r w:rsidR="00E14238" w:rsidRPr="003500E0">
          <w:t>2MW (dois megawatts)</w:t>
        </w:r>
      </w:ins>
      <w:r w:rsidR="00E14238" w:rsidRPr="003500E0">
        <w:t xml:space="preserve"> cada</w:t>
      </w:r>
      <w:r w:rsidRPr="003500E0">
        <w:t>, totalizando uma capacidade instalada de 18MW (“</w:t>
      </w:r>
      <w:r w:rsidRPr="003500E0">
        <w:rPr>
          <w:b/>
        </w:rPr>
        <w:t>Aura Mangueira XV</w:t>
      </w:r>
      <w:r w:rsidRPr="003500E0">
        <w:t>”); e</w:t>
      </w:r>
      <w:bookmarkEnd w:id="101"/>
    </w:p>
    <w:p w:rsidR="007B295F" w:rsidRPr="003500E0" w:rsidRDefault="007B295F" w:rsidP="003500E0">
      <w:pPr>
        <w:pStyle w:val="Level4"/>
        <w:spacing w:after="340" w:line="293" w:lineRule="auto"/>
      </w:pPr>
      <w:bookmarkStart w:id="106" w:name="_Ref385948676"/>
      <w:proofErr w:type="gramStart"/>
      <w:r w:rsidRPr="003500E0">
        <w:t>central</w:t>
      </w:r>
      <w:proofErr w:type="gramEnd"/>
      <w:r w:rsidRPr="003500E0">
        <w:t xml:space="preserve"> geradora eólica composta por </w:t>
      </w:r>
      <w:del w:id="107" w:author="Maria Carolina" w:date="2014-04-24T10:49:00Z">
        <w:r w:rsidRPr="00F1158E">
          <w:delText>[•] ([•])</w:delText>
        </w:r>
      </w:del>
      <w:ins w:id="108" w:author="Maria Carolina" w:date="2014-04-24T10:49:00Z">
        <w:r w:rsidR="00E14238" w:rsidRPr="003500E0">
          <w:t>7</w:t>
        </w:r>
        <w:r w:rsidRPr="003500E0">
          <w:t> (</w:t>
        </w:r>
        <w:r w:rsidR="00E14238" w:rsidRPr="003500E0">
          <w:t>sete</w:t>
        </w:r>
        <w:r w:rsidRPr="003500E0">
          <w:t>)</w:t>
        </w:r>
      </w:ins>
      <w:r w:rsidRPr="003500E0">
        <w:t xml:space="preserve"> unidades geradoras </w:t>
      </w:r>
      <w:r w:rsidR="00E14238" w:rsidRPr="003500E0">
        <w:t xml:space="preserve">de </w:t>
      </w:r>
      <w:del w:id="109" w:author="Maria Carolina" w:date="2014-04-24T10:49:00Z">
        <w:r w:rsidRPr="00F1158E">
          <w:delText>[•] ([•])</w:delText>
        </w:r>
      </w:del>
      <w:ins w:id="110" w:author="Maria Carolina" w:date="2014-04-24T10:49:00Z">
        <w:r w:rsidR="00E14238" w:rsidRPr="003500E0">
          <w:t>2MW (dois megawatts)</w:t>
        </w:r>
      </w:ins>
      <w:r w:rsidR="00E14238" w:rsidRPr="003500E0">
        <w:t xml:space="preserve"> cada</w:t>
      </w:r>
      <w:r w:rsidRPr="003500E0">
        <w:t>, totalizando uma capacidade instalada de 14MW (“</w:t>
      </w:r>
      <w:r w:rsidRPr="003500E0">
        <w:rPr>
          <w:b/>
        </w:rPr>
        <w:t>Aura Mangueira XVII</w:t>
      </w:r>
      <w:r w:rsidRPr="003500E0">
        <w:t>”); e</w:t>
      </w:r>
      <w:bookmarkEnd w:id="106"/>
    </w:p>
    <w:p w:rsidR="007B295F" w:rsidRPr="003500E0" w:rsidRDefault="007B295F" w:rsidP="003500E0">
      <w:pPr>
        <w:pStyle w:val="Level4"/>
        <w:spacing w:after="340" w:line="293" w:lineRule="auto"/>
      </w:pPr>
      <w:bookmarkStart w:id="111" w:name="_Ref385948762"/>
      <w:proofErr w:type="gramStart"/>
      <w:r w:rsidRPr="003500E0">
        <w:t>central</w:t>
      </w:r>
      <w:proofErr w:type="gramEnd"/>
      <w:r w:rsidRPr="003500E0">
        <w:t xml:space="preserve"> geradora eólica composta por </w:t>
      </w:r>
      <w:del w:id="112" w:author="Maria Carolina" w:date="2014-04-24T10:49:00Z">
        <w:r w:rsidRPr="00F1158E">
          <w:delText>[•] ([•])</w:delText>
        </w:r>
      </w:del>
      <w:ins w:id="113" w:author="Maria Carolina" w:date="2014-04-24T10:49:00Z">
        <w:r w:rsidR="00E14238" w:rsidRPr="003500E0">
          <w:t>7</w:t>
        </w:r>
        <w:r w:rsidRPr="003500E0">
          <w:t> (</w:t>
        </w:r>
        <w:r w:rsidR="00E14238" w:rsidRPr="003500E0">
          <w:t>sete</w:t>
        </w:r>
        <w:r w:rsidRPr="003500E0">
          <w:t>)</w:t>
        </w:r>
      </w:ins>
      <w:r w:rsidRPr="003500E0">
        <w:t xml:space="preserve"> unidades geradoras </w:t>
      </w:r>
      <w:r w:rsidR="00E14238" w:rsidRPr="003500E0">
        <w:t xml:space="preserve">de </w:t>
      </w:r>
      <w:del w:id="114" w:author="Maria Carolina" w:date="2014-04-24T10:49:00Z">
        <w:r w:rsidRPr="00F1158E">
          <w:delText>[•] ([•])</w:delText>
        </w:r>
      </w:del>
      <w:ins w:id="115" w:author="Maria Carolina" w:date="2014-04-24T10:49:00Z">
        <w:r w:rsidR="00E14238" w:rsidRPr="003500E0">
          <w:t>2MW (dois megawatts)</w:t>
        </w:r>
      </w:ins>
      <w:r w:rsidR="00E14238" w:rsidRPr="003500E0">
        <w:t xml:space="preserve"> cada</w:t>
      </w:r>
      <w:r w:rsidRPr="003500E0">
        <w:t>, totalizando uma capacidade instalada de 14MW (“</w:t>
      </w:r>
      <w:r w:rsidRPr="003500E0">
        <w:rPr>
          <w:b/>
        </w:rPr>
        <w:t>Aura Mirim IV</w:t>
      </w:r>
      <w:r w:rsidRPr="003500E0">
        <w:t>”); e</w:t>
      </w:r>
      <w:bookmarkEnd w:id="111"/>
    </w:p>
    <w:p w:rsidR="007B295F" w:rsidRPr="003500E0" w:rsidRDefault="007B295F" w:rsidP="003500E0">
      <w:pPr>
        <w:pStyle w:val="Level4"/>
        <w:spacing w:after="340" w:line="293" w:lineRule="auto"/>
      </w:pPr>
      <w:bookmarkStart w:id="116" w:name="_Ref385948876"/>
      <w:proofErr w:type="gramStart"/>
      <w:r w:rsidRPr="003500E0">
        <w:t>central</w:t>
      </w:r>
      <w:proofErr w:type="gramEnd"/>
      <w:r w:rsidRPr="003500E0">
        <w:t xml:space="preserve"> geradora eólica composta por </w:t>
      </w:r>
      <w:del w:id="117" w:author="Maria Carolina" w:date="2014-04-24T10:49:00Z">
        <w:r w:rsidRPr="00F1158E">
          <w:delText>[•] ([•])</w:delText>
        </w:r>
      </w:del>
      <w:ins w:id="118" w:author="Maria Carolina" w:date="2014-04-24T10:49:00Z">
        <w:r w:rsidR="00E14238" w:rsidRPr="003500E0">
          <w:t>4</w:t>
        </w:r>
        <w:r w:rsidRPr="003500E0">
          <w:t> (</w:t>
        </w:r>
        <w:r w:rsidR="00E14238" w:rsidRPr="003500E0">
          <w:t>quatro</w:t>
        </w:r>
        <w:r w:rsidRPr="003500E0">
          <w:t>)</w:t>
        </w:r>
      </w:ins>
      <w:r w:rsidRPr="003500E0">
        <w:t xml:space="preserve"> unidades geradoras </w:t>
      </w:r>
      <w:r w:rsidR="00E14238" w:rsidRPr="003500E0">
        <w:t xml:space="preserve">de </w:t>
      </w:r>
      <w:del w:id="119" w:author="Maria Carolina" w:date="2014-04-24T10:49:00Z">
        <w:r w:rsidRPr="00F1158E">
          <w:delText>[•] ([•])</w:delText>
        </w:r>
      </w:del>
      <w:ins w:id="120" w:author="Maria Carolina" w:date="2014-04-24T10:49:00Z">
        <w:r w:rsidR="00E14238" w:rsidRPr="003500E0">
          <w:t>2MW (dois megawatts)</w:t>
        </w:r>
      </w:ins>
      <w:r w:rsidR="00E14238" w:rsidRPr="003500E0">
        <w:t xml:space="preserve"> cada</w:t>
      </w:r>
      <w:r w:rsidRPr="003500E0">
        <w:t>, totalizando uma capacidade instalada de 8MW (“</w:t>
      </w:r>
      <w:r w:rsidRPr="003500E0">
        <w:rPr>
          <w:b/>
        </w:rPr>
        <w:t>Aura Mirim VI</w:t>
      </w:r>
      <w:r w:rsidRPr="003500E0">
        <w:t>”); e</w:t>
      </w:r>
      <w:bookmarkEnd w:id="116"/>
    </w:p>
    <w:p w:rsidR="007B295F" w:rsidRPr="003500E0" w:rsidRDefault="007B295F" w:rsidP="003500E0">
      <w:pPr>
        <w:pStyle w:val="Level4"/>
        <w:spacing w:after="340" w:line="293" w:lineRule="auto"/>
      </w:pPr>
      <w:bookmarkStart w:id="121" w:name="_Ref385948956"/>
      <w:proofErr w:type="gramStart"/>
      <w:r w:rsidRPr="003500E0">
        <w:t>central</w:t>
      </w:r>
      <w:proofErr w:type="gramEnd"/>
      <w:r w:rsidRPr="003500E0">
        <w:t xml:space="preserve"> geradora eólica composta por </w:t>
      </w:r>
      <w:del w:id="122" w:author="Maria Carolina" w:date="2014-04-24T10:49:00Z">
        <w:r w:rsidRPr="00F1158E">
          <w:delText>[•] ([•])</w:delText>
        </w:r>
      </w:del>
      <w:ins w:id="123" w:author="Maria Carolina" w:date="2014-04-24T10:49:00Z">
        <w:r w:rsidR="00E14238" w:rsidRPr="003500E0">
          <w:t>4</w:t>
        </w:r>
        <w:r w:rsidRPr="003500E0">
          <w:t> (</w:t>
        </w:r>
        <w:r w:rsidR="00E14238" w:rsidRPr="003500E0">
          <w:t>quatro</w:t>
        </w:r>
        <w:r w:rsidRPr="003500E0">
          <w:t>)</w:t>
        </w:r>
      </w:ins>
      <w:r w:rsidRPr="003500E0">
        <w:t xml:space="preserve"> unidades geradoras </w:t>
      </w:r>
      <w:r w:rsidR="00E14238" w:rsidRPr="003500E0">
        <w:t xml:space="preserve">de </w:t>
      </w:r>
      <w:del w:id="124" w:author="Maria Carolina" w:date="2014-04-24T10:49:00Z">
        <w:r w:rsidRPr="00F1158E">
          <w:delText>[•] ([•])</w:delText>
        </w:r>
      </w:del>
      <w:ins w:id="125" w:author="Maria Carolina" w:date="2014-04-24T10:49:00Z">
        <w:r w:rsidR="00E14238" w:rsidRPr="003500E0">
          <w:t>2MW (dois megawatts)</w:t>
        </w:r>
      </w:ins>
      <w:r w:rsidR="00E14238" w:rsidRPr="003500E0">
        <w:t xml:space="preserve"> cada</w:t>
      </w:r>
      <w:r w:rsidRPr="003500E0">
        <w:t>, totalizando uma capacidade instalada de 8MW (“</w:t>
      </w:r>
      <w:r w:rsidRPr="003500E0">
        <w:rPr>
          <w:b/>
        </w:rPr>
        <w:t>Aura Mirim VIII</w:t>
      </w:r>
      <w:r w:rsidRPr="003500E0">
        <w:t>” e, em conjunto com Aura Mangueira IV, Aura Mangueira VI, Aura Mangueira XI, Aura Mangueira XII, Aura Mangueira XIII, Aura Mangueira XV, Aura Mangueira XVII, Aura Mirim IV e Aura Mirim VI, “</w:t>
      </w:r>
      <w:r w:rsidRPr="003500E0">
        <w:rPr>
          <w:b/>
        </w:rPr>
        <w:t>Projetos</w:t>
      </w:r>
      <w:r w:rsidR="00F129E4" w:rsidRPr="003500E0">
        <w:t>”).</w:t>
      </w:r>
      <w:bookmarkEnd w:id="121"/>
    </w:p>
    <w:p w:rsidR="00D34111" w:rsidRPr="003500E0" w:rsidRDefault="00D34111" w:rsidP="003500E0">
      <w:pPr>
        <w:pStyle w:val="Level1"/>
        <w:spacing w:before="0" w:after="340" w:line="293" w:lineRule="auto"/>
        <w:rPr>
          <w:szCs w:val="22"/>
        </w:rPr>
      </w:pPr>
      <w:r w:rsidRPr="003500E0">
        <w:rPr>
          <w:szCs w:val="22"/>
        </w:rPr>
        <w:t>DAS CARACTERÍSTICAS DA EMISSÃO</w:t>
      </w:r>
      <w:r w:rsidR="00C05E58" w:rsidRPr="003500E0">
        <w:rPr>
          <w:szCs w:val="22"/>
        </w:rPr>
        <w:t xml:space="preserve"> E DA OFERTA</w:t>
      </w:r>
    </w:p>
    <w:p w:rsidR="000F421E" w:rsidRPr="003500E0" w:rsidRDefault="00CD05B7" w:rsidP="003500E0">
      <w:pPr>
        <w:pStyle w:val="Level2"/>
        <w:widowControl w:val="0"/>
        <w:tabs>
          <w:tab w:val="left" w:pos="1276"/>
        </w:tabs>
        <w:suppressAutoHyphens/>
        <w:spacing w:after="340" w:line="293" w:lineRule="auto"/>
        <w:rPr>
          <w:b/>
          <w:color w:val="000000"/>
          <w:szCs w:val="22"/>
        </w:rPr>
      </w:pPr>
      <w:r w:rsidRPr="003500E0">
        <w:rPr>
          <w:color w:val="000000"/>
          <w:szCs w:val="22"/>
          <w:u w:val="single"/>
        </w:rPr>
        <w:t>Número da Emissão</w:t>
      </w:r>
      <w:r w:rsidR="00BE3409" w:rsidRPr="003500E0">
        <w:rPr>
          <w:color w:val="000000"/>
          <w:szCs w:val="22"/>
        </w:rPr>
        <w:t xml:space="preserve">. </w:t>
      </w:r>
      <w:r w:rsidRPr="003500E0">
        <w:rPr>
          <w:szCs w:val="22"/>
        </w:rPr>
        <w:t>A</w:t>
      </w:r>
      <w:r w:rsidR="00F14048" w:rsidRPr="003500E0">
        <w:rPr>
          <w:szCs w:val="22"/>
        </w:rPr>
        <w:t xml:space="preserve"> presente Emissão representa a </w:t>
      </w:r>
      <w:r w:rsidRPr="003500E0">
        <w:rPr>
          <w:szCs w:val="22"/>
        </w:rPr>
        <w:t>1ª</w:t>
      </w:r>
      <w:r w:rsidR="007463C3" w:rsidRPr="003500E0">
        <w:rPr>
          <w:szCs w:val="22"/>
        </w:rPr>
        <w:t> </w:t>
      </w:r>
      <w:r w:rsidRPr="003500E0">
        <w:rPr>
          <w:szCs w:val="22"/>
        </w:rPr>
        <w:t>(primeira) emissão de debêntures da Emissora.</w:t>
      </w:r>
    </w:p>
    <w:p w:rsidR="000F421E" w:rsidRPr="003500E0" w:rsidRDefault="00CD05B7" w:rsidP="003500E0">
      <w:pPr>
        <w:pStyle w:val="Level2"/>
        <w:widowControl w:val="0"/>
        <w:tabs>
          <w:tab w:val="left" w:pos="1276"/>
        </w:tabs>
        <w:suppressAutoHyphens/>
        <w:spacing w:after="340" w:line="293" w:lineRule="auto"/>
        <w:rPr>
          <w:szCs w:val="22"/>
        </w:rPr>
      </w:pPr>
      <w:r w:rsidRPr="003500E0">
        <w:rPr>
          <w:szCs w:val="22"/>
          <w:u w:val="single"/>
        </w:rPr>
        <w:t>Valor Total da Emissão</w:t>
      </w:r>
      <w:r w:rsidR="00BE3409" w:rsidRPr="003500E0">
        <w:rPr>
          <w:szCs w:val="22"/>
        </w:rPr>
        <w:t xml:space="preserve">. </w:t>
      </w:r>
      <w:r w:rsidRPr="003500E0">
        <w:rPr>
          <w:szCs w:val="22"/>
        </w:rPr>
        <w:t>O valor total da Emissão será de R$</w:t>
      </w:r>
      <w:r w:rsidR="007B295F" w:rsidRPr="003500E0">
        <w:rPr>
          <w:szCs w:val="22"/>
        </w:rPr>
        <w:t>50.000.000,00</w:t>
      </w:r>
      <w:r w:rsidR="007463C3" w:rsidRPr="003500E0">
        <w:rPr>
          <w:bCs/>
          <w:szCs w:val="22"/>
        </w:rPr>
        <w:t> </w:t>
      </w:r>
      <w:r w:rsidRPr="003500E0">
        <w:rPr>
          <w:szCs w:val="22"/>
        </w:rPr>
        <w:t>(</w:t>
      </w:r>
      <w:r w:rsidR="007B295F" w:rsidRPr="003500E0">
        <w:rPr>
          <w:szCs w:val="22"/>
        </w:rPr>
        <w:t xml:space="preserve">cinquenta milhões de </w:t>
      </w:r>
      <w:r w:rsidRPr="003500E0">
        <w:rPr>
          <w:szCs w:val="22"/>
        </w:rPr>
        <w:t xml:space="preserve">reais) na Data de Emissão, conforme </w:t>
      </w:r>
      <w:r w:rsidR="00F97FDA" w:rsidRPr="003500E0">
        <w:rPr>
          <w:szCs w:val="22"/>
        </w:rPr>
        <w:t xml:space="preserve">definido </w:t>
      </w:r>
      <w:r w:rsidR="00100476" w:rsidRPr="003500E0">
        <w:rPr>
          <w:szCs w:val="22"/>
        </w:rPr>
        <w:t>na Cláusula </w:t>
      </w:r>
      <w:r w:rsidR="00100476" w:rsidRPr="003500E0">
        <w:rPr>
          <w:szCs w:val="22"/>
        </w:rPr>
        <w:fldChar w:fldCharType="begin"/>
      </w:r>
      <w:r w:rsidR="00100476" w:rsidRPr="003500E0">
        <w:rPr>
          <w:szCs w:val="22"/>
        </w:rPr>
        <w:instrText xml:space="preserve"> REF _Ref382146426 \n \p \h </w:instrText>
      </w:r>
      <w:r w:rsidR="002D762D" w:rsidRPr="003500E0">
        <w:rPr>
          <w:szCs w:val="22"/>
        </w:rPr>
        <w:instrText xml:space="preserve"> \* MERGEFORMAT </w:instrText>
      </w:r>
      <w:r w:rsidR="00100476" w:rsidRPr="003500E0">
        <w:rPr>
          <w:szCs w:val="22"/>
        </w:rPr>
      </w:r>
      <w:r w:rsidR="00100476" w:rsidRPr="003500E0">
        <w:rPr>
          <w:szCs w:val="22"/>
        </w:rPr>
        <w:fldChar w:fldCharType="separate"/>
      </w:r>
      <w:r w:rsidR="003500E0">
        <w:rPr>
          <w:szCs w:val="22"/>
        </w:rPr>
        <w:t>6.5 abaixo</w:t>
      </w:r>
      <w:r w:rsidR="00100476" w:rsidRPr="003500E0">
        <w:rPr>
          <w:szCs w:val="22"/>
        </w:rPr>
        <w:fldChar w:fldCharType="end"/>
      </w:r>
      <w:r w:rsidR="007463C3" w:rsidRPr="003500E0">
        <w:rPr>
          <w:szCs w:val="22"/>
        </w:rPr>
        <w:t> </w:t>
      </w:r>
      <w:r w:rsidRPr="003500E0">
        <w:rPr>
          <w:szCs w:val="22"/>
        </w:rPr>
        <w:t>(“</w:t>
      </w:r>
      <w:r w:rsidRPr="003500E0">
        <w:rPr>
          <w:b/>
          <w:szCs w:val="22"/>
        </w:rPr>
        <w:t>Valor Total da Emissão</w:t>
      </w:r>
      <w:r w:rsidRPr="003500E0">
        <w:rPr>
          <w:szCs w:val="22"/>
        </w:rPr>
        <w:t>”).</w:t>
      </w:r>
    </w:p>
    <w:p w:rsidR="000F421E" w:rsidRPr="003500E0" w:rsidRDefault="00CD05B7" w:rsidP="003500E0">
      <w:pPr>
        <w:pStyle w:val="Level2"/>
        <w:widowControl w:val="0"/>
        <w:tabs>
          <w:tab w:val="left" w:pos="1276"/>
        </w:tabs>
        <w:suppressAutoHyphens/>
        <w:spacing w:after="340" w:line="293" w:lineRule="auto"/>
        <w:rPr>
          <w:szCs w:val="22"/>
        </w:rPr>
      </w:pPr>
      <w:r w:rsidRPr="003500E0">
        <w:rPr>
          <w:szCs w:val="22"/>
          <w:u w:val="single"/>
        </w:rPr>
        <w:t>Quantidade de Debêntures</w:t>
      </w:r>
      <w:r w:rsidR="00BE3409" w:rsidRPr="003500E0">
        <w:rPr>
          <w:szCs w:val="22"/>
        </w:rPr>
        <w:t xml:space="preserve">. </w:t>
      </w:r>
      <w:r w:rsidRPr="003500E0">
        <w:rPr>
          <w:szCs w:val="22"/>
        </w:rPr>
        <w:t xml:space="preserve">Serão emitidas </w:t>
      </w:r>
      <w:r w:rsidR="00E90E52" w:rsidRPr="003500E0">
        <w:rPr>
          <w:szCs w:val="22"/>
        </w:rPr>
        <w:t>50</w:t>
      </w:r>
      <w:r w:rsidR="007463C3" w:rsidRPr="003500E0">
        <w:rPr>
          <w:szCs w:val="22"/>
        </w:rPr>
        <w:t> </w:t>
      </w:r>
      <w:r w:rsidRPr="003500E0">
        <w:rPr>
          <w:szCs w:val="22"/>
        </w:rPr>
        <w:t>(</w:t>
      </w:r>
      <w:r w:rsidR="00E90E52" w:rsidRPr="003500E0">
        <w:rPr>
          <w:szCs w:val="22"/>
        </w:rPr>
        <w:t>cinquenta</w:t>
      </w:r>
      <w:r w:rsidRPr="003500E0">
        <w:rPr>
          <w:szCs w:val="22"/>
        </w:rPr>
        <w:t>) Debêntures</w:t>
      </w:r>
      <w:r w:rsidR="00BE3409" w:rsidRPr="003500E0">
        <w:rPr>
          <w:szCs w:val="22"/>
        </w:rPr>
        <w:t>.</w:t>
      </w:r>
      <w:bookmarkStart w:id="126" w:name="_DV_M70"/>
      <w:bookmarkStart w:id="127" w:name="_DV_M72"/>
      <w:bookmarkStart w:id="128" w:name="_DV_M73"/>
      <w:bookmarkEnd w:id="126"/>
      <w:bookmarkEnd w:id="127"/>
      <w:bookmarkEnd w:id="128"/>
    </w:p>
    <w:p w:rsidR="000F421E" w:rsidRPr="003500E0" w:rsidRDefault="00881384" w:rsidP="003500E0">
      <w:pPr>
        <w:pStyle w:val="Level2"/>
        <w:spacing w:after="340" w:line="293" w:lineRule="auto"/>
        <w:rPr>
          <w:szCs w:val="22"/>
        </w:rPr>
      </w:pPr>
      <w:r w:rsidRPr="003500E0">
        <w:rPr>
          <w:szCs w:val="22"/>
          <w:u w:val="single"/>
        </w:rPr>
        <w:t>Séries</w:t>
      </w:r>
      <w:r w:rsidRPr="003500E0">
        <w:rPr>
          <w:szCs w:val="22"/>
        </w:rPr>
        <w:t>. A Emissão será realizada em série única.</w:t>
      </w:r>
    </w:p>
    <w:p w:rsidR="000F421E" w:rsidRPr="003500E0" w:rsidRDefault="00CD05B7" w:rsidP="003500E0">
      <w:pPr>
        <w:pStyle w:val="Level2"/>
        <w:widowControl w:val="0"/>
        <w:tabs>
          <w:tab w:val="left" w:pos="1276"/>
        </w:tabs>
        <w:suppressAutoHyphens/>
        <w:spacing w:after="340" w:line="293" w:lineRule="auto"/>
        <w:rPr>
          <w:szCs w:val="22"/>
        </w:rPr>
      </w:pPr>
      <w:r w:rsidRPr="003500E0">
        <w:rPr>
          <w:szCs w:val="22"/>
          <w:u w:val="single"/>
        </w:rPr>
        <w:t xml:space="preserve">Instituição </w:t>
      </w:r>
      <w:proofErr w:type="spellStart"/>
      <w:r w:rsidRPr="003500E0">
        <w:rPr>
          <w:szCs w:val="22"/>
          <w:u w:val="single"/>
        </w:rPr>
        <w:t>Escrituradora</w:t>
      </w:r>
      <w:proofErr w:type="spellEnd"/>
      <w:r w:rsidRPr="003500E0">
        <w:rPr>
          <w:szCs w:val="22"/>
          <w:u w:val="single"/>
        </w:rPr>
        <w:t xml:space="preserve"> e Mandatária</w:t>
      </w:r>
      <w:r w:rsidRPr="003500E0">
        <w:rPr>
          <w:szCs w:val="22"/>
        </w:rPr>
        <w:t xml:space="preserve">. </w:t>
      </w:r>
      <w:r w:rsidR="002E7510" w:rsidRPr="003500E0">
        <w:rPr>
          <w:szCs w:val="22"/>
        </w:rPr>
        <w:t xml:space="preserve">A instituição prestadora de serviços de escrituração e mandatária das </w:t>
      </w:r>
      <w:r w:rsidR="002E7510" w:rsidRPr="003500E0">
        <w:rPr>
          <w:rFonts w:eastAsia="Arial Unicode MS"/>
          <w:color w:val="000000"/>
          <w:szCs w:val="22"/>
        </w:rPr>
        <w:t>Debêntures</w:t>
      </w:r>
      <w:bookmarkStart w:id="129" w:name="_DV_C139"/>
      <w:r w:rsidR="002E7510" w:rsidRPr="003500E0">
        <w:rPr>
          <w:rFonts w:eastAsia="Arial Unicode MS"/>
          <w:color w:val="000000"/>
          <w:szCs w:val="22"/>
        </w:rPr>
        <w:t xml:space="preserve"> é </w:t>
      </w:r>
      <w:del w:id="130" w:author="Maria Carolina" w:date="2014-04-24T10:49:00Z">
        <w:r w:rsidR="002E7510" w:rsidRPr="00F1158E">
          <w:rPr>
            <w:rFonts w:eastAsia="Arial Unicode MS"/>
            <w:color w:val="000000"/>
            <w:szCs w:val="22"/>
          </w:rPr>
          <w:delText>[</w:delText>
        </w:r>
      </w:del>
      <w:r w:rsidR="002E7510" w:rsidRPr="003500E0">
        <w:rPr>
          <w:rFonts w:eastAsia="Arial Unicode MS"/>
          <w:color w:val="000000"/>
          <w:szCs w:val="22"/>
        </w:rPr>
        <w:t xml:space="preserve">o </w:t>
      </w:r>
      <w:bookmarkEnd w:id="129"/>
      <w:r w:rsidR="002E7510" w:rsidRPr="003500E0">
        <w:rPr>
          <w:rFonts w:eastAsia="Arial Unicode MS"/>
          <w:color w:val="000000"/>
          <w:szCs w:val="22"/>
        </w:rPr>
        <w:t>Banco Bradesco S.A., instituição financeira com sede na Cidade de Deus, Vila Yara, Cidade de Osasco, Estado de São Paulo, inscrita no CNPJ/MF sob o n.º 60.746.948/0001-12</w:t>
      </w:r>
      <w:del w:id="131" w:author="Maria Carolina" w:date="2014-04-24T10:49:00Z">
        <w:r w:rsidR="002E7510" w:rsidRPr="00F1158E">
          <w:rPr>
            <w:rFonts w:eastAsia="Arial Unicode MS"/>
            <w:color w:val="000000"/>
            <w:szCs w:val="22"/>
          </w:rPr>
          <w:delText>]</w:delText>
        </w:r>
      </w:del>
      <w:r w:rsidR="002676FC" w:rsidRPr="003500E0">
        <w:rPr>
          <w:rFonts w:eastAsia="Arial Unicode MS"/>
          <w:color w:val="000000"/>
          <w:szCs w:val="22"/>
        </w:rPr>
        <w:t> </w:t>
      </w:r>
      <w:r w:rsidRPr="003500E0">
        <w:rPr>
          <w:szCs w:val="22"/>
        </w:rPr>
        <w:t>(“</w:t>
      </w:r>
      <w:r w:rsidRPr="003500E0">
        <w:rPr>
          <w:b/>
          <w:szCs w:val="22"/>
        </w:rPr>
        <w:t xml:space="preserve">Instituição </w:t>
      </w:r>
      <w:proofErr w:type="spellStart"/>
      <w:r w:rsidRPr="003500E0">
        <w:rPr>
          <w:b/>
          <w:szCs w:val="22"/>
        </w:rPr>
        <w:t>Escrituradora</w:t>
      </w:r>
      <w:proofErr w:type="spellEnd"/>
      <w:r w:rsidRPr="003500E0">
        <w:rPr>
          <w:b/>
          <w:szCs w:val="22"/>
        </w:rPr>
        <w:t xml:space="preserve"> e Mandatária</w:t>
      </w:r>
      <w:r w:rsidRPr="003500E0">
        <w:rPr>
          <w:szCs w:val="22"/>
        </w:rPr>
        <w:t>”).</w:t>
      </w:r>
    </w:p>
    <w:p w:rsidR="000F421E" w:rsidRPr="003500E0" w:rsidRDefault="00881384" w:rsidP="003500E0">
      <w:pPr>
        <w:pStyle w:val="Level2"/>
        <w:widowControl w:val="0"/>
        <w:tabs>
          <w:tab w:val="left" w:pos="1276"/>
        </w:tabs>
        <w:suppressAutoHyphens/>
        <w:spacing w:after="340" w:line="293" w:lineRule="auto"/>
        <w:rPr>
          <w:szCs w:val="22"/>
        </w:rPr>
      </w:pPr>
      <w:r w:rsidRPr="003500E0">
        <w:rPr>
          <w:szCs w:val="22"/>
          <w:u w:val="single"/>
        </w:rPr>
        <w:t>Banco Liquidante</w:t>
      </w:r>
      <w:r w:rsidRPr="003500E0">
        <w:rPr>
          <w:szCs w:val="22"/>
        </w:rPr>
        <w:t xml:space="preserve">. </w:t>
      </w:r>
      <w:r w:rsidR="00CD05B7" w:rsidRPr="003500E0">
        <w:rPr>
          <w:szCs w:val="22"/>
        </w:rPr>
        <w:t xml:space="preserve">O banco liquidante da presente Emissão será </w:t>
      </w:r>
      <w:del w:id="132" w:author="Maria Carolina" w:date="2014-04-24T10:49:00Z">
        <w:r w:rsidR="002E7510" w:rsidRPr="00F1158E">
          <w:rPr>
            <w:szCs w:val="22"/>
          </w:rPr>
          <w:delText>[</w:delText>
        </w:r>
      </w:del>
      <w:r w:rsidR="00CD05B7" w:rsidRPr="003500E0">
        <w:rPr>
          <w:szCs w:val="22"/>
        </w:rPr>
        <w:t xml:space="preserve">o </w:t>
      </w:r>
      <w:r w:rsidR="002E7510" w:rsidRPr="003500E0">
        <w:rPr>
          <w:rFonts w:eastAsia="Arial Unicode MS"/>
          <w:color w:val="000000"/>
          <w:szCs w:val="22"/>
        </w:rPr>
        <w:t>Banco Bradesco S.A., instituição financeira com sede na Cidade de Deus, Vila Yara, Cidade de Osasco, Estado de São Paulo, inscrita no CNPJ/MF sob o n.º 60.746.948/0001-12</w:t>
      </w:r>
      <w:del w:id="133" w:author="Maria Carolina" w:date="2014-04-24T10:49:00Z">
        <w:r w:rsidR="002E7510" w:rsidRPr="00F1158E">
          <w:rPr>
            <w:rFonts w:eastAsia="Arial Unicode MS"/>
            <w:color w:val="000000"/>
            <w:szCs w:val="22"/>
          </w:rPr>
          <w:delText>]</w:delText>
        </w:r>
      </w:del>
      <w:r w:rsidR="002676FC" w:rsidRPr="003500E0">
        <w:rPr>
          <w:rFonts w:eastAsia="Arial Unicode MS"/>
          <w:color w:val="000000"/>
          <w:szCs w:val="22"/>
        </w:rPr>
        <w:t> </w:t>
      </w:r>
      <w:r w:rsidR="00CD05B7" w:rsidRPr="003500E0">
        <w:rPr>
          <w:szCs w:val="22"/>
        </w:rPr>
        <w:t>(“</w:t>
      </w:r>
      <w:r w:rsidR="00CD05B7" w:rsidRPr="003500E0">
        <w:rPr>
          <w:b/>
          <w:szCs w:val="22"/>
        </w:rPr>
        <w:t>Banco Liquidante</w:t>
      </w:r>
      <w:r w:rsidR="00CD05B7" w:rsidRPr="003500E0">
        <w:rPr>
          <w:szCs w:val="22"/>
        </w:rPr>
        <w:t>”).</w:t>
      </w:r>
    </w:p>
    <w:p w:rsidR="000F421E" w:rsidRPr="003500E0" w:rsidRDefault="00CD05B7" w:rsidP="003500E0">
      <w:pPr>
        <w:pStyle w:val="Level2"/>
        <w:widowControl w:val="0"/>
        <w:tabs>
          <w:tab w:val="left" w:pos="1276"/>
        </w:tabs>
        <w:suppressAutoHyphens/>
        <w:spacing w:after="340" w:line="293" w:lineRule="auto"/>
        <w:rPr>
          <w:color w:val="000000"/>
          <w:szCs w:val="22"/>
        </w:rPr>
      </w:pPr>
      <w:r w:rsidRPr="003500E0">
        <w:rPr>
          <w:szCs w:val="22"/>
          <w:u w:val="single"/>
        </w:rPr>
        <w:t>Imunidade de Debenturistas</w:t>
      </w:r>
      <w:r w:rsidRPr="003500E0">
        <w:rPr>
          <w:szCs w:val="22"/>
        </w:rPr>
        <w:t>.</w:t>
      </w:r>
      <w:r w:rsidR="00BE3409" w:rsidRPr="003500E0">
        <w:rPr>
          <w:szCs w:val="22"/>
        </w:rPr>
        <w:t xml:space="preserve"> </w:t>
      </w:r>
      <w:r w:rsidRPr="003500E0">
        <w:rPr>
          <w:szCs w:val="22"/>
        </w:rPr>
        <w:t xml:space="preserve">Caso qualquer Debenturista goze de algum tipo de imunidade ou isenção tributária, este deverá encaminhar ao Banco Liquidante e Instituição </w:t>
      </w:r>
      <w:proofErr w:type="spellStart"/>
      <w:r w:rsidRPr="003500E0">
        <w:rPr>
          <w:szCs w:val="22"/>
        </w:rPr>
        <w:t>Escrituradora</w:t>
      </w:r>
      <w:proofErr w:type="spellEnd"/>
      <w:r w:rsidRPr="003500E0">
        <w:rPr>
          <w:szCs w:val="22"/>
        </w:rPr>
        <w:t xml:space="preserve"> e Mandatária, no prazo mínimo de 10</w:t>
      </w:r>
      <w:r w:rsidR="007463C3" w:rsidRPr="003500E0">
        <w:rPr>
          <w:szCs w:val="22"/>
        </w:rPr>
        <w:t> </w:t>
      </w:r>
      <w:r w:rsidRPr="003500E0">
        <w:rPr>
          <w:szCs w:val="22"/>
        </w:rPr>
        <w:t xml:space="preserve">(dez) Dias Úteis antes da </w:t>
      </w:r>
      <w:r w:rsidRPr="003500E0">
        <w:rPr>
          <w:color w:val="000000"/>
          <w:szCs w:val="22"/>
        </w:rPr>
        <w:t>data</w:t>
      </w:r>
      <w:r w:rsidRPr="003500E0">
        <w:rPr>
          <w:szCs w:val="22"/>
        </w:rPr>
        <w:t xml:space="preserve"> prevista para recebimento de valores relativos às Debêntures, documentação comprobatória dessa imunidade ou isenção tributária julgada apropriada pelo Banco Liquidante e Instituição </w:t>
      </w:r>
      <w:proofErr w:type="spellStart"/>
      <w:r w:rsidRPr="003500E0">
        <w:rPr>
          <w:szCs w:val="22"/>
        </w:rPr>
        <w:t>Escrituradora</w:t>
      </w:r>
      <w:proofErr w:type="spellEnd"/>
      <w:r w:rsidRPr="003500E0">
        <w:rPr>
          <w:szCs w:val="22"/>
        </w:rPr>
        <w:t xml:space="preserve"> e Mandatária, </w:t>
      </w:r>
      <w:proofErr w:type="gramStart"/>
      <w:r w:rsidRPr="003500E0">
        <w:rPr>
          <w:szCs w:val="22"/>
        </w:rPr>
        <w:t>sob pena</w:t>
      </w:r>
      <w:proofErr w:type="gramEnd"/>
      <w:r w:rsidRPr="003500E0">
        <w:rPr>
          <w:szCs w:val="22"/>
        </w:rPr>
        <w:t xml:space="preserve"> de ter descontado dos rendimentos das Debêntures os valores devidos nos termos da legislação tributária em vigor.</w:t>
      </w:r>
    </w:p>
    <w:p w:rsidR="000F421E" w:rsidRPr="003500E0" w:rsidRDefault="00C05E58" w:rsidP="003500E0">
      <w:pPr>
        <w:pStyle w:val="Level2"/>
        <w:spacing w:after="340" w:line="293" w:lineRule="auto"/>
        <w:rPr>
          <w:szCs w:val="22"/>
        </w:rPr>
      </w:pPr>
      <w:bookmarkStart w:id="134" w:name="_Ref382067881"/>
      <w:r w:rsidRPr="003500E0">
        <w:rPr>
          <w:szCs w:val="22"/>
          <w:u w:val="single"/>
        </w:rPr>
        <w:t>Colocação</w:t>
      </w:r>
      <w:bookmarkStart w:id="135" w:name="_DV_M62"/>
      <w:bookmarkEnd w:id="135"/>
      <w:r w:rsidRPr="003500E0">
        <w:rPr>
          <w:szCs w:val="22"/>
        </w:rPr>
        <w:t xml:space="preserve">. As Debêntures serão objeto de distribuição pública, com esforços restritos de colocação, nos termos da Instrução CVM 476, com a intermediação do Banco </w:t>
      </w:r>
      <w:r w:rsidR="00997E8A" w:rsidRPr="003500E0">
        <w:rPr>
          <w:szCs w:val="22"/>
        </w:rPr>
        <w:t>ABC Brasil </w:t>
      </w:r>
      <w:r w:rsidRPr="003500E0">
        <w:rPr>
          <w:szCs w:val="22"/>
        </w:rPr>
        <w:t xml:space="preserve">S.A., instituição integrante do sistema de distribuição de valores mobiliários, com estabelecimento </w:t>
      </w:r>
      <w:r w:rsidR="006A065B" w:rsidRPr="003500E0">
        <w:rPr>
          <w:szCs w:val="22"/>
        </w:rPr>
        <w:t>na Cidade de São Paulo e Estado de São Paulo</w:t>
      </w:r>
      <w:r w:rsidRPr="003500E0">
        <w:rPr>
          <w:szCs w:val="22"/>
        </w:rPr>
        <w:t xml:space="preserve">, </w:t>
      </w:r>
      <w:r w:rsidR="006A065B" w:rsidRPr="003500E0">
        <w:rPr>
          <w:szCs w:val="22"/>
        </w:rPr>
        <w:t xml:space="preserve">Avenida </w:t>
      </w:r>
      <w:r w:rsidR="00E66ED8" w:rsidRPr="003500E0">
        <w:rPr>
          <w:szCs w:val="22"/>
        </w:rPr>
        <w:t xml:space="preserve">Presidente </w:t>
      </w:r>
      <w:r w:rsidR="006A065B" w:rsidRPr="003500E0">
        <w:rPr>
          <w:szCs w:val="22"/>
        </w:rPr>
        <w:t>Juscelino Kubitschek, n.º 1.400, 4º andar</w:t>
      </w:r>
      <w:r w:rsidRPr="003500E0">
        <w:rPr>
          <w:szCs w:val="22"/>
        </w:rPr>
        <w:t>, inscrita no CNPJ/MF sob o n.º </w:t>
      </w:r>
      <w:r w:rsidR="006A065B" w:rsidRPr="003500E0">
        <w:rPr>
          <w:szCs w:val="22"/>
        </w:rPr>
        <w:t>28.195.667/0001-06</w:t>
      </w:r>
      <w:r w:rsidR="00997E8A" w:rsidRPr="003500E0">
        <w:rPr>
          <w:szCs w:val="22"/>
        </w:rPr>
        <w:t> </w:t>
      </w:r>
      <w:r w:rsidRPr="003500E0">
        <w:rPr>
          <w:szCs w:val="22"/>
        </w:rPr>
        <w:t>(“</w:t>
      </w:r>
      <w:r w:rsidRPr="003500E0">
        <w:rPr>
          <w:b/>
          <w:szCs w:val="22"/>
        </w:rPr>
        <w:t>Coordenador Líder</w:t>
      </w:r>
      <w:r w:rsidRPr="003500E0">
        <w:rPr>
          <w:szCs w:val="22"/>
        </w:rPr>
        <w:t xml:space="preserve">”), sob o regime de garantia firme de colocação, nos termos do “Contrato de Estruturação, Coordenação e Distribuição Pública, com Esforços Restritos de Colocação, sob o Regime de Garantia Firme de Colocação, de Debêntures Simples, não Conversíveis em Ações, </w:t>
      </w:r>
      <w:r w:rsidR="00156F97" w:rsidRPr="003500E0">
        <w:rPr>
          <w:szCs w:val="22"/>
        </w:rPr>
        <w:t xml:space="preserve">da Espécie </w:t>
      </w:r>
      <w:r w:rsidR="00997E8A" w:rsidRPr="003500E0">
        <w:rPr>
          <w:szCs w:val="22"/>
        </w:rPr>
        <w:t xml:space="preserve">Quirografária, </w:t>
      </w:r>
      <w:r w:rsidR="00156F97" w:rsidRPr="003500E0">
        <w:rPr>
          <w:szCs w:val="22"/>
        </w:rPr>
        <w:t>com Garantia Fidejussória</w:t>
      </w:r>
      <w:r w:rsidRPr="003500E0">
        <w:rPr>
          <w:szCs w:val="22"/>
        </w:rPr>
        <w:t xml:space="preserve">, em Série Única, da </w:t>
      </w:r>
      <w:r w:rsidR="00AB0702" w:rsidRPr="003500E0">
        <w:rPr>
          <w:szCs w:val="22"/>
        </w:rPr>
        <w:t xml:space="preserve">Santa Vitória do </w:t>
      </w:r>
      <w:proofErr w:type="gramStart"/>
      <w:r w:rsidR="00AB0702" w:rsidRPr="003500E0">
        <w:rPr>
          <w:szCs w:val="22"/>
        </w:rPr>
        <w:t>Palmar Energias</w:t>
      </w:r>
      <w:proofErr w:type="gramEnd"/>
      <w:r w:rsidR="00AB0702" w:rsidRPr="003500E0">
        <w:rPr>
          <w:szCs w:val="22"/>
        </w:rPr>
        <w:t xml:space="preserve"> Renováveis S.A.</w:t>
      </w:r>
      <w:r w:rsidRPr="003500E0">
        <w:rPr>
          <w:szCs w:val="22"/>
        </w:rPr>
        <w:t xml:space="preserve">”, </w:t>
      </w:r>
      <w:ins w:id="136" w:author="Maria Carolina" w:date="2014-04-24T10:49:00Z">
        <w:r w:rsidR="00C214BF" w:rsidRPr="003500E0">
          <w:rPr>
            <w:szCs w:val="22"/>
          </w:rPr>
          <w:t xml:space="preserve">a ser </w:t>
        </w:r>
      </w:ins>
      <w:r w:rsidRPr="003500E0">
        <w:rPr>
          <w:szCs w:val="22"/>
        </w:rPr>
        <w:t>celebrado entre a Emissora e o Coordenador Líder</w:t>
      </w:r>
      <w:del w:id="137" w:author="Maria Carolina" w:date="2014-04-24T10:49:00Z">
        <w:r w:rsidR="00997E8A" w:rsidRPr="00F1158E">
          <w:rPr>
            <w:szCs w:val="22"/>
          </w:rPr>
          <w:delText xml:space="preserve"> nesta data</w:delText>
        </w:r>
      </w:del>
      <w:r w:rsidRPr="003500E0">
        <w:rPr>
          <w:szCs w:val="22"/>
        </w:rPr>
        <w:t> (“</w:t>
      </w:r>
      <w:r w:rsidRPr="003500E0">
        <w:rPr>
          <w:b/>
          <w:szCs w:val="22"/>
        </w:rPr>
        <w:t>Contrato de Distribuição</w:t>
      </w:r>
      <w:r w:rsidRPr="003500E0">
        <w:rPr>
          <w:szCs w:val="22"/>
        </w:rPr>
        <w:t>”).</w:t>
      </w:r>
    </w:p>
    <w:p w:rsidR="000F421E" w:rsidRPr="003500E0" w:rsidRDefault="00C05E58" w:rsidP="003500E0">
      <w:pPr>
        <w:pStyle w:val="Level3"/>
        <w:spacing w:after="340" w:line="293" w:lineRule="auto"/>
        <w:rPr>
          <w:szCs w:val="22"/>
        </w:rPr>
      </w:pPr>
      <w:bookmarkStart w:id="138" w:name="_Ref382068053"/>
      <w:r w:rsidRPr="003500E0">
        <w:rPr>
          <w:szCs w:val="22"/>
        </w:rPr>
        <w:t>A Oferta será realizada em observância ao plano de distribuição previamente acordado entre a Emissora e o Coordenador Líder, conforme estabelecido nesta Escritura de Emissão e no Contrato de Distribuição (“</w:t>
      </w:r>
      <w:r w:rsidRPr="003500E0">
        <w:rPr>
          <w:b/>
          <w:szCs w:val="22"/>
        </w:rPr>
        <w:t>Plano de Distribuição</w:t>
      </w:r>
      <w:r w:rsidRPr="003500E0">
        <w:rPr>
          <w:szCs w:val="22"/>
        </w:rPr>
        <w:t>”).</w:t>
      </w:r>
      <w:bookmarkEnd w:id="138"/>
    </w:p>
    <w:p w:rsidR="00C05E58" w:rsidRPr="003500E0" w:rsidRDefault="00C05E58" w:rsidP="003500E0">
      <w:pPr>
        <w:pStyle w:val="Level3"/>
        <w:spacing w:after="340" w:line="293" w:lineRule="auto"/>
        <w:rPr>
          <w:szCs w:val="22"/>
        </w:rPr>
      </w:pPr>
      <w:r w:rsidRPr="003500E0">
        <w:rPr>
          <w:szCs w:val="22"/>
        </w:rPr>
        <w:t>O Plano de Distribuição seguirá o procedimento descrito na Instrução CVM 476. Para tanto, o Coordenador Líder poderá acessar, no máximo, 50 (cinquenta) Investidores Qualificados, sendo possível a subscrição ou aquisição por, no máximo, 20 (vinte) Investidores Qualificados.</w:t>
      </w:r>
    </w:p>
    <w:p w:rsidR="000F421E" w:rsidRPr="003500E0" w:rsidRDefault="00F36D48" w:rsidP="003500E0">
      <w:pPr>
        <w:pStyle w:val="Level2"/>
        <w:spacing w:after="340" w:line="293" w:lineRule="auto"/>
        <w:rPr>
          <w:szCs w:val="22"/>
        </w:rPr>
      </w:pPr>
      <w:bookmarkStart w:id="139" w:name="_Ref382067971"/>
      <w:r w:rsidRPr="003500E0">
        <w:rPr>
          <w:szCs w:val="22"/>
          <w:u w:val="single"/>
        </w:rPr>
        <w:t>Investidores Qualificados</w:t>
      </w:r>
      <w:r w:rsidRPr="003500E0">
        <w:rPr>
          <w:szCs w:val="22"/>
        </w:rPr>
        <w:t xml:space="preserve">. </w:t>
      </w:r>
      <w:r w:rsidR="00C05E58" w:rsidRPr="003500E0">
        <w:rPr>
          <w:szCs w:val="22"/>
        </w:rPr>
        <w:t>A Oferta terá como público alvo exclusivamente investidores qualificados, assim definidos nos termos do artigo 109 da Instrução CVM n.º 409, de 18 de agosto de 2004, conforme alterada, observado ainda o disposto no artigo 4º da Instrução CVM 476 (“</w:t>
      </w:r>
      <w:r w:rsidR="00C05E58" w:rsidRPr="003500E0">
        <w:rPr>
          <w:b/>
          <w:szCs w:val="22"/>
        </w:rPr>
        <w:t>Investidores Qualificados</w:t>
      </w:r>
      <w:r w:rsidR="00C05E58" w:rsidRPr="003500E0">
        <w:rPr>
          <w:szCs w:val="22"/>
        </w:rPr>
        <w:t>”).</w:t>
      </w:r>
      <w:bookmarkEnd w:id="139"/>
    </w:p>
    <w:p w:rsidR="000F421E" w:rsidRPr="003500E0" w:rsidRDefault="00C05E58" w:rsidP="003500E0">
      <w:pPr>
        <w:pStyle w:val="Level3"/>
        <w:spacing w:after="340" w:line="293" w:lineRule="auto"/>
        <w:rPr>
          <w:szCs w:val="22"/>
        </w:rPr>
      </w:pPr>
      <w:r w:rsidRPr="003500E0">
        <w:rPr>
          <w:szCs w:val="22"/>
        </w:rPr>
        <w:t>Nos termos da Instrução CVM 476</w:t>
      </w:r>
      <w:r w:rsidR="0011724C" w:rsidRPr="003500E0">
        <w:rPr>
          <w:szCs w:val="22"/>
        </w:rPr>
        <w:t>,</w:t>
      </w:r>
      <w:r w:rsidRPr="003500E0">
        <w:rPr>
          <w:szCs w:val="22"/>
        </w:rPr>
        <w:t xml:space="preserve"> e para fins da Oferta</w:t>
      </w:r>
      <w:r w:rsidR="0011724C" w:rsidRPr="003500E0">
        <w:rPr>
          <w:szCs w:val="22"/>
        </w:rPr>
        <w:t>,</w:t>
      </w:r>
      <w:r w:rsidRPr="003500E0">
        <w:rPr>
          <w:szCs w:val="22"/>
        </w:rPr>
        <w:t xml:space="preserve"> (i) todos os fundos de investimento serão considerados Investidores Qualificados, ainda que se destinem a investidores não qualificados; e (</w:t>
      </w:r>
      <w:proofErr w:type="spellStart"/>
      <w:r w:rsidRPr="003500E0">
        <w:rPr>
          <w:szCs w:val="22"/>
        </w:rPr>
        <w:t>ii</w:t>
      </w:r>
      <w:proofErr w:type="spellEnd"/>
      <w:r w:rsidRPr="003500E0">
        <w:rPr>
          <w:szCs w:val="22"/>
        </w:rPr>
        <w:t>) as pessoas naturais e jurídicas consideradas Investidores Qualificados deverão subscrever ou adquirir, no âmbito da Oferta, Debêntures no montante mínimo de R$1.000.000,00 (um milhão de reais).</w:t>
      </w:r>
    </w:p>
    <w:p w:rsidR="00C05E58" w:rsidRPr="003500E0" w:rsidRDefault="00C05E58" w:rsidP="003500E0">
      <w:pPr>
        <w:pStyle w:val="Level3"/>
        <w:spacing w:after="340" w:line="293" w:lineRule="auto"/>
        <w:rPr>
          <w:szCs w:val="22"/>
        </w:rPr>
      </w:pPr>
      <w:r w:rsidRPr="003500E0">
        <w:rPr>
          <w:szCs w:val="22"/>
        </w:rPr>
        <w:t xml:space="preserve">A Emissão e a Oferta não poderão ter seu valor e quantidade </w:t>
      </w:r>
      <w:del w:id="140" w:author="Maria Carolina" w:date="2014-04-24T10:49:00Z">
        <w:r w:rsidRPr="00F1158E">
          <w:rPr>
            <w:szCs w:val="22"/>
          </w:rPr>
          <w:delText>aumentados</w:delText>
        </w:r>
      </w:del>
      <w:ins w:id="141" w:author="Maria Carolina" w:date="2014-04-24T10:49:00Z">
        <w:r w:rsidR="00735DF0" w:rsidRPr="003500E0">
          <w:rPr>
            <w:szCs w:val="22"/>
          </w:rPr>
          <w:t>alterados</w:t>
        </w:r>
      </w:ins>
      <w:r w:rsidRPr="003500E0">
        <w:rPr>
          <w:szCs w:val="22"/>
        </w:rPr>
        <w:t xml:space="preserve"> em nenhuma hipótese.</w:t>
      </w:r>
    </w:p>
    <w:p w:rsidR="00C05E58" w:rsidRPr="003500E0" w:rsidRDefault="00C05E58" w:rsidP="003500E0">
      <w:pPr>
        <w:pStyle w:val="Level3"/>
        <w:spacing w:after="340" w:line="293" w:lineRule="auto"/>
        <w:rPr>
          <w:szCs w:val="22"/>
        </w:rPr>
      </w:pPr>
      <w:r w:rsidRPr="003500E0">
        <w:rPr>
          <w:szCs w:val="22"/>
        </w:rPr>
        <w:t>A colocação das Debêntures será realizada de acordo com os procedimentos do MDA, administrado e operacionalizado pela CETIP e com o Plano de Distribuição descrito na Cláusula </w:t>
      </w:r>
      <w:r w:rsidRPr="003500E0">
        <w:rPr>
          <w:szCs w:val="22"/>
        </w:rPr>
        <w:fldChar w:fldCharType="begin"/>
      </w:r>
      <w:r w:rsidRPr="003500E0">
        <w:rPr>
          <w:szCs w:val="22"/>
        </w:rPr>
        <w:instrText xml:space="preserve"> REF _Ref382068053 \n \p \h  \* MERGEFORMAT </w:instrText>
      </w:r>
      <w:r w:rsidRPr="003500E0">
        <w:rPr>
          <w:szCs w:val="22"/>
        </w:rPr>
      </w:r>
      <w:r w:rsidRPr="003500E0">
        <w:rPr>
          <w:szCs w:val="22"/>
        </w:rPr>
        <w:fldChar w:fldCharType="separate"/>
      </w:r>
      <w:r w:rsidR="003500E0">
        <w:rPr>
          <w:szCs w:val="22"/>
        </w:rPr>
        <w:t>5.8.1 acima</w:t>
      </w:r>
      <w:r w:rsidRPr="003500E0">
        <w:rPr>
          <w:szCs w:val="22"/>
        </w:rPr>
        <w:fldChar w:fldCharType="end"/>
      </w:r>
      <w:r w:rsidRPr="003500E0">
        <w:rPr>
          <w:szCs w:val="22"/>
        </w:rPr>
        <w:t>.</w:t>
      </w:r>
    </w:p>
    <w:p w:rsidR="000F421E" w:rsidRPr="003500E0" w:rsidRDefault="00C05E58" w:rsidP="003500E0">
      <w:pPr>
        <w:pStyle w:val="Level3"/>
        <w:spacing w:after="340" w:line="293" w:lineRule="auto"/>
        <w:rPr>
          <w:szCs w:val="22"/>
        </w:rPr>
      </w:pPr>
      <w:r w:rsidRPr="003500E0">
        <w:rPr>
          <w:szCs w:val="22"/>
        </w:rPr>
        <w:t>No ato de subscrição e integralização das Debêntures, cada Investidor Qualificado assinará declaração atestando, dentre outras coisas, estar ciente de que: (i) a Oferta não foi registrada perante a CVM; e (</w:t>
      </w:r>
      <w:proofErr w:type="spellStart"/>
      <w:r w:rsidRPr="003500E0">
        <w:rPr>
          <w:szCs w:val="22"/>
        </w:rPr>
        <w:t>ii</w:t>
      </w:r>
      <w:proofErr w:type="spellEnd"/>
      <w:r w:rsidRPr="003500E0">
        <w:rPr>
          <w:szCs w:val="22"/>
        </w:rPr>
        <w:t xml:space="preserve">) as Debêntures estão sujeitas às restrições de negociação previstas nesta Escritura de Emissão, no Contrato de Distribuição </w:t>
      </w:r>
      <w:r w:rsidR="0033212C" w:rsidRPr="003500E0">
        <w:rPr>
          <w:szCs w:val="22"/>
        </w:rPr>
        <w:t>e na regulamentação aplicável</w:t>
      </w:r>
      <w:r w:rsidRPr="003500E0">
        <w:rPr>
          <w:szCs w:val="22"/>
        </w:rPr>
        <w:t>.</w:t>
      </w:r>
    </w:p>
    <w:p w:rsidR="000F421E" w:rsidRPr="003500E0" w:rsidRDefault="007E2A87" w:rsidP="003500E0">
      <w:pPr>
        <w:pStyle w:val="Level2"/>
        <w:widowControl w:val="0"/>
        <w:suppressAutoHyphens/>
        <w:spacing w:after="340" w:line="293" w:lineRule="auto"/>
        <w:rPr>
          <w:b/>
          <w:szCs w:val="22"/>
        </w:rPr>
      </w:pPr>
      <w:r w:rsidRPr="003500E0">
        <w:rPr>
          <w:szCs w:val="22"/>
          <w:u w:val="single"/>
        </w:rPr>
        <w:t>Forma de Subscrição</w:t>
      </w:r>
      <w:r w:rsidRPr="003500E0">
        <w:rPr>
          <w:szCs w:val="22"/>
        </w:rPr>
        <w:t xml:space="preserve">. As Debêntures serão subscritas, a qualquer momento, a partir da data de início de distribuição, durante o prazo de colocação das Debêntures, pelo seu </w:t>
      </w:r>
      <w:r w:rsidR="00394774" w:rsidRPr="003500E0">
        <w:rPr>
          <w:szCs w:val="22"/>
        </w:rPr>
        <w:t>Valor Nominal Unitário</w:t>
      </w:r>
      <w:r w:rsidRPr="003500E0">
        <w:rPr>
          <w:szCs w:val="22"/>
        </w:rPr>
        <w:t xml:space="preserve">, acrescido da respectiva Remuneração, calculada </w:t>
      </w:r>
      <w:r w:rsidRPr="003500E0">
        <w:rPr>
          <w:i/>
          <w:szCs w:val="22"/>
        </w:rPr>
        <w:t xml:space="preserve">pro rata </w:t>
      </w:r>
      <w:proofErr w:type="spellStart"/>
      <w:r w:rsidRPr="003500E0">
        <w:rPr>
          <w:i/>
          <w:szCs w:val="22"/>
        </w:rPr>
        <w:t>temporis</w:t>
      </w:r>
      <w:proofErr w:type="spellEnd"/>
      <w:r w:rsidRPr="003500E0">
        <w:rPr>
          <w:szCs w:val="22"/>
        </w:rPr>
        <w:t xml:space="preserve"> desde a Data de Emissão até a data da efetiva integralização, utilizando-se </w:t>
      </w:r>
      <w:proofErr w:type="gramStart"/>
      <w:r w:rsidR="004604CD" w:rsidRPr="003500E0">
        <w:rPr>
          <w:szCs w:val="22"/>
        </w:rPr>
        <w:t>8</w:t>
      </w:r>
      <w:proofErr w:type="gramEnd"/>
      <w:r w:rsidRPr="003500E0">
        <w:rPr>
          <w:szCs w:val="22"/>
        </w:rPr>
        <w:t> (</w:t>
      </w:r>
      <w:r w:rsidR="004604CD" w:rsidRPr="003500E0">
        <w:rPr>
          <w:szCs w:val="22"/>
        </w:rPr>
        <w:t>oito</w:t>
      </w:r>
      <w:r w:rsidRPr="003500E0">
        <w:rPr>
          <w:szCs w:val="22"/>
        </w:rPr>
        <w:t>) casas decimais, sem arredondamento.</w:t>
      </w:r>
    </w:p>
    <w:p w:rsidR="000F421E" w:rsidRPr="003500E0" w:rsidRDefault="00B80847" w:rsidP="003500E0">
      <w:pPr>
        <w:pStyle w:val="Level2"/>
        <w:spacing w:after="340" w:line="293" w:lineRule="auto"/>
        <w:rPr>
          <w:b/>
          <w:szCs w:val="22"/>
        </w:rPr>
      </w:pPr>
      <w:r w:rsidRPr="003500E0">
        <w:rPr>
          <w:szCs w:val="22"/>
          <w:u w:val="single"/>
        </w:rPr>
        <w:t>Prazo de Integralização</w:t>
      </w:r>
      <w:r w:rsidRPr="003500E0">
        <w:rPr>
          <w:szCs w:val="22"/>
        </w:rPr>
        <w:t xml:space="preserve">. </w:t>
      </w:r>
      <w:r w:rsidR="00EF4DC2" w:rsidRPr="003500E0">
        <w:rPr>
          <w:szCs w:val="22"/>
        </w:rPr>
        <w:t>As Debêntures serão integralizadas, à vista, em moeda corrente nacional, no ato da subscrição, de acordo com as normas de liquidação e procedimentos estabe</w:t>
      </w:r>
      <w:r w:rsidR="00997E8A" w:rsidRPr="003500E0">
        <w:rPr>
          <w:szCs w:val="22"/>
        </w:rPr>
        <w:t>lecidos pela CETIP</w:t>
      </w:r>
      <w:r w:rsidR="00BD60A3" w:rsidRPr="003500E0">
        <w:rPr>
          <w:i/>
          <w:szCs w:val="22"/>
        </w:rPr>
        <w:t>.</w:t>
      </w:r>
    </w:p>
    <w:p w:rsidR="00A769CF" w:rsidRPr="003500E0" w:rsidRDefault="00CD05B7" w:rsidP="003500E0">
      <w:pPr>
        <w:pStyle w:val="Level1"/>
        <w:spacing w:before="0" w:after="340" w:line="293" w:lineRule="auto"/>
        <w:rPr>
          <w:szCs w:val="22"/>
        </w:rPr>
      </w:pPr>
      <w:r w:rsidRPr="003500E0">
        <w:rPr>
          <w:szCs w:val="22"/>
        </w:rPr>
        <w:t>DAS CARACTERÍSTICAS DAS DEBÊNTURES</w:t>
      </w:r>
      <w:bookmarkEnd w:id="134"/>
    </w:p>
    <w:p w:rsidR="001F260C" w:rsidRPr="003500E0" w:rsidRDefault="00881384" w:rsidP="003500E0">
      <w:pPr>
        <w:pStyle w:val="Level2"/>
        <w:spacing w:after="340" w:line="293" w:lineRule="auto"/>
        <w:rPr>
          <w:iCs/>
          <w:szCs w:val="22"/>
        </w:rPr>
      </w:pPr>
      <w:r w:rsidRPr="003500E0">
        <w:rPr>
          <w:szCs w:val="22"/>
          <w:u w:val="single"/>
        </w:rPr>
        <w:t>Forma</w:t>
      </w:r>
      <w:r w:rsidRPr="003500E0">
        <w:rPr>
          <w:szCs w:val="22"/>
        </w:rPr>
        <w:t>. As Debêntures serão emitidas sob a forma nominativa, escritural, sem a emissão de certificados ou cautelas.</w:t>
      </w:r>
    </w:p>
    <w:p w:rsidR="00A769CF" w:rsidRPr="003500E0" w:rsidRDefault="00881384" w:rsidP="003500E0">
      <w:pPr>
        <w:pStyle w:val="Level2"/>
        <w:spacing w:after="340" w:line="293" w:lineRule="auto"/>
        <w:rPr>
          <w:iCs/>
          <w:szCs w:val="22"/>
        </w:rPr>
      </w:pPr>
      <w:r w:rsidRPr="003500E0">
        <w:rPr>
          <w:szCs w:val="22"/>
          <w:u w:val="single"/>
        </w:rPr>
        <w:t>Conversibilidade</w:t>
      </w:r>
      <w:r w:rsidRPr="003500E0">
        <w:rPr>
          <w:szCs w:val="22"/>
        </w:rPr>
        <w:t>. As Debêntures serão simples</w:t>
      </w:r>
      <w:r w:rsidR="00100476" w:rsidRPr="003500E0">
        <w:rPr>
          <w:szCs w:val="22"/>
        </w:rPr>
        <w:t xml:space="preserve"> e</w:t>
      </w:r>
      <w:r w:rsidRPr="003500E0">
        <w:rPr>
          <w:szCs w:val="22"/>
        </w:rPr>
        <w:t>, portanto, não serão conversíveis em ações de emissão da Emissora.</w:t>
      </w:r>
    </w:p>
    <w:p w:rsidR="00A769CF" w:rsidRPr="003500E0" w:rsidRDefault="00881384" w:rsidP="003500E0">
      <w:pPr>
        <w:pStyle w:val="Level2"/>
        <w:spacing w:after="340" w:line="293" w:lineRule="auto"/>
        <w:rPr>
          <w:iCs/>
          <w:szCs w:val="22"/>
        </w:rPr>
      </w:pPr>
      <w:r w:rsidRPr="003500E0">
        <w:rPr>
          <w:szCs w:val="22"/>
          <w:u w:val="single"/>
        </w:rPr>
        <w:t>Comprovação da Titularidade das Debêntures</w:t>
      </w:r>
      <w:r w:rsidRPr="003500E0">
        <w:rPr>
          <w:szCs w:val="22"/>
        </w:rPr>
        <w:t xml:space="preserve">. Para todos os fins e efeitos legais, a titularidade das Debêntures será comprovada pelo extrato da conta de depósito emitido pela Instituição </w:t>
      </w:r>
      <w:proofErr w:type="spellStart"/>
      <w:r w:rsidRPr="003500E0">
        <w:rPr>
          <w:szCs w:val="22"/>
        </w:rPr>
        <w:t>Escrituradora</w:t>
      </w:r>
      <w:proofErr w:type="spellEnd"/>
      <w:r w:rsidRPr="003500E0">
        <w:rPr>
          <w:szCs w:val="22"/>
        </w:rPr>
        <w:t xml:space="preserve"> e Mandatária, na qualidade de instituição financeira responsável pela escrituração das Debêntures. Adicionalmente, será reconhecido como comprovante de titularidade das Debêntures o extrato expedido pela CETIP em nome do Debenturista quando as Debêntures estiverem custodiadas eletronicamente n</w:t>
      </w:r>
      <w:r w:rsidR="002E7510" w:rsidRPr="003500E0">
        <w:rPr>
          <w:szCs w:val="22"/>
        </w:rPr>
        <w:t>a CETIP</w:t>
      </w:r>
      <w:r w:rsidRPr="003500E0">
        <w:rPr>
          <w:szCs w:val="22"/>
        </w:rPr>
        <w:t>.</w:t>
      </w:r>
    </w:p>
    <w:p w:rsidR="00A769CF" w:rsidRPr="003500E0" w:rsidRDefault="00881384" w:rsidP="003500E0">
      <w:pPr>
        <w:pStyle w:val="Level2"/>
        <w:widowControl w:val="0"/>
        <w:suppressAutoHyphens/>
        <w:spacing w:after="340" w:line="293" w:lineRule="auto"/>
        <w:rPr>
          <w:b/>
          <w:szCs w:val="22"/>
        </w:rPr>
      </w:pPr>
      <w:r w:rsidRPr="003500E0">
        <w:rPr>
          <w:szCs w:val="22"/>
          <w:u w:val="single"/>
        </w:rPr>
        <w:t>Espécie</w:t>
      </w:r>
      <w:r w:rsidRPr="003500E0">
        <w:rPr>
          <w:szCs w:val="22"/>
        </w:rPr>
        <w:t xml:space="preserve">. As Debêntures serão </w:t>
      </w:r>
      <w:r w:rsidR="00156F97" w:rsidRPr="003500E0">
        <w:rPr>
          <w:szCs w:val="22"/>
        </w:rPr>
        <w:t xml:space="preserve">da espécie </w:t>
      </w:r>
      <w:r w:rsidR="00E66ED8" w:rsidRPr="003500E0">
        <w:rPr>
          <w:szCs w:val="22"/>
        </w:rPr>
        <w:t>quirografária</w:t>
      </w:r>
      <w:r w:rsidR="00156F97" w:rsidRPr="003500E0">
        <w:rPr>
          <w:szCs w:val="22"/>
        </w:rPr>
        <w:t>, com garantia fidejussória</w:t>
      </w:r>
      <w:r w:rsidRPr="003500E0">
        <w:rPr>
          <w:szCs w:val="22"/>
        </w:rPr>
        <w:t>, nos termos do artigo 58 da Lei das Sociedades por Ações.</w:t>
      </w:r>
    </w:p>
    <w:p w:rsidR="00A769CF" w:rsidRPr="003500E0" w:rsidRDefault="00CD05B7" w:rsidP="003500E0">
      <w:pPr>
        <w:pStyle w:val="Level2"/>
        <w:spacing w:after="340" w:line="293" w:lineRule="auto"/>
        <w:rPr>
          <w:szCs w:val="22"/>
        </w:rPr>
      </w:pPr>
      <w:bookmarkStart w:id="142" w:name="_Ref382146426"/>
      <w:r w:rsidRPr="003500E0">
        <w:rPr>
          <w:szCs w:val="22"/>
          <w:u w:val="single"/>
        </w:rPr>
        <w:t>Data de Emissão das Debêntures</w:t>
      </w:r>
      <w:r w:rsidRPr="003500E0">
        <w:rPr>
          <w:szCs w:val="22"/>
        </w:rPr>
        <w:t xml:space="preserve">. Para todos os efeitos legais, a data de emissão das Debêntures será o dia </w:t>
      </w:r>
      <w:r w:rsidRPr="003500E0">
        <w:rPr>
          <w:bCs/>
          <w:szCs w:val="22"/>
        </w:rPr>
        <w:t>[</w:t>
      </w:r>
      <w:del w:id="143" w:author="Maria Carolina" w:date="2014-04-24T10:49:00Z">
        <w:r w:rsidR="004D0D81" w:rsidRPr="00F1158E">
          <w:rPr>
            <w:bCs/>
            <w:szCs w:val="22"/>
          </w:rPr>
          <w:delText>29</w:delText>
        </w:r>
      </w:del>
      <w:ins w:id="144" w:author="Maria Carolina" w:date="2014-04-24T10:49:00Z">
        <w:r w:rsidR="00813265" w:rsidRPr="003500E0">
          <w:rPr>
            <w:bCs/>
            <w:szCs w:val="22"/>
          </w:rPr>
          <w:t>30</w:t>
        </w:r>
      </w:ins>
      <w:r w:rsidR="004D0D81" w:rsidRPr="003500E0">
        <w:rPr>
          <w:bCs/>
          <w:szCs w:val="22"/>
        </w:rPr>
        <w:t> de abril] de 2014</w:t>
      </w:r>
      <w:r w:rsidR="00C05E58" w:rsidRPr="003500E0">
        <w:rPr>
          <w:bCs/>
          <w:szCs w:val="22"/>
        </w:rPr>
        <w:t> </w:t>
      </w:r>
      <w:r w:rsidRPr="003500E0">
        <w:rPr>
          <w:szCs w:val="22"/>
        </w:rPr>
        <w:t>(“</w:t>
      </w:r>
      <w:r w:rsidRPr="003500E0">
        <w:rPr>
          <w:b/>
          <w:szCs w:val="22"/>
        </w:rPr>
        <w:t>Data de Emissão</w:t>
      </w:r>
      <w:r w:rsidRPr="003500E0">
        <w:rPr>
          <w:szCs w:val="22"/>
        </w:rPr>
        <w:t>”).</w:t>
      </w:r>
      <w:bookmarkEnd w:id="142"/>
    </w:p>
    <w:p w:rsidR="00A769CF" w:rsidRPr="003500E0" w:rsidRDefault="00881384" w:rsidP="003500E0">
      <w:pPr>
        <w:pStyle w:val="Level2"/>
        <w:widowControl w:val="0"/>
        <w:suppressAutoHyphens/>
        <w:spacing w:after="340" w:line="293" w:lineRule="auto"/>
        <w:rPr>
          <w:b/>
          <w:szCs w:val="22"/>
        </w:rPr>
      </w:pPr>
      <w:bookmarkStart w:id="145" w:name="_Ref382146345"/>
      <w:r w:rsidRPr="003500E0">
        <w:rPr>
          <w:szCs w:val="22"/>
          <w:u w:val="single"/>
        </w:rPr>
        <w:t>Prazo de Vigência e Data de Vencimento</w:t>
      </w:r>
      <w:r w:rsidRPr="003500E0">
        <w:rPr>
          <w:szCs w:val="22"/>
        </w:rPr>
        <w:t>. As Debêntures terão prazo de vigê</w:t>
      </w:r>
      <w:r w:rsidR="005F7585" w:rsidRPr="003500E0">
        <w:rPr>
          <w:szCs w:val="22"/>
        </w:rPr>
        <w:t xml:space="preserve">ncia de </w:t>
      </w:r>
      <w:r w:rsidR="006304B6" w:rsidRPr="003500E0">
        <w:rPr>
          <w:szCs w:val="22"/>
        </w:rPr>
        <w:t>12</w:t>
      </w:r>
      <w:r w:rsidR="005F7585" w:rsidRPr="003500E0">
        <w:rPr>
          <w:szCs w:val="22"/>
        </w:rPr>
        <w:t> (</w:t>
      </w:r>
      <w:r w:rsidR="006304B6" w:rsidRPr="003500E0">
        <w:rPr>
          <w:szCs w:val="22"/>
        </w:rPr>
        <w:t>doze</w:t>
      </w:r>
      <w:r w:rsidR="005F7585" w:rsidRPr="003500E0">
        <w:rPr>
          <w:szCs w:val="22"/>
        </w:rPr>
        <w:t>) meses contado</w:t>
      </w:r>
      <w:r w:rsidRPr="003500E0">
        <w:rPr>
          <w:szCs w:val="22"/>
        </w:rPr>
        <w:t xml:space="preserve"> da Data de Emissão, vencendo-se, portanto, em [</w:t>
      </w:r>
      <w:del w:id="146" w:author="Maria Carolina" w:date="2014-04-24T10:49:00Z">
        <w:r w:rsidR="004D0D81" w:rsidRPr="00F1158E">
          <w:rPr>
            <w:szCs w:val="22"/>
          </w:rPr>
          <w:delText>29</w:delText>
        </w:r>
      </w:del>
      <w:ins w:id="147" w:author="Maria Carolina" w:date="2014-04-24T10:49:00Z">
        <w:r w:rsidR="00813265" w:rsidRPr="003500E0">
          <w:rPr>
            <w:szCs w:val="22"/>
          </w:rPr>
          <w:t>30</w:t>
        </w:r>
      </w:ins>
      <w:r w:rsidR="006304B6" w:rsidRPr="003500E0">
        <w:rPr>
          <w:szCs w:val="22"/>
        </w:rPr>
        <w:t> de </w:t>
      </w:r>
      <w:r w:rsidR="004D0D81" w:rsidRPr="003500E0">
        <w:rPr>
          <w:szCs w:val="22"/>
        </w:rPr>
        <w:t>abril]</w:t>
      </w:r>
      <w:r w:rsidR="006304B6" w:rsidRPr="003500E0">
        <w:rPr>
          <w:szCs w:val="22"/>
        </w:rPr>
        <w:t> </w:t>
      </w:r>
      <w:r w:rsidRPr="003500E0">
        <w:rPr>
          <w:szCs w:val="22"/>
        </w:rPr>
        <w:t>de</w:t>
      </w:r>
      <w:r w:rsidR="006304B6" w:rsidRPr="003500E0">
        <w:rPr>
          <w:szCs w:val="22"/>
        </w:rPr>
        <w:t> </w:t>
      </w:r>
      <w:r w:rsidRPr="003500E0">
        <w:rPr>
          <w:szCs w:val="22"/>
        </w:rPr>
        <w:t>2015 (“</w:t>
      </w:r>
      <w:r w:rsidRPr="003500E0">
        <w:rPr>
          <w:b/>
          <w:szCs w:val="22"/>
        </w:rPr>
        <w:t>Data de Vencimento</w:t>
      </w:r>
      <w:r w:rsidRPr="003500E0">
        <w:rPr>
          <w:szCs w:val="22"/>
        </w:rPr>
        <w:t>”).</w:t>
      </w:r>
      <w:bookmarkEnd w:id="145"/>
    </w:p>
    <w:p w:rsidR="00A769CF" w:rsidRPr="003500E0" w:rsidRDefault="00CD05B7" w:rsidP="003500E0">
      <w:pPr>
        <w:pStyle w:val="Level2"/>
        <w:spacing w:after="340" w:line="293" w:lineRule="auto"/>
        <w:rPr>
          <w:szCs w:val="22"/>
        </w:rPr>
      </w:pPr>
      <w:r w:rsidRPr="003500E0">
        <w:rPr>
          <w:szCs w:val="22"/>
          <w:u w:val="single"/>
        </w:rPr>
        <w:t>Valor Nominal Unitário das Debêntures</w:t>
      </w:r>
      <w:r w:rsidRPr="003500E0">
        <w:rPr>
          <w:szCs w:val="22"/>
        </w:rPr>
        <w:t>. O valor nominal unitário das Debêntures será, na Data de Emissão, de R$</w:t>
      </w:r>
      <w:r w:rsidR="00E90E52" w:rsidRPr="003500E0">
        <w:rPr>
          <w:szCs w:val="22"/>
        </w:rPr>
        <w:t>1.000.000,00</w:t>
      </w:r>
      <w:r w:rsidR="00C05E58" w:rsidRPr="003500E0">
        <w:rPr>
          <w:bCs/>
          <w:szCs w:val="22"/>
        </w:rPr>
        <w:t> </w:t>
      </w:r>
      <w:r w:rsidRPr="003500E0">
        <w:rPr>
          <w:szCs w:val="22"/>
        </w:rPr>
        <w:t>(</w:t>
      </w:r>
      <w:r w:rsidR="00E90E52" w:rsidRPr="003500E0">
        <w:rPr>
          <w:szCs w:val="22"/>
        </w:rPr>
        <w:t xml:space="preserve">um milhão de </w:t>
      </w:r>
      <w:r w:rsidR="00394774" w:rsidRPr="003500E0">
        <w:rPr>
          <w:szCs w:val="22"/>
        </w:rPr>
        <w:t>reais</w:t>
      </w:r>
      <w:r w:rsidRPr="003500E0">
        <w:rPr>
          <w:szCs w:val="22"/>
        </w:rPr>
        <w:t>)</w:t>
      </w:r>
      <w:r w:rsidR="00C05E58" w:rsidRPr="003500E0">
        <w:rPr>
          <w:szCs w:val="22"/>
        </w:rPr>
        <w:t> </w:t>
      </w:r>
      <w:r w:rsidRPr="003500E0">
        <w:rPr>
          <w:szCs w:val="22"/>
        </w:rPr>
        <w:t>(“</w:t>
      </w:r>
      <w:r w:rsidRPr="003500E0">
        <w:rPr>
          <w:b/>
          <w:szCs w:val="22"/>
        </w:rPr>
        <w:t>Valor Nominal Unitário</w:t>
      </w:r>
      <w:r w:rsidRPr="003500E0">
        <w:rPr>
          <w:szCs w:val="22"/>
        </w:rPr>
        <w:t>”).</w:t>
      </w:r>
    </w:p>
    <w:p w:rsidR="00A769CF" w:rsidRPr="003500E0" w:rsidRDefault="00C05E58" w:rsidP="003500E0">
      <w:pPr>
        <w:pStyle w:val="Level2"/>
        <w:spacing w:after="340" w:line="293" w:lineRule="auto"/>
        <w:rPr>
          <w:iCs/>
          <w:szCs w:val="22"/>
        </w:rPr>
      </w:pPr>
      <w:r w:rsidRPr="003500E0">
        <w:rPr>
          <w:szCs w:val="22"/>
          <w:u w:val="single"/>
        </w:rPr>
        <w:t>Atualização do Valor Nominal Unitário das Debêntures</w:t>
      </w:r>
      <w:r w:rsidRPr="003500E0">
        <w:rPr>
          <w:szCs w:val="22"/>
        </w:rPr>
        <w:t xml:space="preserve">. </w:t>
      </w:r>
      <w:r w:rsidR="00394774" w:rsidRPr="003500E0">
        <w:rPr>
          <w:szCs w:val="22"/>
        </w:rPr>
        <w:t xml:space="preserve">Não haverá atualização do Valor </w:t>
      </w:r>
      <w:r w:rsidR="00ED4FA6" w:rsidRPr="003500E0">
        <w:rPr>
          <w:szCs w:val="22"/>
        </w:rPr>
        <w:t>Nominal Unitário das Debêntures</w:t>
      </w:r>
      <w:r w:rsidR="00394774" w:rsidRPr="003500E0">
        <w:rPr>
          <w:szCs w:val="22"/>
        </w:rPr>
        <w:t>.</w:t>
      </w:r>
    </w:p>
    <w:p w:rsidR="00A769CF" w:rsidRPr="003500E0" w:rsidRDefault="00881384" w:rsidP="003500E0">
      <w:pPr>
        <w:pStyle w:val="Level2"/>
        <w:widowControl w:val="0"/>
        <w:suppressAutoHyphens/>
        <w:spacing w:after="340" w:line="293" w:lineRule="auto"/>
        <w:rPr>
          <w:b/>
          <w:szCs w:val="22"/>
        </w:rPr>
      </w:pPr>
      <w:r w:rsidRPr="003500E0">
        <w:rPr>
          <w:szCs w:val="22"/>
          <w:u w:val="single"/>
        </w:rPr>
        <w:t>Amortização</w:t>
      </w:r>
      <w:r w:rsidRPr="003500E0">
        <w:rPr>
          <w:szCs w:val="22"/>
        </w:rPr>
        <w:t xml:space="preserve">. O </w:t>
      </w:r>
      <w:r w:rsidR="00394774" w:rsidRPr="003500E0">
        <w:rPr>
          <w:szCs w:val="22"/>
        </w:rPr>
        <w:t>Valor Nominal Unitário</w:t>
      </w:r>
      <w:r w:rsidRPr="003500E0">
        <w:rPr>
          <w:szCs w:val="22"/>
        </w:rPr>
        <w:t xml:space="preserve"> das Debêntures será amortizado em uma única parcela, na Data de Vencimento (“</w:t>
      </w:r>
      <w:r w:rsidRPr="003500E0">
        <w:rPr>
          <w:b/>
          <w:szCs w:val="22"/>
        </w:rPr>
        <w:t>Data de Amortização das Debêntures</w:t>
      </w:r>
      <w:r w:rsidRPr="003500E0">
        <w:rPr>
          <w:szCs w:val="22"/>
        </w:rPr>
        <w:t>”).</w:t>
      </w:r>
    </w:p>
    <w:p w:rsidR="00A769CF" w:rsidRPr="003500E0" w:rsidRDefault="00CD05B7" w:rsidP="003500E0">
      <w:pPr>
        <w:pStyle w:val="Level2"/>
        <w:spacing w:after="340" w:line="293" w:lineRule="auto"/>
        <w:rPr>
          <w:b/>
          <w:szCs w:val="22"/>
        </w:rPr>
      </w:pPr>
      <w:r w:rsidRPr="003500E0">
        <w:rPr>
          <w:szCs w:val="22"/>
          <w:u w:val="single"/>
        </w:rPr>
        <w:t>Remuneração das Debêntures</w:t>
      </w:r>
      <w:r w:rsidRPr="003500E0">
        <w:rPr>
          <w:szCs w:val="22"/>
        </w:rPr>
        <w:t>.</w:t>
      </w:r>
      <w:r w:rsidR="00BE3409" w:rsidRPr="003500E0">
        <w:rPr>
          <w:szCs w:val="22"/>
        </w:rPr>
        <w:t xml:space="preserve"> </w:t>
      </w:r>
      <w:r w:rsidR="00881384" w:rsidRPr="003500E0">
        <w:rPr>
          <w:szCs w:val="22"/>
        </w:rPr>
        <w:t xml:space="preserve">Sobre o saldo do </w:t>
      </w:r>
      <w:r w:rsidR="00394774" w:rsidRPr="003500E0">
        <w:rPr>
          <w:szCs w:val="22"/>
        </w:rPr>
        <w:t>Valor Nominal Unitário</w:t>
      </w:r>
      <w:r w:rsidR="00881384" w:rsidRPr="003500E0">
        <w:rPr>
          <w:szCs w:val="22"/>
        </w:rPr>
        <w:t xml:space="preserve"> das Debêntures </w:t>
      </w:r>
      <w:r w:rsidR="000B68E8" w:rsidRPr="003500E0">
        <w:rPr>
          <w:szCs w:val="22"/>
        </w:rPr>
        <w:t xml:space="preserve">incidirão </w:t>
      </w:r>
      <w:r w:rsidR="00881384" w:rsidRPr="003500E0">
        <w:rPr>
          <w:szCs w:val="22"/>
        </w:rPr>
        <w:t>juros remuneratórios correspondentes à variação acumulada de 100% (cem por cento) das taxas médias diárias dos DI – Depósitos Interfinanceiros de um dia, "</w:t>
      </w:r>
      <w:r w:rsidR="00881384" w:rsidRPr="003500E0">
        <w:rPr>
          <w:i/>
          <w:szCs w:val="22"/>
        </w:rPr>
        <w:t>over</w:t>
      </w:r>
      <w:r w:rsidR="00881384" w:rsidRPr="003500E0">
        <w:rPr>
          <w:szCs w:val="22"/>
        </w:rPr>
        <w:t xml:space="preserve"> </w:t>
      </w:r>
      <w:proofErr w:type="spellStart"/>
      <w:proofErr w:type="gramStart"/>
      <w:r w:rsidR="00881384" w:rsidRPr="003500E0">
        <w:rPr>
          <w:szCs w:val="22"/>
        </w:rPr>
        <w:t>extra-grupo</w:t>
      </w:r>
      <w:proofErr w:type="spellEnd"/>
      <w:proofErr w:type="gramEnd"/>
      <w:r w:rsidR="00881384" w:rsidRPr="003500E0">
        <w:rPr>
          <w:szCs w:val="22"/>
        </w:rPr>
        <w:t>", expressas na forma percentual ao ano, base 252 (duzentos e cinquenta e dois) Dias Úteis, calculadas e divulgadas diariamente pela CETIP, no informativo diário disponível em sua página na Internet (</w:t>
      </w:r>
      <w:hyperlink r:id="rId9" w:history="1">
        <w:r w:rsidR="00881384" w:rsidRPr="003500E0">
          <w:rPr>
            <w:rStyle w:val="Hyperlink"/>
            <w:szCs w:val="22"/>
          </w:rPr>
          <w:t>http://www.cetip.com.br</w:t>
        </w:r>
      </w:hyperlink>
      <w:r w:rsidR="00881384" w:rsidRPr="003500E0">
        <w:rPr>
          <w:szCs w:val="22"/>
        </w:rPr>
        <w:t>) ("</w:t>
      </w:r>
      <w:r w:rsidR="00881384" w:rsidRPr="003500E0">
        <w:rPr>
          <w:b/>
          <w:szCs w:val="22"/>
        </w:rPr>
        <w:t>Taxa</w:t>
      </w:r>
      <w:r w:rsidR="0007233C" w:rsidRPr="003500E0">
        <w:rPr>
          <w:b/>
          <w:szCs w:val="22"/>
        </w:rPr>
        <w:t> </w:t>
      </w:r>
      <w:r w:rsidR="00881384" w:rsidRPr="003500E0">
        <w:rPr>
          <w:b/>
          <w:szCs w:val="22"/>
        </w:rPr>
        <w:t>DI</w:t>
      </w:r>
      <w:r w:rsidR="00881384" w:rsidRPr="003500E0">
        <w:rPr>
          <w:szCs w:val="22"/>
        </w:rPr>
        <w:t xml:space="preserve">"), acrescida exponencialmente de sobretaxa equivalente a </w:t>
      </w:r>
      <w:r w:rsidR="006304B6" w:rsidRPr="003500E0">
        <w:rPr>
          <w:szCs w:val="22"/>
        </w:rPr>
        <w:t>3</w:t>
      </w:r>
      <w:r w:rsidR="00881384" w:rsidRPr="003500E0">
        <w:rPr>
          <w:szCs w:val="22"/>
        </w:rPr>
        <w:t>,75% (</w:t>
      </w:r>
      <w:r w:rsidR="006304B6" w:rsidRPr="003500E0">
        <w:rPr>
          <w:szCs w:val="22"/>
        </w:rPr>
        <w:t xml:space="preserve">três </w:t>
      </w:r>
      <w:r w:rsidR="00881384" w:rsidRPr="003500E0">
        <w:rPr>
          <w:szCs w:val="22"/>
        </w:rPr>
        <w:t>inteiros e setenta e cinco centésimos por cento) ao ano, base 252 (duzentos e cinquenta e dois) Dias Úteis ("</w:t>
      </w:r>
      <w:r w:rsidR="00881384" w:rsidRPr="003500E0">
        <w:rPr>
          <w:b/>
          <w:szCs w:val="22"/>
        </w:rPr>
        <w:t>Sobretaxa</w:t>
      </w:r>
      <w:r w:rsidR="00680BAA" w:rsidRPr="003500E0">
        <w:rPr>
          <w:szCs w:val="22"/>
        </w:rPr>
        <w:t xml:space="preserve">" </w:t>
      </w:r>
      <w:r w:rsidR="00881384" w:rsidRPr="003500E0">
        <w:rPr>
          <w:szCs w:val="22"/>
        </w:rPr>
        <w:t>e,</w:t>
      </w:r>
      <w:r w:rsidR="00680BAA" w:rsidRPr="003500E0">
        <w:rPr>
          <w:szCs w:val="22"/>
        </w:rPr>
        <w:t xml:space="preserve"> em conjunto </w:t>
      </w:r>
      <w:r w:rsidR="00881384" w:rsidRPr="003500E0">
        <w:rPr>
          <w:szCs w:val="22"/>
        </w:rPr>
        <w:t xml:space="preserve">com </w:t>
      </w:r>
      <w:r w:rsidR="00680BAA" w:rsidRPr="003500E0">
        <w:rPr>
          <w:szCs w:val="22"/>
        </w:rPr>
        <w:t xml:space="preserve">a </w:t>
      </w:r>
      <w:r w:rsidR="00881384" w:rsidRPr="003500E0">
        <w:rPr>
          <w:szCs w:val="22"/>
        </w:rPr>
        <w:t>Taxa DI, "</w:t>
      </w:r>
      <w:r w:rsidR="00881384" w:rsidRPr="003500E0">
        <w:rPr>
          <w:b/>
          <w:szCs w:val="22"/>
        </w:rPr>
        <w:t>Remuneração</w:t>
      </w:r>
      <w:r w:rsidR="00881384" w:rsidRPr="003500E0">
        <w:rPr>
          <w:szCs w:val="22"/>
        </w:rPr>
        <w:t xml:space="preserve">"), calculados de forma exponencial e cumulativa </w:t>
      </w:r>
      <w:r w:rsidR="00881384" w:rsidRPr="003500E0">
        <w:rPr>
          <w:i/>
          <w:szCs w:val="22"/>
        </w:rPr>
        <w:t xml:space="preserve">pro rata </w:t>
      </w:r>
      <w:proofErr w:type="spellStart"/>
      <w:r w:rsidR="00881384" w:rsidRPr="003500E0">
        <w:rPr>
          <w:i/>
          <w:szCs w:val="22"/>
        </w:rPr>
        <w:t>temporis</w:t>
      </w:r>
      <w:proofErr w:type="spellEnd"/>
      <w:r w:rsidR="00881384" w:rsidRPr="003500E0">
        <w:rPr>
          <w:szCs w:val="22"/>
        </w:rPr>
        <w:t xml:space="preserve"> por </w:t>
      </w:r>
      <w:r w:rsidR="00680BAA" w:rsidRPr="003500E0">
        <w:rPr>
          <w:szCs w:val="22"/>
        </w:rPr>
        <w:t>D</w:t>
      </w:r>
      <w:r w:rsidR="00881384" w:rsidRPr="003500E0">
        <w:rPr>
          <w:szCs w:val="22"/>
        </w:rPr>
        <w:t xml:space="preserve">ias </w:t>
      </w:r>
      <w:r w:rsidR="00680BAA" w:rsidRPr="003500E0">
        <w:rPr>
          <w:szCs w:val="22"/>
        </w:rPr>
        <w:t>Ú</w:t>
      </w:r>
      <w:r w:rsidR="00881384" w:rsidRPr="003500E0">
        <w:rPr>
          <w:szCs w:val="22"/>
        </w:rPr>
        <w:t xml:space="preserve">teis decorridos, desde a </w:t>
      </w:r>
      <w:r w:rsidR="00BD60A3" w:rsidRPr="003500E0">
        <w:rPr>
          <w:szCs w:val="22"/>
        </w:rPr>
        <w:t>Data de Emissão</w:t>
      </w:r>
      <w:r w:rsidR="00680BAA" w:rsidRPr="003500E0">
        <w:rPr>
          <w:szCs w:val="22"/>
        </w:rPr>
        <w:t xml:space="preserve"> até a data de seu </w:t>
      </w:r>
      <w:r w:rsidR="00881384" w:rsidRPr="003500E0">
        <w:rPr>
          <w:szCs w:val="22"/>
        </w:rPr>
        <w:t>efetivo pagamento.</w:t>
      </w:r>
    </w:p>
    <w:p w:rsidR="00A769CF" w:rsidRPr="003500E0" w:rsidRDefault="00CD05B7" w:rsidP="003500E0">
      <w:pPr>
        <w:pStyle w:val="Level3"/>
        <w:spacing w:after="340" w:line="293" w:lineRule="auto"/>
        <w:rPr>
          <w:b/>
          <w:szCs w:val="22"/>
        </w:rPr>
      </w:pPr>
      <w:r w:rsidRPr="003500E0">
        <w:rPr>
          <w:szCs w:val="22"/>
        </w:rPr>
        <w:t xml:space="preserve">O </w:t>
      </w:r>
      <w:r w:rsidRPr="003500E0">
        <w:rPr>
          <w:iCs/>
          <w:szCs w:val="22"/>
        </w:rPr>
        <w:t>cálculo</w:t>
      </w:r>
      <w:r w:rsidRPr="003500E0">
        <w:rPr>
          <w:szCs w:val="22"/>
        </w:rPr>
        <w:t xml:space="preserve"> da </w:t>
      </w:r>
      <w:r w:rsidRPr="003500E0">
        <w:rPr>
          <w:iCs/>
          <w:szCs w:val="22"/>
        </w:rPr>
        <w:t xml:space="preserve">Remuneração </w:t>
      </w:r>
      <w:r w:rsidRPr="003500E0">
        <w:rPr>
          <w:szCs w:val="22"/>
        </w:rPr>
        <w:t>obedecerá à seguinte fórmula:</w:t>
      </w:r>
    </w:p>
    <w:p w:rsidR="00CD05B7" w:rsidRPr="003500E0" w:rsidRDefault="00F1158E" w:rsidP="003500E0">
      <w:pPr>
        <w:widowControl w:val="0"/>
        <w:suppressAutoHyphens/>
        <w:autoSpaceDE w:val="0"/>
        <w:autoSpaceDN w:val="0"/>
        <w:adjustRightInd w:val="0"/>
        <w:spacing w:after="340" w:line="293" w:lineRule="auto"/>
        <w:jc w:val="both"/>
        <w:rPr>
          <w:del w:id="148" w:author="Charles Pedrosa" w:date="2014-04-23T16:38:00Z"/>
          <w:noProof/>
          <w:highlight w:val="lightGray"/>
        </w:rPr>
      </w:pPr>
      <w:del w:id="149" w:author="Charles Pedrosa" w:date="2014-04-23T16:38:00Z">
        <w:r w:rsidRPr="003500E0">
          <w:rPr>
            <w:noProof/>
            <w:highlight w:val="lightGray"/>
          </w:rPr>
          <w:delText>[</w:delText>
        </w:r>
        <w:r w:rsidR="00B1170D">
          <w:rPr>
            <w:noProof/>
            <w:highlight w:val="lightGray"/>
          </w:rPr>
          <w:pict w14:anchorId="243B8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5" o:spid="_x0000_i1025" type="#_x0000_t75" style="width:131.25pt;height:13.5pt;visibility:visible">
              <v:imagedata r:id="rId10" o:title="" chromakey="white"/>
            </v:shape>
          </w:pict>
        </w:r>
      </w:del>
    </w:p>
    <w:p w:rsidR="00CD05B7" w:rsidRPr="003500E0" w:rsidRDefault="00CD05B7"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del w:id="150" w:author="Charles Pedrosa" w:date="2014-04-23T16:38:00Z"/>
          <w:i/>
          <w:iCs/>
          <w:highlight w:val="lightGray"/>
        </w:rPr>
      </w:pPr>
      <w:del w:id="151" w:author="Charles Pedrosa" w:date="2014-04-23T16:38:00Z">
        <w:r w:rsidRPr="003500E0">
          <w:rPr>
            <w:i/>
            <w:iCs/>
            <w:highlight w:val="lightGray"/>
          </w:rPr>
          <w:delText>onde:</w:delText>
        </w:r>
      </w:del>
    </w:p>
    <w:tbl>
      <w:tblPr>
        <w:tblW w:w="0" w:type="auto"/>
        <w:tblLayout w:type="fixed"/>
        <w:tblCellMar>
          <w:left w:w="70" w:type="dxa"/>
          <w:right w:w="70" w:type="dxa"/>
        </w:tblCellMar>
        <w:tblLook w:val="0000" w:firstRow="0" w:lastRow="0" w:firstColumn="0" w:lastColumn="0" w:noHBand="0" w:noVBand="0"/>
      </w:tblPr>
      <w:tblGrid>
        <w:gridCol w:w="1316"/>
        <w:gridCol w:w="474"/>
        <w:gridCol w:w="6893"/>
      </w:tblGrid>
      <w:tr w:rsidR="00CD05B7" w:rsidRPr="003500E0" w:rsidTr="00CD05B7">
        <w:tc>
          <w:tcPr>
            <w:tcW w:w="1316" w:type="dxa"/>
            <w:tcBorders>
              <w:top w:val="nil"/>
              <w:left w:val="nil"/>
              <w:bottom w:val="nil"/>
              <w:right w:val="nil"/>
            </w:tcBorders>
          </w:tcPr>
          <w:p w:rsidR="00CD05B7" w:rsidRPr="003500E0" w:rsidRDefault="00CD05B7"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del w:id="152" w:author="Charles Pedrosa" w:date="2014-04-23T16:38:00Z"/>
                <w:i/>
                <w:iCs/>
                <w:highlight w:val="lightGray"/>
              </w:rPr>
            </w:pPr>
            <w:del w:id="153" w:author="Charles Pedrosa" w:date="2014-04-23T16:38:00Z">
              <w:r w:rsidRPr="003500E0">
                <w:rPr>
                  <w:i/>
                  <w:iCs/>
                  <w:highlight w:val="lightGray"/>
                </w:rPr>
                <w:delText>J</w:delText>
              </w:r>
            </w:del>
          </w:p>
        </w:tc>
        <w:tc>
          <w:tcPr>
            <w:tcW w:w="474" w:type="dxa"/>
            <w:tcBorders>
              <w:top w:val="nil"/>
              <w:left w:val="nil"/>
              <w:bottom w:val="nil"/>
              <w:right w:val="nil"/>
            </w:tcBorders>
          </w:tcPr>
          <w:p w:rsidR="00CD05B7" w:rsidRPr="003500E0" w:rsidRDefault="00CD05B7"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del w:id="154" w:author="Charles Pedrosa" w:date="2014-04-23T16:38:00Z"/>
                <w:i/>
                <w:iCs/>
                <w:highlight w:val="lightGray"/>
              </w:rPr>
            </w:pPr>
            <w:del w:id="155" w:author="Charles Pedrosa" w:date="2014-04-23T16:38:00Z">
              <w:r w:rsidRPr="003500E0">
                <w:rPr>
                  <w:i/>
                  <w:iCs/>
                  <w:highlight w:val="lightGray"/>
                </w:rPr>
                <w:delText>=</w:delText>
              </w:r>
            </w:del>
          </w:p>
        </w:tc>
        <w:tc>
          <w:tcPr>
            <w:tcW w:w="6893" w:type="dxa"/>
            <w:tcBorders>
              <w:top w:val="nil"/>
              <w:left w:val="nil"/>
              <w:bottom w:val="nil"/>
              <w:right w:val="nil"/>
            </w:tcBorders>
          </w:tcPr>
          <w:p w:rsidR="00CD05B7" w:rsidRPr="003500E0" w:rsidRDefault="00CD05B7"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del w:id="156" w:author="Charles Pedrosa" w:date="2014-04-23T16:38:00Z"/>
                <w:i/>
                <w:iCs/>
                <w:highlight w:val="lightGray"/>
              </w:rPr>
            </w:pPr>
            <w:del w:id="157" w:author="Charles Pedrosa" w:date="2014-04-23T16:38:00Z">
              <w:r w:rsidRPr="003500E0">
                <w:rPr>
                  <w:i/>
                  <w:iCs/>
                  <w:highlight w:val="lightGray"/>
                </w:rPr>
                <w:delText xml:space="preserve">valor </w:delText>
              </w:r>
              <w:r w:rsidR="00F1158E" w:rsidRPr="003500E0">
                <w:rPr>
                  <w:i/>
                  <w:iCs/>
                  <w:highlight w:val="lightGray"/>
                </w:rPr>
                <w:delText xml:space="preserve">da Remuneração devida </w:delText>
              </w:r>
              <w:r w:rsidR="00680BAA" w:rsidRPr="003500E0">
                <w:rPr>
                  <w:i/>
                  <w:iCs/>
                  <w:highlight w:val="lightGray"/>
                </w:rPr>
                <w:delText xml:space="preserve">na Data de </w:delText>
              </w:r>
              <w:r w:rsidR="00F1158E" w:rsidRPr="003500E0">
                <w:rPr>
                  <w:i/>
                  <w:iCs/>
                  <w:highlight w:val="lightGray"/>
                </w:rPr>
                <w:delText>Vencimento, calculada</w:delText>
              </w:r>
              <w:r w:rsidRPr="003500E0">
                <w:rPr>
                  <w:i/>
                  <w:iCs/>
                  <w:highlight w:val="lightGray"/>
                </w:rPr>
                <w:delText xml:space="preserve"> com 8</w:delText>
              </w:r>
              <w:r w:rsidR="006304B6" w:rsidRPr="003500E0">
                <w:rPr>
                  <w:i/>
                  <w:iCs/>
                  <w:highlight w:val="lightGray"/>
                </w:rPr>
                <w:delText> </w:delText>
              </w:r>
              <w:r w:rsidRPr="003500E0">
                <w:rPr>
                  <w:i/>
                  <w:iCs/>
                  <w:highlight w:val="lightGray"/>
                </w:rPr>
                <w:delText>(oito) casas decimais sem arredondamento;</w:delText>
              </w:r>
            </w:del>
          </w:p>
        </w:tc>
      </w:tr>
      <w:tr w:rsidR="00CD05B7" w:rsidRPr="003500E0" w:rsidTr="00CD05B7">
        <w:tc>
          <w:tcPr>
            <w:tcW w:w="1316" w:type="dxa"/>
            <w:tcBorders>
              <w:top w:val="nil"/>
              <w:left w:val="nil"/>
              <w:bottom w:val="nil"/>
              <w:right w:val="nil"/>
            </w:tcBorders>
          </w:tcPr>
          <w:p w:rsidR="00CD05B7" w:rsidRPr="003500E0" w:rsidRDefault="00CD05B7"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del w:id="158" w:author="Charles Pedrosa" w:date="2014-04-23T16:38:00Z"/>
                <w:i/>
                <w:iCs/>
                <w:highlight w:val="lightGray"/>
              </w:rPr>
            </w:pPr>
            <w:del w:id="159" w:author="Charles Pedrosa" w:date="2014-04-23T16:38:00Z">
              <w:r w:rsidRPr="003500E0">
                <w:rPr>
                  <w:i/>
                  <w:iCs/>
                  <w:highlight w:val="lightGray"/>
                </w:rPr>
                <w:delText>VNa</w:delText>
              </w:r>
            </w:del>
          </w:p>
        </w:tc>
        <w:tc>
          <w:tcPr>
            <w:tcW w:w="474" w:type="dxa"/>
            <w:tcBorders>
              <w:top w:val="nil"/>
              <w:left w:val="nil"/>
              <w:bottom w:val="nil"/>
              <w:right w:val="nil"/>
            </w:tcBorders>
          </w:tcPr>
          <w:p w:rsidR="00CD05B7" w:rsidRPr="003500E0" w:rsidRDefault="00CD05B7"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del w:id="160" w:author="Charles Pedrosa" w:date="2014-04-23T16:38:00Z"/>
                <w:i/>
                <w:iCs/>
                <w:highlight w:val="lightGray"/>
              </w:rPr>
            </w:pPr>
            <w:del w:id="161" w:author="Charles Pedrosa" w:date="2014-04-23T16:38:00Z">
              <w:r w:rsidRPr="003500E0">
                <w:rPr>
                  <w:i/>
                  <w:iCs/>
                  <w:highlight w:val="lightGray"/>
                </w:rPr>
                <w:delText>=</w:delText>
              </w:r>
            </w:del>
          </w:p>
        </w:tc>
        <w:tc>
          <w:tcPr>
            <w:tcW w:w="6893" w:type="dxa"/>
            <w:tcBorders>
              <w:top w:val="nil"/>
              <w:left w:val="nil"/>
              <w:bottom w:val="nil"/>
              <w:right w:val="nil"/>
            </w:tcBorders>
          </w:tcPr>
          <w:p w:rsidR="00CD05B7" w:rsidRPr="003500E0" w:rsidRDefault="00394774"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del w:id="162" w:author="Charles Pedrosa" w:date="2014-04-23T16:38:00Z"/>
                <w:i/>
                <w:iCs/>
                <w:highlight w:val="lightGray"/>
              </w:rPr>
            </w:pPr>
            <w:del w:id="163" w:author="Charles Pedrosa" w:date="2014-04-23T16:38:00Z">
              <w:r w:rsidRPr="003500E0">
                <w:rPr>
                  <w:i/>
                  <w:iCs/>
                  <w:highlight w:val="lightGray"/>
                </w:rPr>
                <w:delText>Valor Nominal Unitário</w:delText>
              </w:r>
              <w:r w:rsidR="00CD05B7" w:rsidRPr="003500E0">
                <w:rPr>
                  <w:i/>
                  <w:iCs/>
                  <w:highlight w:val="lightGray"/>
                </w:rPr>
                <w:delText xml:space="preserve"> das Debêntures calculado com 8</w:delText>
              </w:r>
              <w:r w:rsidR="00680BAA" w:rsidRPr="003500E0">
                <w:rPr>
                  <w:i/>
                  <w:iCs/>
                  <w:highlight w:val="lightGray"/>
                </w:rPr>
                <w:delText> </w:delText>
              </w:r>
              <w:r w:rsidR="00CD05B7" w:rsidRPr="003500E0">
                <w:rPr>
                  <w:i/>
                  <w:iCs/>
                  <w:highlight w:val="lightGray"/>
                </w:rPr>
                <w:delText>(oito) casas decimais, sem arredondamento;</w:delText>
              </w:r>
            </w:del>
          </w:p>
        </w:tc>
      </w:tr>
      <w:tr w:rsidR="00CD05B7" w:rsidRPr="003500E0" w:rsidTr="00CD05B7">
        <w:tc>
          <w:tcPr>
            <w:tcW w:w="1316" w:type="dxa"/>
            <w:tcBorders>
              <w:top w:val="nil"/>
              <w:left w:val="nil"/>
              <w:bottom w:val="nil"/>
              <w:right w:val="nil"/>
            </w:tcBorders>
          </w:tcPr>
          <w:p w:rsidR="00CD05B7" w:rsidRPr="003500E0" w:rsidRDefault="00CD05B7"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del w:id="164" w:author="Charles Pedrosa" w:date="2014-04-23T16:38:00Z"/>
                <w:i/>
                <w:iCs/>
                <w:highlight w:val="lightGray"/>
              </w:rPr>
            </w:pPr>
            <w:del w:id="165" w:author="Charles Pedrosa" w:date="2014-04-23T16:38:00Z">
              <w:r w:rsidRPr="003500E0">
                <w:rPr>
                  <w:i/>
                  <w:iCs/>
                  <w:highlight w:val="lightGray"/>
                </w:rPr>
                <w:delText>FatorJuros</w:delText>
              </w:r>
            </w:del>
          </w:p>
        </w:tc>
        <w:tc>
          <w:tcPr>
            <w:tcW w:w="474" w:type="dxa"/>
            <w:tcBorders>
              <w:top w:val="nil"/>
              <w:left w:val="nil"/>
              <w:bottom w:val="nil"/>
              <w:right w:val="nil"/>
            </w:tcBorders>
          </w:tcPr>
          <w:p w:rsidR="00CD05B7" w:rsidRPr="003500E0" w:rsidRDefault="00CD05B7"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del w:id="166" w:author="Charles Pedrosa" w:date="2014-04-23T16:38:00Z"/>
                <w:i/>
                <w:iCs/>
                <w:highlight w:val="lightGray"/>
              </w:rPr>
            </w:pPr>
            <w:del w:id="167" w:author="Charles Pedrosa" w:date="2014-04-23T16:38:00Z">
              <w:r w:rsidRPr="003500E0">
                <w:rPr>
                  <w:i/>
                  <w:iCs/>
                  <w:highlight w:val="lightGray"/>
                </w:rPr>
                <w:delText>=</w:delText>
              </w:r>
            </w:del>
          </w:p>
        </w:tc>
        <w:tc>
          <w:tcPr>
            <w:tcW w:w="6893" w:type="dxa"/>
            <w:tcBorders>
              <w:top w:val="nil"/>
              <w:left w:val="nil"/>
              <w:bottom w:val="nil"/>
              <w:right w:val="nil"/>
            </w:tcBorders>
          </w:tcPr>
          <w:p w:rsidR="00CD05B7" w:rsidRPr="003500E0" w:rsidRDefault="00CD05B7"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del w:id="168" w:author="Charles Pedrosa" w:date="2014-04-23T16:38:00Z"/>
                <w:i/>
                <w:iCs/>
                <w:highlight w:val="lightGray"/>
              </w:rPr>
            </w:pPr>
            <w:del w:id="169" w:author="Charles Pedrosa" w:date="2014-04-23T16:38:00Z">
              <w:r w:rsidRPr="003500E0">
                <w:rPr>
                  <w:i/>
                  <w:iCs/>
                  <w:highlight w:val="lightGray"/>
                </w:rPr>
                <w:delText>fator de juros fixos calculado com</w:delText>
              </w:r>
              <w:r w:rsidR="00680BAA" w:rsidRPr="003500E0">
                <w:rPr>
                  <w:i/>
                  <w:iCs/>
                  <w:highlight w:val="lightGray"/>
                </w:rPr>
                <w:delText xml:space="preserve"> </w:delText>
              </w:r>
              <w:r w:rsidRPr="003500E0">
                <w:rPr>
                  <w:i/>
                  <w:iCs/>
                  <w:highlight w:val="lightGray"/>
                </w:rPr>
                <w:delText>9</w:delText>
              </w:r>
              <w:r w:rsidR="00680BAA" w:rsidRPr="003500E0">
                <w:rPr>
                  <w:i/>
                  <w:iCs/>
                  <w:highlight w:val="lightGray"/>
                </w:rPr>
                <w:delText> </w:delText>
              </w:r>
              <w:r w:rsidRPr="003500E0">
                <w:rPr>
                  <w:i/>
                  <w:iCs/>
                  <w:highlight w:val="lightGray"/>
                </w:rPr>
                <w:delText>(nove) casas decimais, com arredondamento, apurado da seguinte forma:</w:delText>
              </w:r>
            </w:del>
          </w:p>
          <w:p w:rsidR="00CD05B7" w:rsidRPr="003500E0" w:rsidRDefault="00CD05B7"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del w:id="170" w:author="Charles Pedrosa" w:date="2014-04-23T16:38:00Z"/>
                <w:i/>
                <w:iCs/>
                <w:highlight w:val="lightGray"/>
              </w:rPr>
            </w:pPr>
          </w:p>
        </w:tc>
      </w:tr>
    </w:tbl>
    <w:p w:rsidR="00CD05B7" w:rsidRPr="003500E0" w:rsidRDefault="00B1170D"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del w:id="171" w:author="Charles Pedrosa" w:date="2014-04-23T16:38:00Z"/>
          <w:noProof/>
          <w:highlight w:val="lightGray"/>
        </w:rPr>
      </w:pPr>
      <w:del w:id="172" w:author="Charles Pedrosa" w:date="2014-04-23T16:38:00Z">
        <w:r>
          <w:rPr>
            <w:noProof/>
            <w:highlight w:val="lightGray"/>
          </w:rPr>
          <w:pict w14:anchorId="45E08ADC">
            <v:shape id="Imagem 6" o:spid="_x0000_i1026" type="#_x0000_t75" style="width:159pt;height:39.75pt;visibility:visible">
              <v:imagedata r:id="rId11" o:title="" chromakey="white"/>
            </v:shape>
          </w:pict>
        </w:r>
      </w:del>
    </w:p>
    <w:p w:rsidR="00CD05B7" w:rsidRPr="003500E0" w:rsidRDefault="00CD05B7" w:rsidP="003500E0">
      <w:pPr>
        <w:widowControl w:val="0"/>
        <w:tabs>
          <w:tab w:val="left" w:pos="0"/>
          <w:tab w:val="left" w:pos="708"/>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ind w:left="1416" w:hanging="1286"/>
        <w:jc w:val="both"/>
        <w:rPr>
          <w:del w:id="173" w:author="Charles Pedrosa" w:date="2014-04-23T16:38:00Z"/>
          <w:i/>
          <w:iCs/>
          <w:highlight w:val="lightGray"/>
        </w:rPr>
      </w:pPr>
      <w:del w:id="174" w:author="Charles Pedrosa" w:date="2014-04-23T16:38:00Z">
        <w:r w:rsidRPr="003500E0">
          <w:rPr>
            <w:i/>
            <w:iCs/>
            <w:highlight w:val="lightGray"/>
          </w:rPr>
          <w:delText>onde:</w:delText>
        </w:r>
      </w:del>
    </w:p>
    <w:tbl>
      <w:tblPr>
        <w:tblW w:w="0" w:type="auto"/>
        <w:tblInd w:w="-38" w:type="dxa"/>
        <w:tblLayout w:type="fixed"/>
        <w:tblCellMar>
          <w:left w:w="70" w:type="dxa"/>
          <w:right w:w="70" w:type="dxa"/>
        </w:tblCellMar>
        <w:tblLook w:val="0000" w:firstRow="0" w:lastRow="0" w:firstColumn="0" w:lastColumn="0" w:noHBand="0" w:noVBand="0"/>
      </w:tblPr>
      <w:tblGrid>
        <w:gridCol w:w="705"/>
        <w:gridCol w:w="475"/>
        <w:gridCol w:w="7201"/>
      </w:tblGrid>
      <w:tr w:rsidR="00CD05B7" w:rsidRPr="003500E0" w:rsidTr="00CD05B7">
        <w:tc>
          <w:tcPr>
            <w:tcW w:w="705" w:type="dxa"/>
            <w:tcBorders>
              <w:top w:val="nil"/>
              <w:left w:val="nil"/>
              <w:bottom w:val="nil"/>
              <w:right w:val="nil"/>
            </w:tcBorders>
          </w:tcPr>
          <w:p w:rsidR="00CD05B7" w:rsidRPr="003500E0" w:rsidRDefault="00CD05B7"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del w:id="175" w:author="Charles Pedrosa" w:date="2014-04-23T16:38:00Z"/>
                <w:i/>
                <w:iCs/>
                <w:highlight w:val="lightGray"/>
              </w:rPr>
            </w:pPr>
            <w:del w:id="176" w:author="Charles Pedrosa" w:date="2014-04-23T16:38:00Z">
              <w:r w:rsidRPr="003500E0">
                <w:rPr>
                  <w:i/>
                  <w:iCs/>
                  <w:highlight w:val="lightGray"/>
                </w:rPr>
                <w:delText>taxa</w:delText>
              </w:r>
            </w:del>
          </w:p>
        </w:tc>
        <w:tc>
          <w:tcPr>
            <w:tcW w:w="475" w:type="dxa"/>
            <w:tcBorders>
              <w:top w:val="nil"/>
              <w:left w:val="nil"/>
              <w:bottom w:val="nil"/>
              <w:right w:val="nil"/>
            </w:tcBorders>
          </w:tcPr>
          <w:p w:rsidR="00CD05B7" w:rsidRPr="003500E0" w:rsidRDefault="00CD05B7"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del w:id="177" w:author="Charles Pedrosa" w:date="2014-04-23T16:38:00Z"/>
                <w:i/>
                <w:iCs/>
                <w:highlight w:val="lightGray"/>
              </w:rPr>
            </w:pPr>
            <w:del w:id="178" w:author="Charles Pedrosa" w:date="2014-04-23T16:38:00Z">
              <w:r w:rsidRPr="003500E0">
                <w:rPr>
                  <w:i/>
                  <w:iCs/>
                  <w:highlight w:val="lightGray"/>
                </w:rPr>
                <w:delText>=</w:delText>
              </w:r>
            </w:del>
          </w:p>
        </w:tc>
        <w:tc>
          <w:tcPr>
            <w:tcW w:w="7201" w:type="dxa"/>
            <w:tcBorders>
              <w:top w:val="nil"/>
              <w:left w:val="nil"/>
              <w:bottom w:val="nil"/>
              <w:right w:val="nil"/>
            </w:tcBorders>
          </w:tcPr>
          <w:p w:rsidR="00680BAA" w:rsidRPr="003500E0" w:rsidRDefault="00492C8D"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del w:id="179" w:author="Charles Pedrosa" w:date="2014-04-23T16:38:00Z"/>
                <w:i/>
                <w:iCs/>
                <w:highlight w:val="lightGray"/>
              </w:rPr>
            </w:pPr>
            <w:del w:id="180" w:author="Charles Pedrosa" w:date="2014-04-23T16:38:00Z">
              <w:r w:rsidRPr="003500E0">
                <w:rPr>
                  <w:highlight w:val="lightGray"/>
                </w:rPr>
                <w:delText>Remuneração</w:delText>
              </w:r>
              <w:r w:rsidR="00CD05B7" w:rsidRPr="003500E0">
                <w:rPr>
                  <w:i/>
                  <w:iCs/>
                  <w:highlight w:val="lightGray"/>
                </w:rPr>
                <w:delText>;</w:delText>
              </w:r>
              <w:r w:rsidR="00680BAA" w:rsidRPr="003500E0">
                <w:rPr>
                  <w:i/>
                  <w:iCs/>
                  <w:highlight w:val="lightGray"/>
                </w:rPr>
                <w:delText xml:space="preserve"> e</w:delText>
              </w:r>
            </w:del>
          </w:p>
        </w:tc>
      </w:tr>
      <w:tr w:rsidR="00CD05B7" w:rsidRPr="003500E0" w:rsidTr="00CD05B7">
        <w:tc>
          <w:tcPr>
            <w:tcW w:w="705" w:type="dxa"/>
            <w:tcBorders>
              <w:top w:val="nil"/>
              <w:left w:val="nil"/>
              <w:bottom w:val="nil"/>
              <w:right w:val="nil"/>
            </w:tcBorders>
          </w:tcPr>
          <w:p w:rsidR="00CD05B7" w:rsidRPr="003500E0" w:rsidRDefault="00CD05B7"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del w:id="181" w:author="Charles Pedrosa" w:date="2014-04-23T16:38:00Z"/>
                <w:i/>
                <w:iCs/>
                <w:highlight w:val="lightGray"/>
              </w:rPr>
            </w:pPr>
            <w:del w:id="182" w:author="Charles Pedrosa" w:date="2014-04-23T16:38:00Z">
              <w:r w:rsidRPr="003500E0">
                <w:rPr>
                  <w:i/>
                  <w:iCs/>
                  <w:highlight w:val="lightGray"/>
                </w:rPr>
                <w:delText>DP</w:delText>
              </w:r>
            </w:del>
          </w:p>
        </w:tc>
        <w:tc>
          <w:tcPr>
            <w:tcW w:w="475" w:type="dxa"/>
            <w:tcBorders>
              <w:top w:val="nil"/>
              <w:left w:val="nil"/>
              <w:bottom w:val="nil"/>
              <w:right w:val="nil"/>
            </w:tcBorders>
          </w:tcPr>
          <w:p w:rsidR="00CD05B7" w:rsidRPr="003500E0" w:rsidRDefault="00CD05B7"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del w:id="183" w:author="Charles Pedrosa" w:date="2014-04-23T16:38:00Z"/>
                <w:i/>
                <w:iCs/>
                <w:highlight w:val="lightGray"/>
              </w:rPr>
            </w:pPr>
            <w:del w:id="184" w:author="Charles Pedrosa" w:date="2014-04-23T16:38:00Z">
              <w:r w:rsidRPr="003500E0">
                <w:rPr>
                  <w:i/>
                  <w:iCs/>
                  <w:highlight w:val="lightGray"/>
                </w:rPr>
                <w:delText>=</w:delText>
              </w:r>
            </w:del>
          </w:p>
        </w:tc>
        <w:tc>
          <w:tcPr>
            <w:tcW w:w="7201" w:type="dxa"/>
            <w:tcBorders>
              <w:top w:val="nil"/>
              <w:left w:val="nil"/>
              <w:bottom w:val="nil"/>
              <w:right w:val="nil"/>
            </w:tcBorders>
          </w:tcPr>
          <w:p w:rsidR="00CD05B7" w:rsidRPr="003500E0" w:rsidRDefault="00CD05B7"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del w:id="185" w:author="Charles Pedrosa" w:date="2014-04-23T16:38:00Z"/>
                <w:i/>
                <w:iCs/>
              </w:rPr>
            </w:pPr>
            <w:del w:id="186" w:author="Charles Pedrosa" w:date="2014-04-23T16:38:00Z">
              <w:r w:rsidRPr="003500E0">
                <w:rPr>
                  <w:i/>
                  <w:iCs/>
                  <w:highlight w:val="lightGray"/>
                </w:rPr>
                <w:delText xml:space="preserve">número de Dias Úteis entre a </w:delText>
              </w:r>
              <w:r w:rsidR="00BD60A3" w:rsidRPr="003500E0">
                <w:rPr>
                  <w:i/>
                  <w:iCs/>
                  <w:highlight w:val="lightGray"/>
                </w:rPr>
                <w:delText>Data de Emissão</w:delText>
              </w:r>
              <w:r w:rsidRPr="003500E0">
                <w:rPr>
                  <w:i/>
                  <w:iCs/>
                  <w:highlight w:val="lightGray"/>
                </w:rPr>
                <w:delText xml:space="preserve"> e a </w:delText>
              </w:r>
              <w:r w:rsidR="00680BAA" w:rsidRPr="003500E0">
                <w:rPr>
                  <w:i/>
                  <w:iCs/>
                  <w:highlight w:val="lightGray"/>
                </w:rPr>
                <w:delText>Data de Pagamento da Remuneração</w:delText>
              </w:r>
              <w:r w:rsidRPr="003500E0">
                <w:rPr>
                  <w:i/>
                  <w:iCs/>
                  <w:highlight w:val="lightGray"/>
                </w:rPr>
                <w:delText>, sendo "DP" um número inteiro</w:delText>
              </w:r>
              <w:r w:rsidR="00680BAA" w:rsidRPr="003500E0">
                <w:rPr>
                  <w:i/>
                  <w:iCs/>
                  <w:highlight w:val="lightGray"/>
                </w:rPr>
                <w:delText>.</w:delText>
              </w:r>
              <w:r w:rsidR="00F1158E" w:rsidRPr="003500E0">
                <w:rPr>
                  <w:iCs/>
                  <w:highlight w:val="lightGray"/>
                </w:rPr>
                <w:delText>]</w:delText>
              </w:r>
            </w:del>
          </w:p>
        </w:tc>
      </w:tr>
    </w:tbl>
    <w:p w:rsidR="00F1158E" w:rsidRPr="003500E0" w:rsidRDefault="00F1158E" w:rsidP="003500E0">
      <w:pPr>
        <w:pStyle w:val="Level3"/>
        <w:numPr>
          <w:ilvl w:val="0"/>
          <w:numId w:val="0"/>
        </w:numPr>
        <w:spacing w:after="340" w:line="293" w:lineRule="auto"/>
        <w:ind w:left="1361"/>
        <w:rPr>
          <w:i/>
          <w:szCs w:val="22"/>
          <w:highlight w:val="yellow"/>
        </w:rPr>
      </w:pPr>
    </w:p>
    <w:p w:rsidR="00A769CF" w:rsidRPr="003500E0" w:rsidRDefault="00F1158E" w:rsidP="003500E0">
      <w:pPr>
        <w:pStyle w:val="Level3"/>
        <w:numPr>
          <w:ilvl w:val="0"/>
          <w:numId w:val="0"/>
        </w:numPr>
        <w:spacing w:after="340" w:line="293" w:lineRule="auto"/>
        <w:ind w:left="1361"/>
        <w:rPr>
          <w:i/>
          <w:szCs w:val="22"/>
        </w:rPr>
      </w:pPr>
      <w:r w:rsidRPr="003500E0">
        <w:rPr>
          <w:i/>
          <w:szCs w:val="22"/>
          <w:highlight w:val="yellow"/>
        </w:rPr>
        <w:t>{ou}</w:t>
      </w:r>
    </w:p>
    <w:p w:rsidR="00F1158E" w:rsidRPr="003500E0" w:rsidRDefault="00F1158E" w:rsidP="003500E0">
      <w:pPr>
        <w:pStyle w:val="Level3"/>
        <w:numPr>
          <w:ilvl w:val="0"/>
          <w:numId w:val="0"/>
        </w:numPr>
        <w:spacing w:after="340" w:line="293" w:lineRule="auto"/>
        <w:ind w:left="1361"/>
        <w:rPr>
          <w:i/>
          <w:szCs w:val="22"/>
        </w:rPr>
      </w:pPr>
    </w:p>
    <w:p w:rsidR="00F1158E" w:rsidRPr="003500E0" w:rsidRDefault="00F1158E" w:rsidP="003500E0">
      <w:pPr>
        <w:widowControl w:val="0"/>
        <w:suppressAutoHyphens/>
        <w:spacing w:after="340" w:line="293" w:lineRule="auto"/>
        <w:jc w:val="both"/>
        <w:rPr>
          <w:iCs/>
          <w:color w:val="000000"/>
          <w:highlight w:val="lightGray"/>
        </w:rPr>
      </w:pPr>
      <w:r w:rsidRPr="003500E0">
        <w:rPr>
          <w:highlight w:val="lightGray"/>
        </w:rPr>
        <w:t>[</w:t>
      </w:r>
      <w:bookmarkStart w:id="187" w:name="_DV_C62"/>
      <w:r w:rsidRPr="003500E0">
        <w:rPr>
          <w:iCs/>
          <w:color w:val="000000"/>
          <w:highlight w:val="lightGray"/>
        </w:rPr>
        <w:t xml:space="preserve">J = </w:t>
      </w:r>
      <w:proofErr w:type="spellStart"/>
      <w:proofErr w:type="gramStart"/>
      <w:r w:rsidRPr="003500E0">
        <w:rPr>
          <w:iCs/>
          <w:color w:val="000000"/>
          <w:highlight w:val="lightGray"/>
        </w:rPr>
        <w:t>VNe</w:t>
      </w:r>
      <w:proofErr w:type="spellEnd"/>
      <w:proofErr w:type="gramEnd"/>
      <w:r w:rsidRPr="003500E0">
        <w:rPr>
          <w:iCs/>
          <w:color w:val="000000"/>
          <w:highlight w:val="lightGray"/>
        </w:rPr>
        <w:t xml:space="preserve"> x (Fator Juros – 1)</w:t>
      </w:r>
      <w:bookmarkEnd w:id="187"/>
    </w:p>
    <w:p w:rsidR="00F1158E" w:rsidRPr="003500E0" w:rsidRDefault="00F1158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proofErr w:type="gramStart"/>
      <w:r w:rsidRPr="003500E0">
        <w:rPr>
          <w:i/>
          <w:iCs/>
          <w:highlight w:val="lightGray"/>
        </w:rPr>
        <w:t>onde</w:t>
      </w:r>
      <w:proofErr w:type="gramEnd"/>
      <w:r w:rsidRPr="003500E0">
        <w:rPr>
          <w:i/>
          <w:iCs/>
          <w:highlight w:val="lightGray"/>
        </w:rPr>
        <w:t>:</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F1158E" w:rsidRPr="003500E0" w:rsidTr="006354FE">
        <w:tc>
          <w:tcPr>
            <w:tcW w:w="1346" w:type="dxa"/>
            <w:tcBorders>
              <w:top w:val="nil"/>
              <w:left w:val="nil"/>
              <w:bottom w:val="nil"/>
              <w:right w:val="nil"/>
            </w:tcBorders>
          </w:tcPr>
          <w:p w:rsidR="00F1158E" w:rsidRPr="003500E0" w:rsidRDefault="00F1158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sidRPr="003500E0">
              <w:rPr>
                <w:b/>
                <w:highlight w:val="lightGray"/>
              </w:rPr>
              <w:t>J</w:t>
            </w:r>
          </w:p>
        </w:tc>
        <w:tc>
          <w:tcPr>
            <w:tcW w:w="444" w:type="dxa"/>
            <w:tcBorders>
              <w:top w:val="nil"/>
              <w:left w:val="nil"/>
              <w:bottom w:val="nil"/>
              <w:right w:val="nil"/>
            </w:tcBorders>
          </w:tcPr>
          <w:p w:rsidR="00F1158E" w:rsidRPr="003500E0" w:rsidRDefault="00F1158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sidRPr="003500E0">
              <w:rPr>
                <w:i/>
                <w:iCs/>
                <w:highlight w:val="lightGray"/>
              </w:rPr>
              <w:t>=</w:t>
            </w:r>
          </w:p>
        </w:tc>
        <w:tc>
          <w:tcPr>
            <w:tcW w:w="6893" w:type="dxa"/>
            <w:tcBorders>
              <w:top w:val="nil"/>
              <w:left w:val="nil"/>
              <w:bottom w:val="nil"/>
              <w:right w:val="nil"/>
            </w:tcBorders>
          </w:tcPr>
          <w:p w:rsidR="00F1158E" w:rsidRPr="003500E0" w:rsidRDefault="00F1158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proofErr w:type="gramStart"/>
            <w:r w:rsidRPr="003500E0">
              <w:rPr>
                <w:iCs/>
                <w:highlight w:val="lightGray"/>
              </w:rPr>
              <w:t>valor</w:t>
            </w:r>
            <w:proofErr w:type="gramEnd"/>
            <w:r w:rsidRPr="003500E0">
              <w:rPr>
                <w:iCs/>
                <w:highlight w:val="lightGray"/>
              </w:rPr>
              <w:t xml:space="preserve"> da Remuneração devida na Data de Vencimento, calculada com 8 (oito) casas decimais sem arredondamento</w:t>
            </w:r>
            <w:r w:rsidRPr="003500E0">
              <w:rPr>
                <w:i/>
                <w:iCs/>
                <w:highlight w:val="lightGray"/>
              </w:rPr>
              <w:t>;</w:t>
            </w:r>
          </w:p>
        </w:tc>
      </w:tr>
      <w:tr w:rsidR="00F1158E" w:rsidRPr="003500E0" w:rsidTr="006354FE">
        <w:tc>
          <w:tcPr>
            <w:tcW w:w="1346" w:type="dxa"/>
            <w:tcBorders>
              <w:top w:val="nil"/>
              <w:left w:val="nil"/>
              <w:bottom w:val="nil"/>
              <w:right w:val="nil"/>
            </w:tcBorders>
          </w:tcPr>
          <w:p w:rsidR="00F1158E" w:rsidRPr="003500E0" w:rsidRDefault="00F1158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proofErr w:type="spellStart"/>
            <w:proofErr w:type="gramStart"/>
            <w:r w:rsidRPr="003500E0">
              <w:rPr>
                <w:b/>
                <w:highlight w:val="lightGray"/>
              </w:rPr>
              <w:t>VNe</w:t>
            </w:r>
            <w:proofErr w:type="spellEnd"/>
            <w:proofErr w:type="gramEnd"/>
          </w:p>
        </w:tc>
        <w:tc>
          <w:tcPr>
            <w:tcW w:w="444" w:type="dxa"/>
            <w:tcBorders>
              <w:top w:val="nil"/>
              <w:left w:val="nil"/>
              <w:bottom w:val="nil"/>
              <w:right w:val="nil"/>
            </w:tcBorders>
          </w:tcPr>
          <w:p w:rsidR="00F1158E" w:rsidRPr="003500E0" w:rsidRDefault="00F1158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sidRPr="003500E0">
              <w:rPr>
                <w:i/>
                <w:iCs/>
                <w:highlight w:val="lightGray"/>
              </w:rPr>
              <w:t>=</w:t>
            </w:r>
          </w:p>
        </w:tc>
        <w:tc>
          <w:tcPr>
            <w:tcW w:w="6893" w:type="dxa"/>
            <w:tcBorders>
              <w:top w:val="nil"/>
              <w:left w:val="nil"/>
              <w:bottom w:val="nil"/>
              <w:right w:val="nil"/>
            </w:tcBorders>
          </w:tcPr>
          <w:p w:rsidR="00F1158E" w:rsidRPr="003500E0" w:rsidRDefault="00F1158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sidRPr="003500E0">
              <w:rPr>
                <w:i/>
                <w:iCs/>
                <w:highlight w:val="lightGray"/>
              </w:rPr>
              <w:t xml:space="preserve">Valor Nominal Unitário das Debêntures calculado com </w:t>
            </w:r>
            <w:proofErr w:type="gramStart"/>
            <w:r w:rsidRPr="003500E0">
              <w:rPr>
                <w:i/>
                <w:iCs/>
                <w:highlight w:val="lightGray"/>
              </w:rPr>
              <w:t>8</w:t>
            </w:r>
            <w:proofErr w:type="gramEnd"/>
            <w:r w:rsidRPr="003500E0">
              <w:rPr>
                <w:i/>
                <w:iCs/>
                <w:highlight w:val="lightGray"/>
              </w:rPr>
              <w:t> (oito) casas decimais, sem arredondamento;</w:t>
            </w:r>
          </w:p>
        </w:tc>
      </w:tr>
      <w:tr w:rsidR="00F1158E" w:rsidRPr="003500E0" w:rsidTr="006354FE">
        <w:tc>
          <w:tcPr>
            <w:tcW w:w="1346" w:type="dxa"/>
            <w:tcBorders>
              <w:top w:val="nil"/>
              <w:left w:val="nil"/>
              <w:bottom w:val="nil"/>
              <w:right w:val="nil"/>
            </w:tcBorders>
          </w:tcPr>
          <w:p w:rsidR="00F1158E" w:rsidRPr="003500E0" w:rsidRDefault="00F1158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sidRPr="003500E0">
              <w:rPr>
                <w:b/>
                <w:highlight w:val="lightGray"/>
              </w:rPr>
              <w:t>Fator Juros</w:t>
            </w:r>
          </w:p>
        </w:tc>
        <w:tc>
          <w:tcPr>
            <w:tcW w:w="444" w:type="dxa"/>
            <w:tcBorders>
              <w:top w:val="nil"/>
              <w:left w:val="nil"/>
              <w:bottom w:val="nil"/>
              <w:right w:val="nil"/>
            </w:tcBorders>
          </w:tcPr>
          <w:p w:rsidR="00F1158E" w:rsidRPr="003500E0" w:rsidRDefault="00F1158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sidRPr="003500E0">
              <w:rPr>
                <w:i/>
                <w:iCs/>
                <w:highlight w:val="lightGray"/>
              </w:rPr>
              <w:t>=</w:t>
            </w:r>
          </w:p>
        </w:tc>
        <w:tc>
          <w:tcPr>
            <w:tcW w:w="6893" w:type="dxa"/>
            <w:tcBorders>
              <w:top w:val="nil"/>
              <w:left w:val="nil"/>
              <w:bottom w:val="nil"/>
              <w:right w:val="nil"/>
            </w:tcBorders>
          </w:tcPr>
          <w:p w:rsidR="00F1158E" w:rsidRPr="003500E0" w:rsidRDefault="00F1158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sidRPr="003500E0">
              <w:rPr>
                <w:highlight w:val="lightGray"/>
              </w:rPr>
              <w:t xml:space="preserve">Fator de juros composto pelo parâmetro de flutuação acrescido de </w:t>
            </w:r>
            <w:r w:rsidRPr="003500E0">
              <w:rPr>
                <w:i/>
                <w:highlight w:val="lightGray"/>
              </w:rPr>
              <w:t>spread</w:t>
            </w:r>
            <w:r w:rsidRPr="003500E0">
              <w:rPr>
                <w:highlight w:val="lightGray"/>
              </w:rPr>
              <w:t xml:space="preserve"> calculado com </w:t>
            </w:r>
            <w:proofErr w:type="gramStart"/>
            <w:r w:rsidRPr="003500E0">
              <w:rPr>
                <w:highlight w:val="lightGray"/>
              </w:rPr>
              <w:t>9</w:t>
            </w:r>
            <w:proofErr w:type="gramEnd"/>
            <w:r w:rsidRPr="003500E0">
              <w:rPr>
                <w:highlight w:val="lightGray"/>
              </w:rPr>
              <w:t> (nove) casas decimais, com arredondamento, apurado da seguinte forma</w:t>
            </w:r>
            <w:r w:rsidRPr="003500E0">
              <w:rPr>
                <w:i/>
                <w:iCs/>
                <w:highlight w:val="lightGray"/>
              </w:rPr>
              <w:t>:</w:t>
            </w:r>
          </w:p>
        </w:tc>
      </w:tr>
    </w:tbl>
    <w:p w:rsidR="00F1158E" w:rsidRPr="003500E0" w:rsidRDefault="00F1158E" w:rsidP="003500E0">
      <w:pPr>
        <w:widowControl w:val="0"/>
        <w:suppressAutoHyphens/>
        <w:spacing w:after="340" w:line="293" w:lineRule="auto"/>
        <w:jc w:val="both"/>
        <w:rPr>
          <w:highlight w:val="lightGray"/>
        </w:rPr>
      </w:pPr>
      <w:proofErr w:type="spellStart"/>
      <w:proofErr w:type="gramStart"/>
      <w:r w:rsidRPr="003500E0">
        <w:rPr>
          <w:iCs/>
          <w:color w:val="000000"/>
          <w:highlight w:val="lightGray"/>
        </w:rPr>
        <w:t>FatorJuros</w:t>
      </w:r>
      <w:proofErr w:type="spellEnd"/>
      <w:proofErr w:type="gramEnd"/>
      <w:r w:rsidRPr="003500E0">
        <w:rPr>
          <w:iCs/>
          <w:color w:val="000000"/>
          <w:highlight w:val="lightGray"/>
        </w:rPr>
        <w:t xml:space="preserve"> = (</w:t>
      </w:r>
      <w:proofErr w:type="spellStart"/>
      <w:r w:rsidRPr="003500E0">
        <w:rPr>
          <w:iCs/>
          <w:color w:val="000000"/>
          <w:highlight w:val="lightGray"/>
        </w:rPr>
        <w:t>FatorDI</w:t>
      </w:r>
      <w:proofErr w:type="spellEnd"/>
      <w:r w:rsidRPr="003500E0">
        <w:rPr>
          <w:iCs/>
          <w:color w:val="000000"/>
          <w:highlight w:val="lightGray"/>
        </w:rPr>
        <w:t xml:space="preserve"> x </w:t>
      </w:r>
      <w:proofErr w:type="spellStart"/>
      <w:r w:rsidRPr="003500E0">
        <w:rPr>
          <w:iCs/>
          <w:color w:val="000000"/>
          <w:highlight w:val="lightGray"/>
        </w:rPr>
        <w:t>FatorSpread</w:t>
      </w:r>
      <w:proofErr w:type="spellEnd"/>
      <w:r w:rsidRPr="003500E0">
        <w:rPr>
          <w:iCs/>
          <w:color w:val="000000"/>
          <w:highlight w:val="lightGray"/>
        </w:rPr>
        <w:t>)</w:t>
      </w:r>
    </w:p>
    <w:p w:rsidR="00F1158E" w:rsidRPr="003500E0" w:rsidRDefault="00F1158E" w:rsidP="003500E0">
      <w:pPr>
        <w:widowControl w:val="0"/>
        <w:tabs>
          <w:tab w:val="left" w:pos="0"/>
          <w:tab w:val="left" w:pos="708"/>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ind w:left="1416" w:hanging="1286"/>
        <w:jc w:val="both"/>
        <w:rPr>
          <w:i/>
          <w:iCs/>
          <w:highlight w:val="lightGray"/>
        </w:rPr>
      </w:pPr>
      <w:proofErr w:type="gramStart"/>
      <w:r w:rsidRPr="003500E0">
        <w:rPr>
          <w:i/>
          <w:iCs/>
          <w:highlight w:val="lightGray"/>
        </w:rPr>
        <w:t>onde</w:t>
      </w:r>
      <w:proofErr w:type="gramEnd"/>
      <w:r w:rsidRPr="003500E0">
        <w:rPr>
          <w:i/>
          <w:iCs/>
          <w:highlight w:val="lightGray"/>
        </w:rPr>
        <w:t>:</w:t>
      </w:r>
    </w:p>
    <w:tbl>
      <w:tblPr>
        <w:tblW w:w="0" w:type="auto"/>
        <w:tblInd w:w="-38" w:type="dxa"/>
        <w:tblLayout w:type="fixed"/>
        <w:tblCellMar>
          <w:left w:w="70" w:type="dxa"/>
          <w:right w:w="70" w:type="dxa"/>
        </w:tblCellMar>
        <w:tblLook w:val="0000" w:firstRow="0" w:lastRow="0" w:firstColumn="0" w:lastColumn="0" w:noHBand="0" w:noVBand="0"/>
      </w:tblPr>
      <w:tblGrid>
        <w:gridCol w:w="1384"/>
        <w:gridCol w:w="425"/>
        <w:gridCol w:w="6572"/>
      </w:tblGrid>
      <w:tr w:rsidR="006354FE" w:rsidRPr="003500E0" w:rsidTr="006354FE">
        <w:tc>
          <w:tcPr>
            <w:tcW w:w="1384" w:type="dxa"/>
            <w:tcBorders>
              <w:top w:val="nil"/>
              <w:left w:val="nil"/>
              <w:bottom w:val="nil"/>
              <w:right w:val="nil"/>
            </w:tcBorders>
          </w:tcPr>
          <w:p w:rsidR="006354F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proofErr w:type="spellStart"/>
            <w:proofErr w:type="gramStart"/>
            <w:r w:rsidRPr="003500E0">
              <w:rPr>
                <w:b/>
                <w:highlight w:val="lightGray"/>
              </w:rPr>
              <w:t>FatorDI</w:t>
            </w:r>
            <w:proofErr w:type="spellEnd"/>
            <w:proofErr w:type="gramEnd"/>
          </w:p>
        </w:tc>
        <w:tc>
          <w:tcPr>
            <w:tcW w:w="425" w:type="dxa"/>
            <w:tcBorders>
              <w:top w:val="nil"/>
              <w:left w:val="nil"/>
              <w:bottom w:val="nil"/>
              <w:right w:val="nil"/>
            </w:tcBorders>
          </w:tcPr>
          <w:p w:rsidR="006354F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sidRPr="003500E0">
              <w:rPr>
                <w:i/>
                <w:iCs/>
                <w:highlight w:val="lightGray"/>
              </w:rPr>
              <w:t>=</w:t>
            </w:r>
          </w:p>
        </w:tc>
        <w:tc>
          <w:tcPr>
            <w:tcW w:w="6572" w:type="dxa"/>
            <w:tcBorders>
              <w:top w:val="nil"/>
              <w:left w:val="nil"/>
              <w:bottom w:val="nil"/>
              <w:right w:val="nil"/>
            </w:tcBorders>
          </w:tcPr>
          <w:p w:rsidR="006354F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proofErr w:type="spellStart"/>
            <w:r w:rsidRPr="003500E0">
              <w:rPr>
                <w:highlight w:val="lightGray"/>
              </w:rPr>
              <w:t>P</w:t>
            </w:r>
            <w:r w:rsidRPr="003500E0">
              <w:rPr>
                <w:bCs/>
                <w:highlight w:val="lightGray"/>
              </w:rPr>
              <w:t>rodutório</w:t>
            </w:r>
            <w:proofErr w:type="spellEnd"/>
            <w:r w:rsidRPr="003500E0">
              <w:rPr>
                <w:bCs/>
                <w:highlight w:val="lightGray"/>
              </w:rPr>
              <w:t xml:space="preserve"> das Taxas DI desde a Data de Emissão, inclusive, até a data de cálculo, exclusive, calculado com </w:t>
            </w:r>
            <w:proofErr w:type="gramStart"/>
            <w:r w:rsidRPr="003500E0">
              <w:rPr>
                <w:bCs/>
                <w:highlight w:val="lightGray"/>
              </w:rPr>
              <w:t>8</w:t>
            </w:r>
            <w:proofErr w:type="gramEnd"/>
            <w:r w:rsidRPr="003500E0">
              <w:rPr>
                <w:bCs/>
                <w:highlight w:val="lightGray"/>
              </w:rPr>
              <w:t> (oito) casas decimais, com arredondamento, apurado da seguinte forma</w:t>
            </w:r>
          </w:p>
        </w:tc>
      </w:tr>
      <w:tr w:rsidR="00F1158E" w:rsidRPr="003500E0" w:rsidTr="006354FE">
        <w:tc>
          <w:tcPr>
            <w:tcW w:w="1384" w:type="dxa"/>
            <w:tcBorders>
              <w:top w:val="nil"/>
              <w:left w:val="nil"/>
              <w:bottom w:val="nil"/>
              <w:right w:val="nil"/>
            </w:tcBorders>
          </w:tcPr>
          <w:p w:rsidR="00F1158E" w:rsidRPr="003500E0" w:rsidRDefault="00F1158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p>
        </w:tc>
        <w:tc>
          <w:tcPr>
            <w:tcW w:w="425" w:type="dxa"/>
            <w:tcBorders>
              <w:top w:val="nil"/>
              <w:left w:val="nil"/>
              <w:bottom w:val="nil"/>
              <w:right w:val="nil"/>
            </w:tcBorders>
          </w:tcPr>
          <w:p w:rsidR="00F1158E" w:rsidRPr="003500E0" w:rsidRDefault="00F1158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p>
        </w:tc>
        <w:tc>
          <w:tcPr>
            <w:tcW w:w="6572" w:type="dxa"/>
            <w:tcBorders>
              <w:top w:val="nil"/>
              <w:left w:val="nil"/>
              <w:bottom w:val="nil"/>
              <w:right w:val="nil"/>
            </w:tcBorders>
          </w:tcPr>
          <w:p w:rsidR="00F1158E" w:rsidRPr="003500E0" w:rsidRDefault="00B1170D"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Pr>
                <w:i/>
                <w:iCs/>
                <w:noProof/>
              </w:rPr>
              <w:pict>
                <v:shape id="Picture 1" o:spid="_x0000_s1031" type="#_x0000_t75" style="position:absolute;left:0;text-align:left;margin-left:76.2pt;margin-top:-93.5pt;width:128pt;height:39.5pt;z-index:251657728;visibility:visible;mso-position-horizontal-relative:margin;mso-position-vertical-relative:margin">
                  <v:imagedata r:id="rId12" o:title=""/>
                  <w10:wrap type="topAndBottom" anchorx="margin" anchory="margin"/>
                </v:shape>
              </w:pict>
            </w:r>
          </w:p>
        </w:tc>
      </w:tr>
      <w:tr w:rsidR="006354FE" w:rsidRPr="003500E0" w:rsidTr="000A4BAA">
        <w:tc>
          <w:tcPr>
            <w:tcW w:w="1384" w:type="dxa"/>
            <w:tcBorders>
              <w:top w:val="nil"/>
              <w:left w:val="nil"/>
              <w:bottom w:val="nil"/>
              <w:right w:val="nil"/>
            </w:tcBorders>
          </w:tcPr>
          <w:p w:rsidR="006354F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sidRPr="003500E0">
              <w:rPr>
                <w:i/>
                <w:iCs/>
                <w:highlight w:val="lightGray"/>
              </w:rPr>
              <w:t>Onde:</w:t>
            </w:r>
          </w:p>
        </w:tc>
        <w:tc>
          <w:tcPr>
            <w:tcW w:w="425" w:type="dxa"/>
            <w:tcBorders>
              <w:top w:val="nil"/>
              <w:left w:val="nil"/>
              <w:bottom w:val="nil"/>
              <w:right w:val="nil"/>
            </w:tcBorders>
          </w:tcPr>
          <w:p w:rsidR="006354F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p>
        </w:tc>
        <w:tc>
          <w:tcPr>
            <w:tcW w:w="6572" w:type="dxa"/>
            <w:tcBorders>
              <w:top w:val="nil"/>
              <w:left w:val="nil"/>
              <w:bottom w:val="nil"/>
              <w:right w:val="nil"/>
            </w:tcBorders>
          </w:tcPr>
          <w:p w:rsidR="006354F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rPr>
            </w:pPr>
          </w:p>
        </w:tc>
      </w:tr>
      <w:tr w:rsidR="00F1158E" w:rsidRPr="003500E0" w:rsidTr="006354FE">
        <w:tc>
          <w:tcPr>
            <w:tcW w:w="1384" w:type="dxa"/>
            <w:tcBorders>
              <w:top w:val="nil"/>
              <w:left w:val="nil"/>
              <w:bottom w:val="nil"/>
              <w:right w:val="nil"/>
            </w:tcBorders>
          </w:tcPr>
          <w:p w:rsidR="00F1158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sidRPr="003500E0">
              <w:rPr>
                <w:b/>
                <w:highlight w:val="lightGray"/>
              </w:rPr>
              <w:t>n</w:t>
            </w:r>
          </w:p>
        </w:tc>
        <w:tc>
          <w:tcPr>
            <w:tcW w:w="425" w:type="dxa"/>
            <w:tcBorders>
              <w:top w:val="nil"/>
              <w:left w:val="nil"/>
              <w:bottom w:val="nil"/>
              <w:right w:val="nil"/>
            </w:tcBorders>
          </w:tcPr>
          <w:p w:rsidR="00F1158E" w:rsidRPr="003500E0" w:rsidRDefault="00F1158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sidRPr="003500E0">
              <w:rPr>
                <w:i/>
                <w:iCs/>
                <w:highlight w:val="lightGray"/>
              </w:rPr>
              <w:t>=</w:t>
            </w:r>
          </w:p>
        </w:tc>
        <w:tc>
          <w:tcPr>
            <w:tcW w:w="6572" w:type="dxa"/>
            <w:tcBorders>
              <w:top w:val="nil"/>
              <w:left w:val="nil"/>
              <w:bottom w:val="nil"/>
              <w:right w:val="nil"/>
            </w:tcBorders>
          </w:tcPr>
          <w:p w:rsidR="00F1158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rPr>
            </w:pPr>
            <w:r w:rsidRPr="003500E0">
              <w:rPr>
                <w:highlight w:val="lightGray"/>
              </w:rPr>
              <w:t>Número total de Taxas DI consideradas desde a Data de Emissão, sendo “n” um número inteiro</w:t>
            </w:r>
            <w:del w:id="188" w:author="Maria Carolina" w:date="2014-04-24T10:49:00Z">
              <w:r w:rsidR="00F1158E" w:rsidRPr="00F1158E">
                <w:rPr>
                  <w:i/>
                  <w:iCs/>
                  <w:highlight w:val="lightGray"/>
                </w:rPr>
                <w:delText>.</w:delText>
              </w:r>
              <w:r w:rsidR="00F1158E" w:rsidRPr="00F1158E">
                <w:rPr>
                  <w:iCs/>
                  <w:highlight w:val="lightGray"/>
                </w:rPr>
                <w:delText>]</w:delText>
              </w:r>
            </w:del>
            <w:ins w:id="189" w:author="Maria Carolina" w:date="2014-04-24T10:49:00Z">
              <w:r w:rsidR="00F1158E" w:rsidRPr="003500E0">
                <w:rPr>
                  <w:i/>
                  <w:iCs/>
                  <w:highlight w:val="lightGray"/>
                </w:rPr>
                <w:t>.</w:t>
              </w:r>
            </w:ins>
          </w:p>
        </w:tc>
      </w:tr>
      <w:tr w:rsidR="00F1158E" w:rsidRPr="003500E0" w:rsidTr="006354FE">
        <w:tc>
          <w:tcPr>
            <w:tcW w:w="1384" w:type="dxa"/>
            <w:tcBorders>
              <w:top w:val="nil"/>
              <w:left w:val="nil"/>
              <w:bottom w:val="nil"/>
              <w:right w:val="nil"/>
            </w:tcBorders>
          </w:tcPr>
          <w:p w:rsidR="00F1158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sidRPr="003500E0">
              <w:rPr>
                <w:b/>
                <w:highlight w:val="lightGray"/>
              </w:rPr>
              <w:t>TDI</w:t>
            </w:r>
            <w:r w:rsidRPr="003500E0">
              <w:rPr>
                <w:b/>
                <w:position w:val="-12"/>
                <w:highlight w:val="lightGray"/>
              </w:rPr>
              <w:object w:dxaOrig="160" w:dyaOrig="360" w14:anchorId="63AF72BB">
                <v:shape id="_x0000_i1027" type="#_x0000_t75" style="width:8.25pt;height:21pt" o:ole="">
                  <v:imagedata r:id="rId13" o:title=""/>
                </v:shape>
                <o:OLEObject Type="Embed" ProgID="Equation.3" ShapeID="_x0000_i1027" DrawAspect="Content" ObjectID="_1459841919" r:id="rId14"/>
              </w:object>
            </w:r>
          </w:p>
        </w:tc>
        <w:tc>
          <w:tcPr>
            <w:tcW w:w="425" w:type="dxa"/>
            <w:tcBorders>
              <w:top w:val="nil"/>
              <w:left w:val="nil"/>
              <w:bottom w:val="nil"/>
              <w:right w:val="nil"/>
            </w:tcBorders>
          </w:tcPr>
          <w:p w:rsidR="00F1158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sidRPr="003500E0">
              <w:rPr>
                <w:i/>
                <w:iCs/>
                <w:highlight w:val="lightGray"/>
              </w:rPr>
              <w:t>=</w:t>
            </w:r>
          </w:p>
        </w:tc>
        <w:tc>
          <w:tcPr>
            <w:tcW w:w="6572" w:type="dxa"/>
            <w:tcBorders>
              <w:top w:val="nil"/>
              <w:left w:val="nil"/>
              <w:bottom w:val="nil"/>
              <w:right w:val="nil"/>
            </w:tcBorders>
          </w:tcPr>
          <w:p w:rsidR="00F1158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sidRPr="003500E0">
              <w:rPr>
                <w:highlight w:val="lightGray"/>
              </w:rPr>
              <w:t xml:space="preserve">Taxa DI de ordem k, expressa ao dia, calculada com </w:t>
            </w:r>
            <w:proofErr w:type="gramStart"/>
            <w:r w:rsidRPr="003500E0">
              <w:rPr>
                <w:highlight w:val="lightGray"/>
              </w:rPr>
              <w:t>8</w:t>
            </w:r>
            <w:proofErr w:type="gramEnd"/>
            <w:r w:rsidRPr="003500E0">
              <w:rPr>
                <w:highlight w:val="lightGray"/>
              </w:rPr>
              <w:t xml:space="preserve"> (oito) casas decimais com arredondamento, da seguinte forma</w:t>
            </w:r>
          </w:p>
        </w:tc>
      </w:tr>
      <w:tr w:rsidR="006354FE" w:rsidRPr="003500E0" w:rsidTr="006354FE">
        <w:tc>
          <w:tcPr>
            <w:tcW w:w="1384" w:type="dxa"/>
            <w:tcBorders>
              <w:top w:val="nil"/>
              <w:left w:val="nil"/>
              <w:bottom w:val="nil"/>
              <w:right w:val="nil"/>
            </w:tcBorders>
          </w:tcPr>
          <w:p w:rsidR="006354F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b/>
                <w:highlight w:val="lightGray"/>
              </w:rPr>
            </w:pPr>
          </w:p>
        </w:tc>
        <w:tc>
          <w:tcPr>
            <w:tcW w:w="425" w:type="dxa"/>
            <w:tcBorders>
              <w:top w:val="nil"/>
              <w:left w:val="nil"/>
              <w:bottom w:val="nil"/>
              <w:right w:val="nil"/>
            </w:tcBorders>
          </w:tcPr>
          <w:p w:rsidR="006354F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p>
        </w:tc>
        <w:tc>
          <w:tcPr>
            <w:tcW w:w="6572" w:type="dxa"/>
            <w:tcBorders>
              <w:top w:val="nil"/>
              <w:left w:val="nil"/>
              <w:bottom w:val="nil"/>
              <w:right w:val="nil"/>
            </w:tcBorders>
          </w:tcPr>
          <w:p w:rsidR="006354FE" w:rsidRPr="003500E0" w:rsidRDefault="00B1170D"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highlight w:val="lightGray"/>
              </w:rPr>
            </w:pPr>
            <w:r>
              <w:rPr>
                <w:noProof/>
              </w:rPr>
              <w:pict>
                <v:shape id="Picture 155" o:spid="_x0000_s1030" type="#_x0000_t75" style="position:absolute;left:0;text-align:left;margin-left:69.85pt;margin-top:7.25pt;width:117.7pt;height:40.85pt;z-index:251656704;visibility:visible;mso-position-horizontal-relative:text;mso-position-vertical-relative:text">
                  <v:imagedata r:id="rId15" o:title=""/>
                  <w10:wrap type="topAndBottom"/>
                </v:shape>
              </w:pict>
            </w:r>
          </w:p>
        </w:tc>
      </w:tr>
      <w:tr w:rsidR="006354FE" w:rsidRPr="003500E0" w:rsidTr="006354FE">
        <w:tc>
          <w:tcPr>
            <w:tcW w:w="1384" w:type="dxa"/>
            <w:tcBorders>
              <w:top w:val="nil"/>
              <w:left w:val="nil"/>
              <w:bottom w:val="nil"/>
              <w:right w:val="nil"/>
            </w:tcBorders>
          </w:tcPr>
          <w:p w:rsidR="006354F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b/>
                <w:highlight w:val="lightGray"/>
              </w:rPr>
            </w:pPr>
            <w:r w:rsidRPr="003500E0">
              <w:rPr>
                <w:b/>
                <w:highlight w:val="lightGray"/>
              </w:rPr>
              <w:t>K</w:t>
            </w:r>
          </w:p>
        </w:tc>
        <w:tc>
          <w:tcPr>
            <w:tcW w:w="425" w:type="dxa"/>
            <w:tcBorders>
              <w:top w:val="nil"/>
              <w:left w:val="nil"/>
              <w:bottom w:val="nil"/>
              <w:right w:val="nil"/>
            </w:tcBorders>
          </w:tcPr>
          <w:p w:rsidR="006354F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sidRPr="003500E0">
              <w:rPr>
                <w:i/>
                <w:iCs/>
                <w:highlight w:val="lightGray"/>
              </w:rPr>
              <w:t>=</w:t>
            </w:r>
          </w:p>
        </w:tc>
        <w:tc>
          <w:tcPr>
            <w:tcW w:w="6572" w:type="dxa"/>
            <w:tcBorders>
              <w:top w:val="nil"/>
              <w:left w:val="nil"/>
              <w:bottom w:val="nil"/>
              <w:right w:val="nil"/>
            </w:tcBorders>
          </w:tcPr>
          <w:p w:rsidR="006354F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noProof/>
              </w:rPr>
            </w:pPr>
            <w:r w:rsidRPr="003500E0">
              <w:rPr>
                <w:highlight w:val="lightGray"/>
              </w:rPr>
              <w:t xml:space="preserve">Número de ordem das Taxas DI, variando de </w:t>
            </w:r>
            <w:proofErr w:type="gramStart"/>
            <w:r w:rsidRPr="003500E0">
              <w:rPr>
                <w:highlight w:val="lightGray"/>
              </w:rPr>
              <w:t>1</w:t>
            </w:r>
            <w:proofErr w:type="gramEnd"/>
            <w:r w:rsidRPr="003500E0">
              <w:rPr>
                <w:highlight w:val="lightGray"/>
              </w:rPr>
              <w:t xml:space="preserve"> até n</w:t>
            </w:r>
          </w:p>
        </w:tc>
      </w:tr>
      <w:tr w:rsidR="006354FE" w:rsidRPr="003500E0" w:rsidTr="006354FE">
        <w:tc>
          <w:tcPr>
            <w:tcW w:w="1384" w:type="dxa"/>
            <w:tcBorders>
              <w:top w:val="nil"/>
              <w:left w:val="nil"/>
              <w:bottom w:val="nil"/>
              <w:right w:val="nil"/>
            </w:tcBorders>
          </w:tcPr>
          <w:p w:rsidR="006354F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b/>
                <w:highlight w:val="lightGray"/>
              </w:rPr>
            </w:pPr>
            <w:r w:rsidRPr="003500E0">
              <w:rPr>
                <w:b/>
                <w:highlight w:val="lightGray"/>
              </w:rPr>
              <w:t>DI</w:t>
            </w:r>
            <w:r w:rsidRPr="003500E0">
              <w:rPr>
                <w:b/>
                <w:position w:val="-12"/>
                <w:highlight w:val="lightGray"/>
              </w:rPr>
              <w:object w:dxaOrig="160" w:dyaOrig="360" w14:anchorId="6674E6AA">
                <v:shape id="_x0000_i1028" type="#_x0000_t75" style="width:8.25pt;height:21pt" o:ole="">
                  <v:imagedata r:id="rId13" o:title=""/>
                </v:shape>
                <o:OLEObject Type="Embed" ProgID="Equation.3" ShapeID="_x0000_i1028" DrawAspect="Content" ObjectID="_1459841920" r:id="rId16"/>
              </w:object>
            </w:r>
          </w:p>
        </w:tc>
        <w:tc>
          <w:tcPr>
            <w:tcW w:w="425" w:type="dxa"/>
            <w:tcBorders>
              <w:top w:val="nil"/>
              <w:left w:val="nil"/>
              <w:bottom w:val="nil"/>
              <w:right w:val="nil"/>
            </w:tcBorders>
          </w:tcPr>
          <w:p w:rsidR="006354F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sidRPr="003500E0">
              <w:rPr>
                <w:i/>
                <w:iCs/>
                <w:highlight w:val="lightGray"/>
              </w:rPr>
              <w:t>=</w:t>
            </w:r>
          </w:p>
        </w:tc>
        <w:tc>
          <w:tcPr>
            <w:tcW w:w="6572" w:type="dxa"/>
            <w:tcBorders>
              <w:top w:val="nil"/>
              <w:left w:val="nil"/>
              <w:bottom w:val="nil"/>
              <w:right w:val="nil"/>
            </w:tcBorders>
          </w:tcPr>
          <w:p w:rsidR="006354F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highlight w:val="lightGray"/>
              </w:rPr>
            </w:pPr>
            <w:r w:rsidRPr="003500E0">
              <w:rPr>
                <w:highlight w:val="lightGray"/>
              </w:rPr>
              <w:t xml:space="preserve">Taxa DI de ordem k divulgada pela CETIP, válida por </w:t>
            </w:r>
            <w:proofErr w:type="gramStart"/>
            <w:r w:rsidRPr="003500E0">
              <w:rPr>
                <w:highlight w:val="lightGray"/>
              </w:rPr>
              <w:t>1</w:t>
            </w:r>
            <w:proofErr w:type="gramEnd"/>
            <w:r w:rsidRPr="003500E0">
              <w:rPr>
                <w:highlight w:val="lightGray"/>
              </w:rPr>
              <w:t> (um) dia útil (</w:t>
            </w:r>
            <w:r w:rsidRPr="003500E0">
              <w:rPr>
                <w:i/>
                <w:highlight w:val="lightGray"/>
              </w:rPr>
              <w:t>overnight</w:t>
            </w:r>
            <w:r w:rsidRPr="003500E0">
              <w:rPr>
                <w:highlight w:val="lightGray"/>
              </w:rPr>
              <w:t>), utilizada com 2 (duas) casas decimais</w:t>
            </w:r>
          </w:p>
        </w:tc>
      </w:tr>
    </w:tbl>
    <w:p w:rsidR="00F1158E" w:rsidRPr="003500E0" w:rsidRDefault="00B1170D" w:rsidP="003500E0">
      <w:pPr>
        <w:widowControl w:val="0"/>
        <w:suppressAutoHyphens/>
        <w:spacing w:after="340" w:line="293" w:lineRule="auto"/>
        <w:ind w:left="1418" w:hanging="1418"/>
        <w:jc w:val="both"/>
        <w:rPr>
          <w:highlight w:val="lightGray"/>
        </w:rPr>
      </w:pPr>
      <w:r>
        <w:rPr>
          <w:noProof/>
        </w:rPr>
        <w:pict>
          <v:shape id="Picture 3" o:spid="_x0000_s1032" type="#_x0000_t75" style="position:absolute;left:0;text-align:left;margin-left:76.6pt;margin-top:231.95pt;width:181pt;height:58pt;z-index:251658752;visibility:visible;mso-position-horizontal-relative:margin;mso-position-vertical-relative:margin">
            <v:imagedata r:id="rId17" o:title=""/>
            <w10:wrap type="topAndBottom" anchorx="margin" anchory="margin"/>
          </v:shape>
        </w:pict>
      </w:r>
      <w:proofErr w:type="spellStart"/>
      <w:proofErr w:type="gramStart"/>
      <w:r w:rsidR="00F1158E" w:rsidRPr="003500E0">
        <w:rPr>
          <w:b/>
          <w:highlight w:val="lightGray"/>
        </w:rPr>
        <w:t>FatorSpread</w:t>
      </w:r>
      <w:proofErr w:type="spellEnd"/>
      <w:proofErr w:type="gramEnd"/>
      <w:r w:rsidR="00F1158E" w:rsidRPr="003500E0">
        <w:rPr>
          <w:highlight w:val="lightGray"/>
        </w:rPr>
        <w:tab/>
        <w:t>Sobretaxa de juros fixos calculada com 9</w:t>
      </w:r>
      <w:r w:rsidR="006354FE" w:rsidRPr="003500E0">
        <w:rPr>
          <w:highlight w:val="lightGray"/>
        </w:rPr>
        <w:t> </w:t>
      </w:r>
      <w:r w:rsidR="00F1158E" w:rsidRPr="003500E0">
        <w:rPr>
          <w:highlight w:val="lightGray"/>
        </w:rPr>
        <w:t>(nove) casas decimais, com arredondamento, conforme fórmula abaixo:</w:t>
      </w:r>
    </w:p>
    <w:p w:rsidR="006354FE" w:rsidRPr="003500E0" w:rsidRDefault="006354FE" w:rsidP="003500E0">
      <w:pPr>
        <w:widowControl w:val="0"/>
        <w:suppressAutoHyphens/>
        <w:spacing w:after="340" w:line="293" w:lineRule="auto"/>
        <w:ind w:left="1418" w:hanging="1418"/>
        <w:jc w:val="both"/>
        <w:rPr>
          <w:highlight w:val="lightGray"/>
        </w:rPr>
      </w:pPr>
    </w:p>
    <w:p w:rsidR="00F1158E" w:rsidRPr="003500E0" w:rsidRDefault="00F1158E" w:rsidP="003500E0">
      <w:pPr>
        <w:widowControl w:val="0"/>
        <w:suppressAutoHyphens/>
        <w:spacing w:after="340" w:line="293" w:lineRule="auto"/>
        <w:ind w:left="1418" w:hanging="1418"/>
        <w:jc w:val="both"/>
        <w:rPr>
          <w:highlight w:val="lightGray"/>
        </w:rPr>
      </w:pPr>
      <w:r w:rsidRPr="003500E0">
        <w:rPr>
          <w:highlight w:val="lightGray"/>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6354FE" w:rsidRPr="003500E0" w:rsidTr="000A4BAA">
        <w:tc>
          <w:tcPr>
            <w:tcW w:w="1346" w:type="dxa"/>
            <w:tcBorders>
              <w:top w:val="nil"/>
              <w:left w:val="nil"/>
              <w:bottom w:val="nil"/>
              <w:right w:val="nil"/>
            </w:tcBorders>
          </w:tcPr>
          <w:p w:rsidR="006354F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sidRPr="003500E0">
              <w:rPr>
                <w:b/>
                <w:highlight w:val="lightGray"/>
              </w:rPr>
              <w:t>Spread</w:t>
            </w:r>
          </w:p>
        </w:tc>
        <w:tc>
          <w:tcPr>
            <w:tcW w:w="444" w:type="dxa"/>
            <w:tcBorders>
              <w:top w:val="nil"/>
              <w:left w:val="nil"/>
              <w:bottom w:val="nil"/>
              <w:right w:val="nil"/>
            </w:tcBorders>
          </w:tcPr>
          <w:p w:rsidR="006354F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sidRPr="003500E0">
              <w:rPr>
                <w:i/>
                <w:iCs/>
                <w:highlight w:val="lightGray"/>
              </w:rPr>
              <w:t>=</w:t>
            </w:r>
          </w:p>
        </w:tc>
        <w:tc>
          <w:tcPr>
            <w:tcW w:w="6893" w:type="dxa"/>
            <w:tcBorders>
              <w:top w:val="nil"/>
              <w:left w:val="nil"/>
              <w:bottom w:val="nil"/>
              <w:right w:val="nil"/>
            </w:tcBorders>
          </w:tcPr>
          <w:p w:rsidR="006354F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sidRPr="003500E0">
              <w:rPr>
                <w:highlight w:val="lightGray"/>
              </w:rPr>
              <w:t>3,75</w:t>
            </w:r>
            <w:r w:rsidRPr="003500E0">
              <w:rPr>
                <w:i/>
                <w:iCs/>
                <w:highlight w:val="lightGray"/>
              </w:rPr>
              <w:t>;</w:t>
            </w:r>
          </w:p>
        </w:tc>
      </w:tr>
      <w:tr w:rsidR="006354FE" w:rsidRPr="003500E0" w:rsidTr="000A4BAA">
        <w:tc>
          <w:tcPr>
            <w:tcW w:w="1346" w:type="dxa"/>
            <w:tcBorders>
              <w:top w:val="nil"/>
              <w:left w:val="nil"/>
              <w:bottom w:val="nil"/>
              <w:right w:val="nil"/>
            </w:tcBorders>
          </w:tcPr>
          <w:p w:rsidR="006354F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sidRPr="003500E0">
              <w:rPr>
                <w:b/>
                <w:highlight w:val="lightGray"/>
              </w:rPr>
              <w:t>DP</w:t>
            </w:r>
          </w:p>
        </w:tc>
        <w:tc>
          <w:tcPr>
            <w:tcW w:w="444" w:type="dxa"/>
            <w:tcBorders>
              <w:top w:val="nil"/>
              <w:left w:val="nil"/>
              <w:bottom w:val="nil"/>
              <w:right w:val="nil"/>
            </w:tcBorders>
          </w:tcPr>
          <w:p w:rsidR="006354F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sidRPr="003500E0">
              <w:rPr>
                <w:i/>
                <w:iCs/>
                <w:highlight w:val="lightGray"/>
              </w:rPr>
              <w:t>=</w:t>
            </w:r>
          </w:p>
        </w:tc>
        <w:tc>
          <w:tcPr>
            <w:tcW w:w="6893" w:type="dxa"/>
            <w:tcBorders>
              <w:top w:val="nil"/>
              <w:left w:val="nil"/>
              <w:bottom w:val="nil"/>
              <w:right w:val="nil"/>
            </w:tcBorders>
          </w:tcPr>
          <w:p w:rsidR="006354FE" w:rsidRPr="003500E0" w:rsidRDefault="006354FE" w:rsidP="003500E0">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340" w:line="293" w:lineRule="auto"/>
              <w:jc w:val="both"/>
              <w:rPr>
                <w:i/>
                <w:iCs/>
                <w:highlight w:val="lightGray"/>
              </w:rPr>
            </w:pPr>
            <w:r w:rsidRPr="003500E0">
              <w:rPr>
                <w:highlight w:val="lightGray"/>
              </w:rPr>
              <w:t>Número de Dias Úteis entre a Data de Emissão e a data atual, sendo “DP” um número inteiro</w:t>
            </w:r>
            <w:r w:rsidRPr="003500E0">
              <w:rPr>
                <w:i/>
                <w:iCs/>
                <w:highlight w:val="lightGray"/>
              </w:rPr>
              <w:t>;</w:t>
            </w:r>
          </w:p>
        </w:tc>
      </w:tr>
    </w:tbl>
    <w:p w:rsidR="00F1158E" w:rsidRPr="003500E0" w:rsidRDefault="00F1158E" w:rsidP="003500E0">
      <w:pPr>
        <w:widowControl w:val="0"/>
        <w:suppressAutoHyphens/>
        <w:spacing w:after="340" w:line="293" w:lineRule="auto"/>
        <w:jc w:val="both"/>
        <w:rPr>
          <w:highlight w:val="lightGray"/>
        </w:rPr>
      </w:pPr>
      <w:r w:rsidRPr="003500E0">
        <w:rPr>
          <w:highlight w:val="lightGray"/>
        </w:rPr>
        <w:t xml:space="preserve">Observações: </w:t>
      </w:r>
    </w:p>
    <w:p w:rsidR="00F1158E" w:rsidRPr="003500E0" w:rsidRDefault="00F1158E" w:rsidP="003500E0">
      <w:pPr>
        <w:widowControl w:val="0"/>
        <w:numPr>
          <w:ilvl w:val="0"/>
          <w:numId w:val="63"/>
        </w:numPr>
        <w:spacing w:after="340" w:line="293" w:lineRule="auto"/>
        <w:jc w:val="both"/>
        <w:rPr>
          <w:highlight w:val="lightGray"/>
        </w:rPr>
      </w:pPr>
      <w:r w:rsidRPr="003500E0">
        <w:rPr>
          <w:highlight w:val="lightGray"/>
        </w:rPr>
        <w:t xml:space="preserve">O fator resultante da expressão </w:t>
      </w:r>
      <w:r w:rsidRPr="003500E0">
        <w:rPr>
          <w:color w:val="000000"/>
          <w:highlight w:val="lightGray"/>
        </w:rPr>
        <w:t xml:space="preserve">(1 + </w:t>
      </w:r>
      <w:proofErr w:type="spellStart"/>
      <w:proofErr w:type="gramStart"/>
      <w:r w:rsidRPr="003500E0">
        <w:rPr>
          <w:color w:val="000000"/>
          <w:highlight w:val="lightGray"/>
        </w:rPr>
        <w:t>TDI</w:t>
      </w:r>
      <w:r w:rsidRPr="003500E0">
        <w:rPr>
          <w:color w:val="000000"/>
          <w:highlight w:val="lightGray"/>
          <w:vertAlign w:val="subscript"/>
        </w:rPr>
        <w:t>k</w:t>
      </w:r>
      <w:proofErr w:type="spellEnd"/>
      <w:proofErr w:type="gramEnd"/>
      <w:r w:rsidRPr="003500E0">
        <w:rPr>
          <w:color w:val="000000"/>
          <w:highlight w:val="lightGray"/>
        </w:rPr>
        <w:t xml:space="preserve">) </w:t>
      </w:r>
      <w:r w:rsidRPr="003500E0">
        <w:rPr>
          <w:highlight w:val="lightGray"/>
        </w:rPr>
        <w:t>é considerado com 16 (dezesseis) casas decimais, sem arredondamento;</w:t>
      </w:r>
    </w:p>
    <w:p w:rsidR="00F1158E" w:rsidRPr="003500E0" w:rsidRDefault="00F1158E" w:rsidP="003500E0">
      <w:pPr>
        <w:widowControl w:val="0"/>
        <w:numPr>
          <w:ilvl w:val="0"/>
          <w:numId w:val="63"/>
        </w:numPr>
        <w:spacing w:after="340" w:line="293" w:lineRule="auto"/>
        <w:jc w:val="both"/>
        <w:rPr>
          <w:highlight w:val="lightGray"/>
        </w:rPr>
      </w:pPr>
      <w:r w:rsidRPr="003500E0">
        <w:rPr>
          <w:highlight w:val="lightGray"/>
        </w:rPr>
        <w:t xml:space="preserve">Efetua-se o </w:t>
      </w:r>
      <w:proofErr w:type="spellStart"/>
      <w:r w:rsidRPr="003500E0">
        <w:rPr>
          <w:highlight w:val="lightGray"/>
        </w:rPr>
        <w:t>produtório</w:t>
      </w:r>
      <w:proofErr w:type="spellEnd"/>
      <w:r w:rsidRPr="003500E0">
        <w:rPr>
          <w:highlight w:val="lightGray"/>
        </w:rPr>
        <w:t xml:space="preserve"> dos fatores diários </w:t>
      </w:r>
      <w:r w:rsidRPr="003500E0">
        <w:rPr>
          <w:color w:val="000000"/>
          <w:highlight w:val="lightGray"/>
        </w:rPr>
        <w:t xml:space="preserve">(1 + </w:t>
      </w:r>
      <w:proofErr w:type="spellStart"/>
      <w:proofErr w:type="gramStart"/>
      <w:r w:rsidRPr="003500E0">
        <w:rPr>
          <w:color w:val="000000"/>
          <w:highlight w:val="lightGray"/>
        </w:rPr>
        <w:t>TDI</w:t>
      </w:r>
      <w:r w:rsidRPr="003500E0">
        <w:rPr>
          <w:color w:val="000000"/>
          <w:highlight w:val="lightGray"/>
          <w:vertAlign w:val="subscript"/>
        </w:rPr>
        <w:t>k</w:t>
      </w:r>
      <w:proofErr w:type="spellEnd"/>
      <w:proofErr w:type="gramEnd"/>
      <w:r w:rsidRPr="003500E0">
        <w:rPr>
          <w:color w:val="000000"/>
          <w:highlight w:val="lightGray"/>
        </w:rPr>
        <w:t>),</w:t>
      </w:r>
      <w:r w:rsidRPr="003500E0">
        <w:rPr>
          <w:highlight w:val="lightGray"/>
        </w:rPr>
        <w:t xml:space="preserve"> sendo que a cada fator diário acumulado, trunca-se o resultado com 16 (dezesseis) casas decimais, aplicando-se o próximo fator diário, e assim por diante até o último considerado;</w:t>
      </w:r>
    </w:p>
    <w:p w:rsidR="00F1158E" w:rsidRPr="003500E0" w:rsidRDefault="00F1158E" w:rsidP="003500E0">
      <w:pPr>
        <w:widowControl w:val="0"/>
        <w:numPr>
          <w:ilvl w:val="0"/>
          <w:numId w:val="63"/>
        </w:numPr>
        <w:spacing w:after="340" w:line="293" w:lineRule="auto"/>
        <w:jc w:val="both"/>
        <w:rPr>
          <w:highlight w:val="lightGray"/>
        </w:rPr>
      </w:pPr>
      <w:r w:rsidRPr="003500E0">
        <w:rPr>
          <w:highlight w:val="lightGray"/>
        </w:rPr>
        <w:t xml:space="preserve">Uma vez os fatores estando acumulados, considera-se o fator resultante “Fator DI” com </w:t>
      </w:r>
      <w:proofErr w:type="gramStart"/>
      <w:r w:rsidRPr="003500E0">
        <w:rPr>
          <w:highlight w:val="lightGray"/>
        </w:rPr>
        <w:t>8</w:t>
      </w:r>
      <w:proofErr w:type="gramEnd"/>
      <w:r w:rsidRPr="003500E0">
        <w:rPr>
          <w:highlight w:val="lightGray"/>
        </w:rPr>
        <w:t xml:space="preserve"> (oito) casas decimais, com arredondamento; </w:t>
      </w:r>
    </w:p>
    <w:p w:rsidR="00F1158E" w:rsidRPr="003500E0" w:rsidRDefault="00F1158E" w:rsidP="003500E0">
      <w:pPr>
        <w:widowControl w:val="0"/>
        <w:numPr>
          <w:ilvl w:val="0"/>
          <w:numId w:val="63"/>
        </w:numPr>
        <w:spacing w:after="340" w:line="293" w:lineRule="auto"/>
        <w:jc w:val="both"/>
        <w:rPr>
          <w:highlight w:val="lightGray"/>
        </w:rPr>
      </w:pPr>
      <w:r w:rsidRPr="003500E0">
        <w:rPr>
          <w:highlight w:val="lightGray"/>
        </w:rPr>
        <w:t xml:space="preserve">O fator resultante da expressão (Fator DI x </w:t>
      </w:r>
      <w:proofErr w:type="spellStart"/>
      <w:proofErr w:type="gramStart"/>
      <w:r w:rsidRPr="003500E0">
        <w:rPr>
          <w:highlight w:val="lightGray"/>
        </w:rPr>
        <w:t>Fator</w:t>
      </w:r>
      <w:r w:rsidRPr="003500E0">
        <w:rPr>
          <w:i/>
          <w:highlight w:val="lightGray"/>
        </w:rPr>
        <w:t>Spread</w:t>
      </w:r>
      <w:proofErr w:type="spellEnd"/>
      <w:proofErr w:type="gramEnd"/>
      <w:r w:rsidRPr="003500E0">
        <w:rPr>
          <w:highlight w:val="lightGray"/>
        </w:rPr>
        <w:t>) deve ser considerado com 9 (nove) casas decimais, com arredondamento; e</w:t>
      </w:r>
    </w:p>
    <w:p w:rsidR="00F1158E" w:rsidRPr="003500E0" w:rsidRDefault="00F1158E" w:rsidP="003500E0">
      <w:pPr>
        <w:widowControl w:val="0"/>
        <w:numPr>
          <w:ilvl w:val="0"/>
          <w:numId w:val="63"/>
        </w:numPr>
        <w:spacing w:after="340" w:line="293" w:lineRule="auto"/>
        <w:jc w:val="both"/>
        <w:rPr>
          <w:highlight w:val="lightGray"/>
        </w:rPr>
      </w:pPr>
      <w:proofErr w:type="gramStart"/>
      <w:r w:rsidRPr="003500E0">
        <w:rPr>
          <w:highlight w:val="lightGray"/>
        </w:rPr>
        <w:t>A Taxa DI deverá ser utilizada considerando idêntico número de casas decimais divulgado pela entidade responsável pelo seu cálculo.]</w:t>
      </w:r>
      <w:proofErr w:type="gramEnd"/>
    </w:p>
    <w:p w:rsidR="001F260C" w:rsidRPr="003500E0" w:rsidRDefault="0007233C" w:rsidP="003500E0">
      <w:pPr>
        <w:pStyle w:val="Level3"/>
        <w:spacing w:after="340" w:line="293" w:lineRule="auto"/>
        <w:rPr>
          <w:szCs w:val="22"/>
        </w:rPr>
      </w:pPr>
      <w:r w:rsidRPr="003500E0">
        <w:rPr>
          <w:szCs w:val="22"/>
          <w:u w:val="single"/>
        </w:rPr>
        <w:t>Indisponibilidade Temporária da Taxa DI</w:t>
      </w:r>
      <w:r w:rsidRPr="003500E0">
        <w:rPr>
          <w:szCs w:val="22"/>
        </w:rPr>
        <w:t xml:space="preserve">. Se, na data de vencimento de quaisquer obrigações pecuniárias da Emissora, não houver divulgação da Taxa DI pela CETIP, será aplicada na apuração de </w:t>
      </w:r>
      <w:proofErr w:type="gramStart"/>
      <w:r w:rsidRPr="003500E0">
        <w:rPr>
          <w:spacing w:val="5"/>
          <w:szCs w:val="22"/>
        </w:rPr>
        <w:t>T</w:t>
      </w:r>
      <w:r w:rsidRPr="003500E0">
        <w:rPr>
          <w:spacing w:val="2"/>
          <w:szCs w:val="22"/>
        </w:rPr>
        <w:t>D</w:t>
      </w:r>
      <w:r w:rsidRPr="003500E0">
        <w:rPr>
          <w:spacing w:val="-6"/>
          <w:szCs w:val="22"/>
        </w:rPr>
        <w:t>I</w:t>
      </w:r>
      <w:r w:rsidRPr="003500E0">
        <w:rPr>
          <w:position w:val="-3"/>
          <w:szCs w:val="22"/>
        </w:rPr>
        <w:t>k</w:t>
      </w:r>
      <w:proofErr w:type="gramEnd"/>
      <w:r w:rsidRPr="003500E0">
        <w:rPr>
          <w:szCs w:val="22"/>
        </w:rPr>
        <w:t xml:space="preserve"> a última taxa D</w:t>
      </w:r>
      <w:r w:rsidRPr="003500E0">
        <w:rPr>
          <w:spacing w:val="-3"/>
          <w:szCs w:val="22"/>
        </w:rPr>
        <w:t>I</w:t>
      </w:r>
      <w:r w:rsidRPr="003500E0">
        <w:rPr>
          <w:position w:val="-3"/>
          <w:szCs w:val="22"/>
        </w:rPr>
        <w:t xml:space="preserve">k </w:t>
      </w:r>
      <w:r w:rsidRPr="003500E0">
        <w:rPr>
          <w:szCs w:val="22"/>
        </w:rPr>
        <w:t>divulgada, não sendo devidas quaisquer compensações entre a Emissora e os Debenturistas quando da divulgação posterior da taxa D</w:t>
      </w:r>
      <w:r w:rsidRPr="003500E0">
        <w:rPr>
          <w:spacing w:val="-3"/>
          <w:szCs w:val="22"/>
        </w:rPr>
        <w:t>I</w:t>
      </w:r>
      <w:r w:rsidRPr="003500E0">
        <w:rPr>
          <w:position w:val="-3"/>
          <w:szCs w:val="22"/>
        </w:rPr>
        <w:t xml:space="preserve">k </w:t>
      </w:r>
      <w:r w:rsidRPr="003500E0">
        <w:rPr>
          <w:szCs w:val="22"/>
        </w:rPr>
        <w:t xml:space="preserve">que seria aplicável. Se a não divulgação da taxa </w:t>
      </w:r>
      <w:proofErr w:type="gramStart"/>
      <w:r w:rsidRPr="003500E0">
        <w:rPr>
          <w:szCs w:val="22"/>
        </w:rPr>
        <w:t>D</w:t>
      </w:r>
      <w:r w:rsidRPr="003500E0">
        <w:rPr>
          <w:spacing w:val="-3"/>
          <w:szCs w:val="22"/>
        </w:rPr>
        <w:t>I</w:t>
      </w:r>
      <w:r w:rsidRPr="003500E0">
        <w:rPr>
          <w:position w:val="-3"/>
          <w:szCs w:val="22"/>
        </w:rPr>
        <w:t>k</w:t>
      </w:r>
      <w:proofErr w:type="gramEnd"/>
      <w:r w:rsidRPr="003500E0">
        <w:rPr>
          <w:position w:val="-3"/>
          <w:szCs w:val="22"/>
        </w:rPr>
        <w:t xml:space="preserve"> </w:t>
      </w:r>
      <w:r w:rsidRPr="003500E0">
        <w:rPr>
          <w:szCs w:val="22"/>
        </w:rPr>
        <w:t>for superior ao prazo de 10 (dez) dias consecutivos, aplicar-se-á o disposto na Cláusula </w:t>
      </w:r>
      <w:r w:rsidRPr="003500E0">
        <w:rPr>
          <w:szCs w:val="22"/>
        </w:rPr>
        <w:fldChar w:fldCharType="begin"/>
      </w:r>
      <w:r w:rsidRPr="003500E0">
        <w:rPr>
          <w:szCs w:val="22"/>
        </w:rPr>
        <w:instrText xml:space="preserve"> REF _Ref382071954 \n \p \h  \* MERGEFORMAT </w:instrText>
      </w:r>
      <w:r w:rsidRPr="003500E0">
        <w:rPr>
          <w:szCs w:val="22"/>
        </w:rPr>
      </w:r>
      <w:r w:rsidRPr="003500E0">
        <w:rPr>
          <w:szCs w:val="22"/>
        </w:rPr>
        <w:fldChar w:fldCharType="separate"/>
      </w:r>
      <w:r w:rsidR="003500E0">
        <w:rPr>
          <w:szCs w:val="22"/>
        </w:rPr>
        <w:t>6.10.3 abaixo</w:t>
      </w:r>
      <w:r w:rsidRPr="003500E0">
        <w:rPr>
          <w:szCs w:val="22"/>
        </w:rPr>
        <w:fldChar w:fldCharType="end"/>
      </w:r>
      <w:r w:rsidRPr="003500E0">
        <w:rPr>
          <w:szCs w:val="22"/>
        </w:rPr>
        <w:t xml:space="preserve"> quanto à definição do novo parâmetro de remuneração das Debêntures.</w:t>
      </w:r>
    </w:p>
    <w:p w:rsidR="00A769CF" w:rsidRPr="003500E0" w:rsidRDefault="0007233C" w:rsidP="003500E0">
      <w:pPr>
        <w:pStyle w:val="Level3"/>
        <w:spacing w:after="340" w:line="293" w:lineRule="auto"/>
        <w:rPr>
          <w:szCs w:val="22"/>
        </w:rPr>
      </w:pPr>
      <w:bookmarkStart w:id="190" w:name="_Ref382071954"/>
      <w:bookmarkStart w:id="191" w:name="_Ref382072713"/>
      <w:r w:rsidRPr="003500E0">
        <w:rPr>
          <w:szCs w:val="22"/>
          <w:u w:val="single"/>
        </w:rPr>
        <w:t>Indisponibilidade da Taxa DI</w:t>
      </w:r>
      <w:r w:rsidRPr="003500E0">
        <w:rPr>
          <w:szCs w:val="22"/>
        </w:rPr>
        <w:t xml:space="preserve">. Na hipótese de extinção, limitação e/ou não divulgação da taxa </w:t>
      </w:r>
      <w:proofErr w:type="gramStart"/>
      <w:r w:rsidRPr="003500E0">
        <w:rPr>
          <w:szCs w:val="22"/>
        </w:rPr>
        <w:t>D</w:t>
      </w:r>
      <w:r w:rsidRPr="003500E0">
        <w:rPr>
          <w:spacing w:val="-3"/>
          <w:szCs w:val="22"/>
        </w:rPr>
        <w:t>I</w:t>
      </w:r>
      <w:r w:rsidRPr="003500E0">
        <w:rPr>
          <w:position w:val="-3"/>
          <w:szCs w:val="22"/>
        </w:rPr>
        <w:t>k</w:t>
      </w:r>
      <w:proofErr w:type="gramEnd"/>
      <w:r w:rsidRPr="003500E0">
        <w:rPr>
          <w:position w:val="-3"/>
          <w:szCs w:val="22"/>
        </w:rPr>
        <w:t xml:space="preserve"> </w:t>
      </w:r>
      <w:r w:rsidRPr="003500E0">
        <w:rPr>
          <w:szCs w:val="22"/>
        </w:rPr>
        <w:t>por mais de 10 (dez) dias consecutivos após a data esperada para sua apuração e/ou divulgação ou no caso de impossibilidade de aplicação da taxa D</w:t>
      </w:r>
      <w:r w:rsidRPr="003500E0">
        <w:rPr>
          <w:spacing w:val="-3"/>
          <w:szCs w:val="22"/>
        </w:rPr>
        <w:t>I</w:t>
      </w:r>
      <w:r w:rsidRPr="003500E0">
        <w:rPr>
          <w:position w:val="-3"/>
          <w:szCs w:val="22"/>
        </w:rPr>
        <w:t xml:space="preserve">k </w:t>
      </w:r>
      <w:r w:rsidRPr="003500E0">
        <w:rPr>
          <w:szCs w:val="22"/>
        </w:rPr>
        <w:t>às Debêntures por proibição legal ou judicial, o Agente Fiduciário deverá, no prazo de a</w:t>
      </w:r>
      <w:r w:rsidR="005F7585" w:rsidRPr="003500E0">
        <w:rPr>
          <w:szCs w:val="22"/>
        </w:rPr>
        <w:t xml:space="preserve">té 5 (cinco) </w:t>
      </w:r>
      <w:r w:rsidR="00274259" w:rsidRPr="003500E0">
        <w:rPr>
          <w:szCs w:val="22"/>
        </w:rPr>
        <w:t>D</w:t>
      </w:r>
      <w:r w:rsidR="005F7585" w:rsidRPr="003500E0">
        <w:rPr>
          <w:szCs w:val="22"/>
        </w:rPr>
        <w:t xml:space="preserve">ias </w:t>
      </w:r>
      <w:r w:rsidR="00274259" w:rsidRPr="003500E0">
        <w:rPr>
          <w:szCs w:val="22"/>
        </w:rPr>
        <w:t>Ú</w:t>
      </w:r>
      <w:r w:rsidR="005F7585" w:rsidRPr="003500E0">
        <w:rPr>
          <w:szCs w:val="22"/>
        </w:rPr>
        <w:t>teis contado</w:t>
      </w:r>
      <w:r w:rsidRPr="003500E0">
        <w:rPr>
          <w:szCs w:val="22"/>
        </w:rPr>
        <w:t xml:space="preserve"> da data de término do prazo de 10 (dez) dias consecutivos </w:t>
      </w:r>
      <w:r w:rsidR="005316B3" w:rsidRPr="003500E0">
        <w:rPr>
          <w:szCs w:val="22"/>
        </w:rPr>
        <w:t xml:space="preserve">acima referido </w:t>
      </w:r>
      <w:r w:rsidRPr="003500E0">
        <w:rPr>
          <w:szCs w:val="22"/>
        </w:rPr>
        <w:t>ou da data de extinção da taxa D</w:t>
      </w:r>
      <w:r w:rsidRPr="003500E0">
        <w:rPr>
          <w:spacing w:val="-3"/>
          <w:szCs w:val="22"/>
        </w:rPr>
        <w:t>I</w:t>
      </w:r>
      <w:r w:rsidRPr="003500E0">
        <w:rPr>
          <w:position w:val="-3"/>
          <w:szCs w:val="22"/>
        </w:rPr>
        <w:t xml:space="preserve">k </w:t>
      </w:r>
      <w:r w:rsidRPr="003500E0">
        <w:rPr>
          <w:szCs w:val="22"/>
        </w:rPr>
        <w:t>ou de impossibilidade de aplicação da taxa D</w:t>
      </w:r>
      <w:r w:rsidRPr="003500E0">
        <w:rPr>
          <w:spacing w:val="-3"/>
          <w:szCs w:val="22"/>
        </w:rPr>
        <w:t>I</w:t>
      </w:r>
      <w:r w:rsidRPr="003500E0">
        <w:rPr>
          <w:position w:val="-3"/>
          <w:szCs w:val="22"/>
        </w:rPr>
        <w:t xml:space="preserve">k </w:t>
      </w:r>
      <w:r w:rsidRPr="003500E0">
        <w:rPr>
          <w:szCs w:val="22"/>
        </w:rPr>
        <w:t>por imposição legal ou determinação judicial, conforme o caso, convocar uma Assembleia Geral de Debenturistas (nos termos previstos nas Cláusulas </w:t>
      </w:r>
      <w:r w:rsidRPr="003500E0">
        <w:rPr>
          <w:szCs w:val="22"/>
        </w:rPr>
        <w:fldChar w:fldCharType="begin"/>
      </w:r>
      <w:r w:rsidRPr="003500E0">
        <w:rPr>
          <w:szCs w:val="22"/>
        </w:rPr>
        <w:instrText xml:space="preserve"> REF _Ref382072065 \n \h </w:instrText>
      </w:r>
      <w:r w:rsidR="00F615E9" w:rsidRPr="003500E0">
        <w:rPr>
          <w:szCs w:val="22"/>
        </w:rPr>
        <w:instrText xml:space="preserve"> \* MERGEFORMAT </w:instrText>
      </w:r>
      <w:r w:rsidRPr="003500E0">
        <w:rPr>
          <w:szCs w:val="22"/>
        </w:rPr>
      </w:r>
      <w:r w:rsidRPr="003500E0">
        <w:rPr>
          <w:szCs w:val="22"/>
        </w:rPr>
        <w:fldChar w:fldCharType="separate"/>
      </w:r>
      <w:r w:rsidR="003500E0">
        <w:rPr>
          <w:szCs w:val="22"/>
        </w:rPr>
        <w:t>6.10.4</w:t>
      </w:r>
      <w:r w:rsidRPr="003500E0">
        <w:rPr>
          <w:szCs w:val="22"/>
        </w:rPr>
        <w:fldChar w:fldCharType="end"/>
      </w:r>
      <w:r w:rsidRPr="003500E0">
        <w:rPr>
          <w:szCs w:val="22"/>
        </w:rPr>
        <w:t xml:space="preserve"> e </w:t>
      </w:r>
      <w:r w:rsidRPr="003500E0">
        <w:rPr>
          <w:szCs w:val="22"/>
        </w:rPr>
        <w:fldChar w:fldCharType="begin"/>
      </w:r>
      <w:r w:rsidRPr="003500E0">
        <w:rPr>
          <w:szCs w:val="22"/>
        </w:rPr>
        <w:instrText xml:space="preserve"> REF _Ref382069278 \n \p \h </w:instrText>
      </w:r>
      <w:r w:rsidR="00F615E9" w:rsidRPr="003500E0">
        <w:rPr>
          <w:szCs w:val="22"/>
        </w:rPr>
        <w:instrText xml:space="preserve"> \* MERGEFORMAT </w:instrText>
      </w:r>
      <w:r w:rsidRPr="003500E0">
        <w:rPr>
          <w:szCs w:val="22"/>
        </w:rPr>
      </w:r>
      <w:r w:rsidRPr="003500E0">
        <w:rPr>
          <w:szCs w:val="22"/>
        </w:rPr>
        <w:fldChar w:fldCharType="separate"/>
      </w:r>
      <w:r w:rsidR="003500E0">
        <w:rPr>
          <w:szCs w:val="22"/>
        </w:rPr>
        <w:t>6.10.5 abaixo</w:t>
      </w:r>
      <w:r w:rsidRPr="003500E0">
        <w:rPr>
          <w:szCs w:val="22"/>
        </w:rPr>
        <w:fldChar w:fldCharType="end"/>
      </w:r>
      <w:r w:rsidRPr="003500E0">
        <w:rPr>
          <w:szCs w:val="22"/>
        </w:rPr>
        <w:t>) para deliberar, em comum acordo com a Emissora e observada a Decisão Conjunta BACEN/CVM n.º 13, de</w:t>
      </w:r>
      <w:bookmarkEnd w:id="190"/>
      <w:r w:rsidRPr="003500E0">
        <w:rPr>
          <w:szCs w:val="22"/>
        </w:rPr>
        <w:t xml:space="preserve"> 14 de março de 2003, e/ou regulamentação aplicável, sobre o novo parâmetro de remuneração das Debêntures a ser aplicado, que deverá ser aquele que melhor reflita as condições do mercado </w:t>
      </w:r>
      <w:r w:rsidR="005F7585" w:rsidRPr="003500E0">
        <w:rPr>
          <w:szCs w:val="22"/>
        </w:rPr>
        <w:t>interbancário vigentes à época.</w:t>
      </w:r>
    </w:p>
    <w:p w:rsidR="00A769CF" w:rsidRPr="003500E0" w:rsidRDefault="003A1CFD" w:rsidP="003500E0">
      <w:pPr>
        <w:pStyle w:val="Level3"/>
        <w:spacing w:after="340" w:line="293" w:lineRule="auto"/>
        <w:rPr>
          <w:szCs w:val="22"/>
        </w:rPr>
      </w:pPr>
      <w:bookmarkStart w:id="192" w:name="_Ref382072065"/>
      <w:r w:rsidRPr="003500E0">
        <w:rPr>
          <w:szCs w:val="22"/>
        </w:rPr>
        <w:t xml:space="preserve">No caso de inexistir substituto legal para a taxa </w:t>
      </w:r>
      <w:proofErr w:type="gramStart"/>
      <w:r w:rsidRPr="003500E0">
        <w:rPr>
          <w:szCs w:val="22"/>
        </w:rPr>
        <w:t>D</w:t>
      </w:r>
      <w:r w:rsidRPr="003500E0">
        <w:rPr>
          <w:spacing w:val="-3"/>
          <w:szCs w:val="22"/>
        </w:rPr>
        <w:t>I</w:t>
      </w:r>
      <w:r w:rsidRPr="003500E0">
        <w:rPr>
          <w:position w:val="-3"/>
          <w:szCs w:val="22"/>
        </w:rPr>
        <w:t>k</w:t>
      </w:r>
      <w:proofErr w:type="gramEnd"/>
      <w:r w:rsidRPr="003500E0">
        <w:rPr>
          <w:szCs w:val="22"/>
        </w:rPr>
        <w:t>, o Agente Fiduciário deverá convocar Assembleia Geral de Debenturistas (na forma e nos prazos estipulados na Cláusula </w:t>
      </w:r>
      <w:r w:rsidRPr="003500E0">
        <w:rPr>
          <w:szCs w:val="22"/>
        </w:rPr>
        <w:fldChar w:fldCharType="begin"/>
      </w:r>
      <w:r w:rsidRPr="003500E0">
        <w:rPr>
          <w:szCs w:val="22"/>
        </w:rPr>
        <w:instrText xml:space="preserve"> REF _Ref382081591 \n \p \h  \* MERGEFORMAT </w:instrText>
      </w:r>
      <w:r w:rsidRPr="003500E0">
        <w:rPr>
          <w:szCs w:val="22"/>
        </w:rPr>
      </w:r>
      <w:r w:rsidRPr="003500E0">
        <w:rPr>
          <w:szCs w:val="22"/>
        </w:rPr>
        <w:fldChar w:fldCharType="separate"/>
      </w:r>
      <w:r w:rsidR="003500E0">
        <w:rPr>
          <w:szCs w:val="22"/>
        </w:rPr>
        <w:t>9 abaixo</w:t>
      </w:r>
      <w:r w:rsidRPr="003500E0">
        <w:rPr>
          <w:szCs w:val="22"/>
        </w:rPr>
        <w:fldChar w:fldCharType="end"/>
      </w:r>
      <w:r w:rsidRPr="003500E0">
        <w:rPr>
          <w:szCs w:val="22"/>
        </w:rPr>
        <w:t xml:space="preserve">), para definir, de comum acordo com a Emissora, observada a regulamentação aplicável, o novo parâmetro a ser aplicado. O índice a ser proposto pela Emissora deverá ser, preferencialmente, aquele que adotar a unidade de coleta mais semelhante àquela da taxa </w:t>
      </w:r>
      <w:proofErr w:type="gramStart"/>
      <w:r w:rsidRPr="003500E0">
        <w:rPr>
          <w:szCs w:val="22"/>
        </w:rPr>
        <w:t>D</w:t>
      </w:r>
      <w:r w:rsidRPr="003500E0">
        <w:rPr>
          <w:spacing w:val="-3"/>
          <w:szCs w:val="22"/>
        </w:rPr>
        <w:t>I</w:t>
      </w:r>
      <w:r w:rsidRPr="003500E0">
        <w:rPr>
          <w:position w:val="-3"/>
          <w:szCs w:val="22"/>
        </w:rPr>
        <w:t>k</w:t>
      </w:r>
      <w:proofErr w:type="gramEnd"/>
      <w:r w:rsidRPr="003500E0">
        <w:rPr>
          <w:szCs w:val="22"/>
        </w:rPr>
        <w:t> ("</w:t>
      </w:r>
      <w:r w:rsidRPr="003500E0">
        <w:rPr>
          <w:b/>
          <w:szCs w:val="22"/>
        </w:rPr>
        <w:t>Taxa Substitutiva Similar</w:t>
      </w:r>
      <w:r w:rsidRPr="003500E0">
        <w:rPr>
          <w:szCs w:val="22"/>
        </w:rPr>
        <w:t xml:space="preserve">"). Na ausência ou impossibilidade de definição do novo índice conforme esse critério deverá ser proposto </w:t>
      </w:r>
      <w:proofErr w:type="gramStart"/>
      <w:r w:rsidRPr="003500E0">
        <w:rPr>
          <w:szCs w:val="22"/>
        </w:rPr>
        <w:t>aquele</w:t>
      </w:r>
      <w:proofErr w:type="gramEnd"/>
      <w:r w:rsidRPr="003500E0">
        <w:rPr>
          <w:szCs w:val="22"/>
        </w:rPr>
        <w:t xml:space="preserve"> que refletir parâmetros utilizados em operações similares existentes à época ("</w:t>
      </w:r>
      <w:r w:rsidRPr="003500E0">
        <w:rPr>
          <w:b/>
          <w:szCs w:val="22"/>
        </w:rPr>
        <w:t>Taxa Substitutiva de Mercado</w:t>
      </w:r>
      <w:r w:rsidRPr="003500E0">
        <w:rPr>
          <w:szCs w:val="22"/>
        </w:rPr>
        <w:t>" e, em conjunto com a Taxa Substitutiva Similar, a “</w:t>
      </w:r>
      <w:r w:rsidRPr="003500E0">
        <w:rPr>
          <w:b/>
          <w:szCs w:val="22"/>
        </w:rPr>
        <w:t>Taxa Substitutiva</w:t>
      </w:r>
      <w:r w:rsidRPr="003500E0">
        <w:rPr>
          <w:szCs w:val="22"/>
        </w:rPr>
        <w:t>”).</w:t>
      </w:r>
      <w:bookmarkEnd w:id="192"/>
    </w:p>
    <w:p w:rsidR="003A1CFD" w:rsidRPr="003500E0" w:rsidRDefault="003A1CFD" w:rsidP="003500E0">
      <w:pPr>
        <w:pStyle w:val="Level3"/>
        <w:spacing w:after="340" w:line="293" w:lineRule="auto"/>
        <w:rPr>
          <w:szCs w:val="22"/>
        </w:rPr>
      </w:pPr>
      <w:bookmarkStart w:id="193" w:name="_Ref382069278"/>
      <w:r w:rsidRPr="003500E0">
        <w:rPr>
          <w:szCs w:val="22"/>
        </w:rPr>
        <w:t xml:space="preserve">A Assembleia Geral de Debenturistas que deliberará sobre a Taxa Substitutiva deverá ser convocada no prazo </w:t>
      </w:r>
      <w:r w:rsidR="00BD335C" w:rsidRPr="003500E0">
        <w:rPr>
          <w:szCs w:val="22"/>
        </w:rPr>
        <w:t xml:space="preserve">de até </w:t>
      </w:r>
      <w:proofErr w:type="gramStart"/>
      <w:r w:rsidR="00EC1D1F" w:rsidRPr="003500E0">
        <w:rPr>
          <w:szCs w:val="22"/>
        </w:rPr>
        <w:t>5</w:t>
      </w:r>
      <w:proofErr w:type="gramEnd"/>
      <w:r w:rsidRPr="003500E0">
        <w:rPr>
          <w:szCs w:val="22"/>
        </w:rPr>
        <w:t> (</w:t>
      </w:r>
      <w:r w:rsidR="00EC1D1F" w:rsidRPr="003500E0">
        <w:rPr>
          <w:szCs w:val="22"/>
        </w:rPr>
        <w:t>cinco</w:t>
      </w:r>
      <w:r w:rsidRPr="003500E0">
        <w:rPr>
          <w:szCs w:val="22"/>
        </w:rPr>
        <w:t>) Dias Úteis contado da data esperada para sua apuração e/ou divulgação ou da extinção ou inaplicabilidade por imposição legal da taxa D</w:t>
      </w:r>
      <w:r w:rsidRPr="003500E0">
        <w:rPr>
          <w:spacing w:val="-3"/>
          <w:szCs w:val="22"/>
        </w:rPr>
        <w:t>I</w:t>
      </w:r>
      <w:r w:rsidRPr="003500E0">
        <w:rPr>
          <w:position w:val="-3"/>
          <w:szCs w:val="22"/>
        </w:rPr>
        <w:t>k</w:t>
      </w:r>
      <w:r w:rsidRPr="003500E0">
        <w:rPr>
          <w:szCs w:val="22"/>
        </w:rPr>
        <w:t>, o que ocorrer primeiro.</w:t>
      </w:r>
      <w:bookmarkEnd w:id="193"/>
    </w:p>
    <w:p w:rsidR="003A1CFD" w:rsidRPr="003500E0" w:rsidRDefault="003A1CFD" w:rsidP="003500E0">
      <w:pPr>
        <w:pStyle w:val="Level3"/>
        <w:spacing w:after="340" w:line="293" w:lineRule="auto"/>
        <w:rPr>
          <w:szCs w:val="22"/>
        </w:rPr>
      </w:pPr>
      <w:bookmarkStart w:id="194" w:name="_Ref382069322"/>
      <w:r w:rsidRPr="003500E0">
        <w:rPr>
          <w:szCs w:val="22"/>
        </w:rPr>
        <w:t xml:space="preserve">Uma dentre três instituições financeiras </w:t>
      </w:r>
      <w:r w:rsidR="001917F9" w:rsidRPr="003500E0">
        <w:rPr>
          <w:szCs w:val="22"/>
        </w:rPr>
        <w:t xml:space="preserve">que tenham (a) classificação de risco mínima, em escala nacional, de AA, ou em escala global, de BBB-, conferidas pela Standard &amp; </w:t>
      </w:r>
      <w:proofErr w:type="spellStart"/>
      <w:r w:rsidR="001917F9" w:rsidRPr="003500E0">
        <w:rPr>
          <w:szCs w:val="22"/>
        </w:rPr>
        <w:t>Poors</w:t>
      </w:r>
      <w:proofErr w:type="spellEnd"/>
      <w:r w:rsidR="001917F9" w:rsidRPr="003500E0">
        <w:rPr>
          <w:szCs w:val="22"/>
        </w:rPr>
        <w:t xml:space="preserve"> e Fitch Ratings; ou (b) classificação de risco mínima, em escala nacional, de A</w:t>
      </w:r>
      <w:r w:rsidR="00290D91" w:rsidRPr="003500E0">
        <w:rPr>
          <w:szCs w:val="22"/>
        </w:rPr>
        <w:t>a2</w:t>
      </w:r>
      <w:r w:rsidR="001917F9" w:rsidRPr="003500E0">
        <w:rPr>
          <w:szCs w:val="22"/>
        </w:rPr>
        <w:t xml:space="preserve">, ou em escala global, de Baa3, conferidas pela Moody’s, </w:t>
      </w:r>
      <w:r w:rsidRPr="003500E0">
        <w:rPr>
          <w:szCs w:val="22"/>
        </w:rPr>
        <w:t>indicadas pela Assembleia Geral de Debenturistas será contratada pela Emissora, às suas expensas, e terá o prazo de até 15 (quinze) Dias Úteis contado da realização da Assembleia Geral de Debenturistas referida na Cláusula </w:t>
      </w:r>
      <w:r w:rsidRPr="003500E0">
        <w:rPr>
          <w:szCs w:val="22"/>
        </w:rPr>
        <w:fldChar w:fldCharType="begin"/>
      </w:r>
      <w:r w:rsidRPr="003500E0">
        <w:rPr>
          <w:szCs w:val="22"/>
        </w:rPr>
        <w:instrText xml:space="preserve"> REF _Ref382069278 \n \p \h  \* MERGEFORMAT </w:instrText>
      </w:r>
      <w:r w:rsidRPr="003500E0">
        <w:rPr>
          <w:szCs w:val="22"/>
        </w:rPr>
      </w:r>
      <w:r w:rsidRPr="003500E0">
        <w:rPr>
          <w:szCs w:val="22"/>
        </w:rPr>
        <w:fldChar w:fldCharType="separate"/>
      </w:r>
      <w:r w:rsidR="003500E0">
        <w:rPr>
          <w:szCs w:val="22"/>
        </w:rPr>
        <w:t>6.10.5 acima</w:t>
      </w:r>
      <w:r w:rsidRPr="003500E0">
        <w:rPr>
          <w:szCs w:val="22"/>
        </w:rPr>
        <w:fldChar w:fldCharType="end"/>
      </w:r>
      <w:r w:rsidRPr="003500E0">
        <w:rPr>
          <w:szCs w:val="22"/>
        </w:rPr>
        <w:t xml:space="preserve"> para indicar a taxa substitutiva da taxa </w:t>
      </w:r>
      <w:proofErr w:type="gramStart"/>
      <w:r w:rsidRPr="003500E0">
        <w:rPr>
          <w:szCs w:val="22"/>
        </w:rPr>
        <w:t>D</w:t>
      </w:r>
      <w:r w:rsidRPr="003500E0">
        <w:rPr>
          <w:spacing w:val="-3"/>
          <w:szCs w:val="22"/>
        </w:rPr>
        <w:t>I</w:t>
      </w:r>
      <w:r w:rsidRPr="003500E0">
        <w:rPr>
          <w:position w:val="-3"/>
          <w:szCs w:val="22"/>
        </w:rPr>
        <w:t>k</w:t>
      </w:r>
      <w:proofErr w:type="gramEnd"/>
      <w:r w:rsidRPr="003500E0">
        <w:rPr>
          <w:szCs w:val="22"/>
        </w:rPr>
        <w:t>, observado que referida taxa vinculará todos os Debenturistas.</w:t>
      </w:r>
      <w:bookmarkEnd w:id="194"/>
    </w:p>
    <w:p w:rsidR="005F7585" w:rsidRPr="003500E0" w:rsidRDefault="0007233C" w:rsidP="003500E0">
      <w:pPr>
        <w:pStyle w:val="Level3"/>
        <w:spacing w:after="340" w:line="293" w:lineRule="auto"/>
        <w:rPr>
          <w:szCs w:val="22"/>
        </w:rPr>
      </w:pPr>
      <w:r w:rsidRPr="003500E0">
        <w:rPr>
          <w:szCs w:val="22"/>
        </w:rPr>
        <w:t xml:space="preserve">Até a deliberação desse novo parâmetro de remuneração, a última taxa </w:t>
      </w:r>
      <w:proofErr w:type="gramStart"/>
      <w:r w:rsidRPr="003500E0">
        <w:rPr>
          <w:szCs w:val="22"/>
        </w:rPr>
        <w:t>D</w:t>
      </w:r>
      <w:r w:rsidRPr="003500E0">
        <w:rPr>
          <w:spacing w:val="-3"/>
          <w:szCs w:val="22"/>
        </w:rPr>
        <w:t>I</w:t>
      </w:r>
      <w:r w:rsidRPr="003500E0">
        <w:rPr>
          <w:position w:val="-3"/>
          <w:szCs w:val="22"/>
        </w:rPr>
        <w:t>k</w:t>
      </w:r>
      <w:proofErr w:type="gramEnd"/>
      <w:r w:rsidRPr="003500E0">
        <w:rPr>
          <w:position w:val="-3"/>
          <w:szCs w:val="22"/>
        </w:rPr>
        <w:t xml:space="preserve"> </w:t>
      </w:r>
      <w:r w:rsidRPr="003500E0">
        <w:rPr>
          <w:szCs w:val="22"/>
        </w:rPr>
        <w:t xml:space="preserve">divulgada será utilizada na apuração do Fator Juros quando do cálculo de quaisquer obrigações previstas nesta Escritura de Emissão, não sendo devidas quaisquer compensações entre a Emissora e os Debenturistas quando da deliberação do novo parâmetro de remuneração para as Debêntures. Caso a taxa </w:t>
      </w:r>
      <w:proofErr w:type="gramStart"/>
      <w:r w:rsidRPr="003500E0">
        <w:rPr>
          <w:szCs w:val="22"/>
        </w:rPr>
        <w:t>D</w:t>
      </w:r>
      <w:r w:rsidRPr="003500E0">
        <w:rPr>
          <w:spacing w:val="-3"/>
          <w:szCs w:val="22"/>
        </w:rPr>
        <w:t>I</w:t>
      </w:r>
      <w:r w:rsidRPr="003500E0">
        <w:rPr>
          <w:position w:val="-3"/>
          <w:szCs w:val="22"/>
        </w:rPr>
        <w:t>k</w:t>
      </w:r>
      <w:proofErr w:type="gramEnd"/>
      <w:r w:rsidRPr="003500E0">
        <w:rPr>
          <w:position w:val="-3"/>
          <w:szCs w:val="22"/>
        </w:rPr>
        <w:t xml:space="preserve"> </w:t>
      </w:r>
      <w:r w:rsidRPr="003500E0">
        <w:rPr>
          <w:szCs w:val="22"/>
        </w:rPr>
        <w:t xml:space="preserve">volte a ser divulgada antes da realização da Assembleia Geral de Debenturistas prevista acima, referida Assembleia Geral de </w:t>
      </w:r>
      <w:r w:rsidR="007D54C5" w:rsidRPr="003500E0">
        <w:rPr>
          <w:szCs w:val="22"/>
        </w:rPr>
        <w:t>Debenturistas deverá manter a taxa D</w:t>
      </w:r>
      <w:r w:rsidR="007D54C5" w:rsidRPr="003500E0">
        <w:rPr>
          <w:spacing w:val="-3"/>
          <w:szCs w:val="22"/>
        </w:rPr>
        <w:t>I</w:t>
      </w:r>
      <w:r w:rsidR="007D54C5" w:rsidRPr="003500E0">
        <w:rPr>
          <w:position w:val="-3"/>
          <w:szCs w:val="22"/>
        </w:rPr>
        <w:t>k</w:t>
      </w:r>
      <w:r w:rsidR="007D54C5" w:rsidRPr="003500E0">
        <w:rPr>
          <w:szCs w:val="22"/>
        </w:rPr>
        <w:t xml:space="preserve"> </w:t>
      </w:r>
      <w:r w:rsidRPr="003500E0">
        <w:rPr>
          <w:szCs w:val="22"/>
        </w:rPr>
        <w:t>para o cálculo de quaisquer obrigações previstas nesta Escritura de Emissão, sendo certo que até a data de divulgação da taxa D</w:t>
      </w:r>
      <w:r w:rsidRPr="003500E0">
        <w:rPr>
          <w:spacing w:val="-3"/>
          <w:szCs w:val="22"/>
        </w:rPr>
        <w:t>I</w:t>
      </w:r>
      <w:r w:rsidRPr="003500E0">
        <w:rPr>
          <w:position w:val="-3"/>
          <w:szCs w:val="22"/>
        </w:rPr>
        <w:t xml:space="preserve">k </w:t>
      </w:r>
      <w:r w:rsidRPr="003500E0">
        <w:rPr>
          <w:szCs w:val="22"/>
        </w:rPr>
        <w:t>os termos aqui previstos, a última taxa D</w:t>
      </w:r>
      <w:r w:rsidRPr="003500E0">
        <w:rPr>
          <w:spacing w:val="-3"/>
          <w:szCs w:val="22"/>
        </w:rPr>
        <w:t>I</w:t>
      </w:r>
      <w:r w:rsidRPr="003500E0">
        <w:rPr>
          <w:position w:val="-3"/>
          <w:szCs w:val="22"/>
        </w:rPr>
        <w:t xml:space="preserve">k </w:t>
      </w:r>
      <w:r w:rsidRPr="003500E0">
        <w:rPr>
          <w:szCs w:val="22"/>
        </w:rPr>
        <w:t>divulgada será utilizada para o cálculo de quaisquer obrigações previs</w:t>
      </w:r>
      <w:r w:rsidR="005F7585" w:rsidRPr="003500E0">
        <w:rPr>
          <w:szCs w:val="22"/>
        </w:rPr>
        <w:t>tas nesta Escritura de Emissão.</w:t>
      </w:r>
    </w:p>
    <w:p w:rsidR="001F260C" w:rsidRPr="003500E0" w:rsidRDefault="0007233C" w:rsidP="003500E0">
      <w:pPr>
        <w:pStyle w:val="Level3"/>
        <w:spacing w:after="340" w:line="293" w:lineRule="auto"/>
        <w:rPr>
          <w:szCs w:val="22"/>
        </w:rPr>
      </w:pPr>
      <w:r w:rsidRPr="003500E0">
        <w:rPr>
          <w:szCs w:val="22"/>
        </w:rPr>
        <w:t xml:space="preserve">Caso, na Assembleia Geral de Debenturistas prevista acima, não haja acordo sobre a nova remuneração entre a Emissora e Debenturistas representando, no mínimo, 75% (setenta e cinco por cento) das Debêntures em </w:t>
      </w:r>
      <w:r w:rsidR="0075352C" w:rsidRPr="003500E0">
        <w:rPr>
          <w:szCs w:val="22"/>
        </w:rPr>
        <w:t>C</w:t>
      </w:r>
      <w:r w:rsidRPr="003500E0">
        <w:rPr>
          <w:szCs w:val="22"/>
        </w:rPr>
        <w:t>irculação, a Emissora</w:t>
      </w:r>
      <w:bookmarkEnd w:id="191"/>
      <w:r w:rsidR="005316B3" w:rsidRPr="003500E0">
        <w:rPr>
          <w:szCs w:val="22"/>
        </w:rPr>
        <w:t xml:space="preserve"> </w:t>
      </w:r>
      <w:r w:rsidRPr="003500E0">
        <w:rPr>
          <w:szCs w:val="22"/>
        </w:rPr>
        <w:t xml:space="preserve">deverá resgatar a totalidade das Debêntures em </w:t>
      </w:r>
      <w:r w:rsidR="0075352C" w:rsidRPr="003500E0">
        <w:rPr>
          <w:szCs w:val="22"/>
        </w:rPr>
        <w:t>C</w:t>
      </w:r>
      <w:r w:rsidRPr="003500E0">
        <w:rPr>
          <w:szCs w:val="22"/>
        </w:rPr>
        <w:t>irculação, com seu consequente cancelamento, no pra</w:t>
      </w:r>
      <w:r w:rsidR="005F7585" w:rsidRPr="003500E0">
        <w:rPr>
          <w:szCs w:val="22"/>
        </w:rPr>
        <w:t xml:space="preserve">zo de </w:t>
      </w:r>
      <w:r w:rsidR="005316B3" w:rsidRPr="003500E0">
        <w:rPr>
          <w:szCs w:val="22"/>
        </w:rPr>
        <w:t>15</w:t>
      </w:r>
      <w:r w:rsidR="005F7585" w:rsidRPr="003500E0">
        <w:rPr>
          <w:szCs w:val="22"/>
        </w:rPr>
        <w:t> (</w:t>
      </w:r>
      <w:r w:rsidR="005316B3" w:rsidRPr="003500E0">
        <w:rPr>
          <w:szCs w:val="22"/>
        </w:rPr>
        <w:t>quinze</w:t>
      </w:r>
      <w:r w:rsidR="005F7585" w:rsidRPr="003500E0">
        <w:rPr>
          <w:szCs w:val="22"/>
        </w:rPr>
        <w:t>) dias contado</w:t>
      </w:r>
      <w:r w:rsidRPr="003500E0">
        <w:rPr>
          <w:szCs w:val="22"/>
        </w:rPr>
        <w:t xml:space="preserve"> da data da realização da respectiva Assembleia Geral de Debenturistas ou na Data de Vencimento, o que ocorrer primeiro, pelo saldo do </w:t>
      </w:r>
      <w:r w:rsidR="00394774" w:rsidRPr="003500E0">
        <w:rPr>
          <w:szCs w:val="22"/>
        </w:rPr>
        <w:t>Valor Nominal Unitário</w:t>
      </w:r>
      <w:r w:rsidR="00F615E9" w:rsidRPr="003500E0">
        <w:rPr>
          <w:szCs w:val="22"/>
        </w:rPr>
        <w:t xml:space="preserve"> </w:t>
      </w:r>
      <w:r w:rsidRPr="003500E0">
        <w:rPr>
          <w:szCs w:val="22"/>
        </w:rPr>
        <w:t xml:space="preserve">das Debêntures em </w:t>
      </w:r>
      <w:r w:rsidR="0075352C" w:rsidRPr="003500E0">
        <w:rPr>
          <w:szCs w:val="22"/>
        </w:rPr>
        <w:t>C</w:t>
      </w:r>
      <w:r w:rsidRPr="003500E0">
        <w:rPr>
          <w:szCs w:val="22"/>
        </w:rPr>
        <w:t>irculação, acrescido da Remuneraç</w:t>
      </w:r>
      <w:r w:rsidR="00F615E9" w:rsidRPr="003500E0">
        <w:rPr>
          <w:szCs w:val="22"/>
        </w:rPr>
        <w:t xml:space="preserve">ão devida até a data do efetivo resgate, calculada </w:t>
      </w:r>
      <w:r w:rsidR="00F615E9" w:rsidRPr="003500E0">
        <w:rPr>
          <w:i/>
          <w:szCs w:val="22"/>
        </w:rPr>
        <w:t xml:space="preserve">pro </w:t>
      </w:r>
      <w:r w:rsidRPr="003500E0">
        <w:rPr>
          <w:i/>
          <w:szCs w:val="22"/>
        </w:rPr>
        <w:t xml:space="preserve">rata </w:t>
      </w:r>
      <w:proofErr w:type="spellStart"/>
      <w:r w:rsidRPr="003500E0">
        <w:rPr>
          <w:i/>
          <w:szCs w:val="22"/>
        </w:rPr>
        <w:t>temporis</w:t>
      </w:r>
      <w:proofErr w:type="spellEnd"/>
      <w:r w:rsidRPr="003500E0">
        <w:rPr>
          <w:szCs w:val="22"/>
        </w:rPr>
        <w:t xml:space="preserve"> desde a Data de </w:t>
      </w:r>
      <w:r w:rsidR="00F615E9" w:rsidRPr="003500E0">
        <w:rPr>
          <w:szCs w:val="22"/>
        </w:rPr>
        <w:t>Emissão</w:t>
      </w:r>
      <w:r w:rsidRPr="003500E0">
        <w:rPr>
          <w:szCs w:val="22"/>
        </w:rPr>
        <w:t>, até a data do efetivo r</w:t>
      </w:r>
      <w:r w:rsidR="00F615E9" w:rsidRPr="003500E0">
        <w:rPr>
          <w:szCs w:val="22"/>
        </w:rPr>
        <w:t xml:space="preserve">esgate, caso em que a taxa </w:t>
      </w:r>
      <w:proofErr w:type="gramStart"/>
      <w:r w:rsidR="00F615E9" w:rsidRPr="003500E0">
        <w:rPr>
          <w:szCs w:val="22"/>
        </w:rPr>
        <w:t>D</w:t>
      </w:r>
      <w:r w:rsidR="00F615E9" w:rsidRPr="003500E0">
        <w:rPr>
          <w:spacing w:val="-3"/>
          <w:szCs w:val="22"/>
        </w:rPr>
        <w:t>I</w:t>
      </w:r>
      <w:r w:rsidR="00F615E9" w:rsidRPr="003500E0">
        <w:rPr>
          <w:position w:val="-3"/>
          <w:szCs w:val="22"/>
        </w:rPr>
        <w:t>k</w:t>
      </w:r>
      <w:proofErr w:type="gramEnd"/>
      <w:r w:rsidR="00F615E9" w:rsidRPr="003500E0">
        <w:rPr>
          <w:szCs w:val="22"/>
        </w:rPr>
        <w:t xml:space="preserve"> </w:t>
      </w:r>
      <w:r w:rsidRPr="003500E0">
        <w:rPr>
          <w:szCs w:val="22"/>
        </w:rPr>
        <w:t>a ser utilizada par</w:t>
      </w:r>
      <w:r w:rsidR="00F615E9" w:rsidRPr="003500E0">
        <w:rPr>
          <w:szCs w:val="22"/>
        </w:rPr>
        <w:t>a a apuração de TD</w:t>
      </w:r>
      <w:r w:rsidR="00F615E9" w:rsidRPr="003500E0">
        <w:rPr>
          <w:spacing w:val="-3"/>
          <w:szCs w:val="22"/>
        </w:rPr>
        <w:t>I</w:t>
      </w:r>
      <w:r w:rsidR="00F615E9" w:rsidRPr="003500E0">
        <w:rPr>
          <w:position w:val="-3"/>
          <w:szCs w:val="22"/>
        </w:rPr>
        <w:t>k</w:t>
      </w:r>
      <w:r w:rsidR="00F615E9" w:rsidRPr="003500E0">
        <w:rPr>
          <w:szCs w:val="22"/>
        </w:rPr>
        <w:t xml:space="preserve"> </w:t>
      </w:r>
      <w:r w:rsidRPr="003500E0">
        <w:rPr>
          <w:szCs w:val="22"/>
        </w:rPr>
        <w:t xml:space="preserve">no cálculo da Remuneração será a última taxa </w:t>
      </w:r>
      <w:r w:rsidR="00F615E9" w:rsidRPr="003500E0">
        <w:rPr>
          <w:szCs w:val="22"/>
        </w:rPr>
        <w:t>D</w:t>
      </w:r>
      <w:r w:rsidR="00F615E9" w:rsidRPr="003500E0">
        <w:rPr>
          <w:spacing w:val="-3"/>
          <w:szCs w:val="22"/>
        </w:rPr>
        <w:t>I</w:t>
      </w:r>
      <w:r w:rsidR="00F615E9" w:rsidRPr="003500E0">
        <w:rPr>
          <w:position w:val="-3"/>
          <w:szCs w:val="22"/>
        </w:rPr>
        <w:t>k</w:t>
      </w:r>
      <w:r w:rsidR="00F615E9" w:rsidRPr="003500E0">
        <w:rPr>
          <w:szCs w:val="22"/>
        </w:rPr>
        <w:t xml:space="preserve"> </w:t>
      </w:r>
      <w:r w:rsidRPr="003500E0">
        <w:rPr>
          <w:szCs w:val="22"/>
        </w:rPr>
        <w:t>disponível</w:t>
      </w:r>
      <w:r w:rsidR="008B5801" w:rsidRPr="003500E0">
        <w:rPr>
          <w:szCs w:val="22"/>
        </w:rPr>
        <w:t>.</w:t>
      </w:r>
    </w:p>
    <w:p w:rsidR="001F260C" w:rsidRPr="003500E0" w:rsidRDefault="00CD05B7" w:rsidP="003500E0">
      <w:pPr>
        <w:pStyle w:val="Level2"/>
        <w:widowControl w:val="0"/>
        <w:suppressAutoHyphens/>
        <w:spacing w:after="340" w:line="293" w:lineRule="auto"/>
        <w:rPr>
          <w:b/>
          <w:szCs w:val="22"/>
        </w:rPr>
      </w:pPr>
      <w:r w:rsidRPr="003500E0">
        <w:rPr>
          <w:szCs w:val="22"/>
          <w:u w:val="single"/>
        </w:rPr>
        <w:t>Periodicidade do pagamento da Remuneração das Debêntures</w:t>
      </w:r>
      <w:r w:rsidRPr="003500E0">
        <w:rPr>
          <w:szCs w:val="22"/>
        </w:rPr>
        <w:t>.</w:t>
      </w:r>
      <w:r w:rsidR="00BE3409" w:rsidRPr="003500E0">
        <w:rPr>
          <w:szCs w:val="22"/>
        </w:rPr>
        <w:t xml:space="preserve"> </w:t>
      </w:r>
      <w:r w:rsidR="00680BAA" w:rsidRPr="003500E0">
        <w:rPr>
          <w:szCs w:val="22"/>
        </w:rPr>
        <w:t>A Remuneração será paga</w:t>
      </w:r>
      <w:r w:rsidR="000B5291" w:rsidRPr="003500E0">
        <w:rPr>
          <w:szCs w:val="22"/>
        </w:rPr>
        <w:t xml:space="preserve"> integralmente</w:t>
      </w:r>
      <w:r w:rsidR="00680BAA" w:rsidRPr="003500E0">
        <w:rPr>
          <w:szCs w:val="22"/>
        </w:rPr>
        <w:t xml:space="preserve"> na Data de Vencimento ou na data da liquidação antecipada resultante do vencimento antecipado das Debêntures em razão da ocorrência de um</w:t>
      </w:r>
      <w:r w:rsidR="00834514" w:rsidRPr="003500E0">
        <w:rPr>
          <w:szCs w:val="22"/>
        </w:rPr>
        <w:t>a</w:t>
      </w:r>
      <w:r w:rsidR="00680BAA" w:rsidRPr="003500E0">
        <w:rPr>
          <w:szCs w:val="22"/>
        </w:rPr>
        <w:t xml:space="preserve"> das </w:t>
      </w:r>
      <w:r w:rsidR="00680BAA" w:rsidRPr="003500E0">
        <w:rPr>
          <w:noProof/>
          <w:szCs w:val="22"/>
        </w:rPr>
        <w:t>Hipóteses de Vencimento Antecipado </w:t>
      </w:r>
      <w:r w:rsidR="00680BAA" w:rsidRPr="003500E0">
        <w:rPr>
          <w:szCs w:val="22"/>
        </w:rPr>
        <w:t>(conforme definido na Cláusula </w:t>
      </w:r>
      <w:r w:rsidR="0016671B" w:rsidRPr="003500E0">
        <w:rPr>
          <w:szCs w:val="22"/>
        </w:rPr>
        <w:fldChar w:fldCharType="begin"/>
      </w:r>
      <w:r w:rsidR="0016671B" w:rsidRPr="003500E0">
        <w:rPr>
          <w:szCs w:val="22"/>
        </w:rPr>
        <w:instrText xml:space="preserve"> REF _Ref384163010 \n \p \h </w:instrText>
      </w:r>
      <w:r w:rsidR="006A065B" w:rsidRPr="003500E0">
        <w:rPr>
          <w:szCs w:val="22"/>
        </w:rPr>
        <w:instrText xml:space="preserve"> \* MERGEFORMAT </w:instrText>
      </w:r>
      <w:r w:rsidR="0016671B" w:rsidRPr="003500E0">
        <w:rPr>
          <w:szCs w:val="22"/>
        </w:rPr>
      </w:r>
      <w:r w:rsidR="0016671B" w:rsidRPr="003500E0">
        <w:rPr>
          <w:szCs w:val="22"/>
        </w:rPr>
        <w:fldChar w:fldCharType="separate"/>
      </w:r>
      <w:r w:rsidR="003500E0">
        <w:rPr>
          <w:szCs w:val="22"/>
        </w:rPr>
        <w:t>6.16.1 abaixo</w:t>
      </w:r>
      <w:r w:rsidR="0016671B" w:rsidRPr="003500E0">
        <w:rPr>
          <w:szCs w:val="22"/>
        </w:rPr>
        <w:fldChar w:fldCharType="end"/>
      </w:r>
      <w:r w:rsidR="00680BAA" w:rsidRPr="003500E0">
        <w:rPr>
          <w:szCs w:val="22"/>
        </w:rPr>
        <w:t>), ou na data em que ocorrer o resgate antecipado das Debêntures, conforme previsto nesta Escritura de Emissão (“</w:t>
      </w:r>
      <w:r w:rsidR="00680BAA" w:rsidRPr="003500E0">
        <w:rPr>
          <w:b/>
          <w:szCs w:val="22"/>
        </w:rPr>
        <w:t>Data de Pagamento da Remuneração</w:t>
      </w:r>
      <w:r w:rsidR="00680BAA" w:rsidRPr="003500E0">
        <w:rPr>
          <w:szCs w:val="22"/>
        </w:rPr>
        <w:t>”). Farão jus à Remuneração aqueles que forem Debenturistas ao final do dia útil imediatamente anterior à respectiva data de pagamento</w:t>
      </w:r>
      <w:bookmarkStart w:id="195" w:name="_DV_M166"/>
      <w:bookmarkEnd w:id="195"/>
      <w:r w:rsidR="00BE3409" w:rsidRPr="003500E0">
        <w:rPr>
          <w:szCs w:val="22"/>
        </w:rPr>
        <w:t>.</w:t>
      </w:r>
    </w:p>
    <w:p w:rsidR="003F2CEE" w:rsidRPr="003500E0" w:rsidRDefault="003F2CEE" w:rsidP="003500E0">
      <w:pPr>
        <w:pStyle w:val="Level2"/>
        <w:spacing w:after="340" w:line="293" w:lineRule="auto"/>
        <w:rPr>
          <w:b/>
          <w:szCs w:val="22"/>
        </w:rPr>
      </w:pPr>
      <w:bookmarkStart w:id="196" w:name="_Ref382076597"/>
      <w:r w:rsidRPr="003500E0">
        <w:rPr>
          <w:szCs w:val="22"/>
          <w:u w:val="single"/>
        </w:rPr>
        <w:t>Resgate Antecipado Obrigatório</w:t>
      </w:r>
      <w:r w:rsidRPr="003500E0">
        <w:rPr>
          <w:szCs w:val="22"/>
        </w:rPr>
        <w:t>. Além das hipóteses descritas nas Cláusulas </w:t>
      </w:r>
      <w:r w:rsidRPr="003500E0">
        <w:rPr>
          <w:szCs w:val="22"/>
        </w:rPr>
        <w:fldChar w:fldCharType="begin"/>
      </w:r>
      <w:r w:rsidRPr="003500E0">
        <w:rPr>
          <w:szCs w:val="22"/>
        </w:rPr>
        <w:instrText xml:space="preserve"> REF _Ref382072713 \n \p \h  \* MERGEFORMAT </w:instrText>
      </w:r>
      <w:r w:rsidRPr="003500E0">
        <w:rPr>
          <w:szCs w:val="22"/>
        </w:rPr>
      </w:r>
      <w:r w:rsidRPr="003500E0">
        <w:rPr>
          <w:szCs w:val="22"/>
        </w:rPr>
        <w:fldChar w:fldCharType="separate"/>
      </w:r>
      <w:r w:rsidR="003500E0">
        <w:rPr>
          <w:szCs w:val="22"/>
        </w:rPr>
        <w:t>6.10.3 acima</w:t>
      </w:r>
      <w:r w:rsidRPr="003500E0">
        <w:rPr>
          <w:szCs w:val="22"/>
        </w:rPr>
        <w:fldChar w:fldCharType="end"/>
      </w:r>
      <w:r w:rsidRPr="003500E0">
        <w:rPr>
          <w:szCs w:val="22"/>
        </w:rPr>
        <w:t xml:space="preserve"> e </w:t>
      </w:r>
      <w:r w:rsidRPr="003500E0">
        <w:rPr>
          <w:szCs w:val="22"/>
        </w:rPr>
        <w:fldChar w:fldCharType="begin"/>
      </w:r>
      <w:r w:rsidRPr="003500E0">
        <w:rPr>
          <w:szCs w:val="22"/>
        </w:rPr>
        <w:instrText xml:space="preserve"> REF _Ref382072672 \n \p \h  \* MERGEFORMAT </w:instrText>
      </w:r>
      <w:r w:rsidRPr="003500E0">
        <w:rPr>
          <w:szCs w:val="22"/>
        </w:rPr>
      </w:r>
      <w:r w:rsidRPr="003500E0">
        <w:rPr>
          <w:szCs w:val="22"/>
        </w:rPr>
        <w:fldChar w:fldCharType="separate"/>
      </w:r>
      <w:r w:rsidR="003500E0">
        <w:rPr>
          <w:szCs w:val="22"/>
        </w:rPr>
        <w:t>6.16.5 abaixo</w:t>
      </w:r>
      <w:r w:rsidRPr="003500E0">
        <w:rPr>
          <w:szCs w:val="22"/>
        </w:rPr>
        <w:fldChar w:fldCharType="end"/>
      </w:r>
      <w:r w:rsidRPr="003500E0">
        <w:rPr>
          <w:szCs w:val="22"/>
        </w:rPr>
        <w:t>, a Emissora deverá realizar o resgate antecipado total ou parcial das Debêntures, conforme o caso (“</w:t>
      </w:r>
      <w:r w:rsidRPr="003500E0">
        <w:rPr>
          <w:b/>
          <w:szCs w:val="22"/>
        </w:rPr>
        <w:t>Resgate Antecipado Obrigatório</w:t>
      </w:r>
      <w:r w:rsidRPr="003500E0">
        <w:rPr>
          <w:szCs w:val="22"/>
        </w:rPr>
        <w:t xml:space="preserve">”) no prazo de </w:t>
      </w:r>
      <w:proofErr w:type="gramStart"/>
      <w:r w:rsidRPr="003500E0">
        <w:rPr>
          <w:szCs w:val="22"/>
        </w:rPr>
        <w:t>2</w:t>
      </w:r>
      <w:proofErr w:type="gramEnd"/>
      <w:r w:rsidRPr="003500E0">
        <w:rPr>
          <w:szCs w:val="22"/>
        </w:rPr>
        <w:t xml:space="preserve"> (dois) Dias Úteis após a ocorrência do primeiro desembolso no âmbito do financiamento de longo prazo a ser contratado junto ao Banco Nacional de Desenvolvimento Econômico e Social relacionado aos Projetos, seja ele contratado pela </w:t>
      </w:r>
      <w:proofErr w:type="spellStart"/>
      <w:r w:rsidRPr="003500E0">
        <w:rPr>
          <w:szCs w:val="22"/>
        </w:rPr>
        <w:t>Atlantic</w:t>
      </w:r>
      <w:proofErr w:type="spellEnd"/>
      <w:r w:rsidRPr="003500E0">
        <w:rPr>
          <w:szCs w:val="22"/>
        </w:rPr>
        <w:t xml:space="preserve"> ou diretamente pela Emissora (“</w:t>
      </w:r>
      <w:r w:rsidRPr="003500E0">
        <w:rPr>
          <w:b/>
          <w:szCs w:val="22"/>
        </w:rPr>
        <w:t>Financiamento BNDES</w:t>
      </w:r>
      <w:r w:rsidRPr="003500E0">
        <w:rPr>
          <w:szCs w:val="22"/>
        </w:rPr>
        <w:t>”).</w:t>
      </w:r>
      <w:bookmarkEnd w:id="196"/>
    </w:p>
    <w:p w:rsidR="003F2CEE" w:rsidRPr="003500E0" w:rsidRDefault="003F2CEE" w:rsidP="003500E0">
      <w:pPr>
        <w:pStyle w:val="Level3"/>
        <w:spacing w:after="340" w:line="293" w:lineRule="auto"/>
        <w:rPr>
          <w:szCs w:val="22"/>
        </w:rPr>
      </w:pPr>
      <w:r w:rsidRPr="003500E0">
        <w:rPr>
          <w:szCs w:val="22"/>
        </w:rPr>
        <w:t xml:space="preserve">O valor do resgate total devido pela Emissora será equivalente ao saldo do Valor Nominal Unitário das Debêntures em Circulação, acrescido da Remuneração, calculada </w:t>
      </w:r>
      <w:proofErr w:type="gramStart"/>
      <w:r w:rsidRPr="003500E0">
        <w:rPr>
          <w:i/>
          <w:szCs w:val="22"/>
        </w:rPr>
        <w:t>pro rata</w:t>
      </w:r>
      <w:proofErr w:type="gramEnd"/>
      <w:r w:rsidRPr="003500E0">
        <w:rPr>
          <w:i/>
          <w:szCs w:val="22"/>
        </w:rPr>
        <w:t xml:space="preserve"> </w:t>
      </w:r>
      <w:proofErr w:type="spellStart"/>
      <w:r w:rsidRPr="003500E0">
        <w:rPr>
          <w:i/>
          <w:szCs w:val="22"/>
        </w:rPr>
        <w:t>temporis</w:t>
      </w:r>
      <w:proofErr w:type="spellEnd"/>
      <w:r w:rsidRPr="003500E0">
        <w:rPr>
          <w:szCs w:val="22"/>
        </w:rPr>
        <w:t xml:space="preserve"> desde a Data de Emissão até a data do resgate (“</w:t>
      </w:r>
      <w:r w:rsidRPr="003500E0">
        <w:rPr>
          <w:b/>
          <w:szCs w:val="22"/>
        </w:rPr>
        <w:t>Valor do Resgate Antecipado Obrigatório</w:t>
      </w:r>
      <w:r w:rsidRPr="003500E0">
        <w:rPr>
          <w:szCs w:val="22"/>
        </w:rPr>
        <w:t>”).</w:t>
      </w:r>
    </w:p>
    <w:p w:rsidR="002E7510" w:rsidRPr="003500E0" w:rsidRDefault="003F2CEE" w:rsidP="003500E0">
      <w:pPr>
        <w:pStyle w:val="Level3"/>
        <w:spacing w:after="340" w:line="293" w:lineRule="auto"/>
        <w:rPr>
          <w:szCs w:val="22"/>
        </w:rPr>
      </w:pPr>
      <w:bookmarkStart w:id="197" w:name="_Ref385955806"/>
      <w:r w:rsidRPr="003500E0">
        <w:rPr>
          <w:szCs w:val="22"/>
        </w:rPr>
        <w:t xml:space="preserve">Caso o valor do primeiro desembolso no âmbito do Financiamento BNDES não </w:t>
      </w:r>
      <w:r w:rsidR="00EC1D1F" w:rsidRPr="003500E0">
        <w:rPr>
          <w:szCs w:val="22"/>
        </w:rPr>
        <w:t xml:space="preserve">seja </w:t>
      </w:r>
      <w:r w:rsidRPr="003500E0">
        <w:rPr>
          <w:szCs w:val="22"/>
        </w:rPr>
        <w:t>igual ou superior ao Valor do Resgate Antecipado Obrigatório, a Emissora deverá realizar o resgate antecipado parcial no valor obtido com o primeiro desembolso</w:t>
      </w:r>
      <w:r w:rsidR="00CE1DC0" w:rsidRPr="003500E0">
        <w:rPr>
          <w:szCs w:val="22"/>
        </w:rPr>
        <w:t>, mediante sorteio, nos termos da Cláusula </w:t>
      </w:r>
      <w:r w:rsidR="00CE1DC0" w:rsidRPr="003500E0">
        <w:rPr>
          <w:szCs w:val="22"/>
        </w:rPr>
        <w:fldChar w:fldCharType="begin"/>
      </w:r>
      <w:r w:rsidR="00CE1DC0" w:rsidRPr="003500E0">
        <w:rPr>
          <w:szCs w:val="22"/>
        </w:rPr>
        <w:instrText xml:space="preserve"> REF _Ref385955735 \n \p \h </w:instrText>
      </w:r>
      <w:r w:rsidR="00F1158E" w:rsidRPr="003500E0">
        <w:rPr>
          <w:szCs w:val="22"/>
        </w:rPr>
        <w:instrText xml:space="preserve"> \* MERGEFORMAT </w:instrText>
      </w:r>
      <w:r w:rsidR="00CE1DC0" w:rsidRPr="003500E0">
        <w:rPr>
          <w:szCs w:val="22"/>
        </w:rPr>
      </w:r>
      <w:r w:rsidR="00CE1DC0" w:rsidRPr="003500E0">
        <w:rPr>
          <w:szCs w:val="22"/>
        </w:rPr>
        <w:fldChar w:fldCharType="separate"/>
      </w:r>
      <w:r w:rsidR="003500E0">
        <w:rPr>
          <w:szCs w:val="22"/>
        </w:rPr>
        <w:t>6.12.3 abaixo</w:t>
      </w:r>
      <w:r w:rsidR="00CE1DC0" w:rsidRPr="003500E0">
        <w:rPr>
          <w:szCs w:val="22"/>
        </w:rPr>
        <w:fldChar w:fldCharType="end"/>
      </w:r>
      <w:r w:rsidR="00CE1DC0" w:rsidRPr="003500E0">
        <w:rPr>
          <w:szCs w:val="22"/>
        </w:rPr>
        <w:t>,</w:t>
      </w:r>
      <w:r w:rsidRPr="003500E0">
        <w:rPr>
          <w:szCs w:val="22"/>
        </w:rPr>
        <w:t xml:space="preserve"> e o restante das Debêntures deverão ser resgatadas </w:t>
      </w:r>
      <w:proofErr w:type="gramStart"/>
      <w:r w:rsidRPr="003500E0">
        <w:rPr>
          <w:szCs w:val="22"/>
        </w:rPr>
        <w:t>a</w:t>
      </w:r>
      <w:proofErr w:type="gramEnd"/>
      <w:r w:rsidRPr="003500E0">
        <w:rPr>
          <w:szCs w:val="22"/>
        </w:rPr>
        <w:t xml:space="preserve"> medida que novos desembolsos sejam feitos no âmbito do Financiamento BNDES</w:t>
      </w:r>
      <w:r w:rsidR="00EC1D1F" w:rsidRPr="003500E0">
        <w:rPr>
          <w:szCs w:val="22"/>
        </w:rPr>
        <w:t xml:space="preserve">, ou </w:t>
      </w:r>
      <w:r w:rsidRPr="003500E0">
        <w:rPr>
          <w:szCs w:val="22"/>
        </w:rPr>
        <w:t>pagas integralmente na Data de Vencimento</w:t>
      </w:r>
      <w:r w:rsidR="00EC1D1F" w:rsidRPr="003500E0">
        <w:rPr>
          <w:szCs w:val="22"/>
        </w:rPr>
        <w:t>, o que ocorrer primeiro</w:t>
      </w:r>
      <w:r w:rsidRPr="003500E0">
        <w:rPr>
          <w:szCs w:val="22"/>
        </w:rPr>
        <w:t>.</w:t>
      </w:r>
      <w:bookmarkEnd w:id="197"/>
    </w:p>
    <w:p w:rsidR="00CE1DC0" w:rsidRPr="003500E0" w:rsidRDefault="00CE1DC0" w:rsidP="003500E0">
      <w:pPr>
        <w:pStyle w:val="Level3"/>
        <w:spacing w:after="340" w:line="293" w:lineRule="auto"/>
        <w:rPr>
          <w:szCs w:val="22"/>
        </w:rPr>
      </w:pPr>
      <w:bookmarkStart w:id="198" w:name="_Ref385955735"/>
      <w:r w:rsidRPr="003500E0">
        <w:rPr>
          <w:szCs w:val="22"/>
        </w:rPr>
        <w:t>O Resgate Antecipado Obrigatório parcial descrito na Cláusula </w:t>
      </w:r>
      <w:r w:rsidRPr="003500E0">
        <w:rPr>
          <w:szCs w:val="22"/>
        </w:rPr>
        <w:fldChar w:fldCharType="begin"/>
      </w:r>
      <w:r w:rsidRPr="003500E0">
        <w:rPr>
          <w:szCs w:val="22"/>
        </w:rPr>
        <w:instrText xml:space="preserve"> REF _Ref385955806 \n \p \h </w:instrText>
      </w:r>
      <w:r w:rsidR="00F1158E" w:rsidRPr="003500E0">
        <w:rPr>
          <w:szCs w:val="22"/>
        </w:rPr>
        <w:instrText xml:space="preserve"> \* MERGEFORMAT </w:instrText>
      </w:r>
      <w:r w:rsidRPr="003500E0">
        <w:rPr>
          <w:szCs w:val="22"/>
        </w:rPr>
      </w:r>
      <w:r w:rsidRPr="003500E0">
        <w:rPr>
          <w:szCs w:val="22"/>
        </w:rPr>
        <w:fldChar w:fldCharType="separate"/>
      </w:r>
      <w:r w:rsidR="003500E0">
        <w:rPr>
          <w:szCs w:val="22"/>
        </w:rPr>
        <w:t>6.12.2 acima</w:t>
      </w:r>
      <w:r w:rsidRPr="003500E0">
        <w:rPr>
          <w:szCs w:val="22"/>
        </w:rPr>
        <w:fldChar w:fldCharType="end"/>
      </w:r>
      <w:r w:rsidRPr="003500E0">
        <w:rPr>
          <w:szCs w:val="22"/>
        </w:rPr>
        <w:t xml:space="preserve"> se realizará mediante sorteio, coordenado pelo Agente Fiduciário, nos termos do parágrafo segundo, inciso I, do artigo 55 da Lei das Sociedades por Ações, sendo que o Agente Fiduciário deverá convocar, em até </w:t>
      </w:r>
      <w:proofErr w:type="gramStart"/>
      <w:r w:rsidRPr="003500E0">
        <w:rPr>
          <w:szCs w:val="22"/>
        </w:rPr>
        <w:t>5</w:t>
      </w:r>
      <w:proofErr w:type="gramEnd"/>
      <w:r w:rsidRPr="003500E0">
        <w:rPr>
          <w:szCs w:val="22"/>
        </w:rPr>
        <w:t> (cinco) dias contados do recebimento da Comunicação de Resgate Antecipado Obrigatório (conforme definido na Cláusula </w:t>
      </w:r>
      <w:r w:rsidRPr="003500E0">
        <w:rPr>
          <w:szCs w:val="22"/>
        </w:rPr>
        <w:fldChar w:fldCharType="begin"/>
      </w:r>
      <w:r w:rsidRPr="003500E0">
        <w:rPr>
          <w:szCs w:val="22"/>
        </w:rPr>
        <w:instrText xml:space="preserve"> REF _Ref385956015 \n \p \h </w:instrText>
      </w:r>
      <w:r w:rsidR="00F1158E" w:rsidRPr="003500E0">
        <w:rPr>
          <w:szCs w:val="22"/>
        </w:rPr>
        <w:instrText xml:space="preserve"> \* MERGEFORMAT </w:instrText>
      </w:r>
      <w:r w:rsidRPr="003500E0">
        <w:rPr>
          <w:szCs w:val="22"/>
        </w:rPr>
      </w:r>
      <w:r w:rsidRPr="003500E0">
        <w:rPr>
          <w:szCs w:val="22"/>
        </w:rPr>
        <w:fldChar w:fldCharType="separate"/>
      </w:r>
      <w:r w:rsidR="003500E0">
        <w:rPr>
          <w:szCs w:val="22"/>
        </w:rPr>
        <w:t>6.12.6 abaixo</w:t>
      </w:r>
      <w:r w:rsidRPr="003500E0">
        <w:rPr>
          <w:szCs w:val="22"/>
        </w:rPr>
        <w:fldChar w:fldCharType="end"/>
      </w:r>
      <w:r w:rsidRPr="003500E0">
        <w:rPr>
          <w:szCs w:val="22"/>
        </w:rPr>
        <w:t>), uma Assembleia Geral de Debenturistas para deliberar sobre os critérios de sorteio e a identificação das Debêntures a serem resgatadas, com divulgação do resultado a todos os Debenturistas por meio de comunicado, inclusive no que concerne às regras do sorteio.</w:t>
      </w:r>
      <w:bookmarkEnd w:id="198"/>
    </w:p>
    <w:p w:rsidR="003F2CEE" w:rsidRPr="003500E0" w:rsidRDefault="003F2CEE" w:rsidP="003500E0">
      <w:pPr>
        <w:pStyle w:val="Level3"/>
        <w:spacing w:after="340" w:line="293" w:lineRule="auto"/>
        <w:rPr>
          <w:szCs w:val="22"/>
        </w:rPr>
      </w:pPr>
      <w:r w:rsidRPr="003500E0">
        <w:rPr>
          <w:szCs w:val="22"/>
        </w:rPr>
        <w:t xml:space="preserve">A CETIP deverá ser comunicada, por meio de correspondência encaminhada pela Emissora, da realização do Resgate Antecipado Obrigatório das Debêntures com, no mínimo, </w:t>
      </w:r>
      <w:proofErr w:type="gramStart"/>
      <w:r w:rsidRPr="003500E0">
        <w:rPr>
          <w:szCs w:val="22"/>
        </w:rPr>
        <w:t>2</w:t>
      </w:r>
      <w:proofErr w:type="gramEnd"/>
      <w:r w:rsidRPr="003500E0">
        <w:rPr>
          <w:szCs w:val="22"/>
        </w:rPr>
        <w:t> (dois) Dias Úteis de antecedência.</w:t>
      </w:r>
    </w:p>
    <w:p w:rsidR="003F2CEE" w:rsidRPr="003500E0" w:rsidRDefault="003F2CEE" w:rsidP="003500E0">
      <w:pPr>
        <w:pStyle w:val="Level3"/>
        <w:spacing w:after="340" w:line="293" w:lineRule="auto"/>
        <w:rPr>
          <w:szCs w:val="22"/>
        </w:rPr>
      </w:pPr>
      <w:r w:rsidRPr="003500E0">
        <w:rPr>
          <w:szCs w:val="22"/>
        </w:rPr>
        <w:t>As Debêntures resgatadas serão canceladas pela Emissora.</w:t>
      </w:r>
    </w:p>
    <w:p w:rsidR="003F2CEE" w:rsidRPr="003500E0" w:rsidRDefault="003F2CEE" w:rsidP="003500E0">
      <w:pPr>
        <w:pStyle w:val="Level3"/>
        <w:spacing w:after="340" w:line="293" w:lineRule="auto"/>
        <w:rPr>
          <w:szCs w:val="22"/>
        </w:rPr>
      </w:pPr>
      <w:bookmarkStart w:id="199" w:name="_Ref385956015"/>
      <w:r w:rsidRPr="003500E0">
        <w:rPr>
          <w:szCs w:val="22"/>
        </w:rPr>
        <w:t>Para fins desta Cláusula </w:t>
      </w:r>
      <w:r w:rsidRPr="003500E0">
        <w:rPr>
          <w:szCs w:val="22"/>
        </w:rPr>
        <w:fldChar w:fldCharType="begin"/>
      </w:r>
      <w:r w:rsidRPr="003500E0">
        <w:rPr>
          <w:szCs w:val="22"/>
        </w:rPr>
        <w:instrText xml:space="preserve"> REF _Ref382076597 \n \h  \* MERGEFORMAT </w:instrText>
      </w:r>
      <w:r w:rsidRPr="003500E0">
        <w:rPr>
          <w:szCs w:val="22"/>
        </w:rPr>
      </w:r>
      <w:r w:rsidRPr="003500E0">
        <w:rPr>
          <w:szCs w:val="22"/>
        </w:rPr>
        <w:fldChar w:fldCharType="separate"/>
      </w:r>
      <w:r w:rsidR="003500E0">
        <w:rPr>
          <w:szCs w:val="22"/>
        </w:rPr>
        <w:t>6.12</w:t>
      </w:r>
      <w:r w:rsidRPr="003500E0">
        <w:rPr>
          <w:szCs w:val="22"/>
        </w:rPr>
        <w:fldChar w:fldCharType="end"/>
      </w:r>
      <w:r w:rsidRPr="003500E0">
        <w:rPr>
          <w:szCs w:val="22"/>
        </w:rPr>
        <w:t>, o comunicado de resgate a ser enviado pela Emissora ao Agente Fiduciário e publicado por meio de comunicação aos Debenturistas, nos termos da Cláusula </w:t>
      </w:r>
      <w:r w:rsidRPr="003500E0">
        <w:rPr>
          <w:szCs w:val="22"/>
        </w:rPr>
        <w:fldChar w:fldCharType="begin"/>
      </w:r>
      <w:r w:rsidRPr="003500E0">
        <w:rPr>
          <w:szCs w:val="22"/>
        </w:rPr>
        <w:instrText xml:space="preserve"> REF _Ref382076659 \n \p \h  \* MERGEFORMAT </w:instrText>
      </w:r>
      <w:r w:rsidRPr="003500E0">
        <w:rPr>
          <w:szCs w:val="22"/>
        </w:rPr>
      </w:r>
      <w:r w:rsidRPr="003500E0">
        <w:rPr>
          <w:szCs w:val="22"/>
        </w:rPr>
        <w:fldChar w:fldCharType="separate"/>
      </w:r>
      <w:r w:rsidR="003500E0">
        <w:rPr>
          <w:szCs w:val="22"/>
        </w:rPr>
        <w:t>6.22 abaixo</w:t>
      </w:r>
      <w:r w:rsidRPr="003500E0">
        <w:rPr>
          <w:szCs w:val="22"/>
        </w:rPr>
        <w:fldChar w:fldCharType="end"/>
      </w:r>
      <w:r w:rsidRPr="003500E0">
        <w:rPr>
          <w:szCs w:val="22"/>
        </w:rPr>
        <w:t>, com 10 (dez) dias de antecedência, deverá conter os termos e condições do Resgate Antecipado Obrigatório, incluindo necessariamente: (i) a respectiva data de Resgate Antecipado Obrigatório; (</w:t>
      </w:r>
      <w:proofErr w:type="spellStart"/>
      <w:r w:rsidRPr="003500E0">
        <w:rPr>
          <w:szCs w:val="22"/>
        </w:rPr>
        <w:t>ii</w:t>
      </w:r>
      <w:proofErr w:type="spellEnd"/>
      <w:r w:rsidRPr="003500E0">
        <w:rPr>
          <w:szCs w:val="22"/>
        </w:rPr>
        <w:t xml:space="preserve">) a menção de que o valor correspondente ao pagamento do Valor Nominal Unitário das Debêntures será acrescido da respectiva Remuneração calculada </w:t>
      </w:r>
      <w:proofErr w:type="gramStart"/>
      <w:r w:rsidRPr="003500E0">
        <w:rPr>
          <w:i/>
          <w:szCs w:val="22"/>
        </w:rPr>
        <w:t>pro rata</w:t>
      </w:r>
      <w:proofErr w:type="gramEnd"/>
      <w:r w:rsidRPr="003500E0">
        <w:rPr>
          <w:i/>
          <w:szCs w:val="22"/>
        </w:rPr>
        <w:t xml:space="preserve"> </w:t>
      </w:r>
      <w:proofErr w:type="spellStart"/>
      <w:r w:rsidRPr="003500E0">
        <w:rPr>
          <w:i/>
          <w:szCs w:val="22"/>
        </w:rPr>
        <w:t>temporis</w:t>
      </w:r>
      <w:proofErr w:type="spellEnd"/>
      <w:r w:rsidRPr="003500E0">
        <w:rPr>
          <w:szCs w:val="22"/>
        </w:rPr>
        <w:t xml:space="preserve"> desde a Data de Emissão até a data de Resgate Antecipado Obrigat</w:t>
      </w:r>
      <w:r w:rsidR="00145626" w:rsidRPr="003500E0">
        <w:rPr>
          <w:szCs w:val="22"/>
        </w:rPr>
        <w:t>ório;</w:t>
      </w:r>
      <w:r w:rsidRPr="003500E0">
        <w:rPr>
          <w:szCs w:val="22"/>
        </w:rPr>
        <w:t xml:space="preserve"> (</w:t>
      </w:r>
      <w:proofErr w:type="spellStart"/>
      <w:r w:rsidRPr="003500E0">
        <w:rPr>
          <w:szCs w:val="22"/>
        </w:rPr>
        <w:t>iii</w:t>
      </w:r>
      <w:proofErr w:type="spellEnd"/>
      <w:r w:rsidRPr="003500E0">
        <w:rPr>
          <w:szCs w:val="22"/>
        </w:rPr>
        <w:t>) </w:t>
      </w:r>
      <w:r w:rsidR="00145626" w:rsidRPr="003500E0">
        <w:rPr>
          <w:szCs w:val="22"/>
        </w:rPr>
        <w:t>o valor do Resgate Antecipado Obrigatório; e (</w:t>
      </w:r>
      <w:proofErr w:type="spellStart"/>
      <w:r w:rsidR="00145626" w:rsidRPr="003500E0">
        <w:rPr>
          <w:szCs w:val="22"/>
        </w:rPr>
        <w:t>iv</w:t>
      </w:r>
      <w:proofErr w:type="spellEnd"/>
      <w:r w:rsidR="00145626" w:rsidRPr="003500E0">
        <w:rPr>
          <w:szCs w:val="22"/>
        </w:rPr>
        <w:t>) </w:t>
      </w:r>
      <w:r w:rsidRPr="003500E0">
        <w:rPr>
          <w:szCs w:val="22"/>
        </w:rPr>
        <w:t>quaisquer outras informações necessárias à operacionalização do Resgate Antecipado Obrigatório</w:t>
      </w:r>
      <w:r w:rsidR="00CE1DC0" w:rsidRPr="003500E0">
        <w:rPr>
          <w:szCs w:val="22"/>
        </w:rPr>
        <w:t> (“</w:t>
      </w:r>
      <w:r w:rsidR="00CE1DC0" w:rsidRPr="003500E0">
        <w:rPr>
          <w:b/>
          <w:szCs w:val="22"/>
        </w:rPr>
        <w:t>Comunicação de Resgate Antecipado Obrigatório</w:t>
      </w:r>
      <w:r w:rsidR="00CE1DC0" w:rsidRPr="003500E0">
        <w:rPr>
          <w:szCs w:val="22"/>
        </w:rPr>
        <w:t>”)</w:t>
      </w:r>
      <w:r w:rsidRPr="003500E0">
        <w:rPr>
          <w:szCs w:val="22"/>
        </w:rPr>
        <w:t>.</w:t>
      </w:r>
      <w:bookmarkEnd w:id="199"/>
    </w:p>
    <w:p w:rsidR="003F2CEE" w:rsidRPr="003500E0" w:rsidRDefault="003F2CEE" w:rsidP="003500E0">
      <w:pPr>
        <w:pStyle w:val="Level2"/>
        <w:spacing w:after="340" w:line="293" w:lineRule="auto"/>
        <w:rPr>
          <w:b/>
          <w:szCs w:val="22"/>
        </w:rPr>
      </w:pPr>
      <w:bookmarkStart w:id="200" w:name="_Ref382665876"/>
      <w:r w:rsidRPr="003500E0">
        <w:rPr>
          <w:szCs w:val="22"/>
          <w:u w:val="single"/>
        </w:rPr>
        <w:t>Resgate Antecipado Facultativo</w:t>
      </w:r>
      <w:r w:rsidRPr="003500E0">
        <w:rPr>
          <w:szCs w:val="22"/>
        </w:rPr>
        <w:t xml:space="preserve">. A Emissora poderá </w:t>
      </w:r>
      <w:r w:rsidR="00145626" w:rsidRPr="003500E0">
        <w:rPr>
          <w:szCs w:val="22"/>
        </w:rPr>
        <w:t xml:space="preserve">a qualquer tempo </w:t>
      </w:r>
      <w:r w:rsidRPr="003500E0">
        <w:rPr>
          <w:szCs w:val="22"/>
        </w:rPr>
        <w:t>realizar o resgate antecipado total das Debêntures (“</w:t>
      </w:r>
      <w:r w:rsidRPr="003500E0">
        <w:rPr>
          <w:b/>
          <w:szCs w:val="22"/>
        </w:rPr>
        <w:t>Resgate Antecipado Facultativo</w:t>
      </w:r>
      <w:r w:rsidRPr="003500E0">
        <w:rPr>
          <w:szCs w:val="22"/>
        </w:rPr>
        <w:t>”) a seu exclusivo critério.</w:t>
      </w:r>
      <w:bookmarkEnd w:id="200"/>
    </w:p>
    <w:p w:rsidR="003F2CEE" w:rsidRPr="003500E0" w:rsidRDefault="003F2CEE" w:rsidP="003500E0">
      <w:pPr>
        <w:pStyle w:val="Level3"/>
        <w:spacing w:after="340" w:line="293" w:lineRule="auto"/>
        <w:rPr>
          <w:szCs w:val="22"/>
        </w:rPr>
      </w:pPr>
      <w:r w:rsidRPr="003500E0">
        <w:rPr>
          <w:szCs w:val="22"/>
        </w:rPr>
        <w:t xml:space="preserve">O valor do resgate total devido pela Emissora será equivalente ao Valor Nominal Unitário das Debêntures, acrescido da Remuneração, calculada </w:t>
      </w:r>
      <w:proofErr w:type="gramStart"/>
      <w:r w:rsidRPr="003500E0">
        <w:rPr>
          <w:i/>
          <w:szCs w:val="22"/>
        </w:rPr>
        <w:t>pro rata</w:t>
      </w:r>
      <w:proofErr w:type="gramEnd"/>
      <w:r w:rsidRPr="003500E0">
        <w:rPr>
          <w:i/>
          <w:szCs w:val="22"/>
        </w:rPr>
        <w:t xml:space="preserve"> </w:t>
      </w:r>
      <w:proofErr w:type="spellStart"/>
      <w:r w:rsidRPr="003500E0">
        <w:rPr>
          <w:i/>
          <w:szCs w:val="22"/>
        </w:rPr>
        <w:t>temporis</w:t>
      </w:r>
      <w:proofErr w:type="spellEnd"/>
      <w:r w:rsidRPr="003500E0">
        <w:rPr>
          <w:szCs w:val="22"/>
        </w:rPr>
        <w:t xml:space="preserve"> desde a Data de Emissão até a data do resgate (“</w:t>
      </w:r>
      <w:r w:rsidRPr="003500E0">
        <w:rPr>
          <w:b/>
          <w:szCs w:val="22"/>
        </w:rPr>
        <w:t>Valor do Resgate Antecipado Facultativo</w:t>
      </w:r>
      <w:r w:rsidRPr="003500E0">
        <w:rPr>
          <w:szCs w:val="22"/>
        </w:rPr>
        <w:t xml:space="preserve">”) e de </w:t>
      </w:r>
      <w:r w:rsidR="004D0D81" w:rsidRPr="003500E0">
        <w:rPr>
          <w:szCs w:val="22"/>
        </w:rPr>
        <w:t xml:space="preserve">um </w:t>
      </w:r>
      <w:r w:rsidRPr="003500E0">
        <w:rPr>
          <w:szCs w:val="22"/>
        </w:rPr>
        <w:t xml:space="preserve">prêmio, incidente sobre o </w:t>
      </w:r>
      <w:r w:rsidR="004D0D81" w:rsidRPr="003500E0">
        <w:rPr>
          <w:szCs w:val="22"/>
        </w:rPr>
        <w:t>Valor do Resgate Antecipado Facultativo</w:t>
      </w:r>
      <w:r w:rsidRPr="003500E0">
        <w:rPr>
          <w:szCs w:val="22"/>
        </w:rPr>
        <w:t>, correspondente a</w:t>
      </w:r>
      <w:r w:rsidR="009F33FE" w:rsidRPr="003500E0">
        <w:rPr>
          <w:szCs w:val="22"/>
        </w:rPr>
        <w:t>os percentuais descritos na tabela a seguir:</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3"/>
        <w:gridCol w:w="3503"/>
      </w:tblGrid>
      <w:tr w:rsidR="009F33FE" w:rsidRPr="003500E0" w:rsidTr="00A4190E">
        <w:trPr>
          <w:trHeight w:val="482"/>
        </w:trPr>
        <w:tc>
          <w:tcPr>
            <w:tcW w:w="4673" w:type="dxa"/>
            <w:shd w:val="clear" w:color="auto" w:fill="auto"/>
            <w:vAlign w:val="center"/>
          </w:tcPr>
          <w:p w:rsidR="009F33FE" w:rsidRPr="003500E0" w:rsidRDefault="009F33FE" w:rsidP="003500E0">
            <w:pPr>
              <w:spacing w:after="340" w:line="293" w:lineRule="auto"/>
              <w:jc w:val="center"/>
            </w:pPr>
            <w:r w:rsidRPr="003500E0">
              <w:t>Dias contados desde a Data de Emissão</w:t>
            </w:r>
          </w:p>
        </w:tc>
        <w:tc>
          <w:tcPr>
            <w:tcW w:w="3503" w:type="dxa"/>
            <w:shd w:val="clear" w:color="auto" w:fill="auto"/>
            <w:vAlign w:val="center"/>
          </w:tcPr>
          <w:p w:rsidR="009F33FE" w:rsidRPr="003500E0" w:rsidRDefault="009F33FE" w:rsidP="003500E0">
            <w:pPr>
              <w:spacing w:after="340" w:line="293" w:lineRule="auto"/>
              <w:jc w:val="center"/>
            </w:pPr>
            <w:r w:rsidRPr="003500E0">
              <w:t>Prêmio de Resgate</w:t>
            </w:r>
          </w:p>
        </w:tc>
      </w:tr>
      <w:tr w:rsidR="009F33FE" w:rsidRPr="003500E0" w:rsidTr="00A4190E">
        <w:trPr>
          <w:trHeight w:val="482"/>
        </w:trPr>
        <w:tc>
          <w:tcPr>
            <w:tcW w:w="4673" w:type="dxa"/>
            <w:shd w:val="clear" w:color="auto" w:fill="auto"/>
            <w:vAlign w:val="center"/>
          </w:tcPr>
          <w:p w:rsidR="009F33FE" w:rsidRPr="003500E0" w:rsidRDefault="009F33FE" w:rsidP="003500E0">
            <w:pPr>
              <w:spacing w:after="340" w:line="293" w:lineRule="auto"/>
              <w:jc w:val="center"/>
              <w:rPr>
                <w:rFonts w:eastAsia="Calibri"/>
              </w:rPr>
            </w:pPr>
            <w:r w:rsidRPr="003500E0">
              <w:t>0 a 32</w:t>
            </w:r>
          </w:p>
        </w:tc>
        <w:tc>
          <w:tcPr>
            <w:tcW w:w="3503" w:type="dxa"/>
            <w:shd w:val="clear" w:color="auto" w:fill="auto"/>
            <w:vAlign w:val="center"/>
          </w:tcPr>
          <w:p w:rsidR="009F33FE" w:rsidRPr="003500E0" w:rsidRDefault="009F33FE" w:rsidP="003500E0">
            <w:pPr>
              <w:spacing w:after="340" w:line="293" w:lineRule="auto"/>
              <w:jc w:val="center"/>
              <w:rPr>
                <w:rFonts w:eastAsia="Calibri"/>
              </w:rPr>
            </w:pPr>
            <w:r w:rsidRPr="003500E0">
              <w:t>0,36%</w:t>
            </w:r>
          </w:p>
        </w:tc>
      </w:tr>
      <w:tr w:rsidR="009F33FE" w:rsidRPr="003500E0" w:rsidTr="00A4190E">
        <w:trPr>
          <w:trHeight w:val="482"/>
        </w:trPr>
        <w:tc>
          <w:tcPr>
            <w:tcW w:w="4673" w:type="dxa"/>
            <w:shd w:val="clear" w:color="auto" w:fill="auto"/>
            <w:vAlign w:val="center"/>
          </w:tcPr>
          <w:p w:rsidR="009F33FE" w:rsidRPr="003500E0" w:rsidRDefault="009F33FE" w:rsidP="003500E0">
            <w:pPr>
              <w:spacing w:after="340" w:line="293" w:lineRule="auto"/>
              <w:jc w:val="center"/>
              <w:rPr>
                <w:rFonts w:eastAsia="Calibri"/>
              </w:rPr>
            </w:pPr>
            <w:r w:rsidRPr="003500E0">
              <w:t>33 a 60</w:t>
            </w:r>
          </w:p>
        </w:tc>
        <w:tc>
          <w:tcPr>
            <w:tcW w:w="3503" w:type="dxa"/>
            <w:shd w:val="clear" w:color="auto" w:fill="auto"/>
            <w:vAlign w:val="center"/>
          </w:tcPr>
          <w:p w:rsidR="009F33FE" w:rsidRPr="003500E0" w:rsidRDefault="009F33FE" w:rsidP="003500E0">
            <w:pPr>
              <w:spacing w:after="340" w:line="293" w:lineRule="auto"/>
              <w:jc w:val="center"/>
              <w:rPr>
                <w:rFonts w:eastAsia="Calibri"/>
              </w:rPr>
            </w:pPr>
            <w:r w:rsidRPr="003500E0">
              <w:t>0,33%</w:t>
            </w:r>
          </w:p>
        </w:tc>
      </w:tr>
      <w:tr w:rsidR="009F33FE" w:rsidRPr="003500E0" w:rsidTr="00A4190E">
        <w:trPr>
          <w:trHeight w:val="482"/>
        </w:trPr>
        <w:tc>
          <w:tcPr>
            <w:tcW w:w="4673" w:type="dxa"/>
            <w:shd w:val="clear" w:color="auto" w:fill="auto"/>
            <w:vAlign w:val="center"/>
          </w:tcPr>
          <w:p w:rsidR="009F33FE" w:rsidRPr="003500E0" w:rsidRDefault="009F33FE" w:rsidP="003500E0">
            <w:pPr>
              <w:spacing w:after="340" w:line="293" w:lineRule="auto"/>
              <w:jc w:val="center"/>
              <w:rPr>
                <w:rFonts w:eastAsia="Calibri"/>
              </w:rPr>
            </w:pPr>
            <w:r w:rsidRPr="003500E0">
              <w:t>61 a 90</w:t>
            </w:r>
          </w:p>
        </w:tc>
        <w:tc>
          <w:tcPr>
            <w:tcW w:w="3503" w:type="dxa"/>
            <w:shd w:val="clear" w:color="auto" w:fill="auto"/>
            <w:vAlign w:val="center"/>
          </w:tcPr>
          <w:p w:rsidR="009F33FE" w:rsidRPr="003500E0" w:rsidRDefault="009F33FE" w:rsidP="003500E0">
            <w:pPr>
              <w:spacing w:after="340" w:line="293" w:lineRule="auto"/>
              <w:jc w:val="center"/>
              <w:rPr>
                <w:rFonts w:eastAsia="Calibri"/>
              </w:rPr>
            </w:pPr>
            <w:r w:rsidRPr="003500E0">
              <w:t>0,32%</w:t>
            </w:r>
          </w:p>
        </w:tc>
      </w:tr>
      <w:tr w:rsidR="009F33FE" w:rsidRPr="003500E0" w:rsidTr="00A4190E">
        <w:trPr>
          <w:trHeight w:val="482"/>
        </w:trPr>
        <w:tc>
          <w:tcPr>
            <w:tcW w:w="4673" w:type="dxa"/>
            <w:shd w:val="clear" w:color="auto" w:fill="auto"/>
            <w:vAlign w:val="center"/>
          </w:tcPr>
          <w:p w:rsidR="009F33FE" w:rsidRPr="003500E0" w:rsidRDefault="009F33FE" w:rsidP="003500E0">
            <w:pPr>
              <w:spacing w:after="340" w:line="293" w:lineRule="auto"/>
              <w:jc w:val="center"/>
              <w:rPr>
                <w:rFonts w:eastAsia="Calibri"/>
              </w:rPr>
            </w:pPr>
            <w:r w:rsidRPr="003500E0">
              <w:t>91 a 120</w:t>
            </w:r>
          </w:p>
        </w:tc>
        <w:tc>
          <w:tcPr>
            <w:tcW w:w="3503" w:type="dxa"/>
            <w:shd w:val="clear" w:color="auto" w:fill="auto"/>
            <w:vAlign w:val="center"/>
          </w:tcPr>
          <w:p w:rsidR="009F33FE" w:rsidRPr="003500E0" w:rsidRDefault="009F33FE" w:rsidP="003500E0">
            <w:pPr>
              <w:spacing w:after="340" w:line="293" w:lineRule="auto"/>
              <w:jc w:val="center"/>
              <w:rPr>
                <w:rFonts w:eastAsia="Calibri"/>
              </w:rPr>
            </w:pPr>
            <w:r w:rsidRPr="003500E0">
              <w:t>0,30%</w:t>
            </w:r>
          </w:p>
        </w:tc>
      </w:tr>
      <w:tr w:rsidR="009F33FE" w:rsidRPr="003500E0" w:rsidTr="00A4190E">
        <w:trPr>
          <w:trHeight w:val="482"/>
        </w:trPr>
        <w:tc>
          <w:tcPr>
            <w:tcW w:w="4673" w:type="dxa"/>
            <w:shd w:val="clear" w:color="auto" w:fill="auto"/>
            <w:vAlign w:val="center"/>
          </w:tcPr>
          <w:p w:rsidR="009F33FE" w:rsidRPr="003500E0" w:rsidRDefault="009F33FE" w:rsidP="003500E0">
            <w:pPr>
              <w:spacing w:after="340" w:line="293" w:lineRule="auto"/>
              <w:jc w:val="center"/>
              <w:rPr>
                <w:rFonts w:eastAsia="Calibri"/>
              </w:rPr>
            </w:pPr>
            <w:r w:rsidRPr="003500E0">
              <w:t>121 a 151</w:t>
            </w:r>
          </w:p>
        </w:tc>
        <w:tc>
          <w:tcPr>
            <w:tcW w:w="3503" w:type="dxa"/>
            <w:shd w:val="clear" w:color="auto" w:fill="auto"/>
            <w:vAlign w:val="center"/>
          </w:tcPr>
          <w:p w:rsidR="009F33FE" w:rsidRPr="003500E0" w:rsidRDefault="009F33FE" w:rsidP="003500E0">
            <w:pPr>
              <w:spacing w:after="340" w:line="293" w:lineRule="auto"/>
              <w:jc w:val="center"/>
              <w:rPr>
                <w:rFonts w:eastAsia="Calibri"/>
              </w:rPr>
            </w:pPr>
            <w:r w:rsidRPr="003500E0">
              <w:t>0,28%</w:t>
            </w:r>
          </w:p>
        </w:tc>
      </w:tr>
      <w:tr w:rsidR="009F33FE" w:rsidRPr="003500E0" w:rsidTr="00A4190E">
        <w:trPr>
          <w:trHeight w:val="482"/>
        </w:trPr>
        <w:tc>
          <w:tcPr>
            <w:tcW w:w="4673" w:type="dxa"/>
            <w:shd w:val="clear" w:color="auto" w:fill="auto"/>
            <w:vAlign w:val="center"/>
          </w:tcPr>
          <w:p w:rsidR="009F33FE" w:rsidRPr="003500E0" w:rsidRDefault="009F33FE" w:rsidP="003500E0">
            <w:pPr>
              <w:spacing w:after="340" w:line="293" w:lineRule="auto"/>
              <w:jc w:val="center"/>
              <w:rPr>
                <w:rFonts w:eastAsia="Calibri"/>
              </w:rPr>
            </w:pPr>
            <w:r w:rsidRPr="003500E0">
              <w:t>152 a 180</w:t>
            </w:r>
          </w:p>
        </w:tc>
        <w:tc>
          <w:tcPr>
            <w:tcW w:w="3503" w:type="dxa"/>
            <w:shd w:val="clear" w:color="auto" w:fill="auto"/>
            <w:vAlign w:val="center"/>
          </w:tcPr>
          <w:p w:rsidR="009F33FE" w:rsidRPr="003500E0" w:rsidRDefault="009F33FE" w:rsidP="003500E0">
            <w:pPr>
              <w:spacing w:after="340" w:line="293" w:lineRule="auto"/>
              <w:jc w:val="center"/>
              <w:rPr>
                <w:rFonts w:eastAsia="Calibri"/>
              </w:rPr>
            </w:pPr>
            <w:r w:rsidRPr="003500E0">
              <w:t>0,27%</w:t>
            </w:r>
          </w:p>
        </w:tc>
      </w:tr>
      <w:tr w:rsidR="009F33FE" w:rsidRPr="003500E0" w:rsidTr="00A4190E">
        <w:trPr>
          <w:trHeight w:val="482"/>
        </w:trPr>
        <w:tc>
          <w:tcPr>
            <w:tcW w:w="4673" w:type="dxa"/>
            <w:shd w:val="clear" w:color="auto" w:fill="auto"/>
            <w:vAlign w:val="center"/>
          </w:tcPr>
          <w:p w:rsidR="009F33FE" w:rsidRPr="003500E0" w:rsidRDefault="009F33FE" w:rsidP="003500E0">
            <w:pPr>
              <w:spacing w:after="340" w:line="293" w:lineRule="auto"/>
              <w:jc w:val="center"/>
              <w:rPr>
                <w:rFonts w:eastAsia="Calibri"/>
              </w:rPr>
            </w:pPr>
            <w:r w:rsidRPr="003500E0">
              <w:t>181 a 210</w:t>
            </w:r>
          </w:p>
        </w:tc>
        <w:tc>
          <w:tcPr>
            <w:tcW w:w="3503" w:type="dxa"/>
            <w:shd w:val="clear" w:color="auto" w:fill="auto"/>
            <w:vAlign w:val="center"/>
          </w:tcPr>
          <w:p w:rsidR="009F33FE" w:rsidRPr="003500E0" w:rsidRDefault="009F33FE" w:rsidP="003500E0">
            <w:pPr>
              <w:spacing w:after="340" w:line="293" w:lineRule="auto"/>
              <w:jc w:val="center"/>
              <w:rPr>
                <w:rFonts w:eastAsia="Calibri"/>
              </w:rPr>
            </w:pPr>
            <w:r w:rsidRPr="003500E0">
              <w:t>0,25%</w:t>
            </w:r>
          </w:p>
        </w:tc>
      </w:tr>
      <w:tr w:rsidR="009F33FE" w:rsidRPr="003500E0" w:rsidTr="00A4190E">
        <w:trPr>
          <w:trHeight w:val="482"/>
        </w:trPr>
        <w:tc>
          <w:tcPr>
            <w:tcW w:w="4673" w:type="dxa"/>
            <w:shd w:val="clear" w:color="auto" w:fill="auto"/>
            <w:vAlign w:val="center"/>
          </w:tcPr>
          <w:p w:rsidR="009F33FE" w:rsidRPr="003500E0" w:rsidRDefault="009F33FE" w:rsidP="003500E0">
            <w:pPr>
              <w:spacing w:after="340" w:line="293" w:lineRule="auto"/>
              <w:jc w:val="center"/>
              <w:rPr>
                <w:rFonts w:eastAsia="Calibri"/>
              </w:rPr>
            </w:pPr>
            <w:r w:rsidRPr="003500E0">
              <w:t>211 a 242</w:t>
            </w:r>
          </w:p>
        </w:tc>
        <w:tc>
          <w:tcPr>
            <w:tcW w:w="3503" w:type="dxa"/>
            <w:shd w:val="clear" w:color="auto" w:fill="auto"/>
            <w:vAlign w:val="center"/>
          </w:tcPr>
          <w:p w:rsidR="009F33FE" w:rsidRPr="003500E0" w:rsidRDefault="009F33FE" w:rsidP="003500E0">
            <w:pPr>
              <w:spacing w:after="340" w:line="293" w:lineRule="auto"/>
              <w:jc w:val="center"/>
              <w:rPr>
                <w:rFonts w:eastAsia="Calibri"/>
              </w:rPr>
            </w:pPr>
            <w:r w:rsidRPr="003500E0">
              <w:t>0,23%</w:t>
            </w:r>
          </w:p>
        </w:tc>
      </w:tr>
      <w:tr w:rsidR="009F33FE" w:rsidRPr="003500E0" w:rsidTr="00A4190E">
        <w:trPr>
          <w:trHeight w:val="482"/>
        </w:trPr>
        <w:tc>
          <w:tcPr>
            <w:tcW w:w="4673" w:type="dxa"/>
            <w:shd w:val="clear" w:color="auto" w:fill="auto"/>
            <w:vAlign w:val="center"/>
          </w:tcPr>
          <w:p w:rsidR="009F33FE" w:rsidRPr="003500E0" w:rsidRDefault="009F33FE" w:rsidP="003500E0">
            <w:pPr>
              <w:spacing w:after="340" w:line="293" w:lineRule="auto"/>
              <w:jc w:val="center"/>
              <w:rPr>
                <w:rFonts w:eastAsia="Calibri"/>
              </w:rPr>
            </w:pPr>
            <w:r w:rsidRPr="003500E0">
              <w:t>243 a 270</w:t>
            </w:r>
          </w:p>
        </w:tc>
        <w:tc>
          <w:tcPr>
            <w:tcW w:w="3503" w:type="dxa"/>
            <w:shd w:val="clear" w:color="auto" w:fill="auto"/>
            <w:vAlign w:val="center"/>
          </w:tcPr>
          <w:p w:rsidR="009F33FE" w:rsidRPr="003500E0" w:rsidRDefault="009F33FE" w:rsidP="003500E0">
            <w:pPr>
              <w:spacing w:after="340" w:line="293" w:lineRule="auto"/>
              <w:jc w:val="center"/>
              <w:rPr>
                <w:rFonts w:eastAsia="Calibri"/>
              </w:rPr>
            </w:pPr>
            <w:r w:rsidRPr="003500E0">
              <w:t>0,21%</w:t>
            </w:r>
          </w:p>
        </w:tc>
      </w:tr>
      <w:tr w:rsidR="009F33FE" w:rsidRPr="003500E0" w:rsidTr="00A4190E">
        <w:trPr>
          <w:trHeight w:val="482"/>
        </w:trPr>
        <w:tc>
          <w:tcPr>
            <w:tcW w:w="4673" w:type="dxa"/>
            <w:shd w:val="clear" w:color="auto" w:fill="auto"/>
            <w:vAlign w:val="center"/>
          </w:tcPr>
          <w:p w:rsidR="009F33FE" w:rsidRPr="003500E0" w:rsidRDefault="009F33FE" w:rsidP="003500E0">
            <w:pPr>
              <w:spacing w:after="340" w:line="293" w:lineRule="auto"/>
              <w:jc w:val="center"/>
              <w:rPr>
                <w:rFonts w:eastAsia="Calibri"/>
              </w:rPr>
            </w:pPr>
            <w:r w:rsidRPr="003500E0">
              <w:t>271 a 300</w:t>
            </w:r>
          </w:p>
        </w:tc>
        <w:tc>
          <w:tcPr>
            <w:tcW w:w="3503" w:type="dxa"/>
            <w:shd w:val="clear" w:color="auto" w:fill="auto"/>
            <w:vAlign w:val="center"/>
          </w:tcPr>
          <w:p w:rsidR="009F33FE" w:rsidRPr="003500E0" w:rsidRDefault="009F33FE" w:rsidP="003500E0">
            <w:pPr>
              <w:spacing w:after="340" w:line="293" w:lineRule="auto"/>
              <w:jc w:val="center"/>
              <w:rPr>
                <w:rFonts w:eastAsia="Calibri"/>
              </w:rPr>
            </w:pPr>
            <w:r w:rsidRPr="003500E0">
              <w:t>0,14%</w:t>
            </w:r>
          </w:p>
        </w:tc>
      </w:tr>
      <w:tr w:rsidR="009F33FE" w:rsidRPr="003500E0" w:rsidTr="00A4190E">
        <w:trPr>
          <w:trHeight w:val="482"/>
        </w:trPr>
        <w:tc>
          <w:tcPr>
            <w:tcW w:w="4673" w:type="dxa"/>
            <w:shd w:val="clear" w:color="auto" w:fill="auto"/>
            <w:vAlign w:val="center"/>
          </w:tcPr>
          <w:p w:rsidR="009F33FE" w:rsidRPr="003500E0" w:rsidRDefault="009F33FE" w:rsidP="003500E0">
            <w:pPr>
              <w:spacing w:after="340" w:line="293" w:lineRule="auto"/>
              <w:jc w:val="center"/>
              <w:rPr>
                <w:rFonts w:eastAsia="Calibri"/>
              </w:rPr>
            </w:pPr>
            <w:r w:rsidRPr="003500E0">
              <w:t>301 a 330</w:t>
            </w:r>
          </w:p>
        </w:tc>
        <w:tc>
          <w:tcPr>
            <w:tcW w:w="3503" w:type="dxa"/>
            <w:shd w:val="clear" w:color="auto" w:fill="auto"/>
            <w:vAlign w:val="center"/>
          </w:tcPr>
          <w:p w:rsidR="009F33FE" w:rsidRPr="003500E0" w:rsidRDefault="009F33FE" w:rsidP="003500E0">
            <w:pPr>
              <w:spacing w:after="340" w:line="293" w:lineRule="auto"/>
              <w:jc w:val="center"/>
              <w:rPr>
                <w:rFonts w:eastAsia="Calibri"/>
              </w:rPr>
            </w:pPr>
            <w:r w:rsidRPr="003500E0">
              <w:t>0,07%</w:t>
            </w:r>
          </w:p>
        </w:tc>
      </w:tr>
      <w:tr w:rsidR="009F33FE" w:rsidRPr="003500E0" w:rsidTr="00A4190E">
        <w:trPr>
          <w:trHeight w:val="482"/>
        </w:trPr>
        <w:tc>
          <w:tcPr>
            <w:tcW w:w="4673" w:type="dxa"/>
            <w:shd w:val="clear" w:color="auto" w:fill="auto"/>
            <w:vAlign w:val="center"/>
          </w:tcPr>
          <w:p w:rsidR="009F33FE" w:rsidRPr="003500E0" w:rsidRDefault="009F33FE" w:rsidP="003500E0">
            <w:pPr>
              <w:spacing w:after="340" w:line="293" w:lineRule="auto"/>
              <w:jc w:val="center"/>
              <w:rPr>
                <w:rFonts w:eastAsia="Calibri"/>
              </w:rPr>
            </w:pPr>
            <w:r w:rsidRPr="003500E0">
              <w:t>331 até a Data de Vencimento</w:t>
            </w:r>
          </w:p>
        </w:tc>
        <w:tc>
          <w:tcPr>
            <w:tcW w:w="3503" w:type="dxa"/>
            <w:shd w:val="clear" w:color="auto" w:fill="auto"/>
            <w:vAlign w:val="center"/>
          </w:tcPr>
          <w:p w:rsidR="009F33FE" w:rsidRPr="003500E0" w:rsidRDefault="009F33FE" w:rsidP="003500E0">
            <w:pPr>
              <w:spacing w:after="340" w:line="293" w:lineRule="auto"/>
              <w:jc w:val="center"/>
              <w:rPr>
                <w:rFonts w:eastAsia="Calibri"/>
              </w:rPr>
            </w:pPr>
            <w:r w:rsidRPr="003500E0">
              <w:t>-</w:t>
            </w:r>
          </w:p>
        </w:tc>
      </w:tr>
    </w:tbl>
    <w:p w:rsidR="009F33FE" w:rsidRPr="003500E0" w:rsidRDefault="009F33FE" w:rsidP="003500E0">
      <w:pPr>
        <w:pStyle w:val="Level2"/>
        <w:numPr>
          <w:ilvl w:val="0"/>
          <w:numId w:val="0"/>
        </w:numPr>
        <w:spacing w:after="340" w:line="293" w:lineRule="auto"/>
        <w:ind w:left="680"/>
        <w:rPr>
          <w:szCs w:val="22"/>
        </w:rPr>
      </w:pPr>
    </w:p>
    <w:p w:rsidR="003F2CEE" w:rsidRPr="003500E0" w:rsidRDefault="003F2CEE" w:rsidP="003500E0">
      <w:pPr>
        <w:pStyle w:val="Level3"/>
        <w:spacing w:after="340" w:line="293" w:lineRule="auto"/>
        <w:rPr>
          <w:szCs w:val="22"/>
        </w:rPr>
      </w:pPr>
      <w:r w:rsidRPr="003500E0">
        <w:rPr>
          <w:szCs w:val="22"/>
        </w:rPr>
        <w:t>Os valores relativos ao prêmio de Resgate Antecipado Facultativo, conforme o caso</w:t>
      </w:r>
      <w:proofErr w:type="gramStart"/>
      <w:r w:rsidRPr="003500E0">
        <w:rPr>
          <w:szCs w:val="22"/>
        </w:rPr>
        <w:t>, serão</w:t>
      </w:r>
      <w:proofErr w:type="gramEnd"/>
      <w:r w:rsidRPr="003500E0">
        <w:rPr>
          <w:szCs w:val="22"/>
        </w:rPr>
        <w:t xml:space="preserve"> devidos aos respectivos titulares das Debêntures e serão pagos simultaneamente ao pagamento do respectivo Valor do Resgate Antecipado Facultativo.</w:t>
      </w:r>
    </w:p>
    <w:p w:rsidR="003F2CEE" w:rsidRPr="003500E0" w:rsidRDefault="003F2CEE" w:rsidP="003500E0">
      <w:pPr>
        <w:pStyle w:val="Level3"/>
        <w:spacing w:after="340" w:line="293" w:lineRule="auto"/>
        <w:rPr>
          <w:szCs w:val="22"/>
        </w:rPr>
      </w:pPr>
      <w:r w:rsidRPr="003500E0">
        <w:rPr>
          <w:szCs w:val="22"/>
        </w:rPr>
        <w:t xml:space="preserve">A CETIP deverá ser comunicada, por meio de correspondência encaminhada pela Emissora, da realização do Resgate Antecipado Facultativo das Debêntures com, no mínimo, </w:t>
      </w:r>
      <w:proofErr w:type="gramStart"/>
      <w:r w:rsidRPr="003500E0">
        <w:rPr>
          <w:szCs w:val="22"/>
        </w:rPr>
        <w:t>2</w:t>
      </w:r>
      <w:proofErr w:type="gramEnd"/>
      <w:r w:rsidRPr="003500E0">
        <w:rPr>
          <w:szCs w:val="22"/>
        </w:rPr>
        <w:t> (dois) Dias Úteis de antecedência.</w:t>
      </w:r>
    </w:p>
    <w:p w:rsidR="003F2CEE" w:rsidRPr="003500E0" w:rsidRDefault="003F2CEE" w:rsidP="003500E0">
      <w:pPr>
        <w:pStyle w:val="Level3"/>
        <w:spacing w:after="340" w:line="293" w:lineRule="auto"/>
        <w:rPr>
          <w:szCs w:val="22"/>
        </w:rPr>
      </w:pPr>
      <w:r w:rsidRPr="003500E0">
        <w:rPr>
          <w:szCs w:val="22"/>
        </w:rPr>
        <w:t>As Debêntures resgatadas serão canceladas pela Emissora.</w:t>
      </w:r>
    </w:p>
    <w:p w:rsidR="003F2CEE" w:rsidRPr="003500E0" w:rsidRDefault="003F2CEE" w:rsidP="003500E0">
      <w:pPr>
        <w:pStyle w:val="Level3"/>
        <w:spacing w:after="340" w:line="293" w:lineRule="auto"/>
        <w:rPr>
          <w:szCs w:val="22"/>
        </w:rPr>
      </w:pPr>
      <w:r w:rsidRPr="003500E0">
        <w:rPr>
          <w:szCs w:val="22"/>
        </w:rPr>
        <w:t>Para fins desta Cláusula </w:t>
      </w:r>
      <w:r w:rsidRPr="003500E0">
        <w:rPr>
          <w:szCs w:val="22"/>
        </w:rPr>
        <w:fldChar w:fldCharType="begin"/>
      </w:r>
      <w:r w:rsidRPr="003500E0">
        <w:rPr>
          <w:szCs w:val="22"/>
        </w:rPr>
        <w:instrText xml:space="preserve"> REF _Ref382665876 \n \h  \* MERGEFORMAT </w:instrText>
      </w:r>
      <w:r w:rsidRPr="003500E0">
        <w:rPr>
          <w:szCs w:val="22"/>
        </w:rPr>
      </w:r>
      <w:r w:rsidRPr="003500E0">
        <w:rPr>
          <w:szCs w:val="22"/>
        </w:rPr>
        <w:fldChar w:fldCharType="separate"/>
      </w:r>
      <w:r w:rsidR="003500E0">
        <w:rPr>
          <w:szCs w:val="22"/>
        </w:rPr>
        <w:t>6.13</w:t>
      </w:r>
      <w:r w:rsidRPr="003500E0">
        <w:rPr>
          <w:szCs w:val="22"/>
        </w:rPr>
        <w:fldChar w:fldCharType="end"/>
      </w:r>
      <w:r w:rsidRPr="003500E0">
        <w:rPr>
          <w:szCs w:val="22"/>
        </w:rPr>
        <w:t>, o comunicado de resgate a ser enviado pela Emissora ao Agente Fiduciário e publicado por meio de comunicação aos Debenturistas, nos termos da Cláusula </w:t>
      </w:r>
      <w:r w:rsidRPr="003500E0">
        <w:rPr>
          <w:szCs w:val="22"/>
        </w:rPr>
        <w:fldChar w:fldCharType="begin"/>
      </w:r>
      <w:r w:rsidRPr="003500E0">
        <w:rPr>
          <w:szCs w:val="22"/>
        </w:rPr>
        <w:instrText xml:space="preserve"> REF _Ref382076659 \n \p \h  \* MERGEFORMAT </w:instrText>
      </w:r>
      <w:r w:rsidRPr="003500E0">
        <w:rPr>
          <w:szCs w:val="22"/>
        </w:rPr>
      </w:r>
      <w:r w:rsidRPr="003500E0">
        <w:rPr>
          <w:szCs w:val="22"/>
        </w:rPr>
        <w:fldChar w:fldCharType="separate"/>
      </w:r>
      <w:r w:rsidR="003500E0">
        <w:rPr>
          <w:szCs w:val="22"/>
        </w:rPr>
        <w:t>6.22 abaixo</w:t>
      </w:r>
      <w:r w:rsidRPr="003500E0">
        <w:rPr>
          <w:szCs w:val="22"/>
        </w:rPr>
        <w:fldChar w:fldCharType="end"/>
      </w:r>
      <w:r w:rsidRPr="003500E0">
        <w:rPr>
          <w:szCs w:val="22"/>
        </w:rPr>
        <w:t>, com 10 (dez) dias de antecedência, deverá conter os termos e condições do Resgate Antecipado Facultativo, incluindo necessariamente: (i) a respectiva data de Resgate Antecipado Facultativo; (</w:t>
      </w:r>
      <w:proofErr w:type="spellStart"/>
      <w:r w:rsidRPr="003500E0">
        <w:rPr>
          <w:szCs w:val="22"/>
        </w:rPr>
        <w:t>ii</w:t>
      </w:r>
      <w:proofErr w:type="spellEnd"/>
      <w:r w:rsidRPr="003500E0">
        <w:rPr>
          <w:szCs w:val="22"/>
        </w:rPr>
        <w:t xml:space="preserve">) a menção de que o valor correspondente ao pagamento do Valor Nominal Unitário das Debêntures será acrescido da respectiva Remuneração calculada </w:t>
      </w:r>
      <w:proofErr w:type="gramStart"/>
      <w:r w:rsidRPr="003500E0">
        <w:rPr>
          <w:i/>
          <w:szCs w:val="22"/>
        </w:rPr>
        <w:t>pro rata</w:t>
      </w:r>
      <w:proofErr w:type="gramEnd"/>
      <w:r w:rsidRPr="003500E0">
        <w:rPr>
          <w:i/>
          <w:szCs w:val="22"/>
        </w:rPr>
        <w:t xml:space="preserve"> </w:t>
      </w:r>
      <w:proofErr w:type="spellStart"/>
      <w:r w:rsidRPr="003500E0">
        <w:rPr>
          <w:i/>
          <w:szCs w:val="22"/>
        </w:rPr>
        <w:t>temporis</w:t>
      </w:r>
      <w:proofErr w:type="spellEnd"/>
      <w:r w:rsidRPr="003500E0">
        <w:rPr>
          <w:szCs w:val="22"/>
        </w:rPr>
        <w:t xml:space="preserve"> desde a Data de Emissão até a data de Resgate Antecipado Facultativo; e (</w:t>
      </w:r>
      <w:proofErr w:type="spellStart"/>
      <w:r w:rsidRPr="003500E0">
        <w:rPr>
          <w:szCs w:val="22"/>
        </w:rPr>
        <w:t>iii</w:t>
      </w:r>
      <w:proofErr w:type="spellEnd"/>
      <w:r w:rsidRPr="003500E0">
        <w:rPr>
          <w:szCs w:val="22"/>
        </w:rPr>
        <w:t xml:space="preserve">) quaisquer outras informações necessárias à operacionalização do Resgate Antecipado Facultativo, incluindo o valor do prêmio a </w:t>
      </w:r>
      <w:r w:rsidR="00FC32AE" w:rsidRPr="003500E0">
        <w:rPr>
          <w:szCs w:val="22"/>
        </w:rPr>
        <w:t>ser pago.</w:t>
      </w:r>
    </w:p>
    <w:p w:rsidR="00231BAC" w:rsidRPr="003500E0" w:rsidRDefault="00CD05B7" w:rsidP="003500E0">
      <w:pPr>
        <w:pStyle w:val="Level2"/>
        <w:widowControl w:val="0"/>
        <w:suppressAutoHyphens/>
        <w:spacing w:after="340" w:line="293" w:lineRule="auto"/>
        <w:rPr>
          <w:b/>
          <w:szCs w:val="22"/>
        </w:rPr>
      </w:pPr>
      <w:r w:rsidRPr="003500E0">
        <w:rPr>
          <w:szCs w:val="22"/>
          <w:u w:val="single"/>
        </w:rPr>
        <w:t>Repactuação Programada</w:t>
      </w:r>
      <w:r w:rsidRPr="003500E0">
        <w:rPr>
          <w:szCs w:val="22"/>
        </w:rPr>
        <w:t>. As Debêntures não serão objeto de repactuação programada.</w:t>
      </w:r>
      <w:bookmarkStart w:id="201" w:name="_Toc499990364"/>
    </w:p>
    <w:p w:rsidR="00231BAC" w:rsidRPr="003500E0" w:rsidRDefault="00CD05B7" w:rsidP="003500E0">
      <w:pPr>
        <w:pStyle w:val="Level2"/>
        <w:spacing w:after="340" w:line="293" w:lineRule="auto"/>
        <w:rPr>
          <w:szCs w:val="22"/>
        </w:rPr>
      </w:pPr>
      <w:bookmarkStart w:id="202" w:name="_Ref382074260"/>
      <w:bookmarkStart w:id="203" w:name="_Ref385337781"/>
      <w:r w:rsidRPr="003500E0">
        <w:rPr>
          <w:szCs w:val="22"/>
          <w:u w:val="single"/>
        </w:rPr>
        <w:t>Fiança</w:t>
      </w:r>
      <w:r w:rsidR="00E25EA5" w:rsidRPr="003500E0">
        <w:rPr>
          <w:szCs w:val="22"/>
          <w:u w:val="single"/>
        </w:rPr>
        <w:t>s</w:t>
      </w:r>
      <w:r w:rsidRPr="003500E0">
        <w:rPr>
          <w:szCs w:val="22"/>
          <w:u w:val="single"/>
        </w:rPr>
        <w:t xml:space="preserve"> Corporativa</w:t>
      </w:r>
      <w:r w:rsidR="00E25EA5" w:rsidRPr="003500E0">
        <w:rPr>
          <w:szCs w:val="22"/>
          <w:u w:val="single"/>
        </w:rPr>
        <w:t>s</w:t>
      </w:r>
      <w:r w:rsidRPr="003500E0">
        <w:rPr>
          <w:szCs w:val="22"/>
        </w:rPr>
        <w:t xml:space="preserve">. Por meio desta Escritura de Emissão, </w:t>
      </w:r>
      <w:r w:rsidR="00230908" w:rsidRPr="003500E0">
        <w:rPr>
          <w:szCs w:val="22"/>
        </w:rPr>
        <w:t>cada um</w:t>
      </w:r>
      <w:r w:rsidRPr="003500E0">
        <w:rPr>
          <w:szCs w:val="22"/>
        </w:rPr>
        <w:t xml:space="preserve">a </w:t>
      </w:r>
      <w:r w:rsidR="00230908" w:rsidRPr="003500E0">
        <w:rPr>
          <w:szCs w:val="22"/>
        </w:rPr>
        <w:t xml:space="preserve">das </w:t>
      </w:r>
      <w:r w:rsidRPr="003500E0">
        <w:rPr>
          <w:szCs w:val="22"/>
        </w:rPr>
        <w:t>Fiadora</w:t>
      </w:r>
      <w:r w:rsidR="00230908" w:rsidRPr="003500E0">
        <w:rPr>
          <w:szCs w:val="22"/>
        </w:rPr>
        <w:t>s</w:t>
      </w:r>
      <w:r w:rsidRPr="003500E0">
        <w:rPr>
          <w:szCs w:val="22"/>
        </w:rPr>
        <w:t xml:space="preserve"> presta fiança aos Debenturistas, em caráter não solidário entre si, declarando-se neste ato, em caráter irrevogável e irretratável, principa</w:t>
      </w:r>
      <w:r w:rsidR="00E25EA5" w:rsidRPr="003500E0">
        <w:rPr>
          <w:szCs w:val="22"/>
        </w:rPr>
        <w:t>l</w:t>
      </w:r>
      <w:r w:rsidRPr="003500E0">
        <w:rPr>
          <w:szCs w:val="22"/>
        </w:rPr>
        <w:t xml:space="preserve"> pagadora </w:t>
      </w:r>
      <w:r w:rsidR="0074130A" w:rsidRPr="003500E0">
        <w:rPr>
          <w:szCs w:val="22"/>
        </w:rPr>
        <w:t>e fiadora de toda e qualquer obrigação decorrente da Emissão e/ou da Oferta</w:t>
      </w:r>
      <w:r w:rsidR="00E66ED8" w:rsidRPr="003500E0">
        <w:rPr>
          <w:szCs w:val="22"/>
        </w:rPr>
        <w:t>, incluindo, mas não se limitando a, o pagamento de principal, juros, encargos, comissões, tarifas, impostos, taxas e multas decorrentes desta Escritura de Emissão e das Debêntures</w:t>
      </w:r>
      <w:r w:rsidR="0074130A" w:rsidRPr="003500E0">
        <w:rPr>
          <w:szCs w:val="22"/>
        </w:rPr>
        <w:t> (“</w:t>
      </w:r>
      <w:r w:rsidRPr="003500E0">
        <w:rPr>
          <w:b/>
          <w:szCs w:val="22"/>
        </w:rPr>
        <w:t>Obrigações Garantidas</w:t>
      </w:r>
      <w:r w:rsidR="0074130A" w:rsidRPr="003500E0">
        <w:rPr>
          <w:szCs w:val="22"/>
        </w:rPr>
        <w:t>”)</w:t>
      </w:r>
      <w:r w:rsidR="006304B6" w:rsidRPr="003500E0">
        <w:rPr>
          <w:szCs w:val="22"/>
        </w:rPr>
        <w:t>, respeitados os limites descritos abaixo</w:t>
      </w:r>
      <w:bookmarkEnd w:id="202"/>
      <w:r w:rsidR="006304B6" w:rsidRPr="003500E0">
        <w:rPr>
          <w:szCs w:val="22"/>
        </w:rPr>
        <w:t>:</w:t>
      </w:r>
      <w:bookmarkEnd w:id="203"/>
    </w:p>
    <w:p w:rsidR="006304B6" w:rsidRPr="003500E0" w:rsidRDefault="00AB04A1" w:rsidP="003500E0">
      <w:pPr>
        <w:pStyle w:val="Level4"/>
        <w:spacing w:after="340" w:line="293" w:lineRule="auto"/>
      </w:pPr>
      <w:bookmarkStart w:id="204" w:name="_Ref385337775"/>
      <w:proofErr w:type="gramStart"/>
      <w:r w:rsidRPr="003500E0">
        <w:t>a</w:t>
      </w:r>
      <w:proofErr w:type="gramEnd"/>
      <w:r w:rsidR="006304B6" w:rsidRPr="003500E0">
        <w:t xml:space="preserve"> </w:t>
      </w:r>
      <w:proofErr w:type="spellStart"/>
      <w:r w:rsidR="006304B6" w:rsidRPr="003500E0">
        <w:t>Atlantic</w:t>
      </w:r>
      <w:proofErr w:type="spellEnd"/>
      <w:r w:rsidR="006304B6" w:rsidRPr="003500E0">
        <w:t xml:space="preserve"> é fiadora </w:t>
      </w:r>
      <w:r w:rsidR="00E66ED8" w:rsidRPr="003500E0">
        <w:t xml:space="preserve">e principal pagadora </w:t>
      </w:r>
      <w:r w:rsidR="006304B6" w:rsidRPr="003500E0">
        <w:t>de 100% (cem por cento) das Obrigações Garantidas</w:t>
      </w:r>
      <w:r w:rsidR="00E25EA5" w:rsidRPr="003500E0">
        <w:t> (“</w:t>
      </w:r>
      <w:r w:rsidR="00E25EA5" w:rsidRPr="003500E0">
        <w:rPr>
          <w:b/>
        </w:rPr>
        <w:t xml:space="preserve">Fiança da </w:t>
      </w:r>
      <w:proofErr w:type="spellStart"/>
      <w:r w:rsidR="00E25EA5" w:rsidRPr="003500E0">
        <w:rPr>
          <w:b/>
        </w:rPr>
        <w:t>Atlantic</w:t>
      </w:r>
      <w:proofErr w:type="spellEnd"/>
      <w:r w:rsidR="00E25EA5" w:rsidRPr="003500E0">
        <w:t>”)</w:t>
      </w:r>
      <w:r w:rsidR="006304B6" w:rsidRPr="003500E0">
        <w:t>;</w:t>
      </w:r>
      <w:bookmarkEnd w:id="204"/>
    </w:p>
    <w:p w:rsidR="00AA5993" w:rsidRPr="003500E0" w:rsidRDefault="00AA5993" w:rsidP="003500E0">
      <w:pPr>
        <w:pStyle w:val="Level4"/>
        <w:spacing w:after="340" w:line="293" w:lineRule="auto"/>
      </w:pPr>
      <w:proofErr w:type="gramStart"/>
      <w:r w:rsidRPr="003500E0">
        <w:t>a</w:t>
      </w:r>
      <w:proofErr w:type="gramEnd"/>
      <w:r w:rsidRPr="003500E0">
        <w:t xml:space="preserve"> </w:t>
      </w:r>
      <w:r w:rsidR="00C45FE9" w:rsidRPr="003500E0">
        <w:rPr>
          <w:bCs/>
        </w:rPr>
        <w:t>Santa Vitória do Palmar I</w:t>
      </w:r>
      <w:r w:rsidRPr="003500E0">
        <w:t xml:space="preserve"> é fiadora e principal pagadora de 100% (cem por cento) das Obrigações Garantidas (“</w:t>
      </w:r>
      <w:r w:rsidRPr="003500E0">
        <w:rPr>
          <w:b/>
        </w:rPr>
        <w:t xml:space="preserve">Fiança da </w:t>
      </w:r>
      <w:r w:rsidR="00C45FE9" w:rsidRPr="003500E0">
        <w:rPr>
          <w:b/>
          <w:bCs/>
        </w:rPr>
        <w:t>Santa Vitória do Palmar I</w:t>
      </w:r>
      <w:r w:rsidRPr="003500E0">
        <w:t>”);</w:t>
      </w:r>
    </w:p>
    <w:p w:rsidR="00AA5993" w:rsidRPr="003500E0" w:rsidRDefault="00AA5993" w:rsidP="003500E0">
      <w:pPr>
        <w:pStyle w:val="Level4"/>
        <w:spacing w:after="340" w:line="293" w:lineRule="auto"/>
      </w:pPr>
      <w:proofErr w:type="gramStart"/>
      <w:r w:rsidRPr="003500E0">
        <w:t>a</w:t>
      </w:r>
      <w:proofErr w:type="gramEnd"/>
      <w:r w:rsidRPr="003500E0">
        <w:t xml:space="preserve"> </w:t>
      </w:r>
      <w:r w:rsidR="00C45FE9" w:rsidRPr="003500E0">
        <w:rPr>
          <w:bCs/>
        </w:rPr>
        <w:t>Santa Vitória do Palmar II</w:t>
      </w:r>
      <w:r w:rsidRPr="003500E0">
        <w:t xml:space="preserve"> é fiadora e principal pagadora de 100% (cem por cento) das Obrigações Garantidas (“</w:t>
      </w:r>
      <w:r w:rsidRPr="003500E0">
        <w:rPr>
          <w:b/>
        </w:rPr>
        <w:t xml:space="preserve">Fiança da </w:t>
      </w:r>
      <w:r w:rsidR="00C45FE9" w:rsidRPr="003500E0">
        <w:rPr>
          <w:b/>
          <w:bCs/>
        </w:rPr>
        <w:t>Santa Vitória do Palmar II</w:t>
      </w:r>
      <w:r w:rsidRPr="003500E0">
        <w:t>”);</w:t>
      </w:r>
    </w:p>
    <w:p w:rsidR="00AA5993" w:rsidRPr="003500E0" w:rsidRDefault="00AA5993" w:rsidP="003500E0">
      <w:pPr>
        <w:pStyle w:val="Level4"/>
        <w:spacing w:after="340" w:line="293" w:lineRule="auto"/>
      </w:pPr>
      <w:proofErr w:type="gramStart"/>
      <w:r w:rsidRPr="003500E0">
        <w:t>a</w:t>
      </w:r>
      <w:proofErr w:type="gramEnd"/>
      <w:r w:rsidRPr="003500E0">
        <w:t xml:space="preserve"> </w:t>
      </w:r>
      <w:r w:rsidR="00C45FE9" w:rsidRPr="003500E0">
        <w:rPr>
          <w:bCs/>
        </w:rPr>
        <w:t>Santa Vitória do Palmar III</w:t>
      </w:r>
      <w:r w:rsidRPr="003500E0">
        <w:t xml:space="preserve"> é fiadora e principal pagadora de 100% (cem por cento) das Obrigações Garantidas (“</w:t>
      </w:r>
      <w:r w:rsidRPr="003500E0">
        <w:rPr>
          <w:b/>
        </w:rPr>
        <w:t xml:space="preserve">Fiança da </w:t>
      </w:r>
      <w:r w:rsidR="00C45FE9" w:rsidRPr="003500E0">
        <w:rPr>
          <w:b/>
          <w:bCs/>
        </w:rPr>
        <w:t>Santa Vitória do Palmar III</w:t>
      </w:r>
      <w:r w:rsidRPr="003500E0">
        <w:t>”);</w:t>
      </w:r>
    </w:p>
    <w:p w:rsidR="00AA5993" w:rsidRPr="003500E0" w:rsidRDefault="00AA5993" w:rsidP="003500E0">
      <w:pPr>
        <w:pStyle w:val="Level4"/>
        <w:spacing w:after="340" w:line="293" w:lineRule="auto"/>
      </w:pPr>
      <w:proofErr w:type="gramStart"/>
      <w:r w:rsidRPr="003500E0">
        <w:t>a</w:t>
      </w:r>
      <w:proofErr w:type="gramEnd"/>
      <w:r w:rsidRPr="003500E0">
        <w:t xml:space="preserve"> </w:t>
      </w:r>
      <w:r w:rsidR="00695F0B" w:rsidRPr="003500E0">
        <w:rPr>
          <w:bCs/>
        </w:rPr>
        <w:t>Santa Vitória do Palmar IV</w:t>
      </w:r>
      <w:r w:rsidRPr="003500E0">
        <w:t xml:space="preserve"> é fiadora e principal pagadora de 100% (cem por cento) das Obrigações Garantidas (“</w:t>
      </w:r>
      <w:r w:rsidRPr="003500E0">
        <w:rPr>
          <w:b/>
        </w:rPr>
        <w:t xml:space="preserve">Fiança da </w:t>
      </w:r>
      <w:r w:rsidR="00695F0B" w:rsidRPr="003500E0">
        <w:rPr>
          <w:b/>
          <w:bCs/>
        </w:rPr>
        <w:t>Santa Vitória do Palmar IV</w:t>
      </w:r>
      <w:r w:rsidRPr="003500E0">
        <w:t>”);</w:t>
      </w:r>
    </w:p>
    <w:p w:rsidR="00AA5993" w:rsidRPr="003500E0" w:rsidRDefault="00AA5993" w:rsidP="003500E0">
      <w:pPr>
        <w:pStyle w:val="Level4"/>
        <w:spacing w:after="340" w:line="293" w:lineRule="auto"/>
      </w:pPr>
      <w:proofErr w:type="gramStart"/>
      <w:r w:rsidRPr="003500E0">
        <w:t>a</w:t>
      </w:r>
      <w:proofErr w:type="gramEnd"/>
      <w:r w:rsidRPr="003500E0">
        <w:t xml:space="preserve"> </w:t>
      </w:r>
      <w:r w:rsidR="00695F0B" w:rsidRPr="003500E0">
        <w:rPr>
          <w:bCs/>
        </w:rPr>
        <w:t>Santa Vitória do Palmar V</w:t>
      </w:r>
      <w:r w:rsidRPr="003500E0">
        <w:t xml:space="preserve"> é fiadora e principal pagadora de 100% (cem por cento) das Obrigações Garantidas (“</w:t>
      </w:r>
      <w:r w:rsidRPr="003500E0">
        <w:rPr>
          <w:b/>
        </w:rPr>
        <w:t xml:space="preserve">Fiança da </w:t>
      </w:r>
      <w:r w:rsidR="00695F0B" w:rsidRPr="003500E0">
        <w:rPr>
          <w:b/>
          <w:bCs/>
        </w:rPr>
        <w:t>Santa Vitória do Palmar V</w:t>
      </w:r>
      <w:r w:rsidRPr="003500E0">
        <w:t>”);</w:t>
      </w:r>
    </w:p>
    <w:p w:rsidR="00AA5993" w:rsidRPr="003500E0" w:rsidRDefault="00AA5993" w:rsidP="003500E0">
      <w:pPr>
        <w:pStyle w:val="Level4"/>
        <w:spacing w:after="340" w:line="293" w:lineRule="auto"/>
      </w:pPr>
      <w:proofErr w:type="gramStart"/>
      <w:r w:rsidRPr="003500E0">
        <w:t>a</w:t>
      </w:r>
      <w:proofErr w:type="gramEnd"/>
      <w:r w:rsidRPr="003500E0">
        <w:t xml:space="preserve"> </w:t>
      </w:r>
      <w:r w:rsidR="00C15DE8" w:rsidRPr="003500E0">
        <w:rPr>
          <w:bCs/>
        </w:rPr>
        <w:t>Santa Vitória do Palmar VI</w:t>
      </w:r>
      <w:r w:rsidRPr="003500E0">
        <w:t xml:space="preserve"> é fiadora e principal pagadora de 100% (cem por cento) das Obrigações Garantidas (“</w:t>
      </w:r>
      <w:r w:rsidRPr="003500E0">
        <w:rPr>
          <w:b/>
        </w:rPr>
        <w:t xml:space="preserve">Fiança da </w:t>
      </w:r>
      <w:r w:rsidR="00C15DE8" w:rsidRPr="003500E0">
        <w:rPr>
          <w:b/>
          <w:bCs/>
        </w:rPr>
        <w:t>Santa Vitória do Palmar VI</w:t>
      </w:r>
      <w:r w:rsidRPr="003500E0">
        <w:t>”);</w:t>
      </w:r>
    </w:p>
    <w:p w:rsidR="00AA5993" w:rsidRPr="003500E0" w:rsidRDefault="00AA5993" w:rsidP="003500E0">
      <w:pPr>
        <w:pStyle w:val="Level4"/>
        <w:spacing w:after="340" w:line="293" w:lineRule="auto"/>
      </w:pPr>
      <w:proofErr w:type="gramStart"/>
      <w:r w:rsidRPr="003500E0">
        <w:t>a</w:t>
      </w:r>
      <w:proofErr w:type="gramEnd"/>
      <w:r w:rsidRPr="003500E0">
        <w:t xml:space="preserve"> </w:t>
      </w:r>
      <w:r w:rsidR="00C15DE8" w:rsidRPr="003500E0">
        <w:rPr>
          <w:bCs/>
        </w:rPr>
        <w:t>Santa Vitória do Palmar VII</w:t>
      </w:r>
      <w:r w:rsidRPr="003500E0">
        <w:t xml:space="preserve"> é fiadora e principal pagadora de 100% (cem por cento) das Obrigações Garantidas (“</w:t>
      </w:r>
      <w:r w:rsidRPr="003500E0">
        <w:rPr>
          <w:b/>
        </w:rPr>
        <w:t xml:space="preserve">Fiança da </w:t>
      </w:r>
      <w:r w:rsidR="00C15DE8" w:rsidRPr="003500E0">
        <w:rPr>
          <w:b/>
          <w:bCs/>
        </w:rPr>
        <w:t>Santa Vitória do Palmar VII</w:t>
      </w:r>
      <w:r w:rsidRPr="003500E0">
        <w:t>”);</w:t>
      </w:r>
    </w:p>
    <w:p w:rsidR="00AA5993" w:rsidRPr="003500E0" w:rsidRDefault="00AA5993" w:rsidP="003500E0">
      <w:pPr>
        <w:pStyle w:val="Level4"/>
        <w:spacing w:after="340" w:line="293" w:lineRule="auto"/>
      </w:pPr>
      <w:proofErr w:type="gramStart"/>
      <w:r w:rsidRPr="003500E0">
        <w:t>a</w:t>
      </w:r>
      <w:proofErr w:type="gramEnd"/>
      <w:r w:rsidRPr="003500E0">
        <w:t xml:space="preserve"> </w:t>
      </w:r>
      <w:r w:rsidR="00C15DE8" w:rsidRPr="003500E0">
        <w:rPr>
          <w:bCs/>
        </w:rPr>
        <w:t>Santa Vitória do Palmar VIII</w:t>
      </w:r>
      <w:r w:rsidRPr="003500E0">
        <w:t xml:space="preserve"> é fiadora e principal pagadora de 100% (cem por cento) das Obrigações Garantidas (“</w:t>
      </w:r>
      <w:r w:rsidRPr="003500E0">
        <w:rPr>
          <w:b/>
        </w:rPr>
        <w:t xml:space="preserve">Fiança da </w:t>
      </w:r>
      <w:r w:rsidR="00C15DE8" w:rsidRPr="003500E0">
        <w:rPr>
          <w:b/>
          <w:bCs/>
        </w:rPr>
        <w:t>Santa Vitória do Palmar VIII</w:t>
      </w:r>
      <w:r w:rsidRPr="003500E0">
        <w:t>”);</w:t>
      </w:r>
    </w:p>
    <w:p w:rsidR="00AA5993" w:rsidRPr="003500E0" w:rsidRDefault="00AA5993" w:rsidP="003500E0">
      <w:pPr>
        <w:pStyle w:val="Level4"/>
        <w:spacing w:after="340" w:line="293" w:lineRule="auto"/>
      </w:pPr>
      <w:proofErr w:type="gramStart"/>
      <w:r w:rsidRPr="003500E0">
        <w:t>a</w:t>
      </w:r>
      <w:proofErr w:type="gramEnd"/>
      <w:r w:rsidRPr="003500E0">
        <w:t xml:space="preserve"> </w:t>
      </w:r>
      <w:r w:rsidR="00C15DE8" w:rsidRPr="003500E0">
        <w:rPr>
          <w:bCs/>
        </w:rPr>
        <w:t>Santa Vitória do Palmar IX</w:t>
      </w:r>
      <w:r w:rsidRPr="003500E0">
        <w:t xml:space="preserve"> é fiadora e principal pagadora de 100% (cem por cento) das Obrigações Garantidas (“</w:t>
      </w:r>
      <w:r w:rsidRPr="003500E0">
        <w:rPr>
          <w:b/>
        </w:rPr>
        <w:t xml:space="preserve">Fiança da </w:t>
      </w:r>
      <w:r w:rsidR="00C15DE8" w:rsidRPr="003500E0">
        <w:rPr>
          <w:b/>
          <w:bCs/>
        </w:rPr>
        <w:t>Santa Vitória do Palmar IX</w:t>
      </w:r>
      <w:r w:rsidRPr="003500E0">
        <w:t>”);</w:t>
      </w:r>
    </w:p>
    <w:p w:rsidR="00AA5993" w:rsidRPr="003500E0" w:rsidRDefault="00AA5993" w:rsidP="003500E0">
      <w:pPr>
        <w:pStyle w:val="Level4"/>
        <w:spacing w:after="340" w:line="293" w:lineRule="auto"/>
      </w:pPr>
      <w:proofErr w:type="gramStart"/>
      <w:r w:rsidRPr="003500E0">
        <w:t>a</w:t>
      </w:r>
      <w:proofErr w:type="gramEnd"/>
      <w:r w:rsidRPr="003500E0">
        <w:t xml:space="preserve"> </w:t>
      </w:r>
      <w:r w:rsidR="00C15DE8" w:rsidRPr="003500E0">
        <w:rPr>
          <w:bCs/>
        </w:rPr>
        <w:t>Santa Vitória do Palmar X</w:t>
      </w:r>
      <w:r w:rsidRPr="003500E0">
        <w:t xml:space="preserve"> é fiadora e principal pagadora de 100% (cem por cento) das Obrigações Garantidas (“</w:t>
      </w:r>
      <w:r w:rsidRPr="003500E0">
        <w:rPr>
          <w:b/>
        </w:rPr>
        <w:t xml:space="preserve">Fiança da </w:t>
      </w:r>
      <w:r w:rsidR="00C15DE8" w:rsidRPr="003500E0">
        <w:rPr>
          <w:b/>
          <w:bCs/>
        </w:rPr>
        <w:t>Santa Vitória do Palmar X</w:t>
      </w:r>
      <w:r w:rsidRPr="003500E0">
        <w:t>”);</w:t>
      </w:r>
    </w:p>
    <w:p w:rsidR="006304B6" w:rsidRPr="003500E0" w:rsidRDefault="00AB04A1" w:rsidP="003500E0">
      <w:pPr>
        <w:pStyle w:val="Level4"/>
        <w:spacing w:after="340" w:line="293" w:lineRule="auto"/>
      </w:pPr>
      <w:proofErr w:type="gramStart"/>
      <w:r w:rsidRPr="003500E0">
        <w:t>o</w:t>
      </w:r>
      <w:proofErr w:type="gramEnd"/>
      <w:r w:rsidR="006304B6" w:rsidRPr="003500E0">
        <w:t xml:space="preserve"> FIP </w:t>
      </w:r>
      <w:proofErr w:type="spellStart"/>
      <w:r w:rsidR="006304B6" w:rsidRPr="003500E0">
        <w:t>Actis</w:t>
      </w:r>
      <w:proofErr w:type="spellEnd"/>
      <w:r w:rsidR="006304B6" w:rsidRPr="003500E0">
        <w:t xml:space="preserve"> é fiador </w:t>
      </w:r>
      <w:r w:rsidR="00E66ED8" w:rsidRPr="003500E0">
        <w:t xml:space="preserve">e principal pagador </w:t>
      </w:r>
      <w:r w:rsidR="006304B6" w:rsidRPr="003500E0">
        <w:t>de 60% (sessenta por cento) das Obrigações Garantidas</w:t>
      </w:r>
      <w:r w:rsidR="00E25EA5" w:rsidRPr="003500E0">
        <w:t> (“</w:t>
      </w:r>
      <w:r w:rsidR="00E25EA5" w:rsidRPr="003500E0">
        <w:rPr>
          <w:b/>
        </w:rPr>
        <w:t>Fiança do FIP</w:t>
      </w:r>
      <w:r w:rsidR="00E25EA5" w:rsidRPr="003500E0">
        <w:t>”)</w:t>
      </w:r>
      <w:r w:rsidR="006304B6" w:rsidRPr="003500E0">
        <w:t>;</w:t>
      </w:r>
      <w:r w:rsidR="00E66ED8" w:rsidRPr="003500E0">
        <w:t xml:space="preserve"> e</w:t>
      </w:r>
    </w:p>
    <w:p w:rsidR="006304B6" w:rsidRPr="003500E0" w:rsidRDefault="00AB04A1" w:rsidP="003500E0">
      <w:pPr>
        <w:pStyle w:val="Level4"/>
        <w:spacing w:after="340" w:line="293" w:lineRule="auto"/>
      </w:pPr>
      <w:proofErr w:type="gramStart"/>
      <w:r w:rsidRPr="003500E0">
        <w:t>a</w:t>
      </w:r>
      <w:proofErr w:type="gramEnd"/>
      <w:r w:rsidR="006304B6" w:rsidRPr="003500E0">
        <w:t xml:space="preserve"> </w:t>
      </w:r>
      <w:proofErr w:type="spellStart"/>
      <w:r w:rsidR="006304B6" w:rsidRPr="003500E0">
        <w:t>Pattac</w:t>
      </w:r>
      <w:proofErr w:type="spellEnd"/>
      <w:r w:rsidR="006304B6" w:rsidRPr="003500E0">
        <w:t xml:space="preserve"> é fiadora </w:t>
      </w:r>
      <w:r w:rsidR="00E66ED8" w:rsidRPr="003500E0">
        <w:t xml:space="preserve">e principal pagadora </w:t>
      </w:r>
      <w:r w:rsidR="006304B6" w:rsidRPr="003500E0">
        <w:t xml:space="preserve">de </w:t>
      </w:r>
      <w:r w:rsidR="00E25EA5" w:rsidRPr="003500E0">
        <w:t>24</w:t>
      </w:r>
      <w:r w:rsidR="006304B6" w:rsidRPr="003500E0">
        <w:t>% (</w:t>
      </w:r>
      <w:r w:rsidR="00E25EA5" w:rsidRPr="003500E0">
        <w:t xml:space="preserve">vinte e quatro </w:t>
      </w:r>
      <w:r w:rsidR="006304B6" w:rsidRPr="003500E0">
        <w:t>por cento) das Obrigações Garantidas</w:t>
      </w:r>
      <w:r w:rsidR="00E25EA5" w:rsidRPr="003500E0">
        <w:t> (“</w:t>
      </w:r>
      <w:r w:rsidR="00E25EA5" w:rsidRPr="003500E0">
        <w:rPr>
          <w:b/>
        </w:rPr>
        <w:t xml:space="preserve">Fiança da </w:t>
      </w:r>
      <w:proofErr w:type="spellStart"/>
      <w:r w:rsidR="00E25EA5" w:rsidRPr="003500E0">
        <w:rPr>
          <w:b/>
        </w:rPr>
        <w:t>Pattac</w:t>
      </w:r>
      <w:proofErr w:type="spellEnd"/>
      <w:r w:rsidR="00E25EA5" w:rsidRPr="003500E0">
        <w:t>”</w:t>
      </w:r>
      <w:bookmarkStart w:id="205" w:name="_Ref385337779"/>
      <w:r w:rsidR="00E66ED8" w:rsidRPr="003500E0">
        <w:t xml:space="preserve"> </w:t>
      </w:r>
      <w:r w:rsidR="00E25EA5" w:rsidRPr="003500E0">
        <w:t xml:space="preserve">e, em conjunto com </w:t>
      </w:r>
      <w:r w:rsidR="00AA5993" w:rsidRPr="003500E0">
        <w:t xml:space="preserve">a </w:t>
      </w:r>
      <w:r w:rsidR="00E25EA5" w:rsidRPr="003500E0">
        <w:t xml:space="preserve">Fiança da </w:t>
      </w:r>
      <w:proofErr w:type="spellStart"/>
      <w:r w:rsidR="00E25EA5" w:rsidRPr="003500E0">
        <w:t>Atlantic</w:t>
      </w:r>
      <w:proofErr w:type="spellEnd"/>
      <w:r w:rsidR="00AA5993" w:rsidRPr="003500E0">
        <w:t xml:space="preserve">, a Fiança da </w:t>
      </w:r>
      <w:r w:rsidR="00C45FE9" w:rsidRPr="003500E0">
        <w:rPr>
          <w:bCs/>
        </w:rPr>
        <w:t>Santa Vitória do Palmar I</w:t>
      </w:r>
      <w:r w:rsidR="00AA5993" w:rsidRPr="003500E0">
        <w:t xml:space="preserve">, a Fiança da </w:t>
      </w:r>
      <w:r w:rsidR="00C45FE9" w:rsidRPr="003500E0">
        <w:rPr>
          <w:bCs/>
        </w:rPr>
        <w:t>Santa Vitória do Palmar II</w:t>
      </w:r>
      <w:r w:rsidR="00AA5993" w:rsidRPr="003500E0">
        <w:t xml:space="preserve">, a Fiança da </w:t>
      </w:r>
      <w:r w:rsidR="00695F0B" w:rsidRPr="003500E0">
        <w:rPr>
          <w:bCs/>
        </w:rPr>
        <w:t>Santa Vitória do Palmar III</w:t>
      </w:r>
      <w:r w:rsidR="00AA5993" w:rsidRPr="003500E0">
        <w:t xml:space="preserve">, a Fiança da </w:t>
      </w:r>
      <w:r w:rsidR="00695F0B" w:rsidRPr="003500E0">
        <w:rPr>
          <w:bCs/>
        </w:rPr>
        <w:t>Santa Vitória do Palmar IV</w:t>
      </w:r>
      <w:r w:rsidR="00AA5993" w:rsidRPr="003500E0">
        <w:t xml:space="preserve">, a Fiança da </w:t>
      </w:r>
      <w:r w:rsidR="00695F0B" w:rsidRPr="003500E0">
        <w:rPr>
          <w:bCs/>
        </w:rPr>
        <w:t>Santa Vitória do Palmar V</w:t>
      </w:r>
      <w:r w:rsidR="00AA5993" w:rsidRPr="003500E0">
        <w:t xml:space="preserve">, a Fiança da </w:t>
      </w:r>
      <w:r w:rsidR="00C15DE8" w:rsidRPr="003500E0">
        <w:rPr>
          <w:bCs/>
        </w:rPr>
        <w:t>Santa Vitória do Palmar VI</w:t>
      </w:r>
      <w:r w:rsidR="00AA5993" w:rsidRPr="003500E0">
        <w:t xml:space="preserve">, a Fiança da </w:t>
      </w:r>
      <w:r w:rsidR="00C15DE8" w:rsidRPr="003500E0">
        <w:rPr>
          <w:bCs/>
        </w:rPr>
        <w:t>Santa Vitória do Palmar VII</w:t>
      </w:r>
      <w:r w:rsidR="00AA5993" w:rsidRPr="003500E0">
        <w:t xml:space="preserve">, a Fiança da </w:t>
      </w:r>
      <w:r w:rsidR="00C15DE8" w:rsidRPr="003500E0">
        <w:rPr>
          <w:bCs/>
        </w:rPr>
        <w:t>Santa Vitória do Palmar VIII</w:t>
      </w:r>
      <w:r w:rsidR="00AA5993" w:rsidRPr="003500E0">
        <w:t xml:space="preserve">, a Fiança da </w:t>
      </w:r>
      <w:r w:rsidR="00C15DE8" w:rsidRPr="003500E0">
        <w:rPr>
          <w:bCs/>
        </w:rPr>
        <w:t>Santa Vitória do Palmar IX</w:t>
      </w:r>
      <w:r w:rsidR="00AA5993" w:rsidRPr="003500E0">
        <w:t xml:space="preserve">, a Fiança da </w:t>
      </w:r>
      <w:r w:rsidR="00C15DE8" w:rsidRPr="003500E0">
        <w:rPr>
          <w:bCs/>
        </w:rPr>
        <w:t>Santa Vitória do Palmar X</w:t>
      </w:r>
      <w:r w:rsidR="00E66ED8" w:rsidRPr="003500E0">
        <w:t xml:space="preserve"> e</w:t>
      </w:r>
      <w:r w:rsidR="00E25EA5" w:rsidRPr="003500E0">
        <w:t xml:space="preserve"> </w:t>
      </w:r>
      <w:r w:rsidR="00AA5993" w:rsidRPr="003500E0">
        <w:t xml:space="preserve">a </w:t>
      </w:r>
      <w:r w:rsidR="00E25EA5" w:rsidRPr="003500E0">
        <w:t>Fiança do FIP</w:t>
      </w:r>
      <w:r w:rsidR="00E66ED8" w:rsidRPr="003500E0">
        <w:t>,</w:t>
      </w:r>
      <w:r w:rsidR="00E25EA5" w:rsidRPr="003500E0">
        <w:t xml:space="preserve"> “</w:t>
      </w:r>
      <w:r w:rsidR="00E25EA5" w:rsidRPr="003500E0">
        <w:rPr>
          <w:b/>
        </w:rPr>
        <w:t>Fianças Corporativas</w:t>
      </w:r>
      <w:r w:rsidR="00E25EA5" w:rsidRPr="003500E0">
        <w:t>”)</w:t>
      </w:r>
      <w:r w:rsidR="006304B6" w:rsidRPr="003500E0">
        <w:t>.</w:t>
      </w:r>
      <w:bookmarkEnd w:id="205"/>
    </w:p>
    <w:p w:rsidR="00231BAC" w:rsidRPr="003500E0" w:rsidRDefault="00230908" w:rsidP="003500E0">
      <w:pPr>
        <w:pStyle w:val="Level3"/>
        <w:numPr>
          <w:ilvl w:val="2"/>
          <w:numId w:val="55"/>
        </w:numPr>
        <w:spacing w:after="340" w:line="293" w:lineRule="auto"/>
        <w:rPr>
          <w:szCs w:val="22"/>
        </w:rPr>
      </w:pPr>
      <w:r w:rsidRPr="003500E0">
        <w:rPr>
          <w:szCs w:val="22"/>
        </w:rPr>
        <w:t xml:space="preserve">Cada uma das </w:t>
      </w:r>
      <w:r w:rsidR="00CD05B7" w:rsidRPr="003500E0">
        <w:rPr>
          <w:szCs w:val="22"/>
        </w:rPr>
        <w:t>Fiadora</w:t>
      </w:r>
      <w:r w:rsidRPr="003500E0">
        <w:rPr>
          <w:szCs w:val="22"/>
        </w:rPr>
        <w:t>s</w:t>
      </w:r>
      <w:r w:rsidR="00CD05B7" w:rsidRPr="003500E0">
        <w:rPr>
          <w:szCs w:val="22"/>
        </w:rPr>
        <w:t xml:space="preserve"> se obriga, independentemente de qualquer pretensão, ação, disputa ou reclamação que a Emissora venha a ter ou exercer em relação às suas obrigações, a pagar as Obrigações Garantidas</w:t>
      </w:r>
      <w:r w:rsidR="00685AA3" w:rsidRPr="003500E0">
        <w:rPr>
          <w:szCs w:val="22"/>
        </w:rPr>
        <w:t>, respeitados os limites descritos nos itens </w:t>
      </w:r>
      <w:r w:rsidR="00685AA3" w:rsidRPr="003500E0">
        <w:rPr>
          <w:szCs w:val="22"/>
        </w:rPr>
        <w:fldChar w:fldCharType="begin"/>
      </w:r>
      <w:r w:rsidR="00685AA3" w:rsidRPr="003500E0">
        <w:rPr>
          <w:szCs w:val="22"/>
        </w:rPr>
        <w:instrText xml:space="preserve"> REF _Ref385337775 \n \h </w:instrText>
      </w:r>
      <w:r w:rsidR="006A065B" w:rsidRPr="003500E0">
        <w:rPr>
          <w:szCs w:val="22"/>
        </w:rPr>
        <w:instrText xml:space="preserve"> \* MERGEFORMAT </w:instrText>
      </w:r>
      <w:r w:rsidR="00685AA3" w:rsidRPr="003500E0">
        <w:rPr>
          <w:szCs w:val="22"/>
        </w:rPr>
      </w:r>
      <w:r w:rsidR="00685AA3" w:rsidRPr="003500E0">
        <w:rPr>
          <w:szCs w:val="22"/>
        </w:rPr>
        <w:fldChar w:fldCharType="separate"/>
      </w:r>
      <w:r w:rsidR="003500E0">
        <w:rPr>
          <w:szCs w:val="22"/>
        </w:rPr>
        <w:t>(i)</w:t>
      </w:r>
      <w:r w:rsidR="00685AA3" w:rsidRPr="003500E0">
        <w:rPr>
          <w:szCs w:val="22"/>
        </w:rPr>
        <w:fldChar w:fldCharType="end"/>
      </w:r>
      <w:r w:rsidR="00685AA3" w:rsidRPr="003500E0">
        <w:rPr>
          <w:szCs w:val="22"/>
        </w:rPr>
        <w:t xml:space="preserve"> a </w:t>
      </w:r>
      <w:r w:rsidR="00685AA3" w:rsidRPr="003500E0">
        <w:rPr>
          <w:szCs w:val="22"/>
        </w:rPr>
        <w:fldChar w:fldCharType="begin"/>
      </w:r>
      <w:r w:rsidR="00685AA3" w:rsidRPr="003500E0">
        <w:rPr>
          <w:szCs w:val="22"/>
        </w:rPr>
        <w:instrText xml:space="preserve"> REF _Ref385337779 \n \h </w:instrText>
      </w:r>
      <w:r w:rsidR="006A065B" w:rsidRPr="003500E0">
        <w:rPr>
          <w:szCs w:val="22"/>
        </w:rPr>
        <w:instrText xml:space="preserve"> \* MERGEFORMAT </w:instrText>
      </w:r>
      <w:r w:rsidR="00685AA3" w:rsidRPr="003500E0">
        <w:rPr>
          <w:szCs w:val="22"/>
        </w:rPr>
      </w:r>
      <w:r w:rsidR="00685AA3" w:rsidRPr="003500E0">
        <w:rPr>
          <w:szCs w:val="22"/>
        </w:rPr>
        <w:fldChar w:fldCharType="separate"/>
      </w:r>
      <w:r w:rsidR="003500E0">
        <w:rPr>
          <w:szCs w:val="22"/>
        </w:rPr>
        <w:t>(</w:t>
      </w:r>
      <w:proofErr w:type="spellStart"/>
      <w:r w:rsidR="003500E0">
        <w:rPr>
          <w:szCs w:val="22"/>
        </w:rPr>
        <w:t>xiii</w:t>
      </w:r>
      <w:proofErr w:type="spellEnd"/>
      <w:r w:rsidR="003500E0">
        <w:rPr>
          <w:szCs w:val="22"/>
        </w:rPr>
        <w:t>)</w:t>
      </w:r>
      <w:r w:rsidR="00685AA3" w:rsidRPr="003500E0">
        <w:rPr>
          <w:szCs w:val="22"/>
        </w:rPr>
        <w:fldChar w:fldCharType="end"/>
      </w:r>
      <w:r w:rsidR="00685AA3" w:rsidRPr="003500E0">
        <w:rPr>
          <w:szCs w:val="22"/>
        </w:rPr>
        <w:t xml:space="preserve"> da Cláusula </w:t>
      </w:r>
      <w:r w:rsidR="00685AA3" w:rsidRPr="003500E0">
        <w:rPr>
          <w:szCs w:val="22"/>
        </w:rPr>
        <w:fldChar w:fldCharType="begin"/>
      </w:r>
      <w:r w:rsidR="00685AA3" w:rsidRPr="003500E0">
        <w:rPr>
          <w:szCs w:val="22"/>
        </w:rPr>
        <w:instrText xml:space="preserve"> REF _Ref385337781 \n \p \h </w:instrText>
      </w:r>
      <w:r w:rsidR="006A065B" w:rsidRPr="003500E0">
        <w:rPr>
          <w:szCs w:val="22"/>
        </w:rPr>
        <w:instrText xml:space="preserve"> \* MERGEFORMAT </w:instrText>
      </w:r>
      <w:r w:rsidR="00685AA3" w:rsidRPr="003500E0">
        <w:rPr>
          <w:szCs w:val="22"/>
        </w:rPr>
      </w:r>
      <w:r w:rsidR="00685AA3" w:rsidRPr="003500E0">
        <w:rPr>
          <w:szCs w:val="22"/>
        </w:rPr>
        <w:fldChar w:fldCharType="separate"/>
      </w:r>
      <w:r w:rsidR="003500E0">
        <w:rPr>
          <w:szCs w:val="22"/>
        </w:rPr>
        <w:t>6.15 acima</w:t>
      </w:r>
      <w:r w:rsidR="00685AA3" w:rsidRPr="003500E0">
        <w:rPr>
          <w:szCs w:val="22"/>
        </w:rPr>
        <w:fldChar w:fldCharType="end"/>
      </w:r>
      <w:r w:rsidR="00685AA3" w:rsidRPr="003500E0">
        <w:rPr>
          <w:szCs w:val="22"/>
        </w:rPr>
        <w:t xml:space="preserve">, </w:t>
      </w:r>
      <w:r w:rsidR="00CD05B7" w:rsidRPr="003500E0">
        <w:rPr>
          <w:szCs w:val="22"/>
        </w:rPr>
        <w:t xml:space="preserve">no prazo de </w:t>
      </w:r>
      <w:proofErr w:type="gramStart"/>
      <w:r w:rsidR="003F23EC" w:rsidRPr="003500E0">
        <w:rPr>
          <w:szCs w:val="22"/>
        </w:rPr>
        <w:t>2</w:t>
      </w:r>
      <w:proofErr w:type="gramEnd"/>
      <w:r w:rsidR="0074130A" w:rsidRPr="003500E0">
        <w:rPr>
          <w:szCs w:val="22"/>
        </w:rPr>
        <w:t> (</w:t>
      </w:r>
      <w:r w:rsidR="003F23EC" w:rsidRPr="003500E0">
        <w:rPr>
          <w:szCs w:val="22"/>
        </w:rPr>
        <w:t>dois</w:t>
      </w:r>
      <w:r w:rsidR="0074130A" w:rsidRPr="003500E0">
        <w:rPr>
          <w:szCs w:val="22"/>
        </w:rPr>
        <w:t>) Dias Úteis contado</w:t>
      </w:r>
      <w:r w:rsidR="00CD05B7" w:rsidRPr="003500E0">
        <w:rPr>
          <w:szCs w:val="22"/>
        </w:rPr>
        <w:t xml:space="preserve"> a partir </w:t>
      </w:r>
      <w:r w:rsidR="00E66ED8" w:rsidRPr="003500E0">
        <w:rPr>
          <w:szCs w:val="22"/>
        </w:rPr>
        <w:t xml:space="preserve">da data de envio </w:t>
      </w:r>
      <w:r w:rsidR="00CD05B7" w:rsidRPr="003500E0">
        <w:rPr>
          <w:szCs w:val="22"/>
        </w:rPr>
        <w:t>de comunicação por escrito enviada pelo Agente Fiduciário</w:t>
      </w:r>
      <w:r w:rsidR="00E66ED8" w:rsidRPr="003500E0">
        <w:rPr>
          <w:szCs w:val="22"/>
        </w:rPr>
        <w:t xml:space="preserve"> às Fiadoras</w:t>
      </w:r>
      <w:r w:rsidR="00CD05B7" w:rsidRPr="003500E0">
        <w:rPr>
          <w:szCs w:val="22"/>
        </w:rPr>
        <w:t>, informando a falta de pagamento de qualquer das Obrigações Garantidas. Os pagamentos serão realizados pela</w:t>
      </w:r>
      <w:r w:rsidRPr="003500E0">
        <w:rPr>
          <w:szCs w:val="22"/>
        </w:rPr>
        <w:t>s</w:t>
      </w:r>
      <w:r w:rsidR="00CD05B7" w:rsidRPr="003500E0">
        <w:rPr>
          <w:szCs w:val="22"/>
        </w:rPr>
        <w:t xml:space="preserve"> Fiadora</w:t>
      </w:r>
      <w:r w:rsidRPr="003500E0">
        <w:rPr>
          <w:szCs w:val="22"/>
        </w:rPr>
        <w:t>s</w:t>
      </w:r>
      <w:r w:rsidR="00CD05B7" w:rsidRPr="003500E0">
        <w:rPr>
          <w:szCs w:val="22"/>
        </w:rPr>
        <w:t xml:space="preserve"> fora do âmbito da CETIP, de acordo com as instruções apresentadas pelo Agente Fiduciário, observadas as disposições previstas nesta Escritura de Emissão.</w:t>
      </w:r>
    </w:p>
    <w:p w:rsidR="00231BAC" w:rsidRPr="003500E0" w:rsidRDefault="00230908" w:rsidP="003500E0">
      <w:pPr>
        <w:pStyle w:val="Level3"/>
        <w:spacing w:after="340" w:line="293" w:lineRule="auto"/>
        <w:rPr>
          <w:szCs w:val="22"/>
        </w:rPr>
      </w:pPr>
      <w:r w:rsidRPr="003500E0">
        <w:rPr>
          <w:szCs w:val="22"/>
        </w:rPr>
        <w:t>Cada uma das</w:t>
      </w:r>
      <w:r w:rsidR="00CD05B7" w:rsidRPr="003500E0">
        <w:rPr>
          <w:szCs w:val="22"/>
        </w:rPr>
        <w:t xml:space="preserve"> Fiadora</w:t>
      </w:r>
      <w:r w:rsidRPr="003500E0">
        <w:rPr>
          <w:szCs w:val="22"/>
        </w:rPr>
        <w:t>s</w:t>
      </w:r>
      <w:r w:rsidR="00CD05B7" w:rsidRPr="003500E0">
        <w:rPr>
          <w:szCs w:val="22"/>
        </w:rPr>
        <w:t>, nos termos dos incisos</w:t>
      </w:r>
      <w:r w:rsidR="0074130A" w:rsidRPr="003500E0">
        <w:rPr>
          <w:szCs w:val="22"/>
        </w:rPr>
        <w:t> </w:t>
      </w:r>
      <w:r w:rsidR="00CD05B7" w:rsidRPr="003500E0">
        <w:rPr>
          <w:szCs w:val="22"/>
        </w:rPr>
        <w:t>I e II do artigo</w:t>
      </w:r>
      <w:r w:rsidR="0074130A" w:rsidRPr="003500E0">
        <w:rPr>
          <w:szCs w:val="22"/>
        </w:rPr>
        <w:t> 828 da Lei n.º 10.406, de 10 de janeiro de 2002 (“</w:t>
      </w:r>
      <w:r w:rsidR="00CD05B7" w:rsidRPr="003500E0">
        <w:rPr>
          <w:b/>
          <w:szCs w:val="22"/>
        </w:rPr>
        <w:t>Código Civil</w:t>
      </w:r>
      <w:r w:rsidR="0074130A" w:rsidRPr="003500E0">
        <w:rPr>
          <w:szCs w:val="22"/>
        </w:rPr>
        <w:t>”)</w:t>
      </w:r>
      <w:r w:rsidR="00CD05B7" w:rsidRPr="003500E0">
        <w:rPr>
          <w:szCs w:val="22"/>
        </w:rPr>
        <w:t>, expressamente renuncia aos benefícios de ordem, direitos e faculdades de exoneração de qualquer natureza previstos nos artigos</w:t>
      </w:r>
      <w:r w:rsidR="0074130A" w:rsidRPr="003500E0">
        <w:rPr>
          <w:szCs w:val="22"/>
        </w:rPr>
        <w:t> </w:t>
      </w:r>
      <w:r w:rsidR="00CD05B7" w:rsidRPr="003500E0">
        <w:rPr>
          <w:szCs w:val="22"/>
        </w:rPr>
        <w:t>333, parágrafo</w:t>
      </w:r>
      <w:r w:rsidR="0074130A" w:rsidRPr="003500E0">
        <w:rPr>
          <w:szCs w:val="22"/>
        </w:rPr>
        <w:t> </w:t>
      </w:r>
      <w:r w:rsidR="00CD05B7" w:rsidRPr="003500E0">
        <w:rPr>
          <w:szCs w:val="22"/>
        </w:rPr>
        <w:t>único, 366, 821, 827, 834, 835, 837, 838 e 839 do Código Civil e artigos</w:t>
      </w:r>
      <w:r w:rsidR="0074130A" w:rsidRPr="003500E0">
        <w:rPr>
          <w:szCs w:val="22"/>
        </w:rPr>
        <w:t> </w:t>
      </w:r>
      <w:r w:rsidR="00CD05B7" w:rsidRPr="003500E0">
        <w:rPr>
          <w:szCs w:val="22"/>
        </w:rPr>
        <w:t>77 e 595 da Lei n.º</w:t>
      </w:r>
      <w:r w:rsidR="0074130A" w:rsidRPr="003500E0">
        <w:rPr>
          <w:szCs w:val="22"/>
        </w:rPr>
        <w:t> </w:t>
      </w:r>
      <w:r w:rsidR="00CD05B7" w:rsidRPr="003500E0">
        <w:rPr>
          <w:szCs w:val="22"/>
        </w:rPr>
        <w:t>5.869, de 11</w:t>
      </w:r>
      <w:r w:rsidR="0074130A" w:rsidRPr="003500E0">
        <w:rPr>
          <w:szCs w:val="22"/>
        </w:rPr>
        <w:t> </w:t>
      </w:r>
      <w:r w:rsidR="00CD05B7" w:rsidRPr="003500E0">
        <w:rPr>
          <w:szCs w:val="22"/>
        </w:rPr>
        <w:t>de</w:t>
      </w:r>
      <w:r w:rsidR="0074130A" w:rsidRPr="003500E0">
        <w:rPr>
          <w:szCs w:val="22"/>
        </w:rPr>
        <w:t> </w:t>
      </w:r>
      <w:r w:rsidR="00CD05B7" w:rsidRPr="003500E0">
        <w:rPr>
          <w:szCs w:val="22"/>
        </w:rPr>
        <w:t>janeiro</w:t>
      </w:r>
      <w:r w:rsidR="0074130A" w:rsidRPr="003500E0">
        <w:rPr>
          <w:szCs w:val="22"/>
        </w:rPr>
        <w:t> </w:t>
      </w:r>
      <w:r w:rsidR="00CD05B7" w:rsidRPr="003500E0">
        <w:rPr>
          <w:szCs w:val="22"/>
        </w:rPr>
        <w:t>de</w:t>
      </w:r>
      <w:r w:rsidR="0074130A" w:rsidRPr="003500E0">
        <w:rPr>
          <w:szCs w:val="22"/>
        </w:rPr>
        <w:t> </w:t>
      </w:r>
      <w:r w:rsidR="00CD05B7" w:rsidRPr="003500E0">
        <w:rPr>
          <w:szCs w:val="22"/>
        </w:rPr>
        <w:t>1973, conforme alterada</w:t>
      </w:r>
      <w:r w:rsidR="0074130A" w:rsidRPr="003500E0">
        <w:rPr>
          <w:szCs w:val="22"/>
        </w:rPr>
        <w:t> </w:t>
      </w:r>
      <w:r w:rsidR="00CD05B7" w:rsidRPr="003500E0">
        <w:rPr>
          <w:szCs w:val="22"/>
        </w:rPr>
        <w:t>(“</w:t>
      </w:r>
      <w:r w:rsidR="00CD05B7" w:rsidRPr="003500E0">
        <w:rPr>
          <w:b/>
          <w:szCs w:val="22"/>
        </w:rPr>
        <w:t>Código de Processo Civil</w:t>
      </w:r>
      <w:r w:rsidR="00CD05B7" w:rsidRPr="003500E0">
        <w:rPr>
          <w:szCs w:val="22"/>
        </w:rPr>
        <w:t xml:space="preserve">”). Todos e quaisquer pagamentos realizados </w:t>
      </w:r>
      <w:r w:rsidRPr="003500E0">
        <w:rPr>
          <w:szCs w:val="22"/>
        </w:rPr>
        <w:t xml:space="preserve">por qualquer uma das </w:t>
      </w:r>
      <w:r w:rsidR="00CD05B7" w:rsidRPr="003500E0">
        <w:rPr>
          <w:szCs w:val="22"/>
        </w:rPr>
        <w:t>Fiadora</w:t>
      </w:r>
      <w:r w:rsidRPr="003500E0">
        <w:rPr>
          <w:szCs w:val="22"/>
        </w:rPr>
        <w:t>s</w:t>
      </w:r>
      <w:r w:rsidR="00CD05B7" w:rsidRPr="003500E0">
        <w:rPr>
          <w:szCs w:val="22"/>
        </w:rPr>
        <w:t xml:space="preserve"> em relação à</w:t>
      </w:r>
      <w:r w:rsidR="00E25EA5" w:rsidRPr="003500E0">
        <w:rPr>
          <w:szCs w:val="22"/>
        </w:rPr>
        <w:t>s</w:t>
      </w:r>
      <w:r w:rsidR="00CD05B7" w:rsidRPr="003500E0">
        <w:rPr>
          <w:szCs w:val="22"/>
        </w:rPr>
        <w:t xml:space="preserve"> Fiança</w:t>
      </w:r>
      <w:r w:rsidR="00E25EA5" w:rsidRPr="003500E0">
        <w:rPr>
          <w:szCs w:val="22"/>
        </w:rPr>
        <w:t>s</w:t>
      </w:r>
      <w:r w:rsidR="00CD05B7" w:rsidRPr="003500E0">
        <w:rPr>
          <w:szCs w:val="22"/>
        </w:rPr>
        <w:t xml:space="preserve"> Corporativa</w:t>
      </w:r>
      <w:r w:rsidR="00E25EA5" w:rsidRPr="003500E0">
        <w:rPr>
          <w:szCs w:val="22"/>
        </w:rPr>
        <w:t>s</w:t>
      </w:r>
      <w:r w:rsidR="00CD05B7" w:rsidRPr="003500E0">
        <w:rPr>
          <w:szCs w:val="22"/>
        </w:rPr>
        <w:t xml:space="preserve"> ora prestada</w:t>
      </w:r>
      <w:r w:rsidR="00E25EA5" w:rsidRPr="003500E0">
        <w:rPr>
          <w:szCs w:val="22"/>
        </w:rPr>
        <w:t>s</w:t>
      </w:r>
      <w:r w:rsidR="00CD05B7" w:rsidRPr="003500E0">
        <w:rPr>
          <w:szCs w:val="22"/>
        </w:rPr>
        <w:t xml:space="preserve"> serão efetuados livres e líquidos, sem a dedução de quaisquer tributos, impostos, taxas, contribuições de qualquer natureza, encargos ou retenções, presentes ou futuros, bem como de quaisquer juros, multas ou demais exigibilida</w:t>
      </w:r>
      <w:r w:rsidR="002124A1" w:rsidRPr="003500E0">
        <w:rPr>
          <w:szCs w:val="22"/>
        </w:rPr>
        <w:t>des fiscais, devendo a</w:t>
      </w:r>
      <w:r w:rsidRPr="003500E0">
        <w:rPr>
          <w:szCs w:val="22"/>
        </w:rPr>
        <w:t>s</w:t>
      </w:r>
      <w:r w:rsidR="002124A1" w:rsidRPr="003500E0">
        <w:rPr>
          <w:szCs w:val="22"/>
        </w:rPr>
        <w:t xml:space="preserve"> Fiadora</w:t>
      </w:r>
      <w:r w:rsidRPr="003500E0">
        <w:rPr>
          <w:szCs w:val="22"/>
        </w:rPr>
        <w:t>s</w:t>
      </w:r>
      <w:r w:rsidR="00CD05B7" w:rsidRPr="003500E0">
        <w:rPr>
          <w:szCs w:val="22"/>
        </w:rPr>
        <w:t xml:space="preserve"> pagar as quantias adicionais que sejam necessárias para que os Debenturistas recebam, após tais deduções, recolhimentos ou pagamentos, uma quantia equivalente à que teria sido recebida se tais deduções, recolhimentos ou pagamentos não fossem aplicáveis. Tal previsão inclui quaisquer outros tributos que porventura venham a incidir sobre os pagamentos aqui previstos, bem como quaisquer majorações das alíquotas dos trib</w:t>
      </w:r>
      <w:r w:rsidR="00795CAA" w:rsidRPr="003500E0">
        <w:rPr>
          <w:szCs w:val="22"/>
        </w:rPr>
        <w:t>utos mencionados já existentes.</w:t>
      </w:r>
    </w:p>
    <w:p w:rsidR="00CD5C67" w:rsidRPr="003500E0" w:rsidRDefault="00230908" w:rsidP="003500E0">
      <w:pPr>
        <w:pStyle w:val="Level3"/>
        <w:spacing w:after="340" w:line="293" w:lineRule="auto"/>
        <w:rPr>
          <w:szCs w:val="22"/>
        </w:rPr>
      </w:pPr>
      <w:r w:rsidRPr="003500E0">
        <w:rPr>
          <w:szCs w:val="22"/>
        </w:rPr>
        <w:t xml:space="preserve">Cada uma das Fiadoras </w:t>
      </w:r>
      <w:r w:rsidR="00CD05B7" w:rsidRPr="003500E0">
        <w:rPr>
          <w:szCs w:val="22"/>
        </w:rPr>
        <w:t>desde já reconhece como prazo determinado, para fins do artigo</w:t>
      </w:r>
      <w:r w:rsidR="00795CAA" w:rsidRPr="003500E0">
        <w:rPr>
          <w:szCs w:val="22"/>
        </w:rPr>
        <w:t> </w:t>
      </w:r>
      <w:r w:rsidR="00CD05B7" w:rsidRPr="003500E0">
        <w:rPr>
          <w:szCs w:val="22"/>
        </w:rPr>
        <w:t xml:space="preserve">835 do Código Civil, a data do pagamento integral do valor total da dívida da Emissora representada pelas Debêntures, na Data de Emissão, acrescida </w:t>
      </w:r>
      <w:r w:rsidR="00795CAA" w:rsidRPr="003500E0">
        <w:rPr>
          <w:szCs w:val="22"/>
        </w:rPr>
        <w:t xml:space="preserve">da </w:t>
      </w:r>
      <w:r w:rsidR="00CD05B7" w:rsidRPr="003500E0">
        <w:rPr>
          <w:szCs w:val="22"/>
        </w:rPr>
        <w:t>Remuneração, dos encargos moratórios aplicáveis, bem como das demais obrigações pecuniárias previstas nesta Escritura de Emissão.</w:t>
      </w:r>
    </w:p>
    <w:p w:rsidR="00CD5C67" w:rsidRPr="003500E0" w:rsidRDefault="00230908" w:rsidP="003500E0">
      <w:pPr>
        <w:pStyle w:val="Level3"/>
        <w:spacing w:after="340" w:line="293" w:lineRule="auto"/>
        <w:rPr>
          <w:szCs w:val="22"/>
        </w:rPr>
      </w:pPr>
      <w:r w:rsidRPr="003500E0">
        <w:rPr>
          <w:szCs w:val="22"/>
        </w:rPr>
        <w:t xml:space="preserve">As </w:t>
      </w:r>
      <w:r w:rsidR="00CD05B7" w:rsidRPr="003500E0">
        <w:rPr>
          <w:szCs w:val="22"/>
        </w:rPr>
        <w:t>Fiadora</w:t>
      </w:r>
      <w:r w:rsidRPr="003500E0">
        <w:rPr>
          <w:szCs w:val="22"/>
        </w:rPr>
        <w:t>s</w:t>
      </w:r>
      <w:r w:rsidR="00CD05B7" w:rsidRPr="003500E0">
        <w:rPr>
          <w:szCs w:val="22"/>
        </w:rPr>
        <w:t xml:space="preserve"> sub-rogar-se-</w:t>
      </w:r>
      <w:r w:rsidRPr="003500E0">
        <w:rPr>
          <w:szCs w:val="22"/>
        </w:rPr>
        <w:t>ão</w:t>
      </w:r>
      <w:r w:rsidR="00CD05B7" w:rsidRPr="003500E0">
        <w:rPr>
          <w:szCs w:val="22"/>
        </w:rPr>
        <w:t xml:space="preserve"> nos direitos dos Debenturistas caso venha</w:t>
      </w:r>
      <w:r w:rsidRPr="003500E0">
        <w:rPr>
          <w:szCs w:val="22"/>
        </w:rPr>
        <w:t>m</w:t>
      </w:r>
      <w:r w:rsidR="00CD05B7" w:rsidRPr="003500E0">
        <w:rPr>
          <w:szCs w:val="22"/>
        </w:rPr>
        <w:t xml:space="preserve"> a honrar, total ou parcialmente, com a</w:t>
      </w:r>
      <w:r w:rsidR="00E25EA5" w:rsidRPr="003500E0">
        <w:rPr>
          <w:szCs w:val="22"/>
        </w:rPr>
        <w:t>s</w:t>
      </w:r>
      <w:r w:rsidR="00CD05B7" w:rsidRPr="003500E0">
        <w:rPr>
          <w:szCs w:val="22"/>
        </w:rPr>
        <w:t xml:space="preserve"> Fiança</w:t>
      </w:r>
      <w:r w:rsidR="00E25EA5" w:rsidRPr="003500E0">
        <w:rPr>
          <w:szCs w:val="22"/>
        </w:rPr>
        <w:t>s</w:t>
      </w:r>
      <w:r w:rsidR="00CD05B7" w:rsidRPr="003500E0">
        <w:rPr>
          <w:szCs w:val="22"/>
        </w:rPr>
        <w:t xml:space="preserve"> Corporativa</w:t>
      </w:r>
      <w:r w:rsidR="00E25EA5" w:rsidRPr="003500E0">
        <w:rPr>
          <w:szCs w:val="22"/>
        </w:rPr>
        <w:t>s</w:t>
      </w:r>
      <w:r w:rsidR="00CD05B7" w:rsidRPr="003500E0">
        <w:rPr>
          <w:szCs w:val="22"/>
        </w:rPr>
        <w:t>. Na hipóte</w:t>
      </w:r>
      <w:r w:rsidR="0011724C" w:rsidRPr="003500E0">
        <w:rPr>
          <w:szCs w:val="22"/>
        </w:rPr>
        <w:t>se de sub-rogação prevista nesta Cláusula</w:t>
      </w:r>
      <w:r w:rsidR="00CD05B7" w:rsidRPr="003500E0">
        <w:rPr>
          <w:szCs w:val="22"/>
        </w:rPr>
        <w:t>, o exercício do direito de crédito sub-rogado ficará subordinado ao cumprimento integral das Obrigações Garantidas com a satisfação integral do crédito dos Debenturistas.</w:t>
      </w:r>
    </w:p>
    <w:p w:rsidR="00231BAC" w:rsidRPr="003500E0" w:rsidRDefault="00CD05B7" w:rsidP="003500E0">
      <w:pPr>
        <w:pStyle w:val="Level3"/>
        <w:spacing w:after="340" w:line="293" w:lineRule="auto"/>
        <w:rPr>
          <w:szCs w:val="22"/>
        </w:rPr>
      </w:pPr>
      <w:r w:rsidRPr="003500E0">
        <w:rPr>
          <w:color w:val="000000"/>
          <w:szCs w:val="22"/>
        </w:rPr>
        <w:t>Nenhuma objeção ou oposição da Emissora poderá ser admitida ou invocada pela</w:t>
      </w:r>
      <w:r w:rsidR="00230908" w:rsidRPr="003500E0">
        <w:rPr>
          <w:color w:val="000000"/>
          <w:szCs w:val="22"/>
        </w:rPr>
        <w:t>s</w:t>
      </w:r>
      <w:r w:rsidRPr="003500E0">
        <w:rPr>
          <w:color w:val="000000"/>
          <w:szCs w:val="22"/>
        </w:rPr>
        <w:t xml:space="preserve"> Fiadora</w:t>
      </w:r>
      <w:r w:rsidR="00230908" w:rsidRPr="003500E0">
        <w:rPr>
          <w:color w:val="000000"/>
          <w:szCs w:val="22"/>
        </w:rPr>
        <w:t>s</w:t>
      </w:r>
      <w:r w:rsidRPr="003500E0">
        <w:rPr>
          <w:color w:val="000000"/>
          <w:szCs w:val="22"/>
        </w:rPr>
        <w:t xml:space="preserve"> com o fito de escusar-se do cumprimento de suas obrigações perante os Debenturistas.</w:t>
      </w:r>
    </w:p>
    <w:p w:rsidR="00CD5C67" w:rsidRPr="003500E0" w:rsidRDefault="00230908" w:rsidP="003500E0">
      <w:pPr>
        <w:pStyle w:val="Level3"/>
        <w:spacing w:after="340" w:line="293" w:lineRule="auto"/>
        <w:rPr>
          <w:szCs w:val="22"/>
        </w:rPr>
      </w:pPr>
      <w:r w:rsidRPr="003500E0">
        <w:rPr>
          <w:color w:val="000000"/>
          <w:szCs w:val="22"/>
        </w:rPr>
        <w:t>Cada uma das</w:t>
      </w:r>
      <w:r w:rsidR="00CD05B7" w:rsidRPr="003500E0">
        <w:rPr>
          <w:color w:val="000000"/>
          <w:szCs w:val="22"/>
        </w:rPr>
        <w:t xml:space="preserve"> Fiadora</w:t>
      </w:r>
      <w:r w:rsidRPr="003500E0">
        <w:rPr>
          <w:color w:val="000000"/>
          <w:szCs w:val="22"/>
        </w:rPr>
        <w:t>s</w:t>
      </w:r>
      <w:r w:rsidR="00CD05B7" w:rsidRPr="003500E0">
        <w:rPr>
          <w:color w:val="000000"/>
          <w:szCs w:val="22"/>
        </w:rPr>
        <w:t xml:space="preserve"> concorda e obriga-se a somente exigir e/ou demandar a Emissora por qualquer valor por ela desembolsado nos termos da</w:t>
      </w:r>
      <w:r w:rsidR="00E25EA5" w:rsidRPr="003500E0">
        <w:rPr>
          <w:color w:val="000000"/>
          <w:szCs w:val="22"/>
        </w:rPr>
        <w:t>s</w:t>
      </w:r>
      <w:r w:rsidR="00CD05B7" w:rsidRPr="003500E0">
        <w:rPr>
          <w:color w:val="000000"/>
          <w:szCs w:val="22"/>
        </w:rPr>
        <w:t xml:space="preserve"> Fiança</w:t>
      </w:r>
      <w:r w:rsidR="00E25EA5" w:rsidRPr="003500E0">
        <w:rPr>
          <w:color w:val="000000"/>
          <w:szCs w:val="22"/>
        </w:rPr>
        <w:t>s</w:t>
      </w:r>
      <w:r w:rsidR="00CD05B7" w:rsidRPr="003500E0">
        <w:rPr>
          <w:color w:val="000000"/>
          <w:szCs w:val="22"/>
        </w:rPr>
        <w:t xml:space="preserve"> Corporativa</w:t>
      </w:r>
      <w:r w:rsidR="00E25EA5" w:rsidRPr="003500E0">
        <w:rPr>
          <w:color w:val="000000"/>
          <w:szCs w:val="22"/>
        </w:rPr>
        <w:t>s</w:t>
      </w:r>
      <w:r w:rsidR="00CD05B7" w:rsidRPr="003500E0">
        <w:rPr>
          <w:color w:val="000000"/>
          <w:szCs w:val="22"/>
        </w:rPr>
        <w:t xml:space="preserve"> depois de terem </w:t>
      </w:r>
      <w:proofErr w:type="gramStart"/>
      <w:r w:rsidR="00CD05B7" w:rsidRPr="003500E0">
        <w:rPr>
          <w:color w:val="000000"/>
          <w:szCs w:val="22"/>
        </w:rPr>
        <w:t>os Debenturistas recebido</w:t>
      </w:r>
      <w:proofErr w:type="gramEnd"/>
      <w:r w:rsidR="00CD05B7" w:rsidRPr="003500E0">
        <w:rPr>
          <w:color w:val="000000"/>
          <w:szCs w:val="22"/>
        </w:rPr>
        <w:t xml:space="preserve"> todos os valores a eles devidos nos termos desta Escritura de Emissão.</w:t>
      </w:r>
    </w:p>
    <w:p w:rsidR="00CD5C67" w:rsidRPr="003500E0" w:rsidRDefault="002124A1" w:rsidP="003500E0">
      <w:pPr>
        <w:pStyle w:val="Level3"/>
        <w:spacing w:after="340" w:line="293" w:lineRule="auto"/>
        <w:rPr>
          <w:szCs w:val="22"/>
        </w:rPr>
      </w:pPr>
      <w:del w:id="206" w:author="Maria Carolina" w:date="2014-04-24T10:49:00Z">
        <w:r w:rsidRPr="00F1158E">
          <w:rPr>
            <w:color w:val="000000"/>
            <w:szCs w:val="22"/>
          </w:rPr>
          <w:delText>A</w:delText>
        </w:r>
        <w:r w:rsidR="00E25EA5" w:rsidRPr="00F1158E">
          <w:rPr>
            <w:color w:val="000000"/>
            <w:szCs w:val="22"/>
          </w:rPr>
          <w:delText>s</w:delText>
        </w:r>
      </w:del>
      <w:ins w:id="207" w:author="Maria Carolina" w:date="2014-04-24T10:49:00Z">
        <w:r w:rsidR="00735DF0" w:rsidRPr="003500E0">
          <w:rPr>
            <w:color w:val="000000"/>
            <w:szCs w:val="22"/>
          </w:rPr>
          <w:t xml:space="preserve">Uma vez vencidas as Debêntures e não pagas pela Emissora, ou caso as Debêntures sejam </w:t>
        </w:r>
        <w:r w:rsidR="00735DF0" w:rsidRPr="003500E0">
          <w:rPr>
            <w:noProof/>
            <w:szCs w:val="22"/>
          </w:rPr>
          <w:t>declaradas antecipadamente vencidas e imediatamente exigíveis nos termos da Cláusula </w:t>
        </w:r>
        <w:r w:rsidR="00735DF0" w:rsidRPr="003500E0">
          <w:rPr>
            <w:noProof/>
            <w:szCs w:val="22"/>
          </w:rPr>
          <w:fldChar w:fldCharType="begin"/>
        </w:r>
        <w:r w:rsidR="00735DF0" w:rsidRPr="003500E0">
          <w:rPr>
            <w:noProof/>
            <w:szCs w:val="22"/>
          </w:rPr>
          <w:instrText xml:space="preserve"> REF _Ref382077658 \n \p \h </w:instrText>
        </w:r>
        <w:r w:rsidR="003500E0" w:rsidRPr="003500E0">
          <w:rPr>
            <w:noProof/>
            <w:szCs w:val="22"/>
          </w:rPr>
          <w:instrText xml:space="preserve"> \* MERGEFORMAT </w:instrText>
        </w:r>
      </w:ins>
      <w:r w:rsidR="00735DF0" w:rsidRPr="003500E0">
        <w:rPr>
          <w:noProof/>
          <w:szCs w:val="22"/>
        </w:rPr>
      </w:r>
      <w:ins w:id="208" w:author="Maria Carolina" w:date="2014-04-24T10:49:00Z">
        <w:r w:rsidR="00735DF0" w:rsidRPr="003500E0">
          <w:rPr>
            <w:noProof/>
            <w:szCs w:val="22"/>
          </w:rPr>
          <w:fldChar w:fldCharType="separate"/>
        </w:r>
        <w:r w:rsidR="003500E0">
          <w:rPr>
            <w:noProof/>
            <w:szCs w:val="22"/>
          </w:rPr>
          <w:t>6.16 abaixo</w:t>
        </w:r>
        <w:r w:rsidR="00735DF0" w:rsidRPr="003500E0">
          <w:rPr>
            <w:noProof/>
            <w:szCs w:val="22"/>
          </w:rPr>
          <w:fldChar w:fldCharType="end"/>
        </w:r>
        <w:r w:rsidR="00735DF0" w:rsidRPr="003500E0">
          <w:rPr>
            <w:color w:val="000000"/>
            <w:szCs w:val="22"/>
          </w:rPr>
          <w:t>, a</w:t>
        </w:r>
        <w:r w:rsidR="00E25EA5" w:rsidRPr="003500E0">
          <w:rPr>
            <w:color w:val="000000"/>
            <w:szCs w:val="22"/>
          </w:rPr>
          <w:t>s</w:t>
        </w:r>
      </w:ins>
      <w:r w:rsidR="00CD05B7" w:rsidRPr="003500E0">
        <w:rPr>
          <w:color w:val="000000"/>
          <w:szCs w:val="22"/>
        </w:rPr>
        <w:t xml:space="preserve"> Fiança</w:t>
      </w:r>
      <w:r w:rsidR="00E25EA5" w:rsidRPr="003500E0">
        <w:rPr>
          <w:color w:val="000000"/>
          <w:szCs w:val="22"/>
        </w:rPr>
        <w:t>s</w:t>
      </w:r>
      <w:r w:rsidR="00CD05B7" w:rsidRPr="003500E0">
        <w:rPr>
          <w:color w:val="000000"/>
          <w:szCs w:val="22"/>
        </w:rPr>
        <w:t xml:space="preserve"> Corporativa</w:t>
      </w:r>
      <w:r w:rsidR="00E25EA5" w:rsidRPr="003500E0">
        <w:rPr>
          <w:color w:val="000000"/>
          <w:szCs w:val="22"/>
        </w:rPr>
        <w:t>s poderão</w:t>
      </w:r>
      <w:r w:rsidR="00CD05B7" w:rsidRPr="003500E0">
        <w:rPr>
          <w:color w:val="000000"/>
          <w:szCs w:val="22"/>
        </w:rPr>
        <w:t xml:space="preserve"> ser </w:t>
      </w:r>
      <w:r w:rsidR="007C2222" w:rsidRPr="003500E0">
        <w:rPr>
          <w:color w:val="000000"/>
          <w:szCs w:val="22"/>
        </w:rPr>
        <w:t>executada</w:t>
      </w:r>
      <w:r w:rsidR="00E25EA5" w:rsidRPr="003500E0">
        <w:rPr>
          <w:color w:val="000000"/>
          <w:szCs w:val="22"/>
        </w:rPr>
        <w:t>s</w:t>
      </w:r>
      <w:r w:rsidR="00CD05B7" w:rsidRPr="003500E0">
        <w:rPr>
          <w:color w:val="000000"/>
          <w:szCs w:val="22"/>
        </w:rPr>
        <w:t xml:space="preserve"> e exigida</w:t>
      </w:r>
      <w:r w:rsidR="00E25EA5" w:rsidRPr="003500E0">
        <w:rPr>
          <w:color w:val="000000"/>
          <w:szCs w:val="22"/>
        </w:rPr>
        <w:t>s</w:t>
      </w:r>
      <w:r w:rsidR="00CD05B7" w:rsidRPr="003500E0">
        <w:rPr>
          <w:color w:val="000000"/>
          <w:szCs w:val="22"/>
        </w:rPr>
        <w:t xml:space="preserve"> pelo Agente Fiduciário quantas vezes forem necessárias até a integral e efetiva liquidação de todas as Obrigações Garantidas.</w:t>
      </w:r>
    </w:p>
    <w:p w:rsidR="00F71C01" w:rsidRPr="003500E0" w:rsidRDefault="00CD05B7" w:rsidP="003500E0">
      <w:pPr>
        <w:pStyle w:val="Level3"/>
        <w:spacing w:after="340" w:line="293" w:lineRule="auto"/>
        <w:rPr>
          <w:szCs w:val="22"/>
        </w:rPr>
      </w:pPr>
      <w:r w:rsidRPr="003500E0">
        <w:rPr>
          <w:color w:val="000000"/>
          <w:szCs w:val="22"/>
        </w:rPr>
        <w:t xml:space="preserve">A </w:t>
      </w:r>
      <w:r w:rsidR="002124A1" w:rsidRPr="003500E0">
        <w:rPr>
          <w:color w:val="000000"/>
          <w:szCs w:val="22"/>
        </w:rPr>
        <w:t>prestação da</w:t>
      </w:r>
      <w:r w:rsidR="00E25EA5" w:rsidRPr="003500E0">
        <w:rPr>
          <w:color w:val="000000"/>
          <w:szCs w:val="22"/>
        </w:rPr>
        <w:t>s</w:t>
      </w:r>
      <w:r w:rsidR="002124A1" w:rsidRPr="003500E0">
        <w:rPr>
          <w:color w:val="000000"/>
          <w:szCs w:val="22"/>
        </w:rPr>
        <w:t xml:space="preserve"> </w:t>
      </w:r>
      <w:r w:rsidRPr="003500E0">
        <w:rPr>
          <w:color w:val="000000"/>
          <w:szCs w:val="22"/>
        </w:rPr>
        <w:t>Fia</w:t>
      </w:r>
      <w:r w:rsidR="002124A1" w:rsidRPr="003500E0">
        <w:rPr>
          <w:color w:val="000000"/>
          <w:szCs w:val="22"/>
        </w:rPr>
        <w:t>nça</w:t>
      </w:r>
      <w:r w:rsidR="00E25EA5" w:rsidRPr="003500E0">
        <w:rPr>
          <w:color w:val="000000"/>
          <w:szCs w:val="22"/>
        </w:rPr>
        <w:t>s</w:t>
      </w:r>
      <w:r w:rsidR="002124A1" w:rsidRPr="003500E0">
        <w:rPr>
          <w:color w:val="000000"/>
          <w:szCs w:val="22"/>
        </w:rPr>
        <w:t xml:space="preserve"> Corporativa</w:t>
      </w:r>
      <w:r w:rsidR="00E25EA5" w:rsidRPr="003500E0">
        <w:rPr>
          <w:color w:val="000000"/>
          <w:szCs w:val="22"/>
        </w:rPr>
        <w:t>s</w:t>
      </w:r>
      <w:r w:rsidR="002124A1" w:rsidRPr="003500E0">
        <w:rPr>
          <w:color w:val="000000"/>
          <w:szCs w:val="22"/>
        </w:rPr>
        <w:t xml:space="preserve"> foi aprovada </w:t>
      </w:r>
      <w:r w:rsidR="00B23277" w:rsidRPr="003500E0">
        <w:rPr>
          <w:color w:val="000000"/>
          <w:szCs w:val="22"/>
        </w:rPr>
        <w:t>pelas Atas das Fiadoras</w:t>
      </w:r>
      <w:r w:rsidR="00E66ED8" w:rsidRPr="003500E0">
        <w:rPr>
          <w:color w:val="000000"/>
          <w:szCs w:val="22"/>
        </w:rPr>
        <w:t xml:space="preserve"> e </w:t>
      </w:r>
      <w:r w:rsidR="00E66ED8" w:rsidRPr="003500E0">
        <w:rPr>
          <w:szCs w:val="22"/>
        </w:rPr>
        <w:t>entrarão em vigor na Data de Emissão, permanecendo válidas em todos os seus termos até o pagamento integral das Obrigações Garantidas</w:t>
      </w:r>
      <w:r w:rsidR="00F71C01" w:rsidRPr="003500E0">
        <w:rPr>
          <w:szCs w:val="22"/>
        </w:rPr>
        <w:t>.</w:t>
      </w:r>
    </w:p>
    <w:p w:rsidR="00CD5C67" w:rsidRPr="003500E0" w:rsidRDefault="00CD05B7" w:rsidP="003500E0">
      <w:pPr>
        <w:pStyle w:val="Level3"/>
        <w:spacing w:after="340" w:line="293" w:lineRule="auto"/>
        <w:rPr>
          <w:szCs w:val="22"/>
        </w:rPr>
      </w:pPr>
      <w:r w:rsidRPr="003500E0">
        <w:rPr>
          <w:color w:val="000000"/>
          <w:szCs w:val="22"/>
        </w:rPr>
        <w:t>Em virtude da</w:t>
      </w:r>
      <w:r w:rsidR="00E25EA5" w:rsidRPr="003500E0">
        <w:rPr>
          <w:color w:val="000000"/>
          <w:szCs w:val="22"/>
        </w:rPr>
        <w:t>s</w:t>
      </w:r>
      <w:r w:rsidRPr="003500E0">
        <w:rPr>
          <w:color w:val="000000"/>
          <w:szCs w:val="22"/>
        </w:rPr>
        <w:t xml:space="preserve"> Fiança</w:t>
      </w:r>
      <w:r w:rsidR="00E25EA5" w:rsidRPr="003500E0">
        <w:rPr>
          <w:color w:val="000000"/>
          <w:szCs w:val="22"/>
        </w:rPr>
        <w:t>s</w:t>
      </w:r>
      <w:r w:rsidRPr="003500E0">
        <w:rPr>
          <w:color w:val="000000"/>
          <w:szCs w:val="22"/>
        </w:rPr>
        <w:t xml:space="preserve"> Corporativa</w:t>
      </w:r>
      <w:r w:rsidR="00E25EA5" w:rsidRPr="003500E0">
        <w:rPr>
          <w:color w:val="000000"/>
          <w:szCs w:val="22"/>
        </w:rPr>
        <w:t>s</w:t>
      </w:r>
      <w:r w:rsidRPr="003500E0">
        <w:rPr>
          <w:color w:val="000000"/>
          <w:szCs w:val="22"/>
        </w:rPr>
        <w:t xml:space="preserve"> prestada</w:t>
      </w:r>
      <w:r w:rsidR="00E25EA5" w:rsidRPr="003500E0">
        <w:rPr>
          <w:color w:val="000000"/>
          <w:szCs w:val="22"/>
        </w:rPr>
        <w:t>s</w:t>
      </w:r>
      <w:r w:rsidRPr="003500E0">
        <w:rPr>
          <w:color w:val="000000"/>
          <w:szCs w:val="22"/>
        </w:rPr>
        <w:t xml:space="preserve"> pela</w:t>
      </w:r>
      <w:r w:rsidR="00F71C01" w:rsidRPr="003500E0">
        <w:rPr>
          <w:color w:val="000000"/>
          <w:szCs w:val="22"/>
        </w:rPr>
        <w:t>s</w:t>
      </w:r>
      <w:r w:rsidRPr="003500E0">
        <w:rPr>
          <w:color w:val="000000"/>
          <w:szCs w:val="22"/>
        </w:rPr>
        <w:t xml:space="preserve"> Fiadora</w:t>
      </w:r>
      <w:r w:rsidR="00F71C01" w:rsidRPr="003500E0">
        <w:rPr>
          <w:color w:val="000000"/>
          <w:szCs w:val="22"/>
        </w:rPr>
        <w:t>s</w:t>
      </w:r>
      <w:r w:rsidRPr="003500E0">
        <w:rPr>
          <w:color w:val="000000"/>
          <w:szCs w:val="22"/>
        </w:rPr>
        <w:t xml:space="preserve"> em benefício dos Debenturistas, a presente Escritura de Emissão deverá ser apresentada para registro no competente Cartório de Registro de Títulos e Documentos da sede da Emissora, do Agente Fiduciário e </w:t>
      </w:r>
      <w:r w:rsidR="00F71C01" w:rsidRPr="003500E0">
        <w:rPr>
          <w:color w:val="000000"/>
          <w:szCs w:val="22"/>
        </w:rPr>
        <w:t xml:space="preserve">de cada uma </w:t>
      </w:r>
      <w:r w:rsidRPr="003500E0">
        <w:rPr>
          <w:color w:val="000000"/>
          <w:szCs w:val="22"/>
        </w:rPr>
        <w:t>da</w:t>
      </w:r>
      <w:r w:rsidR="00F71C01" w:rsidRPr="003500E0">
        <w:rPr>
          <w:color w:val="000000"/>
          <w:szCs w:val="22"/>
        </w:rPr>
        <w:t>s</w:t>
      </w:r>
      <w:r w:rsidRPr="003500E0">
        <w:rPr>
          <w:color w:val="000000"/>
          <w:szCs w:val="22"/>
        </w:rPr>
        <w:t xml:space="preserve"> Fiadora</w:t>
      </w:r>
      <w:r w:rsidR="00F71C01" w:rsidRPr="003500E0">
        <w:rPr>
          <w:color w:val="000000"/>
          <w:szCs w:val="22"/>
        </w:rPr>
        <w:t>s</w:t>
      </w:r>
      <w:r w:rsidRPr="003500E0">
        <w:rPr>
          <w:color w:val="000000"/>
          <w:szCs w:val="22"/>
        </w:rPr>
        <w:t xml:space="preserve">, em até </w:t>
      </w:r>
      <w:proofErr w:type="gramStart"/>
      <w:r w:rsidR="008160C1" w:rsidRPr="003500E0">
        <w:rPr>
          <w:color w:val="000000"/>
          <w:szCs w:val="22"/>
        </w:rPr>
        <w:t>2</w:t>
      </w:r>
      <w:proofErr w:type="gramEnd"/>
      <w:r w:rsidR="00670795" w:rsidRPr="003500E0">
        <w:rPr>
          <w:color w:val="000000"/>
          <w:szCs w:val="22"/>
        </w:rPr>
        <w:t> </w:t>
      </w:r>
      <w:r w:rsidRPr="003500E0">
        <w:rPr>
          <w:color w:val="000000"/>
          <w:szCs w:val="22"/>
        </w:rPr>
        <w:t>(</w:t>
      </w:r>
      <w:r w:rsidR="008160C1" w:rsidRPr="003500E0">
        <w:rPr>
          <w:color w:val="000000"/>
          <w:szCs w:val="22"/>
        </w:rPr>
        <w:t>dois</w:t>
      </w:r>
      <w:r w:rsidRPr="003500E0">
        <w:rPr>
          <w:color w:val="000000"/>
          <w:szCs w:val="22"/>
        </w:rPr>
        <w:t xml:space="preserve">) dias corridos contados da data de assinatura desta Escritura de Emissão. Após o registro da Escritura de Emissão, a Emissora deverá disponibilizar ao Agente Fiduciário o comprovante de registro no prazo de até </w:t>
      </w:r>
      <w:proofErr w:type="gramStart"/>
      <w:r w:rsidR="00E66ED8" w:rsidRPr="003500E0">
        <w:rPr>
          <w:color w:val="000000"/>
          <w:szCs w:val="22"/>
        </w:rPr>
        <w:t>3</w:t>
      </w:r>
      <w:proofErr w:type="gramEnd"/>
      <w:r w:rsidR="00670795" w:rsidRPr="003500E0">
        <w:rPr>
          <w:color w:val="000000"/>
          <w:szCs w:val="22"/>
        </w:rPr>
        <w:t> </w:t>
      </w:r>
      <w:r w:rsidRPr="003500E0">
        <w:rPr>
          <w:color w:val="000000"/>
          <w:szCs w:val="22"/>
        </w:rPr>
        <w:t>(</w:t>
      </w:r>
      <w:r w:rsidR="00E66ED8" w:rsidRPr="003500E0">
        <w:rPr>
          <w:color w:val="000000"/>
          <w:szCs w:val="22"/>
        </w:rPr>
        <w:t>três</w:t>
      </w:r>
      <w:r w:rsidRPr="003500E0">
        <w:rPr>
          <w:color w:val="000000"/>
          <w:szCs w:val="22"/>
        </w:rPr>
        <w:t>) Dias Úteis contado da data de seu recebimento, bem como 1</w:t>
      </w:r>
      <w:r w:rsidR="00670795" w:rsidRPr="003500E0">
        <w:rPr>
          <w:color w:val="000000"/>
          <w:szCs w:val="22"/>
        </w:rPr>
        <w:t> </w:t>
      </w:r>
      <w:r w:rsidRPr="003500E0">
        <w:rPr>
          <w:color w:val="000000"/>
          <w:szCs w:val="22"/>
        </w:rPr>
        <w:t>(uma) via original da Escritura de Emissão ao Agente Fiduciário, tempestivamente após seu respectivo registro.</w:t>
      </w:r>
    </w:p>
    <w:p w:rsidR="00C214BF" w:rsidRPr="003500E0" w:rsidRDefault="00C214BF" w:rsidP="003500E0">
      <w:pPr>
        <w:pStyle w:val="Level3"/>
        <w:spacing w:after="340" w:line="293" w:lineRule="auto"/>
        <w:rPr>
          <w:ins w:id="209" w:author="Maria Carolina" w:date="2014-04-24T10:49:00Z"/>
          <w:szCs w:val="22"/>
        </w:rPr>
      </w:pPr>
      <w:ins w:id="210" w:author="Maria Carolina" w:date="2014-04-24T10:49:00Z">
        <w:r w:rsidRPr="003500E0">
          <w:rPr>
            <w:color w:val="000000"/>
            <w:szCs w:val="22"/>
          </w:rPr>
          <w:t xml:space="preserve">Em complementação às Fianças Corporativas, a Fiança </w:t>
        </w:r>
        <w:proofErr w:type="spellStart"/>
        <w:r w:rsidRPr="003500E0">
          <w:rPr>
            <w:color w:val="000000"/>
            <w:szCs w:val="22"/>
          </w:rPr>
          <w:t>Servinoga</w:t>
        </w:r>
        <w:proofErr w:type="spellEnd"/>
        <w:r w:rsidRPr="003500E0">
          <w:rPr>
            <w:color w:val="000000"/>
            <w:szCs w:val="22"/>
          </w:rPr>
          <w:t>, conforme disposto na Cláusula </w:t>
        </w:r>
        <w:r w:rsidRPr="003500E0">
          <w:rPr>
            <w:color w:val="000000"/>
            <w:szCs w:val="22"/>
          </w:rPr>
          <w:fldChar w:fldCharType="begin"/>
        </w:r>
        <w:r w:rsidRPr="003500E0">
          <w:rPr>
            <w:color w:val="000000"/>
            <w:szCs w:val="22"/>
          </w:rPr>
          <w:instrText xml:space="preserve"> REF _Ref385953955 \w \p \h </w:instrText>
        </w:r>
        <w:r w:rsidR="003500E0" w:rsidRPr="003500E0">
          <w:rPr>
            <w:color w:val="000000"/>
            <w:szCs w:val="22"/>
          </w:rPr>
          <w:instrText xml:space="preserve"> \* MERGEFORMAT </w:instrText>
        </w:r>
      </w:ins>
      <w:r w:rsidRPr="003500E0">
        <w:rPr>
          <w:color w:val="000000"/>
          <w:szCs w:val="22"/>
        </w:rPr>
      </w:r>
      <w:ins w:id="211" w:author="Maria Carolina" w:date="2014-04-24T10:49:00Z">
        <w:r w:rsidRPr="003500E0">
          <w:rPr>
            <w:color w:val="000000"/>
            <w:szCs w:val="22"/>
          </w:rPr>
          <w:fldChar w:fldCharType="separate"/>
        </w:r>
        <w:r w:rsidR="003500E0">
          <w:rPr>
            <w:color w:val="000000"/>
            <w:szCs w:val="22"/>
          </w:rPr>
          <w:t>2.1(v) acima</w:t>
        </w:r>
        <w:r w:rsidRPr="003500E0">
          <w:rPr>
            <w:color w:val="000000"/>
            <w:szCs w:val="22"/>
          </w:rPr>
          <w:fldChar w:fldCharType="end"/>
        </w:r>
        <w:r w:rsidRPr="003500E0">
          <w:rPr>
            <w:color w:val="000000"/>
            <w:szCs w:val="22"/>
          </w:rPr>
          <w:t xml:space="preserve">, será constituída por meio de </w:t>
        </w:r>
        <w:proofErr w:type="gramStart"/>
        <w:r w:rsidRPr="003500E0">
          <w:rPr>
            <w:color w:val="000000"/>
            <w:szCs w:val="22"/>
          </w:rPr>
          <w:t>um outro</w:t>
        </w:r>
        <w:proofErr w:type="gramEnd"/>
        <w:r w:rsidRPr="003500E0">
          <w:rPr>
            <w:color w:val="000000"/>
            <w:szCs w:val="22"/>
          </w:rPr>
          <w:t xml:space="preserve"> documento </w:t>
        </w:r>
        <w:r w:rsidRPr="003500E0">
          <w:rPr>
            <w:szCs w:val="22"/>
          </w:rPr>
          <w:t>regido pelas leis da Espanha.</w:t>
        </w:r>
      </w:ins>
    </w:p>
    <w:p w:rsidR="00231BAC" w:rsidRPr="003500E0" w:rsidRDefault="00CD05B7" w:rsidP="003500E0">
      <w:pPr>
        <w:pStyle w:val="Level2"/>
        <w:spacing w:after="340" w:line="293" w:lineRule="auto"/>
        <w:rPr>
          <w:szCs w:val="22"/>
        </w:rPr>
      </w:pPr>
      <w:bookmarkStart w:id="212" w:name="_Ref382077658"/>
      <w:bookmarkEnd w:id="201"/>
      <w:r w:rsidRPr="003500E0">
        <w:rPr>
          <w:szCs w:val="22"/>
          <w:u w:val="single"/>
        </w:rPr>
        <w:t>Vencimento Antecipado</w:t>
      </w:r>
      <w:r w:rsidR="00CD5C67" w:rsidRPr="003500E0">
        <w:rPr>
          <w:szCs w:val="22"/>
        </w:rPr>
        <w:t>.</w:t>
      </w:r>
      <w:r w:rsidRPr="003500E0">
        <w:rPr>
          <w:noProof/>
          <w:szCs w:val="22"/>
        </w:rPr>
        <w:t xml:space="preserve"> O Agente Fiduciário deverá declarar antecipadamente vencidas e imediatamente exigíveis, independentemente de aviso, notificação ou interpelação judicial ou extrajudicial, todas as obrigações objeto desta Escritura de Emissão e exigirá o imediato pagamento, pela Emissora, do saldo devedor do </w:t>
      </w:r>
      <w:r w:rsidR="00394774" w:rsidRPr="003500E0">
        <w:rPr>
          <w:noProof/>
          <w:szCs w:val="22"/>
        </w:rPr>
        <w:t>Valor Nominal Unitário</w:t>
      </w:r>
      <w:r w:rsidRPr="003500E0">
        <w:rPr>
          <w:noProof/>
          <w:szCs w:val="22"/>
        </w:rPr>
        <w:t xml:space="preserve">, acrescido da respectiva Remuneração, calculada </w:t>
      </w:r>
      <w:r w:rsidRPr="003500E0">
        <w:rPr>
          <w:i/>
          <w:noProof/>
          <w:szCs w:val="22"/>
        </w:rPr>
        <w:t xml:space="preserve">pro rata temporis </w:t>
      </w:r>
      <w:r w:rsidRPr="003500E0">
        <w:rPr>
          <w:noProof/>
          <w:szCs w:val="22"/>
        </w:rPr>
        <w:t>desde a Data de Emissão até a data do efetivo pagamento, sem prejuízo, quando for o caso, da c</w:t>
      </w:r>
      <w:r w:rsidR="00670795" w:rsidRPr="003500E0">
        <w:rPr>
          <w:noProof/>
          <w:szCs w:val="22"/>
        </w:rPr>
        <w:t>obrança dos Encargos Moratórios </w:t>
      </w:r>
      <w:r w:rsidRPr="003500E0">
        <w:rPr>
          <w:noProof/>
          <w:szCs w:val="22"/>
        </w:rPr>
        <w:t xml:space="preserve">(conforme </w:t>
      </w:r>
      <w:r w:rsidR="00670795" w:rsidRPr="003500E0">
        <w:rPr>
          <w:noProof/>
          <w:szCs w:val="22"/>
        </w:rPr>
        <w:t>definido na Cláusula </w:t>
      </w:r>
      <w:r w:rsidR="00670795" w:rsidRPr="003500E0">
        <w:rPr>
          <w:noProof/>
          <w:szCs w:val="22"/>
        </w:rPr>
        <w:fldChar w:fldCharType="begin"/>
      </w:r>
      <w:r w:rsidR="00670795" w:rsidRPr="003500E0">
        <w:rPr>
          <w:noProof/>
          <w:szCs w:val="22"/>
        </w:rPr>
        <w:instrText xml:space="preserve"> REF _Ref382075186 \n \p \h </w:instrText>
      </w:r>
      <w:r w:rsidR="0089427B" w:rsidRPr="003500E0">
        <w:rPr>
          <w:noProof/>
          <w:szCs w:val="22"/>
        </w:rPr>
        <w:instrText xml:space="preserve"> \* MERGEFORMAT </w:instrText>
      </w:r>
      <w:r w:rsidR="00670795" w:rsidRPr="003500E0">
        <w:rPr>
          <w:noProof/>
          <w:szCs w:val="22"/>
        </w:rPr>
      </w:r>
      <w:r w:rsidR="00670795" w:rsidRPr="003500E0">
        <w:rPr>
          <w:noProof/>
          <w:szCs w:val="22"/>
        </w:rPr>
        <w:fldChar w:fldCharType="separate"/>
      </w:r>
      <w:r w:rsidR="003500E0">
        <w:rPr>
          <w:noProof/>
          <w:szCs w:val="22"/>
        </w:rPr>
        <w:t>6.17 abaixo</w:t>
      </w:r>
      <w:r w:rsidR="00670795" w:rsidRPr="003500E0">
        <w:rPr>
          <w:noProof/>
          <w:szCs w:val="22"/>
        </w:rPr>
        <w:fldChar w:fldCharType="end"/>
      </w:r>
      <w:r w:rsidRPr="003500E0">
        <w:rPr>
          <w:noProof/>
          <w:szCs w:val="22"/>
        </w:rPr>
        <w:t>) e de quaisquer outros valores eventualmente devidos pela Emissora, na data que tomar ciência da ocorrência de qualquer um dos seguintes eventos</w:t>
      </w:r>
      <w:r w:rsidR="00670795" w:rsidRPr="003500E0">
        <w:rPr>
          <w:noProof/>
          <w:szCs w:val="22"/>
        </w:rPr>
        <w:t> </w:t>
      </w:r>
      <w:r w:rsidRPr="003500E0">
        <w:rPr>
          <w:noProof/>
          <w:szCs w:val="22"/>
        </w:rPr>
        <w:t>(“</w:t>
      </w:r>
      <w:r w:rsidRPr="003500E0">
        <w:rPr>
          <w:b/>
          <w:noProof/>
          <w:szCs w:val="22"/>
        </w:rPr>
        <w:t>Hipóteses de Vencimento Antecipado Automático</w:t>
      </w:r>
      <w:r w:rsidR="00CD5C67" w:rsidRPr="003500E0">
        <w:rPr>
          <w:noProof/>
          <w:szCs w:val="22"/>
        </w:rPr>
        <w:t>”):</w:t>
      </w:r>
      <w:bookmarkEnd w:id="212"/>
    </w:p>
    <w:p w:rsidR="00CD5C67" w:rsidRPr="003500E0" w:rsidRDefault="00CD05B7" w:rsidP="003500E0">
      <w:pPr>
        <w:pStyle w:val="Level4"/>
        <w:spacing w:after="340" w:line="293" w:lineRule="auto"/>
      </w:pPr>
      <w:r w:rsidRPr="003500E0">
        <w:rPr>
          <w:noProof/>
        </w:rPr>
        <w:t>descumprimento, pela Emissora</w:t>
      </w:r>
      <w:r w:rsidR="007E38BA" w:rsidRPr="003500E0">
        <w:rPr>
          <w:noProof/>
        </w:rPr>
        <w:t xml:space="preserve"> ou pelas</w:t>
      </w:r>
      <w:r w:rsidR="008160C1" w:rsidRPr="003500E0">
        <w:rPr>
          <w:noProof/>
        </w:rPr>
        <w:t xml:space="preserve"> Fiadoras</w:t>
      </w:r>
      <w:r w:rsidRPr="003500E0">
        <w:rPr>
          <w:noProof/>
        </w:rPr>
        <w:t>, de qualquer obrigação pecuniária relativa às Debêntures prevista nesta Escritura de Emissão;</w:t>
      </w:r>
    </w:p>
    <w:p w:rsidR="00CD5C67" w:rsidRPr="003500E0" w:rsidRDefault="00CD05B7" w:rsidP="003500E0">
      <w:pPr>
        <w:pStyle w:val="Level4"/>
        <w:spacing w:after="340" w:line="293" w:lineRule="auto"/>
      </w:pPr>
      <w:r w:rsidRPr="003500E0">
        <w:rPr>
          <w:noProof/>
        </w:rPr>
        <w:t xml:space="preserve">pedido de falência formulado por terceiros em face da Emissora </w:t>
      </w:r>
      <w:r w:rsidR="00471554" w:rsidRPr="003500E0">
        <w:rPr>
          <w:noProof/>
        </w:rPr>
        <w:t xml:space="preserve">e/ou de qualquer das Fiadoras </w:t>
      </w:r>
      <w:r w:rsidRPr="003500E0">
        <w:rPr>
          <w:noProof/>
        </w:rPr>
        <w:t>e não devidamente elidido no prazo legal;</w:t>
      </w:r>
    </w:p>
    <w:p w:rsidR="00CD5C67" w:rsidRPr="003500E0" w:rsidRDefault="00CD05B7" w:rsidP="003500E0">
      <w:pPr>
        <w:pStyle w:val="Level4"/>
        <w:spacing w:after="340" w:line="293" w:lineRule="auto"/>
        <w:rPr>
          <w:rStyle w:val="DeltaViewDeletion"/>
          <w:strike w:val="0"/>
          <w:color w:val="auto"/>
        </w:rPr>
      </w:pPr>
      <w:r w:rsidRPr="003500E0">
        <w:rPr>
          <w:noProof/>
        </w:rPr>
        <w:t>pedido de autofalência formulado pela Emissora</w:t>
      </w:r>
      <w:r w:rsidR="00471554" w:rsidRPr="003500E0">
        <w:rPr>
          <w:noProof/>
        </w:rPr>
        <w:t xml:space="preserve"> e/ou por qualquer das Fiadoras</w:t>
      </w:r>
      <w:r w:rsidRPr="003500E0">
        <w:rPr>
          <w:noProof/>
        </w:rPr>
        <w:t>;</w:t>
      </w:r>
    </w:p>
    <w:p w:rsidR="00CD5C67" w:rsidRPr="003500E0" w:rsidRDefault="00CD05B7" w:rsidP="003500E0">
      <w:pPr>
        <w:pStyle w:val="Level4"/>
        <w:spacing w:after="340" w:line="293" w:lineRule="auto"/>
      </w:pPr>
      <w:r w:rsidRPr="003500E0">
        <w:rPr>
          <w:noProof/>
        </w:rPr>
        <w:t xml:space="preserve">se a Emissora </w:t>
      </w:r>
      <w:r w:rsidR="00471554" w:rsidRPr="003500E0">
        <w:rPr>
          <w:noProof/>
        </w:rPr>
        <w:t xml:space="preserve">e/ou qualquer das Fiadoras </w:t>
      </w:r>
      <w:r w:rsidRPr="003500E0">
        <w:rPr>
          <w:noProof/>
        </w:rPr>
        <w:t>propuser plano de recuperação extrajudicial a qualquer credor ou classe de credores, independentemente de ter sido requerida ou obtida homologação judicial d</w:t>
      </w:r>
      <w:r w:rsidR="00AF657B" w:rsidRPr="003500E0">
        <w:rPr>
          <w:noProof/>
        </w:rPr>
        <w:t>e</w:t>
      </w:r>
      <w:r w:rsidRPr="003500E0">
        <w:rPr>
          <w:noProof/>
        </w:rPr>
        <w:t xml:space="preserve"> referido plano; ou se a Emissora</w:t>
      </w:r>
      <w:r w:rsidR="00471554" w:rsidRPr="003500E0">
        <w:rPr>
          <w:noProof/>
        </w:rPr>
        <w:t xml:space="preserve"> e/ou qualquer das Fiadoras</w:t>
      </w:r>
      <w:r w:rsidRPr="003500E0">
        <w:rPr>
          <w:noProof/>
        </w:rPr>
        <w:t xml:space="preserve"> ingressar em juízo com requerimento de recuperação judicial, independentemente de deferimento do processamento da recuperação ou de sua concessão pelo juiz competente; ou se a Emissora</w:t>
      </w:r>
      <w:r w:rsidR="00471554" w:rsidRPr="003500E0">
        <w:rPr>
          <w:noProof/>
        </w:rPr>
        <w:t xml:space="preserve"> e/ou qualquer das Fiadoras</w:t>
      </w:r>
      <w:r w:rsidRPr="003500E0">
        <w:rPr>
          <w:noProof/>
        </w:rPr>
        <w:t>, por qualquer motivo, encerrar suas atividades;</w:t>
      </w:r>
    </w:p>
    <w:p w:rsidR="00CD5C67" w:rsidRPr="003500E0" w:rsidRDefault="00CD05B7" w:rsidP="003500E0">
      <w:pPr>
        <w:pStyle w:val="Level4"/>
        <w:spacing w:after="340" w:line="293" w:lineRule="auto"/>
        <w:rPr>
          <w:rStyle w:val="DeltaViewDeletion"/>
          <w:strike w:val="0"/>
          <w:color w:val="auto"/>
        </w:rPr>
      </w:pPr>
      <w:r w:rsidRPr="003500E0">
        <w:rPr>
          <w:noProof/>
        </w:rPr>
        <w:t>intervenção, liquidação, dissolução</w:t>
      </w:r>
      <w:r w:rsidR="00E66ED8" w:rsidRPr="003500E0">
        <w:rPr>
          <w:noProof/>
        </w:rPr>
        <w:t>, decretação de falência</w:t>
      </w:r>
      <w:r w:rsidR="00670795" w:rsidRPr="003500E0">
        <w:rPr>
          <w:noProof/>
        </w:rPr>
        <w:t xml:space="preserve"> ou</w:t>
      </w:r>
      <w:r w:rsidRPr="003500E0">
        <w:rPr>
          <w:noProof/>
        </w:rPr>
        <w:t xml:space="preserve"> extinção da Emissora</w:t>
      </w:r>
      <w:r w:rsidR="00471554" w:rsidRPr="003500E0">
        <w:rPr>
          <w:noProof/>
        </w:rPr>
        <w:t xml:space="preserve"> e/ou de qualquer das Fiadoras</w:t>
      </w:r>
      <w:r w:rsidRPr="003500E0">
        <w:rPr>
          <w:noProof/>
        </w:rPr>
        <w:t>;</w:t>
      </w:r>
    </w:p>
    <w:p w:rsidR="00CD5C67" w:rsidRPr="003500E0" w:rsidRDefault="00CD05B7" w:rsidP="003500E0">
      <w:pPr>
        <w:pStyle w:val="Level4"/>
        <w:spacing w:after="340" w:line="293" w:lineRule="auto"/>
      </w:pPr>
      <w:proofErr w:type="gramStart"/>
      <w:r w:rsidRPr="003500E0">
        <w:t>descumprimento</w:t>
      </w:r>
      <w:proofErr w:type="gramEnd"/>
      <w:r w:rsidRPr="003500E0">
        <w:t xml:space="preserve"> da destinação dos recursos captados por meio da </w:t>
      </w:r>
      <w:r w:rsidR="00C83AC4" w:rsidRPr="003500E0">
        <w:t xml:space="preserve">Emissão e da </w:t>
      </w:r>
      <w:r w:rsidRPr="003500E0">
        <w:t>Oferta</w:t>
      </w:r>
      <w:r w:rsidR="00C83AC4" w:rsidRPr="003500E0">
        <w:t>, conforme estabelecido na Cláusula </w:t>
      </w:r>
      <w:r w:rsidR="00C83AC4" w:rsidRPr="003500E0">
        <w:fldChar w:fldCharType="begin"/>
      </w:r>
      <w:r w:rsidR="00C83AC4" w:rsidRPr="003500E0">
        <w:instrText xml:space="preserve"> REF _Ref382075400 \n \p \h </w:instrText>
      </w:r>
      <w:r w:rsidR="0089427B" w:rsidRPr="003500E0">
        <w:instrText xml:space="preserve"> \* MERGEFORMAT </w:instrText>
      </w:r>
      <w:r w:rsidR="00C83AC4" w:rsidRPr="003500E0">
        <w:fldChar w:fldCharType="separate"/>
      </w:r>
      <w:r w:rsidR="003500E0">
        <w:t>4 acima</w:t>
      </w:r>
      <w:r w:rsidR="00C83AC4" w:rsidRPr="003500E0">
        <w:fldChar w:fldCharType="end"/>
      </w:r>
      <w:r w:rsidRPr="003500E0">
        <w:t>;</w:t>
      </w:r>
    </w:p>
    <w:p w:rsidR="00CD5C67" w:rsidRPr="003500E0" w:rsidRDefault="00CD05B7" w:rsidP="003500E0">
      <w:pPr>
        <w:pStyle w:val="Level4"/>
        <w:spacing w:after="340" w:line="293" w:lineRule="auto"/>
      </w:pPr>
      <w:r w:rsidRPr="003500E0">
        <w:rPr>
          <w:noProof/>
        </w:rPr>
        <w:t>transferência ou qualquer forma de cessão ou promessa de cessão a terceiros, pela Emissora</w:t>
      </w:r>
      <w:r w:rsidR="00EC7A33" w:rsidRPr="003500E0">
        <w:rPr>
          <w:noProof/>
        </w:rPr>
        <w:t xml:space="preserve"> e/ou pelas Fiadoras</w:t>
      </w:r>
      <w:r w:rsidRPr="003500E0">
        <w:rPr>
          <w:noProof/>
        </w:rPr>
        <w:t>, das obrigações a serem assumidas nesta Escritura de Emissão, sem a prévia</w:t>
      </w:r>
      <w:r w:rsidR="00CD5C67" w:rsidRPr="003500E0">
        <w:rPr>
          <w:noProof/>
        </w:rPr>
        <w:t xml:space="preserve"> autorização dos Debenturistas;</w:t>
      </w:r>
    </w:p>
    <w:p w:rsidR="00231BAC" w:rsidRPr="003500E0" w:rsidRDefault="00CD05B7" w:rsidP="003500E0">
      <w:pPr>
        <w:pStyle w:val="Level4"/>
        <w:spacing w:after="340" w:line="293" w:lineRule="auto"/>
      </w:pPr>
      <w:r w:rsidRPr="003500E0">
        <w:rPr>
          <w:noProof/>
        </w:rPr>
        <w:t>que</w:t>
      </w:r>
      <w:r w:rsidR="002124A1" w:rsidRPr="003500E0">
        <w:rPr>
          <w:noProof/>
        </w:rPr>
        <w:t>stionamento pela Emissora</w:t>
      </w:r>
      <w:r w:rsidR="0099782C" w:rsidRPr="003500E0">
        <w:rPr>
          <w:noProof/>
        </w:rPr>
        <w:t>,</w:t>
      </w:r>
      <w:r w:rsidR="00B273D7" w:rsidRPr="003500E0">
        <w:rPr>
          <w:noProof/>
        </w:rPr>
        <w:t xml:space="preserve"> e/ou</w:t>
      </w:r>
      <w:r w:rsidR="002124A1" w:rsidRPr="003500E0">
        <w:rPr>
          <w:noProof/>
        </w:rPr>
        <w:t xml:space="preserve"> </w:t>
      </w:r>
      <w:r w:rsidR="00F71C01" w:rsidRPr="003500E0">
        <w:rPr>
          <w:noProof/>
        </w:rPr>
        <w:t xml:space="preserve">por qualquer uma das </w:t>
      </w:r>
      <w:r w:rsidR="002124A1" w:rsidRPr="003500E0">
        <w:rPr>
          <w:noProof/>
        </w:rPr>
        <w:t>Fiadora</w:t>
      </w:r>
      <w:r w:rsidR="00F71C01" w:rsidRPr="003500E0">
        <w:rPr>
          <w:noProof/>
        </w:rPr>
        <w:t>s</w:t>
      </w:r>
      <w:r w:rsidR="0099782C" w:rsidRPr="003500E0">
        <w:rPr>
          <w:noProof/>
        </w:rPr>
        <w:t>,</w:t>
      </w:r>
      <w:r w:rsidR="007E38BA" w:rsidRPr="003500E0">
        <w:rPr>
          <w:noProof/>
        </w:rPr>
        <w:t xml:space="preserve"> </w:t>
      </w:r>
      <w:r w:rsidRPr="003500E0">
        <w:rPr>
          <w:noProof/>
        </w:rPr>
        <w:t>da validade</w:t>
      </w:r>
      <w:r w:rsidR="00EC7A33" w:rsidRPr="003500E0">
        <w:rPr>
          <w:noProof/>
        </w:rPr>
        <w:t xml:space="preserve">, </w:t>
      </w:r>
      <w:r w:rsidR="0099782C" w:rsidRPr="003500E0">
        <w:rPr>
          <w:noProof/>
        </w:rPr>
        <w:t xml:space="preserve">eficácia </w:t>
      </w:r>
      <w:r w:rsidRPr="003500E0">
        <w:rPr>
          <w:noProof/>
        </w:rPr>
        <w:t xml:space="preserve">ou </w:t>
      </w:r>
      <w:r w:rsidR="00CD5C67" w:rsidRPr="003500E0">
        <w:rPr>
          <w:noProof/>
        </w:rPr>
        <w:t>exequibilidade da</w:t>
      </w:r>
      <w:r w:rsidR="00E25EA5" w:rsidRPr="003500E0">
        <w:rPr>
          <w:noProof/>
        </w:rPr>
        <w:t>s</w:t>
      </w:r>
      <w:r w:rsidR="00255882" w:rsidRPr="003500E0">
        <w:rPr>
          <w:noProof/>
        </w:rPr>
        <w:t xml:space="preserve"> Fiança</w:t>
      </w:r>
      <w:r w:rsidR="00E25EA5" w:rsidRPr="003500E0">
        <w:rPr>
          <w:noProof/>
        </w:rPr>
        <w:t>s</w:t>
      </w:r>
      <w:r w:rsidR="00255882" w:rsidRPr="003500E0">
        <w:rPr>
          <w:noProof/>
        </w:rPr>
        <w:t xml:space="preserve"> Corporativa</w:t>
      </w:r>
      <w:r w:rsidR="00E25EA5" w:rsidRPr="003500E0">
        <w:rPr>
          <w:noProof/>
        </w:rPr>
        <w:t>s</w:t>
      </w:r>
      <w:ins w:id="213" w:author="Maria Carolina" w:date="2014-04-24T10:49:00Z">
        <w:r w:rsidR="00C214BF" w:rsidRPr="003500E0">
          <w:rPr>
            <w:noProof/>
          </w:rPr>
          <w:t xml:space="preserve"> e/ou da Fiança Servinoga</w:t>
        </w:r>
      </w:ins>
      <w:r w:rsidR="00CD5C67" w:rsidRPr="003500E0">
        <w:rPr>
          <w:noProof/>
        </w:rPr>
        <w:t>;</w:t>
      </w:r>
    </w:p>
    <w:p w:rsidR="00CD5C67" w:rsidRPr="003500E0" w:rsidRDefault="00CD05B7" w:rsidP="003500E0">
      <w:pPr>
        <w:pStyle w:val="Level4"/>
        <w:spacing w:after="340" w:line="293" w:lineRule="auto"/>
      </w:pPr>
      <w:r w:rsidRPr="003500E0">
        <w:rPr>
          <w:noProof/>
        </w:rPr>
        <w:t>vencimento antecipado ou inadimplemento de quaisquer obrigações pecuniárias de natureza financeira a que esteja sujeita a Emissora</w:t>
      </w:r>
      <w:r w:rsidR="00EC7A33" w:rsidRPr="003500E0">
        <w:rPr>
          <w:noProof/>
        </w:rPr>
        <w:t xml:space="preserve"> e/ou </w:t>
      </w:r>
      <w:r w:rsidR="0099782C" w:rsidRPr="003500E0">
        <w:rPr>
          <w:noProof/>
        </w:rPr>
        <w:t>cada uma d</w:t>
      </w:r>
      <w:r w:rsidR="00EC7A33" w:rsidRPr="003500E0">
        <w:rPr>
          <w:noProof/>
        </w:rPr>
        <w:t xml:space="preserve">as </w:t>
      </w:r>
      <w:del w:id="214" w:author="Maria Carolina" w:date="2014-04-24T10:49:00Z">
        <w:r w:rsidR="0099782C" w:rsidRPr="00F1158E">
          <w:rPr>
            <w:noProof/>
          </w:rPr>
          <w:delText>SPE</w:delText>
        </w:r>
      </w:del>
      <w:ins w:id="215" w:author="Maria Carolina" w:date="2014-04-24T10:49:00Z">
        <w:r w:rsidR="0099782C" w:rsidRPr="003500E0">
          <w:rPr>
            <w:noProof/>
          </w:rPr>
          <w:t>SPE</w:t>
        </w:r>
        <w:r w:rsidR="00B153E2" w:rsidRPr="003500E0">
          <w:rPr>
            <w:noProof/>
          </w:rPr>
          <w:t>s</w:t>
        </w:r>
      </w:ins>
      <w:r w:rsidR="0099782C" w:rsidRPr="003500E0">
        <w:rPr>
          <w:noProof/>
        </w:rPr>
        <w:t> </w:t>
      </w:r>
      <w:r w:rsidR="00EC7A33" w:rsidRPr="003500E0">
        <w:rPr>
          <w:noProof/>
        </w:rPr>
        <w:t>Fiadoras</w:t>
      </w:r>
      <w:r w:rsidRPr="003500E0">
        <w:rPr>
          <w:noProof/>
        </w:rPr>
        <w:t xml:space="preserve">, assim entendidas as dívidas contraídas pela Emissora </w:t>
      </w:r>
      <w:r w:rsidR="0099782C" w:rsidRPr="003500E0">
        <w:rPr>
          <w:noProof/>
        </w:rPr>
        <w:t xml:space="preserve">e/ou pelas </w:t>
      </w:r>
      <w:del w:id="216" w:author="Maria Carolina" w:date="2014-04-24T10:49:00Z">
        <w:r w:rsidR="0099782C" w:rsidRPr="00F1158E">
          <w:rPr>
            <w:noProof/>
          </w:rPr>
          <w:delText>SPE</w:delText>
        </w:r>
      </w:del>
      <w:ins w:id="217" w:author="Maria Carolina" w:date="2014-04-24T10:49:00Z">
        <w:r w:rsidR="0099782C" w:rsidRPr="003500E0">
          <w:rPr>
            <w:noProof/>
          </w:rPr>
          <w:t>SPE</w:t>
        </w:r>
        <w:r w:rsidR="00B153E2" w:rsidRPr="003500E0">
          <w:rPr>
            <w:noProof/>
          </w:rPr>
          <w:t>s</w:t>
        </w:r>
      </w:ins>
      <w:r w:rsidR="0099782C" w:rsidRPr="003500E0">
        <w:rPr>
          <w:noProof/>
        </w:rPr>
        <w:t xml:space="preserve"> Fiadoras </w:t>
      </w:r>
      <w:r w:rsidRPr="003500E0">
        <w:rPr>
          <w:noProof/>
        </w:rPr>
        <w:t>por meio de operações no mercado financeiro ou de capitais, local ou internacional, e que não sejam decorrentes da presente Escritura de Emissão, em montante igual ou superior a R$</w:t>
      </w:r>
      <w:r w:rsidR="003F23EC" w:rsidRPr="003500E0">
        <w:rPr>
          <w:noProof/>
        </w:rPr>
        <w:t>500.000,</w:t>
      </w:r>
      <w:r w:rsidR="0083579D" w:rsidRPr="003500E0">
        <w:rPr>
          <w:noProof/>
        </w:rPr>
        <w:t>00</w:t>
      </w:r>
      <w:r w:rsidR="003F23EC" w:rsidRPr="003500E0">
        <w:rPr>
          <w:noProof/>
        </w:rPr>
        <w:t> </w:t>
      </w:r>
      <w:r w:rsidRPr="003500E0">
        <w:rPr>
          <w:noProof/>
        </w:rPr>
        <w:t>(</w:t>
      </w:r>
      <w:r w:rsidR="003F23EC" w:rsidRPr="003500E0">
        <w:rPr>
          <w:noProof/>
        </w:rPr>
        <w:t xml:space="preserve">quinhentos mil </w:t>
      </w:r>
      <w:r w:rsidRPr="003500E0">
        <w:rPr>
          <w:noProof/>
        </w:rPr>
        <w:t>reais)</w:t>
      </w:r>
      <w:r w:rsidR="00C83AC4" w:rsidRPr="003500E0">
        <w:rPr>
          <w:noProof/>
        </w:rPr>
        <w:t> </w:t>
      </w:r>
      <w:r w:rsidRPr="003500E0">
        <w:rPr>
          <w:noProof/>
        </w:rPr>
        <w:t xml:space="preserve">(ou seu equivalente em outras moedas), não sanado no prazo de cura de </w:t>
      </w:r>
      <w:r w:rsidR="006E1F58" w:rsidRPr="003500E0">
        <w:rPr>
          <w:noProof/>
        </w:rPr>
        <w:t>5</w:t>
      </w:r>
      <w:r w:rsidR="00C83AC4" w:rsidRPr="003500E0">
        <w:rPr>
          <w:noProof/>
        </w:rPr>
        <w:t> </w:t>
      </w:r>
      <w:r w:rsidR="005F7585" w:rsidRPr="003500E0">
        <w:rPr>
          <w:noProof/>
        </w:rPr>
        <w:t>(</w:t>
      </w:r>
      <w:r w:rsidR="006E1F58" w:rsidRPr="003500E0">
        <w:rPr>
          <w:noProof/>
        </w:rPr>
        <w:t>cinco</w:t>
      </w:r>
      <w:r w:rsidR="005F7585" w:rsidRPr="003500E0">
        <w:rPr>
          <w:noProof/>
        </w:rPr>
        <w:t>) Dias Úteis contado</w:t>
      </w:r>
      <w:r w:rsidRPr="003500E0">
        <w:rPr>
          <w:noProof/>
        </w:rPr>
        <w:t xml:space="preserve"> do inadimplemento;</w:t>
      </w:r>
    </w:p>
    <w:p w:rsidR="003F23EC" w:rsidRPr="003500E0" w:rsidRDefault="003F23EC" w:rsidP="003500E0">
      <w:pPr>
        <w:pStyle w:val="Level4"/>
        <w:spacing w:after="340" w:line="293" w:lineRule="auto"/>
      </w:pPr>
      <w:r w:rsidRPr="003500E0">
        <w:rPr>
          <w:noProof/>
        </w:rPr>
        <w:t>vencimento antecipado ou inadimplemento de quaisquer obrigações pecuniárias de natureza financeira a que esteja</w:t>
      </w:r>
      <w:r w:rsidR="004A1421" w:rsidRPr="003500E0">
        <w:rPr>
          <w:noProof/>
        </w:rPr>
        <w:t>m</w:t>
      </w:r>
      <w:r w:rsidRPr="003500E0">
        <w:rPr>
          <w:noProof/>
        </w:rPr>
        <w:t xml:space="preserve"> sujeita</w:t>
      </w:r>
      <w:r w:rsidR="004A1421" w:rsidRPr="003500E0">
        <w:rPr>
          <w:noProof/>
        </w:rPr>
        <w:t>s</w:t>
      </w:r>
      <w:r w:rsidRPr="003500E0">
        <w:rPr>
          <w:noProof/>
        </w:rPr>
        <w:t xml:space="preserve"> a</w:t>
      </w:r>
      <w:r w:rsidR="004A1421" w:rsidRPr="003500E0">
        <w:rPr>
          <w:noProof/>
        </w:rPr>
        <w:t xml:space="preserve">s </w:t>
      </w:r>
      <w:r w:rsidR="0099782C" w:rsidRPr="003500E0">
        <w:rPr>
          <w:noProof/>
        </w:rPr>
        <w:t>Acionistas </w:t>
      </w:r>
      <w:r w:rsidR="004A1421" w:rsidRPr="003500E0">
        <w:rPr>
          <w:noProof/>
        </w:rPr>
        <w:t>Fiadoras</w:t>
      </w:r>
      <w:r w:rsidRPr="003500E0">
        <w:rPr>
          <w:noProof/>
        </w:rPr>
        <w:t>, assim entendidas as dívidas contraídas pela</w:t>
      </w:r>
      <w:r w:rsidR="004A1421" w:rsidRPr="003500E0">
        <w:rPr>
          <w:noProof/>
        </w:rPr>
        <w:t>s</w:t>
      </w:r>
      <w:r w:rsidRPr="003500E0">
        <w:rPr>
          <w:noProof/>
        </w:rPr>
        <w:t xml:space="preserve"> </w:t>
      </w:r>
      <w:r w:rsidR="0099782C" w:rsidRPr="003500E0">
        <w:rPr>
          <w:noProof/>
        </w:rPr>
        <w:t>Acionistas </w:t>
      </w:r>
      <w:r w:rsidR="004A1421" w:rsidRPr="003500E0">
        <w:rPr>
          <w:noProof/>
        </w:rPr>
        <w:t xml:space="preserve">Fiadoras </w:t>
      </w:r>
      <w:r w:rsidRPr="003500E0">
        <w:rPr>
          <w:noProof/>
        </w:rPr>
        <w:t xml:space="preserve">por meio de operações no mercado financeiro ou de capitais, local ou internacional em montante igual ou superior a R$5.000.000,00 (cinco milhões de reais) (ou seu equivalente em outras moedas), não sanado no prazo de cura de </w:t>
      </w:r>
      <w:r w:rsidR="006E1F58" w:rsidRPr="003500E0">
        <w:rPr>
          <w:noProof/>
        </w:rPr>
        <w:t>5</w:t>
      </w:r>
      <w:r w:rsidRPr="003500E0">
        <w:rPr>
          <w:noProof/>
        </w:rPr>
        <w:t> (</w:t>
      </w:r>
      <w:r w:rsidR="006E1F58" w:rsidRPr="003500E0">
        <w:rPr>
          <w:noProof/>
        </w:rPr>
        <w:t>cinco</w:t>
      </w:r>
      <w:r w:rsidRPr="003500E0">
        <w:rPr>
          <w:noProof/>
        </w:rPr>
        <w:t>) Dias Úteis contado do inadimplemento;</w:t>
      </w:r>
    </w:p>
    <w:p w:rsidR="00CD5C67" w:rsidRPr="003500E0" w:rsidRDefault="00CD05B7" w:rsidP="003500E0">
      <w:pPr>
        <w:pStyle w:val="Level4"/>
        <w:spacing w:after="340" w:line="293" w:lineRule="auto"/>
      </w:pPr>
      <w:r w:rsidRPr="003500E0">
        <w:rPr>
          <w:noProof/>
        </w:rPr>
        <w:t>redução do capital social da Emissora</w:t>
      </w:r>
      <w:r w:rsidR="00EC7A33" w:rsidRPr="003500E0">
        <w:rPr>
          <w:noProof/>
        </w:rPr>
        <w:t xml:space="preserve"> e/ou das Fiadoras</w:t>
      </w:r>
      <w:r w:rsidRPr="003500E0">
        <w:rPr>
          <w:noProof/>
        </w:rPr>
        <w:t>, exceto se previamente aprovado pelos Debenturistas;</w:t>
      </w:r>
    </w:p>
    <w:p w:rsidR="00CD5C67" w:rsidRPr="003500E0" w:rsidRDefault="00CD05B7" w:rsidP="003500E0">
      <w:pPr>
        <w:pStyle w:val="Level4"/>
        <w:spacing w:after="340" w:line="293" w:lineRule="auto"/>
      </w:pPr>
      <w:r w:rsidRPr="003500E0">
        <w:rPr>
          <w:noProof/>
        </w:rPr>
        <w:t xml:space="preserve">cisão, fusão ou incorporação da Emissora sem a prévia autorização dos </w:t>
      </w:r>
      <w:r w:rsidR="00C83AC4" w:rsidRPr="003500E0">
        <w:rPr>
          <w:noProof/>
        </w:rPr>
        <w:t>D</w:t>
      </w:r>
      <w:r w:rsidRPr="003500E0">
        <w:rPr>
          <w:noProof/>
        </w:rPr>
        <w:t>ebenturistas;</w:t>
      </w:r>
    </w:p>
    <w:p w:rsidR="00CD5C67" w:rsidRPr="003500E0" w:rsidRDefault="00CD05B7" w:rsidP="003500E0">
      <w:pPr>
        <w:pStyle w:val="Level4"/>
        <w:spacing w:after="340" w:line="293" w:lineRule="auto"/>
      </w:pPr>
      <w:r w:rsidRPr="003500E0">
        <w:rPr>
          <w:noProof/>
        </w:rPr>
        <w:t>transformação da Emissora em sociedade limitada;</w:t>
      </w:r>
    </w:p>
    <w:p w:rsidR="00CD5C67" w:rsidRPr="003500E0" w:rsidRDefault="00CD05B7" w:rsidP="003500E0">
      <w:pPr>
        <w:pStyle w:val="Level4"/>
        <w:spacing w:after="340" w:line="293" w:lineRule="auto"/>
      </w:pPr>
      <w:proofErr w:type="gramStart"/>
      <w:r w:rsidRPr="003500E0">
        <w:t>alteração</w:t>
      </w:r>
      <w:proofErr w:type="gramEnd"/>
      <w:r w:rsidRPr="003500E0">
        <w:t xml:space="preserve"> do objeto social da Emissora</w:t>
      </w:r>
      <w:r w:rsidR="00C83AC4" w:rsidRPr="003500E0">
        <w:rPr>
          <w:noProof/>
        </w:rPr>
        <w:t xml:space="preserve"> </w:t>
      </w:r>
      <w:r w:rsidR="00471554" w:rsidRPr="003500E0">
        <w:rPr>
          <w:noProof/>
        </w:rPr>
        <w:t xml:space="preserve">e/ou de qualquer das Fiadoras </w:t>
      </w:r>
      <w:r w:rsidR="00C83AC4" w:rsidRPr="003500E0">
        <w:rPr>
          <w:noProof/>
        </w:rPr>
        <w:t>sem a prévia autorização dos Debenturistas</w:t>
      </w:r>
      <w:r w:rsidR="00425FF8" w:rsidRPr="003500E0">
        <w:t>;</w:t>
      </w:r>
    </w:p>
    <w:p w:rsidR="003F2CEE" w:rsidRPr="003500E0" w:rsidRDefault="003F2CEE" w:rsidP="003500E0">
      <w:pPr>
        <w:pStyle w:val="Level4"/>
        <w:spacing w:after="340" w:line="293" w:lineRule="auto"/>
      </w:pPr>
      <w:bookmarkStart w:id="218" w:name="_Ref382071274"/>
      <w:proofErr w:type="gramStart"/>
      <w:r w:rsidRPr="003500E0">
        <w:t>a</w:t>
      </w:r>
      <w:proofErr w:type="gramEnd"/>
      <w:r w:rsidRPr="003500E0">
        <w:t xml:space="preserve"> não ocorrência do Resgate Antecipado Obrigatório em caso de desembolso no âmbito do Financiamento BNDES, nos termos da Cláusula </w:t>
      </w:r>
      <w:r w:rsidRPr="003500E0">
        <w:fldChar w:fldCharType="begin"/>
      </w:r>
      <w:r w:rsidRPr="003500E0">
        <w:instrText xml:space="preserve"> REF _Ref382076597 \n \p \h  \* MERGEFORMAT </w:instrText>
      </w:r>
      <w:r w:rsidRPr="003500E0">
        <w:fldChar w:fldCharType="separate"/>
      </w:r>
      <w:r w:rsidR="003500E0">
        <w:t>6.12 acima</w:t>
      </w:r>
      <w:r w:rsidRPr="003500E0">
        <w:fldChar w:fldCharType="end"/>
      </w:r>
      <w:r w:rsidR="004D0D81" w:rsidRPr="003500E0">
        <w:t>;</w:t>
      </w:r>
    </w:p>
    <w:p w:rsidR="00D51EFD" w:rsidRPr="003500E0" w:rsidRDefault="00D51EFD" w:rsidP="003500E0">
      <w:pPr>
        <w:pStyle w:val="Level4"/>
        <w:spacing w:after="340" w:line="293" w:lineRule="auto"/>
      </w:pPr>
      <w:r w:rsidRPr="003500E0">
        <w:rPr>
          <w:noProof/>
        </w:rPr>
        <w:t>caso a Emissora contrate novos endividamentos, com exceção (a) </w:t>
      </w:r>
      <w:r w:rsidR="00390103" w:rsidRPr="003500E0">
        <w:rPr>
          <w:noProof/>
        </w:rPr>
        <w:t>do Financiamento BNDES</w:t>
      </w:r>
      <w:r w:rsidRPr="003500E0">
        <w:rPr>
          <w:noProof/>
        </w:rPr>
        <w:t>; (</w:t>
      </w:r>
      <w:r w:rsidR="004A1421" w:rsidRPr="003500E0">
        <w:rPr>
          <w:noProof/>
        </w:rPr>
        <w:t>b</w:t>
      </w:r>
      <w:r w:rsidRPr="003500E0">
        <w:rPr>
          <w:noProof/>
        </w:rPr>
        <w:t>) </w:t>
      </w:r>
      <w:r w:rsidR="007E38BA" w:rsidRPr="003500E0">
        <w:rPr>
          <w:noProof/>
        </w:rPr>
        <w:t xml:space="preserve">de eventuais mútuos intercompany, </w:t>
      </w:r>
      <w:r w:rsidR="00CC3430" w:rsidRPr="003500E0">
        <w:rPr>
          <w:noProof/>
        </w:rPr>
        <w:t xml:space="preserve">desde </w:t>
      </w:r>
      <w:r w:rsidR="007E38BA" w:rsidRPr="003500E0">
        <w:rPr>
          <w:noProof/>
        </w:rPr>
        <w:t xml:space="preserve">que o direito de crédito </w:t>
      </w:r>
      <w:r w:rsidR="00CC3430" w:rsidRPr="003500E0">
        <w:rPr>
          <w:noProof/>
        </w:rPr>
        <w:t xml:space="preserve">contra </w:t>
      </w:r>
      <w:r w:rsidR="007E38BA" w:rsidRPr="003500E0">
        <w:rPr>
          <w:noProof/>
        </w:rPr>
        <w:t xml:space="preserve">a Emissora decorrente de referido mútuo </w:t>
      </w:r>
      <w:r w:rsidR="00CC3430" w:rsidRPr="003500E0">
        <w:rPr>
          <w:noProof/>
        </w:rPr>
        <w:t xml:space="preserve">seja </w:t>
      </w:r>
      <w:r w:rsidR="007E38BA" w:rsidRPr="003500E0">
        <w:rPr>
          <w:noProof/>
        </w:rPr>
        <w:t>sempre subordinado aos direitos dos demais credores da Emissora</w:t>
      </w:r>
      <w:r w:rsidR="006E1F58" w:rsidRPr="003500E0">
        <w:rPr>
          <w:noProof/>
        </w:rPr>
        <w:t xml:space="preserve">; e (c) de eventuais </w:t>
      </w:r>
      <w:r w:rsidR="00027262" w:rsidRPr="003500E0">
        <w:rPr>
          <w:noProof/>
        </w:rPr>
        <w:t>empréstimos-ponte</w:t>
      </w:r>
      <w:r w:rsidR="006E1F58" w:rsidRPr="003500E0">
        <w:rPr>
          <w:noProof/>
        </w:rPr>
        <w:t xml:space="preserve"> </w:t>
      </w:r>
      <w:r w:rsidR="006E1F58" w:rsidRPr="003500E0">
        <w:t xml:space="preserve">com prazo </w:t>
      </w:r>
      <w:r w:rsidR="00145626" w:rsidRPr="003500E0">
        <w:t>igual ou inferior a 24 (vinte e quatro) meses</w:t>
      </w:r>
      <w:r w:rsidR="0099782C" w:rsidRPr="003500E0">
        <w:t>,</w:t>
      </w:r>
      <w:r w:rsidR="00145626" w:rsidRPr="003500E0">
        <w:t xml:space="preserve"> </w:t>
      </w:r>
      <w:r w:rsidR="006E1F58" w:rsidRPr="003500E0">
        <w:t>em um montante máximo de até R$150.000.000,00 (cento e cinquenta milhões de reais)</w:t>
      </w:r>
      <w:r w:rsidR="0099782C" w:rsidRPr="003500E0">
        <w:t>,</w:t>
      </w:r>
      <w:r w:rsidR="006E1F58" w:rsidRPr="003500E0">
        <w:t xml:space="preserve"> que tenham data de vencimento igual ou posterior à Data de Vencimento e que </w:t>
      </w:r>
      <w:r w:rsidR="0099782C" w:rsidRPr="003500E0">
        <w:t>este</w:t>
      </w:r>
      <w:r w:rsidR="006E1F58" w:rsidRPr="003500E0">
        <w:t xml:space="preserve">jam </w:t>
      </w:r>
      <w:r w:rsidR="006E1F58" w:rsidRPr="003500E0">
        <w:rPr>
          <w:i/>
        </w:rPr>
        <w:t>pari-passu</w:t>
      </w:r>
      <w:r w:rsidR="006E1F58" w:rsidRPr="003500E0">
        <w:t xml:space="preserve"> com as Debêntures</w:t>
      </w:r>
      <w:r w:rsidR="00C4529B" w:rsidRPr="003500E0">
        <w:t> (“</w:t>
      </w:r>
      <w:r w:rsidR="00C4529B" w:rsidRPr="003500E0">
        <w:rPr>
          <w:b/>
        </w:rPr>
        <w:t>Mútuo</w:t>
      </w:r>
      <w:r w:rsidR="0099782C" w:rsidRPr="003500E0">
        <w:rPr>
          <w:b/>
        </w:rPr>
        <w:t>s</w:t>
      </w:r>
      <w:r w:rsidR="00C4529B" w:rsidRPr="003500E0">
        <w:rPr>
          <w:b/>
        </w:rPr>
        <w:t xml:space="preserve"> de Curto Prazo</w:t>
      </w:r>
      <w:r w:rsidR="00C4529B" w:rsidRPr="003500E0">
        <w:t>”)</w:t>
      </w:r>
      <w:r w:rsidRPr="003500E0">
        <w:rPr>
          <w:noProof/>
        </w:rPr>
        <w:t>;</w:t>
      </w:r>
    </w:p>
    <w:p w:rsidR="00980E47" w:rsidRPr="003500E0" w:rsidRDefault="00980E47" w:rsidP="003500E0">
      <w:pPr>
        <w:pStyle w:val="Level4"/>
        <w:spacing w:after="340" w:line="293" w:lineRule="auto"/>
      </w:pPr>
      <w:r w:rsidRPr="003500E0">
        <w:rPr>
          <w:noProof/>
        </w:rPr>
        <w:t xml:space="preserve">caso qualquer uma das SPEs Fiadoras contrate novos endividamentos, com exceção (a) do Financiamento BNDES; </w:t>
      </w:r>
      <w:r w:rsidR="0099782C" w:rsidRPr="003500E0">
        <w:rPr>
          <w:noProof/>
        </w:rPr>
        <w:t xml:space="preserve">e </w:t>
      </w:r>
      <w:r w:rsidRPr="003500E0">
        <w:rPr>
          <w:noProof/>
        </w:rPr>
        <w:t>(b) de eventuais mútuos intercompany, desde que os direitos de crédito contra as SPEs Fiadoras decorrentes de referidos mútuos sejam sempre subordinados aos direitos dos de</w:t>
      </w:r>
      <w:r w:rsidR="0099782C" w:rsidRPr="003500E0">
        <w:rPr>
          <w:noProof/>
        </w:rPr>
        <w:t>mais credores das SPEs Fiadoras;</w:t>
      </w:r>
    </w:p>
    <w:p w:rsidR="00D51EFD" w:rsidRPr="003500E0" w:rsidRDefault="00D51EFD" w:rsidP="003500E0">
      <w:pPr>
        <w:pStyle w:val="Level4"/>
        <w:spacing w:after="340" w:line="293" w:lineRule="auto"/>
      </w:pPr>
      <w:r w:rsidRPr="003500E0">
        <w:rPr>
          <w:noProof/>
        </w:rPr>
        <w:t>alteração, alienação ou transferência do controle acionário direto ou indireto da Emissora</w:t>
      </w:r>
      <w:r w:rsidR="00EC7A33" w:rsidRPr="003500E0">
        <w:rPr>
          <w:noProof/>
        </w:rPr>
        <w:t xml:space="preserve"> e/ou das Fiadoras</w:t>
      </w:r>
      <w:r w:rsidRPr="003500E0">
        <w:rPr>
          <w:noProof/>
        </w:rPr>
        <w:t xml:space="preserve">, exceto </w:t>
      </w:r>
      <w:ins w:id="219" w:author="Maria Carolina" w:date="2014-04-24T10:49:00Z">
        <w:r w:rsidR="00782C0E">
          <w:rPr>
            <w:noProof/>
          </w:rPr>
          <w:t>(</w:t>
        </w:r>
        <w:r w:rsidR="001C0B4F">
          <w:rPr>
            <w:noProof/>
          </w:rPr>
          <w:t>a</w:t>
        </w:r>
        <w:r w:rsidR="00782C0E">
          <w:rPr>
            <w:noProof/>
          </w:rPr>
          <w:t>) pela transferência do controle acionário direto das SPEs Fiadoras para a Emissora pela Atlantic</w:t>
        </w:r>
        <w:r w:rsidR="00782C0E">
          <w:rPr>
            <w:rStyle w:val="Refdenotaderodap"/>
            <w:noProof/>
          </w:rPr>
          <w:footnoteReference w:id="2"/>
        </w:r>
        <w:r w:rsidR="00782C0E">
          <w:rPr>
            <w:noProof/>
          </w:rPr>
          <w:t>; ou (</w:t>
        </w:r>
        <w:r w:rsidR="001C0B4F">
          <w:rPr>
            <w:noProof/>
          </w:rPr>
          <w:t>b</w:t>
        </w:r>
        <w:r w:rsidR="00782C0E">
          <w:rPr>
            <w:noProof/>
          </w:rPr>
          <w:t>) </w:t>
        </w:r>
      </w:ins>
      <w:r w:rsidRPr="003500E0">
        <w:rPr>
          <w:noProof/>
        </w:rPr>
        <w:t>se houver anuência prévia dos Debenturistas</w:t>
      </w:r>
      <w:r w:rsidR="002B5A88" w:rsidRPr="003500E0">
        <w:rPr>
          <w:noProof/>
        </w:rPr>
        <w:t xml:space="preserve"> representando 75% (setenta e cinco por cento) das Debêntures em Circulação</w:t>
      </w:r>
      <w:r w:rsidRPr="003500E0">
        <w:rPr>
          <w:noProof/>
        </w:rPr>
        <w:t>;</w:t>
      </w:r>
      <w:r w:rsidR="00425FF8" w:rsidRPr="003500E0">
        <w:rPr>
          <w:noProof/>
        </w:rPr>
        <w:t xml:space="preserve"> e</w:t>
      </w:r>
    </w:p>
    <w:p w:rsidR="00425FF8" w:rsidRPr="003500E0" w:rsidRDefault="0053769E" w:rsidP="003500E0">
      <w:pPr>
        <w:pStyle w:val="Level4"/>
        <w:spacing w:after="340" w:line="293" w:lineRule="auto"/>
      </w:pPr>
      <w:proofErr w:type="gramStart"/>
      <w:r w:rsidRPr="003500E0">
        <w:t>celebração</w:t>
      </w:r>
      <w:proofErr w:type="gramEnd"/>
      <w:r w:rsidRPr="003500E0">
        <w:t xml:space="preserve"> pela Emissora de contrato de mútuo, na qualidade de mutuante</w:t>
      </w:r>
      <w:r w:rsidR="00980E47" w:rsidRPr="003500E0">
        <w:t xml:space="preserve">, </w:t>
      </w:r>
      <w:r w:rsidR="00980E47" w:rsidRPr="003500E0">
        <w:rPr>
          <w:noProof/>
        </w:rPr>
        <w:t>exceto se referido mútuo for concedido para uma das SPEs Fiadoras</w:t>
      </w:r>
      <w:r w:rsidRPr="003500E0">
        <w:rPr>
          <w:noProof/>
        </w:rPr>
        <w:t>.</w:t>
      </w:r>
    </w:p>
    <w:p w:rsidR="00231BAC" w:rsidRPr="003500E0" w:rsidRDefault="00CD05B7" w:rsidP="003500E0">
      <w:pPr>
        <w:pStyle w:val="Level3"/>
        <w:numPr>
          <w:ilvl w:val="2"/>
          <w:numId w:val="53"/>
        </w:numPr>
        <w:spacing w:after="340" w:line="293" w:lineRule="auto"/>
        <w:rPr>
          <w:szCs w:val="22"/>
        </w:rPr>
      </w:pPr>
      <w:bookmarkStart w:id="222" w:name="_Ref384163010"/>
      <w:r w:rsidRPr="003500E0">
        <w:rPr>
          <w:noProof/>
          <w:szCs w:val="22"/>
        </w:rPr>
        <w:t xml:space="preserve">O Agente Fiduciário deverá convocar, dentro de </w:t>
      </w:r>
      <w:r w:rsidR="002B5A88" w:rsidRPr="003500E0">
        <w:rPr>
          <w:noProof/>
          <w:szCs w:val="22"/>
        </w:rPr>
        <w:t xml:space="preserve">até </w:t>
      </w:r>
      <w:r w:rsidR="00145626" w:rsidRPr="003500E0">
        <w:rPr>
          <w:noProof/>
          <w:szCs w:val="22"/>
        </w:rPr>
        <w:t>5</w:t>
      </w:r>
      <w:r w:rsidR="005674D2" w:rsidRPr="003500E0">
        <w:rPr>
          <w:noProof/>
          <w:szCs w:val="22"/>
        </w:rPr>
        <w:t> </w:t>
      </w:r>
      <w:r w:rsidRPr="003500E0">
        <w:rPr>
          <w:noProof/>
          <w:szCs w:val="22"/>
        </w:rPr>
        <w:t>(</w:t>
      </w:r>
      <w:r w:rsidR="00145626" w:rsidRPr="003500E0">
        <w:rPr>
          <w:noProof/>
          <w:szCs w:val="22"/>
        </w:rPr>
        <w:t>cinco</w:t>
      </w:r>
      <w:r w:rsidRPr="003500E0">
        <w:rPr>
          <w:noProof/>
          <w:szCs w:val="22"/>
        </w:rPr>
        <w:t>) Dias Úteis da data em que tomar conhecimento da ocorrência de qualquer dos eventos listados abaixo, a Assembleia Geral de Debenturistas, visando deliberar sobre a declaração do vencimento antecipado das Debêntures, observado o q</w:t>
      </w:r>
      <w:r w:rsidR="005674D2" w:rsidRPr="003500E0">
        <w:rPr>
          <w:noProof/>
          <w:szCs w:val="22"/>
        </w:rPr>
        <w:t>uorum específico estabelecido na Cláusula </w:t>
      </w:r>
      <w:r w:rsidR="005674D2" w:rsidRPr="003500E0">
        <w:rPr>
          <w:noProof/>
          <w:szCs w:val="22"/>
        </w:rPr>
        <w:fldChar w:fldCharType="begin"/>
      </w:r>
      <w:r w:rsidR="005674D2" w:rsidRPr="003500E0">
        <w:rPr>
          <w:noProof/>
          <w:szCs w:val="22"/>
        </w:rPr>
        <w:instrText xml:space="preserve"> REF _Ref382077091 \n \p \h </w:instrText>
      </w:r>
      <w:r w:rsidR="002E0495" w:rsidRPr="003500E0">
        <w:rPr>
          <w:noProof/>
          <w:szCs w:val="22"/>
        </w:rPr>
        <w:instrText xml:space="preserve"> \* MERGEFORMAT </w:instrText>
      </w:r>
      <w:r w:rsidR="005674D2" w:rsidRPr="003500E0">
        <w:rPr>
          <w:noProof/>
          <w:szCs w:val="22"/>
        </w:rPr>
      </w:r>
      <w:r w:rsidR="005674D2" w:rsidRPr="003500E0">
        <w:rPr>
          <w:noProof/>
          <w:szCs w:val="22"/>
        </w:rPr>
        <w:fldChar w:fldCharType="separate"/>
      </w:r>
      <w:r w:rsidR="003500E0">
        <w:rPr>
          <w:noProof/>
          <w:szCs w:val="22"/>
        </w:rPr>
        <w:t>6.16.4 abaixo</w:t>
      </w:r>
      <w:r w:rsidR="005674D2" w:rsidRPr="003500E0">
        <w:rPr>
          <w:noProof/>
          <w:szCs w:val="22"/>
        </w:rPr>
        <w:fldChar w:fldCharType="end"/>
      </w:r>
      <w:r w:rsidRPr="003500E0">
        <w:rPr>
          <w:noProof/>
          <w:szCs w:val="22"/>
        </w:rPr>
        <w:t>, na ocorrência de qualquer uma das seguintes hipóteses</w:t>
      </w:r>
      <w:r w:rsidR="005674D2" w:rsidRPr="003500E0">
        <w:rPr>
          <w:noProof/>
          <w:szCs w:val="22"/>
        </w:rPr>
        <w:t> </w:t>
      </w:r>
      <w:r w:rsidRPr="003500E0">
        <w:rPr>
          <w:noProof/>
          <w:szCs w:val="22"/>
        </w:rPr>
        <w:t>(“</w:t>
      </w:r>
      <w:r w:rsidRPr="003500E0">
        <w:rPr>
          <w:b/>
          <w:noProof/>
          <w:szCs w:val="22"/>
        </w:rPr>
        <w:t>Hipóteses de Vencimento Antecipado Não Automático</w:t>
      </w:r>
      <w:r w:rsidRPr="003500E0">
        <w:rPr>
          <w:noProof/>
          <w:szCs w:val="22"/>
        </w:rPr>
        <w:t>” e, em conjunto com as Hipóteses de Vencimento Antecipado Automático, “</w:t>
      </w:r>
      <w:r w:rsidRPr="003500E0">
        <w:rPr>
          <w:b/>
          <w:noProof/>
          <w:szCs w:val="22"/>
        </w:rPr>
        <w:t>Hipóteses de Vencimento Antecipado</w:t>
      </w:r>
      <w:r w:rsidRPr="003500E0">
        <w:rPr>
          <w:noProof/>
          <w:szCs w:val="22"/>
        </w:rPr>
        <w:t>”):</w:t>
      </w:r>
      <w:bookmarkEnd w:id="218"/>
      <w:bookmarkEnd w:id="222"/>
    </w:p>
    <w:p w:rsidR="00CD5C67" w:rsidRPr="003500E0" w:rsidRDefault="00CD05B7" w:rsidP="003500E0">
      <w:pPr>
        <w:pStyle w:val="Level4"/>
        <w:spacing w:after="340" w:line="293" w:lineRule="auto"/>
        <w:rPr>
          <w:rStyle w:val="DeltaViewDeletion"/>
          <w:strike w:val="0"/>
          <w:color w:val="auto"/>
        </w:rPr>
      </w:pPr>
      <w:bookmarkStart w:id="223" w:name="_Ref382075077"/>
      <w:r w:rsidRPr="003500E0">
        <w:rPr>
          <w:noProof/>
        </w:rPr>
        <w:t>descumprimento, pela Emissora</w:t>
      </w:r>
      <w:r w:rsidR="00B273D7" w:rsidRPr="003500E0">
        <w:rPr>
          <w:noProof/>
        </w:rPr>
        <w:t xml:space="preserve"> e/ou</w:t>
      </w:r>
      <w:r w:rsidR="007E38BA" w:rsidRPr="003500E0">
        <w:rPr>
          <w:noProof/>
        </w:rPr>
        <w:t xml:space="preserve"> pelas</w:t>
      </w:r>
      <w:r w:rsidR="008160C1" w:rsidRPr="003500E0">
        <w:rPr>
          <w:noProof/>
        </w:rPr>
        <w:t xml:space="preserve"> Fiadoras</w:t>
      </w:r>
      <w:r w:rsidRPr="003500E0">
        <w:rPr>
          <w:noProof/>
        </w:rPr>
        <w:t>, de qualquer obrigação não pecuniária prevista nesta Escritura de Emissão, observados os prazos de remediação específicos, se houver;</w:t>
      </w:r>
      <w:bookmarkEnd w:id="223"/>
    </w:p>
    <w:p w:rsidR="003A2CC4" w:rsidRPr="003500E0" w:rsidRDefault="00D7681E" w:rsidP="003500E0">
      <w:pPr>
        <w:pStyle w:val="Level4"/>
        <w:spacing w:after="340" w:line="293" w:lineRule="auto"/>
      </w:pPr>
      <w:del w:id="224" w:author="Maria Carolina" w:date="2014-04-24T10:49:00Z">
        <w:r w:rsidRPr="00F1158E">
          <w:rPr>
            <w:rStyle w:val="Refdenotaderodap"/>
            <w:rFonts w:ascii="Tahoma" w:hAnsi="Tahoma"/>
            <w:noProof/>
          </w:rPr>
          <w:footnoteReference w:id="3"/>
        </w:r>
      </w:del>
      <w:r w:rsidR="003A2CC4" w:rsidRPr="003500E0">
        <w:rPr>
          <w:noProof/>
        </w:rPr>
        <w:t>desapropriação, confisco, arresto, sequestro ou penhora de bens ou outra medida de qualquer autoridade governamental ou judiciária que implique perda de bens da Emissora e/ou das SPEs Fiadoras, que, individual ou conjuntamente, em qualquer destes casos, represente montante igual ou superior a R$500.000,00 (quinhentos mil reais) (ou seu equivalente em outras moedas), exceto se a Emissora e/ou as SPEs Fiadoras, conforme o caso, comprovarem em até 20 (vinte) Dias Úteis da determinação da respectiva medida e/ou dentro do prazo legal, o que ocorrer primeiro, ter obtido decisão judicial com efeito suspensivo suspendendo a respectiva medida</w:t>
      </w:r>
      <w:del w:id="227" w:author="Maria Carolina" w:date="2014-04-24T10:49:00Z">
        <w:r w:rsidR="006573A2" w:rsidRPr="00F1158E">
          <w:rPr>
            <w:rStyle w:val="Refdenotaderodap"/>
            <w:rFonts w:ascii="Tahoma" w:hAnsi="Tahoma"/>
            <w:noProof/>
          </w:rPr>
          <w:footnoteReference w:id="4"/>
        </w:r>
      </w:del>
      <w:r w:rsidR="003A2CC4" w:rsidRPr="003500E0">
        <w:rPr>
          <w:noProof/>
        </w:rPr>
        <w:t>;</w:t>
      </w:r>
    </w:p>
    <w:p w:rsidR="007E1904" w:rsidRPr="003500E0" w:rsidRDefault="007E1904" w:rsidP="003500E0">
      <w:pPr>
        <w:pStyle w:val="Level4"/>
        <w:spacing w:after="340" w:line="293" w:lineRule="auto"/>
      </w:pPr>
      <w:r w:rsidRPr="003500E0">
        <w:rPr>
          <w:noProof/>
        </w:rPr>
        <w:t>desapropriação, confisco, arresto, sequestro ou penhora de bens ou outra medida de qualquer autoridade governamental ou judiciária que implique perda de bens da</w:t>
      </w:r>
      <w:r w:rsidR="001A2E2A" w:rsidRPr="003500E0">
        <w:rPr>
          <w:noProof/>
        </w:rPr>
        <w:t>s</w:t>
      </w:r>
      <w:r w:rsidRPr="003500E0">
        <w:rPr>
          <w:noProof/>
        </w:rPr>
        <w:t xml:space="preserve"> Acionistas Fiadoras, que, individual ou conjuntamente, em qualquer destes casos, represente montante igual ou superior a R$5.000.000,00 (cinco milhões de reais) (ou seu equivalente em outras moedas), exceto se as Acionistas Fiadoras comprovarem em até 20 (vinte) Dias Úteis da determinação da respectiva medida e/ou dentro do prazo legal, o que ocorrer primeiro, ter obtido decisão judicial com efeito suspensivo suspendendo a respectiva medida;</w:t>
      </w:r>
    </w:p>
    <w:p w:rsidR="00CD5C67" w:rsidRPr="003500E0" w:rsidRDefault="00CD05B7" w:rsidP="003500E0">
      <w:pPr>
        <w:pStyle w:val="Level4"/>
        <w:spacing w:after="340" w:line="293" w:lineRule="auto"/>
      </w:pPr>
      <w:r w:rsidRPr="003500E0">
        <w:rPr>
          <w:bCs/>
          <w:noProof/>
        </w:rPr>
        <w:t>inobservância da legislação socioambiental, conforme (</w:t>
      </w:r>
      <w:r w:rsidR="005674D2" w:rsidRPr="003500E0">
        <w:rPr>
          <w:bCs/>
          <w:noProof/>
        </w:rPr>
        <w:t>a</w:t>
      </w:r>
      <w:r w:rsidRPr="003500E0">
        <w:rPr>
          <w:bCs/>
          <w:noProof/>
        </w:rPr>
        <w:t>)</w:t>
      </w:r>
      <w:r w:rsidR="005674D2" w:rsidRPr="003500E0">
        <w:rPr>
          <w:bCs/>
          <w:noProof/>
        </w:rPr>
        <w:t> </w:t>
      </w:r>
      <w:r w:rsidRPr="003500E0">
        <w:rPr>
          <w:bCs/>
          <w:noProof/>
        </w:rPr>
        <w:t>verificado por decisão administrativa não passível de recurso ou existência de sentença transitada em julgado contra a Emissora</w:t>
      </w:r>
      <w:r w:rsidR="00EC7A33" w:rsidRPr="003500E0">
        <w:rPr>
          <w:bCs/>
          <w:noProof/>
        </w:rPr>
        <w:t xml:space="preserve"> e/ou as Fiadoras</w:t>
      </w:r>
      <w:r w:rsidRPr="003500E0">
        <w:rPr>
          <w:bCs/>
          <w:noProof/>
        </w:rPr>
        <w:t xml:space="preserve"> em razão de tal inobservância ou incentivo; ou (</w:t>
      </w:r>
      <w:r w:rsidR="005674D2" w:rsidRPr="003500E0">
        <w:rPr>
          <w:bCs/>
          <w:noProof/>
        </w:rPr>
        <w:t>b</w:t>
      </w:r>
      <w:r w:rsidRPr="003500E0">
        <w:rPr>
          <w:bCs/>
          <w:noProof/>
        </w:rPr>
        <w:t>)</w:t>
      </w:r>
      <w:r w:rsidR="005674D2" w:rsidRPr="003500E0">
        <w:rPr>
          <w:bCs/>
          <w:noProof/>
        </w:rPr>
        <w:t> </w:t>
      </w:r>
      <w:r w:rsidRPr="003500E0">
        <w:rPr>
          <w:bCs/>
          <w:noProof/>
        </w:rPr>
        <w:t>pela inclusão da Emissora</w:t>
      </w:r>
      <w:r w:rsidR="00EC7A33" w:rsidRPr="003500E0">
        <w:rPr>
          <w:bCs/>
          <w:noProof/>
        </w:rPr>
        <w:t xml:space="preserve"> e/ou das Fiadoras</w:t>
      </w:r>
      <w:r w:rsidRPr="003500E0">
        <w:rPr>
          <w:bCs/>
          <w:noProof/>
        </w:rPr>
        <w:t xml:space="preserve"> em qualquer espécie de lista oficial emitida por órgão governamental brasileiro de </w:t>
      </w:r>
      <w:r w:rsidR="009A195A" w:rsidRPr="003500E0">
        <w:rPr>
          <w:bCs/>
          <w:noProof/>
        </w:rPr>
        <w:t>sociedades</w:t>
      </w:r>
      <w:r w:rsidRPr="003500E0">
        <w:rPr>
          <w:bCs/>
          <w:noProof/>
        </w:rPr>
        <w:t xml:space="preserve"> que descumpram regras de caráter socioambiental, desde que não solucionada no prazo de </w:t>
      </w:r>
      <w:r w:rsidR="00760D8F" w:rsidRPr="003500E0">
        <w:rPr>
          <w:bCs/>
          <w:noProof/>
        </w:rPr>
        <w:t>3</w:t>
      </w:r>
      <w:r w:rsidRPr="003500E0">
        <w:rPr>
          <w:bCs/>
          <w:noProof/>
        </w:rPr>
        <w:t>0</w:t>
      </w:r>
      <w:r w:rsidR="005674D2" w:rsidRPr="003500E0">
        <w:rPr>
          <w:bCs/>
          <w:noProof/>
        </w:rPr>
        <w:t> </w:t>
      </w:r>
      <w:r w:rsidR="005F7585" w:rsidRPr="003500E0">
        <w:rPr>
          <w:bCs/>
          <w:noProof/>
        </w:rPr>
        <w:t>(</w:t>
      </w:r>
      <w:r w:rsidR="00027262" w:rsidRPr="003500E0">
        <w:rPr>
          <w:bCs/>
          <w:noProof/>
        </w:rPr>
        <w:t>trinta</w:t>
      </w:r>
      <w:r w:rsidR="005F7585" w:rsidRPr="003500E0">
        <w:rPr>
          <w:bCs/>
          <w:noProof/>
        </w:rPr>
        <w:t>) Dias Úteis contado</w:t>
      </w:r>
      <w:r w:rsidRPr="003500E0">
        <w:rPr>
          <w:bCs/>
          <w:noProof/>
        </w:rPr>
        <w:t xml:space="preserve"> da data da respectiva inclusão</w:t>
      </w:r>
      <w:del w:id="230" w:author="Maria Carolina" w:date="2014-04-24T10:49:00Z">
        <w:r w:rsidRPr="00F1158E">
          <w:rPr>
            <w:bCs/>
            <w:noProof/>
          </w:rPr>
          <w:delText>;</w:delText>
        </w:r>
        <w:r w:rsidR="00184697" w:rsidRPr="00F1158E">
          <w:rPr>
            <w:bCs/>
            <w:noProof/>
          </w:rPr>
          <w:delText>[</w:delText>
        </w:r>
      </w:del>
      <w:ins w:id="231" w:author="Maria Carolina" w:date="2014-04-24T10:49:00Z">
        <w:r w:rsidRPr="003500E0">
          <w:rPr>
            <w:bCs/>
            <w:noProof/>
          </w:rPr>
          <w:t>;</w:t>
        </w:r>
      </w:ins>
    </w:p>
    <w:p w:rsidR="00CD5C67" w:rsidRPr="003500E0" w:rsidRDefault="00CD05B7" w:rsidP="003500E0">
      <w:pPr>
        <w:pStyle w:val="Level4"/>
        <w:spacing w:after="340" w:line="293" w:lineRule="auto"/>
      </w:pPr>
      <w:r w:rsidRPr="003500E0">
        <w:rPr>
          <w:bCs/>
          <w:noProof/>
        </w:rPr>
        <w:t>término, rescisão, cancelamento</w:t>
      </w:r>
      <w:r w:rsidR="002B5A88" w:rsidRPr="003500E0">
        <w:rPr>
          <w:bCs/>
          <w:noProof/>
        </w:rPr>
        <w:t>, troca</w:t>
      </w:r>
      <w:r w:rsidRPr="003500E0">
        <w:rPr>
          <w:bCs/>
          <w:noProof/>
        </w:rPr>
        <w:t xml:space="preserve"> ou declaração de invalidade</w:t>
      </w:r>
      <w:r w:rsidR="009F22D6" w:rsidRPr="003500E0">
        <w:rPr>
          <w:bCs/>
          <w:noProof/>
        </w:rPr>
        <w:t>, nulidade</w:t>
      </w:r>
      <w:r w:rsidR="00841FC8" w:rsidRPr="003500E0">
        <w:rPr>
          <w:bCs/>
          <w:noProof/>
        </w:rPr>
        <w:t xml:space="preserve"> </w:t>
      </w:r>
      <w:r w:rsidRPr="003500E0">
        <w:rPr>
          <w:bCs/>
          <w:noProof/>
        </w:rPr>
        <w:t xml:space="preserve">ou ineficácia total ou parcial </w:t>
      </w:r>
      <w:ins w:id="232" w:author="Maria Carolina" w:date="2014-04-24T10:49:00Z">
        <w:r w:rsidR="001B12CC" w:rsidRPr="003500E0">
          <w:rPr>
            <w:bCs/>
            <w:noProof/>
          </w:rPr>
          <w:t>(a) </w:t>
        </w:r>
      </w:ins>
      <w:r w:rsidRPr="003500E0">
        <w:rPr>
          <w:bCs/>
          <w:noProof/>
        </w:rPr>
        <w:t xml:space="preserve">do </w:t>
      </w:r>
      <w:del w:id="233" w:author="Maria Carolina" w:date="2014-04-24T10:49:00Z">
        <w:r w:rsidR="00B273D7" w:rsidRPr="00F1158E">
          <w:rPr>
            <w:bCs/>
            <w:noProof/>
          </w:rPr>
          <w:delText>[</w:delText>
        </w:r>
        <w:r w:rsidR="00272C70" w:rsidRPr="00F1158E">
          <w:delText>Contrato</w:delText>
        </w:r>
      </w:del>
      <w:ins w:id="234" w:author="Maria Carolina" w:date="2014-04-24T10:49:00Z">
        <w:r w:rsidR="001B12CC" w:rsidRPr="003500E0">
          <w:rPr>
            <w:bCs/>
            <w:noProof/>
          </w:rPr>
          <w:t>contrato</w:t>
        </w:r>
      </w:ins>
      <w:r w:rsidR="001B12CC" w:rsidRPr="003500E0">
        <w:rPr>
          <w:bCs/>
          <w:noProof/>
        </w:rPr>
        <w:t xml:space="preserve"> </w:t>
      </w:r>
      <w:r w:rsidR="00272C70" w:rsidRPr="003500E0">
        <w:t xml:space="preserve">de </w:t>
      </w:r>
      <w:del w:id="235" w:author="Maria Carolina" w:date="2014-04-24T10:49:00Z">
        <w:r w:rsidR="00272C70" w:rsidRPr="00F1158E">
          <w:delText>Fornecimento, Transporte, Montagem, Colocação em Operação e Teste de Aerogeradores (Empreitada Global)</w:delText>
        </w:r>
        <w:r w:rsidR="00B273D7" w:rsidRPr="00F1158E">
          <w:delText>]</w:delText>
        </w:r>
        <w:r w:rsidR="009F22D6" w:rsidRPr="00F1158E">
          <w:delText>,[</w:delText>
        </w:r>
      </w:del>
      <w:ins w:id="236" w:author="Maria Carolina" w:date="2014-04-24T10:49:00Z">
        <w:r w:rsidR="001B12CC" w:rsidRPr="003500E0">
          <w:t>f</w:t>
        </w:r>
        <w:r w:rsidR="00272C70" w:rsidRPr="003500E0">
          <w:t xml:space="preserve">ornecimento </w:t>
        </w:r>
        <w:r w:rsidR="001B12CC" w:rsidRPr="003500E0">
          <w:t xml:space="preserve">dos </w:t>
        </w:r>
        <w:proofErr w:type="spellStart"/>
        <w:r w:rsidR="001B12CC" w:rsidRPr="003500E0">
          <w:t>a</w:t>
        </w:r>
        <w:r w:rsidR="00272C70" w:rsidRPr="003500E0">
          <w:t>erogeradores</w:t>
        </w:r>
        <w:proofErr w:type="spellEnd"/>
        <w:r w:rsidR="001B12CC" w:rsidRPr="003500E0">
          <w:t xml:space="preserve"> do Projeto,</w:t>
        </w:r>
      </w:ins>
      <w:r w:rsidR="009F22D6" w:rsidRPr="003500E0">
        <w:t xml:space="preserve"> a ser</w:t>
      </w:r>
      <w:del w:id="237" w:author="Maria Carolina" w:date="2014-04-24T10:49:00Z">
        <w:r w:rsidR="009F22D6" w:rsidRPr="00F1158E">
          <w:delText>]</w:delText>
        </w:r>
      </w:del>
      <w:r w:rsidR="009F22D6" w:rsidRPr="003500E0">
        <w:t xml:space="preserve"> </w:t>
      </w:r>
      <w:r w:rsidR="00272C70" w:rsidRPr="003500E0">
        <w:t xml:space="preserve">celebrado entre </w:t>
      </w:r>
      <w:del w:id="238" w:author="Maria Carolina" w:date="2014-04-24T10:49:00Z">
        <w:r w:rsidR="00B273D7" w:rsidRPr="00F1158E">
          <w:delText>[</w:delText>
        </w:r>
      </w:del>
      <w:r w:rsidR="00B273D7" w:rsidRPr="003500E0">
        <w:t>a Emissora</w:t>
      </w:r>
      <w:del w:id="239" w:author="Maria Carolina" w:date="2014-04-24T10:49:00Z">
        <w:r w:rsidR="00B273D7" w:rsidRPr="00F1158E">
          <w:delText>]</w:delText>
        </w:r>
      </w:del>
      <w:ins w:id="240" w:author="Maria Carolina" w:date="2014-04-24T10:49:00Z">
        <w:r w:rsidR="001B12CC" w:rsidRPr="003500E0">
          <w:t xml:space="preserve"> e/ou as </w:t>
        </w:r>
        <w:proofErr w:type="spellStart"/>
        <w:r w:rsidR="001B12CC" w:rsidRPr="003500E0">
          <w:t>SPEs</w:t>
        </w:r>
        <w:proofErr w:type="spellEnd"/>
        <w:r w:rsidR="001B12CC" w:rsidRPr="003500E0">
          <w:t> Fiadoras,</w:t>
        </w:r>
      </w:ins>
      <w:r w:rsidR="00272C70" w:rsidRPr="003500E0">
        <w:t xml:space="preserve"> e </w:t>
      </w:r>
      <w:del w:id="241" w:author="Maria Carolina" w:date="2014-04-24T10:49:00Z">
        <w:r w:rsidR="00B273D7" w:rsidRPr="00F1158E">
          <w:delText>[●]</w:delText>
        </w:r>
        <w:r w:rsidR="00272C70" w:rsidRPr="00F1158E">
          <w:delText xml:space="preserve"> em </w:delText>
        </w:r>
        <w:r w:rsidR="00B273D7" w:rsidRPr="00F1158E">
          <w:delText>[●]</w:delText>
        </w:r>
        <w:r w:rsidR="00272C70" w:rsidRPr="00F1158E">
          <w:delText>,</w:delText>
        </w:r>
      </w:del>
      <w:ins w:id="242" w:author="Maria Carolina" w:date="2014-04-24T10:49:00Z">
        <w:r w:rsidR="001B12CC" w:rsidRPr="003500E0">
          <w:t xml:space="preserve">a </w:t>
        </w:r>
        <w:proofErr w:type="spellStart"/>
        <w:r w:rsidR="001B12CC" w:rsidRPr="003500E0">
          <w:t>Acciona</w:t>
        </w:r>
        <w:proofErr w:type="spellEnd"/>
        <w:r w:rsidR="001B12CC" w:rsidRPr="003500E0">
          <w:t xml:space="preserve"> </w:t>
        </w:r>
        <w:proofErr w:type="spellStart"/>
        <w:r w:rsidR="001B12CC" w:rsidRPr="003500E0">
          <w:t>Windpower</w:t>
        </w:r>
        <w:proofErr w:type="spellEnd"/>
        <w:r w:rsidR="001B12CC" w:rsidRPr="003500E0">
          <w:t xml:space="preserve"> Brasil - Comércio, Exportação e Importação de Equipamentos para Geração de Energia Eólica Ltda.</w:t>
        </w:r>
        <w:r w:rsidR="00272C70" w:rsidRPr="003500E0">
          <w:t>,</w:t>
        </w:r>
      </w:ins>
      <w:r w:rsidR="00272C70" w:rsidRPr="003500E0">
        <w:t xml:space="preserve"> conforme </w:t>
      </w:r>
      <w:ins w:id="243" w:author="Maria Carolina" w:date="2014-04-24T10:49:00Z">
        <w:r w:rsidR="001B12CC" w:rsidRPr="003500E0">
          <w:t xml:space="preserve">venha a ser </w:t>
        </w:r>
      </w:ins>
      <w:r w:rsidR="001B12CC" w:rsidRPr="003500E0">
        <w:t>aditado</w:t>
      </w:r>
      <w:del w:id="244" w:author="Maria Carolina" w:date="2014-04-24T10:49:00Z">
        <w:r w:rsidR="00272C70" w:rsidRPr="00F1158E">
          <w:delText xml:space="preserve">, do </w:delText>
        </w:r>
        <w:r w:rsidR="00B273D7" w:rsidRPr="00F1158E">
          <w:delText>[</w:delText>
        </w:r>
        <w:r w:rsidR="00272C70" w:rsidRPr="00F1158E">
          <w:delText>Contrato de Manutenção</w:delText>
        </w:r>
      </w:del>
      <w:ins w:id="245" w:author="Maria Carolina" w:date="2014-04-24T10:49:00Z">
        <w:r w:rsidR="001B12CC" w:rsidRPr="003500E0">
          <w:t>; (b) </w:t>
        </w:r>
        <w:r w:rsidR="00272C70" w:rsidRPr="003500E0">
          <w:t xml:space="preserve">do </w:t>
        </w:r>
        <w:r w:rsidR="001B12CC" w:rsidRPr="003500E0">
          <w:t>c</w:t>
        </w:r>
        <w:r w:rsidR="00272C70" w:rsidRPr="003500E0">
          <w:t>ontrato</w:t>
        </w:r>
      </w:ins>
      <w:r w:rsidR="00272C70" w:rsidRPr="003500E0">
        <w:t xml:space="preserve"> de </w:t>
      </w:r>
      <w:del w:id="246" w:author="Maria Carolina" w:date="2014-04-24T10:49:00Z">
        <w:r w:rsidR="00272C70" w:rsidRPr="00F1158E">
          <w:delText>Aerogeradores</w:delText>
        </w:r>
        <w:r w:rsidR="00B273D7" w:rsidRPr="00F1158E">
          <w:delText>]</w:delText>
        </w:r>
        <w:r w:rsidR="009F22D6" w:rsidRPr="00F1158E">
          <w:delText>,[</w:delText>
        </w:r>
      </w:del>
      <w:ins w:id="247" w:author="Maria Carolina" w:date="2014-04-24T10:49:00Z">
        <w:r w:rsidR="001B12CC" w:rsidRPr="003500E0">
          <w:t>m</w:t>
        </w:r>
        <w:r w:rsidR="00272C70" w:rsidRPr="003500E0">
          <w:t xml:space="preserve">anutenção </w:t>
        </w:r>
        <w:r w:rsidR="001B12CC" w:rsidRPr="003500E0">
          <w:t xml:space="preserve">dos </w:t>
        </w:r>
        <w:proofErr w:type="spellStart"/>
        <w:r w:rsidR="001B12CC" w:rsidRPr="003500E0">
          <w:t>ae</w:t>
        </w:r>
        <w:r w:rsidR="00272C70" w:rsidRPr="003500E0">
          <w:t>rogeradores</w:t>
        </w:r>
        <w:proofErr w:type="spellEnd"/>
        <w:r w:rsidR="009F22D6" w:rsidRPr="003500E0">
          <w:t>,</w:t>
        </w:r>
      </w:ins>
      <w:r w:rsidR="009F22D6" w:rsidRPr="003500E0">
        <w:t xml:space="preserve"> a ser</w:t>
      </w:r>
      <w:del w:id="248" w:author="Maria Carolina" w:date="2014-04-24T10:49:00Z">
        <w:r w:rsidR="009F22D6" w:rsidRPr="00F1158E">
          <w:delText>]</w:delText>
        </w:r>
      </w:del>
      <w:r w:rsidR="009F22D6" w:rsidRPr="003500E0">
        <w:t xml:space="preserve"> </w:t>
      </w:r>
      <w:r w:rsidR="00272C70" w:rsidRPr="003500E0">
        <w:t xml:space="preserve">celebrado entre </w:t>
      </w:r>
      <w:del w:id="249" w:author="Maria Carolina" w:date="2014-04-24T10:49:00Z">
        <w:r w:rsidR="00B273D7" w:rsidRPr="00F1158E">
          <w:delText>[</w:delText>
        </w:r>
      </w:del>
      <w:r w:rsidR="00B273D7" w:rsidRPr="003500E0">
        <w:t>a Emissora</w:t>
      </w:r>
      <w:del w:id="250" w:author="Maria Carolina" w:date="2014-04-24T10:49:00Z">
        <w:r w:rsidR="00B273D7" w:rsidRPr="00F1158E">
          <w:delText>]</w:delText>
        </w:r>
        <w:r w:rsidR="00272C70" w:rsidRPr="00F1158E">
          <w:delText xml:space="preserve"> e </w:delText>
        </w:r>
        <w:r w:rsidR="00B273D7" w:rsidRPr="00F1158E">
          <w:delText>[●]</w:delText>
        </w:r>
        <w:r w:rsidR="00272C70" w:rsidRPr="00F1158E">
          <w:delText xml:space="preserve"> em </w:delText>
        </w:r>
        <w:r w:rsidR="00B273D7" w:rsidRPr="00F1158E">
          <w:delText>[●]</w:delText>
        </w:r>
        <w:r w:rsidRPr="00F1158E">
          <w:rPr>
            <w:bCs/>
            <w:noProof/>
          </w:rPr>
          <w:delText>,</w:delText>
        </w:r>
      </w:del>
      <w:ins w:id="251" w:author="Maria Carolina" w:date="2014-04-24T10:49:00Z">
        <w:r w:rsidR="001B12CC" w:rsidRPr="003500E0">
          <w:t xml:space="preserve"> e/ou as </w:t>
        </w:r>
        <w:proofErr w:type="spellStart"/>
        <w:r w:rsidR="001B12CC" w:rsidRPr="003500E0">
          <w:t>SPEs</w:t>
        </w:r>
        <w:proofErr w:type="spellEnd"/>
        <w:r w:rsidR="001B12CC" w:rsidRPr="003500E0">
          <w:t> Fiadoras,</w:t>
        </w:r>
        <w:r w:rsidR="00272C70" w:rsidRPr="003500E0">
          <w:t xml:space="preserve"> e </w:t>
        </w:r>
        <w:r w:rsidR="001B12CC" w:rsidRPr="003500E0">
          <w:t xml:space="preserve">a </w:t>
        </w:r>
        <w:proofErr w:type="spellStart"/>
        <w:r w:rsidR="001B12CC" w:rsidRPr="003500E0">
          <w:t>Acciona</w:t>
        </w:r>
        <w:proofErr w:type="spellEnd"/>
        <w:r w:rsidR="001B12CC" w:rsidRPr="003500E0">
          <w:t xml:space="preserve"> </w:t>
        </w:r>
        <w:proofErr w:type="spellStart"/>
        <w:r w:rsidR="001B12CC" w:rsidRPr="003500E0">
          <w:t>Windpower</w:t>
        </w:r>
        <w:proofErr w:type="spellEnd"/>
        <w:r w:rsidR="001B12CC" w:rsidRPr="003500E0">
          <w:t xml:space="preserve"> Brasil - Comércio, Exportação e Importação de Equipamentos para Geração de Energia Eólica Ltda.</w:t>
        </w:r>
        <w:r w:rsidRPr="003500E0">
          <w:rPr>
            <w:bCs/>
            <w:noProof/>
          </w:rPr>
          <w:t>,</w:t>
        </w:r>
      </w:ins>
      <w:r w:rsidRPr="003500E0">
        <w:rPr>
          <w:bCs/>
          <w:noProof/>
        </w:rPr>
        <w:t xml:space="preserve"> conforme </w:t>
      </w:r>
      <w:ins w:id="252" w:author="Maria Carolina" w:date="2014-04-24T10:49:00Z">
        <w:r w:rsidR="001B12CC" w:rsidRPr="003500E0">
          <w:rPr>
            <w:bCs/>
            <w:noProof/>
          </w:rPr>
          <w:t xml:space="preserve">venha a ser </w:t>
        </w:r>
      </w:ins>
      <w:r w:rsidR="001B12CC" w:rsidRPr="003500E0">
        <w:rPr>
          <w:bCs/>
          <w:noProof/>
        </w:rPr>
        <w:t>aditado</w:t>
      </w:r>
      <w:del w:id="253" w:author="Maria Carolina" w:date="2014-04-24T10:49:00Z">
        <w:r w:rsidRPr="00F1158E">
          <w:rPr>
            <w:bCs/>
            <w:noProof/>
          </w:rPr>
          <w:delText xml:space="preserve">, </w:delText>
        </w:r>
      </w:del>
      <w:ins w:id="254" w:author="Maria Carolina" w:date="2014-04-24T10:49:00Z">
        <w:r w:rsidR="001B12CC" w:rsidRPr="003500E0">
          <w:rPr>
            <w:bCs/>
            <w:noProof/>
          </w:rPr>
          <w:t>; (c) </w:t>
        </w:r>
      </w:ins>
      <w:r w:rsidRPr="003500E0">
        <w:rPr>
          <w:bCs/>
          <w:noProof/>
        </w:rPr>
        <w:t xml:space="preserve">dos </w:t>
      </w:r>
      <w:r w:rsidRPr="003500E0">
        <w:t>Contratos de Uso do Sistema de Transmissão, celebrados entre o ONS</w:t>
      </w:r>
      <w:r w:rsidR="00440ABC" w:rsidRPr="003500E0">
        <w:t xml:space="preserve"> e a Emissora</w:t>
      </w:r>
      <w:del w:id="255" w:author="Maria Carolina" w:date="2014-04-24T10:49:00Z">
        <w:r w:rsidRPr="00F1158E">
          <w:delText>,</w:delText>
        </w:r>
      </w:del>
      <w:ins w:id="256" w:author="Maria Carolina" w:date="2014-04-24T10:49:00Z">
        <w:r w:rsidR="001B12CC" w:rsidRPr="003500E0">
          <w:t xml:space="preserve"> e/ou as </w:t>
        </w:r>
        <w:proofErr w:type="spellStart"/>
        <w:r w:rsidR="001B12CC" w:rsidRPr="003500E0">
          <w:t>SPEs</w:t>
        </w:r>
        <w:proofErr w:type="spellEnd"/>
        <w:r w:rsidR="001B12CC" w:rsidRPr="003500E0">
          <w:t> Fiadoras;</w:t>
        </w:r>
      </w:ins>
      <w:r w:rsidRPr="003500E0">
        <w:rPr>
          <w:bCs/>
          <w:noProof/>
        </w:rPr>
        <w:t xml:space="preserve"> bem como</w:t>
      </w:r>
      <w:ins w:id="257" w:author="Maria Carolina" w:date="2014-04-24T10:49:00Z">
        <w:r w:rsidRPr="003500E0">
          <w:rPr>
            <w:bCs/>
            <w:noProof/>
          </w:rPr>
          <w:t xml:space="preserve"> </w:t>
        </w:r>
        <w:r w:rsidR="001B12CC" w:rsidRPr="003500E0">
          <w:rPr>
            <w:bCs/>
            <w:noProof/>
          </w:rPr>
          <w:t>(d) de</w:t>
        </w:r>
      </w:ins>
      <w:r w:rsidR="001B12CC" w:rsidRPr="003500E0">
        <w:rPr>
          <w:bCs/>
          <w:noProof/>
        </w:rPr>
        <w:t xml:space="preserve"> </w:t>
      </w:r>
      <w:r w:rsidRPr="003500E0">
        <w:rPr>
          <w:bCs/>
          <w:noProof/>
        </w:rPr>
        <w:t xml:space="preserve">quaisquer outros documentos, contratos ou acordos </w:t>
      </w:r>
      <w:r w:rsidR="007E38BA" w:rsidRPr="003500E0">
        <w:rPr>
          <w:bCs/>
          <w:noProof/>
        </w:rPr>
        <w:t>relacionados à obra civil, montagem eletro-mecânica e</w:t>
      </w:r>
      <w:r w:rsidR="004B2D00" w:rsidRPr="003500E0">
        <w:rPr>
          <w:bCs/>
          <w:noProof/>
        </w:rPr>
        <w:t>/ou</w:t>
      </w:r>
      <w:r w:rsidR="007E38BA" w:rsidRPr="003500E0">
        <w:rPr>
          <w:bCs/>
          <w:noProof/>
        </w:rPr>
        <w:t xml:space="preserve"> </w:t>
      </w:r>
      <w:r w:rsidRPr="003500E0">
        <w:rPr>
          <w:bCs/>
          <w:noProof/>
        </w:rPr>
        <w:t>necessários para a manutenção e operação do</w:t>
      </w:r>
      <w:r w:rsidR="00B273D7" w:rsidRPr="003500E0">
        <w:rPr>
          <w:bCs/>
          <w:noProof/>
        </w:rPr>
        <w:t>s</w:t>
      </w:r>
      <w:r w:rsidRPr="003500E0">
        <w:rPr>
          <w:bCs/>
          <w:noProof/>
        </w:rPr>
        <w:t xml:space="preserve"> Projeto</w:t>
      </w:r>
      <w:r w:rsidR="00B273D7" w:rsidRPr="003500E0">
        <w:rPr>
          <w:bCs/>
          <w:noProof/>
        </w:rPr>
        <w:t>s</w:t>
      </w:r>
      <w:r w:rsidRPr="003500E0">
        <w:rPr>
          <w:bCs/>
          <w:noProof/>
        </w:rPr>
        <w:t>, existentes ou que venham a ser cel</w:t>
      </w:r>
      <w:r w:rsidR="007E38BA" w:rsidRPr="003500E0">
        <w:rPr>
          <w:bCs/>
          <w:noProof/>
        </w:rPr>
        <w:t>ebrados pela Emissora e/ou pela</w:t>
      </w:r>
      <w:r w:rsidRPr="003500E0">
        <w:rPr>
          <w:bCs/>
          <w:noProof/>
        </w:rPr>
        <w:t xml:space="preserve"> </w:t>
      </w:r>
      <w:r w:rsidR="007E38BA" w:rsidRPr="003500E0">
        <w:rPr>
          <w:bCs/>
          <w:noProof/>
        </w:rPr>
        <w:t>Atlantic</w:t>
      </w:r>
      <w:r w:rsidRPr="003500E0">
        <w:rPr>
          <w:bCs/>
          <w:noProof/>
        </w:rPr>
        <w:t xml:space="preserve">, </w:t>
      </w:r>
      <w:ins w:id="258" w:author="Maria Carolina" w:date="2014-04-24T10:49:00Z">
        <w:r w:rsidR="001B12CC" w:rsidRPr="003500E0">
          <w:rPr>
            <w:bCs/>
            <w:noProof/>
          </w:rPr>
          <w:t xml:space="preserve">em todos os casos, de maneira </w:t>
        </w:r>
      </w:ins>
      <w:r w:rsidRPr="003500E0">
        <w:rPr>
          <w:bCs/>
          <w:noProof/>
        </w:rPr>
        <w:t>que possa resultar em efeito material adverso relevante, segundo critério razoável adotado pelos Debenturistas, para as atividades da Emissora ou a sua capacidade em honrar as obrigações relativas às Debêntures</w:t>
      </w:r>
      <w:r w:rsidR="007E38BA" w:rsidRPr="003500E0">
        <w:rPr>
          <w:bCs/>
          <w:noProof/>
        </w:rPr>
        <w:t xml:space="preserve">, desde que não sanado no prazo de </w:t>
      </w:r>
      <w:r w:rsidR="006E1F58" w:rsidRPr="003500E0">
        <w:rPr>
          <w:bCs/>
          <w:noProof/>
        </w:rPr>
        <w:t>6</w:t>
      </w:r>
      <w:r w:rsidR="007E38BA" w:rsidRPr="003500E0">
        <w:rPr>
          <w:bCs/>
          <w:noProof/>
        </w:rPr>
        <w:t>0 (</w:t>
      </w:r>
      <w:r w:rsidR="006E1F58" w:rsidRPr="003500E0">
        <w:rPr>
          <w:bCs/>
          <w:noProof/>
        </w:rPr>
        <w:t>sessenta</w:t>
      </w:r>
      <w:r w:rsidR="007E38BA" w:rsidRPr="003500E0">
        <w:rPr>
          <w:bCs/>
          <w:noProof/>
        </w:rPr>
        <w:t>) Dias Úteis</w:t>
      </w:r>
      <w:del w:id="259" w:author="Maria Carolina" w:date="2014-04-24T10:49:00Z">
        <w:r w:rsidRPr="00F1158E">
          <w:rPr>
            <w:bCs/>
            <w:noProof/>
          </w:rPr>
          <w:delText>;</w:delText>
        </w:r>
        <w:r w:rsidR="00184697" w:rsidRPr="00F1158E">
          <w:rPr>
            <w:bCs/>
            <w:noProof/>
          </w:rPr>
          <w:delText>]</w:delText>
        </w:r>
        <w:r w:rsidR="006573A2" w:rsidRPr="00F1158E">
          <w:rPr>
            <w:rStyle w:val="Refdenotaderodap"/>
            <w:rFonts w:ascii="Tahoma" w:hAnsi="Tahoma"/>
            <w:bCs/>
            <w:noProof/>
          </w:rPr>
          <w:footnoteReference w:id="5"/>
        </w:r>
      </w:del>
      <w:ins w:id="262" w:author="Maria Carolina" w:date="2014-04-24T10:49:00Z">
        <w:r w:rsidRPr="003500E0">
          <w:rPr>
            <w:bCs/>
            <w:noProof/>
          </w:rPr>
          <w:t>;</w:t>
        </w:r>
      </w:ins>
    </w:p>
    <w:p w:rsidR="00CD5C67" w:rsidRPr="003500E0" w:rsidRDefault="00255882" w:rsidP="003500E0">
      <w:pPr>
        <w:pStyle w:val="Level4"/>
        <w:spacing w:after="340" w:line="293" w:lineRule="auto"/>
      </w:pPr>
      <w:r w:rsidRPr="003500E0">
        <w:rPr>
          <w:noProof/>
        </w:rPr>
        <w:t>caso</w:t>
      </w:r>
      <w:ins w:id="263" w:author="Maria Carolina" w:date="2014-04-24T10:49:00Z">
        <w:r w:rsidRPr="003500E0">
          <w:rPr>
            <w:noProof/>
          </w:rPr>
          <w:t xml:space="preserve"> </w:t>
        </w:r>
        <w:r w:rsidR="00C214BF" w:rsidRPr="003500E0">
          <w:rPr>
            <w:noProof/>
          </w:rPr>
          <w:t>a Fiança Servinoga e/ou</w:t>
        </w:r>
      </w:ins>
      <w:r w:rsidR="00C214BF" w:rsidRPr="003500E0">
        <w:rPr>
          <w:noProof/>
        </w:rPr>
        <w:t xml:space="preserve"> </w:t>
      </w:r>
      <w:r w:rsidRPr="003500E0">
        <w:rPr>
          <w:noProof/>
        </w:rPr>
        <w:t>a</w:t>
      </w:r>
      <w:r w:rsidR="00E25EA5" w:rsidRPr="003500E0">
        <w:rPr>
          <w:noProof/>
        </w:rPr>
        <w:t>s</w:t>
      </w:r>
      <w:r w:rsidRPr="003500E0">
        <w:rPr>
          <w:noProof/>
        </w:rPr>
        <w:t xml:space="preserve"> Fiança</w:t>
      </w:r>
      <w:r w:rsidR="00E25EA5" w:rsidRPr="003500E0">
        <w:rPr>
          <w:noProof/>
        </w:rPr>
        <w:t>s</w:t>
      </w:r>
      <w:r w:rsidRPr="003500E0">
        <w:rPr>
          <w:noProof/>
        </w:rPr>
        <w:t xml:space="preserve"> Corporativa</w:t>
      </w:r>
      <w:r w:rsidR="00E25EA5" w:rsidRPr="003500E0">
        <w:rPr>
          <w:noProof/>
        </w:rPr>
        <w:t>s</w:t>
      </w:r>
      <w:r w:rsidR="00C214BF" w:rsidRPr="003500E0">
        <w:rPr>
          <w:noProof/>
        </w:rPr>
        <w:t xml:space="preserve"> </w:t>
      </w:r>
      <w:r w:rsidRPr="003500E0">
        <w:rPr>
          <w:noProof/>
        </w:rPr>
        <w:t>venha</w:t>
      </w:r>
      <w:r w:rsidR="00E25EA5" w:rsidRPr="003500E0">
        <w:rPr>
          <w:noProof/>
        </w:rPr>
        <w:t>m</w:t>
      </w:r>
      <w:r w:rsidRPr="003500E0">
        <w:rPr>
          <w:noProof/>
        </w:rPr>
        <w:t xml:space="preserve"> a se tornar inválida</w:t>
      </w:r>
      <w:r w:rsidR="00E25EA5" w:rsidRPr="003500E0">
        <w:rPr>
          <w:noProof/>
        </w:rPr>
        <w:t>s</w:t>
      </w:r>
      <w:r w:rsidRPr="003500E0">
        <w:rPr>
          <w:noProof/>
        </w:rPr>
        <w:t xml:space="preserve">, </w:t>
      </w:r>
      <w:r w:rsidR="00841FC8" w:rsidRPr="003500E0">
        <w:rPr>
          <w:noProof/>
        </w:rPr>
        <w:t xml:space="preserve">nulas, anuláveis, </w:t>
      </w:r>
      <w:r w:rsidRPr="003500E0">
        <w:rPr>
          <w:noProof/>
        </w:rPr>
        <w:t>ineficaz</w:t>
      </w:r>
      <w:r w:rsidR="00E25EA5" w:rsidRPr="003500E0">
        <w:rPr>
          <w:noProof/>
        </w:rPr>
        <w:t>es</w:t>
      </w:r>
      <w:r w:rsidRPr="003500E0">
        <w:rPr>
          <w:noProof/>
        </w:rPr>
        <w:t>, inexequíve</w:t>
      </w:r>
      <w:r w:rsidR="00E25EA5" w:rsidRPr="003500E0">
        <w:rPr>
          <w:noProof/>
        </w:rPr>
        <w:t>is</w:t>
      </w:r>
      <w:r w:rsidRPr="003500E0">
        <w:rPr>
          <w:noProof/>
        </w:rPr>
        <w:t xml:space="preserve"> ou insuficiente</w:t>
      </w:r>
      <w:r w:rsidR="00E25EA5" w:rsidRPr="003500E0">
        <w:rPr>
          <w:noProof/>
        </w:rPr>
        <w:t>s</w:t>
      </w:r>
      <w:r w:rsidR="00CD05B7" w:rsidRPr="003500E0">
        <w:rPr>
          <w:noProof/>
        </w:rPr>
        <w:t>;</w:t>
      </w:r>
    </w:p>
    <w:p w:rsidR="00CD5C67" w:rsidRPr="003500E0" w:rsidRDefault="00CD05B7" w:rsidP="003500E0">
      <w:pPr>
        <w:pStyle w:val="Level4"/>
        <w:spacing w:after="340" w:line="293" w:lineRule="auto"/>
      </w:pPr>
      <w:r w:rsidRPr="003500E0">
        <w:rPr>
          <w:noProof/>
        </w:rPr>
        <w:t xml:space="preserve">não renovação, cancelamento, revogação ou suspensão das autorizações, alvarás ou licenças, inclusive as ambientais da Emissora, que afetem o regular exercício das atividades desenvolvidas pela Emissora, </w:t>
      </w:r>
      <w:r w:rsidRPr="003500E0">
        <w:rPr>
          <w:bCs/>
          <w:noProof/>
        </w:rPr>
        <w:t xml:space="preserve">exceto se, dentro do prazo de </w:t>
      </w:r>
      <w:r w:rsidR="006E1F58" w:rsidRPr="003500E0">
        <w:rPr>
          <w:bCs/>
          <w:noProof/>
        </w:rPr>
        <w:t>3</w:t>
      </w:r>
      <w:r w:rsidRPr="003500E0">
        <w:rPr>
          <w:bCs/>
          <w:noProof/>
        </w:rPr>
        <w:t>0</w:t>
      </w:r>
      <w:r w:rsidR="00440ABC" w:rsidRPr="003500E0">
        <w:rPr>
          <w:bCs/>
          <w:noProof/>
        </w:rPr>
        <w:t> </w:t>
      </w:r>
      <w:r w:rsidRPr="003500E0">
        <w:rPr>
          <w:noProof/>
        </w:rPr>
        <w:t>(</w:t>
      </w:r>
      <w:r w:rsidR="006E1F58" w:rsidRPr="003500E0">
        <w:rPr>
          <w:noProof/>
        </w:rPr>
        <w:t>trinta</w:t>
      </w:r>
      <w:r w:rsidRPr="003500E0">
        <w:rPr>
          <w:noProof/>
        </w:rPr>
        <w:t>) Dias</w:t>
      </w:r>
      <w:r w:rsidRPr="003500E0">
        <w:rPr>
          <w:bCs/>
          <w:noProof/>
        </w:rPr>
        <w:t xml:space="preserve"> Úteis a contar da data de tal decisão de não renovação, cancelamento, revogação ou suspensão</w:t>
      </w:r>
      <w:r w:rsidR="00841FC8" w:rsidRPr="003500E0">
        <w:rPr>
          <w:bCs/>
          <w:noProof/>
        </w:rPr>
        <w:t xml:space="preserve"> e/ou dentro do prazo legal, o que ocorrer primeiro</w:t>
      </w:r>
      <w:r w:rsidRPr="003500E0">
        <w:rPr>
          <w:bCs/>
          <w:noProof/>
        </w:rPr>
        <w:t>, a Emissora comprove a existência de provimento jurisdicional autorizando a regular continuidade das atividades até a renovação ou obtenção d</w:t>
      </w:r>
      <w:r w:rsidR="00AF657B" w:rsidRPr="003500E0">
        <w:rPr>
          <w:bCs/>
          <w:noProof/>
        </w:rPr>
        <w:t>e</w:t>
      </w:r>
      <w:r w:rsidRPr="003500E0">
        <w:rPr>
          <w:bCs/>
          <w:noProof/>
        </w:rPr>
        <w:t xml:space="preserve"> referida licença, autorização ou alvará;</w:t>
      </w:r>
    </w:p>
    <w:p w:rsidR="00CD5C67" w:rsidRPr="003500E0" w:rsidRDefault="00CD05B7" w:rsidP="003500E0">
      <w:pPr>
        <w:pStyle w:val="Level4"/>
        <w:spacing w:after="340" w:line="293" w:lineRule="auto"/>
      </w:pPr>
      <w:r w:rsidRPr="003500E0">
        <w:rPr>
          <w:noProof/>
        </w:rPr>
        <w:t>protestos de títulos contra a Emissora</w:t>
      </w:r>
      <w:r w:rsidR="00980E47" w:rsidRPr="003500E0">
        <w:rPr>
          <w:noProof/>
        </w:rPr>
        <w:t xml:space="preserve"> e/ou as SPEs Fiadoras</w:t>
      </w:r>
      <w:r w:rsidRPr="003500E0">
        <w:rPr>
          <w:noProof/>
        </w:rPr>
        <w:t>, cujo valor unitário ou agregado ultrapasse R$</w:t>
      </w:r>
      <w:r w:rsidR="00425FF8" w:rsidRPr="003500E0">
        <w:rPr>
          <w:noProof/>
        </w:rPr>
        <w:t>500.000,00</w:t>
      </w:r>
      <w:r w:rsidR="001F0CEF" w:rsidRPr="003500E0">
        <w:rPr>
          <w:noProof/>
        </w:rPr>
        <w:t> </w:t>
      </w:r>
      <w:r w:rsidRPr="003500E0">
        <w:rPr>
          <w:noProof/>
        </w:rPr>
        <w:t>(</w:t>
      </w:r>
      <w:r w:rsidR="00425FF8" w:rsidRPr="003500E0">
        <w:rPr>
          <w:noProof/>
        </w:rPr>
        <w:t xml:space="preserve">quinhentos mil </w:t>
      </w:r>
      <w:r w:rsidRPr="003500E0">
        <w:rPr>
          <w:noProof/>
        </w:rPr>
        <w:t>reais)</w:t>
      </w:r>
      <w:r w:rsidR="00440ABC" w:rsidRPr="003500E0">
        <w:rPr>
          <w:noProof/>
        </w:rPr>
        <w:t> </w:t>
      </w:r>
      <w:r w:rsidRPr="003500E0">
        <w:rPr>
          <w:noProof/>
        </w:rPr>
        <w:t xml:space="preserve">(ou seu equivalente em outras moedas), salvo se, no prazo de até </w:t>
      </w:r>
      <w:r w:rsidR="00425FF8" w:rsidRPr="003500E0">
        <w:rPr>
          <w:noProof/>
        </w:rPr>
        <w:t>5</w:t>
      </w:r>
      <w:r w:rsidR="00440ABC" w:rsidRPr="003500E0">
        <w:rPr>
          <w:noProof/>
        </w:rPr>
        <w:t> </w:t>
      </w:r>
      <w:r w:rsidR="005F7585" w:rsidRPr="003500E0">
        <w:rPr>
          <w:noProof/>
        </w:rPr>
        <w:t>(</w:t>
      </w:r>
      <w:r w:rsidR="00425FF8" w:rsidRPr="003500E0">
        <w:rPr>
          <w:noProof/>
        </w:rPr>
        <w:t>cinco</w:t>
      </w:r>
      <w:r w:rsidR="005F7585" w:rsidRPr="003500E0">
        <w:rPr>
          <w:noProof/>
        </w:rPr>
        <w:t>) Dias Úteis contado</w:t>
      </w:r>
      <w:r w:rsidRPr="003500E0">
        <w:rPr>
          <w:noProof/>
        </w:rPr>
        <w:t xml:space="preserve"> do protesto (</w:t>
      </w:r>
      <w:r w:rsidR="00440ABC" w:rsidRPr="003500E0">
        <w:rPr>
          <w:noProof/>
        </w:rPr>
        <w:t>a</w:t>
      </w:r>
      <w:r w:rsidRPr="003500E0">
        <w:rPr>
          <w:noProof/>
        </w:rPr>
        <w:t>)</w:t>
      </w:r>
      <w:r w:rsidR="00440ABC" w:rsidRPr="003500E0">
        <w:rPr>
          <w:noProof/>
        </w:rPr>
        <w:t> </w:t>
      </w:r>
      <w:r w:rsidRPr="003500E0">
        <w:rPr>
          <w:noProof/>
        </w:rPr>
        <w:t>o protesto for cancelado, em qualquer hipótese, ou (</w:t>
      </w:r>
      <w:r w:rsidR="00AE0F13" w:rsidRPr="003500E0">
        <w:rPr>
          <w:noProof/>
        </w:rPr>
        <w:t>b</w:t>
      </w:r>
      <w:r w:rsidRPr="003500E0">
        <w:rPr>
          <w:noProof/>
        </w:rPr>
        <w:t>)</w:t>
      </w:r>
      <w:r w:rsidR="00440ABC" w:rsidRPr="003500E0">
        <w:rPr>
          <w:noProof/>
        </w:rPr>
        <w:t> </w:t>
      </w:r>
      <w:r w:rsidRPr="003500E0">
        <w:rPr>
          <w:noProof/>
        </w:rPr>
        <w:t>tiver sido apresentada garantia em juízo, aceita pelo Poder Judiciário; ou (</w:t>
      </w:r>
      <w:r w:rsidR="00AE0F13" w:rsidRPr="003500E0">
        <w:rPr>
          <w:noProof/>
        </w:rPr>
        <w:t>c</w:t>
      </w:r>
      <w:r w:rsidRPr="003500E0">
        <w:rPr>
          <w:noProof/>
        </w:rPr>
        <w:t>)</w:t>
      </w:r>
      <w:r w:rsidR="00440ABC" w:rsidRPr="003500E0">
        <w:rPr>
          <w:noProof/>
        </w:rPr>
        <w:t> </w:t>
      </w:r>
      <w:r w:rsidRPr="003500E0">
        <w:rPr>
          <w:noProof/>
        </w:rPr>
        <w:t xml:space="preserve">a Emissora </w:t>
      </w:r>
      <w:r w:rsidR="00980E47" w:rsidRPr="003500E0">
        <w:rPr>
          <w:noProof/>
        </w:rPr>
        <w:t xml:space="preserve">e/ou as SPEs Fiadoras, conforme o caso, </w:t>
      </w:r>
      <w:r w:rsidRPr="003500E0">
        <w:rPr>
          <w:noProof/>
        </w:rPr>
        <w:t>tiver</w:t>
      </w:r>
      <w:r w:rsidR="00980E47" w:rsidRPr="003500E0">
        <w:rPr>
          <w:noProof/>
        </w:rPr>
        <w:t>em</w:t>
      </w:r>
      <w:r w:rsidRPr="003500E0">
        <w:rPr>
          <w:noProof/>
        </w:rPr>
        <w:t xml:space="preserve"> apresentado comprovante de pagamento dos respectivos tí</w:t>
      </w:r>
      <w:r w:rsidR="00CD5C67" w:rsidRPr="003500E0">
        <w:rPr>
          <w:noProof/>
        </w:rPr>
        <w:t>tulos protestados;</w:t>
      </w:r>
    </w:p>
    <w:p w:rsidR="00425FF8" w:rsidRPr="003500E0" w:rsidRDefault="00425FF8" w:rsidP="003500E0">
      <w:pPr>
        <w:pStyle w:val="Level4"/>
        <w:spacing w:after="340" w:line="293" w:lineRule="auto"/>
      </w:pPr>
      <w:r w:rsidRPr="003500E0">
        <w:rPr>
          <w:noProof/>
        </w:rPr>
        <w:t>protestos de títulos contra a</w:t>
      </w:r>
      <w:r w:rsidR="00070BD8" w:rsidRPr="003500E0">
        <w:rPr>
          <w:noProof/>
        </w:rPr>
        <w:t xml:space="preserve">s </w:t>
      </w:r>
      <w:r w:rsidR="00980E47" w:rsidRPr="003500E0">
        <w:rPr>
          <w:noProof/>
        </w:rPr>
        <w:t xml:space="preserve">Acionistas </w:t>
      </w:r>
      <w:r w:rsidR="00070BD8" w:rsidRPr="003500E0">
        <w:rPr>
          <w:noProof/>
        </w:rPr>
        <w:t>Fiadoras</w:t>
      </w:r>
      <w:r w:rsidRPr="003500E0">
        <w:rPr>
          <w:noProof/>
        </w:rPr>
        <w:t>, cujo valor unitário ou agregado ultrapasse R$5.000.000,00 (cinco milhões de reais) (ou seu equivalente em outras moedas), salvo se, no prazo de até 5 (cinco) Dias Úteis contado do protesto (a) o protesto for cancelado, em qualquer hipótese, ou (</w:t>
      </w:r>
      <w:r w:rsidR="00AE0F13" w:rsidRPr="003500E0">
        <w:rPr>
          <w:noProof/>
        </w:rPr>
        <w:t>b</w:t>
      </w:r>
      <w:r w:rsidRPr="003500E0">
        <w:rPr>
          <w:noProof/>
        </w:rPr>
        <w:t>) tiver sido apresentada garantia em juízo, aceita pelo Poder Judiciário; ou (</w:t>
      </w:r>
      <w:r w:rsidR="00AE0F13" w:rsidRPr="003500E0">
        <w:rPr>
          <w:noProof/>
        </w:rPr>
        <w:t>c</w:t>
      </w:r>
      <w:r w:rsidRPr="003500E0">
        <w:rPr>
          <w:noProof/>
        </w:rPr>
        <w:t>) a</w:t>
      </w:r>
      <w:r w:rsidR="00070BD8" w:rsidRPr="003500E0">
        <w:rPr>
          <w:noProof/>
        </w:rPr>
        <w:t xml:space="preserve">s </w:t>
      </w:r>
      <w:r w:rsidR="00980E47" w:rsidRPr="003500E0">
        <w:rPr>
          <w:noProof/>
        </w:rPr>
        <w:t xml:space="preserve">Acionistas </w:t>
      </w:r>
      <w:r w:rsidR="00070BD8" w:rsidRPr="003500E0">
        <w:rPr>
          <w:noProof/>
        </w:rPr>
        <w:t xml:space="preserve">Fiadoras </w:t>
      </w:r>
      <w:r w:rsidRPr="003500E0">
        <w:rPr>
          <w:noProof/>
        </w:rPr>
        <w:t>tiver</w:t>
      </w:r>
      <w:r w:rsidR="00070BD8" w:rsidRPr="003500E0">
        <w:rPr>
          <w:noProof/>
        </w:rPr>
        <w:t>em</w:t>
      </w:r>
      <w:r w:rsidRPr="003500E0">
        <w:rPr>
          <w:noProof/>
        </w:rPr>
        <w:t xml:space="preserve"> apresentado comprovante de pagamento dos respectivos títulos protestados;</w:t>
      </w:r>
    </w:p>
    <w:p w:rsidR="00CD5C67" w:rsidRPr="003500E0" w:rsidRDefault="00CD05B7" w:rsidP="003500E0">
      <w:pPr>
        <w:pStyle w:val="Level4"/>
        <w:spacing w:after="340" w:line="293" w:lineRule="auto"/>
      </w:pPr>
      <w:r w:rsidRPr="003500E0">
        <w:rPr>
          <w:noProof/>
        </w:rPr>
        <w:t>alienação e/ou constituição e/ou prestação pela Emissora</w:t>
      </w:r>
      <w:r w:rsidR="00841FC8" w:rsidRPr="003500E0">
        <w:rPr>
          <w:noProof/>
        </w:rPr>
        <w:t xml:space="preserve"> e/ou pelas </w:t>
      </w:r>
      <w:r w:rsidR="006C0A49" w:rsidRPr="003500E0">
        <w:rPr>
          <w:noProof/>
        </w:rPr>
        <w:t>SPEs </w:t>
      </w:r>
      <w:r w:rsidR="00841FC8" w:rsidRPr="003500E0">
        <w:rPr>
          <w:noProof/>
        </w:rPr>
        <w:t>Fiadoras</w:t>
      </w:r>
      <w:r w:rsidRPr="003500E0">
        <w:rPr>
          <w:noProof/>
        </w:rPr>
        <w:t>, de quaisquer ônus, gravames, garantias e/ou qualquer outra modalidade de obrigação que limite, sob qualquer forma, a propriedade, titularidade, posse e/ou controle sobre os ativos, bens e direitos de qualquer natureza, de propriedade ou titularidade, conforme aplicável, da Emissora</w:t>
      </w:r>
      <w:r w:rsidR="00841FC8" w:rsidRPr="003500E0">
        <w:rPr>
          <w:noProof/>
        </w:rPr>
        <w:t xml:space="preserve"> e/ou pelas </w:t>
      </w:r>
      <w:r w:rsidR="006C0A49" w:rsidRPr="003500E0">
        <w:rPr>
          <w:noProof/>
        </w:rPr>
        <w:t>SPEs </w:t>
      </w:r>
      <w:r w:rsidR="00841FC8" w:rsidRPr="003500E0">
        <w:rPr>
          <w:noProof/>
        </w:rPr>
        <w:t>Fiadoras</w:t>
      </w:r>
      <w:r w:rsidRPr="003500E0">
        <w:rPr>
          <w:noProof/>
        </w:rPr>
        <w:t>, em benefício de qualquer terceiro, excetuando-se (</w:t>
      </w:r>
      <w:r w:rsidR="00440ABC" w:rsidRPr="003500E0">
        <w:rPr>
          <w:noProof/>
        </w:rPr>
        <w:t>a</w:t>
      </w:r>
      <w:r w:rsidRPr="003500E0">
        <w:rPr>
          <w:noProof/>
        </w:rPr>
        <w:t>)</w:t>
      </w:r>
      <w:r w:rsidR="00440ABC" w:rsidRPr="003500E0">
        <w:rPr>
          <w:noProof/>
        </w:rPr>
        <w:t> </w:t>
      </w:r>
      <w:r w:rsidRPr="003500E0">
        <w:rPr>
          <w:noProof/>
        </w:rPr>
        <w:t>alienações ou onerações no curso ordinário dos negócios</w:t>
      </w:r>
      <w:r w:rsidR="00440ABC" w:rsidRPr="003500E0">
        <w:rPr>
          <w:noProof/>
        </w:rPr>
        <w:t> </w:t>
      </w:r>
      <w:r w:rsidRPr="003500E0">
        <w:rPr>
          <w:noProof/>
        </w:rPr>
        <w:t>(incluindo, mas não se limitando a, operações na modalidade “</w:t>
      </w:r>
      <w:r w:rsidRPr="003500E0">
        <w:rPr>
          <w:i/>
          <w:noProof/>
        </w:rPr>
        <w:t>leasing</w:t>
      </w:r>
      <w:r w:rsidRPr="003500E0">
        <w:rPr>
          <w:noProof/>
        </w:rPr>
        <w:t xml:space="preserve"> operacional”, </w:t>
      </w:r>
      <w:r w:rsidR="0053769E" w:rsidRPr="003500E0">
        <w:rPr>
          <w:noProof/>
        </w:rPr>
        <w:t>devidamente formalizado por meio de instrumento contratual</w:t>
      </w:r>
      <w:r w:rsidR="00FA739E" w:rsidRPr="003500E0">
        <w:rPr>
          <w:noProof/>
        </w:rPr>
        <w:t>)</w:t>
      </w:r>
      <w:r w:rsidR="0053769E" w:rsidRPr="003500E0">
        <w:rPr>
          <w:noProof/>
        </w:rPr>
        <w:t xml:space="preserve"> </w:t>
      </w:r>
      <w:r w:rsidRPr="003500E0">
        <w:rPr>
          <w:noProof/>
        </w:rPr>
        <w:t>em valor individual ou agregado em cada exercício social da Emissora não superior a R$</w:t>
      </w:r>
      <w:r w:rsidR="00FD2D88" w:rsidRPr="003500E0">
        <w:rPr>
          <w:noProof/>
        </w:rPr>
        <w:t>500.000,00</w:t>
      </w:r>
      <w:r w:rsidR="001F0CEF" w:rsidRPr="003500E0">
        <w:rPr>
          <w:noProof/>
        </w:rPr>
        <w:t> </w:t>
      </w:r>
      <w:r w:rsidRPr="003500E0">
        <w:rPr>
          <w:noProof/>
        </w:rPr>
        <w:t>(</w:t>
      </w:r>
      <w:r w:rsidR="00FD2D88" w:rsidRPr="003500E0">
        <w:rPr>
          <w:noProof/>
        </w:rPr>
        <w:t>quinhentos mil</w:t>
      </w:r>
      <w:r w:rsidR="001F0CEF" w:rsidRPr="003500E0">
        <w:rPr>
          <w:noProof/>
        </w:rPr>
        <w:t xml:space="preserve"> </w:t>
      </w:r>
      <w:r w:rsidRPr="003500E0">
        <w:rPr>
          <w:noProof/>
        </w:rPr>
        <w:t xml:space="preserve">reais); </w:t>
      </w:r>
      <w:r w:rsidR="00184697" w:rsidRPr="003500E0">
        <w:rPr>
          <w:noProof/>
        </w:rPr>
        <w:t>(b) </w:t>
      </w:r>
      <w:r w:rsidR="0099782C" w:rsidRPr="003500E0">
        <w:rPr>
          <w:noProof/>
        </w:rPr>
        <w:t xml:space="preserve">alienações ou onerações constituídas </w:t>
      </w:r>
      <w:r w:rsidR="00C4529B" w:rsidRPr="003500E0">
        <w:rPr>
          <w:noProof/>
        </w:rPr>
        <w:t>no âmbito do Financiamento BNDES ou de Mútuo</w:t>
      </w:r>
      <w:r w:rsidR="0099782C" w:rsidRPr="003500E0">
        <w:rPr>
          <w:noProof/>
        </w:rPr>
        <w:t>s</w:t>
      </w:r>
      <w:r w:rsidR="00C4529B" w:rsidRPr="003500E0">
        <w:rPr>
          <w:noProof/>
        </w:rPr>
        <w:t xml:space="preserve"> de Curto Prazo</w:t>
      </w:r>
      <w:r w:rsidR="00C4529B" w:rsidRPr="003500E0">
        <w:t>;</w:t>
      </w:r>
      <w:r w:rsidR="00184697" w:rsidRPr="003500E0">
        <w:rPr>
          <w:noProof/>
        </w:rPr>
        <w:t xml:space="preserve"> </w:t>
      </w:r>
      <w:r w:rsidR="00C4529B" w:rsidRPr="003500E0">
        <w:rPr>
          <w:noProof/>
        </w:rPr>
        <w:t>(c</w:t>
      </w:r>
      <w:r w:rsidRPr="003500E0">
        <w:rPr>
          <w:noProof/>
        </w:rPr>
        <w:t>)</w:t>
      </w:r>
      <w:r w:rsidR="00440ABC" w:rsidRPr="003500E0">
        <w:rPr>
          <w:noProof/>
        </w:rPr>
        <w:t> </w:t>
      </w:r>
      <w:r w:rsidRPr="003500E0">
        <w:rPr>
          <w:noProof/>
        </w:rPr>
        <w:t>alienações ou onerações decorrentes de leis;</w:t>
      </w:r>
      <w:r w:rsidR="00515CD3" w:rsidRPr="003500E0">
        <w:rPr>
          <w:noProof/>
        </w:rPr>
        <w:t xml:space="preserve"> ou</w:t>
      </w:r>
      <w:r w:rsidRPr="003500E0">
        <w:rPr>
          <w:noProof/>
        </w:rPr>
        <w:t xml:space="preserve"> (</w:t>
      </w:r>
      <w:r w:rsidR="00C4529B" w:rsidRPr="003500E0">
        <w:rPr>
          <w:noProof/>
        </w:rPr>
        <w:t>d</w:t>
      </w:r>
      <w:r w:rsidRPr="003500E0">
        <w:rPr>
          <w:noProof/>
        </w:rPr>
        <w:t>)</w:t>
      </w:r>
      <w:r w:rsidR="00440ABC" w:rsidRPr="003500E0">
        <w:rPr>
          <w:noProof/>
        </w:rPr>
        <w:t> </w:t>
      </w:r>
      <w:r w:rsidRPr="003500E0">
        <w:rPr>
          <w:noProof/>
        </w:rPr>
        <w:t xml:space="preserve">alienações ou onerações com a finalidade de atender exigências previstas </w:t>
      </w:r>
      <w:r w:rsidR="00C4529B" w:rsidRPr="003500E0">
        <w:rPr>
          <w:noProof/>
        </w:rPr>
        <w:t>no Leilão</w:t>
      </w:r>
      <w:r w:rsidR="00CD5C67" w:rsidRPr="003500E0">
        <w:rPr>
          <w:noProof/>
        </w:rPr>
        <w:t>;</w:t>
      </w:r>
    </w:p>
    <w:p w:rsidR="00CD5C67" w:rsidRPr="003500E0" w:rsidRDefault="00CD05B7" w:rsidP="003500E0">
      <w:pPr>
        <w:pStyle w:val="Level4"/>
        <w:spacing w:after="340" w:line="293" w:lineRule="auto"/>
      </w:pPr>
      <w:r w:rsidRPr="003500E0">
        <w:rPr>
          <w:noProof/>
        </w:rPr>
        <w:t>não cumprimento de qualquer ordem de execução por quantia certa oriunda de decisão administrativa, judicial ou arbitral definitiva, de natureza condenatória, contra a Emissora</w:t>
      </w:r>
      <w:r w:rsidR="00980E47" w:rsidRPr="003500E0">
        <w:rPr>
          <w:noProof/>
        </w:rPr>
        <w:t xml:space="preserve"> e/ou as SPEs Fiadoras</w:t>
      </w:r>
      <w:r w:rsidRPr="003500E0">
        <w:rPr>
          <w:noProof/>
        </w:rPr>
        <w:t>, por valor individual ou agregado que ultrapasse R$</w:t>
      </w:r>
      <w:r w:rsidR="00425FF8" w:rsidRPr="003500E0">
        <w:rPr>
          <w:noProof/>
        </w:rPr>
        <w:t>500.000,00</w:t>
      </w:r>
      <w:r w:rsidR="001F0CEF" w:rsidRPr="003500E0">
        <w:rPr>
          <w:noProof/>
        </w:rPr>
        <w:t> </w:t>
      </w:r>
      <w:r w:rsidRPr="003500E0">
        <w:rPr>
          <w:noProof/>
        </w:rPr>
        <w:t>(</w:t>
      </w:r>
      <w:r w:rsidR="00425FF8" w:rsidRPr="003500E0">
        <w:rPr>
          <w:noProof/>
        </w:rPr>
        <w:t>quinhentos mil</w:t>
      </w:r>
      <w:r w:rsidR="001F0CEF" w:rsidRPr="003500E0">
        <w:rPr>
          <w:noProof/>
        </w:rPr>
        <w:t xml:space="preserve"> </w:t>
      </w:r>
      <w:r w:rsidRPr="003500E0">
        <w:rPr>
          <w:noProof/>
        </w:rPr>
        <w:t>reais)</w:t>
      </w:r>
      <w:r w:rsidR="00440ABC" w:rsidRPr="003500E0">
        <w:rPr>
          <w:noProof/>
        </w:rPr>
        <w:t> </w:t>
      </w:r>
      <w:r w:rsidRPr="003500E0">
        <w:rPr>
          <w:noProof/>
        </w:rPr>
        <w:t>(ou seu equivalente em outras moedas);</w:t>
      </w:r>
    </w:p>
    <w:p w:rsidR="00425FF8" w:rsidRPr="003500E0" w:rsidRDefault="00425FF8" w:rsidP="003500E0">
      <w:pPr>
        <w:pStyle w:val="Level4"/>
        <w:spacing w:after="340" w:line="293" w:lineRule="auto"/>
      </w:pPr>
      <w:r w:rsidRPr="003500E0">
        <w:rPr>
          <w:noProof/>
        </w:rPr>
        <w:t>não cumprimento de qualquer ordem de execução por quantia certa oriunda de decisão administrativa, judicial ou arbitral definitiva, de natureza condenatória, contra a</w:t>
      </w:r>
      <w:r w:rsidR="00070BD8" w:rsidRPr="003500E0">
        <w:rPr>
          <w:noProof/>
        </w:rPr>
        <w:t xml:space="preserve">s </w:t>
      </w:r>
      <w:r w:rsidR="00980E47" w:rsidRPr="003500E0">
        <w:rPr>
          <w:noProof/>
        </w:rPr>
        <w:t xml:space="preserve">Acionistas </w:t>
      </w:r>
      <w:r w:rsidR="00070BD8" w:rsidRPr="003500E0">
        <w:rPr>
          <w:noProof/>
        </w:rPr>
        <w:t>Fiadoras</w:t>
      </w:r>
      <w:r w:rsidRPr="003500E0">
        <w:rPr>
          <w:noProof/>
        </w:rPr>
        <w:t>, por valor individual ou agregado que ultrapasse R$</w:t>
      </w:r>
      <w:r w:rsidR="00DA26C8" w:rsidRPr="003500E0">
        <w:rPr>
          <w:noProof/>
        </w:rPr>
        <w:t>5.0</w:t>
      </w:r>
      <w:r w:rsidRPr="003500E0">
        <w:rPr>
          <w:noProof/>
        </w:rPr>
        <w:t>00.000,00 (</w:t>
      </w:r>
      <w:r w:rsidR="00DA26C8" w:rsidRPr="003500E0">
        <w:rPr>
          <w:noProof/>
        </w:rPr>
        <w:t>cinco milhões de</w:t>
      </w:r>
      <w:r w:rsidRPr="003500E0">
        <w:rPr>
          <w:noProof/>
        </w:rPr>
        <w:t xml:space="preserve"> reais) (ou seu equivalente em outras moedas);</w:t>
      </w:r>
    </w:p>
    <w:p w:rsidR="00CD5C67" w:rsidRPr="003500E0" w:rsidRDefault="00CD05B7" w:rsidP="003500E0">
      <w:pPr>
        <w:pStyle w:val="Level4"/>
        <w:spacing w:after="340" w:line="293" w:lineRule="auto"/>
      </w:pPr>
      <w:r w:rsidRPr="003500E0">
        <w:rPr>
          <w:noProof/>
        </w:rPr>
        <w:t>comprovação de que qualquer disposição desta Escritura de Emissão e/ou de qualquer outro documento relacionado a tal instrumento for revogada, rescindida, se tornar nula ou deixar de estar em pleno efeito e vigor;</w:t>
      </w:r>
    </w:p>
    <w:p w:rsidR="00CD5C67" w:rsidRPr="003500E0" w:rsidRDefault="00CD05B7" w:rsidP="003500E0">
      <w:pPr>
        <w:pStyle w:val="Level4"/>
        <w:spacing w:after="340" w:line="293" w:lineRule="auto"/>
      </w:pPr>
      <w:r w:rsidRPr="003500E0">
        <w:rPr>
          <w:bCs/>
          <w:noProof/>
        </w:rPr>
        <w:t>a existência de sentença condenatória transitada em julgado em razão da prática de atos, pela Emissora</w:t>
      </w:r>
      <w:r w:rsidR="00454677" w:rsidRPr="003500E0">
        <w:rPr>
          <w:bCs/>
          <w:noProof/>
        </w:rPr>
        <w:t xml:space="preserve"> e/ou pelas Fiadoras</w:t>
      </w:r>
      <w:r w:rsidRPr="003500E0">
        <w:rPr>
          <w:bCs/>
          <w:noProof/>
        </w:rPr>
        <w:t>, que importem em trabalho infantil, trabalho escravo ou</w:t>
      </w:r>
      <w:r w:rsidR="002F388E" w:rsidRPr="003500E0">
        <w:rPr>
          <w:bCs/>
          <w:noProof/>
        </w:rPr>
        <w:t xml:space="preserve"> crime contra o meio ambiente;</w:t>
      </w:r>
    </w:p>
    <w:p w:rsidR="00841FC8" w:rsidRPr="003500E0" w:rsidRDefault="00CD05B7" w:rsidP="003500E0">
      <w:pPr>
        <w:pStyle w:val="Level4"/>
        <w:spacing w:after="340" w:line="293" w:lineRule="auto"/>
      </w:pPr>
      <w:bookmarkStart w:id="264" w:name="_Ref382077912"/>
      <w:r w:rsidRPr="003500E0">
        <w:rPr>
          <w:bCs/>
          <w:noProof/>
        </w:rPr>
        <w:t xml:space="preserve">suspensão </w:t>
      </w:r>
      <w:r w:rsidR="00501ABA" w:rsidRPr="003500E0">
        <w:rPr>
          <w:bCs/>
          <w:noProof/>
        </w:rPr>
        <w:t xml:space="preserve">ou </w:t>
      </w:r>
      <w:r w:rsidR="004B2D00" w:rsidRPr="003500E0">
        <w:rPr>
          <w:bCs/>
          <w:noProof/>
        </w:rPr>
        <w:t>intervenção n</w:t>
      </w:r>
      <w:r w:rsidR="004D20DD" w:rsidRPr="003500E0">
        <w:rPr>
          <w:bCs/>
          <w:noProof/>
        </w:rPr>
        <w:t xml:space="preserve">a atividade </w:t>
      </w:r>
      <w:r w:rsidR="00C4529B" w:rsidRPr="003500E0">
        <w:rPr>
          <w:bCs/>
          <w:noProof/>
        </w:rPr>
        <w:t>e/ou no desenvolvimento dos Projetos</w:t>
      </w:r>
      <w:r w:rsidRPr="003500E0">
        <w:rPr>
          <w:bCs/>
          <w:noProof/>
        </w:rPr>
        <w:t xml:space="preserve">, desde que tal suspensão </w:t>
      </w:r>
      <w:r w:rsidR="00501ABA" w:rsidRPr="003500E0">
        <w:rPr>
          <w:bCs/>
          <w:noProof/>
        </w:rPr>
        <w:t xml:space="preserve">ou </w:t>
      </w:r>
      <w:r w:rsidR="004B2D00" w:rsidRPr="003500E0">
        <w:rPr>
          <w:bCs/>
          <w:noProof/>
        </w:rPr>
        <w:t>intervenção</w:t>
      </w:r>
      <w:r w:rsidR="00501ABA" w:rsidRPr="003500E0">
        <w:rPr>
          <w:bCs/>
          <w:noProof/>
        </w:rPr>
        <w:t xml:space="preserve"> </w:t>
      </w:r>
      <w:r w:rsidRPr="003500E0">
        <w:rPr>
          <w:bCs/>
          <w:noProof/>
        </w:rPr>
        <w:t>não tenha seus efe</w:t>
      </w:r>
      <w:r w:rsidR="004B2D00" w:rsidRPr="003500E0">
        <w:rPr>
          <w:bCs/>
          <w:noProof/>
        </w:rPr>
        <w:t>itos suspensos ou seja revertida</w:t>
      </w:r>
      <w:r w:rsidRPr="003500E0">
        <w:rPr>
          <w:bCs/>
          <w:noProof/>
        </w:rPr>
        <w:t xml:space="preserve"> em um prazo de </w:t>
      </w:r>
      <w:r w:rsidR="00234CB0" w:rsidRPr="003500E0">
        <w:rPr>
          <w:bCs/>
          <w:noProof/>
        </w:rPr>
        <w:t>2</w:t>
      </w:r>
      <w:r w:rsidRPr="003500E0">
        <w:rPr>
          <w:bCs/>
          <w:noProof/>
        </w:rPr>
        <w:t>0</w:t>
      </w:r>
      <w:r w:rsidR="00440ABC" w:rsidRPr="003500E0">
        <w:rPr>
          <w:bCs/>
          <w:noProof/>
        </w:rPr>
        <w:t> </w:t>
      </w:r>
      <w:r w:rsidRPr="003500E0">
        <w:rPr>
          <w:bCs/>
          <w:noProof/>
        </w:rPr>
        <w:t>(</w:t>
      </w:r>
      <w:r w:rsidR="00234CB0" w:rsidRPr="003500E0">
        <w:rPr>
          <w:bCs/>
          <w:noProof/>
        </w:rPr>
        <w:t>vinte</w:t>
      </w:r>
      <w:r w:rsidRPr="003500E0">
        <w:rPr>
          <w:bCs/>
          <w:noProof/>
        </w:rPr>
        <w:t xml:space="preserve">) </w:t>
      </w:r>
      <w:r w:rsidR="009A195A" w:rsidRPr="003500E0">
        <w:rPr>
          <w:bCs/>
          <w:noProof/>
        </w:rPr>
        <w:t>D</w:t>
      </w:r>
      <w:r w:rsidRPr="003500E0">
        <w:rPr>
          <w:bCs/>
          <w:noProof/>
        </w:rPr>
        <w:t xml:space="preserve">ias </w:t>
      </w:r>
      <w:r w:rsidR="009A195A" w:rsidRPr="003500E0">
        <w:rPr>
          <w:bCs/>
          <w:noProof/>
        </w:rPr>
        <w:t xml:space="preserve">Úteis </w:t>
      </w:r>
      <w:r w:rsidRPr="003500E0">
        <w:rPr>
          <w:bCs/>
          <w:noProof/>
        </w:rPr>
        <w:t>contado da emissão da lei, decreto ou ato normativo de natureza similar da autoridade governamental competente declarando a suspensão ou intervenção</w:t>
      </w:r>
      <w:bookmarkEnd w:id="264"/>
      <w:r w:rsidR="00DA26C8" w:rsidRPr="003500E0">
        <w:rPr>
          <w:bCs/>
          <w:noProof/>
        </w:rPr>
        <w:t>;</w:t>
      </w:r>
    </w:p>
    <w:p w:rsidR="00CD5C67" w:rsidRPr="003500E0" w:rsidRDefault="00841FC8" w:rsidP="003500E0">
      <w:pPr>
        <w:pStyle w:val="Level4"/>
        <w:spacing w:after="340" w:line="293" w:lineRule="auto"/>
      </w:pPr>
      <w:r w:rsidRPr="003500E0">
        <w:rPr>
          <w:bCs/>
          <w:noProof/>
        </w:rPr>
        <w:t>caso a Atlantic não realize aporte de capital na Emissora no valor mínimo de R$27.000.000,00 (vinte e sete milhões de reais) até 31 de dezembro de 2014, e/ou não envie o comprovante de realização de refe</w:t>
      </w:r>
      <w:r w:rsidR="0072351C" w:rsidRPr="003500E0">
        <w:rPr>
          <w:bCs/>
          <w:noProof/>
        </w:rPr>
        <w:t>r</w:t>
      </w:r>
      <w:r w:rsidRPr="003500E0">
        <w:rPr>
          <w:bCs/>
          <w:noProof/>
        </w:rPr>
        <w:t>ido aporte ao Agente Fiduciário em até 5 (cinco) Dias Úteis contados da realização de referido aporte;</w:t>
      </w:r>
      <w:r w:rsidR="00DA5EE3" w:rsidRPr="003500E0">
        <w:rPr>
          <w:bCs/>
          <w:noProof/>
        </w:rPr>
        <w:t xml:space="preserve"> e</w:t>
      </w:r>
    </w:p>
    <w:p w:rsidR="0053769E" w:rsidRPr="003500E0" w:rsidRDefault="002F388E" w:rsidP="003500E0">
      <w:pPr>
        <w:pStyle w:val="Level4"/>
        <w:spacing w:after="340" w:line="293" w:lineRule="auto"/>
      </w:pPr>
      <w:r w:rsidRPr="003500E0">
        <w:rPr>
          <w:bCs/>
          <w:noProof/>
        </w:rPr>
        <w:t xml:space="preserve">caso </w:t>
      </w:r>
      <w:r w:rsidRPr="003500E0">
        <w:rPr>
          <w:kern w:val="16"/>
        </w:rPr>
        <w:t>qualquer uma das declarações e garantias dadas pela Emissora</w:t>
      </w:r>
      <w:r w:rsidR="003F6991" w:rsidRPr="003500E0">
        <w:rPr>
          <w:kern w:val="16"/>
        </w:rPr>
        <w:t xml:space="preserve"> e/ou</w:t>
      </w:r>
      <w:r w:rsidR="00573322" w:rsidRPr="003500E0">
        <w:rPr>
          <w:kern w:val="16"/>
        </w:rPr>
        <w:t xml:space="preserve"> </w:t>
      </w:r>
      <w:r w:rsidRPr="003500E0">
        <w:rPr>
          <w:kern w:val="16"/>
        </w:rPr>
        <w:t>pela</w:t>
      </w:r>
      <w:r w:rsidR="00F71C01" w:rsidRPr="003500E0">
        <w:rPr>
          <w:kern w:val="16"/>
        </w:rPr>
        <w:t>s</w:t>
      </w:r>
      <w:r w:rsidRPr="003500E0">
        <w:rPr>
          <w:kern w:val="16"/>
        </w:rPr>
        <w:t xml:space="preserve"> Fiadora</w:t>
      </w:r>
      <w:r w:rsidR="00F71C01" w:rsidRPr="003500E0">
        <w:rPr>
          <w:kern w:val="16"/>
        </w:rPr>
        <w:t>s</w:t>
      </w:r>
      <w:r w:rsidRPr="003500E0">
        <w:rPr>
          <w:kern w:val="16"/>
        </w:rPr>
        <w:t xml:space="preserve"> nesta Escritura de Emissão não sejam, na data de assinatura desta Escritura de Emissão, verdadeiras, corretas, consistentes e suficientes em todos os seus aspectos</w:t>
      </w:r>
      <w:r w:rsidR="0053769E" w:rsidRPr="003500E0">
        <w:rPr>
          <w:kern w:val="16"/>
        </w:rPr>
        <w:t>.</w:t>
      </w:r>
    </w:p>
    <w:p w:rsidR="00231BAC" w:rsidRPr="003500E0" w:rsidRDefault="00440ABC" w:rsidP="003500E0">
      <w:pPr>
        <w:pStyle w:val="Level3"/>
        <w:spacing w:after="340" w:line="293" w:lineRule="auto"/>
        <w:rPr>
          <w:szCs w:val="22"/>
        </w:rPr>
      </w:pPr>
      <w:r w:rsidRPr="003500E0">
        <w:rPr>
          <w:noProof/>
          <w:szCs w:val="22"/>
        </w:rPr>
        <w:t>Os valores mencionados nos itens das Cláusulas </w:t>
      </w:r>
      <w:r w:rsidRPr="003500E0">
        <w:rPr>
          <w:noProof/>
          <w:szCs w:val="22"/>
        </w:rPr>
        <w:fldChar w:fldCharType="begin"/>
      </w:r>
      <w:r w:rsidRPr="003500E0">
        <w:rPr>
          <w:noProof/>
          <w:szCs w:val="22"/>
        </w:rPr>
        <w:instrText xml:space="preserve"> REF _Ref382077658 \n \h </w:instrText>
      </w:r>
      <w:r w:rsidR="002E0495" w:rsidRPr="003500E0">
        <w:rPr>
          <w:noProof/>
          <w:szCs w:val="22"/>
        </w:rPr>
        <w:instrText xml:space="preserve"> \* MERGEFORMAT </w:instrText>
      </w:r>
      <w:r w:rsidRPr="003500E0">
        <w:rPr>
          <w:noProof/>
          <w:szCs w:val="22"/>
        </w:rPr>
      </w:r>
      <w:r w:rsidRPr="003500E0">
        <w:rPr>
          <w:noProof/>
          <w:szCs w:val="22"/>
        </w:rPr>
        <w:fldChar w:fldCharType="separate"/>
      </w:r>
      <w:r w:rsidR="003500E0">
        <w:rPr>
          <w:noProof/>
          <w:szCs w:val="22"/>
        </w:rPr>
        <w:t>6.16</w:t>
      </w:r>
      <w:r w:rsidRPr="003500E0">
        <w:rPr>
          <w:noProof/>
          <w:szCs w:val="22"/>
        </w:rPr>
        <w:fldChar w:fldCharType="end"/>
      </w:r>
      <w:r w:rsidRPr="003500E0">
        <w:rPr>
          <w:noProof/>
          <w:szCs w:val="22"/>
        </w:rPr>
        <w:t xml:space="preserve"> e </w:t>
      </w:r>
      <w:r w:rsidR="00B30624" w:rsidRPr="003500E0">
        <w:rPr>
          <w:noProof/>
          <w:szCs w:val="22"/>
        </w:rPr>
        <w:fldChar w:fldCharType="begin"/>
      </w:r>
      <w:r w:rsidR="00B30624" w:rsidRPr="003500E0">
        <w:rPr>
          <w:noProof/>
          <w:szCs w:val="22"/>
        </w:rPr>
        <w:instrText xml:space="preserve"> REF _Ref384163010 \n \p \h </w:instrText>
      </w:r>
      <w:r w:rsidR="006A065B" w:rsidRPr="003500E0">
        <w:rPr>
          <w:noProof/>
          <w:szCs w:val="22"/>
        </w:rPr>
        <w:instrText xml:space="preserve"> \* MERGEFORMAT </w:instrText>
      </w:r>
      <w:r w:rsidR="00B30624" w:rsidRPr="003500E0">
        <w:rPr>
          <w:noProof/>
          <w:szCs w:val="22"/>
        </w:rPr>
      </w:r>
      <w:r w:rsidR="00B30624" w:rsidRPr="003500E0">
        <w:rPr>
          <w:noProof/>
          <w:szCs w:val="22"/>
        </w:rPr>
        <w:fldChar w:fldCharType="separate"/>
      </w:r>
      <w:r w:rsidR="003500E0">
        <w:rPr>
          <w:noProof/>
          <w:szCs w:val="22"/>
        </w:rPr>
        <w:t>6.16.1 acima</w:t>
      </w:r>
      <w:r w:rsidR="00B30624" w:rsidRPr="003500E0">
        <w:rPr>
          <w:noProof/>
          <w:szCs w:val="22"/>
        </w:rPr>
        <w:fldChar w:fldCharType="end"/>
      </w:r>
      <w:r w:rsidR="00CD05B7" w:rsidRPr="003500E0">
        <w:rPr>
          <w:noProof/>
          <w:szCs w:val="22"/>
        </w:rPr>
        <w:t xml:space="preserve"> serão reajustados ou corrigidos anualmente pelo </w:t>
      </w:r>
      <w:r w:rsidR="00AB59A1" w:rsidRPr="003500E0">
        <w:rPr>
          <w:szCs w:val="22"/>
        </w:rPr>
        <w:t>Índice de Preços ao Consumidor Amplo - IPCA (“</w:t>
      </w:r>
      <w:r w:rsidR="00AB59A1" w:rsidRPr="003500E0">
        <w:rPr>
          <w:b/>
          <w:szCs w:val="22"/>
        </w:rPr>
        <w:t>Índice de Atualização</w:t>
      </w:r>
      <w:r w:rsidR="00AB59A1" w:rsidRPr="003500E0">
        <w:rPr>
          <w:szCs w:val="22"/>
        </w:rPr>
        <w:t>”), apurado e divulgado pelo Instituto Brasileiro de Geografia e Estatística – IBGE</w:t>
      </w:r>
      <w:r w:rsidR="00CD05B7" w:rsidRPr="003500E0">
        <w:rPr>
          <w:noProof/>
          <w:szCs w:val="22"/>
        </w:rPr>
        <w:t>.</w:t>
      </w:r>
    </w:p>
    <w:p w:rsidR="00CD5C67" w:rsidRPr="003500E0" w:rsidRDefault="00CD05B7" w:rsidP="003500E0">
      <w:pPr>
        <w:pStyle w:val="Level3"/>
        <w:spacing w:after="340" w:line="293" w:lineRule="auto"/>
        <w:rPr>
          <w:szCs w:val="22"/>
        </w:rPr>
      </w:pPr>
      <w:r w:rsidRPr="003500E0">
        <w:rPr>
          <w:noProof/>
          <w:szCs w:val="22"/>
        </w:rPr>
        <w:t xml:space="preserve">As referências a “controle” encontradas </w:t>
      </w:r>
      <w:r w:rsidR="00440ABC" w:rsidRPr="003500E0">
        <w:rPr>
          <w:noProof/>
          <w:szCs w:val="22"/>
        </w:rPr>
        <w:t>nos itens das Cláusulas </w:t>
      </w:r>
      <w:r w:rsidR="00440ABC" w:rsidRPr="003500E0">
        <w:rPr>
          <w:noProof/>
          <w:szCs w:val="22"/>
        </w:rPr>
        <w:fldChar w:fldCharType="begin"/>
      </w:r>
      <w:r w:rsidR="00440ABC" w:rsidRPr="003500E0">
        <w:rPr>
          <w:noProof/>
          <w:szCs w:val="22"/>
        </w:rPr>
        <w:instrText xml:space="preserve"> REF _Ref382077658 \n \h </w:instrText>
      </w:r>
      <w:r w:rsidR="002E0495" w:rsidRPr="003500E0">
        <w:rPr>
          <w:noProof/>
          <w:szCs w:val="22"/>
        </w:rPr>
        <w:instrText xml:space="preserve"> \* MERGEFORMAT </w:instrText>
      </w:r>
      <w:r w:rsidR="00440ABC" w:rsidRPr="003500E0">
        <w:rPr>
          <w:noProof/>
          <w:szCs w:val="22"/>
        </w:rPr>
      </w:r>
      <w:r w:rsidR="00440ABC" w:rsidRPr="003500E0">
        <w:rPr>
          <w:noProof/>
          <w:szCs w:val="22"/>
        </w:rPr>
        <w:fldChar w:fldCharType="separate"/>
      </w:r>
      <w:r w:rsidR="003500E0">
        <w:rPr>
          <w:noProof/>
          <w:szCs w:val="22"/>
        </w:rPr>
        <w:t>6.16</w:t>
      </w:r>
      <w:r w:rsidR="00440ABC" w:rsidRPr="003500E0">
        <w:rPr>
          <w:noProof/>
          <w:szCs w:val="22"/>
        </w:rPr>
        <w:fldChar w:fldCharType="end"/>
      </w:r>
      <w:r w:rsidR="00440ABC" w:rsidRPr="003500E0">
        <w:rPr>
          <w:noProof/>
          <w:szCs w:val="22"/>
        </w:rPr>
        <w:t xml:space="preserve"> e </w:t>
      </w:r>
      <w:r w:rsidR="00B30624" w:rsidRPr="003500E0">
        <w:rPr>
          <w:noProof/>
          <w:szCs w:val="22"/>
        </w:rPr>
        <w:fldChar w:fldCharType="begin"/>
      </w:r>
      <w:r w:rsidR="00B30624" w:rsidRPr="003500E0">
        <w:rPr>
          <w:noProof/>
          <w:szCs w:val="22"/>
        </w:rPr>
        <w:instrText xml:space="preserve"> REF _Ref384163010 \n \p \h </w:instrText>
      </w:r>
      <w:r w:rsidR="006A065B" w:rsidRPr="003500E0">
        <w:rPr>
          <w:noProof/>
          <w:szCs w:val="22"/>
        </w:rPr>
        <w:instrText xml:space="preserve"> \* MERGEFORMAT </w:instrText>
      </w:r>
      <w:r w:rsidR="00B30624" w:rsidRPr="003500E0">
        <w:rPr>
          <w:noProof/>
          <w:szCs w:val="22"/>
        </w:rPr>
      </w:r>
      <w:r w:rsidR="00B30624" w:rsidRPr="003500E0">
        <w:rPr>
          <w:noProof/>
          <w:szCs w:val="22"/>
        </w:rPr>
        <w:fldChar w:fldCharType="separate"/>
      </w:r>
      <w:r w:rsidR="003500E0">
        <w:rPr>
          <w:noProof/>
          <w:szCs w:val="22"/>
        </w:rPr>
        <w:t>6.16.1 acima</w:t>
      </w:r>
      <w:r w:rsidR="00B30624" w:rsidRPr="003500E0">
        <w:rPr>
          <w:noProof/>
          <w:szCs w:val="22"/>
        </w:rPr>
        <w:fldChar w:fldCharType="end"/>
      </w:r>
      <w:r w:rsidR="00B30624" w:rsidRPr="003500E0">
        <w:rPr>
          <w:noProof/>
          <w:szCs w:val="22"/>
        </w:rPr>
        <w:t xml:space="preserve"> </w:t>
      </w:r>
      <w:r w:rsidRPr="003500E0">
        <w:rPr>
          <w:noProof/>
          <w:szCs w:val="22"/>
        </w:rPr>
        <w:t xml:space="preserve">deverão ser entendidas como tendo </w:t>
      </w:r>
      <w:r w:rsidR="00440ABC" w:rsidRPr="003500E0">
        <w:rPr>
          <w:noProof/>
          <w:szCs w:val="22"/>
        </w:rPr>
        <w:t>o sentido conferido pelo artigo </w:t>
      </w:r>
      <w:r w:rsidRPr="003500E0">
        <w:rPr>
          <w:noProof/>
          <w:szCs w:val="22"/>
        </w:rPr>
        <w:t>116 da Lei das Sociedades por Ações.</w:t>
      </w:r>
    </w:p>
    <w:p w:rsidR="00CD5C67" w:rsidRPr="003500E0" w:rsidRDefault="00CD05B7" w:rsidP="003500E0">
      <w:pPr>
        <w:pStyle w:val="Level3"/>
        <w:spacing w:after="340" w:line="293" w:lineRule="auto"/>
        <w:rPr>
          <w:szCs w:val="22"/>
        </w:rPr>
      </w:pPr>
      <w:bookmarkStart w:id="265" w:name="_Ref382077091"/>
      <w:r w:rsidRPr="003500E0">
        <w:rPr>
          <w:noProof/>
          <w:szCs w:val="22"/>
        </w:rPr>
        <w:t>Observado o disposto n</w:t>
      </w:r>
      <w:r w:rsidR="004367D2" w:rsidRPr="003500E0">
        <w:rPr>
          <w:noProof/>
          <w:szCs w:val="22"/>
        </w:rPr>
        <w:t>a</w:t>
      </w:r>
      <w:r w:rsidR="00D226BF" w:rsidRPr="003500E0">
        <w:rPr>
          <w:noProof/>
          <w:szCs w:val="22"/>
        </w:rPr>
        <w:t xml:space="preserve"> Cláusula</w:t>
      </w:r>
      <w:r w:rsidR="004367D2" w:rsidRPr="003500E0">
        <w:rPr>
          <w:noProof/>
          <w:szCs w:val="22"/>
        </w:rPr>
        <w:t> </w:t>
      </w:r>
      <w:r w:rsidR="00D226BF" w:rsidRPr="003500E0">
        <w:rPr>
          <w:noProof/>
          <w:szCs w:val="22"/>
        </w:rPr>
        <w:fldChar w:fldCharType="begin"/>
      </w:r>
      <w:r w:rsidR="00D226BF" w:rsidRPr="003500E0">
        <w:rPr>
          <w:noProof/>
          <w:szCs w:val="22"/>
        </w:rPr>
        <w:instrText xml:space="preserve"> REF _Ref382072672 \n \p \h </w:instrText>
      </w:r>
      <w:r w:rsidR="002E0495" w:rsidRPr="003500E0">
        <w:rPr>
          <w:noProof/>
          <w:szCs w:val="22"/>
        </w:rPr>
        <w:instrText xml:space="preserve"> \* MERGEFORMAT </w:instrText>
      </w:r>
      <w:r w:rsidR="00D226BF" w:rsidRPr="003500E0">
        <w:rPr>
          <w:noProof/>
          <w:szCs w:val="22"/>
        </w:rPr>
      </w:r>
      <w:r w:rsidR="00D226BF" w:rsidRPr="003500E0">
        <w:rPr>
          <w:noProof/>
          <w:szCs w:val="22"/>
        </w:rPr>
        <w:fldChar w:fldCharType="separate"/>
      </w:r>
      <w:r w:rsidR="003500E0">
        <w:rPr>
          <w:noProof/>
          <w:szCs w:val="22"/>
        </w:rPr>
        <w:t>6.16.5 abaixo</w:t>
      </w:r>
      <w:r w:rsidR="00D226BF" w:rsidRPr="003500E0">
        <w:rPr>
          <w:noProof/>
          <w:szCs w:val="22"/>
        </w:rPr>
        <w:fldChar w:fldCharType="end"/>
      </w:r>
      <w:r w:rsidR="00D226BF" w:rsidRPr="003500E0">
        <w:rPr>
          <w:noProof/>
          <w:szCs w:val="22"/>
        </w:rPr>
        <w:t>,</w:t>
      </w:r>
      <w:r w:rsidRPr="003500E0">
        <w:rPr>
          <w:noProof/>
          <w:szCs w:val="22"/>
        </w:rPr>
        <w:t xml:space="preserve"> e ressalvados os quoruns específicos previstos nesta Escritura de Emissão, se, nas Assembleias Gerais de Debenturistas referidas n</w:t>
      </w:r>
      <w:r w:rsidR="00A66AD5" w:rsidRPr="003500E0">
        <w:rPr>
          <w:noProof/>
          <w:szCs w:val="22"/>
        </w:rPr>
        <w:t>a Cláusula </w:t>
      </w:r>
      <w:r w:rsidR="00B30624" w:rsidRPr="003500E0">
        <w:rPr>
          <w:noProof/>
          <w:szCs w:val="22"/>
        </w:rPr>
        <w:fldChar w:fldCharType="begin"/>
      </w:r>
      <w:r w:rsidR="00B30624" w:rsidRPr="003500E0">
        <w:rPr>
          <w:noProof/>
          <w:szCs w:val="22"/>
        </w:rPr>
        <w:instrText xml:space="preserve"> REF _Ref384163010 \n \p \h </w:instrText>
      </w:r>
      <w:r w:rsidR="006A065B" w:rsidRPr="003500E0">
        <w:rPr>
          <w:noProof/>
          <w:szCs w:val="22"/>
        </w:rPr>
        <w:instrText xml:space="preserve"> \* MERGEFORMAT </w:instrText>
      </w:r>
      <w:r w:rsidR="00B30624" w:rsidRPr="003500E0">
        <w:rPr>
          <w:noProof/>
          <w:szCs w:val="22"/>
        </w:rPr>
      </w:r>
      <w:r w:rsidR="00B30624" w:rsidRPr="003500E0">
        <w:rPr>
          <w:noProof/>
          <w:szCs w:val="22"/>
        </w:rPr>
        <w:fldChar w:fldCharType="separate"/>
      </w:r>
      <w:r w:rsidR="003500E0">
        <w:rPr>
          <w:noProof/>
          <w:szCs w:val="22"/>
        </w:rPr>
        <w:t>6.16.1 acima</w:t>
      </w:r>
      <w:r w:rsidR="00B30624" w:rsidRPr="003500E0">
        <w:rPr>
          <w:noProof/>
          <w:szCs w:val="22"/>
        </w:rPr>
        <w:fldChar w:fldCharType="end"/>
      </w:r>
      <w:r w:rsidR="00A66AD5" w:rsidRPr="003500E0">
        <w:rPr>
          <w:noProof/>
          <w:szCs w:val="22"/>
        </w:rPr>
        <w:fldChar w:fldCharType="begin"/>
      </w:r>
      <w:r w:rsidR="00A66AD5" w:rsidRPr="003500E0">
        <w:rPr>
          <w:noProof/>
          <w:szCs w:val="22"/>
        </w:rPr>
        <w:instrText xml:space="preserve"> REF _Ref382071274 \n \p \h </w:instrText>
      </w:r>
      <w:r w:rsidR="002E0495" w:rsidRPr="003500E0">
        <w:rPr>
          <w:noProof/>
          <w:szCs w:val="22"/>
        </w:rPr>
        <w:instrText xml:space="preserve"> \* MERGEFORMAT </w:instrText>
      </w:r>
      <w:r w:rsidR="00A66AD5" w:rsidRPr="003500E0">
        <w:rPr>
          <w:noProof/>
          <w:szCs w:val="22"/>
        </w:rPr>
      </w:r>
      <w:r w:rsidR="00A66AD5" w:rsidRPr="003500E0">
        <w:rPr>
          <w:noProof/>
          <w:szCs w:val="22"/>
        </w:rPr>
        <w:fldChar w:fldCharType="separate"/>
      </w:r>
      <w:r w:rsidR="003500E0">
        <w:rPr>
          <w:noProof/>
          <w:szCs w:val="22"/>
        </w:rPr>
        <w:t>(xv) acima</w:t>
      </w:r>
      <w:r w:rsidR="00A66AD5" w:rsidRPr="003500E0">
        <w:rPr>
          <w:noProof/>
          <w:szCs w:val="22"/>
        </w:rPr>
        <w:fldChar w:fldCharType="end"/>
      </w:r>
      <w:r w:rsidRPr="003500E0">
        <w:rPr>
          <w:noProof/>
          <w:szCs w:val="22"/>
        </w:rPr>
        <w:t xml:space="preserve">, os Debenturistas detentores de, no mínimo, </w:t>
      </w:r>
      <w:r w:rsidR="007B3C0D" w:rsidRPr="003500E0">
        <w:rPr>
          <w:noProof/>
          <w:szCs w:val="22"/>
        </w:rPr>
        <w:t>75</w:t>
      </w:r>
      <w:r w:rsidRPr="003500E0">
        <w:rPr>
          <w:noProof/>
          <w:szCs w:val="22"/>
        </w:rPr>
        <w:t>%</w:t>
      </w:r>
      <w:r w:rsidR="00A66AD5" w:rsidRPr="003500E0">
        <w:rPr>
          <w:noProof/>
          <w:szCs w:val="22"/>
        </w:rPr>
        <w:t> </w:t>
      </w:r>
      <w:r w:rsidRPr="003500E0">
        <w:rPr>
          <w:noProof/>
          <w:szCs w:val="22"/>
        </w:rPr>
        <w:t>(</w:t>
      </w:r>
      <w:r w:rsidR="007B3C0D" w:rsidRPr="003500E0">
        <w:rPr>
          <w:noProof/>
          <w:szCs w:val="22"/>
        </w:rPr>
        <w:t xml:space="preserve">setenta e cinco </w:t>
      </w:r>
      <w:r w:rsidRPr="003500E0">
        <w:rPr>
          <w:noProof/>
          <w:szCs w:val="22"/>
        </w:rPr>
        <w:t xml:space="preserve">por cento), das Debêntures em Circulação ou, em segunda convocação, Debenturistas representando, no mínimo, maioria simples das Debêntures em Circulação presentes na Assembleia, determinarem que o Agente Fiduciário </w:t>
      </w:r>
      <w:r w:rsidR="007B3C0D" w:rsidRPr="003500E0">
        <w:rPr>
          <w:noProof/>
          <w:szCs w:val="22"/>
        </w:rPr>
        <w:t xml:space="preserve">não </w:t>
      </w:r>
      <w:r w:rsidRPr="003500E0">
        <w:rPr>
          <w:noProof/>
          <w:szCs w:val="22"/>
        </w:rPr>
        <w:t xml:space="preserve">declare o vencimento antecipado das Debêntures, o Agente Fiduciário </w:t>
      </w:r>
      <w:r w:rsidR="007B3C0D" w:rsidRPr="003500E0">
        <w:rPr>
          <w:noProof/>
          <w:szCs w:val="22"/>
        </w:rPr>
        <w:t xml:space="preserve">não </w:t>
      </w:r>
      <w:r w:rsidRPr="003500E0">
        <w:rPr>
          <w:noProof/>
          <w:szCs w:val="22"/>
        </w:rPr>
        <w:t>declarará o vencimento antecipado de tais Debêntures.</w:t>
      </w:r>
      <w:bookmarkEnd w:id="265"/>
    </w:p>
    <w:p w:rsidR="00CD5C67" w:rsidRPr="003500E0" w:rsidRDefault="00CD05B7" w:rsidP="003500E0">
      <w:pPr>
        <w:pStyle w:val="Level3"/>
        <w:spacing w:after="340" w:line="293" w:lineRule="auto"/>
        <w:rPr>
          <w:szCs w:val="22"/>
        </w:rPr>
      </w:pPr>
      <w:bookmarkStart w:id="266" w:name="_Ref382072672"/>
      <w:r w:rsidRPr="003500E0">
        <w:rPr>
          <w:noProof/>
          <w:szCs w:val="22"/>
        </w:rPr>
        <w:t xml:space="preserve">Em caso de vencimento antecipado das Debêntures, a Emissora obriga-se a resgatar a totalidade das Debêntures, com o seu consequente cancelamento, obrigando-se aos pagamentos previstos </w:t>
      </w:r>
      <w:r w:rsidR="00A66AD5" w:rsidRPr="003500E0">
        <w:rPr>
          <w:noProof/>
          <w:szCs w:val="22"/>
        </w:rPr>
        <w:t>na Cláusula </w:t>
      </w:r>
      <w:r w:rsidR="00A66AD5" w:rsidRPr="003500E0">
        <w:rPr>
          <w:noProof/>
          <w:szCs w:val="22"/>
        </w:rPr>
        <w:fldChar w:fldCharType="begin"/>
      </w:r>
      <w:r w:rsidR="00A66AD5" w:rsidRPr="003500E0">
        <w:rPr>
          <w:noProof/>
          <w:szCs w:val="22"/>
        </w:rPr>
        <w:instrText xml:space="preserve"> REF _Ref382077658 \n \p \h </w:instrText>
      </w:r>
      <w:r w:rsidR="002E0495" w:rsidRPr="003500E0">
        <w:rPr>
          <w:noProof/>
          <w:szCs w:val="22"/>
        </w:rPr>
        <w:instrText xml:space="preserve"> \* MERGEFORMAT </w:instrText>
      </w:r>
      <w:r w:rsidR="00A66AD5" w:rsidRPr="003500E0">
        <w:rPr>
          <w:noProof/>
          <w:szCs w:val="22"/>
        </w:rPr>
      </w:r>
      <w:r w:rsidR="00A66AD5" w:rsidRPr="003500E0">
        <w:rPr>
          <w:noProof/>
          <w:szCs w:val="22"/>
        </w:rPr>
        <w:fldChar w:fldCharType="separate"/>
      </w:r>
      <w:r w:rsidR="003500E0">
        <w:rPr>
          <w:noProof/>
          <w:szCs w:val="22"/>
        </w:rPr>
        <w:t>6.16 acima</w:t>
      </w:r>
      <w:r w:rsidR="00A66AD5" w:rsidRPr="003500E0">
        <w:rPr>
          <w:noProof/>
          <w:szCs w:val="22"/>
        </w:rPr>
        <w:fldChar w:fldCharType="end"/>
      </w:r>
      <w:r w:rsidRPr="003500E0">
        <w:rPr>
          <w:noProof/>
          <w:szCs w:val="22"/>
        </w:rPr>
        <w:t xml:space="preserve">, além dos demais encargos devidos nos termos desta Escritura de Emissão, em até </w:t>
      </w:r>
      <w:r w:rsidR="007B3C0D" w:rsidRPr="003500E0">
        <w:rPr>
          <w:noProof/>
          <w:szCs w:val="22"/>
        </w:rPr>
        <w:t>2</w:t>
      </w:r>
      <w:r w:rsidR="00A66AD5" w:rsidRPr="003500E0">
        <w:rPr>
          <w:noProof/>
          <w:szCs w:val="22"/>
        </w:rPr>
        <w:t> </w:t>
      </w:r>
      <w:r w:rsidRPr="003500E0">
        <w:rPr>
          <w:noProof/>
          <w:szCs w:val="22"/>
        </w:rPr>
        <w:t>(</w:t>
      </w:r>
      <w:r w:rsidR="007B3C0D" w:rsidRPr="003500E0">
        <w:rPr>
          <w:noProof/>
          <w:szCs w:val="22"/>
        </w:rPr>
        <w:t>dois</w:t>
      </w:r>
      <w:r w:rsidRPr="003500E0">
        <w:rPr>
          <w:noProof/>
          <w:szCs w:val="22"/>
        </w:rPr>
        <w:t>) Dias Úteis contados da declaração do vencimento antecipado pelo Agente Fiduciário. Caso a Emissora não consiga honrar com as obrigações previstas nest</w:t>
      </w:r>
      <w:r w:rsidR="0011724C" w:rsidRPr="003500E0">
        <w:rPr>
          <w:noProof/>
          <w:szCs w:val="22"/>
        </w:rPr>
        <w:t>a Cláusula</w:t>
      </w:r>
      <w:r w:rsidRPr="003500E0">
        <w:rPr>
          <w:noProof/>
          <w:szCs w:val="22"/>
        </w:rPr>
        <w:t xml:space="preserve">, os Debenturistas poderão </w:t>
      </w:r>
      <w:r w:rsidR="004947CD" w:rsidRPr="003500E0">
        <w:rPr>
          <w:noProof/>
          <w:szCs w:val="22"/>
        </w:rPr>
        <w:t>(i) </w:t>
      </w:r>
      <w:r w:rsidR="00841FC8" w:rsidRPr="003500E0">
        <w:rPr>
          <w:noProof/>
          <w:szCs w:val="22"/>
        </w:rPr>
        <w:t xml:space="preserve">chamar </w:t>
      </w:r>
      <w:r w:rsidR="004947CD" w:rsidRPr="003500E0">
        <w:rPr>
          <w:noProof/>
          <w:szCs w:val="22"/>
        </w:rPr>
        <w:t>as Fiadoras para que estas honrem as Obrigações Garantidas</w:t>
      </w:r>
      <w:r w:rsidR="00841FC8" w:rsidRPr="003500E0">
        <w:rPr>
          <w:noProof/>
          <w:szCs w:val="22"/>
        </w:rPr>
        <w:t>, nos termos e prazos constantes da Cláusula </w:t>
      </w:r>
      <w:r w:rsidR="00841FC8" w:rsidRPr="003500E0">
        <w:rPr>
          <w:noProof/>
          <w:szCs w:val="22"/>
        </w:rPr>
        <w:fldChar w:fldCharType="begin"/>
      </w:r>
      <w:r w:rsidR="00841FC8" w:rsidRPr="003500E0">
        <w:rPr>
          <w:noProof/>
          <w:szCs w:val="22"/>
        </w:rPr>
        <w:instrText xml:space="preserve"> REF _Ref385337781 \n \p \h </w:instrText>
      </w:r>
      <w:r w:rsidR="00FD0A47" w:rsidRPr="003500E0">
        <w:rPr>
          <w:noProof/>
          <w:szCs w:val="22"/>
        </w:rPr>
        <w:instrText xml:space="preserve"> \* MERGEFORMAT </w:instrText>
      </w:r>
      <w:r w:rsidR="00841FC8" w:rsidRPr="003500E0">
        <w:rPr>
          <w:noProof/>
          <w:szCs w:val="22"/>
        </w:rPr>
      </w:r>
      <w:r w:rsidR="00841FC8" w:rsidRPr="003500E0">
        <w:rPr>
          <w:noProof/>
          <w:szCs w:val="22"/>
        </w:rPr>
        <w:fldChar w:fldCharType="separate"/>
      </w:r>
      <w:r w:rsidR="003500E0">
        <w:rPr>
          <w:noProof/>
          <w:szCs w:val="22"/>
        </w:rPr>
        <w:t>6.15 acima</w:t>
      </w:r>
      <w:r w:rsidR="00841FC8" w:rsidRPr="003500E0">
        <w:rPr>
          <w:noProof/>
          <w:szCs w:val="22"/>
        </w:rPr>
        <w:fldChar w:fldCharType="end"/>
      </w:r>
      <w:r w:rsidR="004947CD" w:rsidRPr="003500E0">
        <w:rPr>
          <w:noProof/>
          <w:szCs w:val="22"/>
        </w:rPr>
        <w:t>;</w:t>
      </w:r>
      <w:r w:rsidR="00841FC8" w:rsidRPr="003500E0">
        <w:rPr>
          <w:noProof/>
          <w:szCs w:val="22"/>
        </w:rPr>
        <w:t xml:space="preserve"> e, caso </w:t>
      </w:r>
      <w:r w:rsidR="004947CD" w:rsidRPr="003500E0">
        <w:rPr>
          <w:noProof/>
          <w:szCs w:val="22"/>
        </w:rPr>
        <w:t xml:space="preserve">não </w:t>
      </w:r>
      <w:r w:rsidR="00841FC8" w:rsidRPr="003500E0">
        <w:rPr>
          <w:noProof/>
          <w:szCs w:val="22"/>
        </w:rPr>
        <w:t xml:space="preserve">obtenham êxito, </w:t>
      </w:r>
      <w:r w:rsidR="004947CD" w:rsidRPr="003500E0">
        <w:rPr>
          <w:noProof/>
          <w:szCs w:val="22"/>
        </w:rPr>
        <w:t>(ii) </w:t>
      </w:r>
      <w:r w:rsidR="00841FC8" w:rsidRPr="003500E0">
        <w:rPr>
          <w:noProof/>
          <w:szCs w:val="22"/>
        </w:rPr>
        <w:t>executar as Fianças Corporativas</w:t>
      </w:r>
      <w:ins w:id="267" w:author="Maria Carolina" w:date="2014-04-24T10:49:00Z">
        <w:r w:rsidR="00C214BF" w:rsidRPr="003500E0">
          <w:rPr>
            <w:noProof/>
            <w:szCs w:val="22"/>
          </w:rPr>
          <w:t xml:space="preserve"> e/ou a Fiança Servinoga</w:t>
        </w:r>
      </w:ins>
      <w:r w:rsidR="00CD5C67" w:rsidRPr="003500E0">
        <w:rPr>
          <w:noProof/>
          <w:szCs w:val="22"/>
        </w:rPr>
        <w:t>.</w:t>
      </w:r>
      <w:bookmarkEnd w:id="266"/>
    </w:p>
    <w:p w:rsidR="00231BAC" w:rsidRPr="003500E0" w:rsidRDefault="00CD05B7" w:rsidP="003500E0">
      <w:pPr>
        <w:pStyle w:val="Level2"/>
        <w:spacing w:after="340" w:line="293" w:lineRule="auto"/>
        <w:rPr>
          <w:szCs w:val="22"/>
        </w:rPr>
      </w:pPr>
      <w:bookmarkStart w:id="268" w:name="_Ref382075186"/>
      <w:r w:rsidRPr="003500E0">
        <w:rPr>
          <w:snapToGrid w:val="0"/>
          <w:szCs w:val="22"/>
          <w:u w:val="single"/>
        </w:rPr>
        <w:t>Multa e Juros Moratórios</w:t>
      </w:r>
      <w:r w:rsidRPr="003500E0">
        <w:rPr>
          <w:snapToGrid w:val="0"/>
          <w:szCs w:val="22"/>
        </w:rPr>
        <w:t>. Sem prejuízo da Remuneração, ocorrendo impontualidade no pagamento pela Emissora</w:t>
      </w:r>
      <w:r w:rsidR="00841FC8" w:rsidRPr="003500E0">
        <w:rPr>
          <w:snapToGrid w:val="0"/>
          <w:szCs w:val="22"/>
        </w:rPr>
        <w:t>, e/ou por quaisquer das Fiadoras,</w:t>
      </w:r>
      <w:r w:rsidRPr="003500E0">
        <w:rPr>
          <w:snapToGrid w:val="0"/>
          <w:szCs w:val="22"/>
        </w:rPr>
        <w:t xml:space="preserve"> de qualquer quantia devida aos Debenturistas nos termos desta Escritura de Emissão, os débitos em atraso </w:t>
      </w:r>
      <w:r w:rsidRPr="003500E0">
        <w:rPr>
          <w:szCs w:val="22"/>
        </w:rPr>
        <w:t>vencidos e não pagos pela Emissora, devidamente atualizados pela Remuneração, ficarão, desde a data da inadimplência até a data do efetivo pagamento, sujeitos a, independentemente de aviso, notificação ou interpelação judicial ou extrajudicial: (i)</w:t>
      </w:r>
      <w:r w:rsidR="002E0495" w:rsidRPr="003500E0">
        <w:rPr>
          <w:szCs w:val="22"/>
        </w:rPr>
        <w:t> </w:t>
      </w:r>
      <w:r w:rsidRPr="003500E0">
        <w:rPr>
          <w:szCs w:val="22"/>
        </w:rPr>
        <w:t>multa convencional, irredutível e não compensatória, de 2%</w:t>
      </w:r>
      <w:r w:rsidR="002E0495" w:rsidRPr="003500E0">
        <w:rPr>
          <w:szCs w:val="22"/>
        </w:rPr>
        <w:t> </w:t>
      </w:r>
      <w:r w:rsidRPr="003500E0">
        <w:rPr>
          <w:szCs w:val="22"/>
        </w:rPr>
        <w:t>(dois por cento); e (</w:t>
      </w:r>
      <w:proofErr w:type="spellStart"/>
      <w:r w:rsidRPr="003500E0">
        <w:rPr>
          <w:szCs w:val="22"/>
        </w:rPr>
        <w:t>ii</w:t>
      </w:r>
      <w:proofErr w:type="spellEnd"/>
      <w:r w:rsidRPr="003500E0">
        <w:rPr>
          <w:szCs w:val="22"/>
        </w:rPr>
        <w:t>)</w:t>
      </w:r>
      <w:r w:rsidR="002E0495" w:rsidRPr="003500E0">
        <w:rPr>
          <w:szCs w:val="22"/>
        </w:rPr>
        <w:t> </w:t>
      </w:r>
      <w:r w:rsidRPr="003500E0">
        <w:rPr>
          <w:szCs w:val="22"/>
        </w:rPr>
        <w:t>juros moratórios à razão de 1%</w:t>
      </w:r>
      <w:r w:rsidR="002E0495" w:rsidRPr="003500E0">
        <w:rPr>
          <w:szCs w:val="22"/>
        </w:rPr>
        <w:t> </w:t>
      </w:r>
      <w:r w:rsidRPr="003500E0">
        <w:rPr>
          <w:szCs w:val="22"/>
        </w:rPr>
        <w:t xml:space="preserve">(um por cento) ao </w:t>
      </w:r>
      <w:proofErr w:type="gramStart"/>
      <w:r w:rsidRPr="003500E0">
        <w:rPr>
          <w:szCs w:val="22"/>
        </w:rPr>
        <w:t>mês calculados</w:t>
      </w:r>
      <w:proofErr w:type="gramEnd"/>
      <w:r w:rsidRPr="003500E0">
        <w:rPr>
          <w:szCs w:val="22"/>
        </w:rPr>
        <w:t xml:space="preserve"> </w:t>
      </w:r>
      <w:r w:rsidRPr="003500E0">
        <w:rPr>
          <w:i/>
          <w:szCs w:val="22"/>
        </w:rPr>
        <w:t xml:space="preserve">pro rata </w:t>
      </w:r>
      <w:proofErr w:type="spellStart"/>
      <w:r w:rsidRPr="003500E0">
        <w:rPr>
          <w:i/>
          <w:szCs w:val="22"/>
        </w:rPr>
        <w:t>temporis</w:t>
      </w:r>
      <w:proofErr w:type="spellEnd"/>
      <w:r w:rsidR="002E0495" w:rsidRPr="003500E0">
        <w:rPr>
          <w:szCs w:val="22"/>
        </w:rPr>
        <w:t> </w:t>
      </w:r>
      <w:r w:rsidRPr="003500E0">
        <w:rPr>
          <w:szCs w:val="22"/>
        </w:rPr>
        <w:t>(“</w:t>
      </w:r>
      <w:r w:rsidRPr="003500E0">
        <w:rPr>
          <w:b/>
          <w:szCs w:val="22"/>
        </w:rPr>
        <w:t>Encargos Moratórios</w:t>
      </w:r>
      <w:r w:rsidRPr="003500E0">
        <w:rPr>
          <w:szCs w:val="22"/>
        </w:rPr>
        <w:t>”).</w:t>
      </w:r>
      <w:bookmarkEnd w:id="268"/>
    </w:p>
    <w:p w:rsidR="00231BAC" w:rsidRPr="003500E0" w:rsidRDefault="00CD05B7" w:rsidP="003500E0">
      <w:pPr>
        <w:pStyle w:val="Level2"/>
        <w:spacing w:after="340" w:line="293" w:lineRule="auto"/>
        <w:rPr>
          <w:szCs w:val="22"/>
        </w:rPr>
      </w:pPr>
      <w:r w:rsidRPr="003500E0">
        <w:rPr>
          <w:snapToGrid w:val="0"/>
          <w:szCs w:val="22"/>
          <w:u w:val="single"/>
        </w:rPr>
        <w:t>Atraso no Recebimento dos Pagamentos</w:t>
      </w:r>
      <w:r w:rsidRPr="003500E0">
        <w:rPr>
          <w:snapToGrid w:val="0"/>
          <w:szCs w:val="22"/>
        </w:rPr>
        <w:t>. Sem prejuízo do disposto n</w:t>
      </w:r>
      <w:r w:rsidR="002E0495" w:rsidRPr="003500E0">
        <w:rPr>
          <w:snapToGrid w:val="0"/>
          <w:szCs w:val="22"/>
        </w:rPr>
        <w:t>a Cláusula </w:t>
      </w:r>
      <w:r w:rsidR="002E0495" w:rsidRPr="003500E0">
        <w:rPr>
          <w:snapToGrid w:val="0"/>
          <w:szCs w:val="22"/>
        </w:rPr>
        <w:fldChar w:fldCharType="begin"/>
      </w:r>
      <w:r w:rsidR="002E0495" w:rsidRPr="003500E0">
        <w:rPr>
          <w:snapToGrid w:val="0"/>
          <w:szCs w:val="22"/>
        </w:rPr>
        <w:instrText xml:space="preserve"> REF _Ref382077658 \r \p \h  \* MERGEFORMAT </w:instrText>
      </w:r>
      <w:r w:rsidR="002E0495" w:rsidRPr="003500E0">
        <w:rPr>
          <w:snapToGrid w:val="0"/>
          <w:szCs w:val="22"/>
        </w:rPr>
      </w:r>
      <w:r w:rsidR="002E0495" w:rsidRPr="003500E0">
        <w:rPr>
          <w:snapToGrid w:val="0"/>
          <w:szCs w:val="22"/>
        </w:rPr>
        <w:fldChar w:fldCharType="separate"/>
      </w:r>
      <w:r w:rsidR="003500E0">
        <w:rPr>
          <w:snapToGrid w:val="0"/>
          <w:szCs w:val="22"/>
        </w:rPr>
        <w:t>6.16 acima</w:t>
      </w:r>
      <w:r w:rsidR="002E0495" w:rsidRPr="003500E0">
        <w:rPr>
          <w:snapToGrid w:val="0"/>
          <w:szCs w:val="22"/>
        </w:rPr>
        <w:fldChar w:fldCharType="end"/>
      </w:r>
      <w:r w:rsidRPr="003500E0">
        <w:rPr>
          <w:snapToGrid w:val="0"/>
          <w:szCs w:val="22"/>
        </w:rPr>
        <w:t xml:space="preserve">, </w:t>
      </w:r>
      <w:r w:rsidRPr="003500E0">
        <w:rPr>
          <w:szCs w:val="22"/>
        </w:rPr>
        <w:t xml:space="preserve">o não comparecimento do Debenturista para receber o valor correspondente a qualquer das obrigações pecuniárias devidas pela Emissora nas datas previstas nesta Escritura de Emissão ou em comunicado publicado pela Emissora, nos termos desta Escritura de Emissão, não lhe dará direito ao recebimento </w:t>
      </w:r>
      <w:bookmarkStart w:id="269" w:name="_DV_C857"/>
      <w:r w:rsidRPr="003500E0">
        <w:rPr>
          <w:szCs w:val="22"/>
        </w:rPr>
        <w:t>da Remuneração e/ou Encargos Moratórios previstos n</w:t>
      </w:r>
      <w:r w:rsidR="002E0495" w:rsidRPr="003500E0">
        <w:rPr>
          <w:szCs w:val="22"/>
        </w:rPr>
        <w:t>a Cláusula </w:t>
      </w:r>
      <w:r w:rsidR="002E0495" w:rsidRPr="003500E0">
        <w:rPr>
          <w:szCs w:val="22"/>
        </w:rPr>
        <w:fldChar w:fldCharType="begin"/>
      </w:r>
      <w:r w:rsidR="002E0495" w:rsidRPr="003500E0">
        <w:rPr>
          <w:szCs w:val="22"/>
        </w:rPr>
        <w:instrText xml:space="preserve"> REF _Ref382075186 \r \p \h  \* MERGEFORMAT </w:instrText>
      </w:r>
      <w:r w:rsidR="002E0495" w:rsidRPr="003500E0">
        <w:rPr>
          <w:szCs w:val="22"/>
        </w:rPr>
      </w:r>
      <w:r w:rsidR="002E0495" w:rsidRPr="003500E0">
        <w:rPr>
          <w:szCs w:val="22"/>
        </w:rPr>
        <w:fldChar w:fldCharType="separate"/>
      </w:r>
      <w:r w:rsidR="003500E0">
        <w:rPr>
          <w:szCs w:val="22"/>
        </w:rPr>
        <w:t>6.17 acima</w:t>
      </w:r>
      <w:r w:rsidR="002E0495" w:rsidRPr="003500E0">
        <w:rPr>
          <w:szCs w:val="22"/>
        </w:rPr>
        <w:fldChar w:fldCharType="end"/>
      </w:r>
      <w:r w:rsidRPr="003500E0">
        <w:rPr>
          <w:szCs w:val="22"/>
        </w:rPr>
        <w:t>, a partir da data em que o valor correspondente seja disponibilizado pela Emissora ao Debenturista</w:t>
      </w:r>
      <w:bookmarkEnd w:id="269"/>
      <w:r w:rsidRPr="003500E0">
        <w:rPr>
          <w:szCs w:val="22"/>
        </w:rPr>
        <w:t>, sendo-lhe, todavia, assegurados os direitos adquiridos até a data em que os recursos se tornarem disponíveis.</w:t>
      </w:r>
    </w:p>
    <w:p w:rsidR="00231BAC" w:rsidRPr="003500E0" w:rsidRDefault="00CD05B7" w:rsidP="003500E0">
      <w:pPr>
        <w:pStyle w:val="Level2"/>
        <w:spacing w:after="340" w:line="293" w:lineRule="auto"/>
        <w:rPr>
          <w:szCs w:val="22"/>
        </w:rPr>
      </w:pPr>
      <w:bookmarkStart w:id="270" w:name="_DV_M234"/>
      <w:bookmarkStart w:id="271" w:name="_Ref382083406"/>
      <w:bookmarkEnd w:id="270"/>
      <w:r w:rsidRPr="003500E0">
        <w:rPr>
          <w:szCs w:val="22"/>
          <w:u w:val="single"/>
        </w:rPr>
        <w:t>Aditamento à Presente Escritura de Emissão</w:t>
      </w:r>
      <w:bookmarkStart w:id="272" w:name="_DV_M235"/>
      <w:bookmarkEnd w:id="272"/>
      <w:r w:rsidRPr="003500E0">
        <w:rPr>
          <w:szCs w:val="22"/>
        </w:rPr>
        <w:t xml:space="preserve">. Ressalvado o disposto </w:t>
      </w:r>
      <w:r w:rsidR="002E0495" w:rsidRPr="003500E0">
        <w:rPr>
          <w:szCs w:val="22"/>
        </w:rPr>
        <w:t>na Cláusula </w:t>
      </w:r>
      <w:r w:rsidR="002E0495" w:rsidRPr="003500E0">
        <w:rPr>
          <w:szCs w:val="22"/>
        </w:rPr>
        <w:fldChar w:fldCharType="begin"/>
      </w:r>
      <w:r w:rsidR="002E0495" w:rsidRPr="003500E0">
        <w:rPr>
          <w:szCs w:val="22"/>
        </w:rPr>
        <w:instrText xml:space="preserve"> REF _Ref382080882 \r \p \h  \* MERGEFORMAT </w:instrText>
      </w:r>
      <w:r w:rsidR="002E0495" w:rsidRPr="003500E0">
        <w:rPr>
          <w:szCs w:val="22"/>
        </w:rPr>
      </w:r>
      <w:r w:rsidR="002E0495" w:rsidRPr="003500E0">
        <w:rPr>
          <w:szCs w:val="22"/>
        </w:rPr>
        <w:fldChar w:fldCharType="separate"/>
      </w:r>
      <w:r w:rsidR="003500E0">
        <w:rPr>
          <w:szCs w:val="22"/>
        </w:rPr>
        <w:t>6.19.1 abaixo</w:t>
      </w:r>
      <w:r w:rsidR="002E0495" w:rsidRPr="003500E0">
        <w:rPr>
          <w:szCs w:val="22"/>
        </w:rPr>
        <w:fldChar w:fldCharType="end"/>
      </w:r>
      <w:r w:rsidRPr="003500E0">
        <w:rPr>
          <w:szCs w:val="22"/>
        </w:rPr>
        <w:t>, quaisquer aditamentos a esta Escritura de Emissão deverão ser firmados pela Emissora e pelo Agente Fiduciário após aprovação em Assembleia Geral de Debenturistas, conforme Cláusula</w:t>
      </w:r>
      <w:r w:rsidR="00CE4D55" w:rsidRPr="003500E0">
        <w:rPr>
          <w:szCs w:val="22"/>
        </w:rPr>
        <w:t> </w:t>
      </w:r>
      <w:r w:rsidR="00CE4D55" w:rsidRPr="003500E0">
        <w:rPr>
          <w:szCs w:val="22"/>
        </w:rPr>
        <w:fldChar w:fldCharType="begin"/>
      </w:r>
      <w:r w:rsidR="00CE4D55" w:rsidRPr="003500E0">
        <w:rPr>
          <w:szCs w:val="22"/>
        </w:rPr>
        <w:instrText xml:space="preserve"> REF _Ref382081591 \n \p \h </w:instrText>
      </w:r>
      <w:r w:rsidR="00D12674" w:rsidRPr="003500E0">
        <w:rPr>
          <w:szCs w:val="22"/>
        </w:rPr>
        <w:instrText xml:space="preserve"> \* MERGEFORMAT </w:instrText>
      </w:r>
      <w:r w:rsidR="00CE4D55" w:rsidRPr="003500E0">
        <w:rPr>
          <w:szCs w:val="22"/>
        </w:rPr>
      </w:r>
      <w:r w:rsidR="00CE4D55" w:rsidRPr="003500E0">
        <w:rPr>
          <w:szCs w:val="22"/>
        </w:rPr>
        <w:fldChar w:fldCharType="separate"/>
      </w:r>
      <w:proofErr w:type="gramStart"/>
      <w:r w:rsidR="003500E0">
        <w:rPr>
          <w:szCs w:val="22"/>
        </w:rPr>
        <w:t>9</w:t>
      </w:r>
      <w:proofErr w:type="gramEnd"/>
      <w:r w:rsidR="003500E0">
        <w:rPr>
          <w:szCs w:val="22"/>
        </w:rPr>
        <w:t xml:space="preserve"> abaixo</w:t>
      </w:r>
      <w:r w:rsidR="00CE4D55" w:rsidRPr="003500E0">
        <w:rPr>
          <w:szCs w:val="22"/>
        </w:rPr>
        <w:fldChar w:fldCharType="end"/>
      </w:r>
      <w:r w:rsidRPr="003500E0">
        <w:rPr>
          <w:szCs w:val="22"/>
        </w:rPr>
        <w:t xml:space="preserve">, e posteriormente arquivados </w:t>
      </w:r>
      <w:r w:rsidR="002E0495" w:rsidRPr="003500E0">
        <w:rPr>
          <w:szCs w:val="22"/>
        </w:rPr>
        <w:t xml:space="preserve">na </w:t>
      </w:r>
      <w:r w:rsidR="00632FF7" w:rsidRPr="003500E0">
        <w:rPr>
          <w:bCs/>
          <w:szCs w:val="22"/>
        </w:rPr>
        <w:t>JUCEPAR</w:t>
      </w:r>
      <w:r w:rsidRPr="003500E0">
        <w:rPr>
          <w:szCs w:val="22"/>
        </w:rPr>
        <w:t>.</w:t>
      </w:r>
      <w:bookmarkEnd w:id="271"/>
    </w:p>
    <w:p w:rsidR="00231BAC" w:rsidRPr="003500E0" w:rsidRDefault="00CD05B7" w:rsidP="003500E0">
      <w:pPr>
        <w:pStyle w:val="Level3"/>
        <w:spacing w:after="340" w:line="293" w:lineRule="auto"/>
        <w:rPr>
          <w:szCs w:val="22"/>
        </w:rPr>
      </w:pPr>
      <w:bookmarkStart w:id="273" w:name="_Ref382080882"/>
      <w:r w:rsidRPr="003500E0">
        <w:rPr>
          <w:szCs w:val="22"/>
        </w:rPr>
        <w:t xml:space="preserve">A Emissora e o Agente Fiduciário poderão aditar esta Escritura de Emissão, independente de prévia autorização dos Debenturistas, na hipótese de substituição do </w:t>
      </w:r>
      <w:r w:rsidR="00F36D48" w:rsidRPr="003500E0">
        <w:rPr>
          <w:szCs w:val="22"/>
        </w:rPr>
        <w:t>Índice de Atualização</w:t>
      </w:r>
      <w:r w:rsidRPr="003500E0">
        <w:rPr>
          <w:szCs w:val="22"/>
        </w:rPr>
        <w:t xml:space="preserve">, </w:t>
      </w:r>
      <w:r w:rsidR="002E0495" w:rsidRPr="003500E0">
        <w:rPr>
          <w:szCs w:val="22"/>
        </w:rPr>
        <w:t xml:space="preserve">sendo </w:t>
      </w:r>
      <w:r w:rsidRPr="003500E0">
        <w:rPr>
          <w:szCs w:val="22"/>
        </w:rPr>
        <w:t>que os requisitos e disposições previstos n</w:t>
      </w:r>
      <w:r w:rsidR="002E0495" w:rsidRPr="003500E0">
        <w:rPr>
          <w:szCs w:val="22"/>
        </w:rPr>
        <w:t>as Cláusulas </w:t>
      </w:r>
      <w:r w:rsidR="002E0495" w:rsidRPr="003500E0">
        <w:rPr>
          <w:szCs w:val="22"/>
        </w:rPr>
        <w:fldChar w:fldCharType="begin"/>
      </w:r>
      <w:r w:rsidR="002E0495" w:rsidRPr="003500E0">
        <w:rPr>
          <w:szCs w:val="22"/>
        </w:rPr>
        <w:instrText xml:space="preserve"> REF _Ref382072065 \r \h  \* MERGEFORMAT </w:instrText>
      </w:r>
      <w:r w:rsidR="002E0495" w:rsidRPr="003500E0">
        <w:rPr>
          <w:szCs w:val="22"/>
        </w:rPr>
      </w:r>
      <w:r w:rsidR="002E0495" w:rsidRPr="003500E0">
        <w:rPr>
          <w:szCs w:val="22"/>
        </w:rPr>
        <w:fldChar w:fldCharType="separate"/>
      </w:r>
      <w:r w:rsidR="003500E0">
        <w:rPr>
          <w:szCs w:val="22"/>
        </w:rPr>
        <w:t>6.10.4</w:t>
      </w:r>
      <w:r w:rsidR="002E0495" w:rsidRPr="003500E0">
        <w:rPr>
          <w:szCs w:val="22"/>
        </w:rPr>
        <w:fldChar w:fldCharType="end"/>
      </w:r>
      <w:r w:rsidR="002E0495" w:rsidRPr="003500E0">
        <w:rPr>
          <w:szCs w:val="22"/>
        </w:rPr>
        <w:t xml:space="preserve"> a </w:t>
      </w:r>
      <w:r w:rsidR="002E0495" w:rsidRPr="003500E0">
        <w:rPr>
          <w:szCs w:val="22"/>
        </w:rPr>
        <w:fldChar w:fldCharType="begin"/>
      </w:r>
      <w:r w:rsidR="002E0495" w:rsidRPr="003500E0">
        <w:rPr>
          <w:szCs w:val="22"/>
        </w:rPr>
        <w:instrText xml:space="preserve"> REF _Ref382069322 \r \p \h  \* MERGEFORMAT </w:instrText>
      </w:r>
      <w:r w:rsidR="002E0495" w:rsidRPr="003500E0">
        <w:rPr>
          <w:szCs w:val="22"/>
        </w:rPr>
      </w:r>
      <w:r w:rsidR="002E0495" w:rsidRPr="003500E0">
        <w:rPr>
          <w:szCs w:val="22"/>
        </w:rPr>
        <w:fldChar w:fldCharType="separate"/>
      </w:r>
      <w:r w:rsidR="003500E0">
        <w:rPr>
          <w:szCs w:val="22"/>
        </w:rPr>
        <w:t>6.10.6 acima</w:t>
      </w:r>
      <w:r w:rsidR="002E0495" w:rsidRPr="003500E0">
        <w:rPr>
          <w:szCs w:val="22"/>
        </w:rPr>
        <w:fldChar w:fldCharType="end"/>
      </w:r>
      <w:r w:rsidR="002E0495" w:rsidRPr="003500E0">
        <w:rPr>
          <w:szCs w:val="22"/>
        </w:rPr>
        <w:t xml:space="preserve"> </w:t>
      </w:r>
      <w:r w:rsidRPr="003500E0">
        <w:rPr>
          <w:szCs w:val="22"/>
        </w:rPr>
        <w:t>deverão ser estritamente observados.</w:t>
      </w:r>
      <w:bookmarkEnd w:id="273"/>
    </w:p>
    <w:p w:rsidR="00231BAC" w:rsidRPr="003500E0" w:rsidRDefault="00CD05B7" w:rsidP="003500E0">
      <w:pPr>
        <w:pStyle w:val="Level2"/>
        <w:spacing w:after="340" w:line="293" w:lineRule="auto"/>
        <w:rPr>
          <w:szCs w:val="22"/>
        </w:rPr>
      </w:pPr>
      <w:r w:rsidRPr="003500E0">
        <w:rPr>
          <w:szCs w:val="22"/>
          <w:u w:val="single"/>
        </w:rPr>
        <w:t>Local de Pagamento</w:t>
      </w:r>
      <w:r w:rsidRPr="003500E0">
        <w:rPr>
          <w:szCs w:val="22"/>
        </w:rPr>
        <w:t xml:space="preserve">. Os pagamentos a que fizerem jus as Debêntures serão efetuados pela Emissora </w:t>
      </w:r>
      <w:bookmarkStart w:id="274" w:name="_DV_C943"/>
      <w:r w:rsidRPr="003500E0">
        <w:rPr>
          <w:szCs w:val="22"/>
        </w:rPr>
        <w:t>no dia de seu respectivo vencimento por intermédio da CETIP, com relação às Debêntures que estejam custodiadas eletronicamente na CETIP, conforme seus procedimentos, ou, com relação às Debêntures que não estejam custodiadas eletronicamente na CETIP, por meio do Banco Liquidante</w:t>
      </w:r>
      <w:r w:rsidR="0091742B" w:rsidRPr="003500E0">
        <w:rPr>
          <w:szCs w:val="22"/>
        </w:rPr>
        <w:t xml:space="preserve"> ou na sede da Emissora ou, conforme o caso, pela instituição financeira contratada para este fim</w:t>
      </w:r>
      <w:r w:rsidRPr="003500E0">
        <w:rPr>
          <w:szCs w:val="22"/>
        </w:rPr>
        <w:t>.</w:t>
      </w:r>
      <w:bookmarkEnd w:id="274"/>
    </w:p>
    <w:p w:rsidR="00231BAC" w:rsidRPr="003500E0" w:rsidRDefault="00CD05B7" w:rsidP="003500E0">
      <w:pPr>
        <w:pStyle w:val="Level2"/>
        <w:spacing w:after="340" w:line="293" w:lineRule="auto"/>
        <w:rPr>
          <w:szCs w:val="22"/>
        </w:rPr>
      </w:pPr>
      <w:r w:rsidRPr="003500E0">
        <w:rPr>
          <w:szCs w:val="22"/>
          <w:u w:val="single"/>
        </w:rPr>
        <w:t>Prorrogação dos Prazos</w:t>
      </w:r>
      <w:r w:rsidRPr="003500E0">
        <w:rPr>
          <w:szCs w:val="22"/>
        </w:rPr>
        <w:t xml:space="preserve">. </w:t>
      </w:r>
      <w:bookmarkStart w:id="275" w:name="_DV_C945"/>
      <w:r w:rsidRPr="003500E0">
        <w:rPr>
          <w:szCs w:val="22"/>
        </w:rPr>
        <w:t xml:space="preserve">Considerar-se-ão automaticamente prorrogados os prazos referentes ao pagamento de qualquer obrigação prevista nesta Escritura de Emissão, até o primeiro Dia Útil subsequente, se o seu vencimento coincidir com feriado nacional, sábado, domingo ou dia em que não exista expediente comercial ou bancário na Cidade de </w:t>
      </w:r>
      <w:r w:rsidR="0091742B" w:rsidRPr="003500E0">
        <w:rPr>
          <w:szCs w:val="22"/>
        </w:rPr>
        <w:t>São Paulo</w:t>
      </w:r>
      <w:r w:rsidRPr="003500E0">
        <w:rPr>
          <w:szCs w:val="22"/>
        </w:rPr>
        <w:t xml:space="preserve">, Estado de </w:t>
      </w:r>
      <w:r w:rsidR="0091742B" w:rsidRPr="003500E0">
        <w:rPr>
          <w:szCs w:val="22"/>
        </w:rPr>
        <w:t>São Paulo</w:t>
      </w:r>
      <w:r w:rsidR="00CA5D19" w:rsidRPr="003500E0">
        <w:rPr>
          <w:szCs w:val="22"/>
        </w:rPr>
        <w:t>, e na Cidade de Curitiba, Estado do Paraná</w:t>
      </w:r>
      <w:r w:rsidRPr="003500E0">
        <w:rPr>
          <w:szCs w:val="22"/>
        </w:rPr>
        <w:t>, sem qualquer acréscimo aos valores a serem pagos, ressalvados os casos cujos pagamentos devam ser realizados pela CETIP, hipótese em que a referida prorrogação de prazo somente ocorrerá caso a data de pagamento coincida com feria</w:t>
      </w:r>
      <w:r w:rsidR="002E0495" w:rsidRPr="003500E0">
        <w:rPr>
          <w:szCs w:val="22"/>
        </w:rPr>
        <w:t xml:space="preserve">do </w:t>
      </w:r>
      <w:r w:rsidR="005358AD" w:rsidRPr="003500E0">
        <w:rPr>
          <w:szCs w:val="22"/>
        </w:rPr>
        <w:t xml:space="preserve">declarado </w:t>
      </w:r>
      <w:r w:rsidR="002E0495" w:rsidRPr="003500E0">
        <w:rPr>
          <w:szCs w:val="22"/>
        </w:rPr>
        <w:t>nacional, sábado ou domingo.</w:t>
      </w:r>
    </w:p>
    <w:p w:rsidR="00231BAC" w:rsidRPr="003500E0" w:rsidRDefault="002E0495" w:rsidP="003500E0">
      <w:pPr>
        <w:pStyle w:val="Level3"/>
        <w:spacing w:after="340" w:line="293" w:lineRule="auto"/>
        <w:rPr>
          <w:szCs w:val="22"/>
        </w:rPr>
      </w:pPr>
      <w:r w:rsidRPr="003500E0">
        <w:rPr>
          <w:szCs w:val="22"/>
        </w:rPr>
        <w:t>P</w:t>
      </w:r>
      <w:r w:rsidR="00CD05B7" w:rsidRPr="003500E0">
        <w:rPr>
          <w:szCs w:val="22"/>
        </w:rPr>
        <w:t>ara os fins desta Escritura de Emissão, “</w:t>
      </w:r>
      <w:r w:rsidR="00CD05B7" w:rsidRPr="003500E0">
        <w:rPr>
          <w:b/>
          <w:szCs w:val="22"/>
        </w:rPr>
        <w:t>Dia Útil</w:t>
      </w:r>
      <w:r w:rsidR="00CD05B7" w:rsidRPr="003500E0">
        <w:rPr>
          <w:szCs w:val="22"/>
        </w:rPr>
        <w:t xml:space="preserve">” significa qualquer dia que não seja sábado, domingo ou feriado </w:t>
      </w:r>
      <w:r w:rsidR="005358AD" w:rsidRPr="003500E0">
        <w:rPr>
          <w:szCs w:val="22"/>
        </w:rPr>
        <w:t xml:space="preserve">declarado </w:t>
      </w:r>
      <w:r w:rsidR="00CD05B7" w:rsidRPr="003500E0">
        <w:rPr>
          <w:szCs w:val="22"/>
        </w:rPr>
        <w:t>nacional.</w:t>
      </w:r>
      <w:bookmarkEnd w:id="275"/>
    </w:p>
    <w:p w:rsidR="00231BAC" w:rsidRPr="003500E0" w:rsidRDefault="00CD05B7" w:rsidP="003500E0">
      <w:pPr>
        <w:pStyle w:val="Level2"/>
        <w:spacing w:after="340" w:line="293" w:lineRule="auto"/>
        <w:rPr>
          <w:szCs w:val="22"/>
        </w:rPr>
      </w:pPr>
      <w:bookmarkStart w:id="276" w:name="_Ref382076659"/>
      <w:r w:rsidRPr="003500E0">
        <w:rPr>
          <w:szCs w:val="22"/>
          <w:u w:val="single"/>
        </w:rPr>
        <w:t>Publicidade</w:t>
      </w:r>
      <w:r w:rsidRPr="003500E0">
        <w:rPr>
          <w:szCs w:val="22"/>
        </w:rPr>
        <w:t>. Todos os atos e decisões decorrentes da Emissão que, de qualquer forma, vierem a envolver interesses dos Debenturistas, deverão ser veiculad</w:t>
      </w:r>
      <w:r w:rsidR="002E0495" w:rsidRPr="003500E0">
        <w:rPr>
          <w:szCs w:val="22"/>
        </w:rPr>
        <w:t>os, nos termos da Instrução CVM </w:t>
      </w:r>
      <w:r w:rsidRPr="003500E0">
        <w:rPr>
          <w:szCs w:val="22"/>
        </w:rPr>
        <w:t xml:space="preserve">476, no “Diário Oficial do Estado </w:t>
      </w:r>
      <w:r w:rsidR="002E0495" w:rsidRPr="003500E0">
        <w:rPr>
          <w:szCs w:val="22"/>
        </w:rPr>
        <w:t>d</w:t>
      </w:r>
      <w:r w:rsidR="00543631" w:rsidRPr="003500E0">
        <w:rPr>
          <w:szCs w:val="22"/>
        </w:rPr>
        <w:t xml:space="preserve">o </w:t>
      </w:r>
      <w:r w:rsidR="00632FF7" w:rsidRPr="003500E0">
        <w:rPr>
          <w:szCs w:val="22"/>
        </w:rPr>
        <w:t>Paraná</w:t>
      </w:r>
      <w:r w:rsidRPr="003500E0">
        <w:rPr>
          <w:szCs w:val="22"/>
        </w:rPr>
        <w:t xml:space="preserve">” e </w:t>
      </w:r>
      <w:commentRangeStart w:id="277"/>
      <w:del w:id="278" w:author="Maria Carolina" w:date="2014-04-24T10:49:00Z">
        <w:r w:rsidRPr="00F1158E">
          <w:rPr>
            <w:szCs w:val="22"/>
          </w:rPr>
          <w:delText>no</w:delText>
        </w:r>
      </w:del>
      <w:ins w:id="279" w:author="Maria Carolina" w:date="2014-04-24T10:49:00Z">
        <w:r w:rsidR="006F7278" w:rsidRPr="003500E0">
          <w:rPr>
            <w:szCs w:val="22"/>
          </w:rPr>
          <w:t>em</w:t>
        </w:r>
      </w:ins>
      <w:r w:rsidR="006F7278" w:rsidRPr="003500E0">
        <w:rPr>
          <w:szCs w:val="22"/>
        </w:rPr>
        <w:t xml:space="preserve"> jornal </w:t>
      </w:r>
      <w:del w:id="280" w:author="Maria Carolina" w:date="2014-04-24T10:49:00Z">
        <w:r w:rsidRPr="00F1158E">
          <w:rPr>
            <w:szCs w:val="22"/>
          </w:rPr>
          <w:delText>“</w:delText>
        </w:r>
        <w:r w:rsidR="00543631" w:rsidRPr="00F1158E">
          <w:rPr>
            <w:szCs w:val="22"/>
          </w:rPr>
          <w:delText>[•]</w:delText>
        </w:r>
        <w:r w:rsidRPr="00F1158E">
          <w:rPr>
            <w:szCs w:val="22"/>
          </w:rPr>
          <w:delText>”, edição nacional</w:delText>
        </w:r>
      </w:del>
      <w:ins w:id="281" w:author="Maria Carolina" w:date="2014-04-24T10:49:00Z">
        <w:r w:rsidR="006F7278" w:rsidRPr="003500E0">
          <w:rPr>
            <w:szCs w:val="22"/>
          </w:rPr>
          <w:t xml:space="preserve">de </w:t>
        </w:r>
        <w:proofErr w:type="gramStart"/>
        <w:r w:rsidR="006F7278" w:rsidRPr="003500E0">
          <w:rPr>
            <w:szCs w:val="22"/>
          </w:rPr>
          <w:t>grande circulação editado na localidade em que está situada a sede da Emissora</w:t>
        </w:r>
      </w:ins>
      <w:commentRangeEnd w:id="277"/>
      <w:proofErr w:type="gramEnd"/>
      <w:ins w:id="282" w:author="Maria Carolina" w:date="2014-04-24T10:52:00Z">
        <w:r w:rsidR="00B1170D">
          <w:rPr>
            <w:rStyle w:val="Refdecomentrio"/>
            <w:kern w:val="0"/>
            <w:lang w:val="x-none" w:eastAsia="x-none"/>
          </w:rPr>
          <w:commentReference w:id="277"/>
        </w:r>
      </w:ins>
      <w:r w:rsidRPr="003500E0">
        <w:rPr>
          <w:szCs w:val="22"/>
        </w:rPr>
        <w:t xml:space="preserve">, bem como na página da </w:t>
      </w:r>
      <w:del w:id="284" w:author="Maria Carolina" w:date="2014-04-24T10:49:00Z">
        <w:r w:rsidRPr="00F1158E">
          <w:rPr>
            <w:szCs w:val="22"/>
          </w:rPr>
          <w:delText>Emissora</w:delText>
        </w:r>
      </w:del>
      <w:proofErr w:type="spellStart"/>
      <w:ins w:id="285" w:author="Maria Carolina" w:date="2014-04-24T10:49:00Z">
        <w:r w:rsidR="006530C0" w:rsidRPr="003500E0">
          <w:rPr>
            <w:szCs w:val="22"/>
          </w:rPr>
          <w:t>Atlantic</w:t>
        </w:r>
      </w:ins>
      <w:proofErr w:type="spellEnd"/>
      <w:r w:rsidR="006530C0" w:rsidRPr="003500E0">
        <w:rPr>
          <w:szCs w:val="22"/>
        </w:rPr>
        <w:t xml:space="preserve"> </w:t>
      </w:r>
      <w:r w:rsidRPr="003500E0">
        <w:rPr>
          <w:szCs w:val="22"/>
        </w:rPr>
        <w:t>na rede mundial de computadores – internet</w:t>
      </w:r>
      <w:r w:rsidR="0091742B" w:rsidRPr="003500E0">
        <w:rPr>
          <w:szCs w:val="22"/>
        </w:rPr>
        <w:t xml:space="preserve">, no endereço </w:t>
      </w:r>
      <w:del w:id="286" w:author="Maria Carolina" w:date="2014-04-24T10:49:00Z">
        <w:r w:rsidR="0091742B" w:rsidRPr="00F1158E">
          <w:rPr>
            <w:szCs w:val="22"/>
          </w:rPr>
          <w:delText>&lt;[●]&gt;,</w:delText>
        </w:r>
      </w:del>
      <w:ins w:id="287" w:author="Maria Carolina" w:date="2014-04-24T10:49:00Z">
        <w:r w:rsidR="0091742B" w:rsidRPr="003500E0">
          <w:rPr>
            <w:szCs w:val="22"/>
          </w:rPr>
          <w:t>&lt;</w:t>
        </w:r>
        <w:r w:rsidR="006530C0" w:rsidRPr="003500E0">
          <w:rPr>
            <w:szCs w:val="22"/>
          </w:rPr>
          <w:t>http://www.atlanticenergias.com.br/</w:t>
        </w:r>
        <w:r w:rsidR="0091742B" w:rsidRPr="003500E0">
          <w:rPr>
            <w:szCs w:val="22"/>
          </w:rPr>
          <w:t>&gt;,</w:t>
        </w:r>
      </w:ins>
      <w:r w:rsidR="0091742B" w:rsidRPr="003500E0">
        <w:rPr>
          <w:szCs w:val="22"/>
        </w:rPr>
        <w:t xml:space="preserve"> observado o estabelecido no artigo 289 da Lei das Sociedades por Ações e as limitações impostas pela Instrução CVM 476 em relação à publicidade da Oferta e os prazos legais, devendo a Emissora comunicar ao Agente Fiduciário qualquer publicação na data da sua realização</w:t>
      </w:r>
      <w:r w:rsidRPr="003500E0">
        <w:rPr>
          <w:szCs w:val="22"/>
        </w:rPr>
        <w:t>. A publicação d</w:t>
      </w:r>
      <w:r w:rsidR="00AF657B" w:rsidRPr="003500E0">
        <w:rPr>
          <w:szCs w:val="22"/>
        </w:rPr>
        <w:t>e</w:t>
      </w:r>
      <w:r w:rsidRPr="003500E0">
        <w:rPr>
          <w:szCs w:val="22"/>
        </w:rPr>
        <w:t xml:space="preserve"> referido aviso aos Debenturistas poderá ser substituída por correspondência registrada entregue a todos os Debenturistas e ao Agente Fiduciário.</w:t>
      </w:r>
      <w:bookmarkStart w:id="288" w:name="_DV_C946"/>
      <w:bookmarkEnd w:id="276"/>
    </w:p>
    <w:p w:rsidR="00231BAC" w:rsidRPr="003500E0" w:rsidRDefault="00CD05B7" w:rsidP="003500E0">
      <w:pPr>
        <w:pStyle w:val="Level2"/>
        <w:spacing w:after="340" w:line="293" w:lineRule="auto"/>
        <w:rPr>
          <w:szCs w:val="22"/>
        </w:rPr>
      </w:pPr>
      <w:r w:rsidRPr="003500E0">
        <w:rPr>
          <w:bCs/>
          <w:szCs w:val="22"/>
          <w:u w:val="single"/>
        </w:rPr>
        <w:t>Aquisição Facultativa</w:t>
      </w:r>
      <w:bookmarkEnd w:id="288"/>
      <w:r w:rsidR="00CD5C67" w:rsidRPr="003500E0">
        <w:rPr>
          <w:bCs/>
          <w:szCs w:val="22"/>
        </w:rPr>
        <w:t xml:space="preserve">. </w:t>
      </w:r>
      <w:r w:rsidRPr="003500E0">
        <w:rPr>
          <w:szCs w:val="22"/>
        </w:rPr>
        <w:t>Observado o disposto no artigo</w:t>
      </w:r>
      <w:r w:rsidR="002E0495" w:rsidRPr="003500E0">
        <w:rPr>
          <w:szCs w:val="22"/>
        </w:rPr>
        <w:t> </w:t>
      </w:r>
      <w:r w:rsidRPr="003500E0">
        <w:rPr>
          <w:szCs w:val="22"/>
        </w:rPr>
        <w:t>55, parágrafo terceiro, da Lei das Sociedades por Ações, é facultado à Emissora</w:t>
      </w:r>
      <w:r w:rsidR="00277FC7" w:rsidRPr="003500E0">
        <w:rPr>
          <w:szCs w:val="22"/>
        </w:rPr>
        <w:t xml:space="preserve"> </w:t>
      </w:r>
      <w:r w:rsidRPr="003500E0">
        <w:rPr>
          <w:szCs w:val="22"/>
        </w:rPr>
        <w:t>adq</w:t>
      </w:r>
      <w:r w:rsidR="002E0495" w:rsidRPr="003500E0">
        <w:rPr>
          <w:szCs w:val="22"/>
        </w:rPr>
        <w:t xml:space="preserve">uirir Debêntures em Circulação: </w:t>
      </w:r>
      <w:r w:rsidRPr="003500E0">
        <w:rPr>
          <w:szCs w:val="22"/>
        </w:rPr>
        <w:t>(i)</w:t>
      </w:r>
      <w:r w:rsidR="002E0495" w:rsidRPr="003500E0">
        <w:rPr>
          <w:szCs w:val="22"/>
        </w:rPr>
        <w:t> </w:t>
      </w:r>
      <w:r w:rsidRPr="003500E0">
        <w:rPr>
          <w:szCs w:val="22"/>
        </w:rPr>
        <w:t>por valor igual ou inferior ao Valor Nominal Unitário, desde que tal fato conste do relatório da administração e de suas demonstrações financeiras; ou</w:t>
      </w:r>
      <w:r w:rsidR="002E0495" w:rsidRPr="003500E0">
        <w:rPr>
          <w:szCs w:val="22"/>
        </w:rPr>
        <w:t xml:space="preserve"> </w:t>
      </w:r>
      <w:r w:rsidRPr="003500E0">
        <w:rPr>
          <w:szCs w:val="22"/>
        </w:rPr>
        <w:t>(</w:t>
      </w:r>
      <w:proofErr w:type="spellStart"/>
      <w:r w:rsidRPr="003500E0">
        <w:rPr>
          <w:szCs w:val="22"/>
        </w:rPr>
        <w:t>ii</w:t>
      </w:r>
      <w:proofErr w:type="spellEnd"/>
      <w:r w:rsidRPr="003500E0">
        <w:rPr>
          <w:szCs w:val="22"/>
        </w:rPr>
        <w:t>)</w:t>
      </w:r>
      <w:r w:rsidR="002E0495" w:rsidRPr="003500E0">
        <w:rPr>
          <w:szCs w:val="22"/>
        </w:rPr>
        <w:t> </w:t>
      </w:r>
      <w:r w:rsidRPr="003500E0">
        <w:rPr>
          <w:szCs w:val="22"/>
        </w:rPr>
        <w:t>por valor superior ao Valor Nominal Unitário, desde que observe as regras exped</w:t>
      </w:r>
      <w:r w:rsidR="002E0495" w:rsidRPr="003500E0">
        <w:rPr>
          <w:szCs w:val="22"/>
        </w:rPr>
        <w:t>idas pela CVM vigentes à época.</w:t>
      </w:r>
    </w:p>
    <w:p w:rsidR="00231BAC" w:rsidRPr="003500E0" w:rsidRDefault="00CD05B7" w:rsidP="003500E0">
      <w:pPr>
        <w:pStyle w:val="Level3"/>
        <w:spacing w:after="340" w:line="293" w:lineRule="auto"/>
        <w:rPr>
          <w:szCs w:val="22"/>
        </w:rPr>
      </w:pPr>
      <w:r w:rsidRPr="003500E0">
        <w:rPr>
          <w:szCs w:val="22"/>
        </w:rPr>
        <w:t xml:space="preserve">As Debêntures adquiridas pela Emissora poderão, a critério da Emissora, ser </w:t>
      </w:r>
      <w:proofErr w:type="gramStart"/>
      <w:r w:rsidRPr="003500E0">
        <w:rPr>
          <w:szCs w:val="22"/>
        </w:rPr>
        <w:t>canceladas, permanecer em tesouraria ou ser novamente colocadas no mercado</w:t>
      </w:r>
      <w:proofErr w:type="gramEnd"/>
      <w:r w:rsidRPr="003500E0">
        <w:rPr>
          <w:szCs w:val="22"/>
        </w:rPr>
        <w:t>. As Debêntures adquiridas pela Emissora para permanênci</w:t>
      </w:r>
      <w:r w:rsidR="0011724C" w:rsidRPr="003500E0">
        <w:rPr>
          <w:szCs w:val="22"/>
        </w:rPr>
        <w:t>a em tesouraria nos termos desta Cláusula</w:t>
      </w:r>
      <w:r w:rsidRPr="003500E0">
        <w:rPr>
          <w:szCs w:val="22"/>
        </w:rPr>
        <w:t>, se e quando recolocadas no mercado, farão jus à mesma Remuneração aplicável às demais Debêntures em Circulação.</w:t>
      </w:r>
    </w:p>
    <w:p w:rsidR="00CD5C67" w:rsidRPr="003500E0" w:rsidRDefault="00CD05B7" w:rsidP="003500E0">
      <w:pPr>
        <w:pStyle w:val="Level1"/>
        <w:spacing w:before="0" w:after="340" w:line="293" w:lineRule="auto"/>
        <w:rPr>
          <w:szCs w:val="22"/>
        </w:rPr>
      </w:pPr>
      <w:r w:rsidRPr="003500E0">
        <w:rPr>
          <w:szCs w:val="22"/>
        </w:rPr>
        <w:t>DAS OBRIGAÇÕES ADICIONAIS DA EMISSORA</w:t>
      </w:r>
    </w:p>
    <w:p w:rsidR="00231BAC" w:rsidRPr="003500E0" w:rsidRDefault="00CD05B7" w:rsidP="003500E0">
      <w:pPr>
        <w:pStyle w:val="Level2"/>
        <w:spacing w:after="340" w:line="293" w:lineRule="auto"/>
        <w:rPr>
          <w:szCs w:val="22"/>
        </w:rPr>
      </w:pPr>
      <w:r w:rsidRPr="003500E0">
        <w:rPr>
          <w:szCs w:val="22"/>
        </w:rPr>
        <w:t xml:space="preserve">Sem prejuízo do disposto na regulamentação aplicável e </w:t>
      </w:r>
      <w:r w:rsidR="007B44EF" w:rsidRPr="003500E0">
        <w:rPr>
          <w:szCs w:val="22"/>
        </w:rPr>
        <w:t xml:space="preserve">em </w:t>
      </w:r>
      <w:r w:rsidRPr="003500E0">
        <w:rPr>
          <w:szCs w:val="22"/>
        </w:rPr>
        <w:t>outras disposições desta Escritura de Emissão, a Emissora está obrigada a:</w:t>
      </w:r>
    </w:p>
    <w:p w:rsidR="00231BAC" w:rsidRPr="003500E0" w:rsidRDefault="00CD05B7" w:rsidP="003500E0">
      <w:pPr>
        <w:pStyle w:val="Level4"/>
        <w:spacing w:after="340" w:line="293" w:lineRule="auto"/>
      </w:pPr>
      <w:proofErr w:type="gramStart"/>
      <w:r w:rsidRPr="003500E0">
        <w:t>disponibilizar</w:t>
      </w:r>
      <w:proofErr w:type="gramEnd"/>
      <w:r w:rsidRPr="003500E0">
        <w:t xml:space="preserve"> ao Agente Fiduciário:</w:t>
      </w:r>
    </w:p>
    <w:p w:rsidR="00231BAC" w:rsidRPr="003500E0" w:rsidRDefault="00CD05B7" w:rsidP="003500E0">
      <w:pPr>
        <w:pStyle w:val="Level5"/>
        <w:spacing w:after="340" w:line="293" w:lineRule="auto"/>
      </w:pPr>
      <w:proofErr w:type="gramStart"/>
      <w:r w:rsidRPr="003500E0">
        <w:t>em</w:t>
      </w:r>
      <w:proofErr w:type="gramEnd"/>
      <w:r w:rsidRPr="003500E0">
        <w:t xml:space="preserve"> até 90</w:t>
      </w:r>
      <w:r w:rsidR="002E0495" w:rsidRPr="003500E0">
        <w:t> </w:t>
      </w:r>
      <w:r w:rsidRPr="003500E0">
        <w:t xml:space="preserve">(noventa) dias contados da data do encerramento de cada exercício social, cópia de suas demonstrações financeiras consolidadas e auditadas relativas ao respectivo exercício social preparadas de acordo com os princípios contábeis geralmente aceitos no Brasil, acompanhadas do relatório da administração, </w:t>
      </w:r>
      <w:commentRangeStart w:id="289"/>
      <w:r w:rsidRPr="003500E0">
        <w:t>que conterá declaração</w:t>
      </w:r>
      <w:commentRangeEnd w:id="289"/>
      <w:r w:rsidR="005B61CE">
        <w:rPr>
          <w:rStyle w:val="Refdecomentrio"/>
          <w:kern w:val="0"/>
          <w:lang w:val="x-none" w:eastAsia="x-none"/>
        </w:rPr>
        <w:commentReference w:id="289"/>
      </w:r>
      <w:r w:rsidRPr="003500E0">
        <w:t xml:space="preserve">, assinada por representante legal da Emissora, com poderes para tanto, atestando o cumprimento das disposições desta Escritura de Emissão pela Emissora, podendo </w:t>
      </w:r>
      <w:r w:rsidR="00A515C6" w:rsidRPr="003500E0">
        <w:t xml:space="preserve">o Agente Fiduciário </w:t>
      </w:r>
      <w:r w:rsidRPr="003500E0">
        <w:t>solicitar à Emissora e/ou aos seus auditores independentes todos os eventuais esclarecimentos adicionais que se façam necessários;</w:t>
      </w:r>
    </w:p>
    <w:p w:rsidR="001B5557" w:rsidRPr="003500E0" w:rsidRDefault="00620589" w:rsidP="003500E0">
      <w:pPr>
        <w:pStyle w:val="Level5"/>
        <w:spacing w:after="340" w:line="293" w:lineRule="auto"/>
        <w:rPr>
          <w:ins w:id="290" w:author="Maria Carolina" w:date="2014-04-24T10:49:00Z"/>
        </w:rPr>
      </w:pPr>
      <w:proofErr w:type="gramStart"/>
      <w:ins w:id="291" w:author="Maria Carolina" w:date="2014-04-24T10:49:00Z">
        <w:r w:rsidRPr="003500E0">
          <w:t>em</w:t>
        </w:r>
        <w:proofErr w:type="gramEnd"/>
        <w:r w:rsidRPr="003500E0">
          <w:t xml:space="preserve"> até 90 (noventa) dias contados da data do encerramento de cada exercício social, </w:t>
        </w:r>
        <w:r w:rsidR="001B5557" w:rsidRPr="003500E0">
          <w:t>declaração, assinada por representante legal da Emissora, com poderes para tanto, atestando o cumprimento das disposições desta Escritura de Emissão pelas Fiadoras, podendo o Agente Fiduciário solicitar à Emissora e/ou aos seus auditores independentes todos os eventuais esclarecimentos adicionais que se façam necessários;</w:t>
        </w:r>
      </w:ins>
    </w:p>
    <w:p w:rsidR="00CD5C67" w:rsidRPr="003500E0" w:rsidRDefault="00CD05B7" w:rsidP="003500E0">
      <w:pPr>
        <w:pStyle w:val="Level5"/>
        <w:spacing w:after="340" w:line="293" w:lineRule="auto"/>
      </w:pPr>
      <w:proofErr w:type="gramStart"/>
      <w:r w:rsidRPr="003500E0">
        <w:t>avisos</w:t>
      </w:r>
      <w:proofErr w:type="gramEnd"/>
      <w:r w:rsidRPr="003500E0">
        <w:t xml:space="preserve"> aos Debenturistas</w:t>
      </w:r>
      <w:r w:rsidRPr="003500E0" w:rsidDel="004575BC">
        <w:t>, fatos relevantes</w:t>
      </w:r>
      <w:r w:rsidRPr="003500E0">
        <w:t>, conforme definidos na Instrução CVM n.º</w:t>
      </w:r>
      <w:r w:rsidR="00B60F86" w:rsidRPr="003500E0">
        <w:t> </w:t>
      </w:r>
      <w:r w:rsidRPr="003500E0">
        <w:t>358, de 3</w:t>
      </w:r>
      <w:r w:rsidR="00B60F86" w:rsidRPr="003500E0">
        <w:t> </w:t>
      </w:r>
      <w:r w:rsidRPr="003500E0">
        <w:t>de</w:t>
      </w:r>
      <w:r w:rsidR="00B60F86" w:rsidRPr="003500E0">
        <w:t> </w:t>
      </w:r>
      <w:r w:rsidRPr="003500E0">
        <w:t>janeiro</w:t>
      </w:r>
      <w:r w:rsidR="00B60F86" w:rsidRPr="003500E0">
        <w:t> </w:t>
      </w:r>
      <w:r w:rsidRPr="003500E0">
        <w:t>de</w:t>
      </w:r>
      <w:r w:rsidR="00B60F86" w:rsidRPr="003500E0">
        <w:t> </w:t>
      </w:r>
      <w:r w:rsidRPr="003500E0">
        <w:t>2002, conforme alterada</w:t>
      </w:r>
      <w:r w:rsidR="00B60F86" w:rsidRPr="003500E0">
        <w:t> </w:t>
      </w:r>
      <w:r w:rsidRPr="003500E0">
        <w:t>(“</w:t>
      </w:r>
      <w:r w:rsidRPr="003500E0">
        <w:rPr>
          <w:b/>
        </w:rPr>
        <w:t>Instrução CVM</w:t>
      </w:r>
      <w:r w:rsidR="00B60F86" w:rsidRPr="003500E0">
        <w:rPr>
          <w:b/>
        </w:rPr>
        <w:t> </w:t>
      </w:r>
      <w:r w:rsidRPr="003500E0">
        <w:rPr>
          <w:b/>
        </w:rPr>
        <w:t>358</w:t>
      </w:r>
      <w:r w:rsidRPr="003500E0">
        <w:t>”)</w:t>
      </w:r>
      <w:r w:rsidRPr="003500E0" w:rsidDel="004575BC">
        <w:t xml:space="preserve">, assim como atas de </w:t>
      </w:r>
      <w:r w:rsidRPr="003500E0">
        <w:t>assembleia</w:t>
      </w:r>
      <w:r w:rsidRPr="003500E0" w:rsidDel="004575BC">
        <w:t>s gerais da Emissora que, de alguma forma, envolvam</w:t>
      </w:r>
      <w:r w:rsidRPr="003500E0">
        <w:t xml:space="preserve"> interesse dos Debenturistas, no prazo de até </w:t>
      </w:r>
      <w:r w:rsidR="00CA5D19" w:rsidRPr="003500E0">
        <w:t>1</w:t>
      </w:r>
      <w:r w:rsidRPr="003500E0">
        <w:t>5</w:t>
      </w:r>
      <w:r w:rsidR="00B60F86" w:rsidRPr="003500E0">
        <w:t> </w:t>
      </w:r>
      <w:r w:rsidR="005F7585" w:rsidRPr="003500E0">
        <w:t>(</w:t>
      </w:r>
      <w:r w:rsidR="00CA5D19" w:rsidRPr="003500E0">
        <w:t>quinze</w:t>
      </w:r>
      <w:r w:rsidR="005F7585" w:rsidRPr="003500E0">
        <w:t>) Dias Úteis contado</w:t>
      </w:r>
      <w:r w:rsidRPr="003500E0">
        <w:t xml:space="preserve"> da data em que forem</w:t>
      </w:r>
      <w:r w:rsidR="00B60F86" w:rsidRPr="003500E0">
        <w:t> </w:t>
      </w:r>
      <w:r w:rsidRPr="003500E0">
        <w:t>(ou deveriam ter sido) publicados;</w:t>
      </w:r>
    </w:p>
    <w:p w:rsidR="00CD5C67" w:rsidRPr="003500E0" w:rsidRDefault="00CD05B7" w:rsidP="003500E0">
      <w:pPr>
        <w:pStyle w:val="Level5"/>
        <w:spacing w:after="340" w:line="293" w:lineRule="auto"/>
      </w:pPr>
      <w:proofErr w:type="gramStart"/>
      <w:r w:rsidRPr="003500E0">
        <w:t>informações</w:t>
      </w:r>
      <w:proofErr w:type="gramEnd"/>
      <w:r w:rsidRPr="003500E0">
        <w:t xml:space="preserve"> sobre qualquer descumprimento não sanado, de natureza pecuniária ou não, de quaisquer cláusulas, termos ou condições desta Escritura de Emissão, no prazo de até </w:t>
      </w:r>
      <w:r w:rsidR="00140D63" w:rsidRPr="003500E0">
        <w:t>2</w:t>
      </w:r>
      <w:r w:rsidR="00B60F86" w:rsidRPr="003500E0">
        <w:t> </w:t>
      </w:r>
      <w:r w:rsidRPr="003500E0">
        <w:t>(</w:t>
      </w:r>
      <w:r w:rsidR="00140D63" w:rsidRPr="003500E0">
        <w:t>dois</w:t>
      </w:r>
      <w:r w:rsidRPr="003500E0">
        <w:t xml:space="preserve">) Dias Úteis, contado da data em que tomar ciência </w:t>
      </w:r>
      <w:r w:rsidR="001B5557" w:rsidRPr="003500E0">
        <w:t>do respectivo descumprimento;</w:t>
      </w:r>
      <w:del w:id="292" w:author="Maria Carolina" w:date="2014-04-24T10:49:00Z">
        <w:r w:rsidR="00CD5C67" w:rsidRPr="00F1158E">
          <w:delText xml:space="preserve"> e</w:delText>
        </w:r>
      </w:del>
    </w:p>
    <w:p w:rsidR="00CD5C67" w:rsidRPr="003500E0" w:rsidRDefault="00CD05B7" w:rsidP="003500E0">
      <w:pPr>
        <w:pStyle w:val="Level5"/>
        <w:spacing w:after="340" w:line="293" w:lineRule="auto"/>
      </w:pPr>
      <w:proofErr w:type="gramStart"/>
      <w:r w:rsidRPr="003500E0">
        <w:t>dentro</w:t>
      </w:r>
      <w:proofErr w:type="gramEnd"/>
      <w:r w:rsidRPr="003500E0">
        <w:t xml:space="preserve"> de </w:t>
      </w:r>
      <w:r w:rsidR="00140D63" w:rsidRPr="003500E0">
        <w:t>5</w:t>
      </w:r>
      <w:r w:rsidR="00B60F86" w:rsidRPr="003500E0">
        <w:t> </w:t>
      </w:r>
      <w:r w:rsidRPr="003500E0">
        <w:t>(</w:t>
      </w:r>
      <w:r w:rsidR="00140D63" w:rsidRPr="003500E0">
        <w:t>cinco</w:t>
      </w:r>
      <w:r w:rsidRPr="003500E0">
        <w:t>) Dias Úteis, qualquer informação que, razoavelmente, venha a ser solicitada pelo Agente Fiduciário, a fim de que este possa cumprir as suas obrigações nos termos desta Escritu</w:t>
      </w:r>
      <w:r w:rsidR="00257FCC" w:rsidRPr="003500E0">
        <w:t xml:space="preserve">ra de Emissão e da Instrução </w:t>
      </w:r>
      <w:r w:rsidRPr="003500E0">
        <w:t>CVM n</w:t>
      </w:r>
      <w:r w:rsidR="00B60F86" w:rsidRPr="003500E0">
        <w:t>.</w:t>
      </w:r>
      <w:r w:rsidRPr="003500E0">
        <w:t>º</w:t>
      </w:r>
      <w:r w:rsidR="00B60F86" w:rsidRPr="003500E0">
        <w:t> </w:t>
      </w:r>
      <w:r w:rsidRPr="003500E0">
        <w:t>28, de 23</w:t>
      </w:r>
      <w:r w:rsidR="00B60F86" w:rsidRPr="003500E0">
        <w:t> </w:t>
      </w:r>
      <w:r w:rsidRPr="003500E0">
        <w:t>de</w:t>
      </w:r>
      <w:r w:rsidR="00B60F86" w:rsidRPr="003500E0">
        <w:t> </w:t>
      </w:r>
      <w:r w:rsidRPr="003500E0">
        <w:t>novembro</w:t>
      </w:r>
      <w:r w:rsidR="00B60F86" w:rsidRPr="003500E0">
        <w:t> </w:t>
      </w:r>
      <w:r w:rsidRPr="003500E0">
        <w:t>de</w:t>
      </w:r>
      <w:r w:rsidR="00B60F86" w:rsidRPr="003500E0">
        <w:t> 1983, conforme alterada </w:t>
      </w:r>
      <w:r w:rsidRPr="003500E0">
        <w:t>(“</w:t>
      </w:r>
      <w:r w:rsidRPr="003500E0">
        <w:rPr>
          <w:b/>
        </w:rPr>
        <w:t>Instrução CVM</w:t>
      </w:r>
      <w:r w:rsidR="00B60F86" w:rsidRPr="003500E0">
        <w:rPr>
          <w:b/>
        </w:rPr>
        <w:t> </w:t>
      </w:r>
      <w:r w:rsidRPr="003500E0">
        <w:rPr>
          <w:b/>
        </w:rPr>
        <w:t>28</w:t>
      </w:r>
      <w:r w:rsidRPr="003500E0">
        <w:t>”);</w:t>
      </w:r>
    </w:p>
    <w:p w:rsidR="00CD5C67" w:rsidRPr="003500E0" w:rsidRDefault="00CD05B7" w:rsidP="003500E0">
      <w:pPr>
        <w:pStyle w:val="Level4"/>
        <w:spacing w:after="340" w:line="293" w:lineRule="auto"/>
        <w:rPr>
          <w:rStyle w:val="DeltaViewInsertion"/>
          <w:color w:val="auto"/>
          <w:u w:val="none"/>
        </w:rPr>
      </w:pPr>
      <w:proofErr w:type="gramStart"/>
      <w:r w:rsidRPr="003500E0">
        <w:rPr>
          <w:rStyle w:val="DeltaViewInsertion"/>
          <w:color w:val="000000"/>
          <w:u w:val="none"/>
        </w:rPr>
        <w:t>manter</w:t>
      </w:r>
      <w:proofErr w:type="gramEnd"/>
      <w:r w:rsidRPr="003500E0">
        <w:rPr>
          <w:rStyle w:val="DeltaViewInsertion"/>
          <w:color w:val="000000"/>
          <w:u w:val="none"/>
        </w:rPr>
        <w:t xml:space="preserve"> válidas e regulares as licenças, concessões, autorizações ou aprovações necessárias ao regular funcionamento da Emissora, exceto no que se referir a licenças, concessões ou aprovações cuja perda, revogação ou cancelamento não possa resultar em efeito material adverso, segundo critério razoável adotado pelos Debenturistas, para as atividades da Emissora ou a sua capacidade em honrar as obrigações relativas às Debêntures;</w:t>
      </w:r>
    </w:p>
    <w:p w:rsidR="00CD5C67" w:rsidRPr="003500E0" w:rsidRDefault="00CD05B7" w:rsidP="003500E0">
      <w:pPr>
        <w:pStyle w:val="Level4"/>
        <w:spacing w:after="340" w:line="293" w:lineRule="auto"/>
      </w:pPr>
      <w:proofErr w:type="gramStart"/>
      <w:r w:rsidRPr="003500E0">
        <w:t>cumprir</w:t>
      </w:r>
      <w:proofErr w:type="gramEnd"/>
      <w:r w:rsidRPr="003500E0">
        <w:t xml:space="preserve"> as leis, regulamentos, normas administrativas e determinações dos órgãos governamentais, autarquias ou tribunais, aplicáveis à condução de seus negócios, exceto por aquelas questionadas de boa-fé nas esferas administrativa e/ou judicial;</w:t>
      </w:r>
    </w:p>
    <w:p w:rsidR="00CD5C67" w:rsidRPr="003500E0" w:rsidRDefault="00CD05B7" w:rsidP="003500E0">
      <w:pPr>
        <w:pStyle w:val="Level4"/>
        <w:spacing w:after="340" w:line="293" w:lineRule="auto"/>
        <w:rPr>
          <w:rStyle w:val="DeltaViewInsertion"/>
          <w:color w:val="auto"/>
          <w:u w:val="none"/>
        </w:rPr>
      </w:pPr>
      <w:proofErr w:type="gramStart"/>
      <w:r w:rsidRPr="003500E0">
        <w:rPr>
          <w:rStyle w:val="DeltaViewInsertion"/>
          <w:color w:val="000000"/>
          <w:u w:val="none"/>
        </w:rPr>
        <w:t>manter</w:t>
      </w:r>
      <w:proofErr w:type="gramEnd"/>
      <w:r w:rsidRPr="003500E0">
        <w:rPr>
          <w:rStyle w:val="DeltaViewInsertion"/>
          <w:color w:val="000000"/>
          <w:u w:val="none"/>
        </w:rPr>
        <w:t xml:space="preserve"> vigentes as apólices de seguros necessárias para a cobertura do Projeto, conforme as práticas usuais de mercado na data de celebração desta Escritura de Emissão;</w:t>
      </w:r>
    </w:p>
    <w:p w:rsidR="00CD5C67" w:rsidRPr="003500E0" w:rsidRDefault="00CD05B7" w:rsidP="003500E0">
      <w:pPr>
        <w:pStyle w:val="Level4"/>
        <w:spacing w:after="340" w:line="293" w:lineRule="auto"/>
      </w:pPr>
      <w:proofErr w:type="gramStart"/>
      <w:r w:rsidRPr="003500E0">
        <w:t>notificar</w:t>
      </w:r>
      <w:proofErr w:type="gramEnd"/>
      <w:r w:rsidRPr="003500E0">
        <w:t xml:space="preserve"> o Agente Fiduciário sobre a ocorrência de quaisquer Hipóteses de Vencimento Antecipado previstas n</w:t>
      </w:r>
      <w:r w:rsidR="0088139D" w:rsidRPr="003500E0">
        <w:t>a Cláusula </w:t>
      </w:r>
      <w:r w:rsidR="0088139D" w:rsidRPr="003500E0">
        <w:fldChar w:fldCharType="begin"/>
      </w:r>
      <w:r w:rsidR="0088139D" w:rsidRPr="003500E0">
        <w:instrText xml:space="preserve"> REF _Ref382077658 \n \p \h </w:instrText>
      </w:r>
      <w:r w:rsidR="00D12674" w:rsidRPr="003500E0">
        <w:instrText xml:space="preserve"> \* MERGEFORMAT </w:instrText>
      </w:r>
      <w:r w:rsidR="0088139D" w:rsidRPr="003500E0">
        <w:fldChar w:fldCharType="separate"/>
      </w:r>
      <w:r w:rsidR="003500E0">
        <w:t>6.16 acima</w:t>
      </w:r>
      <w:r w:rsidR="0088139D" w:rsidRPr="003500E0">
        <w:fldChar w:fldCharType="end"/>
      </w:r>
      <w:r w:rsidRPr="003500E0">
        <w:t xml:space="preserve"> em até </w:t>
      </w:r>
      <w:r w:rsidR="00CA5D19" w:rsidRPr="003500E0">
        <w:t>2</w:t>
      </w:r>
      <w:r w:rsidR="0088139D" w:rsidRPr="003500E0">
        <w:t> </w:t>
      </w:r>
      <w:r w:rsidRPr="003500E0">
        <w:t>(</w:t>
      </w:r>
      <w:r w:rsidR="00CA5D19" w:rsidRPr="003500E0">
        <w:t>dois</w:t>
      </w:r>
      <w:r w:rsidRPr="003500E0">
        <w:t>) Dia</w:t>
      </w:r>
      <w:r w:rsidR="00274259" w:rsidRPr="003500E0">
        <w:t>s</w:t>
      </w:r>
      <w:r w:rsidRPr="003500E0">
        <w:t xml:space="preserve"> Út</w:t>
      </w:r>
      <w:r w:rsidR="00274259" w:rsidRPr="003500E0">
        <w:t>eis</w:t>
      </w:r>
      <w:r w:rsidRPr="003500E0">
        <w:t xml:space="preserve"> contado da data em que a Emissora tomar conhecimento de sua ocorrência;</w:t>
      </w:r>
    </w:p>
    <w:p w:rsidR="00CD5C67" w:rsidRPr="003500E0" w:rsidRDefault="00CD05B7" w:rsidP="003500E0">
      <w:pPr>
        <w:pStyle w:val="Level4"/>
        <w:spacing w:after="340" w:line="293" w:lineRule="auto"/>
      </w:pPr>
      <w:proofErr w:type="gramStart"/>
      <w:r w:rsidRPr="003500E0">
        <w:t>notificar</w:t>
      </w:r>
      <w:proofErr w:type="gramEnd"/>
      <w:r w:rsidRPr="003500E0">
        <w:t xml:space="preserve"> o Agente Fiduciário, em até </w:t>
      </w:r>
      <w:r w:rsidR="00CA5D19" w:rsidRPr="003500E0">
        <w:t>2 (dois) Dias Úteis</w:t>
      </w:r>
      <w:r w:rsidR="00274259" w:rsidRPr="003500E0">
        <w:t xml:space="preserve"> </w:t>
      </w:r>
      <w:r w:rsidRPr="003500E0">
        <w:t>contado da data de sua ocorrência, sobre qualquer alteração nas condições financeiras, econômicas, comerciais, operacionais, regulatórias ou societárias ou nos negócios da Emissora, bem como quaisquer eventos ou situações que: (</w:t>
      </w:r>
      <w:r w:rsidR="0088139D" w:rsidRPr="003500E0">
        <w:t>a</w:t>
      </w:r>
      <w:r w:rsidRPr="003500E0">
        <w:t>)</w:t>
      </w:r>
      <w:r w:rsidR="0088139D" w:rsidRPr="003500E0">
        <w:t> </w:t>
      </w:r>
      <w:r w:rsidRPr="003500E0">
        <w:t>possam afetar negativamente, impossibilitar ou dificultar de forma justificada o cumprimento, pela Emissora, de suas obrigações decorrentes desta Escritura de</w:t>
      </w:r>
      <w:r w:rsidR="0088139D" w:rsidRPr="003500E0">
        <w:t xml:space="preserve"> Emissão e das Debêntures; ou (b</w:t>
      </w:r>
      <w:r w:rsidRPr="003500E0">
        <w:t>)</w:t>
      </w:r>
      <w:r w:rsidR="0088139D" w:rsidRPr="003500E0">
        <w:t> </w:t>
      </w:r>
      <w:r w:rsidRPr="003500E0">
        <w:t>faça com que as demonstrações financeiras da Emissora não mais reflitam a real condição financeira da Emissora;</w:t>
      </w:r>
      <w:bookmarkStart w:id="293" w:name="_DV_M205"/>
      <w:bookmarkStart w:id="294" w:name="_DV_M206"/>
      <w:bookmarkStart w:id="295" w:name="_DV_M207"/>
      <w:bookmarkStart w:id="296" w:name="_DV_M208"/>
      <w:bookmarkEnd w:id="293"/>
      <w:bookmarkEnd w:id="294"/>
      <w:bookmarkEnd w:id="295"/>
      <w:bookmarkEnd w:id="296"/>
    </w:p>
    <w:p w:rsidR="00CD5C67" w:rsidRPr="003500E0" w:rsidRDefault="00CD05B7" w:rsidP="003500E0">
      <w:pPr>
        <w:pStyle w:val="Level4"/>
        <w:spacing w:after="340" w:line="293" w:lineRule="auto"/>
      </w:pPr>
      <w:proofErr w:type="gramStart"/>
      <w:r w:rsidRPr="003500E0">
        <w:rPr>
          <w:color w:val="000000"/>
        </w:rPr>
        <w:t>cumprir</w:t>
      </w:r>
      <w:proofErr w:type="gramEnd"/>
      <w:r w:rsidRPr="003500E0">
        <w:rPr>
          <w:color w:val="000000"/>
        </w:rPr>
        <w:t xml:space="preserve"> com suas obrigações relacionadas ao pagamento de todos os tributos, taxas e/ou contribuições decorrentes da Oferta, exceto aqueles objeto de contestação administrativa ou judicial ou cujo não pagamento não resulte em um efeito material adverso para a Emissora, </w:t>
      </w:r>
      <w:r w:rsidRPr="003500E0">
        <w:rPr>
          <w:rStyle w:val="DeltaViewInsertion"/>
          <w:color w:val="000000"/>
          <w:u w:val="none"/>
        </w:rPr>
        <w:t>segundo critério razoável adotado pelos Debenturistas</w:t>
      </w:r>
      <w:r w:rsidRPr="003500E0">
        <w:rPr>
          <w:color w:val="000000"/>
        </w:rPr>
        <w:t>;</w:t>
      </w:r>
    </w:p>
    <w:p w:rsidR="00CD5C67" w:rsidRPr="003500E0" w:rsidRDefault="00CD05B7" w:rsidP="003500E0">
      <w:pPr>
        <w:pStyle w:val="Level4"/>
        <w:spacing w:after="340" w:line="293" w:lineRule="auto"/>
      </w:pPr>
      <w:proofErr w:type="gramStart"/>
      <w:r w:rsidRPr="003500E0">
        <w:rPr>
          <w:color w:val="000000"/>
        </w:rPr>
        <w:t>prestar</w:t>
      </w:r>
      <w:proofErr w:type="gramEnd"/>
      <w:r w:rsidRPr="003500E0">
        <w:rPr>
          <w:color w:val="000000"/>
        </w:rPr>
        <w:t xml:space="preserve"> informações ao Agente Fiduciário, dentro do prazo de </w:t>
      </w:r>
      <w:r w:rsidR="007735D8" w:rsidRPr="003500E0">
        <w:rPr>
          <w:color w:val="000000"/>
        </w:rPr>
        <w:t>5</w:t>
      </w:r>
      <w:r w:rsidR="0088139D" w:rsidRPr="003500E0">
        <w:rPr>
          <w:color w:val="000000"/>
        </w:rPr>
        <w:t> </w:t>
      </w:r>
      <w:r w:rsidR="005F7585" w:rsidRPr="003500E0">
        <w:rPr>
          <w:color w:val="000000"/>
        </w:rPr>
        <w:t>(</w:t>
      </w:r>
      <w:r w:rsidR="007735D8" w:rsidRPr="003500E0">
        <w:rPr>
          <w:color w:val="000000"/>
        </w:rPr>
        <w:t>cinco</w:t>
      </w:r>
      <w:r w:rsidR="005F7585" w:rsidRPr="003500E0">
        <w:rPr>
          <w:color w:val="000000"/>
        </w:rPr>
        <w:t>) Dias Úteis contado</w:t>
      </w:r>
      <w:r w:rsidRPr="003500E0">
        <w:rPr>
          <w:color w:val="000000"/>
        </w:rPr>
        <w:t xml:space="preserve"> do respectivo recebimento, sobre quaisquer autuações pelos órgãos governamentais, de caráter fiscal, ambiental ou de defesa da concorrência, entre outros, em relação à Emissora, de valor individual ou agregado superior a </w:t>
      </w:r>
      <w:r w:rsidRPr="003500E0">
        <w:t>R$</w:t>
      </w:r>
      <w:r w:rsidR="000C160C" w:rsidRPr="003500E0">
        <w:t>500.000,00</w:t>
      </w:r>
      <w:r w:rsidR="001F0CEF" w:rsidRPr="003500E0">
        <w:t> </w:t>
      </w:r>
      <w:r w:rsidRPr="003500E0">
        <w:t>(</w:t>
      </w:r>
      <w:r w:rsidR="000C160C" w:rsidRPr="003500E0">
        <w:rPr>
          <w:noProof/>
        </w:rPr>
        <w:t xml:space="preserve">quinhentos mil </w:t>
      </w:r>
      <w:r w:rsidRPr="003500E0">
        <w:t>reais)</w:t>
      </w:r>
      <w:r w:rsidRPr="003500E0">
        <w:rPr>
          <w:color w:val="000000"/>
        </w:rPr>
        <w:t>;</w:t>
      </w:r>
    </w:p>
    <w:p w:rsidR="00CD5C67" w:rsidRPr="003500E0" w:rsidRDefault="00CD05B7" w:rsidP="003500E0">
      <w:pPr>
        <w:pStyle w:val="Level4"/>
        <w:spacing w:after="340" w:line="293" w:lineRule="auto"/>
      </w:pPr>
      <w:proofErr w:type="gramStart"/>
      <w:r w:rsidRPr="003500E0">
        <w:rPr>
          <w:color w:val="000000"/>
        </w:rPr>
        <w:t>proceder</w:t>
      </w:r>
      <w:proofErr w:type="gramEnd"/>
      <w:r w:rsidRPr="003500E0">
        <w:rPr>
          <w:color w:val="000000"/>
        </w:rPr>
        <w:t xml:space="preserve"> à adequada publicidade dos dados econômico-financeiros, nos termos exigidos pela Lei das Sociedades por Ações, promovendo a publicação das suas demonstrações financeiras anuais;</w:t>
      </w:r>
    </w:p>
    <w:p w:rsidR="00CD5C67" w:rsidRPr="003500E0" w:rsidRDefault="00CD05B7" w:rsidP="003500E0">
      <w:pPr>
        <w:pStyle w:val="Level4"/>
        <w:spacing w:after="340" w:line="293" w:lineRule="auto"/>
      </w:pPr>
      <w:proofErr w:type="gramStart"/>
      <w:r w:rsidRPr="003500E0">
        <w:rPr>
          <w:color w:val="000000"/>
        </w:rPr>
        <w:t>manter</w:t>
      </w:r>
      <w:proofErr w:type="gramEnd"/>
      <w:r w:rsidRPr="003500E0">
        <w:rPr>
          <w:color w:val="000000"/>
        </w:rPr>
        <w:t xml:space="preserve"> a sua contabilidade atualizada e efetuar os respectivos registros de acordo com os princípios contábeis geralmente aceitos no Brasil;</w:t>
      </w:r>
    </w:p>
    <w:p w:rsidR="00CD5C67" w:rsidRPr="003500E0" w:rsidRDefault="00CD05B7" w:rsidP="003500E0">
      <w:pPr>
        <w:pStyle w:val="Level4"/>
        <w:spacing w:after="340" w:line="293" w:lineRule="auto"/>
      </w:pPr>
      <w:bookmarkStart w:id="297" w:name="_Ref382081678"/>
      <w:proofErr w:type="gramStart"/>
      <w:r w:rsidRPr="003500E0">
        <w:rPr>
          <w:color w:val="000000"/>
        </w:rPr>
        <w:t>submeter</w:t>
      </w:r>
      <w:proofErr w:type="gramEnd"/>
      <w:r w:rsidRPr="003500E0">
        <w:rPr>
          <w:color w:val="000000"/>
        </w:rPr>
        <w:t>, na forma da lei, suas demonstrações financeiras a exame por empresa de auditoria independente registrada na CVM;</w:t>
      </w:r>
      <w:bookmarkEnd w:id="297"/>
    </w:p>
    <w:p w:rsidR="00CD5C67" w:rsidRPr="003500E0" w:rsidRDefault="00CD05B7" w:rsidP="003500E0">
      <w:pPr>
        <w:pStyle w:val="Level4"/>
        <w:spacing w:after="340" w:line="293" w:lineRule="auto"/>
      </w:pPr>
      <w:bookmarkStart w:id="298" w:name="_Ref382081682"/>
      <w:proofErr w:type="gramStart"/>
      <w:r w:rsidRPr="003500E0">
        <w:t>divulgar</w:t>
      </w:r>
      <w:proofErr w:type="gramEnd"/>
      <w:r w:rsidRPr="003500E0">
        <w:t xml:space="preserve"> suas demonstrações financeiras, acompanhadas de notas explicativas e parecer dos auditores independentes, em sua página na rede mundial de computadores, dentro de 90</w:t>
      </w:r>
      <w:r w:rsidR="0088139D" w:rsidRPr="003500E0">
        <w:t> </w:t>
      </w:r>
      <w:r w:rsidRPr="003500E0">
        <w:t>(noventa) dias contados do encerramento de seu exercício social, e manter tais demonstrações financeiras em sua página na rede mundial de computadores pelo prazo mínimo de 3</w:t>
      </w:r>
      <w:r w:rsidR="0088139D" w:rsidRPr="003500E0">
        <w:t> </w:t>
      </w:r>
      <w:r w:rsidR="005F7585" w:rsidRPr="003500E0">
        <w:t>(três) anos contado</w:t>
      </w:r>
      <w:r w:rsidRPr="003500E0">
        <w:t xml:space="preserve"> de sua disponibilização nos termos do artigo</w:t>
      </w:r>
      <w:r w:rsidR="0088139D" w:rsidRPr="003500E0">
        <w:t> </w:t>
      </w:r>
      <w:r w:rsidRPr="003500E0">
        <w:t>17 da Instrução CVM</w:t>
      </w:r>
      <w:r w:rsidR="0088139D" w:rsidRPr="003500E0">
        <w:t> </w:t>
      </w:r>
      <w:r w:rsidRPr="003500E0">
        <w:t>476;</w:t>
      </w:r>
      <w:bookmarkEnd w:id="298"/>
    </w:p>
    <w:p w:rsidR="00CD5C67" w:rsidRPr="003500E0" w:rsidRDefault="00CD05B7" w:rsidP="003500E0">
      <w:pPr>
        <w:pStyle w:val="Level4"/>
        <w:spacing w:after="340" w:line="293" w:lineRule="auto"/>
        <w:rPr>
          <w:rStyle w:val="DeltaViewDeletion"/>
          <w:strike w:val="0"/>
          <w:color w:val="auto"/>
        </w:rPr>
      </w:pPr>
      <w:proofErr w:type="gramStart"/>
      <w:r w:rsidRPr="003500E0">
        <w:t>divulgar</w:t>
      </w:r>
      <w:proofErr w:type="gramEnd"/>
      <w:r w:rsidRPr="003500E0">
        <w:t xml:space="preserve"> em sua página na rede mundial de computadores a ocorrência de fato relevante, conforme definido pelo artigo</w:t>
      </w:r>
      <w:r w:rsidR="0088139D" w:rsidRPr="003500E0">
        <w:t> </w:t>
      </w:r>
      <w:r w:rsidRPr="003500E0">
        <w:t>2º da Instrução CVM</w:t>
      </w:r>
      <w:r w:rsidR="0088139D" w:rsidRPr="003500E0">
        <w:t> </w:t>
      </w:r>
      <w:r w:rsidRPr="003500E0">
        <w:t xml:space="preserve">358, dando ciência por </w:t>
      </w:r>
      <w:r w:rsidRPr="003500E0">
        <w:rPr>
          <w:i/>
        </w:rPr>
        <w:t>e-mail</w:t>
      </w:r>
      <w:r w:rsidRPr="003500E0">
        <w:t xml:space="preserve"> ao Agente Fiduciário no prazo de até </w:t>
      </w:r>
      <w:r w:rsidR="00140D63" w:rsidRPr="003500E0">
        <w:t>2</w:t>
      </w:r>
      <w:r w:rsidR="0088139D" w:rsidRPr="003500E0">
        <w:t> </w:t>
      </w:r>
      <w:r w:rsidRPr="003500E0">
        <w:t>(</w:t>
      </w:r>
      <w:r w:rsidR="00140D63" w:rsidRPr="003500E0">
        <w:t>dois</w:t>
      </w:r>
      <w:r w:rsidRPr="003500E0">
        <w:t>) Dias Úteis;</w:t>
      </w:r>
    </w:p>
    <w:p w:rsidR="00CD5C67" w:rsidRPr="003500E0" w:rsidRDefault="00CD05B7" w:rsidP="003500E0">
      <w:pPr>
        <w:pStyle w:val="Level4"/>
        <w:spacing w:after="340" w:line="293" w:lineRule="auto"/>
      </w:pPr>
      <w:proofErr w:type="gramStart"/>
      <w:r w:rsidRPr="003500E0">
        <w:t>não</w:t>
      </w:r>
      <w:proofErr w:type="gramEnd"/>
      <w:r w:rsidRPr="003500E0">
        <w:t xml:space="preserve"> distribuir dividendos, juros sobre capital próprio ou qualquer outra participação no lucro ou qualquer outra forma de distribuição de recursos, a seus acionistas, </w:t>
      </w:r>
      <w:r w:rsidR="009A195A" w:rsidRPr="003500E0">
        <w:t>controladore</w:t>
      </w:r>
      <w:r w:rsidRPr="003500E0">
        <w:t>s</w:t>
      </w:r>
      <w:r w:rsidR="0088139D" w:rsidRPr="003500E0">
        <w:t> </w:t>
      </w:r>
      <w:r w:rsidRPr="003500E0">
        <w:t>(ou grupo de controle) ou coligadas à Emissora, ressalvado o pagamento do dividendo mínimo obrigatório previsto no artigo</w:t>
      </w:r>
      <w:r w:rsidR="0088139D" w:rsidRPr="003500E0">
        <w:t> </w:t>
      </w:r>
      <w:r w:rsidRPr="003500E0">
        <w:t>202 da Lei das Sociedades por Ações, inclusive o pagamento de juros sobre capital próprio;</w:t>
      </w:r>
    </w:p>
    <w:p w:rsidR="00CD5C67" w:rsidRPr="003500E0" w:rsidRDefault="00CD05B7" w:rsidP="003500E0">
      <w:pPr>
        <w:pStyle w:val="Level4"/>
        <w:spacing w:after="340" w:line="293" w:lineRule="auto"/>
      </w:pPr>
      <w:proofErr w:type="gramStart"/>
      <w:r w:rsidRPr="003500E0">
        <w:rPr>
          <w:color w:val="000000"/>
        </w:rPr>
        <w:t>encaminhar</w:t>
      </w:r>
      <w:proofErr w:type="gramEnd"/>
      <w:r w:rsidRPr="003500E0">
        <w:rPr>
          <w:color w:val="000000"/>
        </w:rPr>
        <w:t xml:space="preserve"> qualquer informação relevante sobre a presente Emissão que lhe venha a ser solicitada pelo Agente Fiduciário no prazo de até 5</w:t>
      </w:r>
      <w:r w:rsidR="0088139D" w:rsidRPr="003500E0">
        <w:rPr>
          <w:color w:val="000000"/>
        </w:rPr>
        <w:t> </w:t>
      </w:r>
      <w:r w:rsidRPr="003500E0">
        <w:rPr>
          <w:color w:val="000000"/>
        </w:rPr>
        <w:t>(cinco) Dias Úteis após solicitação escrita nesse sentido feita pelo Agente Fiduciário;</w:t>
      </w:r>
    </w:p>
    <w:p w:rsidR="00CD5C67" w:rsidRPr="003500E0" w:rsidRDefault="00CD05B7" w:rsidP="003500E0">
      <w:pPr>
        <w:pStyle w:val="Level4"/>
        <w:spacing w:after="340" w:line="293" w:lineRule="auto"/>
      </w:pPr>
      <w:proofErr w:type="gramStart"/>
      <w:r w:rsidRPr="003500E0">
        <w:rPr>
          <w:color w:val="000000"/>
        </w:rPr>
        <w:t>disponibilizar</w:t>
      </w:r>
      <w:proofErr w:type="gramEnd"/>
      <w:r w:rsidRPr="003500E0">
        <w:rPr>
          <w:color w:val="000000"/>
        </w:rPr>
        <w:t xml:space="preserve"> ao Agente Fiduciário cópia de qualquer correspondência ou notificação judicial ou extrajudicial recebida pela Emissora, conforme aplicável, relacionada às Hipóteses de Vencimento Antecipado, em prazo não superior a </w:t>
      </w:r>
      <w:r w:rsidR="00CA5D19" w:rsidRPr="003500E0">
        <w:t>2 (dois) Dias Úteis</w:t>
      </w:r>
      <w:r w:rsidR="00274259" w:rsidRPr="003500E0">
        <w:t xml:space="preserve"> </w:t>
      </w:r>
      <w:r w:rsidRPr="003500E0">
        <w:rPr>
          <w:color w:val="000000"/>
        </w:rPr>
        <w:t>após o seu recebimento;</w:t>
      </w:r>
    </w:p>
    <w:p w:rsidR="00CD5C67" w:rsidRPr="003500E0" w:rsidRDefault="00CD05B7" w:rsidP="003500E0">
      <w:pPr>
        <w:pStyle w:val="Level4"/>
        <w:spacing w:after="340" w:line="293" w:lineRule="auto"/>
      </w:pPr>
      <w:proofErr w:type="gramStart"/>
      <w:r w:rsidRPr="003500E0">
        <w:rPr>
          <w:color w:val="000000"/>
        </w:rPr>
        <w:t>efetuar</w:t>
      </w:r>
      <w:proofErr w:type="gramEnd"/>
      <w:r w:rsidRPr="003500E0">
        <w:rPr>
          <w:color w:val="000000"/>
        </w:rPr>
        <w:t xml:space="preserve"> o pagamento de todas as despesas comprovadas pelo Agente Fiduciário, que venham a ser necessárias para proteger os direitos e interesses dos Debenturistas ou para realizar seus créditos, inclusive honorários advocatícios e outras despesas e custos incorridos em virtude da cobrança de qualquer quantia devida ao</w:t>
      </w:r>
      <w:r w:rsidR="009A195A" w:rsidRPr="003500E0">
        <w:rPr>
          <w:color w:val="000000"/>
        </w:rPr>
        <w:t>s</w:t>
      </w:r>
      <w:r w:rsidRPr="003500E0">
        <w:rPr>
          <w:color w:val="000000"/>
        </w:rPr>
        <w:t xml:space="preserve"> Debenturista</w:t>
      </w:r>
      <w:r w:rsidR="009A195A" w:rsidRPr="003500E0">
        <w:rPr>
          <w:color w:val="000000"/>
        </w:rPr>
        <w:t>s</w:t>
      </w:r>
      <w:r w:rsidRPr="003500E0">
        <w:rPr>
          <w:color w:val="000000"/>
        </w:rPr>
        <w:t xml:space="preserve"> nos termos desta Escritura de Emissão;</w:t>
      </w:r>
    </w:p>
    <w:p w:rsidR="00CD5C67" w:rsidRPr="003500E0" w:rsidRDefault="00CD05B7" w:rsidP="003500E0">
      <w:pPr>
        <w:pStyle w:val="Level4"/>
        <w:spacing w:after="340" w:line="293" w:lineRule="auto"/>
      </w:pPr>
      <w:proofErr w:type="gramStart"/>
      <w:r w:rsidRPr="003500E0">
        <w:rPr>
          <w:color w:val="000000"/>
        </w:rPr>
        <w:t>cumprir</w:t>
      </w:r>
      <w:proofErr w:type="gramEnd"/>
      <w:r w:rsidRPr="003500E0">
        <w:rPr>
          <w:color w:val="000000"/>
        </w:rPr>
        <w:t xml:space="preserve"> o disposto na legislação em vigor pertinente à Política Nacional do Meio Ambiente, às Resoluções do Conama -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responsabilizando-se, única e exclusivamente, pela destinação dos recursos financeiros obtidos com a Emissão;</w:t>
      </w:r>
    </w:p>
    <w:p w:rsidR="00CD5C67" w:rsidRPr="003500E0" w:rsidRDefault="00CD05B7" w:rsidP="003500E0">
      <w:pPr>
        <w:pStyle w:val="Level4"/>
        <w:spacing w:after="340" w:line="293" w:lineRule="auto"/>
      </w:pPr>
      <w:proofErr w:type="gramStart"/>
      <w:r w:rsidRPr="003500E0">
        <w:t>observar</w:t>
      </w:r>
      <w:proofErr w:type="gramEnd"/>
      <w:r w:rsidRPr="003500E0">
        <w:t xml:space="preserve"> as disposições da Instrução CVM</w:t>
      </w:r>
      <w:r w:rsidR="0088139D" w:rsidRPr="003500E0">
        <w:t> </w:t>
      </w:r>
      <w:r w:rsidRPr="003500E0">
        <w:t>358, no tocante a dever de sigilo e vedações à negociação;</w:t>
      </w:r>
    </w:p>
    <w:p w:rsidR="00CD5C67" w:rsidRPr="003500E0" w:rsidRDefault="00CD05B7" w:rsidP="003500E0">
      <w:pPr>
        <w:pStyle w:val="Level4"/>
        <w:spacing w:after="340" w:line="293" w:lineRule="auto"/>
        <w:rPr>
          <w:rStyle w:val="DeltaViewInsertion"/>
          <w:color w:val="auto"/>
          <w:u w:val="none"/>
        </w:rPr>
      </w:pPr>
      <w:proofErr w:type="gramStart"/>
      <w:r w:rsidRPr="003500E0">
        <w:rPr>
          <w:rStyle w:val="DeltaViewInsertion"/>
          <w:color w:val="000000"/>
          <w:u w:val="none"/>
        </w:rPr>
        <w:t>cumprir</w:t>
      </w:r>
      <w:proofErr w:type="gramEnd"/>
      <w:r w:rsidRPr="003500E0">
        <w:rPr>
          <w:rStyle w:val="DeltaViewInsertion"/>
          <w:color w:val="000000"/>
          <w:u w:val="none"/>
        </w:rPr>
        <w:t xml:space="preserve"> com todas as determinações emanadas da CVM, no que se refere à Oferta, com envio de documentos, se for o caso, prestando, ainda, todas as informações que lhes forem solicitadas pela CVM e pela CETIP;</w:t>
      </w:r>
    </w:p>
    <w:p w:rsidR="00CD5C67" w:rsidRPr="003500E0" w:rsidRDefault="00CD05B7" w:rsidP="003500E0">
      <w:pPr>
        <w:pStyle w:val="Level4"/>
        <w:spacing w:after="340" w:line="293" w:lineRule="auto"/>
        <w:rPr>
          <w:rStyle w:val="DeltaViewInsertion"/>
          <w:color w:val="auto"/>
          <w:u w:val="none"/>
        </w:rPr>
      </w:pPr>
      <w:proofErr w:type="gramStart"/>
      <w:r w:rsidRPr="003500E0">
        <w:rPr>
          <w:rStyle w:val="DeltaViewInsertion"/>
          <w:color w:val="000000"/>
          <w:u w:val="none"/>
        </w:rPr>
        <w:t>não</w:t>
      </w:r>
      <w:proofErr w:type="gramEnd"/>
      <w:r w:rsidRPr="003500E0">
        <w:rPr>
          <w:rStyle w:val="DeltaViewInsertion"/>
          <w:color w:val="000000"/>
          <w:u w:val="none"/>
        </w:rPr>
        <w:t xml:space="preserve"> transferir ou por qualquer forma ceder, ou prometer ceder, a terceiros os direitos e obrigações que respectivamente adquiriu e assumiu na presente Escritura de Emissão, sem a prévia anuência dos Debenturistas, reunidos em Assembleia Geral de Debenturistas, conforme a Cláusula</w:t>
      </w:r>
      <w:r w:rsidR="0088139D" w:rsidRPr="003500E0">
        <w:rPr>
          <w:rStyle w:val="DeltaViewInsertion"/>
          <w:color w:val="000000"/>
          <w:u w:val="none"/>
        </w:rPr>
        <w:t> </w:t>
      </w:r>
      <w:r w:rsidR="0088139D" w:rsidRPr="003500E0">
        <w:rPr>
          <w:rStyle w:val="DeltaViewInsertion"/>
          <w:color w:val="000000"/>
          <w:u w:val="none"/>
        </w:rPr>
        <w:fldChar w:fldCharType="begin"/>
      </w:r>
      <w:r w:rsidR="0088139D" w:rsidRPr="003500E0">
        <w:rPr>
          <w:rStyle w:val="DeltaViewInsertion"/>
          <w:color w:val="000000"/>
          <w:u w:val="none"/>
        </w:rPr>
        <w:instrText xml:space="preserve"> REF _Ref382081591 \n \p \h </w:instrText>
      </w:r>
      <w:r w:rsidR="00D12674" w:rsidRPr="003500E0">
        <w:rPr>
          <w:rStyle w:val="DeltaViewInsertion"/>
          <w:color w:val="000000"/>
          <w:u w:val="none"/>
        </w:rPr>
        <w:instrText xml:space="preserve"> \* MERGEFORMAT </w:instrText>
      </w:r>
      <w:r w:rsidR="0088139D" w:rsidRPr="003500E0">
        <w:rPr>
          <w:rStyle w:val="DeltaViewInsertion"/>
          <w:color w:val="000000"/>
          <w:u w:val="none"/>
        </w:rPr>
      </w:r>
      <w:r w:rsidR="0088139D" w:rsidRPr="003500E0">
        <w:rPr>
          <w:rStyle w:val="DeltaViewInsertion"/>
          <w:color w:val="000000"/>
          <w:u w:val="none"/>
        </w:rPr>
        <w:fldChar w:fldCharType="separate"/>
      </w:r>
      <w:r w:rsidR="003500E0">
        <w:rPr>
          <w:rStyle w:val="DeltaViewInsertion"/>
          <w:color w:val="000000"/>
          <w:u w:val="none"/>
        </w:rPr>
        <w:t>9 abaixo</w:t>
      </w:r>
      <w:r w:rsidR="0088139D" w:rsidRPr="003500E0">
        <w:rPr>
          <w:rStyle w:val="DeltaViewInsertion"/>
          <w:color w:val="000000"/>
          <w:u w:val="none"/>
        </w:rPr>
        <w:fldChar w:fldCharType="end"/>
      </w:r>
      <w:r w:rsidRPr="003500E0">
        <w:rPr>
          <w:rStyle w:val="DeltaViewInsertion"/>
          <w:color w:val="000000"/>
          <w:u w:val="none"/>
        </w:rPr>
        <w:t>, especialmente convocada para esse fim;</w:t>
      </w:r>
    </w:p>
    <w:p w:rsidR="00CD5C67" w:rsidRPr="003500E0" w:rsidRDefault="00CD05B7" w:rsidP="003500E0">
      <w:pPr>
        <w:pStyle w:val="Level4"/>
        <w:spacing w:after="340" w:line="293" w:lineRule="auto"/>
      </w:pPr>
      <w:proofErr w:type="gramStart"/>
      <w:r w:rsidRPr="003500E0">
        <w:t>caso</w:t>
      </w:r>
      <w:proofErr w:type="gramEnd"/>
      <w:r w:rsidRPr="003500E0">
        <w:t xml:space="preserve"> o Agente Fiduciário não o faça, convocar, nos termos da Cláusula</w:t>
      </w:r>
      <w:r w:rsidR="0088139D" w:rsidRPr="003500E0">
        <w:t> </w:t>
      </w:r>
      <w:r w:rsidR="0088139D" w:rsidRPr="003500E0">
        <w:fldChar w:fldCharType="begin"/>
      </w:r>
      <w:r w:rsidR="0088139D" w:rsidRPr="003500E0">
        <w:instrText xml:space="preserve"> REF _Ref382081591 \n \p \h </w:instrText>
      </w:r>
      <w:r w:rsidR="00D12674" w:rsidRPr="003500E0">
        <w:instrText xml:space="preserve"> \* MERGEFORMAT </w:instrText>
      </w:r>
      <w:r w:rsidR="0088139D" w:rsidRPr="003500E0">
        <w:fldChar w:fldCharType="separate"/>
      </w:r>
      <w:r w:rsidR="003500E0">
        <w:t>9 abaixo</w:t>
      </w:r>
      <w:r w:rsidR="0088139D" w:rsidRPr="003500E0">
        <w:fldChar w:fldCharType="end"/>
      </w:r>
      <w:r w:rsidRPr="003500E0">
        <w:t>, Assembleia Geral de Debenturistas para deliberar sobre quaisquer matérias que estejam direta ou indiretamente relacionadas à presente Emissão;</w:t>
      </w:r>
    </w:p>
    <w:p w:rsidR="00CD5C67" w:rsidRPr="003500E0" w:rsidRDefault="00CD05B7" w:rsidP="003500E0">
      <w:pPr>
        <w:pStyle w:val="Level4"/>
        <w:spacing w:after="340" w:line="293" w:lineRule="auto"/>
      </w:pPr>
      <w:proofErr w:type="gramStart"/>
      <w:r w:rsidRPr="003500E0">
        <w:t>não</w:t>
      </w:r>
      <w:proofErr w:type="gramEnd"/>
      <w:r w:rsidRPr="003500E0">
        <w:t xml:space="preserve"> realizar operações ou praticar qualquer ato em desacordo com seu objeto social, especialmente aqueles que possam, direta ou indiretamente, comprometer o pontual e integral cumprimento das obrigações assumidas nesta Escritura de Emissão;</w:t>
      </w:r>
      <w:bookmarkStart w:id="299" w:name="_DV_M238"/>
      <w:bookmarkEnd w:id="299"/>
    </w:p>
    <w:p w:rsidR="00CD5C67" w:rsidRPr="003500E0" w:rsidRDefault="00CD05B7" w:rsidP="003500E0">
      <w:pPr>
        <w:pStyle w:val="Level4"/>
        <w:spacing w:after="340" w:line="293" w:lineRule="auto"/>
      </w:pPr>
      <w:proofErr w:type="gramStart"/>
      <w:r w:rsidRPr="003500E0">
        <w:t>enviar</w:t>
      </w:r>
      <w:proofErr w:type="gramEnd"/>
      <w:r w:rsidRPr="003500E0">
        <w:t xml:space="preserve"> à CETIP: (</w:t>
      </w:r>
      <w:r w:rsidR="0088139D" w:rsidRPr="003500E0">
        <w:t>a</w:t>
      </w:r>
      <w:r w:rsidRPr="003500E0">
        <w:t>)</w:t>
      </w:r>
      <w:r w:rsidR="0088139D" w:rsidRPr="003500E0">
        <w:t> </w:t>
      </w:r>
      <w:r w:rsidRPr="003500E0">
        <w:t>as informações divulgadas na rede mundial de computadores previstas n</w:t>
      </w:r>
      <w:r w:rsidR="0088139D" w:rsidRPr="003500E0">
        <w:t>os itens </w:t>
      </w:r>
      <w:r w:rsidR="0088139D" w:rsidRPr="003500E0">
        <w:fldChar w:fldCharType="begin"/>
      </w:r>
      <w:r w:rsidR="0088139D" w:rsidRPr="003500E0">
        <w:instrText xml:space="preserve"> REF _Ref382081678 \n \h </w:instrText>
      </w:r>
      <w:r w:rsidR="00D12674" w:rsidRPr="003500E0">
        <w:instrText xml:space="preserve"> \* MERGEFORMAT </w:instrText>
      </w:r>
      <w:r w:rsidR="0088139D" w:rsidRPr="003500E0">
        <w:fldChar w:fldCharType="separate"/>
      </w:r>
      <w:r w:rsidR="003500E0">
        <w:t>(xi)</w:t>
      </w:r>
      <w:r w:rsidR="0088139D" w:rsidRPr="003500E0">
        <w:fldChar w:fldCharType="end"/>
      </w:r>
      <w:r w:rsidR="0088139D" w:rsidRPr="003500E0">
        <w:t xml:space="preserve"> e </w:t>
      </w:r>
      <w:r w:rsidR="0088139D" w:rsidRPr="003500E0">
        <w:fldChar w:fldCharType="begin"/>
      </w:r>
      <w:r w:rsidR="0088139D" w:rsidRPr="003500E0">
        <w:instrText xml:space="preserve"> REF _Ref382081682 \n \p \h </w:instrText>
      </w:r>
      <w:r w:rsidR="00D12674" w:rsidRPr="003500E0">
        <w:instrText xml:space="preserve"> \* MERGEFORMAT </w:instrText>
      </w:r>
      <w:r w:rsidR="0088139D" w:rsidRPr="003500E0">
        <w:fldChar w:fldCharType="separate"/>
      </w:r>
      <w:r w:rsidR="003500E0">
        <w:t>(</w:t>
      </w:r>
      <w:proofErr w:type="spellStart"/>
      <w:r w:rsidR="003500E0">
        <w:t>xii</w:t>
      </w:r>
      <w:proofErr w:type="spellEnd"/>
      <w:r w:rsidR="003500E0">
        <w:t>) acima</w:t>
      </w:r>
      <w:r w:rsidR="0088139D" w:rsidRPr="003500E0">
        <w:fldChar w:fldCharType="end"/>
      </w:r>
      <w:r w:rsidRPr="003500E0">
        <w:t>; (</w:t>
      </w:r>
      <w:r w:rsidR="0088139D" w:rsidRPr="003500E0">
        <w:t>b</w:t>
      </w:r>
      <w:r w:rsidRPr="003500E0">
        <w:t>)</w:t>
      </w:r>
      <w:r w:rsidR="0088139D" w:rsidRPr="003500E0">
        <w:t> </w:t>
      </w:r>
      <w:r w:rsidRPr="003500E0">
        <w:t>documentos e informações exigidas por esta entidade no prazo solicitado; assim como (</w:t>
      </w:r>
      <w:r w:rsidR="0088139D" w:rsidRPr="003500E0">
        <w:t>c</w:t>
      </w:r>
      <w:r w:rsidRPr="003500E0">
        <w:t>)</w:t>
      </w:r>
      <w:r w:rsidR="0088139D" w:rsidRPr="003500E0">
        <w:t> </w:t>
      </w:r>
      <w:r w:rsidRPr="003500E0">
        <w:t>atender integralmente as demais obrigações previstas no Comunicado CETIP n.º</w:t>
      </w:r>
      <w:r w:rsidR="0088139D" w:rsidRPr="003500E0">
        <w:t> </w:t>
      </w:r>
      <w:r w:rsidRPr="003500E0">
        <w:t>28, de 2</w:t>
      </w:r>
      <w:r w:rsidR="0088139D" w:rsidRPr="003500E0">
        <w:t> </w:t>
      </w:r>
      <w:r w:rsidRPr="003500E0">
        <w:t>de</w:t>
      </w:r>
      <w:r w:rsidR="0088139D" w:rsidRPr="003500E0">
        <w:t> </w:t>
      </w:r>
      <w:r w:rsidRPr="003500E0">
        <w:t>abril</w:t>
      </w:r>
      <w:r w:rsidR="0088139D" w:rsidRPr="003500E0">
        <w:t> </w:t>
      </w:r>
      <w:r w:rsidRPr="003500E0">
        <w:t>de</w:t>
      </w:r>
      <w:r w:rsidR="0088139D" w:rsidRPr="003500E0">
        <w:t> </w:t>
      </w:r>
      <w:r w:rsidRPr="003500E0">
        <w:t>2009;</w:t>
      </w:r>
    </w:p>
    <w:p w:rsidR="00CD5C67" w:rsidRPr="003500E0" w:rsidRDefault="00CD05B7" w:rsidP="003500E0">
      <w:pPr>
        <w:pStyle w:val="Level4"/>
        <w:spacing w:after="340" w:line="293" w:lineRule="auto"/>
      </w:pPr>
      <w:proofErr w:type="gramStart"/>
      <w:r w:rsidRPr="003500E0">
        <w:t>comparecer</w:t>
      </w:r>
      <w:proofErr w:type="gramEnd"/>
      <w:r w:rsidRPr="003500E0">
        <w:t xml:space="preserve"> às Assembleias Gerais de Debenturistas sempre que solicitada e convocada nos prazos previstos nesta Escritura de Emissão;</w:t>
      </w:r>
      <w:bookmarkStart w:id="300" w:name="_Ref130390977"/>
      <w:bookmarkStart w:id="301" w:name="_Ref260239075"/>
    </w:p>
    <w:bookmarkEnd w:id="300"/>
    <w:bookmarkEnd w:id="301"/>
    <w:p w:rsidR="0091742B" w:rsidRPr="003500E0" w:rsidRDefault="00CD05B7" w:rsidP="003500E0">
      <w:pPr>
        <w:pStyle w:val="Level4"/>
        <w:spacing w:after="340" w:line="293" w:lineRule="auto"/>
      </w:pPr>
      <w:proofErr w:type="gramStart"/>
      <w:r w:rsidRPr="003500E0">
        <w:t>contratar</w:t>
      </w:r>
      <w:proofErr w:type="gramEnd"/>
      <w:r w:rsidRPr="003500E0">
        <w:t xml:space="preserve"> e manter contratados, às suas expensas, o Banco Liquidante, a Instituição </w:t>
      </w:r>
      <w:proofErr w:type="spellStart"/>
      <w:r w:rsidRPr="003500E0">
        <w:t>Escrituradora</w:t>
      </w:r>
      <w:proofErr w:type="spellEnd"/>
      <w:r w:rsidRPr="003500E0">
        <w:t xml:space="preserve"> e Mandatária, a CETIP e o Agente Fiduciário, bem como a tomar todas e quaisquer providências que se façam necessárias para a manutenção das Debêntures;</w:t>
      </w:r>
    </w:p>
    <w:p w:rsidR="007D54C5" w:rsidRPr="003500E0" w:rsidRDefault="007D54C5" w:rsidP="003500E0">
      <w:pPr>
        <w:pStyle w:val="Level4"/>
        <w:spacing w:after="340" w:line="293" w:lineRule="auto"/>
      </w:pPr>
      <w:proofErr w:type="gramStart"/>
      <w:r w:rsidRPr="003500E0">
        <w:t>comunicar</w:t>
      </w:r>
      <w:proofErr w:type="gramEnd"/>
      <w:r w:rsidRPr="003500E0">
        <w:t xml:space="preserve"> o Agente Fiduciário </w:t>
      </w:r>
      <w:r w:rsidR="00035C86" w:rsidRPr="003500E0">
        <w:t xml:space="preserve">sobre </w:t>
      </w:r>
      <w:r w:rsidRPr="003500E0">
        <w:t xml:space="preserve">a </w:t>
      </w:r>
      <w:r w:rsidR="00035C86" w:rsidRPr="003500E0">
        <w:t xml:space="preserve">efetiva </w:t>
      </w:r>
      <w:r w:rsidRPr="003500E0">
        <w:t>contratação do Financiamento</w:t>
      </w:r>
      <w:r w:rsidR="00035C86" w:rsidRPr="003500E0">
        <w:t> </w:t>
      </w:r>
      <w:r w:rsidRPr="003500E0">
        <w:t>BN</w:t>
      </w:r>
      <w:r w:rsidR="00035C86" w:rsidRPr="003500E0">
        <w:t>DES em até 2 (dois) Dias Úteis contados da assinatura do respectivo contrato de financiamento;</w:t>
      </w:r>
    </w:p>
    <w:p w:rsidR="00CD5C67" w:rsidRPr="003500E0" w:rsidRDefault="0091742B" w:rsidP="003500E0">
      <w:pPr>
        <w:pStyle w:val="Level4"/>
        <w:spacing w:after="340" w:line="293" w:lineRule="auto"/>
      </w:pPr>
      <w:proofErr w:type="gramStart"/>
      <w:r w:rsidRPr="003500E0">
        <w:t>guardar</w:t>
      </w:r>
      <w:proofErr w:type="gramEnd"/>
      <w:r w:rsidRPr="003500E0">
        <w:t xml:space="preserve">, enquanto houver Debêntures em Circulação ou pelo prazo de 5 (cinco) anos contado da presente data, o que ocorrer por último, toda a documentação relativa à Oferta; </w:t>
      </w:r>
      <w:r w:rsidR="00255882" w:rsidRPr="003500E0">
        <w:t>e</w:t>
      </w:r>
    </w:p>
    <w:p w:rsidR="00CD5C67" w:rsidRPr="003500E0" w:rsidRDefault="0091742B" w:rsidP="003500E0">
      <w:pPr>
        <w:pStyle w:val="Level4"/>
        <w:spacing w:after="340" w:line="293" w:lineRule="auto"/>
      </w:pPr>
      <w:proofErr w:type="gramStart"/>
      <w:r w:rsidRPr="003500E0">
        <w:t>aplicar</w:t>
      </w:r>
      <w:proofErr w:type="gramEnd"/>
      <w:r w:rsidRPr="003500E0">
        <w:t xml:space="preserve"> a totalidade dos recursos oriundos da liquidação financeira da Oferta nos </w:t>
      </w:r>
      <w:r w:rsidR="00140D63" w:rsidRPr="003500E0">
        <w:t>termos da Cláusula </w:t>
      </w:r>
      <w:r w:rsidR="00140D63" w:rsidRPr="003500E0">
        <w:fldChar w:fldCharType="begin"/>
      </w:r>
      <w:r w:rsidR="00140D63" w:rsidRPr="003500E0">
        <w:instrText xml:space="preserve"> REF _Ref382075400 \w \p \h </w:instrText>
      </w:r>
      <w:r w:rsidR="003A1CFD" w:rsidRPr="003500E0">
        <w:instrText xml:space="preserve"> \* MERGEFORMAT </w:instrText>
      </w:r>
      <w:r w:rsidR="00140D63" w:rsidRPr="003500E0">
        <w:fldChar w:fldCharType="separate"/>
      </w:r>
      <w:r w:rsidR="003500E0">
        <w:t>4 acima</w:t>
      </w:r>
      <w:r w:rsidR="00140D63" w:rsidRPr="003500E0">
        <w:fldChar w:fldCharType="end"/>
      </w:r>
      <w:r w:rsidR="004762F7" w:rsidRPr="003500E0">
        <w:t>.</w:t>
      </w:r>
    </w:p>
    <w:p w:rsidR="00CD5C67" w:rsidRPr="003500E0" w:rsidRDefault="00CD05B7" w:rsidP="003500E0">
      <w:pPr>
        <w:pStyle w:val="Level1"/>
        <w:spacing w:before="0" w:after="340" w:line="293" w:lineRule="auto"/>
        <w:rPr>
          <w:szCs w:val="22"/>
        </w:rPr>
      </w:pPr>
      <w:r w:rsidRPr="003500E0">
        <w:rPr>
          <w:szCs w:val="22"/>
        </w:rPr>
        <w:t>DO AGENTE FIDUCIÁRIO</w:t>
      </w:r>
    </w:p>
    <w:p w:rsidR="0051483D" w:rsidRPr="003500E0" w:rsidRDefault="00CD05B7" w:rsidP="003500E0">
      <w:pPr>
        <w:pStyle w:val="Level2"/>
        <w:spacing w:after="340" w:line="293" w:lineRule="auto"/>
        <w:rPr>
          <w:szCs w:val="22"/>
        </w:rPr>
      </w:pPr>
      <w:r w:rsidRPr="003500E0">
        <w:rPr>
          <w:szCs w:val="22"/>
        </w:rPr>
        <w:t xml:space="preserve">A Emissora nomeia e constitui como Agente Fiduciário da Emissão, </w:t>
      </w:r>
      <w:r w:rsidR="004762F7" w:rsidRPr="003500E0">
        <w:rPr>
          <w:szCs w:val="22"/>
        </w:rPr>
        <w:t>a</w:t>
      </w:r>
      <w:r w:rsidRPr="003500E0">
        <w:rPr>
          <w:szCs w:val="22"/>
        </w:rPr>
        <w:t xml:space="preserve"> </w:t>
      </w:r>
      <w:r w:rsidR="00145626" w:rsidRPr="003500E0">
        <w:rPr>
          <w:szCs w:val="22"/>
        </w:rPr>
        <w:t xml:space="preserve">Oliveira </w:t>
      </w:r>
      <w:proofErr w:type="spellStart"/>
      <w:r w:rsidR="00145626" w:rsidRPr="003500E0">
        <w:rPr>
          <w:szCs w:val="22"/>
        </w:rPr>
        <w:t>Trust</w:t>
      </w:r>
      <w:proofErr w:type="spellEnd"/>
      <w:r w:rsidR="00145626" w:rsidRPr="003500E0">
        <w:rPr>
          <w:szCs w:val="22"/>
        </w:rPr>
        <w:t xml:space="preserve"> Distribuidora de Títulos e Valores Mobiliários S.A.</w:t>
      </w:r>
      <w:r w:rsidRPr="003500E0">
        <w:rPr>
          <w:szCs w:val="22"/>
        </w:rPr>
        <w:t>, qualificada no preâmbulo desta Escritura de Emissão, que, por meio deste ato, aceita a nomeação para, nos termos da lei e da presente Escritura de Emissão, representar os interesses da comunhão dos Debenturistas.</w:t>
      </w:r>
    </w:p>
    <w:p w:rsidR="0051483D" w:rsidRPr="003500E0" w:rsidRDefault="00CD05B7" w:rsidP="003500E0">
      <w:pPr>
        <w:pStyle w:val="Level2"/>
        <w:spacing w:after="340" w:line="293" w:lineRule="auto"/>
        <w:rPr>
          <w:szCs w:val="22"/>
        </w:rPr>
      </w:pPr>
      <w:r w:rsidRPr="003500E0">
        <w:rPr>
          <w:szCs w:val="22"/>
        </w:rPr>
        <w:t>O Agente Fiduciário, nomeado na presente Escritura de Emissão, declara que:</w:t>
      </w:r>
    </w:p>
    <w:p w:rsidR="0051483D" w:rsidRPr="003500E0" w:rsidRDefault="00CD05B7" w:rsidP="003500E0">
      <w:pPr>
        <w:pStyle w:val="Level4"/>
        <w:spacing w:after="340" w:line="293" w:lineRule="auto"/>
      </w:pPr>
      <w:proofErr w:type="gramStart"/>
      <w:r w:rsidRPr="003500E0">
        <w:t>aceita</w:t>
      </w:r>
      <w:proofErr w:type="gramEnd"/>
      <w:r w:rsidRPr="003500E0">
        <w:t xml:space="preserve"> a função para a qual foi nomeado, assumindo integralmente os deveres e atribuições previstas na legislação específica e nesta Escritura de Emissão;</w:t>
      </w:r>
    </w:p>
    <w:p w:rsidR="00CD5C67" w:rsidRPr="003500E0" w:rsidRDefault="00CD05B7" w:rsidP="003500E0">
      <w:pPr>
        <w:pStyle w:val="Level4"/>
        <w:spacing w:after="340" w:line="293" w:lineRule="auto"/>
      </w:pPr>
      <w:proofErr w:type="gramStart"/>
      <w:r w:rsidRPr="003500E0">
        <w:t>aceita</w:t>
      </w:r>
      <w:proofErr w:type="gramEnd"/>
      <w:r w:rsidRPr="003500E0">
        <w:t xml:space="preserve"> integralmente esta Escritura de Emissão, todas suas Cláusulas e condições;</w:t>
      </w:r>
    </w:p>
    <w:p w:rsidR="00CD5C67" w:rsidRPr="003500E0" w:rsidRDefault="00CD05B7" w:rsidP="003500E0">
      <w:pPr>
        <w:pStyle w:val="Level4"/>
        <w:spacing w:after="340" w:line="293" w:lineRule="auto"/>
      </w:pPr>
      <w:proofErr w:type="gramStart"/>
      <w:r w:rsidRPr="003500E0">
        <w:t>está</w:t>
      </w:r>
      <w:proofErr w:type="gramEnd"/>
      <w:r w:rsidRPr="003500E0">
        <w:t xml:space="preserve"> devidamente autorizado a celebrar esta Escritura de Emissão e a cumprir com suas obrigações aqui previstas, tendo sido satisfeitos todos os requisitos legais e estatutários necessários para tanto;</w:t>
      </w:r>
    </w:p>
    <w:p w:rsidR="00CD5C67" w:rsidRPr="003500E0" w:rsidRDefault="00CD05B7" w:rsidP="003500E0">
      <w:pPr>
        <w:pStyle w:val="Level4"/>
        <w:spacing w:after="340" w:line="293" w:lineRule="auto"/>
      </w:pPr>
      <w:proofErr w:type="gramStart"/>
      <w:r w:rsidRPr="003500E0">
        <w:t>a</w:t>
      </w:r>
      <w:proofErr w:type="gramEnd"/>
      <w:r w:rsidRPr="003500E0">
        <w:t xml:space="preserve"> celebração desta Escritura de Emissão e o cumprimento de suas obrigações aqui previstas não infringem qualquer obrigação anteriormente assumida pelo Agente Fiduciário;</w:t>
      </w:r>
    </w:p>
    <w:p w:rsidR="00CD5C67" w:rsidRPr="003500E0" w:rsidRDefault="00CD05B7" w:rsidP="003500E0">
      <w:pPr>
        <w:pStyle w:val="Level4"/>
        <w:spacing w:after="340" w:line="293" w:lineRule="auto"/>
      </w:pPr>
      <w:proofErr w:type="gramStart"/>
      <w:r w:rsidRPr="003500E0">
        <w:t>não</w:t>
      </w:r>
      <w:proofErr w:type="gramEnd"/>
      <w:r w:rsidRPr="003500E0">
        <w:t xml:space="preserve"> tem qualquer impedimento legal, confor</w:t>
      </w:r>
      <w:r w:rsidR="004762F7" w:rsidRPr="003500E0">
        <w:t>me parágrafo terceiro do artigo </w:t>
      </w:r>
      <w:r w:rsidRPr="003500E0">
        <w:t>66, da Lei das Sociedades por Ações, para exercer a funçã</w:t>
      </w:r>
      <w:r w:rsidR="00CD5C67" w:rsidRPr="003500E0">
        <w:t>o que lhe é conferida;</w:t>
      </w:r>
    </w:p>
    <w:p w:rsidR="00CD5C67" w:rsidRPr="003500E0" w:rsidRDefault="00CD05B7" w:rsidP="003500E0">
      <w:pPr>
        <w:pStyle w:val="Level4"/>
        <w:spacing w:after="340" w:line="293" w:lineRule="auto"/>
      </w:pPr>
      <w:proofErr w:type="gramStart"/>
      <w:r w:rsidRPr="003500E0">
        <w:t>não</w:t>
      </w:r>
      <w:proofErr w:type="gramEnd"/>
      <w:r w:rsidRPr="003500E0">
        <w:t xml:space="preserve"> se encontra em nenhuma das situações de conflito d</w:t>
      </w:r>
      <w:r w:rsidR="004762F7" w:rsidRPr="003500E0">
        <w:t>e interesse previstas no artigo </w:t>
      </w:r>
      <w:r w:rsidRPr="003500E0">
        <w:t>10 da Instrução CVM 28;</w:t>
      </w:r>
    </w:p>
    <w:p w:rsidR="00CD5C67" w:rsidRPr="003500E0" w:rsidRDefault="00CD05B7" w:rsidP="003500E0">
      <w:pPr>
        <w:pStyle w:val="Level4"/>
        <w:spacing w:after="340" w:line="293" w:lineRule="auto"/>
      </w:pPr>
      <w:proofErr w:type="gramStart"/>
      <w:r w:rsidRPr="003500E0">
        <w:t>está</w:t>
      </w:r>
      <w:proofErr w:type="gramEnd"/>
      <w:r w:rsidRPr="003500E0">
        <w:t xml:space="preserve"> devidamente qualificado a exercer as atividades de agente fiduciário, nos termos da regulamentação aplicável e vigente;</w:t>
      </w:r>
    </w:p>
    <w:p w:rsidR="00CD5C67" w:rsidRPr="003500E0" w:rsidRDefault="00CD05B7" w:rsidP="003500E0">
      <w:pPr>
        <w:pStyle w:val="Level4"/>
        <w:spacing w:after="340" w:line="293" w:lineRule="auto"/>
      </w:pPr>
      <w:proofErr w:type="gramStart"/>
      <w:r w:rsidRPr="003500E0">
        <w:t>não</w:t>
      </w:r>
      <w:proofErr w:type="gramEnd"/>
      <w:r w:rsidRPr="003500E0">
        <w:t xml:space="preserve"> tem qualquer ligação com a Emissora que o </w:t>
      </w:r>
      <w:r w:rsidR="00CD5C67" w:rsidRPr="003500E0">
        <w:t>impeça de exercer suas funções;</w:t>
      </w:r>
    </w:p>
    <w:p w:rsidR="00CD5C67" w:rsidRPr="003500E0" w:rsidRDefault="00CD05B7" w:rsidP="003500E0">
      <w:pPr>
        <w:pStyle w:val="Level4"/>
        <w:spacing w:after="340" w:line="293" w:lineRule="auto"/>
      </w:pPr>
      <w:proofErr w:type="gramStart"/>
      <w:r w:rsidRPr="003500E0">
        <w:t>está</w:t>
      </w:r>
      <w:proofErr w:type="gramEnd"/>
      <w:r w:rsidRPr="003500E0">
        <w:t xml:space="preserve"> ciente das disposições da Circular do Banco Central do Brasil n.º</w:t>
      </w:r>
      <w:r w:rsidR="004762F7" w:rsidRPr="003500E0">
        <w:t> </w:t>
      </w:r>
      <w:r w:rsidRPr="003500E0">
        <w:t>1.832, de 31</w:t>
      </w:r>
      <w:r w:rsidR="004762F7" w:rsidRPr="003500E0">
        <w:t> </w:t>
      </w:r>
      <w:r w:rsidRPr="003500E0">
        <w:t>de</w:t>
      </w:r>
      <w:r w:rsidR="004762F7" w:rsidRPr="003500E0">
        <w:t> </w:t>
      </w:r>
      <w:r w:rsidRPr="003500E0">
        <w:t>outubro</w:t>
      </w:r>
      <w:r w:rsidR="004762F7" w:rsidRPr="003500E0">
        <w:t> </w:t>
      </w:r>
      <w:r w:rsidRPr="003500E0">
        <w:t>de</w:t>
      </w:r>
      <w:r w:rsidR="004762F7" w:rsidRPr="003500E0">
        <w:t> </w:t>
      </w:r>
      <w:r w:rsidRPr="003500E0">
        <w:t>1990;</w:t>
      </w:r>
    </w:p>
    <w:p w:rsidR="00CD5C67" w:rsidRPr="003500E0" w:rsidRDefault="00CD05B7" w:rsidP="003500E0">
      <w:pPr>
        <w:pStyle w:val="Level4"/>
        <w:spacing w:after="340" w:line="293" w:lineRule="auto"/>
      </w:pPr>
      <w:proofErr w:type="gramStart"/>
      <w:r w:rsidRPr="003500E0">
        <w:t>verificou</w:t>
      </w:r>
      <w:proofErr w:type="gramEnd"/>
      <w:r w:rsidRPr="003500E0">
        <w:t xml:space="preserve"> a veracidade das informações contidas nesta Escritura de Emissão, na Data de Emissão, especialmente, a regularidade da</w:t>
      </w:r>
      <w:r w:rsidR="00E25EA5" w:rsidRPr="003500E0">
        <w:t>s</w:t>
      </w:r>
      <w:r w:rsidR="00255882" w:rsidRPr="003500E0">
        <w:t xml:space="preserve"> </w:t>
      </w:r>
      <w:r w:rsidR="00255882" w:rsidRPr="003500E0">
        <w:rPr>
          <w:noProof/>
        </w:rPr>
        <w:t>Fiança</w:t>
      </w:r>
      <w:r w:rsidR="00E25EA5" w:rsidRPr="003500E0">
        <w:rPr>
          <w:noProof/>
        </w:rPr>
        <w:t>s</w:t>
      </w:r>
      <w:r w:rsidR="00255882" w:rsidRPr="003500E0">
        <w:rPr>
          <w:noProof/>
        </w:rPr>
        <w:t xml:space="preserve"> Corporativa</w:t>
      </w:r>
      <w:r w:rsidR="00E25EA5" w:rsidRPr="003500E0">
        <w:rPr>
          <w:noProof/>
        </w:rPr>
        <w:t>s</w:t>
      </w:r>
      <w:ins w:id="302" w:author="Maria Carolina" w:date="2014-04-24T10:49:00Z">
        <w:r w:rsidR="00C214BF" w:rsidRPr="003500E0">
          <w:rPr>
            <w:noProof/>
          </w:rPr>
          <w:t xml:space="preserve"> </w:t>
        </w:r>
        <w:commentRangeStart w:id="303"/>
        <w:r w:rsidR="00C214BF" w:rsidRPr="003500E0">
          <w:rPr>
            <w:noProof/>
          </w:rPr>
          <w:t>e da Fiança Servinoga</w:t>
        </w:r>
        <w:commentRangeEnd w:id="303"/>
        <w:r w:rsidR="00DF130F">
          <w:rPr>
            <w:rStyle w:val="Refdecomentrio"/>
            <w:kern w:val="0"/>
            <w:lang w:val="x-none" w:eastAsia="x-none"/>
          </w:rPr>
          <w:commentReference w:id="303"/>
        </w:r>
      </w:ins>
      <w:r w:rsidRPr="003500E0">
        <w:t>, nos termos no inciso</w:t>
      </w:r>
      <w:r w:rsidR="004762F7" w:rsidRPr="003500E0">
        <w:t> </w:t>
      </w:r>
      <w:r w:rsidRPr="003500E0">
        <w:t>IX do artigo</w:t>
      </w:r>
      <w:r w:rsidR="004762F7" w:rsidRPr="003500E0">
        <w:t> </w:t>
      </w:r>
      <w:r w:rsidRPr="003500E0">
        <w:t>12 da Instrução CVM</w:t>
      </w:r>
      <w:r w:rsidR="004762F7" w:rsidRPr="003500E0">
        <w:t> </w:t>
      </w:r>
      <w:r w:rsidRPr="003500E0">
        <w:t>28, baseado nas informações prestadas pela Emissora; o Agente Fiduciário não conduziu nenhum procedimento de verificação independente quanto à veracidade das informações ora apresentadas, com o quê os Debenturistas ao subscreverem ou adquirirem as Debêntures declaram-se cientes e de acordo;</w:t>
      </w:r>
    </w:p>
    <w:p w:rsidR="00CD5C67" w:rsidRPr="003500E0" w:rsidRDefault="00CD05B7" w:rsidP="003500E0">
      <w:pPr>
        <w:pStyle w:val="Level4"/>
        <w:spacing w:after="340" w:line="293" w:lineRule="auto"/>
      </w:pPr>
      <w:proofErr w:type="gramStart"/>
      <w:r w:rsidRPr="003500E0">
        <w:rPr>
          <w:color w:val="000000"/>
        </w:rPr>
        <w:t>a</w:t>
      </w:r>
      <w:proofErr w:type="gramEnd"/>
      <w:r w:rsidRPr="003500E0">
        <w:rPr>
          <w:color w:val="000000"/>
        </w:rPr>
        <w:t xml:space="preserve"> pessoa que o representa na assinatura desta Escritura de Emissão tem poderes bastantes para tanto; e</w:t>
      </w:r>
    </w:p>
    <w:p w:rsidR="00FA13FB" w:rsidRPr="00277923" w:rsidRDefault="00FA13FB" w:rsidP="003500E0">
      <w:pPr>
        <w:pStyle w:val="Level4"/>
        <w:spacing w:after="340" w:line="293" w:lineRule="auto"/>
      </w:pPr>
      <w:proofErr w:type="gramStart"/>
      <w:r w:rsidRPr="00277923">
        <w:t>para</w:t>
      </w:r>
      <w:proofErr w:type="gramEnd"/>
      <w:r w:rsidRPr="00277923">
        <w:t xml:space="preserve"> fins do parágrafo 2° do artigo 10 da Instrução CVM 28, o Agente Fiduciário informa que inexistem outras emissões de debêntures, públicas ou privadas, realizadas por sociedade coligada, controlada, controladora ou integrante do mesmo grupo da Emissora em que o Agente Fiduciário tenha atuado como agente fiduciário no período</w:t>
      </w:r>
      <w:del w:id="304" w:author="Maria Carolina" w:date="2014-04-24T10:49:00Z">
        <w:r w:rsidR="006573A2" w:rsidRPr="00F1158E">
          <w:rPr>
            <w:rStyle w:val="Refdenotaderodap"/>
            <w:rFonts w:ascii="Tahoma" w:hAnsi="Tahoma"/>
          </w:rPr>
          <w:footnoteReference w:id="6"/>
        </w:r>
      </w:del>
      <w:r w:rsidR="00145626" w:rsidRPr="00277923">
        <w:t>.</w:t>
      </w:r>
    </w:p>
    <w:p w:rsidR="0051483D" w:rsidRPr="003500E0" w:rsidRDefault="00CD05B7" w:rsidP="003500E0">
      <w:pPr>
        <w:pStyle w:val="Level2"/>
        <w:spacing w:after="340" w:line="293" w:lineRule="auto"/>
        <w:rPr>
          <w:szCs w:val="22"/>
        </w:rPr>
      </w:pPr>
      <w:r w:rsidRPr="003500E0">
        <w:rPr>
          <w:szCs w:val="22"/>
        </w:rPr>
        <w:t xml:space="preserve">O Agente Fiduciário exercerá suas funções a partir da data de assinatura desta Escritura de Emissão, devendo permanecer no exercício de suas funções até </w:t>
      </w:r>
      <w:r w:rsidR="0091742B" w:rsidRPr="003500E0">
        <w:rPr>
          <w:szCs w:val="22"/>
        </w:rPr>
        <w:t>a integral quitação das Obrigações Garantidas</w:t>
      </w:r>
      <w:r w:rsidRPr="003500E0">
        <w:rPr>
          <w:szCs w:val="22"/>
        </w:rPr>
        <w:t xml:space="preserve"> ou até sua efetiva substituição. </w:t>
      </w:r>
      <w:r w:rsidR="00233369" w:rsidRPr="003500E0">
        <w:rPr>
          <w:color w:val="000000"/>
          <w:w w:val="0"/>
          <w:szCs w:val="22"/>
        </w:rPr>
        <w:t xml:space="preserve">Neste último caso, o término do exercício das funções do Agente Fiduciário será formalizado por meio da celebração do respectivo aditamento </w:t>
      </w:r>
      <w:proofErr w:type="gramStart"/>
      <w:r w:rsidR="00233369" w:rsidRPr="003500E0">
        <w:rPr>
          <w:color w:val="000000"/>
          <w:w w:val="0"/>
          <w:szCs w:val="22"/>
        </w:rPr>
        <w:t>à</w:t>
      </w:r>
      <w:proofErr w:type="gramEnd"/>
      <w:r w:rsidR="00233369" w:rsidRPr="003500E0">
        <w:rPr>
          <w:color w:val="000000"/>
          <w:w w:val="0"/>
          <w:szCs w:val="22"/>
        </w:rPr>
        <w:t xml:space="preserve"> presente Escritura de Emissão</w:t>
      </w:r>
      <w:r w:rsidRPr="003500E0">
        <w:rPr>
          <w:szCs w:val="22"/>
        </w:rPr>
        <w:t>.</w:t>
      </w:r>
    </w:p>
    <w:p w:rsidR="0051483D" w:rsidRPr="003500E0" w:rsidRDefault="00CD05B7" w:rsidP="003500E0">
      <w:pPr>
        <w:pStyle w:val="Level2"/>
        <w:spacing w:after="340" w:line="293" w:lineRule="auto"/>
        <w:rPr>
          <w:szCs w:val="22"/>
        </w:rPr>
      </w:pPr>
      <w:bookmarkStart w:id="307" w:name="_Ref382082208"/>
      <w:r w:rsidRPr="003500E0">
        <w:rPr>
          <w:szCs w:val="22"/>
        </w:rPr>
        <w:t>Serão devidas pela Emissora ao Agente Fiduciário, honorários pelo desempenho dos deveres e atribuições que lhe competem, nos termos da legislação em vigor e desta Escritura, correspondentes a uma remuneração anual de R$</w:t>
      </w:r>
      <w:r w:rsidR="004B07E2" w:rsidRPr="003500E0">
        <w:rPr>
          <w:szCs w:val="22"/>
        </w:rPr>
        <w:t>10.000,00</w:t>
      </w:r>
      <w:r w:rsidR="004762F7" w:rsidRPr="003500E0">
        <w:rPr>
          <w:szCs w:val="22"/>
        </w:rPr>
        <w:t> </w:t>
      </w:r>
      <w:r w:rsidRPr="003500E0">
        <w:rPr>
          <w:szCs w:val="22"/>
        </w:rPr>
        <w:t>(</w:t>
      </w:r>
      <w:r w:rsidR="004B07E2" w:rsidRPr="003500E0">
        <w:rPr>
          <w:szCs w:val="22"/>
        </w:rPr>
        <w:t xml:space="preserve">dez mil </w:t>
      </w:r>
      <w:r w:rsidRPr="003500E0">
        <w:rPr>
          <w:szCs w:val="22"/>
        </w:rPr>
        <w:t>reais), sendo a primeira parcela devida no 5º</w:t>
      </w:r>
      <w:r w:rsidR="004762F7" w:rsidRPr="003500E0">
        <w:rPr>
          <w:szCs w:val="22"/>
        </w:rPr>
        <w:t> </w:t>
      </w:r>
      <w:r w:rsidRPr="003500E0">
        <w:rPr>
          <w:szCs w:val="22"/>
        </w:rPr>
        <w:t>(quinto dia útil) contado da data de celebração desta Escritura de Emissão, e as demais, no mesmo dia dos anos subsequentes.</w:t>
      </w:r>
      <w:bookmarkEnd w:id="307"/>
    </w:p>
    <w:p w:rsidR="00E02E62" w:rsidRPr="003500E0" w:rsidRDefault="001B09A9" w:rsidP="003500E0">
      <w:pPr>
        <w:pStyle w:val="Level2"/>
        <w:spacing w:after="340" w:line="293" w:lineRule="auto"/>
        <w:rPr>
          <w:szCs w:val="22"/>
        </w:rPr>
      </w:pPr>
      <w:bookmarkStart w:id="308" w:name="_Ref386054756"/>
      <w:r w:rsidRPr="003500E0">
        <w:rPr>
          <w:szCs w:val="22"/>
        </w:rPr>
        <w:t xml:space="preserve">No caso de </w:t>
      </w:r>
      <w:del w:id="309" w:author="Maria Carolina" w:date="2014-04-24T10:49:00Z">
        <w:r w:rsidR="00D82308" w:rsidRPr="00F1158E">
          <w:rPr>
            <w:szCs w:val="22"/>
          </w:rPr>
          <w:delText xml:space="preserve">(i) execução, pelo Agente Fiduciário, das Fianças Corporativas em decorrência do </w:delText>
        </w:r>
      </w:del>
      <w:r w:rsidRPr="003500E0">
        <w:rPr>
          <w:szCs w:val="22"/>
        </w:rPr>
        <w:t xml:space="preserve">inadimplemento </w:t>
      </w:r>
      <w:del w:id="310" w:author="Maria Carolina" w:date="2014-04-24T10:49:00Z">
        <w:r w:rsidR="00D82308" w:rsidRPr="00F1158E">
          <w:rPr>
            <w:szCs w:val="22"/>
          </w:rPr>
          <w:delText xml:space="preserve">das obrigações da Emissora decorrentes desta Escritura e/ou </w:delText>
        </w:r>
      </w:del>
      <w:ins w:id="311" w:author="Maria Carolina" w:date="2014-04-24T10:49:00Z">
        <w:r w:rsidRPr="003500E0">
          <w:rPr>
            <w:szCs w:val="22"/>
          </w:rPr>
          <w:t xml:space="preserve">no pagamento </w:t>
        </w:r>
      </w:ins>
      <w:r w:rsidRPr="003500E0">
        <w:rPr>
          <w:szCs w:val="22"/>
        </w:rPr>
        <w:t xml:space="preserve">das </w:t>
      </w:r>
      <w:r w:rsidR="00E02E62" w:rsidRPr="003500E0">
        <w:rPr>
          <w:szCs w:val="22"/>
        </w:rPr>
        <w:t>D</w:t>
      </w:r>
      <w:r w:rsidRPr="003500E0">
        <w:rPr>
          <w:szCs w:val="22"/>
        </w:rPr>
        <w:t>ebêntures</w:t>
      </w:r>
      <w:del w:id="312" w:author="Maria Carolina" w:date="2014-04-24T10:49:00Z">
        <w:r w:rsidR="00D82308" w:rsidRPr="00F1158E">
          <w:rPr>
            <w:szCs w:val="22"/>
          </w:rPr>
          <w:delText>;</w:delText>
        </w:r>
      </w:del>
      <w:ins w:id="313" w:author="Maria Carolina" w:date="2014-04-24T10:49:00Z">
        <w:r w:rsidRPr="003500E0">
          <w:rPr>
            <w:szCs w:val="22"/>
          </w:rPr>
          <w:t xml:space="preserve"> ou de reestruturação das condições das </w:t>
        </w:r>
        <w:r w:rsidR="00E02E62" w:rsidRPr="003500E0">
          <w:rPr>
            <w:szCs w:val="22"/>
          </w:rPr>
          <w:t>D</w:t>
        </w:r>
        <w:r w:rsidRPr="003500E0">
          <w:rPr>
            <w:szCs w:val="22"/>
          </w:rPr>
          <w:t xml:space="preserve">ebêntures após a </w:t>
        </w:r>
        <w:r w:rsidR="00E02E62" w:rsidRPr="003500E0">
          <w:rPr>
            <w:szCs w:val="22"/>
          </w:rPr>
          <w:t>E</w:t>
        </w:r>
        <w:r w:rsidRPr="003500E0">
          <w:rPr>
            <w:szCs w:val="22"/>
          </w:rPr>
          <w:t>missão ou da participação em reuniões ou conferências telefônicas, serão devidas ao Agente Fiduciário pela Emissora, o valor de R$500,00 por hora-homem de trabalho dedicado à (i)</w:t>
        </w:r>
        <w:r w:rsidR="00E02E62" w:rsidRPr="003500E0">
          <w:rPr>
            <w:szCs w:val="22"/>
          </w:rPr>
          <w:t> </w:t>
        </w:r>
        <w:r w:rsidRPr="003500E0">
          <w:rPr>
            <w:szCs w:val="22"/>
          </w:rPr>
          <w:t>execução das garantias,</w:t>
        </w:r>
      </w:ins>
      <w:r w:rsidRPr="003500E0">
        <w:rPr>
          <w:szCs w:val="22"/>
        </w:rPr>
        <w:t xml:space="preserve"> (</w:t>
      </w:r>
      <w:proofErr w:type="spellStart"/>
      <w:r w:rsidRPr="003500E0">
        <w:rPr>
          <w:szCs w:val="22"/>
        </w:rPr>
        <w:t>ii</w:t>
      </w:r>
      <w:proofErr w:type="spellEnd"/>
      <w:r w:rsidRPr="003500E0">
        <w:rPr>
          <w:szCs w:val="22"/>
        </w:rPr>
        <w:t>)</w:t>
      </w:r>
      <w:r w:rsidR="00E02E62" w:rsidRPr="003500E0">
        <w:rPr>
          <w:szCs w:val="22"/>
        </w:rPr>
        <w:t> </w:t>
      </w:r>
      <w:r w:rsidRPr="003500E0">
        <w:rPr>
          <w:szCs w:val="22"/>
        </w:rPr>
        <w:t xml:space="preserve">comparecimento </w:t>
      </w:r>
      <w:del w:id="314" w:author="Maria Carolina" w:date="2014-04-24T10:49:00Z">
        <w:r w:rsidR="00D82308" w:rsidRPr="00F1158E">
          <w:rPr>
            <w:szCs w:val="22"/>
          </w:rPr>
          <w:delText xml:space="preserve">do Agente Fiduciário </w:delText>
        </w:r>
      </w:del>
      <w:r w:rsidRPr="003500E0">
        <w:rPr>
          <w:szCs w:val="22"/>
        </w:rPr>
        <w:t>em reuniões formais</w:t>
      </w:r>
      <w:del w:id="315" w:author="Maria Carolina" w:date="2014-04-24T10:49:00Z">
        <w:r w:rsidR="00D82308" w:rsidRPr="00F1158E">
          <w:rPr>
            <w:szCs w:val="22"/>
          </w:rPr>
          <w:delText xml:space="preserve">, ou sua participação em conferências telefônicas, </w:delText>
        </w:r>
      </w:del>
      <w:ins w:id="316" w:author="Maria Carolina" w:date="2014-04-24T10:49:00Z">
        <w:r w:rsidRPr="003500E0">
          <w:rPr>
            <w:szCs w:val="22"/>
          </w:rPr>
          <w:t xml:space="preserve"> </w:t>
        </w:r>
      </w:ins>
      <w:r w:rsidRPr="003500E0">
        <w:rPr>
          <w:szCs w:val="22"/>
        </w:rPr>
        <w:t xml:space="preserve">com a Emissora e/ou com os </w:t>
      </w:r>
      <w:r w:rsidR="00E02E62" w:rsidRPr="003500E0">
        <w:rPr>
          <w:szCs w:val="22"/>
        </w:rPr>
        <w:t>Debenturistas</w:t>
      </w:r>
      <w:del w:id="317" w:author="Maria Carolina" w:date="2014-04-24T10:49:00Z">
        <w:r w:rsidR="00D82308" w:rsidRPr="00F1158E">
          <w:rPr>
            <w:szCs w:val="22"/>
          </w:rPr>
          <w:delText xml:space="preserve"> relacionadas a </w:delText>
        </w:r>
        <w:r w:rsidR="00A421B5" w:rsidRPr="00F1158E">
          <w:rPr>
            <w:szCs w:val="22"/>
          </w:rPr>
          <w:delText>qualquer alteração nos termos e condições desta Escritura de Emissão</w:delText>
        </w:r>
        <w:r w:rsidR="00D82308" w:rsidRPr="00F1158E">
          <w:rPr>
            <w:szCs w:val="22"/>
          </w:rPr>
          <w:delText xml:space="preserve">, bem como a </w:delText>
        </w:r>
      </w:del>
      <w:ins w:id="318" w:author="Maria Carolina" w:date="2014-04-24T10:49:00Z">
        <w:r w:rsidRPr="003500E0">
          <w:rPr>
            <w:szCs w:val="22"/>
          </w:rPr>
          <w:t>; e (</w:t>
        </w:r>
        <w:proofErr w:type="spellStart"/>
        <w:r w:rsidRPr="003500E0">
          <w:rPr>
            <w:szCs w:val="22"/>
          </w:rPr>
          <w:t>iii</w:t>
        </w:r>
        <w:proofErr w:type="spellEnd"/>
        <w:r w:rsidRPr="003500E0">
          <w:rPr>
            <w:szCs w:val="22"/>
          </w:rPr>
          <w:t>)</w:t>
        </w:r>
        <w:r w:rsidR="00E02E62" w:rsidRPr="003500E0">
          <w:rPr>
            <w:szCs w:val="22"/>
          </w:rPr>
          <w:t> </w:t>
        </w:r>
      </w:ins>
      <w:r w:rsidRPr="003500E0">
        <w:rPr>
          <w:szCs w:val="22"/>
        </w:rPr>
        <w:t xml:space="preserve">implementação </w:t>
      </w:r>
      <w:del w:id="319" w:author="Maria Carolina" w:date="2014-04-24T10:49:00Z">
        <w:r w:rsidR="00D82308" w:rsidRPr="00F1158E">
          <w:rPr>
            <w:szCs w:val="22"/>
          </w:rPr>
          <w:delText>de</w:delText>
        </w:r>
      </w:del>
      <w:ins w:id="320" w:author="Maria Carolina" w:date="2014-04-24T10:49:00Z">
        <w:r w:rsidRPr="003500E0">
          <w:rPr>
            <w:szCs w:val="22"/>
          </w:rPr>
          <w:t>das consequentes</w:t>
        </w:r>
      </w:ins>
      <w:r w:rsidRPr="003500E0">
        <w:rPr>
          <w:szCs w:val="22"/>
        </w:rPr>
        <w:t xml:space="preserve"> decisões tomadas em tais </w:t>
      </w:r>
      <w:del w:id="321" w:author="Maria Carolina" w:date="2014-04-24T10:49:00Z">
        <w:r w:rsidR="00D82308" w:rsidRPr="00F1158E">
          <w:rPr>
            <w:szCs w:val="22"/>
          </w:rPr>
          <w:delText>reuniões (“</w:delText>
        </w:r>
        <w:r w:rsidR="00D82308" w:rsidRPr="00F1158E">
          <w:rPr>
            <w:b/>
            <w:szCs w:val="22"/>
          </w:rPr>
          <w:delText>Atividades</w:delText>
        </w:r>
        <w:r w:rsidR="00A421B5" w:rsidRPr="00F1158E">
          <w:rPr>
            <w:b/>
            <w:szCs w:val="22"/>
          </w:rPr>
          <w:delText xml:space="preserve"> Extra</w:delText>
        </w:r>
        <w:r w:rsidR="00D82308" w:rsidRPr="00F1158E">
          <w:rPr>
            <w:szCs w:val="22"/>
          </w:rPr>
          <w:delText xml:space="preserve">”), será devido pela Emissora ao Agente Fiduciário </w:delText>
        </w:r>
        <w:r w:rsidR="00A421B5" w:rsidRPr="00F1158E">
          <w:rPr>
            <w:szCs w:val="22"/>
          </w:rPr>
          <w:delText>o valor de R$</w:delText>
        </w:r>
        <w:r w:rsidR="00D82308" w:rsidRPr="00F1158E">
          <w:rPr>
            <w:szCs w:val="22"/>
          </w:rPr>
          <w:delText>500,00</w:delText>
        </w:r>
        <w:r w:rsidR="00A421B5" w:rsidRPr="00F1158E">
          <w:rPr>
            <w:szCs w:val="22"/>
          </w:rPr>
          <w:delText> (quinhentos reais)</w:delText>
        </w:r>
        <w:r w:rsidR="00D82308" w:rsidRPr="00F1158E">
          <w:rPr>
            <w:szCs w:val="22"/>
          </w:rPr>
          <w:delText xml:space="preserve"> por hora</w:delText>
        </w:r>
        <w:r w:rsidR="00A421B5" w:rsidRPr="00F1158E">
          <w:rPr>
            <w:szCs w:val="22"/>
          </w:rPr>
          <w:delText xml:space="preserve"> de trabalho de cada pessoa dedicada</w:delText>
        </w:r>
        <w:r w:rsidR="00D82308" w:rsidRPr="00F1158E">
          <w:rPr>
            <w:szCs w:val="22"/>
          </w:rPr>
          <w:delText xml:space="preserve"> à execução </w:delText>
        </w:r>
        <w:r w:rsidR="00A421B5" w:rsidRPr="00F1158E">
          <w:rPr>
            <w:szCs w:val="22"/>
          </w:rPr>
          <w:delText>das Atividades Extra</w:delText>
        </w:r>
        <w:r w:rsidR="00D82308" w:rsidRPr="00F1158E">
          <w:rPr>
            <w:szCs w:val="22"/>
          </w:rPr>
          <w:delText xml:space="preserve">, </w:delText>
        </w:r>
        <w:r w:rsidR="00A421B5" w:rsidRPr="00F1158E">
          <w:rPr>
            <w:szCs w:val="22"/>
          </w:rPr>
          <w:delText>que deverão ser</w:delText>
        </w:r>
      </w:del>
      <w:ins w:id="322" w:author="Maria Carolina" w:date="2014-04-24T10:49:00Z">
        <w:r w:rsidRPr="003500E0">
          <w:rPr>
            <w:szCs w:val="22"/>
          </w:rPr>
          <w:t>eventos,</w:t>
        </w:r>
      </w:ins>
      <w:r w:rsidRPr="003500E0">
        <w:rPr>
          <w:szCs w:val="22"/>
        </w:rPr>
        <w:t xml:space="preserve"> pagas </w:t>
      </w:r>
      <w:del w:id="323" w:author="Maria Carolina" w:date="2014-04-24T10:49:00Z">
        <w:r w:rsidR="00A421B5" w:rsidRPr="00F1158E">
          <w:rPr>
            <w:szCs w:val="22"/>
          </w:rPr>
          <w:delText xml:space="preserve">em até </w:delText>
        </w:r>
      </w:del>
      <w:proofErr w:type="gramStart"/>
      <w:r w:rsidRPr="003500E0">
        <w:rPr>
          <w:szCs w:val="22"/>
        </w:rPr>
        <w:t>5</w:t>
      </w:r>
      <w:proofErr w:type="gramEnd"/>
      <w:r w:rsidR="00E02E62" w:rsidRPr="003500E0">
        <w:rPr>
          <w:szCs w:val="22"/>
        </w:rPr>
        <w:t> </w:t>
      </w:r>
      <w:r w:rsidRPr="003500E0">
        <w:rPr>
          <w:szCs w:val="22"/>
        </w:rPr>
        <w:t xml:space="preserve">(cinco) </w:t>
      </w:r>
      <w:del w:id="324" w:author="Maria Carolina" w:date="2014-04-24T10:49:00Z">
        <w:r w:rsidR="00A421B5" w:rsidRPr="00F1158E">
          <w:rPr>
            <w:szCs w:val="22"/>
          </w:rPr>
          <w:delText>D</w:delText>
        </w:r>
        <w:r w:rsidR="00D82308" w:rsidRPr="00F1158E">
          <w:rPr>
            <w:szCs w:val="22"/>
          </w:rPr>
          <w:delText xml:space="preserve">ias </w:delText>
        </w:r>
        <w:r w:rsidR="00A421B5" w:rsidRPr="00F1158E">
          <w:rPr>
            <w:szCs w:val="22"/>
          </w:rPr>
          <w:delText>Úteis</w:delText>
        </w:r>
      </w:del>
      <w:ins w:id="325" w:author="Maria Carolina" w:date="2014-04-24T10:49:00Z">
        <w:r w:rsidRPr="003500E0">
          <w:rPr>
            <w:szCs w:val="22"/>
          </w:rPr>
          <w:t>dias</w:t>
        </w:r>
      </w:ins>
      <w:r w:rsidRPr="003500E0">
        <w:rPr>
          <w:szCs w:val="22"/>
        </w:rPr>
        <w:t xml:space="preserve"> após comprovação da entrega, pelo Agente Fiduciário, </w:t>
      </w:r>
      <w:del w:id="326" w:author="Maria Carolina" w:date="2014-04-24T10:49:00Z">
        <w:r w:rsidR="00D82308" w:rsidRPr="00F1158E">
          <w:rPr>
            <w:szCs w:val="22"/>
          </w:rPr>
          <w:delText>d</w:delText>
        </w:r>
        <w:r w:rsidR="00A421B5" w:rsidRPr="00F1158E">
          <w:rPr>
            <w:szCs w:val="22"/>
          </w:rPr>
          <w:delText>o respectivo</w:delText>
        </w:r>
      </w:del>
      <w:ins w:id="327" w:author="Maria Carolina" w:date="2014-04-24T10:49:00Z">
        <w:r w:rsidRPr="003500E0">
          <w:rPr>
            <w:szCs w:val="22"/>
          </w:rPr>
          <w:t>de</w:t>
        </w:r>
      </w:ins>
      <w:r w:rsidRPr="003500E0">
        <w:rPr>
          <w:szCs w:val="22"/>
        </w:rPr>
        <w:t xml:space="preserve"> "</w:t>
      </w:r>
      <w:r w:rsidR="00E02E62" w:rsidRPr="003500E0">
        <w:rPr>
          <w:szCs w:val="22"/>
        </w:rPr>
        <w:t>relatório de horas" à Emissora.</w:t>
      </w:r>
      <w:bookmarkEnd w:id="308"/>
    </w:p>
    <w:p w:rsidR="00A421B5" w:rsidRPr="003500E0" w:rsidRDefault="00A421B5" w:rsidP="003500E0">
      <w:pPr>
        <w:pStyle w:val="Level3"/>
        <w:spacing w:after="340" w:line="293" w:lineRule="auto"/>
        <w:rPr>
          <w:szCs w:val="22"/>
        </w:rPr>
      </w:pPr>
      <w:del w:id="328" w:author="Maria Carolina" w:date="2014-04-24T10:49:00Z">
        <w:r w:rsidRPr="00F1158E">
          <w:rPr>
            <w:szCs w:val="22"/>
          </w:rPr>
          <w:delText>Para fins de esclarecimento, as Partes deixam claro que</w:delText>
        </w:r>
      </w:del>
      <w:ins w:id="329" w:author="Maria Carolina" w:date="2014-04-24T10:49:00Z">
        <w:r w:rsidR="00E02E62" w:rsidRPr="003500E0">
          <w:rPr>
            <w:szCs w:val="22"/>
          </w:rPr>
          <w:t>Nos termos da Cláusula </w:t>
        </w:r>
        <w:r w:rsidR="00E02E62" w:rsidRPr="003500E0">
          <w:rPr>
            <w:szCs w:val="22"/>
          </w:rPr>
          <w:fldChar w:fldCharType="begin"/>
        </w:r>
        <w:r w:rsidR="00E02E62" w:rsidRPr="003500E0">
          <w:rPr>
            <w:szCs w:val="22"/>
          </w:rPr>
          <w:instrText xml:space="preserve"> REF _Ref386054756 \n \p \h </w:instrText>
        </w:r>
        <w:r w:rsidR="003500E0" w:rsidRPr="003500E0">
          <w:rPr>
            <w:szCs w:val="22"/>
          </w:rPr>
          <w:instrText xml:space="preserve"> \* MERGEFORMAT </w:instrText>
        </w:r>
      </w:ins>
      <w:r w:rsidR="00E02E62" w:rsidRPr="003500E0">
        <w:rPr>
          <w:szCs w:val="22"/>
        </w:rPr>
      </w:r>
      <w:ins w:id="330" w:author="Maria Carolina" w:date="2014-04-24T10:49:00Z">
        <w:r w:rsidR="00E02E62" w:rsidRPr="003500E0">
          <w:rPr>
            <w:szCs w:val="22"/>
          </w:rPr>
          <w:fldChar w:fldCharType="separate"/>
        </w:r>
        <w:r w:rsidR="003500E0">
          <w:rPr>
            <w:szCs w:val="22"/>
          </w:rPr>
          <w:t>8.5 acima</w:t>
        </w:r>
        <w:r w:rsidR="00E02E62" w:rsidRPr="003500E0">
          <w:rPr>
            <w:szCs w:val="22"/>
          </w:rPr>
          <w:fldChar w:fldCharType="end"/>
        </w:r>
        <w:r w:rsidR="00E02E62" w:rsidRPr="003500E0">
          <w:rPr>
            <w:szCs w:val="22"/>
          </w:rPr>
          <w:t>, e</w:t>
        </w:r>
        <w:r w:rsidR="001B09A9" w:rsidRPr="003500E0">
          <w:rPr>
            <w:szCs w:val="22"/>
          </w:rPr>
          <w:t xml:space="preserve">ntende-se por reestruturação das condições das </w:t>
        </w:r>
        <w:r w:rsidR="00E02E62" w:rsidRPr="003500E0">
          <w:rPr>
            <w:szCs w:val="22"/>
          </w:rPr>
          <w:t>D</w:t>
        </w:r>
        <w:r w:rsidR="001B09A9" w:rsidRPr="003500E0">
          <w:rPr>
            <w:szCs w:val="22"/>
          </w:rPr>
          <w:t xml:space="preserve">ebêntures os eventos relacionados </w:t>
        </w:r>
        <w:proofErr w:type="gramStart"/>
        <w:r w:rsidR="001B09A9" w:rsidRPr="003500E0">
          <w:rPr>
            <w:szCs w:val="22"/>
          </w:rPr>
          <w:t>a</w:t>
        </w:r>
        <w:proofErr w:type="gramEnd"/>
        <w:r w:rsidR="001B09A9" w:rsidRPr="003500E0">
          <w:rPr>
            <w:szCs w:val="22"/>
          </w:rPr>
          <w:t xml:space="preserve"> alteração (i)</w:t>
        </w:r>
        <w:r w:rsidR="00E02E62" w:rsidRPr="003500E0">
          <w:rPr>
            <w:szCs w:val="22"/>
          </w:rPr>
          <w:t> </w:t>
        </w:r>
        <w:r w:rsidR="001B09A9" w:rsidRPr="003500E0">
          <w:rPr>
            <w:szCs w:val="22"/>
          </w:rPr>
          <w:t>das garantias, (</w:t>
        </w:r>
        <w:proofErr w:type="spellStart"/>
        <w:r w:rsidR="001B09A9" w:rsidRPr="003500E0">
          <w:rPr>
            <w:szCs w:val="22"/>
          </w:rPr>
          <w:t>ii</w:t>
        </w:r>
        <w:proofErr w:type="spellEnd"/>
        <w:r w:rsidR="001B09A9" w:rsidRPr="003500E0">
          <w:rPr>
            <w:szCs w:val="22"/>
          </w:rPr>
          <w:t>)</w:t>
        </w:r>
        <w:r w:rsidR="00E02E62" w:rsidRPr="003500E0">
          <w:rPr>
            <w:szCs w:val="22"/>
          </w:rPr>
          <w:t xml:space="preserve"> dos </w:t>
        </w:r>
        <w:r w:rsidR="001B09A9" w:rsidRPr="003500E0">
          <w:rPr>
            <w:szCs w:val="22"/>
          </w:rPr>
          <w:t>prazos de pagamento</w:t>
        </w:r>
        <w:r w:rsidR="00E02E62" w:rsidRPr="003500E0">
          <w:rPr>
            <w:szCs w:val="22"/>
          </w:rPr>
          <w:t>;</w:t>
        </w:r>
        <w:r w:rsidR="001B09A9" w:rsidRPr="003500E0">
          <w:rPr>
            <w:szCs w:val="22"/>
          </w:rPr>
          <w:t xml:space="preserve"> e (</w:t>
        </w:r>
        <w:proofErr w:type="spellStart"/>
        <w:r w:rsidR="001B09A9" w:rsidRPr="003500E0">
          <w:rPr>
            <w:szCs w:val="22"/>
          </w:rPr>
          <w:t>iii</w:t>
        </w:r>
        <w:proofErr w:type="spellEnd"/>
        <w:r w:rsidR="001B09A9" w:rsidRPr="003500E0">
          <w:rPr>
            <w:szCs w:val="22"/>
          </w:rPr>
          <w:t>)</w:t>
        </w:r>
        <w:r w:rsidR="00E02E62" w:rsidRPr="003500E0">
          <w:rPr>
            <w:szCs w:val="22"/>
          </w:rPr>
          <w:t xml:space="preserve"> das </w:t>
        </w:r>
        <w:r w:rsidR="001B09A9" w:rsidRPr="003500E0">
          <w:rPr>
            <w:szCs w:val="22"/>
          </w:rPr>
          <w:t>condições relacionadas ao vencimento antecipado. Os</w:t>
        </w:r>
      </w:ins>
      <w:r w:rsidR="001B09A9" w:rsidRPr="003500E0">
        <w:rPr>
          <w:szCs w:val="22"/>
        </w:rPr>
        <w:t xml:space="preserve"> eventos relacionados </w:t>
      </w:r>
      <w:r w:rsidR="00E02E62" w:rsidRPr="003500E0">
        <w:rPr>
          <w:szCs w:val="22"/>
        </w:rPr>
        <w:t>à</w:t>
      </w:r>
      <w:r w:rsidR="001B09A9" w:rsidRPr="003500E0">
        <w:rPr>
          <w:szCs w:val="22"/>
        </w:rPr>
        <w:t xml:space="preserve"> amortização das </w:t>
      </w:r>
      <w:r w:rsidR="00E02E62" w:rsidRPr="003500E0">
        <w:rPr>
          <w:szCs w:val="22"/>
        </w:rPr>
        <w:t>D</w:t>
      </w:r>
      <w:r w:rsidR="001B09A9" w:rsidRPr="003500E0">
        <w:rPr>
          <w:szCs w:val="22"/>
        </w:rPr>
        <w:t xml:space="preserve">ebêntures não são </w:t>
      </w:r>
      <w:del w:id="331" w:author="Maria Carolina" w:date="2014-04-24T10:49:00Z">
        <w:r w:rsidRPr="00F1158E">
          <w:rPr>
            <w:szCs w:val="22"/>
          </w:rPr>
          <w:delText xml:space="preserve">e nem serão </w:delText>
        </w:r>
      </w:del>
      <w:r w:rsidR="001B09A9" w:rsidRPr="003500E0">
        <w:rPr>
          <w:szCs w:val="22"/>
        </w:rPr>
        <w:t xml:space="preserve">considerados </w:t>
      </w:r>
      <w:del w:id="332" w:author="Maria Carolina" w:date="2014-04-24T10:49:00Z">
        <w:r w:rsidRPr="00F1158E">
          <w:rPr>
            <w:szCs w:val="22"/>
          </w:rPr>
          <w:delText>Atividades Extra</w:delText>
        </w:r>
      </w:del>
      <w:ins w:id="333" w:author="Maria Carolina" w:date="2014-04-24T10:49:00Z">
        <w:r w:rsidR="001B09A9" w:rsidRPr="003500E0">
          <w:rPr>
            <w:szCs w:val="22"/>
          </w:rPr>
          <w:t xml:space="preserve">reestruturação das </w:t>
        </w:r>
        <w:r w:rsidR="00E02E62" w:rsidRPr="003500E0">
          <w:rPr>
            <w:szCs w:val="22"/>
          </w:rPr>
          <w:t>D</w:t>
        </w:r>
        <w:r w:rsidR="001B09A9" w:rsidRPr="003500E0">
          <w:rPr>
            <w:szCs w:val="22"/>
          </w:rPr>
          <w:t>ebêntures</w:t>
        </w:r>
      </w:ins>
      <w:r w:rsidRPr="003500E0">
        <w:rPr>
          <w:szCs w:val="22"/>
        </w:rPr>
        <w:t>.</w:t>
      </w:r>
    </w:p>
    <w:p w:rsidR="0051483D" w:rsidRPr="00F1158E" w:rsidRDefault="00CD05B7" w:rsidP="00F1158E">
      <w:pPr>
        <w:pStyle w:val="Level3"/>
        <w:spacing w:after="340" w:line="293" w:lineRule="auto"/>
        <w:rPr>
          <w:del w:id="334" w:author="Maria Carolina" w:date="2014-04-24T10:49:00Z"/>
          <w:szCs w:val="22"/>
        </w:rPr>
      </w:pPr>
      <w:del w:id="335" w:author="Maria Carolina" w:date="2014-04-24T10:49:00Z">
        <w:r w:rsidRPr="00F1158E">
          <w:rPr>
            <w:szCs w:val="22"/>
          </w:rPr>
          <w:delText xml:space="preserve">As parcelas citadas na </w:delText>
        </w:r>
        <w:r w:rsidR="004762F7" w:rsidRPr="00F1158E">
          <w:rPr>
            <w:szCs w:val="22"/>
          </w:rPr>
          <w:delText>C</w:delText>
        </w:r>
        <w:r w:rsidRPr="00F1158E">
          <w:rPr>
            <w:szCs w:val="22"/>
          </w:rPr>
          <w:delText>láusula</w:delText>
        </w:r>
        <w:r w:rsidR="004762F7" w:rsidRPr="00F1158E">
          <w:rPr>
            <w:szCs w:val="22"/>
          </w:rPr>
          <w:delText> </w:delText>
        </w:r>
        <w:r w:rsidR="004762F7" w:rsidRPr="00F1158E">
          <w:fldChar w:fldCharType="begin"/>
        </w:r>
        <w:r w:rsidR="004762F7" w:rsidRPr="00F1158E">
          <w:rPr>
            <w:szCs w:val="22"/>
          </w:rPr>
          <w:delInstrText xml:space="preserve"> REF _Ref382082208 \n \p \h </w:delInstrText>
        </w:r>
        <w:r w:rsidR="00D12674" w:rsidRPr="00F1158E">
          <w:rPr>
            <w:szCs w:val="22"/>
          </w:rPr>
          <w:delInstrText xml:space="preserve"> \* MERGEFORMAT </w:delInstrText>
        </w:r>
        <w:r w:rsidR="004762F7" w:rsidRPr="00F1158E">
          <w:fldChar w:fldCharType="separate"/>
        </w:r>
        <w:r w:rsidR="004A2DA6" w:rsidRPr="00F1158E">
          <w:rPr>
            <w:szCs w:val="22"/>
          </w:rPr>
          <w:delText>8.4 acima</w:delText>
        </w:r>
        <w:r w:rsidR="004762F7" w:rsidRPr="00F1158E">
          <w:fldChar w:fldCharType="end"/>
        </w:r>
        <w:r w:rsidRPr="00F1158E">
          <w:rPr>
            <w:szCs w:val="22"/>
          </w:rPr>
          <w:delText xml:space="preserve">, serão acrescidas dos seguintes impostos: Imposto Sobre Serviços de Qualquer Natureza – ISSQN; </w:delText>
        </w:r>
        <w:r w:rsidRPr="00F1158E">
          <w:fldChar w:fldCharType="begin"/>
        </w:r>
        <w:r w:rsidRPr="00F1158E">
          <w:rPr>
            <w:szCs w:val="22"/>
          </w:rPr>
          <w:delInstrText xml:space="preserve"> HYPERLINK "http://www.caixa.gov.br/voce/social/beneficios/pis/index.asp" </w:delInstrText>
        </w:r>
        <w:r w:rsidRPr="00F1158E">
          <w:fldChar w:fldCharType="separate"/>
        </w:r>
        <w:r w:rsidRPr="00F1158E">
          <w:rPr>
            <w:szCs w:val="22"/>
          </w:rPr>
          <w:delText>Programa de Integração Social</w:delText>
        </w:r>
        <w:r w:rsidRPr="00F1158E">
          <w:fldChar w:fldCharType="end"/>
        </w:r>
        <w:r w:rsidRPr="00F1158E">
          <w:rPr>
            <w:szCs w:val="22"/>
          </w:rPr>
          <w:delText xml:space="preserve"> – PIS; Contribuição para o Financiamento da Seguridade Social – COFINS; </w:delText>
        </w:r>
        <w:r w:rsidRPr="00F1158E">
          <w:rPr>
            <w:bCs/>
            <w:szCs w:val="22"/>
          </w:rPr>
          <w:delText>Contribuição Social sobre o Lucro Líquido</w:delText>
        </w:r>
        <w:r w:rsidRPr="00F1158E">
          <w:rPr>
            <w:szCs w:val="22"/>
          </w:rPr>
          <w:delText xml:space="preserve"> – CSLL; e quaisquer outros impostos que venham a incidir sobre a remuneração do Agente Fiduciário, excetuando-se o Imposto de Renda Retido na Fonte - IRRF, nas alíquotas vigentes nas datas de cada pagamento.</w:delText>
        </w:r>
      </w:del>
    </w:p>
    <w:p w:rsidR="00CD5C67" w:rsidRPr="00F1158E" w:rsidRDefault="00CD05B7" w:rsidP="00F1158E">
      <w:pPr>
        <w:pStyle w:val="Level3"/>
        <w:spacing w:after="340" w:line="293" w:lineRule="auto"/>
        <w:rPr>
          <w:del w:id="336" w:author="Maria Carolina" w:date="2014-04-24T10:49:00Z"/>
          <w:szCs w:val="22"/>
        </w:rPr>
      </w:pPr>
      <w:del w:id="337" w:author="Maria Carolina" w:date="2014-04-24T10:49:00Z">
        <w:r w:rsidRPr="00F1158E">
          <w:rPr>
            <w:color w:val="000000"/>
            <w:szCs w:val="22"/>
          </w:rPr>
          <w:delText xml:space="preserve">As parcelas de remuneração serão atualizadas pela variação acumulada do </w:delText>
        </w:r>
        <w:r w:rsidR="00A421B5" w:rsidRPr="00F1158E">
          <w:rPr>
            <w:szCs w:val="22"/>
          </w:rPr>
          <w:delText>Índice Geral de Preços do Mercado – IGP-M, conforme calculado e divulgado pela Fundação Getúlio Vargas</w:delText>
        </w:r>
        <w:r w:rsidRPr="00F1158E">
          <w:rPr>
            <w:color w:val="000000"/>
            <w:szCs w:val="22"/>
          </w:rPr>
          <w:delText xml:space="preserve">, ou na falta deste, ou ainda na impossibilidade de sua utilização, pelo índice que vier a substituí-lo, a partir da data do primeiro pagamento, até as datas de pagamento seguintes, calculadas </w:delText>
        </w:r>
        <w:r w:rsidRPr="00F1158E">
          <w:rPr>
            <w:i/>
            <w:color w:val="000000"/>
            <w:szCs w:val="22"/>
          </w:rPr>
          <w:delText>pro rata die</w:delText>
        </w:r>
        <w:r w:rsidRPr="00F1158E">
          <w:rPr>
            <w:color w:val="000000"/>
            <w:szCs w:val="22"/>
          </w:rPr>
          <w:delText>, se necessário. A remuneração será devida mesmo após o vencimento final das Debêntures, caso o Agente Fiduciário ainda esteja atuando na cobrança de inadimplências não sanadas pela Emissora.</w:delText>
        </w:r>
      </w:del>
    </w:p>
    <w:p w:rsidR="0051483D" w:rsidRPr="003500E0" w:rsidRDefault="00CD05B7" w:rsidP="003500E0">
      <w:pPr>
        <w:pStyle w:val="Level3"/>
        <w:spacing w:after="340" w:line="293" w:lineRule="auto"/>
        <w:rPr>
          <w:szCs w:val="22"/>
        </w:rPr>
      </w:pPr>
      <w:moveFromRangeStart w:id="338" w:author="Maria Carolina" w:date="2014-04-24T10:49:00Z" w:name="move386099911"/>
      <w:moveFrom w:id="339" w:author="Maria Carolina" w:date="2014-04-24T10:49:00Z">
        <w:r w:rsidRPr="003500E0">
          <w:rPr>
            <w:color w:val="000000"/>
            <w:szCs w:val="22"/>
          </w:rPr>
          <w:t>Em caso de mora no pagamento de qualquer quantia devida, os débitos em atraso ficarão sujeitos à multa contratual de 2%</w:t>
        </w:r>
        <w:r w:rsidR="004762F7" w:rsidRPr="003500E0">
          <w:rPr>
            <w:color w:val="000000"/>
            <w:szCs w:val="22"/>
          </w:rPr>
          <w:t> </w:t>
        </w:r>
        <w:r w:rsidRPr="003500E0">
          <w:rPr>
            <w:color w:val="000000"/>
            <w:szCs w:val="22"/>
          </w:rPr>
          <w:t>(dois por cento) sobre o valor do débito, bem como a juros moratórios de 1%</w:t>
        </w:r>
        <w:r w:rsidR="004762F7" w:rsidRPr="003500E0">
          <w:rPr>
            <w:color w:val="000000"/>
            <w:szCs w:val="22"/>
          </w:rPr>
          <w:t> </w:t>
        </w:r>
        <w:r w:rsidRPr="003500E0">
          <w:rPr>
            <w:color w:val="000000"/>
            <w:szCs w:val="22"/>
          </w:rPr>
          <w:t xml:space="preserve">(um por cento) ao mês, ficando o valor do débito em atraso sujeito a atualização monetária pelo </w:t>
        </w:r>
        <w:r w:rsidR="004762F7" w:rsidRPr="003500E0">
          <w:rPr>
            <w:color w:val="000000"/>
            <w:szCs w:val="22"/>
          </w:rPr>
          <w:t>Índice de Atualização</w:t>
        </w:r>
        <w:r w:rsidRPr="003500E0">
          <w:rPr>
            <w:color w:val="000000"/>
            <w:szCs w:val="22"/>
          </w:rPr>
          <w:t xml:space="preserve">, incidente desde a data da inadimplência até a data do efetivo pagamento, calculado </w:t>
        </w:r>
        <w:r w:rsidRPr="003500E0">
          <w:rPr>
            <w:i/>
            <w:color w:val="000000"/>
            <w:szCs w:val="22"/>
          </w:rPr>
          <w:t>pro rata die</w:t>
        </w:r>
        <w:r w:rsidRPr="003500E0">
          <w:rPr>
            <w:color w:val="000000"/>
            <w:szCs w:val="22"/>
          </w:rPr>
          <w:t>.</w:t>
        </w:r>
      </w:moveFrom>
    </w:p>
    <w:moveFromRangeEnd w:id="338"/>
    <w:p w:rsidR="001B09A9" w:rsidRPr="003500E0" w:rsidRDefault="001B09A9" w:rsidP="003500E0">
      <w:pPr>
        <w:pStyle w:val="Level2"/>
        <w:spacing w:after="340" w:line="293" w:lineRule="auto"/>
        <w:rPr>
          <w:ins w:id="340" w:author="Maria Carolina" w:date="2014-04-24T10:49:00Z"/>
          <w:szCs w:val="22"/>
        </w:rPr>
      </w:pPr>
      <w:ins w:id="341" w:author="Maria Carolina" w:date="2014-04-24T10:49:00Z">
        <w:r w:rsidRPr="003500E0">
          <w:rPr>
            <w:szCs w:val="22"/>
          </w:rPr>
          <w:t xml:space="preserve">No caso de celebração de aditamentos à Escritura de Emissão e </w:t>
        </w:r>
        <w:r w:rsidR="00E02E62" w:rsidRPr="003500E0">
          <w:rPr>
            <w:szCs w:val="22"/>
          </w:rPr>
          <w:t xml:space="preserve">à Fiança </w:t>
        </w:r>
        <w:proofErr w:type="spellStart"/>
        <w:r w:rsidR="00E02E62" w:rsidRPr="003500E0">
          <w:rPr>
            <w:szCs w:val="22"/>
          </w:rPr>
          <w:t>Servinoga</w:t>
        </w:r>
        <w:proofErr w:type="spellEnd"/>
        <w:r w:rsidRPr="003500E0">
          <w:rPr>
            <w:szCs w:val="22"/>
          </w:rPr>
          <w:t>, serão devidas ao Agente Fiduciário pela Emissora, adicionalmente, o valor de R$500,00 por hora-homem de trabalho dedicado a tais alterações.</w:t>
        </w:r>
      </w:ins>
    </w:p>
    <w:p w:rsidR="001B09A9" w:rsidRPr="003500E0" w:rsidRDefault="001B09A9" w:rsidP="003500E0">
      <w:pPr>
        <w:pStyle w:val="Level2"/>
        <w:spacing w:after="340" w:line="293" w:lineRule="auto"/>
        <w:rPr>
          <w:ins w:id="342" w:author="Maria Carolina" w:date="2014-04-24T10:49:00Z"/>
          <w:szCs w:val="22"/>
        </w:rPr>
      </w:pPr>
      <w:ins w:id="343" w:author="Maria Carolina" w:date="2014-04-24T10:49:00Z">
        <w:r w:rsidRPr="003500E0">
          <w:rPr>
            <w:szCs w:val="22"/>
          </w:rPr>
          <w:t>Os impostos incidentes sobre a remuneração serão acrescidos às parcelas nas datas de pagamento, bem como as parcelas acima serão atualizadas pelo IGP-M, a partir da data de emissão.</w:t>
        </w:r>
      </w:ins>
    </w:p>
    <w:p w:rsidR="001B09A9" w:rsidRPr="003500E0" w:rsidRDefault="001B09A9">
      <w:pPr>
        <w:pStyle w:val="Level2"/>
        <w:spacing w:after="340" w:line="293" w:lineRule="auto"/>
        <w:rPr>
          <w:szCs w:val="22"/>
        </w:rPr>
        <w:pPrChange w:id="344" w:author="Maria Carolina" w:date="2014-04-24T10:49:00Z">
          <w:pPr>
            <w:pStyle w:val="Level3"/>
            <w:spacing w:after="340" w:line="293" w:lineRule="auto"/>
          </w:pPr>
        </w:pPrChange>
      </w:pPr>
      <w:r w:rsidRPr="003500E0">
        <w:rPr>
          <w:rPrChange w:id="345" w:author="Maria Carolina" w:date="2014-04-24T10:49:00Z">
            <w:rPr>
              <w:color w:val="000000"/>
            </w:rPr>
          </w:rPrChange>
        </w:rPr>
        <w:t xml:space="preserve">As remunerações </w:t>
      </w:r>
      <w:del w:id="346" w:author="Maria Carolina" w:date="2014-04-24T10:49:00Z">
        <w:r w:rsidR="00CD05B7" w:rsidRPr="00F1158E">
          <w:rPr>
            <w:color w:val="000000"/>
            <w:szCs w:val="22"/>
          </w:rPr>
          <w:delText xml:space="preserve">devidas ao Agente Fiduciário, conforme acima descrito, </w:delText>
        </w:r>
      </w:del>
      <w:r w:rsidRPr="003500E0">
        <w:rPr>
          <w:rPrChange w:id="347" w:author="Maria Carolina" w:date="2014-04-24T10:49:00Z">
            <w:rPr>
              <w:color w:val="000000"/>
            </w:rPr>
          </w:rPrChange>
        </w:rPr>
        <w:t>não incluem as despesas com viagens,</w:t>
      </w:r>
      <w:r w:rsidR="00884BBE">
        <w:rPr>
          <w:rPrChange w:id="348" w:author="Maria Carolina" w:date="2014-04-24T10:49:00Z">
            <w:rPr>
              <w:color w:val="000000"/>
            </w:rPr>
          </w:rPrChange>
        </w:rPr>
        <w:t xml:space="preserve"> </w:t>
      </w:r>
      <w:ins w:id="349" w:author="Maria Carolina" w:date="2014-04-24T10:28:00Z">
        <w:r w:rsidR="00884BBE">
          <w:rPr>
            <w:rPrChange w:id="350" w:author="Maria Carolina" w:date="2014-04-24T10:49:00Z">
              <w:rPr>
                <w:color w:val="000000"/>
              </w:rPr>
            </w:rPrChange>
          </w:rPr>
          <w:t>alimentação,</w:t>
        </w:r>
      </w:ins>
      <w:r w:rsidRPr="003500E0">
        <w:rPr>
          <w:rPrChange w:id="351" w:author="Maria Carolina" w:date="2014-04-24T10:49:00Z">
            <w:rPr>
              <w:color w:val="000000"/>
            </w:rPr>
          </w:rPrChange>
        </w:rPr>
        <w:t xml:space="preserve"> estadias, transporte</w:t>
      </w:r>
      <w:del w:id="352" w:author="Maria Carolina" w:date="2014-04-24T10:49:00Z">
        <w:r w:rsidR="00CD05B7" w:rsidRPr="00F1158E">
          <w:rPr>
            <w:color w:val="000000"/>
            <w:szCs w:val="22"/>
          </w:rPr>
          <w:delText xml:space="preserve">, despesas com </w:delText>
        </w:r>
        <w:r w:rsidR="00CD05B7" w:rsidRPr="00F1158E">
          <w:rPr>
            <w:i/>
            <w:color w:val="000000"/>
            <w:szCs w:val="22"/>
          </w:rPr>
          <w:delText>conference calls</w:delText>
        </w:r>
        <w:r w:rsidR="00CD05B7" w:rsidRPr="00F1158E">
          <w:rPr>
            <w:color w:val="000000"/>
            <w:szCs w:val="22"/>
          </w:rPr>
          <w:delText>, contatos telefônicos</w:delText>
        </w:r>
      </w:del>
      <w:r w:rsidRPr="003500E0">
        <w:rPr>
          <w:rPrChange w:id="353" w:author="Maria Carolina" w:date="2014-04-24T10:49:00Z">
            <w:rPr>
              <w:color w:val="000000"/>
            </w:rPr>
          </w:rPrChange>
        </w:rPr>
        <w:t xml:space="preserve"> e publicação </w:t>
      </w:r>
      <w:del w:id="354" w:author="Maria Carolina" w:date="2014-04-24T10:49:00Z">
        <w:r w:rsidR="00CD05B7" w:rsidRPr="00F1158E">
          <w:rPr>
            <w:color w:val="000000"/>
            <w:szCs w:val="22"/>
          </w:rPr>
          <w:delText>necessárias</w:delText>
        </w:r>
      </w:del>
      <w:ins w:id="355" w:author="Maria Carolina" w:date="2014-04-24T10:49:00Z">
        <w:r w:rsidRPr="003500E0">
          <w:rPr>
            <w:szCs w:val="22"/>
          </w:rPr>
          <w:t>necessári</w:t>
        </w:r>
        <w:r w:rsidR="00E02E62" w:rsidRPr="003500E0">
          <w:rPr>
            <w:szCs w:val="22"/>
          </w:rPr>
          <w:t>o</w:t>
        </w:r>
        <w:r w:rsidRPr="003500E0">
          <w:rPr>
            <w:szCs w:val="22"/>
          </w:rPr>
          <w:t>s</w:t>
        </w:r>
      </w:ins>
      <w:r w:rsidRPr="003500E0">
        <w:rPr>
          <w:rPrChange w:id="356" w:author="Maria Carolina" w:date="2014-04-24T10:49:00Z">
            <w:rPr>
              <w:color w:val="000000"/>
            </w:rPr>
          </w:rPrChange>
        </w:rPr>
        <w:t xml:space="preserve"> ao exercício da função</w:t>
      </w:r>
      <w:r w:rsidR="00204791">
        <w:rPr>
          <w:rPrChange w:id="357" w:author="Maria Carolina" w:date="2014-04-24T10:49:00Z">
            <w:rPr>
              <w:color w:val="000000"/>
            </w:rPr>
          </w:rPrChange>
        </w:rPr>
        <w:t xml:space="preserve"> do Agente Fiduciário</w:t>
      </w:r>
      <w:r w:rsidRPr="003500E0">
        <w:rPr>
          <w:rPrChange w:id="358" w:author="Maria Carolina" w:date="2014-04-24T10:49:00Z">
            <w:rPr>
              <w:color w:val="000000"/>
            </w:rPr>
          </w:rPrChange>
        </w:rPr>
        <w:t>, durante ou após a implantação do serviço, a serem cobertas pela Emissora, após</w:t>
      </w:r>
      <w:ins w:id="359" w:author="Maria Carolina" w:date="2014-04-24T10:29:00Z">
        <w:r w:rsidR="00884BBE">
          <w:rPr>
            <w:rPrChange w:id="360" w:author="Maria Carolina" w:date="2014-04-24T10:49:00Z">
              <w:rPr>
                <w:color w:val="000000"/>
              </w:rPr>
            </w:rPrChange>
          </w:rPr>
          <w:t xml:space="preserve">, sempre que </w:t>
        </w:r>
        <w:proofErr w:type="gramStart"/>
        <w:r w:rsidR="00884BBE">
          <w:rPr>
            <w:rPrChange w:id="361" w:author="Maria Carolina" w:date="2014-04-24T10:49:00Z">
              <w:rPr>
                <w:color w:val="000000"/>
              </w:rPr>
            </w:rPrChange>
          </w:rPr>
          <w:t>possível,</w:t>
        </w:r>
      </w:ins>
      <w:r w:rsidRPr="003500E0">
        <w:rPr>
          <w:rPrChange w:id="362" w:author="Maria Carolina" w:date="2014-04-24T10:49:00Z">
            <w:rPr>
              <w:color w:val="000000"/>
            </w:rPr>
          </w:rPrChange>
        </w:rPr>
        <w:t xml:space="preserve"> prévia</w:t>
      </w:r>
      <w:proofErr w:type="gramEnd"/>
      <w:r w:rsidRPr="003500E0">
        <w:rPr>
          <w:rPrChange w:id="363" w:author="Maria Carolina" w:date="2014-04-24T10:49:00Z">
            <w:rPr>
              <w:color w:val="000000"/>
            </w:rPr>
          </w:rPrChange>
        </w:rPr>
        <w:t xml:space="preserve"> aprovação. Não estão incluídas igualmente, e serão arcadas pela Emissora, despesas com especialistas, tais como auditoria nas garantias concedidas </w:t>
      </w:r>
      <w:r w:rsidR="00204791">
        <w:rPr>
          <w:rPrChange w:id="364" w:author="Maria Carolina" w:date="2014-04-24T10:49:00Z">
            <w:rPr>
              <w:color w:val="000000"/>
            </w:rPr>
          </w:rPrChange>
        </w:rPr>
        <w:t xml:space="preserve">às Debêntures </w:t>
      </w:r>
      <w:r w:rsidRPr="003500E0">
        <w:rPr>
          <w:rPrChange w:id="365" w:author="Maria Carolina" w:date="2014-04-24T10:49:00Z">
            <w:rPr>
              <w:color w:val="000000"/>
            </w:rPr>
          </w:rPrChange>
        </w:rPr>
        <w:t xml:space="preserve">e assessoria legal ao Agente Fiduciário em caso de inadimplemento das </w:t>
      </w:r>
      <w:del w:id="366" w:author="Maria Carolina" w:date="2014-04-24T10:49:00Z">
        <w:r w:rsidR="00CD05B7" w:rsidRPr="00F1158E">
          <w:rPr>
            <w:color w:val="000000"/>
            <w:szCs w:val="22"/>
          </w:rPr>
          <w:delText>Debêntures. As eventuais</w:delText>
        </w:r>
      </w:del>
      <w:ins w:id="367" w:author="Maria Carolina" w:date="2014-04-24T10:49:00Z">
        <w:r w:rsidRPr="003500E0">
          <w:rPr>
            <w:szCs w:val="22"/>
          </w:rPr>
          <w:t xml:space="preserve">debêntures. </w:t>
        </w:r>
        <w:r w:rsidR="00E02E62" w:rsidRPr="003500E0">
          <w:rPr>
            <w:szCs w:val="22"/>
          </w:rPr>
          <w:t>E</w:t>
        </w:r>
        <w:r w:rsidRPr="003500E0">
          <w:rPr>
            <w:szCs w:val="22"/>
          </w:rPr>
          <w:t>ventuais</w:t>
        </w:r>
      </w:ins>
      <w:r w:rsidRPr="003500E0">
        <w:rPr>
          <w:rPrChange w:id="368" w:author="Maria Carolina" w:date="2014-04-24T10:49:00Z">
            <w:rPr>
              <w:color w:val="000000"/>
            </w:rPr>
          </w:rPrChange>
        </w:rPr>
        <w:t xml:space="preserve"> despesas, depósitos e custas judiciais, bem como indenizações, decorrentes de ações intentadas contra o Agente Fiduciário</w:t>
      </w:r>
      <w:proofErr w:type="gramStart"/>
      <w:r w:rsidRPr="003500E0">
        <w:rPr>
          <w:rPrChange w:id="369" w:author="Maria Carolina" w:date="2014-04-24T10:49:00Z">
            <w:rPr>
              <w:color w:val="000000"/>
            </w:rPr>
          </w:rPrChange>
        </w:rPr>
        <w:t xml:space="preserve"> </w:t>
      </w:r>
      <w:ins w:id="370" w:author="Maria Carolina" w:date="2014-04-24T10:49:00Z">
        <w:r w:rsidRPr="003500E0">
          <w:rPr>
            <w:szCs w:val="22"/>
          </w:rPr>
          <w:t xml:space="preserve"> </w:t>
        </w:r>
      </w:ins>
      <w:proofErr w:type="gramEnd"/>
      <w:r w:rsidRPr="003500E0">
        <w:rPr>
          <w:rPrChange w:id="371" w:author="Maria Carolina" w:date="2014-04-24T10:49:00Z">
            <w:rPr>
              <w:color w:val="000000"/>
            </w:rPr>
          </w:rPrChange>
        </w:rPr>
        <w:t>decorrente do exercício de sua função ou da sua atuação</w:t>
      </w:r>
      <w:ins w:id="372" w:author="Maria Carolina" w:date="2014-04-24T10:49:00Z">
        <w:r w:rsidRPr="003500E0">
          <w:rPr>
            <w:szCs w:val="22"/>
          </w:rPr>
          <w:t xml:space="preserve"> </w:t>
        </w:r>
      </w:ins>
      <w:r w:rsidRPr="003500E0">
        <w:rPr>
          <w:rPrChange w:id="373" w:author="Maria Carolina" w:date="2014-04-24T10:49:00Z">
            <w:rPr>
              <w:color w:val="000000"/>
            </w:rPr>
          </w:rPrChange>
        </w:rPr>
        <w:t xml:space="preserve"> em defesa da estrutura da operação, serão igualmente suportadas pelos </w:t>
      </w:r>
      <w:r w:rsidR="00204791">
        <w:rPr>
          <w:rPrChange w:id="374" w:author="Maria Carolina" w:date="2014-04-24T10:49:00Z">
            <w:rPr>
              <w:color w:val="000000"/>
            </w:rPr>
          </w:rPrChange>
        </w:rPr>
        <w:t>D</w:t>
      </w:r>
      <w:r w:rsidRPr="003500E0">
        <w:rPr>
          <w:rPrChange w:id="375" w:author="Maria Carolina" w:date="2014-04-24T10:49:00Z">
            <w:rPr>
              <w:color w:val="000000"/>
            </w:rPr>
          </w:rPrChange>
        </w:rPr>
        <w:t xml:space="preserve">ebenturistas. Tais despesas incluem honorários advocatícios para defesa do Agente Fiduciário e deverão ser igualmente adiantadas pelos </w:t>
      </w:r>
      <w:r w:rsidR="00204791">
        <w:rPr>
          <w:rPrChange w:id="376" w:author="Maria Carolina" w:date="2014-04-24T10:49:00Z">
            <w:rPr>
              <w:color w:val="000000"/>
            </w:rPr>
          </w:rPrChange>
        </w:rPr>
        <w:t>D</w:t>
      </w:r>
      <w:r w:rsidRPr="003500E0">
        <w:rPr>
          <w:rPrChange w:id="377" w:author="Maria Carolina" w:date="2014-04-24T10:49:00Z">
            <w:rPr>
              <w:color w:val="000000"/>
            </w:rPr>
          </w:rPrChange>
        </w:rPr>
        <w:t>ebenturistas e ressarcidas pela Emissora.</w:t>
      </w:r>
    </w:p>
    <w:p w:rsidR="001B09A9" w:rsidRPr="003500E0" w:rsidRDefault="001B09A9">
      <w:pPr>
        <w:pStyle w:val="Level2"/>
        <w:spacing w:after="340" w:line="293" w:lineRule="auto"/>
        <w:rPr>
          <w:szCs w:val="22"/>
        </w:rPr>
        <w:pPrChange w:id="378" w:author="Maria Carolina" w:date="2014-04-24T10:49:00Z">
          <w:pPr>
            <w:pStyle w:val="Level3"/>
            <w:spacing w:after="340" w:line="293" w:lineRule="auto"/>
          </w:pPr>
        </w:pPrChange>
      </w:pPr>
      <w:r w:rsidRPr="003500E0">
        <w:rPr>
          <w:rPrChange w:id="379" w:author="Maria Carolina" w:date="2014-04-24T10:49:00Z">
            <w:rPr>
              <w:color w:val="000000"/>
            </w:rPr>
          </w:rPrChange>
        </w:rPr>
        <w:t>No caso de inadimplemento da Emissora, todas as despesas em que o Agente Fiduciário venha a incorrer par</w:t>
      </w:r>
      <w:r w:rsidR="00E02E62" w:rsidRPr="003500E0">
        <w:rPr>
          <w:rPrChange w:id="380" w:author="Maria Carolina" w:date="2014-04-24T10:49:00Z">
            <w:rPr>
              <w:color w:val="000000"/>
            </w:rPr>
          </w:rPrChange>
        </w:rPr>
        <w:t>a resguardar os interesses dos D</w:t>
      </w:r>
      <w:r w:rsidRPr="003500E0">
        <w:rPr>
          <w:rPrChange w:id="381" w:author="Maria Carolina" w:date="2014-04-24T10:49:00Z">
            <w:rPr>
              <w:color w:val="000000"/>
            </w:rPr>
          </w:rPrChange>
        </w:rPr>
        <w:t>ebenturistas deverão</w:t>
      </w:r>
      <w:ins w:id="382" w:author="Maria Carolina" w:date="2014-04-24T10:29:00Z">
        <w:r w:rsidR="00884BBE">
          <w:rPr>
            <w:rPrChange w:id="383" w:author="Maria Carolina" w:date="2014-04-24T10:49:00Z">
              <w:rPr>
                <w:color w:val="000000"/>
              </w:rPr>
            </w:rPrChange>
          </w:rPr>
          <w:t>, sempre que possível,</w:t>
        </w:r>
      </w:ins>
      <w:r w:rsidRPr="003500E0">
        <w:rPr>
          <w:rPrChange w:id="384" w:author="Maria Carolina" w:date="2014-04-24T10:49:00Z">
            <w:rPr>
              <w:color w:val="000000"/>
            </w:rPr>
          </w:rPrChange>
        </w:rPr>
        <w:t xml:space="preserve"> ser previamente aprovadas e adiantadas pelos </w:t>
      </w:r>
      <w:r w:rsidR="00E02E62" w:rsidRPr="003500E0">
        <w:rPr>
          <w:rPrChange w:id="385" w:author="Maria Carolina" w:date="2014-04-24T10:49:00Z">
            <w:rPr>
              <w:color w:val="000000"/>
            </w:rPr>
          </w:rPrChange>
        </w:rPr>
        <w:t>D</w:t>
      </w:r>
      <w:r w:rsidRPr="003500E0">
        <w:rPr>
          <w:rPrChange w:id="386" w:author="Maria Carolina" w:date="2014-04-24T10:49:00Z">
            <w:rPr>
              <w:color w:val="000000"/>
            </w:rPr>
          </w:rPrChange>
        </w:rPr>
        <w:t xml:space="preserve">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w:t>
      </w:r>
      <w:r w:rsidR="00204791">
        <w:rPr>
          <w:rPrChange w:id="387" w:author="Maria Carolina" w:date="2014-04-24T10:49:00Z">
            <w:rPr>
              <w:color w:val="000000"/>
            </w:rPr>
          </w:rPrChange>
        </w:rPr>
        <w:t>D</w:t>
      </w:r>
      <w:r w:rsidRPr="003500E0">
        <w:rPr>
          <w:rPrChange w:id="388" w:author="Maria Carolina" w:date="2014-04-24T10:49:00Z">
            <w:rPr>
              <w:color w:val="000000"/>
            </w:rPr>
          </w:rPrChange>
        </w:rPr>
        <w:t xml:space="preserve">ebenturistas. </w:t>
      </w:r>
      <w:del w:id="389" w:author="Maria Carolina" w:date="2014-04-24T10:49:00Z">
        <w:r w:rsidR="00CD05B7" w:rsidRPr="00F1158E">
          <w:rPr>
            <w:color w:val="000000"/>
            <w:szCs w:val="22"/>
          </w:rPr>
          <w:delText>As eventuais</w:delText>
        </w:r>
      </w:del>
      <w:ins w:id="390" w:author="Maria Carolina" w:date="2014-04-24T10:49:00Z">
        <w:r w:rsidR="00E02E62" w:rsidRPr="003500E0">
          <w:rPr>
            <w:szCs w:val="22"/>
          </w:rPr>
          <w:t>E</w:t>
        </w:r>
        <w:r w:rsidRPr="003500E0">
          <w:rPr>
            <w:szCs w:val="22"/>
          </w:rPr>
          <w:t>ventuais</w:t>
        </w:r>
      </w:ins>
      <w:r w:rsidRPr="003500E0">
        <w:rPr>
          <w:rPrChange w:id="391" w:author="Maria Carolina" w:date="2014-04-24T10:49:00Z">
            <w:rPr>
              <w:color w:val="000000"/>
            </w:rPr>
          </w:rPrChange>
        </w:rPr>
        <w:t xml:space="preserve"> despesas, depósitos e custas judiciais decorrentes da sucumbência em ações judiciais serão igualmente </w:t>
      </w:r>
      <w:proofErr w:type="gramStart"/>
      <w:r w:rsidRPr="003500E0">
        <w:rPr>
          <w:rPrChange w:id="392" w:author="Maria Carolina" w:date="2014-04-24T10:49:00Z">
            <w:rPr>
              <w:color w:val="000000"/>
            </w:rPr>
          </w:rPrChange>
        </w:rPr>
        <w:t>suportadas</w:t>
      </w:r>
      <w:proofErr w:type="gramEnd"/>
      <w:r w:rsidRPr="003500E0">
        <w:rPr>
          <w:rPrChange w:id="393" w:author="Maria Carolina" w:date="2014-04-24T10:49:00Z">
            <w:rPr>
              <w:color w:val="000000"/>
            </w:rPr>
          </w:rPrChange>
        </w:rPr>
        <w:t xml:space="preserve"> pelos </w:t>
      </w:r>
      <w:r w:rsidR="00E02E62" w:rsidRPr="003500E0">
        <w:rPr>
          <w:rPrChange w:id="394" w:author="Maria Carolina" w:date="2014-04-24T10:49:00Z">
            <w:rPr>
              <w:color w:val="000000"/>
            </w:rPr>
          </w:rPrChange>
        </w:rPr>
        <w:t>D</w:t>
      </w:r>
      <w:r w:rsidRPr="003500E0">
        <w:rPr>
          <w:rPrChange w:id="395" w:author="Maria Carolina" w:date="2014-04-24T10:49:00Z">
            <w:rPr>
              <w:color w:val="000000"/>
            </w:rPr>
          </w:rPrChange>
        </w:rPr>
        <w:t xml:space="preserve">ebenturistas, bem como a remuneração e as despesas reembolsáveis do Agente Fiduciário, na hipótese de a Emissora permanecer em inadimplência com relação ao pagamento destas por um período superior a </w:t>
      </w:r>
      <w:del w:id="396" w:author="Maria Carolina" w:date="2014-04-24T10:49:00Z">
        <w:r w:rsidR="00CD05B7" w:rsidRPr="00F1158E">
          <w:rPr>
            <w:color w:val="000000"/>
            <w:szCs w:val="22"/>
          </w:rPr>
          <w:delText>30</w:delText>
        </w:r>
        <w:r w:rsidR="007A22CF" w:rsidRPr="00F1158E">
          <w:rPr>
            <w:color w:val="000000"/>
            <w:szCs w:val="22"/>
          </w:rPr>
          <w:delText> </w:delText>
        </w:r>
        <w:r w:rsidR="00CD05B7" w:rsidRPr="00F1158E">
          <w:rPr>
            <w:color w:val="000000"/>
            <w:szCs w:val="22"/>
          </w:rPr>
          <w:delText>(trinta) dias corridos, podendo o Agente Fiduciário solicitar adiantamento aos Debenturistas para cobertura do risco de sucumbência</w:delText>
        </w:r>
      </w:del>
      <w:ins w:id="397" w:author="Maria Carolina" w:date="2014-04-24T10:49:00Z">
        <w:r w:rsidRPr="003500E0">
          <w:rPr>
            <w:szCs w:val="22"/>
          </w:rPr>
          <w:t>10</w:t>
        </w:r>
        <w:r w:rsidR="00E02E62" w:rsidRPr="003500E0">
          <w:rPr>
            <w:szCs w:val="22"/>
          </w:rPr>
          <w:t> </w:t>
        </w:r>
        <w:r w:rsidRPr="003500E0">
          <w:rPr>
            <w:szCs w:val="22"/>
          </w:rPr>
          <w:t>(dez) dias corridos</w:t>
        </w:r>
      </w:ins>
      <w:r w:rsidRPr="003500E0">
        <w:rPr>
          <w:rPrChange w:id="398" w:author="Maria Carolina" w:date="2014-04-24T10:49:00Z">
            <w:rPr>
              <w:color w:val="000000"/>
            </w:rPr>
          </w:rPrChange>
        </w:rPr>
        <w:t>.</w:t>
      </w:r>
    </w:p>
    <w:p w:rsidR="001B09A9" w:rsidRPr="003500E0" w:rsidRDefault="001B09A9">
      <w:pPr>
        <w:pStyle w:val="Level2"/>
        <w:spacing w:after="340" w:line="293" w:lineRule="auto"/>
        <w:rPr>
          <w:szCs w:val="22"/>
        </w:rPr>
        <w:pPrChange w:id="399" w:author="Maria Carolina" w:date="2014-04-24T10:49:00Z">
          <w:pPr>
            <w:pStyle w:val="Level3"/>
            <w:spacing w:after="340" w:line="293" w:lineRule="auto"/>
          </w:pPr>
        </w:pPrChange>
      </w:pPr>
      <w:r w:rsidRPr="003500E0">
        <w:rPr>
          <w:color w:val="000000"/>
          <w:szCs w:val="22"/>
        </w:rPr>
        <w:t>Eventuais obrigações adicionais ao Agente Fiduciário ou alteração nas características da emissão facultarão ao Agente Fiduciário a revisão dos honorários propostos</w:t>
      </w:r>
      <w:r w:rsidRPr="003500E0">
        <w:rPr>
          <w:rPrChange w:id="400" w:author="Maria Carolina" w:date="2014-04-24T10:49:00Z">
            <w:rPr>
              <w:color w:val="000000"/>
            </w:rPr>
          </w:rPrChange>
        </w:rPr>
        <w:t>.</w:t>
      </w:r>
      <w:bookmarkStart w:id="401" w:name="_DV_M324"/>
      <w:bookmarkEnd w:id="401"/>
    </w:p>
    <w:p w:rsidR="0051483D" w:rsidRPr="003500E0" w:rsidRDefault="00CD05B7" w:rsidP="003500E0">
      <w:pPr>
        <w:pStyle w:val="Level3"/>
        <w:spacing w:after="340" w:line="293" w:lineRule="auto"/>
        <w:rPr>
          <w:szCs w:val="22"/>
        </w:rPr>
      </w:pPr>
      <w:moveToRangeStart w:id="402" w:author="Maria Carolina" w:date="2014-04-24T10:49:00Z" w:name="move386099911"/>
      <w:moveTo w:id="403" w:author="Maria Carolina" w:date="2014-04-24T10:49:00Z">
        <w:r w:rsidRPr="003500E0">
          <w:rPr>
            <w:color w:val="000000"/>
            <w:szCs w:val="22"/>
          </w:rPr>
          <w:t>Em caso de mora no pagamento de qualquer quantia devida, os débitos em atraso ficarão sujeitos à multa contratual de 2%</w:t>
        </w:r>
        <w:r w:rsidR="004762F7" w:rsidRPr="003500E0">
          <w:rPr>
            <w:color w:val="000000"/>
            <w:szCs w:val="22"/>
          </w:rPr>
          <w:t> </w:t>
        </w:r>
        <w:r w:rsidRPr="003500E0">
          <w:rPr>
            <w:color w:val="000000"/>
            <w:szCs w:val="22"/>
          </w:rPr>
          <w:t>(dois por cento) sobre o valor do débito, bem como a juros moratórios de 1%</w:t>
        </w:r>
        <w:r w:rsidR="004762F7" w:rsidRPr="003500E0">
          <w:rPr>
            <w:color w:val="000000"/>
            <w:szCs w:val="22"/>
          </w:rPr>
          <w:t> </w:t>
        </w:r>
        <w:r w:rsidRPr="003500E0">
          <w:rPr>
            <w:color w:val="000000"/>
            <w:szCs w:val="22"/>
          </w:rPr>
          <w:t xml:space="preserve">(um por cento) ao mês, ficando o valor do débito em atraso sujeito a atualização monetária pelo </w:t>
        </w:r>
        <w:r w:rsidR="004762F7" w:rsidRPr="003500E0">
          <w:rPr>
            <w:color w:val="000000"/>
            <w:szCs w:val="22"/>
          </w:rPr>
          <w:t>Índice de Atualização</w:t>
        </w:r>
        <w:r w:rsidRPr="003500E0">
          <w:rPr>
            <w:color w:val="000000"/>
            <w:szCs w:val="22"/>
          </w:rPr>
          <w:t xml:space="preserve">, incidente desde a data da inadimplência até a data do efetivo pagamento, calculado </w:t>
        </w:r>
        <w:proofErr w:type="gramStart"/>
        <w:r w:rsidRPr="003500E0">
          <w:rPr>
            <w:i/>
            <w:color w:val="000000"/>
            <w:szCs w:val="22"/>
          </w:rPr>
          <w:t>pro rata</w:t>
        </w:r>
        <w:proofErr w:type="gramEnd"/>
        <w:r w:rsidRPr="003500E0">
          <w:rPr>
            <w:i/>
            <w:color w:val="000000"/>
            <w:szCs w:val="22"/>
          </w:rPr>
          <w:t xml:space="preserve"> die</w:t>
        </w:r>
        <w:r w:rsidRPr="003500E0">
          <w:rPr>
            <w:color w:val="000000"/>
            <w:szCs w:val="22"/>
          </w:rPr>
          <w:t>.</w:t>
        </w:r>
      </w:moveTo>
    </w:p>
    <w:moveToRangeEnd w:id="402"/>
    <w:p w:rsidR="00CD5C67" w:rsidRPr="003500E0" w:rsidRDefault="00CD05B7" w:rsidP="003500E0">
      <w:pPr>
        <w:pStyle w:val="Level3"/>
        <w:spacing w:after="340" w:line="293" w:lineRule="auto"/>
        <w:rPr>
          <w:szCs w:val="22"/>
        </w:rPr>
      </w:pPr>
      <w:r w:rsidRPr="003500E0">
        <w:rPr>
          <w:color w:val="000000"/>
          <w:szCs w:val="22"/>
        </w:rPr>
        <w:t xml:space="preserve">O ressarcimento a que se refere esta Cláusula será efetuado em </w:t>
      </w:r>
      <w:proofErr w:type="gramStart"/>
      <w:r w:rsidRPr="003500E0">
        <w:rPr>
          <w:color w:val="000000"/>
          <w:szCs w:val="22"/>
        </w:rPr>
        <w:t>5</w:t>
      </w:r>
      <w:proofErr w:type="gramEnd"/>
      <w:r w:rsidR="004762F7" w:rsidRPr="003500E0">
        <w:rPr>
          <w:color w:val="000000"/>
          <w:szCs w:val="22"/>
        </w:rPr>
        <w:t> </w:t>
      </w:r>
      <w:r w:rsidRPr="003500E0">
        <w:rPr>
          <w:color w:val="000000"/>
          <w:szCs w:val="22"/>
        </w:rPr>
        <w:t>(cinco) Dias Úteis após a realização da respectiva prestação de contas à Emissora.</w:t>
      </w:r>
      <w:bookmarkStart w:id="404" w:name="_DV_M325"/>
      <w:bookmarkEnd w:id="404"/>
    </w:p>
    <w:p w:rsidR="00CD5C67" w:rsidRPr="003500E0" w:rsidRDefault="00CD05B7" w:rsidP="003500E0">
      <w:pPr>
        <w:pStyle w:val="Level3"/>
        <w:spacing w:after="340" w:line="293" w:lineRule="auto"/>
        <w:rPr>
          <w:szCs w:val="22"/>
        </w:rPr>
      </w:pPr>
      <w:r w:rsidRPr="003500E0">
        <w:rPr>
          <w:color w:val="000000"/>
          <w:szCs w:val="22"/>
        </w:rPr>
        <w:t>As despesas a que se refere esta Cláusula compreenderão, inclusive, aquelas incorridas com:</w:t>
      </w:r>
      <w:bookmarkStart w:id="405" w:name="_DV_M327"/>
      <w:bookmarkEnd w:id="405"/>
    </w:p>
    <w:p w:rsidR="00CD5C67" w:rsidRPr="003500E0" w:rsidRDefault="00CD05B7" w:rsidP="003500E0">
      <w:pPr>
        <w:pStyle w:val="Level4"/>
        <w:spacing w:after="340" w:line="293" w:lineRule="auto"/>
      </w:pPr>
      <w:proofErr w:type="gramStart"/>
      <w:r w:rsidRPr="003500E0">
        <w:t>publicação</w:t>
      </w:r>
      <w:proofErr w:type="gramEnd"/>
      <w:r w:rsidRPr="003500E0">
        <w:t xml:space="preserve"> de relatórios, avisos e notificações, conforme previsto nesta Escritura de Emissão, e outras que vierem a ser exigidas por regulamentos aplicáveis;</w:t>
      </w:r>
      <w:bookmarkStart w:id="406" w:name="_DV_M328"/>
      <w:bookmarkEnd w:id="406"/>
    </w:p>
    <w:p w:rsidR="00CD5C67" w:rsidRPr="003500E0" w:rsidRDefault="00CD05B7" w:rsidP="003500E0">
      <w:pPr>
        <w:pStyle w:val="Level4"/>
        <w:spacing w:after="340" w:line="293" w:lineRule="auto"/>
      </w:pPr>
      <w:proofErr w:type="gramStart"/>
      <w:r w:rsidRPr="003500E0">
        <w:rPr>
          <w:color w:val="000000"/>
        </w:rPr>
        <w:t>extração</w:t>
      </w:r>
      <w:proofErr w:type="gramEnd"/>
      <w:r w:rsidRPr="003500E0">
        <w:rPr>
          <w:color w:val="000000"/>
        </w:rPr>
        <w:t xml:space="preserve"> de certidões;</w:t>
      </w:r>
    </w:p>
    <w:p w:rsidR="00CD5C67" w:rsidRPr="003500E0" w:rsidRDefault="00CD05B7" w:rsidP="003500E0">
      <w:pPr>
        <w:pStyle w:val="Level4"/>
        <w:spacing w:after="340" w:line="293" w:lineRule="auto"/>
      </w:pPr>
      <w:proofErr w:type="gramStart"/>
      <w:r w:rsidRPr="003500E0">
        <w:rPr>
          <w:color w:val="000000"/>
        </w:rPr>
        <w:t>despesas</w:t>
      </w:r>
      <w:proofErr w:type="gramEnd"/>
      <w:r w:rsidRPr="003500E0">
        <w:rPr>
          <w:color w:val="000000"/>
        </w:rPr>
        <w:t xml:space="preserve"> com </w:t>
      </w:r>
      <w:proofErr w:type="spellStart"/>
      <w:r w:rsidRPr="003500E0">
        <w:rPr>
          <w:i/>
          <w:color w:val="000000"/>
        </w:rPr>
        <w:t>conference</w:t>
      </w:r>
      <w:proofErr w:type="spellEnd"/>
      <w:r w:rsidRPr="003500E0">
        <w:rPr>
          <w:i/>
          <w:color w:val="000000"/>
        </w:rPr>
        <w:t xml:space="preserve"> </w:t>
      </w:r>
      <w:proofErr w:type="spellStart"/>
      <w:r w:rsidRPr="003500E0">
        <w:rPr>
          <w:i/>
          <w:color w:val="000000"/>
        </w:rPr>
        <w:t>calls</w:t>
      </w:r>
      <w:proofErr w:type="spellEnd"/>
      <w:r w:rsidRPr="003500E0">
        <w:rPr>
          <w:color w:val="000000"/>
        </w:rPr>
        <w:t xml:space="preserve"> e contatos telefônicos;</w:t>
      </w:r>
      <w:bookmarkStart w:id="407" w:name="_DV_M329"/>
      <w:bookmarkEnd w:id="407"/>
    </w:p>
    <w:p w:rsidR="00CD5C67" w:rsidRPr="003500E0" w:rsidRDefault="00CD05B7" w:rsidP="003500E0">
      <w:pPr>
        <w:pStyle w:val="Level4"/>
        <w:spacing w:after="340" w:line="293" w:lineRule="auto"/>
      </w:pPr>
      <w:proofErr w:type="gramStart"/>
      <w:r w:rsidRPr="003500E0">
        <w:rPr>
          <w:color w:val="000000"/>
        </w:rPr>
        <w:t>locomoções</w:t>
      </w:r>
      <w:proofErr w:type="gramEnd"/>
      <w:r w:rsidRPr="003500E0">
        <w:rPr>
          <w:color w:val="000000"/>
        </w:rPr>
        <w:t xml:space="preserve"> entre Estados da Federação com as respectivas hospedagens e alimentação, quando necessárias ao desempenho das funções;</w:t>
      </w:r>
      <w:bookmarkStart w:id="408" w:name="_DV_M330"/>
      <w:bookmarkEnd w:id="408"/>
    </w:p>
    <w:p w:rsidR="00CD5C67" w:rsidRPr="003500E0" w:rsidRDefault="00CD05B7" w:rsidP="003500E0">
      <w:pPr>
        <w:pStyle w:val="Level4"/>
        <w:spacing w:after="340" w:line="293" w:lineRule="auto"/>
      </w:pPr>
      <w:proofErr w:type="gramStart"/>
      <w:r w:rsidRPr="003500E0">
        <w:rPr>
          <w:color w:val="000000"/>
        </w:rPr>
        <w:t>eventuais</w:t>
      </w:r>
      <w:proofErr w:type="gramEnd"/>
      <w:r w:rsidRPr="003500E0">
        <w:rPr>
          <w:color w:val="000000"/>
        </w:rPr>
        <w:t xml:space="preserve"> levantamentos adicionais e especiais ou periciais que vierem a ser imprescindíveis, se ocorrerem omissões e/ou obscuridades nas informações pertinentes aos estritos interesses dos Debenturistas; e</w:t>
      </w:r>
      <w:bookmarkStart w:id="409" w:name="_DV_M331"/>
      <w:bookmarkEnd w:id="409"/>
    </w:p>
    <w:p w:rsidR="00CD5C67" w:rsidRPr="003500E0" w:rsidRDefault="00CD05B7" w:rsidP="003500E0">
      <w:pPr>
        <w:pStyle w:val="Level4"/>
        <w:spacing w:after="340" w:line="293" w:lineRule="auto"/>
      </w:pPr>
      <w:proofErr w:type="gramStart"/>
      <w:r w:rsidRPr="003500E0">
        <w:rPr>
          <w:color w:val="000000"/>
        </w:rPr>
        <w:t>despesas</w:t>
      </w:r>
      <w:proofErr w:type="gramEnd"/>
      <w:r w:rsidRPr="003500E0">
        <w:rPr>
          <w:color w:val="000000"/>
        </w:rPr>
        <w:t xml:space="preserve"> com cartorários e com correios necessárias ao desempenho da função de Agente Fiduciário.</w:t>
      </w:r>
      <w:bookmarkStart w:id="410" w:name="_DV_M332"/>
      <w:bookmarkEnd w:id="410"/>
    </w:p>
    <w:p w:rsidR="00CD5C67" w:rsidRPr="003500E0" w:rsidRDefault="00CD05B7" w:rsidP="003500E0">
      <w:pPr>
        <w:pStyle w:val="Level3"/>
        <w:spacing w:after="340" w:line="293" w:lineRule="auto"/>
        <w:rPr>
          <w:szCs w:val="22"/>
        </w:rPr>
      </w:pPr>
      <w:r w:rsidRPr="003500E0">
        <w:rPr>
          <w:szCs w:val="22"/>
        </w:rPr>
        <w:t>As despesas incorridas pelo Agente Fiduciário em decorrência da proteção dos direitos e interesses dos Debenturistas e que não tenham sido devidamente reembolsadas pela Emissora, deverão ser incluídas à dívida da Emissora em decorrência desta Escritura de Emissão e gozarão das mesmas garantias que gozam as Debêntures, preferindo a estas na ordem de pagamento desta dívida.</w:t>
      </w:r>
    </w:p>
    <w:p w:rsidR="0051483D" w:rsidRPr="003500E0" w:rsidRDefault="00CD05B7" w:rsidP="003500E0">
      <w:pPr>
        <w:pStyle w:val="Level2"/>
        <w:spacing w:after="340" w:line="293" w:lineRule="auto"/>
        <w:rPr>
          <w:szCs w:val="22"/>
        </w:rPr>
      </w:pPr>
      <w:r w:rsidRPr="003500E0">
        <w:rPr>
          <w:szCs w:val="22"/>
        </w:rPr>
        <w:t>Além de outros previstos em lei, em ato normativo da CVM ou nesta Escritura de Emissão, constituem deveres e atribuições do Agente Fiduciário:</w:t>
      </w:r>
    </w:p>
    <w:p w:rsidR="00CD5C67" w:rsidRPr="003500E0" w:rsidRDefault="00CD05B7" w:rsidP="003500E0">
      <w:pPr>
        <w:pStyle w:val="Level4"/>
        <w:spacing w:after="340" w:line="293" w:lineRule="auto"/>
      </w:pPr>
      <w:proofErr w:type="gramStart"/>
      <w:r w:rsidRPr="003500E0">
        <w:t>proteger</w:t>
      </w:r>
      <w:proofErr w:type="gramEnd"/>
      <w:r w:rsidRPr="003500E0">
        <w:t xml:space="preserve"> os direitos e interesses dos Debenturistas, empregando, no exercício da função, o cuidado e a diligência que todo homem ativo e probo costuma empregar na administração dos seus próprios negócios;</w:t>
      </w:r>
    </w:p>
    <w:p w:rsidR="00CD5C67" w:rsidRPr="003500E0" w:rsidRDefault="00CD05B7" w:rsidP="003500E0">
      <w:pPr>
        <w:pStyle w:val="Level4"/>
        <w:spacing w:after="340" w:line="293" w:lineRule="auto"/>
      </w:pPr>
      <w:proofErr w:type="gramStart"/>
      <w:r w:rsidRPr="003500E0">
        <w:t>renunciar</w:t>
      </w:r>
      <w:proofErr w:type="gramEnd"/>
      <w:r w:rsidRPr="003500E0">
        <w:t xml:space="preserve"> à função na hipótese de superveniência de conflitos de interesse ou de qualquer outra modalidade de inaptidão;</w:t>
      </w:r>
    </w:p>
    <w:p w:rsidR="00CD5C67" w:rsidRPr="003500E0" w:rsidRDefault="00CD05B7" w:rsidP="003500E0">
      <w:pPr>
        <w:pStyle w:val="Level4"/>
        <w:spacing w:after="340" w:line="293" w:lineRule="auto"/>
      </w:pPr>
      <w:proofErr w:type="gramStart"/>
      <w:r w:rsidRPr="003500E0">
        <w:t>conservar</w:t>
      </w:r>
      <w:proofErr w:type="gramEnd"/>
      <w:r w:rsidRPr="003500E0">
        <w:t xml:space="preserve"> em boa guarda, toda a escrituração, correspondência e demais papéis relacionados com o exercício de suas funções;</w:t>
      </w:r>
    </w:p>
    <w:p w:rsidR="00CD5C67" w:rsidRPr="003500E0" w:rsidRDefault="00CD05B7" w:rsidP="003500E0">
      <w:pPr>
        <w:pStyle w:val="Level4"/>
        <w:spacing w:after="340" w:line="293" w:lineRule="auto"/>
      </w:pPr>
      <w:proofErr w:type="gramStart"/>
      <w:r w:rsidRPr="003500E0">
        <w:t>verificar</w:t>
      </w:r>
      <w:proofErr w:type="gramEnd"/>
      <w:r w:rsidRPr="003500E0">
        <w:t>, no momento de aceitar a função, a veracidade das informações contidas nesta Escritura de Emissão, diligenciando para que sejam sanadas as omissões, falhas ou defeitos de que tenha conhecimento;</w:t>
      </w:r>
    </w:p>
    <w:p w:rsidR="00CD5C67" w:rsidRPr="003500E0" w:rsidRDefault="00CD05B7" w:rsidP="003500E0">
      <w:pPr>
        <w:pStyle w:val="Level4"/>
        <w:spacing w:after="340" w:line="293" w:lineRule="auto"/>
      </w:pPr>
      <w:proofErr w:type="gramStart"/>
      <w:r w:rsidRPr="003500E0">
        <w:t>promover</w:t>
      </w:r>
      <w:proofErr w:type="gramEnd"/>
      <w:r w:rsidRPr="003500E0">
        <w:t xml:space="preserve">, às expensas da Emissora, caso esta não o faça, o registro desta Escritura de Emissão e respectivos aditamentos </w:t>
      </w:r>
      <w:r w:rsidR="00CC57D2" w:rsidRPr="003500E0">
        <w:t xml:space="preserve">na </w:t>
      </w:r>
      <w:r w:rsidR="00632FF7" w:rsidRPr="003500E0">
        <w:rPr>
          <w:bCs/>
        </w:rPr>
        <w:t>JUCEPAR</w:t>
      </w:r>
      <w:r w:rsidR="00CC57D2" w:rsidRPr="003500E0">
        <w:t xml:space="preserve"> </w:t>
      </w:r>
      <w:r w:rsidRPr="003500E0">
        <w:t>e no Cartório de Registro de Títulos e Documentos da Cidad</w:t>
      </w:r>
      <w:r w:rsidR="002124A1" w:rsidRPr="003500E0">
        <w:t>e do Rio de Janeiro</w:t>
      </w:r>
      <w:r w:rsidR="00CC57D2" w:rsidRPr="003500E0">
        <w:t xml:space="preserve"> e</w:t>
      </w:r>
      <w:r w:rsidR="002124A1" w:rsidRPr="003500E0">
        <w:t xml:space="preserve"> da sede da</w:t>
      </w:r>
      <w:r w:rsidR="00F71C01" w:rsidRPr="003500E0">
        <w:t>s</w:t>
      </w:r>
      <w:r w:rsidR="002124A1" w:rsidRPr="003500E0">
        <w:t xml:space="preserve"> Fiadora</w:t>
      </w:r>
      <w:r w:rsidR="00F71C01" w:rsidRPr="003500E0">
        <w:t>s</w:t>
      </w:r>
      <w:r w:rsidRPr="003500E0">
        <w:t>;</w:t>
      </w:r>
    </w:p>
    <w:p w:rsidR="00CD5C67" w:rsidRPr="003500E0" w:rsidRDefault="00CD05B7" w:rsidP="003500E0">
      <w:pPr>
        <w:pStyle w:val="Level4"/>
        <w:spacing w:after="340" w:line="293" w:lineRule="auto"/>
      </w:pPr>
      <w:proofErr w:type="gramStart"/>
      <w:r w:rsidRPr="003500E0">
        <w:t>acompanhar</w:t>
      </w:r>
      <w:proofErr w:type="gramEnd"/>
      <w:r w:rsidRPr="003500E0">
        <w:t xml:space="preserve"> a observância da periodicidade na prestação das informações obrigatórias, alertando os Debenturistas acerca de eventuais omissões ou inverdades constantes de tais informações;</w:t>
      </w:r>
    </w:p>
    <w:p w:rsidR="00CD5C67" w:rsidRPr="003500E0" w:rsidRDefault="00CD05B7" w:rsidP="003500E0">
      <w:pPr>
        <w:pStyle w:val="Level4"/>
        <w:spacing w:after="340" w:line="293" w:lineRule="auto"/>
      </w:pPr>
      <w:proofErr w:type="gramStart"/>
      <w:r w:rsidRPr="003500E0">
        <w:t>emitir</w:t>
      </w:r>
      <w:proofErr w:type="gramEnd"/>
      <w:r w:rsidRPr="003500E0">
        <w:t xml:space="preserve"> parecer sobre a suficiência das informações constantes das propostas de modificações nas condições das Debêntures;</w:t>
      </w:r>
    </w:p>
    <w:p w:rsidR="00CD5C67" w:rsidRPr="003500E0" w:rsidRDefault="00CD05B7" w:rsidP="003500E0">
      <w:pPr>
        <w:pStyle w:val="Level4"/>
        <w:spacing w:after="340" w:line="293" w:lineRule="auto"/>
      </w:pPr>
      <w:proofErr w:type="gramStart"/>
      <w:r w:rsidRPr="003500E0">
        <w:t>solicitar</w:t>
      </w:r>
      <w:proofErr w:type="gramEnd"/>
      <w:r w:rsidRPr="003500E0">
        <w:t>, quando julgar necessário ao fiel desempenho de suas funções</w:t>
      </w:r>
      <w:r w:rsidR="00763F1F" w:rsidRPr="003500E0">
        <w:t xml:space="preserve"> ou quando solicitado pelos Debenturistas</w:t>
      </w:r>
      <w:r w:rsidRPr="003500E0">
        <w:t>, certidões que estejam dentro do prazo de vigência dos distribuidores cíveis, das Varas da Fazenda Pública, Cartórios de Protesto, Varas do Trabalho, Varas da Justiça Federal e da Procuradoria da Fazenda Pública do foro da sede da Emissora, bem como das demais comarcas em que a Emissora exerça suas atividades, as quais deverão ser apresentadas em até 30</w:t>
      </w:r>
      <w:r w:rsidR="00CC57D2" w:rsidRPr="003500E0">
        <w:t> </w:t>
      </w:r>
      <w:r w:rsidRPr="003500E0">
        <w:t>(trinta) dias corridos da data de solicitação;</w:t>
      </w:r>
    </w:p>
    <w:p w:rsidR="00CD5C67" w:rsidRPr="003500E0" w:rsidRDefault="00CD05B7" w:rsidP="003500E0">
      <w:pPr>
        <w:pStyle w:val="Level4"/>
        <w:spacing w:after="340" w:line="293" w:lineRule="auto"/>
      </w:pPr>
      <w:proofErr w:type="gramStart"/>
      <w:r w:rsidRPr="003500E0">
        <w:t>solicitar</w:t>
      </w:r>
      <w:proofErr w:type="gramEnd"/>
      <w:r w:rsidRPr="003500E0">
        <w:t>, quando considerar necessário, às expensas da Emissora, e desde que justificada, auditoria extraordinária na Emissora;</w:t>
      </w:r>
    </w:p>
    <w:p w:rsidR="00CD5C67" w:rsidRPr="003500E0" w:rsidRDefault="00CD05B7" w:rsidP="003500E0">
      <w:pPr>
        <w:pStyle w:val="Level4"/>
        <w:spacing w:after="340" w:line="293" w:lineRule="auto"/>
      </w:pPr>
      <w:proofErr w:type="gramStart"/>
      <w:r w:rsidRPr="003500E0">
        <w:t>convocar</w:t>
      </w:r>
      <w:proofErr w:type="gramEnd"/>
      <w:r w:rsidRPr="003500E0">
        <w:t>, quando necessário, Assembleia Geral de Debenturistas, mediante anúncio publicado, pelo menos 3</w:t>
      </w:r>
      <w:r w:rsidR="00CC57D2" w:rsidRPr="003500E0">
        <w:t> </w:t>
      </w:r>
      <w:r w:rsidRPr="003500E0">
        <w:t xml:space="preserve">(três) vezes, nos órgãos de imprensa nos quais a Emissora deve efetuar suas publicações, conforme </w:t>
      </w:r>
      <w:r w:rsidR="00CC57D2" w:rsidRPr="003500E0">
        <w:t>Cláusula </w:t>
      </w:r>
      <w:r w:rsidR="00CC57D2" w:rsidRPr="003500E0">
        <w:fldChar w:fldCharType="begin"/>
      </w:r>
      <w:r w:rsidR="00CC57D2" w:rsidRPr="003500E0">
        <w:instrText xml:space="preserve"> REF _Ref382076659 \n \p \h </w:instrText>
      </w:r>
      <w:r w:rsidR="00D12674" w:rsidRPr="003500E0">
        <w:instrText xml:space="preserve"> \* MERGEFORMAT </w:instrText>
      </w:r>
      <w:r w:rsidR="00CC57D2" w:rsidRPr="003500E0">
        <w:fldChar w:fldCharType="separate"/>
      </w:r>
      <w:r w:rsidR="003500E0">
        <w:t>6.22 acima</w:t>
      </w:r>
      <w:r w:rsidR="00CC57D2" w:rsidRPr="003500E0">
        <w:fldChar w:fldCharType="end"/>
      </w:r>
      <w:r w:rsidRPr="003500E0">
        <w:t>;</w:t>
      </w:r>
    </w:p>
    <w:p w:rsidR="00CD5C67" w:rsidRPr="003500E0" w:rsidRDefault="00CD05B7" w:rsidP="003500E0">
      <w:pPr>
        <w:pStyle w:val="Level4"/>
        <w:spacing w:after="340" w:line="293" w:lineRule="auto"/>
      </w:pPr>
      <w:proofErr w:type="gramStart"/>
      <w:r w:rsidRPr="003500E0">
        <w:t>comparecer</w:t>
      </w:r>
      <w:proofErr w:type="gramEnd"/>
      <w:r w:rsidRPr="003500E0">
        <w:t xml:space="preserve"> à Assembleia Geral de Debenturistas a fim de prestar as informações que lhe forem solicitadas;</w:t>
      </w:r>
    </w:p>
    <w:p w:rsidR="00CD5C67" w:rsidRPr="003500E0" w:rsidRDefault="00CD05B7" w:rsidP="003500E0">
      <w:pPr>
        <w:pStyle w:val="Level4"/>
        <w:spacing w:after="340" w:line="293" w:lineRule="auto"/>
      </w:pPr>
      <w:proofErr w:type="gramStart"/>
      <w:r w:rsidRPr="003500E0">
        <w:t>elaborar</w:t>
      </w:r>
      <w:proofErr w:type="gramEnd"/>
      <w:r w:rsidRPr="003500E0">
        <w:t xml:space="preserve"> relatórios destinados aos Debenturistas, nos termos da alínea</w:t>
      </w:r>
      <w:r w:rsidR="00CC57D2" w:rsidRPr="003500E0">
        <w:t> </w:t>
      </w:r>
      <w:r w:rsidRPr="003500E0">
        <w:t>(b) do parágrafo</w:t>
      </w:r>
      <w:r w:rsidR="00CC57D2" w:rsidRPr="003500E0">
        <w:t> </w:t>
      </w:r>
      <w:r w:rsidRPr="003500E0">
        <w:t>1º do artigo</w:t>
      </w:r>
      <w:r w:rsidR="00CC57D2" w:rsidRPr="003500E0">
        <w:t> </w:t>
      </w:r>
      <w:r w:rsidRPr="003500E0">
        <w:t xml:space="preserve">68 da Lei das Sociedades por Ações, relativos aos exercícios sociais da Emissora, os quais deverão conter, ao menos, as informações </w:t>
      </w:r>
      <w:r w:rsidR="00CC57D2" w:rsidRPr="003500E0">
        <w:t xml:space="preserve">listadas </w:t>
      </w:r>
      <w:r w:rsidRPr="003500E0">
        <w:t>abaixo</w:t>
      </w:r>
      <w:r w:rsidR="00CC57D2" w:rsidRPr="003500E0">
        <w:t>, sendo que p</w:t>
      </w:r>
      <w:r w:rsidRPr="003500E0">
        <w:t>ara tanto, a Emissora obriga-se desde já a informar e enviar todos os dados financeiros, atos societários e 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todas as informações necessárias à realização do relatório aqui citado, que venham a ser solicitados pelo Agente Fiduciário, os quais deverão ser devidamente encaminhados pela Emissora em até 30</w:t>
      </w:r>
      <w:r w:rsidR="00CC57D2" w:rsidRPr="003500E0">
        <w:t> </w:t>
      </w:r>
      <w:r w:rsidRPr="003500E0">
        <w:t>(trinta) dias antes do encerramento do prazo para disponibilização na CVM:</w:t>
      </w:r>
    </w:p>
    <w:p w:rsidR="0051483D" w:rsidRPr="003500E0" w:rsidRDefault="00CD05B7" w:rsidP="003500E0">
      <w:pPr>
        <w:pStyle w:val="Level5"/>
        <w:spacing w:after="340" w:line="293" w:lineRule="auto"/>
      </w:pPr>
      <w:proofErr w:type="gramStart"/>
      <w:r w:rsidRPr="003500E0">
        <w:t>eventual</w:t>
      </w:r>
      <w:proofErr w:type="gramEnd"/>
      <w:r w:rsidRPr="003500E0">
        <w:t xml:space="preserve"> omissão ou incorreção de que tenha conhecimento, contida nas informações divulgadas pela Emissora ou, ainda, o inadimplemento ou atraso na obrigatória prestação de informações pela Emissora;</w:t>
      </w:r>
    </w:p>
    <w:p w:rsidR="00CD5C67" w:rsidRPr="003500E0" w:rsidRDefault="00CD05B7" w:rsidP="003500E0">
      <w:pPr>
        <w:pStyle w:val="Level5"/>
        <w:spacing w:after="340" w:line="293" w:lineRule="auto"/>
      </w:pPr>
      <w:proofErr w:type="gramStart"/>
      <w:r w:rsidRPr="003500E0">
        <w:t>alterações</w:t>
      </w:r>
      <w:proofErr w:type="gramEnd"/>
      <w:r w:rsidRPr="003500E0">
        <w:t xml:space="preserve"> estatutárias da Emissora ocorridas no período;</w:t>
      </w:r>
    </w:p>
    <w:p w:rsidR="00CD5C67" w:rsidRPr="003500E0" w:rsidRDefault="00CD05B7" w:rsidP="003500E0">
      <w:pPr>
        <w:pStyle w:val="Level5"/>
        <w:spacing w:after="340" w:line="293" w:lineRule="auto"/>
      </w:pPr>
      <w:proofErr w:type="gramStart"/>
      <w:r w:rsidRPr="003500E0">
        <w:t>comentários</w:t>
      </w:r>
      <w:proofErr w:type="gramEnd"/>
      <w:r w:rsidRPr="003500E0">
        <w:t xml:space="preserve"> sobre as demonstrações financeiras da Emissora, enfocando os indicadores econômicos, financeiros e da estrutura de seu capital;</w:t>
      </w:r>
    </w:p>
    <w:p w:rsidR="00CD5C67" w:rsidRPr="003500E0" w:rsidRDefault="00CD05B7" w:rsidP="003500E0">
      <w:pPr>
        <w:pStyle w:val="Level5"/>
        <w:spacing w:after="340" w:line="293" w:lineRule="auto"/>
      </w:pPr>
      <w:proofErr w:type="gramStart"/>
      <w:r w:rsidRPr="003500E0">
        <w:t>posição</w:t>
      </w:r>
      <w:proofErr w:type="gramEnd"/>
      <w:r w:rsidRPr="003500E0">
        <w:t xml:space="preserve"> da distribuição ou colocação das Debêntures no mercado;</w:t>
      </w:r>
    </w:p>
    <w:p w:rsidR="00CD5C67" w:rsidRPr="003500E0" w:rsidRDefault="00CD05B7" w:rsidP="003500E0">
      <w:pPr>
        <w:pStyle w:val="Level5"/>
        <w:spacing w:after="340" w:line="293" w:lineRule="auto"/>
      </w:pPr>
      <w:proofErr w:type="gramStart"/>
      <w:r w:rsidRPr="003500E0">
        <w:t>cumprimento</w:t>
      </w:r>
      <w:proofErr w:type="gramEnd"/>
      <w:r w:rsidRPr="003500E0">
        <w:t xml:space="preserve"> de outras obrigações assumidas pela Emissora nesta Escritura de Emissão;</w:t>
      </w:r>
    </w:p>
    <w:p w:rsidR="00CD5C67" w:rsidRPr="003500E0" w:rsidRDefault="00CD05B7" w:rsidP="003500E0">
      <w:pPr>
        <w:pStyle w:val="Level5"/>
        <w:spacing w:after="340" w:line="293" w:lineRule="auto"/>
      </w:pPr>
      <w:proofErr w:type="gramStart"/>
      <w:r w:rsidRPr="003500E0">
        <w:t>declaração</w:t>
      </w:r>
      <w:proofErr w:type="gramEnd"/>
      <w:r w:rsidRPr="003500E0">
        <w:t xml:space="preserve"> sobre sua aptidão para continuar exercendo a função de agente fiduciário da Emissão;</w:t>
      </w:r>
    </w:p>
    <w:p w:rsidR="00CD5C67" w:rsidRPr="003500E0" w:rsidRDefault="00CD05B7" w:rsidP="003500E0">
      <w:pPr>
        <w:pStyle w:val="Level5"/>
        <w:spacing w:after="340" w:line="293" w:lineRule="auto"/>
      </w:pPr>
      <w:proofErr w:type="gramStart"/>
      <w:r w:rsidRPr="003500E0">
        <w:t>resgate</w:t>
      </w:r>
      <w:proofErr w:type="gramEnd"/>
      <w:r w:rsidRPr="003500E0">
        <w:t>, amortização e pagamento de Remuneração realizados no período, bem como aquisições e vendas de Debêntures efetuadas pela Emissora;</w:t>
      </w:r>
    </w:p>
    <w:p w:rsidR="00CD5C67" w:rsidRPr="003500E0" w:rsidRDefault="00CD05B7" w:rsidP="003500E0">
      <w:pPr>
        <w:pStyle w:val="Level5"/>
        <w:spacing w:after="340" w:line="293" w:lineRule="auto"/>
      </w:pPr>
      <w:proofErr w:type="gramStart"/>
      <w:r w:rsidRPr="003500E0">
        <w:t>acompanhamento</w:t>
      </w:r>
      <w:proofErr w:type="gramEnd"/>
      <w:r w:rsidRPr="003500E0">
        <w:t xml:space="preserve"> da destinação dos recursos captados por meio da emissão das Debêntures, de acordo com os dados obtidos junto aos administradores da Emissora; e</w:t>
      </w:r>
    </w:p>
    <w:p w:rsidR="00CD5C67" w:rsidRPr="003500E0" w:rsidRDefault="00CD05B7" w:rsidP="003500E0">
      <w:pPr>
        <w:pStyle w:val="Level5"/>
        <w:spacing w:after="340" w:line="293" w:lineRule="auto"/>
      </w:pPr>
      <w:proofErr w:type="gramStart"/>
      <w:r w:rsidRPr="003500E0">
        <w:t>existência</w:t>
      </w:r>
      <w:proofErr w:type="gramEnd"/>
      <w:r w:rsidRPr="003500E0">
        <w:t xml:space="preserve"> de outras emissões de debêntures, públicas ou privadas, realizadas por sociedade coligada, controlada, controladora ou integrante do mesmo grupo da Emissora em que tenha atuado como agente fiduciário no período, bem como os dados sobre tais emissões previstos nos itens 1 a 7 da alínea “k” do inciso XVII do artigo 12 da Instrução CVM 28;</w:t>
      </w:r>
    </w:p>
    <w:p w:rsidR="00CD5C67" w:rsidRPr="003500E0" w:rsidRDefault="00CD05B7" w:rsidP="003500E0">
      <w:pPr>
        <w:pStyle w:val="Level4"/>
        <w:spacing w:after="340" w:line="293" w:lineRule="auto"/>
      </w:pPr>
      <w:proofErr w:type="gramStart"/>
      <w:r w:rsidRPr="003500E0">
        <w:t>disponibilizar</w:t>
      </w:r>
      <w:proofErr w:type="gramEnd"/>
      <w:r w:rsidRPr="003500E0">
        <w:t xml:space="preserve"> o relatório a que se refere o inciso anterior aos Debenturistas até o dia 30</w:t>
      </w:r>
      <w:r w:rsidR="00CC57D2" w:rsidRPr="003500E0">
        <w:t> </w:t>
      </w:r>
      <w:r w:rsidRPr="003500E0">
        <w:t>de</w:t>
      </w:r>
      <w:r w:rsidR="00CC57D2" w:rsidRPr="003500E0">
        <w:t> </w:t>
      </w:r>
      <w:r w:rsidRPr="003500E0">
        <w:t>abril de cada ano. O relatório deverá estar disponível ao menos nos seguintes locais:</w:t>
      </w:r>
    </w:p>
    <w:p w:rsidR="00CD5C67" w:rsidRPr="003500E0" w:rsidRDefault="00CD05B7" w:rsidP="003500E0">
      <w:pPr>
        <w:pStyle w:val="Level5"/>
        <w:spacing w:after="340" w:line="293" w:lineRule="auto"/>
      </w:pPr>
      <w:proofErr w:type="gramStart"/>
      <w:r w:rsidRPr="003500E0">
        <w:t>na</w:t>
      </w:r>
      <w:proofErr w:type="gramEnd"/>
      <w:r w:rsidRPr="003500E0">
        <w:t xml:space="preserve"> sede da Emissora;</w:t>
      </w:r>
    </w:p>
    <w:p w:rsidR="00CD5C67" w:rsidRPr="003500E0" w:rsidRDefault="00CD05B7" w:rsidP="003500E0">
      <w:pPr>
        <w:pStyle w:val="Level5"/>
        <w:spacing w:after="340" w:line="293" w:lineRule="auto"/>
      </w:pPr>
      <w:proofErr w:type="gramStart"/>
      <w:r w:rsidRPr="003500E0">
        <w:t>na</w:t>
      </w:r>
      <w:proofErr w:type="gramEnd"/>
      <w:r w:rsidRPr="003500E0">
        <w:t xml:space="preserve"> sede do Agente Fiduciário;</w:t>
      </w:r>
    </w:p>
    <w:p w:rsidR="00CD5C67" w:rsidRPr="003500E0" w:rsidRDefault="00CD05B7" w:rsidP="003500E0">
      <w:pPr>
        <w:pStyle w:val="Level5"/>
        <w:spacing w:after="340" w:line="293" w:lineRule="auto"/>
      </w:pPr>
      <w:proofErr w:type="gramStart"/>
      <w:r w:rsidRPr="003500E0">
        <w:t>na</w:t>
      </w:r>
      <w:proofErr w:type="gramEnd"/>
      <w:r w:rsidRPr="003500E0">
        <w:t xml:space="preserve"> CVM;</w:t>
      </w:r>
    </w:p>
    <w:p w:rsidR="00CD5C67" w:rsidRPr="003500E0" w:rsidRDefault="00CD05B7" w:rsidP="003500E0">
      <w:pPr>
        <w:pStyle w:val="Level5"/>
        <w:spacing w:after="340" w:line="293" w:lineRule="auto"/>
      </w:pPr>
      <w:proofErr w:type="gramStart"/>
      <w:r w:rsidRPr="003500E0">
        <w:t>na</w:t>
      </w:r>
      <w:proofErr w:type="gramEnd"/>
      <w:r w:rsidRPr="003500E0">
        <w:t xml:space="preserve"> CETIP; e</w:t>
      </w:r>
    </w:p>
    <w:p w:rsidR="00CD5C67" w:rsidRPr="003500E0" w:rsidRDefault="00CD05B7" w:rsidP="003500E0">
      <w:pPr>
        <w:pStyle w:val="Level5"/>
        <w:spacing w:after="340" w:line="293" w:lineRule="auto"/>
      </w:pPr>
      <w:proofErr w:type="gramStart"/>
      <w:r w:rsidRPr="003500E0">
        <w:t>na</w:t>
      </w:r>
      <w:proofErr w:type="gramEnd"/>
      <w:r w:rsidRPr="003500E0">
        <w:t xml:space="preserve"> sede do Coordenador Líder.</w:t>
      </w:r>
    </w:p>
    <w:p w:rsidR="00CD5C67" w:rsidRPr="003500E0" w:rsidRDefault="00CD05B7" w:rsidP="003500E0">
      <w:pPr>
        <w:pStyle w:val="Level4"/>
        <w:spacing w:after="340" w:line="293" w:lineRule="auto"/>
      </w:pPr>
      <w:proofErr w:type="gramStart"/>
      <w:r w:rsidRPr="003500E0">
        <w:t>publicar</w:t>
      </w:r>
      <w:proofErr w:type="gramEnd"/>
      <w:r w:rsidRPr="003500E0">
        <w:t>, às expensas da Emissora, nos órgãos de imprensa em que a Emissora deva efetuar suas publicações, anúncio comunicando aos Debenturistas que o relatório se encontra à disposição nos locais indicados no item anterior;</w:t>
      </w:r>
    </w:p>
    <w:p w:rsidR="00CD5C67" w:rsidRPr="003500E0" w:rsidRDefault="00CD05B7" w:rsidP="003500E0">
      <w:pPr>
        <w:pStyle w:val="Level4"/>
        <w:spacing w:after="340" w:line="293" w:lineRule="auto"/>
      </w:pPr>
      <w:proofErr w:type="gramStart"/>
      <w:r w:rsidRPr="003500E0">
        <w:t>manter</w:t>
      </w:r>
      <w:proofErr w:type="gramEnd"/>
      <w:r w:rsidRPr="003500E0">
        <w:t xml:space="preserve"> atualizada a relação dos Debenturistas e seus endereços, mediante, inclusive, solicitação de informações junto à Emissora, à Instituição </w:t>
      </w:r>
      <w:proofErr w:type="spellStart"/>
      <w:r w:rsidRPr="003500E0">
        <w:t>Escrituradora</w:t>
      </w:r>
      <w:proofErr w:type="spellEnd"/>
      <w:r w:rsidRPr="003500E0">
        <w:t xml:space="preserve"> e Mandatária, o Banco Liquidante e à CETIP, sendo que, para fins de atendimento ao disposto neste inciso, a Emissora e os Debenturistas, mediante subscrição e integralização das Debêntures, expressamente autorizam, desde já, a Instituição </w:t>
      </w:r>
      <w:proofErr w:type="spellStart"/>
      <w:r w:rsidRPr="003500E0">
        <w:t>Escrituradora</w:t>
      </w:r>
      <w:proofErr w:type="spellEnd"/>
      <w:r w:rsidRPr="003500E0">
        <w:t xml:space="preserve"> e Mandatária, o Banco Liquidante e a CETIP a atenderem quaisquer solicitações feitas pelo Agente Fiduciário, inclusive referente à divulgação, a qualquer momento, da posição de Debêntures, e seus respectivos Debenturistas;</w:t>
      </w:r>
    </w:p>
    <w:p w:rsidR="00CD5C67" w:rsidRPr="003500E0" w:rsidRDefault="00CD05B7" w:rsidP="003500E0">
      <w:pPr>
        <w:pStyle w:val="Level4"/>
        <w:spacing w:after="340" w:line="293" w:lineRule="auto"/>
      </w:pPr>
      <w:proofErr w:type="gramStart"/>
      <w:r w:rsidRPr="003500E0">
        <w:t>fiscalizar</w:t>
      </w:r>
      <w:proofErr w:type="gramEnd"/>
      <w:r w:rsidRPr="003500E0">
        <w:t xml:space="preserve"> o cumprimento das cláusulas constantes desta Escritura de Emissão e todas aquelas impositivas de obrigações de fazer e não fazer da Emissora;</w:t>
      </w:r>
    </w:p>
    <w:p w:rsidR="00CD5C67" w:rsidRPr="003500E0" w:rsidRDefault="00CD05B7" w:rsidP="003500E0">
      <w:pPr>
        <w:pStyle w:val="Level4"/>
        <w:spacing w:after="340" w:line="293" w:lineRule="auto"/>
      </w:pPr>
      <w:proofErr w:type="gramStart"/>
      <w:r w:rsidRPr="003500E0">
        <w:t>notificar</w:t>
      </w:r>
      <w:proofErr w:type="gramEnd"/>
      <w:r w:rsidRPr="003500E0">
        <w:t xml:space="preserve"> os Debenturistas, se possível, individualmente ou, caso não seja possível, por meio de aviso publicado nos jornais mencionados n</w:t>
      </w:r>
      <w:r w:rsidR="00CC57D2" w:rsidRPr="003500E0">
        <w:t>a Cláusula </w:t>
      </w:r>
      <w:r w:rsidR="00CC57D2" w:rsidRPr="003500E0">
        <w:fldChar w:fldCharType="begin"/>
      </w:r>
      <w:r w:rsidR="00CC57D2" w:rsidRPr="003500E0">
        <w:instrText xml:space="preserve"> REF _Ref382076659 \n \p \h </w:instrText>
      </w:r>
      <w:r w:rsidR="00D12674" w:rsidRPr="003500E0">
        <w:instrText xml:space="preserve"> \* MERGEFORMAT </w:instrText>
      </w:r>
      <w:r w:rsidR="00CC57D2" w:rsidRPr="003500E0">
        <w:fldChar w:fldCharType="separate"/>
      </w:r>
      <w:r w:rsidR="003500E0">
        <w:t>6.22 acima</w:t>
      </w:r>
      <w:r w:rsidR="00CC57D2" w:rsidRPr="003500E0">
        <w:fldChar w:fldCharType="end"/>
      </w:r>
      <w:r w:rsidRPr="003500E0">
        <w:t>, acerca de qualquer inadimplemento pela Emissora, no prazo máximo de 10</w:t>
      </w:r>
      <w:r w:rsidR="00CC57D2" w:rsidRPr="003500E0">
        <w:t> </w:t>
      </w:r>
      <w:r w:rsidR="005F7585" w:rsidRPr="003500E0">
        <w:t>(dez) dias corridos contado</w:t>
      </w:r>
      <w:r w:rsidRPr="003500E0">
        <w:t xml:space="preserve"> da data em que tomar ciência da ocorrência ou da data em que o evento se tornar público, o que ocorrer primeiro, de qualquer inadimplemento pela Emissora de obrigações assumidas nesta Escritura de Emissão, indicando o local em que fornecerá aos interessados maiores informações;</w:t>
      </w:r>
    </w:p>
    <w:p w:rsidR="00CD5C67" w:rsidRPr="003500E0" w:rsidRDefault="00CC57D2" w:rsidP="003500E0">
      <w:pPr>
        <w:pStyle w:val="Level4"/>
        <w:spacing w:after="340" w:line="293" w:lineRule="auto"/>
      </w:pPr>
      <w:proofErr w:type="gramStart"/>
      <w:r w:rsidRPr="003500E0">
        <w:t>disponibilizar</w:t>
      </w:r>
      <w:proofErr w:type="gramEnd"/>
      <w:r w:rsidRPr="003500E0">
        <w:t xml:space="preserve"> o preço u</w:t>
      </w:r>
      <w:r w:rsidR="00CD05B7" w:rsidRPr="003500E0">
        <w:t xml:space="preserve">nitário a ser calculado pela Emissora </w:t>
      </w:r>
      <w:r w:rsidR="004B07E2" w:rsidRPr="003500E0">
        <w:t>e validado pel</w:t>
      </w:r>
      <w:r w:rsidR="00CD05B7" w:rsidRPr="003500E0">
        <w:t xml:space="preserve">o Agente Fiduciário, aos Debenturistas e aos demais participantes do mercado, </w:t>
      </w:r>
      <w:r w:rsidR="00F1125E" w:rsidRPr="003500E0">
        <w:t>por meio</w:t>
      </w:r>
      <w:r w:rsidR="00CD05B7" w:rsidRPr="003500E0">
        <w:t xml:space="preserve"> de sua central de atendimento e/ou do </w:t>
      </w:r>
      <w:r w:rsidR="004B07E2" w:rsidRPr="003500E0">
        <w:t>sítio virtual</w:t>
      </w:r>
      <w:r w:rsidR="00CD5C67" w:rsidRPr="003500E0">
        <w:t xml:space="preserve"> www.</w:t>
      </w:r>
      <w:r w:rsidR="004B07E2" w:rsidRPr="003500E0">
        <w:t>oliveiratrust</w:t>
      </w:r>
      <w:r w:rsidR="00CD5C67" w:rsidRPr="003500E0">
        <w:t>.com.br;</w:t>
      </w:r>
    </w:p>
    <w:p w:rsidR="0091742B" w:rsidRPr="003500E0" w:rsidRDefault="0091742B" w:rsidP="003500E0">
      <w:pPr>
        <w:pStyle w:val="Level4"/>
        <w:spacing w:after="340" w:line="293" w:lineRule="auto"/>
      </w:pPr>
      <w:proofErr w:type="gramStart"/>
      <w:r w:rsidRPr="003500E0">
        <w:rPr>
          <w:color w:val="000000"/>
          <w:w w:val="0"/>
        </w:rPr>
        <w:t>ter</w:t>
      </w:r>
      <w:proofErr w:type="gramEnd"/>
      <w:r w:rsidRPr="003500E0">
        <w:rPr>
          <w:color w:val="000000"/>
          <w:w w:val="0"/>
        </w:rPr>
        <w:t xml:space="preserve"> verificado a regularidade da constituição das Fianças Corporativas</w:t>
      </w:r>
      <w:r w:rsidR="00C214BF" w:rsidRPr="003500E0">
        <w:rPr>
          <w:color w:val="000000"/>
          <w:w w:val="0"/>
        </w:rPr>
        <w:t xml:space="preserve"> </w:t>
      </w:r>
      <w:commentRangeStart w:id="411"/>
      <w:ins w:id="412" w:author="Maria Carolina" w:date="2014-04-24T10:49:00Z">
        <w:r w:rsidR="00C214BF" w:rsidRPr="003500E0">
          <w:rPr>
            <w:color w:val="000000"/>
            <w:w w:val="0"/>
          </w:rPr>
          <w:t xml:space="preserve">e da </w:t>
        </w:r>
        <w:r w:rsidR="00C214BF" w:rsidRPr="003500E0">
          <w:rPr>
            <w:noProof/>
          </w:rPr>
          <w:t>Fiança Servinoga</w:t>
        </w:r>
        <w:r w:rsidRPr="003500E0">
          <w:rPr>
            <w:color w:val="000000"/>
            <w:w w:val="0"/>
          </w:rPr>
          <w:t xml:space="preserve"> </w:t>
        </w:r>
        <w:commentRangeEnd w:id="411"/>
        <w:r w:rsidR="00262F97">
          <w:rPr>
            <w:rStyle w:val="Refdecomentrio"/>
            <w:kern w:val="0"/>
            <w:lang w:val="x-none" w:eastAsia="x-none"/>
          </w:rPr>
          <w:commentReference w:id="411"/>
        </w:r>
      </w:ins>
      <w:r w:rsidRPr="003500E0">
        <w:rPr>
          <w:color w:val="000000"/>
          <w:w w:val="0"/>
        </w:rPr>
        <w:t>prestadas aos Debenturistas pelas Fiadoras nos termos da Cláusula </w:t>
      </w:r>
      <w:r w:rsidRPr="003500E0">
        <w:rPr>
          <w:color w:val="000000"/>
          <w:w w:val="0"/>
        </w:rPr>
        <w:fldChar w:fldCharType="begin"/>
      </w:r>
      <w:r w:rsidRPr="003500E0">
        <w:rPr>
          <w:color w:val="000000"/>
          <w:w w:val="0"/>
        </w:rPr>
        <w:instrText xml:space="preserve"> REF _Ref385337781 \n \p \h </w:instrText>
      </w:r>
      <w:r w:rsidR="00FD0A47" w:rsidRPr="003500E0">
        <w:rPr>
          <w:color w:val="000000"/>
          <w:w w:val="0"/>
        </w:rPr>
        <w:instrText xml:space="preserve"> \* MERGEFORMAT </w:instrText>
      </w:r>
      <w:r w:rsidRPr="003500E0">
        <w:rPr>
          <w:color w:val="000000"/>
          <w:w w:val="0"/>
        </w:rPr>
      </w:r>
      <w:r w:rsidRPr="003500E0">
        <w:rPr>
          <w:color w:val="000000"/>
          <w:w w:val="0"/>
        </w:rPr>
        <w:fldChar w:fldCharType="separate"/>
      </w:r>
      <w:r w:rsidR="003500E0">
        <w:rPr>
          <w:color w:val="000000"/>
          <w:w w:val="0"/>
        </w:rPr>
        <w:t>6.15 acima</w:t>
      </w:r>
      <w:r w:rsidRPr="003500E0">
        <w:rPr>
          <w:color w:val="000000"/>
          <w:w w:val="0"/>
        </w:rPr>
        <w:fldChar w:fldCharType="end"/>
      </w:r>
      <w:del w:id="413" w:author="Maria Carolina" w:date="2014-04-24T10:49:00Z">
        <w:r w:rsidRPr="00F1158E">
          <w:rPr>
            <w:color w:val="000000"/>
            <w:w w:val="0"/>
          </w:rPr>
          <w:delText>, observando a manutenção de sua suficiência e exequibilidade,</w:delText>
        </w:r>
      </w:del>
      <w:ins w:id="414" w:author="Maria Carolina" w:date="2014-04-24T10:49:00Z">
        <w:r w:rsidR="00C214BF" w:rsidRPr="003500E0">
          <w:rPr>
            <w:color w:val="000000"/>
            <w:w w:val="0"/>
          </w:rPr>
          <w:t xml:space="preserve"> e </w:t>
        </w:r>
        <w:r w:rsidR="00C214BF" w:rsidRPr="003500E0">
          <w:rPr>
            <w:color w:val="000000"/>
            <w:w w:val="0"/>
          </w:rPr>
          <w:fldChar w:fldCharType="begin"/>
        </w:r>
        <w:r w:rsidR="00C214BF" w:rsidRPr="003500E0">
          <w:rPr>
            <w:color w:val="000000"/>
            <w:w w:val="0"/>
          </w:rPr>
          <w:instrText xml:space="preserve"> REF _Ref385953955 \w \p \h </w:instrText>
        </w:r>
        <w:r w:rsidR="003500E0" w:rsidRPr="003500E0">
          <w:rPr>
            <w:color w:val="000000"/>
            <w:w w:val="0"/>
          </w:rPr>
          <w:instrText xml:space="preserve"> \* MERGEFORMAT </w:instrText>
        </w:r>
      </w:ins>
      <w:r w:rsidR="00C214BF" w:rsidRPr="003500E0">
        <w:rPr>
          <w:color w:val="000000"/>
          <w:w w:val="0"/>
        </w:rPr>
      </w:r>
      <w:ins w:id="415" w:author="Maria Carolina" w:date="2014-04-24T10:49:00Z">
        <w:r w:rsidR="00C214BF" w:rsidRPr="003500E0">
          <w:rPr>
            <w:color w:val="000000"/>
            <w:w w:val="0"/>
          </w:rPr>
          <w:fldChar w:fldCharType="separate"/>
        </w:r>
        <w:r w:rsidR="003500E0">
          <w:rPr>
            <w:color w:val="000000"/>
            <w:w w:val="0"/>
          </w:rPr>
          <w:t>2.1(v) acima</w:t>
        </w:r>
        <w:r w:rsidR="00C214BF" w:rsidRPr="003500E0">
          <w:rPr>
            <w:color w:val="000000"/>
            <w:w w:val="0"/>
          </w:rPr>
          <w:fldChar w:fldCharType="end"/>
        </w:r>
        <w:r w:rsidRPr="003500E0">
          <w:rPr>
            <w:color w:val="000000"/>
            <w:w w:val="0"/>
          </w:rPr>
          <w:t>,</w:t>
        </w:r>
      </w:ins>
      <w:r w:rsidRPr="003500E0">
        <w:rPr>
          <w:color w:val="000000"/>
          <w:w w:val="0"/>
        </w:rPr>
        <w:t xml:space="preserve"> nos termos do inciso IX do artigo 12, da Instrução CVM 28;</w:t>
      </w:r>
    </w:p>
    <w:p w:rsidR="00CD5C67" w:rsidRPr="003500E0" w:rsidRDefault="0091742B" w:rsidP="003500E0">
      <w:pPr>
        <w:pStyle w:val="Level4"/>
        <w:spacing w:after="340" w:line="293" w:lineRule="auto"/>
      </w:pPr>
      <w:proofErr w:type="gramStart"/>
      <w:r w:rsidRPr="003500E0">
        <w:t>acompanhar</w:t>
      </w:r>
      <w:proofErr w:type="gramEnd"/>
      <w:r w:rsidRPr="003500E0">
        <w:t xml:space="preserve"> a destinação dos recursos captados por meio da emissão das Debêntures, de acordo com os dados obtidos junto aos administradores da Emissora;</w:t>
      </w:r>
      <w:r w:rsidR="00255882" w:rsidRPr="003500E0">
        <w:t xml:space="preserve"> e</w:t>
      </w:r>
    </w:p>
    <w:p w:rsidR="00CD5C67" w:rsidRPr="003500E0" w:rsidRDefault="00CD05B7" w:rsidP="003500E0">
      <w:pPr>
        <w:pStyle w:val="Level4"/>
        <w:spacing w:after="340" w:line="293" w:lineRule="auto"/>
      </w:pPr>
      <w:proofErr w:type="gramStart"/>
      <w:r w:rsidRPr="003500E0">
        <w:t>acompanhar</w:t>
      </w:r>
      <w:proofErr w:type="gramEnd"/>
      <w:r w:rsidRPr="003500E0">
        <w:t xml:space="preserve"> com o Banco Liquidante </w:t>
      </w:r>
      <w:r w:rsidR="0091742B" w:rsidRPr="003500E0">
        <w:t xml:space="preserve">na </w:t>
      </w:r>
      <w:r w:rsidRPr="003500E0">
        <w:t xml:space="preserve">Data de </w:t>
      </w:r>
      <w:r w:rsidR="00CC57D2" w:rsidRPr="003500E0">
        <w:t>Vencimento</w:t>
      </w:r>
      <w:r w:rsidRPr="003500E0">
        <w:t>, o integral e pontual pagamento dos valores devidos, conforme estipulado na presente Escritura de Emissão.</w:t>
      </w:r>
    </w:p>
    <w:p w:rsidR="0051483D" w:rsidRPr="003500E0" w:rsidRDefault="00CD05B7" w:rsidP="003500E0">
      <w:pPr>
        <w:pStyle w:val="Level2"/>
        <w:spacing w:after="340" w:line="293" w:lineRule="auto"/>
        <w:rPr>
          <w:szCs w:val="22"/>
        </w:rPr>
      </w:pPr>
      <w:r w:rsidRPr="003500E0">
        <w:rPr>
          <w:szCs w:val="22"/>
        </w:rPr>
        <w:t>O Agente Fiduciário usará de quaisquer procedimentos judiciais ou extrajudiciais contra a Emissora para a proteção e defesa dos interesses da comunhão dos titulares das Debêntures na realização de seus créditos, devendo, em caso de inadimplemento da Emissora:</w:t>
      </w:r>
    </w:p>
    <w:p w:rsidR="003476E6" w:rsidRPr="003500E0" w:rsidRDefault="00CD05B7" w:rsidP="003500E0">
      <w:pPr>
        <w:pStyle w:val="Level4"/>
        <w:spacing w:after="340" w:line="293" w:lineRule="auto"/>
      </w:pPr>
      <w:bookmarkStart w:id="416" w:name="_Ref382082997"/>
      <w:proofErr w:type="gramStart"/>
      <w:r w:rsidRPr="003500E0">
        <w:t>declarar</w:t>
      </w:r>
      <w:proofErr w:type="gramEnd"/>
      <w:r w:rsidRPr="003500E0">
        <w:t xml:space="preserve"> antecipadamente vencidas as Debêntures e cobrar seu principal e acessórios, observadas as condições da presente Escritura de Emissão;</w:t>
      </w:r>
      <w:bookmarkEnd w:id="416"/>
    </w:p>
    <w:p w:rsidR="00763F1F" w:rsidRPr="003500E0" w:rsidRDefault="00763F1F" w:rsidP="003500E0">
      <w:pPr>
        <w:pStyle w:val="Level4"/>
        <w:spacing w:after="340" w:line="293" w:lineRule="auto"/>
      </w:pPr>
      <w:proofErr w:type="gramStart"/>
      <w:r w:rsidRPr="003500E0">
        <w:t>executar</w:t>
      </w:r>
      <w:proofErr w:type="gramEnd"/>
      <w:r w:rsidRPr="003500E0">
        <w:t xml:space="preserve"> as </w:t>
      </w:r>
      <w:r w:rsidRPr="003500E0">
        <w:rPr>
          <w:noProof/>
        </w:rPr>
        <w:t xml:space="preserve">Fianças Corporativas </w:t>
      </w:r>
      <w:r w:rsidRPr="003500E0">
        <w:t>descritas na Cláusula </w:t>
      </w:r>
      <w:r w:rsidRPr="003500E0">
        <w:fldChar w:fldCharType="begin"/>
      </w:r>
      <w:r w:rsidRPr="003500E0">
        <w:instrText xml:space="preserve"> REF _Ref382074260 \n \p \h  \* MERGEFORMAT </w:instrText>
      </w:r>
      <w:r w:rsidRPr="003500E0">
        <w:fldChar w:fldCharType="separate"/>
      </w:r>
      <w:r w:rsidR="003500E0">
        <w:t>6.15 acima</w:t>
      </w:r>
      <w:r w:rsidRPr="003500E0">
        <w:fldChar w:fldCharType="end"/>
      </w:r>
      <w:r w:rsidRPr="003500E0">
        <w:t>, conforme em vigor, bem como quaisquer outras garantias constituídas, em favor dos Debenturistas;</w:t>
      </w:r>
    </w:p>
    <w:p w:rsidR="003476E6" w:rsidRPr="003500E0" w:rsidRDefault="00763F1F" w:rsidP="003500E0">
      <w:pPr>
        <w:pStyle w:val="Level4"/>
        <w:spacing w:after="340" w:line="293" w:lineRule="auto"/>
      </w:pPr>
      <w:proofErr w:type="gramStart"/>
      <w:r w:rsidRPr="003500E0">
        <w:t>convocar</w:t>
      </w:r>
      <w:proofErr w:type="gramEnd"/>
      <w:r w:rsidRPr="003500E0">
        <w:t xml:space="preserve"> assembleia de debenturistas para que seja deliberado a forma de </w:t>
      </w:r>
      <w:r w:rsidR="00CD05B7" w:rsidRPr="003500E0">
        <w:t>executar a</w:t>
      </w:r>
      <w:r w:rsidRPr="003500E0">
        <w:t xml:space="preserve"> </w:t>
      </w:r>
      <w:r w:rsidR="00255882" w:rsidRPr="003500E0">
        <w:rPr>
          <w:noProof/>
        </w:rPr>
        <w:t>Fiança</w:t>
      </w:r>
      <w:r w:rsidRPr="003500E0">
        <w:rPr>
          <w:noProof/>
        </w:rPr>
        <w:t xml:space="preserve"> Servinoga, conforme descrita na Cláusula </w:t>
      </w:r>
      <w:r w:rsidRPr="003500E0">
        <w:rPr>
          <w:noProof/>
        </w:rPr>
        <w:fldChar w:fldCharType="begin"/>
      </w:r>
      <w:r w:rsidRPr="003500E0">
        <w:rPr>
          <w:noProof/>
        </w:rPr>
        <w:instrText xml:space="preserve"> REF _Ref385953955 \w \p \h </w:instrText>
      </w:r>
      <w:r w:rsidR="00F1158E" w:rsidRPr="003500E0">
        <w:rPr>
          <w:noProof/>
        </w:rPr>
        <w:instrText xml:space="preserve"> \* MERGEFORMAT </w:instrText>
      </w:r>
      <w:r w:rsidRPr="003500E0">
        <w:rPr>
          <w:noProof/>
        </w:rPr>
      </w:r>
      <w:r w:rsidRPr="003500E0">
        <w:rPr>
          <w:noProof/>
        </w:rPr>
        <w:fldChar w:fldCharType="separate"/>
      </w:r>
      <w:r w:rsidR="003500E0">
        <w:rPr>
          <w:noProof/>
        </w:rPr>
        <w:t>2.1(v) acima</w:t>
      </w:r>
      <w:r w:rsidRPr="003500E0">
        <w:rPr>
          <w:noProof/>
        </w:rPr>
        <w:fldChar w:fldCharType="end"/>
      </w:r>
      <w:r w:rsidR="00CD05B7" w:rsidRPr="003500E0">
        <w:t>;</w:t>
      </w:r>
    </w:p>
    <w:p w:rsidR="003476E6" w:rsidRPr="003500E0" w:rsidRDefault="00CD05B7" w:rsidP="003500E0">
      <w:pPr>
        <w:pStyle w:val="Level4"/>
        <w:spacing w:after="340" w:line="293" w:lineRule="auto"/>
      </w:pPr>
      <w:proofErr w:type="gramStart"/>
      <w:r w:rsidRPr="003500E0">
        <w:rPr>
          <w:color w:val="000000"/>
        </w:rPr>
        <w:t>requerer</w:t>
      </w:r>
      <w:proofErr w:type="gramEnd"/>
      <w:r w:rsidRPr="003500E0">
        <w:rPr>
          <w:color w:val="000000"/>
        </w:rPr>
        <w:t xml:space="preserve"> a falência, ou conforme o caso a insolvência, da Emissora;</w:t>
      </w:r>
    </w:p>
    <w:p w:rsidR="003476E6" w:rsidRPr="003500E0" w:rsidRDefault="00CD05B7" w:rsidP="003500E0">
      <w:pPr>
        <w:pStyle w:val="Level4"/>
        <w:spacing w:after="340" w:line="293" w:lineRule="auto"/>
      </w:pPr>
      <w:bookmarkStart w:id="417" w:name="_Ref382082998"/>
      <w:proofErr w:type="gramStart"/>
      <w:r w:rsidRPr="003500E0">
        <w:t>tomar</w:t>
      </w:r>
      <w:proofErr w:type="gramEnd"/>
      <w:r w:rsidRPr="003500E0">
        <w:t xml:space="preserve"> todas as providências necessárias para a realização dos créditos dos Debenturistas; e</w:t>
      </w:r>
      <w:bookmarkEnd w:id="417"/>
    </w:p>
    <w:p w:rsidR="003476E6" w:rsidRPr="003500E0" w:rsidRDefault="00CD05B7" w:rsidP="003500E0">
      <w:pPr>
        <w:pStyle w:val="Level4"/>
        <w:spacing w:after="340" w:line="293" w:lineRule="auto"/>
      </w:pPr>
      <w:bookmarkStart w:id="418" w:name="_Ref382083035"/>
      <w:proofErr w:type="gramStart"/>
      <w:r w:rsidRPr="003500E0">
        <w:t>representar</w:t>
      </w:r>
      <w:proofErr w:type="gramEnd"/>
      <w:r w:rsidRPr="003500E0">
        <w:t xml:space="preserve"> os Debenturistas em processo de falência, recuperação judicial e extrajudicial, intervenção, liquidação ou insolvência da Emissora.</w:t>
      </w:r>
      <w:bookmarkEnd w:id="418"/>
    </w:p>
    <w:p w:rsidR="0051483D" w:rsidRPr="003500E0" w:rsidRDefault="00CD05B7" w:rsidP="003500E0">
      <w:pPr>
        <w:pStyle w:val="Level3"/>
        <w:numPr>
          <w:ilvl w:val="2"/>
          <w:numId w:val="51"/>
        </w:numPr>
        <w:spacing w:after="340" w:line="293" w:lineRule="auto"/>
        <w:rPr>
          <w:szCs w:val="22"/>
        </w:rPr>
      </w:pPr>
      <w:r w:rsidRPr="003500E0">
        <w:rPr>
          <w:szCs w:val="22"/>
        </w:rPr>
        <w:t xml:space="preserve">O Agente Fiduciário somente se eximirá da responsabilidade pela não adoção das medidas contempladas </w:t>
      </w:r>
      <w:r w:rsidR="00CC57D2" w:rsidRPr="003500E0">
        <w:rPr>
          <w:szCs w:val="22"/>
        </w:rPr>
        <w:t>nos itens </w:t>
      </w:r>
      <w:r w:rsidR="00CC57D2" w:rsidRPr="003500E0">
        <w:rPr>
          <w:szCs w:val="22"/>
        </w:rPr>
        <w:fldChar w:fldCharType="begin"/>
      </w:r>
      <w:r w:rsidR="00CC57D2" w:rsidRPr="003500E0">
        <w:rPr>
          <w:szCs w:val="22"/>
        </w:rPr>
        <w:instrText xml:space="preserve"> REF _Ref382082997 \n \h </w:instrText>
      </w:r>
      <w:r w:rsidR="00D12674" w:rsidRPr="003500E0">
        <w:rPr>
          <w:szCs w:val="22"/>
        </w:rPr>
        <w:instrText xml:space="preserve"> \* MERGEFORMAT </w:instrText>
      </w:r>
      <w:r w:rsidR="00CC57D2" w:rsidRPr="003500E0">
        <w:rPr>
          <w:szCs w:val="22"/>
        </w:rPr>
      </w:r>
      <w:r w:rsidR="00CC57D2" w:rsidRPr="003500E0">
        <w:rPr>
          <w:szCs w:val="22"/>
        </w:rPr>
        <w:fldChar w:fldCharType="separate"/>
      </w:r>
      <w:r w:rsidR="003500E0">
        <w:rPr>
          <w:szCs w:val="22"/>
        </w:rPr>
        <w:t>(i)</w:t>
      </w:r>
      <w:r w:rsidR="00CC57D2" w:rsidRPr="003500E0">
        <w:rPr>
          <w:szCs w:val="22"/>
        </w:rPr>
        <w:fldChar w:fldCharType="end"/>
      </w:r>
      <w:r w:rsidR="00CC57D2" w:rsidRPr="003500E0">
        <w:rPr>
          <w:szCs w:val="22"/>
        </w:rPr>
        <w:t xml:space="preserve"> a </w:t>
      </w:r>
      <w:r w:rsidR="00CC57D2" w:rsidRPr="003500E0">
        <w:rPr>
          <w:szCs w:val="22"/>
        </w:rPr>
        <w:fldChar w:fldCharType="begin"/>
      </w:r>
      <w:r w:rsidR="00CC57D2" w:rsidRPr="003500E0">
        <w:rPr>
          <w:szCs w:val="22"/>
        </w:rPr>
        <w:instrText xml:space="preserve"> REF _Ref382082998 \n \p \h </w:instrText>
      </w:r>
      <w:r w:rsidR="00D12674" w:rsidRPr="003500E0">
        <w:rPr>
          <w:szCs w:val="22"/>
        </w:rPr>
        <w:instrText xml:space="preserve"> \* MERGEFORMAT </w:instrText>
      </w:r>
      <w:r w:rsidR="00CC57D2" w:rsidRPr="003500E0">
        <w:rPr>
          <w:szCs w:val="22"/>
        </w:rPr>
      </w:r>
      <w:r w:rsidR="00CC57D2" w:rsidRPr="003500E0">
        <w:rPr>
          <w:szCs w:val="22"/>
        </w:rPr>
        <w:fldChar w:fldCharType="separate"/>
      </w:r>
      <w:r w:rsidR="003500E0">
        <w:rPr>
          <w:szCs w:val="22"/>
        </w:rPr>
        <w:t>(v) acima</w:t>
      </w:r>
      <w:r w:rsidR="00CC57D2" w:rsidRPr="003500E0">
        <w:rPr>
          <w:szCs w:val="22"/>
        </w:rPr>
        <w:fldChar w:fldCharType="end"/>
      </w:r>
      <w:r w:rsidRPr="003500E0">
        <w:rPr>
          <w:szCs w:val="22"/>
        </w:rPr>
        <w:t xml:space="preserve"> se a Assembleia Geral de Debenturistas assim autorizar por deliberação de </w:t>
      </w:r>
      <w:r w:rsidR="006E1F58" w:rsidRPr="003500E0">
        <w:rPr>
          <w:szCs w:val="22"/>
        </w:rPr>
        <w:t>100</w:t>
      </w:r>
      <w:r w:rsidRPr="003500E0">
        <w:rPr>
          <w:szCs w:val="22"/>
        </w:rPr>
        <w:t>%</w:t>
      </w:r>
      <w:r w:rsidR="00CC57D2" w:rsidRPr="003500E0">
        <w:rPr>
          <w:szCs w:val="22"/>
        </w:rPr>
        <w:t> </w:t>
      </w:r>
      <w:r w:rsidRPr="003500E0">
        <w:rPr>
          <w:szCs w:val="22"/>
        </w:rPr>
        <w:t>(</w:t>
      </w:r>
      <w:r w:rsidR="006E1F58" w:rsidRPr="003500E0">
        <w:rPr>
          <w:szCs w:val="22"/>
        </w:rPr>
        <w:t xml:space="preserve">cem </w:t>
      </w:r>
      <w:r w:rsidRPr="003500E0">
        <w:rPr>
          <w:szCs w:val="22"/>
        </w:rPr>
        <w:t xml:space="preserve">por cento) das Debêntures em Circulação, bastando, porém, a deliberação da maioria dos titulares das Debêntures em Circulação, quando tal hipótese disser respeito ao disposto </w:t>
      </w:r>
      <w:r w:rsidR="00CC57D2" w:rsidRPr="003500E0">
        <w:rPr>
          <w:szCs w:val="22"/>
        </w:rPr>
        <w:t>no item </w:t>
      </w:r>
      <w:r w:rsidR="00CC57D2" w:rsidRPr="003500E0">
        <w:rPr>
          <w:szCs w:val="22"/>
        </w:rPr>
        <w:fldChar w:fldCharType="begin"/>
      </w:r>
      <w:r w:rsidR="00CC57D2" w:rsidRPr="003500E0">
        <w:rPr>
          <w:szCs w:val="22"/>
        </w:rPr>
        <w:instrText xml:space="preserve"> REF _Ref382083035 \n \p \h </w:instrText>
      </w:r>
      <w:r w:rsidR="00D12674" w:rsidRPr="003500E0">
        <w:rPr>
          <w:szCs w:val="22"/>
        </w:rPr>
        <w:instrText xml:space="preserve"> \* MERGEFORMAT </w:instrText>
      </w:r>
      <w:r w:rsidR="00CC57D2" w:rsidRPr="003500E0">
        <w:rPr>
          <w:szCs w:val="22"/>
        </w:rPr>
      </w:r>
      <w:r w:rsidR="00CC57D2" w:rsidRPr="003500E0">
        <w:rPr>
          <w:szCs w:val="22"/>
        </w:rPr>
        <w:fldChar w:fldCharType="separate"/>
      </w:r>
      <w:r w:rsidR="003500E0">
        <w:rPr>
          <w:szCs w:val="22"/>
        </w:rPr>
        <w:t>(vi) acima</w:t>
      </w:r>
      <w:r w:rsidR="00CC57D2" w:rsidRPr="003500E0">
        <w:rPr>
          <w:szCs w:val="22"/>
        </w:rPr>
        <w:fldChar w:fldCharType="end"/>
      </w:r>
      <w:r w:rsidR="003476E6" w:rsidRPr="003500E0">
        <w:rPr>
          <w:szCs w:val="22"/>
        </w:rPr>
        <w:t>.</w:t>
      </w:r>
    </w:p>
    <w:p w:rsidR="003476E6" w:rsidRPr="003500E0" w:rsidRDefault="00CD05B7" w:rsidP="003500E0">
      <w:pPr>
        <w:pStyle w:val="Level3"/>
        <w:numPr>
          <w:ilvl w:val="2"/>
          <w:numId w:val="51"/>
        </w:numPr>
        <w:spacing w:after="340" w:line="293" w:lineRule="auto"/>
        <w:rPr>
          <w:szCs w:val="22"/>
        </w:rPr>
      </w:pPr>
      <w:r w:rsidRPr="003500E0">
        <w:rPr>
          <w:szCs w:val="22"/>
        </w:rPr>
        <w:t xml:space="preserve">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w:t>
      </w:r>
      <w:r w:rsidR="00D22E69" w:rsidRPr="003500E0">
        <w:rPr>
          <w:szCs w:val="22"/>
        </w:rPr>
        <w:t>CVM </w:t>
      </w:r>
      <w:r w:rsidRPr="003500E0">
        <w:rPr>
          <w:szCs w:val="22"/>
        </w:rPr>
        <w:t>28, conforme alterada e dos artigos aplicáveis da Lei das Sociedades por Ações, estando este isento, sob qualquer forma ou pretexto, de qualquer responsabilidade adicional que não tenha decorrido da legislação aplicável.</w:t>
      </w:r>
    </w:p>
    <w:p w:rsidR="003476E6" w:rsidRPr="003500E0" w:rsidRDefault="00CD05B7" w:rsidP="003500E0">
      <w:pPr>
        <w:pStyle w:val="Level3"/>
        <w:numPr>
          <w:ilvl w:val="2"/>
          <w:numId w:val="51"/>
        </w:numPr>
        <w:spacing w:after="340" w:line="293" w:lineRule="auto"/>
        <w:rPr>
          <w:szCs w:val="22"/>
        </w:rPr>
      </w:pPr>
      <w:r w:rsidRPr="003500E0">
        <w:rPr>
          <w:szCs w:val="22"/>
        </w:rPr>
        <w:t xml:space="preserve">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w:t>
      </w:r>
      <w:proofErr w:type="gramStart"/>
      <w:r w:rsidRPr="003500E0">
        <w:rPr>
          <w:szCs w:val="22"/>
        </w:rPr>
        <w:t>sob obrigação</w:t>
      </w:r>
      <w:proofErr w:type="gramEnd"/>
      <w:r w:rsidRPr="003500E0">
        <w:rPr>
          <w:szCs w:val="22"/>
        </w:rPr>
        <w:t xml:space="preserve"> legal e regulamentar da Emissora elaborá-los, nos termos da legislação aplicável.</w:t>
      </w:r>
    </w:p>
    <w:p w:rsidR="003476E6" w:rsidRPr="003500E0" w:rsidRDefault="00CD05B7" w:rsidP="003500E0">
      <w:pPr>
        <w:pStyle w:val="Level3"/>
        <w:numPr>
          <w:ilvl w:val="2"/>
          <w:numId w:val="51"/>
        </w:numPr>
        <w:spacing w:after="340" w:line="293" w:lineRule="auto"/>
        <w:rPr>
          <w:szCs w:val="22"/>
        </w:rPr>
      </w:pPr>
      <w:r w:rsidRPr="003500E0">
        <w:rPr>
          <w:szCs w:val="22"/>
        </w:rPr>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w:t>
      </w:r>
      <w:r w:rsidR="003476E6" w:rsidRPr="003500E0">
        <w:rPr>
          <w:szCs w:val="22"/>
        </w:rPr>
        <w:t>s reunidos em Assembleia Geral.</w:t>
      </w:r>
    </w:p>
    <w:p w:rsidR="0051483D" w:rsidRPr="003500E0" w:rsidRDefault="00CD05B7" w:rsidP="003500E0">
      <w:pPr>
        <w:pStyle w:val="Level2"/>
        <w:numPr>
          <w:ilvl w:val="1"/>
          <w:numId w:val="51"/>
        </w:numPr>
        <w:spacing w:after="340" w:line="293" w:lineRule="auto"/>
        <w:rPr>
          <w:szCs w:val="22"/>
        </w:rPr>
      </w:pPr>
      <w:r w:rsidRPr="003500E0">
        <w:rPr>
          <w:szCs w:val="22"/>
        </w:rPr>
        <w:t>Nas hipóteses de ausência ou impedimentos temporários, renúncia, intervenção, liquidação, judicial ou extrajudicial, dissolução ou extinção, ou qualquer outro caso de vacância na função de agente fiduciário da Emissão, será realizada, dentro do prazo máximo de 30</w:t>
      </w:r>
      <w:r w:rsidR="00CE4D55" w:rsidRPr="003500E0">
        <w:rPr>
          <w:szCs w:val="22"/>
        </w:rPr>
        <w:t> </w:t>
      </w:r>
      <w:r w:rsidR="005F7585" w:rsidRPr="003500E0">
        <w:rPr>
          <w:szCs w:val="22"/>
        </w:rPr>
        <w:t>(trinta) dias corridos contado</w:t>
      </w:r>
      <w:r w:rsidRPr="003500E0">
        <w:rPr>
          <w:szCs w:val="22"/>
        </w:rPr>
        <w:t xml:space="preserve"> do evento que a determinar, Assembleia Geral de Debenturistas para a escolha do novo agente fiduciário da Emissão, a qual poderá ser convocada pelo próprio Agente Fiduciário a ser substituído, pela Emissora, por Debenturistas que representem, no mínimo, 10%</w:t>
      </w:r>
      <w:r w:rsidR="00CE4D55" w:rsidRPr="003500E0">
        <w:rPr>
          <w:szCs w:val="22"/>
        </w:rPr>
        <w:t> </w:t>
      </w:r>
      <w:r w:rsidRPr="003500E0">
        <w:rPr>
          <w:szCs w:val="22"/>
        </w:rPr>
        <w:t>(dez por cento) das Debêntures em Circulação, ou pela CVM. Na hipótese da convocação não ocorrer até 15</w:t>
      </w:r>
      <w:r w:rsidR="00CE4D55" w:rsidRPr="003500E0">
        <w:rPr>
          <w:szCs w:val="22"/>
        </w:rPr>
        <w:t> </w:t>
      </w:r>
      <w:r w:rsidRPr="003500E0">
        <w:rPr>
          <w:szCs w:val="22"/>
        </w:rPr>
        <w:t>(quinze) dias corridos antes do término do prazo acima citado, caberá à Emissora efetuá-la, conforme definido na Cláusula</w:t>
      </w:r>
      <w:r w:rsidR="00CE4D55" w:rsidRPr="003500E0">
        <w:rPr>
          <w:szCs w:val="22"/>
        </w:rPr>
        <w:t> </w:t>
      </w:r>
      <w:r w:rsidR="00CE4D55" w:rsidRPr="003500E0">
        <w:rPr>
          <w:szCs w:val="22"/>
        </w:rPr>
        <w:fldChar w:fldCharType="begin"/>
      </w:r>
      <w:r w:rsidR="00CE4D55" w:rsidRPr="003500E0">
        <w:rPr>
          <w:szCs w:val="22"/>
        </w:rPr>
        <w:instrText xml:space="preserve"> REF _Ref382081591 \n \p \h </w:instrText>
      </w:r>
      <w:r w:rsidR="00D12674" w:rsidRPr="003500E0">
        <w:rPr>
          <w:szCs w:val="22"/>
        </w:rPr>
        <w:instrText xml:space="preserve"> \* MERGEFORMAT </w:instrText>
      </w:r>
      <w:r w:rsidR="00CE4D55" w:rsidRPr="003500E0">
        <w:rPr>
          <w:szCs w:val="22"/>
        </w:rPr>
      </w:r>
      <w:r w:rsidR="00CE4D55" w:rsidRPr="003500E0">
        <w:rPr>
          <w:szCs w:val="22"/>
        </w:rPr>
        <w:fldChar w:fldCharType="separate"/>
      </w:r>
      <w:proofErr w:type="gramStart"/>
      <w:r w:rsidR="003500E0">
        <w:rPr>
          <w:szCs w:val="22"/>
        </w:rPr>
        <w:t>9</w:t>
      </w:r>
      <w:proofErr w:type="gramEnd"/>
      <w:r w:rsidR="003500E0">
        <w:rPr>
          <w:szCs w:val="22"/>
        </w:rPr>
        <w:t xml:space="preserve"> abaixo</w:t>
      </w:r>
      <w:r w:rsidR="00CE4D55" w:rsidRPr="003500E0">
        <w:rPr>
          <w:szCs w:val="22"/>
        </w:rPr>
        <w:fldChar w:fldCharType="end"/>
      </w:r>
      <w:r w:rsidRPr="003500E0">
        <w:rPr>
          <w:szCs w:val="22"/>
        </w:rPr>
        <w:t>, sendo certo que a CVM poderá nomear substituto provisório, enquanto não se consumar o processo de escolha do novo agente fiduciário da Emissão. A substituição não implicará remuneração ao novo Agente Fiduciário superior à ora avençada.</w:t>
      </w:r>
    </w:p>
    <w:p w:rsidR="0051483D" w:rsidRPr="003500E0" w:rsidRDefault="00CD05B7" w:rsidP="003500E0">
      <w:pPr>
        <w:pStyle w:val="Level3"/>
        <w:numPr>
          <w:ilvl w:val="2"/>
          <w:numId w:val="51"/>
        </w:numPr>
        <w:spacing w:after="340" w:line="293" w:lineRule="auto"/>
        <w:rPr>
          <w:szCs w:val="22"/>
        </w:rPr>
      </w:pPr>
      <w:r w:rsidRPr="003500E0">
        <w:rPr>
          <w:szCs w:val="22"/>
        </w:rPr>
        <w:t>Na hipótese de não poder o Agente Fiduciário continuar a exercer as suas funções por circunstâncias supervenientes a esta Escritura de Emissão, deverá este comunicar imediatamente o fato à Emissora e aos Debenturistas, pedindo sua substituição.</w:t>
      </w:r>
    </w:p>
    <w:p w:rsidR="003476E6" w:rsidRPr="003500E0" w:rsidRDefault="00CD05B7" w:rsidP="003500E0">
      <w:pPr>
        <w:pStyle w:val="Level3"/>
        <w:numPr>
          <w:ilvl w:val="2"/>
          <w:numId w:val="51"/>
        </w:numPr>
        <w:spacing w:after="340" w:line="293" w:lineRule="auto"/>
        <w:rPr>
          <w:szCs w:val="22"/>
        </w:rPr>
      </w:pPr>
      <w:r w:rsidRPr="003500E0">
        <w:rPr>
          <w:szCs w:val="22"/>
        </w:rPr>
        <w:t>É facultado aos Debenturistas, após o encerramento do prazo para a subscrição e integralização da totalidade das Debêntures, proceder à substituição do Agente Fiduciário e à indicação de seu substituto, em Assembleia Geral de Debenturistas especialmente convocada para esse fim.</w:t>
      </w:r>
    </w:p>
    <w:p w:rsidR="003476E6" w:rsidRPr="003500E0" w:rsidRDefault="00CD05B7" w:rsidP="003500E0">
      <w:pPr>
        <w:pStyle w:val="Level3"/>
        <w:numPr>
          <w:ilvl w:val="2"/>
          <w:numId w:val="51"/>
        </w:numPr>
        <w:spacing w:after="340" w:line="293" w:lineRule="auto"/>
        <w:rPr>
          <w:szCs w:val="22"/>
        </w:rPr>
      </w:pPr>
      <w:r w:rsidRPr="003500E0">
        <w:rPr>
          <w:szCs w:val="22"/>
        </w:rPr>
        <w:t xml:space="preserve">Caso ocorra a efetiva substituição do Agente Fiduciário, esse substituto receberá a mesma remuneração recebida pelo Agente Fiduciário em todos os seus termos e condições, sendo que a primeira parcela anual devida ao substituto será calculada </w:t>
      </w:r>
      <w:proofErr w:type="gramStart"/>
      <w:r w:rsidRPr="003500E0">
        <w:rPr>
          <w:i/>
          <w:szCs w:val="22"/>
        </w:rPr>
        <w:t>pro rata</w:t>
      </w:r>
      <w:proofErr w:type="gramEnd"/>
      <w:r w:rsidRPr="003500E0">
        <w:rPr>
          <w:i/>
          <w:szCs w:val="22"/>
        </w:rPr>
        <w:t xml:space="preserve"> </w:t>
      </w:r>
      <w:proofErr w:type="spellStart"/>
      <w:r w:rsidRPr="003500E0">
        <w:rPr>
          <w:i/>
          <w:szCs w:val="22"/>
        </w:rPr>
        <w:t>temporis</w:t>
      </w:r>
      <w:proofErr w:type="spellEnd"/>
      <w:r w:rsidRPr="003500E0">
        <w:rPr>
          <w:szCs w:val="22"/>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rsidR="003476E6" w:rsidRPr="003500E0" w:rsidRDefault="00CD05B7" w:rsidP="003500E0">
      <w:pPr>
        <w:pStyle w:val="Level3"/>
        <w:numPr>
          <w:ilvl w:val="2"/>
          <w:numId w:val="51"/>
        </w:numPr>
        <w:spacing w:after="340" w:line="293" w:lineRule="auto"/>
        <w:rPr>
          <w:szCs w:val="22"/>
        </w:rPr>
      </w:pPr>
      <w:r w:rsidRPr="003500E0">
        <w:rPr>
          <w:szCs w:val="22"/>
        </w:rPr>
        <w:t>Em qualquer hipótese, a substituição do Agente Fiduciário ficará sujeita à comunicação prévia à CVM e ao atendimento dos requisitos previstos na Instrução CVM</w:t>
      </w:r>
      <w:r w:rsidR="00CE4D55" w:rsidRPr="003500E0">
        <w:rPr>
          <w:szCs w:val="22"/>
        </w:rPr>
        <w:t> </w:t>
      </w:r>
      <w:r w:rsidRPr="003500E0">
        <w:rPr>
          <w:szCs w:val="22"/>
        </w:rPr>
        <w:t>28 e eventuais normas posteriores aplicáveis.</w:t>
      </w:r>
    </w:p>
    <w:p w:rsidR="003476E6" w:rsidRPr="003500E0" w:rsidRDefault="00CD05B7" w:rsidP="003500E0">
      <w:pPr>
        <w:pStyle w:val="Level3"/>
        <w:numPr>
          <w:ilvl w:val="2"/>
          <w:numId w:val="51"/>
        </w:numPr>
        <w:spacing w:after="340" w:line="293" w:lineRule="auto"/>
        <w:rPr>
          <w:szCs w:val="22"/>
        </w:rPr>
      </w:pPr>
      <w:r w:rsidRPr="003500E0">
        <w:rPr>
          <w:szCs w:val="22"/>
        </w:rPr>
        <w:t xml:space="preserve">A substituição do Agente Fiduciário em caráter permanente deverá ser objeto de aditamento à Escritura de Emissão, que deverá ser registrado nos termos </w:t>
      </w:r>
      <w:r w:rsidR="00CE4D55" w:rsidRPr="003500E0">
        <w:rPr>
          <w:szCs w:val="22"/>
        </w:rPr>
        <w:t>da Cláusula </w:t>
      </w:r>
      <w:r w:rsidR="00CE4D55" w:rsidRPr="003500E0">
        <w:rPr>
          <w:szCs w:val="22"/>
        </w:rPr>
        <w:fldChar w:fldCharType="begin"/>
      </w:r>
      <w:r w:rsidR="00CE4D55" w:rsidRPr="003500E0">
        <w:rPr>
          <w:szCs w:val="22"/>
        </w:rPr>
        <w:instrText xml:space="preserve"> REF _Ref382083406 \n \p \h </w:instrText>
      </w:r>
      <w:r w:rsidR="00D12674" w:rsidRPr="003500E0">
        <w:rPr>
          <w:szCs w:val="22"/>
        </w:rPr>
        <w:instrText xml:space="preserve"> \* MERGEFORMAT </w:instrText>
      </w:r>
      <w:r w:rsidR="00CE4D55" w:rsidRPr="003500E0">
        <w:rPr>
          <w:szCs w:val="22"/>
        </w:rPr>
      </w:r>
      <w:r w:rsidR="00CE4D55" w:rsidRPr="003500E0">
        <w:rPr>
          <w:szCs w:val="22"/>
        </w:rPr>
        <w:fldChar w:fldCharType="separate"/>
      </w:r>
      <w:r w:rsidR="003500E0">
        <w:rPr>
          <w:szCs w:val="22"/>
        </w:rPr>
        <w:t>6.19 acima</w:t>
      </w:r>
      <w:r w:rsidR="00CE4D55" w:rsidRPr="003500E0">
        <w:rPr>
          <w:szCs w:val="22"/>
        </w:rPr>
        <w:fldChar w:fldCharType="end"/>
      </w:r>
      <w:r w:rsidRPr="003500E0">
        <w:rPr>
          <w:szCs w:val="22"/>
        </w:rPr>
        <w:t>.</w:t>
      </w:r>
    </w:p>
    <w:p w:rsidR="003476E6" w:rsidRPr="003500E0" w:rsidRDefault="00CD05B7" w:rsidP="003500E0">
      <w:pPr>
        <w:pStyle w:val="Level3"/>
        <w:numPr>
          <w:ilvl w:val="2"/>
          <w:numId w:val="51"/>
        </w:numPr>
        <w:spacing w:after="340" w:line="293" w:lineRule="auto"/>
        <w:rPr>
          <w:szCs w:val="22"/>
        </w:rPr>
      </w:pPr>
      <w:r w:rsidRPr="003500E0">
        <w:rPr>
          <w:szCs w:val="22"/>
        </w:rPr>
        <w:t>O Agente Fiduciário substituto deverá, imediatamente após sua nomeação, comunicá-la aos Debenturistas em forma de aviso nos termos d</w:t>
      </w:r>
      <w:r w:rsidR="00CE4D55" w:rsidRPr="003500E0">
        <w:rPr>
          <w:szCs w:val="22"/>
        </w:rPr>
        <w:t>a Cláusula </w:t>
      </w:r>
      <w:r w:rsidR="00CE4D55" w:rsidRPr="003500E0">
        <w:rPr>
          <w:szCs w:val="22"/>
        </w:rPr>
        <w:fldChar w:fldCharType="begin"/>
      </w:r>
      <w:r w:rsidR="00CE4D55" w:rsidRPr="003500E0">
        <w:rPr>
          <w:szCs w:val="22"/>
        </w:rPr>
        <w:instrText xml:space="preserve"> REF _Ref382076659 \n \p \h </w:instrText>
      </w:r>
      <w:r w:rsidR="00D12674" w:rsidRPr="003500E0">
        <w:rPr>
          <w:szCs w:val="22"/>
        </w:rPr>
        <w:instrText xml:space="preserve"> \* MERGEFORMAT </w:instrText>
      </w:r>
      <w:r w:rsidR="00CE4D55" w:rsidRPr="003500E0">
        <w:rPr>
          <w:szCs w:val="22"/>
        </w:rPr>
      </w:r>
      <w:r w:rsidR="00CE4D55" w:rsidRPr="003500E0">
        <w:rPr>
          <w:szCs w:val="22"/>
        </w:rPr>
        <w:fldChar w:fldCharType="separate"/>
      </w:r>
      <w:r w:rsidR="003500E0">
        <w:rPr>
          <w:szCs w:val="22"/>
        </w:rPr>
        <w:t>6.22 acima</w:t>
      </w:r>
      <w:r w:rsidR="00CE4D55" w:rsidRPr="003500E0">
        <w:rPr>
          <w:szCs w:val="22"/>
        </w:rPr>
        <w:fldChar w:fldCharType="end"/>
      </w:r>
      <w:r w:rsidRPr="003500E0">
        <w:rPr>
          <w:szCs w:val="22"/>
        </w:rPr>
        <w:t>.</w:t>
      </w:r>
    </w:p>
    <w:p w:rsidR="003476E6" w:rsidRPr="003500E0" w:rsidRDefault="00CD05B7" w:rsidP="003500E0">
      <w:pPr>
        <w:pStyle w:val="Level3"/>
        <w:numPr>
          <w:ilvl w:val="2"/>
          <w:numId w:val="51"/>
        </w:numPr>
        <w:spacing w:after="340" w:line="293" w:lineRule="auto"/>
        <w:rPr>
          <w:szCs w:val="22"/>
        </w:rPr>
      </w:pPr>
      <w:r w:rsidRPr="003500E0">
        <w:rPr>
          <w:szCs w:val="22"/>
        </w:rPr>
        <w:t>Aplicam-se às hipóteses de substituição do Agente Fiduciário as normas e preceitos a este respeito promulgados por atos da CVM.</w:t>
      </w:r>
    </w:p>
    <w:p w:rsidR="003476E6" w:rsidRPr="003500E0" w:rsidRDefault="00CD05B7" w:rsidP="003500E0">
      <w:pPr>
        <w:pStyle w:val="Level1"/>
        <w:numPr>
          <w:ilvl w:val="0"/>
          <w:numId w:val="51"/>
        </w:numPr>
        <w:spacing w:before="0" w:after="340" w:line="293" w:lineRule="auto"/>
        <w:rPr>
          <w:szCs w:val="22"/>
        </w:rPr>
      </w:pPr>
      <w:bookmarkStart w:id="419" w:name="_Ref382081591"/>
      <w:r w:rsidRPr="003500E0">
        <w:rPr>
          <w:szCs w:val="22"/>
        </w:rPr>
        <w:t>DA ASSEMBLEIA GERAL DE DEBENTURISTAS</w:t>
      </w:r>
      <w:bookmarkEnd w:id="419"/>
    </w:p>
    <w:p w:rsidR="0051483D" w:rsidRPr="003500E0" w:rsidRDefault="00CD05B7" w:rsidP="003500E0">
      <w:pPr>
        <w:pStyle w:val="Level2"/>
        <w:numPr>
          <w:ilvl w:val="1"/>
          <w:numId w:val="51"/>
        </w:numPr>
        <w:spacing w:after="340" w:line="293" w:lineRule="auto"/>
        <w:rPr>
          <w:szCs w:val="22"/>
        </w:rPr>
      </w:pPr>
      <w:r w:rsidRPr="003500E0">
        <w:rPr>
          <w:szCs w:val="22"/>
        </w:rPr>
        <w:t>Os Debenturistas poderão, a qualquer tempo, reunir-se em Assembleia Geral de Debenturistas, de acordo com o disposto no artigo</w:t>
      </w:r>
      <w:r w:rsidR="004F22CC" w:rsidRPr="003500E0">
        <w:rPr>
          <w:szCs w:val="22"/>
        </w:rPr>
        <w:t> </w:t>
      </w:r>
      <w:r w:rsidRPr="003500E0">
        <w:rPr>
          <w:szCs w:val="22"/>
        </w:rPr>
        <w:t>71 da Lei das Sociedades por Ações, a fim de deliberarem sobre matéria de interesse da comunhão dos Debenturistas.</w:t>
      </w:r>
    </w:p>
    <w:p w:rsidR="0051483D" w:rsidRPr="003500E0" w:rsidRDefault="00CD05B7" w:rsidP="003500E0">
      <w:pPr>
        <w:pStyle w:val="Level2"/>
        <w:numPr>
          <w:ilvl w:val="1"/>
          <w:numId w:val="51"/>
        </w:numPr>
        <w:spacing w:after="340" w:line="293" w:lineRule="auto"/>
        <w:rPr>
          <w:szCs w:val="22"/>
        </w:rPr>
      </w:pPr>
      <w:r w:rsidRPr="003500E0">
        <w:rPr>
          <w:szCs w:val="22"/>
        </w:rPr>
        <w:t>A Assembleia Geral de Debenturistas poderá ser convocada pelo Agente Fiduciário, pela Emissora, por Debenturistas que representem, no mínimo, 10%</w:t>
      </w:r>
      <w:r w:rsidR="004F22CC" w:rsidRPr="003500E0">
        <w:rPr>
          <w:szCs w:val="22"/>
        </w:rPr>
        <w:t> </w:t>
      </w:r>
      <w:r w:rsidRPr="003500E0">
        <w:rPr>
          <w:szCs w:val="22"/>
        </w:rPr>
        <w:t>(dez por cento) das Debêntures em Circulação ou pela CVM.</w:t>
      </w:r>
    </w:p>
    <w:p w:rsidR="0051483D" w:rsidRPr="003500E0" w:rsidRDefault="00CD05B7" w:rsidP="003500E0">
      <w:pPr>
        <w:pStyle w:val="Level2"/>
        <w:numPr>
          <w:ilvl w:val="1"/>
          <w:numId w:val="51"/>
        </w:numPr>
        <w:spacing w:after="340" w:line="293" w:lineRule="auto"/>
        <w:rPr>
          <w:szCs w:val="22"/>
        </w:rPr>
      </w:pPr>
      <w:r w:rsidRPr="003500E0">
        <w:rPr>
          <w:color w:val="000000"/>
          <w:szCs w:val="22"/>
        </w:rPr>
        <w:t xml:space="preserve">A convocação da Assembleia Geral de Debenturistas se dará mediante anúncio publicado, pelo menos </w:t>
      </w:r>
      <w:proofErr w:type="gramStart"/>
      <w:r w:rsidRPr="003500E0">
        <w:rPr>
          <w:color w:val="000000"/>
          <w:szCs w:val="22"/>
        </w:rPr>
        <w:t>3</w:t>
      </w:r>
      <w:proofErr w:type="gramEnd"/>
      <w:r w:rsidR="004F22CC" w:rsidRPr="003500E0">
        <w:rPr>
          <w:color w:val="000000"/>
          <w:szCs w:val="22"/>
        </w:rPr>
        <w:t> </w:t>
      </w:r>
      <w:r w:rsidRPr="003500E0">
        <w:rPr>
          <w:color w:val="000000"/>
          <w:szCs w:val="22"/>
        </w:rPr>
        <w:t xml:space="preserve">(três) vezes, nos órgãos de imprensa nos quais a Emissora costuma efetuar suas publicações, conforme </w:t>
      </w:r>
      <w:r w:rsidR="004F22CC" w:rsidRPr="003500E0">
        <w:rPr>
          <w:color w:val="000000"/>
          <w:szCs w:val="22"/>
        </w:rPr>
        <w:t>Cláusula </w:t>
      </w:r>
      <w:r w:rsidR="004F22CC" w:rsidRPr="003500E0">
        <w:rPr>
          <w:color w:val="000000"/>
          <w:szCs w:val="22"/>
        </w:rPr>
        <w:fldChar w:fldCharType="begin"/>
      </w:r>
      <w:r w:rsidR="004F22CC" w:rsidRPr="003500E0">
        <w:rPr>
          <w:color w:val="000000"/>
          <w:szCs w:val="22"/>
        </w:rPr>
        <w:instrText xml:space="preserve"> REF _Ref382076659 \n \p \h </w:instrText>
      </w:r>
      <w:r w:rsidR="00D12674" w:rsidRPr="003500E0">
        <w:rPr>
          <w:color w:val="000000"/>
          <w:szCs w:val="22"/>
        </w:rPr>
        <w:instrText xml:space="preserve"> \* MERGEFORMAT </w:instrText>
      </w:r>
      <w:r w:rsidR="004F22CC" w:rsidRPr="003500E0">
        <w:rPr>
          <w:color w:val="000000"/>
          <w:szCs w:val="22"/>
        </w:rPr>
      </w:r>
      <w:r w:rsidR="004F22CC" w:rsidRPr="003500E0">
        <w:rPr>
          <w:color w:val="000000"/>
          <w:szCs w:val="22"/>
        </w:rPr>
        <w:fldChar w:fldCharType="separate"/>
      </w:r>
      <w:r w:rsidR="003500E0">
        <w:rPr>
          <w:color w:val="000000"/>
          <w:szCs w:val="22"/>
        </w:rPr>
        <w:t>6.22 acima</w:t>
      </w:r>
      <w:r w:rsidR="004F22CC" w:rsidRPr="003500E0">
        <w:rPr>
          <w:color w:val="000000"/>
          <w:szCs w:val="22"/>
        </w:rPr>
        <w:fldChar w:fldCharType="end"/>
      </w:r>
      <w:r w:rsidRPr="003500E0">
        <w:rPr>
          <w:color w:val="000000"/>
          <w:szCs w:val="22"/>
        </w:rPr>
        <w:t>, respeitadas outras regras relacionadas à publicação de anúncio de convocação de assembleias gerais constantes da Lei das Sociedades por Ações, da regulamentação aplicável e desta Escritura de Emissão.</w:t>
      </w:r>
    </w:p>
    <w:p w:rsidR="0051483D" w:rsidRPr="003500E0" w:rsidRDefault="00CD05B7" w:rsidP="003500E0">
      <w:pPr>
        <w:pStyle w:val="Level2"/>
        <w:numPr>
          <w:ilvl w:val="1"/>
          <w:numId w:val="51"/>
        </w:numPr>
        <w:spacing w:after="340" w:line="293" w:lineRule="auto"/>
        <w:rPr>
          <w:szCs w:val="22"/>
        </w:rPr>
      </w:pPr>
      <w:r w:rsidRPr="003500E0">
        <w:rPr>
          <w:szCs w:val="22"/>
        </w:rPr>
        <w:t>Aplicar-se-á à Assembleia Geral de Debenturistas, no que couber, o disposto na Lei das Sociedades por Ações, a respeito das assembleias gerais de acionistas.</w:t>
      </w:r>
    </w:p>
    <w:p w:rsidR="0051483D" w:rsidRPr="003500E0" w:rsidRDefault="00CD05B7" w:rsidP="003500E0">
      <w:pPr>
        <w:pStyle w:val="Level2"/>
        <w:numPr>
          <w:ilvl w:val="1"/>
          <w:numId w:val="51"/>
        </w:numPr>
        <w:spacing w:after="340" w:line="293" w:lineRule="auto"/>
        <w:rPr>
          <w:szCs w:val="22"/>
        </w:rPr>
      </w:pPr>
      <w:r w:rsidRPr="003500E0">
        <w:rPr>
          <w:szCs w:val="22"/>
        </w:rPr>
        <w:t xml:space="preserve">A Assembleia Geral de Debenturistas deverá ser realizada no prazo de </w:t>
      </w:r>
      <w:proofErr w:type="gramStart"/>
      <w:r w:rsidR="00140D63" w:rsidRPr="003500E0">
        <w:rPr>
          <w:szCs w:val="22"/>
        </w:rPr>
        <w:t>8</w:t>
      </w:r>
      <w:proofErr w:type="gramEnd"/>
      <w:r w:rsidR="004F22CC" w:rsidRPr="003500E0">
        <w:rPr>
          <w:szCs w:val="22"/>
        </w:rPr>
        <w:t> </w:t>
      </w:r>
      <w:r w:rsidRPr="003500E0">
        <w:rPr>
          <w:szCs w:val="22"/>
        </w:rPr>
        <w:t>(</w:t>
      </w:r>
      <w:r w:rsidR="00140D63" w:rsidRPr="003500E0">
        <w:rPr>
          <w:szCs w:val="22"/>
        </w:rPr>
        <w:t>oito</w:t>
      </w:r>
      <w:r w:rsidR="004F22CC" w:rsidRPr="003500E0">
        <w:rPr>
          <w:szCs w:val="22"/>
        </w:rPr>
        <w:t>) dias contado</w:t>
      </w:r>
      <w:r w:rsidRPr="003500E0">
        <w:rPr>
          <w:szCs w:val="22"/>
        </w:rPr>
        <w:t xml:space="preserve"> da publicação do edital de convocação ou, caso não se verifique quórum para realização da Assembleia Geral de Debenturistas, no prazo de </w:t>
      </w:r>
      <w:r w:rsidR="00140D63" w:rsidRPr="003500E0">
        <w:rPr>
          <w:szCs w:val="22"/>
        </w:rPr>
        <w:t>5</w:t>
      </w:r>
      <w:r w:rsidR="004F22CC" w:rsidRPr="003500E0">
        <w:rPr>
          <w:szCs w:val="22"/>
        </w:rPr>
        <w:t> </w:t>
      </w:r>
      <w:r w:rsidR="005F7585" w:rsidRPr="003500E0">
        <w:rPr>
          <w:szCs w:val="22"/>
        </w:rPr>
        <w:t>(</w:t>
      </w:r>
      <w:r w:rsidR="00140D63" w:rsidRPr="003500E0">
        <w:rPr>
          <w:szCs w:val="22"/>
        </w:rPr>
        <w:t>cinco</w:t>
      </w:r>
      <w:r w:rsidR="005F7585" w:rsidRPr="003500E0">
        <w:rPr>
          <w:szCs w:val="22"/>
        </w:rPr>
        <w:t>) dias contado</w:t>
      </w:r>
      <w:r w:rsidRPr="003500E0">
        <w:rPr>
          <w:szCs w:val="22"/>
        </w:rPr>
        <w:t xml:space="preserve"> da nova publicação do edital de convocação.</w:t>
      </w:r>
    </w:p>
    <w:p w:rsidR="0051483D" w:rsidRPr="003500E0" w:rsidRDefault="00CD05B7" w:rsidP="003500E0">
      <w:pPr>
        <w:pStyle w:val="Level2"/>
        <w:numPr>
          <w:ilvl w:val="1"/>
          <w:numId w:val="51"/>
        </w:numPr>
        <w:spacing w:after="340" w:line="293" w:lineRule="auto"/>
        <w:rPr>
          <w:szCs w:val="22"/>
        </w:rPr>
      </w:pPr>
      <w:bookmarkStart w:id="420" w:name="_Ref382261517"/>
      <w:r w:rsidRPr="003500E0">
        <w:rPr>
          <w:szCs w:val="22"/>
        </w:rPr>
        <w:t>A Assembleia Geral de Debenturistas instalar-se-á, em primeira convocação, com a presença de Debenturistas que representem, no mínimo, metade das Debêntures em C</w:t>
      </w:r>
      <w:r w:rsidR="004F22CC" w:rsidRPr="003500E0">
        <w:rPr>
          <w:szCs w:val="22"/>
        </w:rPr>
        <w:t>irculação, conforme definido na Cláusula </w:t>
      </w:r>
      <w:r w:rsidR="004F22CC" w:rsidRPr="003500E0">
        <w:rPr>
          <w:szCs w:val="22"/>
        </w:rPr>
        <w:fldChar w:fldCharType="begin"/>
      </w:r>
      <w:r w:rsidR="004F22CC" w:rsidRPr="003500E0">
        <w:rPr>
          <w:szCs w:val="22"/>
        </w:rPr>
        <w:instrText xml:space="preserve"> REF _Ref382083554 \n \p \h </w:instrText>
      </w:r>
      <w:r w:rsidR="00D12674" w:rsidRPr="003500E0">
        <w:rPr>
          <w:szCs w:val="22"/>
        </w:rPr>
        <w:instrText xml:space="preserve"> \* MERGEFORMAT </w:instrText>
      </w:r>
      <w:r w:rsidR="004F22CC" w:rsidRPr="003500E0">
        <w:rPr>
          <w:szCs w:val="22"/>
        </w:rPr>
      </w:r>
      <w:r w:rsidR="004F22CC" w:rsidRPr="003500E0">
        <w:rPr>
          <w:szCs w:val="22"/>
        </w:rPr>
        <w:fldChar w:fldCharType="separate"/>
      </w:r>
      <w:r w:rsidR="003500E0">
        <w:rPr>
          <w:szCs w:val="22"/>
        </w:rPr>
        <w:t>9.8 abaixo</w:t>
      </w:r>
      <w:r w:rsidR="004F22CC" w:rsidRPr="003500E0">
        <w:rPr>
          <w:szCs w:val="22"/>
        </w:rPr>
        <w:fldChar w:fldCharType="end"/>
      </w:r>
      <w:r w:rsidRPr="003500E0">
        <w:rPr>
          <w:szCs w:val="22"/>
        </w:rPr>
        <w:t>, e, em segunda convocação, com qualquer quórum.</w:t>
      </w:r>
      <w:bookmarkEnd w:id="420"/>
    </w:p>
    <w:p w:rsidR="00140D63" w:rsidRPr="003500E0" w:rsidRDefault="00140D63" w:rsidP="003500E0">
      <w:pPr>
        <w:pStyle w:val="Level3"/>
        <w:numPr>
          <w:ilvl w:val="2"/>
          <w:numId w:val="51"/>
        </w:numPr>
        <w:spacing w:after="340" w:line="293" w:lineRule="auto"/>
        <w:rPr>
          <w:szCs w:val="22"/>
        </w:rPr>
      </w:pPr>
      <w:r w:rsidRPr="003500E0">
        <w:rPr>
          <w:color w:val="000000"/>
          <w:szCs w:val="22"/>
          <w:shd w:val="clear" w:color="auto" w:fill="FFFFFF"/>
        </w:rPr>
        <w:t>Independentemente das formalidades previstas na Cláusula </w:t>
      </w:r>
      <w:r w:rsidRPr="003500E0">
        <w:rPr>
          <w:color w:val="000000"/>
          <w:szCs w:val="22"/>
          <w:shd w:val="clear" w:color="auto" w:fill="FFFFFF"/>
        </w:rPr>
        <w:fldChar w:fldCharType="begin"/>
      </w:r>
      <w:r w:rsidRPr="003500E0">
        <w:rPr>
          <w:color w:val="000000"/>
          <w:szCs w:val="22"/>
          <w:shd w:val="clear" w:color="auto" w:fill="FFFFFF"/>
        </w:rPr>
        <w:instrText xml:space="preserve"> REF _Ref382261517 \n \p \h </w:instrText>
      </w:r>
      <w:r w:rsidR="003A1CFD" w:rsidRPr="003500E0">
        <w:rPr>
          <w:color w:val="000000"/>
          <w:szCs w:val="22"/>
          <w:shd w:val="clear" w:color="auto" w:fill="FFFFFF"/>
        </w:rPr>
        <w:instrText xml:space="preserve"> \* MERGEFORMAT </w:instrText>
      </w:r>
      <w:r w:rsidRPr="003500E0">
        <w:rPr>
          <w:color w:val="000000"/>
          <w:szCs w:val="22"/>
          <w:shd w:val="clear" w:color="auto" w:fill="FFFFFF"/>
        </w:rPr>
      </w:r>
      <w:r w:rsidRPr="003500E0">
        <w:rPr>
          <w:color w:val="000000"/>
          <w:szCs w:val="22"/>
          <w:shd w:val="clear" w:color="auto" w:fill="FFFFFF"/>
        </w:rPr>
        <w:fldChar w:fldCharType="separate"/>
      </w:r>
      <w:r w:rsidR="003500E0">
        <w:rPr>
          <w:color w:val="000000"/>
          <w:szCs w:val="22"/>
          <w:shd w:val="clear" w:color="auto" w:fill="FFFFFF"/>
        </w:rPr>
        <w:t>9.6 acima</w:t>
      </w:r>
      <w:r w:rsidRPr="003500E0">
        <w:rPr>
          <w:color w:val="000000"/>
          <w:szCs w:val="22"/>
          <w:shd w:val="clear" w:color="auto" w:fill="FFFFFF"/>
        </w:rPr>
        <w:fldChar w:fldCharType="end"/>
      </w:r>
      <w:r w:rsidRPr="003500E0">
        <w:rPr>
          <w:color w:val="000000"/>
          <w:szCs w:val="22"/>
          <w:shd w:val="clear" w:color="auto" w:fill="FFFFFF"/>
        </w:rPr>
        <w:t>, será considerada regular a assembl</w:t>
      </w:r>
      <w:r w:rsidR="009A195A" w:rsidRPr="003500E0">
        <w:rPr>
          <w:color w:val="000000"/>
          <w:szCs w:val="22"/>
          <w:shd w:val="clear" w:color="auto" w:fill="FFFFFF"/>
        </w:rPr>
        <w:t>e</w:t>
      </w:r>
      <w:r w:rsidRPr="003500E0">
        <w:rPr>
          <w:color w:val="000000"/>
          <w:szCs w:val="22"/>
          <w:shd w:val="clear" w:color="auto" w:fill="FFFFFF"/>
        </w:rPr>
        <w:t>ia-geral a que comparecerem todos os Debenturistas.</w:t>
      </w:r>
    </w:p>
    <w:p w:rsidR="0051483D" w:rsidRPr="003500E0" w:rsidRDefault="00CD05B7" w:rsidP="003500E0">
      <w:pPr>
        <w:pStyle w:val="Level2"/>
        <w:numPr>
          <w:ilvl w:val="1"/>
          <w:numId w:val="51"/>
        </w:numPr>
        <w:spacing w:after="340" w:line="293" w:lineRule="auto"/>
        <w:rPr>
          <w:szCs w:val="22"/>
        </w:rPr>
      </w:pPr>
      <w:r w:rsidRPr="003500E0">
        <w:rPr>
          <w:szCs w:val="22"/>
        </w:rPr>
        <w:t>Cada Debênture conferirá a seu titular o direito a um voto nas Assembleias Gerais de Debenturistas, sendo admitida a constituição de mandatários, titulares de Debêntures ou não.</w:t>
      </w:r>
    </w:p>
    <w:p w:rsidR="0051483D" w:rsidRPr="003500E0" w:rsidRDefault="00CD05B7" w:rsidP="003500E0">
      <w:pPr>
        <w:pStyle w:val="Level2"/>
        <w:numPr>
          <w:ilvl w:val="1"/>
          <w:numId w:val="51"/>
        </w:numPr>
        <w:spacing w:after="340" w:line="293" w:lineRule="auto"/>
        <w:rPr>
          <w:szCs w:val="22"/>
        </w:rPr>
      </w:pPr>
      <w:bookmarkStart w:id="421" w:name="_Ref382083554"/>
      <w:r w:rsidRPr="003500E0">
        <w:rPr>
          <w:szCs w:val="22"/>
        </w:rPr>
        <w:t>Para efeito da constituição do quórum de instalação e/ou deliberação a que se refere esta Cláusula</w:t>
      </w:r>
      <w:r w:rsidR="00CE4D55" w:rsidRPr="003500E0">
        <w:rPr>
          <w:szCs w:val="22"/>
        </w:rPr>
        <w:t> </w:t>
      </w:r>
      <w:r w:rsidR="00CE4D55" w:rsidRPr="003500E0">
        <w:rPr>
          <w:szCs w:val="22"/>
        </w:rPr>
        <w:fldChar w:fldCharType="begin"/>
      </w:r>
      <w:r w:rsidR="00CE4D55" w:rsidRPr="003500E0">
        <w:rPr>
          <w:szCs w:val="22"/>
        </w:rPr>
        <w:instrText xml:space="preserve"> REF _Ref382081591 \n \h </w:instrText>
      </w:r>
      <w:r w:rsidR="00D12674" w:rsidRPr="003500E0">
        <w:rPr>
          <w:szCs w:val="22"/>
        </w:rPr>
        <w:instrText xml:space="preserve"> \* MERGEFORMAT </w:instrText>
      </w:r>
      <w:r w:rsidR="00CE4D55" w:rsidRPr="003500E0">
        <w:rPr>
          <w:szCs w:val="22"/>
        </w:rPr>
      </w:r>
      <w:r w:rsidR="00CE4D55" w:rsidRPr="003500E0">
        <w:rPr>
          <w:szCs w:val="22"/>
        </w:rPr>
        <w:fldChar w:fldCharType="separate"/>
      </w:r>
      <w:proofErr w:type="gramStart"/>
      <w:r w:rsidR="003500E0">
        <w:rPr>
          <w:szCs w:val="22"/>
        </w:rPr>
        <w:t>9</w:t>
      </w:r>
      <w:proofErr w:type="gramEnd"/>
      <w:r w:rsidR="00CE4D55" w:rsidRPr="003500E0">
        <w:rPr>
          <w:szCs w:val="22"/>
        </w:rPr>
        <w:fldChar w:fldCharType="end"/>
      </w:r>
      <w:r w:rsidRPr="003500E0">
        <w:rPr>
          <w:szCs w:val="22"/>
        </w:rPr>
        <w:t>, serão consideradas “</w:t>
      </w:r>
      <w:r w:rsidRPr="003500E0">
        <w:rPr>
          <w:b/>
          <w:szCs w:val="22"/>
        </w:rPr>
        <w:t>Debêntures em Circulação</w:t>
      </w:r>
      <w:r w:rsidRPr="003500E0">
        <w:rPr>
          <w:szCs w:val="22"/>
        </w:rPr>
        <w:t xml:space="preserve">” todas as Debêntures em circulação no mercado, excluídas as Debêntures que a Emissora possuir em tesouraria, ou que sejam de propriedade de seus controladores ou de qualquer de suas controladas ou coligadas, bem como dos respectivos diretores ou conselheiros e respectivos cônjuges. Para efeitos de </w:t>
      </w:r>
      <w:proofErr w:type="spellStart"/>
      <w:r w:rsidRPr="003500E0">
        <w:rPr>
          <w:i/>
          <w:szCs w:val="22"/>
        </w:rPr>
        <w:t>quorum</w:t>
      </w:r>
      <w:proofErr w:type="spellEnd"/>
      <w:r w:rsidRPr="003500E0">
        <w:rPr>
          <w:i/>
          <w:szCs w:val="22"/>
        </w:rPr>
        <w:t xml:space="preserve"> </w:t>
      </w:r>
      <w:r w:rsidRPr="003500E0">
        <w:rPr>
          <w:szCs w:val="22"/>
        </w:rPr>
        <w:t>de deliberação não serão computados, ainda, os votos em branco.</w:t>
      </w:r>
      <w:bookmarkEnd w:id="421"/>
    </w:p>
    <w:p w:rsidR="003476E6" w:rsidRPr="003500E0" w:rsidRDefault="00CD05B7" w:rsidP="003500E0">
      <w:pPr>
        <w:pStyle w:val="Level2"/>
        <w:numPr>
          <w:ilvl w:val="1"/>
          <w:numId w:val="51"/>
        </w:numPr>
        <w:spacing w:after="340" w:line="293" w:lineRule="auto"/>
        <w:rPr>
          <w:szCs w:val="22"/>
        </w:rPr>
      </w:pPr>
      <w:r w:rsidRPr="003500E0">
        <w:rPr>
          <w:szCs w:val="22"/>
        </w:rPr>
        <w:t>Será facultada a presença dos representantes legais da Emissora nas Assembleias Gerais de Debenturistas, exceto quando formalmente solicitado pelo Agente Fiduciário, hipótese em que será obrigatória.</w:t>
      </w:r>
    </w:p>
    <w:p w:rsidR="003476E6" w:rsidRPr="003500E0" w:rsidRDefault="00CD05B7" w:rsidP="003500E0">
      <w:pPr>
        <w:pStyle w:val="Level2"/>
        <w:numPr>
          <w:ilvl w:val="1"/>
          <w:numId w:val="51"/>
        </w:numPr>
        <w:spacing w:after="340" w:line="293" w:lineRule="auto"/>
        <w:rPr>
          <w:szCs w:val="22"/>
        </w:rPr>
      </w:pPr>
      <w:r w:rsidRPr="003500E0">
        <w:rPr>
          <w:szCs w:val="22"/>
        </w:rPr>
        <w:t>O Agente Fiduciário deverá comparecer à Assembleia Geral de Debenturistas e prestar aos Debenturistas as informações que lhe forem solicitadas.</w:t>
      </w:r>
      <w:bookmarkStart w:id="422" w:name="_DV_M384"/>
      <w:bookmarkEnd w:id="422"/>
    </w:p>
    <w:p w:rsidR="003476E6" w:rsidRPr="003500E0" w:rsidRDefault="00CD05B7" w:rsidP="003500E0">
      <w:pPr>
        <w:pStyle w:val="Level2"/>
        <w:numPr>
          <w:ilvl w:val="1"/>
          <w:numId w:val="51"/>
        </w:numPr>
        <w:spacing w:after="340" w:line="293" w:lineRule="auto"/>
        <w:rPr>
          <w:szCs w:val="22"/>
        </w:rPr>
      </w:pPr>
      <w:r w:rsidRPr="003500E0">
        <w:rPr>
          <w:szCs w:val="22"/>
        </w:rPr>
        <w:t>A presidência da Assembleia Geral de Debenturistas caberá ao Debenturista eleito pelos Debenturistas ou àquele que for designado pela CVM.</w:t>
      </w:r>
    </w:p>
    <w:p w:rsidR="003476E6" w:rsidRPr="003500E0" w:rsidRDefault="00CD05B7" w:rsidP="003500E0">
      <w:pPr>
        <w:pStyle w:val="Level2"/>
        <w:numPr>
          <w:ilvl w:val="1"/>
          <w:numId w:val="51"/>
        </w:numPr>
        <w:spacing w:after="340" w:line="293" w:lineRule="auto"/>
        <w:rPr>
          <w:szCs w:val="22"/>
        </w:rPr>
      </w:pPr>
      <w:r w:rsidRPr="003500E0">
        <w:rPr>
          <w:szCs w:val="22"/>
        </w:rPr>
        <w:t xml:space="preserve">Exceto </w:t>
      </w:r>
      <w:r w:rsidR="00BD0946" w:rsidRPr="003500E0">
        <w:rPr>
          <w:szCs w:val="22"/>
        </w:rPr>
        <w:t xml:space="preserve">se </w:t>
      </w:r>
      <w:r w:rsidRPr="003500E0">
        <w:rPr>
          <w:szCs w:val="22"/>
        </w:rPr>
        <w:t xml:space="preserve">de outra forma estabelecido nesta Escritura de Emissão, as deliberações serão tomadas por Debenturistas que representem, no mínimo, </w:t>
      </w:r>
      <w:r w:rsidR="00140D63" w:rsidRPr="003500E0">
        <w:rPr>
          <w:szCs w:val="22"/>
        </w:rPr>
        <w:t>75%</w:t>
      </w:r>
      <w:r w:rsidR="004F22CC" w:rsidRPr="003500E0">
        <w:rPr>
          <w:szCs w:val="22"/>
        </w:rPr>
        <w:t> </w:t>
      </w:r>
      <w:r w:rsidRPr="003500E0">
        <w:rPr>
          <w:szCs w:val="22"/>
        </w:rPr>
        <w:t>(</w:t>
      </w:r>
      <w:r w:rsidR="00140D63" w:rsidRPr="003500E0">
        <w:rPr>
          <w:szCs w:val="22"/>
        </w:rPr>
        <w:t>setenta e cinco por cento</w:t>
      </w:r>
      <w:r w:rsidRPr="003500E0">
        <w:rPr>
          <w:szCs w:val="22"/>
        </w:rPr>
        <w:t>) das Debêntures em Circulação ou, em segunda convocação, Debenturistas representando, no mínimo, maioria das Debêntures em Circulação.</w:t>
      </w:r>
    </w:p>
    <w:p w:rsidR="0051483D" w:rsidRPr="003500E0" w:rsidRDefault="00CD05B7" w:rsidP="003500E0">
      <w:pPr>
        <w:pStyle w:val="Level2"/>
        <w:numPr>
          <w:ilvl w:val="1"/>
          <w:numId w:val="51"/>
        </w:numPr>
        <w:spacing w:after="340" w:line="293" w:lineRule="auto"/>
        <w:rPr>
          <w:szCs w:val="22"/>
        </w:rPr>
      </w:pPr>
      <w:r w:rsidRPr="003500E0">
        <w:rPr>
          <w:szCs w:val="22"/>
        </w:rPr>
        <w:t>Nas deliberações da Assembleia Geral de Debenturistas que tenham por objeto alterar: (</w:t>
      </w:r>
      <w:r w:rsidR="003476E6" w:rsidRPr="003500E0">
        <w:rPr>
          <w:szCs w:val="22"/>
        </w:rPr>
        <w:t>i</w:t>
      </w:r>
      <w:r w:rsidRPr="003500E0">
        <w:rPr>
          <w:szCs w:val="22"/>
        </w:rPr>
        <w:t>)</w:t>
      </w:r>
      <w:r w:rsidR="003476E6" w:rsidRPr="003500E0">
        <w:rPr>
          <w:szCs w:val="22"/>
        </w:rPr>
        <w:t> </w:t>
      </w:r>
      <w:r w:rsidRPr="003500E0">
        <w:rPr>
          <w:szCs w:val="22"/>
        </w:rPr>
        <w:t>a Remuneração das Debêntures; (</w:t>
      </w:r>
      <w:proofErr w:type="spellStart"/>
      <w:r w:rsidR="003476E6" w:rsidRPr="003500E0">
        <w:rPr>
          <w:szCs w:val="22"/>
        </w:rPr>
        <w:t>ii</w:t>
      </w:r>
      <w:proofErr w:type="spellEnd"/>
      <w:r w:rsidRPr="003500E0">
        <w:rPr>
          <w:szCs w:val="22"/>
        </w:rPr>
        <w:t>)</w:t>
      </w:r>
      <w:r w:rsidR="003476E6" w:rsidRPr="003500E0">
        <w:rPr>
          <w:szCs w:val="22"/>
        </w:rPr>
        <w:t> </w:t>
      </w:r>
      <w:r w:rsidRPr="003500E0">
        <w:rPr>
          <w:szCs w:val="22"/>
        </w:rPr>
        <w:t>as Datas</w:t>
      </w:r>
      <w:r w:rsidR="003476E6" w:rsidRPr="003500E0">
        <w:rPr>
          <w:szCs w:val="22"/>
        </w:rPr>
        <w:t xml:space="preserve"> de Pagamento da Remuneração; (</w:t>
      </w:r>
      <w:proofErr w:type="spellStart"/>
      <w:r w:rsidR="003476E6" w:rsidRPr="003500E0">
        <w:rPr>
          <w:szCs w:val="22"/>
        </w:rPr>
        <w:t>iii</w:t>
      </w:r>
      <w:proofErr w:type="spellEnd"/>
      <w:r w:rsidRPr="003500E0">
        <w:rPr>
          <w:szCs w:val="22"/>
        </w:rPr>
        <w:t>)</w:t>
      </w:r>
      <w:r w:rsidR="003476E6" w:rsidRPr="003500E0">
        <w:rPr>
          <w:szCs w:val="22"/>
        </w:rPr>
        <w:t> </w:t>
      </w:r>
      <w:r w:rsidRPr="003500E0">
        <w:rPr>
          <w:szCs w:val="22"/>
        </w:rPr>
        <w:t>o prazo de vencimento das Debêntures; (</w:t>
      </w:r>
      <w:proofErr w:type="spellStart"/>
      <w:r w:rsidR="003476E6" w:rsidRPr="003500E0">
        <w:rPr>
          <w:szCs w:val="22"/>
        </w:rPr>
        <w:t>iv</w:t>
      </w:r>
      <w:proofErr w:type="spellEnd"/>
      <w:r w:rsidRPr="003500E0">
        <w:rPr>
          <w:szCs w:val="22"/>
        </w:rPr>
        <w:t>)</w:t>
      </w:r>
      <w:r w:rsidR="003476E6" w:rsidRPr="003500E0">
        <w:rPr>
          <w:szCs w:val="22"/>
        </w:rPr>
        <w:t> </w:t>
      </w:r>
      <w:r w:rsidRPr="003500E0">
        <w:rPr>
          <w:szCs w:val="22"/>
        </w:rPr>
        <w:t>os valores e datas de amortização do principal das Debêntures; (</w:t>
      </w:r>
      <w:r w:rsidR="003476E6" w:rsidRPr="003500E0">
        <w:rPr>
          <w:szCs w:val="22"/>
        </w:rPr>
        <w:t>v</w:t>
      </w:r>
      <w:r w:rsidRPr="003500E0">
        <w:rPr>
          <w:szCs w:val="22"/>
        </w:rPr>
        <w:t>)</w:t>
      </w:r>
      <w:r w:rsidR="003476E6" w:rsidRPr="003500E0">
        <w:rPr>
          <w:szCs w:val="22"/>
        </w:rPr>
        <w:t> </w:t>
      </w:r>
      <w:r w:rsidRPr="003500E0">
        <w:rPr>
          <w:szCs w:val="22"/>
        </w:rPr>
        <w:t xml:space="preserve">as Hipóteses de Vencimento Antecipado estabelecidas </w:t>
      </w:r>
      <w:r w:rsidR="004F22CC" w:rsidRPr="003500E0">
        <w:rPr>
          <w:szCs w:val="22"/>
        </w:rPr>
        <w:t>na Cláusula </w:t>
      </w:r>
      <w:r w:rsidR="004F22CC" w:rsidRPr="003500E0">
        <w:rPr>
          <w:szCs w:val="22"/>
        </w:rPr>
        <w:fldChar w:fldCharType="begin"/>
      </w:r>
      <w:r w:rsidR="004F22CC" w:rsidRPr="003500E0">
        <w:rPr>
          <w:szCs w:val="22"/>
        </w:rPr>
        <w:instrText xml:space="preserve"> REF _Ref382077658 \n \p \h </w:instrText>
      </w:r>
      <w:r w:rsidR="00D12674" w:rsidRPr="003500E0">
        <w:rPr>
          <w:szCs w:val="22"/>
        </w:rPr>
        <w:instrText xml:space="preserve"> \* MERGEFORMAT </w:instrText>
      </w:r>
      <w:r w:rsidR="004F22CC" w:rsidRPr="003500E0">
        <w:rPr>
          <w:szCs w:val="22"/>
        </w:rPr>
      </w:r>
      <w:r w:rsidR="004F22CC" w:rsidRPr="003500E0">
        <w:rPr>
          <w:szCs w:val="22"/>
        </w:rPr>
        <w:fldChar w:fldCharType="separate"/>
      </w:r>
      <w:r w:rsidR="003500E0">
        <w:rPr>
          <w:szCs w:val="22"/>
        </w:rPr>
        <w:t>6.16 acima</w:t>
      </w:r>
      <w:r w:rsidR="004F22CC" w:rsidRPr="003500E0">
        <w:rPr>
          <w:szCs w:val="22"/>
        </w:rPr>
        <w:fldChar w:fldCharType="end"/>
      </w:r>
      <w:r w:rsidR="004F22CC" w:rsidRPr="003500E0">
        <w:rPr>
          <w:szCs w:val="22"/>
        </w:rPr>
        <w:t xml:space="preserve"> (incluindo </w:t>
      </w:r>
      <w:r w:rsidR="00140D63" w:rsidRPr="003500E0">
        <w:rPr>
          <w:szCs w:val="22"/>
        </w:rPr>
        <w:t>alterações, inclusões ou exclusões nas Hipóteses de Vencimento Antecipado</w:t>
      </w:r>
      <w:r w:rsidR="004F22CC" w:rsidRPr="003500E0">
        <w:rPr>
          <w:szCs w:val="22"/>
        </w:rPr>
        <w:t>)</w:t>
      </w:r>
      <w:r w:rsidRPr="003500E0">
        <w:rPr>
          <w:szCs w:val="22"/>
        </w:rPr>
        <w:t>; (</w:t>
      </w:r>
      <w:r w:rsidR="003476E6" w:rsidRPr="003500E0">
        <w:rPr>
          <w:szCs w:val="22"/>
        </w:rPr>
        <w:t>vi</w:t>
      </w:r>
      <w:r w:rsidRPr="003500E0">
        <w:rPr>
          <w:szCs w:val="22"/>
        </w:rPr>
        <w:t>)</w:t>
      </w:r>
      <w:r w:rsidR="003476E6" w:rsidRPr="003500E0">
        <w:rPr>
          <w:szCs w:val="22"/>
        </w:rPr>
        <w:t> </w:t>
      </w:r>
      <w:r w:rsidRPr="003500E0">
        <w:rPr>
          <w:szCs w:val="22"/>
        </w:rPr>
        <w:t>os quóruns de deliberação e</w:t>
      </w:r>
      <w:r w:rsidR="003476E6" w:rsidRPr="003500E0">
        <w:rPr>
          <w:szCs w:val="22"/>
        </w:rPr>
        <w:t>stabelecidos nesta Escritura; (</w:t>
      </w:r>
      <w:proofErr w:type="spellStart"/>
      <w:r w:rsidR="003476E6" w:rsidRPr="003500E0">
        <w:rPr>
          <w:szCs w:val="22"/>
        </w:rPr>
        <w:t>vii</w:t>
      </w:r>
      <w:proofErr w:type="spellEnd"/>
      <w:r w:rsidRPr="003500E0">
        <w:rPr>
          <w:szCs w:val="22"/>
        </w:rPr>
        <w:t>)</w:t>
      </w:r>
      <w:r w:rsidR="003476E6" w:rsidRPr="003500E0">
        <w:rPr>
          <w:szCs w:val="22"/>
        </w:rPr>
        <w:t> </w:t>
      </w:r>
      <w:r w:rsidRPr="003500E0">
        <w:rPr>
          <w:szCs w:val="22"/>
        </w:rPr>
        <w:t>a</w:t>
      </w:r>
      <w:r w:rsidR="00E25EA5" w:rsidRPr="003500E0">
        <w:rPr>
          <w:szCs w:val="22"/>
        </w:rPr>
        <w:t>s</w:t>
      </w:r>
      <w:r w:rsidR="00255882" w:rsidRPr="003500E0">
        <w:rPr>
          <w:szCs w:val="22"/>
        </w:rPr>
        <w:t xml:space="preserve"> </w:t>
      </w:r>
      <w:r w:rsidR="00255882" w:rsidRPr="003500E0">
        <w:rPr>
          <w:noProof/>
          <w:szCs w:val="22"/>
        </w:rPr>
        <w:t>Fiança</w:t>
      </w:r>
      <w:r w:rsidR="00E25EA5" w:rsidRPr="003500E0">
        <w:rPr>
          <w:noProof/>
          <w:szCs w:val="22"/>
        </w:rPr>
        <w:t>s</w:t>
      </w:r>
      <w:r w:rsidR="00255882" w:rsidRPr="003500E0">
        <w:rPr>
          <w:noProof/>
          <w:szCs w:val="22"/>
        </w:rPr>
        <w:t xml:space="preserve"> Corporativa</w:t>
      </w:r>
      <w:r w:rsidR="00E25EA5" w:rsidRPr="003500E0">
        <w:rPr>
          <w:noProof/>
          <w:szCs w:val="22"/>
        </w:rPr>
        <w:t>s</w:t>
      </w:r>
      <w:ins w:id="423" w:author="Maria Carolina" w:date="2014-04-24T10:49:00Z">
        <w:r w:rsidR="00C214BF" w:rsidRPr="003500E0">
          <w:rPr>
            <w:noProof/>
            <w:szCs w:val="22"/>
          </w:rPr>
          <w:t xml:space="preserve"> e/ou a Fiança Servinoga</w:t>
        </w:r>
      </w:ins>
      <w:r w:rsidR="003476E6" w:rsidRPr="003500E0">
        <w:rPr>
          <w:szCs w:val="22"/>
        </w:rPr>
        <w:t>; e/ou (</w:t>
      </w:r>
      <w:proofErr w:type="spellStart"/>
      <w:r w:rsidR="003476E6" w:rsidRPr="003500E0">
        <w:rPr>
          <w:szCs w:val="22"/>
        </w:rPr>
        <w:t>viii</w:t>
      </w:r>
      <w:proofErr w:type="spellEnd"/>
      <w:r w:rsidRPr="003500E0">
        <w:rPr>
          <w:szCs w:val="22"/>
        </w:rPr>
        <w:t>)</w:t>
      </w:r>
      <w:r w:rsidR="003476E6" w:rsidRPr="003500E0">
        <w:rPr>
          <w:szCs w:val="22"/>
        </w:rPr>
        <w:t> </w:t>
      </w:r>
      <w:r w:rsidRPr="003500E0">
        <w:rPr>
          <w:szCs w:val="22"/>
        </w:rPr>
        <w:t>os procedimentos aplicáveis às Assembleias Gerais de Debenturistas estabelecidas nesta Cláusula</w:t>
      </w:r>
      <w:r w:rsidR="00CE4D55" w:rsidRPr="003500E0">
        <w:rPr>
          <w:szCs w:val="22"/>
        </w:rPr>
        <w:t> </w:t>
      </w:r>
      <w:r w:rsidR="00CE4D55" w:rsidRPr="003500E0">
        <w:rPr>
          <w:szCs w:val="22"/>
        </w:rPr>
        <w:fldChar w:fldCharType="begin"/>
      </w:r>
      <w:r w:rsidR="00CE4D55" w:rsidRPr="003500E0">
        <w:rPr>
          <w:szCs w:val="22"/>
        </w:rPr>
        <w:instrText xml:space="preserve"> REF _Ref382081591 \n \h </w:instrText>
      </w:r>
      <w:r w:rsidR="00D12674" w:rsidRPr="003500E0">
        <w:rPr>
          <w:szCs w:val="22"/>
        </w:rPr>
        <w:instrText xml:space="preserve"> \* MERGEFORMAT </w:instrText>
      </w:r>
      <w:r w:rsidR="00CE4D55" w:rsidRPr="003500E0">
        <w:rPr>
          <w:szCs w:val="22"/>
        </w:rPr>
      </w:r>
      <w:r w:rsidR="00CE4D55" w:rsidRPr="003500E0">
        <w:rPr>
          <w:szCs w:val="22"/>
        </w:rPr>
        <w:fldChar w:fldCharType="separate"/>
      </w:r>
      <w:proofErr w:type="gramStart"/>
      <w:r w:rsidR="003500E0">
        <w:rPr>
          <w:szCs w:val="22"/>
        </w:rPr>
        <w:t>9</w:t>
      </w:r>
      <w:proofErr w:type="gramEnd"/>
      <w:r w:rsidR="00CE4D55" w:rsidRPr="003500E0">
        <w:rPr>
          <w:szCs w:val="22"/>
        </w:rPr>
        <w:fldChar w:fldCharType="end"/>
      </w:r>
      <w:r w:rsidRPr="003500E0">
        <w:rPr>
          <w:szCs w:val="22"/>
        </w:rPr>
        <w:t>, deverão ser aprovadas, seja em primeira convocação da Assembleia Geral de Debenturistas ou em qualquer convocação subsequente, por Debenturistas que representem, no mínimo, 90%</w:t>
      </w:r>
      <w:r w:rsidR="003476E6" w:rsidRPr="003500E0">
        <w:rPr>
          <w:szCs w:val="22"/>
        </w:rPr>
        <w:t> </w:t>
      </w:r>
      <w:r w:rsidRPr="003500E0">
        <w:rPr>
          <w:szCs w:val="22"/>
        </w:rPr>
        <w:t>(noventa por cento) das Debêntures em Circulação.</w:t>
      </w:r>
    </w:p>
    <w:p w:rsidR="003476E6" w:rsidRPr="003500E0" w:rsidRDefault="00CD05B7" w:rsidP="003500E0">
      <w:pPr>
        <w:pStyle w:val="Level2"/>
        <w:numPr>
          <w:ilvl w:val="1"/>
          <w:numId w:val="51"/>
        </w:numPr>
        <w:spacing w:after="340" w:line="293" w:lineRule="auto"/>
        <w:rPr>
          <w:szCs w:val="22"/>
        </w:rPr>
      </w:pPr>
      <w:r w:rsidRPr="003500E0">
        <w:rPr>
          <w:szCs w:val="22"/>
        </w:rPr>
        <w:t xml:space="preserve">As deliberações tomadas pelos Debenturistas em Assembleias Gerais de Debenturistas, no âmbito de sua competência legal, observados os </w:t>
      </w:r>
      <w:proofErr w:type="spellStart"/>
      <w:r w:rsidRPr="003500E0">
        <w:rPr>
          <w:szCs w:val="22"/>
        </w:rPr>
        <w:t>quoruns</w:t>
      </w:r>
      <w:proofErr w:type="spellEnd"/>
      <w:r w:rsidRPr="003500E0">
        <w:rPr>
          <w:szCs w:val="22"/>
        </w:rPr>
        <w:t xml:space="preserve"> estabelecidos nesta Escritura de Emissão, serão existentes, válidas e eficazes perante a Emissora</w:t>
      </w:r>
      <w:r w:rsidR="0091742B" w:rsidRPr="003500E0">
        <w:rPr>
          <w:szCs w:val="22"/>
        </w:rPr>
        <w:t xml:space="preserve"> e as Fiadoras</w:t>
      </w:r>
      <w:r w:rsidR="00042591" w:rsidRPr="003500E0">
        <w:rPr>
          <w:szCs w:val="22"/>
        </w:rPr>
        <w:t>,</w:t>
      </w:r>
      <w:r w:rsidRPr="003500E0">
        <w:rPr>
          <w:szCs w:val="22"/>
        </w:rPr>
        <w:t xml:space="preserve"> e obrigarão a todos os titulares das Debêntures em Circulação, independentemente de terem comparecido à Assembleia ou do voto proferido nas respectivas Assembleias Gerais de Debenturistas.</w:t>
      </w:r>
    </w:p>
    <w:p w:rsidR="0051483D" w:rsidRPr="003500E0" w:rsidRDefault="00CD05B7" w:rsidP="003500E0">
      <w:pPr>
        <w:pStyle w:val="Level2"/>
        <w:numPr>
          <w:ilvl w:val="1"/>
          <w:numId w:val="51"/>
        </w:numPr>
        <w:spacing w:after="340" w:line="293" w:lineRule="auto"/>
        <w:rPr>
          <w:szCs w:val="22"/>
        </w:rPr>
      </w:pPr>
      <w:r w:rsidRPr="003500E0">
        <w:rPr>
          <w:szCs w:val="22"/>
        </w:rPr>
        <w:t>Independentemente das formalidades previstas na legislação ou nesta Cláusula</w:t>
      </w:r>
      <w:r w:rsidR="00CE4D55" w:rsidRPr="003500E0">
        <w:rPr>
          <w:szCs w:val="22"/>
        </w:rPr>
        <w:t> </w:t>
      </w:r>
      <w:r w:rsidR="00CE4D55" w:rsidRPr="003500E0">
        <w:rPr>
          <w:szCs w:val="22"/>
        </w:rPr>
        <w:fldChar w:fldCharType="begin"/>
      </w:r>
      <w:r w:rsidR="00CE4D55" w:rsidRPr="003500E0">
        <w:rPr>
          <w:szCs w:val="22"/>
        </w:rPr>
        <w:instrText xml:space="preserve"> REF _Ref382081591 \n \h </w:instrText>
      </w:r>
      <w:r w:rsidR="00D12674" w:rsidRPr="003500E0">
        <w:rPr>
          <w:szCs w:val="22"/>
        </w:rPr>
        <w:instrText xml:space="preserve"> \* MERGEFORMAT </w:instrText>
      </w:r>
      <w:r w:rsidR="00CE4D55" w:rsidRPr="003500E0">
        <w:rPr>
          <w:szCs w:val="22"/>
        </w:rPr>
      </w:r>
      <w:r w:rsidR="00CE4D55" w:rsidRPr="003500E0">
        <w:rPr>
          <w:szCs w:val="22"/>
        </w:rPr>
        <w:fldChar w:fldCharType="separate"/>
      </w:r>
      <w:proofErr w:type="gramStart"/>
      <w:r w:rsidR="003500E0">
        <w:rPr>
          <w:szCs w:val="22"/>
        </w:rPr>
        <w:t>9</w:t>
      </w:r>
      <w:proofErr w:type="gramEnd"/>
      <w:r w:rsidR="00CE4D55" w:rsidRPr="003500E0">
        <w:rPr>
          <w:szCs w:val="22"/>
        </w:rPr>
        <w:fldChar w:fldCharType="end"/>
      </w:r>
      <w:r w:rsidRPr="003500E0">
        <w:rPr>
          <w:szCs w:val="22"/>
        </w:rPr>
        <w:t>, serão consideradas regulares as deliberações tomadas pelos Debenturistas em Assembleia Geral de Debenturistas a que comparecerem os titulares de todas as Debêntures em Circulação.</w:t>
      </w:r>
    </w:p>
    <w:p w:rsidR="003476E6" w:rsidRPr="003500E0" w:rsidRDefault="00CD05B7" w:rsidP="003500E0">
      <w:pPr>
        <w:pStyle w:val="Level1"/>
        <w:numPr>
          <w:ilvl w:val="0"/>
          <w:numId w:val="51"/>
        </w:numPr>
        <w:spacing w:before="0" w:after="340" w:line="293" w:lineRule="auto"/>
        <w:rPr>
          <w:szCs w:val="22"/>
        </w:rPr>
      </w:pPr>
      <w:r w:rsidRPr="003500E0">
        <w:rPr>
          <w:szCs w:val="22"/>
        </w:rPr>
        <w:t>DAS DECLARAÇÕES DA EMISSORA</w:t>
      </w:r>
    </w:p>
    <w:p w:rsidR="0051483D" w:rsidRPr="003500E0" w:rsidRDefault="00CD05B7" w:rsidP="003500E0">
      <w:pPr>
        <w:pStyle w:val="Level2"/>
        <w:numPr>
          <w:ilvl w:val="1"/>
          <w:numId w:val="51"/>
        </w:numPr>
        <w:spacing w:after="340" w:line="293" w:lineRule="auto"/>
        <w:rPr>
          <w:szCs w:val="22"/>
        </w:rPr>
      </w:pPr>
      <w:r w:rsidRPr="003500E0">
        <w:rPr>
          <w:szCs w:val="22"/>
        </w:rPr>
        <w:t>A Emissora, neste ato declara e garante que:</w:t>
      </w:r>
    </w:p>
    <w:p w:rsidR="003476E6" w:rsidRPr="003500E0" w:rsidRDefault="00CD05B7" w:rsidP="003500E0">
      <w:pPr>
        <w:pStyle w:val="Level4"/>
        <w:numPr>
          <w:ilvl w:val="3"/>
          <w:numId w:val="51"/>
        </w:numPr>
        <w:spacing w:after="340" w:line="293" w:lineRule="auto"/>
      </w:pPr>
      <w:proofErr w:type="gramStart"/>
      <w:r w:rsidRPr="003500E0">
        <w:t>é</w:t>
      </w:r>
      <w:proofErr w:type="gramEnd"/>
      <w:r w:rsidRPr="003500E0">
        <w:t xml:space="preserve"> </w:t>
      </w:r>
      <w:r w:rsidR="005F710E" w:rsidRPr="003500E0">
        <w:t xml:space="preserve">uma </w:t>
      </w:r>
      <w:r w:rsidRPr="003500E0">
        <w:t>sociedade devidamente organizada, constituída e existente sob a forma de sociedade anônima de capital fechado, de acordo com as leis brasileiras e está devidamente autorizada a conduzir os seus negócios, com plenos poderes para deter, possuir e operar seus bens;</w:t>
      </w:r>
    </w:p>
    <w:p w:rsidR="003476E6" w:rsidRPr="003500E0" w:rsidRDefault="00CD05B7" w:rsidP="003500E0">
      <w:pPr>
        <w:pStyle w:val="Level4"/>
        <w:numPr>
          <w:ilvl w:val="3"/>
          <w:numId w:val="51"/>
        </w:numPr>
        <w:spacing w:after="340" w:line="293" w:lineRule="auto"/>
      </w:pPr>
      <w:proofErr w:type="gramStart"/>
      <w:r w:rsidRPr="003500E0">
        <w:t>está</w:t>
      </w:r>
      <w:proofErr w:type="gramEnd"/>
      <w:r w:rsidRPr="003500E0">
        <w:t xml:space="preserve"> devidamente autorizada e obteve todas as licenças e autorizações necessárias, inclusive as societárias, à celebração desta Escritura de Em</w:t>
      </w:r>
      <w:r w:rsidR="00515CD3" w:rsidRPr="003500E0">
        <w:t>issão, à emissão das Debêntures</w:t>
      </w:r>
      <w:r w:rsidRPr="003500E0">
        <w:t xml:space="preserve"> e ao cumprimento de suas obrigações aqui previstas, tendo sido satisfeitos todos os requisitos legais e estatutários necessários para tanto;</w:t>
      </w:r>
    </w:p>
    <w:p w:rsidR="003476E6" w:rsidRPr="003500E0" w:rsidRDefault="00CD05B7" w:rsidP="003500E0">
      <w:pPr>
        <w:pStyle w:val="Level4"/>
        <w:numPr>
          <w:ilvl w:val="3"/>
          <w:numId w:val="51"/>
        </w:numPr>
        <w:spacing w:after="340" w:line="293" w:lineRule="auto"/>
      </w:pPr>
      <w:proofErr w:type="gramStart"/>
      <w:r w:rsidRPr="003500E0">
        <w:t>os</w:t>
      </w:r>
      <w:proofErr w:type="gramEnd"/>
      <w:r w:rsidRPr="003500E0">
        <w:t xml:space="preserve"> representantes legais que assinam esta Escritura de Emissão têm poderes estatutários e/ou delegados para assumir, em seu nome, as obrigações ora estabelecidas e, sendo mandatários, tiveram os poderes legitimamente outorgados, estando os respectivos mandatos em pleno vigor;</w:t>
      </w:r>
    </w:p>
    <w:p w:rsidR="003476E6" w:rsidRPr="003500E0" w:rsidRDefault="00CD05B7" w:rsidP="003500E0">
      <w:pPr>
        <w:pStyle w:val="Level4"/>
        <w:numPr>
          <w:ilvl w:val="3"/>
          <w:numId w:val="51"/>
        </w:numPr>
        <w:spacing w:after="340" w:line="293" w:lineRule="auto"/>
      </w:pPr>
      <w:proofErr w:type="gramStart"/>
      <w:r w:rsidRPr="003500E0">
        <w:t>tem</w:t>
      </w:r>
      <w:proofErr w:type="gramEnd"/>
      <w:r w:rsidRPr="003500E0">
        <w:t xml:space="preserve"> todas as autorizações e licenças relevantes exigidas pelas autoridades federais, estaduais e municipais para o exercício de suas atividades, send</w:t>
      </w:r>
      <w:r w:rsidR="003476E6" w:rsidRPr="003500E0">
        <w:t>o todas válidas;</w:t>
      </w:r>
    </w:p>
    <w:p w:rsidR="003476E6" w:rsidRPr="003500E0" w:rsidRDefault="00CD05B7" w:rsidP="003500E0">
      <w:pPr>
        <w:pStyle w:val="Level4"/>
        <w:numPr>
          <w:ilvl w:val="3"/>
          <w:numId w:val="51"/>
        </w:numPr>
        <w:spacing w:after="340" w:line="293" w:lineRule="auto"/>
      </w:pPr>
      <w:proofErr w:type="gramStart"/>
      <w:r w:rsidRPr="003500E0">
        <w:t>a</w:t>
      </w:r>
      <w:proofErr w:type="gramEnd"/>
      <w:r w:rsidRPr="003500E0">
        <w:t xml:space="preserve"> celebração e o cumprimento de suas obrigações previstas nesta Escritura de Emissão não infringem ou contrariam: (</w:t>
      </w:r>
      <w:r w:rsidR="003476E6" w:rsidRPr="003500E0">
        <w:t>a</w:t>
      </w:r>
      <w:r w:rsidRPr="003500E0">
        <w:t>)</w:t>
      </w:r>
      <w:r w:rsidR="003476E6" w:rsidRPr="003500E0">
        <w:t> </w:t>
      </w:r>
      <w:r w:rsidRPr="003500E0">
        <w:t>qualquer contrato ou documento no qual a Emissora seja parte ou pelo qual quaisquer de seus bens e propriedades estejam vinculados, nem irá resultar em (</w:t>
      </w:r>
      <w:r w:rsidR="003476E6" w:rsidRPr="003500E0">
        <w:t>1</w:t>
      </w:r>
      <w:r w:rsidRPr="003500E0">
        <w:t>)</w:t>
      </w:r>
      <w:r w:rsidR="003476E6" w:rsidRPr="003500E0">
        <w:t> </w:t>
      </w:r>
      <w:r w:rsidRPr="003500E0">
        <w:t>vencimento antecipado de qualquer obrigação estabelecida em qualquer destes contratos ou instrumentos; (</w:t>
      </w:r>
      <w:r w:rsidR="003476E6" w:rsidRPr="003500E0">
        <w:t>2</w:t>
      </w:r>
      <w:r w:rsidRPr="003500E0">
        <w:t>)</w:t>
      </w:r>
      <w:r w:rsidR="003476E6" w:rsidRPr="003500E0">
        <w:t> </w:t>
      </w:r>
      <w:r w:rsidRPr="003500E0">
        <w:t>criação de qualquer ônus sobre qualquer ativo ou bem da Emissora, ou (</w:t>
      </w:r>
      <w:r w:rsidR="003476E6" w:rsidRPr="003500E0">
        <w:t>3</w:t>
      </w:r>
      <w:r w:rsidRPr="003500E0">
        <w:t>)</w:t>
      </w:r>
      <w:r w:rsidR="003476E6" w:rsidRPr="003500E0">
        <w:t> </w:t>
      </w:r>
      <w:r w:rsidRPr="003500E0">
        <w:t>rescisão de qualquer desses contratos ou instrumentos; (</w:t>
      </w:r>
      <w:r w:rsidR="003476E6" w:rsidRPr="003500E0">
        <w:t>b</w:t>
      </w:r>
      <w:r w:rsidRPr="003500E0">
        <w:t>)</w:t>
      </w:r>
      <w:r w:rsidR="003476E6" w:rsidRPr="003500E0">
        <w:t> </w:t>
      </w:r>
      <w:r w:rsidRPr="003500E0">
        <w:t>qualquer lei, decreto ou regulamento a que a Emissora ou quaisquer de seus bens e propriedades estejam sujeitos; ou (</w:t>
      </w:r>
      <w:r w:rsidR="003476E6" w:rsidRPr="003500E0">
        <w:t>c</w:t>
      </w:r>
      <w:r w:rsidRPr="003500E0">
        <w:t>)</w:t>
      </w:r>
      <w:r w:rsidR="003476E6" w:rsidRPr="003500E0">
        <w:t> </w:t>
      </w:r>
      <w:r w:rsidRPr="003500E0">
        <w:t>qualquer ordem, decisão ou sentença administrativa, judicial ou arbitral que seja de seu conhecimento e que afete a Emissora ou quaisquer de seus bens e propriedades;</w:t>
      </w:r>
    </w:p>
    <w:p w:rsidR="003476E6" w:rsidRPr="003500E0" w:rsidRDefault="00CD05B7" w:rsidP="003500E0">
      <w:pPr>
        <w:pStyle w:val="Level4"/>
        <w:numPr>
          <w:ilvl w:val="3"/>
          <w:numId w:val="51"/>
        </w:numPr>
        <w:spacing w:after="340" w:line="293" w:lineRule="auto"/>
      </w:pPr>
      <w:proofErr w:type="gramStart"/>
      <w:r w:rsidRPr="003500E0">
        <w:t>está</w:t>
      </w:r>
      <w:proofErr w:type="gramEnd"/>
      <w:r w:rsidRPr="003500E0">
        <w:t xml:space="preserve"> cumprindo as leis, regulamentos, normas administrativas e determinações dos órgãos governamentais, autarquias ou tribunais, aplicáveis à condução de seus negócios, inclusive com o disposto na legislação em vigor pertinente à Política Nacional do Meio Ambiente, às Resoluções do Conselho Nacional do Meio Ambiente – Conama e às demais legislações e regulamentações ambientais supletivas, adotando as medidas e ações preventivas ou reparatórias destinadas a evitar ou corrigir eventuais danos ambientais decorrentes do exercício das atividades descritas em seu objeto social. A Emissora está obrigada, ainda, a proceder a todas as diligências exigidas para realização de suas atividades, preservando o meio ambiente e atendendo às determinações dos órgãos municipais, estaduais e </w:t>
      </w:r>
      <w:proofErr w:type="gramStart"/>
      <w:r w:rsidRPr="003500E0">
        <w:t>federais que subsidiariamente venham a legislar ou regulamentar</w:t>
      </w:r>
      <w:proofErr w:type="gramEnd"/>
      <w:r w:rsidRPr="003500E0">
        <w:t xml:space="preserve"> as normas ambientais em vigor;</w:t>
      </w:r>
    </w:p>
    <w:p w:rsidR="003476E6" w:rsidRPr="003500E0" w:rsidRDefault="00CD05B7" w:rsidP="003500E0">
      <w:pPr>
        <w:pStyle w:val="Level4"/>
        <w:numPr>
          <w:ilvl w:val="3"/>
          <w:numId w:val="51"/>
        </w:numPr>
        <w:spacing w:after="340" w:line="293" w:lineRule="auto"/>
      </w:pPr>
      <w:proofErr w:type="gramStart"/>
      <w:r w:rsidRPr="003500E0">
        <w:t>as</w:t>
      </w:r>
      <w:proofErr w:type="gramEnd"/>
      <w:r w:rsidRPr="003500E0">
        <w:t xml:space="preserve"> demonstrações finan</w:t>
      </w:r>
      <w:r w:rsidR="00C25D93" w:rsidRPr="003500E0">
        <w:t>ceiras da Emissora relativas ao</w:t>
      </w:r>
      <w:r w:rsidRPr="003500E0">
        <w:t xml:space="preserve"> exer</w:t>
      </w:r>
      <w:r w:rsidR="00C25D93" w:rsidRPr="003500E0">
        <w:t>cício social encerrado</w:t>
      </w:r>
      <w:r w:rsidR="00A7101C" w:rsidRPr="003500E0">
        <w:t xml:space="preserve"> em 31 de dezembro de 2013</w:t>
      </w:r>
      <w:r w:rsidR="009A195A" w:rsidRPr="003500E0">
        <w:t xml:space="preserve"> </w:t>
      </w:r>
      <w:r w:rsidRPr="003500E0">
        <w:t>são verdadeiras, completas e corretas em todos os aspectos na data em que foram preparadas; refletem, de forma clara e precisa, a posição financeira e patrimonial, os resultados, operações e fluxos de caixa da Emissora no período;</w:t>
      </w:r>
    </w:p>
    <w:p w:rsidR="003476E6" w:rsidRPr="003500E0" w:rsidRDefault="00CD05B7" w:rsidP="003500E0">
      <w:pPr>
        <w:pStyle w:val="Level4"/>
        <w:numPr>
          <w:ilvl w:val="3"/>
          <w:numId w:val="51"/>
        </w:numPr>
        <w:spacing w:after="340" w:line="293" w:lineRule="auto"/>
      </w:pPr>
      <w:proofErr w:type="gramStart"/>
      <w:r w:rsidRPr="003500E0">
        <w:t>tem</w:t>
      </w:r>
      <w:proofErr w:type="gramEnd"/>
      <w:r w:rsidRPr="003500E0">
        <w:t xml:space="preserve"> plena ciência e concorda integralmente com a forma de cálculo da Remuneração, que foi acordada por livre vontade entre a Emissora</w:t>
      </w:r>
      <w:r w:rsidR="000C4D4A" w:rsidRPr="003500E0">
        <w:t xml:space="preserve"> </w:t>
      </w:r>
      <w:r w:rsidRPr="003500E0">
        <w:t>e o</w:t>
      </w:r>
      <w:r w:rsidR="00A7101C" w:rsidRPr="003500E0">
        <w:t xml:space="preserve"> Coordenador Líder</w:t>
      </w:r>
      <w:r w:rsidRPr="003500E0">
        <w:t>, em observância ao princípio da boa-fé;</w:t>
      </w:r>
    </w:p>
    <w:p w:rsidR="003476E6" w:rsidRPr="003500E0" w:rsidRDefault="00CD05B7" w:rsidP="003500E0">
      <w:pPr>
        <w:pStyle w:val="Level4"/>
        <w:numPr>
          <w:ilvl w:val="3"/>
          <w:numId w:val="51"/>
        </w:numPr>
        <w:spacing w:after="340" w:line="293" w:lineRule="auto"/>
      </w:pPr>
      <w:proofErr w:type="gramStart"/>
      <w:r w:rsidRPr="003500E0">
        <w:t>não</w:t>
      </w:r>
      <w:proofErr w:type="gramEnd"/>
      <w:r w:rsidRPr="003500E0">
        <w:t xml:space="preserve"> há qualquer ligação entre a Emissora e o Agente Fiduciário que impeça o Agente Fiduciário de e</w:t>
      </w:r>
      <w:r w:rsidR="003476E6" w:rsidRPr="003500E0">
        <w:t>xercer plenamente suas funções;</w:t>
      </w:r>
    </w:p>
    <w:p w:rsidR="003476E6" w:rsidRPr="003500E0" w:rsidRDefault="00CD05B7" w:rsidP="003500E0">
      <w:pPr>
        <w:pStyle w:val="Level4"/>
        <w:numPr>
          <w:ilvl w:val="3"/>
          <w:numId w:val="51"/>
        </w:numPr>
        <w:spacing w:after="340" w:line="293" w:lineRule="auto"/>
      </w:pPr>
      <w:proofErr w:type="gramStart"/>
      <w:r w:rsidRPr="003500E0">
        <w:t>todas</w:t>
      </w:r>
      <w:proofErr w:type="gramEnd"/>
      <w:r w:rsidRPr="003500E0">
        <w:t xml:space="preserve"> as informações prestadas pela Emissora no âmbito da presente Oferta, para fins de análise e aprovação da emissão das Debêntures, são corretas e verdadeiras em todos os seus aspectos na data na qual referidas informações foram prestadas e não omitem qualquer fato relevante necessário para fazer com que referidas informações não sejam enganosas em referido tempo à luz das circunstâncias nas quais foram prestadas;</w:t>
      </w:r>
    </w:p>
    <w:p w:rsidR="003476E6" w:rsidRPr="003500E0" w:rsidRDefault="00CD05B7" w:rsidP="003500E0">
      <w:pPr>
        <w:pStyle w:val="Level4"/>
        <w:numPr>
          <w:ilvl w:val="3"/>
          <w:numId w:val="51"/>
        </w:numPr>
        <w:spacing w:after="340" w:line="293" w:lineRule="auto"/>
      </w:pPr>
      <w:proofErr w:type="gramStart"/>
      <w:r w:rsidRPr="003500E0">
        <w:t>nenhum</w:t>
      </w:r>
      <w:proofErr w:type="gramEnd"/>
      <w:r w:rsidRPr="003500E0">
        <w:t xml:space="preserve"> registro, consentimento, autorização, aprovação, licença, ordem de, ou qualificação perante qualquer autoridade governamental ou órgão regulatório, é exigido para o cumprimento, pela Emissora de suas obrigações nos termos desta Escritura de Emissão e das Debêntures, ou para a realização da Emissão, exceto: (</w:t>
      </w:r>
      <w:r w:rsidR="003476E6" w:rsidRPr="003500E0">
        <w:t>a</w:t>
      </w:r>
      <w:r w:rsidRPr="003500E0">
        <w:t>)</w:t>
      </w:r>
      <w:r w:rsidR="003476E6" w:rsidRPr="003500E0">
        <w:t> </w:t>
      </w:r>
      <w:r w:rsidRPr="003500E0">
        <w:t>a inscrição da Escritura de Emissão e da AGE</w:t>
      </w:r>
      <w:r w:rsidR="005A0C11" w:rsidRPr="003500E0">
        <w:t xml:space="preserve"> da Emissora</w:t>
      </w:r>
      <w:r w:rsidRPr="003500E0">
        <w:t xml:space="preserve"> </w:t>
      </w:r>
      <w:r w:rsidR="00A7101C" w:rsidRPr="003500E0">
        <w:t xml:space="preserve">na </w:t>
      </w:r>
      <w:r w:rsidR="00632FF7" w:rsidRPr="003500E0">
        <w:rPr>
          <w:bCs/>
        </w:rPr>
        <w:t>JUCEPAR</w:t>
      </w:r>
      <w:r w:rsidRPr="003500E0">
        <w:t xml:space="preserve">; </w:t>
      </w:r>
      <w:r w:rsidR="00515CD3" w:rsidRPr="003500E0">
        <w:t xml:space="preserve">e </w:t>
      </w:r>
      <w:r w:rsidRPr="003500E0">
        <w:t>(</w:t>
      </w:r>
      <w:r w:rsidR="003476E6" w:rsidRPr="003500E0">
        <w:t>b</w:t>
      </w:r>
      <w:r w:rsidRPr="003500E0">
        <w:t>)</w:t>
      </w:r>
      <w:r w:rsidR="003476E6" w:rsidRPr="003500E0">
        <w:t> </w:t>
      </w:r>
      <w:r w:rsidRPr="003500E0">
        <w:t>o registro</w:t>
      </w:r>
      <w:r w:rsidR="003476E6" w:rsidRPr="003500E0">
        <w:t xml:space="preserve"> das Debêntures na CETI</w:t>
      </w:r>
      <w:r w:rsidR="00515CD3" w:rsidRPr="003500E0">
        <w:t>P</w:t>
      </w:r>
      <w:r w:rsidRPr="003500E0">
        <w:t>;</w:t>
      </w:r>
    </w:p>
    <w:p w:rsidR="00042591" w:rsidRPr="003500E0" w:rsidRDefault="00042591" w:rsidP="003500E0">
      <w:pPr>
        <w:pStyle w:val="Level4"/>
        <w:numPr>
          <w:ilvl w:val="3"/>
          <w:numId w:val="51"/>
        </w:numPr>
        <w:spacing w:after="340" w:line="293" w:lineRule="auto"/>
      </w:pPr>
      <w:proofErr w:type="gramStart"/>
      <w:r w:rsidRPr="003500E0">
        <w:t>não</w:t>
      </w:r>
      <w:proofErr w:type="gramEnd"/>
      <w:r w:rsidRPr="003500E0">
        <w:t xml:space="preserve"> há qualquer ação judicial, processo administrativo ou arbitral, inquérito ou outro tipo de investigação governamental, que seja de conhecimento da Emissora, que possa vir a afetar de forma material a capacidade da Emissora de cumprir com suas obrigações previstas nesta Escritura de Emissão, exceto por aquelas questionadas de boa-fé nas esferas administrativa e/ou judicial e/ou por aquelas constantes das demonstrações financeiras da Emissora;</w:t>
      </w:r>
    </w:p>
    <w:p w:rsidR="00042591" w:rsidRPr="003500E0" w:rsidRDefault="00042591" w:rsidP="003500E0">
      <w:pPr>
        <w:pStyle w:val="Level4"/>
        <w:numPr>
          <w:ilvl w:val="3"/>
          <w:numId w:val="51"/>
        </w:numPr>
        <w:spacing w:after="340" w:line="293" w:lineRule="auto"/>
      </w:pPr>
      <w:proofErr w:type="gramStart"/>
      <w:r w:rsidRPr="003500E0">
        <w:t>não</w:t>
      </w:r>
      <w:proofErr w:type="gramEnd"/>
      <w:r w:rsidRPr="003500E0">
        <w:t xml:space="preserve"> omitiu nem omitirá nenhum fato, de qualquer natureza, que seja de seu conhecimento e que possa resultar em alteração substancial adversa das situações econômico-financeiras ou jurídicas sua em prejuízo dos Debenturistas;</w:t>
      </w:r>
    </w:p>
    <w:p w:rsidR="003476E6" w:rsidRPr="003500E0" w:rsidRDefault="00CD05B7" w:rsidP="003500E0">
      <w:pPr>
        <w:pStyle w:val="Level4"/>
        <w:numPr>
          <w:ilvl w:val="3"/>
          <w:numId w:val="51"/>
        </w:numPr>
        <w:spacing w:after="340" w:line="293" w:lineRule="auto"/>
      </w:pPr>
      <w:proofErr w:type="gramStart"/>
      <w:r w:rsidRPr="003500E0">
        <w:t>esta</w:t>
      </w:r>
      <w:proofErr w:type="gramEnd"/>
      <w:r w:rsidRPr="003500E0">
        <w:t xml:space="preserve"> Escritura de Emissão constitui obrigação legal, válida e </w:t>
      </w:r>
      <w:r w:rsidR="00433259" w:rsidRPr="003500E0">
        <w:t>vinculante</w:t>
      </w:r>
      <w:r w:rsidRPr="003500E0">
        <w:t xml:space="preserve"> da Emissora, exequível de acordo com os seus termos e condições, com força de título executivo extrajudicial nos termos do artigo</w:t>
      </w:r>
      <w:r w:rsidR="00A7101C" w:rsidRPr="003500E0">
        <w:t> </w:t>
      </w:r>
      <w:r w:rsidRPr="003500E0">
        <w:t>585 do Código de Processo Civil;</w:t>
      </w:r>
      <w:r w:rsidR="00515CD3" w:rsidRPr="003500E0">
        <w:t xml:space="preserve"> e</w:t>
      </w:r>
    </w:p>
    <w:p w:rsidR="003476E6" w:rsidRPr="003500E0" w:rsidRDefault="00CD05B7" w:rsidP="003500E0">
      <w:pPr>
        <w:pStyle w:val="Level4"/>
        <w:numPr>
          <w:ilvl w:val="3"/>
          <w:numId w:val="51"/>
        </w:numPr>
        <w:spacing w:after="340" w:line="293" w:lineRule="auto"/>
      </w:pPr>
      <w:proofErr w:type="gramStart"/>
      <w:r w:rsidRPr="003500E0">
        <w:t>tem</w:t>
      </w:r>
      <w:proofErr w:type="gramEnd"/>
      <w:r w:rsidRPr="003500E0">
        <w:t xml:space="preserve"> plena ciência de que, nos termos do artigo</w:t>
      </w:r>
      <w:r w:rsidR="00A7101C" w:rsidRPr="003500E0">
        <w:t> </w:t>
      </w:r>
      <w:r w:rsidRPr="003500E0">
        <w:t>9º da Instrução CVM</w:t>
      </w:r>
      <w:r w:rsidR="00A7101C" w:rsidRPr="003500E0">
        <w:t> </w:t>
      </w:r>
      <w:r w:rsidRPr="003500E0">
        <w:t>476, não poderá realizar outra oferta pública de debêntures da mesma espécie de sua emissão</w:t>
      </w:r>
      <w:bookmarkStart w:id="424" w:name="_DV_C18"/>
      <w:r w:rsidRPr="003500E0">
        <w:t xml:space="preserve"> </w:t>
      </w:r>
      <w:bookmarkStart w:id="425" w:name="_DV_M42"/>
      <w:bookmarkEnd w:id="424"/>
      <w:bookmarkEnd w:id="425"/>
      <w:r w:rsidRPr="003500E0">
        <w:t xml:space="preserve">dentro do prazo de </w:t>
      </w:r>
      <w:bookmarkStart w:id="426" w:name="_DV_C19"/>
      <w:r w:rsidRPr="003500E0">
        <w:t>4</w:t>
      </w:r>
      <w:r w:rsidR="00A7101C" w:rsidRPr="003500E0">
        <w:t> </w:t>
      </w:r>
      <w:r w:rsidRPr="003500E0">
        <w:t>(quatro) meses</w:t>
      </w:r>
      <w:bookmarkStart w:id="427" w:name="_DV_M43"/>
      <w:bookmarkEnd w:id="426"/>
      <w:bookmarkEnd w:id="427"/>
      <w:r w:rsidR="005F7585" w:rsidRPr="003500E0">
        <w:t xml:space="preserve"> contado</w:t>
      </w:r>
      <w:r w:rsidRPr="003500E0">
        <w:t xml:space="preserve"> da data do encerramento da Oferta, a menos que a nova oferta s</w:t>
      </w:r>
      <w:r w:rsidR="00A7101C" w:rsidRPr="003500E0">
        <w:t>eja submetida a registro na CVM.</w:t>
      </w:r>
    </w:p>
    <w:p w:rsidR="0051483D" w:rsidRPr="003500E0" w:rsidRDefault="00CD05B7" w:rsidP="003500E0">
      <w:pPr>
        <w:pStyle w:val="Level2"/>
        <w:numPr>
          <w:ilvl w:val="1"/>
          <w:numId w:val="51"/>
        </w:numPr>
        <w:spacing w:after="340" w:line="293" w:lineRule="auto"/>
        <w:rPr>
          <w:szCs w:val="22"/>
        </w:rPr>
      </w:pPr>
      <w:r w:rsidRPr="003500E0">
        <w:rPr>
          <w:szCs w:val="22"/>
        </w:rPr>
        <w:t xml:space="preserve">A Emissora se compromete a notificar em até </w:t>
      </w:r>
      <w:proofErr w:type="gramStart"/>
      <w:r w:rsidRPr="003500E0">
        <w:rPr>
          <w:szCs w:val="22"/>
        </w:rPr>
        <w:t>2</w:t>
      </w:r>
      <w:proofErr w:type="gramEnd"/>
      <w:r w:rsidR="00A7101C" w:rsidRPr="003500E0">
        <w:rPr>
          <w:szCs w:val="22"/>
        </w:rPr>
        <w:t> </w:t>
      </w:r>
      <w:r w:rsidRPr="003500E0">
        <w:rPr>
          <w:szCs w:val="22"/>
        </w:rPr>
        <w:t xml:space="preserve">(dois) Dias Úteis os Debenturistas e o Agente Fiduciário </w:t>
      </w:r>
      <w:r w:rsidR="00A7101C" w:rsidRPr="003500E0">
        <w:rPr>
          <w:szCs w:val="22"/>
        </w:rPr>
        <w:t xml:space="preserve">caso quaisquer das declarações </w:t>
      </w:r>
      <w:r w:rsidRPr="003500E0">
        <w:rPr>
          <w:szCs w:val="22"/>
        </w:rPr>
        <w:t>prestadas pela Emissora na presente Escritura tornem-se total ou parcialmente inverídicas, incompletas ou incorretas.</w:t>
      </w:r>
    </w:p>
    <w:p w:rsidR="00A7101C" w:rsidRPr="003500E0" w:rsidRDefault="00A7101C" w:rsidP="003500E0">
      <w:pPr>
        <w:pStyle w:val="Level1"/>
        <w:numPr>
          <w:ilvl w:val="0"/>
          <w:numId w:val="51"/>
        </w:numPr>
        <w:spacing w:before="0" w:after="340" w:line="293" w:lineRule="auto"/>
        <w:rPr>
          <w:szCs w:val="22"/>
        </w:rPr>
      </w:pPr>
      <w:r w:rsidRPr="003500E0">
        <w:rPr>
          <w:szCs w:val="22"/>
        </w:rPr>
        <w:t>DAS DECLARAÇÕES DA</w:t>
      </w:r>
      <w:r w:rsidR="00F71C01" w:rsidRPr="003500E0">
        <w:rPr>
          <w:szCs w:val="22"/>
        </w:rPr>
        <w:t>S</w:t>
      </w:r>
      <w:r w:rsidRPr="003500E0">
        <w:rPr>
          <w:szCs w:val="22"/>
        </w:rPr>
        <w:t xml:space="preserve"> </w:t>
      </w:r>
      <w:r w:rsidR="007E6DCC" w:rsidRPr="003500E0">
        <w:rPr>
          <w:szCs w:val="22"/>
        </w:rPr>
        <w:t>FIADORA</w:t>
      </w:r>
      <w:r w:rsidR="00F71C01" w:rsidRPr="003500E0">
        <w:rPr>
          <w:szCs w:val="22"/>
        </w:rPr>
        <w:t>S</w:t>
      </w:r>
    </w:p>
    <w:p w:rsidR="0051483D" w:rsidRPr="003500E0" w:rsidRDefault="00A579BC" w:rsidP="003500E0">
      <w:pPr>
        <w:pStyle w:val="Level2"/>
        <w:numPr>
          <w:ilvl w:val="1"/>
          <w:numId w:val="51"/>
        </w:numPr>
        <w:spacing w:after="340" w:line="293" w:lineRule="auto"/>
        <w:rPr>
          <w:szCs w:val="22"/>
        </w:rPr>
      </w:pPr>
      <w:r w:rsidRPr="003500E0">
        <w:rPr>
          <w:szCs w:val="22"/>
          <w:u w:val="single"/>
        </w:rPr>
        <w:t>Declarações conjuntas das Fiadoras</w:t>
      </w:r>
      <w:r w:rsidRPr="003500E0">
        <w:rPr>
          <w:szCs w:val="22"/>
        </w:rPr>
        <w:t xml:space="preserve">. </w:t>
      </w:r>
      <w:r w:rsidR="00F71C01" w:rsidRPr="003500E0">
        <w:rPr>
          <w:szCs w:val="22"/>
        </w:rPr>
        <w:t>Cada uma das</w:t>
      </w:r>
      <w:r w:rsidR="00A7101C" w:rsidRPr="003500E0">
        <w:rPr>
          <w:szCs w:val="22"/>
        </w:rPr>
        <w:t xml:space="preserve"> </w:t>
      </w:r>
      <w:r w:rsidR="007E6DCC" w:rsidRPr="003500E0">
        <w:rPr>
          <w:szCs w:val="22"/>
        </w:rPr>
        <w:t>Fiadora</w:t>
      </w:r>
      <w:r w:rsidR="00F71C01" w:rsidRPr="003500E0">
        <w:rPr>
          <w:szCs w:val="22"/>
        </w:rPr>
        <w:t>s</w:t>
      </w:r>
      <w:r w:rsidR="00A7101C" w:rsidRPr="003500E0">
        <w:rPr>
          <w:szCs w:val="22"/>
        </w:rPr>
        <w:t>, neste ato declara e garante</w:t>
      </w:r>
      <w:r w:rsidR="00F71C01" w:rsidRPr="003500E0">
        <w:rPr>
          <w:szCs w:val="22"/>
        </w:rPr>
        <w:t>, solidariamente,</w:t>
      </w:r>
      <w:r w:rsidR="00A7101C" w:rsidRPr="003500E0">
        <w:rPr>
          <w:szCs w:val="22"/>
        </w:rPr>
        <w:t xml:space="preserve"> que:</w:t>
      </w:r>
    </w:p>
    <w:p w:rsidR="00A7101C" w:rsidRPr="003500E0" w:rsidRDefault="00496F15" w:rsidP="003500E0">
      <w:pPr>
        <w:pStyle w:val="Level4"/>
        <w:numPr>
          <w:ilvl w:val="3"/>
          <w:numId w:val="51"/>
        </w:numPr>
        <w:spacing w:after="340" w:line="293" w:lineRule="auto"/>
      </w:pPr>
      <w:proofErr w:type="gramStart"/>
      <w:r w:rsidRPr="003500E0">
        <w:t>a</w:t>
      </w:r>
      <w:proofErr w:type="gramEnd"/>
      <w:r w:rsidRPr="003500E0">
        <w:t xml:space="preserve"> </w:t>
      </w:r>
      <w:proofErr w:type="spellStart"/>
      <w:r w:rsidRPr="003500E0">
        <w:t>Atlantic</w:t>
      </w:r>
      <w:proofErr w:type="spellEnd"/>
      <w:r w:rsidRPr="003500E0">
        <w:t xml:space="preserve"> </w:t>
      </w:r>
      <w:r w:rsidR="00A7101C" w:rsidRPr="003500E0">
        <w:t xml:space="preserve">é </w:t>
      </w:r>
      <w:r w:rsidR="00875434" w:rsidRPr="003500E0">
        <w:t xml:space="preserve">uma </w:t>
      </w:r>
      <w:r w:rsidR="00A7101C" w:rsidRPr="003500E0">
        <w:t>sociedade devidamente organizada, constituída e existente sob a forma de sociedade anônima de capital fechado, de acordo com as leis brasileiras e está devidamente autorizada a conduzir os seus negócios, com plenos poderes para deter, possuir e operar seus bens;</w:t>
      </w:r>
    </w:p>
    <w:p w:rsidR="00496F15" w:rsidRPr="003500E0" w:rsidRDefault="00496F15" w:rsidP="003500E0">
      <w:pPr>
        <w:pStyle w:val="Level4"/>
        <w:numPr>
          <w:ilvl w:val="3"/>
          <w:numId w:val="51"/>
        </w:numPr>
        <w:spacing w:after="340" w:line="293" w:lineRule="auto"/>
      </w:pPr>
      <w:proofErr w:type="gramStart"/>
      <w:r w:rsidRPr="003500E0">
        <w:t>o</w:t>
      </w:r>
      <w:proofErr w:type="gramEnd"/>
      <w:r w:rsidRPr="003500E0">
        <w:t xml:space="preserve"> FIP </w:t>
      </w:r>
      <w:proofErr w:type="spellStart"/>
      <w:r w:rsidRPr="003500E0">
        <w:t>Actis</w:t>
      </w:r>
      <w:proofErr w:type="spellEnd"/>
      <w:r w:rsidRPr="003500E0">
        <w:t xml:space="preserve"> é um fundo de investimento em participações constituído sob a forma de condomínio fechado nos termos da Instrução CVM 391, e está devidamente autorizado a conduzir os seus negócios, com plenos poderes para deter, possuir e operar seus bens;</w:t>
      </w:r>
    </w:p>
    <w:p w:rsidR="00496F15" w:rsidRPr="003500E0" w:rsidRDefault="00496F15" w:rsidP="003500E0">
      <w:pPr>
        <w:pStyle w:val="Level4"/>
        <w:numPr>
          <w:ilvl w:val="3"/>
          <w:numId w:val="51"/>
        </w:numPr>
        <w:spacing w:after="340" w:line="293" w:lineRule="auto"/>
      </w:pPr>
      <w:proofErr w:type="gramStart"/>
      <w:r w:rsidRPr="003500E0">
        <w:t>a</w:t>
      </w:r>
      <w:proofErr w:type="gramEnd"/>
      <w:r w:rsidRPr="003500E0">
        <w:t xml:space="preserve"> </w:t>
      </w:r>
      <w:proofErr w:type="spellStart"/>
      <w:r w:rsidRPr="003500E0">
        <w:t>Pattac</w:t>
      </w:r>
      <w:proofErr w:type="spellEnd"/>
      <w:r w:rsidRPr="003500E0">
        <w:t xml:space="preserve"> é </w:t>
      </w:r>
      <w:r w:rsidR="00875434" w:rsidRPr="003500E0">
        <w:t xml:space="preserve">uma </w:t>
      </w:r>
      <w:r w:rsidRPr="003500E0">
        <w:t>sociedade devidamente organizada, constituída e existente sob a forma de sociedade anônima de capital fechado, de acordo com as leis brasileiras e está devidamente autorizada a conduzir os seus negócios, com plenos poderes para deter, possuir e operar seus bens;</w:t>
      </w:r>
    </w:p>
    <w:p w:rsidR="00875434" w:rsidRPr="003500E0" w:rsidRDefault="00875434" w:rsidP="003500E0">
      <w:pPr>
        <w:pStyle w:val="Level4"/>
        <w:numPr>
          <w:ilvl w:val="3"/>
          <w:numId w:val="51"/>
        </w:numPr>
        <w:spacing w:after="340" w:line="293" w:lineRule="auto"/>
      </w:pPr>
      <w:proofErr w:type="gramStart"/>
      <w:r w:rsidRPr="003500E0">
        <w:t>cada</w:t>
      </w:r>
      <w:proofErr w:type="gramEnd"/>
      <w:r w:rsidRPr="003500E0">
        <w:t xml:space="preserve"> uma das </w:t>
      </w:r>
      <w:proofErr w:type="spellStart"/>
      <w:r w:rsidRPr="003500E0">
        <w:t>SPEs</w:t>
      </w:r>
      <w:proofErr w:type="spellEnd"/>
      <w:r w:rsidRPr="003500E0">
        <w:t> Fiadoras é uma sociedade devidamente organizada, constituída e existente sob a forma de sociedade anônima de capital fechado, de acordo com as leis brasileiras e está devidamente autorizada a conduzir os seus negócios, com plenos poderes para deter, possuir e operar seus bens;</w:t>
      </w:r>
    </w:p>
    <w:p w:rsidR="00A7101C" w:rsidRPr="003500E0" w:rsidRDefault="00A7101C" w:rsidP="003500E0">
      <w:pPr>
        <w:pStyle w:val="Level4"/>
        <w:numPr>
          <w:ilvl w:val="3"/>
          <w:numId w:val="51"/>
        </w:numPr>
        <w:spacing w:after="340" w:line="293" w:lineRule="auto"/>
      </w:pPr>
      <w:proofErr w:type="gramStart"/>
      <w:r w:rsidRPr="003500E0">
        <w:t>está</w:t>
      </w:r>
      <w:proofErr w:type="gramEnd"/>
      <w:r w:rsidRPr="003500E0">
        <w:t xml:space="preserve"> devidamente autorizada e obteve todas as licenças e autorizações necessárias, inclusive as societárias, à celebração desta Escritura de Emissão</w:t>
      </w:r>
      <w:r w:rsidR="009048F5" w:rsidRPr="003500E0">
        <w:t xml:space="preserve"> </w:t>
      </w:r>
      <w:r w:rsidRPr="003500E0">
        <w:t>e ao cumprimento de suas obrigações aqui previstas, tendo sido satisfeitos todos os requisitos legais e estatutários necessários para tanto;</w:t>
      </w:r>
    </w:p>
    <w:p w:rsidR="00A7101C" w:rsidRPr="003500E0" w:rsidRDefault="00A7101C" w:rsidP="003500E0">
      <w:pPr>
        <w:pStyle w:val="Level4"/>
        <w:numPr>
          <w:ilvl w:val="3"/>
          <w:numId w:val="51"/>
        </w:numPr>
        <w:spacing w:after="340" w:line="293" w:lineRule="auto"/>
      </w:pPr>
      <w:proofErr w:type="gramStart"/>
      <w:r w:rsidRPr="003500E0">
        <w:t>os</w:t>
      </w:r>
      <w:proofErr w:type="gramEnd"/>
      <w:r w:rsidRPr="003500E0">
        <w:t xml:space="preserve"> representantes legais que assinam esta Escritura de Emissão têm poderes estatutários e/ou delegados para assumir, em seu nome, as obrigações ora estabelecidas e, sendo mandatários, tiveram os poderes legitimamente outorgados, estando os respectivos mandatos em pleno vigor;</w:t>
      </w:r>
    </w:p>
    <w:p w:rsidR="00A7101C" w:rsidRPr="003500E0" w:rsidRDefault="00A7101C" w:rsidP="003500E0">
      <w:pPr>
        <w:pStyle w:val="Level4"/>
        <w:numPr>
          <w:ilvl w:val="3"/>
          <w:numId w:val="51"/>
        </w:numPr>
        <w:spacing w:after="340" w:line="293" w:lineRule="auto"/>
      </w:pPr>
      <w:proofErr w:type="gramStart"/>
      <w:r w:rsidRPr="003500E0">
        <w:t>tem</w:t>
      </w:r>
      <w:proofErr w:type="gramEnd"/>
      <w:r w:rsidRPr="003500E0">
        <w:t xml:space="preserve"> todas as autorizações e licenças relevantes exigidas pelas autoridades federais, estaduais e municipais para o exercício de suas atividades, sendo todas válidas;</w:t>
      </w:r>
    </w:p>
    <w:p w:rsidR="00A7101C" w:rsidRPr="003500E0" w:rsidRDefault="00A7101C" w:rsidP="003500E0">
      <w:pPr>
        <w:pStyle w:val="Level4"/>
        <w:numPr>
          <w:ilvl w:val="3"/>
          <w:numId w:val="51"/>
        </w:numPr>
        <w:spacing w:after="340" w:line="293" w:lineRule="auto"/>
      </w:pPr>
      <w:proofErr w:type="gramStart"/>
      <w:r w:rsidRPr="003500E0">
        <w:t>a</w:t>
      </w:r>
      <w:proofErr w:type="gramEnd"/>
      <w:r w:rsidRPr="003500E0">
        <w:t xml:space="preserve"> celebração e o cumprimento de suas obrigações previstas nesta Escritura de Emissão não infringem ou contrariam: (a) qualquer contrato ou documento no qual a</w:t>
      </w:r>
      <w:r w:rsidR="00042591" w:rsidRPr="003500E0">
        <w:t>s</w:t>
      </w:r>
      <w:r w:rsidRPr="003500E0">
        <w:t xml:space="preserve"> </w:t>
      </w:r>
      <w:r w:rsidR="007E6DCC" w:rsidRPr="003500E0">
        <w:t>Fiadora</w:t>
      </w:r>
      <w:r w:rsidR="00042591" w:rsidRPr="003500E0">
        <w:t>s</w:t>
      </w:r>
      <w:r w:rsidR="007E6DCC" w:rsidRPr="003500E0">
        <w:t xml:space="preserve"> </w:t>
      </w:r>
      <w:r w:rsidRPr="003500E0">
        <w:t>seja</w:t>
      </w:r>
      <w:r w:rsidR="00042591" w:rsidRPr="003500E0">
        <w:t>m</w:t>
      </w:r>
      <w:r w:rsidRPr="003500E0">
        <w:t xml:space="preserve"> parte ou pelo qual quaisquer de seus bens e propriedades estejam vinculados, nem irá resultar em (1) vencimento antecipado de qualquer obrigação estabelecida em qualquer destes contratos ou instrumentos; (2) criação de qualquer ônus sobre qualquer ativo ou bem da</w:t>
      </w:r>
      <w:r w:rsidR="00042591" w:rsidRPr="003500E0">
        <w:t>s</w:t>
      </w:r>
      <w:r w:rsidRPr="003500E0">
        <w:t xml:space="preserve"> </w:t>
      </w:r>
      <w:r w:rsidR="007E6DCC" w:rsidRPr="003500E0">
        <w:t>Fiadora</w:t>
      </w:r>
      <w:r w:rsidR="00042591" w:rsidRPr="003500E0">
        <w:t>s</w:t>
      </w:r>
      <w:r w:rsidRPr="003500E0">
        <w:t>, ou (3) rescisão de qualquer desses contratos ou instrumentos; (b) qualquer lei, decreto ou regulamento a que a</w:t>
      </w:r>
      <w:r w:rsidR="00042591" w:rsidRPr="003500E0">
        <w:t>s</w:t>
      </w:r>
      <w:r w:rsidRPr="003500E0">
        <w:t xml:space="preserve"> </w:t>
      </w:r>
      <w:r w:rsidR="007E6DCC" w:rsidRPr="003500E0">
        <w:t>Fiadora</w:t>
      </w:r>
      <w:r w:rsidR="00042591" w:rsidRPr="003500E0">
        <w:t>s</w:t>
      </w:r>
      <w:r w:rsidR="007E6DCC" w:rsidRPr="003500E0">
        <w:t xml:space="preserve"> </w:t>
      </w:r>
      <w:r w:rsidRPr="003500E0">
        <w:t>ou quaisquer de seus bens e propriedades estejam sujeitos; ou (c) qualquer ordem, decisão ou sentença administrativa, judicial ou arbitral que seja de seu conhecimento e que afete a</w:t>
      </w:r>
      <w:r w:rsidR="00042591" w:rsidRPr="003500E0">
        <w:t>s</w:t>
      </w:r>
      <w:r w:rsidRPr="003500E0">
        <w:t xml:space="preserve"> </w:t>
      </w:r>
      <w:r w:rsidR="007E6DCC" w:rsidRPr="003500E0">
        <w:t>Fiadora</w:t>
      </w:r>
      <w:r w:rsidR="00042591" w:rsidRPr="003500E0">
        <w:t>s</w:t>
      </w:r>
      <w:r w:rsidR="007E6DCC" w:rsidRPr="003500E0">
        <w:t xml:space="preserve"> </w:t>
      </w:r>
      <w:r w:rsidRPr="003500E0">
        <w:t>ou quaisquer de seus bens e propriedades;</w:t>
      </w:r>
    </w:p>
    <w:p w:rsidR="0051483D" w:rsidRPr="003500E0" w:rsidRDefault="006573DC" w:rsidP="003500E0">
      <w:pPr>
        <w:pStyle w:val="Level4"/>
        <w:numPr>
          <w:ilvl w:val="3"/>
          <w:numId w:val="51"/>
        </w:numPr>
        <w:spacing w:after="340" w:line="293" w:lineRule="auto"/>
      </w:pPr>
      <w:proofErr w:type="gramStart"/>
      <w:r w:rsidRPr="003500E0">
        <w:t>as</w:t>
      </w:r>
      <w:proofErr w:type="gramEnd"/>
      <w:r w:rsidRPr="003500E0">
        <w:t xml:space="preserve"> demonstrações financeiras do FIP </w:t>
      </w:r>
      <w:proofErr w:type="spellStart"/>
      <w:r w:rsidRPr="003500E0">
        <w:t>Actis</w:t>
      </w:r>
      <w:proofErr w:type="spellEnd"/>
      <w:r w:rsidRPr="003500E0">
        <w:t xml:space="preserve"> relativas ao exercício social encerrado em 28 de fevereiro de 2014</w:t>
      </w:r>
      <w:r w:rsidR="006573A2" w:rsidRPr="003500E0">
        <w:t>,</w:t>
      </w:r>
      <w:r w:rsidRPr="003500E0">
        <w:t xml:space="preserve"> e da </w:t>
      </w:r>
      <w:proofErr w:type="spellStart"/>
      <w:r w:rsidRPr="003500E0">
        <w:t>Pattac</w:t>
      </w:r>
      <w:proofErr w:type="spellEnd"/>
      <w:r w:rsidRPr="003500E0">
        <w:t xml:space="preserve"> </w:t>
      </w:r>
      <w:r w:rsidR="006573A2" w:rsidRPr="003500E0">
        <w:t xml:space="preserve">e da </w:t>
      </w:r>
      <w:proofErr w:type="spellStart"/>
      <w:r w:rsidR="006573A2" w:rsidRPr="003500E0">
        <w:t>Atlantic</w:t>
      </w:r>
      <w:proofErr w:type="spellEnd"/>
      <w:r w:rsidR="006573A2" w:rsidRPr="003500E0">
        <w:t xml:space="preserve"> </w:t>
      </w:r>
      <w:r w:rsidRPr="003500E0">
        <w:t>relativas ao exercício social encerrado em 31 de dezembro de 2013 são verdadeiras, completas e corretas em todos os aspectos na data em que foram preparadas; refletem, de forma clara e precisa, a posição financeira e patrimonial, os resultados, operações e fluxos de caixa do FIP </w:t>
      </w:r>
      <w:proofErr w:type="spellStart"/>
      <w:r w:rsidRPr="003500E0">
        <w:t>Actis</w:t>
      </w:r>
      <w:proofErr w:type="spellEnd"/>
      <w:r w:rsidR="006573A2" w:rsidRPr="003500E0">
        <w:t>,</w:t>
      </w:r>
      <w:r w:rsidRPr="003500E0">
        <w:t xml:space="preserve"> da </w:t>
      </w:r>
      <w:proofErr w:type="spellStart"/>
      <w:r w:rsidRPr="003500E0">
        <w:t>Pattac</w:t>
      </w:r>
      <w:proofErr w:type="spellEnd"/>
      <w:r w:rsidRPr="003500E0">
        <w:t xml:space="preserve"> </w:t>
      </w:r>
      <w:r w:rsidR="006573A2" w:rsidRPr="003500E0">
        <w:t xml:space="preserve">e da </w:t>
      </w:r>
      <w:proofErr w:type="spellStart"/>
      <w:r w:rsidR="006573A2" w:rsidRPr="003500E0">
        <w:t>Atlantic</w:t>
      </w:r>
      <w:proofErr w:type="spellEnd"/>
      <w:r w:rsidR="006573A2" w:rsidRPr="003500E0">
        <w:t xml:space="preserve"> </w:t>
      </w:r>
      <w:r w:rsidRPr="003500E0">
        <w:t>no período</w:t>
      </w:r>
      <w:r w:rsidR="00A7101C" w:rsidRPr="003500E0">
        <w:t>;</w:t>
      </w:r>
    </w:p>
    <w:p w:rsidR="00A7101C" w:rsidRPr="003500E0" w:rsidRDefault="00A7101C" w:rsidP="003500E0">
      <w:pPr>
        <w:pStyle w:val="Level4"/>
        <w:numPr>
          <w:ilvl w:val="3"/>
          <w:numId w:val="51"/>
        </w:numPr>
        <w:spacing w:after="340" w:line="293" w:lineRule="auto"/>
      </w:pPr>
      <w:proofErr w:type="gramStart"/>
      <w:r w:rsidRPr="003500E0">
        <w:t>tem</w:t>
      </w:r>
      <w:proofErr w:type="gramEnd"/>
      <w:r w:rsidRPr="003500E0">
        <w:t xml:space="preserve"> plena ciência e concorda integralmente com a forma de cálculo da Remuneração, que foi acordada por livre vontade entre a Emissora e o Coordenador Líder, em observância ao princípio da boa-fé;</w:t>
      </w:r>
    </w:p>
    <w:p w:rsidR="00A7101C" w:rsidRPr="003500E0" w:rsidRDefault="00A7101C" w:rsidP="003500E0">
      <w:pPr>
        <w:pStyle w:val="Level4"/>
        <w:numPr>
          <w:ilvl w:val="3"/>
          <w:numId w:val="51"/>
        </w:numPr>
        <w:spacing w:after="340" w:line="293" w:lineRule="auto"/>
      </w:pPr>
      <w:proofErr w:type="gramStart"/>
      <w:r w:rsidRPr="003500E0">
        <w:t>não</w:t>
      </w:r>
      <w:proofErr w:type="gramEnd"/>
      <w:r w:rsidRPr="003500E0">
        <w:t xml:space="preserve"> há qualquer ligação entre a</w:t>
      </w:r>
      <w:r w:rsidR="00A579BC" w:rsidRPr="003500E0">
        <w:t>s</w:t>
      </w:r>
      <w:r w:rsidRPr="003500E0">
        <w:t xml:space="preserve"> </w:t>
      </w:r>
      <w:r w:rsidR="007E6DCC" w:rsidRPr="003500E0">
        <w:t>Fiadora</w:t>
      </w:r>
      <w:r w:rsidR="00A579BC" w:rsidRPr="003500E0">
        <w:t>s</w:t>
      </w:r>
      <w:r w:rsidR="007E6DCC" w:rsidRPr="003500E0">
        <w:t xml:space="preserve"> </w:t>
      </w:r>
      <w:r w:rsidRPr="003500E0">
        <w:t>e o Agente Fiduciário que impeça o Agente Fiduciário de exercer plenamente suas funções;</w:t>
      </w:r>
    </w:p>
    <w:p w:rsidR="00A7101C" w:rsidRPr="003500E0" w:rsidRDefault="00A7101C" w:rsidP="003500E0">
      <w:pPr>
        <w:pStyle w:val="Level4"/>
        <w:numPr>
          <w:ilvl w:val="3"/>
          <w:numId w:val="51"/>
        </w:numPr>
        <w:spacing w:after="340" w:line="293" w:lineRule="auto"/>
      </w:pPr>
      <w:proofErr w:type="gramStart"/>
      <w:r w:rsidRPr="003500E0">
        <w:t>todas</w:t>
      </w:r>
      <w:proofErr w:type="gramEnd"/>
      <w:r w:rsidRPr="003500E0">
        <w:t xml:space="preserve"> as informações prestadas pela</w:t>
      </w:r>
      <w:r w:rsidR="00A579BC" w:rsidRPr="003500E0">
        <w:t>s</w:t>
      </w:r>
      <w:r w:rsidRPr="003500E0">
        <w:t xml:space="preserve"> </w:t>
      </w:r>
      <w:r w:rsidR="007E6DCC" w:rsidRPr="003500E0">
        <w:t>Fiadora</w:t>
      </w:r>
      <w:r w:rsidR="00A579BC" w:rsidRPr="003500E0">
        <w:t>s</w:t>
      </w:r>
      <w:r w:rsidR="007E6DCC" w:rsidRPr="003500E0">
        <w:t xml:space="preserve"> </w:t>
      </w:r>
      <w:r w:rsidRPr="003500E0">
        <w:t>no âmbito da presente Oferta, para fins de análise e aprovação da emissão das Debêntures, são corretas e verdadeiras em todos os seus aspectos na data na qual referidas informações foram prestadas e não omitem qualquer fato relevante necessário para fazer com que referidas informações não sejam enganosas em referido tempo à luz das circunstâncias nas quais foram prestadas;</w:t>
      </w:r>
    </w:p>
    <w:p w:rsidR="00042591" w:rsidRPr="003500E0" w:rsidRDefault="00042591" w:rsidP="003500E0">
      <w:pPr>
        <w:pStyle w:val="Level4"/>
        <w:numPr>
          <w:ilvl w:val="3"/>
          <w:numId w:val="51"/>
        </w:numPr>
        <w:spacing w:after="340" w:line="293" w:lineRule="auto"/>
      </w:pPr>
      <w:proofErr w:type="gramStart"/>
      <w:r w:rsidRPr="003500E0">
        <w:t>não</w:t>
      </w:r>
      <w:proofErr w:type="gramEnd"/>
      <w:r w:rsidRPr="003500E0">
        <w:t xml:space="preserve"> há qualquer ação judicial, processo administrativo ou arbitral, inquérito ou outro tipo de investigação governamental, que seja de conhecimento das Fiadoras, que possa vir a afetar de forma material a capacidade das Fiadoras de cumprir com suas obrigações previstas nesta Escritura de Emissão, exceto por aquelas questionadas de boa-fé nas esferas administrativa e/ou judicial e/ou por aquelas constantes das demonstrações financeiras das Fiadoras;</w:t>
      </w:r>
    </w:p>
    <w:p w:rsidR="00042591" w:rsidRPr="003500E0" w:rsidRDefault="00042591" w:rsidP="003500E0">
      <w:pPr>
        <w:pStyle w:val="Level4"/>
        <w:numPr>
          <w:ilvl w:val="3"/>
          <w:numId w:val="51"/>
        </w:numPr>
        <w:spacing w:after="340" w:line="293" w:lineRule="auto"/>
      </w:pPr>
      <w:proofErr w:type="gramStart"/>
      <w:r w:rsidRPr="003500E0">
        <w:t>não</w:t>
      </w:r>
      <w:proofErr w:type="gramEnd"/>
      <w:r w:rsidRPr="003500E0">
        <w:t xml:space="preserve"> omitiu nem omitirá nenhum fato, de qualquer natureza, que seja de seu conhecimento e que possa resultar em alteração substancial adversa das situações econômico-financeiras ou jurídicas sua em prejuízo dos Debenturistas;</w:t>
      </w:r>
    </w:p>
    <w:p w:rsidR="00A7101C" w:rsidRPr="003500E0" w:rsidRDefault="00A7101C" w:rsidP="003500E0">
      <w:pPr>
        <w:pStyle w:val="Level4"/>
        <w:numPr>
          <w:ilvl w:val="3"/>
          <w:numId w:val="51"/>
        </w:numPr>
        <w:spacing w:after="340" w:line="293" w:lineRule="auto"/>
      </w:pPr>
      <w:proofErr w:type="gramStart"/>
      <w:r w:rsidRPr="003500E0">
        <w:t>nenhum</w:t>
      </w:r>
      <w:proofErr w:type="gramEnd"/>
      <w:r w:rsidRPr="003500E0">
        <w:t xml:space="preserve"> registro, consentimento, autorização, aprovação, licença, ordem de, ou qualificação perante qualquer autoridade governamental ou órgão regulatório, é exigido para o cumprimento, pela </w:t>
      </w:r>
      <w:r w:rsidR="007E6DCC" w:rsidRPr="003500E0">
        <w:t xml:space="preserve">Fiadora </w:t>
      </w:r>
      <w:r w:rsidRPr="003500E0">
        <w:t xml:space="preserve">de suas obrigações nos termos desta Escritura de Emissão e das Debêntures, ou para a realização da Emissão, </w:t>
      </w:r>
      <w:r w:rsidR="00496F15" w:rsidRPr="003500E0">
        <w:t xml:space="preserve">exceto: </w:t>
      </w:r>
      <w:r w:rsidR="001B3EA7" w:rsidRPr="003500E0">
        <w:t xml:space="preserve">(a) a inscrição </w:t>
      </w:r>
      <w:r w:rsidR="00042591" w:rsidRPr="003500E0">
        <w:t xml:space="preserve">e arquivamento </w:t>
      </w:r>
      <w:r w:rsidR="001B3EA7" w:rsidRPr="003500E0">
        <w:t xml:space="preserve">da AGE da </w:t>
      </w:r>
      <w:proofErr w:type="spellStart"/>
      <w:r w:rsidR="001B3EA7" w:rsidRPr="003500E0">
        <w:t>Atlantic</w:t>
      </w:r>
      <w:proofErr w:type="spellEnd"/>
      <w:r w:rsidR="001B3EA7" w:rsidRPr="003500E0">
        <w:t xml:space="preserve"> e da </w:t>
      </w:r>
      <w:del w:id="428" w:author="Maria Carolina" w:date="2014-04-24T10:49:00Z">
        <w:r w:rsidR="001B3EA7" w:rsidRPr="00F1158E">
          <w:delText>AGE</w:delText>
        </w:r>
      </w:del>
      <w:ins w:id="429" w:author="Maria Carolina" w:date="2014-04-24T10:49:00Z">
        <w:r w:rsidR="00AA6FC3" w:rsidRPr="003500E0">
          <w:t>RCA</w:t>
        </w:r>
      </w:ins>
      <w:r w:rsidR="001B3EA7" w:rsidRPr="003500E0">
        <w:t xml:space="preserve"> da </w:t>
      </w:r>
      <w:proofErr w:type="spellStart"/>
      <w:r w:rsidR="001B3EA7" w:rsidRPr="003500E0">
        <w:t>Pattac</w:t>
      </w:r>
      <w:proofErr w:type="spellEnd"/>
      <w:r w:rsidR="001B3EA7" w:rsidRPr="003500E0">
        <w:t xml:space="preserve"> na JUCEPAR; e (b) o registro desta Escritura de Emissão e da AGC do FIP nos competentes cartórios de registro de títulos e documentos</w:t>
      </w:r>
      <w:r w:rsidRPr="003500E0">
        <w:t>;</w:t>
      </w:r>
      <w:r w:rsidR="00A579BC" w:rsidRPr="003500E0">
        <w:t xml:space="preserve"> e</w:t>
      </w:r>
    </w:p>
    <w:p w:rsidR="00A7101C" w:rsidRPr="003500E0" w:rsidRDefault="00A7101C" w:rsidP="003500E0">
      <w:pPr>
        <w:pStyle w:val="Level4"/>
        <w:numPr>
          <w:ilvl w:val="3"/>
          <w:numId w:val="51"/>
        </w:numPr>
        <w:spacing w:after="340" w:line="293" w:lineRule="auto"/>
      </w:pPr>
      <w:proofErr w:type="gramStart"/>
      <w:r w:rsidRPr="003500E0">
        <w:t>esta</w:t>
      </w:r>
      <w:proofErr w:type="gramEnd"/>
      <w:r w:rsidRPr="003500E0">
        <w:t xml:space="preserve"> Escritura de Emissão constitui</w:t>
      </w:r>
      <w:r w:rsidR="00A579BC" w:rsidRPr="003500E0">
        <w:t xml:space="preserve"> </w:t>
      </w:r>
      <w:r w:rsidRPr="003500E0">
        <w:t xml:space="preserve">obrigação legal, válida e </w:t>
      </w:r>
      <w:r w:rsidR="00433259" w:rsidRPr="003500E0">
        <w:t>vinculante</w:t>
      </w:r>
      <w:r w:rsidRPr="003500E0">
        <w:t xml:space="preserve"> da</w:t>
      </w:r>
      <w:r w:rsidR="00F71C01" w:rsidRPr="003500E0">
        <w:t>s</w:t>
      </w:r>
      <w:r w:rsidRPr="003500E0">
        <w:t xml:space="preserve"> </w:t>
      </w:r>
      <w:r w:rsidR="00114CDB" w:rsidRPr="003500E0">
        <w:t>Fiadora</w:t>
      </w:r>
      <w:r w:rsidR="00F71C01" w:rsidRPr="003500E0">
        <w:t>s</w:t>
      </w:r>
      <w:r w:rsidRPr="003500E0">
        <w:t>, exequível de acordo com os seus termos e condições, com força de título executivo extrajudicial nos termos do artigo 585 do Códi</w:t>
      </w:r>
      <w:r w:rsidR="00A579BC" w:rsidRPr="003500E0">
        <w:t>go de Processo Civil.</w:t>
      </w:r>
    </w:p>
    <w:p w:rsidR="0051483D" w:rsidRPr="003500E0" w:rsidRDefault="00D967EF" w:rsidP="003500E0">
      <w:pPr>
        <w:pStyle w:val="Level2"/>
        <w:numPr>
          <w:ilvl w:val="1"/>
          <w:numId w:val="51"/>
        </w:numPr>
        <w:spacing w:after="340" w:line="293" w:lineRule="auto"/>
        <w:rPr>
          <w:szCs w:val="22"/>
        </w:rPr>
      </w:pPr>
      <w:r w:rsidRPr="003500E0">
        <w:rPr>
          <w:szCs w:val="22"/>
        </w:rPr>
        <w:t>Cada uma das</w:t>
      </w:r>
      <w:r w:rsidR="00A7101C" w:rsidRPr="003500E0">
        <w:rPr>
          <w:szCs w:val="22"/>
        </w:rPr>
        <w:t xml:space="preserve"> </w:t>
      </w:r>
      <w:r w:rsidR="00114CDB" w:rsidRPr="003500E0">
        <w:rPr>
          <w:szCs w:val="22"/>
        </w:rPr>
        <w:t>Fiadora</w:t>
      </w:r>
      <w:r w:rsidRPr="003500E0">
        <w:rPr>
          <w:szCs w:val="22"/>
        </w:rPr>
        <w:t>s</w:t>
      </w:r>
      <w:r w:rsidR="00A7101C" w:rsidRPr="003500E0">
        <w:rPr>
          <w:szCs w:val="22"/>
        </w:rPr>
        <w:t xml:space="preserve"> se compromete a notificar em até </w:t>
      </w:r>
      <w:proofErr w:type="gramStart"/>
      <w:r w:rsidR="00A7101C" w:rsidRPr="003500E0">
        <w:rPr>
          <w:szCs w:val="22"/>
        </w:rPr>
        <w:t>2</w:t>
      </w:r>
      <w:proofErr w:type="gramEnd"/>
      <w:r w:rsidR="00A7101C" w:rsidRPr="003500E0">
        <w:rPr>
          <w:szCs w:val="22"/>
        </w:rPr>
        <w:t> (dois) Dias Úteis os Debenturistas e o Agente Fiduciário caso quaisquer das declarações prestadas pela</w:t>
      </w:r>
      <w:r w:rsidRPr="003500E0">
        <w:rPr>
          <w:szCs w:val="22"/>
        </w:rPr>
        <w:t>s</w:t>
      </w:r>
      <w:r w:rsidR="00A7101C" w:rsidRPr="003500E0">
        <w:rPr>
          <w:szCs w:val="22"/>
        </w:rPr>
        <w:t xml:space="preserve"> </w:t>
      </w:r>
      <w:r w:rsidR="00114CDB" w:rsidRPr="003500E0">
        <w:rPr>
          <w:szCs w:val="22"/>
        </w:rPr>
        <w:t>Fiadora</w:t>
      </w:r>
      <w:r w:rsidRPr="003500E0">
        <w:rPr>
          <w:szCs w:val="22"/>
        </w:rPr>
        <w:t>s</w:t>
      </w:r>
      <w:r w:rsidR="00A7101C" w:rsidRPr="003500E0">
        <w:rPr>
          <w:szCs w:val="22"/>
        </w:rPr>
        <w:t xml:space="preserve"> na presente Escritura tornem-se total ou parcialmente inverídicas, incompletas ou incorretas.</w:t>
      </w:r>
    </w:p>
    <w:p w:rsidR="003476E6" w:rsidRPr="003500E0" w:rsidRDefault="00CD05B7" w:rsidP="003500E0">
      <w:pPr>
        <w:pStyle w:val="Level1"/>
        <w:numPr>
          <w:ilvl w:val="0"/>
          <w:numId w:val="51"/>
        </w:numPr>
        <w:spacing w:before="0" w:after="340" w:line="293" w:lineRule="auto"/>
        <w:rPr>
          <w:szCs w:val="22"/>
        </w:rPr>
      </w:pPr>
      <w:r w:rsidRPr="003500E0">
        <w:rPr>
          <w:szCs w:val="22"/>
        </w:rPr>
        <w:t>DAS NOTIFICAÇÕES</w:t>
      </w:r>
    </w:p>
    <w:p w:rsidR="0051483D" w:rsidRPr="003500E0" w:rsidRDefault="00CD05B7" w:rsidP="003500E0">
      <w:pPr>
        <w:pStyle w:val="Level2"/>
        <w:numPr>
          <w:ilvl w:val="1"/>
          <w:numId w:val="51"/>
        </w:numPr>
        <w:spacing w:after="340" w:line="293" w:lineRule="auto"/>
        <w:rPr>
          <w:szCs w:val="22"/>
        </w:rPr>
      </w:pPr>
      <w:r w:rsidRPr="003500E0">
        <w:rPr>
          <w:szCs w:val="22"/>
        </w:rPr>
        <w:t>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p>
    <w:p w:rsidR="003476E6" w:rsidRPr="003500E0" w:rsidRDefault="00CD05B7" w:rsidP="003500E0">
      <w:pPr>
        <w:pStyle w:val="Level4"/>
        <w:keepNext/>
        <w:keepLines/>
        <w:numPr>
          <w:ilvl w:val="3"/>
          <w:numId w:val="51"/>
        </w:numPr>
        <w:spacing w:after="340" w:line="293" w:lineRule="auto"/>
      </w:pPr>
      <w:r w:rsidRPr="003500E0">
        <w:t>Para a Emissora:</w:t>
      </w:r>
    </w:p>
    <w:p w:rsidR="00CD05B7" w:rsidRPr="003500E0" w:rsidRDefault="00347232" w:rsidP="003500E0">
      <w:pPr>
        <w:pStyle w:val="Level4"/>
        <w:numPr>
          <w:ilvl w:val="0"/>
          <w:numId w:val="0"/>
        </w:numPr>
        <w:spacing w:after="340" w:line="293" w:lineRule="auto"/>
        <w:ind w:left="2041"/>
        <w:jc w:val="left"/>
        <w:rPr>
          <w:bCs/>
        </w:rPr>
      </w:pPr>
      <w:bookmarkStart w:id="430" w:name="_DV_M393"/>
      <w:bookmarkStart w:id="431" w:name="_DV_M395"/>
      <w:bookmarkStart w:id="432" w:name="_DV_M398"/>
      <w:bookmarkStart w:id="433" w:name="_DV_M399"/>
      <w:bookmarkEnd w:id="430"/>
      <w:bookmarkEnd w:id="431"/>
      <w:bookmarkEnd w:id="432"/>
      <w:bookmarkEnd w:id="433"/>
      <w:r w:rsidRPr="003500E0">
        <w:rPr>
          <w:b/>
        </w:rPr>
        <w:t xml:space="preserve">Santa Vitória do </w:t>
      </w:r>
      <w:proofErr w:type="gramStart"/>
      <w:r w:rsidRPr="003500E0">
        <w:rPr>
          <w:b/>
        </w:rPr>
        <w:t>Palmar Energias</w:t>
      </w:r>
      <w:proofErr w:type="gramEnd"/>
      <w:r w:rsidRPr="003500E0">
        <w:rPr>
          <w:b/>
        </w:rPr>
        <w:t xml:space="preserve"> Renováveis S.A.</w:t>
      </w:r>
      <w:r w:rsidRPr="003500E0">
        <w:rPr>
          <w:bCs/>
        </w:rPr>
        <w:br/>
        <w:t>Alameda Dr. Carlos de Carvalho, n.º 555</w:t>
      </w:r>
      <w:r w:rsidRPr="003500E0">
        <w:rPr>
          <w:bCs/>
        </w:rPr>
        <w:br/>
        <w:t>Conjunto 161, 16º andar</w:t>
      </w:r>
      <w:r w:rsidRPr="003500E0">
        <w:rPr>
          <w:bCs/>
        </w:rPr>
        <w:br/>
        <w:t>Centro Empresarial Engenheiro José Joaquim</w:t>
      </w:r>
      <w:r w:rsidRPr="003500E0">
        <w:rPr>
          <w:bCs/>
        </w:rPr>
        <w:br/>
        <w:t>Centro, CEP 80430-180</w:t>
      </w:r>
      <w:r w:rsidRPr="003500E0">
        <w:rPr>
          <w:bCs/>
        </w:rPr>
        <w:br/>
        <w:t>Cidade de Curitiba, Estado do Paraná</w:t>
      </w:r>
      <w:r w:rsidR="003476E6" w:rsidRPr="003500E0">
        <w:rPr>
          <w:b/>
        </w:rPr>
        <w:br/>
      </w:r>
      <w:r w:rsidR="00CD05B7" w:rsidRPr="003500E0">
        <w:rPr>
          <w:bCs/>
        </w:rPr>
        <w:t xml:space="preserve">At.: </w:t>
      </w:r>
      <w:bookmarkStart w:id="434" w:name="_DV_M396"/>
      <w:bookmarkEnd w:id="434"/>
      <w:r w:rsidR="00F7186B" w:rsidRPr="003500E0">
        <w:rPr>
          <w:bCs/>
        </w:rPr>
        <w:t xml:space="preserve">Sr. Marcelo Leite </w:t>
      </w:r>
      <w:proofErr w:type="spellStart"/>
      <w:r w:rsidR="00F7186B" w:rsidRPr="003500E0">
        <w:rPr>
          <w:bCs/>
        </w:rPr>
        <w:t>Marder</w:t>
      </w:r>
      <w:proofErr w:type="spellEnd"/>
      <w:r w:rsidR="00F7186B" w:rsidRPr="003500E0">
        <w:rPr>
          <w:bCs/>
        </w:rPr>
        <w:t xml:space="preserve"> e Sr. Thiago Correa </w:t>
      </w:r>
      <w:proofErr w:type="spellStart"/>
      <w:r w:rsidR="00F7186B" w:rsidRPr="003500E0">
        <w:rPr>
          <w:bCs/>
        </w:rPr>
        <w:t>Marder</w:t>
      </w:r>
      <w:proofErr w:type="spellEnd"/>
      <w:r w:rsidR="003476E6" w:rsidRPr="003500E0">
        <w:rPr>
          <w:bCs/>
        </w:rPr>
        <w:br/>
      </w:r>
      <w:r w:rsidR="00CD05B7" w:rsidRPr="003500E0">
        <w:rPr>
          <w:bCs/>
        </w:rPr>
        <w:t xml:space="preserve">Telefone: </w:t>
      </w:r>
      <w:bookmarkStart w:id="435" w:name="_DV_M397"/>
      <w:bookmarkEnd w:id="435"/>
      <w:r w:rsidR="00F7186B" w:rsidRPr="003500E0">
        <w:rPr>
          <w:bCs/>
        </w:rPr>
        <w:t>(41) 3079-7100</w:t>
      </w:r>
      <w:r w:rsidR="003476E6" w:rsidRPr="003500E0">
        <w:rPr>
          <w:bCs/>
        </w:rPr>
        <w:br/>
      </w:r>
      <w:r w:rsidR="00CD05B7" w:rsidRPr="003500E0">
        <w:rPr>
          <w:bCs/>
        </w:rPr>
        <w:t xml:space="preserve">Correio Eletrônico: </w:t>
      </w:r>
      <w:r w:rsidR="00F7186B" w:rsidRPr="003500E0">
        <w:rPr>
          <w:bCs/>
        </w:rPr>
        <w:t>marcelo.marder@atlanticenergias.com.br e thiago.marder@atlanticenergias.com.br</w:t>
      </w:r>
    </w:p>
    <w:p w:rsidR="00FD64D2" w:rsidRPr="003500E0" w:rsidRDefault="00FD64D2" w:rsidP="003500E0">
      <w:pPr>
        <w:pStyle w:val="Level4"/>
        <w:keepNext/>
        <w:keepLines/>
        <w:numPr>
          <w:ilvl w:val="3"/>
          <w:numId w:val="51"/>
        </w:numPr>
        <w:spacing w:after="340" w:line="293" w:lineRule="auto"/>
      </w:pPr>
      <w:r w:rsidRPr="003500E0">
        <w:t>Para o Agente Fiduciário:</w:t>
      </w:r>
    </w:p>
    <w:p w:rsidR="00FD64D2" w:rsidRPr="003500E0" w:rsidRDefault="004B07E2" w:rsidP="003500E0">
      <w:pPr>
        <w:pStyle w:val="Level4"/>
        <w:numPr>
          <w:ilvl w:val="0"/>
          <w:numId w:val="0"/>
        </w:numPr>
        <w:spacing w:after="340" w:line="293" w:lineRule="auto"/>
        <w:ind w:left="2041"/>
        <w:jc w:val="left"/>
        <w:rPr>
          <w:bCs/>
        </w:rPr>
      </w:pPr>
      <w:r w:rsidRPr="003500E0">
        <w:rPr>
          <w:b/>
        </w:rPr>
        <w:t xml:space="preserve">Oliveira </w:t>
      </w:r>
      <w:proofErr w:type="spellStart"/>
      <w:r w:rsidRPr="003500E0">
        <w:rPr>
          <w:b/>
        </w:rPr>
        <w:t>Trust</w:t>
      </w:r>
      <w:proofErr w:type="spellEnd"/>
      <w:r w:rsidRPr="003500E0">
        <w:rPr>
          <w:b/>
        </w:rPr>
        <w:t xml:space="preserve"> DTVM S.A.</w:t>
      </w:r>
      <w:r w:rsidR="00FD64D2" w:rsidRPr="003500E0">
        <w:rPr>
          <w:b/>
        </w:rPr>
        <w:br/>
      </w:r>
      <w:r w:rsidRPr="003500E0">
        <w:t>Avenida das Américas, n.º 500, bloco 13, grupo 205</w:t>
      </w:r>
      <w:r w:rsidRPr="003500E0">
        <w:br/>
        <w:t xml:space="preserve">Condomínio </w:t>
      </w:r>
      <w:proofErr w:type="spellStart"/>
      <w:r w:rsidRPr="003500E0">
        <w:t>Downtown</w:t>
      </w:r>
      <w:proofErr w:type="spellEnd"/>
      <w:r w:rsidRPr="003500E0">
        <w:br/>
        <w:t>22640-100</w:t>
      </w:r>
      <w:bookmarkStart w:id="436" w:name="_DV_M237"/>
      <w:bookmarkEnd w:id="436"/>
      <w:r w:rsidRPr="003500E0">
        <w:t>, Rio de Janeiro – RJ</w:t>
      </w:r>
      <w:r w:rsidR="00FD64D2" w:rsidRPr="003500E0">
        <w:br/>
      </w:r>
      <w:r w:rsidRPr="003500E0">
        <w:rPr>
          <w:bCs/>
        </w:rPr>
        <w:t>At.: Sr. </w:t>
      </w:r>
      <w:proofErr w:type="spellStart"/>
      <w:r w:rsidR="00763F1F" w:rsidRPr="003500E0">
        <w:rPr>
          <w:bCs/>
        </w:rPr>
        <w:t>Antonio</w:t>
      </w:r>
      <w:proofErr w:type="spellEnd"/>
      <w:r w:rsidR="00763F1F" w:rsidRPr="003500E0">
        <w:rPr>
          <w:bCs/>
        </w:rPr>
        <w:t xml:space="preserve"> Amaro Ribeiro de Oliveira e Silva e Sra. Maria Carolina Vieira Abrantes</w:t>
      </w:r>
      <w:r w:rsidRPr="003500E0">
        <w:rPr>
          <w:bCs/>
        </w:rPr>
        <w:br/>
        <w:t xml:space="preserve">Telefone: </w:t>
      </w:r>
      <w:r w:rsidRPr="003500E0">
        <w:t>(21) 3514-0000</w:t>
      </w:r>
      <w:r w:rsidRPr="003500E0">
        <w:rPr>
          <w:bCs/>
        </w:rPr>
        <w:br/>
        <w:t xml:space="preserve">Fac-símile: </w:t>
      </w:r>
      <w:r w:rsidRPr="003500E0">
        <w:t>(21) 3514-0099</w:t>
      </w:r>
      <w:r w:rsidRPr="003500E0">
        <w:rPr>
          <w:bCs/>
        </w:rPr>
        <w:br/>
        <w:t xml:space="preserve">Correio Eletrônico: </w:t>
      </w:r>
      <w:r w:rsidR="00763F1F" w:rsidRPr="003500E0">
        <w:rPr>
          <w:bCs/>
        </w:rPr>
        <w:t xml:space="preserve">antonio.amaro@oliveiratrust.com.br e </w:t>
      </w:r>
      <w:proofErr w:type="gramStart"/>
      <w:r w:rsidR="00763F1F" w:rsidRPr="003500E0">
        <w:rPr>
          <w:bCs/>
        </w:rPr>
        <w:t>ger2</w:t>
      </w:r>
      <w:r w:rsidRPr="003500E0">
        <w:rPr>
          <w:bCs/>
        </w:rPr>
        <w:t>.</w:t>
      </w:r>
      <w:proofErr w:type="gramEnd"/>
      <w:r w:rsidRPr="003500E0">
        <w:rPr>
          <w:bCs/>
        </w:rPr>
        <w:t>agente@oliveiratrust.com.br</w:t>
      </w:r>
    </w:p>
    <w:p w:rsidR="003476E6" w:rsidRPr="003500E0" w:rsidRDefault="002124A1" w:rsidP="003500E0">
      <w:pPr>
        <w:pStyle w:val="Level4"/>
        <w:keepNext/>
        <w:keepLines/>
        <w:numPr>
          <w:ilvl w:val="3"/>
          <w:numId w:val="51"/>
        </w:numPr>
        <w:spacing w:after="340" w:line="293" w:lineRule="auto"/>
      </w:pPr>
      <w:r w:rsidRPr="003500E0">
        <w:t>Para a</w:t>
      </w:r>
      <w:r w:rsidR="001B3EA7" w:rsidRPr="003500E0">
        <w:t xml:space="preserve"> </w:t>
      </w:r>
      <w:proofErr w:type="spellStart"/>
      <w:r w:rsidR="001B3EA7" w:rsidRPr="003500E0">
        <w:t>Atlantic</w:t>
      </w:r>
      <w:proofErr w:type="spellEnd"/>
      <w:r w:rsidR="00CD05B7" w:rsidRPr="003500E0">
        <w:t>:</w:t>
      </w:r>
    </w:p>
    <w:p w:rsidR="00CD05B7" w:rsidRPr="003500E0" w:rsidRDefault="006A01E6" w:rsidP="003500E0">
      <w:pPr>
        <w:pStyle w:val="Level4"/>
        <w:numPr>
          <w:ilvl w:val="0"/>
          <w:numId w:val="0"/>
        </w:numPr>
        <w:spacing w:after="340" w:line="293" w:lineRule="auto"/>
        <w:ind w:left="2041"/>
        <w:jc w:val="left"/>
        <w:rPr>
          <w:color w:val="000000"/>
        </w:rPr>
      </w:pPr>
      <w:proofErr w:type="spellStart"/>
      <w:r w:rsidRPr="003500E0">
        <w:rPr>
          <w:b/>
          <w:bCs/>
        </w:rPr>
        <w:t>Atlantic</w:t>
      </w:r>
      <w:proofErr w:type="spellEnd"/>
      <w:r w:rsidRPr="003500E0">
        <w:rPr>
          <w:b/>
          <w:bCs/>
        </w:rPr>
        <w:t xml:space="preserve"> Energias Renováveis S.A.</w:t>
      </w:r>
      <w:r w:rsidR="003476E6" w:rsidRPr="003500E0">
        <w:rPr>
          <w:b/>
          <w:highlight w:val="yellow"/>
        </w:rPr>
        <w:br/>
      </w:r>
      <w:r w:rsidRPr="003500E0">
        <w:t>Alameda Dr. Carlos de Carvalho, n.º 555</w:t>
      </w:r>
      <w:r w:rsidR="00E637E2" w:rsidRPr="003500E0">
        <w:br/>
        <w:t>C</w:t>
      </w:r>
      <w:r w:rsidR="000F1E7F" w:rsidRPr="003500E0">
        <w:t>onjunto 161</w:t>
      </w:r>
      <w:r w:rsidRPr="003500E0">
        <w:t>, CEP 80.430-180</w:t>
      </w:r>
      <w:r w:rsidR="00E637E2" w:rsidRPr="003500E0">
        <w:br/>
      </w:r>
      <w:r w:rsidR="00D06DA0" w:rsidRPr="003500E0">
        <w:rPr>
          <w:bCs/>
        </w:rPr>
        <w:t>Cidade de Curitiba, Estado do Paraná</w:t>
      </w:r>
      <w:r w:rsidR="003476E6" w:rsidRPr="003500E0">
        <w:rPr>
          <w:color w:val="000000"/>
        </w:rPr>
        <w:br/>
      </w:r>
      <w:r w:rsidR="00F7186B" w:rsidRPr="003500E0">
        <w:rPr>
          <w:bCs/>
        </w:rPr>
        <w:t xml:space="preserve">At.: Sr. Marcelo Leite </w:t>
      </w:r>
      <w:proofErr w:type="spellStart"/>
      <w:r w:rsidR="00F7186B" w:rsidRPr="003500E0">
        <w:rPr>
          <w:bCs/>
        </w:rPr>
        <w:t>Marder</w:t>
      </w:r>
      <w:proofErr w:type="spellEnd"/>
      <w:r w:rsidR="00F7186B" w:rsidRPr="003500E0">
        <w:rPr>
          <w:bCs/>
        </w:rPr>
        <w:t xml:space="preserve"> e Sr. Thiago Correa </w:t>
      </w:r>
      <w:proofErr w:type="spellStart"/>
      <w:r w:rsidR="00F7186B" w:rsidRPr="003500E0">
        <w:rPr>
          <w:bCs/>
        </w:rPr>
        <w:t>Marder</w:t>
      </w:r>
      <w:proofErr w:type="spellEnd"/>
      <w:r w:rsidR="00F7186B" w:rsidRPr="003500E0">
        <w:rPr>
          <w:bCs/>
        </w:rPr>
        <w:br/>
        <w:t>Telefone: (41) 3079-7100</w:t>
      </w:r>
      <w:r w:rsidR="00F7186B" w:rsidRPr="003500E0">
        <w:rPr>
          <w:bCs/>
        </w:rPr>
        <w:br/>
        <w:t xml:space="preserve">Correio Eletrônico: marcelo.marder@atlanticenergias.com.br e </w:t>
      </w:r>
      <w:proofErr w:type="gramStart"/>
      <w:r w:rsidR="00F7186B" w:rsidRPr="003500E0">
        <w:rPr>
          <w:bCs/>
        </w:rPr>
        <w:t>thiago.marder@atlanticenergias.com.br</w:t>
      </w:r>
      <w:proofErr w:type="gramEnd"/>
    </w:p>
    <w:p w:rsidR="001B3EA7" w:rsidRPr="003500E0" w:rsidRDefault="001B3EA7" w:rsidP="003500E0">
      <w:pPr>
        <w:pStyle w:val="Level4"/>
        <w:keepNext/>
        <w:keepLines/>
        <w:numPr>
          <w:ilvl w:val="3"/>
          <w:numId w:val="51"/>
        </w:numPr>
        <w:spacing w:after="340" w:line="293" w:lineRule="auto"/>
      </w:pPr>
      <w:r w:rsidRPr="003500E0">
        <w:t>Se para os FIP </w:t>
      </w:r>
      <w:proofErr w:type="spellStart"/>
      <w:r w:rsidRPr="003500E0">
        <w:t>Actis</w:t>
      </w:r>
      <w:proofErr w:type="spellEnd"/>
      <w:r w:rsidRPr="003500E0">
        <w:t>:</w:t>
      </w:r>
    </w:p>
    <w:p w:rsidR="001B3EA7" w:rsidRPr="003500E0" w:rsidRDefault="001B3EA7" w:rsidP="003500E0">
      <w:pPr>
        <w:widowControl w:val="0"/>
        <w:spacing w:after="340" w:line="293" w:lineRule="auto"/>
        <w:ind w:left="2040"/>
        <w:rPr>
          <w:bCs/>
          <w:kern w:val="20"/>
        </w:rPr>
      </w:pPr>
      <w:proofErr w:type="spellStart"/>
      <w:r w:rsidRPr="003500E0">
        <w:rPr>
          <w:b/>
          <w:bCs/>
          <w:kern w:val="20"/>
        </w:rPr>
        <w:t>Actis</w:t>
      </w:r>
      <w:proofErr w:type="spellEnd"/>
      <w:r w:rsidRPr="003500E0">
        <w:rPr>
          <w:b/>
          <w:bCs/>
          <w:kern w:val="20"/>
        </w:rPr>
        <w:t xml:space="preserve"> Brasil Energia Fundo de Investimento em Participações</w:t>
      </w:r>
      <w:r w:rsidRPr="003500E0">
        <w:rPr>
          <w:b/>
          <w:bCs/>
          <w:kern w:val="20"/>
        </w:rPr>
        <w:br/>
      </w:r>
      <w:r w:rsidR="006573A2" w:rsidRPr="003500E0">
        <w:t>Avenida Brigadeiro Faria Lima, n.º 2601</w:t>
      </w:r>
      <w:r w:rsidR="006573A2" w:rsidRPr="003500E0">
        <w:br/>
        <w:t>8º andar, conjunto 84, Jardim Paulistano, CEP 01452-924</w:t>
      </w:r>
      <w:r w:rsidR="006573A2" w:rsidRPr="003500E0">
        <w:br/>
        <w:t>São Paulo – SP</w:t>
      </w:r>
      <w:r w:rsidR="006573A2" w:rsidRPr="003500E0">
        <w:br/>
      </w:r>
      <w:r w:rsidR="006573A2" w:rsidRPr="003500E0">
        <w:rPr>
          <w:bCs/>
        </w:rPr>
        <w:t xml:space="preserve">At.: </w:t>
      </w:r>
      <w:del w:id="437" w:author="Maria Carolina" w:date="2014-04-24T10:49:00Z">
        <w:r w:rsidR="006573A2" w:rsidRPr="00F1158E">
          <w:rPr>
            <w:bCs/>
          </w:rPr>
          <w:delText>[•]</w:delText>
        </w:r>
      </w:del>
      <w:ins w:id="438" w:author="Maria Carolina" w:date="2014-04-24T10:49:00Z">
        <w:r w:rsidR="00A164B3" w:rsidRPr="003500E0">
          <w:rPr>
            <w:bCs/>
          </w:rPr>
          <w:t>Sr. Sergio Guimarães de Mello Brandão e Sr. Bruno Marques de Moraes</w:t>
        </w:r>
      </w:ins>
      <w:r w:rsidR="00A164B3" w:rsidRPr="003500E0">
        <w:rPr>
          <w:bCs/>
        </w:rPr>
        <w:br/>
        <w:t xml:space="preserve">Telefone: </w:t>
      </w:r>
      <w:del w:id="439" w:author="Maria Carolina" w:date="2014-04-24T10:49:00Z">
        <w:r w:rsidR="006573A2" w:rsidRPr="00F1158E">
          <w:rPr>
            <w:bCs/>
          </w:rPr>
          <w:delText>[•]</w:delText>
        </w:r>
      </w:del>
      <w:ins w:id="440" w:author="Maria Carolina" w:date="2014-04-24T10:49:00Z">
        <w:r w:rsidR="00A164B3" w:rsidRPr="003500E0">
          <w:rPr>
            <w:bCs/>
          </w:rPr>
          <w:t>(11) 3844 6300</w:t>
        </w:r>
      </w:ins>
      <w:r w:rsidR="00A164B3" w:rsidRPr="003500E0">
        <w:rPr>
          <w:bCs/>
        </w:rPr>
        <w:br/>
        <w:t xml:space="preserve">Correio Eletrônico: </w:t>
      </w:r>
      <w:del w:id="441" w:author="Maria Carolina" w:date="2014-04-24T10:49:00Z">
        <w:r w:rsidR="006573A2" w:rsidRPr="00F1158E">
          <w:rPr>
            <w:bCs/>
          </w:rPr>
          <w:delText>[•]</w:delText>
        </w:r>
      </w:del>
      <w:ins w:id="442" w:author="Maria Carolina" w:date="2014-04-24T10:49:00Z">
        <w:r w:rsidR="00A164B3" w:rsidRPr="003500E0">
          <w:rPr>
            <w:bCs/>
          </w:rPr>
          <w:t xml:space="preserve">sbrandao@act.is e </w:t>
        </w:r>
        <w:proofErr w:type="gramStart"/>
        <w:r w:rsidR="00A164B3" w:rsidRPr="003500E0">
          <w:rPr>
            <w:bCs/>
          </w:rPr>
          <w:t>bmoraes@act.is</w:t>
        </w:r>
      </w:ins>
      <w:proofErr w:type="gramEnd"/>
    </w:p>
    <w:p w:rsidR="001B3EA7" w:rsidRPr="003500E0" w:rsidRDefault="001B3EA7" w:rsidP="003500E0">
      <w:pPr>
        <w:pStyle w:val="Level4"/>
        <w:keepNext/>
        <w:keepLines/>
        <w:numPr>
          <w:ilvl w:val="3"/>
          <w:numId w:val="51"/>
        </w:numPr>
        <w:spacing w:after="340" w:line="293" w:lineRule="auto"/>
        <w:rPr>
          <w:bCs/>
        </w:rPr>
      </w:pPr>
      <w:r w:rsidRPr="003500E0">
        <w:rPr>
          <w:bCs/>
        </w:rPr>
        <w:t xml:space="preserve">Se para a </w:t>
      </w:r>
      <w:proofErr w:type="spellStart"/>
      <w:r w:rsidRPr="003500E0">
        <w:rPr>
          <w:bCs/>
        </w:rPr>
        <w:t>Pattac</w:t>
      </w:r>
      <w:proofErr w:type="spellEnd"/>
      <w:r w:rsidRPr="003500E0">
        <w:rPr>
          <w:bCs/>
        </w:rPr>
        <w:t>:</w:t>
      </w:r>
    </w:p>
    <w:p w:rsidR="001B3EA7" w:rsidRPr="003500E0" w:rsidRDefault="001B3EA7" w:rsidP="003500E0">
      <w:pPr>
        <w:widowControl w:val="0"/>
        <w:spacing w:after="340" w:line="293" w:lineRule="auto"/>
        <w:ind w:left="2040"/>
        <w:rPr>
          <w:rFonts w:eastAsia="SimSun"/>
          <w:color w:val="000000"/>
        </w:rPr>
      </w:pPr>
      <w:proofErr w:type="spellStart"/>
      <w:r w:rsidRPr="003500E0">
        <w:rPr>
          <w:b/>
          <w:bCs/>
          <w:kern w:val="20"/>
        </w:rPr>
        <w:t>Pattac</w:t>
      </w:r>
      <w:proofErr w:type="spellEnd"/>
      <w:r w:rsidRPr="003500E0">
        <w:rPr>
          <w:b/>
          <w:bCs/>
          <w:kern w:val="20"/>
        </w:rPr>
        <w:t xml:space="preserve"> Empreendimentos e Participações S.A.</w:t>
      </w:r>
      <w:r w:rsidRPr="003500E0">
        <w:rPr>
          <w:bCs/>
          <w:kern w:val="20"/>
        </w:rPr>
        <w:br/>
      </w:r>
      <w:del w:id="443" w:author="Maria Carolina" w:date="2014-04-24T10:49:00Z">
        <w:r w:rsidRPr="00F1158E">
          <w:rPr>
            <w:bCs/>
            <w:kern w:val="20"/>
          </w:rPr>
          <w:delText>[Endereço]</w:delText>
        </w:r>
        <w:r w:rsidRPr="00F1158E">
          <w:rPr>
            <w:bCs/>
            <w:kern w:val="20"/>
          </w:rPr>
          <w:br/>
        </w:r>
        <w:r w:rsidR="00D06DA0" w:rsidRPr="00F1158E">
          <w:rPr>
            <w:bCs/>
          </w:rPr>
          <w:delText>[</w:delText>
        </w:r>
      </w:del>
      <w:ins w:id="444" w:author="Maria Carolina" w:date="2014-04-24T10:49:00Z">
        <w:r w:rsidR="00A164B3" w:rsidRPr="003500E0">
          <w:t>Alameda Dr. Carlos de Carvalho, n.º 555</w:t>
        </w:r>
        <w:r w:rsidR="00A164B3" w:rsidRPr="003500E0">
          <w:br/>
          <w:t>Conjunto 231, CEP 80.430-180</w:t>
        </w:r>
        <w:r w:rsidR="00A164B3" w:rsidRPr="003500E0">
          <w:br/>
        </w:r>
        <w:r w:rsidR="00A164B3" w:rsidRPr="003500E0">
          <w:rPr>
            <w:bCs/>
          </w:rPr>
          <w:t>Cidade de Curitiba, Estado do Paraná</w:t>
        </w:r>
        <w:r w:rsidRPr="003500E0">
          <w:rPr>
            <w:bCs/>
            <w:kern w:val="20"/>
          </w:rPr>
          <w:br/>
        </w:r>
      </w:ins>
      <w:r w:rsidR="00D06DA0" w:rsidRPr="003500E0">
        <w:rPr>
          <w:bCs/>
        </w:rPr>
        <w:t xml:space="preserve">At.: Sr. Marcelo Leite </w:t>
      </w:r>
      <w:proofErr w:type="spellStart"/>
      <w:r w:rsidR="00D06DA0" w:rsidRPr="003500E0">
        <w:rPr>
          <w:bCs/>
        </w:rPr>
        <w:t>Marder</w:t>
      </w:r>
      <w:proofErr w:type="spellEnd"/>
      <w:r w:rsidR="00D06DA0" w:rsidRPr="003500E0">
        <w:rPr>
          <w:bCs/>
        </w:rPr>
        <w:t xml:space="preserve"> e Sr. Thiago Correa </w:t>
      </w:r>
      <w:proofErr w:type="spellStart"/>
      <w:r w:rsidR="00D06DA0" w:rsidRPr="003500E0">
        <w:rPr>
          <w:bCs/>
        </w:rPr>
        <w:t>Marder</w:t>
      </w:r>
      <w:proofErr w:type="spellEnd"/>
      <w:r w:rsidR="00D06DA0" w:rsidRPr="003500E0">
        <w:rPr>
          <w:bCs/>
        </w:rPr>
        <w:br/>
        <w:t xml:space="preserve">Telefone: (41) </w:t>
      </w:r>
      <w:del w:id="445" w:author="Maria Carolina" w:date="2014-04-24T10:49:00Z">
        <w:r w:rsidR="00D06DA0" w:rsidRPr="00F1158E">
          <w:rPr>
            <w:bCs/>
          </w:rPr>
          <w:delText>3079-7100</w:delText>
        </w:r>
      </w:del>
      <w:ins w:id="446" w:author="Maria Carolina" w:date="2014-04-24T10:49:00Z">
        <w:r w:rsidR="00A164B3" w:rsidRPr="003500E0">
          <w:rPr>
            <w:bCs/>
          </w:rPr>
          <w:t>3158</w:t>
        </w:r>
        <w:r w:rsidR="00D06DA0" w:rsidRPr="003500E0">
          <w:rPr>
            <w:bCs/>
          </w:rPr>
          <w:t>-</w:t>
        </w:r>
        <w:r w:rsidR="00A164B3" w:rsidRPr="003500E0">
          <w:rPr>
            <w:bCs/>
          </w:rPr>
          <w:t>9800</w:t>
        </w:r>
      </w:ins>
      <w:r w:rsidR="00D06DA0" w:rsidRPr="003500E0">
        <w:rPr>
          <w:bCs/>
        </w:rPr>
        <w:br/>
        <w:t>Correio Eletrônico: marcelo.marder@atlanticenergias.com.br e thiago</w:t>
      </w:r>
      <w:r w:rsidR="00A164B3" w:rsidRPr="003500E0">
        <w:rPr>
          <w:bCs/>
        </w:rPr>
        <w:t>.marder@atlanticenergias.com.br</w:t>
      </w:r>
      <w:proofErr w:type="gramStart"/>
      <w:del w:id="447" w:author="Maria Carolina" w:date="2014-04-24T10:49:00Z">
        <w:r w:rsidR="00D06DA0" w:rsidRPr="00F1158E">
          <w:rPr>
            <w:bCs/>
          </w:rPr>
          <w:delText>]</w:delText>
        </w:r>
      </w:del>
      <w:proofErr w:type="gramEnd"/>
    </w:p>
    <w:p w:rsidR="001B3EA7" w:rsidRPr="003500E0" w:rsidRDefault="001B3EA7" w:rsidP="003500E0">
      <w:pPr>
        <w:pStyle w:val="Level4"/>
        <w:keepNext/>
        <w:keepLines/>
        <w:numPr>
          <w:ilvl w:val="3"/>
          <w:numId w:val="51"/>
        </w:numPr>
        <w:spacing w:after="340" w:line="293" w:lineRule="auto"/>
        <w:rPr>
          <w:bCs/>
        </w:rPr>
      </w:pPr>
      <w:r w:rsidRPr="003500E0">
        <w:rPr>
          <w:bCs/>
        </w:rPr>
        <w:t>Se para a</w:t>
      </w:r>
      <w:r w:rsidR="008B2DDA" w:rsidRPr="003500E0">
        <w:rPr>
          <w:bCs/>
        </w:rPr>
        <w:t xml:space="preserve">s </w:t>
      </w:r>
      <w:proofErr w:type="spellStart"/>
      <w:r w:rsidR="008B2DDA" w:rsidRPr="003500E0">
        <w:rPr>
          <w:bCs/>
        </w:rPr>
        <w:t>SPEs</w:t>
      </w:r>
      <w:proofErr w:type="spellEnd"/>
      <w:r w:rsidR="008B2DDA" w:rsidRPr="003500E0">
        <w:rPr>
          <w:bCs/>
        </w:rPr>
        <w:t> Fiadoras</w:t>
      </w:r>
      <w:r w:rsidRPr="003500E0">
        <w:rPr>
          <w:bCs/>
        </w:rPr>
        <w:t>:</w:t>
      </w:r>
    </w:p>
    <w:p w:rsidR="008B2DDA" w:rsidRPr="003500E0" w:rsidRDefault="00347232" w:rsidP="003500E0">
      <w:pPr>
        <w:widowControl w:val="0"/>
        <w:spacing w:after="340" w:line="293" w:lineRule="auto"/>
        <w:ind w:left="2040"/>
        <w:rPr>
          <w:bCs/>
        </w:rPr>
      </w:pPr>
      <w:r w:rsidRPr="003500E0">
        <w:rPr>
          <w:b/>
        </w:rPr>
        <w:t>Santa Vitória do Palmar I Energias Renováveis S.A.</w:t>
      </w:r>
      <w:r w:rsidRPr="003500E0">
        <w:rPr>
          <w:bCs/>
        </w:rPr>
        <w:br/>
        <w:t>Alameda Dr. Carlos de Carvalho, n.º 555</w:t>
      </w:r>
      <w:r w:rsidRPr="003500E0">
        <w:rPr>
          <w:bCs/>
        </w:rPr>
        <w:br/>
        <w:t>Conjunto 161, 16º andar</w:t>
      </w:r>
      <w:r w:rsidRPr="003500E0">
        <w:rPr>
          <w:bCs/>
        </w:rPr>
        <w:br/>
        <w:t>Centro Empresarial Engenheiro José Joaquim</w:t>
      </w:r>
      <w:r w:rsidRPr="003500E0">
        <w:rPr>
          <w:bCs/>
        </w:rPr>
        <w:br/>
        <w:t>Centro, CEP 80430-180</w:t>
      </w:r>
      <w:r w:rsidRPr="003500E0">
        <w:rPr>
          <w:bCs/>
        </w:rPr>
        <w:br/>
        <w:t>Cidade de Curitiba, Estado do Paraná</w:t>
      </w:r>
      <w:r w:rsidRPr="003500E0">
        <w:rPr>
          <w:b/>
        </w:rPr>
        <w:br/>
      </w:r>
      <w:r w:rsidR="00F7186B" w:rsidRPr="003500E0">
        <w:rPr>
          <w:bCs/>
        </w:rPr>
        <w:t xml:space="preserve">At.: Sr. Marcelo Leite </w:t>
      </w:r>
      <w:proofErr w:type="spellStart"/>
      <w:r w:rsidR="00F7186B" w:rsidRPr="003500E0">
        <w:rPr>
          <w:bCs/>
        </w:rPr>
        <w:t>Marder</w:t>
      </w:r>
      <w:proofErr w:type="spellEnd"/>
      <w:r w:rsidR="00F7186B" w:rsidRPr="003500E0">
        <w:rPr>
          <w:bCs/>
        </w:rPr>
        <w:t xml:space="preserve"> e Sr. Thiago Correa </w:t>
      </w:r>
      <w:proofErr w:type="spellStart"/>
      <w:r w:rsidR="00F7186B" w:rsidRPr="003500E0">
        <w:rPr>
          <w:bCs/>
        </w:rPr>
        <w:t>Marder</w:t>
      </w:r>
      <w:proofErr w:type="spellEnd"/>
      <w:r w:rsidR="00F7186B" w:rsidRPr="003500E0">
        <w:rPr>
          <w:bCs/>
        </w:rPr>
        <w:br/>
        <w:t>Telefone: (41) 3079-7100</w:t>
      </w:r>
      <w:r w:rsidR="00F7186B" w:rsidRPr="003500E0">
        <w:rPr>
          <w:bCs/>
        </w:rPr>
        <w:br/>
        <w:t xml:space="preserve">Correio Eletrônico: marcelo.marder@atlanticenergias.com.br e </w:t>
      </w:r>
      <w:proofErr w:type="gramStart"/>
      <w:r w:rsidR="00F7186B" w:rsidRPr="003500E0">
        <w:rPr>
          <w:bCs/>
        </w:rPr>
        <w:t>thiago.marder@atlanticenergias.com.br</w:t>
      </w:r>
      <w:proofErr w:type="gramEnd"/>
    </w:p>
    <w:p w:rsidR="008B2DDA" w:rsidRPr="003500E0" w:rsidRDefault="00347232" w:rsidP="003500E0">
      <w:pPr>
        <w:widowControl w:val="0"/>
        <w:spacing w:after="340" w:line="293" w:lineRule="auto"/>
        <w:ind w:left="2040"/>
        <w:rPr>
          <w:bCs/>
        </w:rPr>
      </w:pPr>
      <w:r w:rsidRPr="003500E0">
        <w:rPr>
          <w:b/>
        </w:rPr>
        <w:t>Santa Vitória do Palmar II Energias Renováveis S.A.</w:t>
      </w:r>
      <w:r w:rsidRPr="003500E0">
        <w:rPr>
          <w:bCs/>
        </w:rPr>
        <w:br/>
        <w:t>Alameda Dr. Carlos de Carvalho, n.º 555</w:t>
      </w:r>
      <w:r w:rsidRPr="003500E0">
        <w:rPr>
          <w:bCs/>
        </w:rPr>
        <w:br/>
        <w:t>Conjunto 161, 16º andar</w:t>
      </w:r>
      <w:r w:rsidRPr="003500E0">
        <w:rPr>
          <w:bCs/>
        </w:rPr>
        <w:br/>
        <w:t>Centro Empresarial Engenheiro José Joaquim</w:t>
      </w:r>
      <w:r w:rsidRPr="003500E0">
        <w:rPr>
          <w:bCs/>
        </w:rPr>
        <w:br/>
        <w:t>Centro, CEP 80430-180</w:t>
      </w:r>
      <w:r w:rsidRPr="003500E0">
        <w:rPr>
          <w:bCs/>
        </w:rPr>
        <w:br/>
        <w:t>Cidade de Curitiba, Estado do Paraná</w:t>
      </w:r>
      <w:r w:rsidRPr="003500E0">
        <w:rPr>
          <w:b/>
        </w:rPr>
        <w:br/>
      </w:r>
      <w:r w:rsidR="00F7186B" w:rsidRPr="003500E0">
        <w:rPr>
          <w:bCs/>
        </w:rPr>
        <w:t xml:space="preserve">At.: Sr. Marcelo Leite </w:t>
      </w:r>
      <w:proofErr w:type="spellStart"/>
      <w:r w:rsidR="00F7186B" w:rsidRPr="003500E0">
        <w:rPr>
          <w:bCs/>
        </w:rPr>
        <w:t>Marder</w:t>
      </w:r>
      <w:proofErr w:type="spellEnd"/>
      <w:r w:rsidR="00F7186B" w:rsidRPr="003500E0">
        <w:rPr>
          <w:bCs/>
        </w:rPr>
        <w:t xml:space="preserve"> e Sr. Thiago Correa </w:t>
      </w:r>
      <w:proofErr w:type="spellStart"/>
      <w:r w:rsidR="00F7186B" w:rsidRPr="003500E0">
        <w:rPr>
          <w:bCs/>
        </w:rPr>
        <w:t>Marder</w:t>
      </w:r>
      <w:proofErr w:type="spellEnd"/>
      <w:r w:rsidR="00F7186B" w:rsidRPr="003500E0">
        <w:rPr>
          <w:bCs/>
        </w:rPr>
        <w:br/>
        <w:t>Telefone: (41) 3079-7100</w:t>
      </w:r>
      <w:r w:rsidR="00F7186B" w:rsidRPr="003500E0">
        <w:rPr>
          <w:bCs/>
        </w:rPr>
        <w:br/>
        <w:t xml:space="preserve">Correio Eletrônico: marcelo.marder@atlanticenergias.com.br e </w:t>
      </w:r>
      <w:proofErr w:type="gramStart"/>
      <w:r w:rsidR="00F7186B" w:rsidRPr="003500E0">
        <w:rPr>
          <w:bCs/>
        </w:rPr>
        <w:t>thiago.marder@atlanticenergias.com.br</w:t>
      </w:r>
      <w:proofErr w:type="gramEnd"/>
    </w:p>
    <w:p w:rsidR="008B2DDA" w:rsidRPr="003500E0" w:rsidRDefault="00347232" w:rsidP="003500E0">
      <w:pPr>
        <w:widowControl w:val="0"/>
        <w:spacing w:after="340" w:line="293" w:lineRule="auto"/>
        <w:ind w:left="2040"/>
        <w:rPr>
          <w:bCs/>
        </w:rPr>
      </w:pPr>
      <w:r w:rsidRPr="003500E0">
        <w:rPr>
          <w:b/>
        </w:rPr>
        <w:t>Santa Vitória do Palmar III Energias Renováveis S.A.</w:t>
      </w:r>
      <w:r w:rsidRPr="003500E0">
        <w:rPr>
          <w:bCs/>
        </w:rPr>
        <w:br/>
        <w:t>Alameda Dr. Carlos de Carvalho, n.º 555</w:t>
      </w:r>
      <w:r w:rsidRPr="003500E0">
        <w:rPr>
          <w:bCs/>
        </w:rPr>
        <w:br/>
        <w:t>Conjunto 161, 16º andar</w:t>
      </w:r>
      <w:r w:rsidRPr="003500E0">
        <w:rPr>
          <w:bCs/>
        </w:rPr>
        <w:br/>
        <w:t>Centro Empresarial Engenheiro José Joaquim</w:t>
      </w:r>
      <w:r w:rsidRPr="003500E0">
        <w:rPr>
          <w:bCs/>
        </w:rPr>
        <w:br/>
        <w:t>Centro, CEP 80430-180</w:t>
      </w:r>
      <w:r w:rsidRPr="003500E0">
        <w:rPr>
          <w:bCs/>
        </w:rPr>
        <w:br/>
        <w:t>Cidade de Curitiba, Estado do Paraná</w:t>
      </w:r>
      <w:r w:rsidRPr="003500E0">
        <w:rPr>
          <w:b/>
        </w:rPr>
        <w:br/>
      </w:r>
      <w:r w:rsidR="00F7186B" w:rsidRPr="003500E0">
        <w:rPr>
          <w:bCs/>
        </w:rPr>
        <w:t xml:space="preserve">At.: Sr. Marcelo Leite </w:t>
      </w:r>
      <w:proofErr w:type="spellStart"/>
      <w:r w:rsidR="00F7186B" w:rsidRPr="003500E0">
        <w:rPr>
          <w:bCs/>
        </w:rPr>
        <w:t>Marder</w:t>
      </w:r>
      <w:proofErr w:type="spellEnd"/>
      <w:r w:rsidR="00F7186B" w:rsidRPr="003500E0">
        <w:rPr>
          <w:bCs/>
        </w:rPr>
        <w:t xml:space="preserve"> e Sr. Thiago Correa </w:t>
      </w:r>
      <w:proofErr w:type="spellStart"/>
      <w:r w:rsidR="00F7186B" w:rsidRPr="003500E0">
        <w:rPr>
          <w:bCs/>
        </w:rPr>
        <w:t>Marder</w:t>
      </w:r>
      <w:proofErr w:type="spellEnd"/>
      <w:r w:rsidR="00F7186B" w:rsidRPr="003500E0">
        <w:rPr>
          <w:bCs/>
        </w:rPr>
        <w:br/>
        <w:t>Telefone: (41) 3079-7100</w:t>
      </w:r>
      <w:r w:rsidR="00F7186B" w:rsidRPr="003500E0">
        <w:rPr>
          <w:bCs/>
        </w:rPr>
        <w:br/>
        <w:t xml:space="preserve">Correio Eletrônico: marcelo.marder@atlanticenergias.com.br e </w:t>
      </w:r>
      <w:proofErr w:type="gramStart"/>
      <w:r w:rsidR="00F7186B" w:rsidRPr="003500E0">
        <w:rPr>
          <w:bCs/>
        </w:rPr>
        <w:t>thiago.marder@atlanticenergias.com.br</w:t>
      </w:r>
      <w:proofErr w:type="gramEnd"/>
    </w:p>
    <w:p w:rsidR="008B2DDA" w:rsidRPr="003500E0" w:rsidRDefault="00347232" w:rsidP="003500E0">
      <w:pPr>
        <w:widowControl w:val="0"/>
        <w:spacing w:after="340" w:line="293" w:lineRule="auto"/>
        <w:ind w:left="2040"/>
        <w:rPr>
          <w:bCs/>
        </w:rPr>
      </w:pPr>
      <w:r w:rsidRPr="003500E0">
        <w:rPr>
          <w:b/>
        </w:rPr>
        <w:t>Santa Vitória do Palmar IV Energias Renováveis S.A.</w:t>
      </w:r>
      <w:r w:rsidRPr="003500E0">
        <w:rPr>
          <w:bCs/>
        </w:rPr>
        <w:br/>
        <w:t>Alameda Dr. Carlos de Carvalho, n.º 555</w:t>
      </w:r>
      <w:r w:rsidRPr="003500E0">
        <w:rPr>
          <w:bCs/>
        </w:rPr>
        <w:br/>
        <w:t>Conjunto 161, 16º andar</w:t>
      </w:r>
      <w:r w:rsidRPr="003500E0">
        <w:rPr>
          <w:bCs/>
        </w:rPr>
        <w:br/>
        <w:t>Centro Empresarial Engenheiro José Joaquim</w:t>
      </w:r>
      <w:r w:rsidRPr="003500E0">
        <w:rPr>
          <w:bCs/>
        </w:rPr>
        <w:br/>
        <w:t>Centro, CEP 80430-180</w:t>
      </w:r>
      <w:r w:rsidRPr="003500E0">
        <w:rPr>
          <w:bCs/>
        </w:rPr>
        <w:br/>
        <w:t>Cidade de Curitiba, Estado do Paraná</w:t>
      </w:r>
      <w:r w:rsidRPr="003500E0">
        <w:rPr>
          <w:b/>
        </w:rPr>
        <w:br/>
      </w:r>
      <w:r w:rsidR="00F7186B" w:rsidRPr="003500E0">
        <w:rPr>
          <w:bCs/>
        </w:rPr>
        <w:t xml:space="preserve">At.: Sr. Marcelo Leite </w:t>
      </w:r>
      <w:proofErr w:type="spellStart"/>
      <w:r w:rsidR="00F7186B" w:rsidRPr="003500E0">
        <w:rPr>
          <w:bCs/>
        </w:rPr>
        <w:t>Marder</w:t>
      </w:r>
      <w:proofErr w:type="spellEnd"/>
      <w:r w:rsidR="00F7186B" w:rsidRPr="003500E0">
        <w:rPr>
          <w:bCs/>
        </w:rPr>
        <w:t xml:space="preserve"> e Sr. Thiago Correa </w:t>
      </w:r>
      <w:proofErr w:type="spellStart"/>
      <w:r w:rsidR="00F7186B" w:rsidRPr="003500E0">
        <w:rPr>
          <w:bCs/>
        </w:rPr>
        <w:t>Marder</w:t>
      </w:r>
      <w:proofErr w:type="spellEnd"/>
      <w:r w:rsidR="00F7186B" w:rsidRPr="003500E0">
        <w:rPr>
          <w:bCs/>
        </w:rPr>
        <w:br/>
        <w:t>Telefone: (41) 3079-7100</w:t>
      </w:r>
      <w:r w:rsidR="00F7186B" w:rsidRPr="003500E0">
        <w:rPr>
          <w:bCs/>
        </w:rPr>
        <w:br/>
        <w:t xml:space="preserve">Correio Eletrônico: marcelo.marder@atlanticenergias.com.br e </w:t>
      </w:r>
      <w:proofErr w:type="gramStart"/>
      <w:r w:rsidR="00F7186B" w:rsidRPr="003500E0">
        <w:rPr>
          <w:bCs/>
        </w:rPr>
        <w:t>thiago.marder@atlanticenergias.com.br</w:t>
      </w:r>
      <w:proofErr w:type="gramEnd"/>
    </w:p>
    <w:p w:rsidR="008B2DDA" w:rsidRPr="003500E0" w:rsidRDefault="00347232" w:rsidP="003500E0">
      <w:pPr>
        <w:widowControl w:val="0"/>
        <w:spacing w:after="340" w:line="293" w:lineRule="auto"/>
        <w:ind w:left="2040"/>
        <w:rPr>
          <w:bCs/>
        </w:rPr>
      </w:pPr>
      <w:r w:rsidRPr="003500E0">
        <w:rPr>
          <w:b/>
        </w:rPr>
        <w:t>Santa Vitória do Palmar V Energias Renováveis S.A.</w:t>
      </w:r>
      <w:r w:rsidRPr="003500E0">
        <w:rPr>
          <w:bCs/>
        </w:rPr>
        <w:br/>
        <w:t>Alameda Dr. Carlos de Carvalho, n.º 555</w:t>
      </w:r>
      <w:r w:rsidRPr="003500E0">
        <w:rPr>
          <w:bCs/>
        </w:rPr>
        <w:br/>
        <w:t>Conjunto 161, 16º andar</w:t>
      </w:r>
      <w:r w:rsidRPr="003500E0">
        <w:rPr>
          <w:bCs/>
        </w:rPr>
        <w:br/>
        <w:t>Centro Empresarial Engenheiro José Joaquim</w:t>
      </w:r>
      <w:r w:rsidRPr="003500E0">
        <w:rPr>
          <w:bCs/>
        </w:rPr>
        <w:br/>
        <w:t>Centro, CEP 80430-180</w:t>
      </w:r>
      <w:r w:rsidRPr="003500E0">
        <w:rPr>
          <w:bCs/>
        </w:rPr>
        <w:br/>
        <w:t>Cidade de Curitiba, Estado do Paraná</w:t>
      </w:r>
      <w:r w:rsidRPr="003500E0">
        <w:rPr>
          <w:b/>
        </w:rPr>
        <w:br/>
      </w:r>
      <w:r w:rsidR="00F7186B" w:rsidRPr="003500E0">
        <w:rPr>
          <w:bCs/>
        </w:rPr>
        <w:t xml:space="preserve">At.: Sr. Marcelo Leite </w:t>
      </w:r>
      <w:proofErr w:type="spellStart"/>
      <w:r w:rsidR="00F7186B" w:rsidRPr="003500E0">
        <w:rPr>
          <w:bCs/>
        </w:rPr>
        <w:t>Marder</w:t>
      </w:r>
      <w:proofErr w:type="spellEnd"/>
      <w:r w:rsidR="00F7186B" w:rsidRPr="003500E0">
        <w:rPr>
          <w:bCs/>
        </w:rPr>
        <w:t xml:space="preserve"> e Sr. Thiago Correa </w:t>
      </w:r>
      <w:proofErr w:type="spellStart"/>
      <w:r w:rsidR="00F7186B" w:rsidRPr="003500E0">
        <w:rPr>
          <w:bCs/>
        </w:rPr>
        <w:t>Marder</w:t>
      </w:r>
      <w:proofErr w:type="spellEnd"/>
      <w:r w:rsidR="00F7186B" w:rsidRPr="003500E0">
        <w:rPr>
          <w:bCs/>
        </w:rPr>
        <w:br/>
        <w:t>Telefone: (41) 3079-7100</w:t>
      </w:r>
      <w:r w:rsidR="00F7186B" w:rsidRPr="003500E0">
        <w:rPr>
          <w:bCs/>
        </w:rPr>
        <w:br/>
        <w:t xml:space="preserve">Correio Eletrônico: marcelo.marder@atlanticenergias.com.br e </w:t>
      </w:r>
      <w:proofErr w:type="gramStart"/>
      <w:r w:rsidR="00F7186B" w:rsidRPr="003500E0">
        <w:rPr>
          <w:bCs/>
        </w:rPr>
        <w:t>thiago.marder@atlanticenergias.com.br</w:t>
      </w:r>
      <w:proofErr w:type="gramEnd"/>
    </w:p>
    <w:p w:rsidR="008B2DDA" w:rsidRPr="003500E0" w:rsidRDefault="00347232" w:rsidP="003500E0">
      <w:pPr>
        <w:widowControl w:val="0"/>
        <w:spacing w:after="340" w:line="293" w:lineRule="auto"/>
        <w:ind w:left="2040"/>
        <w:rPr>
          <w:bCs/>
        </w:rPr>
      </w:pPr>
      <w:r w:rsidRPr="003500E0">
        <w:rPr>
          <w:b/>
        </w:rPr>
        <w:t>Santa Vitória do Palmar VI Energias Renováveis S.A.</w:t>
      </w:r>
      <w:r w:rsidRPr="003500E0">
        <w:rPr>
          <w:bCs/>
        </w:rPr>
        <w:br/>
        <w:t>Alameda Dr. Carlos de Carvalho, n.º 555</w:t>
      </w:r>
      <w:r w:rsidRPr="003500E0">
        <w:rPr>
          <w:bCs/>
        </w:rPr>
        <w:br/>
        <w:t>Conjunto 161, 16º andar</w:t>
      </w:r>
      <w:r w:rsidRPr="003500E0">
        <w:rPr>
          <w:bCs/>
        </w:rPr>
        <w:br/>
        <w:t>Centro Empresarial Engenheiro José Joaquim</w:t>
      </w:r>
      <w:r w:rsidRPr="003500E0">
        <w:rPr>
          <w:bCs/>
        </w:rPr>
        <w:br/>
        <w:t>Centro, CEP 80430-180</w:t>
      </w:r>
      <w:r w:rsidRPr="003500E0">
        <w:rPr>
          <w:bCs/>
        </w:rPr>
        <w:br/>
        <w:t>Cidade de Curitiba, Estado do Paraná</w:t>
      </w:r>
      <w:r w:rsidRPr="003500E0">
        <w:rPr>
          <w:b/>
        </w:rPr>
        <w:br/>
      </w:r>
      <w:r w:rsidR="00F7186B" w:rsidRPr="003500E0">
        <w:rPr>
          <w:bCs/>
        </w:rPr>
        <w:t xml:space="preserve">At.: Sr. Marcelo Leite </w:t>
      </w:r>
      <w:proofErr w:type="spellStart"/>
      <w:r w:rsidR="00F7186B" w:rsidRPr="003500E0">
        <w:rPr>
          <w:bCs/>
        </w:rPr>
        <w:t>Marder</w:t>
      </w:r>
      <w:proofErr w:type="spellEnd"/>
      <w:r w:rsidR="00F7186B" w:rsidRPr="003500E0">
        <w:rPr>
          <w:bCs/>
        </w:rPr>
        <w:t xml:space="preserve"> e Sr. Thiago Correa </w:t>
      </w:r>
      <w:proofErr w:type="spellStart"/>
      <w:r w:rsidR="00F7186B" w:rsidRPr="003500E0">
        <w:rPr>
          <w:bCs/>
        </w:rPr>
        <w:t>Marder</w:t>
      </w:r>
      <w:proofErr w:type="spellEnd"/>
      <w:r w:rsidR="00F7186B" w:rsidRPr="003500E0">
        <w:rPr>
          <w:bCs/>
        </w:rPr>
        <w:br/>
        <w:t>Telefone: (41) 3079-7100</w:t>
      </w:r>
      <w:r w:rsidR="00F7186B" w:rsidRPr="003500E0">
        <w:rPr>
          <w:bCs/>
        </w:rPr>
        <w:br/>
        <w:t xml:space="preserve">Correio Eletrônico: marcelo.marder@atlanticenergias.com.br e </w:t>
      </w:r>
      <w:proofErr w:type="gramStart"/>
      <w:r w:rsidR="00F7186B" w:rsidRPr="003500E0">
        <w:rPr>
          <w:bCs/>
        </w:rPr>
        <w:t>thiago.marder@atlanticenergias.com.br</w:t>
      </w:r>
      <w:proofErr w:type="gramEnd"/>
    </w:p>
    <w:p w:rsidR="008B2DDA" w:rsidRPr="003500E0" w:rsidRDefault="00347232" w:rsidP="003500E0">
      <w:pPr>
        <w:keepLines/>
        <w:widowControl w:val="0"/>
        <w:spacing w:after="340" w:line="293" w:lineRule="auto"/>
        <w:ind w:left="2041"/>
        <w:rPr>
          <w:bCs/>
        </w:rPr>
      </w:pPr>
      <w:r w:rsidRPr="003500E0">
        <w:rPr>
          <w:b/>
        </w:rPr>
        <w:t>Santa Vitória do Palmar VII Energias Renováveis S.A.</w:t>
      </w:r>
      <w:r w:rsidRPr="003500E0">
        <w:rPr>
          <w:bCs/>
        </w:rPr>
        <w:br/>
        <w:t>Alameda Dr. Carlos de Carvalho, n.º 555</w:t>
      </w:r>
      <w:r w:rsidRPr="003500E0">
        <w:rPr>
          <w:bCs/>
        </w:rPr>
        <w:br/>
        <w:t>Conjunto 161, 16º andar</w:t>
      </w:r>
      <w:r w:rsidRPr="003500E0">
        <w:rPr>
          <w:bCs/>
        </w:rPr>
        <w:br/>
        <w:t>Centro Empresarial Engenheiro José Joaquim</w:t>
      </w:r>
      <w:r w:rsidRPr="003500E0">
        <w:rPr>
          <w:bCs/>
        </w:rPr>
        <w:br/>
        <w:t>Centro, CEP 80430-180</w:t>
      </w:r>
      <w:r w:rsidRPr="003500E0">
        <w:rPr>
          <w:bCs/>
        </w:rPr>
        <w:br/>
        <w:t>Cidade de Curitiba, Estado do Paraná</w:t>
      </w:r>
      <w:r w:rsidRPr="003500E0">
        <w:rPr>
          <w:b/>
        </w:rPr>
        <w:br/>
      </w:r>
      <w:r w:rsidR="00F7186B" w:rsidRPr="003500E0">
        <w:rPr>
          <w:bCs/>
        </w:rPr>
        <w:t xml:space="preserve">At.: Sr. Marcelo Leite </w:t>
      </w:r>
      <w:proofErr w:type="spellStart"/>
      <w:r w:rsidR="00F7186B" w:rsidRPr="003500E0">
        <w:rPr>
          <w:bCs/>
        </w:rPr>
        <w:t>Marder</w:t>
      </w:r>
      <w:proofErr w:type="spellEnd"/>
      <w:r w:rsidR="00F7186B" w:rsidRPr="003500E0">
        <w:rPr>
          <w:bCs/>
        </w:rPr>
        <w:t xml:space="preserve"> e Sr. Thiago Correa </w:t>
      </w:r>
      <w:proofErr w:type="spellStart"/>
      <w:r w:rsidR="00F7186B" w:rsidRPr="003500E0">
        <w:rPr>
          <w:bCs/>
        </w:rPr>
        <w:t>Marder</w:t>
      </w:r>
      <w:proofErr w:type="spellEnd"/>
      <w:r w:rsidR="00F7186B" w:rsidRPr="003500E0">
        <w:rPr>
          <w:bCs/>
        </w:rPr>
        <w:br/>
        <w:t>Telefone: (41) 3079-7100</w:t>
      </w:r>
      <w:r w:rsidR="00F7186B" w:rsidRPr="003500E0">
        <w:rPr>
          <w:bCs/>
        </w:rPr>
        <w:br/>
        <w:t xml:space="preserve">Correio Eletrônico: marcelo.marder@atlanticenergias.com.br e </w:t>
      </w:r>
      <w:proofErr w:type="gramStart"/>
      <w:r w:rsidR="00F7186B" w:rsidRPr="003500E0">
        <w:rPr>
          <w:bCs/>
        </w:rPr>
        <w:t>thiago.marder@atlanticenergias.com.br</w:t>
      </w:r>
      <w:proofErr w:type="gramEnd"/>
    </w:p>
    <w:p w:rsidR="008B2DDA" w:rsidRPr="003500E0" w:rsidRDefault="00347232" w:rsidP="003500E0">
      <w:pPr>
        <w:widowControl w:val="0"/>
        <w:spacing w:after="340" w:line="293" w:lineRule="auto"/>
        <w:ind w:left="2040"/>
        <w:rPr>
          <w:bCs/>
        </w:rPr>
      </w:pPr>
      <w:r w:rsidRPr="003500E0">
        <w:rPr>
          <w:b/>
        </w:rPr>
        <w:t>Santa Vitória do Palmar VIII Energias Renováveis S.A.</w:t>
      </w:r>
      <w:r w:rsidRPr="003500E0">
        <w:rPr>
          <w:bCs/>
        </w:rPr>
        <w:br/>
        <w:t>Alameda Dr. Carlos de Carvalho, n.º 555</w:t>
      </w:r>
      <w:r w:rsidRPr="003500E0">
        <w:rPr>
          <w:bCs/>
        </w:rPr>
        <w:br/>
        <w:t>Conjunto 161, 16º andar</w:t>
      </w:r>
      <w:r w:rsidRPr="003500E0">
        <w:rPr>
          <w:bCs/>
        </w:rPr>
        <w:br/>
        <w:t>Centro Empresarial Engenheiro José Joaquim</w:t>
      </w:r>
      <w:r w:rsidRPr="003500E0">
        <w:rPr>
          <w:bCs/>
        </w:rPr>
        <w:br/>
        <w:t>Centro, CEP 80430-180</w:t>
      </w:r>
      <w:r w:rsidRPr="003500E0">
        <w:rPr>
          <w:bCs/>
        </w:rPr>
        <w:br/>
        <w:t>Cidade de Curitiba, Estado do Paraná</w:t>
      </w:r>
      <w:r w:rsidRPr="003500E0">
        <w:rPr>
          <w:b/>
        </w:rPr>
        <w:br/>
      </w:r>
      <w:r w:rsidR="00F7186B" w:rsidRPr="003500E0">
        <w:rPr>
          <w:bCs/>
        </w:rPr>
        <w:t xml:space="preserve">At.: Sr. Marcelo Leite </w:t>
      </w:r>
      <w:proofErr w:type="spellStart"/>
      <w:r w:rsidR="00F7186B" w:rsidRPr="003500E0">
        <w:rPr>
          <w:bCs/>
        </w:rPr>
        <w:t>Marder</w:t>
      </w:r>
      <w:proofErr w:type="spellEnd"/>
      <w:r w:rsidR="00F7186B" w:rsidRPr="003500E0">
        <w:rPr>
          <w:bCs/>
        </w:rPr>
        <w:t xml:space="preserve"> e Sr. Thiago Correa </w:t>
      </w:r>
      <w:proofErr w:type="spellStart"/>
      <w:r w:rsidR="00F7186B" w:rsidRPr="003500E0">
        <w:rPr>
          <w:bCs/>
        </w:rPr>
        <w:t>Marder</w:t>
      </w:r>
      <w:proofErr w:type="spellEnd"/>
      <w:r w:rsidR="00F7186B" w:rsidRPr="003500E0">
        <w:rPr>
          <w:bCs/>
        </w:rPr>
        <w:br/>
        <w:t>Telefone: (41) 3079-7100</w:t>
      </w:r>
      <w:r w:rsidR="00F7186B" w:rsidRPr="003500E0">
        <w:rPr>
          <w:bCs/>
        </w:rPr>
        <w:br/>
        <w:t xml:space="preserve">Correio Eletrônico: marcelo.marder@atlanticenergias.com.br e </w:t>
      </w:r>
      <w:proofErr w:type="gramStart"/>
      <w:r w:rsidR="00F7186B" w:rsidRPr="003500E0">
        <w:rPr>
          <w:bCs/>
        </w:rPr>
        <w:t>thiago.marder@atlanticenergias.com.br</w:t>
      </w:r>
      <w:proofErr w:type="gramEnd"/>
    </w:p>
    <w:p w:rsidR="008B2DDA" w:rsidRPr="003500E0" w:rsidRDefault="00347232" w:rsidP="003500E0">
      <w:pPr>
        <w:widowControl w:val="0"/>
        <w:spacing w:after="340" w:line="293" w:lineRule="auto"/>
        <w:ind w:left="2040"/>
        <w:rPr>
          <w:bCs/>
        </w:rPr>
      </w:pPr>
      <w:r w:rsidRPr="003500E0">
        <w:rPr>
          <w:b/>
        </w:rPr>
        <w:t>Santa Vitória do Palmar IX Energias Renováveis S.A.</w:t>
      </w:r>
      <w:r w:rsidRPr="003500E0">
        <w:rPr>
          <w:bCs/>
        </w:rPr>
        <w:br/>
        <w:t>Alameda Dr. Carlos de Carvalho, n.º 555</w:t>
      </w:r>
      <w:r w:rsidRPr="003500E0">
        <w:rPr>
          <w:bCs/>
        </w:rPr>
        <w:br/>
        <w:t>Conjunto 161, 16º andar</w:t>
      </w:r>
      <w:r w:rsidRPr="003500E0">
        <w:rPr>
          <w:bCs/>
        </w:rPr>
        <w:br/>
        <w:t>Centro Empresarial Engenheiro José Joaquim</w:t>
      </w:r>
      <w:r w:rsidRPr="003500E0">
        <w:rPr>
          <w:bCs/>
        </w:rPr>
        <w:br/>
        <w:t>Centro, CEP 80430-180</w:t>
      </w:r>
      <w:r w:rsidRPr="003500E0">
        <w:rPr>
          <w:bCs/>
        </w:rPr>
        <w:br/>
        <w:t>Cidade de Curitiba, Estado do Paraná</w:t>
      </w:r>
      <w:r w:rsidRPr="003500E0">
        <w:rPr>
          <w:b/>
        </w:rPr>
        <w:br/>
      </w:r>
      <w:r w:rsidR="00F7186B" w:rsidRPr="003500E0">
        <w:rPr>
          <w:bCs/>
        </w:rPr>
        <w:t xml:space="preserve">At.: Sr. Marcelo Leite </w:t>
      </w:r>
      <w:proofErr w:type="spellStart"/>
      <w:r w:rsidR="00F7186B" w:rsidRPr="003500E0">
        <w:rPr>
          <w:bCs/>
        </w:rPr>
        <w:t>Marder</w:t>
      </w:r>
      <w:proofErr w:type="spellEnd"/>
      <w:r w:rsidR="00F7186B" w:rsidRPr="003500E0">
        <w:rPr>
          <w:bCs/>
        </w:rPr>
        <w:t xml:space="preserve"> e Sr. Thiago Correa </w:t>
      </w:r>
      <w:proofErr w:type="spellStart"/>
      <w:r w:rsidR="00F7186B" w:rsidRPr="003500E0">
        <w:rPr>
          <w:bCs/>
        </w:rPr>
        <w:t>Marder</w:t>
      </w:r>
      <w:proofErr w:type="spellEnd"/>
      <w:r w:rsidR="00F7186B" w:rsidRPr="003500E0">
        <w:rPr>
          <w:bCs/>
        </w:rPr>
        <w:br/>
        <w:t>Telefone: (41) 3079-7100</w:t>
      </w:r>
      <w:r w:rsidR="00F7186B" w:rsidRPr="003500E0">
        <w:rPr>
          <w:bCs/>
        </w:rPr>
        <w:br/>
        <w:t xml:space="preserve">Correio Eletrônico: marcelo.marder@atlanticenergias.com.br e </w:t>
      </w:r>
      <w:proofErr w:type="gramStart"/>
      <w:r w:rsidR="00F7186B" w:rsidRPr="003500E0">
        <w:rPr>
          <w:bCs/>
        </w:rPr>
        <w:t>thiago.marder@atlanticenergias.com.br</w:t>
      </w:r>
      <w:proofErr w:type="gramEnd"/>
    </w:p>
    <w:p w:rsidR="008B2DDA" w:rsidRPr="003500E0" w:rsidRDefault="00347232" w:rsidP="003500E0">
      <w:pPr>
        <w:widowControl w:val="0"/>
        <w:spacing w:after="340" w:line="293" w:lineRule="auto"/>
        <w:ind w:left="2040"/>
        <w:rPr>
          <w:bCs/>
        </w:rPr>
      </w:pPr>
      <w:r w:rsidRPr="003500E0">
        <w:rPr>
          <w:b/>
        </w:rPr>
        <w:t>Santa Vitória do Palmar X Energias Renováveis S.A.</w:t>
      </w:r>
      <w:r w:rsidRPr="003500E0">
        <w:rPr>
          <w:bCs/>
        </w:rPr>
        <w:br/>
        <w:t>Alameda Dr. Carlos de Carvalho, n.º 555</w:t>
      </w:r>
      <w:r w:rsidRPr="003500E0">
        <w:rPr>
          <w:bCs/>
        </w:rPr>
        <w:br/>
        <w:t>Conjunto 161, 16º andar</w:t>
      </w:r>
      <w:r w:rsidRPr="003500E0">
        <w:rPr>
          <w:bCs/>
        </w:rPr>
        <w:br/>
        <w:t>Centro Empresarial Engenheiro José Joaquim</w:t>
      </w:r>
      <w:r w:rsidRPr="003500E0">
        <w:rPr>
          <w:bCs/>
        </w:rPr>
        <w:br/>
        <w:t>Centro, CEP 80430-180</w:t>
      </w:r>
      <w:r w:rsidRPr="003500E0">
        <w:rPr>
          <w:bCs/>
        </w:rPr>
        <w:br/>
        <w:t>Cidade de Curitiba, Estado do Paraná</w:t>
      </w:r>
      <w:r w:rsidRPr="003500E0">
        <w:rPr>
          <w:b/>
        </w:rPr>
        <w:br/>
      </w:r>
      <w:r w:rsidR="00F7186B" w:rsidRPr="003500E0">
        <w:rPr>
          <w:bCs/>
        </w:rPr>
        <w:t xml:space="preserve">At.: Sr. Marcelo Leite </w:t>
      </w:r>
      <w:proofErr w:type="spellStart"/>
      <w:r w:rsidR="00F7186B" w:rsidRPr="003500E0">
        <w:rPr>
          <w:bCs/>
        </w:rPr>
        <w:t>Marder</w:t>
      </w:r>
      <w:proofErr w:type="spellEnd"/>
      <w:r w:rsidR="00F7186B" w:rsidRPr="003500E0">
        <w:rPr>
          <w:bCs/>
        </w:rPr>
        <w:t xml:space="preserve"> e Sr. Thiago Correa </w:t>
      </w:r>
      <w:proofErr w:type="spellStart"/>
      <w:r w:rsidR="00F7186B" w:rsidRPr="003500E0">
        <w:rPr>
          <w:bCs/>
        </w:rPr>
        <w:t>Marder</w:t>
      </w:r>
      <w:proofErr w:type="spellEnd"/>
      <w:r w:rsidR="00F7186B" w:rsidRPr="003500E0">
        <w:rPr>
          <w:bCs/>
        </w:rPr>
        <w:br/>
        <w:t>Telefone: (41) 3079-7100</w:t>
      </w:r>
      <w:r w:rsidR="00F7186B" w:rsidRPr="003500E0">
        <w:rPr>
          <w:bCs/>
        </w:rPr>
        <w:br/>
        <w:t xml:space="preserve">Correio Eletrônico: marcelo.marder@atlanticenergias.com.br e </w:t>
      </w:r>
      <w:proofErr w:type="gramStart"/>
      <w:r w:rsidR="00F7186B" w:rsidRPr="003500E0">
        <w:rPr>
          <w:bCs/>
        </w:rPr>
        <w:t>thiago.marder@atlanticenergias.com.br</w:t>
      </w:r>
      <w:proofErr w:type="gramEnd"/>
    </w:p>
    <w:p w:rsidR="002138A1" w:rsidRPr="003500E0" w:rsidRDefault="002138A1" w:rsidP="003500E0">
      <w:pPr>
        <w:pStyle w:val="Level2"/>
        <w:numPr>
          <w:ilvl w:val="1"/>
          <w:numId w:val="51"/>
        </w:numPr>
        <w:spacing w:after="340" w:line="293" w:lineRule="auto"/>
        <w:rPr>
          <w:bCs/>
          <w:szCs w:val="22"/>
        </w:rPr>
      </w:pPr>
      <w:r w:rsidRPr="003500E0">
        <w:rPr>
          <w:rFonts w:eastAsia="SimSun"/>
          <w:szCs w:val="22"/>
        </w:rPr>
        <w:t>A Emissora</w:t>
      </w:r>
      <w:r w:rsidR="001B3EA7" w:rsidRPr="003500E0">
        <w:rPr>
          <w:rFonts w:eastAsia="SimSun"/>
          <w:szCs w:val="22"/>
        </w:rPr>
        <w:t xml:space="preserve"> </w:t>
      </w:r>
      <w:r w:rsidRPr="003500E0">
        <w:rPr>
          <w:rFonts w:eastAsia="SimSun"/>
          <w:szCs w:val="22"/>
        </w:rPr>
        <w:t>e as Fiadoras, neste ato e de forma irrevogável e irretratável, constituem-se mútua e reciprocamente procuradores durante o prazo de vigência da presente Escritura de Emissão, com poderes para receber citações, notificações e intimações, tudo com relação a quaisquer procedimentos judiciais ou extrajudiciais que contra eles forem promovidos, em decorrência deste Contrato, podendo praticar todos os atos necessários ao bom e fiel desempenho deste mandato.</w:t>
      </w:r>
    </w:p>
    <w:p w:rsidR="0051483D" w:rsidRPr="003500E0" w:rsidRDefault="00CD05B7" w:rsidP="003500E0">
      <w:pPr>
        <w:pStyle w:val="Level2"/>
        <w:numPr>
          <w:ilvl w:val="1"/>
          <w:numId w:val="51"/>
        </w:numPr>
        <w:spacing w:after="340" w:line="293" w:lineRule="auto"/>
        <w:rPr>
          <w:szCs w:val="22"/>
        </w:rPr>
      </w:pPr>
      <w:r w:rsidRPr="003500E0">
        <w:rPr>
          <w:szCs w:val="22"/>
        </w:rPr>
        <w:t xml:space="preserve">As comunicações referentes a esta Escritura de Emissão serão consideradas entregues quando recebidas </w:t>
      </w:r>
      <w:proofErr w:type="gramStart"/>
      <w:r w:rsidRPr="003500E0">
        <w:rPr>
          <w:szCs w:val="22"/>
        </w:rPr>
        <w:t>sob protocolo</w:t>
      </w:r>
      <w:proofErr w:type="gramEnd"/>
      <w:r w:rsidRPr="003500E0">
        <w:rPr>
          <w:szCs w:val="22"/>
        </w:rPr>
        <w:t xml:space="preserve"> ou com "aviso de recebimento" expedido pelo correio, sob protocolo, ou por telegrama nos endereços acima. As comunicações feitas por fac-símile e/ou e-mail serão consideradas recebidas na data de seu envio, desde que seu recebimento seja confirmado </w:t>
      </w:r>
      <w:r w:rsidR="00F1125E" w:rsidRPr="003500E0">
        <w:rPr>
          <w:szCs w:val="22"/>
        </w:rPr>
        <w:t>por meio</w:t>
      </w:r>
      <w:r w:rsidRPr="003500E0">
        <w:rPr>
          <w:szCs w:val="22"/>
        </w:rPr>
        <w:t xml:space="preserve"> de indicativo</w:t>
      </w:r>
      <w:r w:rsidR="001B3EA7" w:rsidRPr="003500E0">
        <w:rPr>
          <w:szCs w:val="22"/>
        </w:rPr>
        <w:t> </w:t>
      </w:r>
      <w:r w:rsidRPr="003500E0">
        <w:rPr>
          <w:szCs w:val="22"/>
        </w:rPr>
        <w:t>(recibo emitido pela máquina utilizada pelo remetente) seguido de confirmação verbal por telefone. Os respectivos originais deverão ser encaminhados p</w:t>
      </w:r>
      <w:r w:rsidR="006A01E6" w:rsidRPr="003500E0">
        <w:rPr>
          <w:szCs w:val="22"/>
        </w:rPr>
        <w:t xml:space="preserve">ara os endereços acima em até </w:t>
      </w:r>
      <w:proofErr w:type="gramStart"/>
      <w:r w:rsidR="006A01E6" w:rsidRPr="003500E0">
        <w:rPr>
          <w:szCs w:val="22"/>
        </w:rPr>
        <w:t>5</w:t>
      </w:r>
      <w:proofErr w:type="gramEnd"/>
      <w:r w:rsidR="006A01E6" w:rsidRPr="003500E0">
        <w:rPr>
          <w:szCs w:val="22"/>
        </w:rPr>
        <w:t> </w:t>
      </w:r>
      <w:r w:rsidRPr="003500E0">
        <w:rPr>
          <w:szCs w:val="22"/>
        </w:rPr>
        <w:t>(cinco) Dias Úteis após o envio da mensagem. A mudança de qualquer dos endereços acima deverá ser comunicada à outra parte pela parte q</w:t>
      </w:r>
      <w:r w:rsidR="003476E6" w:rsidRPr="003500E0">
        <w:rPr>
          <w:szCs w:val="22"/>
        </w:rPr>
        <w:t>ue tiver seu endereço alterado.</w:t>
      </w:r>
    </w:p>
    <w:p w:rsidR="003476E6" w:rsidRPr="003500E0" w:rsidRDefault="00CD05B7" w:rsidP="003500E0">
      <w:pPr>
        <w:pStyle w:val="Level1"/>
        <w:numPr>
          <w:ilvl w:val="0"/>
          <w:numId w:val="51"/>
        </w:numPr>
        <w:spacing w:before="0" w:after="340" w:line="293" w:lineRule="auto"/>
        <w:rPr>
          <w:szCs w:val="22"/>
        </w:rPr>
      </w:pPr>
      <w:r w:rsidRPr="003500E0">
        <w:rPr>
          <w:szCs w:val="22"/>
        </w:rPr>
        <w:t>DAS DISPOSIÇÕES GERAIS</w:t>
      </w:r>
    </w:p>
    <w:p w:rsidR="0051483D" w:rsidRPr="003500E0" w:rsidRDefault="00CD05B7" w:rsidP="003500E0">
      <w:pPr>
        <w:pStyle w:val="Level2"/>
        <w:numPr>
          <w:ilvl w:val="1"/>
          <w:numId w:val="51"/>
        </w:numPr>
        <w:spacing w:after="340" w:line="293" w:lineRule="auto"/>
        <w:rPr>
          <w:szCs w:val="22"/>
        </w:rPr>
      </w:pPr>
      <w:r w:rsidRPr="003500E0">
        <w:rPr>
          <w:szCs w:val="22"/>
        </w:rPr>
        <w:t>Não se presume a renúncia a qualquer dos direitos decorrentes da presente Escritura de Emissão. Dessa forma, nenhum atraso, omissão ou liberalidade no exercício de qualquer direito, faculdade ou remédio que caiba a qualquer uma das partes da presente Escritura de Emissão, prejudicará tais direitos, faculdades ou remédios, ou será interpretado como uma renúncia aos mesmos ou concordância com tal inadimplemento, nem constituirá novação ou modificação de quaisquer outras obrigações assumidas nesta Escritura de Emissão ou precedente no tocante a qualquer outro inadimplemento ou atraso.</w:t>
      </w:r>
    </w:p>
    <w:p w:rsidR="0051483D" w:rsidRPr="003500E0" w:rsidRDefault="00CD05B7" w:rsidP="003500E0">
      <w:pPr>
        <w:pStyle w:val="Level2"/>
        <w:numPr>
          <w:ilvl w:val="1"/>
          <w:numId w:val="51"/>
        </w:numPr>
        <w:spacing w:after="340" w:line="293" w:lineRule="auto"/>
        <w:rPr>
          <w:szCs w:val="22"/>
        </w:rPr>
      </w:pPr>
      <w:r w:rsidRPr="003500E0">
        <w:rPr>
          <w:szCs w:val="22"/>
        </w:rPr>
        <w:t>A presente Escritura de Emissão é firmada em caráter irrevogável e irretratável, salvo na hipótese de não preenchimento dos requisitos relacionados na Cláusula</w:t>
      </w:r>
      <w:r w:rsidR="008B3280" w:rsidRPr="003500E0">
        <w:rPr>
          <w:szCs w:val="22"/>
        </w:rPr>
        <w:t> </w:t>
      </w:r>
      <w:r w:rsidR="006A3C6E" w:rsidRPr="003500E0">
        <w:rPr>
          <w:szCs w:val="22"/>
        </w:rPr>
        <w:fldChar w:fldCharType="begin"/>
      </w:r>
      <w:r w:rsidR="006A3C6E" w:rsidRPr="003500E0">
        <w:rPr>
          <w:szCs w:val="22"/>
        </w:rPr>
        <w:instrText xml:space="preserve"> REF _Ref385410656 \n \p \h </w:instrText>
      </w:r>
      <w:r w:rsidR="00FD0A47" w:rsidRPr="003500E0">
        <w:rPr>
          <w:szCs w:val="22"/>
        </w:rPr>
        <w:instrText xml:space="preserve"> \* MERGEFORMAT </w:instrText>
      </w:r>
      <w:r w:rsidR="006A3C6E" w:rsidRPr="003500E0">
        <w:rPr>
          <w:szCs w:val="22"/>
        </w:rPr>
      </w:r>
      <w:r w:rsidR="006A3C6E" w:rsidRPr="003500E0">
        <w:rPr>
          <w:szCs w:val="22"/>
        </w:rPr>
        <w:fldChar w:fldCharType="separate"/>
      </w:r>
      <w:proofErr w:type="gramStart"/>
      <w:r w:rsidR="003500E0">
        <w:rPr>
          <w:szCs w:val="22"/>
        </w:rPr>
        <w:t>2</w:t>
      </w:r>
      <w:proofErr w:type="gramEnd"/>
      <w:r w:rsidR="003500E0">
        <w:rPr>
          <w:szCs w:val="22"/>
        </w:rPr>
        <w:t xml:space="preserve"> acima</w:t>
      </w:r>
      <w:r w:rsidR="006A3C6E" w:rsidRPr="003500E0">
        <w:rPr>
          <w:szCs w:val="22"/>
        </w:rPr>
        <w:fldChar w:fldCharType="end"/>
      </w:r>
      <w:r w:rsidRPr="003500E0">
        <w:rPr>
          <w:szCs w:val="22"/>
        </w:rPr>
        <w:t>, obrigando as partes por si e seus sucessores.</w:t>
      </w:r>
    </w:p>
    <w:p w:rsidR="003476E6" w:rsidRPr="003500E0" w:rsidRDefault="00CD05B7" w:rsidP="003500E0">
      <w:pPr>
        <w:pStyle w:val="Level2"/>
        <w:numPr>
          <w:ilvl w:val="1"/>
          <w:numId w:val="51"/>
        </w:numPr>
        <w:spacing w:after="340" w:line="293" w:lineRule="auto"/>
        <w:rPr>
          <w:szCs w:val="22"/>
        </w:rPr>
      </w:pPr>
      <w:r w:rsidRPr="003500E0">
        <w:rPr>
          <w:szCs w:val="22"/>
        </w:rPr>
        <w:t>Todos e quaisquer custos incorridos em razão do registro desta Escritura de Emissão e seus eventuais aditamentos, e dos atos societários relacionados a esta Emissão, nos registros competentes, serão de responsabilidade exclusiva da Emissora.</w:t>
      </w:r>
    </w:p>
    <w:p w:rsidR="0051483D" w:rsidRPr="003500E0" w:rsidRDefault="00CD05B7" w:rsidP="003500E0">
      <w:pPr>
        <w:pStyle w:val="Level2"/>
        <w:numPr>
          <w:ilvl w:val="1"/>
          <w:numId w:val="51"/>
        </w:numPr>
        <w:spacing w:after="340" w:line="293" w:lineRule="auto"/>
        <w:rPr>
          <w:szCs w:val="22"/>
        </w:rPr>
      </w:pPr>
      <w:r w:rsidRPr="003500E0">
        <w:rPr>
          <w:szCs w:val="22"/>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rsidR="0051483D" w:rsidRPr="003500E0" w:rsidRDefault="0082080D" w:rsidP="003500E0">
      <w:pPr>
        <w:pStyle w:val="Level2"/>
        <w:numPr>
          <w:ilvl w:val="1"/>
          <w:numId w:val="51"/>
        </w:numPr>
        <w:spacing w:after="340" w:line="293" w:lineRule="auto"/>
        <w:rPr>
          <w:szCs w:val="22"/>
        </w:rPr>
      </w:pPr>
      <w:r w:rsidRPr="003500E0">
        <w:rPr>
          <w:iCs/>
          <w:szCs w:val="22"/>
        </w:rPr>
        <w:t>A presente Escritura de Emissão e as Debêntures</w:t>
      </w:r>
      <w:r w:rsidRPr="003500E0">
        <w:rPr>
          <w:szCs w:val="22"/>
        </w:rPr>
        <w:t xml:space="preserve"> constituem títulos executivos extrajudiciais, nos termos do artigo 585, incisos I e II, do Código de Processo Civil, e as obrigações nelas encerradas estão sujeitas a execução específica, de acordo com os artigos 461, 632 e seguintes, do Código de Processo Civil, sem que isso signifique renúncia a qualquer outra ação ou providência, judicial ou não, que objetive resguardar direitos decorrentes do presente Contrato</w:t>
      </w:r>
      <w:r w:rsidR="00CD05B7" w:rsidRPr="003500E0">
        <w:rPr>
          <w:szCs w:val="22"/>
        </w:rPr>
        <w:t>.</w:t>
      </w:r>
    </w:p>
    <w:p w:rsidR="0051483D" w:rsidRPr="003500E0" w:rsidRDefault="00CD05B7" w:rsidP="003500E0">
      <w:pPr>
        <w:pStyle w:val="Level2"/>
        <w:numPr>
          <w:ilvl w:val="1"/>
          <w:numId w:val="51"/>
        </w:numPr>
        <w:spacing w:after="340" w:line="293" w:lineRule="auto"/>
        <w:rPr>
          <w:szCs w:val="22"/>
        </w:rPr>
      </w:pPr>
      <w:r w:rsidRPr="003500E0">
        <w:rPr>
          <w:szCs w:val="22"/>
        </w:rPr>
        <w:t xml:space="preserve">Exceto se previsto de outra forma nesta Escritura de Emissão, os prazos estabelecidos na presente Escritura de Emissão serão </w:t>
      </w:r>
      <w:proofErr w:type="gramStart"/>
      <w:r w:rsidRPr="003500E0">
        <w:rPr>
          <w:szCs w:val="22"/>
        </w:rPr>
        <w:t>computados de acordo com a regra prescrita no artigo</w:t>
      </w:r>
      <w:r w:rsidR="00AA1AB9" w:rsidRPr="003500E0">
        <w:rPr>
          <w:szCs w:val="22"/>
        </w:rPr>
        <w:t> </w:t>
      </w:r>
      <w:r w:rsidRPr="003500E0">
        <w:rPr>
          <w:szCs w:val="22"/>
        </w:rPr>
        <w:t>132 do Código Civil, sendo excluído o dia do começo e incluído</w:t>
      </w:r>
      <w:proofErr w:type="gramEnd"/>
      <w:r w:rsidRPr="003500E0">
        <w:rPr>
          <w:szCs w:val="22"/>
        </w:rPr>
        <w:t xml:space="preserve"> o do vencimento.</w:t>
      </w:r>
    </w:p>
    <w:p w:rsidR="003476E6" w:rsidRPr="003500E0" w:rsidRDefault="009E2F3E" w:rsidP="003500E0">
      <w:pPr>
        <w:pStyle w:val="Level1"/>
        <w:numPr>
          <w:ilvl w:val="0"/>
          <w:numId w:val="51"/>
        </w:numPr>
        <w:spacing w:before="0" w:after="340" w:line="293" w:lineRule="auto"/>
        <w:rPr>
          <w:szCs w:val="22"/>
        </w:rPr>
      </w:pPr>
      <w:bookmarkStart w:id="448" w:name="_Toc296601145"/>
      <w:bookmarkStart w:id="449" w:name="_Ref382518340"/>
      <w:r w:rsidRPr="003500E0">
        <w:rPr>
          <w:szCs w:val="22"/>
        </w:rPr>
        <w:t xml:space="preserve">LEI APLICÁVEL E </w:t>
      </w:r>
      <w:bookmarkEnd w:id="448"/>
      <w:bookmarkEnd w:id="449"/>
      <w:r w:rsidR="00E940BD" w:rsidRPr="003500E0">
        <w:rPr>
          <w:szCs w:val="22"/>
        </w:rPr>
        <w:t>FORO</w:t>
      </w:r>
    </w:p>
    <w:p w:rsidR="0051483D" w:rsidRPr="003500E0" w:rsidRDefault="009E2F3E" w:rsidP="003500E0">
      <w:pPr>
        <w:pStyle w:val="Level2"/>
        <w:numPr>
          <w:ilvl w:val="1"/>
          <w:numId w:val="51"/>
        </w:numPr>
        <w:spacing w:after="340" w:line="293" w:lineRule="auto"/>
        <w:rPr>
          <w:rFonts w:eastAsia="SimSun"/>
          <w:szCs w:val="22"/>
        </w:rPr>
      </w:pPr>
      <w:r w:rsidRPr="003500E0">
        <w:rPr>
          <w:rFonts w:eastAsia="SimSun"/>
          <w:szCs w:val="22"/>
        </w:rPr>
        <w:t>Est</w:t>
      </w:r>
      <w:r w:rsidR="00292017" w:rsidRPr="003500E0">
        <w:rPr>
          <w:rFonts w:eastAsia="SimSun"/>
          <w:szCs w:val="22"/>
        </w:rPr>
        <w:t>a Escritura de Emissão será regida e interpretada</w:t>
      </w:r>
      <w:r w:rsidRPr="003500E0">
        <w:rPr>
          <w:rFonts w:eastAsia="SimSun"/>
          <w:szCs w:val="22"/>
        </w:rPr>
        <w:t xml:space="preserve"> de acordo com as leis da República Federativa do Brasil.</w:t>
      </w:r>
    </w:p>
    <w:p w:rsidR="009E2F3E" w:rsidRPr="003500E0" w:rsidRDefault="00E940BD" w:rsidP="003500E0">
      <w:pPr>
        <w:pStyle w:val="Level2"/>
        <w:widowControl w:val="0"/>
        <w:numPr>
          <w:ilvl w:val="1"/>
          <w:numId w:val="51"/>
        </w:numPr>
        <w:tabs>
          <w:tab w:val="left" w:pos="24"/>
          <w:tab w:val="left" w:pos="360"/>
        </w:tabs>
        <w:spacing w:after="340" w:line="293" w:lineRule="auto"/>
        <w:rPr>
          <w:szCs w:val="22"/>
        </w:rPr>
      </w:pPr>
      <w:r w:rsidRPr="003500E0">
        <w:rPr>
          <w:szCs w:val="22"/>
        </w:rPr>
        <w:t xml:space="preserve">Fica eleito o foro Central da Comarca de São Paulo, Estado de São Paulo, com exclusão de qualquer outro, por mais privilegiado que </w:t>
      </w:r>
      <w:proofErr w:type="gramStart"/>
      <w:r w:rsidRPr="003500E0">
        <w:rPr>
          <w:szCs w:val="22"/>
        </w:rPr>
        <w:t>seja,</w:t>
      </w:r>
      <w:proofErr w:type="gramEnd"/>
      <w:r w:rsidRPr="003500E0">
        <w:rPr>
          <w:szCs w:val="22"/>
        </w:rPr>
        <w:t xml:space="preserve"> para dirimir as questões por ventura resultantes desta Escritura de Emissão</w:t>
      </w:r>
      <w:r w:rsidR="009E2F3E" w:rsidRPr="003500E0">
        <w:rPr>
          <w:szCs w:val="22"/>
        </w:rPr>
        <w:t>.</w:t>
      </w:r>
    </w:p>
    <w:p w:rsidR="003476E6" w:rsidRPr="003500E0" w:rsidRDefault="003476E6" w:rsidP="003500E0">
      <w:pPr>
        <w:widowControl w:val="0"/>
        <w:suppressAutoHyphens/>
        <w:spacing w:after="340" w:line="293" w:lineRule="auto"/>
        <w:jc w:val="both"/>
      </w:pPr>
      <w:r w:rsidRPr="003500E0">
        <w:t xml:space="preserve">E, por estarem justas e contratadas, as Partes firmam esta Escritura de Emissão em </w:t>
      </w:r>
      <w:r w:rsidR="001922FD" w:rsidRPr="003500E0">
        <w:t>15</w:t>
      </w:r>
      <w:r w:rsidRPr="003500E0">
        <w:t> (</w:t>
      </w:r>
      <w:r w:rsidR="001922FD" w:rsidRPr="003500E0">
        <w:t>quinze</w:t>
      </w:r>
      <w:r w:rsidRPr="003500E0">
        <w:t>) vias de igual teor e forma, na presença das duas testemunhas ao final assinadas e qualificadas.</w:t>
      </w:r>
    </w:p>
    <w:p w:rsidR="00FC6E7B" w:rsidRPr="003500E0" w:rsidRDefault="00FC6E7B" w:rsidP="003500E0">
      <w:pPr>
        <w:widowControl w:val="0"/>
        <w:suppressAutoHyphens/>
        <w:spacing w:after="340" w:line="293" w:lineRule="auto"/>
        <w:jc w:val="center"/>
      </w:pPr>
      <w:r w:rsidRPr="003500E0">
        <w:t>São Paulo, [</w:t>
      </w:r>
      <w:del w:id="450" w:author="Maria Carolina" w:date="2014-04-24T10:49:00Z">
        <w:r w:rsidR="006429B7" w:rsidRPr="00F1158E">
          <w:delText>23</w:delText>
        </w:r>
      </w:del>
      <w:ins w:id="451" w:author="Maria Carolina" w:date="2014-04-24T10:49:00Z">
        <w:r w:rsidR="006429B7" w:rsidRPr="003500E0">
          <w:t>2</w:t>
        </w:r>
        <w:r w:rsidR="00813265" w:rsidRPr="003500E0">
          <w:t>4</w:t>
        </w:r>
      </w:ins>
      <w:r w:rsidRPr="003500E0">
        <w:t>] de </w:t>
      </w:r>
      <w:r w:rsidR="006429B7" w:rsidRPr="003500E0">
        <w:t>abril</w:t>
      </w:r>
      <w:r w:rsidRPr="003500E0">
        <w:t> de 2014</w:t>
      </w:r>
      <w:r w:rsidR="00156F97" w:rsidRPr="003500E0">
        <w:br/>
      </w:r>
      <w:proofErr w:type="gramStart"/>
      <w:r w:rsidR="003476E6" w:rsidRPr="003500E0">
        <w:t>[</w:t>
      </w:r>
      <w:proofErr w:type="gramEnd"/>
      <w:r w:rsidR="003476E6" w:rsidRPr="003500E0">
        <w:rPr>
          <w:i/>
        </w:rPr>
        <w:t>restante da página intencionalmente deixado em branco</w:t>
      </w:r>
      <w:r w:rsidR="003476E6" w:rsidRPr="003500E0">
        <w:t>]</w:t>
      </w:r>
    </w:p>
    <w:p w:rsidR="00CD05B7" w:rsidRPr="003500E0" w:rsidRDefault="00CD05B7" w:rsidP="003500E0">
      <w:pPr>
        <w:widowControl w:val="0"/>
        <w:suppressAutoHyphens/>
        <w:spacing w:after="340" w:line="293" w:lineRule="auto"/>
        <w:jc w:val="both"/>
      </w:pPr>
      <w:r w:rsidRPr="003500E0">
        <w:br w:type="page"/>
      </w:r>
      <w:r w:rsidR="00FC6E7B" w:rsidRPr="003500E0">
        <w:rPr>
          <w:i/>
        </w:rPr>
        <w:t>Página de assinatura</w:t>
      </w:r>
      <w:r w:rsidRPr="003500E0">
        <w:rPr>
          <w:i/>
        </w:rPr>
        <w:t xml:space="preserve"> do Instrumento Particular de Escritura da 1ª (Primeira) Emissão de </w:t>
      </w:r>
      <w:r w:rsidR="00997E8A" w:rsidRPr="003500E0">
        <w:rPr>
          <w:i/>
        </w:rPr>
        <w:t>Debêntures Simples, Não Conversíveis em Ações, da Espécie Quirografária, com Garantia Fidejussória, em Série Única</w:t>
      </w:r>
      <w:r w:rsidRPr="003500E0">
        <w:rPr>
          <w:i/>
        </w:rPr>
        <w:t xml:space="preserve">, da </w:t>
      </w:r>
      <w:r w:rsidR="00AB0702" w:rsidRPr="003500E0">
        <w:rPr>
          <w:i/>
        </w:rPr>
        <w:t xml:space="preserve">Santa Vitória do </w:t>
      </w:r>
      <w:proofErr w:type="gramStart"/>
      <w:r w:rsidR="00AB0702" w:rsidRPr="003500E0">
        <w:rPr>
          <w:i/>
        </w:rPr>
        <w:t>Palmar Energias</w:t>
      </w:r>
      <w:proofErr w:type="gramEnd"/>
      <w:r w:rsidR="00AB0702" w:rsidRPr="003500E0">
        <w:rPr>
          <w:i/>
        </w:rPr>
        <w:t xml:space="preserve"> Renováveis S.A.</w:t>
      </w:r>
      <w:r w:rsidR="00156F97" w:rsidRPr="003500E0">
        <w:rPr>
          <w:i/>
        </w:rPr>
        <w:t xml:space="preserve"> – Página 1/</w:t>
      </w:r>
      <w:r w:rsidR="001922FD" w:rsidRPr="003500E0">
        <w:rPr>
          <w:i/>
        </w:rPr>
        <w:t>16</w:t>
      </w:r>
      <w:r w:rsidR="00FC6E7B" w:rsidRPr="003500E0">
        <w:rPr>
          <w:i/>
        </w:rPr>
        <w:t>.</w:t>
      </w:r>
    </w:p>
    <w:p w:rsidR="00CD05B7" w:rsidRPr="003500E0" w:rsidRDefault="00CD05B7" w:rsidP="003500E0">
      <w:pPr>
        <w:widowControl w:val="0"/>
        <w:suppressAutoHyphens/>
        <w:spacing w:after="340" w:line="293" w:lineRule="auto"/>
        <w:jc w:val="both"/>
      </w:pPr>
    </w:p>
    <w:p w:rsidR="00CD05B7" w:rsidRPr="003500E0" w:rsidRDefault="00CD05B7" w:rsidP="003500E0">
      <w:pPr>
        <w:widowControl w:val="0"/>
        <w:suppressAutoHyphens/>
        <w:spacing w:after="340" w:line="293" w:lineRule="auto"/>
        <w:jc w:val="both"/>
      </w:pPr>
    </w:p>
    <w:p w:rsidR="00CD05B7" w:rsidRPr="003500E0" w:rsidRDefault="00AB0702" w:rsidP="003500E0">
      <w:pPr>
        <w:widowControl w:val="0"/>
        <w:suppressAutoHyphens/>
        <w:spacing w:after="340" w:line="293" w:lineRule="auto"/>
        <w:jc w:val="center"/>
      </w:pPr>
      <w:r w:rsidRPr="003500E0">
        <w:rPr>
          <w:smallCaps/>
        </w:rPr>
        <w:t xml:space="preserve">SANTA VITÓRIA DO </w:t>
      </w:r>
      <w:proofErr w:type="gramStart"/>
      <w:r w:rsidRPr="003500E0">
        <w:rPr>
          <w:smallCaps/>
        </w:rPr>
        <w:t>PALMAR ENERGIAS</w:t>
      </w:r>
      <w:proofErr w:type="gramEnd"/>
      <w:r w:rsidRPr="003500E0">
        <w:rPr>
          <w:smallCaps/>
        </w:rPr>
        <w:t xml:space="preserve"> RENOVÁVEIS S.A.</w:t>
      </w:r>
    </w:p>
    <w:p w:rsidR="00CD05B7" w:rsidRPr="003500E0" w:rsidRDefault="00CD05B7" w:rsidP="003500E0">
      <w:pPr>
        <w:widowControl w:val="0"/>
        <w:suppressAutoHyphens/>
        <w:spacing w:after="340" w:line="293" w:lineRule="auto"/>
        <w:jc w:val="both"/>
      </w:pPr>
    </w:p>
    <w:p w:rsidR="00CD05B7" w:rsidRPr="003500E0" w:rsidRDefault="00CD05B7" w:rsidP="003500E0">
      <w:pPr>
        <w:widowControl w:val="0"/>
        <w:suppressAutoHyphens/>
        <w:spacing w:after="340" w:line="293" w:lineRule="auto"/>
        <w:jc w:val="both"/>
      </w:pPr>
    </w:p>
    <w:tbl>
      <w:tblPr>
        <w:tblW w:w="0" w:type="auto"/>
        <w:jc w:val="center"/>
        <w:tblLook w:val="04A0" w:firstRow="1" w:lastRow="0" w:firstColumn="1" w:lastColumn="0" w:noHBand="0" w:noVBand="1"/>
      </w:tblPr>
      <w:tblGrid>
        <w:gridCol w:w="4423"/>
        <w:gridCol w:w="4433"/>
      </w:tblGrid>
      <w:tr w:rsidR="00FC6E7B" w:rsidRPr="003500E0" w:rsidTr="001236AB">
        <w:trPr>
          <w:jc w:val="center"/>
        </w:trPr>
        <w:tc>
          <w:tcPr>
            <w:tcW w:w="5050" w:type="dxa"/>
          </w:tcPr>
          <w:p w:rsidR="00FC6E7B" w:rsidRPr="003500E0" w:rsidRDefault="00FC6E7B" w:rsidP="003500E0">
            <w:pPr>
              <w:widowControl w:val="0"/>
              <w:pBdr>
                <w:bottom w:val="single" w:sz="12" w:space="1" w:color="auto"/>
              </w:pBdr>
              <w:spacing w:after="340" w:line="293" w:lineRule="auto"/>
              <w:jc w:val="both"/>
            </w:pPr>
          </w:p>
          <w:p w:rsidR="00FC6E7B" w:rsidRPr="003500E0" w:rsidRDefault="00FC6E7B" w:rsidP="003500E0">
            <w:pPr>
              <w:widowControl w:val="0"/>
              <w:spacing w:after="340" w:line="293" w:lineRule="auto"/>
              <w:jc w:val="both"/>
            </w:pPr>
            <w:r w:rsidRPr="003500E0">
              <w:t>Nome:</w:t>
            </w:r>
            <w:r w:rsidRPr="003500E0">
              <w:br/>
              <w:t>Cargo:</w:t>
            </w:r>
          </w:p>
        </w:tc>
        <w:tc>
          <w:tcPr>
            <w:tcW w:w="5050" w:type="dxa"/>
          </w:tcPr>
          <w:p w:rsidR="00FC6E7B" w:rsidRPr="003500E0" w:rsidRDefault="00FC6E7B" w:rsidP="003500E0">
            <w:pPr>
              <w:widowControl w:val="0"/>
              <w:pBdr>
                <w:bottom w:val="single" w:sz="12" w:space="1" w:color="auto"/>
              </w:pBdr>
              <w:spacing w:after="340" w:line="293" w:lineRule="auto"/>
              <w:jc w:val="both"/>
            </w:pPr>
            <w:r w:rsidRPr="003500E0">
              <w:tab/>
            </w:r>
          </w:p>
          <w:p w:rsidR="00FC6E7B" w:rsidRPr="003500E0" w:rsidRDefault="00FC6E7B" w:rsidP="003500E0">
            <w:pPr>
              <w:widowControl w:val="0"/>
              <w:tabs>
                <w:tab w:val="left" w:pos="451"/>
              </w:tabs>
              <w:spacing w:after="340" w:line="293" w:lineRule="auto"/>
              <w:jc w:val="both"/>
            </w:pPr>
            <w:r w:rsidRPr="003500E0">
              <w:t>Nome:</w:t>
            </w:r>
            <w:r w:rsidRPr="003500E0">
              <w:br/>
              <w:t>Cargo:</w:t>
            </w:r>
          </w:p>
        </w:tc>
      </w:tr>
    </w:tbl>
    <w:p w:rsidR="00FC6E7B" w:rsidRPr="003500E0" w:rsidRDefault="00CD05B7" w:rsidP="003500E0">
      <w:pPr>
        <w:widowControl w:val="0"/>
        <w:suppressAutoHyphens/>
        <w:spacing w:after="340" w:line="293" w:lineRule="auto"/>
        <w:jc w:val="both"/>
      </w:pPr>
      <w:r w:rsidRPr="003500E0">
        <w:br w:type="page"/>
      </w:r>
      <w:r w:rsidR="00FC6E7B" w:rsidRPr="003500E0">
        <w:rPr>
          <w:i/>
        </w:rPr>
        <w:t xml:space="preserve">Página de assinatura do Instrumento Particular de Escritura da 1ª (Primeira) Emissão de </w:t>
      </w:r>
      <w:r w:rsidR="00997E8A" w:rsidRPr="003500E0">
        <w:rPr>
          <w:i/>
        </w:rPr>
        <w:t>Debêntures Simples, Não Conversíveis em Ações, da Espécie Quirografária, com Garantia Fidejussória, em Série Única</w:t>
      </w:r>
      <w:r w:rsidR="00C44D0C" w:rsidRPr="003500E0">
        <w:rPr>
          <w:i/>
        </w:rPr>
        <w:t xml:space="preserve">, da </w:t>
      </w:r>
      <w:r w:rsidR="00AB0702" w:rsidRPr="003500E0">
        <w:rPr>
          <w:i/>
        </w:rPr>
        <w:t xml:space="preserve">Santa Vitória do </w:t>
      </w:r>
      <w:proofErr w:type="gramStart"/>
      <w:r w:rsidR="00AB0702" w:rsidRPr="003500E0">
        <w:rPr>
          <w:i/>
        </w:rPr>
        <w:t>Palmar Energias</w:t>
      </w:r>
      <w:proofErr w:type="gramEnd"/>
      <w:r w:rsidR="00AB0702" w:rsidRPr="003500E0">
        <w:rPr>
          <w:i/>
        </w:rPr>
        <w:t xml:space="preserve"> Renováveis S.A.</w:t>
      </w:r>
      <w:r w:rsidR="00C44D0C" w:rsidRPr="003500E0">
        <w:rPr>
          <w:i/>
        </w:rPr>
        <w:t xml:space="preserve"> – Página 2/</w:t>
      </w:r>
      <w:r w:rsidR="001922FD" w:rsidRPr="003500E0">
        <w:rPr>
          <w:i/>
        </w:rPr>
        <w:t>16</w:t>
      </w:r>
      <w:r w:rsidR="00FC6E7B" w:rsidRPr="003500E0">
        <w:rPr>
          <w:i/>
        </w:rPr>
        <w:t>.</w:t>
      </w:r>
    </w:p>
    <w:p w:rsidR="00FC6E7B" w:rsidRPr="003500E0" w:rsidRDefault="00FC6E7B" w:rsidP="003500E0">
      <w:pPr>
        <w:widowControl w:val="0"/>
        <w:suppressAutoHyphens/>
        <w:spacing w:after="340" w:line="293" w:lineRule="auto"/>
        <w:jc w:val="both"/>
      </w:pPr>
    </w:p>
    <w:p w:rsidR="00FC6E7B" w:rsidRPr="003500E0" w:rsidRDefault="00FC6E7B" w:rsidP="003500E0">
      <w:pPr>
        <w:widowControl w:val="0"/>
        <w:suppressAutoHyphens/>
        <w:spacing w:after="340" w:line="293" w:lineRule="auto"/>
        <w:jc w:val="both"/>
      </w:pPr>
    </w:p>
    <w:p w:rsidR="00FC6E7B" w:rsidRPr="003500E0" w:rsidRDefault="004B07E2" w:rsidP="003500E0">
      <w:pPr>
        <w:widowControl w:val="0"/>
        <w:suppressAutoHyphens/>
        <w:spacing w:after="340" w:line="293" w:lineRule="auto"/>
        <w:jc w:val="center"/>
      </w:pPr>
      <w:r w:rsidRPr="003500E0">
        <w:rPr>
          <w:smallCaps/>
        </w:rPr>
        <w:t>OLIVEIRA TRUST DISTRIBUIDORA DE TÍTULOS E VALORES MOBILIÁRIOS S.A.</w:t>
      </w:r>
    </w:p>
    <w:p w:rsidR="00FC6E7B" w:rsidRPr="003500E0" w:rsidRDefault="00FC6E7B" w:rsidP="003500E0">
      <w:pPr>
        <w:widowControl w:val="0"/>
        <w:suppressAutoHyphens/>
        <w:spacing w:after="340" w:line="293" w:lineRule="auto"/>
        <w:jc w:val="both"/>
      </w:pPr>
    </w:p>
    <w:p w:rsidR="00FC6E7B" w:rsidRPr="003500E0" w:rsidRDefault="00FC6E7B" w:rsidP="003500E0">
      <w:pPr>
        <w:widowControl w:val="0"/>
        <w:suppressAutoHyphens/>
        <w:spacing w:after="340" w:line="293" w:lineRule="auto"/>
        <w:jc w:val="both"/>
      </w:pPr>
    </w:p>
    <w:tbl>
      <w:tblPr>
        <w:tblW w:w="0" w:type="auto"/>
        <w:jc w:val="center"/>
        <w:tblLook w:val="04A0" w:firstRow="1" w:lastRow="0" w:firstColumn="1" w:lastColumn="0" w:noHBand="0" w:noVBand="1"/>
      </w:tblPr>
      <w:tblGrid>
        <w:gridCol w:w="4423"/>
        <w:gridCol w:w="4433"/>
      </w:tblGrid>
      <w:tr w:rsidR="00FC6E7B" w:rsidRPr="003500E0" w:rsidTr="001236AB">
        <w:trPr>
          <w:jc w:val="center"/>
        </w:trPr>
        <w:tc>
          <w:tcPr>
            <w:tcW w:w="5050" w:type="dxa"/>
          </w:tcPr>
          <w:p w:rsidR="00FC6E7B" w:rsidRPr="003500E0" w:rsidRDefault="00FC6E7B" w:rsidP="003500E0">
            <w:pPr>
              <w:widowControl w:val="0"/>
              <w:pBdr>
                <w:bottom w:val="single" w:sz="12" w:space="1" w:color="auto"/>
              </w:pBdr>
              <w:spacing w:after="340" w:line="293" w:lineRule="auto"/>
              <w:jc w:val="both"/>
            </w:pPr>
          </w:p>
          <w:p w:rsidR="00FC6E7B" w:rsidRPr="003500E0" w:rsidRDefault="00FC6E7B" w:rsidP="003500E0">
            <w:pPr>
              <w:widowControl w:val="0"/>
              <w:spacing w:after="340" w:line="293" w:lineRule="auto"/>
              <w:jc w:val="both"/>
            </w:pPr>
            <w:r w:rsidRPr="003500E0">
              <w:t>Nome:</w:t>
            </w:r>
            <w:r w:rsidRPr="003500E0">
              <w:br/>
              <w:t>Cargo:</w:t>
            </w:r>
          </w:p>
        </w:tc>
        <w:tc>
          <w:tcPr>
            <w:tcW w:w="5050" w:type="dxa"/>
          </w:tcPr>
          <w:p w:rsidR="00FC6E7B" w:rsidRPr="003500E0" w:rsidRDefault="00FC6E7B" w:rsidP="003500E0">
            <w:pPr>
              <w:widowControl w:val="0"/>
              <w:pBdr>
                <w:bottom w:val="single" w:sz="12" w:space="1" w:color="auto"/>
              </w:pBdr>
              <w:spacing w:after="340" w:line="293" w:lineRule="auto"/>
              <w:jc w:val="both"/>
            </w:pPr>
            <w:r w:rsidRPr="003500E0">
              <w:tab/>
            </w:r>
          </w:p>
          <w:p w:rsidR="00FC6E7B" w:rsidRPr="003500E0" w:rsidRDefault="00FC6E7B" w:rsidP="003500E0">
            <w:pPr>
              <w:widowControl w:val="0"/>
              <w:tabs>
                <w:tab w:val="left" w:pos="451"/>
              </w:tabs>
              <w:spacing w:after="340" w:line="293" w:lineRule="auto"/>
              <w:jc w:val="both"/>
            </w:pPr>
            <w:r w:rsidRPr="003500E0">
              <w:t>Nome:</w:t>
            </w:r>
            <w:r w:rsidRPr="003500E0">
              <w:br/>
              <w:t>Cargo:</w:t>
            </w:r>
          </w:p>
        </w:tc>
      </w:tr>
    </w:tbl>
    <w:p w:rsidR="00156F97" w:rsidRPr="003500E0" w:rsidRDefault="00CD05B7" w:rsidP="003500E0">
      <w:pPr>
        <w:widowControl w:val="0"/>
        <w:suppressAutoHyphens/>
        <w:spacing w:after="340" w:line="293" w:lineRule="auto"/>
        <w:jc w:val="both"/>
      </w:pPr>
      <w:r w:rsidRPr="003500E0">
        <w:br w:type="page"/>
      </w:r>
      <w:r w:rsidR="00156F97" w:rsidRPr="003500E0">
        <w:rPr>
          <w:i/>
        </w:rPr>
        <w:t>Página de assinatura do Instrume</w:t>
      </w:r>
      <w:r w:rsidR="00F14048" w:rsidRPr="003500E0">
        <w:rPr>
          <w:i/>
        </w:rPr>
        <w:t xml:space="preserve">nto Particular de Escritura da </w:t>
      </w:r>
      <w:r w:rsidR="00156F97" w:rsidRPr="003500E0">
        <w:rPr>
          <w:i/>
        </w:rPr>
        <w:t xml:space="preserve">1ª (Primeira) Emissão de </w:t>
      </w:r>
      <w:r w:rsidR="00997E8A" w:rsidRPr="003500E0">
        <w:rPr>
          <w:i/>
        </w:rPr>
        <w:t>Debêntures Simples, Não Conversíveis em Ações, da Espécie Quirografária, com Garantia Fidejussória, em Série Única</w:t>
      </w:r>
      <w:r w:rsidR="00156F97" w:rsidRPr="003500E0">
        <w:rPr>
          <w:i/>
        </w:rPr>
        <w:t xml:space="preserve">, da </w:t>
      </w:r>
      <w:r w:rsidR="00AB0702" w:rsidRPr="003500E0">
        <w:rPr>
          <w:i/>
        </w:rPr>
        <w:t xml:space="preserve">Santa Vitória do </w:t>
      </w:r>
      <w:proofErr w:type="gramStart"/>
      <w:r w:rsidR="00AB0702" w:rsidRPr="003500E0">
        <w:rPr>
          <w:i/>
        </w:rPr>
        <w:t>Palmar Energias</w:t>
      </w:r>
      <w:proofErr w:type="gramEnd"/>
      <w:r w:rsidR="00AB0702" w:rsidRPr="003500E0">
        <w:rPr>
          <w:i/>
        </w:rPr>
        <w:t xml:space="preserve"> Renováveis S.A.</w:t>
      </w:r>
      <w:r w:rsidR="00156F97" w:rsidRPr="003500E0">
        <w:rPr>
          <w:i/>
        </w:rPr>
        <w:t xml:space="preserve"> – Página 3/</w:t>
      </w:r>
      <w:r w:rsidR="001922FD" w:rsidRPr="003500E0">
        <w:rPr>
          <w:i/>
        </w:rPr>
        <w:t>16</w:t>
      </w:r>
      <w:r w:rsidR="00156F97" w:rsidRPr="003500E0">
        <w:rPr>
          <w:i/>
        </w:rPr>
        <w:t>.</w:t>
      </w:r>
    </w:p>
    <w:p w:rsidR="00156F97" w:rsidRPr="003500E0" w:rsidRDefault="00156F97" w:rsidP="003500E0">
      <w:pPr>
        <w:widowControl w:val="0"/>
        <w:suppressAutoHyphens/>
        <w:spacing w:after="340" w:line="293" w:lineRule="auto"/>
        <w:jc w:val="both"/>
      </w:pPr>
    </w:p>
    <w:p w:rsidR="00156F97" w:rsidRPr="003500E0" w:rsidRDefault="00156F97" w:rsidP="003500E0">
      <w:pPr>
        <w:widowControl w:val="0"/>
        <w:suppressAutoHyphens/>
        <w:spacing w:after="340" w:line="293" w:lineRule="auto"/>
        <w:jc w:val="both"/>
      </w:pPr>
    </w:p>
    <w:p w:rsidR="00156F97" w:rsidRPr="003500E0" w:rsidRDefault="00156F97" w:rsidP="003500E0">
      <w:pPr>
        <w:widowControl w:val="0"/>
        <w:suppressAutoHyphens/>
        <w:spacing w:after="340" w:line="293" w:lineRule="auto"/>
        <w:jc w:val="center"/>
      </w:pPr>
      <w:r w:rsidRPr="003500E0">
        <w:rPr>
          <w:smallCaps/>
        </w:rPr>
        <w:t>ATLANTIC ENERGIAS RENOVÁVEIS S.A.</w:t>
      </w:r>
    </w:p>
    <w:p w:rsidR="00156F97" w:rsidRPr="003500E0" w:rsidRDefault="00156F97" w:rsidP="003500E0">
      <w:pPr>
        <w:widowControl w:val="0"/>
        <w:suppressAutoHyphens/>
        <w:spacing w:after="340" w:line="293" w:lineRule="auto"/>
        <w:jc w:val="both"/>
      </w:pPr>
    </w:p>
    <w:p w:rsidR="00156F97" w:rsidRPr="003500E0" w:rsidRDefault="00156F97" w:rsidP="003500E0">
      <w:pPr>
        <w:widowControl w:val="0"/>
        <w:suppressAutoHyphens/>
        <w:spacing w:after="340" w:line="293" w:lineRule="auto"/>
        <w:jc w:val="both"/>
      </w:pPr>
    </w:p>
    <w:tbl>
      <w:tblPr>
        <w:tblW w:w="0" w:type="auto"/>
        <w:jc w:val="center"/>
        <w:tblLook w:val="04A0" w:firstRow="1" w:lastRow="0" w:firstColumn="1" w:lastColumn="0" w:noHBand="0" w:noVBand="1"/>
      </w:tblPr>
      <w:tblGrid>
        <w:gridCol w:w="4423"/>
        <w:gridCol w:w="4433"/>
      </w:tblGrid>
      <w:tr w:rsidR="00156F97" w:rsidRPr="003500E0" w:rsidTr="00394774">
        <w:trPr>
          <w:jc w:val="center"/>
        </w:trPr>
        <w:tc>
          <w:tcPr>
            <w:tcW w:w="5050" w:type="dxa"/>
          </w:tcPr>
          <w:p w:rsidR="00156F97" w:rsidRPr="003500E0" w:rsidRDefault="00156F97" w:rsidP="003500E0">
            <w:pPr>
              <w:widowControl w:val="0"/>
              <w:pBdr>
                <w:bottom w:val="single" w:sz="12" w:space="1" w:color="auto"/>
              </w:pBdr>
              <w:spacing w:after="340" w:line="293" w:lineRule="auto"/>
              <w:jc w:val="both"/>
            </w:pPr>
          </w:p>
          <w:p w:rsidR="00156F97" w:rsidRPr="003500E0" w:rsidRDefault="00156F97" w:rsidP="003500E0">
            <w:pPr>
              <w:widowControl w:val="0"/>
              <w:spacing w:after="340" w:line="293" w:lineRule="auto"/>
              <w:jc w:val="both"/>
            </w:pPr>
            <w:r w:rsidRPr="003500E0">
              <w:t>Nome:</w:t>
            </w:r>
            <w:r w:rsidRPr="003500E0">
              <w:br/>
              <w:t>Cargo:</w:t>
            </w:r>
          </w:p>
        </w:tc>
        <w:tc>
          <w:tcPr>
            <w:tcW w:w="5050" w:type="dxa"/>
          </w:tcPr>
          <w:p w:rsidR="00156F97" w:rsidRPr="003500E0" w:rsidRDefault="00156F97" w:rsidP="003500E0">
            <w:pPr>
              <w:widowControl w:val="0"/>
              <w:pBdr>
                <w:bottom w:val="single" w:sz="12" w:space="1" w:color="auto"/>
              </w:pBdr>
              <w:spacing w:after="340" w:line="293" w:lineRule="auto"/>
              <w:jc w:val="both"/>
            </w:pPr>
            <w:r w:rsidRPr="003500E0">
              <w:tab/>
            </w:r>
          </w:p>
          <w:p w:rsidR="00156F97" w:rsidRPr="003500E0" w:rsidRDefault="00156F97" w:rsidP="003500E0">
            <w:pPr>
              <w:widowControl w:val="0"/>
              <w:tabs>
                <w:tab w:val="left" w:pos="451"/>
              </w:tabs>
              <w:spacing w:after="340" w:line="293" w:lineRule="auto"/>
              <w:jc w:val="both"/>
            </w:pPr>
            <w:r w:rsidRPr="003500E0">
              <w:t>Nome:</w:t>
            </w:r>
            <w:r w:rsidRPr="003500E0">
              <w:br/>
              <w:t>Cargo:</w:t>
            </w:r>
          </w:p>
        </w:tc>
      </w:tr>
    </w:tbl>
    <w:p w:rsidR="00FC6E7B" w:rsidRPr="003500E0" w:rsidRDefault="00156F97" w:rsidP="003500E0">
      <w:pPr>
        <w:widowControl w:val="0"/>
        <w:suppressAutoHyphens/>
        <w:spacing w:after="340" w:line="293" w:lineRule="auto"/>
        <w:jc w:val="both"/>
      </w:pPr>
      <w:r w:rsidRPr="003500E0">
        <w:br w:type="page"/>
      </w:r>
      <w:r w:rsidR="00FC6E7B" w:rsidRPr="003500E0">
        <w:rPr>
          <w:i/>
        </w:rPr>
        <w:t xml:space="preserve">Página de assinatura do Instrumento Particular de Escritura da 1ª (Primeira) Emissão de </w:t>
      </w:r>
      <w:r w:rsidR="00997E8A" w:rsidRPr="003500E0">
        <w:rPr>
          <w:i/>
        </w:rPr>
        <w:t>Debêntures Simples, Não Conversíveis em Ações, da Espécie Quirografária, com Garantia Fidejussória, em Série Única</w:t>
      </w:r>
      <w:r w:rsidRPr="003500E0">
        <w:rPr>
          <w:i/>
        </w:rPr>
        <w:t xml:space="preserve">, da </w:t>
      </w:r>
      <w:r w:rsidR="00AB0702" w:rsidRPr="003500E0">
        <w:rPr>
          <w:i/>
        </w:rPr>
        <w:t xml:space="preserve">Santa Vitória do </w:t>
      </w:r>
      <w:proofErr w:type="gramStart"/>
      <w:r w:rsidR="00AB0702" w:rsidRPr="003500E0">
        <w:rPr>
          <w:i/>
        </w:rPr>
        <w:t>Palmar Energias</w:t>
      </w:r>
      <w:proofErr w:type="gramEnd"/>
      <w:r w:rsidR="00AB0702" w:rsidRPr="003500E0">
        <w:rPr>
          <w:i/>
        </w:rPr>
        <w:t xml:space="preserve"> Renováveis S.A.</w:t>
      </w:r>
      <w:r w:rsidRPr="003500E0">
        <w:rPr>
          <w:i/>
        </w:rPr>
        <w:t xml:space="preserve"> – Página </w:t>
      </w:r>
      <w:r w:rsidR="00234D1F" w:rsidRPr="003500E0">
        <w:rPr>
          <w:i/>
        </w:rPr>
        <w:t>4</w:t>
      </w:r>
      <w:r w:rsidR="00C44D0C" w:rsidRPr="003500E0">
        <w:rPr>
          <w:i/>
        </w:rPr>
        <w:t>/</w:t>
      </w:r>
      <w:r w:rsidR="001922FD" w:rsidRPr="003500E0">
        <w:rPr>
          <w:i/>
        </w:rPr>
        <w:t>16</w:t>
      </w:r>
      <w:r w:rsidR="00FC6E7B" w:rsidRPr="003500E0">
        <w:rPr>
          <w:i/>
        </w:rPr>
        <w:t>.</w:t>
      </w:r>
    </w:p>
    <w:p w:rsidR="00FC6E7B" w:rsidRPr="003500E0" w:rsidRDefault="00FC6E7B" w:rsidP="003500E0">
      <w:pPr>
        <w:widowControl w:val="0"/>
        <w:suppressAutoHyphens/>
        <w:spacing w:after="340" w:line="293" w:lineRule="auto"/>
        <w:jc w:val="both"/>
      </w:pPr>
    </w:p>
    <w:p w:rsidR="00FC6E7B" w:rsidRPr="003500E0" w:rsidRDefault="00FC6E7B" w:rsidP="003500E0">
      <w:pPr>
        <w:widowControl w:val="0"/>
        <w:suppressAutoHyphens/>
        <w:spacing w:after="340" w:line="293" w:lineRule="auto"/>
        <w:jc w:val="both"/>
      </w:pPr>
    </w:p>
    <w:p w:rsidR="00FC6E7B" w:rsidRPr="003500E0" w:rsidRDefault="00E637E2" w:rsidP="003500E0">
      <w:pPr>
        <w:widowControl w:val="0"/>
        <w:suppressAutoHyphens/>
        <w:spacing w:after="340" w:line="293" w:lineRule="auto"/>
        <w:jc w:val="center"/>
      </w:pPr>
      <w:r w:rsidRPr="003500E0">
        <w:t>ACTIS BRASIL ENERGIA FUNDO DE INVESTIMENTO EM PARTICIPAÇÕES</w:t>
      </w:r>
    </w:p>
    <w:p w:rsidR="00FC6E7B" w:rsidRPr="003500E0" w:rsidRDefault="00FC6E7B" w:rsidP="003500E0">
      <w:pPr>
        <w:widowControl w:val="0"/>
        <w:suppressAutoHyphens/>
        <w:spacing w:after="340" w:line="293" w:lineRule="auto"/>
        <w:jc w:val="both"/>
      </w:pPr>
    </w:p>
    <w:p w:rsidR="00FC6E7B" w:rsidRPr="003500E0" w:rsidRDefault="00FC6E7B" w:rsidP="003500E0">
      <w:pPr>
        <w:widowControl w:val="0"/>
        <w:suppressAutoHyphens/>
        <w:spacing w:after="340" w:line="293" w:lineRule="auto"/>
        <w:jc w:val="both"/>
      </w:pPr>
    </w:p>
    <w:tbl>
      <w:tblPr>
        <w:tblW w:w="0" w:type="auto"/>
        <w:jc w:val="center"/>
        <w:tblLook w:val="04A0" w:firstRow="1" w:lastRow="0" w:firstColumn="1" w:lastColumn="0" w:noHBand="0" w:noVBand="1"/>
      </w:tblPr>
      <w:tblGrid>
        <w:gridCol w:w="4423"/>
        <w:gridCol w:w="4433"/>
      </w:tblGrid>
      <w:tr w:rsidR="00FC6E7B" w:rsidRPr="003500E0" w:rsidTr="001236AB">
        <w:trPr>
          <w:jc w:val="center"/>
        </w:trPr>
        <w:tc>
          <w:tcPr>
            <w:tcW w:w="5050" w:type="dxa"/>
          </w:tcPr>
          <w:p w:rsidR="00FC6E7B" w:rsidRPr="003500E0" w:rsidRDefault="00FC6E7B" w:rsidP="003500E0">
            <w:pPr>
              <w:widowControl w:val="0"/>
              <w:pBdr>
                <w:bottom w:val="single" w:sz="12" w:space="1" w:color="auto"/>
              </w:pBdr>
              <w:spacing w:after="340" w:line="293" w:lineRule="auto"/>
              <w:jc w:val="both"/>
            </w:pPr>
          </w:p>
          <w:p w:rsidR="00FC6E7B" w:rsidRPr="003500E0" w:rsidRDefault="00FC6E7B" w:rsidP="003500E0">
            <w:pPr>
              <w:widowControl w:val="0"/>
              <w:spacing w:after="340" w:line="293" w:lineRule="auto"/>
              <w:jc w:val="both"/>
            </w:pPr>
            <w:r w:rsidRPr="003500E0">
              <w:t>Nome:</w:t>
            </w:r>
            <w:r w:rsidRPr="003500E0">
              <w:br/>
              <w:t>Cargo:</w:t>
            </w:r>
          </w:p>
        </w:tc>
        <w:tc>
          <w:tcPr>
            <w:tcW w:w="5050" w:type="dxa"/>
          </w:tcPr>
          <w:p w:rsidR="00FC6E7B" w:rsidRPr="003500E0" w:rsidRDefault="00FC6E7B" w:rsidP="003500E0">
            <w:pPr>
              <w:widowControl w:val="0"/>
              <w:pBdr>
                <w:bottom w:val="single" w:sz="12" w:space="1" w:color="auto"/>
              </w:pBdr>
              <w:spacing w:after="340" w:line="293" w:lineRule="auto"/>
              <w:jc w:val="both"/>
            </w:pPr>
            <w:r w:rsidRPr="003500E0">
              <w:tab/>
            </w:r>
          </w:p>
          <w:p w:rsidR="00FC6E7B" w:rsidRPr="003500E0" w:rsidRDefault="00FC6E7B" w:rsidP="003500E0">
            <w:pPr>
              <w:widowControl w:val="0"/>
              <w:tabs>
                <w:tab w:val="left" w:pos="451"/>
              </w:tabs>
              <w:spacing w:after="340" w:line="293" w:lineRule="auto"/>
              <w:jc w:val="both"/>
            </w:pPr>
            <w:r w:rsidRPr="003500E0">
              <w:t>Nome:</w:t>
            </w:r>
            <w:r w:rsidRPr="003500E0">
              <w:br/>
              <w:t>Cargo:</w:t>
            </w:r>
          </w:p>
        </w:tc>
      </w:tr>
    </w:tbl>
    <w:p w:rsidR="00234D1F" w:rsidRPr="003500E0" w:rsidRDefault="00CD05B7" w:rsidP="003500E0">
      <w:pPr>
        <w:widowControl w:val="0"/>
        <w:suppressAutoHyphens/>
        <w:spacing w:after="340" w:line="293" w:lineRule="auto"/>
        <w:jc w:val="both"/>
      </w:pPr>
      <w:r w:rsidRPr="003500E0">
        <w:br w:type="page"/>
      </w:r>
      <w:r w:rsidR="00234D1F" w:rsidRPr="003500E0">
        <w:rPr>
          <w:i/>
        </w:rPr>
        <w:t xml:space="preserve">Página de assinatura do Instrumento Particular de Escritura da 1ª (Primeira) Emissão de Debêntures Simples, Não Conversíveis em Ações, da Espécie Quirografária, com Garantia Fidejussória, em Série Única, da </w:t>
      </w:r>
      <w:r w:rsidR="00AB0702" w:rsidRPr="003500E0">
        <w:rPr>
          <w:i/>
        </w:rPr>
        <w:t xml:space="preserve">Santa Vitória do </w:t>
      </w:r>
      <w:proofErr w:type="gramStart"/>
      <w:r w:rsidR="00AB0702" w:rsidRPr="003500E0">
        <w:rPr>
          <w:i/>
        </w:rPr>
        <w:t>Palmar Energias</w:t>
      </w:r>
      <w:proofErr w:type="gramEnd"/>
      <w:r w:rsidR="00AB0702" w:rsidRPr="003500E0">
        <w:rPr>
          <w:i/>
        </w:rPr>
        <w:t xml:space="preserve"> Renováveis S.A.</w:t>
      </w:r>
      <w:r w:rsidR="00234D1F" w:rsidRPr="003500E0">
        <w:rPr>
          <w:i/>
        </w:rPr>
        <w:t xml:space="preserve"> – Página 5/</w:t>
      </w:r>
      <w:r w:rsidR="001922FD" w:rsidRPr="003500E0">
        <w:rPr>
          <w:i/>
        </w:rPr>
        <w:t>16</w:t>
      </w:r>
      <w:r w:rsidR="00234D1F" w:rsidRPr="003500E0">
        <w:rPr>
          <w:i/>
        </w:rPr>
        <w:t>.</w:t>
      </w:r>
    </w:p>
    <w:p w:rsidR="00234D1F" w:rsidRPr="003500E0" w:rsidRDefault="00234D1F" w:rsidP="003500E0">
      <w:pPr>
        <w:widowControl w:val="0"/>
        <w:suppressAutoHyphens/>
        <w:spacing w:after="340" w:line="293" w:lineRule="auto"/>
        <w:jc w:val="both"/>
      </w:pPr>
    </w:p>
    <w:p w:rsidR="00234D1F" w:rsidRPr="003500E0" w:rsidRDefault="00234D1F" w:rsidP="003500E0">
      <w:pPr>
        <w:widowControl w:val="0"/>
        <w:suppressAutoHyphens/>
        <w:spacing w:after="340" w:line="293" w:lineRule="auto"/>
        <w:jc w:val="both"/>
      </w:pPr>
    </w:p>
    <w:p w:rsidR="00234D1F" w:rsidRPr="003500E0" w:rsidRDefault="00234D1F" w:rsidP="003500E0">
      <w:pPr>
        <w:widowControl w:val="0"/>
        <w:suppressAutoHyphens/>
        <w:spacing w:after="340" w:line="293" w:lineRule="auto"/>
        <w:jc w:val="center"/>
      </w:pPr>
      <w:r w:rsidRPr="003500E0">
        <w:t>PATTAC EMPREENDIMENTOS E PARTICIPAÇÕES S.A.</w:t>
      </w:r>
    </w:p>
    <w:p w:rsidR="00234D1F" w:rsidRPr="003500E0" w:rsidRDefault="00234D1F" w:rsidP="003500E0">
      <w:pPr>
        <w:widowControl w:val="0"/>
        <w:suppressAutoHyphens/>
        <w:spacing w:after="340" w:line="293" w:lineRule="auto"/>
        <w:jc w:val="both"/>
      </w:pPr>
    </w:p>
    <w:p w:rsidR="00234D1F" w:rsidRPr="003500E0" w:rsidRDefault="00234D1F" w:rsidP="003500E0">
      <w:pPr>
        <w:widowControl w:val="0"/>
        <w:suppressAutoHyphens/>
        <w:spacing w:after="340" w:line="293" w:lineRule="auto"/>
        <w:jc w:val="both"/>
      </w:pPr>
    </w:p>
    <w:tbl>
      <w:tblPr>
        <w:tblW w:w="0" w:type="auto"/>
        <w:jc w:val="center"/>
        <w:tblLook w:val="04A0" w:firstRow="1" w:lastRow="0" w:firstColumn="1" w:lastColumn="0" w:noHBand="0" w:noVBand="1"/>
      </w:tblPr>
      <w:tblGrid>
        <w:gridCol w:w="4423"/>
        <w:gridCol w:w="4433"/>
      </w:tblGrid>
      <w:tr w:rsidR="00234D1F" w:rsidRPr="003500E0" w:rsidTr="00990853">
        <w:trPr>
          <w:jc w:val="center"/>
        </w:trPr>
        <w:tc>
          <w:tcPr>
            <w:tcW w:w="5050" w:type="dxa"/>
          </w:tcPr>
          <w:p w:rsidR="00234D1F" w:rsidRPr="003500E0" w:rsidRDefault="00234D1F" w:rsidP="003500E0">
            <w:pPr>
              <w:widowControl w:val="0"/>
              <w:pBdr>
                <w:bottom w:val="single" w:sz="12" w:space="1" w:color="auto"/>
              </w:pBdr>
              <w:spacing w:after="340" w:line="293" w:lineRule="auto"/>
              <w:jc w:val="both"/>
            </w:pPr>
          </w:p>
          <w:p w:rsidR="00234D1F" w:rsidRPr="003500E0" w:rsidRDefault="00234D1F" w:rsidP="003500E0">
            <w:pPr>
              <w:widowControl w:val="0"/>
              <w:spacing w:after="340" w:line="293" w:lineRule="auto"/>
              <w:jc w:val="both"/>
            </w:pPr>
            <w:r w:rsidRPr="003500E0">
              <w:t>Nome:</w:t>
            </w:r>
            <w:r w:rsidRPr="003500E0">
              <w:br/>
              <w:t>Cargo:</w:t>
            </w:r>
          </w:p>
        </w:tc>
        <w:tc>
          <w:tcPr>
            <w:tcW w:w="5050" w:type="dxa"/>
          </w:tcPr>
          <w:p w:rsidR="00234D1F" w:rsidRPr="003500E0" w:rsidRDefault="00234D1F" w:rsidP="003500E0">
            <w:pPr>
              <w:widowControl w:val="0"/>
              <w:pBdr>
                <w:bottom w:val="single" w:sz="12" w:space="1" w:color="auto"/>
              </w:pBdr>
              <w:spacing w:after="340" w:line="293" w:lineRule="auto"/>
              <w:jc w:val="both"/>
            </w:pPr>
            <w:r w:rsidRPr="003500E0">
              <w:tab/>
            </w:r>
          </w:p>
          <w:p w:rsidR="00234D1F" w:rsidRPr="003500E0" w:rsidRDefault="00234D1F" w:rsidP="003500E0">
            <w:pPr>
              <w:widowControl w:val="0"/>
              <w:tabs>
                <w:tab w:val="left" w:pos="451"/>
              </w:tabs>
              <w:spacing w:after="340" w:line="293" w:lineRule="auto"/>
              <w:jc w:val="both"/>
            </w:pPr>
            <w:r w:rsidRPr="003500E0">
              <w:t>Nome:</w:t>
            </w:r>
            <w:r w:rsidRPr="003500E0">
              <w:br/>
              <w:t>Cargo:</w:t>
            </w:r>
          </w:p>
        </w:tc>
      </w:tr>
    </w:tbl>
    <w:p w:rsidR="00234D1F" w:rsidRPr="003500E0" w:rsidRDefault="00234D1F" w:rsidP="003500E0">
      <w:pPr>
        <w:widowControl w:val="0"/>
        <w:suppressAutoHyphens/>
        <w:spacing w:after="340" w:line="293" w:lineRule="auto"/>
        <w:jc w:val="both"/>
      </w:pPr>
      <w:r w:rsidRPr="003500E0">
        <w:br w:type="page"/>
      </w:r>
      <w:r w:rsidRPr="003500E0">
        <w:rPr>
          <w:i/>
        </w:rPr>
        <w:t xml:space="preserve">Página de assinatura do Instrumento Particular de Escritura da 1ª (Primeira) Emissão de Debêntures Simples, Não Conversíveis em Ações, da Espécie Quirografária, com Garantia Fidejussória, em Série Única, da </w:t>
      </w:r>
      <w:r w:rsidR="00AB0702" w:rsidRPr="003500E0">
        <w:rPr>
          <w:i/>
        </w:rPr>
        <w:t xml:space="preserve">Santa Vitória do </w:t>
      </w:r>
      <w:proofErr w:type="gramStart"/>
      <w:r w:rsidR="00AB0702" w:rsidRPr="003500E0">
        <w:rPr>
          <w:i/>
        </w:rPr>
        <w:t>Palmar Energias</w:t>
      </w:r>
      <w:proofErr w:type="gramEnd"/>
      <w:r w:rsidR="00AB0702" w:rsidRPr="003500E0">
        <w:rPr>
          <w:i/>
        </w:rPr>
        <w:t xml:space="preserve"> Renováveis S.A.</w:t>
      </w:r>
      <w:r w:rsidRPr="003500E0">
        <w:rPr>
          <w:i/>
        </w:rPr>
        <w:t xml:space="preserve"> – Página 6/</w:t>
      </w:r>
      <w:r w:rsidR="001922FD" w:rsidRPr="003500E0">
        <w:rPr>
          <w:i/>
        </w:rPr>
        <w:t>16</w:t>
      </w:r>
      <w:r w:rsidRPr="003500E0">
        <w:rPr>
          <w:i/>
        </w:rPr>
        <w:t>.</w:t>
      </w:r>
    </w:p>
    <w:p w:rsidR="00234D1F" w:rsidRPr="003500E0" w:rsidRDefault="00234D1F" w:rsidP="003500E0">
      <w:pPr>
        <w:widowControl w:val="0"/>
        <w:suppressAutoHyphens/>
        <w:spacing w:after="340" w:line="293" w:lineRule="auto"/>
        <w:jc w:val="both"/>
      </w:pPr>
    </w:p>
    <w:p w:rsidR="00234D1F" w:rsidRPr="003500E0" w:rsidRDefault="00234D1F" w:rsidP="003500E0">
      <w:pPr>
        <w:widowControl w:val="0"/>
        <w:suppressAutoHyphens/>
        <w:spacing w:after="340" w:line="293" w:lineRule="auto"/>
        <w:jc w:val="both"/>
      </w:pPr>
    </w:p>
    <w:p w:rsidR="00234D1F" w:rsidRPr="003500E0" w:rsidRDefault="00AB0702" w:rsidP="003500E0">
      <w:pPr>
        <w:widowControl w:val="0"/>
        <w:suppressAutoHyphens/>
        <w:spacing w:after="340" w:line="293" w:lineRule="auto"/>
        <w:jc w:val="center"/>
      </w:pPr>
      <w:r w:rsidRPr="003500E0">
        <w:t>SANTA VITÓRIA DO PALMAR I ENERGIAS RENOVÁVEIS S.A.</w:t>
      </w:r>
    </w:p>
    <w:p w:rsidR="00234D1F" w:rsidRPr="003500E0" w:rsidRDefault="00234D1F" w:rsidP="003500E0">
      <w:pPr>
        <w:widowControl w:val="0"/>
        <w:suppressAutoHyphens/>
        <w:spacing w:after="340" w:line="293" w:lineRule="auto"/>
        <w:jc w:val="both"/>
      </w:pPr>
    </w:p>
    <w:p w:rsidR="00234D1F" w:rsidRPr="003500E0" w:rsidRDefault="00234D1F" w:rsidP="003500E0">
      <w:pPr>
        <w:widowControl w:val="0"/>
        <w:suppressAutoHyphens/>
        <w:spacing w:after="340" w:line="293" w:lineRule="auto"/>
        <w:jc w:val="both"/>
      </w:pPr>
    </w:p>
    <w:tbl>
      <w:tblPr>
        <w:tblW w:w="0" w:type="auto"/>
        <w:jc w:val="center"/>
        <w:tblLook w:val="04A0" w:firstRow="1" w:lastRow="0" w:firstColumn="1" w:lastColumn="0" w:noHBand="0" w:noVBand="1"/>
      </w:tblPr>
      <w:tblGrid>
        <w:gridCol w:w="4423"/>
        <w:gridCol w:w="4433"/>
      </w:tblGrid>
      <w:tr w:rsidR="00234D1F" w:rsidRPr="003500E0" w:rsidTr="00990853">
        <w:trPr>
          <w:jc w:val="center"/>
        </w:trPr>
        <w:tc>
          <w:tcPr>
            <w:tcW w:w="5050" w:type="dxa"/>
          </w:tcPr>
          <w:p w:rsidR="00234D1F" w:rsidRPr="003500E0" w:rsidRDefault="00234D1F" w:rsidP="003500E0">
            <w:pPr>
              <w:widowControl w:val="0"/>
              <w:pBdr>
                <w:bottom w:val="single" w:sz="12" w:space="1" w:color="auto"/>
              </w:pBdr>
              <w:spacing w:after="340" w:line="293" w:lineRule="auto"/>
              <w:jc w:val="both"/>
            </w:pPr>
          </w:p>
          <w:p w:rsidR="00234D1F" w:rsidRPr="003500E0" w:rsidRDefault="00234D1F" w:rsidP="003500E0">
            <w:pPr>
              <w:widowControl w:val="0"/>
              <w:spacing w:after="340" w:line="293" w:lineRule="auto"/>
              <w:jc w:val="both"/>
            </w:pPr>
            <w:r w:rsidRPr="003500E0">
              <w:t>Nome:</w:t>
            </w:r>
            <w:r w:rsidRPr="003500E0">
              <w:br/>
              <w:t>Cargo:</w:t>
            </w:r>
          </w:p>
        </w:tc>
        <w:tc>
          <w:tcPr>
            <w:tcW w:w="5050" w:type="dxa"/>
          </w:tcPr>
          <w:p w:rsidR="00234D1F" w:rsidRPr="003500E0" w:rsidRDefault="00234D1F" w:rsidP="003500E0">
            <w:pPr>
              <w:widowControl w:val="0"/>
              <w:pBdr>
                <w:bottom w:val="single" w:sz="12" w:space="1" w:color="auto"/>
              </w:pBdr>
              <w:spacing w:after="340" w:line="293" w:lineRule="auto"/>
              <w:jc w:val="both"/>
            </w:pPr>
            <w:r w:rsidRPr="003500E0">
              <w:tab/>
            </w:r>
          </w:p>
          <w:p w:rsidR="00234D1F" w:rsidRPr="003500E0" w:rsidRDefault="00234D1F" w:rsidP="003500E0">
            <w:pPr>
              <w:widowControl w:val="0"/>
              <w:tabs>
                <w:tab w:val="left" w:pos="451"/>
              </w:tabs>
              <w:spacing w:after="340" w:line="293" w:lineRule="auto"/>
              <w:jc w:val="both"/>
            </w:pPr>
            <w:r w:rsidRPr="003500E0">
              <w:t>Nome:</w:t>
            </w:r>
            <w:r w:rsidRPr="003500E0">
              <w:br/>
              <w:t>Cargo:</w:t>
            </w:r>
          </w:p>
        </w:tc>
      </w:tr>
    </w:tbl>
    <w:p w:rsidR="001922FD" w:rsidRPr="003500E0" w:rsidRDefault="00234D1F" w:rsidP="003500E0">
      <w:pPr>
        <w:widowControl w:val="0"/>
        <w:suppressAutoHyphens/>
        <w:spacing w:after="340" w:line="293" w:lineRule="auto"/>
        <w:jc w:val="both"/>
      </w:pPr>
      <w:r w:rsidRPr="003500E0">
        <w:br w:type="page"/>
      </w:r>
      <w:r w:rsidR="001922FD" w:rsidRPr="003500E0">
        <w:rPr>
          <w:i/>
        </w:rPr>
        <w:t xml:space="preserve">Página de assinatura do Instrumento Particular de Escritura da 1ª (Primeira) Emissão de Debêntures Simples, Não Conversíveis em Ações, da Espécie Quirografária, com Garantia Fidejussória, em Série Única, da </w:t>
      </w:r>
      <w:r w:rsidR="00AB0702" w:rsidRPr="003500E0">
        <w:rPr>
          <w:i/>
        </w:rPr>
        <w:t xml:space="preserve">Santa Vitória do </w:t>
      </w:r>
      <w:proofErr w:type="gramStart"/>
      <w:r w:rsidR="00AB0702" w:rsidRPr="003500E0">
        <w:rPr>
          <w:i/>
        </w:rPr>
        <w:t>Palmar Energias</w:t>
      </w:r>
      <w:proofErr w:type="gramEnd"/>
      <w:r w:rsidR="00AB0702" w:rsidRPr="003500E0">
        <w:rPr>
          <w:i/>
        </w:rPr>
        <w:t xml:space="preserve"> Renováveis S.A.</w:t>
      </w:r>
      <w:r w:rsidR="001922FD" w:rsidRPr="003500E0">
        <w:rPr>
          <w:i/>
        </w:rPr>
        <w:t xml:space="preserve"> – Página 7/16.</w:t>
      </w:r>
    </w:p>
    <w:p w:rsidR="001922FD" w:rsidRPr="003500E0" w:rsidRDefault="001922FD" w:rsidP="003500E0">
      <w:pPr>
        <w:widowControl w:val="0"/>
        <w:suppressAutoHyphens/>
        <w:spacing w:after="340" w:line="293" w:lineRule="auto"/>
        <w:jc w:val="both"/>
      </w:pPr>
    </w:p>
    <w:p w:rsidR="001922FD" w:rsidRPr="003500E0" w:rsidRDefault="001922FD" w:rsidP="003500E0">
      <w:pPr>
        <w:widowControl w:val="0"/>
        <w:suppressAutoHyphens/>
        <w:spacing w:after="340" w:line="293" w:lineRule="auto"/>
        <w:jc w:val="both"/>
      </w:pPr>
    </w:p>
    <w:p w:rsidR="001922FD" w:rsidRPr="003500E0" w:rsidRDefault="00AB0702" w:rsidP="003500E0">
      <w:pPr>
        <w:widowControl w:val="0"/>
        <w:suppressAutoHyphens/>
        <w:spacing w:after="340" w:line="293" w:lineRule="auto"/>
        <w:jc w:val="center"/>
      </w:pPr>
      <w:r w:rsidRPr="003500E0">
        <w:t>SANTA VITÓRIA DO PALMAR II ENERGIAS RENOVÁVEIS S.A.</w:t>
      </w:r>
    </w:p>
    <w:p w:rsidR="001922FD" w:rsidRPr="003500E0" w:rsidRDefault="001922FD" w:rsidP="003500E0">
      <w:pPr>
        <w:widowControl w:val="0"/>
        <w:suppressAutoHyphens/>
        <w:spacing w:after="340" w:line="293" w:lineRule="auto"/>
        <w:jc w:val="both"/>
      </w:pPr>
    </w:p>
    <w:p w:rsidR="001922FD" w:rsidRPr="003500E0" w:rsidRDefault="001922FD" w:rsidP="003500E0">
      <w:pPr>
        <w:widowControl w:val="0"/>
        <w:suppressAutoHyphens/>
        <w:spacing w:after="340" w:line="293" w:lineRule="auto"/>
        <w:jc w:val="both"/>
      </w:pPr>
    </w:p>
    <w:tbl>
      <w:tblPr>
        <w:tblW w:w="0" w:type="auto"/>
        <w:jc w:val="center"/>
        <w:tblLook w:val="04A0" w:firstRow="1" w:lastRow="0" w:firstColumn="1" w:lastColumn="0" w:noHBand="0" w:noVBand="1"/>
      </w:tblPr>
      <w:tblGrid>
        <w:gridCol w:w="4423"/>
        <w:gridCol w:w="4433"/>
      </w:tblGrid>
      <w:tr w:rsidR="001922FD" w:rsidRPr="003500E0" w:rsidTr="00404522">
        <w:trPr>
          <w:jc w:val="center"/>
        </w:trPr>
        <w:tc>
          <w:tcPr>
            <w:tcW w:w="5050" w:type="dxa"/>
          </w:tcPr>
          <w:p w:rsidR="001922FD" w:rsidRPr="003500E0" w:rsidRDefault="001922FD" w:rsidP="003500E0">
            <w:pPr>
              <w:widowControl w:val="0"/>
              <w:pBdr>
                <w:bottom w:val="single" w:sz="12" w:space="1" w:color="auto"/>
              </w:pBdr>
              <w:spacing w:after="340" w:line="293" w:lineRule="auto"/>
              <w:jc w:val="both"/>
            </w:pPr>
          </w:p>
          <w:p w:rsidR="001922FD" w:rsidRPr="003500E0" w:rsidRDefault="001922FD" w:rsidP="003500E0">
            <w:pPr>
              <w:widowControl w:val="0"/>
              <w:spacing w:after="340" w:line="293" w:lineRule="auto"/>
              <w:jc w:val="both"/>
            </w:pPr>
            <w:r w:rsidRPr="003500E0">
              <w:t>Nome:</w:t>
            </w:r>
            <w:r w:rsidRPr="003500E0">
              <w:br/>
              <w:t>Cargo:</w:t>
            </w:r>
          </w:p>
        </w:tc>
        <w:tc>
          <w:tcPr>
            <w:tcW w:w="5050" w:type="dxa"/>
          </w:tcPr>
          <w:p w:rsidR="001922FD" w:rsidRPr="003500E0" w:rsidRDefault="001922FD" w:rsidP="003500E0">
            <w:pPr>
              <w:widowControl w:val="0"/>
              <w:pBdr>
                <w:bottom w:val="single" w:sz="12" w:space="1" w:color="auto"/>
              </w:pBdr>
              <w:spacing w:after="340" w:line="293" w:lineRule="auto"/>
              <w:jc w:val="both"/>
            </w:pPr>
            <w:r w:rsidRPr="003500E0">
              <w:tab/>
            </w:r>
          </w:p>
          <w:p w:rsidR="001922FD" w:rsidRPr="003500E0" w:rsidRDefault="001922FD" w:rsidP="003500E0">
            <w:pPr>
              <w:widowControl w:val="0"/>
              <w:tabs>
                <w:tab w:val="left" w:pos="451"/>
              </w:tabs>
              <w:spacing w:after="340" w:line="293" w:lineRule="auto"/>
              <w:jc w:val="both"/>
            </w:pPr>
            <w:r w:rsidRPr="003500E0">
              <w:t>Nome:</w:t>
            </w:r>
            <w:r w:rsidRPr="003500E0">
              <w:br/>
              <w:t>Cargo:</w:t>
            </w:r>
          </w:p>
        </w:tc>
      </w:tr>
    </w:tbl>
    <w:p w:rsidR="001922FD" w:rsidRPr="003500E0" w:rsidRDefault="001922FD" w:rsidP="003500E0">
      <w:pPr>
        <w:widowControl w:val="0"/>
        <w:suppressAutoHyphens/>
        <w:spacing w:after="340" w:line="293" w:lineRule="auto"/>
        <w:jc w:val="both"/>
      </w:pPr>
      <w:r w:rsidRPr="003500E0">
        <w:br w:type="page"/>
      </w:r>
      <w:r w:rsidRPr="003500E0">
        <w:rPr>
          <w:i/>
        </w:rPr>
        <w:t xml:space="preserve">Página de assinatura do Instrumento Particular de Escritura da 1ª (Primeira) Emissão de Debêntures Simples, Não Conversíveis em Ações, da Espécie Quirografária, com Garantia Fidejussória, em Série Única, da </w:t>
      </w:r>
      <w:r w:rsidR="00AB0702" w:rsidRPr="003500E0">
        <w:rPr>
          <w:i/>
        </w:rPr>
        <w:t xml:space="preserve">Santa Vitória do </w:t>
      </w:r>
      <w:proofErr w:type="gramStart"/>
      <w:r w:rsidR="00AB0702" w:rsidRPr="003500E0">
        <w:rPr>
          <w:i/>
        </w:rPr>
        <w:t>Palmar Energias</w:t>
      </w:r>
      <w:proofErr w:type="gramEnd"/>
      <w:r w:rsidR="00AB0702" w:rsidRPr="003500E0">
        <w:rPr>
          <w:i/>
        </w:rPr>
        <w:t xml:space="preserve"> Renováveis S.A.</w:t>
      </w:r>
      <w:r w:rsidRPr="003500E0">
        <w:rPr>
          <w:i/>
        </w:rPr>
        <w:t xml:space="preserve"> – Página 8/16.</w:t>
      </w:r>
    </w:p>
    <w:p w:rsidR="001922FD" w:rsidRPr="003500E0" w:rsidRDefault="001922FD" w:rsidP="003500E0">
      <w:pPr>
        <w:widowControl w:val="0"/>
        <w:suppressAutoHyphens/>
        <w:spacing w:after="340" w:line="293" w:lineRule="auto"/>
        <w:jc w:val="both"/>
      </w:pPr>
    </w:p>
    <w:p w:rsidR="001922FD" w:rsidRPr="003500E0" w:rsidRDefault="001922FD" w:rsidP="003500E0">
      <w:pPr>
        <w:widowControl w:val="0"/>
        <w:suppressAutoHyphens/>
        <w:spacing w:after="340" w:line="293" w:lineRule="auto"/>
        <w:jc w:val="both"/>
      </w:pPr>
    </w:p>
    <w:p w:rsidR="001922FD" w:rsidRPr="003500E0" w:rsidRDefault="00AB0702" w:rsidP="003500E0">
      <w:pPr>
        <w:widowControl w:val="0"/>
        <w:suppressAutoHyphens/>
        <w:spacing w:after="340" w:line="293" w:lineRule="auto"/>
        <w:jc w:val="center"/>
      </w:pPr>
      <w:r w:rsidRPr="003500E0">
        <w:t>SANTA VITÓRIA DO PALMAR III ENERGIAS RENOVÁVEIS S.A.</w:t>
      </w:r>
    </w:p>
    <w:p w:rsidR="001922FD" w:rsidRPr="003500E0" w:rsidRDefault="001922FD" w:rsidP="003500E0">
      <w:pPr>
        <w:widowControl w:val="0"/>
        <w:suppressAutoHyphens/>
        <w:spacing w:after="340" w:line="293" w:lineRule="auto"/>
        <w:jc w:val="both"/>
      </w:pPr>
    </w:p>
    <w:p w:rsidR="001922FD" w:rsidRPr="003500E0" w:rsidRDefault="001922FD" w:rsidP="003500E0">
      <w:pPr>
        <w:widowControl w:val="0"/>
        <w:suppressAutoHyphens/>
        <w:spacing w:after="340" w:line="293" w:lineRule="auto"/>
        <w:jc w:val="both"/>
      </w:pPr>
    </w:p>
    <w:tbl>
      <w:tblPr>
        <w:tblW w:w="0" w:type="auto"/>
        <w:jc w:val="center"/>
        <w:tblLook w:val="04A0" w:firstRow="1" w:lastRow="0" w:firstColumn="1" w:lastColumn="0" w:noHBand="0" w:noVBand="1"/>
      </w:tblPr>
      <w:tblGrid>
        <w:gridCol w:w="4423"/>
        <w:gridCol w:w="4433"/>
      </w:tblGrid>
      <w:tr w:rsidR="001922FD" w:rsidRPr="003500E0" w:rsidTr="00404522">
        <w:trPr>
          <w:jc w:val="center"/>
        </w:trPr>
        <w:tc>
          <w:tcPr>
            <w:tcW w:w="5050" w:type="dxa"/>
          </w:tcPr>
          <w:p w:rsidR="001922FD" w:rsidRPr="003500E0" w:rsidRDefault="001922FD" w:rsidP="003500E0">
            <w:pPr>
              <w:widowControl w:val="0"/>
              <w:pBdr>
                <w:bottom w:val="single" w:sz="12" w:space="1" w:color="auto"/>
              </w:pBdr>
              <w:spacing w:after="340" w:line="293" w:lineRule="auto"/>
              <w:jc w:val="both"/>
            </w:pPr>
          </w:p>
          <w:p w:rsidR="001922FD" w:rsidRPr="003500E0" w:rsidRDefault="001922FD" w:rsidP="003500E0">
            <w:pPr>
              <w:widowControl w:val="0"/>
              <w:spacing w:after="340" w:line="293" w:lineRule="auto"/>
              <w:jc w:val="both"/>
            </w:pPr>
            <w:r w:rsidRPr="003500E0">
              <w:t>Nome:</w:t>
            </w:r>
            <w:r w:rsidRPr="003500E0">
              <w:br/>
              <w:t>Cargo:</w:t>
            </w:r>
          </w:p>
        </w:tc>
        <w:tc>
          <w:tcPr>
            <w:tcW w:w="5050" w:type="dxa"/>
          </w:tcPr>
          <w:p w:rsidR="001922FD" w:rsidRPr="003500E0" w:rsidRDefault="001922FD" w:rsidP="003500E0">
            <w:pPr>
              <w:widowControl w:val="0"/>
              <w:pBdr>
                <w:bottom w:val="single" w:sz="12" w:space="1" w:color="auto"/>
              </w:pBdr>
              <w:spacing w:after="340" w:line="293" w:lineRule="auto"/>
              <w:jc w:val="both"/>
            </w:pPr>
            <w:r w:rsidRPr="003500E0">
              <w:tab/>
            </w:r>
          </w:p>
          <w:p w:rsidR="001922FD" w:rsidRPr="003500E0" w:rsidRDefault="001922FD" w:rsidP="003500E0">
            <w:pPr>
              <w:widowControl w:val="0"/>
              <w:tabs>
                <w:tab w:val="left" w:pos="451"/>
              </w:tabs>
              <w:spacing w:after="340" w:line="293" w:lineRule="auto"/>
              <w:jc w:val="both"/>
            </w:pPr>
            <w:r w:rsidRPr="003500E0">
              <w:t>Nome:</w:t>
            </w:r>
            <w:r w:rsidRPr="003500E0">
              <w:br/>
              <w:t>Cargo:</w:t>
            </w:r>
          </w:p>
        </w:tc>
      </w:tr>
    </w:tbl>
    <w:p w:rsidR="001922FD" w:rsidRPr="003500E0" w:rsidRDefault="001922FD" w:rsidP="003500E0">
      <w:pPr>
        <w:widowControl w:val="0"/>
        <w:suppressAutoHyphens/>
        <w:spacing w:after="340" w:line="293" w:lineRule="auto"/>
        <w:jc w:val="both"/>
      </w:pPr>
      <w:r w:rsidRPr="003500E0">
        <w:br w:type="page"/>
      </w:r>
      <w:r w:rsidRPr="003500E0">
        <w:rPr>
          <w:i/>
        </w:rPr>
        <w:t xml:space="preserve">Página de assinatura do Instrumento Particular de Escritura da 1ª (Primeira) Emissão de Debêntures Simples, Não Conversíveis em Ações, da Espécie Quirografária, com Garantia Fidejussória, em Série Única, da </w:t>
      </w:r>
      <w:r w:rsidR="00AB0702" w:rsidRPr="003500E0">
        <w:rPr>
          <w:i/>
        </w:rPr>
        <w:t xml:space="preserve">Santa Vitória do </w:t>
      </w:r>
      <w:proofErr w:type="gramStart"/>
      <w:r w:rsidR="00AB0702" w:rsidRPr="003500E0">
        <w:rPr>
          <w:i/>
        </w:rPr>
        <w:t>Palmar Energias</w:t>
      </w:r>
      <w:proofErr w:type="gramEnd"/>
      <w:r w:rsidR="00AB0702" w:rsidRPr="003500E0">
        <w:rPr>
          <w:i/>
        </w:rPr>
        <w:t xml:space="preserve"> Renováveis S.A.</w:t>
      </w:r>
      <w:r w:rsidRPr="003500E0">
        <w:rPr>
          <w:i/>
        </w:rPr>
        <w:t xml:space="preserve"> – Página 9/16.</w:t>
      </w:r>
    </w:p>
    <w:p w:rsidR="001922FD" w:rsidRPr="003500E0" w:rsidRDefault="001922FD" w:rsidP="003500E0">
      <w:pPr>
        <w:widowControl w:val="0"/>
        <w:suppressAutoHyphens/>
        <w:spacing w:after="340" w:line="293" w:lineRule="auto"/>
        <w:jc w:val="both"/>
      </w:pPr>
    </w:p>
    <w:p w:rsidR="001922FD" w:rsidRPr="003500E0" w:rsidRDefault="001922FD" w:rsidP="003500E0">
      <w:pPr>
        <w:widowControl w:val="0"/>
        <w:suppressAutoHyphens/>
        <w:spacing w:after="340" w:line="293" w:lineRule="auto"/>
        <w:jc w:val="both"/>
      </w:pPr>
    </w:p>
    <w:p w:rsidR="001922FD" w:rsidRPr="003500E0" w:rsidRDefault="00AB0702" w:rsidP="003500E0">
      <w:pPr>
        <w:widowControl w:val="0"/>
        <w:suppressAutoHyphens/>
        <w:spacing w:after="340" w:line="293" w:lineRule="auto"/>
        <w:jc w:val="center"/>
      </w:pPr>
      <w:r w:rsidRPr="003500E0">
        <w:t>SANTA VITÓRIA DO PALMAR IV ENERGIAS RENOVÁVEIS S.A.</w:t>
      </w:r>
    </w:p>
    <w:p w:rsidR="001922FD" w:rsidRPr="003500E0" w:rsidRDefault="001922FD" w:rsidP="003500E0">
      <w:pPr>
        <w:widowControl w:val="0"/>
        <w:suppressAutoHyphens/>
        <w:spacing w:after="340" w:line="293" w:lineRule="auto"/>
        <w:jc w:val="both"/>
      </w:pPr>
    </w:p>
    <w:p w:rsidR="001922FD" w:rsidRPr="003500E0" w:rsidRDefault="001922FD" w:rsidP="003500E0">
      <w:pPr>
        <w:widowControl w:val="0"/>
        <w:suppressAutoHyphens/>
        <w:spacing w:after="340" w:line="293" w:lineRule="auto"/>
        <w:jc w:val="both"/>
      </w:pPr>
    </w:p>
    <w:tbl>
      <w:tblPr>
        <w:tblW w:w="0" w:type="auto"/>
        <w:jc w:val="center"/>
        <w:tblLook w:val="04A0" w:firstRow="1" w:lastRow="0" w:firstColumn="1" w:lastColumn="0" w:noHBand="0" w:noVBand="1"/>
      </w:tblPr>
      <w:tblGrid>
        <w:gridCol w:w="4423"/>
        <w:gridCol w:w="4433"/>
      </w:tblGrid>
      <w:tr w:rsidR="001922FD" w:rsidRPr="003500E0" w:rsidTr="00404522">
        <w:trPr>
          <w:jc w:val="center"/>
        </w:trPr>
        <w:tc>
          <w:tcPr>
            <w:tcW w:w="5050" w:type="dxa"/>
          </w:tcPr>
          <w:p w:rsidR="001922FD" w:rsidRPr="003500E0" w:rsidRDefault="001922FD" w:rsidP="003500E0">
            <w:pPr>
              <w:widowControl w:val="0"/>
              <w:pBdr>
                <w:bottom w:val="single" w:sz="12" w:space="1" w:color="auto"/>
              </w:pBdr>
              <w:spacing w:after="340" w:line="293" w:lineRule="auto"/>
              <w:jc w:val="both"/>
            </w:pPr>
          </w:p>
          <w:p w:rsidR="001922FD" w:rsidRPr="003500E0" w:rsidRDefault="001922FD" w:rsidP="003500E0">
            <w:pPr>
              <w:widowControl w:val="0"/>
              <w:spacing w:after="340" w:line="293" w:lineRule="auto"/>
              <w:jc w:val="both"/>
            </w:pPr>
            <w:r w:rsidRPr="003500E0">
              <w:t>Nome:</w:t>
            </w:r>
            <w:r w:rsidRPr="003500E0">
              <w:br/>
              <w:t>Cargo:</w:t>
            </w:r>
          </w:p>
        </w:tc>
        <w:tc>
          <w:tcPr>
            <w:tcW w:w="5050" w:type="dxa"/>
          </w:tcPr>
          <w:p w:rsidR="001922FD" w:rsidRPr="003500E0" w:rsidRDefault="001922FD" w:rsidP="003500E0">
            <w:pPr>
              <w:widowControl w:val="0"/>
              <w:pBdr>
                <w:bottom w:val="single" w:sz="12" w:space="1" w:color="auto"/>
              </w:pBdr>
              <w:spacing w:after="340" w:line="293" w:lineRule="auto"/>
              <w:jc w:val="both"/>
            </w:pPr>
            <w:r w:rsidRPr="003500E0">
              <w:tab/>
            </w:r>
          </w:p>
          <w:p w:rsidR="001922FD" w:rsidRPr="003500E0" w:rsidRDefault="001922FD" w:rsidP="003500E0">
            <w:pPr>
              <w:widowControl w:val="0"/>
              <w:tabs>
                <w:tab w:val="left" w:pos="451"/>
              </w:tabs>
              <w:spacing w:after="340" w:line="293" w:lineRule="auto"/>
              <w:jc w:val="both"/>
            </w:pPr>
            <w:r w:rsidRPr="003500E0">
              <w:t>Nome:</w:t>
            </w:r>
            <w:r w:rsidRPr="003500E0">
              <w:br/>
              <w:t>Cargo:</w:t>
            </w:r>
          </w:p>
        </w:tc>
      </w:tr>
    </w:tbl>
    <w:p w:rsidR="001922FD" w:rsidRPr="003500E0" w:rsidRDefault="001922FD" w:rsidP="003500E0">
      <w:pPr>
        <w:widowControl w:val="0"/>
        <w:suppressAutoHyphens/>
        <w:spacing w:after="340" w:line="293" w:lineRule="auto"/>
        <w:jc w:val="both"/>
      </w:pPr>
      <w:r w:rsidRPr="003500E0">
        <w:br w:type="page"/>
      </w:r>
      <w:r w:rsidRPr="003500E0">
        <w:rPr>
          <w:i/>
        </w:rPr>
        <w:t xml:space="preserve">Página de assinatura do Instrumento Particular de Escritura da 1ª (Primeira) Emissão de Debêntures Simples, Não Conversíveis em Ações, da Espécie Quirografária, com Garantia Fidejussória, em Série Única, da </w:t>
      </w:r>
      <w:r w:rsidR="00AB0702" w:rsidRPr="003500E0">
        <w:rPr>
          <w:i/>
        </w:rPr>
        <w:t xml:space="preserve">Santa Vitória do </w:t>
      </w:r>
      <w:proofErr w:type="gramStart"/>
      <w:r w:rsidR="00AB0702" w:rsidRPr="003500E0">
        <w:rPr>
          <w:i/>
        </w:rPr>
        <w:t>Palmar Energias</w:t>
      </w:r>
      <w:proofErr w:type="gramEnd"/>
      <w:r w:rsidR="00AB0702" w:rsidRPr="003500E0">
        <w:rPr>
          <w:i/>
        </w:rPr>
        <w:t xml:space="preserve"> Renováveis S.A.</w:t>
      </w:r>
      <w:r w:rsidRPr="003500E0">
        <w:rPr>
          <w:i/>
        </w:rPr>
        <w:t xml:space="preserve"> – Página 10/16.</w:t>
      </w:r>
    </w:p>
    <w:p w:rsidR="001922FD" w:rsidRPr="003500E0" w:rsidRDefault="001922FD" w:rsidP="003500E0">
      <w:pPr>
        <w:widowControl w:val="0"/>
        <w:suppressAutoHyphens/>
        <w:spacing w:after="340" w:line="293" w:lineRule="auto"/>
        <w:jc w:val="both"/>
      </w:pPr>
    </w:p>
    <w:p w:rsidR="001922FD" w:rsidRPr="003500E0" w:rsidRDefault="001922FD" w:rsidP="003500E0">
      <w:pPr>
        <w:widowControl w:val="0"/>
        <w:suppressAutoHyphens/>
        <w:spacing w:after="340" w:line="293" w:lineRule="auto"/>
        <w:jc w:val="both"/>
      </w:pPr>
    </w:p>
    <w:p w:rsidR="001922FD" w:rsidRPr="003500E0" w:rsidRDefault="00AB0702" w:rsidP="003500E0">
      <w:pPr>
        <w:widowControl w:val="0"/>
        <w:suppressAutoHyphens/>
        <w:spacing w:after="340" w:line="293" w:lineRule="auto"/>
        <w:jc w:val="center"/>
      </w:pPr>
      <w:r w:rsidRPr="003500E0">
        <w:t>SANTA VITÓRIA DO PALMAR V ENERGIAS RENOVÁVEIS S.A.</w:t>
      </w:r>
    </w:p>
    <w:p w:rsidR="001922FD" w:rsidRPr="003500E0" w:rsidRDefault="001922FD" w:rsidP="003500E0">
      <w:pPr>
        <w:widowControl w:val="0"/>
        <w:suppressAutoHyphens/>
        <w:spacing w:after="340" w:line="293" w:lineRule="auto"/>
        <w:jc w:val="both"/>
      </w:pPr>
    </w:p>
    <w:p w:rsidR="001922FD" w:rsidRPr="003500E0" w:rsidRDefault="001922FD" w:rsidP="003500E0">
      <w:pPr>
        <w:widowControl w:val="0"/>
        <w:suppressAutoHyphens/>
        <w:spacing w:after="340" w:line="293" w:lineRule="auto"/>
        <w:jc w:val="both"/>
      </w:pPr>
    </w:p>
    <w:tbl>
      <w:tblPr>
        <w:tblW w:w="0" w:type="auto"/>
        <w:jc w:val="center"/>
        <w:tblLook w:val="04A0" w:firstRow="1" w:lastRow="0" w:firstColumn="1" w:lastColumn="0" w:noHBand="0" w:noVBand="1"/>
      </w:tblPr>
      <w:tblGrid>
        <w:gridCol w:w="4423"/>
        <w:gridCol w:w="4433"/>
      </w:tblGrid>
      <w:tr w:rsidR="001922FD" w:rsidRPr="003500E0" w:rsidTr="00404522">
        <w:trPr>
          <w:jc w:val="center"/>
        </w:trPr>
        <w:tc>
          <w:tcPr>
            <w:tcW w:w="5050" w:type="dxa"/>
          </w:tcPr>
          <w:p w:rsidR="001922FD" w:rsidRPr="003500E0" w:rsidRDefault="001922FD" w:rsidP="003500E0">
            <w:pPr>
              <w:widowControl w:val="0"/>
              <w:pBdr>
                <w:bottom w:val="single" w:sz="12" w:space="1" w:color="auto"/>
              </w:pBdr>
              <w:spacing w:after="340" w:line="293" w:lineRule="auto"/>
              <w:jc w:val="both"/>
            </w:pPr>
          </w:p>
          <w:p w:rsidR="001922FD" w:rsidRPr="003500E0" w:rsidRDefault="001922FD" w:rsidP="003500E0">
            <w:pPr>
              <w:widowControl w:val="0"/>
              <w:spacing w:after="340" w:line="293" w:lineRule="auto"/>
              <w:jc w:val="both"/>
            </w:pPr>
            <w:r w:rsidRPr="003500E0">
              <w:t>Nome:</w:t>
            </w:r>
            <w:r w:rsidRPr="003500E0">
              <w:br/>
              <w:t>Cargo:</w:t>
            </w:r>
          </w:p>
        </w:tc>
        <w:tc>
          <w:tcPr>
            <w:tcW w:w="5050" w:type="dxa"/>
          </w:tcPr>
          <w:p w:rsidR="001922FD" w:rsidRPr="003500E0" w:rsidRDefault="001922FD" w:rsidP="003500E0">
            <w:pPr>
              <w:widowControl w:val="0"/>
              <w:pBdr>
                <w:bottom w:val="single" w:sz="12" w:space="1" w:color="auto"/>
              </w:pBdr>
              <w:spacing w:after="340" w:line="293" w:lineRule="auto"/>
              <w:jc w:val="both"/>
            </w:pPr>
            <w:r w:rsidRPr="003500E0">
              <w:tab/>
            </w:r>
          </w:p>
          <w:p w:rsidR="001922FD" w:rsidRPr="003500E0" w:rsidRDefault="001922FD" w:rsidP="003500E0">
            <w:pPr>
              <w:widowControl w:val="0"/>
              <w:tabs>
                <w:tab w:val="left" w:pos="451"/>
              </w:tabs>
              <w:spacing w:after="340" w:line="293" w:lineRule="auto"/>
              <w:jc w:val="both"/>
            </w:pPr>
            <w:r w:rsidRPr="003500E0">
              <w:t>Nome:</w:t>
            </w:r>
            <w:r w:rsidRPr="003500E0">
              <w:br/>
              <w:t>Cargo:</w:t>
            </w:r>
          </w:p>
        </w:tc>
      </w:tr>
    </w:tbl>
    <w:p w:rsidR="001922FD" w:rsidRPr="003500E0" w:rsidRDefault="001922FD" w:rsidP="003500E0">
      <w:pPr>
        <w:widowControl w:val="0"/>
        <w:suppressAutoHyphens/>
        <w:spacing w:after="340" w:line="293" w:lineRule="auto"/>
        <w:jc w:val="both"/>
      </w:pPr>
      <w:r w:rsidRPr="003500E0">
        <w:br w:type="page"/>
      </w:r>
      <w:r w:rsidRPr="003500E0">
        <w:rPr>
          <w:i/>
        </w:rPr>
        <w:t xml:space="preserve">Página de assinatura do Instrumento Particular de Escritura da 1ª (Primeira) Emissão de Debêntures Simples, Não Conversíveis em Ações, da Espécie Quirografária, com Garantia Fidejussória, em Série Única, da </w:t>
      </w:r>
      <w:r w:rsidR="00AB0702" w:rsidRPr="003500E0">
        <w:rPr>
          <w:i/>
        </w:rPr>
        <w:t xml:space="preserve">Santa Vitória do </w:t>
      </w:r>
      <w:proofErr w:type="gramStart"/>
      <w:r w:rsidR="00AB0702" w:rsidRPr="003500E0">
        <w:rPr>
          <w:i/>
        </w:rPr>
        <w:t>Palmar Energias</w:t>
      </w:r>
      <w:proofErr w:type="gramEnd"/>
      <w:r w:rsidR="00AB0702" w:rsidRPr="003500E0">
        <w:rPr>
          <w:i/>
        </w:rPr>
        <w:t xml:space="preserve"> Renováveis S.A.</w:t>
      </w:r>
      <w:r w:rsidRPr="003500E0">
        <w:rPr>
          <w:i/>
        </w:rPr>
        <w:t xml:space="preserve"> – Página 11/16.</w:t>
      </w:r>
    </w:p>
    <w:p w:rsidR="001922FD" w:rsidRPr="003500E0" w:rsidRDefault="001922FD" w:rsidP="003500E0">
      <w:pPr>
        <w:widowControl w:val="0"/>
        <w:suppressAutoHyphens/>
        <w:spacing w:after="340" w:line="293" w:lineRule="auto"/>
        <w:jc w:val="both"/>
      </w:pPr>
    </w:p>
    <w:p w:rsidR="001922FD" w:rsidRPr="003500E0" w:rsidRDefault="001922FD" w:rsidP="003500E0">
      <w:pPr>
        <w:widowControl w:val="0"/>
        <w:suppressAutoHyphens/>
        <w:spacing w:after="340" w:line="293" w:lineRule="auto"/>
        <w:jc w:val="both"/>
      </w:pPr>
    </w:p>
    <w:p w:rsidR="001922FD" w:rsidRPr="003500E0" w:rsidRDefault="00AB0702" w:rsidP="003500E0">
      <w:pPr>
        <w:widowControl w:val="0"/>
        <w:suppressAutoHyphens/>
        <w:spacing w:after="340" w:line="293" w:lineRule="auto"/>
        <w:jc w:val="center"/>
      </w:pPr>
      <w:proofErr w:type="gramStart"/>
      <w:r w:rsidRPr="003500E0">
        <w:t>SANTA VITÓRIA DO PALMAR VI</w:t>
      </w:r>
      <w:proofErr w:type="gramEnd"/>
      <w:r w:rsidRPr="003500E0">
        <w:t xml:space="preserve"> ENERGIAS RENOVÁVEIS S.A.</w:t>
      </w:r>
    </w:p>
    <w:p w:rsidR="001922FD" w:rsidRPr="003500E0" w:rsidRDefault="001922FD" w:rsidP="003500E0">
      <w:pPr>
        <w:widowControl w:val="0"/>
        <w:suppressAutoHyphens/>
        <w:spacing w:after="340" w:line="293" w:lineRule="auto"/>
        <w:jc w:val="both"/>
      </w:pPr>
    </w:p>
    <w:p w:rsidR="001922FD" w:rsidRPr="003500E0" w:rsidRDefault="001922FD" w:rsidP="003500E0">
      <w:pPr>
        <w:widowControl w:val="0"/>
        <w:suppressAutoHyphens/>
        <w:spacing w:after="340" w:line="293" w:lineRule="auto"/>
        <w:jc w:val="both"/>
      </w:pPr>
    </w:p>
    <w:tbl>
      <w:tblPr>
        <w:tblW w:w="0" w:type="auto"/>
        <w:jc w:val="center"/>
        <w:tblLook w:val="04A0" w:firstRow="1" w:lastRow="0" w:firstColumn="1" w:lastColumn="0" w:noHBand="0" w:noVBand="1"/>
      </w:tblPr>
      <w:tblGrid>
        <w:gridCol w:w="4423"/>
        <w:gridCol w:w="4433"/>
      </w:tblGrid>
      <w:tr w:rsidR="001922FD" w:rsidRPr="003500E0" w:rsidTr="00404522">
        <w:trPr>
          <w:jc w:val="center"/>
        </w:trPr>
        <w:tc>
          <w:tcPr>
            <w:tcW w:w="5050" w:type="dxa"/>
          </w:tcPr>
          <w:p w:rsidR="001922FD" w:rsidRPr="003500E0" w:rsidRDefault="001922FD" w:rsidP="003500E0">
            <w:pPr>
              <w:widowControl w:val="0"/>
              <w:pBdr>
                <w:bottom w:val="single" w:sz="12" w:space="1" w:color="auto"/>
              </w:pBdr>
              <w:spacing w:after="340" w:line="293" w:lineRule="auto"/>
              <w:jc w:val="both"/>
            </w:pPr>
          </w:p>
          <w:p w:rsidR="001922FD" w:rsidRPr="003500E0" w:rsidRDefault="001922FD" w:rsidP="003500E0">
            <w:pPr>
              <w:widowControl w:val="0"/>
              <w:spacing w:after="340" w:line="293" w:lineRule="auto"/>
              <w:jc w:val="both"/>
            </w:pPr>
            <w:r w:rsidRPr="003500E0">
              <w:t>Nome:</w:t>
            </w:r>
            <w:r w:rsidRPr="003500E0">
              <w:br/>
              <w:t>Cargo:</w:t>
            </w:r>
          </w:p>
        </w:tc>
        <w:tc>
          <w:tcPr>
            <w:tcW w:w="5050" w:type="dxa"/>
          </w:tcPr>
          <w:p w:rsidR="001922FD" w:rsidRPr="003500E0" w:rsidRDefault="001922FD" w:rsidP="003500E0">
            <w:pPr>
              <w:widowControl w:val="0"/>
              <w:pBdr>
                <w:bottom w:val="single" w:sz="12" w:space="1" w:color="auto"/>
              </w:pBdr>
              <w:spacing w:after="340" w:line="293" w:lineRule="auto"/>
              <w:jc w:val="both"/>
            </w:pPr>
            <w:r w:rsidRPr="003500E0">
              <w:tab/>
            </w:r>
          </w:p>
          <w:p w:rsidR="001922FD" w:rsidRPr="003500E0" w:rsidRDefault="001922FD" w:rsidP="003500E0">
            <w:pPr>
              <w:widowControl w:val="0"/>
              <w:tabs>
                <w:tab w:val="left" w:pos="451"/>
              </w:tabs>
              <w:spacing w:after="340" w:line="293" w:lineRule="auto"/>
              <w:jc w:val="both"/>
            </w:pPr>
            <w:r w:rsidRPr="003500E0">
              <w:t>Nome:</w:t>
            </w:r>
            <w:r w:rsidRPr="003500E0">
              <w:br/>
              <w:t>Cargo:</w:t>
            </w:r>
          </w:p>
        </w:tc>
      </w:tr>
    </w:tbl>
    <w:p w:rsidR="001922FD" w:rsidRPr="003500E0" w:rsidRDefault="001922FD" w:rsidP="003500E0">
      <w:pPr>
        <w:widowControl w:val="0"/>
        <w:suppressAutoHyphens/>
        <w:spacing w:after="340" w:line="293" w:lineRule="auto"/>
        <w:jc w:val="both"/>
      </w:pPr>
      <w:r w:rsidRPr="003500E0">
        <w:br w:type="page"/>
      </w:r>
      <w:r w:rsidRPr="003500E0">
        <w:rPr>
          <w:i/>
        </w:rPr>
        <w:t xml:space="preserve">Página de assinatura do Instrumento Particular de Escritura da 1ª (Primeira) Emissão de Debêntures Simples, Não Conversíveis em Ações, da Espécie Quirografária, com Garantia Fidejussória, em Série Única, da </w:t>
      </w:r>
      <w:r w:rsidR="00AB0702" w:rsidRPr="003500E0">
        <w:rPr>
          <w:i/>
        </w:rPr>
        <w:t xml:space="preserve">Santa Vitória do </w:t>
      </w:r>
      <w:proofErr w:type="gramStart"/>
      <w:r w:rsidR="00AB0702" w:rsidRPr="003500E0">
        <w:rPr>
          <w:i/>
        </w:rPr>
        <w:t>Palmar Energias</w:t>
      </w:r>
      <w:proofErr w:type="gramEnd"/>
      <w:r w:rsidR="00AB0702" w:rsidRPr="003500E0">
        <w:rPr>
          <w:i/>
        </w:rPr>
        <w:t xml:space="preserve"> Renováveis S.A.</w:t>
      </w:r>
      <w:r w:rsidRPr="003500E0">
        <w:rPr>
          <w:i/>
        </w:rPr>
        <w:t xml:space="preserve"> – Página 12/16.</w:t>
      </w:r>
    </w:p>
    <w:p w:rsidR="001922FD" w:rsidRPr="003500E0" w:rsidRDefault="001922FD" w:rsidP="003500E0">
      <w:pPr>
        <w:widowControl w:val="0"/>
        <w:suppressAutoHyphens/>
        <w:spacing w:after="340" w:line="293" w:lineRule="auto"/>
        <w:jc w:val="both"/>
      </w:pPr>
    </w:p>
    <w:p w:rsidR="001922FD" w:rsidRPr="003500E0" w:rsidRDefault="001922FD" w:rsidP="003500E0">
      <w:pPr>
        <w:widowControl w:val="0"/>
        <w:suppressAutoHyphens/>
        <w:spacing w:after="340" w:line="293" w:lineRule="auto"/>
        <w:jc w:val="both"/>
      </w:pPr>
    </w:p>
    <w:p w:rsidR="001922FD" w:rsidRPr="003500E0" w:rsidRDefault="00AB0702" w:rsidP="003500E0">
      <w:pPr>
        <w:widowControl w:val="0"/>
        <w:suppressAutoHyphens/>
        <w:spacing w:after="340" w:line="293" w:lineRule="auto"/>
        <w:jc w:val="center"/>
      </w:pPr>
      <w:r w:rsidRPr="003500E0">
        <w:t>SANTA VITÓRIA DO PALMAR VII ENERGIAS RENOVÁVEIS S.A.</w:t>
      </w:r>
    </w:p>
    <w:p w:rsidR="001922FD" w:rsidRPr="003500E0" w:rsidRDefault="001922FD" w:rsidP="003500E0">
      <w:pPr>
        <w:widowControl w:val="0"/>
        <w:suppressAutoHyphens/>
        <w:spacing w:after="340" w:line="293" w:lineRule="auto"/>
        <w:jc w:val="both"/>
      </w:pPr>
    </w:p>
    <w:p w:rsidR="001922FD" w:rsidRPr="003500E0" w:rsidRDefault="001922FD" w:rsidP="003500E0">
      <w:pPr>
        <w:widowControl w:val="0"/>
        <w:suppressAutoHyphens/>
        <w:spacing w:after="340" w:line="293" w:lineRule="auto"/>
        <w:jc w:val="both"/>
      </w:pPr>
    </w:p>
    <w:tbl>
      <w:tblPr>
        <w:tblW w:w="0" w:type="auto"/>
        <w:jc w:val="center"/>
        <w:tblLook w:val="04A0" w:firstRow="1" w:lastRow="0" w:firstColumn="1" w:lastColumn="0" w:noHBand="0" w:noVBand="1"/>
      </w:tblPr>
      <w:tblGrid>
        <w:gridCol w:w="4423"/>
        <w:gridCol w:w="4433"/>
      </w:tblGrid>
      <w:tr w:rsidR="001922FD" w:rsidRPr="003500E0" w:rsidTr="00404522">
        <w:trPr>
          <w:jc w:val="center"/>
        </w:trPr>
        <w:tc>
          <w:tcPr>
            <w:tcW w:w="5050" w:type="dxa"/>
          </w:tcPr>
          <w:p w:rsidR="001922FD" w:rsidRPr="003500E0" w:rsidRDefault="001922FD" w:rsidP="003500E0">
            <w:pPr>
              <w:widowControl w:val="0"/>
              <w:pBdr>
                <w:bottom w:val="single" w:sz="12" w:space="1" w:color="auto"/>
              </w:pBdr>
              <w:spacing w:after="340" w:line="293" w:lineRule="auto"/>
              <w:jc w:val="both"/>
            </w:pPr>
          </w:p>
          <w:p w:rsidR="001922FD" w:rsidRPr="003500E0" w:rsidRDefault="001922FD" w:rsidP="003500E0">
            <w:pPr>
              <w:widowControl w:val="0"/>
              <w:spacing w:after="340" w:line="293" w:lineRule="auto"/>
              <w:jc w:val="both"/>
            </w:pPr>
            <w:r w:rsidRPr="003500E0">
              <w:t>Nome:</w:t>
            </w:r>
            <w:r w:rsidRPr="003500E0">
              <w:br/>
              <w:t>Cargo:</w:t>
            </w:r>
          </w:p>
        </w:tc>
        <w:tc>
          <w:tcPr>
            <w:tcW w:w="5050" w:type="dxa"/>
          </w:tcPr>
          <w:p w:rsidR="001922FD" w:rsidRPr="003500E0" w:rsidRDefault="001922FD" w:rsidP="003500E0">
            <w:pPr>
              <w:widowControl w:val="0"/>
              <w:pBdr>
                <w:bottom w:val="single" w:sz="12" w:space="1" w:color="auto"/>
              </w:pBdr>
              <w:spacing w:after="340" w:line="293" w:lineRule="auto"/>
              <w:jc w:val="both"/>
            </w:pPr>
            <w:r w:rsidRPr="003500E0">
              <w:tab/>
            </w:r>
          </w:p>
          <w:p w:rsidR="001922FD" w:rsidRPr="003500E0" w:rsidRDefault="001922FD" w:rsidP="003500E0">
            <w:pPr>
              <w:widowControl w:val="0"/>
              <w:tabs>
                <w:tab w:val="left" w:pos="451"/>
              </w:tabs>
              <w:spacing w:after="340" w:line="293" w:lineRule="auto"/>
              <w:jc w:val="both"/>
            </w:pPr>
            <w:r w:rsidRPr="003500E0">
              <w:t>Nome:</w:t>
            </w:r>
            <w:r w:rsidRPr="003500E0">
              <w:br/>
              <w:t>Cargo:</w:t>
            </w:r>
          </w:p>
        </w:tc>
      </w:tr>
    </w:tbl>
    <w:p w:rsidR="001922FD" w:rsidRPr="003500E0" w:rsidRDefault="001922FD" w:rsidP="003500E0">
      <w:pPr>
        <w:widowControl w:val="0"/>
        <w:suppressAutoHyphens/>
        <w:spacing w:after="340" w:line="293" w:lineRule="auto"/>
        <w:jc w:val="both"/>
      </w:pPr>
      <w:r w:rsidRPr="003500E0">
        <w:br w:type="page"/>
      </w:r>
      <w:r w:rsidRPr="003500E0">
        <w:rPr>
          <w:i/>
        </w:rPr>
        <w:t xml:space="preserve">Página de assinatura do Instrumento Particular de Escritura da 1ª (Primeira) Emissão de Debêntures Simples, Não Conversíveis em Ações, da Espécie Quirografária, com Garantia Fidejussória, em Série Única, da </w:t>
      </w:r>
      <w:r w:rsidR="00AB0702" w:rsidRPr="003500E0">
        <w:rPr>
          <w:i/>
        </w:rPr>
        <w:t xml:space="preserve">Santa Vitória do </w:t>
      </w:r>
      <w:proofErr w:type="gramStart"/>
      <w:r w:rsidR="00AB0702" w:rsidRPr="003500E0">
        <w:rPr>
          <w:i/>
        </w:rPr>
        <w:t>Palmar Energias</w:t>
      </w:r>
      <w:proofErr w:type="gramEnd"/>
      <w:r w:rsidR="00AB0702" w:rsidRPr="003500E0">
        <w:rPr>
          <w:i/>
        </w:rPr>
        <w:t xml:space="preserve"> Renováveis S.A.</w:t>
      </w:r>
      <w:r w:rsidRPr="003500E0">
        <w:rPr>
          <w:i/>
        </w:rPr>
        <w:t xml:space="preserve"> – Página 13/16.</w:t>
      </w:r>
    </w:p>
    <w:p w:rsidR="001922FD" w:rsidRPr="003500E0" w:rsidRDefault="001922FD" w:rsidP="003500E0">
      <w:pPr>
        <w:widowControl w:val="0"/>
        <w:suppressAutoHyphens/>
        <w:spacing w:after="340" w:line="293" w:lineRule="auto"/>
        <w:jc w:val="both"/>
      </w:pPr>
    </w:p>
    <w:p w:rsidR="001922FD" w:rsidRPr="003500E0" w:rsidRDefault="001922FD" w:rsidP="003500E0">
      <w:pPr>
        <w:widowControl w:val="0"/>
        <w:suppressAutoHyphens/>
        <w:spacing w:after="340" w:line="293" w:lineRule="auto"/>
        <w:jc w:val="both"/>
      </w:pPr>
    </w:p>
    <w:p w:rsidR="001922FD" w:rsidRPr="003500E0" w:rsidRDefault="00AB0702" w:rsidP="003500E0">
      <w:pPr>
        <w:widowControl w:val="0"/>
        <w:suppressAutoHyphens/>
        <w:spacing w:after="340" w:line="293" w:lineRule="auto"/>
        <w:jc w:val="center"/>
      </w:pPr>
      <w:r w:rsidRPr="003500E0">
        <w:t>SANTA VITÓRIA DO PALMAR VIII ENERGIAS RENOVÁVEIS S.A.</w:t>
      </w:r>
    </w:p>
    <w:p w:rsidR="001922FD" w:rsidRPr="003500E0" w:rsidRDefault="001922FD" w:rsidP="003500E0">
      <w:pPr>
        <w:widowControl w:val="0"/>
        <w:suppressAutoHyphens/>
        <w:spacing w:after="340" w:line="293" w:lineRule="auto"/>
        <w:jc w:val="both"/>
      </w:pPr>
    </w:p>
    <w:p w:rsidR="001922FD" w:rsidRPr="003500E0" w:rsidRDefault="001922FD" w:rsidP="003500E0">
      <w:pPr>
        <w:widowControl w:val="0"/>
        <w:suppressAutoHyphens/>
        <w:spacing w:after="340" w:line="293" w:lineRule="auto"/>
        <w:jc w:val="both"/>
      </w:pPr>
    </w:p>
    <w:tbl>
      <w:tblPr>
        <w:tblW w:w="0" w:type="auto"/>
        <w:jc w:val="center"/>
        <w:tblLook w:val="04A0" w:firstRow="1" w:lastRow="0" w:firstColumn="1" w:lastColumn="0" w:noHBand="0" w:noVBand="1"/>
      </w:tblPr>
      <w:tblGrid>
        <w:gridCol w:w="4423"/>
        <w:gridCol w:w="4433"/>
      </w:tblGrid>
      <w:tr w:rsidR="001922FD" w:rsidRPr="003500E0" w:rsidTr="00404522">
        <w:trPr>
          <w:jc w:val="center"/>
        </w:trPr>
        <w:tc>
          <w:tcPr>
            <w:tcW w:w="5050" w:type="dxa"/>
          </w:tcPr>
          <w:p w:rsidR="001922FD" w:rsidRPr="003500E0" w:rsidRDefault="001922FD" w:rsidP="003500E0">
            <w:pPr>
              <w:widowControl w:val="0"/>
              <w:pBdr>
                <w:bottom w:val="single" w:sz="12" w:space="1" w:color="auto"/>
              </w:pBdr>
              <w:spacing w:after="340" w:line="293" w:lineRule="auto"/>
              <w:jc w:val="both"/>
            </w:pPr>
          </w:p>
          <w:p w:rsidR="001922FD" w:rsidRPr="003500E0" w:rsidRDefault="001922FD" w:rsidP="003500E0">
            <w:pPr>
              <w:widowControl w:val="0"/>
              <w:spacing w:after="340" w:line="293" w:lineRule="auto"/>
              <w:jc w:val="both"/>
            </w:pPr>
            <w:r w:rsidRPr="003500E0">
              <w:t>Nome:</w:t>
            </w:r>
            <w:r w:rsidRPr="003500E0">
              <w:br/>
              <w:t>Cargo:</w:t>
            </w:r>
          </w:p>
        </w:tc>
        <w:tc>
          <w:tcPr>
            <w:tcW w:w="5050" w:type="dxa"/>
          </w:tcPr>
          <w:p w:rsidR="001922FD" w:rsidRPr="003500E0" w:rsidRDefault="001922FD" w:rsidP="003500E0">
            <w:pPr>
              <w:widowControl w:val="0"/>
              <w:pBdr>
                <w:bottom w:val="single" w:sz="12" w:space="1" w:color="auto"/>
              </w:pBdr>
              <w:spacing w:after="340" w:line="293" w:lineRule="auto"/>
              <w:jc w:val="both"/>
            </w:pPr>
            <w:r w:rsidRPr="003500E0">
              <w:tab/>
            </w:r>
          </w:p>
          <w:p w:rsidR="001922FD" w:rsidRPr="003500E0" w:rsidRDefault="001922FD" w:rsidP="003500E0">
            <w:pPr>
              <w:widowControl w:val="0"/>
              <w:tabs>
                <w:tab w:val="left" w:pos="451"/>
              </w:tabs>
              <w:spacing w:after="340" w:line="293" w:lineRule="auto"/>
              <w:jc w:val="both"/>
            </w:pPr>
            <w:r w:rsidRPr="003500E0">
              <w:t>Nome:</w:t>
            </w:r>
            <w:r w:rsidRPr="003500E0">
              <w:br/>
              <w:t>Cargo:</w:t>
            </w:r>
          </w:p>
        </w:tc>
      </w:tr>
    </w:tbl>
    <w:p w:rsidR="001922FD" w:rsidRPr="003500E0" w:rsidRDefault="001922FD" w:rsidP="003500E0">
      <w:pPr>
        <w:widowControl w:val="0"/>
        <w:suppressAutoHyphens/>
        <w:spacing w:after="340" w:line="293" w:lineRule="auto"/>
        <w:jc w:val="both"/>
      </w:pPr>
      <w:r w:rsidRPr="003500E0">
        <w:br w:type="page"/>
      </w:r>
      <w:r w:rsidRPr="003500E0">
        <w:rPr>
          <w:i/>
        </w:rPr>
        <w:t xml:space="preserve">Página de assinatura do Instrumento Particular de Escritura da 1ª (Primeira) Emissão de Debêntures Simples, Não Conversíveis em Ações, da Espécie Quirografária, com Garantia Fidejussória, em Série Única, da </w:t>
      </w:r>
      <w:r w:rsidR="00AB0702" w:rsidRPr="003500E0">
        <w:rPr>
          <w:i/>
        </w:rPr>
        <w:t xml:space="preserve">Santa Vitória do </w:t>
      </w:r>
      <w:proofErr w:type="gramStart"/>
      <w:r w:rsidR="00AB0702" w:rsidRPr="003500E0">
        <w:rPr>
          <w:i/>
        </w:rPr>
        <w:t>Palmar Energias</w:t>
      </w:r>
      <w:proofErr w:type="gramEnd"/>
      <w:r w:rsidR="00AB0702" w:rsidRPr="003500E0">
        <w:rPr>
          <w:i/>
        </w:rPr>
        <w:t xml:space="preserve"> Renováveis S.A.</w:t>
      </w:r>
      <w:r w:rsidRPr="003500E0">
        <w:rPr>
          <w:i/>
        </w:rPr>
        <w:t xml:space="preserve"> – Página 14/16.</w:t>
      </w:r>
    </w:p>
    <w:p w:rsidR="001922FD" w:rsidRPr="003500E0" w:rsidRDefault="001922FD" w:rsidP="003500E0">
      <w:pPr>
        <w:widowControl w:val="0"/>
        <w:suppressAutoHyphens/>
        <w:spacing w:after="340" w:line="293" w:lineRule="auto"/>
        <w:jc w:val="both"/>
      </w:pPr>
    </w:p>
    <w:p w:rsidR="001922FD" w:rsidRPr="003500E0" w:rsidRDefault="001922FD" w:rsidP="003500E0">
      <w:pPr>
        <w:widowControl w:val="0"/>
        <w:suppressAutoHyphens/>
        <w:spacing w:after="340" w:line="293" w:lineRule="auto"/>
        <w:jc w:val="both"/>
      </w:pPr>
    </w:p>
    <w:p w:rsidR="001922FD" w:rsidRPr="003500E0" w:rsidRDefault="00AB0702" w:rsidP="003500E0">
      <w:pPr>
        <w:widowControl w:val="0"/>
        <w:suppressAutoHyphens/>
        <w:spacing w:after="340" w:line="293" w:lineRule="auto"/>
        <w:jc w:val="center"/>
      </w:pPr>
      <w:r w:rsidRPr="003500E0">
        <w:t>SANTA VITÓRIA DO PALMAR IX ENERGIAS RENOVÁVEIS S.A.</w:t>
      </w:r>
    </w:p>
    <w:p w:rsidR="001922FD" w:rsidRPr="003500E0" w:rsidRDefault="001922FD" w:rsidP="003500E0">
      <w:pPr>
        <w:widowControl w:val="0"/>
        <w:suppressAutoHyphens/>
        <w:spacing w:after="340" w:line="293" w:lineRule="auto"/>
        <w:jc w:val="both"/>
      </w:pPr>
    </w:p>
    <w:p w:rsidR="001922FD" w:rsidRPr="003500E0" w:rsidRDefault="001922FD" w:rsidP="003500E0">
      <w:pPr>
        <w:widowControl w:val="0"/>
        <w:suppressAutoHyphens/>
        <w:spacing w:after="340" w:line="293" w:lineRule="auto"/>
        <w:jc w:val="both"/>
      </w:pPr>
    </w:p>
    <w:tbl>
      <w:tblPr>
        <w:tblW w:w="0" w:type="auto"/>
        <w:jc w:val="center"/>
        <w:tblLook w:val="04A0" w:firstRow="1" w:lastRow="0" w:firstColumn="1" w:lastColumn="0" w:noHBand="0" w:noVBand="1"/>
      </w:tblPr>
      <w:tblGrid>
        <w:gridCol w:w="4423"/>
        <w:gridCol w:w="4433"/>
      </w:tblGrid>
      <w:tr w:rsidR="001922FD" w:rsidRPr="003500E0" w:rsidTr="00404522">
        <w:trPr>
          <w:jc w:val="center"/>
        </w:trPr>
        <w:tc>
          <w:tcPr>
            <w:tcW w:w="5050" w:type="dxa"/>
          </w:tcPr>
          <w:p w:rsidR="001922FD" w:rsidRPr="003500E0" w:rsidRDefault="001922FD" w:rsidP="003500E0">
            <w:pPr>
              <w:widowControl w:val="0"/>
              <w:pBdr>
                <w:bottom w:val="single" w:sz="12" w:space="1" w:color="auto"/>
              </w:pBdr>
              <w:spacing w:after="340" w:line="293" w:lineRule="auto"/>
              <w:jc w:val="both"/>
            </w:pPr>
          </w:p>
          <w:p w:rsidR="001922FD" w:rsidRPr="003500E0" w:rsidRDefault="001922FD" w:rsidP="003500E0">
            <w:pPr>
              <w:widowControl w:val="0"/>
              <w:spacing w:after="340" w:line="293" w:lineRule="auto"/>
              <w:jc w:val="both"/>
            </w:pPr>
            <w:r w:rsidRPr="003500E0">
              <w:t>Nome:</w:t>
            </w:r>
            <w:r w:rsidRPr="003500E0">
              <w:br/>
              <w:t>Cargo:</w:t>
            </w:r>
          </w:p>
        </w:tc>
        <w:tc>
          <w:tcPr>
            <w:tcW w:w="5050" w:type="dxa"/>
          </w:tcPr>
          <w:p w:rsidR="001922FD" w:rsidRPr="003500E0" w:rsidRDefault="001922FD" w:rsidP="003500E0">
            <w:pPr>
              <w:widowControl w:val="0"/>
              <w:pBdr>
                <w:bottom w:val="single" w:sz="12" w:space="1" w:color="auto"/>
              </w:pBdr>
              <w:spacing w:after="340" w:line="293" w:lineRule="auto"/>
              <w:jc w:val="both"/>
            </w:pPr>
            <w:r w:rsidRPr="003500E0">
              <w:tab/>
            </w:r>
          </w:p>
          <w:p w:rsidR="001922FD" w:rsidRPr="003500E0" w:rsidRDefault="001922FD" w:rsidP="003500E0">
            <w:pPr>
              <w:widowControl w:val="0"/>
              <w:tabs>
                <w:tab w:val="left" w:pos="451"/>
              </w:tabs>
              <w:spacing w:after="340" w:line="293" w:lineRule="auto"/>
              <w:jc w:val="both"/>
            </w:pPr>
            <w:r w:rsidRPr="003500E0">
              <w:t>Nome:</w:t>
            </w:r>
            <w:r w:rsidRPr="003500E0">
              <w:br/>
              <w:t>Cargo:</w:t>
            </w:r>
          </w:p>
        </w:tc>
      </w:tr>
    </w:tbl>
    <w:p w:rsidR="001922FD" w:rsidRPr="003500E0" w:rsidRDefault="001922FD" w:rsidP="003500E0">
      <w:pPr>
        <w:widowControl w:val="0"/>
        <w:suppressAutoHyphens/>
        <w:spacing w:after="340" w:line="293" w:lineRule="auto"/>
        <w:jc w:val="both"/>
      </w:pPr>
      <w:r w:rsidRPr="003500E0">
        <w:br w:type="page"/>
      </w:r>
      <w:r w:rsidRPr="003500E0">
        <w:rPr>
          <w:i/>
        </w:rPr>
        <w:t xml:space="preserve">Página de assinatura do Instrumento Particular de Escritura da 1ª (Primeira) Emissão de Debêntures Simples, Não Conversíveis em Ações, da Espécie Quirografária, com Garantia Fidejussória, em Série Única, da </w:t>
      </w:r>
      <w:r w:rsidR="00AB0702" w:rsidRPr="003500E0">
        <w:rPr>
          <w:i/>
        </w:rPr>
        <w:t xml:space="preserve">Santa Vitória do </w:t>
      </w:r>
      <w:proofErr w:type="gramStart"/>
      <w:r w:rsidR="00AB0702" w:rsidRPr="003500E0">
        <w:rPr>
          <w:i/>
        </w:rPr>
        <w:t>Palmar Energias</w:t>
      </w:r>
      <w:proofErr w:type="gramEnd"/>
      <w:r w:rsidR="00AB0702" w:rsidRPr="003500E0">
        <w:rPr>
          <w:i/>
        </w:rPr>
        <w:t xml:space="preserve"> Renováveis S.A.</w:t>
      </w:r>
      <w:r w:rsidRPr="003500E0">
        <w:rPr>
          <w:i/>
        </w:rPr>
        <w:t xml:space="preserve"> – Página 15/16.</w:t>
      </w:r>
    </w:p>
    <w:p w:rsidR="001922FD" w:rsidRPr="003500E0" w:rsidRDefault="001922FD" w:rsidP="003500E0">
      <w:pPr>
        <w:widowControl w:val="0"/>
        <w:suppressAutoHyphens/>
        <w:spacing w:after="340" w:line="293" w:lineRule="auto"/>
        <w:jc w:val="both"/>
      </w:pPr>
    </w:p>
    <w:p w:rsidR="001922FD" w:rsidRPr="003500E0" w:rsidRDefault="001922FD" w:rsidP="003500E0">
      <w:pPr>
        <w:widowControl w:val="0"/>
        <w:suppressAutoHyphens/>
        <w:spacing w:after="340" w:line="293" w:lineRule="auto"/>
        <w:jc w:val="both"/>
      </w:pPr>
    </w:p>
    <w:p w:rsidR="001922FD" w:rsidRPr="003500E0" w:rsidRDefault="00AB0702" w:rsidP="003500E0">
      <w:pPr>
        <w:widowControl w:val="0"/>
        <w:suppressAutoHyphens/>
        <w:spacing w:after="340" w:line="293" w:lineRule="auto"/>
        <w:jc w:val="center"/>
      </w:pPr>
      <w:r w:rsidRPr="003500E0">
        <w:t>SANTA VITÓRIA DO PALMAR X ENERGIAS RENOVÁVEIS S.A.</w:t>
      </w:r>
    </w:p>
    <w:p w:rsidR="001922FD" w:rsidRPr="003500E0" w:rsidRDefault="001922FD" w:rsidP="003500E0">
      <w:pPr>
        <w:widowControl w:val="0"/>
        <w:suppressAutoHyphens/>
        <w:spacing w:after="340" w:line="293" w:lineRule="auto"/>
        <w:jc w:val="both"/>
      </w:pPr>
    </w:p>
    <w:p w:rsidR="001922FD" w:rsidRPr="003500E0" w:rsidRDefault="001922FD" w:rsidP="003500E0">
      <w:pPr>
        <w:widowControl w:val="0"/>
        <w:suppressAutoHyphens/>
        <w:spacing w:after="340" w:line="293" w:lineRule="auto"/>
        <w:jc w:val="both"/>
      </w:pPr>
    </w:p>
    <w:tbl>
      <w:tblPr>
        <w:tblW w:w="0" w:type="auto"/>
        <w:jc w:val="center"/>
        <w:tblLook w:val="04A0" w:firstRow="1" w:lastRow="0" w:firstColumn="1" w:lastColumn="0" w:noHBand="0" w:noVBand="1"/>
      </w:tblPr>
      <w:tblGrid>
        <w:gridCol w:w="4423"/>
        <w:gridCol w:w="4433"/>
      </w:tblGrid>
      <w:tr w:rsidR="001922FD" w:rsidRPr="003500E0" w:rsidTr="00404522">
        <w:trPr>
          <w:jc w:val="center"/>
        </w:trPr>
        <w:tc>
          <w:tcPr>
            <w:tcW w:w="5050" w:type="dxa"/>
          </w:tcPr>
          <w:p w:rsidR="001922FD" w:rsidRPr="003500E0" w:rsidRDefault="001922FD" w:rsidP="003500E0">
            <w:pPr>
              <w:widowControl w:val="0"/>
              <w:pBdr>
                <w:bottom w:val="single" w:sz="12" w:space="1" w:color="auto"/>
              </w:pBdr>
              <w:spacing w:after="340" w:line="293" w:lineRule="auto"/>
              <w:jc w:val="both"/>
            </w:pPr>
          </w:p>
          <w:p w:rsidR="001922FD" w:rsidRPr="003500E0" w:rsidRDefault="001922FD" w:rsidP="003500E0">
            <w:pPr>
              <w:widowControl w:val="0"/>
              <w:spacing w:after="340" w:line="293" w:lineRule="auto"/>
              <w:jc w:val="both"/>
            </w:pPr>
            <w:r w:rsidRPr="003500E0">
              <w:t>Nome:</w:t>
            </w:r>
            <w:r w:rsidRPr="003500E0">
              <w:br/>
              <w:t>Cargo:</w:t>
            </w:r>
          </w:p>
        </w:tc>
        <w:tc>
          <w:tcPr>
            <w:tcW w:w="5050" w:type="dxa"/>
          </w:tcPr>
          <w:p w:rsidR="001922FD" w:rsidRPr="003500E0" w:rsidRDefault="001922FD" w:rsidP="003500E0">
            <w:pPr>
              <w:widowControl w:val="0"/>
              <w:pBdr>
                <w:bottom w:val="single" w:sz="12" w:space="1" w:color="auto"/>
              </w:pBdr>
              <w:spacing w:after="340" w:line="293" w:lineRule="auto"/>
              <w:jc w:val="both"/>
            </w:pPr>
            <w:r w:rsidRPr="003500E0">
              <w:tab/>
            </w:r>
          </w:p>
          <w:p w:rsidR="001922FD" w:rsidRPr="003500E0" w:rsidRDefault="001922FD" w:rsidP="003500E0">
            <w:pPr>
              <w:widowControl w:val="0"/>
              <w:tabs>
                <w:tab w:val="left" w:pos="451"/>
              </w:tabs>
              <w:spacing w:after="340" w:line="293" w:lineRule="auto"/>
              <w:jc w:val="both"/>
            </w:pPr>
            <w:r w:rsidRPr="003500E0">
              <w:t>Nome:</w:t>
            </w:r>
            <w:r w:rsidRPr="003500E0">
              <w:br/>
              <w:t>Cargo:</w:t>
            </w:r>
          </w:p>
        </w:tc>
      </w:tr>
    </w:tbl>
    <w:p w:rsidR="00FC6E7B" w:rsidRPr="003500E0" w:rsidRDefault="001922FD" w:rsidP="003500E0">
      <w:pPr>
        <w:widowControl w:val="0"/>
        <w:suppressAutoHyphens/>
        <w:spacing w:after="340" w:line="293" w:lineRule="auto"/>
        <w:jc w:val="both"/>
      </w:pPr>
      <w:r w:rsidRPr="003500E0">
        <w:br w:type="page"/>
      </w:r>
      <w:r w:rsidR="00FC6E7B" w:rsidRPr="003500E0">
        <w:rPr>
          <w:i/>
        </w:rPr>
        <w:t xml:space="preserve">Página de assinatura do Instrumento Particular de Escritura da 1ª (Primeira) Emissão de </w:t>
      </w:r>
      <w:r w:rsidR="00997E8A" w:rsidRPr="003500E0">
        <w:rPr>
          <w:i/>
        </w:rPr>
        <w:t>Debêntures Simples, Não Conversíveis em Ações, da Espécie Quirografária, com Garantia Fidejussória, em Série Única</w:t>
      </w:r>
      <w:r w:rsidR="00C44D0C" w:rsidRPr="003500E0">
        <w:rPr>
          <w:i/>
        </w:rPr>
        <w:t xml:space="preserve">, da </w:t>
      </w:r>
      <w:r w:rsidR="00AB0702" w:rsidRPr="003500E0">
        <w:rPr>
          <w:i/>
        </w:rPr>
        <w:t xml:space="preserve">Santa Vitória do </w:t>
      </w:r>
      <w:proofErr w:type="gramStart"/>
      <w:r w:rsidR="00AB0702" w:rsidRPr="003500E0">
        <w:rPr>
          <w:i/>
        </w:rPr>
        <w:t>Palmar Energias</w:t>
      </w:r>
      <w:proofErr w:type="gramEnd"/>
      <w:r w:rsidR="00AB0702" w:rsidRPr="003500E0">
        <w:rPr>
          <w:i/>
        </w:rPr>
        <w:t xml:space="preserve"> Renováveis S.A.</w:t>
      </w:r>
      <w:r w:rsidR="00C44D0C" w:rsidRPr="003500E0">
        <w:rPr>
          <w:i/>
        </w:rPr>
        <w:t xml:space="preserve"> – Página </w:t>
      </w:r>
      <w:r w:rsidRPr="003500E0">
        <w:rPr>
          <w:i/>
        </w:rPr>
        <w:t>16</w:t>
      </w:r>
      <w:r w:rsidR="00156F97" w:rsidRPr="003500E0">
        <w:rPr>
          <w:i/>
        </w:rPr>
        <w:t>/</w:t>
      </w:r>
      <w:r w:rsidRPr="003500E0">
        <w:rPr>
          <w:i/>
        </w:rPr>
        <w:t>16</w:t>
      </w:r>
      <w:r w:rsidR="00FC6E7B" w:rsidRPr="003500E0">
        <w:rPr>
          <w:i/>
        </w:rPr>
        <w:t>.</w:t>
      </w:r>
    </w:p>
    <w:p w:rsidR="00FC6E7B" w:rsidRPr="003500E0" w:rsidRDefault="00FC6E7B" w:rsidP="003500E0">
      <w:pPr>
        <w:widowControl w:val="0"/>
        <w:suppressAutoHyphens/>
        <w:spacing w:after="340" w:line="293" w:lineRule="auto"/>
        <w:jc w:val="both"/>
      </w:pPr>
    </w:p>
    <w:p w:rsidR="00FC6E7B" w:rsidRPr="003500E0" w:rsidRDefault="00FC6E7B" w:rsidP="003500E0">
      <w:pPr>
        <w:widowControl w:val="0"/>
        <w:suppressAutoHyphens/>
        <w:spacing w:after="340" w:line="293" w:lineRule="auto"/>
        <w:jc w:val="both"/>
      </w:pPr>
    </w:p>
    <w:p w:rsidR="00FC6E7B" w:rsidRPr="003500E0" w:rsidRDefault="00FC6E7B" w:rsidP="003500E0">
      <w:pPr>
        <w:spacing w:after="340" w:line="293" w:lineRule="auto"/>
        <w:jc w:val="both"/>
        <w:rPr>
          <w:b/>
          <w:i/>
        </w:rPr>
      </w:pPr>
      <w:r w:rsidRPr="003500E0">
        <w:rPr>
          <w:b/>
          <w:i/>
        </w:rPr>
        <w:t>TESTEMUNHAS</w:t>
      </w:r>
    </w:p>
    <w:p w:rsidR="00FC6E7B" w:rsidRPr="003500E0" w:rsidRDefault="00FC6E7B" w:rsidP="003500E0">
      <w:pPr>
        <w:widowControl w:val="0"/>
        <w:spacing w:after="340" w:line="293" w:lineRule="auto"/>
        <w:jc w:val="both"/>
        <w:rPr>
          <w:b/>
          <w:i/>
        </w:rPr>
      </w:pPr>
    </w:p>
    <w:tbl>
      <w:tblPr>
        <w:tblW w:w="0" w:type="auto"/>
        <w:jc w:val="center"/>
        <w:tblLook w:val="04A0" w:firstRow="1" w:lastRow="0" w:firstColumn="1" w:lastColumn="0" w:noHBand="0" w:noVBand="1"/>
      </w:tblPr>
      <w:tblGrid>
        <w:gridCol w:w="4423"/>
        <w:gridCol w:w="4433"/>
      </w:tblGrid>
      <w:tr w:rsidR="00FC6E7B" w:rsidRPr="003500E0" w:rsidTr="001236AB">
        <w:trPr>
          <w:jc w:val="center"/>
        </w:trPr>
        <w:tc>
          <w:tcPr>
            <w:tcW w:w="5050" w:type="dxa"/>
          </w:tcPr>
          <w:p w:rsidR="00FC6E7B" w:rsidRPr="003500E0" w:rsidRDefault="00FC6E7B" w:rsidP="003500E0">
            <w:pPr>
              <w:widowControl w:val="0"/>
              <w:pBdr>
                <w:bottom w:val="single" w:sz="12" w:space="1" w:color="auto"/>
              </w:pBdr>
              <w:spacing w:after="340" w:line="293" w:lineRule="auto"/>
              <w:jc w:val="both"/>
            </w:pPr>
          </w:p>
          <w:p w:rsidR="00FC6E7B" w:rsidRPr="003500E0" w:rsidRDefault="00FC6E7B" w:rsidP="003500E0">
            <w:pPr>
              <w:widowControl w:val="0"/>
              <w:spacing w:after="340" w:line="293" w:lineRule="auto"/>
              <w:jc w:val="both"/>
            </w:pPr>
            <w:r w:rsidRPr="003500E0">
              <w:t>Nome:</w:t>
            </w:r>
            <w:r w:rsidRPr="003500E0">
              <w:br/>
              <w:t>CPF:</w:t>
            </w:r>
            <w:r w:rsidRPr="003500E0">
              <w:br/>
              <w:t>R.G.:</w:t>
            </w:r>
          </w:p>
        </w:tc>
        <w:tc>
          <w:tcPr>
            <w:tcW w:w="5050" w:type="dxa"/>
          </w:tcPr>
          <w:p w:rsidR="00FC6E7B" w:rsidRPr="003500E0" w:rsidRDefault="00FC6E7B" w:rsidP="003500E0">
            <w:pPr>
              <w:widowControl w:val="0"/>
              <w:pBdr>
                <w:bottom w:val="single" w:sz="12" w:space="1" w:color="auto"/>
              </w:pBdr>
              <w:spacing w:after="340" w:line="293" w:lineRule="auto"/>
              <w:jc w:val="both"/>
            </w:pPr>
            <w:r w:rsidRPr="003500E0">
              <w:tab/>
            </w:r>
          </w:p>
          <w:p w:rsidR="00FC6E7B" w:rsidRPr="003500E0" w:rsidRDefault="00FC6E7B" w:rsidP="003500E0">
            <w:pPr>
              <w:widowControl w:val="0"/>
              <w:spacing w:after="340" w:line="293" w:lineRule="auto"/>
              <w:jc w:val="both"/>
            </w:pPr>
            <w:r w:rsidRPr="003500E0">
              <w:t>Nome:</w:t>
            </w:r>
            <w:r w:rsidRPr="003500E0">
              <w:br/>
              <w:t>CPF:</w:t>
            </w:r>
            <w:r w:rsidRPr="003500E0">
              <w:br/>
              <w:t>R.G.:</w:t>
            </w:r>
          </w:p>
        </w:tc>
      </w:tr>
      <w:bookmarkEnd w:id="2"/>
      <w:bookmarkEnd w:id="3"/>
    </w:tbl>
    <w:p w:rsidR="00E40059" w:rsidRPr="003500E0" w:rsidRDefault="00E40059" w:rsidP="003500E0">
      <w:pPr>
        <w:pStyle w:val="Corpodetexto2"/>
        <w:widowControl w:val="0"/>
        <w:suppressAutoHyphens/>
        <w:spacing w:after="340" w:line="293" w:lineRule="auto"/>
      </w:pPr>
    </w:p>
    <w:sectPr w:rsidR="00E40059" w:rsidRPr="003500E0" w:rsidSect="00FC6E7B">
      <w:headerReference w:type="default" r:id="rId19"/>
      <w:footerReference w:type="default" r:id="rId20"/>
      <w:headerReference w:type="first" r:id="rId21"/>
      <w:pgSz w:w="12240" w:h="15840"/>
      <w:pgMar w:top="1440" w:right="1800" w:bottom="1440" w:left="1800" w:header="708" w:footer="708" w:gutter="0"/>
      <w:cols w:space="708"/>
      <w:titlePg/>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7" w:author="Maria Carolina" w:date="2014-04-24T10:52:00Z" w:initials="MC">
    <w:p w:rsidR="00B1170D" w:rsidRPr="00B1170D" w:rsidRDefault="00B1170D">
      <w:pPr>
        <w:pStyle w:val="Textodecomentrio"/>
        <w:rPr>
          <w:lang w:val="pt-BR"/>
        </w:rPr>
      </w:pPr>
      <w:r>
        <w:rPr>
          <w:rStyle w:val="Refdecomentrio"/>
        </w:rPr>
        <w:annotationRef/>
      </w:r>
      <w:r>
        <w:rPr>
          <w:lang w:val="pt-BR"/>
        </w:rPr>
        <w:t>Favor especificar o jornal.</w:t>
      </w:r>
      <w:bookmarkStart w:id="283" w:name="_GoBack"/>
      <w:bookmarkEnd w:id="283"/>
    </w:p>
  </w:comment>
  <w:comment w:id="289" w:author="Maria Carolina" w:date="2014-04-24T10:52:00Z" w:initials="MC">
    <w:p w:rsidR="005B61CE" w:rsidRPr="005B61CE" w:rsidRDefault="005B61CE">
      <w:pPr>
        <w:pStyle w:val="Textodecomentrio"/>
        <w:rPr>
          <w:lang w:val="pt-BR"/>
        </w:rPr>
      </w:pPr>
      <w:r>
        <w:rPr>
          <w:rStyle w:val="Refdecomentrio"/>
        </w:rPr>
        <w:annotationRef/>
      </w:r>
      <w:r>
        <w:rPr>
          <w:lang w:val="pt-BR"/>
        </w:rPr>
        <w:t>No relatório de administração a Emissora irá declarar o cumprimento das disposições desta Escritura? Normalmente esta declaração é apresentada em documento separado. Favor verificar.</w:t>
      </w:r>
    </w:p>
  </w:comment>
  <w:comment w:id="303" w:author="Maria Carolina" w:date="2014-04-24T10:52:00Z" w:initials="MC">
    <w:p w:rsidR="00DF130F" w:rsidRPr="00DF130F" w:rsidRDefault="00DF130F">
      <w:pPr>
        <w:pStyle w:val="Textodecomentrio"/>
        <w:rPr>
          <w:lang w:val="pt-BR"/>
        </w:rPr>
      </w:pPr>
      <w:r>
        <w:rPr>
          <w:rStyle w:val="Refdecomentrio"/>
        </w:rPr>
        <w:annotationRef/>
      </w:r>
      <w:r>
        <w:rPr>
          <w:lang w:val="pt-BR"/>
        </w:rPr>
        <w:t xml:space="preserve">A Fiança </w:t>
      </w:r>
      <w:proofErr w:type="spellStart"/>
      <w:r>
        <w:rPr>
          <w:lang w:val="pt-BR"/>
        </w:rPr>
        <w:t>Servinoga</w:t>
      </w:r>
      <w:proofErr w:type="spellEnd"/>
      <w:r>
        <w:rPr>
          <w:lang w:val="pt-BR"/>
        </w:rPr>
        <w:t xml:space="preserve"> será constituída previamente à Data de Emissão? Favor confirmar. </w:t>
      </w:r>
    </w:p>
  </w:comment>
  <w:comment w:id="411" w:author="Maria Carolina" w:date="2014-04-24T10:52:00Z" w:initials="MC">
    <w:p w:rsidR="00262F97" w:rsidRPr="00262F97" w:rsidRDefault="00262F97">
      <w:pPr>
        <w:pStyle w:val="Textodecomentrio"/>
        <w:rPr>
          <w:lang w:val="pt-BR"/>
        </w:rPr>
      </w:pPr>
      <w:r>
        <w:rPr>
          <w:rStyle w:val="Refdecomentrio"/>
        </w:rPr>
        <w:annotationRef/>
      </w:r>
      <w:r>
        <w:rPr>
          <w:lang w:val="pt-BR"/>
        </w:rPr>
        <w:t xml:space="preserve">Idem ao comentário acima.  Neste caso, só podemos assinar esta Escritura após a constituição da Fiança </w:t>
      </w:r>
      <w:proofErr w:type="spellStart"/>
      <w:r>
        <w:rPr>
          <w:lang w:val="pt-BR"/>
        </w:rPr>
        <w:t>Servinoga</w:t>
      </w:r>
      <w:proofErr w:type="spellEnd"/>
      <w:r>
        <w:rPr>
          <w:lang w:val="pt-BR"/>
        </w:rPr>
        <w:t>. Favor verificar.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D50" w:rsidRDefault="004C6D50">
      <w:r>
        <w:separator/>
      </w:r>
    </w:p>
  </w:endnote>
  <w:endnote w:type="continuationSeparator" w:id="0">
    <w:p w:rsidR="004C6D50" w:rsidRDefault="004C6D50">
      <w:r>
        <w:continuationSeparator/>
      </w:r>
    </w:p>
  </w:endnote>
  <w:endnote w:type="continuationNotice" w:id="1">
    <w:p w:rsidR="004C6D50" w:rsidRDefault="004C6D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Optimum">
    <w:charset w:val="00"/>
    <w:family w:val="auto"/>
    <w:pitch w:val="variable"/>
    <w:sig w:usb0="00000003" w:usb1="00000000" w:usb2="00000000" w:usb3="00000000" w:csb0="00000001" w:csb1="00000000"/>
  </w:font>
  <w:font w:name="Univers (WN)">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Pica">
    <w:panose1 w:val="00000000000000000000"/>
    <w:charset w:val="00"/>
    <w:family w:val="moder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HG Mincho Light J">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Frutiger Light">
    <w:altName w:val="Kartika"/>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308" w:rsidRDefault="00D82308" w:rsidP="004020F9">
    <w:pPr>
      <w:pStyle w:val="Rodap"/>
      <w:jc w:val="right"/>
    </w:pPr>
    <w:r>
      <w:fldChar w:fldCharType="begin"/>
    </w:r>
    <w:r>
      <w:instrText>PAGE   \* MERGEFORMAT</w:instrText>
    </w:r>
    <w:r>
      <w:fldChar w:fldCharType="separate"/>
    </w:r>
    <w:r w:rsidR="004C6D50">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D50" w:rsidRDefault="004C6D50">
      <w:r>
        <w:separator/>
      </w:r>
    </w:p>
  </w:footnote>
  <w:footnote w:type="continuationSeparator" w:id="0">
    <w:p w:rsidR="004C6D50" w:rsidRDefault="004C6D50">
      <w:r>
        <w:continuationSeparator/>
      </w:r>
    </w:p>
  </w:footnote>
  <w:footnote w:type="continuationNotice" w:id="1">
    <w:p w:rsidR="004C6D50" w:rsidRDefault="004C6D50"/>
  </w:footnote>
  <w:footnote w:id="2">
    <w:p w:rsidR="00782C0E" w:rsidRDefault="00782C0E">
      <w:pPr>
        <w:pStyle w:val="Textodenotaderodap"/>
        <w:rPr>
          <w:ins w:id="220" w:author="Maria Carolina" w:date="2014-04-24T10:49:00Z"/>
        </w:rPr>
      </w:pPr>
      <w:ins w:id="221" w:author="Maria Carolina" w:date="2014-04-24T10:49:00Z">
        <w:r>
          <w:rPr>
            <w:rStyle w:val="Refdenotaderodap"/>
          </w:rPr>
          <w:footnoteRef/>
        </w:r>
        <w:r>
          <w:t xml:space="preserve"> [Comentário MF 23abr2014: as </w:t>
        </w:r>
        <w:proofErr w:type="spellStart"/>
        <w:r>
          <w:t>SPEs</w:t>
        </w:r>
        <w:proofErr w:type="spellEnd"/>
        <w:r>
          <w:t xml:space="preserve"> Fiadoras foram constituídas como subsidiárias integrais da </w:t>
        </w:r>
        <w:proofErr w:type="spellStart"/>
        <w:r>
          <w:t>Atlantic</w:t>
        </w:r>
        <w:proofErr w:type="spellEnd"/>
        <w:r>
          <w:t>, não da Emissora.</w:t>
        </w:r>
        <w:proofErr w:type="gramStart"/>
        <w:r>
          <w:t>]</w:t>
        </w:r>
        <w:proofErr w:type="gramEnd"/>
      </w:ins>
    </w:p>
  </w:footnote>
  <w:footnote w:id="3">
    <w:p w:rsidR="00D7681E" w:rsidRDefault="00D7681E">
      <w:pPr>
        <w:pStyle w:val="Textodenotaderodap"/>
        <w:rPr>
          <w:del w:id="225" w:author="Maria Carolina" w:date="2014-04-24T10:49:00Z"/>
        </w:rPr>
      </w:pPr>
      <w:del w:id="226" w:author="Maria Carolina" w:date="2014-04-24T10:49:00Z">
        <w:r>
          <w:rPr>
            <w:rStyle w:val="Refdenotaderodap"/>
          </w:rPr>
          <w:footnoteRef/>
        </w:r>
        <w:r>
          <w:delText xml:space="preserve"> [Comentário MF 22abr2014: item já abrangido pelo </w:delText>
        </w:r>
        <w:r w:rsidR="006573A2">
          <w:delText>(xvii) abaixo.</w:delText>
        </w:r>
        <w:r>
          <w:delText>]</w:delText>
        </w:r>
      </w:del>
    </w:p>
  </w:footnote>
  <w:footnote w:id="4">
    <w:p w:rsidR="006573A2" w:rsidRDefault="006573A2">
      <w:pPr>
        <w:pStyle w:val="Textodenotaderodap"/>
        <w:rPr>
          <w:del w:id="228" w:author="Maria Carolina" w:date="2014-04-24T10:49:00Z"/>
        </w:rPr>
      </w:pPr>
      <w:del w:id="229" w:author="Maria Carolina" w:date="2014-04-24T10:49:00Z">
        <w:r>
          <w:rPr>
            <w:rStyle w:val="Refdenotaderodap"/>
          </w:rPr>
          <w:footnoteRef/>
        </w:r>
        <w:r>
          <w:delText xml:space="preserve"> [Comentário MF 22abr2014: alteramos o critério de 10% dos ativos para um valor fixo por uma restrição imposta pelo Agente Fiduciário (o Agente Fiduciário não fará o acompanhamento das Demonstrações Financeiras das Fiadoras).]</w:delText>
        </w:r>
      </w:del>
    </w:p>
  </w:footnote>
  <w:footnote w:id="5">
    <w:p w:rsidR="006573A2" w:rsidRDefault="006573A2">
      <w:pPr>
        <w:pStyle w:val="Textodenotaderodap"/>
        <w:rPr>
          <w:del w:id="260" w:author="Maria Carolina" w:date="2014-04-24T10:49:00Z"/>
        </w:rPr>
      </w:pPr>
      <w:del w:id="261" w:author="Maria Carolina" w:date="2014-04-24T10:49:00Z">
        <w:r>
          <w:rPr>
            <w:rStyle w:val="Refdenotaderodap"/>
          </w:rPr>
          <w:footnoteRef/>
        </w:r>
        <w:r>
          <w:delText xml:space="preserve"> [Comentário MF 22abr2014: aguardamos confirmação da Atlantic neste item.]</w:delText>
        </w:r>
      </w:del>
    </w:p>
  </w:footnote>
  <w:footnote w:id="6">
    <w:p w:rsidR="006573A2" w:rsidRDefault="006573A2">
      <w:pPr>
        <w:pStyle w:val="Textodenotaderodap"/>
        <w:rPr>
          <w:del w:id="305" w:author="Maria Carolina" w:date="2014-04-24T10:49:00Z"/>
        </w:rPr>
      </w:pPr>
      <w:del w:id="306" w:author="Maria Carolina" w:date="2014-04-24T10:49:00Z">
        <w:r>
          <w:rPr>
            <w:rStyle w:val="Refdenotaderodap"/>
          </w:rPr>
          <w:footnoteRef/>
        </w:r>
        <w:r>
          <w:delText xml:space="preserve"> [Comentário MF 22abr2014: precisamos de um organograma completo do Grupo Atlantic para fornecermos ao Agente Fiduciário (incluindo todas as controladas da Atlantic e do FIP Actis.]</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308" w:rsidRDefault="00D82308" w:rsidP="0011724C">
    <w:pPr>
      <w:pStyle w:val="Cabealho"/>
      <w:jc w:val="right"/>
    </w:pPr>
    <w:r>
      <w:t>Minuta para discussão</w:t>
    </w:r>
  </w:p>
  <w:p w:rsidR="00D82308" w:rsidRPr="0011724C" w:rsidRDefault="00D82308" w:rsidP="0011724C">
    <w:pPr>
      <w:pStyle w:val="Cabealho"/>
      <w:jc w:val="right"/>
    </w:pPr>
    <w:del w:id="452" w:author="Maria Carolina" w:date="2014-04-24T10:49:00Z">
      <w:r>
        <w:delText>22</w:delText>
      </w:r>
    </w:del>
    <w:ins w:id="453" w:author="Maria Carolina" w:date="2014-04-24T10:49:00Z">
      <w:r w:rsidR="006F7278">
        <w:t>23</w:t>
      </w:r>
    </w:ins>
    <w:r>
      <w:t> de abril de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308" w:rsidRDefault="00D82308" w:rsidP="00517DF5">
    <w:pPr>
      <w:pStyle w:val="Cabealho"/>
      <w:jc w:val="right"/>
    </w:pPr>
    <w:r>
      <w:t>Minuta para discussão</w:t>
    </w:r>
  </w:p>
  <w:p w:rsidR="00D82308" w:rsidRPr="00517DF5" w:rsidRDefault="00D82308" w:rsidP="00517DF5">
    <w:pPr>
      <w:pStyle w:val="Cabealho"/>
      <w:jc w:val="right"/>
    </w:pPr>
    <w:del w:id="454" w:author="Maria Carolina" w:date="2014-04-24T10:49:00Z">
      <w:r>
        <w:delText>22</w:delText>
      </w:r>
    </w:del>
    <w:ins w:id="455" w:author="Maria Carolina" w:date="2014-04-24T10:49:00Z">
      <w:r>
        <w:t>2</w:t>
      </w:r>
      <w:r w:rsidR="006F7278">
        <w:t>3</w:t>
      </w:r>
    </w:ins>
    <w:r>
      <w:t> de abril de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EC0EB62"/>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0000002"/>
    <w:multiLevelType w:val="singleLevel"/>
    <w:tmpl w:val="00000006"/>
    <w:name w:val="WW8Num6"/>
    <w:lvl w:ilvl="0">
      <w:start w:val="1"/>
      <w:numFmt w:val="lowerLetter"/>
      <w:lvlText w:val="(%1)"/>
      <w:lvlJc w:val="left"/>
      <w:pPr>
        <w:widowControl w:val="0"/>
        <w:tabs>
          <w:tab w:val="num" w:pos="1080"/>
        </w:tabs>
        <w:autoSpaceDE w:val="0"/>
        <w:autoSpaceDN w:val="0"/>
        <w:adjustRightInd w:val="0"/>
        <w:ind w:left="1080" w:hanging="360"/>
      </w:pPr>
      <w:rPr>
        <w:rFonts w:ascii="Times New Roman" w:hAnsi="Times New Roman" w:cs="Times New Roman"/>
        <w:spacing w:val="0"/>
        <w:sz w:val="24"/>
        <w:szCs w:val="24"/>
      </w:rPr>
    </w:lvl>
  </w:abstractNum>
  <w:abstractNum w:abstractNumId="2">
    <w:nsid w:val="00000027"/>
    <w:multiLevelType w:val="multilevel"/>
    <w:tmpl w:val="FF6EB2F4"/>
    <w:lvl w:ilvl="0">
      <w:start w:val="1"/>
      <w:numFmt w:val="lowerRoman"/>
      <w:pStyle w:val="ListRoman1"/>
      <w:lvlText w:val="(%1)"/>
      <w:lvlJc w:val="left"/>
      <w:pPr>
        <w:tabs>
          <w:tab w:val="num" w:pos="624"/>
        </w:tabs>
        <w:ind w:left="624" w:hanging="624"/>
      </w:pPr>
      <w:rPr>
        <w:rFonts w:ascii="CG Times" w:hAnsi="CG Times" w:cs="Times New Roman"/>
        <w:b w:val="0"/>
        <w:i w:val="0"/>
        <w:spacing w:val="0"/>
        <w:sz w:val="18"/>
      </w:rPr>
    </w:lvl>
    <w:lvl w:ilvl="1">
      <w:start w:val="1"/>
      <w:numFmt w:val="lowerRoman"/>
      <w:pStyle w:val="ListRoman2"/>
      <w:lvlText w:val="(%2)"/>
      <w:lvlJc w:val="left"/>
      <w:pPr>
        <w:tabs>
          <w:tab w:val="num" w:pos="1417"/>
        </w:tabs>
        <w:ind w:left="1417" w:hanging="793"/>
      </w:pPr>
      <w:rPr>
        <w:rFonts w:cs="Times New Roman"/>
        <w:b w:val="0"/>
        <w:i w:val="0"/>
        <w:spacing w:val="0"/>
        <w:sz w:val="18"/>
      </w:rPr>
    </w:lvl>
    <w:lvl w:ilvl="2">
      <w:start w:val="1"/>
      <w:numFmt w:val="lowerRoman"/>
      <w:pStyle w:val="ListRoman3"/>
      <w:lvlText w:val="(%3)"/>
      <w:lvlJc w:val="left"/>
      <w:pPr>
        <w:tabs>
          <w:tab w:val="num" w:pos="1928"/>
        </w:tabs>
        <w:ind w:left="1928" w:hanging="511"/>
      </w:pPr>
      <w:rPr>
        <w:rFonts w:cs="Times New Roman"/>
        <w:b w:val="0"/>
        <w:i w:val="0"/>
        <w:spacing w:val="0"/>
        <w:sz w:val="18"/>
      </w:rPr>
    </w:lvl>
    <w:lvl w:ilvl="3">
      <w:start w:val="1"/>
      <w:numFmt w:val="decimal"/>
      <w:lvlText w:val="(%4)"/>
      <w:lvlJc w:val="left"/>
      <w:pPr>
        <w:tabs>
          <w:tab w:val="num" w:pos="2438"/>
        </w:tabs>
        <w:ind w:left="2438" w:hanging="510"/>
      </w:pPr>
      <w:rPr>
        <w:rFonts w:cs="Times New Roman"/>
        <w:b w:val="0"/>
        <w:i w:val="0"/>
        <w:spacing w:val="0"/>
        <w:sz w:val="20"/>
      </w:rPr>
    </w:lvl>
    <w:lvl w:ilvl="4">
      <w:start w:val="1"/>
      <w:numFmt w:val="lowerRoman"/>
      <w:lvlText w:val="(%5)"/>
      <w:lvlJc w:val="left"/>
      <w:pPr>
        <w:tabs>
          <w:tab w:val="num" w:pos="2438"/>
        </w:tabs>
        <w:ind w:left="2438" w:hanging="510"/>
      </w:pPr>
      <w:rPr>
        <w:rFonts w:cs="Times New Roman"/>
        <w:b w:val="0"/>
        <w:i w:val="0"/>
        <w:spacing w:val="0"/>
        <w:sz w:val="18"/>
      </w:rPr>
    </w:lvl>
    <w:lvl w:ilvl="5">
      <w:start w:val="1"/>
      <w:numFmt w:val="decimal"/>
      <w:lvlText w:val="(%6)"/>
      <w:lvlJc w:val="left"/>
      <w:pPr>
        <w:tabs>
          <w:tab w:val="num" w:pos="2948"/>
        </w:tabs>
        <w:ind w:left="2948" w:hanging="510"/>
      </w:pPr>
      <w:rPr>
        <w:rFonts w:cs="Times New Roman"/>
        <w:b w:val="0"/>
        <w:i w:val="0"/>
        <w:spacing w:val="0"/>
        <w:sz w:val="20"/>
      </w:rPr>
    </w:lvl>
    <w:lvl w:ilvl="6">
      <w:start w:val="1"/>
      <w:numFmt w:val="none"/>
      <w:suff w:val="nothing"/>
      <w:lvlText w:val=""/>
      <w:lvlJc w:val="left"/>
      <w:rPr>
        <w:rFonts w:cs="Times New Roman"/>
        <w:spacing w:val="0"/>
      </w:rPr>
    </w:lvl>
    <w:lvl w:ilvl="7">
      <w:start w:val="1"/>
      <w:numFmt w:val="none"/>
      <w:suff w:val="nothing"/>
      <w:lvlText w:val=""/>
      <w:lvlJc w:val="left"/>
      <w:rPr>
        <w:rFonts w:cs="Times New Roman"/>
        <w:spacing w:val="0"/>
      </w:rPr>
    </w:lvl>
    <w:lvl w:ilvl="8">
      <w:start w:val="1"/>
      <w:numFmt w:val="decimal"/>
      <w:lvlRestart w:val="0"/>
      <w:lvlText w:val="SCHEDULE %9"/>
      <w:lvlJc w:val="left"/>
      <w:pPr>
        <w:tabs>
          <w:tab w:val="num" w:pos="0"/>
        </w:tabs>
      </w:pPr>
      <w:rPr>
        <w:rFonts w:cs="Times New Roman"/>
        <w:b/>
        <w:i w:val="0"/>
        <w:caps/>
        <w:smallCaps w:val="0"/>
        <w:spacing w:val="0"/>
        <w:sz w:val="22"/>
      </w:rPr>
    </w:lvl>
  </w:abstractNum>
  <w:abstractNum w:abstractNumId="3">
    <w:nsid w:val="00000028"/>
    <w:multiLevelType w:val="multilevel"/>
    <w:tmpl w:val="DDC2F47E"/>
    <w:lvl w:ilvl="0">
      <w:start w:val="1"/>
      <w:numFmt w:val="none"/>
      <w:suff w:val="nothing"/>
      <w:lvlText w:val=""/>
      <w:lvlJc w:val="left"/>
      <w:rPr>
        <w:rFonts w:cs="Times New Roman"/>
        <w:spacing w:val="0"/>
      </w:rPr>
    </w:lvl>
    <w:lvl w:ilvl="1">
      <w:start w:val="1"/>
      <w:numFmt w:val="none"/>
      <w:suff w:val="nothing"/>
      <w:lvlText w:val=""/>
      <w:lvlJc w:val="left"/>
      <w:pPr>
        <w:ind w:left="720"/>
      </w:pPr>
      <w:rPr>
        <w:rFonts w:cs="Times New Roman"/>
        <w:spacing w:val="0"/>
      </w:rPr>
    </w:lvl>
    <w:lvl w:ilvl="2">
      <w:start w:val="1"/>
      <w:numFmt w:val="none"/>
      <w:pStyle w:val="AODocTxt"/>
      <w:suff w:val="nothing"/>
      <w:lvlText w:val=""/>
      <w:lvlJc w:val="left"/>
      <w:pPr>
        <w:ind w:left="1440"/>
      </w:pPr>
      <w:rPr>
        <w:rFonts w:cs="Times New Roman"/>
        <w:spacing w:val="0"/>
      </w:rPr>
    </w:lvl>
    <w:lvl w:ilvl="3">
      <w:start w:val="1"/>
      <w:numFmt w:val="none"/>
      <w:pStyle w:val="AODocTxtL1"/>
      <w:suff w:val="nothing"/>
      <w:lvlText w:val=""/>
      <w:lvlJc w:val="left"/>
      <w:pPr>
        <w:ind w:left="2160"/>
      </w:pPr>
      <w:rPr>
        <w:rFonts w:cs="Times New Roman"/>
        <w:spacing w:val="0"/>
      </w:rPr>
    </w:lvl>
    <w:lvl w:ilvl="4">
      <w:start w:val="1"/>
      <w:numFmt w:val="none"/>
      <w:pStyle w:val="AODocTxtL2"/>
      <w:suff w:val="nothing"/>
      <w:lvlText w:val=""/>
      <w:lvlJc w:val="left"/>
      <w:pPr>
        <w:ind w:left="2880"/>
      </w:pPr>
      <w:rPr>
        <w:rFonts w:cs="Times New Roman"/>
        <w:spacing w:val="0"/>
      </w:rPr>
    </w:lvl>
    <w:lvl w:ilvl="5">
      <w:start w:val="1"/>
      <w:numFmt w:val="none"/>
      <w:pStyle w:val="AODocTxtL3"/>
      <w:suff w:val="nothing"/>
      <w:lvlText w:val=""/>
      <w:lvlJc w:val="left"/>
      <w:pPr>
        <w:ind w:left="3600"/>
      </w:pPr>
      <w:rPr>
        <w:rFonts w:cs="Times New Roman"/>
        <w:spacing w:val="0"/>
      </w:rPr>
    </w:lvl>
    <w:lvl w:ilvl="6">
      <w:start w:val="1"/>
      <w:numFmt w:val="none"/>
      <w:pStyle w:val="AODocTxtL4"/>
      <w:suff w:val="nothing"/>
      <w:lvlText w:val=""/>
      <w:lvlJc w:val="left"/>
      <w:pPr>
        <w:ind w:left="4320"/>
      </w:pPr>
      <w:rPr>
        <w:rFonts w:cs="Times New Roman"/>
        <w:spacing w:val="0"/>
      </w:rPr>
    </w:lvl>
    <w:lvl w:ilvl="7">
      <w:start w:val="1"/>
      <w:numFmt w:val="none"/>
      <w:pStyle w:val="AODocTxtL5"/>
      <w:suff w:val="nothing"/>
      <w:lvlText w:val=""/>
      <w:lvlJc w:val="left"/>
      <w:pPr>
        <w:ind w:left="5040"/>
      </w:pPr>
      <w:rPr>
        <w:rFonts w:cs="Times New Roman"/>
        <w:spacing w:val="0"/>
      </w:rPr>
    </w:lvl>
    <w:lvl w:ilvl="8">
      <w:start w:val="1"/>
      <w:numFmt w:val="none"/>
      <w:pStyle w:val="AODocTxtL6"/>
      <w:suff w:val="nothing"/>
      <w:lvlText w:val=""/>
      <w:lvlJc w:val="left"/>
      <w:pPr>
        <w:ind w:left="5760"/>
      </w:pPr>
      <w:rPr>
        <w:rFonts w:cs="Times New Roman"/>
        <w:spacing w:val="0"/>
      </w:rPr>
    </w:lvl>
  </w:abstractNum>
  <w:abstractNum w:abstractNumId="4">
    <w:nsid w:val="00000029"/>
    <w:multiLevelType w:val="hybridMultilevel"/>
    <w:tmpl w:val="8552236A"/>
    <w:lvl w:ilvl="0" w:tplc="FFFFFFFF">
      <w:start w:val="1"/>
      <w:numFmt w:val="lowerLetter"/>
      <w:pStyle w:val="Ttulo31"/>
      <w:lvlText w:val="(%1)"/>
      <w:lvlJc w:val="left"/>
      <w:pPr>
        <w:tabs>
          <w:tab w:val="num" w:pos="1429"/>
        </w:tabs>
        <w:ind w:left="1429" w:hanging="360"/>
      </w:pPr>
      <w:rPr>
        <w:rFonts w:ascii="Arial" w:hAnsi="Arial" w:cs="Arial" w:hint="default"/>
        <w:spacing w:val="0"/>
        <w:sz w:val="20"/>
        <w:szCs w:val="20"/>
      </w:rPr>
    </w:lvl>
    <w:lvl w:ilvl="1" w:tplc="FFFFFFFF">
      <w:start w:val="1"/>
      <w:numFmt w:val="lowerLetter"/>
      <w:lvlText w:val="%2."/>
      <w:lvlJc w:val="left"/>
      <w:pPr>
        <w:tabs>
          <w:tab w:val="num" w:pos="1440"/>
        </w:tabs>
        <w:ind w:left="1440" w:hanging="360"/>
      </w:pPr>
      <w:rPr>
        <w:rFonts w:cs="Times New Roman"/>
        <w:spacing w:val="0"/>
      </w:rPr>
    </w:lvl>
    <w:lvl w:ilvl="2" w:tplc="FFFFFFFF">
      <w:start w:val="1"/>
      <w:numFmt w:val="lowerRoman"/>
      <w:lvlText w:val="%3."/>
      <w:lvlJc w:val="right"/>
      <w:pPr>
        <w:tabs>
          <w:tab w:val="num" w:pos="2160"/>
        </w:tabs>
        <w:ind w:left="2160" w:hanging="180"/>
      </w:pPr>
      <w:rPr>
        <w:rFonts w:cs="Times New Roman"/>
        <w:spacing w:val="0"/>
      </w:rPr>
    </w:lvl>
    <w:lvl w:ilvl="3" w:tplc="FFFFFFFF">
      <w:start w:val="1"/>
      <w:numFmt w:val="decimal"/>
      <w:lvlText w:val="%4."/>
      <w:lvlJc w:val="left"/>
      <w:pPr>
        <w:tabs>
          <w:tab w:val="num" w:pos="2880"/>
        </w:tabs>
        <w:ind w:left="2880" w:hanging="360"/>
      </w:pPr>
      <w:rPr>
        <w:rFonts w:cs="Times New Roman"/>
        <w:spacing w:val="0"/>
      </w:rPr>
    </w:lvl>
    <w:lvl w:ilvl="4" w:tplc="FFFFFFFF">
      <w:start w:val="1"/>
      <w:numFmt w:val="lowerLetter"/>
      <w:lvlText w:val="%5."/>
      <w:lvlJc w:val="left"/>
      <w:pPr>
        <w:tabs>
          <w:tab w:val="num" w:pos="3600"/>
        </w:tabs>
        <w:ind w:left="3600" w:hanging="360"/>
      </w:pPr>
      <w:rPr>
        <w:rFonts w:cs="Times New Roman"/>
        <w:spacing w:val="0"/>
      </w:rPr>
    </w:lvl>
    <w:lvl w:ilvl="5" w:tplc="FFFFFFFF">
      <w:start w:val="1"/>
      <w:numFmt w:val="lowerRoman"/>
      <w:lvlText w:val="%6."/>
      <w:lvlJc w:val="right"/>
      <w:pPr>
        <w:tabs>
          <w:tab w:val="num" w:pos="4320"/>
        </w:tabs>
        <w:ind w:left="4320" w:hanging="180"/>
      </w:pPr>
      <w:rPr>
        <w:rFonts w:cs="Times New Roman"/>
        <w:spacing w:val="0"/>
      </w:rPr>
    </w:lvl>
    <w:lvl w:ilvl="6" w:tplc="FFFFFFFF">
      <w:start w:val="1"/>
      <w:numFmt w:val="decimal"/>
      <w:lvlText w:val="%7."/>
      <w:lvlJc w:val="left"/>
      <w:pPr>
        <w:tabs>
          <w:tab w:val="num" w:pos="5040"/>
        </w:tabs>
        <w:ind w:left="5040" w:hanging="360"/>
      </w:pPr>
      <w:rPr>
        <w:rFonts w:cs="Times New Roman"/>
        <w:spacing w:val="0"/>
      </w:rPr>
    </w:lvl>
    <w:lvl w:ilvl="7" w:tplc="FFFFFFFF">
      <w:start w:val="1"/>
      <w:numFmt w:val="lowerLetter"/>
      <w:lvlText w:val="%8."/>
      <w:lvlJc w:val="left"/>
      <w:pPr>
        <w:tabs>
          <w:tab w:val="num" w:pos="5760"/>
        </w:tabs>
        <w:ind w:left="5760" w:hanging="360"/>
      </w:pPr>
      <w:rPr>
        <w:rFonts w:cs="Times New Roman"/>
        <w:spacing w:val="0"/>
      </w:rPr>
    </w:lvl>
    <w:lvl w:ilvl="8" w:tplc="FFFFFFFF">
      <w:start w:val="1"/>
      <w:numFmt w:val="lowerRoman"/>
      <w:lvlText w:val="%9."/>
      <w:lvlJc w:val="right"/>
      <w:pPr>
        <w:tabs>
          <w:tab w:val="num" w:pos="6480"/>
        </w:tabs>
        <w:ind w:left="6480" w:hanging="180"/>
      </w:pPr>
      <w:rPr>
        <w:rFonts w:cs="Times New Roman"/>
        <w:spacing w:val="0"/>
      </w:rPr>
    </w:lvl>
  </w:abstractNum>
  <w:abstractNum w:abstractNumId="5">
    <w:nsid w:val="02BE66A1"/>
    <w:multiLevelType w:val="multilevel"/>
    <w:tmpl w:val="D3B203FE"/>
    <w:lvl w:ilvl="0">
      <w:start w:val="1"/>
      <w:numFmt w:val="upperLetter"/>
      <w:pStyle w:val="UCAlpha1"/>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0C48645C"/>
    <w:multiLevelType w:val="multilevel"/>
    <w:tmpl w:val="588086B8"/>
    <w:lvl w:ilvl="0">
      <w:start w:val="1"/>
      <w:numFmt w:val="decimal"/>
      <w:pStyle w:val="Parties"/>
      <w:lvlText w:val="(%1)"/>
      <w:lvlJc w:val="left"/>
      <w:pPr>
        <w:tabs>
          <w:tab w:val="num" w:pos="680"/>
        </w:tabs>
        <w:ind w:left="680" w:hanging="68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0DA53848"/>
    <w:multiLevelType w:val="multilevel"/>
    <w:tmpl w:val="9794A914"/>
    <w:lvl w:ilvl="0">
      <w:start w:val="1"/>
      <w:numFmt w:val="bullet"/>
      <w:pStyle w:val="Tablebullet"/>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134323D"/>
    <w:multiLevelType w:val="multilevel"/>
    <w:tmpl w:val="7D349456"/>
    <w:lvl w:ilvl="0">
      <w:start w:val="1"/>
      <w:numFmt w:val="decimal"/>
      <w:pStyle w:val="Schedule1"/>
      <w:lvlText w:val="%1"/>
      <w:lvlJc w:val="left"/>
      <w:pPr>
        <w:tabs>
          <w:tab w:val="num" w:pos="680"/>
        </w:tabs>
        <w:ind w:left="680" w:hanging="680"/>
      </w:pPr>
      <w:rPr>
        <w:rFonts w:hint="default"/>
        <w:b/>
        <w:i w:val="0"/>
        <w:sz w:val="22"/>
      </w:rPr>
    </w:lvl>
    <w:lvl w:ilvl="1">
      <w:start w:val="1"/>
      <w:numFmt w:val="decimal"/>
      <w:pStyle w:val="Schedule2"/>
      <w:lvlText w:val="%1.%2"/>
      <w:lvlJc w:val="left"/>
      <w:pPr>
        <w:tabs>
          <w:tab w:val="num" w:pos="680"/>
        </w:tabs>
        <w:ind w:left="680" w:hanging="680"/>
      </w:pPr>
      <w:rPr>
        <w:rFonts w:hint="default"/>
        <w:b/>
        <w:i w:val="0"/>
        <w:sz w:val="21"/>
      </w:rPr>
    </w:lvl>
    <w:lvl w:ilvl="2">
      <w:start w:val="1"/>
      <w:numFmt w:val="decimal"/>
      <w:pStyle w:val="Schedule3"/>
      <w:lvlText w:val="%1.%2.%3"/>
      <w:lvlJc w:val="left"/>
      <w:pPr>
        <w:tabs>
          <w:tab w:val="num" w:pos="1361"/>
        </w:tabs>
        <w:ind w:left="1361" w:hanging="681"/>
      </w:pPr>
      <w:rPr>
        <w:rFonts w:hint="default"/>
        <w:b/>
        <w:i w:val="0"/>
        <w:sz w:val="17"/>
      </w:rPr>
    </w:lvl>
    <w:lvl w:ilvl="3">
      <w:start w:val="1"/>
      <w:numFmt w:val="lowerRoman"/>
      <w:pStyle w:val="Schedule4"/>
      <w:lvlText w:val="(%4)"/>
      <w:lvlJc w:val="left"/>
      <w:pPr>
        <w:tabs>
          <w:tab w:val="num" w:pos="2041"/>
        </w:tabs>
        <w:ind w:left="2041" w:hanging="680"/>
      </w:pPr>
      <w:rPr>
        <w:rFonts w:hint="default"/>
      </w:rPr>
    </w:lvl>
    <w:lvl w:ilvl="4">
      <w:start w:val="1"/>
      <w:numFmt w:val="lowerLetter"/>
      <w:pStyle w:val="Schedule5"/>
      <w:lvlText w:val="(%5)"/>
      <w:lvlJc w:val="left"/>
      <w:pPr>
        <w:tabs>
          <w:tab w:val="num" w:pos="2608"/>
        </w:tabs>
        <w:ind w:left="2608" w:hanging="567"/>
      </w:pPr>
      <w:rPr>
        <w:rFonts w:hint="default"/>
      </w:rPr>
    </w:lvl>
    <w:lvl w:ilvl="5">
      <w:start w:val="1"/>
      <w:numFmt w:val="upperRoman"/>
      <w:pStyle w:val="Schedule6"/>
      <w:lvlText w:val="(%6)"/>
      <w:lvlJc w:val="left"/>
      <w:pPr>
        <w:tabs>
          <w:tab w:val="num" w:pos="3288"/>
        </w:tabs>
        <w:ind w:left="3288"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9">
    <w:nsid w:val="116B7A43"/>
    <w:multiLevelType w:val="multilevel"/>
    <w:tmpl w:val="D5EA23B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0">
    <w:nsid w:val="173574CD"/>
    <w:multiLevelType w:val="singleLevel"/>
    <w:tmpl w:val="B8484E1E"/>
    <w:lvl w:ilvl="0">
      <w:start w:val="1"/>
      <w:numFmt w:val="lowerLetter"/>
      <w:pStyle w:val="alpha4"/>
      <w:lvlText w:val="(%1)"/>
      <w:lvlJc w:val="left"/>
      <w:pPr>
        <w:tabs>
          <w:tab w:val="num" w:pos="2608"/>
        </w:tabs>
        <w:ind w:left="2608" w:hanging="567"/>
      </w:pPr>
      <w:rPr>
        <w:rFonts w:ascii="Arial" w:hAnsi="Arial" w:hint="default"/>
        <w:b w:val="0"/>
        <w:i w:val="0"/>
        <w:sz w:val="20"/>
      </w:rPr>
    </w:lvl>
  </w:abstractNum>
  <w:abstractNum w:abstractNumId="11">
    <w:nsid w:val="17484E99"/>
    <w:multiLevelType w:val="multilevel"/>
    <w:tmpl w:val="20026A22"/>
    <w:lvl w:ilvl="0">
      <w:start w:val="1"/>
      <w:numFmt w:val="bullet"/>
      <w:pStyle w:val="bullet1"/>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7FA0E9C"/>
    <w:multiLevelType w:val="multilevel"/>
    <w:tmpl w:val="867A946A"/>
    <w:lvl w:ilvl="0">
      <w:start w:val="1"/>
      <w:numFmt w:val="bullet"/>
      <w:pStyle w:val="bullet6"/>
      <w:lvlText w:val=""/>
      <w:lvlJc w:val="left"/>
      <w:pPr>
        <w:tabs>
          <w:tab w:val="num" w:pos="3969"/>
        </w:tabs>
        <w:ind w:left="3969"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18176F70"/>
    <w:multiLevelType w:val="multilevel"/>
    <w:tmpl w:val="6338D5DE"/>
    <w:lvl w:ilvl="0">
      <w:start w:val="1"/>
      <w:numFmt w:val="bullet"/>
      <w:lvlRestart w:val="0"/>
      <w:pStyle w:val="dashbullet6"/>
      <w:lvlText w:val=""/>
      <w:lvlJc w:val="left"/>
      <w:pPr>
        <w:tabs>
          <w:tab w:val="num" w:pos="3969"/>
        </w:tabs>
        <w:ind w:left="3969"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22F708B8"/>
    <w:multiLevelType w:val="multilevel"/>
    <w:tmpl w:val="F3E6797C"/>
    <w:lvl w:ilvl="0">
      <w:start w:val="1"/>
      <w:numFmt w:val="upperRoman"/>
      <w:pStyle w:val="UCRoman1"/>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23971282"/>
    <w:multiLevelType w:val="multilevel"/>
    <w:tmpl w:val="EF566198"/>
    <w:lvl w:ilvl="0">
      <w:start w:val="1"/>
      <w:numFmt w:val="upperLetter"/>
      <w:pStyle w:val="UCAlpha4"/>
      <w:lvlText w:val="%1."/>
      <w:lvlJc w:val="left"/>
      <w:pPr>
        <w:tabs>
          <w:tab w:val="num" w:pos="2608"/>
        </w:tabs>
        <w:ind w:left="2608" w:hanging="567"/>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24D958FD"/>
    <w:multiLevelType w:val="multilevel"/>
    <w:tmpl w:val="32BEEFDA"/>
    <w:lvl w:ilvl="0">
      <w:start w:val="1"/>
      <w:numFmt w:val="bullet"/>
      <w:pStyle w:val="bullet3"/>
      <w:lvlText w:val=""/>
      <w:lvlJc w:val="left"/>
      <w:pPr>
        <w:tabs>
          <w:tab w:val="num" w:pos="2041"/>
        </w:tabs>
        <w:ind w:left="2041"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25E6172F"/>
    <w:multiLevelType w:val="singleLevel"/>
    <w:tmpl w:val="3D1CB4BE"/>
    <w:lvl w:ilvl="0">
      <w:start w:val="1"/>
      <w:numFmt w:val="lowerLetter"/>
      <w:pStyle w:val="Tablealpha"/>
      <w:lvlText w:val="(%1)"/>
      <w:lvlJc w:val="left"/>
      <w:pPr>
        <w:tabs>
          <w:tab w:val="num" w:pos="680"/>
        </w:tabs>
        <w:ind w:left="680" w:hanging="680"/>
      </w:pPr>
      <w:rPr>
        <w:rFonts w:ascii="Arial" w:hAnsi="Arial" w:hint="default"/>
        <w:b w:val="0"/>
        <w:i w:val="0"/>
        <w:sz w:val="20"/>
      </w:rPr>
    </w:lvl>
  </w:abstractNum>
  <w:abstractNum w:abstractNumId="18">
    <w:nsid w:val="34252447"/>
    <w:multiLevelType w:val="multilevel"/>
    <w:tmpl w:val="09B0033E"/>
    <w:lvl w:ilvl="0">
      <w:start w:val="1"/>
      <w:numFmt w:val="bullet"/>
      <w:pStyle w:val="bullet2"/>
      <w:lvlText w:val=""/>
      <w:lvlJc w:val="left"/>
      <w:pPr>
        <w:tabs>
          <w:tab w:val="num" w:pos="1361"/>
        </w:tabs>
        <w:ind w:left="1361"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34705D16"/>
    <w:multiLevelType w:val="singleLevel"/>
    <w:tmpl w:val="4B880D0C"/>
    <w:lvl w:ilvl="0">
      <w:start w:val="1"/>
      <w:numFmt w:val="lowerLetter"/>
      <w:pStyle w:val="alpha3"/>
      <w:lvlText w:val="(%1)"/>
      <w:lvlJc w:val="left"/>
      <w:pPr>
        <w:tabs>
          <w:tab w:val="num" w:pos="2041"/>
        </w:tabs>
        <w:ind w:left="2041" w:hanging="680"/>
      </w:pPr>
      <w:rPr>
        <w:rFonts w:ascii="Arial" w:hAnsi="Arial" w:hint="default"/>
        <w:b w:val="0"/>
        <w:i w:val="0"/>
        <w:sz w:val="20"/>
      </w:rPr>
    </w:lvl>
  </w:abstractNum>
  <w:abstractNum w:abstractNumId="20">
    <w:nsid w:val="34A5631E"/>
    <w:multiLevelType w:val="multilevel"/>
    <w:tmpl w:val="C1B827B6"/>
    <w:lvl w:ilvl="0">
      <w:start w:val="1"/>
      <w:numFmt w:val="upperLetter"/>
      <w:pStyle w:val="UCAlpha2"/>
      <w:lvlText w:val="%1."/>
      <w:lvlJc w:val="left"/>
      <w:pPr>
        <w:tabs>
          <w:tab w:val="num" w:pos="1361"/>
        </w:tabs>
        <w:ind w:left="1361"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nsid w:val="37E21890"/>
    <w:multiLevelType w:val="multilevel"/>
    <w:tmpl w:val="BC8614FC"/>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2">
    <w:nsid w:val="386006ED"/>
    <w:multiLevelType w:val="singleLevel"/>
    <w:tmpl w:val="0F98B702"/>
    <w:lvl w:ilvl="0">
      <w:start w:val="1"/>
      <w:numFmt w:val="lowerLetter"/>
      <w:pStyle w:val="alpha6"/>
      <w:lvlText w:val="(%1)"/>
      <w:lvlJc w:val="left"/>
      <w:pPr>
        <w:tabs>
          <w:tab w:val="num" w:pos="3969"/>
        </w:tabs>
        <w:ind w:left="3969" w:hanging="681"/>
      </w:pPr>
      <w:rPr>
        <w:rFonts w:ascii="Arial" w:hAnsi="Arial" w:hint="default"/>
        <w:b w:val="0"/>
        <w:i w:val="0"/>
        <w:sz w:val="20"/>
      </w:rPr>
    </w:lvl>
  </w:abstractNum>
  <w:abstractNum w:abstractNumId="23">
    <w:nsid w:val="3EBD2A5E"/>
    <w:multiLevelType w:val="multilevel"/>
    <w:tmpl w:val="AC0CD916"/>
    <w:lvl w:ilvl="0">
      <w:start w:val="1"/>
      <w:numFmt w:val="bullet"/>
      <w:lvlRestart w:val="0"/>
      <w:pStyle w:val="dashbullet1"/>
      <w:lvlText w:val=""/>
      <w:lvlJc w:val="left"/>
      <w:pPr>
        <w:tabs>
          <w:tab w:val="num" w:pos="680"/>
        </w:tabs>
        <w:ind w:left="680"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FBC403A"/>
    <w:multiLevelType w:val="multilevel"/>
    <w:tmpl w:val="727EBCD4"/>
    <w:lvl w:ilvl="0">
      <w:start w:val="1"/>
      <w:numFmt w:val="upperLetter"/>
      <w:pStyle w:val="UCAlpha5"/>
      <w:lvlText w:val="%1."/>
      <w:lvlJc w:val="left"/>
      <w:pPr>
        <w:tabs>
          <w:tab w:val="num" w:pos="3288"/>
        </w:tabs>
        <w:ind w:left="3288"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432476DC"/>
    <w:multiLevelType w:val="multilevel"/>
    <w:tmpl w:val="8586D7F4"/>
    <w:lvl w:ilvl="0">
      <w:start w:val="1"/>
      <w:numFmt w:val="bullet"/>
      <w:lvlRestart w:val="0"/>
      <w:pStyle w:val="dashbullet3"/>
      <w:lvlText w:val=""/>
      <w:lvlJc w:val="left"/>
      <w:pPr>
        <w:tabs>
          <w:tab w:val="num" w:pos="2041"/>
        </w:tabs>
        <w:ind w:left="2041"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46253EB5"/>
    <w:multiLevelType w:val="multilevel"/>
    <w:tmpl w:val="1A267AAA"/>
    <w:lvl w:ilvl="0">
      <w:start w:val="1"/>
      <w:numFmt w:val="decimal"/>
      <w:pStyle w:val="Legal3L1"/>
      <w:lvlText w:val="%1."/>
      <w:lvlJc w:val="left"/>
      <w:pPr>
        <w:tabs>
          <w:tab w:val="num" w:pos="720"/>
        </w:tabs>
      </w:pPr>
      <w:rPr>
        <w:rFonts w:cs="Times New Roman"/>
        <w:b w:val="0"/>
        <w:i w:val="0"/>
        <w:caps/>
        <w:smallCaps w:val="0"/>
        <w:strike w:val="0"/>
        <w:dstrike w:val="0"/>
        <w:vanish w:val="0"/>
        <w:color w:val="000000"/>
        <w:u w:val="none"/>
        <w:effect w:val="none"/>
        <w:vertAlign w:val="baseline"/>
      </w:rPr>
    </w:lvl>
    <w:lvl w:ilvl="1">
      <w:start w:val="1"/>
      <w:numFmt w:val="decimal"/>
      <w:pStyle w:val="Legal3L2"/>
      <w:lvlText w:val="%1.%2"/>
      <w:lvlJc w:val="left"/>
      <w:pPr>
        <w:tabs>
          <w:tab w:val="num" w:pos="720"/>
        </w:tabs>
        <w:ind w:left="720" w:hanging="720"/>
      </w:pPr>
      <w:rPr>
        <w:rFonts w:cs="Times New Roman"/>
        <w:b w:val="0"/>
        <w:i w:val="0"/>
        <w:caps w:val="0"/>
        <w:smallCaps w:val="0"/>
        <w:strike w:val="0"/>
        <w:dstrike w:val="0"/>
        <w:vanish w:val="0"/>
        <w:color w:val="000000"/>
        <w:u w:val="none"/>
        <w:effect w:val="none"/>
        <w:vertAlign w:val="baseline"/>
      </w:rPr>
    </w:lvl>
    <w:lvl w:ilvl="2">
      <w:start w:val="1"/>
      <w:numFmt w:val="decimal"/>
      <w:pStyle w:val="Legal3L3"/>
      <w:lvlText w:val="%1.%2.%3"/>
      <w:lvlJc w:val="left"/>
      <w:pPr>
        <w:tabs>
          <w:tab w:val="num" w:pos="1440"/>
        </w:tabs>
        <w:ind w:left="1440" w:hanging="720"/>
      </w:pPr>
      <w:rPr>
        <w:rFonts w:cs="Times New Roman"/>
        <w:b w:val="0"/>
        <w:i w:val="0"/>
        <w:caps w:val="0"/>
        <w:strike w:val="0"/>
        <w:dstrike w:val="0"/>
        <w:vanish w:val="0"/>
        <w:color w:val="000000"/>
        <w:u w:val="none"/>
        <w:effect w:val="none"/>
        <w:vertAlign w:val="baseline"/>
      </w:rPr>
    </w:lvl>
    <w:lvl w:ilvl="3">
      <w:start w:val="1"/>
      <w:numFmt w:val="lowerLetter"/>
      <w:pStyle w:val="Legal3L4"/>
      <w:lvlText w:val="(%4)"/>
      <w:lvlJc w:val="left"/>
      <w:pPr>
        <w:tabs>
          <w:tab w:val="num" w:pos="1440"/>
        </w:tabs>
        <w:ind w:left="1440" w:hanging="720"/>
      </w:pPr>
      <w:rPr>
        <w:rFonts w:cs="Times New Roman"/>
        <w:b w:val="0"/>
        <w:i w:val="0"/>
        <w:caps w:val="0"/>
        <w:smallCaps w:val="0"/>
        <w:strike w:val="0"/>
        <w:dstrike w:val="0"/>
        <w:vanish w:val="0"/>
        <w:color w:val="000000"/>
        <w:u w:val="none"/>
        <w:effect w:val="none"/>
        <w:vertAlign w:val="baseline"/>
      </w:rPr>
    </w:lvl>
    <w:lvl w:ilvl="4">
      <w:start w:val="1"/>
      <w:numFmt w:val="lowerLetter"/>
      <w:lvlText w:val="(a) %5 "/>
      <w:lvlJc w:val="left"/>
      <w:pPr>
        <w:tabs>
          <w:tab w:val="num" w:pos="1320"/>
        </w:tabs>
        <w:ind w:left="1320" w:hanging="1320"/>
      </w:pPr>
      <w:rPr>
        <w:rFonts w:cs="Times New Roman" w:hint="default"/>
      </w:rPr>
    </w:lvl>
    <w:lvl w:ilvl="5">
      <w:start w:val="1"/>
      <w:numFmt w:val="lowerRoman"/>
      <w:pStyle w:val="Legal3L6"/>
      <w:lvlText w:val="(%6)"/>
      <w:lvlJc w:val="left"/>
      <w:pPr>
        <w:tabs>
          <w:tab w:val="num" w:pos="2880"/>
        </w:tabs>
        <w:ind w:left="2880" w:hanging="720"/>
      </w:pPr>
      <w:rPr>
        <w:rFonts w:cs="Times New Roman"/>
        <w:b w:val="0"/>
        <w:i w:val="0"/>
        <w:caps w:val="0"/>
        <w:smallCaps w:val="0"/>
        <w:strike w:val="0"/>
        <w:dstrike w:val="0"/>
        <w:vanish w:val="0"/>
        <w:color w:val="000000"/>
        <w:u w:val="none"/>
        <w:effect w:val="none"/>
        <w:vertAlign w:val="baseline"/>
      </w:rPr>
    </w:lvl>
    <w:lvl w:ilvl="6">
      <w:start w:val="1"/>
      <w:numFmt w:val="decimal"/>
      <w:pStyle w:val="Legal3L7"/>
      <w:lvlText w:val="(%7)"/>
      <w:lvlJc w:val="left"/>
      <w:pPr>
        <w:tabs>
          <w:tab w:val="num" w:pos="5040"/>
        </w:tabs>
        <w:ind w:firstLine="4320"/>
      </w:pPr>
      <w:rPr>
        <w:rFonts w:cs="Times New Roman"/>
        <w:b w:val="0"/>
        <w:i w:val="0"/>
        <w:caps w:val="0"/>
        <w:smallCaps w:val="0"/>
        <w:strike w:val="0"/>
        <w:dstrike w:val="0"/>
        <w:vanish w:val="0"/>
        <w:color w:val="000000"/>
        <w:u w:val="none"/>
        <w:effect w:val="none"/>
        <w:vertAlign w:val="baseline"/>
      </w:rPr>
    </w:lvl>
    <w:lvl w:ilvl="7">
      <w:start w:val="1"/>
      <w:numFmt w:val="lowerRoman"/>
      <w:pStyle w:val="Legal3L8"/>
      <w:lvlText w:val="%8)"/>
      <w:lvlJc w:val="left"/>
      <w:pPr>
        <w:tabs>
          <w:tab w:val="num" w:pos="5760"/>
        </w:tabs>
        <w:ind w:firstLine="5040"/>
      </w:pPr>
      <w:rPr>
        <w:rFonts w:cs="Times New Roman"/>
        <w:b w:val="0"/>
        <w:i w:val="0"/>
        <w:caps w:val="0"/>
        <w:smallCaps w:val="0"/>
        <w:strike w:val="0"/>
        <w:dstrike w:val="0"/>
        <w:vanish w:val="0"/>
        <w:color w:val="000000"/>
        <w:u w:val="none"/>
        <w:effect w:val="none"/>
        <w:vertAlign w:val="baseline"/>
      </w:rPr>
    </w:lvl>
    <w:lvl w:ilvl="8">
      <w:start w:val="1"/>
      <w:numFmt w:val="lowerLetter"/>
      <w:pStyle w:val="Legal3L9"/>
      <w:lvlText w:val="%9)"/>
      <w:lvlJc w:val="left"/>
      <w:pPr>
        <w:tabs>
          <w:tab w:val="num" w:pos="6480"/>
        </w:tabs>
        <w:ind w:firstLine="5760"/>
      </w:pPr>
      <w:rPr>
        <w:rFonts w:cs="Times New Roman"/>
        <w:b w:val="0"/>
        <w:i w:val="0"/>
        <w:caps w:val="0"/>
        <w:smallCaps w:val="0"/>
        <w:strike w:val="0"/>
        <w:dstrike w:val="0"/>
        <w:vanish w:val="0"/>
        <w:color w:val="000000"/>
        <w:u w:val="none"/>
        <w:effect w:val="none"/>
        <w:vertAlign w:val="baseline"/>
      </w:rPr>
    </w:lvl>
  </w:abstractNum>
  <w:abstractNum w:abstractNumId="27">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506D32C9"/>
    <w:multiLevelType w:val="multilevel"/>
    <w:tmpl w:val="52C6EAAE"/>
    <w:lvl w:ilvl="0">
      <w:start w:val="9"/>
      <w:numFmt w:val="decimal"/>
      <w:lvlText w:val="%1"/>
      <w:lvlJc w:val="left"/>
      <w:pPr>
        <w:tabs>
          <w:tab w:val="num" w:pos="822"/>
        </w:tabs>
        <w:ind w:left="822" w:hanging="680"/>
      </w:pPr>
      <w:rPr>
        <w:rFonts w:ascii="Tahoma" w:hAnsi="Tahoma" w:hint="default"/>
        <w:b/>
        <w:i w:val="0"/>
        <w:sz w:val="22"/>
      </w:rPr>
    </w:lvl>
    <w:lvl w:ilvl="1">
      <w:start w:val="1"/>
      <w:numFmt w:val="decimal"/>
      <w:lvlText w:val="%1.%2"/>
      <w:lvlJc w:val="left"/>
      <w:pPr>
        <w:tabs>
          <w:tab w:val="num" w:pos="680"/>
        </w:tabs>
        <w:ind w:left="680" w:hanging="680"/>
      </w:pPr>
      <w:rPr>
        <w:rFonts w:ascii="Tahoma" w:hAnsi="Tahoma" w:hint="default"/>
        <w:b/>
        <w:i w:val="0"/>
        <w:sz w:val="22"/>
        <w:szCs w:val="22"/>
      </w:rPr>
    </w:lvl>
    <w:lvl w:ilvl="2">
      <w:start w:val="1"/>
      <w:numFmt w:val="decimal"/>
      <w:lvlText w:val="%1.%2.%3"/>
      <w:lvlJc w:val="left"/>
      <w:pPr>
        <w:tabs>
          <w:tab w:val="num" w:pos="1361"/>
        </w:tabs>
        <w:ind w:left="1361" w:hanging="681"/>
      </w:pPr>
      <w:rPr>
        <w:rFonts w:ascii="Tahoma" w:hAnsi="Tahoma" w:cs="Tahoma" w:hint="default"/>
        <w:b/>
        <w:i w:val="0"/>
        <w:caps w:val="0"/>
        <w:strike w:val="0"/>
        <w:dstrike w:val="0"/>
        <w:outline w:val="0"/>
        <w:shadow w:val="0"/>
        <w:emboss w:val="0"/>
        <w:imprint w:val="0"/>
        <w:vanish w:val="0"/>
        <w:spacing w:val="0"/>
        <w:w w:val="100"/>
        <w:sz w:val="22"/>
        <w:szCs w:val="21"/>
        <w:vertAlign w:val="baseline"/>
      </w:rPr>
    </w:lvl>
    <w:lvl w:ilvl="3">
      <w:start w:val="1"/>
      <w:numFmt w:val="lowerRoman"/>
      <w:lvlText w:val="(%4)"/>
      <w:lvlJc w:val="left"/>
      <w:pPr>
        <w:tabs>
          <w:tab w:val="num" w:pos="2041"/>
        </w:tabs>
        <w:ind w:left="2041" w:hanging="680"/>
      </w:pPr>
      <w:rPr>
        <w:rFonts w:ascii="Tahoma" w:hAnsi="Tahoma" w:hint="default"/>
        <w:b w:val="0"/>
        <w:i w:val="0"/>
        <w:sz w:val="22"/>
      </w:rPr>
    </w:lvl>
    <w:lvl w:ilvl="4">
      <w:start w:val="1"/>
      <w:numFmt w:val="lowerLetter"/>
      <w:lvlText w:val="(%5)"/>
      <w:lvlJc w:val="left"/>
      <w:pPr>
        <w:tabs>
          <w:tab w:val="num" w:pos="2608"/>
        </w:tabs>
        <w:ind w:left="2608" w:hanging="567"/>
      </w:pPr>
      <w:rPr>
        <w:rFonts w:ascii="Tahoma" w:hAnsi="Tahoma" w:hint="default"/>
        <w:b w:val="0"/>
        <w:i w:val="0"/>
        <w:sz w:val="22"/>
      </w:rPr>
    </w:lvl>
    <w:lvl w:ilvl="5">
      <w:start w:val="1"/>
      <w:numFmt w:val="upperRoman"/>
      <w:lvlText w:val="(%6)"/>
      <w:lvlJc w:val="left"/>
      <w:pPr>
        <w:tabs>
          <w:tab w:val="num" w:pos="3288"/>
        </w:tabs>
        <w:ind w:left="3288" w:hanging="680"/>
      </w:pPr>
      <w:rPr>
        <w:rFonts w:ascii="Tahoma" w:hAnsi="Tahoma" w:hint="default"/>
        <w:b w:val="0"/>
        <w:i w:val="0"/>
        <w:sz w:val="22"/>
      </w:rPr>
    </w:lvl>
    <w:lvl w:ilvl="6">
      <w:start w:val="1"/>
      <w:numFmt w:val="none"/>
      <w:lvlText w:val=""/>
      <w:lvlJc w:val="left"/>
      <w:pPr>
        <w:tabs>
          <w:tab w:val="num" w:pos="3288"/>
        </w:tabs>
        <w:ind w:left="3288" w:hanging="680"/>
      </w:pPr>
      <w:rPr>
        <w:rFonts w:hint="default"/>
      </w:rPr>
    </w:lvl>
    <w:lvl w:ilvl="7">
      <w:start w:val="1"/>
      <w:numFmt w:val="none"/>
      <w:lvlText w:val=""/>
      <w:lvlJc w:val="left"/>
      <w:pPr>
        <w:tabs>
          <w:tab w:val="num" w:pos="3288"/>
        </w:tabs>
        <w:ind w:left="3288" w:hanging="680"/>
      </w:pPr>
      <w:rPr>
        <w:rFonts w:hint="default"/>
      </w:rPr>
    </w:lvl>
    <w:lvl w:ilvl="8">
      <w:start w:val="1"/>
      <w:numFmt w:val="none"/>
      <w:lvlText w:val=""/>
      <w:lvlJc w:val="left"/>
      <w:pPr>
        <w:tabs>
          <w:tab w:val="num" w:pos="3288"/>
        </w:tabs>
        <w:ind w:left="3288" w:hanging="680"/>
      </w:pPr>
      <w:rPr>
        <w:rFonts w:hint="default"/>
      </w:rPr>
    </w:lvl>
  </w:abstractNum>
  <w:abstractNum w:abstractNumId="29">
    <w:nsid w:val="512A7C3C"/>
    <w:multiLevelType w:val="singleLevel"/>
    <w:tmpl w:val="CAE8B146"/>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0">
    <w:nsid w:val="51421573"/>
    <w:multiLevelType w:val="multilevel"/>
    <w:tmpl w:val="37400C94"/>
    <w:lvl w:ilvl="0">
      <w:start w:val="1"/>
      <w:numFmt w:val="bullet"/>
      <w:lvlRestart w:val="0"/>
      <w:pStyle w:val="dashbullet5"/>
      <w:lvlText w:val=""/>
      <w:lvlJc w:val="left"/>
      <w:pPr>
        <w:tabs>
          <w:tab w:val="num" w:pos="3288"/>
        </w:tabs>
        <w:ind w:left="3288"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525F4573"/>
    <w:multiLevelType w:val="multilevel"/>
    <w:tmpl w:val="C0DE7A18"/>
    <w:lvl w:ilvl="0">
      <w:start w:val="1"/>
      <w:numFmt w:val="bullet"/>
      <w:lvlRestart w:val="0"/>
      <w:pStyle w:val="dashbullet4"/>
      <w:lvlText w:val=""/>
      <w:lvlJc w:val="left"/>
      <w:pPr>
        <w:tabs>
          <w:tab w:val="num" w:pos="2608"/>
        </w:tabs>
        <w:ind w:left="2608" w:hanging="567"/>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53B17CF4"/>
    <w:multiLevelType w:val="multilevel"/>
    <w:tmpl w:val="B0F40B8E"/>
    <w:lvl w:ilvl="0">
      <w:start w:val="1"/>
      <w:numFmt w:val="bullet"/>
      <w:lvlRestart w:val="0"/>
      <w:pStyle w:val="dashbullet2"/>
      <w:lvlText w:val=""/>
      <w:lvlJc w:val="left"/>
      <w:pPr>
        <w:tabs>
          <w:tab w:val="num" w:pos="1361"/>
        </w:tabs>
        <w:ind w:left="1361"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nsid w:val="55F728E2"/>
    <w:multiLevelType w:val="multilevel"/>
    <w:tmpl w:val="1D8A9BD6"/>
    <w:lvl w:ilvl="0">
      <w:start w:val="1"/>
      <w:numFmt w:val="upperRoman"/>
      <w:pStyle w:val="UCRoman2"/>
      <w:lvlText w:val="%1."/>
      <w:lvlJc w:val="left"/>
      <w:pPr>
        <w:tabs>
          <w:tab w:val="num" w:pos="1361"/>
        </w:tabs>
        <w:ind w:left="1361"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nsid w:val="56E26FEF"/>
    <w:multiLevelType w:val="singleLevel"/>
    <w:tmpl w:val="E76CA894"/>
    <w:lvl w:ilvl="0">
      <w:start w:val="1"/>
      <w:numFmt w:val="lowerRoman"/>
      <w:pStyle w:val="roman4"/>
      <w:lvlText w:val="(%1)"/>
      <w:lvlJc w:val="left"/>
      <w:pPr>
        <w:tabs>
          <w:tab w:val="num" w:pos="2608"/>
        </w:tabs>
        <w:ind w:left="2608" w:hanging="567"/>
      </w:pPr>
      <w:rPr>
        <w:rFonts w:ascii="Arial" w:hAnsi="Arial" w:hint="default"/>
        <w:b w:val="0"/>
        <w:i w:val="0"/>
        <w:sz w:val="20"/>
      </w:rPr>
    </w:lvl>
  </w:abstractNum>
  <w:abstractNum w:abstractNumId="35">
    <w:nsid w:val="56F65199"/>
    <w:multiLevelType w:val="hybridMultilevel"/>
    <w:tmpl w:val="395AAB5E"/>
    <w:lvl w:ilvl="0" w:tplc="B406E150">
      <w:start w:val="1"/>
      <w:numFmt w:val="bullet"/>
      <w:lvlText w:val=""/>
      <w:lvlJc w:val="left"/>
      <w:pPr>
        <w:tabs>
          <w:tab w:val="num" w:pos="720"/>
        </w:tabs>
        <w:ind w:left="720" w:hanging="360"/>
      </w:pPr>
      <w:rPr>
        <w:rFonts w:ascii="Symbol" w:hAnsi="Symbol" w:hint="default"/>
        <w:b w:val="0"/>
        <w:i w:val="0"/>
        <w:color w:val="auto"/>
        <w:sz w:val="22"/>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6">
    <w:nsid w:val="58A56CDE"/>
    <w:multiLevelType w:val="multilevel"/>
    <w:tmpl w:val="C3E838F6"/>
    <w:lvl w:ilvl="0">
      <w:start w:val="1"/>
      <w:numFmt w:val="bullet"/>
      <w:pStyle w:val="bullet4"/>
      <w:lvlText w:val=""/>
      <w:lvlJc w:val="left"/>
      <w:pPr>
        <w:tabs>
          <w:tab w:val="num" w:pos="2608"/>
        </w:tabs>
        <w:ind w:left="2608"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5AF711EC"/>
    <w:multiLevelType w:val="singleLevel"/>
    <w:tmpl w:val="6CD6DF96"/>
    <w:lvl w:ilvl="0">
      <w:start w:val="1"/>
      <w:numFmt w:val="lowerRoman"/>
      <w:pStyle w:val="roman1"/>
      <w:lvlText w:val="(%1)"/>
      <w:lvlJc w:val="left"/>
      <w:pPr>
        <w:tabs>
          <w:tab w:val="num" w:pos="680"/>
        </w:tabs>
        <w:ind w:left="680" w:hanging="680"/>
      </w:pPr>
      <w:rPr>
        <w:rFonts w:ascii="Arial" w:hAnsi="Arial" w:hint="default"/>
        <w:b w:val="0"/>
        <w:i w:val="0"/>
        <w:sz w:val="20"/>
      </w:rPr>
    </w:lvl>
  </w:abstractNum>
  <w:abstractNum w:abstractNumId="38">
    <w:nsid w:val="5FCB4379"/>
    <w:multiLevelType w:val="multilevel"/>
    <w:tmpl w:val="4F86461C"/>
    <w:lvl w:ilvl="0">
      <w:start w:val="1"/>
      <w:numFmt w:val="upperLetter"/>
      <w:pStyle w:val="Recitals"/>
      <w:lvlText w:val="(%1)"/>
      <w:lvlJc w:val="left"/>
      <w:pPr>
        <w:tabs>
          <w:tab w:val="num" w:pos="680"/>
        </w:tabs>
        <w:ind w:left="680" w:hanging="6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nsid w:val="62215270"/>
    <w:multiLevelType w:val="singleLevel"/>
    <w:tmpl w:val="1C380CB2"/>
    <w:lvl w:ilvl="0">
      <w:start w:val="1"/>
      <w:numFmt w:val="lowerRoman"/>
      <w:pStyle w:val="roman3"/>
      <w:lvlText w:val="(%1)"/>
      <w:lvlJc w:val="left"/>
      <w:pPr>
        <w:tabs>
          <w:tab w:val="num" w:pos="2041"/>
        </w:tabs>
        <w:ind w:left="2041" w:hanging="680"/>
      </w:pPr>
      <w:rPr>
        <w:rFonts w:ascii="Arial" w:hAnsi="Arial" w:hint="default"/>
        <w:b w:val="0"/>
        <w:i w:val="0"/>
        <w:sz w:val="20"/>
      </w:rPr>
    </w:lvl>
  </w:abstractNum>
  <w:abstractNum w:abstractNumId="40">
    <w:nsid w:val="64042A03"/>
    <w:multiLevelType w:val="hybridMultilevel"/>
    <w:tmpl w:val="62CA6084"/>
    <w:lvl w:ilvl="0" w:tplc="CDA00CFA">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64C47EA1"/>
    <w:multiLevelType w:val="singleLevel"/>
    <w:tmpl w:val="588EC908"/>
    <w:lvl w:ilvl="0">
      <w:start w:val="1"/>
      <w:numFmt w:val="lowerRoman"/>
      <w:pStyle w:val="Tableroman"/>
      <w:lvlText w:val="(%1)"/>
      <w:lvlJc w:val="left"/>
      <w:pPr>
        <w:tabs>
          <w:tab w:val="num" w:pos="680"/>
        </w:tabs>
        <w:ind w:left="680" w:hanging="680"/>
      </w:pPr>
      <w:rPr>
        <w:rFonts w:ascii="Arial" w:hAnsi="Arial" w:hint="default"/>
        <w:b w:val="0"/>
        <w:i w:val="0"/>
        <w:sz w:val="20"/>
      </w:rPr>
    </w:lvl>
  </w:abstractNum>
  <w:abstractNum w:abstractNumId="42">
    <w:nsid w:val="6A7F67AA"/>
    <w:multiLevelType w:val="multilevel"/>
    <w:tmpl w:val="5FE68390"/>
    <w:lvl w:ilvl="0">
      <w:start w:val="1"/>
      <w:numFmt w:val="upperLetter"/>
      <w:pStyle w:val="UCAlpha3"/>
      <w:lvlText w:val="%1."/>
      <w:lvlJc w:val="left"/>
      <w:pPr>
        <w:tabs>
          <w:tab w:val="num" w:pos="2041"/>
        </w:tabs>
        <w:ind w:left="2041"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3">
    <w:nsid w:val="6B1D1232"/>
    <w:multiLevelType w:val="multilevel"/>
    <w:tmpl w:val="700CF80C"/>
    <w:lvl w:ilvl="0">
      <w:start w:val="1"/>
      <w:numFmt w:val="decimal"/>
      <w:pStyle w:val="Level1"/>
      <w:lvlText w:val="%1"/>
      <w:lvlJc w:val="left"/>
      <w:pPr>
        <w:tabs>
          <w:tab w:val="num" w:pos="822"/>
        </w:tabs>
        <w:ind w:left="822" w:hanging="680"/>
      </w:pPr>
      <w:rPr>
        <w:rFonts w:ascii="Tahoma" w:hAnsi="Tahoma" w:hint="default"/>
        <w:b/>
        <w:i w:val="0"/>
        <w:sz w:val="22"/>
      </w:rPr>
    </w:lvl>
    <w:lvl w:ilvl="1">
      <w:start w:val="1"/>
      <w:numFmt w:val="decimal"/>
      <w:pStyle w:val="Level2"/>
      <w:lvlText w:val="%1.%2"/>
      <w:lvlJc w:val="left"/>
      <w:pPr>
        <w:tabs>
          <w:tab w:val="num" w:pos="680"/>
        </w:tabs>
        <w:ind w:left="680" w:hanging="680"/>
      </w:pPr>
      <w:rPr>
        <w:rFonts w:ascii="Tahoma" w:hAnsi="Tahoma" w:hint="default"/>
        <w:b/>
        <w:i w:val="0"/>
        <w:sz w:val="22"/>
        <w:szCs w:val="22"/>
      </w:rPr>
    </w:lvl>
    <w:lvl w:ilvl="2">
      <w:start w:val="1"/>
      <w:numFmt w:val="decimal"/>
      <w:pStyle w:val="Level3"/>
      <w:lvlText w:val="%1.%2.%3"/>
      <w:lvlJc w:val="left"/>
      <w:pPr>
        <w:tabs>
          <w:tab w:val="num" w:pos="1361"/>
        </w:tabs>
        <w:ind w:left="1361" w:hanging="681"/>
      </w:pPr>
      <w:rPr>
        <w:rFonts w:ascii="Tahoma" w:hAnsi="Tahoma" w:cs="Tahoma" w:hint="default"/>
        <w:b/>
        <w:i w:val="0"/>
        <w:caps w:val="0"/>
        <w:strike w:val="0"/>
        <w:dstrike w:val="0"/>
        <w:outline w:val="0"/>
        <w:shadow w:val="0"/>
        <w:emboss w:val="0"/>
        <w:imprint w:val="0"/>
        <w:vanish w:val="0"/>
        <w:spacing w:val="0"/>
        <w:w w:val="100"/>
        <w:sz w:val="22"/>
        <w:szCs w:val="21"/>
        <w:vertAlign w:val="baseline"/>
      </w:rPr>
    </w:lvl>
    <w:lvl w:ilvl="3">
      <w:start w:val="1"/>
      <w:numFmt w:val="lowerRoman"/>
      <w:pStyle w:val="Level4"/>
      <w:lvlText w:val="(%4)"/>
      <w:lvlJc w:val="left"/>
      <w:pPr>
        <w:tabs>
          <w:tab w:val="num" w:pos="2041"/>
        </w:tabs>
        <w:ind w:left="2041" w:hanging="680"/>
      </w:pPr>
      <w:rPr>
        <w:rFonts w:ascii="Tahoma" w:hAnsi="Tahoma" w:hint="default"/>
        <w:b w:val="0"/>
        <w:i w:val="0"/>
        <w:sz w:val="22"/>
        <w:lang w:val="pt-BR"/>
      </w:rPr>
    </w:lvl>
    <w:lvl w:ilvl="4">
      <w:start w:val="1"/>
      <w:numFmt w:val="lowerLetter"/>
      <w:pStyle w:val="Level5"/>
      <w:lvlText w:val="(%5)"/>
      <w:lvlJc w:val="left"/>
      <w:pPr>
        <w:tabs>
          <w:tab w:val="num" w:pos="2608"/>
        </w:tabs>
        <w:ind w:left="2608" w:hanging="567"/>
      </w:pPr>
      <w:rPr>
        <w:rFonts w:ascii="Tahoma" w:hAnsi="Tahoma" w:hint="default"/>
        <w:b w:val="0"/>
        <w:i w:val="0"/>
        <w:sz w:val="22"/>
      </w:rPr>
    </w:lvl>
    <w:lvl w:ilvl="5">
      <w:start w:val="1"/>
      <w:numFmt w:val="upperRoman"/>
      <w:pStyle w:val="Level6"/>
      <w:lvlText w:val="(%6)"/>
      <w:lvlJc w:val="left"/>
      <w:pPr>
        <w:tabs>
          <w:tab w:val="num" w:pos="3288"/>
        </w:tabs>
        <w:ind w:left="3288" w:hanging="680"/>
      </w:pPr>
      <w:rPr>
        <w:rFonts w:ascii="Tahoma" w:hAnsi="Tahoma" w:hint="default"/>
        <w:b w:val="0"/>
        <w:i w:val="0"/>
        <w:sz w:val="22"/>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44">
    <w:nsid w:val="6B502D22"/>
    <w:multiLevelType w:val="multilevel"/>
    <w:tmpl w:val="8D5698DC"/>
    <w:lvl w:ilvl="0">
      <w:start w:val="27"/>
      <w:numFmt w:val="lowerLetter"/>
      <w:pStyle w:val="doublealpha"/>
      <w:lvlText w:val="(%1)"/>
      <w:lvlJc w:val="left"/>
      <w:pPr>
        <w:tabs>
          <w:tab w:val="num" w:pos="680"/>
        </w:tabs>
        <w:ind w:left="680" w:hanging="680"/>
      </w:pPr>
      <w:rPr>
        <w:rFonts w:ascii="Arial" w:hAnsi="Aria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nsid w:val="6BEA4D3C"/>
    <w:multiLevelType w:val="multilevel"/>
    <w:tmpl w:val="885A6224"/>
    <w:lvl w:ilvl="0">
      <w:start w:val="1"/>
      <w:numFmt w:val="upperLetter"/>
      <w:pStyle w:val="UCAlpha6"/>
      <w:lvlText w:val="%1."/>
      <w:lvlJc w:val="left"/>
      <w:pPr>
        <w:tabs>
          <w:tab w:val="num" w:pos="3969"/>
        </w:tabs>
        <w:ind w:left="3969"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nsid w:val="6C5255B9"/>
    <w:multiLevelType w:val="singleLevel"/>
    <w:tmpl w:val="33C8FA28"/>
    <w:lvl w:ilvl="0">
      <w:start w:val="1"/>
      <w:numFmt w:val="lowerRoman"/>
      <w:pStyle w:val="roman6"/>
      <w:lvlText w:val="(%1)"/>
      <w:lvlJc w:val="left"/>
      <w:pPr>
        <w:tabs>
          <w:tab w:val="num" w:pos="3969"/>
        </w:tabs>
        <w:ind w:left="3969" w:hanging="681"/>
      </w:pPr>
      <w:rPr>
        <w:rFonts w:ascii="Arial" w:hAnsi="Arial" w:hint="default"/>
        <w:b w:val="0"/>
        <w:i w:val="0"/>
        <w:sz w:val="20"/>
      </w:rPr>
    </w:lvl>
  </w:abstractNum>
  <w:abstractNum w:abstractNumId="47">
    <w:nsid w:val="7169173D"/>
    <w:multiLevelType w:val="singleLevel"/>
    <w:tmpl w:val="2C04197C"/>
    <w:lvl w:ilvl="0">
      <w:start w:val="1"/>
      <w:numFmt w:val="lowerLetter"/>
      <w:pStyle w:val="alpha2"/>
      <w:lvlText w:val="(%1)"/>
      <w:lvlJc w:val="left"/>
      <w:pPr>
        <w:tabs>
          <w:tab w:val="num" w:pos="1361"/>
        </w:tabs>
        <w:ind w:left="1361" w:hanging="681"/>
      </w:pPr>
      <w:rPr>
        <w:rFonts w:ascii="Arial" w:hAnsi="Arial" w:hint="default"/>
        <w:b w:val="0"/>
        <w:i w:val="0"/>
        <w:sz w:val="20"/>
      </w:rPr>
    </w:lvl>
  </w:abstractNum>
  <w:abstractNum w:abstractNumId="48">
    <w:nsid w:val="73455C00"/>
    <w:multiLevelType w:val="singleLevel"/>
    <w:tmpl w:val="818C5664"/>
    <w:lvl w:ilvl="0">
      <w:start w:val="1"/>
      <w:numFmt w:val="lowerRoman"/>
      <w:pStyle w:val="roman5"/>
      <w:lvlText w:val="(%1)"/>
      <w:lvlJc w:val="left"/>
      <w:pPr>
        <w:tabs>
          <w:tab w:val="num" w:pos="3288"/>
        </w:tabs>
        <w:ind w:left="3288" w:hanging="680"/>
      </w:pPr>
      <w:rPr>
        <w:rFonts w:ascii="Arial" w:hAnsi="Arial" w:hint="default"/>
        <w:b w:val="0"/>
        <w:i w:val="0"/>
        <w:sz w:val="20"/>
      </w:rPr>
    </w:lvl>
  </w:abstractNum>
  <w:abstractNum w:abstractNumId="49">
    <w:nsid w:val="785A5B88"/>
    <w:multiLevelType w:val="singleLevel"/>
    <w:tmpl w:val="5964AB86"/>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50">
    <w:nsid w:val="7BE859CD"/>
    <w:multiLevelType w:val="multilevel"/>
    <w:tmpl w:val="5EA8E7C0"/>
    <w:lvl w:ilvl="0">
      <w:start w:val="1"/>
      <w:numFmt w:val="bullet"/>
      <w:pStyle w:val="bullet5"/>
      <w:lvlText w:val=""/>
      <w:lvlJc w:val="left"/>
      <w:pPr>
        <w:tabs>
          <w:tab w:val="num" w:pos="3288"/>
        </w:tabs>
        <w:ind w:left="3288"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1">
    <w:nsid w:val="7D086692"/>
    <w:multiLevelType w:val="hybridMultilevel"/>
    <w:tmpl w:val="99A26E52"/>
    <w:lvl w:ilvl="0" w:tplc="0756ECB2">
      <w:start w:val="1"/>
      <w:numFmt w:val="decimal"/>
      <w:pStyle w:val="EscopoNTISubTitulo"/>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pStyle w:val="Legal5L8"/>
      <w:lvlText w:val="%8."/>
      <w:lvlJc w:val="left"/>
      <w:pPr>
        <w:ind w:left="5760" w:hanging="360"/>
      </w:pPr>
    </w:lvl>
    <w:lvl w:ilvl="8" w:tplc="0416001B" w:tentative="1">
      <w:start w:val="1"/>
      <w:numFmt w:val="lowerRoman"/>
      <w:lvlText w:val="%9."/>
      <w:lvlJc w:val="right"/>
      <w:pPr>
        <w:ind w:left="6480" w:hanging="180"/>
      </w:pPr>
    </w:lvl>
  </w:abstractNum>
  <w:abstractNum w:abstractNumId="52">
    <w:nsid w:val="7ED04878"/>
    <w:multiLevelType w:val="multilevel"/>
    <w:tmpl w:val="BEE2940C"/>
    <w:lvl w:ilvl="0">
      <w:start w:val="1"/>
      <w:numFmt w:val="decimal"/>
      <w:lvlRestart w:val="0"/>
      <w:pStyle w:val="ListNumbers"/>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51"/>
  </w:num>
  <w:num w:numId="2">
    <w:abstractNumId w:val="29"/>
  </w:num>
  <w:num w:numId="3">
    <w:abstractNumId w:val="47"/>
  </w:num>
  <w:num w:numId="4">
    <w:abstractNumId w:val="19"/>
  </w:num>
  <w:num w:numId="5">
    <w:abstractNumId w:val="10"/>
  </w:num>
  <w:num w:numId="6">
    <w:abstractNumId w:val="22"/>
  </w:num>
  <w:num w:numId="7">
    <w:abstractNumId w:val="11"/>
  </w:num>
  <w:num w:numId="8">
    <w:abstractNumId w:val="18"/>
  </w:num>
  <w:num w:numId="9">
    <w:abstractNumId w:val="16"/>
  </w:num>
  <w:num w:numId="10">
    <w:abstractNumId w:val="36"/>
  </w:num>
  <w:num w:numId="11">
    <w:abstractNumId w:val="50"/>
  </w:num>
  <w:num w:numId="12">
    <w:abstractNumId w:val="12"/>
  </w:num>
  <w:num w:numId="13">
    <w:abstractNumId w:val="23"/>
  </w:num>
  <w:num w:numId="14">
    <w:abstractNumId w:val="32"/>
  </w:num>
  <w:num w:numId="15">
    <w:abstractNumId w:val="25"/>
  </w:num>
  <w:num w:numId="16">
    <w:abstractNumId w:val="31"/>
  </w:num>
  <w:num w:numId="17">
    <w:abstractNumId w:val="30"/>
  </w:num>
  <w:num w:numId="18">
    <w:abstractNumId w:val="13"/>
  </w:num>
  <w:num w:numId="19">
    <w:abstractNumId w:val="44"/>
  </w:num>
  <w:num w:numId="20">
    <w:abstractNumId w:val="52"/>
  </w:num>
  <w:num w:numId="21">
    <w:abstractNumId w:val="6"/>
  </w:num>
  <w:num w:numId="22">
    <w:abstractNumId w:val="38"/>
  </w:num>
  <w:num w:numId="23">
    <w:abstractNumId w:val="37"/>
  </w:num>
  <w:num w:numId="24">
    <w:abstractNumId w:val="49"/>
  </w:num>
  <w:num w:numId="25">
    <w:abstractNumId w:val="39"/>
  </w:num>
  <w:num w:numId="26">
    <w:abstractNumId w:val="34"/>
  </w:num>
  <w:num w:numId="27">
    <w:abstractNumId w:val="48"/>
  </w:num>
  <w:num w:numId="28">
    <w:abstractNumId w:val="46"/>
  </w:num>
  <w:num w:numId="29">
    <w:abstractNumId w:val="8"/>
  </w:num>
  <w:num w:numId="30">
    <w:abstractNumId w:val="21"/>
  </w:num>
  <w:num w:numId="31">
    <w:abstractNumId w:val="9"/>
  </w:num>
  <w:num w:numId="32">
    <w:abstractNumId w:val="17"/>
  </w:num>
  <w:num w:numId="33">
    <w:abstractNumId w:val="7"/>
  </w:num>
  <w:num w:numId="34">
    <w:abstractNumId w:val="41"/>
  </w:num>
  <w:num w:numId="35">
    <w:abstractNumId w:val="5"/>
  </w:num>
  <w:num w:numId="36">
    <w:abstractNumId w:val="20"/>
  </w:num>
  <w:num w:numId="37">
    <w:abstractNumId w:val="42"/>
  </w:num>
  <w:num w:numId="38">
    <w:abstractNumId w:val="15"/>
  </w:num>
  <w:num w:numId="39">
    <w:abstractNumId w:val="24"/>
  </w:num>
  <w:num w:numId="40">
    <w:abstractNumId w:val="45"/>
  </w:num>
  <w:num w:numId="41">
    <w:abstractNumId w:val="14"/>
  </w:num>
  <w:num w:numId="42">
    <w:abstractNumId w:val="33"/>
  </w:num>
  <w:num w:numId="43">
    <w:abstractNumId w:val="0"/>
  </w:num>
  <w:num w:numId="44">
    <w:abstractNumId w:val="3"/>
  </w:num>
  <w:num w:numId="45">
    <w:abstractNumId w:val="2"/>
  </w:num>
  <w:num w:numId="46">
    <w:abstractNumId w:val="4"/>
  </w:num>
  <w:num w:numId="47">
    <w:abstractNumId w:val="40"/>
  </w:num>
  <w:num w:numId="48">
    <w:abstractNumId w:val="26"/>
  </w:num>
  <w:num w:numId="49">
    <w:abstractNumId w:val="43"/>
  </w:num>
  <w:num w:numId="50">
    <w:abstractNumId w:val="27"/>
  </w:num>
  <w:num w:numId="5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8"/>
  </w:num>
  <w:num w:numId="57">
    <w:abstractNumId w:val="43"/>
  </w:num>
  <w:num w:numId="58">
    <w:abstractNumId w:val="43"/>
  </w:num>
  <w:num w:numId="59">
    <w:abstractNumId w:val="43"/>
  </w:num>
  <w:num w:numId="60">
    <w:abstractNumId w:val="43"/>
  </w:num>
  <w:num w:numId="61">
    <w:abstractNumId w:val="43"/>
  </w:num>
  <w:num w:numId="62">
    <w:abstractNumId w:val="43"/>
  </w:num>
  <w:num w:numId="63">
    <w:abstractNumId w:val="3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08"/>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75764F"/>
    <w:rsid w:val="000047FA"/>
    <w:rsid w:val="00005A91"/>
    <w:rsid w:val="0000687A"/>
    <w:rsid w:val="00010EB6"/>
    <w:rsid w:val="00021426"/>
    <w:rsid w:val="00021949"/>
    <w:rsid w:val="00024B37"/>
    <w:rsid w:val="000259A5"/>
    <w:rsid w:val="00025C22"/>
    <w:rsid w:val="00027262"/>
    <w:rsid w:val="00030A02"/>
    <w:rsid w:val="00031F9D"/>
    <w:rsid w:val="00032CDD"/>
    <w:rsid w:val="00033725"/>
    <w:rsid w:val="00035C86"/>
    <w:rsid w:val="0003654B"/>
    <w:rsid w:val="00036EB7"/>
    <w:rsid w:val="000374D5"/>
    <w:rsid w:val="000416B0"/>
    <w:rsid w:val="00042591"/>
    <w:rsid w:val="0004424F"/>
    <w:rsid w:val="00045535"/>
    <w:rsid w:val="0004690F"/>
    <w:rsid w:val="00047EA6"/>
    <w:rsid w:val="00050219"/>
    <w:rsid w:val="00051B4F"/>
    <w:rsid w:val="00057D4E"/>
    <w:rsid w:val="00060609"/>
    <w:rsid w:val="0006106F"/>
    <w:rsid w:val="000629B8"/>
    <w:rsid w:val="00063912"/>
    <w:rsid w:val="00070BD8"/>
    <w:rsid w:val="0007233C"/>
    <w:rsid w:val="0007302A"/>
    <w:rsid w:val="000751B4"/>
    <w:rsid w:val="00076284"/>
    <w:rsid w:val="0008264E"/>
    <w:rsid w:val="000846C5"/>
    <w:rsid w:val="00084757"/>
    <w:rsid w:val="000916F2"/>
    <w:rsid w:val="000951CB"/>
    <w:rsid w:val="00097640"/>
    <w:rsid w:val="000A0AB0"/>
    <w:rsid w:val="000A4BAA"/>
    <w:rsid w:val="000B2529"/>
    <w:rsid w:val="000B3138"/>
    <w:rsid w:val="000B4044"/>
    <w:rsid w:val="000B4CAD"/>
    <w:rsid w:val="000B5291"/>
    <w:rsid w:val="000B5523"/>
    <w:rsid w:val="000B68E8"/>
    <w:rsid w:val="000B7B35"/>
    <w:rsid w:val="000C0CA7"/>
    <w:rsid w:val="000C160C"/>
    <w:rsid w:val="000C4029"/>
    <w:rsid w:val="000C4084"/>
    <w:rsid w:val="000C4D4A"/>
    <w:rsid w:val="000D1E62"/>
    <w:rsid w:val="000D39E7"/>
    <w:rsid w:val="000D5039"/>
    <w:rsid w:val="000D6DBE"/>
    <w:rsid w:val="000E0216"/>
    <w:rsid w:val="000E35CE"/>
    <w:rsid w:val="000E4A52"/>
    <w:rsid w:val="000E515C"/>
    <w:rsid w:val="000E729B"/>
    <w:rsid w:val="000F15AA"/>
    <w:rsid w:val="000F1E7F"/>
    <w:rsid w:val="000F3511"/>
    <w:rsid w:val="000F3E12"/>
    <w:rsid w:val="000F421E"/>
    <w:rsid w:val="000F4BD9"/>
    <w:rsid w:val="000F4C9A"/>
    <w:rsid w:val="000F5CC7"/>
    <w:rsid w:val="000F6577"/>
    <w:rsid w:val="00100476"/>
    <w:rsid w:val="00100DDD"/>
    <w:rsid w:val="00100F01"/>
    <w:rsid w:val="001028A9"/>
    <w:rsid w:val="00102B0E"/>
    <w:rsid w:val="0010319E"/>
    <w:rsid w:val="001034F6"/>
    <w:rsid w:val="001068D5"/>
    <w:rsid w:val="00106E32"/>
    <w:rsid w:val="00112259"/>
    <w:rsid w:val="00114CDB"/>
    <w:rsid w:val="0011724C"/>
    <w:rsid w:val="00120B20"/>
    <w:rsid w:val="00120B79"/>
    <w:rsid w:val="00122852"/>
    <w:rsid w:val="00122916"/>
    <w:rsid w:val="00122CF7"/>
    <w:rsid w:val="001236AB"/>
    <w:rsid w:val="0012571D"/>
    <w:rsid w:val="00130D4C"/>
    <w:rsid w:val="00131183"/>
    <w:rsid w:val="00133659"/>
    <w:rsid w:val="001344E7"/>
    <w:rsid w:val="001349D3"/>
    <w:rsid w:val="001352F1"/>
    <w:rsid w:val="00135939"/>
    <w:rsid w:val="00140D63"/>
    <w:rsid w:val="0014301A"/>
    <w:rsid w:val="00145626"/>
    <w:rsid w:val="0014635C"/>
    <w:rsid w:val="001515E7"/>
    <w:rsid w:val="00151632"/>
    <w:rsid w:val="00151CCE"/>
    <w:rsid w:val="0015365F"/>
    <w:rsid w:val="00154A84"/>
    <w:rsid w:val="00156263"/>
    <w:rsid w:val="00156F97"/>
    <w:rsid w:val="0016037F"/>
    <w:rsid w:val="001606AD"/>
    <w:rsid w:val="0016671B"/>
    <w:rsid w:val="00167038"/>
    <w:rsid w:val="00167377"/>
    <w:rsid w:val="001728DB"/>
    <w:rsid w:val="00173F97"/>
    <w:rsid w:val="00175E81"/>
    <w:rsid w:val="0017692D"/>
    <w:rsid w:val="00176CB0"/>
    <w:rsid w:val="001778D9"/>
    <w:rsid w:val="0018084E"/>
    <w:rsid w:val="00180AF6"/>
    <w:rsid w:val="00184697"/>
    <w:rsid w:val="00187FE5"/>
    <w:rsid w:val="00190201"/>
    <w:rsid w:val="001914D1"/>
    <w:rsid w:val="001917F9"/>
    <w:rsid w:val="00191F86"/>
    <w:rsid w:val="001922FD"/>
    <w:rsid w:val="00193FA6"/>
    <w:rsid w:val="001963C4"/>
    <w:rsid w:val="001A23DB"/>
    <w:rsid w:val="001A2E2A"/>
    <w:rsid w:val="001A5383"/>
    <w:rsid w:val="001B0198"/>
    <w:rsid w:val="001B06D2"/>
    <w:rsid w:val="001B09A9"/>
    <w:rsid w:val="001B105A"/>
    <w:rsid w:val="001B12CC"/>
    <w:rsid w:val="001B1D82"/>
    <w:rsid w:val="001B28A5"/>
    <w:rsid w:val="001B3390"/>
    <w:rsid w:val="001B3EA7"/>
    <w:rsid w:val="001B4C23"/>
    <w:rsid w:val="001B5557"/>
    <w:rsid w:val="001C0B4F"/>
    <w:rsid w:val="001C0D7C"/>
    <w:rsid w:val="001C2243"/>
    <w:rsid w:val="001C4FDB"/>
    <w:rsid w:val="001C53B4"/>
    <w:rsid w:val="001C6983"/>
    <w:rsid w:val="001C71E5"/>
    <w:rsid w:val="001D3054"/>
    <w:rsid w:val="001D3D95"/>
    <w:rsid w:val="001D3DCE"/>
    <w:rsid w:val="001D5E84"/>
    <w:rsid w:val="001D7976"/>
    <w:rsid w:val="001E0A34"/>
    <w:rsid w:val="001E2B7D"/>
    <w:rsid w:val="001E3A8A"/>
    <w:rsid w:val="001E41A7"/>
    <w:rsid w:val="001E46AC"/>
    <w:rsid w:val="001E6224"/>
    <w:rsid w:val="001E7700"/>
    <w:rsid w:val="001F0CEF"/>
    <w:rsid w:val="001F0D94"/>
    <w:rsid w:val="001F260C"/>
    <w:rsid w:val="001F2C5C"/>
    <w:rsid w:val="001F3343"/>
    <w:rsid w:val="001F4B59"/>
    <w:rsid w:val="00200F55"/>
    <w:rsid w:val="00204791"/>
    <w:rsid w:val="00205F48"/>
    <w:rsid w:val="00210E38"/>
    <w:rsid w:val="002124A1"/>
    <w:rsid w:val="002138A1"/>
    <w:rsid w:val="00213B9B"/>
    <w:rsid w:val="0021474D"/>
    <w:rsid w:val="00216960"/>
    <w:rsid w:val="00221433"/>
    <w:rsid w:val="00223B7B"/>
    <w:rsid w:val="002241BE"/>
    <w:rsid w:val="00225E7E"/>
    <w:rsid w:val="0022678C"/>
    <w:rsid w:val="00230908"/>
    <w:rsid w:val="00231BAC"/>
    <w:rsid w:val="00231C92"/>
    <w:rsid w:val="00233369"/>
    <w:rsid w:val="00233FDD"/>
    <w:rsid w:val="00234CB0"/>
    <w:rsid w:val="00234D1F"/>
    <w:rsid w:val="002352F3"/>
    <w:rsid w:val="00236E5D"/>
    <w:rsid w:val="002412A6"/>
    <w:rsid w:val="002417FE"/>
    <w:rsid w:val="00241A59"/>
    <w:rsid w:val="00246A85"/>
    <w:rsid w:val="00247193"/>
    <w:rsid w:val="00251183"/>
    <w:rsid w:val="00255882"/>
    <w:rsid w:val="00255C80"/>
    <w:rsid w:val="00257E65"/>
    <w:rsid w:val="00257FCC"/>
    <w:rsid w:val="00262F97"/>
    <w:rsid w:val="00263274"/>
    <w:rsid w:val="00264B30"/>
    <w:rsid w:val="00264D36"/>
    <w:rsid w:val="002676FC"/>
    <w:rsid w:val="00270651"/>
    <w:rsid w:val="00271C1D"/>
    <w:rsid w:val="00272C70"/>
    <w:rsid w:val="002741FD"/>
    <w:rsid w:val="00274259"/>
    <w:rsid w:val="00274F1A"/>
    <w:rsid w:val="00277923"/>
    <w:rsid w:val="00277FC7"/>
    <w:rsid w:val="00281C80"/>
    <w:rsid w:val="0028243F"/>
    <w:rsid w:val="00283DB2"/>
    <w:rsid w:val="00286E6A"/>
    <w:rsid w:val="0028720A"/>
    <w:rsid w:val="00290D91"/>
    <w:rsid w:val="0029131E"/>
    <w:rsid w:val="00292017"/>
    <w:rsid w:val="0029324D"/>
    <w:rsid w:val="002948A6"/>
    <w:rsid w:val="002956C1"/>
    <w:rsid w:val="00295A51"/>
    <w:rsid w:val="002A0F0F"/>
    <w:rsid w:val="002A1E7C"/>
    <w:rsid w:val="002A424D"/>
    <w:rsid w:val="002A5A08"/>
    <w:rsid w:val="002A5DD1"/>
    <w:rsid w:val="002A5F1E"/>
    <w:rsid w:val="002B192F"/>
    <w:rsid w:val="002B40AB"/>
    <w:rsid w:val="002B4B6D"/>
    <w:rsid w:val="002B5A88"/>
    <w:rsid w:val="002C0C27"/>
    <w:rsid w:val="002C1605"/>
    <w:rsid w:val="002C49AD"/>
    <w:rsid w:val="002C54D2"/>
    <w:rsid w:val="002C5705"/>
    <w:rsid w:val="002D05EC"/>
    <w:rsid w:val="002D0A3C"/>
    <w:rsid w:val="002D47C1"/>
    <w:rsid w:val="002D4D1A"/>
    <w:rsid w:val="002D762D"/>
    <w:rsid w:val="002E0495"/>
    <w:rsid w:val="002E0A5E"/>
    <w:rsid w:val="002E0BEA"/>
    <w:rsid w:val="002E263A"/>
    <w:rsid w:val="002E28D1"/>
    <w:rsid w:val="002E3198"/>
    <w:rsid w:val="002E55F3"/>
    <w:rsid w:val="002E7038"/>
    <w:rsid w:val="002E7510"/>
    <w:rsid w:val="002F0817"/>
    <w:rsid w:val="002F0E47"/>
    <w:rsid w:val="002F2848"/>
    <w:rsid w:val="002F388E"/>
    <w:rsid w:val="002F7B21"/>
    <w:rsid w:val="00300B20"/>
    <w:rsid w:val="003018DC"/>
    <w:rsid w:val="0030308A"/>
    <w:rsid w:val="003066C1"/>
    <w:rsid w:val="00307011"/>
    <w:rsid w:val="003113D9"/>
    <w:rsid w:val="00314AC1"/>
    <w:rsid w:val="00320058"/>
    <w:rsid w:val="0032126F"/>
    <w:rsid w:val="00322190"/>
    <w:rsid w:val="00327D88"/>
    <w:rsid w:val="003319D1"/>
    <w:rsid w:val="0033212C"/>
    <w:rsid w:val="00333053"/>
    <w:rsid w:val="00333548"/>
    <w:rsid w:val="00334745"/>
    <w:rsid w:val="003368CD"/>
    <w:rsid w:val="00343DDB"/>
    <w:rsid w:val="0034455F"/>
    <w:rsid w:val="00346988"/>
    <w:rsid w:val="00347232"/>
    <w:rsid w:val="003476E6"/>
    <w:rsid w:val="003500E0"/>
    <w:rsid w:val="003542CA"/>
    <w:rsid w:val="00357BDF"/>
    <w:rsid w:val="00357E9F"/>
    <w:rsid w:val="00366218"/>
    <w:rsid w:val="00367D5D"/>
    <w:rsid w:val="003726FF"/>
    <w:rsid w:val="003728A8"/>
    <w:rsid w:val="003747AA"/>
    <w:rsid w:val="00377267"/>
    <w:rsid w:val="00377DF1"/>
    <w:rsid w:val="00381E21"/>
    <w:rsid w:val="00381FC1"/>
    <w:rsid w:val="0038241F"/>
    <w:rsid w:val="00383168"/>
    <w:rsid w:val="00383E4F"/>
    <w:rsid w:val="00390103"/>
    <w:rsid w:val="00392A69"/>
    <w:rsid w:val="00393FB9"/>
    <w:rsid w:val="003940A9"/>
    <w:rsid w:val="00394774"/>
    <w:rsid w:val="00396A25"/>
    <w:rsid w:val="00397C7C"/>
    <w:rsid w:val="003A0582"/>
    <w:rsid w:val="003A089B"/>
    <w:rsid w:val="003A1CFD"/>
    <w:rsid w:val="003A2CC4"/>
    <w:rsid w:val="003A49D5"/>
    <w:rsid w:val="003A63DB"/>
    <w:rsid w:val="003A6B2F"/>
    <w:rsid w:val="003B1466"/>
    <w:rsid w:val="003B54BC"/>
    <w:rsid w:val="003C7A79"/>
    <w:rsid w:val="003D4F83"/>
    <w:rsid w:val="003D5D4A"/>
    <w:rsid w:val="003E090D"/>
    <w:rsid w:val="003E0AC3"/>
    <w:rsid w:val="003E1799"/>
    <w:rsid w:val="003E29FC"/>
    <w:rsid w:val="003E415B"/>
    <w:rsid w:val="003E4A7F"/>
    <w:rsid w:val="003E5AD2"/>
    <w:rsid w:val="003E73E5"/>
    <w:rsid w:val="003F00FF"/>
    <w:rsid w:val="003F0E84"/>
    <w:rsid w:val="003F1A72"/>
    <w:rsid w:val="003F1A9C"/>
    <w:rsid w:val="003F23EC"/>
    <w:rsid w:val="003F2CEE"/>
    <w:rsid w:val="003F2F87"/>
    <w:rsid w:val="003F6991"/>
    <w:rsid w:val="003F7BA5"/>
    <w:rsid w:val="003F7D1C"/>
    <w:rsid w:val="0040010C"/>
    <w:rsid w:val="004020F9"/>
    <w:rsid w:val="0040407C"/>
    <w:rsid w:val="00404522"/>
    <w:rsid w:val="00406431"/>
    <w:rsid w:val="00407794"/>
    <w:rsid w:val="00411E2E"/>
    <w:rsid w:val="00413D25"/>
    <w:rsid w:val="00414856"/>
    <w:rsid w:val="004163A8"/>
    <w:rsid w:val="00417177"/>
    <w:rsid w:val="00425FF8"/>
    <w:rsid w:val="00430E0F"/>
    <w:rsid w:val="00433259"/>
    <w:rsid w:val="00433A86"/>
    <w:rsid w:val="00435D9A"/>
    <w:rsid w:val="004367D2"/>
    <w:rsid w:val="00440ABC"/>
    <w:rsid w:val="00451BE0"/>
    <w:rsid w:val="00454677"/>
    <w:rsid w:val="004546D4"/>
    <w:rsid w:val="004604CD"/>
    <w:rsid w:val="00462355"/>
    <w:rsid w:val="004638F6"/>
    <w:rsid w:val="00465FA4"/>
    <w:rsid w:val="00471554"/>
    <w:rsid w:val="0047271B"/>
    <w:rsid w:val="004762F7"/>
    <w:rsid w:val="004825AA"/>
    <w:rsid w:val="0048532D"/>
    <w:rsid w:val="004860BA"/>
    <w:rsid w:val="00491F25"/>
    <w:rsid w:val="00492C8D"/>
    <w:rsid w:val="00493047"/>
    <w:rsid w:val="004947CD"/>
    <w:rsid w:val="00496F15"/>
    <w:rsid w:val="004A0324"/>
    <w:rsid w:val="004A1421"/>
    <w:rsid w:val="004A2DA6"/>
    <w:rsid w:val="004A449A"/>
    <w:rsid w:val="004A5D9C"/>
    <w:rsid w:val="004B07E2"/>
    <w:rsid w:val="004B2D00"/>
    <w:rsid w:val="004B530B"/>
    <w:rsid w:val="004B7284"/>
    <w:rsid w:val="004C153A"/>
    <w:rsid w:val="004C2426"/>
    <w:rsid w:val="004C5009"/>
    <w:rsid w:val="004C6D50"/>
    <w:rsid w:val="004C7356"/>
    <w:rsid w:val="004C7687"/>
    <w:rsid w:val="004D0D81"/>
    <w:rsid w:val="004D20DD"/>
    <w:rsid w:val="004D3AAD"/>
    <w:rsid w:val="004D6922"/>
    <w:rsid w:val="004E05DD"/>
    <w:rsid w:val="004E07C6"/>
    <w:rsid w:val="004E12F5"/>
    <w:rsid w:val="004E2E5E"/>
    <w:rsid w:val="004E4706"/>
    <w:rsid w:val="004E7520"/>
    <w:rsid w:val="004F1BB7"/>
    <w:rsid w:val="004F22CC"/>
    <w:rsid w:val="004F2496"/>
    <w:rsid w:val="004F4BD5"/>
    <w:rsid w:val="00501ABA"/>
    <w:rsid w:val="00502AE4"/>
    <w:rsid w:val="00503BB3"/>
    <w:rsid w:val="0050587F"/>
    <w:rsid w:val="00507B45"/>
    <w:rsid w:val="005138B0"/>
    <w:rsid w:val="00514297"/>
    <w:rsid w:val="0051483D"/>
    <w:rsid w:val="00515CD3"/>
    <w:rsid w:val="00517DF5"/>
    <w:rsid w:val="00521CD3"/>
    <w:rsid w:val="00526FFB"/>
    <w:rsid w:val="005316B3"/>
    <w:rsid w:val="00532EBF"/>
    <w:rsid w:val="005358AD"/>
    <w:rsid w:val="005371DF"/>
    <w:rsid w:val="0053769E"/>
    <w:rsid w:val="00542F9B"/>
    <w:rsid w:val="00543631"/>
    <w:rsid w:val="00543918"/>
    <w:rsid w:val="00544C3B"/>
    <w:rsid w:val="0054504B"/>
    <w:rsid w:val="005474B7"/>
    <w:rsid w:val="00547C84"/>
    <w:rsid w:val="005500FF"/>
    <w:rsid w:val="00555277"/>
    <w:rsid w:val="00556539"/>
    <w:rsid w:val="00560CB4"/>
    <w:rsid w:val="005632E5"/>
    <w:rsid w:val="00564F94"/>
    <w:rsid w:val="005674D2"/>
    <w:rsid w:val="00573322"/>
    <w:rsid w:val="00574630"/>
    <w:rsid w:val="00574652"/>
    <w:rsid w:val="005813E1"/>
    <w:rsid w:val="00582158"/>
    <w:rsid w:val="00583040"/>
    <w:rsid w:val="00584A71"/>
    <w:rsid w:val="00585507"/>
    <w:rsid w:val="00587EBC"/>
    <w:rsid w:val="00591CE6"/>
    <w:rsid w:val="00595EE0"/>
    <w:rsid w:val="00597341"/>
    <w:rsid w:val="005973FC"/>
    <w:rsid w:val="005A0A82"/>
    <w:rsid w:val="005A0C11"/>
    <w:rsid w:val="005A5A40"/>
    <w:rsid w:val="005A6990"/>
    <w:rsid w:val="005A6ACC"/>
    <w:rsid w:val="005A6B3D"/>
    <w:rsid w:val="005A6DE2"/>
    <w:rsid w:val="005A79BA"/>
    <w:rsid w:val="005B3BA5"/>
    <w:rsid w:val="005B43C4"/>
    <w:rsid w:val="005B61CE"/>
    <w:rsid w:val="005B629F"/>
    <w:rsid w:val="005B73E4"/>
    <w:rsid w:val="005C0584"/>
    <w:rsid w:val="005C1052"/>
    <w:rsid w:val="005C4766"/>
    <w:rsid w:val="005C7319"/>
    <w:rsid w:val="005D2D51"/>
    <w:rsid w:val="005D40BF"/>
    <w:rsid w:val="005D6C6C"/>
    <w:rsid w:val="005D78AE"/>
    <w:rsid w:val="005E40E1"/>
    <w:rsid w:val="005E71EA"/>
    <w:rsid w:val="005E7691"/>
    <w:rsid w:val="005F028A"/>
    <w:rsid w:val="005F17EB"/>
    <w:rsid w:val="005F2777"/>
    <w:rsid w:val="005F710E"/>
    <w:rsid w:val="005F7585"/>
    <w:rsid w:val="00601D0E"/>
    <w:rsid w:val="00606371"/>
    <w:rsid w:val="00607503"/>
    <w:rsid w:val="006174A0"/>
    <w:rsid w:val="00620589"/>
    <w:rsid w:val="00621341"/>
    <w:rsid w:val="0062159D"/>
    <w:rsid w:val="00622474"/>
    <w:rsid w:val="00623A51"/>
    <w:rsid w:val="006241A7"/>
    <w:rsid w:val="006304B6"/>
    <w:rsid w:val="00632FF7"/>
    <w:rsid w:val="00633873"/>
    <w:rsid w:val="006354FE"/>
    <w:rsid w:val="00637AD4"/>
    <w:rsid w:val="00640005"/>
    <w:rsid w:val="00641EB7"/>
    <w:rsid w:val="006429B7"/>
    <w:rsid w:val="006433C0"/>
    <w:rsid w:val="00645CD4"/>
    <w:rsid w:val="0064690E"/>
    <w:rsid w:val="00647B30"/>
    <w:rsid w:val="00647E8D"/>
    <w:rsid w:val="006530C0"/>
    <w:rsid w:val="006573A2"/>
    <w:rsid w:val="006573DC"/>
    <w:rsid w:val="0065779F"/>
    <w:rsid w:val="006622F7"/>
    <w:rsid w:val="00662B25"/>
    <w:rsid w:val="0066493A"/>
    <w:rsid w:val="00665A61"/>
    <w:rsid w:val="00666B07"/>
    <w:rsid w:val="00670795"/>
    <w:rsid w:val="00676223"/>
    <w:rsid w:val="00676E0F"/>
    <w:rsid w:val="00680BAA"/>
    <w:rsid w:val="00682ECC"/>
    <w:rsid w:val="00684EBA"/>
    <w:rsid w:val="00685005"/>
    <w:rsid w:val="0068517C"/>
    <w:rsid w:val="00685AA3"/>
    <w:rsid w:val="0068637D"/>
    <w:rsid w:val="00687488"/>
    <w:rsid w:val="00693776"/>
    <w:rsid w:val="00694EC8"/>
    <w:rsid w:val="00695F0B"/>
    <w:rsid w:val="006A01E6"/>
    <w:rsid w:val="006A065B"/>
    <w:rsid w:val="006A15AF"/>
    <w:rsid w:val="006A24D4"/>
    <w:rsid w:val="006A35DC"/>
    <w:rsid w:val="006A3C6E"/>
    <w:rsid w:val="006A456C"/>
    <w:rsid w:val="006A772D"/>
    <w:rsid w:val="006A7B7C"/>
    <w:rsid w:val="006B2A30"/>
    <w:rsid w:val="006C0385"/>
    <w:rsid w:val="006C0A49"/>
    <w:rsid w:val="006C0EC0"/>
    <w:rsid w:val="006C1516"/>
    <w:rsid w:val="006C37FB"/>
    <w:rsid w:val="006C4749"/>
    <w:rsid w:val="006C64D4"/>
    <w:rsid w:val="006D319A"/>
    <w:rsid w:val="006D4A8B"/>
    <w:rsid w:val="006D7B46"/>
    <w:rsid w:val="006E1F58"/>
    <w:rsid w:val="006E34EA"/>
    <w:rsid w:val="006F0EF7"/>
    <w:rsid w:val="006F117B"/>
    <w:rsid w:val="006F3A6C"/>
    <w:rsid w:val="006F6A6B"/>
    <w:rsid w:val="006F7278"/>
    <w:rsid w:val="006F7F63"/>
    <w:rsid w:val="00701238"/>
    <w:rsid w:val="00701E12"/>
    <w:rsid w:val="00704DD6"/>
    <w:rsid w:val="00705EDC"/>
    <w:rsid w:val="00707249"/>
    <w:rsid w:val="00707AE5"/>
    <w:rsid w:val="0071135A"/>
    <w:rsid w:val="0072010A"/>
    <w:rsid w:val="00720EA4"/>
    <w:rsid w:val="00721F89"/>
    <w:rsid w:val="0072351C"/>
    <w:rsid w:val="0072407D"/>
    <w:rsid w:val="0072559E"/>
    <w:rsid w:val="00730E07"/>
    <w:rsid w:val="0073465F"/>
    <w:rsid w:val="00734EE1"/>
    <w:rsid w:val="00735DF0"/>
    <w:rsid w:val="0074130A"/>
    <w:rsid w:val="007428DC"/>
    <w:rsid w:val="007452B5"/>
    <w:rsid w:val="007463C3"/>
    <w:rsid w:val="00752019"/>
    <w:rsid w:val="0075352C"/>
    <w:rsid w:val="0075605D"/>
    <w:rsid w:val="0075764F"/>
    <w:rsid w:val="00760D8F"/>
    <w:rsid w:val="0076205E"/>
    <w:rsid w:val="00762180"/>
    <w:rsid w:val="00762633"/>
    <w:rsid w:val="00762E96"/>
    <w:rsid w:val="00763076"/>
    <w:rsid w:val="00763F1F"/>
    <w:rsid w:val="0076609E"/>
    <w:rsid w:val="0076764C"/>
    <w:rsid w:val="007735D8"/>
    <w:rsid w:val="007739CF"/>
    <w:rsid w:val="007751DE"/>
    <w:rsid w:val="00775C64"/>
    <w:rsid w:val="00782C0E"/>
    <w:rsid w:val="007925D0"/>
    <w:rsid w:val="00793FEC"/>
    <w:rsid w:val="00795CAA"/>
    <w:rsid w:val="00796F1F"/>
    <w:rsid w:val="00797AD8"/>
    <w:rsid w:val="007A0D05"/>
    <w:rsid w:val="007A1FC6"/>
    <w:rsid w:val="007A22CF"/>
    <w:rsid w:val="007A2851"/>
    <w:rsid w:val="007A2874"/>
    <w:rsid w:val="007A294D"/>
    <w:rsid w:val="007B295F"/>
    <w:rsid w:val="007B3C0D"/>
    <w:rsid w:val="007B44EF"/>
    <w:rsid w:val="007B5A0D"/>
    <w:rsid w:val="007B62DF"/>
    <w:rsid w:val="007B761E"/>
    <w:rsid w:val="007B797F"/>
    <w:rsid w:val="007C0152"/>
    <w:rsid w:val="007C2222"/>
    <w:rsid w:val="007C2FC2"/>
    <w:rsid w:val="007D0F9E"/>
    <w:rsid w:val="007D2B4E"/>
    <w:rsid w:val="007D3E8B"/>
    <w:rsid w:val="007D42B3"/>
    <w:rsid w:val="007D4A03"/>
    <w:rsid w:val="007D54C5"/>
    <w:rsid w:val="007D7272"/>
    <w:rsid w:val="007D786C"/>
    <w:rsid w:val="007D7A08"/>
    <w:rsid w:val="007E1904"/>
    <w:rsid w:val="007E2718"/>
    <w:rsid w:val="007E2A87"/>
    <w:rsid w:val="007E3400"/>
    <w:rsid w:val="007E38BA"/>
    <w:rsid w:val="007E39BE"/>
    <w:rsid w:val="007E3B52"/>
    <w:rsid w:val="007E47A5"/>
    <w:rsid w:val="007E6C61"/>
    <w:rsid w:val="007E6DCC"/>
    <w:rsid w:val="007E7EAE"/>
    <w:rsid w:val="00801AB1"/>
    <w:rsid w:val="0081004D"/>
    <w:rsid w:val="008105BF"/>
    <w:rsid w:val="00810E6F"/>
    <w:rsid w:val="00813265"/>
    <w:rsid w:val="0081353F"/>
    <w:rsid w:val="00814217"/>
    <w:rsid w:val="008160C1"/>
    <w:rsid w:val="00817BD1"/>
    <w:rsid w:val="0082080D"/>
    <w:rsid w:val="008210A3"/>
    <w:rsid w:val="00821263"/>
    <w:rsid w:val="00821432"/>
    <w:rsid w:val="00823F47"/>
    <w:rsid w:val="0082401C"/>
    <w:rsid w:val="008245BC"/>
    <w:rsid w:val="00824C92"/>
    <w:rsid w:val="008267AE"/>
    <w:rsid w:val="008306D6"/>
    <w:rsid w:val="0083246B"/>
    <w:rsid w:val="00834514"/>
    <w:rsid w:val="00835793"/>
    <w:rsid w:val="0083579D"/>
    <w:rsid w:val="00837E3D"/>
    <w:rsid w:val="00841FC8"/>
    <w:rsid w:val="008428DB"/>
    <w:rsid w:val="00842B22"/>
    <w:rsid w:val="008438D1"/>
    <w:rsid w:val="008506D0"/>
    <w:rsid w:val="00857BBD"/>
    <w:rsid w:val="00860F62"/>
    <w:rsid w:val="00861F65"/>
    <w:rsid w:val="008622B8"/>
    <w:rsid w:val="008627CB"/>
    <w:rsid w:val="00863FB2"/>
    <w:rsid w:val="00865296"/>
    <w:rsid w:val="00865715"/>
    <w:rsid w:val="00865E0D"/>
    <w:rsid w:val="00867A40"/>
    <w:rsid w:val="00867F8C"/>
    <w:rsid w:val="0087064D"/>
    <w:rsid w:val="00874CFC"/>
    <w:rsid w:val="00875434"/>
    <w:rsid w:val="00876A33"/>
    <w:rsid w:val="0088023A"/>
    <w:rsid w:val="00881384"/>
    <w:rsid w:val="0088139D"/>
    <w:rsid w:val="00884AEB"/>
    <w:rsid w:val="00884BBE"/>
    <w:rsid w:val="00886D39"/>
    <w:rsid w:val="00893F05"/>
    <w:rsid w:val="0089427B"/>
    <w:rsid w:val="00894396"/>
    <w:rsid w:val="00896DFE"/>
    <w:rsid w:val="00897665"/>
    <w:rsid w:val="008A42E9"/>
    <w:rsid w:val="008A495B"/>
    <w:rsid w:val="008A55FA"/>
    <w:rsid w:val="008A60B2"/>
    <w:rsid w:val="008A635A"/>
    <w:rsid w:val="008B0966"/>
    <w:rsid w:val="008B0B1E"/>
    <w:rsid w:val="008B24D9"/>
    <w:rsid w:val="008B2DDA"/>
    <w:rsid w:val="008B3280"/>
    <w:rsid w:val="008B44F9"/>
    <w:rsid w:val="008B49BB"/>
    <w:rsid w:val="008B5801"/>
    <w:rsid w:val="008B6065"/>
    <w:rsid w:val="008C05BC"/>
    <w:rsid w:val="008C0693"/>
    <w:rsid w:val="008C13C9"/>
    <w:rsid w:val="008C3057"/>
    <w:rsid w:val="008C4087"/>
    <w:rsid w:val="008C4820"/>
    <w:rsid w:val="008C63F5"/>
    <w:rsid w:val="008D1660"/>
    <w:rsid w:val="008D3386"/>
    <w:rsid w:val="008D41F6"/>
    <w:rsid w:val="008D4FA2"/>
    <w:rsid w:val="008D662B"/>
    <w:rsid w:val="008E0072"/>
    <w:rsid w:val="008E4163"/>
    <w:rsid w:val="008E4213"/>
    <w:rsid w:val="008E4C0D"/>
    <w:rsid w:val="008E5FAF"/>
    <w:rsid w:val="008F152C"/>
    <w:rsid w:val="008F40E7"/>
    <w:rsid w:val="008F4353"/>
    <w:rsid w:val="008F7E06"/>
    <w:rsid w:val="0090144C"/>
    <w:rsid w:val="00903732"/>
    <w:rsid w:val="009040C3"/>
    <w:rsid w:val="009048F5"/>
    <w:rsid w:val="0090693A"/>
    <w:rsid w:val="00911F71"/>
    <w:rsid w:val="00914508"/>
    <w:rsid w:val="00914903"/>
    <w:rsid w:val="00914FD8"/>
    <w:rsid w:val="009154A1"/>
    <w:rsid w:val="0091742B"/>
    <w:rsid w:val="00920AA0"/>
    <w:rsid w:val="00920B6E"/>
    <w:rsid w:val="00921951"/>
    <w:rsid w:val="0092690C"/>
    <w:rsid w:val="00943AD6"/>
    <w:rsid w:val="00944BCF"/>
    <w:rsid w:val="009469E5"/>
    <w:rsid w:val="00947337"/>
    <w:rsid w:val="009511AD"/>
    <w:rsid w:val="00951B78"/>
    <w:rsid w:val="00951C10"/>
    <w:rsid w:val="009543CC"/>
    <w:rsid w:val="009544A7"/>
    <w:rsid w:val="00955122"/>
    <w:rsid w:val="00955575"/>
    <w:rsid w:val="00955C92"/>
    <w:rsid w:val="00957FF0"/>
    <w:rsid w:val="009623DC"/>
    <w:rsid w:val="0096344A"/>
    <w:rsid w:val="00965DA6"/>
    <w:rsid w:val="00971B99"/>
    <w:rsid w:val="0097316B"/>
    <w:rsid w:val="009755EC"/>
    <w:rsid w:val="009768F0"/>
    <w:rsid w:val="00980A43"/>
    <w:rsid w:val="00980E47"/>
    <w:rsid w:val="00982224"/>
    <w:rsid w:val="00985CC6"/>
    <w:rsid w:val="0098653F"/>
    <w:rsid w:val="00987D80"/>
    <w:rsid w:val="00990853"/>
    <w:rsid w:val="00990C1E"/>
    <w:rsid w:val="00993DF4"/>
    <w:rsid w:val="00997179"/>
    <w:rsid w:val="0099782C"/>
    <w:rsid w:val="00997E8A"/>
    <w:rsid w:val="009A0947"/>
    <w:rsid w:val="009A195A"/>
    <w:rsid w:val="009A38AE"/>
    <w:rsid w:val="009A3C84"/>
    <w:rsid w:val="009A4935"/>
    <w:rsid w:val="009A4E0D"/>
    <w:rsid w:val="009A659A"/>
    <w:rsid w:val="009B1A4D"/>
    <w:rsid w:val="009B2C26"/>
    <w:rsid w:val="009B3696"/>
    <w:rsid w:val="009B4D8A"/>
    <w:rsid w:val="009B57E5"/>
    <w:rsid w:val="009C19DA"/>
    <w:rsid w:val="009C27B1"/>
    <w:rsid w:val="009C5C7B"/>
    <w:rsid w:val="009C5DB1"/>
    <w:rsid w:val="009C61EB"/>
    <w:rsid w:val="009D080C"/>
    <w:rsid w:val="009D0895"/>
    <w:rsid w:val="009D0A46"/>
    <w:rsid w:val="009D1AB8"/>
    <w:rsid w:val="009D2392"/>
    <w:rsid w:val="009D25E5"/>
    <w:rsid w:val="009D2FAD"/>
    <w:rsid w:val="009D3D2F"/>
    <w:rsid w:val="009D5B0E"/>
    <w:rsid w:val="009D5ED2"/>
    <w:rsid w:val="009E2F3E"/>
    <w:rsid w:val="009E4821"/>
    <w:rsid w:val="009F0AAB"/>
    <w:rsid w:val="009F1433"/>
    <w:rsid w:val="009F1AAB"/>
    <w:rsid w:val="009F22D6"/>
    <w:rsid w:val="009F2846"/>
    <w:rsid w:val="009F33FE"/>
    <w:rsid w:val="009F40FB"/>
    <w:rsid w:val="009F59D1"/>
    <w:rsid w:val="00A01922"/>
    <w:rsid w:val="00A022CE"/>
    <w:rsid w:val="00A04079"/>
    <w:rsid w:val="00A04367"/>
    <w:rsid w:val="00A0681A"/>
    <w:rsid w:val="00A10C43"/>
    <w:rsid w:val="00A1304D"/>
    <w:rsid w:val="00A164B3"/>
    <w:rsid w:val="00A219A8"/>
    <w:rsid w:val="00A22531"/>
    <w:rsid w:val="00A27442"/>
    <w:rsid w:val="00A27773"/>
    <w:rsid w:val="00A27C15"/>
    <w:rsid w:val="00A30BD3"/>
    <w:rsid w:val="00A31746"/>
    <w:rsid w:val="00A32542"/>
    <w:rsid w:val="00A4190E"/>
    <w:rsid w:val="00A421B5"/>
    <w:rsid w:val="00A46B13"/>
    <w:rsid w:val="00A515C6"/>
    <w:rsid w:val="00A5423F"/>
    <w:rsid w:val="00A55176"/>
    <w:rsid w:val="00A5546F"/>
    <w:rsid w:val="00A56B42"/>
    <w:rsid w:val="00A579BC"/>
    <w:rsid w:val="00A6511B"/>
    <w:rsid w:val="00A66AD5"/>
    <w:rsid w:val="00A67096"/>
    <w:rsid w:val="00A67D6C"/>
    <w:rsid w:val="00A67DC9"/>
    <w:rsid w:val="00A67DFA"/>
    <w:rsid w:val="00A7101C"/>
    <w:rsid w:val="00A769CF"/>
    <w:rsid w:val="00A8759B"/>
    <w:rsid w:val="00A87ABA"/>
    <w:rsid w:val="00A935AF"/>
    <w:rsid w:val="00A95702"/>
    <w:rsid w:val="00A97C46"/>
    <w:rsid w:val="00AA1AB9"/>
    <w:rsid w:val="00AA1F52"/>
    <w:rsid w:val="00AA29CA"/>
    <w:rsid w:val="00AA44D7"/>
    <w:rsid w:val="00AA5993"/>
    <w:rsid w:val="00AA6FC3"/>
    <w:rsid w:val="00AA71AC"/>
    <w:rsid w:val="00AB04A1"/>
    <w:rsid w:val="00AB0702"/>
    <w:rsid w:val="00AB27FB"/>
    <w:rsid w:val="00AB47BE"/>
    <w:rsid w:val="00AB59A1"/>
    <w:rsid w:val="00AB6175"/>
    <w:rsid w:val="00AB6E08"/>
    <w:rsid w:val="00AB705B"/>
    <w:rsid w:val="00AC34C0"/>
    <w:rsid w:val="00AC383D"/>
    <w:rsid w:val="00AC44AE"/>
    <w:rsid w:val="00AC634E"/>
    <w:rsid w:val="00AC7492"/>
    <w:rsid w:val="00AC7EF6"/>
    <w:rsid w:val="00AD0323"/>
    <w:rsid w:val="00AD04A6"/>
    <w:rsid w:val="00AD21AD"/>
    <w:rsid w:val="00AD3634"/>
    <w:rsid w:val="00AD40A8"/>
    <w:rsid w:val="00AD6D81"/>
    <w:rsid w:val="00AE0598"/>
    <w:rsid w:val="00AE0F13"/>
    <w:rsid w:val="00AE1C60"/>
    <w:rsid w:val="00AE6FE5"/>
    <w:rsid w:val="00AE78C2"/>
    <w:rsid w:val="00AE7D04"/>
    <w:rsid w:val="00AF587E"/>
    <w:rsid w:val="00AF5A5F"/>
    <w:rsid w:val="00AF657B"/>
    <w:rsid w:val="00AF6DF6"/>
    <w:rsid w:val="00B00F37"/>
    <w:rsid w:val="00B0243A"/>
    <w:rsid w:val="00B05A1E"/>
    <w:rsid w:val="00B103F8"/>
    <w:rsid w:val="00B114F5"/>
    <w:rsid w:val="00B1170D"/>
    <w:rsid w:val="00B124BB"/>
    <w:rsid w:val="00B14DB4"/>
    <w:rsid w:val="00B153E2"/>
    <w:rsid w:val="00B15AC1"/>
    <w:rsid w:val="00B21F56"/>
    <w:rsid w:val="00B23277"/>
    <w:rsid w:val="00B24545"/>
    <w:rsid w:val="00B24991"/>
    <w:rsid w:val="00B273D7"/>
    <w:rsid w:val="00B27C07"/>
    <w:rsid w:val="00B30624"/>
    <w:rsid w:val="00B32190"/>
    <w:rsid w:val="00B349F2"/>
    <w:rsid w:val="00B3567F"/>
    <w:rsid w:val="00B423D1"/>
    <w:rsid w:val="00B42CB8"/>
    <w:rsid w:val="00B524F9"/>
    <w:rsid w:val="00B60472"/>
    <w:rsid w:val="00B60F86"/>
    <w:rsid w:val="00B610F1"/>
    <w:rsid w:val="00B6302D"/>
    <w:rsid w:val="00B71159"/>
    <w:rsid w:val="00B722A6"/>
    <w:rsid w:val="00B80847"/>
    <w:rsid w:val="00B9178C"/>
    <w:rsid w:val="00B918E4"/>
    <w:rsid w:val="00B94B42"/>
    <w:rsid w:val="00B957D7"/>
    <w:rsid w:val="00B961DE"/>
    <w:rsid w:val="00B96299"/>
    <w:rsid w:val="00B9695B"/>
    <w:rsid w:val="00BA0B57"/>
    <w:rsid w:val="00BA2A84"/>
    <w:rsid w:val="00BA4CB3"/>
    <w:rsid w:val="00BA72A5"/>
    <w:rsid w:val="00BB1795"/>
    <w:rsid w:val="00BB25AE"/>
    <w:rsid w:val="00BB30DF"/>
    <w:rsid w:val="00BB614D"/>
    <w:rsid w:val="00BC4784"/>
    <w:rsid w:val="00BD0946"/>
    <w:rsid w:val="00BD335C"/>
    <w:rsid w:val="00BD3CF2"/>
    <w:rsid w:val="00BD41E8"/>
    <w:rsid w:val="00BD60A3"/>
    <w:rsid w:val="00BD675C"/>
    <w:rsid w:val="00BD7D74"/>
    <w:rsid w:val="00BE0827"/>
    <w:rsid w:val="00BE3409"/>
    <w:rsid w:val="00BE515E"/>
    <w:rsid w:val="00BE5E4A"/>
    <w:rsid w:val="00BF0D94"/>
    <w:rsid w:val="00BF4127"/>
    <w:rsid w:val="00BF4484"/>
    <w:rsid w:val="00BF5DA6"/>
    <w:rsid w:val="00C0143A"/>
    <w:rsid w:val="00C02989"/>
    <w:rsid w:val="00C02E72"/>
    <w:rsid w:val="00C034B0"/>
    <w:rsid w:val="00C05DF2"/>
    <w:rsid w:val="00C05E58"/>
    <w:rsid w:val="00C07D37"/>
    <w:rsid w:val="00C10D92"/>
    <w:rsid w:val="00C10F43"/>
    <w:rsid w:val="00C13733"/>
    <w:rsid w:val="00C142E7"/>
    <w:rsid w:val="00C15866"/>
    <w:rsid w:val="00C15DE8"/>
    <w:rsid w:val="00C16793"/>
    <w:rsid w:val="00C214BF"/>
    <w:rsid w:val="00C22A95"/>
    <w:rsid w:val="00C25D93"/>
    <w:rsid w:val="00C26981"/>
    <w:rsid w:val="00C30D24"/>
    <w:rsid w:val="00C32029"/>
    <w:rsid w:val="00C32A58"/>
    <w:rsid w:val="00C3423E"/>
    <w:rsid w:val="00C3496F"/>
    <w:rsid w:val="00C37643"/>
    <w:rsid w:val="00C44BE5"/>
    <w:rsid w:val="00C44D02"/>
    <w:rsid w:val="00C44D0C"/>
    <w:rsid w:val="00C4529B"/>
    <w:rsid w:val="00C45FE9"/>
    <w:rsid w:val="00C52792"/>
    <w:rsid w:val="00C52F86"/>
    <w:rsid w:val="00C53323"/>
    <w:rsid w:val="00C57791"/>
    <w:rsid w:val="00C640C2"/>
    <w:rsid w:val="00C65DE1"/>
    <w:rsid w:val="00C66903"/>
    <w:rsid w:val="00C6755F"/>
    <w:rsid w:val="00C704BC"/>
    <w:rsid w:val="00C71AE2"/>
    <w:rsid w:val="00C731AE"/>
    <w:rsid w:val="00C75F5B"/>
    <w:rsid w:val="00C77F82"/>
    <w:rsid w:val="00C80850"/>
    <w:rsid w:val="00C80C28"/>
    <w:rsid w:val="00C816D7"/>
    <w:rsid w:val="00C81E1B"/>
    <w:rsid w:val="00C82E20"/>
    <w:rsid w:val="00C83AC4"/>
    <w:rsid w:val="00C83C94"/>
    <w:rsid w:val="00C90226"/>
    <w:rsid w:val="00C90BBB"/>
    <w:rsid w:val="00C92ECE"/>
    <w:rsid w:val="00C94927"/>
    <w:rsid w:val="00C972E4"/>
    <w:rsid w:val="00C97921"/>
    <w:rsid w:val="00CA1467"/>
    <w:rsid w:val="00CA170A"/>
    <w:rsid w:val="00CA2583"/>
    <w:rsid w:val="00CA5D19"/>
    <w:rsid w:val="00CA7B29"/>
    <w:rsid w:val="00CB4A93"/>
    <w:rsid w:val="00CB758D"/>
    <w:rsid w:val="00CC109F"/>
    <w:rsid w:val="00CC1EA3"/>
    <w:rsid w:val="00CC28C7"/>
    <w:rsid w:val="00CC2A75"/>
    <w:rsid w:val="00CC3430"/>
    <w:rsid w:val="00CC4870"/>
    <w:rsid w:val="00CC57D2"/>
    <w:rsid w:val="00CC74AF"/>
    <w:rsid w:val="00CD02E3"/>
    <w:rsid w:val="00CD05B7"/>
    <w:rsid w:val="00CD1D97"/>
    <w:rsid w:val="00CD4BF2"/>
    <w:rsid w:val="00CD5C67"/>
    <w:rsid w:val="00CE1DC0"/>
    <w:rsid w:val="00CE21D7"/>
    <w:rsid w:val="00CE4C48"/>
    <w:rsid w:val="00CE4D55"/>
    <w:rsid w:val="00CE5A44"/>
    <w:rsid w:val="00CE6A6F"/>
    <w:rsid w:val="00CE6BD5"/>
    <w:rsid w:val="00CE7D80"/>
    <w:rsid w:val="00CF2474"/>
    <w:rsid w:val="00CF3DDD"/>
    <w:rsid w:val="00D0062D"/>
    <w:rsid w:val="00D01C44"/>
    <w:rsid w:val="00D022B7"/>
    <w:rsid w:val="00D02543"/>
    <w:rsid w:val="00D04437"/>
    <w:rsid w:val="00D05597"/>
    <w:rsid w:val="00D06282"/>
    <w:rsid w:val="00D06DA0"/>
    <w:rsid w:val="00D07512"/>
    <w:rsid w:val="00D07B81"/>
    <w:rsid w:val="00D07C22"/>
    <w:rsid w:val="00D12674"/>
    <w:rsid w:val="00D14DD3"/>
    <w:rsid w:val="00D17D13"/>
    <w:rsid w:val="00D226BF"/>
    <w:rsid w:val="00D22E69"/>
    <w:rsid w:val="00D300AE"/>
    <w:rsid w:val="00D300E9"/>
    <w:rsid w:val="00D330C1"/>
    <w:rsid w:val="00D34111"/>
    <w:rsid w:val="00D352DF"/>
    <w:rsid w:val="00D35FA3"/>
    <w:rsid w:val="00D41327"/>
    <w:rsid w:val="00D41D36"/>
    <w:rsid w:val="00D44899"/>
    <w:rsid w:val="00D45A45"/>
    <w:rsid w:val="00D461FE"/>
    <w:rsid w:val="00D47017"/>
    <w:rsid w:val="00D5089D"/>
    <w:rsid w:val="00D51EFD"/>
    <w:rsid w:val="00D617E0"/>
    <w:rsid w:val="00D635A8"/>
    <w:rsid w:val="00D64974"/>
    <w:rsid w:val="00D67B07"/>
    <w:rsid w:val="00D71692"/>
    <w:rsid w:val="00D73FDB"/>
    <w:rsid w:val="00D759BA"/>
    <w:rsid w:val="00D76580"/>
    <w:rsid w:val="00D7681E"/>
    <w:rsid w:val="00D80DA1"/>
    <w:rsid w:val="00D82308"/>
    <w:rsid w:val="00D82F9D"/>
    <w:rsid w:val="00D83257"/>
    <w:rsid w:val="00D83366"/>
    <w:rsid w:val="00D87DB7"/>
    <w:rsid w:val="00D9055A"/>
    <w:rsid w:val="00D91E1B"/>
    <w:rsid w:val="00D92628"/>
    <w:rsid w:val="00D93710"/>
    <w:rsid w:val="00D94D5B"/>
    <w:rsid w:val="00D967EF"/>
    <w:rsid w:val="00D96B5F"/>
    <w:rsid w:val="00D9748D"/>
    <w:rsid w:val="00DA26C8"/>
    <w:rsid w:val="00DA35DD"/>
    <w:rsid w:val="00DA45B2"/>
    <w:rsid w:val="00DA5EE3"/>
    <w:rsid w:val="00DA6F6D"/>
    <w:rsid w:val="00DA7812"/>
    <w:rsid w:val="00DB0F24"/>
    <w:rsid w:val="00DB2C27"/>
    <w:rsid w:val="00DB7959"/>
    <w:rsid w:val="00DC2E35"/>
    <w:rsid w:val="00DC3003"/>
    <w:rsid w:val="00DC38CA"/>
    <w:rsid w:val="00DC4220"/>
    <w:rsid w:val="00DC4C8D"/>
    <w:rsid w:val="00DC568C"/>
    <w:rsid w:val="00DC597D"/>
    <w:rsid w:val="00DD0433"/>
    <w:rsid w:val="00DD0A22"/>
    <w:rsid w:val="00DD1423"/>
    <w:rsid w:val="00DD5E22"/>
    <w:rsid w:val="00DD6C1B"/>
    <w:rsid w:val="00DE14E7"/>
    <w:rsid w:val="00DE2ED5"/>
    <w:rsid w:val="00DE5CEC"/>
    <w:rsid w:val="00DE7497"/>
    <w:rsid w:val="00DF1007"/>
    <w:rsid w:val="00DF130F"/>
    <w:rsid w:val="00DF2A12"/>
    <w:rsid w:val="00DF4798"/>
    <w:rsid w:val="00E02E62"/>
    <w:rsid w:val="00E02E9E"/>
    <w:rsid w:val="00E05BEE"/>
    <w:rsid w:val="00E14238"/>
    <w:rsid w:val="00E207A7"/>
    <w:rsid w:val="00E2283E"/>
    <w:rsid w:val="00E22EC5"/>
    <w:rsid w:val="00E25EA5"/>
    <w:rsid w:val="00E2624F"/>
    <w:rsid w:val="00E26C01"/>
    <w:rsid w:val="00E303A2"/>
    <w:rsid w:val="00E32BF0"/>
    <w:rsid w:val="00E33B40"/>
    <w:rsid w:val="00E33F72"/>
    <w:rsid w:val="00E34A40"/>
    <w:rsid w:val="00E34B0A"/>
    <w:rsid w:val="00E372D6"/>
    <w:rsid w:val="00E40059"/>
    <w:rsid w:val="00E41272"/>
    <w:rsid w:val="00E45756"/>
    <w:rsid w:val="00E50694"/>
    <w:rsid w:val="00E50D78"/>
    <w:rsid w:val="00E51C06"/>
    <w:rsid w:val="00E54EE7"/>
    <w:rsid w:val="00E637E2"/>
    <w:rsid w:val="00E63E56"/>
    <w:rsid w:val="00E6582B"/>
    <w:rsid w:val="00E66ED8"/>
    <w:rsid w:val="00E70FBA"/>
    <w:rsid w:val="00E71E57"/>
    <w:rsid w:val="00E7385E"/>
    <w:rsid w:val="00E74768"/>
    <w:rsid w:val="00E84281"/>
    <w:rsid w:val="00E85EA0"/>
    <w:rsid w:val="00E90E52"/>
    <w:rsid w:val="00E922A4"/>
    <w:rsid w:val="00E940BD"/>
    <w:rsid w:val="00E963ED"/>
    <w:rsid w:val="00EA1E02"/>
    <w:rsid w:val="00EA3ACA"/>
    <w:rsid w:val="00EA4F79"/>
    <w:rsid w:val="00EA664E"/>
    <w:rsid w:val="00EC1CB4"/>
    <w:rsid w:val="00EC1D1F"/>
    <w:rsid w:val="00EC3BEB"/>
    <w:rsid w:val="00EC6681"/>
    <w:rsid w:val="00EC7A33"/>
    <w:rsid w:val="00ED090D"/>
    <w:rsid w:val="00ED4FA6"/>
    <w:rsid w:val="00ED67E9"/>
    <w:rsid w:val="00EE162E"/>
    <w:rsid w:val="00EE1F91"/>
    <w:rsid w:val="00EE3698"/>
    <w:rsid w:val="00EE5519"/>
    <w:rsid w:val="00EE7C91"/>
    <w:rsid w:val="00EF04F8"/>
    <w:rsid w:val="00EF4DC2"/>
    <w:rsid w:val="00EF5547"/>
    <w:rsid w:val="00F03FB5"/>
    <w:rsid w:val="00F04218"/>
    <w:rsid w:val="00F0541F"/>
    <w:rsid w:val="00F067AB"/>
    <w:rsid w:val="00F0686C"/>
    <w:rsid w:val="00F1125E"/>
    <w:rsid w:val="00F1158E"/>
    <w:rsid w:val="00F129E4"/>
    <w:rsid w:val="00F14048"/>
    <w:rsid w:val="00F171E9"/>
    <w:rsid w:val="00F21A3D"/>
    <w:rsid w:val="00F21F11"/>
    <w:rsid w:val="00F22194"/>
    <w:rsid w:val="00F23D95"/>
    <w:rsid w:val="00F2625C"/>
    <w:rsid w:val="00F34725"/>
    <w:rsid w:val="00F34C99"/>
    <w:rsid w:val="00F356DA"/>
    <w:rsid w:val="00F36D48"/>
    <w:rsid w:val="00F37A05"/>
    <w:rsid w:val="00F4056D"/>
    <w:rsid w:val="00F420B1"/>
    <w:rsid w:val="00F430EA"/>
    <w:rsid w:val="00F432AD"/>
    <w:rsid w:val="00F44EA7"/>
    <w:rsid w:val="00F4671A"/>
    <w:rsid w:val="00F47A6B"/>
    <w:rsid w:val="00F5123A"/>
    <w:rsid w:val="00F514EC"/>
    <w:rsid w:val="00F518C9"/>
    <w:rsid w:val="00F53DAC"/>
    <w:rsid w:val="00F54C57"/>
    <w:rsid w:val="00F5614C"/>
    <w:rsid w:val="00F561CD"/>
    <w:rsid w:val="00F60C7B"/>
    <w:rsid w:val="00F615E9"/>
    <w:rsid w:val="00F6328C"/>
    <w:rsid w:val="00F7186B"/>
    <w:rsid w:val="00F71C01"/>
    <w:rsid w:val="00F742DE"/>
    <w:rsid w:val="00F75C24"/>
    <w:rsid w:val="00F807AF"/>
    <w:rsid w:val="00F81185"/>
    <w:rsid w:val="00F8176F"/>
    <w:rsid w:val="00F839E2"/>
    <w:rsid w:val="00F83A49"/>
    <w:rsid w:val="00F867C7"/>
    <w:rsid w:val="00F86C02"/>
    <w:rsid w:val="00F97540"/>
    <w:rsid w:val="00F97756"/>
    <w:rsid w:val="00F97FDA"/>
    <w:rsid w:val="00FA023A"/>
    <w:rsid w:val="00FA0B5F"/>
    <w:rsid w:val="00FA1063"/>
    <w:rsid w:val="00FA13FB"/>
    <w:rsid w:val="00FA1937"/>
    <w:rsid w:val="00FA1D4E"/>
    <w:rsid w:val="00FA2781"/>
    <w:rsid w:val="00FA3180"/>
    <w:rsid w:val="00FA5BB8"/>
    <w:rsid w:val="00FA6DE3"/>
    <w:rsid w:val="00FA7357"/>
    <w:rsid w:val="00FA739E"/>
    <w:rsid w:val="00FB3D9F"/>
    <w:rsid w:val="00FB6126"/>
    <w:rsid w:val="00FB679E"/>
    <w:rsid w:val="00FC1C73"/>
    <w:rsid w:val="00FC32AE"/>
    <w:rsid w:val="00FC6564"/>
    <w:rsid w:val="00FC6E7B"/>
    <w:rsid w:val="00FC7CAA"/>
    <w:rsid w:val="00FD02B0"/>
    <w:rsid w:val="00FD0A47"/>
    <w:rsid w:val="00FD1B05"/>
    <w:rsid w:val="00FD2D88"/>
    <w:rsid w:val="00FD64D2"/>
    <w:rsid w:val="00FD6D12"/>
    <w:rsid w:val="00FE1FF1"/>
    <w:rsid w:val="00FE3501"/>
    <w:rsid w:val="00FE6E8E"/>
    <w:rsid w:val="00FF0BD2"/>
    <w:rsid w:val="00FF155A"/>
    <w:rsid w:val="00FF3E2E"/>
    <w:rsid w:val="00FF539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imes New Roman" w:hAnsi="Tahoma" w:cs="Tahoma"/>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99" w:unhideWhenUsed="1" w:qFormat="1"/>
    <w:lsdException w:name="endnote reference" w:uiPriority="99"/>
    <w:lsdException w:name="endnote text" w:uiPriority="99"/>
    <w:lsdException w:name="List" w:uiPriority="99"/>
    <w:lsdException w:name="Title" w:qFormat="1"/>
    <w:lsdException w:name="Default Paragraph Font" w:uiPriority="1"/>
    <w:lsdException w:name="List Continue 3" w:uiPriority="99"/>
    <w:lsdException w:name="Subtitle" w:qFormat="1"/>
    <w:lsdException w:name="Salutation" w:uiPriority="99"/>
    <w:lsdException w:name="Strong" w:qFormat="1"/>
    <w:lsdException w:name="Emphasis"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1795"/>
    <w:rPr>
      <w:sz w:val="22"/>
      <w:szCs w:val="22"/>
    </w:rPr>
  </w:style>
  <w:style w:type="paragraph" w:styleId="Ttulo1">
    <w:name w:val="heading 1"/>
    <w:aliases w:val="H1"/>
    <w:basedOn w:val="Normal"/>
    <w:next w:val="Normal"/>
    <w:link w:val="Ttulo1Char"/>
    <w:qFormat/>
    <w:rsid w:val="0075764F"/>
    <w:pPr>
      <w:outlineLvl w:val="0"/>
    </w:pPr>
    <w:rPr>
      <w:rFonts w:cs="Arial"/>
      <w:bCs/>
      <w:szCs w:val="32"/>
    </w:rPr>
  </w:style>
  <w:style w:type="paragraph" w:styleId="Ttulo2">
    <w:name w:val="heading 2"/>
    <w:aliases w:val="Heading 2 Char,H2 Char"/>
    <w:basedOn w:val="Normal"/>
    <w:next w:val="Normal"/>
    <w:link w:val="Ttulo2Char"/>
    <w:qFormat/>
    <w:rsid w:val="0075764F"/>
    <w:pPr>
      <w:outlineLvl w:val="1"/>
    </w:pPr>
    <w:rPr>
      <w:rFonts w:cs="Arial"/>
      <w:bCs/>
      <w:iCs/>
      <w:szCs w:val="28"/>
    </w:rPr>
  </w:style>
  <w:style w:type="paragraph" w:styleId="Ttulo3">
    <w:name w:val="heading 3"/>
    <w:aliases w:val="H3,ot"/>
    <w:basedOn w:val="Normal"/>
    <w:next w:val="Normal"/>
    <w:link w:val="Ttulo3Char"/>
    <w:qFormat/>
    <w:rsid w:val="0075764F"/>
    <w:pPr>
      <w:outlineLvl w:val="2"/>
    </w:pPr>
    <w:rPr>
      <w:rFonts w:cs="Arial"/>
      <w:bCs/>
      <w:szCs w:val="26"/>
    </w:rPr>
  </w:style>
  <w:style w:type="paragraph" w:styleId="Ttulo4">
    <w:name w:val="heading 4"/>
    <w:aliases w:val="H4"/>
    <w:basedOn w:val="Normal"/>
    <w:next w:val="Normal"/>
    <w:link w:val="Ttulo4Char"/>
    <w:qFormat/>
    <w:rsid w:val="0075764F"/>
    <w:pPr>
      <w:outlineLvl w:val="3"/>
    </w:pPr>
    <w:rPr>
      <w:bCs/>
      <w:szCs w:val="28"/>
    </w:rPr>
  </w:style>
  <w:style w:type="paragraph" w:styleId="Ttulo5">
    <w:name w:val="heading 5"/>
    <w:aliases w:val="H5"/>
    <w:basedOn w:val="Normal"/>
    <w:next w:val="Normal"/>
    <w:link w:val="Ttulo5Char"/>
    <w:qFormat/>
    <w:rsid w:val="0075764F"/>
    <w:pPr>
      <w:outlineLvl w:val="4"/>
    </w:pPr>
    <w:rPr>
      <w:bCs/>
      <w:iCs/>
      <w:szCs w:val="26"/>
    </w:rPr>
  </w:style>
  <w:style w:type="paragraph" w:styleId="Ttulo6">
    <w:name w:val="heading 6"/>
    <w:aliases w:val="H6"/>
    <w:basedOn w:val="Normal"/>
    <w:next w:val="Normal"/>
    <w:link w:val="Ttulo6Char"/>
    <w:qFormat/>
    <w:rsid w:val="0075764F"/>
    <w:pPr>
      <w:outlineLvl w:val="5"/>
    </w:pPr>
    <w:rPr>
      <w:bCs/>
    </w:rPr>
  </w:style>
  <w:style w:type="paragraph" w:styleId="Ttulo7">
    <w:name w:val="heading 7"/>
    <w:aliases w:val="H7"/>
    <w:basedOn w:val="Normal"/>
    <w:next w:val="Normal"/>
    <w:link w:val="Ttulo7Char"/>
    <w:qFormat/>
    <w:rsid w:val="0075764F"/>
    <w:pPr>
      <w:outlineLvl w:val="6"/>
    </w:pPr>
  </w:style>
  <w:style w:type="paragraph" w:styleId="Ttulo8">
    <w:name w:val="heading 8"/>
    <w:aliases w:val="H8"/>
    <w:basedOn w:val="Normal"/>
    <w:next w:val="Normal"/>
    <w:link w:val="Ttulo8Char"/>
    <w:qFormat/>
    <w:rsid w:val="0075764F"/>
    <w:pPr>
      <w:outlineLvl w:val="7"/>
    </w:pPr>
    <w:rPr>
      <w:iCs/>
    </w:rPr>
  </w:style>
  <w:style w:type="paragraph" w:styleId="Ttulo9">
    <w:name w:val="heading 9"/>
    <w:aliases w:val="H9"/>
    <w:basedOn w:val="Normal"/>
    <w:next w:val="Normal"/>
    <w:link w:val="Ttulo9Char"/>
    <w:qFormat/>
    <w:rsid w:val="0075764F"/>
    <w:pPr>
      <w:outlineLvl w:val="8"/>
    </w:pPr>
    <w:rPr>
      <w:rFonts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qFormat/>
    <w:rsid w:val="00270651"/>
    <w:pPr>
      <w:widowControl w:val="0"/>
      <w:spacing w:line="240" w:lineRule="exact"/>
      <w:ind w:left="1134" w:right="1134"/>
    </w:pPr>
  </w:style>
  <w:style w:type="paragraph" w:customStyle="1" w:styleId="citpet">
    <w:name w:val="citpet"/>
    <w:basedOn w:val="citcar"/>
    <w:qFormat/>
    <w:rsid w:val="00270651"/>
    <w:pPr>
      <w:ind w:left="1418" w:right="1418"/>
    </w:pPr>
  </w:style>
  <w:style w:type="paragraph" w:styleId="Cabealho">
    <w:name w:val="header"/>
    <w:aliases w:val="Cabeçalho1,Header Char"/>
    <w:basedOn w:val="Normal"/>
    <w:link w:val="CabealhoChar"/>
    <w:rsid w:val="00270651"/>
    <w:pPr>
      <w:tabs>
        <w:tab w:val="center" w:pos="4419"/>
        <w:tab w:val="right" w:pos="8838"/>
      </w:tabs>
    </w:pPr>
  </w:style>
  <w:style w:type="paragraph" w:styleId="Rodap">
    <w:name w:val="footer"/>
    <w:basedOn w:val="Normal"/>
    <w:link w:val="RodapChar"/>
    <w:uiPriority w:val="99"/>
    <w:rsid w:val="00270651"/>
    <w:pPr>
      <w:tabs>
        <w:tab w:val="center" w:pos="4419"/>
        <w:tab w:val="right" w:pos="8838"/>
      </w:tabs>
    </w:pPr>
  </w:style>
  <w:style w:type="paragraph" w:customStyle="1" w:styleId="E-Pat">
    <w:name w:val="E-Pat"/>
    <w:basedOn w:val="Normal"/>
    <w:link w:val="E-PatChar"/>
    <w:qFormat/>
    <w:rsid w:val="00FA0B5F"/>
    <w:pPr>
      <w:ind w:firstLine="2829"/>
    </w:pPr>
  </w:style>
  <w:style w:type="character" w:customStyle="1" w:styleId="E-PatChar">
    <w:name w:val="E-Pat Char"/>
    <w:link w:val="E-Pat"/>
    <w:rsid w:val="00FA0B5F"/>
    <w:rPr>
      <w:rFonts w:ascii="Arial" w:hAnsi="Arial"/>
      <w:sz w:val="24"/>
      <w:szCs w:val="24"/>
    </w:rPr>
  </w:style>
  <w:style w:type="paragraph" w:customStyle="1" w:styleId="E-PatCitao">
    <w:name w:val="E-Pat Citação"/>
    <w:basedOn w:val="Normal"/>
    <w:link w:val="E-PatCitaoChar"/>
    <w:qFormat/>
    <w:rsid w:val="00FA0B5F"/>
    <w:pPr>
      <w:ind w:left="1418" w:right="1134"/>
    </w:pPr>
  </w:style>
  <w:style w:type="character" w:customStyle="1" w:styleId="E-PatCitaoChar">
    <w:name w:val="E-Pat Citação Char"/>
    <w:link w:val="E-PatCitao"/>
    <w:rsid w:val="00FA0B5F"/>
    <w:rPr>
      <w:rFonts w:ascii="Arial" w:hAnsi="Arial"/>
      <w:sz w:val="24"/>
      <w:szCs w:val="24"/>
    </w:rPr>
  </w:style>
  <w:style w:type="paragraph" w:customStyle="1" w:styleId="Teste">
    <w:name w:val="Teste"/>
    <w:basedOn w:val="citpet"/>
    <w:link w:val="TesteChar"/>
    <w:autoRedefine/>
    <w:rsid w:val="00911F71"/>
    <w:pPr>
      <w:jc w:val="center"/>
    </w:pPr>
    <w:rPr>
      <w:b/>
      <w:sz w:val="24"/>
    </w:rPr>
  </w:style>
  <w:style w:type="character" w:customStyle="1" w:styleId="TesteChar">
    <w:name w:val="Teste Char"/>
    <w:link w:val="Teste"/>
    <w:rsid w:val="00911F71"/>
    <w:rPr>
      <w:rFonts w:ascii="Arial" w:hAnsi="Arial"/>
      <w:b/>
      <w:sz w:val="24"/>
      <w:szCs w:val="24"/>
    </w:rPr>
  </w:style>
  <w:style w:type="paragraph" w:customStyle="1" w:styleId="EscopoNTITitulo">
    <w:name w:val="EscopoNTITitulo"/>
    <w:basedOn w:val="Ttulo"/>
    <w:link w:val="EscopoNTITituloChar"/>
    <w:rsid w:val="00E54EE7"/>
    <w:pPr>
      <w:pBdr>
        <w:bottom w:val="none" w:sz="0" w:space="0" w:color="auto"/>
      </w:pBdr>
      <w:spacing w:before="240" w:after="60" w:line="320" w:lineRule="atLeast"/>
      <w:contextualSpacing w:val="0"/>
      <w:outlineLvl w:val="0"/>
    </w:pPr>
    <w:rPr>
      <w:rFonts w:ascii="Arial" w:hAnsi="Arial"/>
      <w:b/>
      <w:bCs/>
      <w:color w:val="auto"/>
      <w:spacing w:val="0"/>
      <w:sz w:val="32"/>
      <w:szCs w:val="32"/>
      <w:lang w:val="x-none" w:eastAsia="x-none"/>
    </w:rPr>
  </w:style>
  <w:style w:type="character" w:customStyle="1" w:styleId="EscopoNTITituloChar">
    <w:name w:val="EscopoNTITitulo Char"/>
    <w:link w:val="EscopoNTITitulo"/>
    <w:rsid w:val="00E54EE7"/>
    <w:rPr>
      <w:rFonts w:ascii="Arial" w:hAnsi="Arial" w:cs="Arial"/>
      <w:b/>
      <w:bCs/>
      <w:kern w:val="28"/>
      <w:sz w:val="32"/>
      <w:szCs w:val="32"/>
    </w:rPr>
  </w:style>
  <w:style w:type="paragraph" w:styleId="Ttulo">
    <w:name w:val="Title"/>
    <w:basedOn w:val="Normal"/>
    <w:next w:val="Normal"/>
    <w:link w:val="TtuloChar"/>
    <w:qFormat/>
    <w:rsid w:val="00E54EE7"/>
    <w:pPr>
      <w:pBdr>
        <w:bottom w:val="single" w:sz="8" w:space="4" w:color="4F81BD"/>
      </w:pBdr>
      <w:spacing w:after="300"/>
      <w:contextualSpacing/>
    </w:pPr>
    <w:rPr>
      <w:rFonts w:ascii="Cambria" w:hAnsi="Cambria" w:cs="Times New Roman"/>
      <w:color w:val="17365D"/>
      <w:spacing w:val="5"/>
      <w:kern w:val="28"/>
      <w:sz w:val="52"/>
      <w:szCs w:val="52"/>
    </w:rPr>
  </w:style>
  <w:style w:type="character" w:customStyle="1" w:styleId="TtuloChar">
    <w:name w:val="Título Char"/>
    <w:link w:val="Ttulo"/>
    <w:uiPriority w:val="99"/>
    <w:rsid w:val="00E54EE7"/>
    <w:rPr>
      <w:rFonts w:ascii="Cambria" w:eastAsia="Times New Roman" w:hAnsi="Cambria" w:cs="Times New Roman"/>
      <w:color w:val="17365D"/>
      <w:spacing w:val="5"/>
      <w:kern w:val="28"/>
      <w:sz w:val="52"/>
      <w:szCs w:val="52"/>
    </w:rPr>
  </w:style>
  <w:style w:type="paragraph" w:customStyle="1" w:styleId="EscopoNTISubTitulo">
    <w:name w:val="EscopoNTISubTitulo"/>
    <w:link w:val="EscopoNTISubTituloChar"/>
    <w:rsid w:val="00E54EE7"/>
    <w:pPr>
      <w:numPr>
        <w:numId w:val="1"/>
      </w:numPr>
    </w:pPr>
    <w:rPr>
      <w:rFonts w:ascii="Arial" w:hAnsi="Arial"/>
      <w:b/>
      <w:bCs/>
      <w:sz w:val="24"/>
      <w:szCs w:val="22"/>
      <w:lang w:val="en-US" w:eastAsia="en-US"/>
    </w:rPr>
  </w:style>
  <w:style w:type="character" w:customStyle="1" w:styleId="EscopoNTISubTituloChar">
    <w:name w:val="EscopoNTISubTitulo Char"/>
    <w:link w:val="EscopoNTISubTitulo"/>
    <w:rsid w:val="00E54EE7"/>
    <w:rPr>
      <w:rFonts w:ascii="Arial" w:hAnsi="Arial"/>
      <w:b/>
      <w:bCs/>
      <w:sz w:val="24"/>
      <w:szCs w:val="22"/>
      <w:lang w:val="en-US" w:eastAsia="en-US"/>
    </w:rPr>
  </w:style>
  <w:style w:type="paragraph" w:customStyle="1" w:styleId="EscopoNTIItem">
    <w:name w:val="EscopoNTIItem"/>
    <w:link w:val="EscopoNTIItemChar"/>
    <w:rsid w:val="00E54EE7"/>
    <w:pPr>
      <w:ind w:left="567"/>
    </w:pPr>
    <w:rPr>
      <w:rFonts w:ascii="Arial" w:hAnsi="Arial"/>
      <w:b/>
      <w:sz w:val="22"/>
      <w:szCs w:val="24"/>
      <w:lang w:val="en-US" w:eastAsia="en-US"/>
    </w:rPr>
  </w:style>
  <w:style w:type="character" w:customStyle="1" w:styleId="EscopoNTIItemChar">
    <w:name w:val="EscopoNTIItem Char"/>
    <w:link w:val="EscopoNTIItem"/>
    <w:rsid w:val="00E54EE7"/>
    <w:rPr>
      <w:rFonts w:ascii="Arial" w:hAnsi="Arial"/>
      <w:b/>
      <w:szCs w:val="24"/>
      <w:lang w:bidi="ar-SA"/>
    </w:rPr>
  </w:style>
  <w:style w:type="character" w:customStyle="1" w:styleId="Ttulo1Char">
    <w:name w:val="Título 1 Char"/>
    <w:aliases w:val="H1 Char"/>
    <w:link w:val="Ttulo1"/>
    <w:uiPriority w:val="99"/>
    <w:rsid w:val="0075764F"/>
    <w:rPr>
      <w:rFonts w:ascii="Arial" w:hAnsi="Arial" w:cs="Arial"/>
      <w:bCs/>
      <w:szCs w:val="32"/>
      <w:lang w:val="en-GB" w:eastAsia="en-GB"/>
    </w:rPr>
  </w:style>
  <w:style w:type="character" w:customStyle="1" w:styleId="Ttulo2Char">
    <w:name w:val="Título 2 Char"/>
    <w:aliases w:val="Heading 2 Char Char1,H2 Char Char"/>
    <w:link w:val="Ttulo2"/>
    <w:uiPriority w:val="99"/>
    <w:rsid w:val="0075764F"/>
    <w:rPr>
      <w:rFonts w:ascii="Arial" w:hAnsi="Arial" w:cs="Arial"/>
      <w:bCs/>
      <w:iCs/>
      <w:szCs w:val="28"/>
      <w:lang w:val="en-GB" w:eastAsia="en-GB"/>
    </w:rPr>
  </w:style>
  <w:style w:type="character" w:customStyle="1" w:styleId="Ttulo3Char">
    <w:name w:val="Título 3 Char"/>
    <w:aliases w:val="H3 Char,ot Char"/>
    <w:link w:val="Ttulo3"/>
    <w:uiPriority w:val="99"/>
    <w:rsid w:val="0075764F"/>
    <w:rPr>
      <w:rFonts w:ascii="Arial" w:hAnsi="Arial" w:cs="Arial"/>
      <w:bCs/>
      <w:szCs w:val="26"/>
      <w:lang w:val="en-GB" w:eastAsia="en-GB"/>
    </w:rPr>
  </w:style>
  <w:style w:type="character" w:customStyle="1" w:styleId="Ttulo4Char">
    <w:name w:val="Título 4 Char"/>
    <w:aliases w:val="H4 Char"/>
    <w:link w:val="Ttulo4"/>
    <w:uiPriority w:val="99"/>
    <w:rsid w:val="0075764F"/>
    <w:rPr>
      <w:rFonts w:ascii="Arial" w:hAnsi="Arial"/>
      <w:bCs/>
      <w:szCs w:val="28"/>
      <w:lang w:val="en-GB" w:eastAsia="en-GB"/>
    </w:rPr>
  </w:style>
  <w:style w:type="character" w:customStyle="1" w:styleId="Ttulo5Char">
    <w:name w:val="Título 5 Char"/>
    <w:aliases w:val="H5 Char"/>
    <w:link w:val="Ttulo5"/>
    <w:uiPriority w:val="99"/>
    <w:rsid w:val="0075764F"/>
    <w:rPr>
      <w:rFonts w:ascii="Arial" w:hAnsi="Arial"/>
      <w:bCs/>
      <w:iCs/>
      <w:szCs w:val="26"/>
      <w:lang w:val="en-GB" w:eastAsia="en-GB"/>
    </w:rPr>
  </w:style>
  <w:style w:type="character" w:customStyle="1" w:styleId="Ttulo6Char">
    <w:name w:val="Título 6 Char"/>
    <w:aliases w:val="H6 Char"/>
    <w:link w:val="Ttulo6"/>
    <w:uiPriority w:val="99"/>
    <w:rsid w:val="0075764F"/>
    <w:rPr>
      <w:rFonts w:ascii="Arial" w:hAnsi="Arial"/>
      <w:bCs/>
      <w:szCs w:val="22"/>
      <w:lang w:val="en-GB" w:eastAsia="en-GB"/>
    </w:rPr>
  </w:style>
  <w:style w:type="character" w:customStyle="1" w:styleId="Ttulo7Char">
    <w:name w:val="Título 7 Char"/>
    <w:aliases w:val="H7 Char"/>
    <w:link w:val="Ttulo7"/>
    <w:uiPriority w:val="99"/>
    <w:rsid w:val="0075764F"/>
    <w:rPr>
      <w:rFonts w:ascii="Arial" w:hAnsi="Arial"/>
      <w:szCs w:val="24"/>
      <w:lang w:val="en-GB" w:eastAsia="en-GB"/>
    </w:rPr>
  </w:style>
  <w:style w:type="character" w:customStyle="1" w:styleId="Ttulo8Char">
    <w:name w:val="Título 8 Char"/>
    <w:aliases w:val="H8 Char"/>
    <w:link w:val="Ttulo8"/>
    <w:uiPriority w:val="99"/>
    <w:rsid w:val="0075764F"/>
    <w:rPr>
      <w:rFonts w:ascii="Arial" w:hAnsi="Arial"/>
      <w:iCs/>
      <w:szCs w:val="24"/>
      <w:lang w:val="en-GB" w:eastAsia="en-GB"/>
    </w:rPr>
  </w:style>
  <w:style w:type="character" w:customStyle="1" w:styleId="Ttulo9Char">
    <w:name w:val="Título 9 Char"/>
    <w:aliases w:val="H9 Char"/>
    <w:link w:val="Ttulo9"/>
    <w:uiPriority w:val="99"/>
    <w:rsid w:val="0075764F"/>
    <w:rPr>
      <w:rFonts w:ascii="Arial" w:hAnsi="Arial" w:cs="Arial"/>
      <w:szCs w:val="22"/>
      <w:lang w:val="en-GB" w:eastAsia="en-GB"/>
    </w:rPr>
  </w:style>
  <w:style w:type="paragraph" w:styleId="Sumrio1">
    <w:name w:val="toc 1"/>
    <w:basedOn w:val="Normal"/>
    <w:next w:val="Body"/>
    <w:rsid w:val="0075764F"/>
    <w:pPr>
      <w:spacing w:before="280" w:after="140" w:line="290" w:lineRule="auto"/>
    </w:pPr>
    <w:rPr>
      <w:kern w:val="20"/>
    </w:rPr>
  </w:style>
  <w:style w:type="paragraph" w:customStyle="1" w:styleId="Body">
    <w:name w:val="Body"/>
    <w:basedOn w:val="Normal"/>
    <w:rsid w:val="0075764F"/>
    <w:pPr>
      <w:spacing w:after="140" w:line="290" w:lineRule="auto"/>
      <w:jc w:val="both"/>
    </w:pPr>
    <w:rPr>
      <w:kern w:val="20"/>
    </w:rPr>
  </w:style>
  <w:style w:type="paragraph" w:customStyle="1" w:styleId="Body1">
    <w:name w:val="Body 1"/>
    <w:basedOn w:val="Normal"/>
    <w:rsid w:val="0075764F"/>
    <w:pPr>
      <w:spacing w:after="140" w:line="290" w:lineRule="auto"/>
      <w:ind w:left="680"/>
      <w:jc w:val="both"/>
    </w:pPr>
    <w:rPr>
      <w:kern w:val="20"/>
    </w:rPr>
  </w:style>
  <w:style w:type="paragraph" w:customStyle="1" w:styleId="Body2">
    <w:name w:val="Body 2"/>
    <w:basedOn w:val="Normal"/>
    <w:rsid w:val="0075764F"/>
    <w:pPr>
      <w:spacing w:after="140" w:line="290" w:lineRule="auto"/>
      <w:ind w:left="680"/>
      <w:jc w:val="both"/>
    </w:pPr>
    <w:rPr>
      <w:kern w:val="20"/>
    </w:rPr>
  </w:style>
  <w:style w:type="paragraph" w:customStyle="1" w:styleId="Body3">
    <w:name w:val="Body 3"/>
    <w:basedOn w:val="Normal"/>
    <w:rsid w:val="0075764F"/>
    <w:pPr>
      <w:spacing w:after="140" w:line="290" w:lineRule="auto"/>
      <w:ind w:left="1361"/>
      <w:jc w:val="both"/>
    </w:pPr>
    <w:rPr>
      <w:kern w:val="20"/>
    </w:rPr>
  </w:style>
  <w:style w:type="paragraph" w:customStyle="1" w:styleId="Body4">
    <w:name w:val="Body 4"/>
    <w:basedOn w:val="Normal"/>
    <w:rsid w:val="0075764F"/>
    <w:pPr>
      <w:spacing w:after="140" w:line="290" w:lineRule="auto"/>
      <w:ind w:left="2041"/>
      <w:jc w:val="both"/>
    </w:pPr>
    <w:rPr>
      <w:kern w:val="20"/>
    </w:rPr>
  </w:style>
  <w:style w:type="paragraph" w:customStyle="1" w:styleId="Body5">
    <w:name w:val="Body 5"/>
    <w:basedOn w:val="Normal"/>
    <w:rsid w:val="0075764F"/>
    <w:pPr>
      <w:spacing w:after="140" w:line="290" w:lineRule="auto"/>
      <w:ind w:left="2608"/>
      <w:jc w:val="both"/>
    </w:pPr>
    <w:rPr>
      <w:kern w:val="20"/>
    </w:rPr>
  </w:style>
  <w:style w:type="paragraph" w:customStyle="1" w:styleId="Body6">
    <w:name w:val="Body 6"/>
    <w:basedOn w:val="Normal"/>
    <w:rsid w:val="0075764F"/>
    <w:pPr>
      <w:spacing w:after="140" w:line="290" w:lineRule="auto"/>
      <w:ind w:left="3288"/>
      <w:jc w:val="both"/>
    </w:pPr>
    <w:rPr>
      <w:kern w:val="20"/>
    </w:rPr>
  </w:style>
  <w:style w:type="paragraph" w:customStyle="1" w:styleId="Level1">
    <w:name w:val="Level 1"/>
    <w:basedOn w:val="Normal"/>
    <w:next w:val="Body1"/>
    <w:rsid w:val="0075764F"/>
    <w:pPr>
      <w:keepNext/>
      <w:numPr>
        <w:numId w:val="49"/>
      </w:numPr>
      <w:spacing w:before="280" w:after="140" w:line="290" w:lineRule="auto"/>
      <w:jc w:val="both"/>
      <w:outlineLvl w:val="0"/>
    </w:pPr>
    <w:rPr>
      <w:b/>
      <w:bCs/>
      <w:kern w:val="20"/>
      <w:szCs w:val="32"/>
    </w:rPr>
  </w:style>
  <w:style w:type="paragraph" w:customStyle="1" w:styleId="Level2">
    <w:name w:val="Level 2"/>
    <w:basedOn w:val="Normal"/>
    <w:rsid w:val="0075764F"/>
    <w:pPr>
      <w:numPr>
        <w:ilvl w:val="1"/>
        <w:numId w:val="49"/>
      </w:numPr>
      <w:spacing w:after="140" w:line="290" w:lineRule="auto"/>
      <w:jc w:val="both"/>
    </w:pPr>
    <w:rPr>
      <w:kern w:val="20"/>
      <w:szCs w:val="28"/>
    </w:rPr>
  </w:style>
  <w:style w:type="paragraph" w:customStyle="1" w:styleId="Level3">
    <w:name w:val="Level 3"/>
    <w:basedOn w:val="Normal"/>
    <w:rsid w:val="0075764F"/>
    <w:pPr>
      <w:numPr>
        <w:ilvl w:val="2"/>
        <w:numId w:val="49"/>
      </w:numPr>
      <w:spacing w:after="140" w:line="290" w:lineRule="auto"/>
      <w:jc w:val="both"/>
    </w:pPr>
    <w:rPr>
      <w:kern w:val="20"/>
      <w:szCs w:val="28"/>
    </w:rPr>
  </w:style>
  <w:style w:type="paragraph" w:customStyle="1" w:styleId="Level4">
    <w:name w:val="Level 4"/>
    <w:basedOn w:val="Normal"/>
    <w:rsid w:val="0075764F"/>
    <w:pPr>
      <w:numPr>
        <w:ilvl w:val="3"/>
        <w:numId w:val="49"/>
      </w:numPr>
      <w:spacing w:after="140" w:line="290" w:lineRule="auto"/>
      <w:jc w:val="both"/>
    </w:pPr>
    <w:rPr>
      <w:kern w:val="20"/>
    </w:rPr>
  </w:style>
  <w:style w:type="paragraph" w:customStyle="1" w:styleId="Level5">
    <w:name w:val="Level 5"/>
    <w:basedOn w:val="Normal"/>
    <w:rsid w:val="0075764F"/>
    <w:pPr>
      <w:numPr>
        <w:ilvl w:val="4"/>
        <w:numId w:val="49"/>
      </w:numPr>
      <w:spacing w:after="140" w:line="290" w:lineRule="auto"/>
      <w:jc w:val="both"/>
    </w:pPr>
    <w:rPr>
      <w:kern w:val="20"/>
    </w:rPr>
  </w:style>
  <w:style w:type="paragraph" w:customStyle="1" w:styleId="Level6">
    <w:name w:val="Level 6"/>
    <w:basedOn w:val="Normal"/>
    <w:rsid w:val="0075764F"/>
    <w:pPr>
      <w:numPr>
        <w:ilvl w:val="5"/>
        <w:numId w:val="49"/>
      </w:numPr>
      <w:spacing w:after="140" w:line="290" w:lineRule="auto"/>
      <w:jc w:val="both"/>
    </w:pPr>
    <w:rPr>
      <w:kern w:val="20"/>
    </w:rPr>
  </w:style>
  <w:style w:type="paragraph" w:customStyle="1" w:styleId="Parties">
    <w:name w:val="Parties"/>
    <w:basedOn w:val="Normal"/>
    <w:rsid w:val="0075764F"/>
    <w:pPr>
      <w:numPr>
        <w:numId w:val="21"/>
      </w:numPr>
      <w:spacing w:after="140" w:line="290" w:lineRule="auto"/>
      <w:jc w:val="both"/>
    </w:pPr>
    <w:rPr>
      <w:kern w:val="20"/>
    </w:rPr>
  </w:style>
  <w:style w:type="paragraph" w:customStyle="1" w:styleId="Recitals">
    <w:name w:val="Recitals"/>
    <w:basedOn w:val="Normal"/>
    <w:rsid w:val="0075764F"/>
    <w:pPr>
      <w:numPr>
        <w:numId w:val="22"/>
      </w:numPr>
      <w:spacing w:after="140" w:line="290" w:lineRule="auto"/>
      <w:jc w:val="both"/>
    </w:pPr>
    <w:rPr>
      <w:kern w:val="20"/>
    </w:rPr>
  </w:style>
  <w:style w:type="paragraph" w:customStyle="1" w:styleId="alpha1">
    <w:name w:val="alpha 1"/>
    <w:basedOn w:val="Normal"/>
    <w:rsid w:val="0075764F"/>
    <w:pPr>
      <w:numPr>
        <w:numId w:val="2"/>
      </w:numPr>
      <w:spacing w:after="140" w:line="290" w:lineRule="auto"/>
      <w:jc w:val="both"/>
    </w:pPr>
    <w:rPr>
      <w:kern w:val="20"/>
      <w:szCs w:val="20"/>
    </w:rPr>
  </w:style>
  <w:style w:type="paragraph" w:customStyle="1" w:styleId="alpha2">
    <w:name w:val="alpha 2"/>
    <w:basedOn w:val="Normal"/>
    <w:rsid w:val="0075764F"/>
    <w:pPr>
      <w:numPr>
        <w:numId w:val="3"/>
      </w:numPr>
      <w:spacing w:after="140" w:line="290" w:lineRule="auto"/>
      <w:jc w:val="both"/>
    </w:pPr>
    <w:rPr>
      <w:kern w:val="20"/>
      <w:szCs w:val="20"/>
    </w:rPr>
  </w:style>
  <w:style w:type="paragraph" w:customStyle="1" w:styleId="alpha3">
    <w:name w:val="alpha 3"/>
    <w:basedOn w:val="Normal"/>
    <w:rsid w:val="0075764F"/>
    <w:pPr>
      <w:numPr>
        <w:numId w:val="4"/>
      </w:numPr>
      <w:spacing w:after="140" w:line="290" w:lineRule="auto"/>
      <w:jc w:val="both"/>
    </w:pPr>
    <w:rPr>
      <w:kern w:val="20"/>
      <w:szCs w:val="20"/>
    </w:rPr>
  </w:style>
  <w:style w:type="paragraph" w:customStyle="1" w:styleId="alpha4">
    <w:name w:val="alpha 4"/>
    <w:basedOn w:val="Normal"/>
    <w:rsid w:val="0075764F"/>
    <w:pPr>
      <w:numPr>
        <w:numId w:val="5"/>
      </w:numPr>
      <w:spacing w:after="140" w:line="290" w:lineRule="auto"/>
      <w:jc w:val="both"/>
    </w:pPr>
    <w:rPr>
      <w:kern w:val="20"/>
      <w:szCs w:val="20"/>
    </w:rPr>
  </w:style>
  <w:style w:type="paragraph" w:customStyle="1" w:styleId="alpha5">
    <w:name w:val="alpha 5"/>
    <w:basedOn w:val="Normal"/>
    <w:rsid w:val="0075764F"/>
    <w:pPr>
      <w:tabs>
        <w:tab w:val="num" w:pos="3288"/>
      </w:tabs>
      <w:spacing w:after="140" w:line="290" w:lineRule="auto"/>
      <w:ind w:left="3288" w:hanging="680"/>
      <w:jc w:val="both"/>
    </w:pPr>
    <w:rPr>
      <w:kern w:val="20"/>
      <w:szCs w:val="20"/>
    </w:rPr>
  </w:style>
  <w:style w:type="paragraph" w:customStyle="1" w:styleId="alpha6">
    <w:name w:val="alpha 6"/>
    <w:basedOn w:val="Normal"/>
    <w:uiPriority w:val="99"/>
    <w:rsid w:val="0075764F"/>
    <w:pPr>
      <w:numPr>
        <w:numId w:val="6"/>
      </w:numPr>
      <w:spacing w:after="140" w:line="290" w:lineRule="auto"/>
      <w:jc w:val="both"/>
    </w:pPr>
    <w:rPr>
      <w:kern w:val="20"/>
      <w:szCs w:val="20"/>
    </w:rPr>
  </w:style>
  <w:style w:type="paragraph" w:customStyle="1" w:styleId="bullet1">
    <w:name w:val="bullet 1"/>
    <w:basedOn w:val="Normal"/>
    <w:rsid w:val="0075764F"/>
    <w:pPr>
      <w:numPr>
        <w:numId w:val="7"/>
      </w:numPr>
      <w:spacing w:after="140" w:line="290" w:lineRule="auto"/>
      <w:jc w:val="both"/>
    </w:pPr>
    <w:rPr>
      <w:kern w:val="20"/>
    </w:rPr>
  </w:style>
  <w:style w:type="paragraph" w:customStyle="1" w:styleId="bullet2">
    <w:name w:val="bullet 2"/>
    <w:basedOn w:val="Normal"/>
    <w:rsid w:val="0075764F"/>
    <w:pPr>
      <w:numPr>
        <w:numId w:val="8"/>
      </w:numPr>
      <w:spacing w:after="140" w:line="290" w:lineRule="auto"/>
      <w:jc w:val="both"/>
    </w:pPr>
    <w:rPr>
      <w:kern w:val="20"/>
    </w:rPr>
  </w:style>
  <w:style w:type="paragraph" w:customStyle="1" w:styleId="bullet3">
    <w:name w:val="bullet 3"/>
    <w:basedOn w:val="Normal"/>
    <w:rsid w:val="0075764F"/>
    <w:pPr>
      <w:numPr>
        <w:numId w:val="9"/>
      </w:numPr>
      <w:spacing w:after="140" w:line="290" w:lineRule="auto"/>
      <w:jc w:val="both"/>
    </w:pPr>
    <w:rPr>
      <w:kern w:val="20"/>
    </w:rPr>
  </w:style>
  <w:style w:type="paragraph" w:customStyle="1" w:styleId="bullet4">
    <w:name w:val="bullet 4"/>
    <w:basedOn w:val="Normal"/>
    <w:rsid w:val="0075764F"/>
    <w:pPr>
      <w:numPr>
        <w:numId w:val="10"/>
      </w:numPr>
      <w:spacing w:after="140" w:line="290" w:lineRule="auto"/>
      <w:jc w:val="both"/>
    </w:pPr>
    <w:rPr>
      <w:kern w:val="20"/>
    </w:rPr>
  </w:style>
  <w:style w:type="paragraph" w:customStyle="1" w:styleId="bullet5">
    <w:name w:val="bullet 5"/>
    <w:basedOn w:val="Normal"/>
    <w:rsid w:val="0075764F"/>
    <w:pPr>
      <w:numPr>
        <w:numId w:val="11"/>
      </w:numPr>
      <w:spacing w:after="140" w:line="290" w:lineRule="auto"/>
      <w:jc w:val="both"/>
    </w:pPr>
    <w:rPr>
      <w:kern w:val="20"/>
    </w:rPr>
  </w:style>
  <w:style w:type="paragraph" w:customStyle="1" w:styleId="bullet6">
    <w:name w:val="bullet 6"/>
    <w:basedOn w:val="Normal"/>
    <w:rsid w:val="0075764F"/>
    <w:pPr>
      <w:numPr>
        <w:numId w:val="12"/>
      </w:numPr>
      <w:spacing w:after="140" w:line="290" w:lineRule="auto"/>
      <w:jc w:val="both"/>
    </w:pPr>
    <w:rPr>
      <w:kern w:val="20"/>
    </w:rPr>
  </w:style>
  <w:style w:type="paragraph" w:customStyle="1" w:styleId="roman1">
    <w:name w:val="roman 1"/>
    <w:basedOn w:val="Normal"/>
    <w:rsid w:val="0075764F"/>
    <w:pPr>
      <w:numPr>
        <w:numId w:val="23"/>
      </w:numPr>
      <w:spacing w:after="140" w:line="290" w:lineRule="auto"/>
      <w:jc w:val="both"/>
    </w:pPr>
    <w:rPr>
      <w:kern w:val="20"/>
      <w:szCs w:val="20"/>
    </w:rPr>
  </w:style>
  <w:style w:type="paragraph" w:customStyle="1" w:styleId="roman2">
    <w:name w:val="roman 2"/>
    <w:basedOn w:val="Normal"/>
    <w:rsid w:val="0075764F"/>
    <w:pPr>
      <w:numPr>
        <w:numId w:val="24"/>
      </w:numPr>
      <w:spacing w:after="140" w:line="290" w:lineRule="auto"/>
      <w:jc w:val="both"/>
    </w:pPr>
    <w:rPr>
      <w:kern w:val="20"/>
      <w:szCs w:val="20"/>
    </w:rPr>
  </w:style>
  <w:style w:type="paragraph" w:customStyle="1" w:styleId="roman3">
    <w:name w:val="roman 3"/>
    <w:basedOn w:val="Normal"/>
    <w:rsid w:val="0075764F"/>
    <w:pPr>
      <w:numPr>
        <w:numId w:val="25"/>
      </w:numPr>
      <w:spacing w:after="140" w:line="290" w:lineRule="auto"/>
      <w:jc w:val="both"/>
    </w:pPr>
    <w:rPr>
      <w:kern w:val="20"/>
      <w:szCs w:val="20"/>
    </w:rPr>
  </w:style>
  <w:style w:type="paragraph" w:customStyle="1" w:styleId="roman4">
    <w:name w:val="roman 4"/>
    <w:basedOn w:val="Normal"/>
    <w:rsid w:val="0075764F"/>
    <w:pPr>
      <w:numPr>
        <w:numId w:val="26"/>
      </w:numPr>
      <w:spacing w:after="140" w:line="290" w:lineRule="auto"/>
      <w:jc w:val="both"/>
    </w:pPr>
    <w:rPr>
      <w:kern w:val="20"/>
      <w:szCs w:val="20"/>
    </w:rPr>
  </w:style>
  <w:style w:type="paragraph" w:customStyle="1" w:styleId="roman5">
    <w:name w:val="roman 5"/>
    <w:basedOn w:val="Normal"/>
    <w:rsid w:val="0075764F"/>
    <w:pPr>
      <w:numPr>
        <w:numId w:val="27"/>
      </w:numPr>
      <w:spacing w:after="140" w:line="290" w:lineRule="auto"/>
      <w:jc w:val="both"/>
    </w:pPr>
    <w:rPr>
      <w:kern w:val="20"/>
      <w:szCs w:val="20"/>
    </w:rPr>
  </w:style>
  <w:style w:type="paragraph" w:customStyle="1" w:styleId="roman6">
    <w:name w:val="roman 6"/>
    <w:basedOn w:val="Normal"/>
    <w:rsid w:val="0075764F"/>
    <w:pPr>
      <w:numPr>
        <w:numId w:val="28"/>
      </w:numPr>
      <w:spacing w:after="140" w:line="290" w:lineRule="auto"/>
      <w:jc w:val="both"/>
    </w:pPr>
    <w:rPr>
      <w:kern w:val="20"/>
      <w:szCs w:val="20"/>
    </w:rPr>
  </w:style>
  <w:style w:type="paragraph" w:customStyle="1" w:styleId="CellHead">
    <w:name w:val="CellHead"/>
    <w:basedOn w:val="Normal"/>
    <w:rsid w:val="0075764F"/>
    <w:pPr>
      <w:keepNext/>
      <w:spacing w:before="60" w:after="60" w:line="259" w:lineRule="auto"/>
    </w:pPr>
    <w:rPr>
      <w:b/>
      <w:kern w:val="20"/>
    </w:rPr>
  </w:style>
  <w:style w:type="paragraph" w:styleId="Textodecomentrio">
    <w:name w:val="annotation text"/>
    <w:basedOn w:val="Normal"/>
    <w:link w:val="TextodecomentrioChar"/>
    <w:rsid w:val="0075764F"/>
    <w:rPr>
      <w:szCs w:val="20"/>
      <w:lang w:val="x-none" w:eastAsia="x-none"/>
    </w:rPr>
  </w:style>
  <w:style w:type="character" w:customStyle="1" w:styleId="TextodecomentrioChar">
    <w:name w:val="Texto de comentário Char"/>
    <w:link w:val="Textodecomentrio"/>
    <w:rsid w:val="0075764F"/>
    <w:rPr>
      <w:rFonts w:ascii="Arial" w:hAnsi="Arial"/>
      <w:lang w:val="x-none" w:eastAsia="x-none"/>
    </w:rPr>
  </w:style>
  <w:style w:type="paragraph" w:customStyle="1" w:styleId="Head1">
    <w:name w:val="Head 1"/>
    <w:basedOn w:val="Normal"/>
    <w:next w:val="Body1"/>
    <w:rsid w:val="0075764F"/>
    <w:pPr>
      <w:keepNext/>
      <w:spacing w:before="280" w:after="140" w:line="290" w:lineRule="auto"/>
      <w:ind w:left="680"/>
      <w:jc w:val="both"/>
      <w:outlineLvl w:val="0"/>
    </w:pPr>
    <w:rPr>
      <w:b/>
      <w:kern w:val="22"/>
    </w:rPr>
  </w:style>
  <w:style w:type="paragraph" w:customStyle="1" w:styleId="Head2">
    <w:name w:val="Head 2"/>
    <w:basedOn w:val="Normal"/>
    <w:next w:val="Body3"/>
    <w:rsid w:val="0075764F"/>
    <w:pPr>
      <w:keepNext/>
      <w:spacing w:before="280" w:after="60" w:line="290" w:lineRule="auto"/>
      <w:ind w:left="1361"/>
      <w:jc w:val="both"/>
      <w:outlineLvl w:val="1"/>
    </w:pPr>
    <w:rPr>
      <w:b/>
      <w:kern w:val="21"/>
      <w:sz w:val="21"/>
    </w:rPr>
  </w:style>
  <w:style w:type="paragraph" w:customStyle="1" w:styleId="Head3">
    <w:name w:val="Head 3"/>
    <w:basedOn w:val="Normal"/>
    <w:next w:val="Body4"/>
    <w:rsid w:val="0075764F"/>
    <w:pPr>
      <w:keepNext/>
      <w:spacing w:before="280" w:after="40" w:line="290" w:lineRule="auto"/>
      <w:ind w:left="2041"/>
      <w:jc w:val="both"/>
      <w:outlineLvl w:val="2"/>
    </w:pPr>
    <w:rPr>
      <w:b/>
      <w:kern w:val="20"/>
    </w:rPr>
  </w:style>
  <w:style w:type="paragraph" w:customStyle="1" w:styleId="SubHead">
    <w:name w:val="SubHead"/>
    <w:basedOn w:val="Normal"/>
    <w:next w:val="Body"/>
    <w:rsid w:val="0075764F"/>
    <w:pPr>
      <w:keepNext/>
      <w:spacing w:before="120" w:after="60" w:line="290" w:lineRule="auto"/>
      <w:jc w:val="both"/>
      <w:outlineLvl w:val="0"/>
    </w:pPr>
    <w:rPr>
      <w:b/>
      <w:kern w:val="21"/>
      <w:sz w:val="21"/>
    </w:rPr>
  </w:style>
  <w:style w:type="paragraph" w:customStyle="1" w:styleId="SchedApps">
    <w:name w:val="Sched/Apps"/>
    <w:basedOn w:val="Normal"/>
    <w:next w:val="Body"/>
    <w:rsid w:val="0075764F"/>
    <w:pPr>
      <w:keepNext/>
      <w:pageBreakBefore/>
      <w:spacing w:after="240" w:line="290" w:lineRule="auto"/>
      <w:jc w:val="center"/>
      <w:outlineLvl w:val="3"/>
    </w:pPr>
    <w:rPr>
      <w:b/>
      <w:kern w:val="23"/>
      <w:sz w:val="23"/>
    </w:rPr>
  </w:style>
  <w:style w:type="paragraph" w:customStyle="1" w:styleId="Schedule1">
    <w:name w:val="Schedule 1"/>
    <w:basedOn w:val="Normal"/>
    <w:rsid w:val="0075764F"/>
    <w:pPr>
      <w:numPr>
        <w:numId w:val="29"/>
      </w:numPr>
      <w:spacing w:after="140" w:line="290" w:lineRule="auto"/>
      <w:jc w:val="both"/>
    </w:pPr>
    <w:rPr>
      <w:kern w:val="20"/>
    </w:rPr>
  </w:style>
  <w:style w:type="paragraph" w:customStyle="1" w:styleId="Schedule2">
    <w:name w:val="Schedule 2"/>
    <w:basedOn w:val="Normal"/>
    <w:rsid w:val="0075764F"/>
    <w:pPr>
      <w:numPr>
        <w:ilvl w:val="1"/>
        <w:numId w:val="29"/>
      </w:numPr>
      <w:spacing w:after="140" w:line="290" w:lineRule="auto"/>
      <w:jc w:val="both"/>
    </w:pPr>
    <w:rPr>
      <w:kern w:val="20"/>
    </w:rPr>
  </w:style>
  <w:style w:type="paragraph" w:customStyle="1" w:styleId="Schedule3">
    <w:name w:val="Schedule 3"/>
    <w:basedOn w:val="Normal"/>
    <w:rsid w:val="0075764F"/>
    <w:pPr>
      <w:numPr>
        <w:ilvl w:val="2"/>
        <w:numId w:val="29"/>
      </w:numPr>
      <w:spacing w:after="140" w:line="290" w:lineRule="auto"/>
      <w:jc w:val="both"/>
    </w:pPr>
    <w:rPr>
      <w:kern w:val="20"/>
    </w:rPr>
  </w:style>
  <w:style w:type="paragraph" w:customStyle="1" w:styleId="Schedule4">
    <w:name w:val="Schedule 4"/>
    <w:basedOn w:val="Normal"/>
    <w:rsid w:val="0075764F"/>
    <w:pPr>
      <w:numPr>
        <w:ilvl w:val="3"/>
        <w:numId w:val="29"/>
      </w:numPr>
      <w:spacing w:after="140" w:line="290" w:lineRule="auto"/>
      <w:jc w:val="both"/>
    </w:pPr>
    <w:rPr>
      <w:kern w:val="20"/>
    </w:rPr>
  </w:style>
  <w:style w:type="paragraph" w:customStyle="1" w:styleId="Schedule5">
    <w:name w:val="Schedule 5"/>
    <w:basedOn w:val="Normal"/>
    <w:rsid w:val="0075764F"/>
    <w:pPr>
      <w:numPr>
        <w:ilvl w:val="4"/>
        <w:numId w:val="29"/>
      </w:numPr>
      <w:spacing w:after="140" w:line="290" w:lineRule="auto"/>
      <w:jc w:val="both"/>
    </w:pPr>
    <w:rPr>
      <w:kern w:val="20"/>
    </w:rPr>
  </w:style>
  <w:style w:type="paragraph" w:customStyle="1" w:styleId="Schedule6">
    <w:name w:val="Schedule 6"/>
    <w:basedOn w:val="Normal"/>
    <w:rsid w:val="0075764F"/>
    <w:pPr>
      <w:numPr>
        <w:ilvl w:val="5"/>
        <w:numId w:val="29"/>
      </w:numPr>
      <w:spacing w:after="140" w:line="290" w:lineRule="auto"/>
      <w:jc w:val="both"/>
    </w:pPr>
    <w:rPr>
      <w:kern w:val="20"/>
    </w:rPr>
  </w:style>
  <w:style w:type="paragraph" w:customStyle="1" w:styleId="TCLevel1">
    <w:name w:val="T+C Level 1"/>
    <w:basedOn w:val="Normal"/>
    <w:next w:val="TCLevel2"/>
    <w:rsid w:val="0075764F"/>
    <w:pPr>
      <w:keepNext/>
      <w:numPr>
        <w:numId w:val="30"/>
      </w:numPr>
      <w:spacing w:before="140" w:line="290" w:lineRule="auto"/>
      <w:jc w:val="both"/>
      <w:outlineLvl w:val="0"/>
    </w:pPr>
    <w:rPr>
      <w:b/>
      <w:kern w:val="20"/>
    </w:rPr>
  </w:style>
  <w:style w:type="paragraph" w:customStyle="1" w:styleId="TCLevel2">
    <w:name w:val="T+C Level 2"/>
    <w:basedOn w:val="Normal"/>
    <w:rsid w:val="0075764F"/>
    <w:pPr>
      <w:numPr>
        <w:ilvl w:val="1"/>
        <w:numId w:val="30"/>
      </w:numPr>
      <w:spacing w:after="140" w:line="290" w:lineRule="auto"/>
      <w:jc w:val="both"/>
      <w:outlineLvl w:val="1"/>
    </w:pPr>
    <w:rPr>
      <w:kern w:val="20"/>
    </w:rPr>
  </w:style>
  <w:style w:type="paragraph" w:customStyle="1" w:styleId="TCLevel3">
    <w:name w:val="T+C Level 3"/>
    <w:basedOn w:val="Normal"/>
    <w:rsid w:val="0075764F"/>
    <w:pPr>
      <w:numPr>
        <w:ilvl w:val="2"/>
        <w:numId w:val="30"/>
      </w:numPr>
      <w:spacing w:after="140" w:line="290" w:lineRule="auto"/>
      <w:jc w:val="both"/>
      <w:outlineLvl w:val="2"/>
    </w:pPr>
    <w:rPr>
      <w:kern w:val="20"/>
    </w:rPr>
  </w:style>
  <w:style w:type="paragraph" w:customStyle="1" w:styleId="TCLevel4">
    <w:name w:val="T+C Level 4"/>
    <w:basedOn w:val="Normal"/>
    <w:rsid w:val="0075764F"/>
    <w:pPr>
      <w:numPr>
        <w:ilvl w:val="3"/>
        <w:numId w:val="30"/>
      </w:numPr>
      <w:spacing w:after="140" w:line="290" w:lineRule="auto"/>
      <w:jc w:val="both"/>
      <w:outlineLvl w:val="3"/>
    </w:pPr>
    <w:rPr>
      <w:kern w:val="20"/>
    </w:rPr>
  </w:style>
  <w:style w:type="paragraph" w:styleId="Data">
    <w:name w:val="Date"/>
    <w:basedOn w:val="Normal"/>
    <w:next w:val="Normal"/>
    <w:link w:val="DataChar"/>
    <w:rsid w:val="0075764F"/>
  </w:style>
  <w:style w:type="character" w:customStyle="1" w:styleId="DataChar">
    <w:name w:val="Data Char"/>
    <w:link w:val="Data"/>
    <w:rsid w:val="0075764F"/>
    <w:rPr>
      <w:rFonts w:ascii="Arial" w:hAnsi="Arial"/>
      <w:szCs w:val="24"/>
      <w:lang w:val="en-GB" w:eastAsia="en-GB"/>
    </w:rPr>
  </w:style>
  <w:style w:type="paragraph" w:customStyle="1" w:styleId="DocExCode">
    <w:name w:val="DocExCode"/>
    <w:basedOn w:val="Normal"/>
    <w:rsid w:val="0075764F"/>
    <w:pPr>
      <w:pBdr>
        <w:top w:val="single" w:sz="4" w:space="1" w:color="auto"/>
      </w:pBdr>
    </w:pPr>
    <w:rPr>
      <w:kern w:val="20"/>
      <w:sz w:val="16"/>
    </w:rPr>
  </w:style>
  <w:style w:type="paragraph" w:customStyle="1" w:styleId="DocExCode-NoLine">
    <w:name w:val="DocExCode - No Line"/>
    <w:basedOn w:val="DocExCode"/>
    <w:rsid w:val="0075764F"/>
    <w:pPr>
      <w:pBdr>
        <w:top w:val="none" w:sz="0" w:space="0" w:color="auto"/>
      </w:pBdr>
    </w:pPr>
  </w:style>
  <w:style w:type="paragraph" w:customStyle="1" w:styleId="DocumentMap">
    <w:name w:val="DocumentMap"/>
    <w:basedOn w:val="Normal"/>
    <w:rsid w:val="0075764F"/>
  </w:style>
  <w:style w:type="character" w:customStyle="1" w:styleId="RodapChar">
    <w:name w:val="Rodapé Char"/>
    <w:link w:val="Rodap"/>
    <w:uiPriority w:val="99"/>
    <w:rsid w:val="0075764F"/>
    <w:rPr>
      <w:rFonts w:ascii="Arial" w:hAnsi="Arial"/>
      <w:sz w:val="24"/>
      <w:szCs w:val="24"/>
    </w:rPr>
  </w:style>
  <w:style w:type="character" w:styleId="Refdenotaderodap">
    <w:name w:val="footnote reference"/>
    <w:rsid w:val="0075764F"/>
    <w:rPr>
      <w:rFonts w:ascii="Arial" w:hAnsi="Arial"/>
      <w:kern w:val="2"/>
      <w:vertAlign w:val="superscript"/>
    </w:rPr>
  </w:style>
  <w:style w:type="paragraph" w:styleId="Textodenotaderodap">
    <w:name w:val="footnote text"/>
    <w:basedOn w:val="Normal"/>
    <w:link w:val="TextodenotaderodapChar"/>
    <w:rsid w:val="0075764F"/>
    <w:pPr>
      <w:keepLines/>
      <w:tabs>
        <w:tab w:val="left" w:pos="227"/>
      </w:tabs>
      <w:spacing w:after="60" w:line="200" w:lineRule="atLeast"/>
      <w:ind w:left="227" w:hanging="227"/>
      <w:jc w:val="both"/>
    </w:pPr>
    <w:rPr>
      <w:kern w:val="20"/>
      <w:sz w:val="16"/>
      <w:szCs w:val="20"/>
    </w:rPr>
  </w:style>
  <w:style w:type="character" w:customStyle="1" w:styleId="TextodenotaderodapChar">
    <w:name w:val="Texto de nota de rodapé Char"/>
    <w:link w:val="Textodenotaderodap"/>
    <w:uiPriority w:val="99"/>
    <w:rsid w:val="0075764F"/>
    <w:rPr>
      <w:rFonts w:ascii="Arial" w:hAnsi="Arial"/>
      <w:kern w:val="20"/>
      <w:sz w:val="16"/>
      <w:lang w:val="en-GB" w:eastAsia="en-GB"/>
    </w:rPr>
  </w:style>
  <w:style w:type="character" w:customStyle="1" w:styleId="CabealhoChar">
    <w:name w:val="Cabeçalho Char"/>
    <w:aliases w:val="Cabeçalho1 Char,Header Char Char"/>
    <w:link w:val="Cabealho"/>
    <w:uiPriority w:val="99"/>
    <w:rsid w:val="0075764F"/>
    <w:rPr>
      <w:rFonts w:ascii="Arial" w:hAnsi="Arial"/>
      <w:sz w:val="24"/>
      <w:szCs w:val="24"/>
    </w:rPr>
  </w:style>
  <w:style w:type="paragraph" w:customStyle="1" w:styleId="Level7">
    <w:name w:val="Level 7"/>
    <w:basedOn w:val="Normal"/>
    <w:rsid w:val="0075764F"/>
    <w:pPr>
      <w:numPr>
        <w:ilvl w:val="6"/>
        <w:numId w:val="49"/>
      </w:numPr>
      <w:spacing w:after="140" w:line="290" w:lineRule="auto"/>
      <w:jc w:val="both"/>
      <w:outlineLvl w:val="6"/>
    </w:pPr>
    <w:rPr>
      <w:kern w:val="20"/>
    </w:rPr>
  </w:style>
  <w:style w:type="paragraph" w:customStyle="1" w:styleId="Level8">
    <w:name w:val="Level 8"/>
    <w:basedOn w:val="Normal"/>
    <w:rsid w:val="0075764F"/>
    <w:pPr>
      <w:numPr>
        <w:ilvl w:val="7"/>
        <w:numId w:val="49"/>
      </w:numPr>
      <w:spacing w:after="140" w:line="290" w:lineRule="auto"/>
      <w:jc w:val="both"/>
      <w:outlineLvl w:val="7"/>
    </w:pPr>
    <w:rPr>
      <w:kern w:val="20"/>
    </w:rPr>
  </w:style>
  <w:style w:type="paragraph" w:customStyle="1" w:styleId="Level9">
    <w:name w:val="Level 9"/>
    <w:basedOn w:val="Normal"/>
    <w:rsid w:val="0075764F"/>
    <w:pPr>
      <w:numPr>
        <w:ilvl w:val="8"/>
        <w:numId w:val="49"/>
      </w:numPr>
      <w:spacing w:after="140" w:line="290" w:lineRule="auto"/>
      <w:jc w:val="both"/>
      <w:outlineLvl w:val="8"/>
    </w:pPr>
    <w:rPr>
      <w:kern w:val="20"/>
    </w:rPr>
  </w:style>
  <w:style w:type="character" w:styleId="Nmerodepgina">
    <w:name w:val="page number"/>
    <w:rsid w:val="0075764F"/>
    <w:rPr>
      <w:rFonts w:ascii="Arial" w:hAnsi="Arial"/>
      <w:sz w:val="20"/>
    </w:rPr>
  </w:style>
  <w:style w:type="paragraph" w:customStyle="1" w:styleId="Table1">
    <w:name w:val="Table 1"/>
    <w:basedOn w:val="Normal"/>
    <w:rsid w:val="0075764F"/>
    <w:pPr>
      <w:numPr>
        <w:numId w:val="31"/>
      </w:numPr>
      <w:spacing w:before="60" w:after="60" w:line="290" w:lineRule="auto"/>
      <w:outlineLvl w:val="0"/>
    </w:pPr>
    <w:rPr>
      <w:kern w:val="20"/>
    </w:rPr>
  </w:style>
  <w:style w:type="paragraph" w:customStyle="1" w:styleId="Table2">
    <w:name w:val="Table 2"/>
    <w:basedOn w:val="Normal"/>
    <w:rsid w:val="0075764F"/>
    <w:pPr>
      <w:numPr>
        <w:ilvl w:val="1"/>
        <w:numId w:val="31"/>
      </w:numPr>
      <w:spacing w:before="60" w:after="60" w:line="290" w:lineRule="auto"/>
      <w:outlineLvl w:val="1"/>
    </w:pPr>
    <w:rPr>
      <w:kern w:val="20"/>
    </w:rPr>
  </w:style>
  <w:style w:type="paragraph" w:customStyle="1" w:styleId="Table3">
    <w:name w:val="Table 3"/>
    <w:basedOn w:val="Normal"/>
    <w:rsid w:val="0075764F"/>
    <w:pPr>
      <w:numPr>
        <w:ilvl w:val="2"/>
        <w:numId w:val="31"/>
      </w:numPr>
      <w:spacing w:before="60" w:after="60" w:line="290" w:lineRule="auto"/>
      <w:outlineLvl w:val="2"/>
    </w:pPr>
    <w:rPr>
      <w:kern w:val="20"/>
    </w:rPr>
  </w:style>
  <w:style w:type="paragraph" w:customStyle="1" w:styleId="Table4">
    <w:name w:val="Table 4"/>
    <w:basedOn w:val="Normal"/>
    <w:rsid w:val="0075764F"/>
    <w:pPr>
      <w:numPr>
        <w:ilvl w:val="3"/>
        <w:numId w:val="31"/>
      </w:numPr>
      <w:spacing w:before="60" w:after="60" w:line="290" w:lineRule="auto"/>
      <w:outlineLvl w:val="3"/>
    </w:pPr>
    <w:rPr>
      <w:kern w:val="20"/>
    </w:rPr>
  </w:style>
  <w:style w:type="paragraph" w:customStyle="1" w:styleId="Table5">
    <w:name w:val="Table 5"/>
    <w:basedOn w:val="Normal"/>
    <w:rsid w:val="0075764F"/>
    <w:pPr>
      <w:numPr>
        <w:ilvl w:val="4"/>
        <w:numId w:val="31"/>
      </w:numPr>
      <w:spacing w:before="60" w:after="60" w:line="290" w:lineRule="auto"/>
      <w:outlineLvl w:val="4"/>
    </w:pPr>
    <w:rPr>
      <w:kern w:val="20"/>
    </w:rPr>
  </w:style>
  <w:style w:type="paragraph" w:customStyle="1" w:styleId="Table6">
    <w:name w:val="Table 6"/>
    <w:basedOn w:val="Normal"/>
    <w:rsid w:val="0075764F"/>
    <w:pPr>
      <w:numPr>
        <w:ilvl w:val="5"/>
        <w:numId w:val="31"/>
      </w:numPr>
      <w:spacing w:before="60" w:after="60" w:line="290" w:lineRule="auto"/>
      <w:outlineLvl w:val="5"/>
    </w:pPr>
    <w:rPr>
      <w:kern w:val="20"/>
    </w:rPr>
  </w:style>
  <w:style w:type="paragraph" w:customStyle="1" w:styleId="Tablealpha">
    <w:name w:val="Table alpha"/>
    <w:basedOn w:val="CellBody"/>
    <w:rsid w:val="0075764F"/>
    <w:pPr>
      <w:numPr>
        <w:numId w:val="32"/>
      </w:numPr>
    </w:pPr>
  </w:style>
  <w:style w:type="paragraph" w:customStyle="1" w:styleId="Tablebullet">
    <w:name w:val="Table bullet"/>
    <w:basedOn w:val="Normal"/>
    <w:rsid w:val="0075764F"/>
    <w:pPr>
      <w:numPr>
        <w:numId w:val="33"/>
      </w:numPr>
      <w:spacing w:before="60" w:after="60" w:line="290" w:lineRule="auto"/>
    </w:pPr>
    <w:rPr>
      <w:kern w:val="20"/>
    </w:rPr>
  </w:style>
  <w:style w:type="paragraph" w:customStyle="1" w:styleId="Tableroman">
    <w:name w:val="Table roman"/>
    <w:basedOn w:val="CellBody"/>
    <w:rsid w:val="0075764F"/>
    <w:pPr>
      <w:numPr>
        <w:numId w:val="34"/>
      </w:numPr>
    </w:pPr>
  </w:style>
  <w:style w:type="paragraph" w:styleId="Sumrio2">
    <w:name w:val="toc 2"/>
    <w:basedOn w:val="Normal"/>
    <w:next w:val="Body"/>
    <w:rsid w:val="0075764F"/>
    <w:pPr>
      <w:spacing w:before="280" w:after="140" w:line="290" w:lineRule="auto"/>
    </w:pPr>
    <w:rPr>
      <w:kern w:val="20"/>
    </w:rPr>
  </w:style>
  <w:style w:type="paragraph" w:styleId="Sumrio3">
    <w:name w:val="toc 3"/>
    <w:basedOn w:val="Normal"/>
    <w:next w:val="Body"/>
    <w:rsid w:val="0075764F"/>
    <w:pPr>
      <w:spacing w:before="280" w:after="140" w:line="290" w:lineRule="auto"/>
      <w:ind w:left="680"/>
    </w:pPr>
    <w:rPr>
      <w:kern w:val="20"/>
    </w:rPr>
  </w:style>
  <w:style w:type="paragraph" w:styleId="Sumrio4">
    <w:name w:val="toc 4"/>
    <w:basedOn w:val="Normal"/>
    <w:next w:val="Body"/>
    <w:rsid w:val="0075764F"/>
    <w:pPr>
      <w:spacing w:before="280" w:after="140" w:line="290" w:lineRule="auto"/>
      <w:ind w:left="680"/>
    </w:pPr>
    <w:rPr>
      <w:kern w:val="20"/>
    </w:rPr>
  </w:style>
  <w:style w:type="paragraph" w:styleId="Sumrio5">
    <w:name w:val="toc 5"/>
    <w:basedOn w:val="Normal"/>
    <w:next w:val="Body"/>
    <w:rsid w:val="0075764F"/>
  </w:style>
  <w:style w:type="paragraph" w:styleId="Sumrio6">
    <w:name w:val="toc 6"/>
    <w:basedOn w:val="Normal"/>
    <w:next w:val="Body"/>
    <w:rsid w:val="0075764F"/>
  </w:style>
  <w:style w:type="paragraph" w:styleId="Sumrio7">
    <w:name w:val="toc 7"/>
    <w:basedOn w:val="Normal"/>
    <w:next w:val="Body"/>
    <w:rsid w:val="0075764F"/>
  </w:style>
  <w:style w:type="paragraph" w:styleId="Sumrio8">
    <w:name w:val="toc 8"/>
    <w:basedOn w:val="Normal"/>
    <w:next w:val="Body"/>
    <w:rsid w:val="0075764F"/>
  </w:style>
  <w:style w:type="paragraph" w:styleId="Sumrio9">
    <w:name w:val="toc 9"/>
    <w:basedOn w:val="Normal"/>
    <w:next w:val="Body"/>
    <w:rsid w:val="0075764F"/>
  </w:style>
  <w:style w:type="paragraph" w:customStyle="1" w:styleId="zFSand">
    <w:name w:val="zFSand"/>
    <w:basedOn w:val="Normal"/>
    <w:next w:val="zFSco-names"/>
    <w:rsid w:val="0075764F"/>
    <w:pPr>
      <w:spacing w:line="290" w:lineRule="auto"/>
      <w:jc w:val="center"/>
    </w:pPr>
    <w:rPr>
      <w:rFonts w:eastAsia="SimSun"/>
      <w:kern w:val="20"/>
      <w:szCs w:val="20"/>
    </w:rPr>
  </w:style>
  <w:style w:type="paragraph" w:customStyle="1" w:styleId="zFSco-names">
    <w:name w:val="zFSco-names"/>
    <w:basedOn w:val="Normal"/>
    <w:next w:val="zFSand"/>
    <w:rsid w:val="0075764F"/>
    <w:pPr>
      <w:spacing w:before="120" w:after="120" w:line="290" w:lineRule="auto"/>
      <w:jc w:val="center"/>
    </w:pPr>
    <w:rPr>
      <w:rFonts w:eastAsia="SimSun"/>
      <w:kern w:val="24"/>
      <w:sz w:val="24"/>
    </w:rPr>
  </w:style>
  <w:style w:type="paragraph" w:customStyle="1" w:styleId="zFSDate">
    <w:name w:val="zFSDate"/>
    <w:basedOn w:val="Normal"/>
    <w:rsid w:val="0075764F"/>
    <w:pPr>
      <w:spacing w:line="290" w:lineRule="auto"/>
      <w:jc w:val="center"/>
    </w:pPr>
    <w:rPr>
      <w:kern w:val="20"/>
    </w:rPr>
  </w:style>
  <w:style w:type="character" w:styleId="Hyperlink">
    <w:name w:val="Hyperlink"/>
    <w:rsid w:val="0075764F"/>
    <w:rPr>
      <w:color w:val="AF005F"/>
      <w:u w:val="none"/>
    </w:rPr>
  </w:style>
  <w:style w:type="paragraph" w:customStyle="1" w:styleId="zFSFooter">
    <w:name w:val="zFSFooter"/>
    <w:basedOn w:val="Normal"/>
    <w:rsid w:val="0075764F"/>
    <w:pPr>
      <w:tabs>
        <w:tab w:val="left" w:pos="6521"/>
      </w:tabs>
      <w:spacing w:after="40"/>
      <w:ind w:left="-108"/>
    </w:pPr>
    <w:rPr>
      <w:sz w:val="16"/>
    </w:rPr>
  </w:style>
  <w:style w:type="paragraph" w:customStyle="1" w:styleId="zFSNarrative">
    <w:name w:val="zFSNarrative"/>
    <w:basedOn w:val="Normal"/>
    <w:rsid w:val="0075764F"/>
    <w:pPr>
      <w:spacing w:before="120" w:after="120" w:line="290" w:lineRule="auto"/>
      <w:jc w:val="center"/>
    </w:pPr>
    <w:rPr>
      <w:rFonts w:eastAsia="SimSun"/>
      <w:kern w:val="20"/>
      <w:szCs w:val="20"/>
    </w:rPr>
  </w:style>
  <w:style w:type="paragraph" w:customStyle="1" w:styleId="zFSTitle">
    <w:name w:val="zFSTitle"/>
    <w:basedOn w:val="Normal"/>
    <w:next w:val="zFSNarrative"/>
    <w:rsid w:val="0075764F"/>
    <w:pPr>
      <w:keepNext/>
      <w:spacing w:before="240" w:after="120" w:line="290" w:lineRule="auto"/>
      <w:jc w:val="center"/>
    </w:pPr>
    <w:rPr>
      <w:rFonts w:eastAsia="SimSun"/>
      <w:sz w:val="28"/>
      <w:szCs w:val="28"/>
    </w:rPr>
  </w:style>
  <w:style w:type="character" w:styleId="Refdenotadefim">
    <w:name w:val="endnote reference"/>
    <w:uiPriority w:val="99"/>
    <w:rsid w:val="0075764F"/>
    <w:rPr>
      <w:rFonts w:ascii="Arial" w:hAnsi="Arial"/>
      <w:vertAlign w:val="superscript"/>
    </w:rPr>
  </w:style>
  <w:style w:type="paragraph" w:styleId="Textodenotadefim">
    <w:name w:val="endnote text"/>
    <w:basedOn w:val="Normal"/>
    <w:link w:val="TextodenotadefimChar"/>
    <w:uiPriority w:val="99"/>
    <w:rsid w:val="0075764F"/>
    <w:rPr>
      <w:szCs w:val="20"/>
    </w:rPr>
  </w:style>
  <w:style w:type="character" w:customStyle="1" w:styleId="TextodenotadefimChar">
    <w:name w:val="Texto de nota de fim Char"/>
    <w:link w:val="Textodenotadefim"/>
    <w:uiPriority w:val="99"/>
    <w:rsid w:val="0075764F"/>
    <w:rPr>
      <w:rFonts w:ascii="Arial" w:hAnsi="Arial"/>
      <w:lang w:val="en-GB" w:eastAsia="en-GB"/>
    </w:rPr>
  </w:style>
  <w:style w:type="paragraph" w:customStyle="1" w:styleId="Head">
    <w:name w:val="Head"/>
    <w:basedOn w:val="Normal"/>
    <w:next w:val="Body"/>
    <w:rsid w:val="0075764F"/>
    <w:pPr>
      <w:keepNext/>
      <w:spacing w:before="280" w:after="140" w:line="290" w:lineRule="auto"/>
      <w:jc w:val="both"/>
      <w:outlineLvl w:val="0"/>
    </w:pPr>
    <w:rPr>
      <w:b/>
      <w:kern w:val="23"/>
      <w:sz w:val="23"/>
    </w:rPr>
  </w:style>
  <w:style w:type="paragraph" w:styleId="ndicedeautoridades">
    <w:name w:val="table of authorities"/>
    <w:basedOn w:val="Normal"/>
    <w:next w:val="Normal"/>
    <w:rsid w:val="0075764F"/>
    <w:pPr>
      <w:ind w:left="200" w:hanging="200"/>
    </w:pPr>
  </w:style>
  <w:style w:type="paragraph" w:customStyle="1" w:styleId="CellBody">
    <w:name w:val="CellBody"/>
    <w:basedOn w:val="Normal"/>
    <w:rsid w:val="0075764F"/>
    <w:pPr>
      <w:spacing w:before="60" w:after="60" w:line="290" w:lineRule="auto"/>
    </w:pPr>
    <w:rPr>
      <w:kern w:val="20"/>
      <w:szCs w:val="20"/>
    </w:rPr>
  </w:style>
  <w:style w:type="paragraph" w:customStyle="1" w:styleId="zSFRef">
    <w:name w:val="zSFRef"/>
    <w:basedOn w:val="Normal"/>
    <w:rsid w:val="0075764F"/>
    <w:rPr>
      <w:rFonts w:eastAsia="SimSun"/>
      <w:kern w:val="16"/>
      <w:sz w:val="16"/>
      <w:szCs w:val="16"/>
    </w:rPr>
  </w:style>
  <w:style w:type="paragraph" w:customStyle="1" w:styleId="UCAlpha1">
    <w:name w:val="UCAlpha 1"/>
    <w:basedOn w:val="Normal"/>
    <w:rsid w:val="0075764F"/>
    <w:pPr>
      <w:numPr>
        <w:numId w:val="35"/>
      </w:numPr>
      <w:spacing w:after="140" w:line="290" w:lineRule="auto"/>
      <w:jc w:val="both"/>
    </w:pPr>
    <w:rPr>
      <w:kern w:val="20"/>
    </w:rPr>
  </w:style>
  <w:style w:type="paragraph" w:customStyle="1" w:styleId="UCAlpha2">
    <w:name w:val="UCAlpha 2"/>
    <w:basedOn w:val="Normal"/>
    <w:rsid w:val="0075764F"/>
    <w:pPr>
      <w:numPr>
        <w:numId w:val="36"/>
      </w:numPr>
      <w:spacing w:after="140" w:line="290" w:lineRule="auto"/>
      <w:jc w:val="both"/>
    </w:pPr>
    <w:rPr>
      <w:kern w:val="20"/>
    </w:rPr>
  </w:style>
  <w:style w:type="paragraph" w:customStyle="1" w:styleId="UCAlpha3">
    <w:name w:val="UCAlpha 3"/>
    <w:basedOn w:val="Normal"/>
    <w:rsid w:val="0075764F"/>
    <w:pPr>
      <w:numPr>
        <w:numId w:val="37"/>
      </w:numPr>
      <w:spacing w:after="140" w:line="290" w:lineRule="auto"/>
      <w:jc w:val="both"/>
    </w:pPr>
    <w:rPr>
      <w:kern w:val="20"/>
    </w:rPr>
  </w:style>
  <w:style w:type="paragraph" w:customStyle="1" w:styleId="UCAlpha4">
    <w:name w:val="UCAlpha 4"/>
    <w:basedOn w:val="Normal"/>
    <w:rsid w:val="0075764F"/>
    <w:pPr>
      <w:numPr>
        <w:numId w:val="38"/>
      </w:numPr>
      <w:spacing w:after="140" w:line="290" w:lineRule="auto"/>
      <w:jc w:val="both"/>
    </w:pPr>
    <w:rPr>
      <w:kern w:val="20"/>
    </w:rPr>
  </w:style>
  <w:style w:type="paragraph" w:customStyle="1" w:styleId="UCAlpha5">
    <w:name w:val="UCAlpha 5"/>
    <w:basedOn w:val="Normal"/>
    <w:rsid w:val="0075764F"/>
    <w:pPr>
      <w:numPr>
        <w:numId w:val="39"/>
      </w:numPr>
      <w:spacing w:after="140" w:line="290" w:lineRule="auto"/>
      <w:jc w:val="both"/>
    </w:pPr>
    <w:rPr>
      <w:kern w:val="20"/>
    </w:rPr>
  </w:style>
  <w:style w:type="paragraph" w:customStyle="1" w:styleId="UCAlpha6">
    <w:name w:val="UCAlpha 6"/>
    <w:basedOn w:val="Normal"/>
    <w:rsid w:val="0075764F"/>
    <w:pPr>
      <w:numPr>
        <w:numId w:val="40"/>
      </w:numPr>
      <w:spacing w:after="140" w:line="290" w:lineRule="auto"/>
      <w:jc w:val="both"/>
    </w:pPr>
    <w:rPr>
      <w:kern w:val="20"/>
    </w:rPr>
  </w:style>
  <w:style w:type="paragraph" w:customStyle="1" w:styleId="UCRoman1">
    <w:name w:val="UCRoman 1"/>
    <w:basedOn w:val="Normal"/>
    <w:rsid w:val="0075764F"/>
    <w:pPr>
      <w:numPr>
        <w:numId w:val="41"/>
      </w:numPr>
      <w:spacing w:after="140" w:line="290" w:lineRule="auto"/>
      <w:jc w:val="both"/>
    </w:pPr>
    <w:rPr>
      <w:kern w:val="20"/>
    </w:rPr>
  </w:style>
  <w:style w:type="paragraph" w:customStyle="1" w:styleId="UCRoman2">
    <w:name w:val="UCRoman 2"/>
    <w:basedOn w:val="Normal"/>
    <w:rsid w:val="0075764F"/>
    <w:pPr>
      <w:numPr>
        <w:numId w:val="42"/>
      </w:numPr>
      <w:spacing w:after="140" w:line="290" w:lineRule="auto"/>
      <w:jc w:val="both"/>
    </w:pPr>
    <w:rPr>
      <w:kern w:val="20"/>
    </w:rPr>
  </w:style>
  <w:style w:type="paragraph" w:customStyle="1" w:styleId="doublealpha">
    <w:name w:val="double alpha"/>
    <w:basedOn w:val="Normal"/>
    <w:rsid w:val="0075764F"/>
    <w:pPr>
      <w:numPr>
        <w:numId w:val="19"/>
      </w:numPr>
      <w:spacing w:after="140" w:line="290" w:lineRule="auto"/>
      <w:jc w:val="both"/>
    </w:pPr>
    <w:rPr>
      <w:kern w:val="20"/>
    </w:rPr>
  </w:style>
  <w:style w:type="paragraph" w:customStyle="1" w:styleId="ListNumbers">
    <w:name w:val="List Numbers"/>
    <w:basedOn w:val="Normal"/>
    <w:rsid w:val="0075764F"/>
    <w:pPr>
      <w:numPr>
        <w:numId w:val="20"/>
      </w:numPr>
      <w:spacing w:after="140" w:line="290" w:lineRule="auto"/>
      <w:jc w:val="both"/>
      <w:outlineLvl w:val="0"/>
    </w:pPr>
    <w:rPr>
      <w:kern w:val="20"/>
    </w:rPr>
  </w:style>
  <w:style w:type="paragraph" w:customStyle="1" w:styleId="dashbullet1">
    <w:name w:val="dash bullet 1"/>
    <w:basedOn w:val="Normal"/>
    <w:rsid w:val="0075764F"/>
    <w:pPr>
      <w:numPr>
        <w:numId w:val="13"/>
      </w:numPr>
      <w:spacing w:after="140" w:line="290" w:lineRule="auto"/>
      <w:jc w:val="both"/>
    </w:pPr>
    <w:rPr>
      <w:kern w:val="20"/>
    </w:rPr>
  </w:style>
  <w:style w:type="paragraph" w:customStyle="1" w:styleId="dashbullet2">
    <w:name w:val="dash bullet 2"/>
    <w:basedOn w:val="Normal"/>
    <w:rsid w:val="0075764F"/>
    <w:pPr>
      <w:numPr>
        <w:numId w:val="14"/>
      </w:numPr>
      <w:spacing w:after="140" w:line="290" w:lineRule="auto"/>
      <w:jc w:val="both"/>
    </w:pPr>
    <w:rPr>
      <w:kern w:val="20"/>
    </w:rPr>
  </w:style>
  <w:style w:type="paragraph" w:customStyle="1" w:styleId="dashbullet3">
    <w:name w:val="dash bullet 3"/>
    <w:basedOn w:val="Normal"/>
    <w:rsid w:val="0075764F"/>
    <w:pPr>
      <w:numPr>
        <w:numId w:val="15"/>
      </w:numPr>
      <w:spacing w:after="140" w:line="290" w:lineRule="auto"/>
      <w:jc w:val="both"/>
    </w:pPr>
    <w:rPr>
      <w:kern w:val="20"/>
    </w:rPr>
  </w:style>
  <w:style w:type="paragraph" w:customStyle="1" w:styleId="dashbullet4">
    <w:name w:val="dash bullet 4"/>
    <w:basedOn w:val="Normal"/>
    <w:rsid w:val="0075764F"/>
    <w:pPr>
      <w:numPr>
        <w:numId w:val="16"/>
      </w:numPr>
      <w:spacing w:after="140" w:line="290" w:lineRule="auto"/>
      <w:jc w:val="both"/>
    </w:pPr>
    <w:rPr>
      <w:kern w:val="20"/>
    </w:rPr>
  </w:style>
  <w:style w:type="paragraph" w:customStyle="1" w:styleId="dashbullet5">
    <w:name w:val="dash bullet 5"/>
    <w:basedOn w:val="Normal"/>
    <w:rsid w:val="0075764F"/>
    <w:pPr>
      <w:numPr>
        <w:numId w:val="17"/>
      </w:numPr>
      <w:spacing w:after="140" w:line="290" w:lineRule="auto"/>
      <w:jc w:val="both"/>
    </w:pPr>
    <w:rPr>
      <w:kern w:val="20"/>
    </w:rPr>
  </w:style>
  <w:style w:type="paragraph" w:customStyle="1" w:styleId="dashbullet6">
    <w:name w:val="dash bullet 6"/>
    <w:basedOn w:val="Normal"/>
    <w:rsid w:val="0075764F"/>
    <w:pPr>
      <w:numPr>
        <w:numId w:val="18"/>
      </w:numPr>
      <w:spacing w:after="140" w:line="290" w:lineRule="auto"/>
      <w:jc w:val="both"/>
    </w:pPr>
    <w:rPr>
      <w:kern w:val="20"/>
    </w:rPr>
  </w:style>
  <w:style w:type="paragraph" w:customStyle="1" w:styleId="zFSAddress">
    <w:name w:val="zFSAddress"/>
    <w:basedOn w:val="Normal"/>
    <w:rsid w:val="0075764F"/>
    <w:pPr>
      <w:spacing w:line="290" w:lineRule="auto"/>
    </w:pPr>
    <w:rPr>
      <w:kern w:val="16"/>
      <w:sz w:val="16"/>
    </w:rPr>
  </w:style>
  <w:style w:type="paragraph" w:customStyle="1" w:styleId="zFSDescription">
    <w:name w:val="zFSDescription"/>
    <w:basedOn w:val="zFSDate"/>
    <w:rsid w:val="0075764F"/>
    <w:rPr>
      <w:rFonts w:eastAsia="SimSun"/>
      <w:i/>
      <w:caps/>
      <w:szCs w:val="20"/>
    </w:rPr>
  </w:style>
  <w:style w:type="paragraph" w:customStyle="1" w:styleId="zFSDraft">
    <w:name w:val="zFSDraft"/>
    <w:basedOn w:val="Normal"/>
    <w:rsid w:val="0075764F"/>
    <w:pPr>
      <w:spacing w:line="290" w:lineRule="auto"/>
    </w:pPr>
    <w:rPr>
      <w:kern w:val="20"/>
    </w:rPr>
  </w:style>
  <w:style w:type="paragraph" w:customStyle="1" w:styleId="zFSFax">
    <w:name w:val="zFSFax"/>
    <w:basedOn w:val="Normal"/>
    <w:rsid w:val="0075764F"/>
    <w:rPr>
      <w:kern w:val="16"/>
      <w:sz w:val="16"/>
    </w:rPr>
  </w:style>
  <w:style w:type="paragraph" w:customStyle="1" w:styleId="zFSNameofDoc">
    <w:name w:val="zFSNameofDoc"/>
    <w:basedOn w:val="Normal"/>
    <w:rsid w:val="0075764F"/>
    <w:pPr>
      <w:spacing w:before="300" w:after="400" w:line="290" w:lineRule="auto"/>
      <w:jc w:val="center"/>
    </w:pPr>
    <w:rPr>
      <w:rFonts w:eastAsia="SimSun"/>
      <w:caps/>
      <w:szCs w:val="20"/>
    </w:rPr>
  </w:style>
  <w:style w:type="paragraph" w:customStyle="1" w:styleId="zFSTel">
    <w:name w:val="zFSTel"/>
    <w:basedOn w:val="Normal"/>
    <w:rsid w:val="0075764F"/>
    <w:pPr>
      <w:spacing w:before="120"/>
    </w:pPr>
    <w:rPr>
      <w:kern w:val="16"/>
      <w:sz w:val="16"/>
    </w:rPr>
  </w:style>
  <w:style w:type="paragraph" w:customStyle="1" w:styleId="zFSAmount">
    <w:name w:val="zFSAmount"/>
    <w:basedOn w:val="Normal"/>
    <w:rsid w:val="0075764F"/>
    <w:pPr>
      <w:spacing w:before="800" w:line="290" w:lineRule="auto"/>
      <w:jc w:val="center"/>
    </w:pPr>
    <w:rPr>
      <w:i/>
    </w:rPr>
  </w:style>
  <w:style w:type="character" w:styleId="HiperlinkVisitado">
    <w:name w:val="FollowedHyperlink"/>
    <w:rsid w:val="0075764F"/>
    <w:rPr>
      <w:color w:val="AF005F"/>
      <w:u w:val="none"/>
    </w:rPr>
  </w:style>
  <w:style w:type="character" w:customStyle="1" w:styleId="zTokyoLogoCaption">
    <w:name w:val="zTokyoLogoCaption"/>
    <w:rsid w:val="0075764F"/>
    <w:rPr>
      <w:rFonts w:ascii="MS Mincho" w:eastAsia="MS Mincho"/>
      <w:noProof/>
      <w:sz w:val="13"/>
    </w:rPr>
  </w:style>
  <w:style w:type="paragraph" w:customStyle="1" w:styleId="zFSAddress2">
    <w:name w:val="zFSAddress2"/>
    <w:basedOn w:val="Normal"/>
    <w:rsid w:val="0075764F"/>
    <w:pPr>
      <w:spacing w:line="290" w:lineRule="auto"/>
    </w:pPr>
    <w:rPr>
      <w:kern w:val="16"/>
      <w:sz w:val="16"/>
    </w:rPr>
  </w:style>
  <w:style w:type="character" w:customStyle="1" w:styleId="zTokyoLogoCaption2">
    <w:name w:val="zTokyoLogoCaption2"/>
    <w:rsid w:val="0075764F"/>
    <w:rPr>
      <w:rFonts w:ascii="MS Mincho" w:eastAsia="MS Mincho"/>
      <w:noProof/>
      <w:sz w:val="16"/>
    </w:rPr>
  </w:style>
  <w:style w:type="numbering" w:customStyle="1" w:styleId="NoList1">
    <w:name w:val="No List1"/>
    <w:next w:val="Semlista"/>
    <w:uiPriority w:val="99"/>
    <w:semiHidden/>
    <w:unhideWhenUsed/>
    <w:rsid w:val="0075764F"/>
  </w:style>
  <w:style w:type="character" w:customStyle="1" w:styleId="EstiloDeEmail21">
    <w:name w:val="EstiloDeEmail21"/>
    <w:semiHidden/>
    <w:rsid w:val="0075764F"/>
    <w:rPr>
      <w:rFonts w:ascii="Times New Roman" w:hAnsi="Times New Roman" w:cs="Times New Roman"/>
      <w:b w:val="0"/>
      <w:bCs w:val="0"/>
      <w:i w:val="0"/>
      <w:iCs w:val="0"/>
      <w:strike w:val="0"/>
      <w:color w:val="000000"/>
      <w:sz w:val="24"/>
      <w:szCs w:val="24"/>
      <w:u w:val="none"/>
    </w:rPr>
  </w:style>
  <w:style w:type="table" w:styleId="Tabelacomgrade">
    <w:name w:val="Table Grid"/>
    <w:basedOn w:val="Tabelanormal"/>
    <w:rsid w:val="0075764F"/>
    <w:rPr>
      <w:lang w:eastAsia="zh-CN"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grafodaLista">
    <w:name w:val="List Paragraph"/>
    <w:basedOn w:val="Normal"/>
    <w:uiPriority w:val="34"/>
    <w:qFormat/>
    <w:rsid w:val="0075764F"/>
    <w:pPr>
      <w:spacing w:after="140"/>
      <w:ind w:left="708"/>
      <w:jc w:val="both"/>
    </w:pPr>
    <w:rPr>
      <w:rFonts w:ascii="Times New Roman" w:hAnsi="Times New Roman"/>
      <w:sz w:val="26"/>
    </w:rPr>
  </w:style>
  <w:style w:type="paragraph" w:styleId="Textodebalo">
    <w:name w:val="Balloon Text"/>
    <w:basedOn w:val="Normal"/>
    <w:link w:val="TextodebaloChar"/>
    <w:rsid w:val="0075764F"/>
    <w:pPr>
      <w:jc w:val="both"/>
    </w:pPr>
    <w:rPr>
      <w:sz w:val="16"/>
      <w:szCs w:val="16"/>
      <w:lang w:val="x-none" w:eastAsia="x-none"/>
    </w:rPr>
  </w:style>
  <w:style w:type="character" w:customStyle="1" w:styleId="TextodebaloChar">
    <w:name w:val="Texto de balão Char"/>
    <w:link w:val="Textodebalo"/>
    <w:uiPriority w:val="99"/>
    <w:rsid w:val="0075764F"/>
    <w:rPr>
      <w:rFonts w:ascii="Tahoma" w:hAnsi="Tahoma"/>
      <w:sz w:val="16"/>
      <w:szCs w:val="16"/>
      <w:lang w:val="x-none" w:eastAsia="x-none"/>
    </w:rPr>
  </w:style>
  <w:style w:type="paragraph" w:customStyle="1" w:styleId="5">
    <w:name w:val="5"/>
    <w:uiPriority w:val="99"/>
    <w:rsid w:val="0075764F"/>
    <w:pPr>
      <w:tabs>
        <w:tab w:val="left" w:pos="5103"/>
      </w:tabs>
      <w:spacing w:line="360" w:lineRule="auto"/>
      <w:jc w:val="both"/>
    </w:pPr>
    <w:rPr>
      <w:rFonts w:ascii="Arial" w:hAnsi="Arial"/>
      <w:sz w:val="22"/>
      <w:szCs w:val="22"/>
    </w:rPr>
  </w:style>
  <w:style w:type="paragraph" w:customStyle="1" w:styleId="A">
    <w:name w:val="A"/>
    <w:basedOn w:val="Normal"/>
    <w:autoRedefine/>
    <w:uiPriority w:val="99"/>
    <w:rsid w:val="0075764F"/>
    <w:pPr>
      <w:spacing w:line="280" w:lineRule="exact"/>
      <w:jc w:val="both"/>
    </w:pPr>
    <w:rPr>
      <w:rFonts w:ascii="Times New Roman" w:hAnsi="Times New Roman"/>
      <w:color w:val="000000"/>
      <w:sz w:val="24"/>
    </w:rPr>
  </w:style>
  <w:style w:type="paragraph" w:customStyle="1" w:styleId="Centrado">
    <w:name w:val="Centrado"/>
    <w:basedOn w:val="Normal"/>
    <w:rsid w:val="0075764F"/>
    <w:pPr>
      <w:ind w:right="4"/>
      <w:jc w:val="center"/>
    </w:pPr>
    <w:rPr>
      <w:rFonts w:ascii="Times New Roman" w:hAnsi="Times New Roman"/>
      <w:b/>
      <w:szCs w:val="20"/>
    </w:rPr>
  </w:style>
  <w:style w:type="paragraph" w:styleId="Recuodecorpodetexto2">
    <w:name w:val="Body Text Indent 2"/>
    <w:basedOn w:val="Normal"/>
    <w:link w:val="Recuodecorpodetexto2Char"/>
    <w:rsid w:val="0075764F"/>
    <w:pPr>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s>
      <w:ind w:right="4" w:firstLine="3"/>
      <w:jc w:val="both"/>
    </w:pPr>
    <w:rPr>
      <w:rFonts w:ascii="Times New Roman" w:hAnsi="Times New Roman"/>
      <w:sz w:val="24"/>
      <w:szCs w:val="20"/>
      <w:lang w:val="x-none" w:eastAsia="x-none"/>
    </w:rPr>
  </w:style>
  <w:style w:type="character" w:customStyle="1" w:styleId="Recuodecorpodetexto2Char">
    <w:name w:val="Recuo de corpo de texto 2 Char"/>
    <w:link w:val="Recuodecorpodetexto2"/>
    <w:uiPriority w:val="99"/>
    <w:rsid w:val="0075764F"/>
    <w:rPr>
      <w:sz w:val="24"/>
      <w:lang w:val="x-none" w:eastAsia="x-none"/>
    </w:rPr>
  </w:style>
  <w:style w:type="paragraph" w:styleId="Recuodecorpodetexto3">
    <w:name w:val="Body Text Indent 3"/>
    <w:basedOn w:val="Normal"/>
    <w:link w:val="Recuodecorpodetexto3Char"/>
    <w:unhideWhenUsed/>
    <w:rsid w:val="0075764F"/>
    <w:pPr>
      <w:spacing w:after="120"/>
      <w:ind w:left="283"/>
      <w:jc w:val="both"/>
    </w:pPr>
    <w:rPr>
      <w:rFonts w:ascii="Times New Roman" w:hAnsi="Times New Roman"/>
      <w:sz w:val="16"/>
      <w:szCs w:val="16"/>
      <w:lang w:val="x-none" w:eastAsia="x-none"/>
    </w:rPr>
  </w:style>
  <w:style w:type="character" w:customStyle="1" w:styleId="Recuodecorpodetexto3Char">
    <w:name w:val="Recuo de corpo de texto 3 Char"/>
    <w:link w:val="Recuodecorpodetexto3"/>
    <w:uiPriority w:val="99"/>
    <w:rsid w:val="0075764F"/>
    <w:rPr>
      <w:sz w:val="16"/>
      <w:szCs w:val="16"/>
      <w:lang w:val="x-none" w:eastAsia="x-none"/>
    </w:rPr>
  </w:style>
  <w:style w:type="paragraph" w:customStyle="1" w:styleId="Societrio">
    <w:name w:val="Societário"/>
    <w:basedOn w:val="Normal"/>
    <w:uiPriority w:val="99"/>
    <w:rsid w:val="0075764F"/>
    <w:pPr>
      <w:jc w:val="both"/>
    </w:pPr>
    <w:rPr>
      <w:rFonts w:ascii="Courier" w:hAnsi="Courier"/>
      <w:sz w:val="24"/>
      <w:szCs w:val="20"/>
    </w:rPr>
  </w:style>
  <w:style w:type="character" w:customStyle="1" w:styleId="DeltaViewInsertion">
    <w:name w:val="DeltaView Insertion"/>
    <w:uiPriority w:val="99"/>
    <w:rsid w:val="0075764F"/>
    <w:rPr>
      <w:color w:val="0000FF"/>
      <w:spacing w:val="0"/>
      <w:u w:val="double"/>
    </w:rPr>
  </w:style>
  <w:style w:type="paragraph" w:styleId="NormalWeb">
    <w:name w:val="Normal (Web)"/>
    <w:basedOn w:val="Normal"/>
    <w:uiPriority w:val="99"/>
    <w:unhideWhenUsed/>
    <w:rsid w:val="0075764F"/>
    <w:pPr>
      <w:spacing w:before="100" w:beforeAutospacing="1" w:after="100" w:afterAutospacing="1"/>
    </w:pPr>
    <w:rPr>
      <w:rFonts w:ascii="Times New Roman" w:eastAsia="Calibri" w:hAnsi="Times New Roman"/>
      <w:sz w:val="24"/>
    </w:rPr>
  </w:style>
  <w:style w:type="character" w:styleId="Refdecomentrio">
    <w:name w:val="annotation reference"/>
    <w:rsid w:val="0075764F"/>
    <w:rPr>
      <w:sz w:val="16"/>
      <w:szCs w:val="16"/>
    </w:rPr>
  </w:style>
  <w:style w:type="character" w:customStyle="1" w:styleId="CommentTextChar">
    <w:name w:val="Comment Text Char"/>
    <w:basedOn w:val="Fontepargpadro"/>
    <w:rsid w:val="0075764F"/>
  </w:style>
  <w:style w:type="paragraph" w:styleId="Assuntodocomentrio">
    <w:name w:val="annotation subject"/>
    <w:basedOn w:val="Textodecomentrio"/>
    <w:next w:val="Textodecomentrio"/>
    <w:link w:val="AssuntodocomentrioChar"/>
    <w:rsid w:val="0075764F"/>
    <w:pPr>
      <w:spacing w:after="140"/>
      <w:jc w:val="both"/>
    </w:pPr>
    <w:rPr>
      <w:b/>
      <w:bCs/>
    </w:rPr>
  </w:style>
  <w:style w:type="character" w:customStyle="1" w:styleId="AssuntodocomentrioChar">
    <w:name w:val="Assunto do comentário Char"/>
    <w:link w:val="Assuntodocomentrio"/>
    <w:rsid w:val="0075764F"/>
    <w:rPr>
      <w:rFonts w:ascii="Arial" w:hAnsi="Arial"/>
      <w:b/>
      <w:bCs/>
      <w:lang w:val="x-none" w:eastAsia="x-none"/>
    </w:rPr>
  </w:style>
  <w:style w:type="paragraph" w:styleId="TextosemFormatao">
    <w:name w:val="Plain Text"/>
    <w:aliases w:val="(WGM)"/>
    <w:basedOn w:val="Normal"/>
    <w:link w:val="TextosemFormataoChar"/>
    <w:uiPriority w:val="99"/>
    <w:unhideWhenUsed/>
    <w:rsid w:val="0075764F"/>
    <w:rPr>
      <w:rFonts w:eastAsia="Calibri"/>
      <w:color w:val="1F497D"/>
      <w:szCs w:val="21"/>
      <w:lang w:val="x-none" w:eastAsia="en-US"/>
    </w:rPr>
  </w:style>
  <w:style w:type="character" w:customStyle="1" w:styleId="TextosemFormataoChar">
    <w:name w:val="Texto sem Formatação Char"/>
    <w:aliases w:val="(WGM) Char"/>
    <w:link w:val="TextosemFormatao"/>
    <w:uiPriority w:val="99"/>
    <w:rsid w:val="0075764F"/>
    <w:rPr>
      <w:rFonts w:ascii="Arial" w:eastAsia="Calibri" w:hAnsi="Arial"/>
      <w:color w:val="1F497D"/>
      <w:szCs w:val="21"/>
      <w:lang w:val="x-none" w:eastAsia="en-US"/>
    </w:rPr>
  </w:style>
  <w:style w:type="character" w:customStyle="1" w:styleId="DeltaViewDeletion">
    <w:name w:val="DeltaView Deletion"/>
    <w:rsid w:val="0075764F"/>
    <w:rPr>
      <w:strike/>
      <w:color w:val="FF0000"/>
    </w:rPr>
  </w:style>
  <w:style w:type="paragraph" w:styleId="Corpodetexto2">
    <w:name w:val="Body Text 2"/>
    <w:basedOn w:val="Normal"/>
    <w:link w:val="Corpodetexto2Char"/>
    <w:rsid w:val="0075764F"/>
    <w:pPr>
      <w:spacing w:after="120" w:line="480" w:lineRule="auto"/>
    </w:pPr>
  </w:style>
  <w:style w:type="character" w:customStyle="1" w:styleId="Corpodetexto2Char">
    <w:name w:val="Corpo de texto 2 Char"/>
    <w:link w:val="Corpodetexto2"/>
    <w:rsid w:val="0075764F"/>
    <w:rPr>
      <w:rFonts w:ascii="Arial" w:hAnsi="Arial"/>
      <w:szCs w:val="24"/>
      <w:lang w:val="en-GB" w:eastAsia="en-GB"/>
    </w:rPr>
  </w:style>
  <w:style w:type="paragraph" w:customStyle="1" w:styleId="MF2">
    <w:name w:val="MF2"/>
    <w:basedOn w:val="Normal"/>
    <w:autoRedefine/>
    <w:rsid w:val="0075764F"/>
    <w:pPr>
      <w:tabs>
        <w:tab w:val="num" w:pos="360"/>
      </w:tabs>
      <w:spacing w:line="320" w:lineRule="exact"/>
      <w:ind w:left="360" w:hanging="360"/>
      <w:jc w:val="both"/>
    </w:pPr>
    <w:rPr>
      <w:rFonts w:ascii="Times New Roman" w:hAnsi="Times New Roman"/>
      <w:b/>
      <w:bCs/>
      <w:szCs w:val="20"/>
    </w:rPr>
  </w:style>
  <w:style w:type="character" w:styleId="Forte">
    <w:name w:val="Strong"/>
    <w:qFormat/>
    <w:rsid w:val="0075764F"/>
    <w:rPr>
      <w:b/>
      <w:bCs/>
    </w:rPr>
  </w:style>
  <w:style w:type="paragraph" w:styleId="Recuodecorpodetexto">
    <w:name w:val="Body Text Indent"/>
    <w:aliases w:val="Body Text Bold Indent,bti,Texto Prospecto Grifado,BodyTextInd"/>
    <w:basedOn w:val="Normal"/>
    <w:link w:val="RecuodecorpodetextoChar"/>
    <w:rsid w:val="0075764F"/>
    <w:pPr>
      <w:spacing w:after="120"/>
      <w:ind w:left="283"/>
    </w:pPr>
  </w:style>
  <w:style w:type="character" w:customStyle="1" w:styleId="RecuodecorpodetextoChar">
    <w:name w:val="Recuo de corpo de texto Char"/>
    <w:aliases w:val="Body Text Bold Indent Char,bti Char,Texto Prospecto Grifado Char,BodyTextInd Char"/>
    <w:link w:val="Recuodecorpodetexto"/>
    <w:rsid w:val="0075764F"/>
    <w:rPr>
      <w:rFonts w:ascii="Arial" w:hAnsi="Arial"/>
      <w:szCs w:val="24"/>
      <w:lang w:val="en-GB" w:eastAsia="en-GB"/>
    </w:rPr>
  </w:style>
  <w:style w:type="paragraph" w:styleId="Corpodetexto3">
    <w:name w:val="Body Text 3"/>
    <w:basedOn w:val="Normal"/>
    <w:link w:val="Corpodetexto3Char"/>
    <w:rsid w:val="0075764F"/>
    <w:pPr>
      <w:spacing w:after="120"/>
    </w:pPr>
    <w:rPr>
      <w:sz w:val="16"/>
      <w:szCs w:val="16"/>
    </w:rPr>
  </w:style>
  <w:style w:type="character" w:customStyle="1" w:styleId="Corpodetexto3Char">
    <w:name w:val="Corpo de texto 3 Char"/>
    <w:link w:val="Corpodetexto3"/>
    <w:uiPriority w:val="99"/>
    <w:rsid w:val="0075764F"/>
    <w:rPr>
      <w:rFonts w:ascii="Arial" w:hAnsi="Arial"/>
      <w:sz w:val="16"/>
      <w:szCs w:val="16"/>
      <w:lang w:val="en-GB" w:eastAsia="en-GB"/>
    </w:rPr>
  </w:style>
  <w:style w:type="paragraph" w:styleId="Corpodetexto">
    <w:name w:val="Body Text"/>
    <w:aliases w:val="jfp_standard,Body text for papers,bt,body text,book,BT"/>
    <w:basedOn w:val="Normal"/>
    <w:link w:val="CorpodetextoChar"/>
    <w:rsid w:val="0075764F"/>
    <w:pPr>
      <w:autoSpaceDE w:val="0"/>
      <w:autoSpaceDN w:val="0"/>
      <w:adjustRightInd w:val="0"/>
    </w:pPr>
    <w:rPr>
      <w:rFonts w:ascii="Times New Roman" w:hAnsi="Times New Roman"/>
      <w:sz w:val="18"/>
      <w:lang w:val="en-US"/>
    </w:rPr>
  </w:style>
  <w:style w:type="character" w:customStyle="1" w:styleId="CorpodetextoChar">
    <w:name w:val="Corpo de texto Char"/>
    <w:aliases w:val="jfp_standard Char1,Body text for papers Char,bt Char,body text Char,book Char,BT Char"/>
    <w:link w:val="Corpodetexto"/>
    <w:uiPriority w:val="99"/>
    <w:rsid w:val="0075764F"/>
    <w:rPr>
      <w:sz w:val="18"/>
      <w:szCs w:val="24"/>
      <w:lang w:val="en-US"/>
    </w:rPr>
  </w:style>
  <w:style w:type="paragraph" w:customStyle="1" w:styleId="NormalNormalDOT">
    <w:name w:val="Normal.Normal.DOT"/>
    <w:uiPriority w:val="99"/>
    <w:rsid w:val="0075764F"/>
    <w:pPr>
      <w:autoSpaceDE w:val="0"/>
      <w:autoSpaceDN w:val="0"/>
      <w:adjustRightInd w:val="0"/>
    </w:pPr>
    <w:rPr>
      <w:sz w:val="24"/>
      <w:szCs w:val="24"/>
    </w:rPr>
  </w:style>
  <w:style w:type="paragraph" w:customStyle="1" w:styleId="cb2">
    <w:name w:val="cb2"/>
    <w:basedOn w:val="Normal"/>
    <w:next w:val="Normal"/>
    <w:rsid w:val="0075764F"/>
    <w:pPr>
      <w:keepNext/>
      <w:autoSpaceDE w:val="0"/>
      <w:autoSpaceDN w:val="0"/>
      <w:adjustRightInd w:val="0"/>
      <w:spacing w:after="240"/>
      <w:jc w:val="center"/>
    </w:pPr>
    <w:rPr>
      <w:rFonts w:ascii="Times New Roman" w:hAnsi="Times New Roman"/>
      <w:b/>
      <w:sz w:val="25"/>
      <w:szCs w:val="25"/>
    </w:rPr>
  </w:style>
  <w:style w:type="paragraph" w:customStyle="1" w:styleId="Center">
    <w:name w:val="Center"/>
    <w:basedOn w:val="Normal"/>
    <w:uiPriority w:val="99"/>
    <w:rsid w:val="0075764F"/>
    <w:pPr>
      <w:autoSpaceDE w:val="0"/>
      <w:autoSpaceDN w:val="0"/>
      <w:adjustRightInd w:val="0"/>
      <w:spacing w:after="240"/>
      <w:jc w:val="center"/>
    </w:pPr>
    <w:rPr>
      <w:rFonts w:ascii="Times New Roman" w:hAnsi="Times New Roman"/>
      <w:sz w:val="25"/>
      <w:szCs w:val="25"/>
    </w:rPr>
  </w:style>
  <w:style w:type="paragraph" w:customStyle="1" w:styleId="BodyTextFull">
    <w:name w:val="Body Text Full"/>
    <w:basedOn w:val="Corpodetexto"/>
    <w:rsid w:val="0075764F"/>
    <w:pPr>
      <w:spacing w:after="240"/>
      <w:jc w:val="both"/>
    </w:pPr>
    <w:rPr>
      <w:sz w:val="22"/>
      <w:lang w:val="pt-BR"/>
    </w:rPr>
  </w:style>
  <w:style w:type="paragraph" w:customStyle="1" w:styleId="bodytextindent1a">
    <w:name w:val="bodytextindent1a"/>
    <w:basedOn w:val="Normal"/>
    <w:rsid w:val="0075764F"/>
    <w:pPr>
      <w:tabs>
        <w:tab w:val="left" w:pos="720"/>
        <w:tab w:val="left" w:pos="4320"/>
        <w:tab w:val="left" w:pos="7920"/>
      </w:tabs>
      <w:autoSpaceDE w:val="0"/>
      <w:autoSpaceDN w:val="0"/>
      <w:adjustRightInd w:val="0"/>
      <w:ind w:left="1440"/>
      <w:outlineLvl w:val="1"/>
    </w:pPr>
    <w:rPr>
      <w:rFonts w:ascii="Times New Roman Bold" w:eastAsia="SimSun" w:hAnsi="Times New Roman Bold" w:cs="Times New Roman Bold"/>
      <w:b/>
      <w:color w:val="000000"/>
      <w:sz w:val="24"/>
    </w:rPr>
  </w:style>
  <w:style w:type="paragraph" w:styleId="Textoembloco">
    <w:name w:val="Block Text"/>
    <w:basedOn w:val="Normal"/>
    <w:rsid w:val="0075764F"/>
    <w:pPr>
      <w:autoSpaceDE w:val="0"/>
      <w:autoSpaceDN w:val="0"/>
      <w:adjustRightInd w:val="0"/>
      <w:ind w:left="720" w:right="-232" w:hanging="720"/>
      <w:jc w:val="both"/>
    </w:pPr>
    <w:rPr>
      <w:rFonts w:ascii="Univers" w:hAnsi="Univers" w:cs="Univers"/>
      <w:sz w:val="24"/>
    </w:rPr>
  </w:style>
  <w:style w:type="paragraph" w:customStyle="1" w:styleId="CharCharCharCharCharCharCharChar">
    <w:name w:val="Char Char Char Char Char Char Char Char"/>
    <w:basedOn w:val="Normal"/>
    <w:rsid w:val="0075764F"/>
    <w:pPr>
      <w:autoSpaceDE w:val="0"/>
      <w:autoSpaceDN w:val="0"/>
      <w:adjustRightInd w:val="0"/>
      <w:spacing w:after="160" w:line="240" w:lineRule="exact"/>
    </w:pPr>
    <w:rPr>
      <w:rFonts w:ascii="Times New Roman" w:hAnsi="Times New Roman"/>
      <w:sz w:val="24"/>
      <w:lang w:val="en-US"/>
    </w:rPr>
  </w:style>
  <w:style w:type="paragraph" w:customStyle="1" w:styleId="PargrafodaLista1">
    <w:name w:val="Parágrafo da Lista1"/>
    <w:basedOn w:val="Normal"/>
    <w:uiPriority w:val="34"/>
    <w:qFormat/>
    <w:rsid w:val="0075764F"/>
    <w:pPr>
      <w:autoSpaceDE w:val="0"/>
      <w:autoSpaceDN w:val="0"/>
      <w:adjustRightInd w:val="0"/>
      <w:ind w:left="708"/>
      <w:jc w:val="both"/>
    </w:pPr>
    <w:rPr>
      <w:rFonts w:ascii="Univers" w:hAnsi="Univers" w:cs="Univers"/>
      <w:sz w:val="24"/>
    </w:rPr>
  </w:style>
  <w:style w:type="character" w:customStyle="1" w:styleId="deltaviewinsertion0">
    <w:name w:val="deltaviewinsertion"/>
    <w:rsid w:val="0075764F"/>
    <w:rPr>
      <w:rFonts w:cs="Times New Roman"/>
      <w:spacing w:val="0"/>
    </w:rPr>
  </w:style>
  <w:style w:type="paragraph" w:customStyle="1" w:styleId="Rodap0">
    <w:name w:val="Rodap"/>
    <w:basedOn w:val="Normal"/>
    <w:next w:val="Normal"/>
    <w:rsid w:val="0075764F"/>
    <w:pPr>
      <w:autoSpaceDE w:val="0"/>
      <w:autoSpaceDN w:val="0"/>
      <w:adjustRightInd w:val="0"/>
      <w:jc w:val="both"/>
    </w:pPr>
    <w:rPr>
      <w:rFonts w:cs="Arial"/>
      <w:sz w:val="24"/>
    </w:rPr>
  </w:style>
  <w:style w:type="paragraph" w:styleId="MapadoDocumento">
    <w:name w:val="Document Map"/>
    <w:basedOn w:val="Normal"/>
    <w:link w:val="MapadoDocumentoChar"/>
    <w:rsid w:val="0075764F"/>
    <w:pPr>
      <w:shd w:val="clear" w:color="auto" w:fill="000080"/>
      <w:autoSpaceDE w:val="0"/>
      <w:autoSpaceDN w:val="0"/>
      <w:adjustRightInd w:val="0"/>
      <w:jc w:val="both"/>
    </w:pPr>
    <w:rPr>
      <w:sz w:val="24"/>
    </w:rPr>
  </w:style>
  <w:style w:type="character" w:customStyle="1" w:styleId="MapadoDocumentoChar">
    <w:name w:val="Mapa do Documento Char"/>
    <w:link w:val="MapadoDocumento"/>
    <w:rsid w:val="0075764F"/>
    <w:rPr>
      <w:rFonts w:ascii="Tahoma" w:hAnsi="Tahoma" w:cs="Tahoma"/>
      <w:sz w:val="24"/>
      <w:szCs w:val="24"/>
      <w:shd w:val="clear" w:color="auto" w:fill="000080"/>
    </w:rPr>
  </w:style>
  <w:style w:type="paragraph" w:customStyle="1" w:styleId="CharCharCharCharCharChar1CharCharChar1">
    <w:name w:val="Char Char Char Char Char Char1 Char Char Char1"/>
    <w:basedOn w:val="Normal"/>
    <w:rsid w:val="0075764F"/>
    <w:pPr>
      <w:widowControl w:val="0"/>
      <w:autoSpaceDE w:val="0"/>
      <w:autoSpaceDN w:val="0"/>
      <w:adjustRightInd w:val="0"/>
      <w:spacing w:after="160" w:line="240" w:lineRule="exact"/>
      <w:jc w:val="both"/>
    </w:pPr>
    <w:rPr>
      <w:rFonts w:ascii="Verdana" w:eastAsia="MS Mincho" w:hAnsi="Verdana" w:cs="Verdana"/>
      <w:szCs w:val="20"/>
      <w:lang w:val="en-US"/>
    </w:rPr>
  </w:style>
  <w:style w:type="paragraph" w:customStyle="1" w:styleId="CharCharCharCharCharChar1CharCharChar">
    <w:name w:val="Char Char Char Char Char Char1 Char Char Char"/>
    <w:basedOn w:val="Normal"/>
    <w:rsid w:val="0075764F"/>
    <w:pPr>
      <w:widowControl w:val="0"/>
      <w:autoSpaceDE w:val="0"/>
      <w:autoSpaceDN w:val="0"/>
      <w:adjustRightInd w:val="0"/>
      <w:spacing w:after="160" w:line="240" w:lineRule="exact"/>
      <w:jc w:val="both"/>
    </w:pPr>
    <w:rPr>
      <w:rFonts w:ascii="Verdana" w:eastAsia="MS Mincho" w:hAnsi="Verdana" w:cs="Verdana"/>
      <w:szCs w:val="20"/>
      <w:lang w:val="en-US"/>
    </w:rPr>
  </w:style>
  <w:style w:type="paragraph" w:customStyle="1" w:styleId="BNDES">
    <w:name w:val="BNDES"/>
    <w:rsid w:val="0075764F"/>
    <w:pPr>
      <w:autoSpaceDE w:val="0"/>
      <w:autoSpaceDN w:val="0"/>
      <w:adjustRightInd w:val="0"/>
      <w:jc w:val="both"/>
    </w:pPr>
    <w:rPr>
      <w:rFonts w:ascii="Arial" w:hAnsi="Arial" w:cs="Arial"/>
      <w:sz w:val="24"/>
      <w:szCs w:val="24"/>
    </w:rPr>
  </w:style>
  <w:style w:type="paragraph" w:customStyle="1" w:styleId="Pargrafo1">
    <w:name w:val="Parágrafo 1"/>
    <w:rsid w:val="0075764F"/>
    <w:pPr>
      <w:autoSpaceDE w:val="0"/>
      <w:autoSpaceDN w:val="0"/>
      <w:adjustRightInd w:val="0"/>
      <w:spacing w:line="240" w:lineRule="exact"/>
      <w:jc w:val="both"/>
    </w:pPr>
    <w:rPr>
      <w:rFonts w:ascii="Courier" w:hAnsi="Courier" w:cs="Courier"/>
      <w:sz w:val="24"/>
      <w:szCs w:val="24"/>
      <w:lang w:val="pt-PT"/>
    </w:rPr>
  </w:style>
  <w:style w:type="paragraph" w:customStyle="1" w:styleId="DeltaViewTableHeading">
    <w:name w:val="DeltaView Table Heading"/>
    <w:basedOn w:val="Normal"/>
    <w:rsid w:val="0075764F"/>
    <w:pPr>
      <w:autoSpaceDE w:val="0"/>
      <w:autoSpaceDN w:val="0"/>
      <w:adjustRightInd w:val="0"/>
      <w:spacing w:after="120"/>
    </w:pPr>
    <w:rPr>
      <w:rFonts w:cs="Arial"/>
      <w:b/>
      <w:sz w:val="24"/>
      <w:lang w:val="en-US"/>
    </w:rPr>
  </w:style>
  <w:style w:type="paragraph" w:customStyle="1" w:styleId="DeltaViewTableBody">
    <w:name w:val="DeltaView Table Body"/>
    <w:basedOn w:val="Normal"/>
    <w:rsid w:val="0075764F"/>
    <w:pPr>
      <w:autoSpaceDE w:val="0"/>
      <w:autoSpaceDN w:val="0"/>
      <w:adjustRightInd w:val="0"/>
    </w:pPr>
    <w:rPr>
      <w:rFonts w:cs="Arial"/>
      <w:sz w:val="24"/>
      <w:lang w:val="en-US"/>
    </w:rPr>
  </w:style>
  <w:style w:type="paragraph" w:customStyle="1" w:styleId="DeltaViewAnnounce">
    <w:name w:val="DeltaView Announce"/>
    <w:rsid w:val="0075764F"/>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MoveSource">
    <w:name w:val="DeltaView Move Source"/>
    <w:uiPriority w:val="99"/>
    <w:rsid w:val="0075764F"/>
    <w:rPr>
      <w:strike/>
      <w:color w:val="00C000"/>
      <w:spacing w:val="0"/>
    </w:rPr>
  </w:style>
  <w:style w:type="character" w:customStyle="1" w:styleId="DeltaViewMoveDestination">
    <w:name w:val="DeltaView Move Destination"/>
    <w:rsid w:val="0075764F"/>
    <w:rPr>
      <w:color w:val="00C000"/>
      <w:spacing w:val="0"/>
      <w:u w:val="double"/>
    </w:rPr>
  </w:style>
  <w:style w:type="character" w:customStyle="1" w:styleId="DeltaViewChangeNumber">
    <w:name w:val="DeltaView Change Number"/>
    <w:rsid w:val="0075764F"/>
    <w:rPr>
      <w:color w:val="000000"/>
      <w:spacing w:val="0"/>
      <w:vertAlign w:val="superscript"/>
    </w:rPr>
  </w:style>
  <w:style w:type="character" w:customStyle="1" w:styleId="DeltaViewDelimiter">
    <w:name w:val="DeltaView Delimiter"/>
    <w:rsid w:val="0075764F"/>
    <w:rPr>
      <w:spacing w:val="0"/>
    </w:rPr>
  </w:style>
  <w:style w:type="character" w:customStyle="1" w:styleId="DeltaViewFormatChange">
    <w:name w:val="DeltaView Format Change"/>
    <w:uiPriority w:val="99"/>
    <w:rsid w:val="0075764F"/>
    <w:rPr>
      <w:color w:val="000000"/>
      <w:spacing w:val="0"/>
    </w:rPr>
  </w:style>
  <w:style w:type="character" w:customStyle="1" w:styleId="DeltaViewMovedDeletion">
    <w:name w:val="DeltaView Moved Deletion"/>
    <w:uiPriority w:val="99"/>
    <w:rsid w:val="0075764F"/>
    <w:rPr>
      <w:strike/>
      <w:color w:val="C08080"/>
      <w:spacing w:val="0"/>
    </w:rPr>
  </w:style>
  <w:style w:type="character" w:customStyle="1" w:styleId="DeltaViewEditorComment">
    <w:name w:val="DeltaView Editor Comment"/>
    <w:rsid w:val="0075764F"/>
    <w:rPr>
      <w:rFonts w:cs="Times New Roman"/>
      <w:color w:val="0000FF"/>
      <w:spacing w:val="0"/>
      <w:u w:val="double"/>
    </w:rPr>
  </w:style>
  <w:style w:type="character" w:customStyle="1" w:styleId="DeltaViewStyleChangeText">
    <w:name w:val="DeltaView Style Change Text"/>
    <w:rsid w:val="0075764F"/>
    <w:rPr>
      <w:color w:val="000000"/>
      <w:spacing w:val="0"/>
    </w:rPr>
  </w:style>
  <w:style w:type="character" w:customStyle="1" w:styleId="DeltaViewStyleChangeLabel">
    <w:name w:val="DeltaView Style Change Label"/>
    <w:rsid w:val="0075764F"/>
    <w:rPr>
      <w:color w:val="000000"/>
      <w:spacing w:val="0"/>
    </w:rPr>
  </w:style>
  <w:style w:type="paragraph" w:customStyle="1" w:styleId="CharCharCharCharCharChar1CharCharChar1CharCharChar">
    <w:name w:val="Char Char Char Char Char Char1 Char Char Char1 Char Char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
    <w:name w:val="Char Char Char Char Char Char1 Char Char Char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
    <w:name w:val="Char Char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CharCharChar">
    <w:name w:val="Char Char Char Char Char Char1 Char Char Char Char Char Char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character" w:styleId="nfase">
    <w:name w:val="Emphasis"/>
    <w:qFormat/>
    <w:rsid w:val="0075764F"/>
    <w:rPr>
      <w:rFonts w:cs="Times New Roman"/>
      <w:i/>
      <w:spacing w:val="0"/>
    </w:rPr>
  </w:style>
  <w:style w:type="character" w:customStyle="1" w:styleId="CharChar3">
    <w:name w:val="Char Char3"/>
    <w:rsid w:val="0075764F"/>
    <w:rPr>
      <w:rFonts w:ascii="Univers" w:hAnsi="Univers" w:cs="Univers"/>
      <w:spacing w:val="0"/>
      <w:sz w:val="24"/>
      <w:szCs w:val="24"/>
      <w:lang w:val="pt-BR" w:bidi="ar-SA"/>
    </w:rPr>
  </w:style>
  <w:style w:type="paragraph" w:customStyle="1" w:styleId="CPNormal">
    <w:name w:val="CPNormal"/>
    <w:basedOn w:val="Normal"/>
    <w:rsid w:val="0075764F"/>
    <w:pPr>
      <w:autoSpaceDE w:val="0"/>
      <w:autoSpaceDN w:val="0"/>
      <w:adjustRightInd w:val="0"/>
      <w:spacing w:after="240"/>
      <w:ind w:firstLine="1440"/>
    </w:pPr>
    <w:rPr>
      <w:rFonts w:ascii="Univers" w:hAnsi="Univers" w:cs="Univers"/>
      <w:sz w:val="24"/>
    </w:rPr>
  </w:style>
  <w:style w:type="paragraph" w:customStyle="1" w:styleId="Text2">
    <w:name w:val="Text2"/>
    <w:basedOn w:val="Normal"/>
    <w:rsid w:val="0075764F"/>
    <w:pPr>
      <w:widowControl w:val="0"/>
      <w:autoSpaceDE w:val="0"/>
      <w:autoSpaceDN w:val="0"/>
      <w:adjustRightInd w:val="0"/>
      <w:spacing w:after="240"/>
      <w:ind w:firstLine="1440"/>
      <w:jc w:val="both"/>
    </w:pPr>
    <w:rPr>
      <w:rFonts w:ascii="Times New Roman" w:hAnsi="Times New Roman"/>
      <w:sz w:val="24"/>
    </w:rPr>
  </w:style>
  <w:style w:type="paragraph" w:customStyle="1" w:styleId="Legal5L1">
    <w:name w:val="Legal5_L1"/>
    <w:basedOn w:val="Normal"/>
    <w:next w:val="Normal"/>
    <w:rsid w:val="0075764F"/>
    <w:pPr>
      <w:keepNext/>
      <w:autoSpaceDE w:val="0"/>
      <w:autoSpaceDN w:val="0"/>
      <w:adjustRightInd w:val="0"/>
      <w:spacing w:after="240"/>
      <w:outlineLvl w:val="0"/>
    </w:pPr>
    <w:rPr>
      <w:rFonts w:ascii="Times New Roman Bold" w:hAnsi="Times New Roman Bold" w:cs="Times New Roman Bold"/>
      <w:b/>
      <w:sz w:val="24"/>
    </w:rPr>
  </w:style>
  <w:style w:type="paragraph" w:customStyle="1" w:styleId="Legal5L2">
    <w:name w:val="Legal5_L2"/>
    <w:basedOn w:val="Legal5L1"/>
    <w:next w:val="Normal"/>
    <w:rsid w:val="0075764F"/>
    <w:pPr>
      <w:keepNext w:val="0"/>
      <w:tabs>
        <w:tab w:val="num" w:pos="2160"/>
      </w:tabs>
      <w:ind w:left="735" w:right="-144" w:hanging="735"/>
      <w:jc w:val="both"/>
      <w:outlineLvl w:val="1"/>
    </w:pPr>
    <w:rPr>
      <w:rFonts w:ascii="Times New Roman" w:hAnsi="Times New Roman" w:cs="Times New Roman"/>
      <w:b w:val="0"/>
    </w:rPr>
  </w:style>
  <w:style w:type="paragraph" w:customStyle="1" w:styleId="Legal5L3">
    <w:name w:val="Legal5_L3"/>
    <w:basedOn w:val="Legal5L2"/>
    <w:next w:val="Normal"/>
    <w:rsid w:val="0075764F"/>
    <w:pPr>
      <w:tabs>
        <w:tab w:val="clear" w:pos="2160"/>
        <w:tab w:val="num" w:pos="1800"/>
      </w:tabs>
      <w:ind w:firstLine="1440"/>
      <w:outlineLvl w:val="2"/>
    </w:pPr>
  </w:style>
  <w:style w:type="paragraph" w:customStyle="1" w:styleId="Legal5L4">
    <w:name w:val="Legal5_L4"/>
    <w:basedOn w:val="Legal5L3"/>
    <w:next w:val="Normal"/>
    <w:rsid w:val="0075764F"/>
    <w:pPr>
      <w:tabs>
        <w:tab w:val="clear" w:pos="1800"/>
        <w:tab w:val="num" w:pos="3240"/>
      </w:tabs>
      <w:ind w:left="2160" w:firstLine="720"/>
      <w:outlineLvl w:val="3"/>
    </w:pPr>
  </w:style>
  <w:style w:type="paragraph" w:customStyle="1" w:styleId="Legal5L5">
    <w:name w:val="Legal5_L5"/>
    <w:basedOn w:val="Legal5L4"/>
    <w:next w:val="Normal"/>
    <w:rsid w:val="0075764F"/>
    <w:pPr>
      <w:tabs>
        <w:tab w:val="clear" w:pos="3240"/>
        <w:tab w:val="num" w:pos="1080"/>
        <w:tab w:val="num" w:pos="2160"/>
      </w:tabs>
      <w:ind w:left="1080" w:hanging="1080"/>
      <w:outlineLvl w:val="4"/>
    </w:pPr>
  </w:style>
  <w:style w:type="paragraph" w:customStyle="1" w:styleId="Legal5L6">
    <w:name w:val="Legal5_L6"/>
    <w:basedOn w:val="Legal5L5"/>
    <w:next w:val="Normal"/>
    <w:rsid w:val="0075764F"/>
    <w:pPr>
      <w:tabs>
        <w:tab w:val="clear" w:pos="1080"/>
      </w:tabs>
      <w:ind w:left="2160" w:hanging="720"/>
      <w:outlineLvl w:val="5"/>
    </w:pPr>
  </w:style>
  <w:style w:type="paragraph" w:customStyle="1" w:styleId="Legal5L7">
    <w:name w:val="Legal5_L7"/>
    <w:basedOn w:val="Legal5L6"/>
    <w:next w:val="Normal"/>
    <w:rsid w:val="0075764F"/>
    <w:pPr>
      <w:ind w:hanging="1440"/>
      <w:outlineLvl w:val="6"/>
    </w:pPr>
  </w:style>
  <w:style w:type="paragraph" w:customStyle="1" w:styleId="Legal5L8">
    <w:name w:val="Legal5_L8"/>
    <w:basedOn w:val="Legal5L7"/>
    <w:next w:val="Normal"/>
    <w:rsid w:val="0075764F"/>
    <w:pPr>
      <w:numPr>
        <w:ilvl w:val="7"/>
        <w:numId w:val="1"/>
      </w:numPr>
      <w:tabs>
        <w:tab w:val="num" w:pos="1440"/>
        <w:tab w:val="num" w:pos="1800"/>
        <w:tab w:val="left" w:pos="2880"/>
      </w:tabs>
      <w:ind w:left="1440" w:hanging="720"/>
      <w:outlineLvl w:val="7"/>
    </w:pPr>
  </w:style>
  <w:style w:type="paragraph" w:styleId="Commarcadores">
    <w:name w:val="List Bullet"/>
    <w:basedOn w:val="Normal"/>
    <w:link w:val="CommarcadoresChar"/>
    <w:autoRedefine/>
    <w:rsid w:val="0075764F"/>
    <w:pPr>
      <w:numPr>
        <w:numId w:val="43"/>
      </w:numPr>
      <w:autoSpaceDE w:val="0"/>
      <w:autoSpaceDN w:val="0"/>
      <w:adjustRightInd w:val="0"/>
      <w:jc w:val="both"/>
    </w:pPr>
    <w:rPr>
      <w:rFonts w:ascii="Univers" w:hAnsi="Univers" w:cs="Univers"/>
      <w:sz w:val="24"/>
    </w:rPr>
  </w:style>
  <w:style w:type="paragraph" w:customStyle="1" w:styleId="a0">
    <w:name w:val="a)"/>
    <w:next w:val="Normal"/>
    <w:rsid w:val="0075764F"/>
    <w:pPr>
      <w:autoSpaceDE w:val="0"/>
      <w:autoSpaceDN w:val="0"/>
      <w:adjustRightInd w:val="0"/>
      <w:spacing w:before="240" w:after="120"/>
      <w:ind w:left="567" w:hanging="567"/>
      <w:jc w:val="both"/>
    </w:pPr>
    <w:rPr>
      <w:rFonts w:ascii="Arial" w:hAnsi="Arial" w:cs="Arial"/>
      <w:sz w:val="24"/>
      <w:szCs w:val="24"/>
    </w:rPr>
  </w:style>
  <w:style w:type="paragraph" w:customStyle="1" w:styleId="ax">
    <w:name w:val="a.x)"/>
    <w:rsid w:val="0075764F"/>
    <w:pPr>
      <w:autoSpaceDE w:val="0"/>
      <w:autoSpaceDN w:val="0"/>
      <w:adjustRightInd w:val="0"/>
      <w:spacing w:before="240" w:after="120"/>
      <w:ind w:left="1276" w:hanging="709"/>
      <w:jc w:val="both"/>
    </w:pPr>
    <w:rPr>
      <w:rFonts w:ascii="Arial" w:hAnsi="Arial" w:cs="Arial"/>
      <w:sz w:val="24"/>
      <w:szCs w:val="24"/>
    </w:rPr>
  </w:style>
  <w:style w:type="character" w:customStyle="1" w:styleId="BNDESChar">
    <w:name w:val="BNDES Char"/>
    <w:rsid w:val="0075764F"/>
    <w:rPr>
      <w:rFonts w:ascii="Arial" w:hAnsi="Arial" w:cs="Arial"/>
      <w:spacing w:val="0"/>
      <w:sz w:val="24"/>
      <w:szCs w:val="24"/>
      <w:lang w:val="pt-BR" w:bidi="ar-SA"/>
    </w:rPr>
  </w:style>
  <w:style w:type="paragraph" w:customStyle="1" w:styleId="Corpo">
    <w:name w:val="Corpo"/>
    <w:rsid w:val="0075764F"/>
    <w:pPr>
      <w:autoSpaceDE w:val="0"/>
      <w:autoSpaceDN w:val="0"/>
      <w:adjustRightInd w:val="0"/>
    </w:pPr>
    <w:rPr>
      <w:color w:val="000000"/>
      <w:sz w:val="24"/>
      <w:szCs w:val="24"/>
    </w:rPr>
  </w:style>
  <w:style w:type="character" w:customStyle="1" w:styleId="DeltaViewComment">
    <w:name w:val="DeltaView Comment"/>
    <w:rsid w:val="0075764F"/>
    <w:rPr>
      <w:rFonts w:cs="Times New Roman"/>
      <w:color w:val="000000"/>
      <w:spacing w:val="0"/>
    </w:rPr>
  </w:style>
  <w:style w:type="character" w:customStyle="1" w:styleId="DeltaViewInsertedComment">
    <w:name w:val="DeltaView Inserted Comment"/>
    <w:rsid w:val="0075764F"/>
    <w:rPr>
      <w:rFonts w:cs="Times New Roman"/>
      <w:color w:val="0000FF"/>
      <w:spacing w:val="0"/>
      <w:u w:val="double"/>
    </w:rPr>
  </w:style>
  <w:style w:type="character" w:customStyle="1" w:styleId="DeltaViewDeletedComment">
    <w:name w:val="DeltaView Deleted Comment"/>
    <w:rsid w:val="0075764F"/>
    <w:rPr>
      <w:rFonts w:cs="Times New Roman"/>
      <w:strike/>
      <w:color w:val="FF0000"/>
      <w:spacing w:val="0"/>
    </w:rPr>
  </w:style>
  <w:style w:type="character" w:customStyle="1" w:styleId="msoins0">
    <w:name w:val="msoins"/>
    <w:uiPriority w:val="99"/>
    <w:rsid w:val="0075764F"/>
    <w:rPr>
      <w:rFonts w:cs="Times New Roman"/>
      <w:spacing w:val="0"/>
    </w:rPr>
  </w:style>
  <w:style w:type="paragraph" w:customStyle="1" w:styleId="CharCharCharCharCharChar1CharCharCharCharCharChar">
    <w:name w:val="Char Char Char Char Char Char1 Char Char Char Char Char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1Char">
    <w:name w:val="Char Char Char Char Char Char1 Char Char Char1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
    <w:name w:val="Char Char Char Char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character" w:customStyle="1" w:styleId="CharChar14">
    <w:name w:val="Char Char14"/>
    <w:rsid w:val="0075764F"/>
    <w:rPr>
      <w:rFonts w:ascii="Cambria" w:hAnsi="Cambria" w:cs="Cambria"/>
      <w:b/>
      <w:spacing w:val="0"/>
      <w:kern w:val="32"/>
      <w:sz w:val="32"/>
      <w:szCs w:val="32"/>
    </w:rPr>
  </w:style>
  <w:style w:type="character" w:customStyle="1" w:styleId="CharChar13">
    <w:name w:val="Char Char13"/>
    <w:rsid w:val="0075764F"/>
    <w:rPr>
      <w:rFonts w:ascii="Cambria" w:hAnsi="Cambria" w:cs="Cambria"/>
      <w:b/>
      <w:i/>
      <w:spacing w:val="0"/>
      <w:sz w:val="28"/>
      <w:szCs w:val="28"/>
    </w:rPr>
  </w:style>
  <w:style w:type="character" w:customStyle="1" w:styleId="CharChar12">
    <w:name w:val="Char Char12"/>
    <w:rsid w:val="0075764F"/>
    <w:rPr>
      <w:rFonts w:ascii="Cambria" w:hAnsi="Cambria" w:cs="Cambria"/>
      <w:b/>
      <w:spacing w:val="0"/>
      <w:sz w:val="26"/>
      <w:szCs w:val="26"/>
    </w:rPr>
  </w:style>
  <w:style w:type="character" w:customStyle="1" w:styleId="CharChar11">
    <w:name w:val="Char Char11"/>
    <w:rsid w:val="0075764F"/>
    <w:rPr>
      <w:rFonts w:ascii="Calibri" w:hAnsi="Calibri" w:cs="Calibri"/>
      <w:b/>
      <w:spacing w:val="0"/>
      <w:sz w:val="28"/>
      <w:szCs w:val="28"/>
    </w:rPr>
  </w:style>
  <w:style w:type="character" w:customStyle="1" w:styleId="CharChar10">
    <w:name w:val="Char Char10"/>
    <w:rsid w:val="0075764F"/>
    <w:rPr>
      <w:rFonts w:ascii="Calibri" w:hAnsi="Calibri" w:cs="Calibri"/>
      <w:b/>
      <w:spacing w:val="0"/>
      <w:sz w:val="22"/>
      <w:szCs w:val="22"/>
    </w:rPr>
  </w:style>
  <w:style w:type="paragraph" w:customStyle="1" w:styleId="Titulodaon">
    <w:name w:val="Titulo da on"/>
    <w:basedOn w:val="BNDES"/>
    <w:rsid w:val="0075764F"/>
    <w:pPr>
      <w:tabs>
        <w:tab w:val="left" w:pos="1134"/>
        <w:tab w:val="left" w:pos="1701"/>
        <w:tab w:val="left" w:pos="4820"/>
        <w:tab w:val="right" w:pos="9072"/>
      </w:tabs>
      <w:spacing w:before="480" w:after="240"/>
    </w:pPr>
    <w:rPr>
      <w:b/>
      <w:caps/>
    </w:rPr>
  </w:style>
  <w:style w:type="paragraph" w:customStyle="1" w:styleId="numeroON">
    <w:name w:val="numero ON"/>
    <w:rsid w:val="0075764F"/>
    <w:pPr>
      <w:autoSpaceDE w:val="0"/>
      <w:autoSpaceDN w:val="0"/>
      <w:adjustRightInd w:val="0"/>
      <w:spacing w:before="120" w:after="360"/>
      <w:jc w:val="center"/>
    </w:pPr>
    <w:rPr>
      <w:rFonts w:ascii="Arial" w:hAnsi="Arial" w:cs="Arial"/>
      <w:b/>
      <w:caps/>
      <w:sz w:val="24"/>
      <w:szCs w:val="24"/>
    </w:rPr>
  </w:style>
  <w:style w:type="paragraph" w:customStyle="1" w:styleId="axx">
    <w:name w:val="a.x.x)"/>
    <w:basedOn w:val="ax"/>
    <w:rsid w:val="0075764F"/>
    <w:pPr>
      <w:spacing w:before="120"/>
      <w:ind w:left="2268" w:hanging="992"/>
    </w:pPr>
  </w:style>
  <w:style w:type="paragraph" w:customStyle="1" w:styleId="axxx">
    <w:name w:val="a.x.x.x)"/>
    <w:basedOn w:val="BNDES"/>
    <w:rsid w:val="0075764F"/>
    <w:pPr>
      <w:tabs>
        <w:tab w:val="right" w:pos="9072"/>
      </w:tabs>
      <w:spacing w:before="120" w:after="120"/>
      <w:ind w:left="2836" w:hanging="851"/>
    </w:pPr>
  </w:style>
  <w:style w:type="character" w:customStyle="1" w:styleId="CharChar9">
    <w:name w:val="Char Char9"/>
    <w:rsid w:val="0075764F"/>
    <w:rPr>
      <w:rFonts w:ascii="Arial" w:hAnsi="Arial" w:cs="Arial"/>
      <w:spacing w:val="0"/>
      <w:sz w:val="24"/>
      <w:szCs w:val="24"/>
    </w:rPr>
  </w:style>
  <w:style w:type="character" w:customStyle="1" w:styleId="CharChar8">
    <w:name w:val="Char Char8"/>
    <w:rsid w:val="0075764F"/>
    <w:rPr>
      <w:rFonts w:ascii="Arial" w:hAnsi="Arial" w:cs="Arial"/>
      <w:spacing w:val="0"/>
      <w:sz w:val="24"/>
      <w:szCs w:val="24"/>
    </w:rPr>
  </w:style>
  <w:style w:type="character" w:customStyle="1" w:styleId="BodyTextIndentChar">
    <w:name w:val="Body Text Indent Char"/>
    <w:rsid w:val="0075764F"/>
    <w:rPr>
      <w:rFonts w:ascii="Arial" w:hAnsi="Arial" w:cs="Arial"/>
      <w:spacing w:val="0"/>
      <w:sz w:val="24"/>
      <w:szCs w:val="24"/>
    </w:rPr>
  </w:style>
  <w:style w:type="character" w:customStyle="1" w:styleId="CharChar7">
    <w:name w:val="Char Char7"/>
    <w:rsid w:val="0075764F"/>
    <w:rPr>
      <w:rFonts w:ascii="Arial" w:hAnsi="Arial" w:cs="Arial"/>
      <w:spacing w:val="0"/>
      <w:sz w:val="24"/>
      <w:szCs w:val="24"/>
    </w:rPr>
  </w:style>
  <w:style w:type="character" w:customStyle="1" w:styleId="CharChar6">
    <w:name w:val="Char Char6"/>
    <w:rsid w:val="0075764F"/>
    <w:rPr>
      <w:rFonts w:ascii="Arial" w:hAnsi="Arial" w:cs="Arial"/>
      <w:spacing w:val="0"/>
      <w:sz w:val="16"/>
      <w:szCs w:val="16"/>
    </w:rPr>
  </w:style>
  <w:style w:type="paragraph" w:customStyle="1" w:styleId="CharChar1CharCharCharCharCharChar">
    <w:name w:val="Char Char1 Char Char Char Char Char Char"/>
    <w:basedOn w:val="Normal"/>
    <w:rsid w:val="0075764F"/>
    <w:pPr>
      <w:autoSpaceDE w:val="0"/>
      <w:autoSpaceDN w:val="0"/>
      <w:adjustRightInd w:val="0"/>
      <w:spacing w:after="160" w:line="240" w:lineRule="exact"/>
    </w:pPr>
    <w:rPr>
      <w:rFonts w:ascii="Verdana" w:hAnsi="Verdana" w:cs="Verdana"/>
      <w:szCs w:val="20"/>
      <w:lang w:val="en-US"/>
    </w:rPr>
  </w:style>
  <w:style w:type="paragraph" w:customStyle="1" w:styleId="EstiloOptimum13ptNegritoDireita109cm">
    <w:name w:val="Estilo Optimum 13 pt Negrito Direita:  109 cm"/>
    <w:basedOn w:val="Normal"/>
    <w:next w:val="Normal"/>
    <w:rsid w:val="0075764F"/>
    <w:pPr>
      <w:widowControl w:val="0"/>
      <w:autoSpaceDE w:val="0"/>
      <w:autoSpaceDN w:val="0"/>
      <w:adjustRightInd w:val="0"/>
      <w:spacing w:line="360" w:lineRule="atLeast"/>
      <w:ind w:right="616"/>
      <w:jc w:val="both"/>
    </w:pPr>
    <w:rPr>
      <w:rFonts w:ascii="Optimum" w:hAnsi="Optimum" w:cs="Optimum"/>
      <w:b/>
      <w:sz w:val="26"/>
      <w:szCs w:val="26"/>
    </w:rPr>
  </w:style>
  <w:style w:type="paragraph" w:customStyle="1" w:styleId="NormalOptimum">
    <w:name w:val="Normal Optimum"/>
    <w:rsid w:val="0075764F"/>
    <w:pPr>
      <w:widowControl w:val="0"/>
      <w:autoSpaceDE w:val="0"/>
      <w:autoSpaceDN w:val="0"/>
      <w:adjustRightInd w:val="0"/>
      <w:spacing w:after="120"/>
      <w:jc w:val="both"/>
    </w:pPr>
    <w:rPr>
      <w:rFonts w:ascii="Optimum" w:hAnsi="Optimum" w:cs="Optimum"/>
      <w:sz w:val="24"/>
      <w:szCs w:val="24"/>
    </w:rPr>
  </w:style>
  <w:style w:type="character" w:customStyle="1" w:styleId="NormalOptimumChar">
    <w:name w:val="Normal Optimum Char"/>
    <w:rsid w:val="0075764F"/>
    <w:rPr>
      <w:rFonts w:ascii="Optimum" w:hAnsi="Optimum" w:cs="Optimum"/>
      <w:spacing w:val="0"/>
      <w:sz w:val="24"/>
      <w:szCs w:val="24"/>
      <w:lang w:val="pt-BR"/>
    </w:rPr>
  </w:style>
  <w:style w:type="paragraph" w:customStyle="1" w:styleId="NormalOptimumCharCharCharCharCharCharCharCharCharCharCharChar">
    <w:name w:val="Normal Optimum Char Char Char Char Char Char Char Char Char Char Char Char"/>
    <w:rsid w:val="0075764F"/>
    <w:pPr>
      <w:widowControl w:val="0"/>
      <w:autoSpaceDE w:val="0"/>
      <w:autoSpaceDN w:val="0"/>
      <w:adjustRightInd w:val="0"/>
      <w:spacing w:after="120"/>
      <w:jc w:val="both"/>
    </w:pPr>
    <w:rPr>
      <w:rFonts w:ascii="Optimum" w:hAnsi="Optimum" w:cs="Optimum"/>
      <w:sz w:val="24"/>
      <w:szCs w:val="24"/>
    </w:rPr>
  </w:style>
  <w:style w:type="character" w:customStyle="1" w:styleId="NormalOptimumCharCharCharCharCharCharCharCharCharCharCharCharChar">
    <w:name w:val="Normal Optimum Char Char Char Char Char Char Char Char Char Char Char Char Char"/>
    <w:rsid w:val="0075764F"/>
    <w:rPr>
      <w:rFonts w:ascii="Optimum" w:hAnsi="Optimum" w:cs="Optimum"/>
      <w:spacing w:val="0"/>
      <w:sz w:val="24"/>
      <w:szCs w:val="24"/>
      <w:lang w:val="pt-BR"/>
    </w:rPr>
  </w:style>
  <w:style w:type="character" w:customStyle="1" w:styleId="CharChar5">
    <w:name w:val="Char Char5"/>
    <w:rsid w:val="0075764F"/>
    <w:rPr>
      <w:rFonts w:cs="Times New Roman"/>
      <w:spacing w:val="0"/>
      <w:sz w:val="2"/>
      <w:szCs w:val="2"/>
    </w:rPr>
  </w:style>
  <w:style w:type="paragraph" w:customStyle="1" w:styleId="CharCharCharCharCharChar1">
    <w:name w:val="Char Char Char Char Char Char1"/>
    <w:basedOn w:val="Normal"/>
    <w:rsid w:val="0075764F"/>
    <w:pPr>
      <w:widowControl w:val="0"/>
      <w:autoSpaceDE w:val="0"/>
      <w:autoSpaceDN w:val="0"/>
      <w:adjustRightInd w:val="0"/>
      <w:spacing w:after="160" w:line="240" w:lineRule="exact"/>
      <w:jc w:val="both"/>
    </w:pPr>
    <w:rPr>
      <w:rFonts w:ascii="Verdana" w:eastAsia="MS Mincho" w:hAnsi="Verdana" w:cs="Verdana"/>
      <w:szCs w:val="20"/>
      <w:lang w:val="en-US"/>
    </w:rPr>
  </w:style>
  <w:style w:type="character" w:customStyle="1" w:styleId="CharChar4">
    <w:name w:val="Char Char4"/>
    <w:rsid w:val="0075764F"/>
    <w:rPr>
      <w:rFonts w:ascii="Arial" w:hAnsi="Arial" w:cs="Arial"/>
      <w:spacing w:val="0"/>
    </w:rPr>
  </w:style>
  <w:style w:type="character" w:customStyle="1" w:styleId="CharChar31">
    <w:name w:val="Char Char31"/>
    <w:rsid w:val="0075764F"/>
    <w:rPr>
      <w:rFonts w:ascii="Arial" w:hAnsi="Arial" w:cs="Arial"/>
      <w:spacing w:val="0"/>
      <w:sz w:val="24"/>
      <w:szCs w:val="24"/>
    </w:rPr>
  </w:style>
  <w:style w:type="character" w:customStyle="1" w:styleId="CharChar2">
    <w:name w:val="Char Char2"/>
    <w:rsid w:val="0075764F"/>
    <w:rPr>
      <w:rFonts w:ascii="Arial" w:hAnsi="Arial" w:cs="Arial"/>
      <w:spacing w:val="0"/>
    </w:rPr>
  </w:style>
  <w:style w:type="character" w:customStyle="1" w:styleId="CharChar1">
    <w:name w:val="Char Char1"/>
    <w:rsid w:val="0075764F"/>
    <w:rPr>
      <w:rFonts w:cs="Times New Roman"/>
      <w:spacing w:val="0"/>
      <w:sz w:val="2"/>
      <w:szCs w:val="2"/>
    </w:rPr>
  </w:style>
  <w:style w:type="character" w:customStyle="1" w:styleId="CharChar">
    <w:name w:val="Char Char"/>
    <w:rsid w:val="0075764F"/>
    <w:rPr>
      <w:rFonts w:ascii="Arial" w:hAnsi="Arial" w:cs="Arial"/>
      <w:b/>
      <w:spacing w:val="0"/>
    </w:rPr>
  </w:style>
  <w:style w:type="character" w:customStyle="1" w:styleId="EstiloDeEmail119">
    <w:name w:val="EstiloDeEmail119"/>
    <w:rsid w:val="0075764F"/>
    <w:rPr>
      <w:rFonts w:ascii="Arial" w:hAnsi="Arial" w:cs="Arial"/>
      <w:color w:val="000080"/>
      <w:spacing w:val="0"/>
      <w:sz w:val="20"/>
      <w:szCs w:val="20"/>
    </w:rPr>
  </w:style>
  <w:style w:type="paragraph" w:customStyle="1" w:styleId="AODocTxt">
    <w:name w:val="AODocTxt"/>
    <w:basedOn w:val="Normal"/>
    <w:rsid w:val="0075764F"/>
    <w:pPr>
      <w:numPr>
        <w:ilvl w:val="2"/>
        <w:numId w:val="44"/>
      </w:numPr>
      <w:autoSpaceDE w:val="0"/>
      <w:autoSpaceDN w:val="0"/>
      <w:adjustRightInd w:val="0"/>
      <w:spacing w:before="240" w:line="260" w:lineRule="atLeast"/>
      <w:ind w:left="0"/>
      <w:jc w:val="both"/>
    </w:pPr>
    <w:rPr>
      <w:rFonts w:ascii="Times New Roman" w:eastAsia="SimSun" w:hAnsi="Times New Roman"/>
      <w:lang w:val="en-US"/>
    </w:rPr>
  </w:style>
  <w:style w:type="paragraph" w:customStyle="1" w:styleId="AODocTxtL1">
    <w:name w:val="AODocTxtL1"/>
    <w:basedOn w:val="AODocTxt"/>
    <w:rsid w:val="0075764F"/>
    <w:pPr>
      <w:numPr>
        <w:ilvl w:val="3"/>
      </w:numPr>
      <w:tabs>
        <w:tab w:val="num" w:pos="3229"/>
      </w:tabs>
      <w:ind w:left="720" w:hanging="360"/>
    </w:pPr>
  </w:style>
  <w:style w:type="paragraph" w:customStyle="1" w:styleId="AODocTxtL2">
    <w:name w:val="AODocTxtL2"/>
    <w:basedOn w:val="AODocTxt"/>
    <w:rsid w:val="0075764F"/>
    <w:pPr>
      <w:numPr>
        <w:ilvl w:val="4"/>
      </w:numPr>
      <w:tabs>
        <w:tab w:val="num" w:pos="3949"/>
      </w:tabs>
      <w:ind w:left="1440" w:hanging="360"/>
    </w:pPr>
  </w:style>
  <w:style w:type="paragraph" w:customStyle="1" w:styleId="AODocTxtL3">
    <w:name w:val="AODocTxtL3"/>
    <w:basedOn w:val="AODocTxt"/>
    <w:rsid w:val="0075764F"/>
    <w:pPr>
      <w:numPr>
        <w:ilvl w:val="5"/>
      </w:numPr>
      <w:tabs>
        <w:tab w:val="num" w:pos="4669"/>
      </w:tabs>
      <w:ind w:left="2160" w:hanging="180"/>
    </w:pPr>
  </w:style>
  <w:style w:type="paragraph" w:customStyle="1" w:styleId="AODocTxtL4">
    <w:name w:val="AODocTxtL4"/>
    <w:basedOn w:val="AODocTxt"/>
    <w:rsid w:val="0075764F"/>
    <w:pPr>
      <w:numPr>
        <w:ilvl w:val="6"/>
      </w:numPr>
      <w:tabs>
        <w:tab w:val="num" w:pos="5389"/>
      </w:tabs>
      <w:ind w:left="2880" w:hanging="360"/>
    </w:pPr>
  </w:style>
  <w:style w:type="paragraph" w:customStyle="1" w:styleId="AODocTxtL5">
    <w:name w:val="AODocTxtL5"/>
    <w:basedOn w:val="AODocTxt"/>
    <w:rsid w:val="0075764F"/>
    <w:pPr>
      <w:numPr>
        <w:ilvl w:val="7"/>
      </w:numPr>
      <w:tabs>
        <w:tab w:val="num" w:pos="6109"/>
      </w:tabs>
      <w:ind w:left="3600" w:hanging="360"/>
    </w:pPr>
  </w:style>
  <w:style w:type="paragraph" w:customStyle="1" w:styleId="AODocTxtL6">
    <w:name w:val="AODocTxtL6"/>
    <w:basedOn w:val="AODocTxt"/>
    <w:rsid w:val="0075764F"/>
    <w:pPr>
      <w:numPr>
        <w:ilvl w:val="8"/>
      </w:numPr>
      <w:tabs>
        <w:tab w:val="num" w:pos="6829"/>
      </w:tabs>
      <w:ind w:left="4320" w:hanging="180"/>
    </w:pPr>
  </w:style>
  <w:style w:type="paragraph" w:customStyle="1" w:styleId="AODocTxtL7">
    <w:name w:val="AODocTxtL7"/>
    <w:basedOn w:val="AODocTxt"/>
    <w:rsid w:val="0075764F"/>
    <w:pPr>
      <w:numPr>
        <w:ilvl w:val="0"/>
        <w:numId w:val="0"/>
      </w:numPr>
      <w:tabs>
        <w:tab w:val="num" w:pos="1800"/>
        <w:tab w:val="num" w:pos="3288"/>
      </w:tabs>
      <w:ind w:left="5040" w:hanging="1800"/>
    </w:pPr>
  </w:style>
  <w:style w:type="paragraph" w:customStyle="1" w:styleId="AODocTxtL8">
    <w:name w:val="AODocTxtL8"/>
    <w:basedOn w:val="AODocTxt"/>
    <w:rsid w:val="0075764F"/>
    <w:pPr>
      <w:tabs>
        <w:tab w:val="num" w:pos="1413"/>
      </w:tabs>
      <w:ind w:left="1413" w:hanging="705"/>
    </w:pPr>
  </w:style>
  <w:style w:type="paragraph" w:customStyle="1" w:styleId="CharChar1CharCharCharCharCharChar1">
    <w:name w:val="Char Char1 Char Char Char Char Char Char1"/>
    <w:basedOn w:val="Normal"/>
    <w:rsid w:val="0075764F"/>
    <w:pPr>
      <w:autoSpaceDE w:val="0"/>
      <w:autoSpaceDN w:val="0"/>
      <w:adjustRightInd w:val="0"/>
      <w:spacing w:after="160" w:line="240" w:lineRule="exact"/>
    </w:pPr>
    <w:rPr>
      <w:rFonts w:ascii="Verdana" w:hAnsi="Verdana"/>
      <w:szCs w:val="20"/>
      <w:lang w:val="en-US"/>
    </w:rPr>
  </w:style>
  <w:style w:type="paragraph" w:customStyle="1" w:styleId="CharCharCharCharCharChar1Char">
    <w:name w:val="Char Char Char Char Char Char1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
    <w:name w:val="Char Char Char Char Char Char1 Char Char Char2"/>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11">
    <w:name w:val="Char Char Char Char Char Char1 Char Char Char11"/>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Legal2L3">
    <w:name w:val="Legal2_L3"/>
    <w:basedOn w:val="Normal"/>
    <w:next w:val="Corpodetexto"/>
    <w:rsid w:val="0075764F"/>
    <w:pPr>
      <w:tabs>
        <w:tab w:val="num" w:pos="1080"/>
      </w:tabs>
      <w:autoSpaceDE w:val="0"/>
      <w:autoSpaceDN w:val="0"/>
      <w:adjustRightInd w:val="0"/>
      <w:spacing w:after="240"/>
      <w:ind w:left="1080" w:hanging="360"/>
      <w:outlineLvl w:val="2"/>
    </w:pPr>
    <w:rPr>
      <w:rFonts w:ascii="Times New Roman" w:hAnsi="Times New Roman"/>
      <w:sz w:val="24"/>
      <w:lang w:val="en-US"/>
    </w:rPr>
  </w:style>
  <w:style w:type="paragraph" w:customStyle="1" w:styleId="Legal2L4">
    <w:name w:val="Legal2_L4"/>
    <w:basedOn w:val="Legal2L3"/>
    <w:next w:val="Corpodetexto"/>
    <w:rsid w:val="0075764F"/>
    <w:pPr>
      <w:outlineLvl w:val="3"/>
    </w:pPr>
  </w:style>
  <w:style w:type="character" w:customStyle="1" w:styleId="CLEDSectionNo">
    <w:name w:val="CLED Section No."/>
    <w:rsid w:val="0075764F"/>
    <w:rPr>
      <w:rFonts w:ascii="Times New Roman" w:hAnsi="Times New Roman" w:cs="Times New Roman"/>
      <w:spacing w:val="0"/>
      <w:sz w:val="24"/>
    </w:rPr>
  </w:style>
  <w:style w:type="paragraph" w:customStyle="1" w:styleId="Legal2L2">
    <w:name w:val="Legal2_L2"/>
    <w:basedOn w:val="Normal"/>
    <w:next w:val="Corpodetexto"/>
    <w:rsid w:val="0075764F"/>
    <w:pPr>
      <w:tabs>
        <w:tab w:val="num" w:pos="360"/>
      </w:tabs>
      <w:autoSpaceDE w:val="0"/>
      <w:autoSpaceDN w:val="0"/>
      <w:adjustRightInd w:val="0"/>
      <w:spacing w:after="240"/>
      <w:outlineLvl w:val="1"/>
    </w:pPr>
    <w:rPr>
      <w:rFonts w:ascii="Times New Roman" w:hAnsi="Times New Roman"/>
      <w:sz w:val="24"/>
      <w:lang w:val="en-US"/>
    </w:rPr>
  </w:style>
  <w:style w:type="paragraph" w:customStyle="1" w:styleId="CharCharCharCharCharChar1CharCharChar2CharCharCharCharCharChar2">
    <w:name w:val="Char Char Char Char Char Char1 Char Char Char2 Char Char Char Char Char Char2"/>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1">
    <w:name w:val="Char Char Char Char Char Char1 Char Char Char Char1"/>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WSBody-Just-51stLnIndnt">
    <w:name w:val="WS Body-Just-.5&quot; 1st Ln Indnt"/>
    <w:aliases w:val="B4"/>
    <w:basedOn w:val="Normal"/>
    <w:rsid w:val="0075764F"/>
    <w:pPr>
      <w:autoSpaceDE w:val="0"/>
      <w:autoSpaceDN w:val="0"/>
      <w:adjustRightInd w:val="0"/>
      <w:spacing w:after="240"/>
      <w:ind w:firstLine="720"/>
      <w:jc w:val="both"/>
    </w:pPr>
    <w:rPr>
      <w:rFonts w:ascii="Times New Roman" w:hAnsi="Times New Roman"/>
      <w:sz w:val="24"/>
      <w:szCs w:val="20"/>
      <w:lang w:val="en-US"/>
    </w:rPr>
  </w:style>
  <w:style w:type="paragraph" w:customStyle="1" w:styleId="WSBodyStand-Just-11stLnIndnt">
    <w:name w:val="WS _Body Stand-Just-1&quot; 1st Ln Indnt"/>
    <w:aliases w:val="B1"/>
    <w:basedOn w:val="Normal"/>
    <w:rsid w:val="0075764F"/>
    <w:pPr>
      <w:autoSpaceDE w:val="0"/>
      <w:autoSpaceDN w:val="0"/>
      <w:adjustRightInd w:val="0"/>
      <w:spacing w:after="240"/>
      <w:ind w:firstLine="1440"/>
      <w:jc w:val="both"/>
    </w:pPr>
    <w:rPr>
      <w:rFonts w:ascii="Times New Roman" w:eastAsia="MS Mincho" w:hAnsi="Times New Roman"/>
      <w:sz w:val="24"/>
      <w:szCs w:val="20"/>
      <w:lang w:val="en-US"/>
    </w:rPr>
  </w:style>
  <w:style w:type="paragraph" w:customStyle="1" w:styleId="Hanging2">
    <w:name w:val="Hanging 2"/>
    <w:basedOn w:val="Normal"/>
    <w:rsid w:val="0075764F"/>
    <w:pPr>
      <w:autoSpaceDE w:val="0"/>
      <w:autoSpaceDN w:val="0"/>
      <w:adjustRightInd w:val="0"/>
      <w:spacing w:after="240"/>
      <w:ind w:left="1440" w:hanging="720"/>
      <w:jc w:val="both"/>
    </w:pPr>
    <w:rPr>
      <w:rFonts w:eastAsia="SimSun" w:cs="Arial"/>
      <w:sz w:val="24"/>
      <w:lang w:val="en-US"/>
    </w:rPr>
  </w:style>
  <w:style w:type="character" w:customStyle="1" w:styleId="Hanging2Char">
    <w:name w:val="Hanging 2 Char"/>
    <w:rsid w:val="0075764F"/>
    <w:rPr>
      <w:rFonts w:ascii="Arial" w:eastAsia="SimSun" w:hAnsi="Arial" w:cs="Arial"/>
      <w:spacing w:val="0"/>
      <w:sz w:val="24"/>
      <w:szCs w:val="24"/>
      <w:lang w:val="en-US" w:bidi="ar-SA"/>
    </w:rPr>
  </w:style>
  <w:style w:type="paragraph" w:customStyle="1" w:styleId="CharCharCharCharCharChar11">
    <w:name w:val="Char Char Char Char Char Char11"/>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1">
    <w:name w:val="Char Char Char1"/>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
    <w:name w:val="Char Char Char Char Char Char1 Char Char Char2 Char Char Char Char Char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1CharCharChar">
    <w:name w:val="Char Char1 Char Char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1">
    <w:name w:val="Char Char Char Char Char Char1 Char Char Char2 Char Char Char Char Char Char1"/>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1CharChar">
    <w:name w:val="Char1 Char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1CharCharChar">
    <w:name w:val="Char Char Char Char Char Char1 Char Char Char2 Char Char Char Char Char Char1 Char Char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CharCharCharChar1">
    <w:name w:val="Char Char Char Char Char Char Char Char Char Char1"/>
    <w:basedOn w:val="Normal"/>
    <w:rsid w:val="0075764F"/>
    <w:pPr>
      <w:autoSpaceDE w:val="0"/>
      <w:autoSpaceDN w:val="0"/>
      <w:adjustRightInd w:val="0"/>
      <w:spacing w:after="160" w:line="240" w:lineRule="exact"/>
    </w:pPr>
    <w:rPr>
      <w:rFonts w:ascii="Verdana" w:hAnsi="Verdana" w:cs="Verdana"/>
      <w:szCs w:val="20"/>
      <w:lang w:val="en-US"/>
    </w:rPr>
  </w:style>
  <w:style w:type="paragraph" w:styleId="Remetente">
    <w:name w:val="envelope return"/>
    <w:basedOn w:val="Normal"/>
    <w:rsid w:val="0075764F"/>
    <w:pPr>
      <w:autoSpaceDE w:val="0"/>
      <w:autoSpaceDN w:val="0"/>
      <w:adjustRightInd w:val="0"/>
    </w:pPr>
    <w:rPr>
      <w:rFonts w:ascii="Times New Roman" w:hAnsi="Times New Roman" w:cs="Courier New"/>
      <w:sz w:val="24"/>
      <w:szCs w:val="20"/>
      <w:lang w:val="en-US"/>
    </w:rPr>
  </w:style>
  <w:style w:type="character" w:customStyle="1" w:styleId="jfpstandardChar">
    <w:name w:val="jfp_standard Char"/>
    <w:aliases w:val="Body text for papers Char Char"/>
    <w:rsid w:val="0075764F"/>
    <w:rPr>
      <w:rFonts w:cs="Times New Roman"/>
      <w:spacing w:val="0"/>
      <w:sz w:val="18"/>
      <w:szCs w:val="18"/>
      <w:lang w:val="en-US"/>
    </w:rPr>
  </w:style>
  <w:style w:type="character" w:customStyle="1" w:styleId="CharChar16">
    <w:name w:val="Char Char16"/>
    <w:rsid w:val="0075764F"/>
    <w:rPr>
      <w:rFonts w:ascii="Univers" w:hAnsi="Univers" w:cs="Univers"/>
      <w:spacing w:val="0"/>
    </w:rPr>
  </w:style>
  <w:style w:type="character" w:customStyle="1" w:styleId="H1CharChar">
    <w:name w:val="H1 Char Char"/>
    <w:rsid w:val="0075764F"/>
    <w:rPr>
      <w:rFonts w:ascii="Univers" w:hAnsi="Univers" w:cs="Univers"/>
      <w:b/>
      <w:spacing w:val="0"/>
      <w:sz w:val="24"/>
      <w:szCs w:val="24"/>
    </w:rPr>
  </w:style>
  <w:style w:type="character" w:customStyle="1" w:styleId="Heading2CharChar">
    <w:name w:val="Heading 2 Char Char"/>
    <w:aliases w:val="H2 Char Char Char"/>
    <w:rsid w:val="0075764F"/>
    <w:rPr>
      <w:rFonts w:ascii="Univers" w:hAnsi="Univers" w:cs="Univers"/>
      <w:b/>
      <w:spacing w:val="0"/>
      <w:sz w:val="24"/>
      <w:szCs w:val="24"/>
    </w:rPr>
  </w:style>
  <w:style w:type="character" w:customStyle="1" w:styleId="H3CharChar">
    <w:name w:val="H3 Char Char"/>
    <w:rsid w:val="0075764F"/>
    <w:rPr>
      <w:rFonts w:ascii="Arial" w:hAnsi="Arial" w:cs="Arial"/>
      <w:b/>
      <w:spacing w:val="0"/>
      <w:sz w:val="26"/>
      <w:szCs w:val="26"/>
    </w:rPr>
  </w:style>
  <w:style w:type="character" w:customStyle="1" w:styleId="H4CharChar">
    <w:name w:val="H4 Char Char"/>
    <w:rsid w:val="0075764F"/>
    <w:rPr>
      <w:rFonts w:cs="Times New Roman"/>
      <w:spacing w:val="0"/>
      <w:sz w:val="24"/>
      <w:szCs w:val="24"/>
    </w:rPr>
  </w:style>
  <w:style w:type="character" w:customStyle="1" w:styleId="H5CharChar">
    <w:name w:val="H5 Char Char"/>
    <w:rsid w:val="0075764F"/>
    <w:rPr>
      <w:rFonts w:ascii="Univers (WN)" w:hAnsi="Univers (WN)" w:cs="Univers (WN)"/>
      <w:b/>
      <w:spacing w:val="0"/>
      <w:sz w:val="22"/>
      <w:szCs w:val="22"/>
      <w:u w:val="single"/>
    </w:rPr>
  </w:style>
  <w:style w:type="character" w:customStyle="1" w:styleId="H6CharChar">
    <w:name w:val="H6 Char Char"/>
    <w:rsid w:val="0075764F"/>
    <w:rPr>
      <w:rFonts w:cs="Times New Roman"/>
      <w:b/>
      <w:caps/>
      <w:spacing w:val="0"/>
      <w:sz w:val="22"/>
      <w:szCs w:val="22"/>
    </w:rPr>
  </w:style>
  <w:style w:type="character" w:customStyle="1" w:styleId="H7CharChar">
    <w:name w:val="H7 Char Char"/>
    <w:rsid w:val="0075764F"/>
    <w:rPr>
      <w:rFonts w:ascii="Arial Narrow" w:hAnsi="Arial Narrow" w:cs="Arial Narrow"/>
      <w:b/>
      <w:spacing w:val="0"/>
      <w:sz w:val="22"/>
      <w:szCs w:val="22"/>
    </w:rPr>
  </w:style>
  <w:style w:type="character" w:customStyle="1" w:styleId="H8CharChar">
    <w:name w:val="H8 Char Char"/>
    <w:rsid w:val="0075764F"/>
    <w:rPr>
      <w:rFonts w:cs="Times New Roman"/>
      <w:spacing w:val="0"/>
      <w:sz w:val="24"/>
      <w:szCs w:val="24"/>
      <w:lang w:val="en-US"/>
    </w:rPr>
  </w:style>
  <w:style w:type="character" w:customStyle="1" w:styleId="H9CharChar">
    <w:name w:val="H9 Char Char"/>
    <w:rsid w:val="0075764F"/>
    <w:rPr>
      <w:rFonts w:cs="Times New Roman"/>
      <w:spacing w:val="0"/>
      <w:sz w:val="24"/>
      <w:szCs w:val="24"/>
      <w:lang w:val="en-US"/>
    </w:rPr>
  </w:style>
  <w:style w:type="paragraph" w:customStyle="1" w:styleId="BodyTextContinued">
    <w:name w:val="Body Text Continued"/>
    <w:basedOn w:val="Normal"/>
    <w:rsid w:val="0075764F"/>
    <w:pPr>
      <w:autoSpaceDE w:val="0"/>
      <w:autoSpaceDN w:val="0"/>
      <w:adjustRightInd w:val="0"/>
      <w:spacing w:after="240"/>
      <w:jc w:val="both"/>
    </w:pPr>
    <w:rPr>
      <w:rFonts w:ascii="Times New Roman" w:hAnsi="Times New Roman"/>
      <w:sz w:val="24"/>
      <w:lang w:val="en-US"/>
    </w:rPr>
  </w:style>
  <w:style w:type="paragraph" w:customStyle="1" w:styleId="ListRoman1">
    <w:name w:val="List Roman 1"/>
    <w:basedOn w:val="Normal"/>
    <w:next w:val="Corpodetexto"/>
    <w:rsid w:val="0075764F"/>
    <w:pPr>
      <w:numPr>
        <w:numId w:val="45"/>
      </w:numPr>
      <w:tabs>
        <w:tab w:val="left" w:pos="22"/>
      </w:tabs>
      <w:autoSpaceDE w:val="0"/>
      <w:autoSpaceDN w:val="0"/>
      <w:adjustRightInd w:val="0"/>
      <w:spacing w:after="240"/>
      <w:jc w:val="both"/>
    </w:pPr>
    <w:rPr>
      <w:rFonts w:ascii="Times New Roman" w:hAnsi="Times New Roman"/>
      <w:sz w:val="24"/>
      <w:szCs w:val="20"/>
      <w:lang w:val="en-US"/>
    </w:rPr>
  </w:style>
  <w:style w:type="paragraph" w:customStyle="1" w:styleId="ListRoman2">
    <w:name w:val="List Roman 2"/>
    <w:basedOn w:val="Normal"/>
    <w:next w:val="Sumrio2"/>
    <w:rsid w:val="0075764F"/>
    <w:pPr>
      <w:numPr>
        <w:ilvl w:val="1"/>
        <w:numId w:val="45"/>
      </w:numPr>
      <w:tabs>
        <w:tab w:val="left" w:pos="50"/>
      </w:tabs>
      <w:autoSpaceDE w:val="0"/>
      <w:autoSpaceDN w:val="0"/>
      <w:adjustRightInd w:val="0"/>
      <w:spacing w:after="240"/>
      <w:jc w:val="both"/>
    </w:pPr>
    <w:rPr>
      <w:rFonts w:ascii="Times New Roman" w:hAnsi="Times New Roman"/>
      <w:sz w:val="24"/>
      <w:szCs w:val="20"/>
      <w:lang w:val="en-US"/>
    </w:rPr>
  </w:style>
  <w:style w:type="paragraph" w:customStyle="1" w:styleId="ListRoman3">
    <w:name w:val="List Roman 3"/>
    <w:basedOn w:val="Normal"/>
    <w:next w:val="Corpodetexto3"/>
    <w:rsid w:val="0075764F"/>
    <w:pPr>
      <w:numPr>
        <w:ilvl w:val="2"/>
        <w:numId w:val="45"/>
      </w:numPr>
      <w:tabs>
        <w:tab w:val="left" w:pos="68"/>
      </w:tabs>
      <w:autoSpaceDE w:val="0"/>
      <w:autoSpaceDN w:val="0"/>
      <w:adjustRightInd w:val="0"/>
      <w:spacing w:after="240"/>
      <w:jc w:val="both"/>
    </w:pPr>
    <w:rPr>
      <w:rFonts w:ascii="Times New Roman" w:hAnsi="Times New Roman"/>
      <w:sz w:val="24"/>
      <w:szCs w:val="20"/>
      <w:lang w:val="en-US"/>
    </w:rPr>
  </w:style>
  <w:style w:type="character" w:customStyle="1" w:styleId="CharChar15">
    <w:name w:val="Char Char15"/>
    <w:rsid w:val="0075764F"/>
    <w:rPr>
      <w:rFonts w:cs="Times New Roman"/>
      <w:spacing w:val="0"/>
      <w:sz w:val="24"/>
      <w:szCs w:val="24"/>
      <w:lang w:val="en-US"/>
    </w:rPr>
  </w:style>
  <w:style w:type="character" w:customStyle="1" w:styleId="CharChar21">
    <w:name w:val="Char Char21"/>
    <w:rsid w:val="0075764F"/>
    <w:rPr>
      <w:rFonts w:cs="Times New Roman"/>
      <w:b/>
      <w:spacing w:val="0"/>
      <w:sz w:val="24"/>
      <w:szCs w:val="24"/>
    </w:rPr>
  </w:style>
  <w:style w:type="paragraph" w:customStyle="1" w:styleId="Ttulo31">
    <w:name w:val="Título 31"/>
    <w:aliases w:val="h3"/>
    <w:basedOn w:val="Normal"/>
    <w:next w:val="Normal"/>
    <w:autoRedefine/>
    <w:rsid w:val="0075764F"/>
    <w:pPr>
      <w:numPr>
        <w:numId w:val="46"/>
      </w:numPr>
      <w:tabs>
        <w:tab w:val="clear" w:pos="1429"/>
        <w:tab w:val="left" w:pos="426"/>
        <w:tab w:val="num" w:pos="709"/>
        <w:tab w:val="left" w:pos="1134"/>
      </w:tabs>
      <w:autoSpaceDE w:val="0"/>
      <w:autoSpaceDN w:val="0"/>
      <w:adjustRightInd w:val="0"/>
      <w:spacing w:before="120" w:after="120" w:line="320" w:lineRule="exact"/>
      <w:ind w:left="567" w:firstLine="0"/>
      <w:jc w:val="both"/>
      <w:outlineLvl w:val="2"/>
    </w:pPr>
    <w:rPr>
      <w:rFonts w:eastAsia="SimSun" w:cs="Arial"/>
      <w:bCs/>
      <w:szCs w:val="20"/>
    </w:rPr>
  </w:style>
  <w:style w:type="paragraph" w:customStyle="1" w:styleId="Ttulo21">
    <w:name w:val="Título 21"/>
    <w:aliases w:val="h2"/>
    <w:basedOn w:val="Normal"/>
    <w:next w:val="Normal"/>
    <w:autoRedefine/>
    <w:rsid w:val="0075764F"/>
    <w:pPr>
      <w:tabs>
        <w:tab w:val="left" w:pos="851"/>
      </w:tabs>
      <w:autoSpaceDE w:val="0"/>
      <w:autoSpaceDN w:val="0"/>
      <w:adjustRightInd w:val="0"/>
      <w:spacing w:line="360" w:lineRule="auto"/>
      <w:jc w:val="both"/>
      <w:outlineLvl w:val="1"/>
    </w:pPr>
    <w:rPr>
      <w:rFonts w:cs="Arial"/>
      <w:sz w:val="24"/>
    </w:rPr>
  </w:style>
  <w:style w:type="paragraph" w:customStyle="1" w:styleId="CharCharCharChar">
    <w:name w:val="Char Char Char Char"/>
    <w:basedOn w:val="Normal"/>
    <w:rsid w:val="0075764F"/>
    <w:pPr>
      <w:widowControl w:val="0"/>
      <w:adjustRightInd w:val="0"/>
      <w:spacing w:after="160" w:line="240" w:lineRule="exact"/>
      <w:jc w:val="both"/>
      <w:textAlignment w:val="baseline"/>
    </w:pPr>
    <w:rPr>
      <w:rFonts w:ascii="Verdana" w:eastAsia="MS Mincho" w:hAnsi="Verdana"/>
      <w:szCs w:val="20"/>
      <w:lang w:val="en-US" w:eastAsia="en-US"/>
    </w:rPr>
  </w:style>
  <w:style w:type="paragraph" w:styleId="Reviso">
    <w:name w:val="Revision"/>
    <w:hidden/>
    <w:uiPriority w:val="99"/>
    <w:rsid w:val="0075764F"/>
    <w:rPr>
      <w:sz w:val="24"/>
      <w:szCs w:val="24"/>
      <w:lang w:val="en-US"/>
    </w:rPr>
  </w:style>
  <w:style w:type="paragraph" w:customStyle="1" w:styleId="NOTES">
    <w:name w:val="NOTES"/>
    <w:uiPriority w:val="99"/>
    <w:rsid w:val="0075764F"/>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jc w:val="both"/>
    </w:pPr>
    <w:rPr>
      <w:rFonts w:ascii="Courier" w:hAnsi="Courier"/>
      <w:spacing w:val="-15"/>
      <w:sz w:val="24"/>
      <w:szCs w:val="22"/>
      <w:lang w:val="en-US" w:eastAsia="en-US"/>
    </w:rPr>
  </w:style>
  <w:style w:type="paragraph" w:customStyle="1" w:styleId="Legal3L1">
    <w:name w:val="Legal3_L1"/>
    <w:basedOn w:val="Normal"/>
    <w:next w:val="Normal"/>
    <w:uiPriority w:val="99"/>
    <w:rsid w:val="0075764F"/>
    <w:pPr>
      <w:numPr>
        <w:numId w:val="48"/>
      </w:numPr>
      <w:spacing w:after="240"/>
      <w:outlineLvl w:val="0"/>
    </w:pPr>
    <w:rPr>
      <w:rFonts w:ascii="Times New Roman" w:hAnsi="Times New Roman"/>
      <w:b/>
      <w:szCs w:val="20"/>
      <w:lang w:val="en-US"/>
    </w:rPr>
  </w:style>
  <w:style w:type="paragraph" w:customStyle="1" w:styleId="Legal3L2">
    <w:name w:val="Legal3_L2"/>
    <w:basedOn w:val="Legal3L1"/>
    <w:next w:val="Normal"/>
    <w:uiPriority w:val="99"/>
    <w:rsid w:val="0075764F"/>
    <w:pPr>
      <w:numPr>
        <w:ilvl w:val="1"/>
      </w:numPr>
      <w:tabs>
        <w:tab w:val="clear" w:pos="720"/>
        <w:tab w:val="num" w:pos="360"/>
      </w:tabs>
      <w:jc w:val="both"/>
      <w:outlineLvl w:val="1"/>
    </w:pPr>
    <w:rPr>
      <w:b w:val="0"/>
    </w:rPr>
  </w:style>
  <w:style w:type="paragraph" w:customStyle="1" w:styleId="Legal3L4">
    <w:name w:val="Legal3_L4"/>
    <w:basedOn w:val="Legal3L3"/>
    <w:next w:val="Normal"/>
    <w:uiPriority w:val="99"/>
    <w:rsid w:val="0075764F"/>
    <w:pPr>
      <w:numPr>
        <w:ilvl w:val="3"/>
      </w:numPr>
      <w:tabs>
        <w:tab w:val="clear" w:pos="1440"/>
        <w:tab w:val="num" w:pos="360"/>
      </w:tabs>
      <w:outlineLvl w:val="3"/>
    </w:pPr>
  </w:style>
  <w:style w:type="paragraph" w:customStyle="1" w:styleId="Legal3L3">
    <w:name w:val="Legal3_L3"/>
    <w:basedOn w:val="Legal3L2"/>
    <w:next w:val="Normal"/>
    <w:uiPriority w:val="99"/>
    <w:rsid w:val="0075764F"/>
    <w:pPr>
      <w:numPr>
        <w:ilvl w:val="2"/>
      </w:numPr>
      <w:tabs>
        <w:tab w:val="clear" w:pos="1440"/>
        <w:tab w:val="num" w:pos="360"/>
      </w:tabs>
      <w:outlineLvl w:val="2"/>
    </w:pPr>
  </w:style>
  <w:style w:type="paragraph" w:customStyle="1" w:styleId="Legal3L6">
    <w:name w:val="Legal3_L6"/>
    <w:basedOn w:val="Normal"/>
    <w:next w:val="Normal"/>
    <w:uiPriority w:val="99"/>
    <w:rsid w:val="0075764F"/>
    <w:pPr>
      <w:numPr>
        <w:ilvl w:val="5"/>
        <w:numId w:val="48"/>
      </w:numPr>
      <w:autoSpaceDE w:val="0"/>
      <w:autoSpaceDN w:val="0"/>
      <w:spacing w:after="240"/>
      <w:jc w:val="both"/>
      <w:outlineLvl w:val="5"/>
    </w:pPr>
    <w:rPr>
      <w:rFonts w:ascii="Times New Roman" w:hAnsi="Times New Roman"/>
      <w:szCs w:val="20"/>
      <w:lang w:val="en-US"/>
    </w:rPr>
  </w:style>
  <w:style w:type="paragraph" w:customStyle="1" w:styleId="Legal3L7">
    <w:name w:val="Legal3_L7"/>
    <w:basedOn w:val="Legal3L6"/>
    <w:next w:val="Normal"/>
    <w:uiPriority w:val="99"/>
    <w:rsid w:val="0075764F"/>
    <w:pPr>
      <w:numPr>
        <w:ilvl w:val="6"/>
      </w:numPr>
      <w:tabs>
        <w:tab w:val="clear" w:pos="5040"/>
        <w:tab w:val="num" w:pos="360"/>
      </w:tabs>
      <w:autoSpaceDE/>
      <w:autoSpaceDN/>
      <w:ind w:left="0"/>
      <w:outlineLvl w:val="6"/>
    </w:pPr>
  </w:style>
  <w:style w:type="paragraph" w:customStyle="1" w:styleId="Legal3L8">
    <w:name w:val="Legal3_L8"/>
    <w:basedOn w:val="Legal3L7"/>
    <w:next w:val="Normal"/>
    <w:uiPriority w:val="99"/>
    <w:rsid w:val="0075764F"/>
    <w:pPr>
      <w:numPr>
        <w:ilvl w:val="7"/>
      </w:numPr>
      <w:tabs>
        <w:tab w:val="clear" w:pos="5760"/>
        <w:tab w:val="num" w:pos="360"/>
      </w:tabs>
      <w:outlineLvl w:val="7"/>
    </w:pPr>
  </w:style>
  <w:style w:type="paragraph" w:customStyle="1" w:styleId="Legal3L9">
    <w:name w:val="Legal3_L9"/>
    <w:basedOn w:val="Legal3L8"/>
    <w:next w:val="Normal"/>
    <w:uiPriority w:val="99"/>
    <w:rsid w:val="0075764F"/>
    <w:pPr>
      <w:numPr>
        <w:ilvl w:val="8"/>
      </w:numPr>
      <w:tabs>
        <w:tab w:val="clear" w:pos="6480"/>
        <w:tab w:val="num" w:pos="360"/>
      </w:tabs>
      <w:outlineLvl w:val="8"/>
    </w:pPr>
  </w:style>
  <w:style w:type="paragraph" w:styleId="Saudao">
    <w:name w:val="Salutation"/>
    <w:basedOn w:val="Normal"/>
    <w:next w:val="Normal"/>
    <w:link w:val="SaudaoChar"/>
    <w:uiPriority w:val="99"/>
    <w:rsid w:val="0075764F"/>
    <w:pPr>
      <w:ind w:firstLine="1440"/>
      <w:jc w:val="both"/>
    </w:pPr>
    <w:rPr>
      <w:rFonts w:ascii="Times New Roman" w:hAnsi="Times New Roman"/>
      <w:sz w:val="24"/>
      <w:szCs w:val="20"/>
    </w:rPr>
  </w:style>
  <w:style w:type="character" w:customStyle="1" w:styleId="SaudaoChar">
    <w:name w:val="Saudação Char"/>
    <w:link w:val="Saudao"/>
    <w:uiPriority w:val="99"/>
    <w:rsid w:val="0075764F"/>
    <w:rPr>
      <w:sz w:val="24"/>
    </w:rPr>
  </w:style>
  <w:style w:type="paragraph" w:customStyle="1" w:styleId="Normala">
    <w:name w:val="Normal(a)"/>
    <w:basedOn w:val="Normal"/>
    <w:uiPriority w:val="99"/>
    <w:rsid w:val="0075764F"/>
    <w:pPr>
      <w:spacing w:before="240"/>
      <w:ind w:firstLine="1440"/>
      <w:jc w:val="both"/>
    </w:pPr>
    <w:rPr>
      <w:rFonts w:ascii="Times New Roman" w:hAnsi="Times New Roman"/>
      <w:sz w:val="24"/>
      <w:szCs w:val="20"/>
      <w:lang w:val="en-US"/>
    </w:rPr>
  </w:style>
  <w:style w:type="paragraph" w:customStyle="1" w:styleId="InitialCodes">
    <w:name w:val="InitialCodes"/>
    <w:uiPriority w:val="99"/>
    <w:rsid w:val="0075764F"/>
    <w:pPr>
      <w:tabs>
        <w:tab w:val="left" w:pos="-720"/>
      </w:tabs>
      <w:suppressAutoHyphens/>
    </w:pPr>
    <w:rPr>
      <w:rFonts w:ascii="Courier" w:hAnsi="Courier"/>
      <w:sz w:val="24"/>
      <w:szCs w:val="22"/>
      <w:lang w:val="en-US"/>
    </w:rPr>
  </w:style>
  <w:style w:type="paragraph" w:styleId="Lista">
    <w:name w:val="List"/>
    <w:basedOn w:val="Normal"/>
    <w:uiPriority w:val="99"/>
    <w:rsid w:val="0075764F"/>
    <w:pPr>
      <w:ind w:left="283" w:hanging="283"/>
    </w:pPr>
    <w:rPr>
      <w:rFonts w:ascii="Times New Roman" w:hAnsi="Times New Roman"/>
      <w:sz w:val="24"/>
      <w:szCs w:val="20"/>
    </w:rPr>
  </w:style>
  <w:style w:type="paragraph" w:customStyle="1" w:styleId="CharChar2CharCharCharChar">
    <w:name w:val="Char Char2 Char Char Char Char"/>
    <w:basedOn w:val="Normal"/>
    <w:uiPriority w:val="99"/>
    <w:rsid w:val="0075764F"/>
    <w:pPr>
      <w:spacing w:after="160" w:line="240" w:lineRule="exact"/>
    </w:pPr>
    <w:rPr>
      <w:rFonts w:ascii="Verdana" w:hAnsi="Verdana" w:cs="Verdana"/>
      <w:szCs w:val="20"/>
      <w:lang w:val="en-US" w:eastAsia="en-US"/>
    </w:rPr>
  </w:style>
  <w:style w:type="paragraph" w:customStyle="1" w:styleId="CharChar1CharCharCharCharChar">
    <w:name w:val="Char Char1 Char Char Char Char Char"/>
    <w:basedOn w:val="Normal"/>
    <w:uiPriority w:val="99"/>
    <w:rsid w:val="0075764F"/>
    <w:pPr>
      <w:spacing w:after="160" w:line="240" w:lineRule="exact"/>
    </w:pPr>
    <w:rPr>
      <w:rFonts w:ascii="Verdana" w:hAnsi="Verdana" w:cs="Verdana"/>
      <w:szCs w:val="20"/>
      <w:lang w:val="en-US" w:eastAsia="en-US"/>
    </w:rPr>
  </w:style>
  <w:style w:type="paragraph" w:customStyle="1" w:styleId="CharChar1CharCharCharCharChar1">
    <w:name w:val="Char Char1 Char Char Char Char Char1"/>
    <w:basedOn w:val="Normal"/>
    <w:uiPriority w:val="99"/>
    <w:rsid w:val="0075764F"/>
    <w:pPr>
      <w:spacing w:after="160" w:line="240" w:lineRule="exact"/>
    </w:pPr>
    <w:rPr>
      <w:rFonts w:ascii="Verdana" w:hAnsi="Verdana" w:cs="Verdana"/>
      <w:szCs w:val="20"/>
      <w:lang w:val="en-US" w:eastAsia="en-US"/>
    </w:rPr>
  </w:style>
  <w:style w:type="paragraph" w:customStyle="1" w:styleId="ContratoCabealho">
    <w:name w:val="Contrato_Cabeçalho"/>
    <w:basedOn w:val="Normal"/>
    <w:uiPriority w:val="99"/>
    <w:rsid w:val="0075764F"/>
    <w:pPr>
      <w:tabs>
        <w:tab w:val="left" w:pos="540"/>
      </w:tabs>
      <w:spacing w:before="360" w:after="240" w:line="300" w:lineRule="atLeast"/>
      <w:jc w:val="both"/>
    </w:pPr>
    <w:rPr>
      <w:rFonts w:ascii="Times New Roman" w:hAnsi="Times New Roman"/>
      <w:sz w:val="24"/>
    </w:rPr>
  </w:style>
  <w:style w:type="paragraph" w:customStyle="1" w:styleId="LogoBasPage0">
    <w:name w:val="Logo_BasPage0"/>
    <w:basedOn w:val="Normal"/>
    <w:uiPriority w:val="99"/>
    <w:rsid w:val="00E40059"/>
    <w:pPr>
      <w:tabs>
        <w:tab w:val="left" w:pos="567"/>
      </w:tabs>
      <w:spacing w:after="140"/>
    </w:pPr>
    <w:rPr>
      <w:rFonts w:eastAsia="MS Mincho"/>
      <w:b/>
      <w:caps/>
      <w:spacing w:val="10"/>
      <w:sz w:val="13"/>
      <w:szCs w:val="20"/>
      <w:lang w:val="fr-FR"/>
    </w:rPr>
  </w:style>
  <w:style w:type="paragraph" w:customStyle="1" w:styleId="Estilo1">
    <w:name w:val="Estilo1"/>
    <w:basedOn w:val="Normal"/>
    <w:uiPriority w:val="99"/>
    <w:rsid w:val="00E40059"/>
    <w:rPr>
      <w:rFonts w:eastAsia="MS Mincho" w:cs="Arial"/>
      <w:b/>
      <w:bCs/>
      <w:sz w:val="18"/>
    </w:rPr>
  </w:style>
  <w:style w:type="paragraph" w:styleId="Legenda">
    <w:name w:val="caption"/>
    <w:basedOn w:val="Normal"/>
    <w:next w:val="Normal"/>
    <w:uiPriority w:val="99"/>
    <w:qFormat/>
    <w:rsid w:val="00E40059"/>
    <w:rPr>
      <w:rFonts w:ascii="Times New Roman" w:eastAsia="MS Mincho" w:hAnsi="Times New Roman"/>
      <w:b/>
      <w:bCs/>
      <w:szCs w:val="20"/>
    </w:rPr>
  </w:style>
  <w:style w:type="paragraph" w:customStyle="1" w:styleId="CharCharCharCharCharCharCharChar1CharCharCharChar">
    <w:name w:val="Char Char Char Char Char Char Char Char1 Char Char Char Char"/>
    <w:basedOn w:val="Normal"/>
    <w:uiPriority w:val="99"/>
    <w:rsid w:val="00E40059"/>
    <w:pPr>
      <w:spacing w:after="160" w:line="240" w:lineRule="exact"/>
    </w:pPr>
    <w:rPr>
      <w:rFonts w:ascii="Verdana" w:eastAsia="MS Mincho" w:hAnsi="Verdana" w:cs="Verdana"/>
      <w:szCs w:val="20"/>
      <w:lang w:val="en-US" w:eastAsia="en-US"/>
    </w:rPr>
  </w:style>
  <w:style w:type="paragraph" w:customStyle="1" w:styleId="0B">
    <w:name w:val="0B"/>
    <w:uiPriority w:val="99"/>
    <w:rsid w:val="00E40059"/>
    <w:pPr>
      <w:widowControl w:val="0"/>
      <w:tabs>
        <w:tab w:val="left" w:pos="7655"/>
      </w:tabs>
      <w:spacing w:line="360" w:lineRule="auto"/>
      <w:jc w:val="both"/>
    </w:pPr>
    <w:rPr>
      <w:rFonts w:ascii="Arial" w:eastAsia="MS Mincho" w:hAnsi="Arial"/>
      <w:sz w:val="22"/>
      <w:szCs w:val="22"/>
    </w:rPr>
  </w:style>
  <w:style w:type="paragraph" w:customStyle="1" w:styleId="DefaultParagraphFont1">
    <w:name w:val="Default Paragraph Font1"/>
    <w:next w:val="Normal"/>
    <w:uiPriority w:val="99"/>
    <w:rsid w:val="00E40059"/>
    <w:rPr>
      <w:rFonts w:ascii="CG Times (W1)" w:eastAsia="MS Mincho" w:hAnsi="CG Times (W1)"/>
      <w:noProof/>
      <w:sz w:val="22"/>
      <w:szCs w:val="22"/>
    </w:rPr>
  </w:style>
  <w:style w:type="paragraph" w:customStyle="1" w:styleId="CharChar1CharCharCharChar1CharCharCharCharCharCharCharCharCharCharCharChar">
    <w:name w:val="Char Char1 Char Char Char Char1 Char Char Char Char Char Char Char Char Char Char Char Char"/>
    <w:basedOn w:val="Normal"/>
    <w:uiPriority w:val="99"/>
    <w:rsid w:val="00E40059"/>
    <w:pPr>
      <w:spacing w:after="160" w:line="240" w:lineRule="exact"/>
    </w:pPr>
    <w:rPr>
      <w:rFonts w:ascii="Verdana" w:eastAsia="MS Mincho" w:hAnsi="Verdana" w:cs="Verdana"/>
      <w:lang w:eastAsia="en-US"/>
    </w:rPr>
  </w:style>
  <w:style w:type="paragraph" w:customStyle="1" w:styleId="eext0Normal">
    <w:name w:val="eext0 Normal"/>
    <w:uiPriority w:val="99"/>
    <w:rsid w:val="00E40059"/>
    <w:pPr>
      <w:widowControl w:val="0"/>
    </w:pPr>
    <w:rPr>
      <w:rFonts w:ascii="Pica" w:eastAsia="MS Mincho" w:hAnsi="Pica" w:cs="Pica"/>
      <w:sz w:val="22"/>
      <w:szCs w:val="22"/>
    </w:rPr>
  </w:style>
  <w:style w:type="paragraph" w:customStyle="1" w:styleId="par2">
    <w:name w:val="par2"/>
    <w:basedOn w:val="Normal"/>
    <w:uiPriority w:val="99"/>
    <w:rsid w:val="00E40059"/>
    <w:pPr>
      <w:tabs>
        <w:tab w:val="left" w:pos="709"/>
      </w:tabs>
      <w:ind w:left="709" w:hanging="425"/>
    </w:pPr>
    <w:rPr>
      <w:rFonts w:eastAsia="MS Mincho" w:cs="Arial"/>
      <w:sz w:val="17"/>
      <w:szCs w:val="17"/>
    </w:rPr>
  </w:style>
  <w:style w:type="paragraph" w:customStyle="1" w:styleId="DefaultParagraphFont2">
    <w:name w:val="Default Paragraph Font2"/>
    <w:next w:val="Normal"/>
    <w:uiPriority w:val="99"/>
    <w:rsid w:val="00E40059"/>
    <w:rPr>
      <w:rFonts w:ascii="CG Times (W1)" w:eastAsia="MS Mincho" w:hAnsi="CG Times (W1)"/>
      <w:sz w:val="22"/>
      <w:szCs w:val="22"/>
    </w:rPr>
  </w:style>
  <w:style w:type="paragraph" w:customStyle="1" w:styleId="CharChar1CharCharCharChar">
    <w:name w:val="Char Char1 Char Char Char Char"/>
    <w:basedOn w:val="Normal"/>
    <w:uiPriority w:val="99"/>
    <w:rsid w:val="00E40059"/>
    <w:pPr>
      <w:spacing w:after="160" w:line="240" w:lineRule="exact"/>
    </w:pPr>
    <w:rPr>
      <w:rFonts w:ascii="Verdana" w:eastAsia="MS Mincho" w:hAnsi="Verdana" w:cs="Verdana"/>
      <w:lang w:eastAsia="en-US"/>
    </w:rPr>
  </w:style>
  <w:style w:type="paragraph" w:customStyle="1" w:styleId="Char">
    <w:name w:val="Char"/>
    <w:basedOn w:val="Normal"/>
    <w:uiPriority w:val="99"/>
    <w:rsid w:val="00E40059"/>
    <w:pPr>
      <w:spacing w:after="160" w:line="240" w:lineRule="exact"/>
    </w:pPr>
    <w:rPr>
      <w:rFonts w:ascii="Verdana" w:eastAsia="MS Mincho" w:hAnsi="Verdana" w:cs="Verdana"/>
      <w:lang w:eastAsia="en-US"/>
    </w:rPr>
  </w:style>
  <w:style w:type="paragraph" w:customStyle="1" w:styleId="CharChar1CharCharCharChar1">
    <w:name w:val="Char Char1 Char Char Char Char1"/>
    <w:basedOn w:val="Normal"/>
    <w:uiPriority w:val="99"/>
    <w:rsid w:val="00E40059"/>
    <w:pPr>
      <w:spacing w:after="160" w:line="240" w:lineRule="exact"/>
    </w:pPr>
    <w:rPr>
      <w:rFonts w:ascii="Verdana" w:eastAsia="MS Mincho" w:hAnsi="Verdana" w:cs="Verdana"/>
      <w:lang w:eastAsia="en-US"/>
    </w:rPr>
  </w:style>
  <w:style w:type="paragraph" w:customStyle="1" w:styleId="CharChar2CharCharCharChar2CharCharCharChar">
    <w:name w:val="Char Char2 Char Char Char Char2 Char Char Char Char"/>
    <w:basedOn w:val="Normal"/>
    <w:uiPriority w:val="99"/>
    <w:rsid w:val="00E40059"/>
    <w:pPr>
      <w:spacing w:after="160" w:line="240" w:lineRule="exact"/>
    </w:pPr>
    <w:rPr>
      <w:rFonts w:ascii="Verdana" w:eastAsia="MS Mincho" w:hAnsi="Verdana" w:cs="Verdana"/>
      <w:lang w:eastAsia="en-US"/>
    </w:rPr>
  </w:style>
  <w:style w:type="paragraph" w:customStyle="1" w:styleId="CharChar2CharCharCharChar2CharCharCharChar1">
    <w:name w:val="Char Char2 Char Char Char Char2 Char Char Char Char1"/>
    <w:basedOn w:val="Normal"/>
    <w:uiPriority w:val="99"/>
    <w:rsid w:val="00E40059"/>
    <w:pPr>
      <w:spacing w:after="160" w:line="240" w:lineRule="exact"/>
    </w:pPr>
    <w:rPr>
      <w:rFonts w:ascii="Verdana" w:eastAsia="MS Mincho" w:hAnsi="Verdana" w:cs="Verdana"/>
      <w:lang w:eastAsia="en-US"/>
    </w:rPr>
  </w:style>
  <w:style w:type="paragraph" w:styleId="Listadecontinuao3">
    <w:name w:val="List Continue 3"/>
    <w:basedOn w:val="Normal"/>
    <w:uiPriority w:val="99"/>
    <w:rsid w:val="00E40059"/>
    <w:pPr>
      <w:tabs>
        <w:tab w:val="num" w:pos="420"/>
      </w:tabs>
      <w:autoSpaceDE w:val="0"/>
      <w:autoSpaceDN w:val="0"/>
      <w:adjustRightInd w:val="0"/>
      <w:spacing w:before="240" w:line="260" w:lineRule="atLeast"/>
      <w:ind w:left="420" w:hanging="420"/>
      <w:jc w:val="both"/>
    </w:pPr>
    <w:rPr>
      <w:rFonts w:ascii="Times New Roman" w:eastAsia="SimSun" w:hAnsi="Times New Roman"/>
      <w:sz w:val="24"/>
      <w:lang w:val="en-US" w:eastAsia="zh-CN"/>
    </w:rPr>
  </w:style>
  <w:style w:type="paragraph" w:customStyle="1" w:styleId="CharChar2CharCharCharChar2CharCharCharCharCharCharCharChar">
    <w:name w:val="Char Char2 Char Char Char Char2 Char Char Char Char Char Char Char Char"/>
    <w:basedOn w:val="Normal"/>
    <w:uiPriority w:val="99"/>
    <w:rsid w:val="00E40059"/>
    <w:pPr>
      <w:spacing w:after="160" w:line="240" w:lineRule="exact"/>
    </w:pPr>
    <w:rPr>
      <w:rFonts w:ascii="Verdana" w:eastAsia="MS Mincho" w:hAnsi="Verdana" w:cs="Verdana"/>
      <w:lang w:eastAsia="en-US"/>
    </w:rPr>
  </w:style>
  <w:style w:type="paragraph" w:customStyle="1" w:styleId="Nome">
    <w:name w:val="Nome"/>
    <w:basedOn w:val="Normal"/>
    <w:rsid w:val="00E40059"/>
    <w:pPr>
      <w:spacing w:before="120" w:line="288" w:lineRule="auto"/>
      <w:jc w:val="both"/>
    </w:pPr>
    <w:rPr>
      <w:rFonts w:cs="Arial"/>
    </w:rPr>
  </w:style>
  <w:style w:type="paragraph" w:customStyle="1" w:styleId="MF1">
    <w:name w:val="MF1"/>
    <w:basedOn w:val="Normal"/>
    <w:autoRedefine/>
    <w:rsid w:val="00CD05B7"/>
    <w:pPr>
      <w:spacing w:line="320" w:lineRule="exact"/>
      <w:jc w:val="center"/>
    </w:pPr>
    <w:rPr>
      <w:rFonts w:ascii="Times New Roman" w:hAnsi="Times New Roman"/>
      <w:b/>
      <w:smallCaps/>
      <w:sz w:val="24"/>
      <w:szCs w:val="20"/>
    </w:rPr>
  </w:style>
  <w:style w:type="paragraph" w:customStyle="1" w:styleId="p0">
    <w:name w:val="p0"/>
    <w:basedOn w:val="Normal"/>
    <w:rsid w:val="00CD05B7"/>
    <w:pPr>
      <w:tabs>
        <w:tab w:val="left" w:pos="720"/>
      </w:tabs>
      <w:spacing w:line="240" w:lineRule="atLeast"/>
      <w:jc w:val="both"/>
    </w:pPr>
    <w:rPr>
      <w:rFonts w:ascii="Times" w:hAnsi="Times"/>
      <w:sz w:val="24"/>
      <w:szCs w:val="20"/>
    </w:rPr>
  </w:style>
  <w:style w:type="paragraph" w:customStyle="1" w:styleId="Corpodetexto31">
    <w:name w:val="Corpo de texto 31"/>
    <w:basedOn w:val="Normal"/>
    <w:rsid w:val="00CD05B7"/>
    <w:pPr>
      <w:spacing w:line="320" w:lineRule="atLeast"/>
      <w:jc w:val="both"/>
    </w:pPr>
    <w:rPr>
      <w:rFonts w:ascii="Times New Roman" w:hAnsi="Times New Roman"/>
      <w:sz w:val="26"/>
      <w:szCs w:val="20"/>
    </w:rPr>
  </w:style>
  <w:style w:type="paragraph" w:customStyle="1" w:styleId="c3">
    <w:name w:val="c3"/>
    <w:basedOn w:val="Normal"/>
    <w:rsid w:val="00CD05B7"/>
    <w:pPr>
      <w:spacing w:line="240" w:lineRule="atLeast"/>
      <w:jc w:val="center"/>
    </w:pPr>
    <w:rPr>
      <w:rFonts w:ascii="Times" w:hAnsi="Times"/>
      <w:sz w:val="24"/>
      <w:szCs w:val="20"/>
    </w:rPr>
  </w:style>
  <w:style w:type="paragraph" w:customStyle="1" w:styleId="Recuodecorpodetexto21">
    <w:name w:val="Recuo de corpo de texto 21"/>
    <w:basedOn w:val="Normal"/>
    <w:rsid w:val="00CD05B7"/>
    <w:pPr>
      <w:spacing w:line="360" w:lineRule="exact"/>
      <w:ind w:left="720"/>
      <w:jc w:val="both"/>
    </w:pPr>
    <w:rPr>
      <w:rFonts w:ascii="Times New Roman" w:hAnsi="Times New Roman"/>
      <w:sz w:val="24"/>
      <w:szCs w:val="20"/>
    </w:rPr>
  </w:style>
  <w:style w:type="paragraph" w:customStyle="1" w:styleId="t7">
    <w:name w:val="t7"/>
    <w:basedOn w:val="Normal"/>
    <w:rsid w:val="00CD05B7"/>
    <w:pPr>
      <w:tabs>
        <w:tab w:val="left" w:pos="1540"/>
        <w:tab w:val="left" w:pos="3500"/>
        <w:tab w:val="left" w:pos="5020"/>
      </w:tabs>
      <w:spacing w:line="240" w:lineRule="atLeast"/>
    </w:pPr>
    <w:rPr>
      <w:rFonts w:ascii="Times" w:hAnsi="Times"/>
      <w:sz w:val="24"/>
      <w:szCs w:val="20"/>
    </w:rPr>
  </w:style>
  <w:style w:type="paragraph" w:customStyle="1" w:styleId="Estilo2">
    <w:name w:val="Estilo2"/>
    <w:basedOn w:val="Normal"/>
    <w:rsid w:val="00CD05B7"/>
    <w:pPr>
      <w:tabs>
        <w:tab w:val="left" w:pos="2835"/>
      </w:tabs>
      <w:spacing w:after="120"/>
      <w:ind w:left="2977" w:hanging="853"/>
    </w:pPr>
    <w:rPr>
      <w:szCs w:val="20"/>
    </w:rPr>
  </w:style>
  <w:style w:type="paragraph" w:customStyle="1" w:styleId="BalloonText1">
    <w:name w:val="Balloon Text1"/>
    <w:basedOn w:val="Normal"/>
    <w:semiHidden/>
    <w:rsid w:val="00CD05B7"/>
    <w:pPr>
      <w:jc w:val="both"/>
    </w:pPr>
    <w:rPr>
      <w:rFonts w:cs="MS Sans Serif"/>
      <w:sz w:val="16"/>
      <w:szCs w:val="16"/>
    </w:rPr>
  </w:style>
  <w:style w:type="paragraph" w:customStyle="1" w:styleId="CommentSubject1">
    <w:name w:val="Comment Subject1"/>
    <w:basedOn w:val="Textodecomentrio"/>
    <w:next w:val="Textodecomentrio"/>
    <w:semiHidden/>
    <w:rsid w:val="00CD05B7"/>
    <w:pPr>
      <w:jc w:val="both"/>
    </w:pPr>
    <w:rPr>
      <w:rFonts w:ascii="Times New Roman" w:hAnsi="Times New Roman"/>
      <w:b/>
      <w:bCs/>
      <w:lang w:val="pt-BR" w:eastAsia="pt-BR"/>
    </w:rPr>
  </w:style>
  <w:style w:type="paragraph" w:customStyle="1" w:styleId="para10">
    <w:name w:val="para10"/>
    <w:rsid w:val="00CD05B7"/>
    <w:pPr>
      <w:widowControl w:val="0"/>
      <w:tabs>
        <w:tab w:val="left" w:pos="0"/>
        <w:tab w:val="left" w:pos="1418"/>
        <w:tab w:val="left" w:pos="2835"/>
        <w:tab w:val="left" w:pos="4252"/>
      </w:tabs>
      <w:spacing w:before="121" w:line="232" w:lineRule="atLeast"/>
      <w:jc w:val="both"/>
    </w:pPr>
    <w:rPr>
      <w:rFonts w:ascii="Times" w:hAnsi="Times"/>
      <w:snapToGrid w:val="0"/>
      <w:sz w:val="22"/>
      <w:szCs w:val="22"/>
      <w:lang w:eastAsia="en-US"/>
    </w:rPr>
  </w:style>
  <w:style w:type="paragraph" w:styleId="Subttulo">
    <w:name w:val="Subtitle"/>
    <w:basedOn w:val="Normal"/>
    <w:next w:val="Corpodetexto"/>
    <w:link w:val="SubttuloChar"/>
    <w:qFormat/>
    <w:rsid w:val="00CD05B7"/>
    <w:pPr>
      <w:widowControl w:val="0"/>
      <w:suppressAutoHyphens/>
      <w:jc w:val="center"/>
    </w:pPr>
    <w:rPr>
      <w:rFonts w:ascii="Times New Roman" w:eastAsia="HG Mincho Light J" w:hAnsi="Times New Roman"/>
      <w:b/>
      <w:color w:val="000000"/>
      <w:sz w:val="24"/>
      <w:szCs w:val="20"/>
    </w:rPr>
  </w:style>
  <w:style w:type="character" w:customStyle="1" w:styleId="SubttuloChar">
    <w:name w:val="Subtítulo Char"/>
    <w:link w:val="Subttulo"/>
    <w:rsid w:val="00CD05B7"/>
    <w:rPr>
      <w:rFonts w:eastAsia="HG Mincho Light J"/>
      <w:b/>
      <w:color w:val="000000"/>
      <w:sz w:val="24"/>
    </w:rPr>
  </w:style>
  <w:style w:type="paragraph" w:customStyle="1" w:styleId="BodyText21">
    <w:name w:val="Body Text 21"/>
    <w:basedOn w:val="Normal"/>
    <w:rsid w:val="00CD05B7"/>
    <w:pPr>
      <w:widowControl w:val="0"/>
      <w:ind w:left="567"/>
      <w:jc w:val="both"/>
    </w:pPr>
    <w:rPr>
      <w:rFonts w:ascii="Times New Roman" w:hAnsi="Times New Roman"/>
      <w:sz w:val="24"/>
      <w:szCs w:val="20"/>
      <w:lang w:val="en-AU"/>
    </w:rPr>
  </w:style>
  <w:style w:type="paragraph" w:customStyle="1" w:styleId="Ttulo1AgmtArticleNumber">
    <w:name w:val="Título 1.Agmt Article Number"/>
    <w:basedOn w:val="Normal"/>
    <w:next w:val="Normal"/>
    <w:rsid w:val="00CD05B7"/>
    <w:pPr>
      <w:keepNext/>
      <w:outlineLvl w:val="0"/>
    </w:pPr>
    <w:rPr>
      <w:rFonts w:ascii="Times New Roman" w:hAnsi="Times New Roman"/>
      <w:b/>
      <w:sz w:val="18"/>
      <w:szCs w:val="20"/>
    </w:rPr>
  </w:style>
  <w:style w:type="character" w:customStyle="1" w:styleId="Normal1">
    <w:name w:val="Normal1"/>
    <w:rsid w:val="00CD05B7"/>
    <w:rPr>
      <w:rFonts w:ascii="Helvetica" w:hAnsi="Helvetica"/>
      <w:sz w:val="24"/>
    </w:rPr>
  </w:style>
  <w:style w:type="paragraph" w:customStyle="1" w:styleId="sub">
    <w:name w:val="sub"/>
    <w:rsid w:val="00CD05B7"/>
    <w:pPr>
      <w:widowControl w:val="0"/>
      <w:tabs>
        <w:tab w:val="left" w:pos="0"/>
        <w:tab w:val="left" w:pos="1440"/>
        <w:tab w:val="left" w:pos="2880"/>
        <w:tab w:val="left" w:pos="4320"/>
      </w:tabs>
      <w:spacing w:before="293" w:after="170" w:line="287" w:lineRule="atLeast"/>
      <w:jc w:val="both"/>
    </w:pPr>
    <w:rPr>
      <w:rFonts w:ascii="Swiss" w:eastAsia="MS Mincho" w:hAnsi="Swiss"/>
      <w:snapToGrid w:val="0"/>
      <w:sz w:val="22"/>
      <w:szCs w:val="22"/>
    </w:rPr>
  </w:style>
  <w:style w:type="paragraph" w:customStyle="1" w:styleId="CharCharCharCharCharCharCharCharCharCharChar">
    <w:name w:val="Char Char Char Char Char Char Char Char Char Char Char"/>
    <w:basedOn w:val="Normal"/>
    <w:rsid w:val="00CD05B7"/>
    <w:pPr>
      <w:spacing w:after="160" w:line="240" w:lineRule="exact"/>
    </w:pPr>
    <w:rPr>
      <w:rFonts w:ascii="Verdana" w:hAnsi="Verdana"/>
      <w:szCs w:val="20"/>
      <w:lang w:val="en-US" w:eastAsia="en-US"/>
    </w:rPr>
  </w:style>
  <w:style w:type="character" w:styleId="MquinadeescreverHTML">
    <w:name w:val="HTML Typewriter"/>
    <w:rsid w:val="00CD05B7"/>
    <w:rPr>
      <w:rFonts w:ascii="Courier New" w:eastAsia="Times New Roman" w:hAnsi="Courier New" w:cs="Courier New"/>
      <w:sz w:val="20"/>
      <w:szCs w:val="20"/>
    </w:rPr>
  </w:style>
  <w:style w:type="paragraph" w:customStyle="1" w:styleId="CharChar1Char">
    <w:name w:val="Char Char1 Char"/>
    <w:basedOn w:val="Normal"/>
    <w:rsid w:val="00CD05B7"/>
    <w:pPr>
      <w:spacing w:after="160" w:line="240" w:lineRule="exact"/>
    </w:pPr>
    <w:rPr>
      <w:rFonts w:ascii="Verdana" w:eastAsia="MS Mincho" w:hAnsi="Verdana"/>
      <w:szCs w:val="20"/>
      <w:lang w:val="en-US" w:eastAsia="en-US"/>
    </w:rPr>
  </w:style>
  <w:style w:type="paragraph" w:customStyle="1" w:styleId="CharChar2Char">
    <w:name w:val="Char Char2 Char"/>
    <w:basedOn w:val="Normal"/>
    <w:rsid w:val="00CD05B7"/>
    <w:pPr>
      <w:spacing w:after="160" w:line="240" w:lineRule="exact"/>
    </w:pPr>
    <w:rPr>
      <w:rFonts w:ascii="Verdana" w:hAnsi="Verdana"/>
      <w:szCs w:val="20"/>
      <w:lang w:val="en-US" w:eastAsia="en-US"/>
    </w:rPr>
  </w:style>
  <w:style w:type="paragraph" w:customStyle="1" w:styleId="TEXTO">
    <w:name w:val="TEXTO"/>
    <w:autoRedefine/>
    <w:rsid w:val="00CD05B7"/>
    <w:pPr>
      <w:keepNext/>
      <w:keepLines/>
      <w:widowControl w:val="0"/>
      <w:numPr>
        <w:ilvl w:val="1"/>
        <w:numId w:val="50"/>
      </w:numPr>
      <w:tabs>
        <w:tab w:val="clear" w:pos="450"/>
      </w:tabs>
      <w:spacing w:line="300" w:lineRule="exact"/>
      <w:ind w:left="707" w:hanging="707"/>
      <w:jc w:val="both"/>
    </w:pPr>
    <w:rPr>
      <w:rFonts w:ascii="Frutiger Light" w:hAnsi="Frutiger Light"/>
      <w:sz w:val="26"/>
      <w:szCs w:val="22"/>
      <w:lang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CD05B7"/>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1CharCharCharCharCharCharCharCharCharCharCharChar">
    <w:name w:val="Char1 Char Char Char Char Char Char Char Char Char Char Char Char"/>
    <w:basedOn w:val="Normal"/>
    <w:rsid w:val="00CD05B7"/>
    <w:pPr>
      <w:spacing w:after="160" w:line="240" w:lineRule="exact"/>
    </w:pPr>
    <w:rPr>
      <w:rFonts w:ascii="Verdana" w:hAnsi="Verdana"/>
      <w:szCs w:val="20"/>
      <w:lang w:val="en-US" w:eastAsia="en-US"/>
    </w:rPr>
  </w:style>
  <w:style w:type="paragraph" w:customStyle="1" w:styleId="CharCharCharCharCharChar">
    <w:name w:val="Char Char Char Char Char Char"/>
    <w:basedOn w:val="Normal"/>
    <w:rsid w:val="00CD05B7"/>
    <w:pPr>
      <w:spacing w:after="160" w:line="240" w:lineRule="exact"/>
    </w:pPr>
    <w:rPr>
      <w:rFonts w:ascii="Verdana" w:eastAsia="MS Mincho" w:hAnsi="Verdana"/>
      <w:szCs w:val="20"/>
      <w:lang w:val="en-US" w:eastAsia="en-US"/>
    </w:rPr>
  </w:style>
  <w:style w:type="character" w:customStyle="1" w:styleId="CommarcadoresChar">
    <w:name w:val="Com marcadores Char"/>
    <w:link w:val="Commarcadores"/>
    <w:rsid w:val="00CD05B7"/>
    <w:rPr>
      <w:rFonts w:ascii="Univers" w:hAnsi="Univers" w:cs="Univers"/>
      <w:sz w:val="24"/>
      <w:szCs w:val="22"/>
    </w:rPr>
  </w:style>
  <w:style w:type="paragraph" w:customStyle="1" w:styleId="Char2CharCharCharCharChar1Char">
    <w:name w:val="Char2 Char Char Char Char Char1 Char"/>
    <w:basedOn w:val="Normal"/>
    <w:rsid w:val="00CD05B7"/>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2CharCharChar">
    <w:name w:val="Char Char2 Char Char Char"/>
    <w:basedOn w:val="Normal"/>
    <w:rsid w:val="00CD05B7"/>
    <w:pPr>
      <w:spacing w:after="160" w:line="240" w:lineRule="exact"/>
    </w:pPr>
    <w:rPr>
      <w:rFonts w:ascii="Verdana" w:hAnsi="Verdana"/>
      <w:szCs w:val="20"/>
      <w:lang w:val="en-US" w:eastAsia="en-US"/>
    </w:rPr>
  </w:style>
  <w:style w:type="paragraph" w:customStyle="1" w:styleId="CharChar1CharCharCharCharCharCharCharCharCharCharCharCharChar">
    <w:name w:val="Char Char1 Char Char Char Char Char Char Char Char Char Char Char Char Char"/>
    <w:basedOn w:val="Normal"/>
    <w:rsid w:val="00CD05B7"/>
    <w:pPr>
      <w:spacing w:after="160" w:line="240" w:lineRule="exact"/>
    </w:pPr>
    <w:rPr>
      <w:rFonts w:ascii="Verdana" w:eastAsia="MS Mincho" w:hAnsi="Verdana"/>
      <w:szCs w:val="20"/>
      <w:lang w:val="en-US" w:eastAsia="en-US"/>
    </w:rPr>
  </w:style>
  <w:style w:type="paragraph" w:customStyle="1" w:styleId="CharChar1CharCharCharCharCharCharCharChar">
    <w:name w:val="Char Char1 Char Char Char Char Char Char Char Char"/>
    <w:basedOn w:val="Normal"/>
    <w:rsid w:val="00CD05B7"/>
    <w:pPr>
      <w:spacing w:after="160" w:line="240" w:lineRule="exact"/>
    </w:pPr>
    <w:rPr>
      <w:rFonts w:ascii="Verdana" w:eastAsia="MS Mincho" w:hAnsi="Verdana"/>
      <w:szCs w:val="20"/>
      <w:lang w:val="en-US" w:eastAsia="en-US"/>
    </w:rPr>
  </w:style>
  <w:style w:type="paragraph" w:customStyle="1" w:styleId="CharChar1CharCharCharCharCharCharCharCharCharCharCharCharCharCharChar1CharCharChar">
    <w:name w:val="Char Char1 Char Char Char Char Char Char Char Char Char Char Char Char Char Char Char1 Char Char Char"/>
    <w:basedOn w:val="Normal"/>
    <w:rsid w:val="00CD05B7"/>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2CharCharCharCharChar">
    <w:name w:val="Char2 Char Char Char Char Char"/>
    <w:basedOn w:val="Normal"/>
    <w:rsid w:val="00CD05B7"/>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Heading61">
    <w:name w:val="Heading 61"/>
    <w:aliases w:val="h6"/>
    <w:basedOn w:val="Normal"/>
    <w:next w:val="Normal"/>
    <w:rsid w:val="00CD05B7"/>
    <w:pPr>
      <w:keepNext/>
      <w:widowControl w:val="0"/>
      <w:autoSpaceDE w:val="0"/>
      <w:autoSpaceDN w:val="0"/>
      <w:adjustRightInd w:val="0"/>
      <w:spacing w:before="120" w:after="120"/>
      <w:ind w:left="57" w:right="57"/>
    </w:pPr>
    <w:rPr>
      <w:rFonts w:ascii="Times New Roman" w:hAnsi="Times New Roman"/>
      <w:i/>
      <w:iCs/>
      <w:color w:val="000000"/>
      <w:sz w:val="24"/>
      <w:lang w:val="en-US" w:eastAsia="en-US"/>
    </w:rPr>
  </w:style>
  <w:style w:type="paragraph" w:customStyle="1" w:styleId="Char2CharChar">
    <w:name w:val="Char2 Char Char"/>
    <w:basedOn w:val="Normal"/>
    <w:rsid w:val="00CD05B7"/>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2CharCharCharCharChar1CharCharChar">
    <w:name w:val="Char2 Char Char Char Char Char1 Char Char Char"/>
    <w:basedOn w:val="Normal"/>
    <w:rsid w:val="00CD05B7"/>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1CharCharCharCharCharCharCharCharCharCharCharCharCharCharChar1CharCharCharCharCharChar">
    <w:name w:val="Char Char1 Char Char Char Char Char Char Char Char Char Char Char Char Char Char Char1 Char Char Char Char Char Char"/>
    <w:basedOn w:val="Normal"/>
    <w:rsid w:val="00CD05B7"/>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1CharCharCharCharCharCharCharCharCharCharCharCharCharCharCharChar">
    <w:name w:val="Char Char1 Char Char Char Char Char Char Char Char Char Char Char Char Char Char Char Char"/>
    <w:basedOn w:val="Normal"/>
    <w:rsid w:val="00CD05B7"/>
    <w:pPr>
      <w:widowControl w:val="0"/>
      <w:adjustRightInd w:val="0"/>
      <w:spacing w:after="160" w:line="240" w:lineRule="exact"/>
      <w:jc w:val="both"/>
      <w:textAlignment w:val="baseline"/>
    </w:pPr>
    <w:rPr>
      <w:rFonts w:ascii="Verdana" w:eastAsia="MS Mincho" w:hAnsi="Verdana"/>
      <w:szCs w:val="20"/>
      <w:lang w:val="en-US" w:eastAsia="en-US"/>
    </w:rPr>
  </w:style>
  <w:style w:type="character" w:customStyle="1" w:styleId="INDENT2">
    <w:name w:val="INDENT 2"/>
    <w:rsid w:val="00CD05B7"/>
    <w:rPr>
      <w:rFonts w:ascii="Times New Roman" w:hAnsi="Times New Roman"/>
      <w:spacing w:val="0"/>
      <w:sz w:val="24"/>
      <w:lang w:val="en-US" w:eastAsia="x-none"/>
    </w:rPr>
  </w:style>
  <w:style w:type="paragraph" w:customStyle="1" w:styleId="leafNormal">
    <w:name w:val="leafNormal"/>
    <w:rsid w:val="00CD05B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MS Mincho" w:hAnsi="Times" w:cs="Times"/>
      <w:sz w:val="24"/>
      <w:szCs w:val="24"/>
    </w:rPr>
  </w:style>
  <w:style w:type="paragraph" w:customStyle="1" w:styleId="WW-NormalWeb">
    <w:name w:val="WW-Normal (Web)"/>
    <w:basedOn w:val="Normal"/>
    <w:rsid w:val="00CD05B7"/>
    <w:pPr>
      <w:suppressAutoHyphens/>
      <w:spacing w:before="280" w:after="280"/>
    </w:pPr>
    <w:rPr>
      <w:rFonts w:ascii="Arial Unicode MS" w:eastAsia="Arial Unicode MS" w:hAnsi="Arial Unicode MS" w:cs="Arial Unicode MS"/>
      <w:color w:val="000000"/>
      <w:sz w:val="24"/>
      <w:lang w:eastAsia="ar-SA"/>
    </w:rPr>
  </w:style>
  <w:style w:type="paragraph" w:customStyle="1" w:styleId="CorpodetextobtBT">
    <w:name w:val="Corpo de texto.bt.BT"/>
    <w:basedOn w:val="Normal"/>
    <w:rsid w:val="00CD05B7"/>
    <w:pPr>
      <w:widowControl w:val="0"/>
      <w:autoSpaceDE w:val="0"/>
      <w:autoSpaceDN w:val="0"/>
      <w:adjustRightInd w:val="0"/>
      <w:jc w:val="both"/>
    </w:pPr>
    <w:rPr>
      <w:rFonts w:cs="Arial"/>
      <w:sz w:val="24"/>
      <w:lang w:eastAsia="en-US"/>
    </w:rPr>
  </w:style>
  <w:style w:type="paragraph" w:customStyle="1" w:styleId="Reviso1">
    <w:name w:val="Revisão1"/>
    <w:hidden/>
    <w:uiPriority w:val="99"/>
    <w:semiHidden/>
    <w:rsid w:val="00CD05B7"/>
    <w:rPr>
      <w:sz w:val="26"/>
      <w:szCs w:val="22"/>
    </w:rPr>
  </w:style>
  <w:style w:type="paragraph" w:customStyle="1" w:styleId="Default">
    <w:name w:val="Default"/>
    <w:rsid w:val="00CD05B7"/>
    <w:pPr>
      <w:autoSpaceDE w:val="0"/>
      <w:autoSpaceDN w:val="0"/>
      <w:adjustRightInd w:val="0"/>
    </w:pPr>
    <w:rPr>
      <w:rFonts w:ascii="Arial" w:hAnsi="Arial" w:cs="Arial"/>
      <w:color w:val="000000"/>
      <w:sz w:val="24"/>
      <w:szCs w:val="24"/>
    </w:rPr>
  </w:style>
  <w:style w:type="paragraph" w:customStyle="1" w:styleId="PargrafodaLista2">
    <w:name w:val="Parágrafo da Lista2"/>
    <w:basedOn w:val="Normal"/>
    <w:uiPriority w:val="99"/>
    <w:qFormat/>
    <w:rsid w:val="00CD05B7"/>
    <w:pPr>
      <w:ind w:left="708"/>
      <w:jc w:val="both"/>
    </w:pPr>
    <w:rPr>
      <w:rFonts w:ascii="Times New Roman" w:hAnsi="Times New Roman"/>
      <w:sz w:val="26"/>
      <w:szCs w:val="20"/>
    </w:rPr>
  </w:style>
  <w:style w:type="character" w:customStyle="1" w:styleId="apple-converted-space">
    <w:name w:val="apple-converted-space"/>
    <w:rsid w:val="00E02E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imes New Roman" w:hAnsi="Tahoma" w:cs="Tahoma"/>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99" w:unhideWhenUsed="1" w:qFormat="1"/>
    <w:lsdException w:name="endnote reference" w:uiPriority="99"/>
    <w:lsdException w:name="endnote text" w:uiPriority="99"/>
    <w:lsdException w:name="List" w:uiPriority="99"/>
    <w:lsdException w:name="Title" w:qFormat="1"/>
    <w:lsdException w:name="Default Paragraph Font" w:uiPriority="1"/>
    <w:lsdException w:name="List Continue 3" w:uiPriority="99"/>
    <w:lsdException w:name="Subtitle" w:qFormat="1"/>
    <w:lsdException w:name="Salutation" w:uiPriority="99"/>
    <w:lsdException w:name="Strong" w:qFormat="1"/>
    <w:lsdException w:name="Emphasis"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1795"/>
    <w:rPr>
      <w:sz w:val="22"/>
      <w:szCs w:val="22"/>
    </w:rPr>
  </w:style>
  <w:style w:type="paragraph" w:styleId="Ttulo1">
    <w:name w:val="heading 1"/>
    <w:aliases w:val="H1"/>
    <w:basedOn w:val="Normal"/>
    <w:next w:val="Normal"/>
    <w:link w:val="Ttulo1Char"/>
    <w:qFormat/>
    <w:rsid w:val="0075764F"/>
    <w:pPr>
      <w:outlineLvl w:val="0"/>
    </w:pPr>
    <w:rPr>
      <w:rFonts w:cs="Arial"/>
      <w:bCs/>
      <w:szCs w:val="32"/>
    </w:rPr>
  </w:style>
  <w:style w:type="paragraph" w:styleId="Ttulo2">
    <w:name w:val="heading 2"/>
    <w:aliases w:val="Heading 2 Char,H2 Char"/>
    <w:basedOn w:val="Normal"/>
    <w:next w:val="Normal"/>
    <w:link w:val="Ttulo2Char"/>
    <w:qFormat/>
    <w:rsid w:val="0075764F"/>
    <w:pPr>
      <w:outlineLvl w:val="1"/>
    </w:pPr>
    <w:rPr>
      <w:rFonts w:cs="Arial"/>
      <w:bCs/>
      <w:iCs/>
      <w:szCs w:val="28"/>
    </w:rPr>
  </w:style>
  <w:style w:type="paragraph" w:styleId="Ttulo3">
    <w:name w:val="heading 3"/>
    <w:aliases w:val="H3,ot"/>
    <w:basedOn w:val="Normal"/>
    <w:next w:val="Normal"/>
    <w:link w:val="Ttulo3Char"/>
    <w:qFormat/>
    <w:rsid w:val="0075764F"/>
    <w:pPr>
      <w:outlineLvl w:val="2"/>
    </w:pPr>
    <w:rPr>
      <w:rFonts w:cs="Arial"/>
      <w:bCs/>
      <w:szCs w:val="26"/>
    </w:rPr>
  </w:style>
  <w:style w:type="paragraph" w:styleId="Ttulo4">
    <w:name w:val="heading 4"/>
    <w:aliases w:val="H4"/>
    <w:basedOn w:val="Normal"/>
    <w:next w:val="Normal"/>
    <w:link w:val="Ttulo4Char"/>
    <w:qFormat/>
    <w:rsid w:val="0075764F"/>
    <w:pPr>
      <w:outlineLvl w:val="3"/>
    </w:pPr>
    <w:rPr>
      <w:bCs/>
      <w:szCs w:val="28"/>
    </w:rPr>
  </w:style>
  <w:style w:type="paragraph" w:styleId="Ttulo5">
    <w:name w:val="heading 5"/>
    <w:aliases w:val="H5"/>
    <w:basedOn w:val="Normal"/>
    <w:next w:val="Normal"/>
    <w:link w:val="Ttulo5Char"/>
    <w:qFormat/>
    <w:rsid w:val="0075764F"/>
    <w:pPr>
      <w:outlineLvl w:val="4"/>
    </w:pPr>
    <w:rPr>
      <w:bCs/>
      <w:iCs/>
      <w:szCs w:val="26"/>
    </w:rPr>
  </w:style>
  <w:style w:type="paragraph" w:styleId="Ttulo6">
    <w:name w:val="heading 6"/>
    <w:aliases w:val="H6"/>
    <w:basedOn w:val="Normal"/>
    <w:next w:val="Normal"/>
    <w:link w:val="Ttulo6Char"/>
    <w:qFormat/>
    <w:rsid w:val="0075764F"/>
    <w:pPr>
      <w:outlineLvl w:val="5"/>
    </w:pPr>
    <w:rPr>
      <w:bCs/>
    </w:rPr>
  </w:style>
  <w:style w:type="paragraph" w:styleId="Ttulo7">
    <w:name w:val="heading 7"/>
    <w:aliases w:val="H7"/>
    <w:basedOn w:val="Normal"/>
    <w:next w:val="Normal"/>
    <w:link w:val="Ttulo7Char"/>
    <w:qFormat/>
    <w:rsid w:val="0075764F"/>
    <w:pPr>
      <w:outlineLvl w:val="6"/>
    </w:pPr>
  </w:style>
  <w:style w:type="paragraph" w:styleId="Ttulo8">
    <w:name w:val="heading 8"/>
    <w:aliases w:val="H8"/>
    <w:basedOn w:val="Normal"/>
    <w:next w:val="Normal"/>
    <w:link w:val="Ttulo8Char"/>
    <w:qFormat/>
    <w:rsid w:val="0075764F"/>
    <w:pPr>
      <w:outlineLvl w:val="7"/>
    </w:pPr>
    <w:rPr>
      <w:iCs/>
    </w:rPr>
  </w:style>
  <w:style w:type="paragraph" w:styleId="Ttulo9">
    <w:name w:val="heading 9"/>
    <w:aliases w:val="H9"/>
    <w:basedOn w:val="Normal"/>
    <w:next w:val="Normal"/>
    <w:link w:val="Ttulo9Char"/>
    <w:qFormat/>
    <w:rsid w:val="0075764F"/>
    <w:pPr>
      <w:outlineLvl w:val="8"/>
    </w:pPr>
    <w:rPr>
      <w:rFonts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qFormat/>
    <w:rsid w:val="00270651"/>
    <w:pPr>
      <w:widowControl w:val="0"/>
      <w:spacing w:line="240" w:lineRule="exact"/>
      <w:ind w:left="1134" w:right="1134"/>
    </w:pPr>
  </w:style>
  <w:style w:type="paragraph" w:customStyle="1" w:styleId="citpet">
    <w:name w:val="citpet"/>
    <w:basedOn w:val="citcar"/>
    <w:qFormat/>
    <w:rsid w:val="00270651"/>
    <w:pPr>
      <w:ind w:left="1418" w:right="1418"/>
    </w:pPr>
  </w:style>
  <w:style w:type="paragraph" w:styleId="Cabealho">
    <w:name w:val="header"/>
    <w:aliases w:val="Cabeçalho1,Header Char"/>
    <w:basedOn w:val="Normal"/>
    <w:link w:val="CabealhoChar"/>
    <w:rsid w:val="00270651"/>
    <w:pPr>
      <w:tabs>
        <w:tab w:val="center" w:pos="4419"/>
        <w:tab w:val="right" w:pos="8838"/>
      </w:tabs>
    </w:pPr>
  </w:style>
  <w:style w:type="paragraph" w:styleId="Rodap">
    <w:name w:val="footer"/>
    <w:basedOn w:val="Normal"/>
    <w:link w:val="RodapChar"/>
    <w:uiPriority w:val="99"/>
    <w:rsid w:val="00270651"/>
    <w:pPr>
      <w:tabs>
        <w:tab w:val="center" w:pos="4419"/>
        <w:tab w:val="right" w:pos="8838"/>
      </w:tabs>
    </w:pPr>
  </w:style>
  <w:style w:type="paragraph" w:customStyle="1" w:styleId="E-Pat">
    <w:name w:val="E-Pat"/>
    <w:basedOn w:val="Normal"/>
    <w:link w:val="E-PatChar"/>
    <w:qFormat/>
    <w:rsid w:val="00FA0B5F"/>
    <w:pPr>
      <w:ind w:firstLine="2829"/>
    </w:pPr>
  </w:style>
  <w:style w:type="character" w:customStyle="1" w:styleId="E-PatChar">
    <w:name w:val="E-Pat Char"/>
    <w:link w:val="E-Pat"/>
    <w:rsid w:val="00FA0B5F"/>
    <w:rPr>
      <w:rFonts w:ascii="Arial" w:hAnsi="Arial"/>
      <w:sz w:val="24"/>
      <w:szCs w:val="24"/>
    </w:rPr>
  </w:style>
  <w:style w:type="paragraph" w:customStyle="1" w:styleId="E-PatCitao">
    <w:name w:val="E-Pat Citação"/>
    <w:basedOn w:val="Normal"/>
    <w:link w:val="E-PatCitaoChar"/>
    <w:qFormat/>
    <w:rsid w:val="00FA0B5F"/>
    <w:pPr>
      <w:ind w:left="1418" w:right="1134"/>
    </w:pPr>
  </w:style>
  <w:style w:type="character" w:customStyle="1" w:styleId="E-PatCitaoChar">
    <w:name w:val="E-Pat Citação Char"/>
    <w:link w:val="E-PatCitao"/>
    <w:rsid w:val="00FA0B5F"/>
    <w:rPr>
      <w:rFonts w:ascii="Arial" w:hAnsi="Arial"/>
      <w:sz w:val="24"/>
      <w:szCs w:val="24"/>
    </w:rPr>
  </w:style>
  <w:style w:type="paragraph" w:customStyle="1" w:styleId="Teste">
    <w:name w:val="Teste"/>
    <w:basedOn w:val="citpet"/>
    <w:link w:val="TesteChar"/>
    <w:autoRedefine/>
    <w:rsid w:val="00911F71"/>
    <w:pPr>
      <w:jc w:val="center"/>
    </w:pPr>
    <w:rPr>
      <w:b/>
      <w:sz w:val="24"/>
    </w:rPr>
  </w:style>
  <w:style w:type="character" w:customStyle="1" w:styleId="TesteChar">
    <w:name w:val="Teste Char"/>
    <w:link w:val="Teste"/>
    <w:rsid w:val="00911F71"/>
    <w:rPr>
      <w:rFonts w:ascii="Arial" w:hAnsi="Arial"/>
      <w:b/>
      <w:sz w:val="24"/>
      <w:szCs w:val="24"/>
    </w:rPr>
  </w:style>
  <w:style w:type="paragraph" w:customStyle="1" w:styleId="EscopoNTITitulo">
    <w:name w:val="EscopoNTITitulo"/>
    <w:basedOn w:val="Ttulo"/>
    <w:link w:val="EscopoNTITituloChar"/>
    <w:rsid w:val="00E54EE7"/>
    <w:pPr>
      <w:pBdr>
        <w:bottom w:val="none" w:sz="0" w:space="0" w:color="auto"/>
      </w:pBdr>
      <w:spacing w:before="240" w:after="60" w:line="320" w:lineRule="atLeast"/>
      <w:contextualSpacing w:val="0"/>
      <w:outlineLvl w:val="0"/>
    </w:pPr>
    <w:rPr>
      <w:rFonts w:ascii="Arial" w:hAnsi="Arial"/>
      <w:b/>
      <w:bCs/>
      <w:color w:val="auto"/>
      <w:spacing w:val="0"/>
      <w:sz w:val="32"/>
      <w:szCs w:val="32"/>
      <w:lang w:val="x-none" w:eastAsia="x-none"/>
    </w:rPr>
  </w:style>
  <w:style w:type="character" w:customStyle="1" w:styleId="EscopoNTITituloChar">
    <w:name w:val="EscopoNTITitulo Char"/>
    <w:link w:val="EscopoNTITitulo"/>
    <w:rsid w:val="00E54EE7"/>
    <w:rPr>
      <w:rFonts w:ascii="Arial" w:hAnsi="Arial" w:cs="Arial"/>
      <w:b/>
      <w:bCs/>
      <w:kern w:val="28"/>
      <w:sz w:val="32"/>
      <w:szCs w:val="32"/>
    </w:rPr>
  </w:style>
  <w:style w:type="paragraph" w:styleId="Ttulo">
    <w:name w:val="Title"/>
    <w:basedOn w:val="Normal"/>
    <w:next w:val="Normal"/>
    <w:link w:val="TtuloChar"/>
    <w:qFormat/>
    <w:rsid w:val="00E54EE7"/>
    <w:pPr>
      <w:pBdr>
        <w:bottom w:val="single" w:sz="8" w:space="4" w:color="4F81BD"/>
      </w:pBdr>
      <w:spacing w:after="300"/>
      <w:contextualSpacing/>
    </w:pPr>
    <w:rPr>
      <w:rFonts w:ascii="Cambria" w:hAnsi="Cambria" w:cs="Times New Roman"/>
      <w:color w:val="17365D"/>
      <w:spacing w:val="5"/>
      <w:kern w:val="28"/>
      <w:sz w:val="52"/>
      <w:szCs w:val="52"/>
    </w:rPr>
  </w:style>
  <w:style w:type="character" w:customStyle="1" w:styleId="TtuloChar">
    <w:name w:val="Título Char"/>
    <w:link w:val="Ttulo"/>
    <w:uiPriority w:val="99"/>
    <w:rsid w:val="00E54EE7"/>
    <w:rPr>
      <w:rFonts w:ascii="Cambria" w:eastAsia="Times New Roman" w:hAnsi="Cambria" w:cs="Times New Roman"/>
      <w:color w:val="17365D"/>
      <w:spacing w:val="5"/>
      <w:kern w:val="28"/>
      <w:sz w:val="52"/>
      <w:szCs w:val="52"/>
    </w:rPr>
  </w:style>
  <w:style w:type="paragraph" w:customStyle="1" w:styleId="EscopoNTISubTitulo">
    <w:name w:val="EscopoNTISubTitulo"/>
    <w:link w:val="EscopoNTISubTituloChar"/>
    <w:rsid w:val="00E54EE7"/>
    <w:pPr>
      <w:numPr>
        <w:numId w:val="1"/>
      </w:numPr>
    </w:pPr>
    <w:rPr>
      <w:rFonts w:ascii="Arial" w:hAnsi="Arial"/>
      <w:b/>
      <w:bCs/>
      <w:sz w:val="24"/>
      <w:szCs w:val="22"/>
      <w:lang w:val="en-US" w:eastAsia="en-US"/>
    </w:rPr>
  </w:style>
  <w:style w:type="character" w:customStyle="1" w:styleId="EscopoNTISubTituloChar">
    <w:name w:val="EscopoNTISubTitulo Char"/>
    <w:link w:val="EscopoNTISubTitulo"/>
    <w:rsid w:val="00E54EE7"/>
    <w:rPr>
      <w:rFonts w:ascii="Arial" w:hAnsi="Arial"/>
      <w:b/>
      <w:bCs/>
      <w:sz w:val="24"/>
      <w:szCs w:val="22"/>
      <w:lang w:val="en-US" w:eastAsia="en-US"/>
    </w:rPr>
  </w:style>
  <w:style w:type="paragraph" w:customStyle="1" w:styleId="EscopoNTIItem">
    <w:name w:val="EscopoNTIItem"/>
    <w:link w:val="EscopoNTIItemChar"/>
    <w:rsid w:val="00E54EE7"/>
    <w:pPr>
      <w:ind w:left="567"/>
    </w:pPr>
    <w:rPr>
      <w:rFonts w:ascii="Arial" w:hAnsi="Arial"/>
      <w:b/>
      <w:sz w:val="22"/>
      <w:szCs w:val="24"/>
      <w:lang w:val="en-US" w:eastAsia="en-US"/>
    </w:rPr>
  </w:style>
  <w:style w:type="character" w:customStyle="1" w:styleId="EscopoNTIItemChar">
    <w:name w:val="EscopoNTIItem Char"/>
    <w:link w:val="EscopoNTIItem"/>
    <w:rsid w:val="00E54EE7"/>
    <w:rPr>
      <w:rFonts w:ascii="Arial" w:hAnsi="Arial"/>
      <w:b/>
      <w:szCs w:val="24"/>
      <w:lang w:bidi="ar-SA"/>
    </w:rPr>
  </w:style>
  <w:style w:type="character" w:customStyle="1" w:styleId="Ttulo1Char">
    <w:name w:val="Título 1 Char"/>
    <w:aliases w:val="H1 Char"/>
    <w:link w:val="Ttulo1"/>
    <w:uiPriority w:val="99"/>
    <w:rsid w:val="0075764F"/>
    <w:rPr>
      <w:rFonts w:ascii="Arial" w:hAnsi="Arial" w:cs="Arial"/>
      <w:bCs/>
      <w:szCs w:val="32"/>
      <w:lang w:val="en-GB" w:eastAsia="en-GB"/>
    </w:rPr>
  </w:style>
  <w:style w:type="character" w:customStyle="1" w:styleId="Ttulo2Char">
    <w:name w:val="Título 2 Char"/>
    <w:aliases w:val="Heading 2 Char Char1,H2 Char Char"/>
    <w:link w:val="Ttulo2"/>
    <w:uiPriority w:val="99"/>
    <w:rsid w:val="0075764F"/>
    <w:rPr>
      <w:rFonts w:ascii="Arial" w:hAnsi="Arial" w:cs="Arial"/>
      <w:bCs/>
      <w:iCs/>
      <w:szCs w:val="28"/>
      <w:lang w:val="en-GB" w:eastAsia="en-GB"/>
    </w:rPr>
  </w:style>
  <w:style w:type="character" w:customStyle="1" w:styleId="Ttulo3Char">
    <w:name w:val="Título 3 Char"/>
    <w:aliases w:val="H3 Char,ot Char"/>
    <w:link w:val="Ttulo3"/>
    <w:uiPriority w:val="99"/>
    <w:rsid w:val="0075764F"/>
    <w:rPr>
      <w:rFonts w:ascii="Arial" w:hAnsi="Arial" w:cs="Arial"/>
      <w:bCs/>
      <w:szCs w:val="26"/>
      <w:lang w:val="en-GB" w:eastAsia="en-GB"/>
    </w:rPr>
  </w:style>
  <w:style w:type="character" w:customStyle="1" w:styleId="Ttulo4Char">
    <w:name w:val="Título 4 Char"/>
    <w:aliases w:val="H4 Char"/>
    <w:link w:val="Ttulo4"/>
    <w:uiPriority w:val="99"/>
    <w:rsid w:val="0075764F"/>
    <w:rPr>
      <w:rFonts w:ascii="Arial" w:hAnsi="Arial"/>
      <w:bCs/>
      <w:szCs w:val="28"/>
      <w:lang w:val="en-GB" w:eastAsia="en-GB"/>
    </w:rPr>
  </w:style>
  <w:style w:type="character" w:customStyle="1" w:styleId="Ttulo5Char">
    <w:name w:val="Título 5 Char"/>
    <w:aliases w:val="H5 Char"/>
    <w:link w:val="Ttulo5"/>
    <w:uiPriority w:val="99"/>
    <w:rsid w:val="0075764F"/>
    <w:rPr>
      <w:rFonts w:ascii="Arial" w:hAnsi="Arial"/>
      <w:bCs/>
      <w:iCs/>
      <w:szCs w:val="26"/>
      <w:lang w:val="en-GB" w:eastAsia="en-GB"/>
    </w:rPr>
  </w:style>
  <w:style w:type="character" w:customStyle="1" w:styleId="Ttulo6Char">
    <w:name w:val="Título 6 Char"/>
    <w:aliases w:val="H6 Char"/>
    <w:link w:val="Ttulo6"/>
    <w:uiPriority w:val="99"/>
    <w:rsid w:val="0075764F"/>
    <w:rPr>
      <w:rFonts w:ascii="Arial" w:hAnsi="Arial"/>
      <w:bCs/>
      <w:szCs w:val="22"/>
      <w:lang w:val="en-GB" w:eastAsia="en-GB"/>
    </w:rPr>
  </w:style>
  <w:style w:type="character" w:customStyle="1" w:styleId="Ttulo7Char">
    <w:name w:val="Título 7 Char"/>
    <w:aliases w:val="H7 Char"/>
    <w:link w:val="Ttulo7"/>
    <w:uiPriority w:val="99"/>
    <w:rsid w:val="0075764F"/>
    <w:rPr>
      <w:rFonts w:ascii="Arial" w:hAnsi="Arial"/>
      <w:szCs w:val="24"/>
      <w:lang w:val="en-GB" w:eastAsia="en-GB"/>
    </w:rPr>
  </w:style>
  <w:style w:type="character" w:customStyle="1" w:styleId="Ttulo8Char">
    <w:name w:val="Título 8 Char"/>
    <w:aliases w:val="H8 Char"/>
    <w:link w:val="Ttulo8"/>
    <w:uiPriority w:val="99"/>
    <w:rsid w:val="0075764F"/>
    <w:rPr>
      <w:rFonts w:ascii="Arial" w:hAnsi="Arial"/>
      <w:iCs/>
      <w:szCs w:val="24"/>
      <w:lang w:val="en-GB" w:eastAsia="en-GB"/>
    </w:rPr>
  </w:style>
  <w:style w:type="character" w:customStyle="1" w:styleId="Ttulo9Char">
    <w:name w:val="Título 9 Char"/>
    <w:aliases w:val="H9 Char"/>
    <w:link w:val="Ttulo9"/>
    <w:uiPriority w:val="99"/>
    <w:rsid w:val="0075764F"/>
    <w:rPr>
      <w:rFonts w:ascii="Arial" w:hAnsi="Arial" w:cs="Arial"/>
      <w:szCs w:val="22"/>
      <w:lang w:val="en-GB" w:eastAsia="en-GB"/>
    </w:rPr>
  </w:style>
  <w:style w:type="paragraph" w:styleId="Sumrio1">
    <w:name w:val="toc 1"/>
    <w:basedOn w:val="Normal"/>
    <w:next w:val="Body"/>
    <w:rsid w:val="0075764F"/>
    <w:pPr>
      <w:spacing w:before="280" w:after="140" w:line="290" w:lineRule="auto"/>
    </w:pPr>
    <w:rPr>
      <w:kern w:val="20"/>
    </w:rPr>
  </w:style>
  <w:style w:type="paragraph" w:customStyle="1" w:styleId="Body">
    <w:name w:val="Body"/>
    <w:basedOn w:val="Normal"/>
    <w:rsid w:val="0075764F"/>
    <w:pPr>
      <w:spacing w:after="140" w:line="290" w:lineRule="auto"/>
      <w:jc w:val="both"/>
    </w:pPr>
    <w:rPr>
      <w:kern w:val="20"/>
    </w:rPr>
  </w:style>
  <w:style w:type="paragraph" w:customStyle="1" w:styleId="Body1">
    <w:name w:val="Body 1"/>
    <w:basedOn w:val="Normal"/>
    <w:rsid w:val="0075764F"/>
    <w:pPr>
      <w:spacing w:after="140" w:line="290" w:lineRule="auto"/>
      <w:ind w:left="680"/>
      <w:jc w:val="both"/>
    </w:pPr>
    <w:rPr>
      <w:kern w:val="20"/>
    </w:rPr>
  </w:style>
  <w:style w:type="paragraph" w:customStyle="1" w:styleId="Body2">
    <w:name w:val="Body 2"/>
    <w:basedOn w:val="Normal"/>
    <w:rsid w:val="0075764F"/>
    <w:pPr>
      <w:spacing w:after="140" w:line="290" w:lineRule="auto"/>
      <w:ind w:left="680"/>
      <w:jc w:val="both"/>
    </w:pPr>
    <w:rPr>
      <w:kern w:val="20"/>
    </w:rPr>
  </w:style>
  <w:style w:type="paragraph" w:customStyle="1" w:styleId="Body3">
    <w:name w:val="Body 3"/>
    <w:basedOn w:val="Normal"/>
    <w:rsid w:val="0075764F"/>
    <w:pPr>
      <w:spacing w:after="140" w:line="290" w:lineRule="auto"/>
      <w:ind w:left="1361"/>
      <w:jc w:val="both"/>
    </w:pPr>
    <w:rPr>
      <w:kern w:val="20"/>
    </w:rPr>
  </w:style>
  <w:style w:type="paragraph" w:customStyle="1" w:styleId="Body4">
    <w:name w:val="Body 4"/>
    <w:basedOn w:val="Normal"/>
    <w:rsid w:val="0075764F"/>
    <w:pPr>
      <w:spacing w:after="140" w:line="290" w:lineRule="auto"/>
      <w:ind w:left="2041"/>
      <w:jc w:val="both"/>
    </w:pPr>
    <w:rPr>
      <w:kern w:val="20"/>
    </w:rPr>
  </w:style>
  <w:style w:type="paragraph" w:customStyle="1" w:styleId="Body5">
    <w:name w:val="Body 5"/>
    <w:basedOn w:val="Normal"/>
    <w:rsid w:val="0075764F"/>
    <w:pPr>
      <w:spacing w:after="140" w:line="290" w:lineRule="auto"/>
      <w:ind w:left="2608"/>
      <w:jc w:val="both"/>
    </w:pPr>
    <w:rPr>
      <w:kern w:val="20"/>
    </w:rPr>
  </w:style>
  <w:style w:type="paragraph" w:customStyle="1" w:styleId="Body6">
    <w:name w:val="Body 6"/>
    <w:basedOn w:val="Normal"/>
    <w:rsid w:val="0075764F"/>
    <w:pPr>
      <w:spacing w:after="140" w:line="290" w:lineRule="auto"/>
      <w:ind w:left="3288"/>
      <w:jc w:val="both"/>
    </w:pPr>
    <w:rPr>
      <w:kern w:val="20"/>
    </w:rPr>
  </w:style>
  <w:style w:type="paragraph" w:customStyle="1" w:styleId="Level1">
    <w:name w:val="Level 1"/>
    <w:basedOn w:val="Normal"/>
    <w:next w:val="Body1"/>
    <w:rsid w:val="0075764F"/>
    <w:pPr>
      <w:keepNext/>
      <w:numPr>
        <w:numId w:val="49"/>
      </w:numPr>
      <w:spacing w:before="280" w:after="140" w:line="290" w:lineRule="auto"/>
      <w:jc w:val="both"/>
      <w:outlineLvl w:val="0"/>
    </w:pPr>
    <w:rPr>
      <w:b/>
      <w:bCs/>
      <w:kern w:val="20"/>
      <w:szCs w:val="32"/>
    </w:rPr>
  </w:style>
  <w:style w:type="paragraph" w:customStyle="1" w:styleId="Level2">
    <w:name w:val="Level 2"/>
    <w:basedOn w:val="Normal"/>
    <w:rsid w:val="0075764F"/>
    <w:pPr>
      <w:numPr>
        <w:ilvl w:val="1"/>
        <w:numId w:val="49"/>
      </w:numPr>
      <w:spacing w:after="140" w:line="290" w:lineRule="auto"/>
      <w:jc w:val="both"/>
    </w:pPr>
    <w:rPr>
      <w:kern w:val="20"/>
      <w:szCs w:val="28"/>
    </w:rPr>
  </w:style>
  <w:style w:type="paragraph" w:customStyle="1" w:styleId="Level3">
    <w:name w:val="Level 3"/>
    <w:basedOn w:val="Normal"/>
    <w:rsid w:val="0075764F"/>
    <w:pPr>
      <w:numPr>
        <w:ilvl w:val="2"/>
        <w:numId w:val="49"/>
      </w:numPr>
      <w:spacing w:after="140" w:line="290" w:lineRule="auto"/>
      <w:jc w:val="both"/>
    </w:pPr>
    <w:rPr>
      <w:kern w:val="20"/>
      <w:szCs w:val="28"/>
    </w:rPr>
  </w:style>
  <w:style w:type="paragraph" w:customStyle="1" w:styleId="Level4">
    <w:name w:val="Level 4"/>
    <w:basedOn w:val="Normal"/>
    <w:rsid w:val="0075764F"/>
    <w:pPr>
      <w:numPr>
        <w:ilvl w:val="3"/>
        <w:numId w:val="49"/>
      </w:numPr>
      <w:spacing w:after="140" w:line="290" w:lineRule="auto"/>
      <w:jc w:val="both"/>
    </w:pPr>
    <w:rPr>
      <w:kern w:val="20"/>
    </w:rPr>
  </w:style>
  <w:style w:type="paragraph" w:customStyle="1" w:styleId="Level5">
    <w:name w:val="Level 5"/>
    <w:basedOn w:val="Normal"/>
    <w:rsid w:val="0075764F"/>
    <w:pPr>
      <w:numPr>
        <w:ilvl w:val="4"/>
        <w:numId w:val="49"/>
      </w:numPr>
      <w:spacing w:after="140" w:line="290" w:lineRule="auto"/>
      <w:jc w:val="both"/>
    </w:pPr>
    <w:rPr>
      <w:kern w:val="20"/>
    </w:rPr>
  </w:style>
  <w:style w:type="paragraph" w:customStyle="1" w:styleId="Level6">
    <w:name w:val="Level 6"/>
    <w:basedOn w:val="Normal"/>
    <w:rsid w:val="0075764F"/>
    <w:pPr>
      <w:numPr>
        <w:ilvl w:val="5"/>
        <w:numId w:val="49"/>
      </w:numPr>
      <w:spacing w:after="140" w:line="290" w:lineRule="auto"/>
      <w:jc w:val="both"/>
    </w:pPr>
    <w:rPr>
      <w:kern w:val="20"/>
    </w:rPr>
  </w:style>
  <w:style w:type="paragraph" w:customStyle="1" w:styleId="Parties">
    <w:name w:val="Parties"/>
    <w:basedOn w:val="Normal"/>
    <w:rsid w:val="0075764F"/>
    <w:pPr>
      <w:numPr>
        <w:numId w:val="21"/>
      </w:numPr>
      <w:spacing w:after="140" w:line="290" w:lineRule="auto"/>
      <w:jc w:val="both"/>
    </w:pPr>
    <w:rPr>
      <w:kern w:val="20"/>
    </w:rPr>
  </w:style>
  <w:style w:type="paragraph" w:customStyle="1" w:styleId="Recitals">
    <w:name w:val="Recitals"/>
    <w:basedOn w:val="Normal"/>
    <w:rsid w:val="0075764F"/>
    <w:pPr>
      <w:numPr>
        <w:numId w:val="22"/>
      </w:numPr>
      <w:spacing w:after="140" w:line="290" w:lineRule="auto"/>
      <w:jc w:val="both"/>
    </w:pPr>
    <w:rPr>
      <w:kern w:val="20"/>
    </w:rPr>
  </w:style>
  <w:style w:type="paragraph" w:customStyle="1" w:styleId="alpha1">
    <w:name w:val="alpha 1"/>
    <w:basedOn w:val="Normal"/>
    <w:rsid w:val="0075764F"/>
    <w:pPr>
      <w:numPr>
        <w:numId w:val="2"/>
      </w:numPr>
      <w:spacing w:after="140" w:line="290" w:lineRule="auto"/>
      <w:jc w:val="both"/>
    </w:pPr>
    <w:rPr>
      <w:kern w:val="20"/>
      <w:szCs w:val="20"/>
    </w:rPr>
  </w:style>
  <w:style w:type="paragraph" w:customStyle="1" w:styleId="alpha2">
    <w:name w:val="alpha 2"/>
    <w:basedOn w:val="Normal"/>
    <w:rsid w:val="0075764F"/>
    <w:pPr>
      <w:numPr>
        <w:numId w:val="3"/>
      </w:numPr>
      <w:spacing w:after="140" w:line="290" w:lineRule="auto"/>
      <w:jc w:val="both"/>
    </w:pPr>
    <w:rPr>
      <w:kern w:val="20"/>
      <w:szCs w:val="20"/>
    </w:rPr>
  </w:style>
  <w:style w:type="paragraph" w:customStyle="1" w:styleId="alpha3">
    <w:name w:val="alpha 3"/>
    <w:basedOn w:val="Normal"/>
    <w:rsid w:val="0075764F"/>
    <w:pPr>
      <w:numPr>
        <w:numId w:val="4"/>
      </w:numPr>
      <w:spacing w:after="140" w:line="290" w:lineRule="auto"/>
      <w:jc w:val="both"/>
    </w:pPr>
    <w:rPr>
      <w:kern w:val="20"/>
      <w:szCs w:val="20"/>
    </w:rPr>
  </w:style>
  <w:style w:type="paragraph" w:customStyle="1" w:styleId="alpha4">
    <w:name w:val="alpha 4"/>
    <w:basedOn w:val="Normal"/>
    <w:rsid w:val="0075764F"/>
    <w:pPr>
      <w:numPr>
        <w:numId w:val="5"/>
      </w:numPr>
      <w:spacing w:after="140" w:line="290" w:lineRule="auto"/>
      <w:jc w:val="both"/>
    </w:pPr>
    <w:rPr>
      <w:kern w:val="20"/>
      <w:szCs w:val="20"/>
    </w:rPr>
  </w:style>
  <w:style w:type="paragraph" w:customStyle="1" w:styleId="alpha5">
    <w:name w:val="alpha 5"/>
    <w:basedOn w:val="Normal"/>
    <w:rsid w:val="0075764F"/>
    <w:pPr>
      <w:tabs>
        <w:tab w:val="num" w:pos="3288"/>
      </w:tabs>
      <w:spacing w:after="140" w:line="290" w:lineRule="auto"/>
      <w:ind w:left="3288" w:hanging="680"/>
      <w:jc w:val="both"/>
    </w:pPr>
    <w:rPr>
      <w:kern w:val="20"/>
      <w:szCs w:val="20"/>
    </w:rPr>
  </w:style>
  <w:style w:type="paragraph" w:customStyle="1" w:styleId="alpha6">
    <w:name w:val="alpha 6"/>
    <w:basedOn w:val="Normal"/>
    <w:uiPriority w:val="99"/>
    <w:rsid w:val="0075764F"/>
    <w:pPr>
      <w:numPr>
        <w:numId w:val="6"/>
      </w:numPr>
      <w:spacing w:after="140" w:line="290" w:lineRule="auto"/>
      <w:jc w:val="both"/>
    </w:pPr>
    <w:rPr>
      <w:kern w:val="20"/>
      <w:szCs w:val="20"/>
    </w:rPr>
  </w:style>
  <w:style w:type="paragraph" w:customStyle="1" w:styleId="bullet1">
    <w:name w:val="bullet 1"/>
    <w:basedOn w:val="Normal"/>
    <w:rsid w:val="0075764F"/>
    <w:pPr>
      <w:numPr>
        <w:numId w:val="7"/>
      </w:numPr>
      <w:spacing w:after="140" w:line="290" w:lineRule="auto"/>
      <w:jc w:val="both"/>
    </w:pPr>
    <w:rPr>
      <w:kern w:val="20"/>
    </w:rPr>
  </w:style>
  <w:style w:type="paragraph" w:customStyle="1" w:styleId="bullet2">
    <w:name w:val="bullet 2"/>
    <w:basedOn w:val="Normal"/>
    <w:rsid w:val="0075764F"/>
    <w:pPr>
      <w:numPr>
        <w:numId w:val="8"/>
      </w:numPr>
      <w:spacing w:after="140" w:line="290" w:lineRule="auto"/>
      <w:jc w:val="both"/>
    </w:pPr>
    <w:rPr>
      <w:kern w:val="20"/>
    </w:rPr>
  </w:style>
  <w:style w:type="paragraph" w:customStyle="1" w:styleId="bullet3">
    <w:name w:val="bullet 3"/>
    <w:basedOn w:val="Normal"/>
    <w:rsid w:val="0075764F"/>
    <w:pPr>
      <w:numPr>
        <w:numId w:val="9"/>
      </w:numPr>
      <w:spacing w:after="140" w:line="290" w:lineRule="auto"/>
      <w:jc w:val="both"/>
    </w:pPr>
    <w:rPr>
      <w:kern w:val="20"/>
    </w:rPr>
  </w:style>
  <w:style w:type="paragraph" w:customStyle="1" w:styleId="bullet4">
    <w:name w:val="bullet 4"/>
    <w:basedOn w:val="Normal"/>
    <w:rsid w:val="0075764F"/>
    <w:pPr>
      <w:numPr>
        <w:numId w:val="10"/>
      </w:numPr>
      <w:spacing w:after="140" w:line="290" w:lineRule="auto"/>
      <w:jc w:val="both"/>
    </w:pPr>
    <w:rPr>
      <w:kern w:val="20"/>
    </w:rPr>
  </w:style>
  <w:style w:type="paragraph" w:customStyle="1" w:styleId="bullet5">
    <w:name w:val="bullet 5"/>
    <w:basedOn w:val="Normal"/>
    <w:rsid w:val="0075764F"/>
    <w:pPr>
      <w:numPr>
        <w:numId w:val="11"/>
      </w:numPr>
      <w:spacing w:after="140" w:line="290" w:lineRule="auto"/>
      <w:jc w:val="both"/>
    </w:pPr>
    <w:rPr>
      <w:kern w:val="20"/>
    </w:rPr>
  </w:style>
  <w:style w:type="paragraph" w:customStyle="1" w:styleId="bullet6">
    <w:name w:val="bullet 6"/>
    <w:basedOn w:val="Normal"/>
    <w:rsid w:val="0075764F"/>
    <w:pPr>
      <w:numPr>
        <w:numId w:val="12"/>
      </w:numPr>
      <w:spacing w:after="140" w:line="290" w:lineRule="auto"/>
      <w:jc w:val="both"/>
    </w:pPr>
    <w:rPr>
      <w:kern w:val="20"/>
    </w:rPr>
  </w:style>
  <w:style w:type="paragraph" w:customStyle="1" w:styleId="roman1">
    <w:name w:val="roman 1"/>
    <w:basedOn w:val="Normal"/>
    <w:rsid w:val="0075764F"/>
    <w:pPr>
      <w:numPr>
        <w:numId w:val="23"/>
      </w:numPr>
      <w:spacing w:after="140" w:line="290" w:lineRule="auto"/>
      <w:jc w:val="both"/>
    </w:pPr>
    <w:rPr>
      <w:kern w:val="20"/>
      <w:szCs w:val="20"/>
    </w:rPr>
  </w:style>
  <w:style w:type="paragraph" w:customStyle="1" w:styleId="roman2">
    <w:name w:val="roman 2"/>
    <w:basedOn w:val="Normal"/>
    <w:rsid w:val="0075764F"/>
    <w:pPr>
      <w:numPr>
        <w:numId w:val="24"/>
      </w:numPr>
      <w:spacing w:after="140" w:line="290" w:lineRule="auto"/>
      <w:jc w:val="both"/>
    </w:pPr>
    <w:rPr>
      <w:kern w:val="20"/>
      <w:szCs w:val="20"/>
    </w:rPr>
  </w:style>
  <w:style w:type="paragraph" w:customStyle="1" w:styleId="roman3">
    <w:name w:val="roman 3"/>
    <w:basedOn w:val="Normal"/>
    <w:rsid w:val="0075764F"/>
    <w:pPr>
      <w:numPr>
        <w:numId w:val="25"/>
      </w:numPr>
      <w:spacing w:after="140" w:line="290" w:lineRule="auto"/>
      <w:jc w:val="both"/>
    </w:pPr>
    <w:rPr>
      <w:kern w:val="20"/>
      <w:szCs w:val="20"/>
    </w:rPr>
  </w:style>
  <w:style w:type="paragraph" w:customStyle="1" w:styleId="roman4">
    <w:name w:val="roman 4"/>
    <w:basedOn w:val="Normal"/>
    <w:rsid w:val="0075764F"/>
    <w:pPr>
      <w:numPr>
        <w:numId w:val="26"/>
      </w:numPr>
      <w:spacing w:after="140" w:line="290" w:lineRule="auto"/>
      <w:jc w:val="both"/>
    </w:pPr>
    <w:rPr>
      <w:kern w:val="20"/>
      <w:szCs w:val="20"/>
    </w:rPr>
  </w:style>
  <w:style w:type="paragraph" w:customStyle="1" w:styleId="roman5">
    <w:name w:val="roman 5"/>
    <w:basedOn w:val="Normal"/>
    <w:rsid w:val="0075764F"/>
    <w:pPr>
      <w:numPr>
        <w:numId w:val="27"/>
      </w:numPr>
      <w:spacing w:after="140" w:line="290" w:lineRule="auto"/>
      <w:jc w:val="both"/>
    </w:pPr>
    <w:rPr>
      <w:kern w:val="20"/>
      <w:szCs w:val="20"/>
    </w:rPr>
  </w:style>
  <w:style w:type="paragraph" w:customStyle="1" w:styleId="roman6">
    <w:name w:val="roman 6"/>
    <w:basedOn w:val="Normal"/>
    <w:rsid w:val="0075764F"/>
    <w:pPr>
      <w:numPr>
        <w:numId w:val="28"/>
      </w:numPr>
      <w:spacing w:after="140" w:line="290" w:lineRule="auto"/>
      <w:jc w:val="both"/>
    </w:pPr>
    <w:rPr>
      <w:kern w:val="20"/>
      <w:szCs w:val="20"/>
    </w:rPr>
  </w:style>
  <w:style w:type="paragraph" w:customStyle="1" w:styleId="CellHead">
    <w:name w:val="CellHead"/>
    <w:basedOn w:val="Normal"/>
    <w:rsid w:val="0075764F"/>
    <w:pPr>
      <w:keepNext/>
      <w:spacing w:before="60" w:after="60" w:line="259" w:lineRule="auto"/>
    </w:pPr>
    <w:rPr>
      <w:b/>
      <w:kern w:val="20"/>
    </w:rPr>
  </w:style>
  <w:style w:type="paragraph" w:styleId="Textodecomentrio">
    <w:name w:val="annotation text"/>
    <w:basedOn w:val="Normal"/>
    <w:link w:val="TextodecomentrioChar"/>
    <w:rsid w:val="0075764F"/>
    <w:rPr>
      <w:szCs w:val="20"/>
      <w:lang w:val="x-none" w:eastAsia="x-none"/>
    </w:rPr>
  </w:style>
  <w:style w:type="character" w:customStyle="1" w:styleId="TextodecomentrioChar">
    <w:name w:val="Texto de comentário Char"/>
    <w:link w:val="Textodecomentrio"/>
    <w:rsid w:val="0075764F"/>
    <w:rPr>
      <w:rFonts w:ascii="Arial" w:hAnsi="Arial"/>
      <w:lang w:val="x-none" w:eastAsia="x-none"/>
    </w:rPr>
  </w:style>
  <w:style w:type="paragraph" w:customStyle="1" w:styleId="Head1">
    <w:name w:val="Head 1"/>
    <w:basedOn w:val="Normal"/>
    <w:next w:val="Body1"/>
    <w:rsid w:val="0075764F"/>
    <w:pPr>
      <w:keepNext/>
      <w:spacing w:before="280" w:after="140" w:line="290" w:lineRule="auto"/>
      <w:ind w:left="680"/>
      <w:jc w:val="both"/>
      <w:outlineLvl w:val="0"/>
    </w:pPr>
    <w:rPr>
      <w:b/>
      <w:kern w:val="22"/>
    </w:rPr>
  </w:style>
  <w:style w:type="paragraph" w:customStyle="1" w:styleId="Head2">
    <w:name w:val="Head 2"/>
    <w:basedOn w:val="Normal"/>
    <w:next w:val="Body3"/>
    <w:rsid w:val="0075764F"/>
    <w:pPr>
      <w:keepNext/>
      <w:spacing w:before="280" w:after="60" w:line="290" w:lineRule="auto"/>
      <w:ind w:left="1361"/>
      <w:jc w:val="both"/>
      <w:outlineLvl w:val="1"/>
    </w:pPr>
    <w:rPr>
      <w:b/>
      <w:kern w:val="21"/>
      <w:sz w:val="21"/>
    </w:rPr>
  </w:style>
  <w:style w:type="paragraph" w:customStyle="1" w:styleId="Head3">
    <w:name w:val="Head 3"/>
    <w:basedOn w:val="Normal"/>
    <w:next w:val="Body4"/>
    <w:rsid w:val="0075764F"/>
    <w:pPr>
      <w:keepNext/>
      <w:spacing w:before="280" w:after="40" w:line="290" w:lineRule="auto"/>
      <w:ind w:left="2041"/>
      <w:jc w:val="both"/>
      <w:outlineLvl w:val="2"/>
    </w:pPr>
    <w:rPr>
      <w:b/>
      <w:kern w:val="20"/>
    </w:rPr>
  </w:style>
  <w:style w:type="paragraph" w:customStyle="1" w:styleId="SubHead">
    <w:name w:val="SubHead"/>
    <w:basedOn w:val="Normal"/>
    <w:next w:val="Body"/>
    <w:rsid w:val="0075764F"/>
    <w:pPr>
      <w:keepNext/>
      <w:spacing w:before="120" w:after="60" w:line="290" w:lineRule="auto"/>
      <w:jc w:val="both"/>
      <w:outlineLvl w:val="0"/>
    </w:pPr>
    <w:rPr>
      <w:b/>
      <w:kern w:val="21"/>
      <w:sz w:val="21"/>
    </w:rPr>
  </w:style>
  <w:style w:type="paragraph" w:customStyle="1" w:styleId="SchedApps">
    <w:name w:val="Sched/Apps"/>
    <w:basedOn w:val="Normal"/>
    <w:next w:val="Body"/>
    <w:rsid w:val="0075764F"/>
    <w:pPr>
      <w:keepNext/>
      <w:pageBreakBefore/>
      <w:spacing w:after="240" w:line="290" w:lineRule="auto"/>
      <w:jc w:val="center"/>
      <w:outlineLvl w:val="3"/>
    </w:pPr>
    <w:rPr>
      <w:b/>
      <w:kern w:val="23"/>
      <w:sz w:val="23"/>
    </w:rPr>
  </w:style>
  <w:style w:type="paragraph" w:customStyle="1" w:styleId="Schedule1">
    <w:name w:val="Schedule 1"/>
    <w:basedOn w:val="Normal"/>
    <w:rsid w:val="0075764F"/>
    <w:pPr>
      <w:numPr>
        <w:numId w:val="29"/>
      </w:numPr>
      <w:spacing w:after="140" w:line="290" w:lineRule="auto"/>
      <w:jc w:val="both"/>
    </w:pPr>
    <w:rPr>
      <w:kern w:val="20"/>
    </w:rPr>
  </w:style>
  <w:style w:type="paragraph" w:customStyle="1" w:styleId="Schedule2">
    <w:name w:val="Schedule 2"/>
    <w:basedOn w:val="Normal"/>
    <w:rsid w:val="0075764F"/>
    <w:pPr>
      <w:numPr>
        <w:ilvl w:val="1"/>
        <w:numId w:val="29"/>
      </w:numPr>
      <w:spacing w:after="140" w:line="290" w:lineRule="auto"/>
      <w:jc w:val="both"/>
    </w:pPr>
    <w:rPr>
      <w:kern w:val="20"/>
    </w:rPr>
  </w:style>
  <w:style w:type="paragraph" w:customStyle="1" w:styleId="Schedule3">
    <w:name w:val="Schedule 3"/>
    <w:basedOn w:val="Normal"/>
    <w:rsid w:val="0075764F"/>
    <w:pPr>
      <w:numPr>
        <w:ilvl w:val="2"/>
        <w:numId w:val="29"/>
      </w:numPr>
      <w:spacing w:after="140" w:line="290" w:lineRule="auto"/>
      <w:jc w:val="both"/>
    </w:pPr>
    <w:rPr>
      <w:kern w:val="20"/>
    </w:rPr>
  </w:style>
  <w:style w:type="paragraph" w:customStyle="1" w:styleId="Schedule4">
    <w:name w:val="Schedule 4"/>
    <w:basedOn w:val="Normal"/>
    <w:rsid w:val="0075764F"/>
    <w:pPr>
      <w:numPr>
        <w:ilvl w:val="3"/>
        <w:numId w:val="29"/>
      </w:numPr>
      <w:spacing w:after="140" w:line="290" w:lineRule="auto"/>
      <w:jc w:val="both"/>
    </w:pPr>
    <w:rPr>
      <w:kern w:val="20"/>
    </w:rPr>
  </w:style>
  <w:style w:type="paragraph" w:customStyle="1" w:styleId="Schedule5">
    <w:name w:val="Schedule 5"/>
    <w:basedOn w:val="Normal"/>
    <w:rsid w:val="0075764F"/>
    <w:pPr>
      <w:numPr>
        <w:ilvl w:val="4"/>
        <w:numId w:val="29"/>
      </w:numPr>
      <w:spacing w:after="140" w:line="290" w:lineRule="auto"/>
      <w:jc w:val="both"/>
    </w:pPr>
    <w:rPr>
      <w:kern w:val="20"/>
    </w:rPr>
  </w:style>
  <w:style w:type="paragraph" w:customStyle="1" w:styleId="Schedule6">
    <w:name w:val="Schedule 6"/>
    <w:basedOn w:val="Normal"/>
    <w:rsid w:val="0075764F"/>
    <w:pPr>
      <w:numPr>
        <w:ilvl w:val="5"/>
        <w:numId w:val="29"/>
      </w:numPr>
      <w:spacing w:after="140" w:line="290" w:lineRule="auto"/>
      <w:jc w:val="both"/>
    </w:pPr>
    <w:rPr>
      <w:kern w:val="20"/>
    </w:rPr>
  </w:style>
  <w:style w:type="paragraph" w:customStyle="1" w:styleId="TCLevel1">
    <w:name w:val="T+C Level 1"/>
    <w:basedOn w:val="Normal"/>
    <w:next w:val="TCLevel2"/>
    <w:rsid w:val="0075764F"/>
    <w:pPr>
      <w:keepNext/>
      <w:numPr>
        <w:numId w:val="30"/>
      </w:numPr>
      <w:spacing w:before="140" w:line="290" w:lineRule="auto"/>
      <w:jc w:val="both"/>
      <w:outlineLvl w:val="0"/>
    </w:pPr>
    <w:rPr>
      <w:b/>
      <w:kern w:val="20"/>
    </w:rPr>
  </w:style>
  <w:style w:type="paragraph" w:customStyle="1" w:styleId="TCLevel2">
    <w:name w:val="T+C Level 2"/>
    <w:basedOn w:val="Normal"/>
    <w:rsid w:val="0075764F"/>
    <w:pPr>
      <w:numPr>
        <w:ilvl w:val="1"/>
        <w:numId w:val="30"/>
      </w:numPr>
      <w:spacing w:after="140" w:line="290" w:lineRule="auto"/>
      <w:jc w:val="both"/>
      <w:outlineLvl w:val="1"/>
    </w:pPr>
    <w:rPr>
      <w:kern w:val="20"/>
    </w:rPr>
  </w:style>
  <w:style w:type="paragraph" w:customStyle="1" w:styleId="TCLevel3">
    <w:name w:val="T+C Level 3"/>
    <w:basedOn w:val="Normal"/>
    <w:rsid w:val="0075764F"/>
    <w:pPr>
      <w:numPr>
        <w:ilvl w:val="2"/>
        <w:numId w:val="30"/>
      </w:numPr>
      <w:spacing w:after="140" w:line="290" w:lineRule="auto"/>
      <w:jc w:val="both"/>
      <w:outlineLvl w:val="2"/>
    </w:pPr>
    <w:rPr>
      <w:kern w:val="20"/>
    </w:rPr>
  </w:style>
  <w:style w:type="paragraph" w:customStyle="1" w:styleId="TCLevel4">
    <w:name w:val="T+C Level 4"/>
    <w:basedOn w:val="Normal"/>
    <w:rsid w:val="0075764F"/>
    <w:pPr>
      <w:numPr>
        <w:ilvl w:val="3"/>
        <w:numId w:val="30"/>
      </w:numPr>
      <w:spacing w:after="140" w:line="290" w:lineRule="auto"/>
      <w:jc w:val="both"/>
      <w:outlineLvl w:val="3"/>
    </w:pPr>
    <w:rPr>
      <w:kern w:val="20"/>
    </w:rPr>
  </w:style>
  <w:style w:type="paragraph" w:styleId="Data">
    <w:name w:val="Date"/>
    <w:basedOn w:val="Normal"/>
    <w:next w:val="Normal"/>
    <w:link w:val="DataChar"/>
    <w:rsid w:val="0075764F"/>
  </w:style>
  <w:style w:type="character" w:customStyle="1" w:styleId="DataChar">
    <w:name w:val="Data Char"/>
    <w:link w:val="Data"/>
    <w:rsid w:val="0075764F"/>
    <w:rPr>
      <w:rFonts w:ascii="Arial" w:hAnsi="Arial"/>
      <w:szCs w:val="24"/>
      <w:lang w:val="en-GB" w:eastAsia="en-GB"/>
    </w:rPr>
  </w:style>
  <w:style w:type="paragraph" w:customStyle="1" w:styleId="DocExCode">
    <w:name w:val="DocExCode"/>
    <w:basedOn w:val="Normal"/>
    <w:rsid w:val="0075764F"/>
    <w:pPr>
      <w:pBdr>
        <w:top w:val="single" w:sz="4" w:space="1" w:color="auto"/>
      </w:pBdr>
    </w:pPr>
    <w:rPr>
      <w:kern w:val="20"/>
      <w:sz w:val="16"/>
    </w:rPr>
  </w:style>
  <w:style w:type="paragraph" w:customStyle="1" w:styleId="DocExCode-NoLine">
    <w:name w:val="DocExCode - No Line"/>
    <w:basedOn w:val="DocExCode"/>
    <w:rsid w:val="0075764F"/>
    <w:pPr>
      <w:pBdr>
        <w:top w:val="none" w:sz="0" w:space="0" w:color="auto"/>
      </w:pBdr>
    </w:pPr>
  </w:style>
  <w:style w:type="paragraph" w:customStyle="1" w:styleId="DocumentMap">
    <w:name w:val="DocumentMap"/>
    <w:basedOn w:val="Normal"/>
    <w:rsid w:val="0075764F"/>
  </w:style>
  <w:style w:type="character" w:customStyle="1" w:styleId="RodapChar">
    <w:name w:val="Rodapé Char"/>
    <w:link w:val="Rodap"/>
    <w:uiPriority w:val="99"/>
    <w:rsid w:val="0075764F"/>
    <w:rPr>
      <w:rFonts w:ascii="Arial" w:hAnsi="Arial"/>
      <w:sz w:val="24"/>
      <w:szCs w:val="24"/>
    </w:rPr>
  </w:style>
  <w:style w:type="character" w:styleId="Refdenotaderodap">
    <w:name w:val="footnote reference"/>
    <w:rsid w:val="0075764F"/>
    <w:rPr>
      <w:rFonts w:ascii="Arial" w:hAnsi="Arial"/>
      <w:kern w:val="2"/>
      <w:vertAlign w:val="superscript"/>
    </w:rPr>
  </w:style>
  <w:style w:type="paragraph" w:styleId="Textodenotaderodap">
    <w:name w:val="footnote text"/>
    <w:basedOn w:val="Normal"/>
    <w:link w:val="TextodenotaderodapChar"/>
    <w:rsid w:val="0075764F"/>
    <w:pPr>
      <w:keepLines/>
      <w:tabs>
        <w:tab w:val="left" w:pos="227"/>
      </w:tabs>
      <w:spacing w:after="60" w:line="200" w:lineRule="atLeast"/>
      <w:ind w:left="227" w:hanging="227"/>
      <w:jc w:val="both"/>
    </w:pPr>
    <w:rPr>
      <w:kern w:val="20"/>
      <w:sz w:val="16"/>
      <w:szCs w:val="20"/>
    </w:rPr>
  </w:style>
  <w:style w:type="character" w:customStyle="1" w:styleId="TextodenotaderodapChar">
    <w:name w:val="Texto de nota de rodapé Char"/>
    <w:link w:val="Textodenotaderodap"/>
    <w:uiPriority w:val="99"/>
    <w:rsid w:val="0075764F"/>
    <w:rPr>
      <w:rFonts w:ascii="Arial" w:hAnsi="Arial"/>
      <w:kern w:val="20"/>
      <w:sz w:val="16"/>
      <w:lang w:val="en-GB" w:eastAsia="en-GB"/>
    </w:rPr>
  </w:style>
  <w:style w:type="character" w:customStyle="1" w:styleId="CabealhoChar">
    <w:name w:val="Cabeçalho Char"/>
    <w:aliases w:val="Cabeçalho1 Char,Header Char Char"/>
    <w:link w:val="Cabealho"/>
    <w:uiPriority w:val="99"/>
    <w:rsid w:val="0075764F"/>
    <w:rPr>
      <w:rFonts w:ascii="Arial" w:hAnsi="Arial"/>
      <w:sz w:val="24"/>
      <w:szCs w:val="24"/>
    </w:rPr>
  </w:style>
  <w:style w:type="paragraph" w:customStyle="1" w:styleId="Level7">
    <w:name w:val="Level 7"/>
    <w:basedOn w:val="Normal"/>
    <w:rsid w:val="0075764F"/>
    <w:pPr>
      <w:numPr>
        <w:ilvl w:val="6"/>
        <w:numId w:val="49"/>
      </w:numPr>
      <w:spacing w:after="140" w:line="290" w:lineRule="auto"/>
      <w:jc w:val="both"/>
      <w:outlineLvl w:val="6"/>
    </w:pPr>
    <w:rPr>
      <w:kern w:val="20"/>
    </w:rPr>
  </w:style>
  <w:style w:type="paragraph" w:customStyle="1" w:styleId="Level8">
    <w:name w:val="Level 8"/>
    <w:basedOn w:val="Normal"/>
    <w:rsid w:val="0075764F"/>
    <w:pPr>
      <w:numPr>
        <w:ilvl w:val="7"/>
        <w:numId w:val="49"/>
      </w:numPr>
      <w:spacing w:after="140" w:line="290" w:lineRule="auto"/>
      <w:jc w:val="both"/>
      <w:outlineLvl w:val="7"/>
    </w:pPr>
    <w:rPr>
      <w:kern w:val="20"/>
    </w:rPr>
  </w:style>
  <w:style w:type="paragraph" w:customStyle="1" w:styleId="Level9">
    <w:name w:val="Level 9"/>
    <w:basedOn w:val="Normal"/>
    <w:rsid w:val="0075764F"/>
    <w:pPr>
      <w:numPr>
        <w:ilvl w:val="8"/>
        <w:numId w:val="49"/>
      </w:numPr>
      <w:spacing w:after="140" w:line="290" w:lineRule="auto"/>
      <w:jc w:val="both"/>
      <w:outlineLvl w:val="8"/>
    </w:pPr>
    <w:rPr>
      <w:kern w:val="20"/>
    </w:rPr>
  </w:style>
  <w:style w:type="character" w:styleId="Nmerodepgina">
    <w:name w:val="page number"/>
    <w:rsid w:val="0075764F"/>
    <w:rPr>
      <w:rFonts w:ascii="Arial" w:hAnsi="Arial"/>
      <w:sz w:val="20"/>
    </w:rPr>
  </w:style>
  <w:style w:type="paragraph" w:customStyle="1" w:styleId="Table1">
    <w:name w:val="Table 1"/>
    <w:basedOn w:val="Normal"/>
    <w:rsid w:val="0075764F"/>
    <w:pPr>
      <w:numPr>
        <w:numId w:val="31"/>
      </w:numPr>
      <w:spacing w:before="60" w:after="60" w:line="290" w:lineRule="auto"/>
      <w:outlineLvl w:val="0"/>
    </w:pPr>
    <w:rPr>
      <w:kern w:val="20"/>
    </w:rPr>
  </w:style>
  <w:style w:type="paragraph" w:customStyle="1" w:styleId="Table2">
    <w:name w:val="Table 2"/>
    <w:basedOn w:val="Normal"/>
    <w:rsid w:val="0075764F"/>
    <w:pPr>
      <w:numPr>
        <w:ilvl w:val="1"/>
        <w:numId w:val="31"/>
      </w:numPr>
      <w:spacing w:before="60" w:after="60" w:line="290" w:lineRule="auto"/>
      <w:outlineLvl w:val="1"/>
    </w:pPr>
    <w:rPr>
      <w:kern w:val="20"/>
    </w:rPr>
  </w:style>
  <w:style w:type="paragraph" w:customStyle="1" w:styleId="Table3">
    <w:name w:val="Table 3"/>
    <w:basedOn w:val="Normal"/>
    <w:rsid w:val="0075764F"/>
    <w:pPr>
      <w:numPr>
        <w:ilvl w:val="2"/>
        <w:numId w:val="31"/>
      </w:numPr>
      <w:spacing w:before="60" w:after="60" w:line="290" w:lineRule="auto"/>
      <w:outlineLvl w:val="2"/>
    </w:pPr>
    <w:rPr>
      <w:kern w:val="20"/>
    </w:rPr>
  </w:style>
  <w:style w:type="paragraph" w:customStyle="1" w:styleId="Table4">
    <w:name w:val="Table 4"/>
    <w:basedOn w:val="Normal"/>
    <w:rsid w:val="0075764F"/>
    <w:pPr>
      <w:numPr>
        <w:ilvl w:val="3"/>
        <w:numId w:val="31"/>
      </w:numPr>
      <w:spacing w:before="60" w:after="60" w:line="290" w:lineRule="auto"/>
      <w:outlineLvl w:val="3"/>
    </w:pPr>
    <w:rPr>
      <w:kern w:val="20"/>
    </w:rPr>
  </w:style>
  <w:style w:type="paragraph" w:customStyle="1" w:styleId="Table5">
    <w:name w:val="Table 5"/>
    <w:basedOn w:val="Normal"/>
    <w:rsid w:val="0075764F"/>
    <w:pPr>
      <w:numPr>
        <w:ilvl w:val="4"/>
        <w:numId w:val="31"/>
      </w:numPr>
      <w:spacing w:before="60" w:after="60" w:line="290" w:lineRule="auto"/>
      <w:outlineLvl w:val="4"/>
    </w:pPr>
    <w:rPr>
      <w:kern w:val="20"/>
    </w:rPr>
  </w:style>
  <w:style w:type="paragraph" w:customStyle="1" w:styleId="Table6">
    <w:name w:val="Table 6"/>
    <w:basedOn w:val="Normal"/>
    <w:rsid w:val="0075764F"/>
    <w:pPr>
      <w:numPr>
        <w:ilvl w:val="5"/>
        <w:numId w:val="31"/>
      </w:numPr>
      <w:spacing w:before="60" w:after="60" w:line="290" w:lineRule="auto"/>
      <w:outlineLvl w:val="5"/>
    </w:pPr>
    <w:rPr>
      <w:kern w:val="20"/>
    </w:rPr>
  </w:style>
  <w:style w:type="paragraph" w:customStyle="1" w:styleId="Tablealpha">
    <w:name w:val="Table alpha"/>
    <w:basedOn w:val="CellBody"/>
    <w:rsid w:val="0075764F"/>
    <w:pPr>
      <w:numPr>
        <w:numId w:val="32"/>
      </w:numPr>
    </w:pPr>
  </w:style>
  <w:style w:type="paragraph" w:customStyle="1" w:styleId="Tablebullet">
    <w:name w:val="Table bullet"/>
    <w:basedOn w:val="Normal"/>
    <w:rsid w:val="0075764F"/>
    <w:pPr>
      <w:numPr>
        <w:numId w:val="33"/>
      </w:numPr>
      <w:spacing w:before="60" w:after="60" w:line="290" w:lineRule="auto"/>
    </w:pPr>
    <w:rPr>
      <w:kern w:val="20"/>
    </w:rPr>
  </w:style>
  <w:style w:type="paragraph" w:customStyle="1" w:styleId="Tableroman">
    <w:name w:val="Table roman"/>
    <w:basedOn w:val="CellBody"/>
    <w:rsid w:val="0075764F"/>
    <w:pPr>
      <w:numPr>
        <w:numId w:val="34"/>
      </w:numPr>
    </w:pPr>
  </w:style>
  <w:style w:type="paragraph" w:styleId="Sumrio2">
    <w:name w:val="toc 2"/>
    <w:basedOn w:val="Normal"/>
    <w:next w:val="Body"/>
    <w:rsid w:val="0075764F"/>
    <w:pPr>
      <w:spacing w:before="280" w:after="140" w:line="290" w:lineRule="auto"/>
    </w:pPr>
    <w:rPr>
      <w:kern w:val="20"/>
    </w:rPr>
  </w:style>
  <w:style w:type="paragraph" w:styleId="Sumrio3">
    <w:name w:val="toc 3"/>
    <w:basedOn w:val="Normal"/>
    <w:next w:val="Body"/>
    <w:rsid w:val="0075764F"/>
    <w:pPr>
      <w:spacing w:before="280" w:after="140" w:line="290" w:lineRule="auto"/>
      <w:ind w:left="680"/>
    </w:pPr>
    <w:rPr>
      <w:kern w:val="20"/>
    </w:rPr>
  </w:style>
  <w:style w:type="paragraph" w:styleId="Sumrio4">
    <w:name w:val="toc 4"/>
    <w:basedOn w:val="Normal"/>
    <w:next w:val="Body"/>
    <w:rsid w:val="0075764F"/>
    <w:pPr>
      <w:spacing w:before="280" w:after="140" w:line="290" w:lineRule="auto"/>
      <w:ind w:left="680"/>
    </w:pPr>
    <w:rPr>
      <w:kern w:val="20"/>
    </w:rPr>
  </w:style>
  <w:style w:type="paragraph" w:styleId="Sumrio5">
    <w:name w:val="toc 5"/>
    <w:basedOn w:val="Normal"/>
    <w:next w:val="Body"/>
    <w:rsid w:val="0075764F"/>
  </w:style>
  <w:style w:type="paragraph" w:styleId="Sumrio6">
    <w:name w:val="toc 6"/>
    <w:basedOn w:val="Normal"/>
    <w:next w:val="Body"/>
    <w:rsid w:val="0075764F"/>
  </w:style>
  <w:style w:type="paragraph" w:styleId="Sumrio7">
    <w:name w:val="toc 7"/>
    <w:basedOn w:val="Normal"/>
    <w:next w:val="Body"/>
    <w:rsid w:val="0075764F"/>
  </w:style>
  <w:style w:type="paragraph" w:styleId="Sumrio8">
    <w:name w:val="toc 8"/>
    <w:basedOn w:val="Normal"/>
    <w:next w:val="Body"/>
    <w:rsid w:val="0075764F"/>
  </w:style>
  <w:style w:type="paragraph" w:styleId="Sumrio9">
    <w:name w:val="toc 9"/>
    <w:basedOn w:val="Normal"/>
    <w:next w:val="Body"/>
    <w:rsid w:val="0075764F"/>
  </w:style>
  <w:style w:type="paragraph" w:customStyle="1" w:styleId="zFSand">
    <w:name w:val="zFSand"/>
    <w:basedOn w:val="Normal"/>
    <w:next w:val="zFSco-names"/>
    <w:rsid w:val="0075764F"/>
    <w:pPr>
      <w:spacing w:line="290" w:lineRule="auto"/>
      <w:jc w:val="center"/>
    </w:pPr>
    <w:rPr>
      <w:rFonts w:eastAsia="SimSun"/>
      <w:kern w:val="20"/>
      <w:szCs w:val="20"/>
    </w:rPr>
  </w:style>
  <w:style w:type="paragraph" w:customStyle="1" w:styleId="zFSco-names">
    <w:name w:val="zFSco-names"/>
    <w:basedOn w:val="Normal"/>
    <w:next w:val="zFSand"/>
    <w:rsid w:val="0075764F"/>
    <w:pPr>
      <w:spacing w:before="120" w:after="120" w:line="290" w:lineRule="auto"/>
      <w:jc w:val="center"/>
    </w:pPr>
    <w:rPr>
      <w:rFonts w:eastAsia="SimSun"/>
      <w:kern w:val="24"/>
      <w:sz w:val="24"/>
    </w:rPr>
  </w:style>
  <w:style w:type="paragraph" w:customStyle="1" w:styleId="zFSDate">
    <w:name w:val="zFSDate"/>
    <w:basedOn w:val="Normal"/>
    <w:rsid w:val="0075764F"/>
    <w:pPr>
      <w:spacing w:line="290" w:lineRule="auto"/>
      <w:jc w:val="center"/>
    </w:pPr>
    <w:rPr>
      <w:kern w:val="20"/>
    </w:rPr>
  </w:style>
  <w:style w:type="character" w:styleId="Hyperlink">
    <w:name w:val="Hyperlink"/>
    <w:rsid w:val="0075764F"/>
    <w:rPr>
      <w:color w:val="AF005F"/>
      <w:u w:val="none"/>
    </w:rPr>
  </w:style>
  <w:style w:type="paragraph" w:customStyle="1" w:styleId="zFSFooter">
    <w:name w:val="zFSFooter"/>
    <w:basedOn w:val="Normal"/>
    <w:rsid w:val="0075764F"/>
    <w:pPr>
      <w:tabs>
        <w:tab w:val="left" w:pos="6521"/>
      </w:tabs>
      <w:spacing w:after="40"/>
      <w:ind w:left="-108"/>
    </w:pPr>
    <w:rPr>
      <w:sz w:val="16"/>
    </w:rPr>
  </w:style>
  <w:style w:type="paragraph" w:customStyle="1" w:styleId="zFSNarrative">
    <w:name w:val="zFSNarrative"/>
    <w:basedOn w:val="Normal"/>
    <w:rsid w:val="0075764F"/>
    <w:pPr>
      <w:spacing w:before="120" w:after="120" w:line="290" w:lineRule="auto"/>
      <w:jc w:val="center"/>
    </w:pPr>
    <w:rPr>
      <w:rFonts w:eastAsia="SimSun"/>
      <w:kern w:val="20"/>
      <w:szCs w:val="20"/>
    </w:rPr>
  </w:style>
  <w:style w:type="paragraph" w:customStyle="1" w:styleId="zFSTitle">
    <w:name w:val="zFSTitle"/>
    <w:basedOn w:val="Normal"/>
    <w:next w:val="zFSNarrative"/>
    <w:rsid w:val="0075764F"/>
    <w:pPr>
      <w:keepNext/>
      <w:spacing w:before="240" w:after="120" w:line="290" w:lineRule="auto"/>
      <w:jc w:val="center"/>
    </w:pPr>
    <w:rPr>
      <w:rFonts w:eastAsia="SimSun"/>
      <w:sz w:val="28"/>
      <w:szCs w:val="28"/>
    </w:rPr>
  </w:style>
  <w:style w:type="character" w:styleId="Refdenotadefim">
    <w:name w:val="endnote reference"/>
    <w:uiPriority w:val="99"/>
    <w:rsid w:val="0075764F"/>
    <w:rPr>
      <w:rFonts w:ascii="Arial" w:hAnsi="Arial"/>
      <w:vertAlign w:val="superscript"/>
    </w:rPr>
  </w:style>
  <w:style w:type="paragraph" w:styleId="Textodenotadefim">
    <w:name w:val="endnote text"/>
    <w:basedOn w:val="Normal"/>
    <w:link w:val="TextodenotadefimChar"/>
    <w:uiPriority w:val="99"/>
    <w:rsid w:val="0075764F"/>
    <w:rPr>
      <w:szCs w:val="20"/>
    </w:rPr>
  </w:style>
  <w:style w:type="character" w:customStyle="1" w:styleId="TextodenotadefimChar">
    <w:name w:val="Texto de nota de fim Char"/>
    <w:link w:val="Textodenotadefim"/>
    <w:uiPriority w:val="99"/>
    <w:rsid w:val="0075764F"/>
    <w:rPr>
      <w:rFonts w:ascii="Arial" w:hAnsi="Arial"/>
      <w:lang w:val="en-GB" w:eastAsia="en-GB"/>
    </w:rPr>
  </w:style>
  <w:style w:type="paragraph" w:customStyle="1" w:styleId="Head">
    <w:name w:val="Head"/>
    <w:basedOn w:val="Normal"/>
    <w:next w:val="Body"/>
    <w:rsid w:val="0075764F"/>
    <w:pPr>
      <w:keepNext/>
      <w:spacing w:before="280" w:after="140" w:line="290" w:lineRule="auto"/>
      <w:jc w:val="both"/>
      <w:outlineLvl w:val="0"/>
    </w:pPr>
    <w:rPr>
      <w:b/>
      <w:kern w:val="23"/>
      <w:sz w:val="23"/>
    </w:rPr>
  </w:style>
  <w:style w:type="paragraph" w:styleId="ndicedeautoridades">
    <w:name w:val="table of authorities"/>
    <w:basedOn w:val="Normal"/>
    <w:next w:val="Normal"/>
    <w:rsid w:val="0075764F"/>
    <w:pPr>
      <w:ind w:left="200" w:hanging="200"/>
    </w:pPr>
  </w:style>
  <w:style w:type="paragraph" w:customStyle="1" w:styleId="CellBody">
    <w:name w:val="CellBody"/>
    <w:basedOn w:val="Normal"/>
    <w:rsid w:val="0075764F"/>
    <w:pPr>
      <w:spacing w:before="60" w:after="60" w:line="290" w:lineRule="auto"/>
    </w:pPr>
    <w:rPr>
      <w:kern w:val="20"/>
      <w:szCs w:val="20"/>
    </w:rPr>
  </w:style>
  <w:style w:type="paragraph" w:customStyle="1" w:styleId="zSFRef">
    <w:name w:val="zSFRef"/>
    <w:basedOn w:val="Normal"/>
    <w:rsid w:val="0075764F"/>
    <w:rPr>
      <w:rFonts w:eastAsia="SimSun"/>
      <w:kern w:val="16"/>
      <w:sz w:val="16"/>
      <w:szCs w:val="16"/>
    </w:rPr>
  </w:style>
  <w:style w:type="paragraph" w:customStyle="1" w:styleId="UCAlpha1">
    <w:name w:val="UCAlpha 1"/>
    <w:basedOn w:val="Normal"/>
    <w:rsid w:val="0075764F"/>
    <w:pPr>
      <w:numPr>
        <w:numId w:val="35"/>
      </w:numPr>
      <w:spacing w:after="140" w:line="290" w:lineRule="auto"/>
      <w:jc w:val="both"/>
    </w:pPr>
    <w:rPr>
      <w:kern w:val="20"/>
    </w:rPr>
  </w:style>
  <w:style w:type="paragraph" w:customStyle="1" w:styleId="UCAlpha2">
    <w:name w:val="UCAlpha 2"/>
    <w:basedOn w:val="Normal"/>
    <w:rsid w:val="0075764F"/>
    <w:pPr>
      <w:numPr>
        <w:numId w:val="36"/>
      </w:numPr>
      <w:spacing w:after="140" w:line="290" w:lineRule="auto"/>
      <w:jc w:val="both"/>
    </w:pPr>
    <w:rPr>
      <w:kern w:val="20"/>
    </w:rPr>
  </w:style>
  <w:style w:type="paragraph" w:customStyle="1" w:styleId="UCAlpha3">
    <w:name w:val="UCAlpha 3"/>
    <w:basedOn w:val="Normal"/>
    <w:rsid w:val="0075764F"/>
    <w:pPr>
      <w:numPr>
        <w:numId w:val="37"/>
      </w:numPr>
      <w:spacing w:after="140" w:line="290" w:lineRule="auto"/>
      <w:jc w:val="both"/>
    </w:pPr>
    <w:rPr>
      <w:kern w:val="20"/>
    </w:rPr>
  </w:style>
  <w:style w:type="paragraph" w:customStyle="1" w:styleId="UCAlpha4">
    <w:name w:val="UCAlpha 4"/>
    <w:basedOn w:val="Normal"/>
    <w:rsid w:val="0075764F"/>
    <w:pPr>
      <w:numPr>
        <w:numId w:val="38"/>
      </w:numPr>
      <w:spacing w:after="140" w:line="290" w:lineRule="auto"/>
      <w:jc w:val="both"/>
    </w:pPr>
    <w:rPr>
      <w:kern w:val="20"/>
    </w:rPr>
  </w:style>
  <w:style w:type="paragraph" w:customStyle="1" w:styleId="UCAlpha5">
    <w:name w:val="UCAlpha 5"/>
    <w:basedOn w:val="Normal"/>
    <w:rsid w:val="0075764F"/>
    <w:pPr>
      <w:numPr>
        <w:numId w:val="39"/>
      </w:numPr>
      <w:spacing w:after="140" w:line="290" w:lineRule="auto"/>
      <w:jc w:val="both"/>
    </w:pPr>
    <w:rPr>
      <w:kern w:val="20"/>
    </w:rPr>
  </w:style>
  <w:style w:type="paragraph" w:customStyle="1" w:styleId="UCAlpha6">
    <w:name w:val="UCAlpha 6"/>
    <w:basedOn w:val="Normal"/>
    <w:rsid w:val="0075764F"/>
    <w:pPr>
      <w:numPr>
        <w:numId w:val="40"/>
      </w:numPr>
      <w:spacing w:after="140" w:line="290" w:lineRule="auto"/>
      <w:jc w:val="both"/>
    </w:pPr>
    <w:rPr>
      <w:kern w:val="20"/>
    </w:rPr>
  </w:style>
  <w:style w:type="paragraph" w:customStyle="1" w:styleId="UCRoman1">
    <w:name w:val="UCRoman 1"/>
    <w:basedOn w:val="Normal"/>
    <w:rsid w:val="0075764F"/>
    <w:pPr>
      <w:numPr>
        <w:numId w:val="41"/>
      </w:numPr>
      <w:spacing w:after="140" w:line="290" w:lineRule="auto"/>
      <w:jc w:val="both"/>
    </w:pPr>
    <w:rPr>
      <w:kern w:val="20"/>
    </w:rPr>
  </w:style>
  <w:style w:type="paragraph" w:customStyle="1" w:styleId="UCRoman2">
    <w:name w:val="UCRoman 2"/>
    <w:basedOn w:val="Normal"/>
    <w:rsid w:val="0075764F"/>
    <w:pPr>
      <w:numPr>
        <w:numId w:val="42"/>
      </w:numPr>
      <w:spacing w:after="140" w:line="290" w:lineRule="auto"/>
      <w:jc w:val="both"/>
    </w:pPr>
    <w:rPr>
      <w:kern w:val="20"/>
    </w:rPr>
  </w:style>
  <w:style w:type="paragraph" w:customStyle="1" w:styleId="doublealpha">
    <w:name w:val="double alpha"/>
    <w:basedOn w:val="Normal"/>
    <w:rsid w:val="0075764F"/>
    <w:pPr>
      <w:numPr>
        <w:numId w:val="19"/>
      </w:numPr>
      <w:spacing w:after="140" w:line="290" w:lineRule="auto"/>
      <w:jc w:val="both"/>
    </w:pPr>
    <w:rPr>
      <w:kern w:val="20"/>
    </w:rPr>
  </w:style>
  <w:style w:type="paragraph" w:customStyle="1" w:styleId="ListNumbers">
    <w:name w:val="List Numbers"/>
    <w:basedOn w:val="Normal"/>
    <w:rsid w:val="0075764F"/>
    <w:pPr>
      <w:numPr>
        <w:numId w:val="20"/>
      </w:numPr>
      <w:spacing w:after="140" w:line="290" w:lineRule="auto"/>
      <w:jc w:val="both"/>
      <w:outlineLvl w:val="0"/>
    </w:pPr>
    <w:rPr>
      <w:kern w:val="20"/>
    </w:rPr>
  </w:style>
  <w:style w:type="paragraph" w:customStyle="1" w:styleId="dashbullet1">
    <w:name w:val="dash bullet 1"/>
    <w:basedOn w:val="Normal"/>
    <w:rsid w:val="0075764F"/>
    <w:pPr>
      <w:numPr>
        <w:numId w:val="13"/>
      </w:numPr>
      <w:spacing w:after="140" w:line="290" w:lineRule="auto"/>
      <w:jc w:val="both"/>
    </w:pPr>
    <w:rPr>
      <w:kern w:val="20"/>
    </w:rPr>
  </w:style>
  <w:style w:type="paragraph" w:customStyle="1" w:styleId="dashbullet2">
    <w:name w:val="dash bullet 2"/>
    <w:basedOn w:val="Normal"/>
    <w:rsid w:val="0075764F"/>
    <w:pPr>
      <w:numPr>
        <w:numId w:val="14"/>
      </w:numPr>
      <w:spacing w:after="140" w:line="290" w:lineRule="auto"/>
      <w:jc w:val="both"/>
    </w:pPr>
    <w:rPr>
      <w:kern w:val="20"/>
    </w:rPr>
  </w:style>
  <w:style w:type="paragraph" w:customStyle="1" w:styleId="dashbullet3">
    <w:name w:val="dash bullet 3"/>
    <w:basedOn w:val="Normal"/>
    <w:rsid w:val="0075764F"/>
    <w:pPr>
      <w:numPr>
        <w:numId w:val="15"/>
      </w:numPr>
      <w:spacing w:after="140" w:line="290" w:lineRule="auto"/>
      <w:jc w:val="both"/>
    </w:pPr>
    <w:rPr>
      <w:kern w:val="20"/>
    </w:rPr>
  </w:style>
  <w:style w:type="paragraph" w:customStyle="1" w:styleId="dashbullet4">
    <w:name w:val="dash bullet 4"/>
    <w:basedOn w:val="Normal"/>
    <w:rsid w:val="0075764F"/>
    <w:pPr>
      <w:numPr>
        <w:numId w:val="16"/>
      </w:numPr>
      <w:spacing w:after="140" w:line="290" w:lineRule="auto"/>
      <w:jc w:val="both"/>
    </w:pPr>
    <w:rPr>
      <w:kern w:val="20"/>
    </w:rPr>
  </w:style>
  <w:style w:type="paragraph" w:customStyle="1" w:styleId="dashbullet5">
    <w:name w:val="dash bullet 5"/>
    <w:basedOn w:val="Normal"/>
    <w:rsid w:val="0075764F"/>
    <w:pPr>
      <w:numPr>
        <w:numId w:val="17"/>
      </w:numPr>
      <w:spacing w:after="140" w:line="290" w:lineRule="auto"/>
      <w:jc w:val="both"/>
    </w:pPr>
    <w:rPr>
      <w:kern w:val="20"/>
    </w:rPr>
  </w:style>
  <w:style w:type="paragraph" w:customStyle="1" w:styleId="dashbullet6">
    <w:name w:val="dash bullet 6"/>
    <w:basedOn w:val="Normal"/>
    <w:rsid w:val="0075764F"/>
    <w:pPr>
      <w:numPr>
        <w:numId w:val="18"/>
      </w:numPr>
      <w:spacing w:after="140" w:line="290" w:lineRule="auto"/>
      <w:jc w:val="both"/>
    </w:pPr>
    <w:rPr>
      <w:kern w:val="20"/>
    </w:rPr>
  </w:style>
  <w:style w:type="paragraph" w:customStyle="1" w:styleId="zFSAddress">
    <w:name w:val="zFSAddress"/>
    <w:basedOn w:val="Normal"/>
    <w:rsid w:val="0075764F"/>
    <w:pPr>
      <w:spacing w:line="290" w:lineRule="auto"/>
    </w:pPr>
    <w:rPr>
      <w:kern w:val="16"/>
      <w:sz w:val="16"/>
    </w:rPr>
  </w:style>
  <w:style w:type="paragraph" w:customStyle="1" w:styleId="zFSDescription">
    <w:name w:val="zFSDescription"/>
    <w:basedOn w:val="zFSDate"/>
    <w:rsid w:val="0075764F"/>
    <w:rPr>
      <w:rFonts w:eastAsia="SimSun"/>
      <w:i/>
      <w:caps/>
      <w:szCs w:val="20"/>
    </w:rPr>
  </w:style>
  <w:style w:type="paragraph" w:customStyle="1" w:styleId="zFSDraft">
    <w:name w:val="zFSDraft"/>
    <w:basedOn w:val="Normal"/>
    <w:rsid w:val="0075764F"/>
    <w:pPr>
      <w:spacing w:line="290" w:lineRule="auto"/>
    </w:pPr>
    <w:rPr>
      <w:kern w:val="20"/>
    </w:rPr>
  </w:style>
  <w:style w:type="paragraph" w:customStyle="1" w:styleId="zFSFax">
    <w:name w:val="zFSFax"/>
    <w:basedOn w:val="Normal"/>
    <w:rsid w:val="0075764F"/>
    <w:rPr>
      <w:kern w:val="16"/>
      <w:sz w:val="16"/>
    </w:rPr>
  </w:style>
  <w:style w:type="paragraph" w:customStyle="1" w:styleId="zFSNameofDoc">
    <w:name w:val="zFSNameofDoc"/>
    <w:basedOn w:val="Normal"/>
    <w:rsid w:val="0075764F"/>
    <w:pPr>
      <w:spacing w:before="300" w:after="400" w:line="290" w:lineRule="auto"/>
      <w:jc w:val="center"/>
    </w:pPr>
    <w:rPr>
      <w:rFonts w:eastAsia="SimSun"/>
      <w:caps/>
      <w:szCs w:val="20"/>
    </w:rPr>
  </w:style>
  <w:style w:type="paragraph" w:customStyle="1" w:styleId="zFSTel">
    <w:name w:val="zFSTel"/>
    <w:basedOn w:val="Normal"/>
    <w:rsid w:val="0075764F"/>
    <w:pPr>
      <w:spacing w:before="120"/>
    </w:pPr>
    <w:rPr>
      <w:kern w:val="16"/>
      <w:sz w:val="16"/>
    </w:rPr>
  </w:style>
  <w:style w:type="paragraph" w:customStyle="1" w:styleId="zFSAmount">
    <w:name w:val="zFSAmount"/>
    <w:basedOn w:val="Normal"/>
    <w:rsid w:val="0075764F"/>
    <w:pPr>
      <w:spacing w:before="800" w:line="290" w:lineRule="auto"/>
      <w:jc w:val="center"/>
    </w:pPr>
    <w:rPr>
      <w:i/>
    </w:rPr>
  </w:style>
  <w:style w:type="character" w:styleId="HiperlinkVisitado">
    <w:name w:val="FollowedHyperlink"/>
    <w:rsid w:val="0075764F"/>
    <w:rPr>
      <w:color w:val="AF005F"/>
      <w:u w:val="none"/>
    </w:rPr>
  </w:style>
  <w:style w:type="character" w:customStyle="1" w:styleId="zTokyoLogoCaption">
    <w:name w:val="zTokyoLogoCaption"/>
    <w:rsid w:val="0075764F"/>
    <w:rPr>
      <w:rFonts w:ascii="MS Mincho" w:eastAsia="MS Mincho"/>
      <w:noProof/>
      <w:sz w:val="13"/>
    </w:rPr>
  </w:style>
  <w:style w:type="paragraph" w:customStyle="1" w:styleId="zFSAddress2">
    <w:name w:val="zFSAddress2"/>
    <w:basedOn w:val="Normal"/>
    <w:rsid w:val="0075764F"/>
    <w:pPr>
      <w:spacing w:line="290" w:lineRule="auto"/>
    </w:pPr>
    <w:rPr>
      <w:kern w:val="16"/>
      <w:sz w:val="16"/>
    </w:rPr>
  </w:style>
  <w:style w:type="character" w:customStyle="1" w:styleId="zTokyoLogoCaption2">
    <w:name w:val="zTokyoLogoCaption2"/>
    <w:rsid w:val="0075764F"/>
    <w:rPr>
      <w:rFonts w:ascii="MS Mincho" w:eastAsia="MS Mincho"/>
      <w:noProof/>
      <w:sz w:val="16"/>
    </w:rPr>
  </w:style>
  <w:style w:type="numbering" w:customStyle="1" w:styleId="NoList1">
    <w:name w:val="No List1"/>
    <w:next w:val="Semlista"/>
    <w:uiPriority w:val="99"/>
    <w:semiHidden/>
    <w:unhideWhenUsed/>
    <w:rsid w:val="0075764F"/>
  </w:style>
  <w:style w:type="character" w:customStyle="1" w:styleId="EstiloDeEmail21">
    <w:name w:val="EstiloDeEmail21"/>
    <w:semiHidden/>
    <w:rsid w:val="0075764F"/>
    <w:rPr>
      <w:rFonts w:ascii="Times New Roman" w:hAnsi="Times New Roman" w:cs="Times New Roman"/>
      <w:b w:val="0"/>
      <w:bCs w:val="0"/>
      <w:i w:val="0"/>
      <w:iCs w:val="0"/>
      <w:strike w:val="0"/>
      <w:color w:val="000000"/>
      <w:sz w:val="24"/>
      <w:szCs w:val="24"/>
      <w:u w:val="none"/>
    </w:rPr>
  </w:style>
  <w:style w:type="table" w:styleId="Tabelacomgrade">
    <w:name w:val="Table Grid"/>
    <w:basedOn w:val="Tabelanormal"/>
    <w:rsid w:val="0075764F"/>
    <w:rPr>
      <w:lang w:eastAsia="zh-CN"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grafodaLista">
    <w:name w:val="List Paragraph"/>
    <w:basedOn w:val="Normal"/>
    <w:uiPriority w:val="34"/>
    <w:qFormat/>
    <w:rsid w:val="0075764F"/>
    <w:pPr>
      <w:spacing w:after="140"/>
      <w:ind w:left="708"/>
      <w:jc w:val="both"/>
    </w:pPr>
    <w:rPr>
      <w:rFonts w:ascii="Times New Roman" w:hAnsi="Times New Roman"/>
      <w:sz w:val="26"/>
    </w:rPr>
  </w:style>
  <w:style w:type="paragraph" w:styleId="Textodebalo">
    <w:name w:val="Balloon Text"/>
    <w:basedOn w:val="Normal"/>
    <w:link w:val="TextodebaloChar"/>
    <w:rsid w:val="0075764F"/>
    <w:pPr>
      <w:jc w:val="both"/>
    </w:pPr>
    <w:rPr>
      <w:sz w:val="16"/>
      <w:szCs w:val="16"/>
      <w:lang w:val="x-none" w:eastAsia="x-none"/>
    </w:rPr>
  </w:style>
  <w:style w:type="character" w:customStyle="1" w:styleId="TextodebaloChar">
    <w:name w:val="Texto de balão Char"/>
    <w:link w:val="Textodebalo"/>
    <w:uiPriority w:val="99"/>
    <w:rsid w:val="0075764F"/>
    <w:rPr>
      <w:rFonts w:ascii="Tahoma" w:hAnsi="Tahoma"/>
      <w:sz w:val="16"/>
      <w:szCs w:val="16"/>
      <w:lang w:val="x-none" w:eastAsia="x-none"/>
    </w:rPr>
  </w:style>
  <w:style w:type="paragraph" w:customStyle="1" w:styleId="5">
    <w:name w:val="5"/>
    <w:uiPriority w:val="99"/>
    <w:rsid w:val="0075764F"/>
    <w:pPr>
      <w:tabs>
        <w:tab w:val="left" w:pos="5103"/>
      </w:tabs>
      <w:spacing w:line="360" w:lineRule="auto"/>
      <w:jc w:val="both"/>
    </w:pPr>
    <w:rPr>
      <w:rFonts w:ascii="Arial" w:hAnsi="Arial"/>
      <w:sz w:val="22"/>
      <w:szCs w:val="22"/>
    </w:rPr>
  </w:style>
  <w:style w:type="paragraph" w:customStyle="1" w:styleId="A">
    <w:name w:val="A"/>
    <w:basedOn w:val="Normal"/>
    <w:autoRedefine/>
    <w:uiPriority w:val="99"/>
    <w:rsid w:val="0075764F"/>
    <w:pPr>
      <w:spacing w:line="280" w:lineRule="exact"/>
      <w:jc w:val="both"/>
    </w:pPr>
    <w:rPr>
      <w:rFonts w:ascii="Times New Roman" w:hAnsi="Times New Roman"/>
      <w:color w:val="000000"/>
      <w:sz w:val="24"/>
    </w:rPr>
  </w:style>
  <w:style w:type="paragraph" w:customStyle="1" w:styleId="Centrado">
    <w:name w:val="Centrado"/>
    <w:basedOn w:val="Normal"/>
    <w:rsid w:val="0075764F"/>
    <w:pPr>
      <w:ind w:right="4"/>
      <w:jc w:val="center"/>
    </w:pPr>
    <w:rPr>
      <w:rFonts w:ascii="Times New Roman" w:hAnsi="Times New Roman"/>
      <w:b/>
      <w:szCs w:val="20"/>
    </w:rPr>
  </w:style>
  <w:style w:type="paragraph" w:styleId="Recuodecorpodetexto2">
    <w:name w:val="Body Text Indent 2"/>
    <w:basedOn w:val="Normal"/>
    <w:link w:val="Recuodecorpodetexto2Char"/>
    <w:rsid w:val="0075764F"/>
    <w:pPr>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s>
      <w:ind w:right="4" w:firstLine="3"/>
      <w:jc w:val="both"/>
    </w:pPr>
    <w:rPr>
      <w:rFonts w:ascii="Times New Roman" w:hAnsi="Times New Roman"/>
      <w:sz w:val="24"/>
      <w:szCs w:val="20"/>
      <w:lang w:val="x-none" w:eastAsia="x-none"/>
    </w:rPr>
  </w:style>
  <w:style w:type="character" w:customStyle="1" w:styleId="Recuodecorpodetexto2Char">
    <w:name w:val="Recuo de corpo de texto 2 Char"/>
    <w:link w:val="Recuodecorpodetexto2"/>
    <w:uiPriority w:val="99"/>
    <w:rsid w:val="0075764F"/>
    <w:rPr>
      <w:sz w:val="24"/>
      <w:lang w:val="x-none" w:eastAsia="x-none"/>
    </w:rPr>
  </w:style>
  <w:style w:type="paragraph" w:styleId="Recuodecorpodetexto3">
    <w:name w:val="Body Text Indent 3"/>
    <w:basedOn w:val="Normal"/>
    <w:link w:val="Recuodecorpodetexto3Char"/>
    <w:unhideWhenUsed/>
    <w:rsid w:val="0075764F"/>
    <w:pPr>
      <w:spacing w:after="120"/>
      <w:ind w:left="283"/>
      <w:jc w:val="both"/>
    </w:pPr>
    <w:rPr>
      <w:rFonts w:ascii="Times New Roman" w:hAnsi="Times New Roman"/>
      <w:sz w:val="16"/>
      <w:szCs w:val="16"/>
      <w:lang w:val="x-none" w:eastAsia="x-none"/>
    </w:rPr>
  </w:style>
  <w:style w:type="character" w:customStyle="1" w:styleId="Recuodecorpodetexto3Char">
    <w:name w:val="Recuo de corpo de texto 3 Char"/>
    <w:link w:val="Recuodecorpodetexto3"/>
    <w:uiPriority w:val="99"/>
    <w:rsid w:val="0075764F"/>
    <w:rPr>
      <w:sz w:val="16"/>
      <w:szCs w:val="16"/>
      <w:lang w:val="x-none" w:eastAsia="x-none"/>
    </w:rPr>
  </w:style>
  <w:style w:type="paragraph" w:customStyle="1" w:styleId="Societrio">
    <w:name w:val="Societário"/>
    <w:basedOn w:val="Normal"/>
    <w:uiPriority w:val="99"/>
    <w:rsid w:val="0075764F"/>
    <w:pPr>
      <w:jc w:val="both"/>
    </w:pPr>
    <w:rPr>
      <w:rFonts w:ascii="Courier" w:hAnsi="Courier"/>
      <w:sz w:val="24"/>
      <w:szCs w:val="20"/>
    </w:rPr>
  </w:style>
  <w:style w:type="character" w:customStyle="1" w:styleId="DeltaViewInsertion">
    <w:name w:val="DeltaView Insertion"/>
    <w:uiPriority w:val="99"/>
    <w:rsid w:val="0075764F"/>
    <w:rPr>
      <w:color w:val="0000FF"/>
      <w:spacing w:val="0"/>
      <w:u w:val="double"/>
    </w:rPr>
  </w:style>
  <w:style w:type="paragraph" w:styleId="NormalWeb">
    <w:name w:val="Normal (Web)"/>
    <w:basedOn w:val="Normal"/>
    <w:uiPriority w:val="99"/>
    <w:unhideWhenUsed/>
    <w:rsid w:val="0075764F"/>
    <w:pPr>
      <w:spacing w:before="100" w:beforeAutospacing="1" w:after="100" w:afterAutospacing="1"/>
    </w:pPr>
    <w:rPr>
      <w:rFonts w:ascii="Times New Roman" w:eastAsia="Calibri" w:hAnsi="Times New Roman"/>
      <w:sz w:val="24"/>
    </w:rPr>
  </w:style>
  <w:style w:type="character" w:styleId="Refdecomentrio">
    <w:name w:val="annotation reference"/>
    <w:rsid w:val="0075764F"/>
    <w:rPr>
      <w:sz w:val="16"/>
      <w:szCs w:val="16"/>
    </w:rPr>
  </w:style>
  <w:style w:type="character" w:customStyle="1" w:styleId="CommentTextChar">
    <w:name w:val="Comment Text Char"/>
    <w:basedOn w:val="Fontepargpadro"/>
    <w:rsid w:val="0075764F"/>
  </w:style>
  <w:style w:type="paragraph" w:styleId="Assuntodocomentrio">
    <w:name w:val="annotation subject"/>
    <w:basedOn w:val="Textodecomentrio"/>
    <w:next w:val="Textodecomentrio"/>
    <w:link w:val="AssuntodocomentrioChar"/>
    <w:rsid w:val="0075764F"/>
    <w:pPr>
      <w:spacing w:after="140"/>
      <w:jc w:val="both"/>
    </w:pPr>
    <w:rPr>
      <w:b/>
      <w:bCs/>
    </w:rPr>
  </w:style>
  <w:style w:type="character" w:customStyle="1" w:styleId="AssuntodocomentrioChar">
    <w:name w:val="Assunto do comentário Char"/>
    <w:link w:val="Assuntodocomentrio"/>
    <w:rsid w:val="0075764F"/>
    <w:rPr>
      <w:rFonts w:ascii="Arial" w:hAnsi="Arial"/>
      <w:b/>
      <w:bCs/>
      <w:lang w:val="x-none" w:eastAsia="x-none"/>
    </w:rPr>
  </w:style>
  <w:style w:type="paragraph" w:styleId="TextosemFormatao">
    <w:name w:val="Plain Text"/>
    <w:aliases w:val="(WGM)"/>
    <w:basedOn w:val="Normal"/>
    <w:link w:val="TextosemFormataoChar"/>
    <w:uiPriority w:val="99"/>
    <w:unhideWhenUsed/>
    <w:rsid w:val="0075764F"/>
    <w:rPr>
      <w:rFonts w:eastAsia="Calibri"/>
      <w:color w:val="1F497D"/>
      <w:szCs w:val="21"/>
      <w:lang w:val="x-none" w:eastAsia="en-US"/>
    </w:rPr>
  </w:style>
  <w:style w:type="character" w:customStyle="1" w:styleId="TextosemFormataoChar">
    <w:name w:val="Texto sem Formatação Char"/>
    <w:aliases w:val="(WGM) Char"/>
    <w:link w:val="TextosemFormatao"/>
    <w:uiPriority w:val="99"/>
    <w:rsid w:val="0075764F"/>
    <w:rPr>
      <w:rFonts w:ascii="Arial" w:eastAsia="Calibri" w:hAnsi="Arial"/>
      <w:color w:val="1F497D"/>
      <w:szCs w:val="21"/>
      <w:lang w:val="x-none" w:eastAsia="en-US"/>
    </w:rPr>
  </w:style>
  <w:style w:type="character" w:customStyle="1" w:styleId="DeltaViewDeletion">
    <w:name w:val="DeltaView Deletion"/>
    <w:rsid w:val="0075764F"/>
    <w:rPr>
      <w:strike/>
      <w:color w:val="FF0000"/>
    </w:rPr>
  </w:style>
  <w:style w:type="paragraph" w:styleId="Corpodetexto2">
    <w:name w:val="Body Text 2"/>
    <w:basedOn w:val="Normal"/>
    <w:link w:val="Corpodetexto2Char"/>
    <w:rsid w:val="0075764F"/>
    <w:pPr>
      <w:spacing w:after="120" w:line="480" w:lineRule="auto"/>
    </w:pPr>
  </w:style>
  <w:style w:type="character" w:customStyle="1" w:styleId="Corpodetexto2Char">
    <w:name w:val="Corpo de texto 2 Char"/>
    <w:link w:val="Corpodetexto2"/>
    <w:rsid w:val="0075764F"/>
    <w:rPr>
      <w:rFonts w:ascii="Arial" w:hAnsi="Arial"/>
      <w:szCs w:val="24"/>
      <w:lang w:val="en-GB" w:eastAsia="en-GB"/>
    </w:rPr>
  </w:style>
  <w:style w:type="paragraph" w:customStyle="1" w:styleId="MF2">
    <w:name w:val="MF2"/>
    <w:basedOn w:val="Normal"/>
    <w:autoRedefine/>
    <w:rsid w:val="0075764F"/>
    <w:pPr>
      <w:tabs>
        <w:tab w:val="num" w:pos="360"/>
      </w:tabs>
      <w:spacing w:line="320" w:lineRule="exact"/>
      <w:ind w:left="360" w:hanging="360"/>
      <w:jc w:val="both"/>
    </w:pPr>
    <w:rPr>
      <w:rFonts w:ascii="Times New Roman" w:hAnsi="Times New Roman"/>
      <w:b/>
      <w:bCs/>
      <w:szCs w:val="20"/>
    </w:rPr>
  </w:style>
  <w:style w:type="character" w:styleId="Forte">
    <w:name w:val="Strong"/>
    <w:qFormat/>
    <w:rsid w:val="0075764F"/>
    <w:rPr>
      <w:b/>
      <w:bCs/>
    </w:rPr>
  </w:style>
  <w:style w:type="paragraph" w:styleId="Recuodecorpodetexto">
    <w:name w:val="Body Text Indent"/>
    <w:aliases w:val="Body Text Bold Indent,bti,Texto Prospecto Grifado,BodyTextInd"/>
    <w:basedOn w:val="Normal"/>
    <w:link w:val="RecuodecorpodetextoChar"/>
    <w:rsid w:val="0075764F"/>
    <w:pPr>
      <w:spacing w:after="120"/>
      <w:ind w:left="283"/>
    </w:pPr>
  </w:style>
  <w:style w:type="character" w:customStyle="1" w:styleId="RecuodecorpodetextoChar">
    <w:name w:val="Recuo de corpo de texto Char"/>
    <w:aliases w:val="Body Text Bold Indent Char,bti Char,Texto Prospecto Grifado Char,BodyTextInd Char"/>
    <w:link w:val="Recuodecorpodetexto"/>
    <w:rsid w:val="0075764F"/>
    <w:rPr>
      <w:rFonts w:ascii="Arial" w:hAnsi="Arial"/>
      <w:szCs w:val="24"/>
      <w:lang w:val="en-GB" w:eastAsia="en-GB"/>
    </w:rPr>
  </w:style>
  <w:style w:type="paragraph" w:styleId="Corpodetexto3">
    <w:name w:val="Body Text 3"/>
    <w:basedOn w:val="Normal"/>
    <w:link w:val="Corpodetexto3Char"/>
    <w:rsid w:val="0075764F"/>
    <w:pPr>
      <w:spacing w:after="120"/>
    </w:pPr>
    <w:rPr>
      <w:sz w:val="16"/>
      <w:szCs w:val="16"/>
    </w:rPr>
  </w:style>
  <w:style w:type="character" w:customStyle="1" w:styleId="Corpodetexto3Char">
    <w:name w:val="Corpo de texto 3 Char"/>
    <w:link w:val="Corpodetexto3"/>
    <w:uiPriority w:val="99"/>
    <w:rsid w:val="0075764F"/>
    <w:rPr>
      <w:rFonts w:ascii="Arial" w:hAnsi="Arial"/>
      <w:sz w:val="16"/>
      <w:szCs w:val="16"/>
      <w:lang w:val="en-GB" w:eastAsia="en-GB"/>
    </w:rPr>
  </w:style>
  <w:style w:type="paragraph" w:styleId="Corpodetexto">
    <w:name w:val="Body Text"/>
    <w:aliases w:val="jfp_standard,Body text for papers,bt,body text,book,BT"/>
    <w:basedOn w:val="Normal"/>
    <w:link w:val="CorpodetextoChar"/>
    <w:rsid w:val="0075764F"/>
    <w:pPr>
      <w:autoSpaceDE w:val="0"/>
      <w:autoSpaceDN w:val="0"/>
      <w:adjustRightInd w:val="0"/>
    </w:pPr>
    <w:rPr>
      <w:rFonts w:ascii="Times New Roman" w:hAnsi="Times New Roman"/>
      <w:sz w:val="18"/>
      <w:lang w:val="en-US"/>
    </w:rPr>
  </w:style>
  <w:style w:type="character" w:customStyle="1" w:styleId="CorpodetextoChar">
    <w:name w:val="Corpo de texto Char"/>
    <w:aliases w:val="jfp_standard Char1,Body text for papers Char,bt Char,body text Char,book Char,BT Char"/>
    <w:link w:val="Corpodetexto"/>
    <w:uiPriority w:val="99"/>
    <w:rsid w:val="0075764F"/>
    <w:rPr>
      <w:sz w:val="18"/>
      <w:szCs w:val="24"/>
      <w:lang w:val="en-US"/>
    </w:rPr>
  </w:style>
  <w:style w:type="paragraph" w:customStyle="1" w:styleId="NormalNormalDOT">
    <w:name w:val="Normal.Normal.DOT"/>
    <w:uiPriority w:val="99"/>
    <w:rsid w:val="0075764F"/>
    <w:pPr>
      <w:autoSpaceDE w:val="0"/>
      <w:autoSpaceDN w:val="0"/>
      <w:adjustRightInd w:val="0"/>
    </w:pPr>
    <w:rPr>
      <w:sz w:val="24"/>
      <w:szCs w:val="24"/>
    </w:rPr>
  </w:style>
  <w:style w:type="paragraph" w:customStyle="1" w:styleId="cb2">
    <w:name w:val="cb2"/>
    <w:basedOn w:val="Normal"/>
    <w:next w:val="Normal"/>
    <w:rsid w:val="0075764F"/>
    <w:pPr>
      <w:keepNext/>
      <w:autoSpaceDE w:val="0"/>
      <w:autoSpaceDN w:val="0"/>
      <w:adjustRightInd w:val="0"/>
      <w:spacing w:after="240"/>
      <w:jc w:val="center"/>
    </w:pPr>
    <w:rPr>
      <w:rFonts w:ascii="Times New Roman" w:hAnsi="Times New Roman"/>
      <w:b/>
      <w:sz w:val="25"/>
      <w:szCs w:val="25"/>
    </w:rPr>
  </w:style>
  <w:style w:type="paragraph" w:customStyle="1" w:styleId="Center">
    <w:name w:val="Center"/>
    <w:basedOn w:val="Normal"/>
    <w:uiPriority w:val="99"/>
    <w:rsid w:val="0075764F"/>
    <w:pPr>
      <w:autoSpaceDE w:val="0"/>
      <w:autoSpaceDN w:val="0"/>
      <w:adjustRightInd w:val="0"/>
      <w:spacing w:after="240"/>
      <w:jc w:val="center"/>
    </w:pPr>
    <w:rPr>
      <w:rFonts w:ascii="Times New Roman" w:hAnsi="Times New Roman"/>
      <w:sz w:val="25"/>
      <w:szCs w:val="25"/>
    </w:rPr>
  </w:style>
  <w:style w:type="paragraph" w:customStyle="1" w:styleId="BodyTextFull">
    <w:name w:val="Body Text Full"/>
    <w:basedOn w:val="Corpodetexto"/>
    <w:rsid w:val="0075764F"/>
    <w:pPr>
      <w:spacing w:after="240"/>
      <w:jc w:val="both"/>
    </w:pPr>
    <w:rPr>
      <w:sz w:val="22"/>
      <w:lang w:val="pt-BR"/>
    </w:rPr>
  </w:style>
  <w:style w:type="paragraph" w:customStyle="1" w:styleId="bodytextindent1a">
    <w:name w:val="bodytextindent1a"/>
    <w:basedOn w:val="Normal"/>
    <w:rsid w:val="0075764F"/>
    <w:pPr>
      <w:tabs>
        <w:tab w:val="left" w:pos="720"/>
        <w:tab w:val="left" w:pos="4320"/>
        <w:tab w:val="left" w:pos="7920"/>
      </w:tabs>
      <w:autoSpaceDE w:val="0"/>
      <w:autoSpaceDN w:val="0"/>
      <w:adjustRightInd w:val="0"/>
      <w:ind w:left="1440"/>
      <w:outlineLvl w:val="1"/>
    </w:pPr>
    <w:rPr>
      <w:rFonts w:ascii="Times New Roman Bold" w:eastAsia="SimSun" w:hAnsi="Times New Roman Bold" w:cs="Times New Roman Bold"/>
      <w:b/>
      <w:color w:val="000000"/>
      <w:sz w:val="24"/>
    </w:rPr>
  </w:style>
  <w:style w:type="paragraph" w:styleId="Textoembloco">
    <w:name w:val="Block Text"/>
    <w:basedOn w:val="Normal"/>
    <w:rsid w:val="0075764F"/>
    <w:pPr>
      <w:autoSpaceDE w:val="0"/>
      <w:autoSpaceDN w:val="0"/>
      <w:adjustRightInd w:val="0"/>
      <w:ind w:left="720" w:right="-232" w:hanging="720"/>
      <w:jc w:val="both"/>
    </w:pPr>
    <w:rPr>
      <w:rFonts w:ascii="Univers" w:hAnsi="Univers" w:cs="Univers"/>
      <w:sz w:val="24"/>
    </w:rPr>
  </w:style>
  <w:style w:type="paragraph" w:customStyle="1" w:styleId="CharCharCharCharCharCharCharChar">
    <w:name w:val="Char Char Char Char Char Char Char Char"/>
    <w:basedOn w:val="Normal"/>
    <w:rsid w:val="0075764F"/>
    <w:pPr>
      <w:autoSpaceDE w:val="0"/>
      <w:autoSpaceDN w:val="0"/>
      <w:adjustRightInd w:val="0"/>
      <w:spacing w:after="160" w:line="240" w:lineRule="exact"/>
    </w:pPr>
    <w:rPr>
      <w:rFonts w:ascii="Times New Roman" w:hAnsi="Times New Roman"/>
      <w:sz w:val="24"/>
      <w:lang w:val="en-US"/>
    </w:rPr>
  </w:style>
  <w:style w:type="paragraph" w:customStyle="1" w:styleId="PargrafodaLista1">
    <w:name w:val="Parágrafo da Lista1"/>
    <w:basedOn w:val="Normal"/>
    <w:uiPriority w:val="34"/>
    <w:qFormat/>
    <w:rsid w:val="0075764F"/>
    <w:pPr>
      <w:autoSpaceDE w:val="0"/>
      <w:autoSpaceDN w:val="0"/>
      <w:adjustRightInd w:val="0"/>
      <w:ind w:left="708"/>
      <w:jc w:val="both"/>
    </w:pPr>
    <w:rPr>
      <w:rFonts w:ascii="Univers" w:hAnsi="Univers" w:cs="Univers"/>
      <w:sz w:val="24"/>
    </w:rPr>
  </w:style>
  <w:style w:type="character" w:customStyle="1" w:styleId="deltaviewinsertion0">
    <w:name w:val="deltaviewinsertion"/>
    <w:rsid w:val="0075764F"/>
    <w:rPr>
      <w:rFonts w:cs="Times New Roman"/>
      <w:spacing w:val="0"/>
    </w:rPr>
  </w:style>
  <w:style w:type="paragraph" w:customStyle="1" w:styleId="Rodap0">
    <w:name w:val="Rodap"/>
    <w:basedOn w:val="Normal"/>
    <w:next w:val="Normal"/>
    <w:rsid w:val="0075764F"/>
    <w:pPr>
      <w:autoSpaceDE w:val="0"/>
      <w:autoSpaceDN w:val="0"/>
      <w:adjustRightInd w:val="0"/>
      <w:jc w:val="both"/>
    </w:pPr>
    <w:rPr>
      <w:rFonts w:cs="Arial"/>
      <w:sz w:val="24"/>
    </w:rPr>
  </w:style>
  <w:style w:type="paragraph" w:styleId="MapadoDocumento">
    <w:name w:val="Document Map"/>
    <w:basedOn w:val="Normal"/>
    <w:link w:val="MapadoDocumentoChar"/>
    <w:rsid w:val="0075764F"/>
    <w:pPr>
      <w:shd w:val="clear" w:color="auto" w:fill="000080"/>
      <w:autoSpaceDE w:val="0"/>
      <w:autoSpaceDN w:val="0"/>
      <w:adjustRightInd w:val="0"/>
      <w:jc w:val="both"/>
    </w:pPr>
    <w:rPr>
      <w:sz w:val="24"/>
    </w:rPr>
  </w:style>
  <w:style w:type="character" w:customStyle="1" w:styleId="MapadoDocumentoChar">
    <w:name w:val="Mapa do Documento Char"/>
    <w:link w:val="MapadoDocumento"/>
    <w:rsid w:val="0075764F"/>
    <w:rPr>
      <w:rFonts w:ascii="Tahoma" w:hAnsi="Tahoma" w:cs="Tahoma"/>
      <w:sz w:val="24"/>
      <w:szCs w:val="24"/>
      <w:shd w:val="clear" w:color="auto" w:fill="000080"/>
    </w:rPr>
  </w:style>
  <w:style w:type="paragraph" w:customStyle="1" w:styleId="CharCharCharCharCharChar1CharCharChar1">
    <w:name w:val="Char Char Char Char Char Char1 Char Char Char1"/>
    <w:basedOn w:val="Normal"/>
    <w:rsid w:val="0075764F"/>
    <w:pPr>
      <w:widowControl w:val="0"/>
      <w:autoSpaceDE w:val="0"/>
      <w:autoSpaceDN w:val="0"/>
      <w:adjustRightInd w:val="0"/>
      <w:spacing w:after="160" w:line="240" w:lineRule="exact"/>
      <w:jc w:val="both"/>
    </w:pPr>
    <w:rPr>
      <w:rFonts w:ascii="Verdana" w:eastAsia="MS Mincho" w:hAnsi="Verdana" w:cs="Verdana"/>
      <w:szCs w:val="20"/>
      <w:lang w:val="en-US"/>
    </w:rPr>
  </w:style>
  <w:style w:type="paragraph" w:customStyle="1" w:styleId="CharCharCharCharCharChar1CharCharChar">
    <w:name w:val="Char Char Char Char Char Char1 Char Char Char"/>
    <w:basedOn w:val="Normal"/>
    <w:rsid w:val="0075764F"/>
    <w:pPr>
      <w:widowControl w:val="0"/>
      <w:autoSpaceDE w:val="0"/>
      <w:autoSpaceDN w:val="0"/>
      <w:adjustRightInd w:val="0"/>
      <w:spacing w:after="160" w:line="240" w:lineRule="exact"/>
      <w:jc w:val="both"/>
    </w:pPr>
    <w:rPr>
      <w:rFonts w:ascii="Verdana" w:eastAsia="MS Mincho" w:hAnsi="Verdana" w:cs="Verdana"/>
      <w:szCs w:val="20"/>
      <w:lang w:val="en-US"/>
    </w:rPr>
  </w:style>
  <w:style w:type="paragraph" w:customStyle="1" w:styleId="BNDES">
    <w:name w:val="BNDES"/>
    <w:rsid w:val="0075764F"/>
    <w:pPr>
      <w:autoSpaceDE w:val="0"/>
      <w:autoSpaceDN w:val="0"/>
      <w:adjustRightInd w:val="0"/>
      <w:jc w:val="both"/>
    </w:pPr>
    <w:rPr>
      <w:rFonts w:ascii="Arial" w:hAnsi="Arial" w:cs="Arial"/>
      <w:sz w:val="24"/>
      <w:szCs w:val="24"/>
    </w:rPr>
  </w:style>
  <w:style w:type="paragraph" w:customStyle="1" w:styleId="Pargrafo1">
    <w:name w:val="Parágrafo 1"/>
    <w:rsid w:val="0075764F"/>
    <w:pPr>
      <w:autoSpaceDE w:val="0"/>
      <w:autoSpaceDN w:val="0"/>
      <w:adjustRightInd w:val="0"/>
      <w:spacing w:line="240" w:lineRule="exact"/>
      <w:jc w:val="both"/>
    </w:pPr>
    <w:rPr>
      <w:rFonts w:ascii="Courier" w:hAnsi="Courier" w:cs="Courier"/>
      <w:sz w:val="24"/>
      <w:szCs w:val="24"/>
      <w:lang w:val="pt-PT"/>
    </w:rPr>
  </w:style>
  <w:style w:type="paragraph" w:customStyle="1" w:styleId="DeltaViewTableHeading">
    <w:name w:val="DeltaView Table Heading"/>
    <w:basedOn w:val="Normal"/>
    <w:rsid w:val="0075764F"/>
    <w:pPr>
      <w:autoSpaceDE w:val="0"/>
      <w:autoSpaceDN w:val="0"/>
      <w:adjustRightInd w:val="0"/>
      <w:spacing w:after="120"/>
    </w:pPr>
    <w:rPr>
      <w:rFonts w:cs="Arial"/>
      <w:b/>
      <w:sz w:val="24"/>
      <w:lang w:val="en-US"/>
    </w:rPr>
  </w:style>
  <w:style w:type="paragraph" w:customStyle="1" w:styleId="DeltaViewTableBody">
    <w:name w:val="DeltaView Table Body"/>
    <w:basedOn w:val="Normal"/>
    <w:rsid w:val="0075764F"/>
    <w:pPr>
      <w:autoSpaceDE w:val="0"/>
      <w:autoSpaceDN w:val="0"/>
      <w:adjustRightInd w:val="0"/>
    </w:pPr>
    <w:rPr>
      <w:rFonts w:cs="Arial"/>
      <w:sz w:val="24"/>
      <w:lang w:val="en-US"/>
    </w:rPr>
  </w:style>
  <w:style w:type="paragraph" w:customStyle="1" w:styleId="DeltaViewAnnounce">
    <w:name w:val="DeltaView Announce"/>
    <w:rsid w:val="0075764F"/>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MoveSource">
    <w:name w:val="DeltaView Move Source"/>
    <w:uiPriority w:val="99"/>
    <w:rsid w:val="0075764F"/>
    <w:rPr>
      <w:strike/>
      <w:color w:val="00C000"/>
      <w:spacing w:val="0"/>
    </w:rPr>
  </w:style>
  <w:style w:type="character" w:customStyle="1" w:styleId="DeltaViewMoveDestination">
    <w:name w:val="DeltaView Move Destination"/>
    <w:rsid w:val="0075764F"/>
    <w:rPr>
      <w:color w:val="00C000"/>
      <w:spacing w:val="0"/>
      <w:u w:val="double"/>
    </w:rPr>
  </w:style>
  <w:style w:type="character" w:customStyle="1" w:styleId="DeltaViewChangeNumber">
    <w:name w:val="DeltaView Change Number"/>
    <w:rsid w:val="0075764F"/>
    <w:rPr>
      <w:color w:val="000000"/>
      <w:spacing w:val="0"/>
      <w:vertAlign w:val="superscript"/>
    </w:rPr>
  </w:style>
  <w:style w:type="character" w:customStyle="1" w:styleId="DeltaViewDelimiter">
    <w:name w:val="DeltaView Delimiter"/>
    <w:rsid w:val="0075764F"/>
    <w:rPr>
      <w:spacing w:val="0"/>
    </w:rPr>
  </w:style>
  <w:style w:type="character" w:customStyle="1" w:styleId="DeltaViewFormatChange">
    <w:name w:val="DeltaView Format Change"/>
    <w:uiPriority w:val="99"/>
    <w:rsid w:val="0075764F"/>
    <w:rPr>
      <w:color w:val="000000"/>
      <w:spacing w:val="0"/>
    </w:rPr>
  </w:style>
  <w:style w:type="character" w:customStyle="1" w:styleId="DeltaViewMovedDeletion">
    <w:name w:val="DeltaView Moved Deletion"/>
    <w:uiPriority w:val="99"/>
    <w:rsid w:val="0075764F"/>
    <w:rPr>
      <w:strike/>
      <w:color w:val="C08080"/>
      <w:spacing w:val="0"/>
    </w:rPr>
  </w:style>
  <w:style w:type="character" w:customStyle="1" w:styleId="DeltaViewEditorComment">
    <w:name w:val="DeltaView Editor Comment"/>
    <w:rsid w:val="0075764F"/>
    <w:rPr>
      <w:rFonts w:cs="Times New Roman"/>
      <w:color w:val="0000FF"/>
      <w:spacing w:val="0"/>
      <w:u w:val="double"/>
    </w:rPr>
  </w:style>
  <w:style w:type="character" w:customStyle="1" w:styleId="DeltaViewStyleChangeText">
    <w:name w:val="DeltaView Style Change Text"/>
    <w:rsid w:val="0075764F"/>
    <w:rPr>
      <w:color w:val="000000"/>
      <w:spacing w:val="0"/>
    </w:rPr>
  </w:style>
  <w:style w:type="character" w:customStyle="1" w:styleId="DeltaViewStyleChangeLabel">
    <w:name w:val="DeltaView Style Change Label"/>
    <w:rsid w:val="0075764F"/>
    <w:rPr>
      <w:color w:val="000000"/>
      <w:spacing w:val="0"/>
    </w:rPr>
  </w:style>
  <w:style w:type="paragraph" w:customStyle="1" w:styleId="CharCharCharCharCharChar1CharCharChar1CharCharChar">
    <w:name w:val="Char Char Char Char Char Char1 Char Char Char1 Char Char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
    <w:name w:val="Char Char Char Char Char Char1 Char Char Char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
    <w:name w:val="Char Char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CharCharChar">
    <w:name w:val="Char Char Char Char Char Char1 Char Char Char Char Char Char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character" w:styleId="nfase">
    <w:name w:val="Emphasis"/>
    <w:qFormat/>
    <w:rsid w:val="0075764F"/>
    <w:rPr>
      <w:rFonts w:cs="Times New Roman"/>
      <w:i/>
      <w:spacing w:val="0"/>
    </w:rPr>
  </w:style>
  <w:style w:type="character" w:customStyle="1" w:styleId="CharChar3">
    <w:name w:val="Char Char3"/>
    <w:rsid w:val="0075764F"/>
    <w:rPr>
      <w:rFonts w:ascii="Univers" w:hAnsi="Univers" w:cs="Univers"/>
      <w:spacing w:val="0"/>
      <w:sz w:val="24"/>
      <w:szCs w:val="24"/>
      <w:lang w:val="pt-BR" w:bidi="ar-SA"/>
    </w:rPr>
  </w:style>
  <w:style w:type="paragraph" w:customStyle="1" w:styleId="CPNormal">
    <w:name w:val="CPNormal"/>
    <w:basedOn w:val="Normal"/>
    <w:rsid w:val="0075764F"/>
    <w:pPr>
      <w:autoSpaceDE w:val="0"/>
      <w:autoSpaceDN w:val="0"/>
      <w:adjustRightInd w:val="0"/>
      <w:spacing w:after="240"/>
      <w:ind w:firstLine="1440"/>
    </w:pPr>
    <w:rPr>
      <w:rFonts w:ascii="Univers" w:hAnsi="Univers" w:cs="Univers"/>
      <w:sz w:val="24"/>
    </w:rPr>
  </w:style>
  <w:style w:type="paragraph" w:customStyle="1" w:styleId="Text2">
    <w:name w:val="Text2"/>
    <w:basedOn w:val="Normal"/>
    <w:rsid w:val="0075764F"/>
    <w:pPr>
      <w:widowControl w:val="0"/>
      <w:autoSpaceDE w:val="0"/>
      <w:autoSpaceDN w:val="0"/>
      <w:adjustRightInd w:val="0"/>
      <w:spacing w:after="240"/>
      <w:ind w:firstLine="1440"/>
      <w:jc w:val="both"/>
    </w:pPr>
    <w:rPr>
      <w:rFonts w:ascii="Times New Roman" w:hAnsi="Times New Roman"/>
      <w:sz w:val="24"/>
    </w:rPr>
  </w:style>
  <w:style w:type="paragraph" w:customStyle="1" w:styleId="Legal5L1">
    <w:name w:val="Legal5_L1"/>
    <w:basedOn w:val="Normal"/>
    <w:next w:val="Normal"/>
    <w:rsid w:val="0075764F"/>
    <w:pPr>
      <w:keepNext/>
      <w:autoSpaceDE w:val="0"/>
      <w:autoSpaceDN w:val="0"/>
      <w:adjustRightInd w:val="0"/>
      <w:spacing w:after="240"/>
      <w:outlineLvl w:val="0"/>
    </w:pPr>
    <w:rPr>
      <w:rFonts w:ascii="Times New Roman Bold" w:hAnsi="Times New Roman Bold" w:cs="Times New Roman Bold"/>
      <w:b/>
      <w:sz w:val="24"/>
    </w:rPr>
  </w:style>
  <w:style w:type="paragraph" w:customStyle="1" w:styleId="Legal5L2">
    <w:name w:val="Legal5_L2"/>
    <w:basedOn w:val="Legal5L1"/>
    <w:next w:val="Normal"/>
    <w:rsid w:val="0075764F"/>
    <w:pPr>
      <w:keepNext w:val="0"/>
      <w:tabs>
        <w:tab w:val="num" w:pos="2160"/>
      </w:tabs>
      <w:ind w:left="735" w:right="-144" w:hanging="735"/>
      <w:jc w:val="both"/>
      <w:outlineLvl w:val="1"/>
    </w:pPr>
    <w:rPr>
      <w:rFonts w:ascii="Times New Roman" w:hAnsi="Times New Roman" w:cs="Times New Roman"/>
      <w:b w:val="0"/>
    </w:rPr>
  </w:style>
  <w:style w:type="paragraph" w:customStyle="1" w:styleId="Legal5L3">
    <w:name w:val="Legal5_L3"/>
    <w:basedOn w:val="Legal5L2"/>
    <w:next w:val="Normal"/>
    <w:rsid w:val="0075764F"/>
    <w:pPr>
      <w:tabs>
        <w:tab w:val="clear" w:pos="2160"/>
        <w:tab w:val="num" w:pos="1800"/>
      </w:tabs>
      <w:ind w:firstLine="1440"/>
      <w:outlineLvl w:val="2"/>
    </w:pPr>
  </w:style>
  <w:style w:type="paragraph" w:customStyle="1" w:styleId="Legal5L4">
    <w:name w:val="Legal5_L4"/>
    <w:basedOn w:val="Legal5L3"/>
    <w:next w:val="Normal"/>
    <w:rsid w:val="0075764F"/>
    <w:pPr>
      <w:tabs>
        <w:tab w:val="clear" w:pos="1800"/>
        <w:tab w:val="num" w:pos="3240"/>
      </w:tabs>
      <w:ind w:left="2160" w:firstLine="720"/>
      <w:outlineLvl w:val="3"/>
    </w:pPr>
  </w:style>
  <w:style w:type="paragraph" w:customStyle="1" w:styleId="Legal5L5">
    <w:name w:val="Legal5_L5"/>
    <w:basedOn w:val="Legal5L4"/>
    <w:next w:val="Normal"/>
    <w:rsid w:val="0075764F"/>
    <w:pPr>
      <w:tabs>
        <w:tab w:val="clear" w:pos="3240"/>
        <w:tab w:val="num" w:pos="1080"/>
        <w:tab w:val="num" w:pos="2160"/>
      </w:tabs>
      <w:ind w:left="1080" w:hanging="1080"/>
      <w:outlineLvl w:val="4"/>
    </w:pPr>
  </w:style>
  <w:style w:type="paragraph" w:customStyle="1" w:styleId="Legal5L6">
    <w:name w:val="Legal5_L6"/>
    <w:basedOn w:val="Legal5L5"/>
    <w:next w:val="Normal"/>
    <w:rsid w:val="0075764F"/>
    <w:pPr>
      <w:tabs>
        <w:tab w:val="clear" w:pos="1080"/>
      </w:tabs>
      <w:ind w:left="2160" w:hanging="720"/>
      <w:outlineLvl w:val="5"/>
    </w:pPr>
  </w:style>
  <w:style w:type="paragraph" w:customStyle="1" w:styleId="Legal5L7">
    <w:name w:val="Legal5_L7"/>
    <w:basedOn w:val="Legal5L6"/>
    <w:next w:val="Normal"/>
    <w:rsid w:val="0075764F"/>
    <w:pPr>
      <w:ind w:hanging="1440"/>
      <w:outlineLvl w:val="6"/>
    </w:pPr>
  </w:style>
  <w:style w:type="paragraph" w:customStyle="1" w:styleId="Legal5L8">
    <w:name w:val="Legal5_L8"/>
    <w:basedOn w:val="Legal5L7"/>
    <w:next w:val="Normal"/>
    <w:rsid w:val="0075764F"/>
    <w:pPr>
      <w:numPr>
        <w:ilvl w:val="7"/>
        <w:numId w:val="1"/>
      </w:numPr>
      <w:tabs>
        <w:tab w:val="num" w:pos="1440"/>
        <w:tab w:val="num" w:pos="1800"/>
        <w:tab w:val="left" w:pos="2880"/>
      </w:tabs>
      <w:ind w:left="1440" w:hanging="720"/>
      <w:outlineLvl w:val="7"/>
    </w:pPr>
  </w:style>
  <w:style w:type="paragraph" w:styleId="Commarcadores">
    <w:name w:val="List Bullet"/>
    <w:basedOn w:val="Normal"/>
    <w:link w:val="CommarcadoresChar"/>
    <w:autoRedefine/>
    <w:rsid w:val="0075764F"/>
    <w:pPr>
      <w:numPr>
        <w:numId w:val="43"/>
      </w:numPr>
      <w:autoSpaceDE w:val="0"/>
      <w:autoSpaceDN w:val="0"/>
      <w:adjustRightInd w:val="0"/>
      <w:jc w:val="both"/>
    </w:pPr>
    <w:rPr>
      <w:rFonts w:ascii="Univers" w:hAnsi="Univers" w:cs="Univers"/>
      <w:sz w:val="24"/>
    </w:rPr>
  </w:style>
  <w:style w:type="paragraph" w:customStyle="1" w:styleId="a0">
    <w:name w:val="a)"/>
    <w:next w:val="Normal"/>
    <w:rsid w:val="0075764F"/>
    <w:pPr>
      <w:autoSpaceDE w:val="0"/>
      <w:autoSpaceDN w:val="0"/>
      <w:adjustRightInd w:val="0"/>
      <w:spacing w:before="240" w:after="120"/>
      <w:ind w:left="567" w:hanging="567"/>
      <w:jc w:val="both"/>
    </w:pPr>
    <w:rPr>
      <w:rFonts w:ascii="Arial" w:hAnsi="Arial" w:cs="Arial"/>
      <w:sz w:val="24"/>
      <w:szCs w:val="24"/>
    </w:rPr>
  </w:style>
  <w:style w:type="paragraph" w:customStyle="1" w:styleId="ax">
    <w:name w:val="a.x)"/>
    <w:rsid w:val="0075764F"/>
    <w:pPr>
      <w:autoSpaceDE w:val="0"/>
      <w:autoSpaceDN w:val="0"/>
      <w:adjustRightInd w:val="0"/>
      <w:spacing w:before="240" w:after="120"/>
      <w:ind w:left="1276" w:hanging="709"/>
      <w:jc w:val="both"/>
    </w:pPr>
    <w:rPr>
      <w:rFonts w:ascii="Arial" w:hAnsi="Arial" w:cs="Arial"/>
      <w:sz w:val="24"/>
      <w:szCs w:val="24"/>
    </w:rPr>
  </w:style>
  <w:style w:type="character" w:customStyle="1" w:styleId="BNDESChar">
    <w:name w:val="BNDES Char"/>
    <w:rsid w:val="0075764F"/>
    <w:rPr>
      <w:rFonts w:ascii="Arial" w:hAnsi="Arial" w:cs="Arial"/>
      <w:spacing w:val="0"/>
      <w:sz w:val="24"/>
      <w:szCs w:val="24"/>
      <w:lang w:val="pt-BR" w:bidi="ar-SA"/>
    </w:rPr>
  </w:style>
  <w:style w:type="paragraph" w:customStyle="1" w:styleId="Corpo">
    <w:name w:val="Corpo"/>
    <w:rsid w:val="0075764F"/>
    <w:pPr>
      <w:autoSpaceDE w:val="0"/>
      <w:autoSpaceDN w:val="0"/>
      <w:adjustRightInd w:val="0"/>
    </w:pPr>
    <w:rPr>
      <w:color w:val="000000"/>
      <w:sz w:val="24"/>
      <w:szCs w:val="24"/>
    </w:rPr>
  </w:style>
  <w:style w:type="character" w:customStyle="1" w:styleId="DeltaViewComment">
    <w:name w:val="DeltaView Comment"/>
    <w:rsid w:val="0075764F"/>
    <w:rPr>
      <w:rFonts w:cs="Times New Roman"/>
      <w:color w:val="000000"/>
      <w:spacing w:val="0"/>
    </w:rPr>
  </w:style>
  <w:style w:type="character" w:customStyle="1" w:styleId="DeltaViewInsertedComment">
    <w:name w:val="DeltaView Inserted Comment"/>
    <w:rsid w:val="0075764F"/>
    <w:rPr>
      <w:rFonts w:cs="Times New Roman"/>
      <w:color w:val="0000FF"/>
      <w:spacing w:val="0"/>
      <w:u w:val="double"/>
    </w:rPr>
  </w:style>
  <w:style w:type="character" w:customStyle="1" w:styleId="DeltaViewDeletedComment">
    <w:name w:val="DeltaView Deleted Comment"/>
    <w:rsid w:val="0075764F"/>
    <w:rPr>
      <w:rFonts w:cs="Times New Roman"/>
      <w:strike/>
      <w:color w:val="FF0000"/>
      <w:spacing w:val="0"/>
    </w:rPr>
  </w:style>
  <w:style w:type="character" w:customStyle="1" w:styleId="msoins0">
    <w:name w:val="msoins"/>
    <w:uiPriority w:val="99"/>
    <w:rsid w:val="0075764F"/>
    <w:rPr>
      <w:rFonts w:cs="Times New Roman"/>
      <w:spacing w:val="0"/>
    </w:rPr>
  </w:style>
  <w:style w:type="paragraph" w:customStyle="1" w:styleId="CharCharCharCharCharChar1CharCharCharCharCharChar">
    <w:name w:val="Char Char Char Char Char Char1 Char Char Char Char Char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1Char">
    <w:name w:val="Char Char Char Char Char Char1 Char Char Char1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
    <w:name w:val="Char Char Char Char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character" w:customStyle="1" w:styleId="CharChar14">
    <w:name w:val="Char Char14"/>
    <w:rsid w:val="0075764F"/>
    <w:rPr>
      <w:rFonts w:ascii="Cambria" w:hAnsi="Cambria" w:cs="Cambria"/>
      <w:b/>
      <w:spacing w:val="0"/>
      <w:kern w:val="32"/>
      <w:sz w:val="32"/>
      <w:szCs w:val="32"/>
    </w:rPr>
  </w:style>
  <w:style w:type="character" w:customStyle="1" w:styleId="CharChar13">
    <w:name w:val="Char Char13"/>
    <w:rsid w:val="0075764F"/>
    <w:rPr>
      <w:rFonts w:ascii="Cambria" w:hAnsi="Cambria" w:cs="Cambria"/>
      <w:b/>
      <w:i/>
      <w:spacing w:val="0"/>
      <w:sz w:val="28"/>
      <w:szCs w:val="28"/>
    </w:rPr>
  </w:style>
  <w:style w:type="character" w:customStyle="1" w:styleId="CharChar12">
    <w:name w:val="Char Char12"/>
    <w:rsid w:val="0075764F"/>
    <w:rPr>
      <w:rFonts w:ascii="Cambria" w:hAnsi="Cambria" w:cs="Cambria"/>
      <w:b/>
      <w:spacing w:val="0"/>
      <w:sz w:val="26"/>
      <w:szCs w:val="26"/>
    </w:rPr>
  </w:style>
  <w:style w:type="character" w:customStyle="1" w:styleId="CharChar11">
    <w:name w:val="Char Char11"/>
    <w:rsid w:val="0075764F"/>
    <w:rPr>
      <w:rFonts w:ascii="Calibri" w:hAnsi="Calibri" w:cs="Calibri"/>
      <w:b/>
      <w:spacing w:val="0"/>
      <w:sz w:val="28"/>
      <w:szCs w:val="28"/>
    </w:rPr>
  </w:style>
  <w:style w:type="character" w:customStyle="1" w:styleId="CharChar10">
    <w:name w:val="Char Char10"/>
    <w:rsid w:val="0075764F"/>
    <w:rPr>
      <w:rFonts w:ascii="Calibri" w:hAnsi="Calibri" w:cs="Calibri"/>
      <w:b/>
      <w:spacing w:val="0"/>
      <w:sz w:val="22"/>
      <w:szCs w:val="22"/>
    </w:rPr>
  </w:style>
  <w:style w:type="paragraph" w:customStyle="1" w:styleId="Titulodaon">
    <w:name w:val="Titulo da on"/>
    <w:basedOn w:val="BNDES"/>
    <w:rsid w:val="0075764F"/>
    <w:pPr>
      <w:tabs>
        <w:tab w:val="left" w:pos="1134"/>
        <w:tab w:val="left" w:pos="1701"/>
        <w:tab w:val="left" w:pos="4820"/>
        <w:tab w:val="right" w:pos="9072"/>
      </w:tabs>
      <w:spacing w:before="480" w:after="240"/>
    </w:pPr>
    <w:rPr>
      <w:b/>
      <w:caps/>
    </w:rPr>
  </w:style>
  <w:style w:type="paragraph" w:customStyle="1" w:styleId="numeroON">
    <w:name w:val="numero ON"/>
    <w:rsid w:val="0075764F"/>
    <w:pPr>
      <w:autoSpaceDE w:val="0"/>
      <w:autoSpaceDN w:val="0"/>
      <w:adjustRightInd w:val="0"/>
      <w:spacing w:before="120" w:after="360"/>
      <w:jc w:val="center"/>
    </w:pPr>
    <w:rPr>
      <w:rFonts w:ascii="Arial" w:hAnsi="Arial" w:cs="Arial"/>
      <w:b/>
      <w:caps/>
      <w:sz w:val="24"/>
      <w:szCs w:val="24"/>
    </w:rPr>
  </w:style>
  <w:style w:type="paragraph" w:customStyle="1" w:styleId="axx">
    <w:name w:val="a.x.x)"/>
    <w:basedOn w:val="ax"/>
    <w:rsid w:val="0075764F"/>
    <w:pPr>
      <w:spacing w:before="120"/>
      <w:ind w:left="2268" w:hanging="992"/>
    </w:pPr>
  </w:style>
  <w:style w:type="paragraph" w:customStyle="1" w:styleId="axxx">
    <w:name w:val="a.x.x.x)"/>
    <w:basedOn w:val="BNDES"/>
    <w:rsid w:val="0075764F"/>
    <w:pPr>
      <w:tabs>
        <w:tab w:val="right" w:pos="9072"/>
      </w:tabs>
      <w:spacing w:before="120" w:after="120"/>
      <w:ind w:left="2836" w:hanging="851"/>
    </w:pPr>
  </w:style>
  <w:style w:type="character" w:customStyle="1" w:styleId="CharChar9">
    <w:name w:val="Char Char9"/>
    <w:rsid w:val="0075764F"/>
    <w:rPr>
      <w:rFonts w:ascii="Arial" w:hAnsi="Arial" w:cs="Arial"/>
      <w:spacing w:val="0"/>
      <w:sz w:val="24"/>
      <w:szCs w:val="24"/>
    </w:rPr>
  </w:style>
  <w:style w:type="character" w:customStyle="1" w:styleId="CharChar8">
    <w:name w:val="Char Char8"/>
    <w:rsid w:val="0075764F"/>
    <w:rPr>
      <w:rFonts w:ascii="Arial" w:hAnsi="Arial" w:cs="Arial"/>
      <w:spacing w:val="0"/>
      <w:sz w:val="24"/>
      <w:szCs w:val="24"/>
    </w:rPr>
  </w:style>
  <w:style w:type="character" w:customStyle="1" w:styleId="BodyTextIndentChar">
    <w:name w:val="Body Text Indent Char"/>
    <w:rsid w:val="0075764F"/>
    <w:rPr>
      <w:rFonts w:ascii="Arial" w:hAnsi="Arial" w:cs="Arial"/>
      <w:spacing w:val="0"/>
      <w:sz w:val="24"/>
      <w:szCs w:val="24"/>
    </w:rPr>
  </w:style>
  <w:style w:type="character" w:customStyle="1" w:styleId="CharChar7">
    <w:name w:val="Char Char7"/>
    <w:rsid w:val="0075764F"/>
    <w:rPr>
      <w:rFonts w:ascii="Arial" w:hAnsi="Arial" w:cs="Arial"/>
      <w:spacing w:val="0"/>
      <w:sz w:val="24"/>
      <w:szCs w:val="24"/>
    </w:rPr>
  </w:style>
  <w:style w:type="character" w:customStyle="1" w:styleId="CharChar6">
    <w:name w:val="Char Char6"/>
    <w:rsid w:val="0075764F"/>
    <w:rPr>
      <w:rFonts w:ascii="Arial" w:hAnsi="Arial" w:cs="Arial"/>
      <w:spacing w:val="0"/>
      <w:sz w:val="16"/>
      <w:szCs w:val="16"/>
    </w:rPr>
  </w:style>
  <w:style w:type="paragraph" w:customStyle="1" w:styleId="CharChar1CharCharCharCharCharChar">
    <w:name w:val="Char Char1 Char Char Char Char Char Char"/>
    <w:basedOn w:val="Normal"/>
    <w:rsid w:val="0075764F"/>
    <w:pPr>
      <w:autoSpaceDE w:val="0"/>
      <w:autoSpaceDN w:val="0"/>
      <w:adjustRightInd w:val="0"/>
      <w:spacing w:after="160" w:line="240" w:lineRule="exact"/>
    </w:pPr>
    <w:rPr>
      <w:rFonts w:ascii="Verdana" w:hAnsi="Verdana" w:cs="Verdana"/>
      <w:szCs w:val="20"/>
      <w:lang w:val="en-US"/>
    </w:rPr>
  </w:style>
  <w:style w:type="paragraph" w:customStyle="1" w:styleId="EstiloOptimum13ptNegritoDireita109cm">
    <w:name w:val="Estilo Optimum 13 pt Negrito Direita:  109 cm"/>
    <w:basedOn w:val="Normal"/>
    <w:next w:val="Normal"/>
    <w:rsid w:val="0075764F"/>
    <w:pPr>
      <w:widowControl w:val="0"/>
      <w:autoSpaceDE w:val="0"/>
      <w:autoSpaceDN w:val="0"/>
      <w:adjustRightInd w:val="0"/>
      <w:spacing w:line="360" w:lineRule="atLeast"/>
      <w:ind w:right="616"/>
      <w:jc w:val="both"/>
    </w:pPr>
    <w:rPr>
      <w:rFonts w:ascii="Optimum" w:hAnsi="Optimum" w:cs="Optimum"/>
      <w:b/>
      <w:sz w:val="26"/>
      <w:szCs w:val="26"/>
    </w:rPr>
  </w:style>
  <w:style w:type="paragraph" w:customStyle="1" w:styleId="NormalOptimum">
    <w:name w:val="Normal Optimum"/>
    <w:rsid w:val="0075764F"/>
    <w:pPr>
      <w:widowControl w:val="0"/>
      <w:autoSpaceDE w:val="0"/>
      <w:autoSpaceDN w:val="0"/>
      <w:adjustRightInd w:val="0"/>
      <w:spacing w:after="120"/>
      <w:jc w:val="both"/>
    </w:pPr>
    <w:rPr>
      <w:rFonts w:ascii="Optimum" w:hAnsi="Optimum" w:cs="Optimum"/>
      <w:sz w:val="24"/>
      <w:szCs w:val="24"/>
    </w:rPr>
  </w:style>
  <w:style w:type="character" w:customStyle="1" w:styleId="NormalOptimumChar">
    <w:name w:val="Normal Optimum Char"/>
    <w:rsid w:val="0075764F"/>
    <w:rPr>
      <w:rFonts w:ascii="Optimum" w:hAnsi="Optimum" w:cs="Optimum"/>
      <w:spacing w:val="0"/>
      <w:sz w:val="24"/>
      <w:szCs w:val="24"/>
      <w:lang w:val="pt-BR"/>
    </w:rPr>
  </w:style>
  <w:style w:type="paragraph" w:customStyle="1" w:styleId="NormalOptimumCharCharCharCharCharCharCharCharCharCharCharChar">
    <w:name w:val="Normal Optimum Char Char Char Char Char Char Char Char Char Char Char Char"/>
    <w:rsid w:val="0075764F"/>
    <w:pPr>
      <w:widowControl w:val="0"/>
      <w:autoSpaceDE w:val="0"/>
      <w:autoSpaceDN w:val="0"/>
      <w:adjustRightInd w:val="0"/>
      <w:spacing w:after="120"/>
      <w:jc w:val="both"/>
    </w:pPr>
    <w:rPr>
      <w:rFonts w:ascii="Optimum" w:hAnsi="Optimum" w:cs="Optimum"/>
      <w:sz w:val="24"/>
      <w:szCs w:val="24"/>
    </w:rPr>
  </w:style>
  <w:style w:type="character" w:customStyle="1" w:styleId="NormalOptimumCharCharCharCharCharCharCharCharCharCharCharCharChar">
    <w:name w:val="Normal Optimum Char Char Char Char Char Char Char Char Char Char Char Char Char"/>
    <w:rsid w:val="0075764F"/>
    <w:rPr>
      <w:rFonts w:ascii="Optimum" w:hAnsi="Optimum" w:cs="Optimum"/>
      <w:spacing w:val="0"/>
      <w:sz w:val="24"/>
      <w:szCs w:val="24"/>
      <w:lang w:val="pt-BR"/>
    </w:rPr>
  </w:style>
  <w:style w:type="character" w:customStyle="1" w:styleId="CharChar5">
    <w:name w:val="Char Char5"/>
    <w:rsid w:val="0075764F"/>
    <w:rPr>
      <w:rFonts w:cs="Times New Roman"/>
      <w:spacing w:val="0"/>
      <w:sz w:val="2"/>
      <w:szCs w:val="2"/>
    </w:rPr>
  </w:style>
  <w:style w:type="paragraph" w:customStyle="1" w:styleId="CharCharCharCharCharChar1">
    <w:name w:val="Char Char Char Char Char Char1"/>
    <w:basedOn w:val="Normal"/>
    <w:rsid w:val="0075764F"/>
    <w:pPr>
      <w:widowControl w:val="0"/>
      <w:autoSpaceDE w:val="0"/>
      <w:autoSpaceDN w:val="0"/>
      <w:adjustRightInd w:val="0"/>
      <w:spacing w:after="160" w:line="240" w:lineRule="exact"/>
      <w:jc w:val="both"/>
    </w:pPr>
    <w:rPr>
      <w:rFonts w:ascii="Verdana" w:eastAsia="MS Mincho" w:hAnsi="Verdana" w:cs="Verdana"/>
      <w:szCs w:val="20"/>
      <w:lang w:val="en-US"/>
    </w:rPr>
  </w:style>
  <w:style w:type="character" w:customStyle="1" w:styleId="CharChar4">
    <w:name w:val="Char Char4"/>
    <w:rsid w:val="0075764F"/>
    <w:rPr>
      <w:rFonts w:ascii="Arial" w:hAnsi="Arial" w:cs="Arial"/>
      <w:spacing w:val="0"/>
    </w:rPr>
  </w:style>
  <w:style w:type="character" w:customStyle="1" w:styleId="CharChar31">
    <w:name w:val="Char Char31"/>
    <w:rsid w:val="0075764F"/>
    <w:rPr>
      <w:rFonts w:ascii="Arial" w:hAnsi="Arial" w:cs="Arial"/>
      <w:spacing w:val="0"/>
      <w:sz w:val="24"/>
      <w:szCs w:val="24"/>
    </w:rPr>
  </w:style>
  <w:style w:type="character" w:customStyle="1" w:styleId="CharChar2">
    <w:name w:val="Char Char2"/>
    <w:rsid w:val="0075764F"/>
    <w:rPr>
      <w:rFonts w:ascii="Arial" w:hAnsi="Arial" w:cs="Arial"/>
      <w:spacing w:val="0"/>
    </w:rPr>
  </w:style>
  <w:style w:type="character" w:customStyle="1" w:styleId="CharChar1">
    <w:name w:val="Char Char1"/>
    <w:rsid w:val="0075764F"/>
    <w:rPr>
      <w:rFonts w:cs="Times New Roman"/>
      <w:spacing w:val="0"/>
      <w:sz w:val="2"/>
      <w:szCs w:val="2"/>
    </w:rPr>
  </w:style>
  <w:style w:type="character" w:customStyle="1" w:styleId="CharChar">
    <w:name w:val="Char Char"/>
    <w:rsid w:val="0075764F"/>
    <w:rPr>
      <w:rFonts w:ascii="Arial" w:hAnsi="Arial" w:cs="Arial"/>
      <w:b/>
      <w:spacing w:val="0"/>
    </w:rPr>
  </w:style>
  <w:style w:type="character" w:customStyle="1" w:styleId="EstiloDeEmail119">
    <w:name w:val="EstiloDeEmail119"/>
    <w:rsid w:val="0075764F"/>
    <w:rPr>
      <w:rFonts w:ascii="Arial" w:hAnsi="Arial" w:cs="Arial"/>
      <w:color w:val="000080"/>
      <w:spacing w:val="0"/>
      <w:sz w:val="20"/>
      <w:szCs w:val="20"/>
    </w:rPr>
  </w:style>
  <w:style w:type="paragraph" w:customStyle="1" w:styleId="AODocTxt">
    <w:name w:val="AODocTxt"/>
    <w:basedOn w:val="Normal"/>
    <w:rsid w:val="0075764F"/>
    <w:pPr>
      <w:numPr>
        <w:ilvl w:val="2"/>
        <w:numId w:val="44"/>
      </w:numPr>
      <w:autoSpaceDE w:val="0"/>
      <w:autoSpaceDN w:val="0"/>
      <w:adjustRightInd w:val="0"/>
      <w:spacing w:before="240" w:line="260" w:lineRule="atLeast"/>
      <w:ind w:left="0"/>
      <w:jc w:val="both"/>
    </w:pPr>
    <w:rPr>
      <w:rFonts w:ascii="Times New Roman" w:eastAsia="SimSun" w:hAnsi="Times New Roman"/>
      <w:lang w:val="en-US"/>
    </w:rPr>
  </w:style>
  <w:style w:type="paragraph" w:customStyle="1" w:styleId="AODocTxtL1">
    <w:name w:val="AODocTxtL1"/>
    <w:basedOn w:val="AODocTxt"/>
    <w:rsid w:val="0075764F"/>
    <w:pPr>
      <w:numPr>
        <w:ilvl w:val="3"/>
      </w:numPr>
      <w:tabs>
        <w:tab w:val="num" w:pos="3229"/>
      </w:tabs>
      <w:ind w:left="720" w:hanging="360"/>
    </w:pPr>
  </w:style>
  <w:style w:type="paragraph" w:customStyle="1" w:styleId="AODocTxtL2">
    <w:name w:val="AODocTxtL2"/>
    <w:basedOn w:val="AODocTxt"/>
    <w:rsid w:val="0075764F"/>
    <w:pPr>
      <w:numPr>
        <w:ilvl w:val="4"/>
      </w:numPr>
      <w:tabs>
        <w:tab w:val="num" w:pos="3949"/>
      </w:tabs>
      <w:ind w:left="1440" w:hanging="360"/>
    </w:pPr>
  </w:style>
  <w:style w:type="paragraph" w:customStyle="1" w:styleId="AODocTxtL3">
    <w:name w:val="AODocTxtL3"/>
    <w:basedOn w:val="AODocTxt"/>
    <w:rsid w:val="0075764F"/>
    <w:pPr>
      <w:numPr>
        <w:ilvl w:val="5"/>
      </w:numPr>
      <w:tabs>
        <w:tab w:val="num" w:pos="4669"/>
      </w:tabs>
      <w:ind w:left="2160" w:hanging="180"/>
    </w:pPr>
  </w:style>
  <w:style w:type="paragraph" w:customStyle="1" w:styleId="AODocTxtL4">
    <w:name w:val="AODocTxtL4"/>
    <w:basedOn w:val="AODocTxt"/>
    <w:rsid w:val="0075764F"/>
    <w:pPr>
      <w:numPr>
        <w:ilvl w:val="6"/>
      </w:numPr>
      <w:tabs>
        <w:tab w:val="num" w:pos="5389"/>
      </w:tabs>
      <w:ind w:left="2880" w:hanging="360"/>
    </w:pPr>
  </w:style>
  <w:style w:type="paragraph" w:customStyle="1" w:styleId="AODocTxtL5">
    <w:name w:val="AODocTxtL5"/>
    <w:basedOn w:val="AODocTxt"/>
    <w:rsid w:val="0075764F"/>
    <w:pPr>
      <w:numPr>
        <w:ilvl w:val="7"/>
      </w:numPr>
      <w:tabs>
        <w:tab w:val="num" w:pos="6109"/>
      </w:tabs>
      <w:ind w:left="3600" w:hanging="360"/>
    </w:pPr>
  </w:style>
  <w:style w:type="paragraph" w:customStyle="1" w:styleId="AODocTxtL6">
    <w:name w:val="AODocTxtL6"/>
    <w:basedOn w:val="AODocTxt"/>
    <w:rsid w:val="0075764F"/>
    <w:pPr>
      <w:numPr>
        <w:ilvl w:val="8"/>
      </w:numPr>
      <w:tabs>
        <w:tab w:val="num" w:pos="6829"/>
      </w:tabs>
      <w:ind w:left="4320" w:hanging="180"/>
    </w:pPr>
  </w:style>
  <w:style w:type="paragraph" w:customStyle="1" w:styleId="AODocTxtL7">
    <w:name w:val="AODocTxtL7"/>
    <w:basedOn w:val="AODocTxt"/>
    <w:rsid w:val="0075764F"/>
    <w:pPr>
      <w:numPr>
        <w:ilvl w:val="0"/>
        <w:numId w:val="0"/>
      </w:numPr>
      <w:tabs>
        <w:tab w:val="num" w:pos="1800"/>
        <w:tab w:val="num" w:pos="3288"/>
      </w:tabs>
      <w:ind w:left="5040" w:hanging="1800"/>
    </w:pPr>
  </w:style>
  <w:style w:type="paragraph" w:customStyle="1" w:styleId="AODocTxtL8">
    <w:name w:val="AODocTxtL8"/>
    <w:basedOn w:val="AODocTxt"/>
    <w:rsid w:val="0075764F"/>
    <w:pPr>
      <w:tabs>
        <w:tab w:val="num" w:pos="1413"/>
      </w:tabs>
      <w:ind w:left="1413" w:hanging="705"/>
    </w:pPr>
  </w:style>
  <w:style w:type="paragraph" w:customStyle="1" w:styleId="CharChar1CharCharCharCharCharChar1">
    <w:name w:val="Char Char1 Char Char Char Char Char Char1"/>
    <w:basedOn w:val="Normal"/>
    <w:rsid w:val="0075764F"/>
    <w:pPr>
      <w:autoSpaceDE w:val="0"/>
      <w:autoSpaceDN w:val="0"/>
      <w:adjustRightInd w:val="0"/>
      <w:spacing w:after="160" w:line="240" w:lineRule="exact"/>
    </w:pPr>
    <w:rPr>
      <w:rFonts w:ascii="Verdana" w:hAnsi="Verdana"/>
      <w:szCs w:val="20"/>
      <w:lang w:val="en-US"/>
    </w:rPr>
  </w:style>
  <w:style w:type="paragraph" w:customStyle="1" w:styleId="CharCharCharCharCharChar1Char">
    <w:name w:val="Char Char Char Char Char Char1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
    <w:name w:val="Char Char Char Char Char Char1 Char Char Char2"/>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11">
    <w:name w:val="Char Char Char Char Char Char1 Char Char Char11"/>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Legal2L3">
    <w:name w:val="Legal2_L3"/>
    <w:basedOn w:val="Normal"/>
    <w:next w:val="Corpodetexto"/>
    <w:rsid w:val="0075764F"/>
    <w:pPr>
      <w:tabs>
        <w:tab w:val="num" w:pos="1080"/>
      </w:tabs>
      <w:autoSpaceDE w:val="0"/>
      <w:autoSpaceDN w:val="0"/>
      <w:adjustRightInd w:val="0"/>
      <w:spacing w:after="240"/>
      <w:ind w:left="1080" w:hanging="360"/>
      <w:outlineLvl w:val="2"/>
    </w:pPr>
    <w:rPr>
      <w:rFonts w:ascii="Times New Roman" w:hAnsi="Times New Roman"/>
      <w:sz w:val="24"/>
      <w:lang w:val="en-US"/>
    </w:rPr>
  </w:style>
  <w:style w:type="paragraph" w:customStyle="1" w:styleId="Legal2L4">
    <w:name w:val="Legal2_L4"/>
    <w:basedOn w:val="Legal2L3"/>
    <w:next w:val="Corpodetexto"/>
    <w:rsid w:val="0075764F"/>
    <w:pPr>
      <w:outlineLvl w:val="3"/>
    </w:pPr>
  </w:style>
  <w:style w:type="character" w:customStyle="1" w:styleId="CLEDSectionNo">
    <w:name w:val="CLED Section No."/>
    <w:rsid w:val="0075764F"/>
    <w:rPr>
      <w:rFonts w:ascii="Times New Roman" w:hAnsi="Times New Roman" w:cs="Times New Roman"/>
      <w:spacing w:val="0"/>
      <w:sz w:val="24"/>
    </w:rPr>
  </w:style>
  <w:style w:type="paragraph" w:customStyle="1" w:styleId="Legal2L2">
    <w:name w:val="Legal2_L2"/>
    <w:basedOn w:val="Normal"/>
    <w:next w:val="Corpodetexto"/>
    <w:rsid w:val="0075764F"/>
    <w:pPr>
      <w:tabs>
        <w:tab w:val="num" w:pos="360"/>
      </w:tabs>
      <w:autoSpaceDE w:val="0"/>
      <w:autoSpaceDN w:val="0"/>
      <w:adjustRightInd w:val="0"/>
      <w:spacing w:after="240"/>
      <w:outlineLvl w:val="1"/>
    </w:pPr>
    <w:rPr>
      <w:rFonts w:ascii="Times New Roman" w:hAnsi="Times New Roman"/>
      <w:sz w:val="24"/>
      <w:lang w:val="en-US"/>
    </w:rPr>
  </w:style>
  <w:style w:type="paragraph" w:customStyle="1" w:styleId="CharCharCharCharCharChar1CharCharChar2CharCharCharCharCharChar2">
    <w:name w:val="Char Char Char Char Char Char1 Char Char Char2 Char Char Char Char Char Char2"/>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1">
    <w:name w:val="Char Char Char Char Char Char1 Char Char Char Char1"/>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WSBody-Just-51stLnIndnt">
    <w:name w:val="WS Body-Just-.5&quot; 1st Ln Indnt"/>
    <w:aliases w:val="B4"/>
    <w:basedOn w:val="Normal"/>
    <w:rsid w:val="0075764F"/>
    <w:pPr>
      <w:autoSpaceDE w:val="0"/>
      <w:autoSpaceDN w:val="0"/>
      <w:adjustRightInd w:val="0"/>
      <w:spacing w:after="240"/>
      <w:ind w:firstLine="720"/>
      <w:jc w:val="both"/>
    </w:pPr>
    <w:rPr>
      <w:rFonts w:ascii="Times New Roman" w:hAnsi="Times New Roman"/>
      <w:sz w:val="24"/>
      <w:szCs w:val="20"/>
      <w:lang w:val="en-US"/>
    </w:rPr>
  </w:style>
  <w:style w:type="paragraph" w:customStyle="1" w:styleId="WSBodyStand-Just-11stLnIndnt">
    <w:name w:val="WS _Body Stand-Just-1&quot; 1st Ln Indnt"/>
    <w:aliases w:val="B1"/>
    <w:basedOn w:val="Normal"/>
    <w:rsid w:val="0075764F"/>
    <w:pPr>
      <w:autoSpaceDE w:val="0"/>
      <w:autoSpaceDN w:val="0"/>
      <w:adjustRightInd w:val="0"/>
      <w:spacing w:after="240"/>
      <w:ind w:firstLine="1440"/>
      <w:jc w:val="both"/>
    </w:pPr>
    <w:rPr>
      <w:rFonts w:ascii="Times New Roman" w:eastAsia="MS Mincho" w:hAnsi="Times New Roman"/>
      <w:sz w:val="24"/>
      <w:szCs w:val="20"/>
      <w:lang w:val="en-US"/>
    </w:rPr>
  </w:style>
  <w:style w:type="paragraph" w:customStyle="1" w:styleId="Hanging2">
    <w:name w:val="Hanging 2"/>
    <w:basedOn w:val="Normal"/>
    <w:rsid w:val="0075764F"/>
    <w:pPr>
      <w:autoSpaceDE w:val="0"/>
      <w:autoSpaceDN w:val="0"/>
      <w:adjustRightInd w:val="0"/>
      <w:spacing w:after="240"/>
      <w:ind w:left="1440" w:hanging="720"/>
      <w:jc w:val="both"/>
    </w:pPr>
    <w:rPr>
      <w:rFonts w:eastAsia="SimSun" w:cs="Arial"/>
      <w:sz w:val="24"/>
      <w:lang w:val="en-US"/>
    </w:rPr>
  </w:style>
  <w:style w:type="character" w:customStyle="1" w:styleId="Hanging2Char">
    <w:name w:val="Hanging 2 Char"/>
    <w:rsid w:val="0075764F"/>
    <w:rPr>
      <w:rFonts w:ascii="Arial" w:eastAsia="SimSun" w:hAnsi="Arial" w:cs="Arial"/>
      <w:spacing w:val="0"/>
      <w:sz w:val="24"/>
      <w:szCs w:val="24"/>
      <w:lang w:val="en-US" w:bidi="ar-SA"/>
    </w:rPr>
  </w:style>
  <w:style w:type="paragraph" w:customStyle="1" w:styleId="CharCharCharCharCharChar11">
    <w:name w:val="Char Char Char Char Char Char11"/>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1">
    <w:name w:val="Char Char Char1"/>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
    <w:name w:val="Char Char Char Char Char Char1 Char Char Char2 Char Char Char Char Char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1CharCharChar">
    <w:name w:val="Char Char1 Char Char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1">
    <w:name w:val="Char Char Char Char Char Char1 Char Char Char2 Char Char Char Char Char Char1"/>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1CharChar">
    <w:name w:val="Char1 Char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1CharCharChar">
    <w:name w:val="Char Char Char Char Char Char1 Char Char Char2 Char Char Char Char Char Char1 Char Char Char"/>
    <w:basedOn w:val="Normal"/>
    <w:rsid w:val="0075764F"/>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CharCharCharChar1">
    <w:name w:val="Char Char Char Char Char Char Char Char Char Char1"/>
    <w:basedOn w:val="Normal"/>
    <w:rsid w:val="0075764F"/>
    <w:pPr>
      <w:autoSpaceDE w:val="0"/>
      <w:autoSpaceDN w:val="0"/>
      <w:adjustRightInd w:val="0"/>
      <w:spacing w:after="160" w:line="240" w:lineRule="exact"/>
    </w:pPr>
    <w:rPr>
      <w:rFonts w:ascii="Verdana" w:hAnsi="Verdana" w:cs="Verdana"/>
      <w:szCs w:val="20"/>
      <w:lang w:val="en-US"/>
    </w:rPr>
  </w:style>
  <w:style w:type="paragraph" w:styleId="Remetente">
    <w:name w:val="envelope return"/>
    <w:basedOn w:val="Normal"/>
    <w:rsid w:val="0075764F"/>
    <w:pPr>
      <w:autoSpaceDE w:val="0"/>
      <w:autoSpaceDN w:val="0"/>
      <w:adjustRightInd w:val="0"/>
    </w:pPr>
    <w:rPr>
      <w:rFonts w:ascii="Times New Roman" w:hAnsi="Times New Roman" w:cs="Courier New"/>
      <w:sz w:val="24"/>
      <w:szCs w:val="20"/>
      <w:lang w:val="en-US"/>
    </w:rPr>
  </w:style>
  <w:style w:type="character" w:customStyle="1" w:styleId="jfpstandardChar">
    <w:name w:val="jfp_standard Char"/>
    <w:aliases w:val="Body text for papers Char Char"/>
    <w:rsid w:val="0075764F"/>
    <w:rPr>
      <w:rFonts w:cs="Times New Roman"/>
      <w:spacing w:val="0"/>
      <w:sz w:val="18"/>
      <w:szCs w:val="18"/>
      <w:lang w:val="en-US"/>
    </w:rPr>
  </w:style>
  <w:style w:type="character" w:customStyle="1" w:styleId="CharChar16">
    <w:name w:val="Char Char16"/>
    <w:rsid w:val="0075764F"/>
    <w:rPr>
      <w:rFonts w:ascii="Univers" w:hAnsi="Univers" w:cs="Univers"/>
      <w:spacing w:val="0"/>
    </w:rPr>
  </w:style>
  <w:style w:type="character" w:customStyle="1" w:styleId="H1CharChar">
    <w:name w:val="H1 Char Char"/>
    <w:rsid w:val="0075764F"/>
    <w:rPr>
      <w:rFonts w:ascii="Univers" w:hAnsi="Univers" w:cs="Univers"/>
      <w:b/>
      <w:spacing w:val="0"/>
      <w:sz w:val="24"/>
      <w:szCs w:val="24"/>
    </w:rPr>
  </w:style>
  <w:style w:type="character" w:customStyle="1" w:styleId="Heading2CharChar">
    <w:name w:val="Heading 2 Char Char"/>
    <w:aliases w:val="H2 Char Char Char"/>
    <w:rsid w:val="0075764F"/>
    <w:rPr>
      <w:rFonts w:ascii="Univers" w:hAnsi="Univers" w:cs="Univers"/>
      <w:b/>
      <w:spacing w:val="0"/>
      <w:sz w:val="24"/>
      <w:szCs w:val="24"/>
    </w:rPr>
  </w:style>
  <w:style w:type="character" w:customStyle="1" w:styleId="H3CharChar">
    <w:name w:val="H3 Char Char"/>
    <w:rsid w:val="0075764F"/>
    <w:rPr>
      <w:rFonts w:ascii="Arial" w:hAnsi="Arial" w:cs="Arial"/>
      <w:b/>
      <w:spacing w:val="0"/>
      <w:sz w:val="26"/>
      <w:szCs w:val="26"/>
    </w:rPr>
  </w:style>
  <w:style w:type="character" w:customStyle="1" w:styleId="H4CharChar">
    <w:name w:val="H4 Char Char"/>
    <w:rsid w:val="0075764F"/>
    <w:rPr>
      <w:rFonts w:cs="Times New Roman"/>
      <w:spacing w:val="0"/>
      <w:sz w:val="24"/>
      <w:szCs w:val="24"/>
    </w:rPr>
  </w:style>
  <w:style w:type="character" w:customStyle="1" w:styleId="H5CharChar">
    <w:name w:val="H5 Char Char"/>
    <w:rsid w:val="0075764F"/>
    <w:rPr>
      <w:rFonts w:ascii="Univers (WN)" w:hAnsi="Univers (WN)" w:cs="Univers (WN)"/>
      <w:b/>
      <w:spacing w:val="0"/>
      <w:sz w:val="22"/>
      <w:szCs w:val="22"/>
      <w:u w:val="single"/>
    </w:rPr>
  </w:style>
  <w:style w:type="character" w:customStyle="1" w:styleId="H6CharChar">
    <w:name w:val="H6 Char Char"/>
    <w:rsid w:val="0075764F"/>
    <w:rPr>
      <w:rFonts w:cs="Times New Roman"/>
      <w:b/>
      <w:caps/>
      <w:spacing w:val="0"/>
      <w:sz w:val="22"/>
      <w:szCs w:val="22"/>
    </w:rPr>
  </w:style>
  <w:style w:type="character" w:customStyle="1" w:styleId="H7CharChar">
    <w:name w:val="H7 Char Char"/>
    <w:rsid w:val="0075764F"/>
    <w:rPr>
      <w:rFonts w:ascii="Arial Narrow" w:hAnsi="Arial Narrow" w:cs="Arial Narrow"/>
      <w:b/>
      <w:spacing w:val="0"/>
      <w:sz w:val="22"/>
      <w:szCs w:val="22"/>
    </w:rPr>
  </w:style>
  <w:style w:type="character" w:customStyle="1" w:styleId="H8CharChar">
    <w:name w:val="H8 Char Char"/>
    <w:rsid w:val="0075764F"/>
    <w:rPr>
      <w:rFonts w:cs="Times New Roman"/>
      <w:spacing w:val="0"/>
      <w:sz w:val="24"/>
      <w:szCs w:val="24"/>
      <w:lang w:val="en-US"/>
    </w:rPr>
  </w:style>
  <w:style w:type="character" w:customStyle="1" w:styleId="H9CharChar">
    <w:name w:val="H9 Char Char"/>
    <w:rsid w:val="0075764F"/>
    <w:rPr>
      <w:rFonts w:cs="Times New Roman"/>
      <w:spacing w:val="0"/>
      <w:sz w:val="24"/>
      <w:szCs w:val="24"/>
      <w:lang w:val="en-US"/>
    </w:rPr>
  </w:style>
  <w:style w:type="paragraph" w:customStyle="1" w:styleId="BodyTextContinued">
    <w:name w:val="Body Text Continued"/>
    <w:basedOn w:val="Normal"/>
    <w:rsid w:val="0075764F"/>
    <w:pPr>
      <w:autoSpaceDE w:val="0"/>
      <w:autoSpaceDN w:val="0"/>
      <w:adjustRightInd w:val="0"/>
      <w:spacing w:after="240"/>
      <w:jc w:val="both"/>
    </w:pPr>
    <w:rPr>
      <w:rFonts w:ascii="Times New Roman" w:hAnsi="Times New Roman"/>
      <w:sz w:val="24"/>
      <w:lang w:val="en-US"/>
    </w:rPr>
  </w:style>
  <w:style w:type="paragraph" w:customStyle="1" w:styleId="ListRoman1">
    <w:name w:val="List Roman 1"/>
    <w:basedOn w:val="Normal"/>
    <w:next w:val="Corpodetexto"/>
    <w:rsid w:val="0075764F"/>
    <w:pPr>
      <w:numPr>
        <w:numId w:val="45"/>
      </w:numPr>
      <w:tabs>
        <w:tab w:val="left" w:pos="22"/>
      </w:tabs>
      <w:autoSpaceDE w:val="0"/>
      <w:autoSpaceDN w:val="0"/>
      <w:adjustRightInd w:val="0"/>
      <w:spacing w:after="240"/>
      <w:jc w:val="both"/>
    </w:pPr>
    <w:rPr>
      <w:rFonts w:ascii="Times New Roman" w:hAnsi="Times New Roman"/>
      <w:sz w:val="24"/>
      <w:szCs w:val="20"/>
      <w:lang w:val="en-US"/>
    </w:rPr>
  </w:style>
  <w:style w:type="paragraph" w:customStyle="1" w:styleId="ListRoman2">
    <w:name w:val="List Roman 2"/>
    <w:basedOn w:val="Normal"/>
    <w:next w:val="Sumrio2"/>
    <w:rsid w:val="0075764F"/>
    <w:pPr>
      <w:numPr>
        <w:ilvl w:val="1"/>
        <w:numId w:val="45"/>
      </w:numPr>
      <w:tabs>
        <w:tab w:val="left" w:pos="50"/>
      </w:tabs>
      <w:autoSpaceDE w:val="0"/>
      <w:autoSpaceDN w:val="0"/>
      <w:adjustRightInd w:val="0"/>
      <w:spacing w:after="240"/>
      <w:jc w:val="both"/>
    </w:pPr>
    <w:rPr>
      <w:rFonts w:ascii="Times New Roman" w:hAnsi="Times New Roman"/>
      <w:sz w:val="24"/>
      <w:szCs w:val="20"/>
      <w:lang w:val="en-US"/>
    </w:rPr>
  </w:style>
  <w:style w:type="paragraph" w:customStyle="1" w:styleId="ListRoman3">
    <w:name w:val="List Roman 3"/>
    <w:basedOn w:val="Normal"/>
    <w:next w:val="Corpodetexto3"/>
    <w:rsid w:val="0075764F"/>
    <w:pPr>
      <w:numPr>
        <w:ilvl w:val="2"/>
        <w:numId w:val="45"/>
      </w:numPr>
      <w:tabs>
        <w:tab w:val="left" w:pos="68"/>
      </w:tabs>
      <w:autoSpaceDE w:val="0"/>
      <w:autoSpaceDN w:val="0"/>
      <w:adjustRightInd w:val="0"/>
      <w:spacing w:after="240"/>
      <w:jc w:val="both"/>
    </w:pPr>
    <w:rPr>
      <w:rFonts w:ascii="Times New Roman" w:hAnsi="Times New Roman"/>
      <w:sz w:val="24"/>
      <w:szCs w:val="20"/>
      <w:lang w:val="en-US"/>
    </w:rPr>
  </w:style>
  <w:style w:type="character" w:customStyle="1" w:styleId="CharChar15">
    <w:name w:val="Char Char15"/>
    <w:rsid w:val="0075764F"/>
    <w:rPr>
      <w:rFonts w:cs="Times New Roman"/>
      <w:spacing w:val="0"/>
      <w:sz w:val="24"/>
      <w:szCs w:val="24"/>
      <w:lang w:val="en-US"/>
    </w:rPr>
  </w:style>
  <w:style w:type="character" w:customStyle="1" w:styleId="CharChar21">
    <w:name w:val="Char Char21"/>
    <w:rsid w:val="0075764F"/>
    <w:rPr>
      <w:rFonts w:cs="Times New Roman"/>
      <w:b/>
      <w:spacing w:val="0"/>
      <w:sz w:val="24"/>
      <w:szCs w:val="24"/>
    </w:rPr>
  </w:style>
  <w:style w:type="paragraph" w:customStyle="1" w:styleId="Ttulo31">
    <w:name w:val="Título 31"/>
    <w:aliases w:val="h3"/>
    <w:basedOn w:val="Normal"/>
    <w:next w:val="Normal"/>
    <w:autoRedefine/>
    <w:rsid w:val="0075764F"/>
    <w:pPr>
      <w:numPr>
        <w:numId w:val="46"/>
      </w:numPr>
      <w:tabs>
        <w:tab w:val="clear" w:pos="1429"/>
        <w:tab w:val="left" w:pos="426"/>
        <w:tab w:val="num" w:pos="709"/>
        <w:tab w:val="left" w:pos="1134"/>
      </w:tabs>
      <w:autoSpaceDE w:val="0"/>
      <w:autoSpaceDN w:val="0"/>
      <w:adjustRightInd w:val="0"/>
      <w:spacing w:before="120" w:after="120" w:line="320" w:lineRule="exact"/>
      <w:ind w:left="567" w:firstLine="0"/>
      <w:jc w:val="both"/>
      <w:outlineLvl w:val="2"/>
    </w:pPr>
    <w:rPr>
      <w:rFonts w:eastAsia="SimSun" w:cs="Arial"/>
      <w:bCs/>
      <w:szCs w:val="20"/>
    </w:rPr>
  </w:style>
  <w:style w:type="paragraph" w:customStyle="1" w:styleId="Ttulo21">
    <w:name w:val="Título 21"/>
    <w:aliases w:val="h2"/>
    <w:basedOn w:val="Normal"/>
    <w:next w:val="Normal"/>
    <w:autoRedefine/>
    <w:rsid w:val="0075764F"/>
    <w:pPr>
      <w:tabs>
        <w:tab w:val="left" w:pos="851"/>
      </w:tabs>
      <w:autoSpaceDE w:val="0"/>
      <w:autoSpaceDN w:val="0"/>
      <w:adjustRightInd w:val="0"/>
      <w:spacing w:line="360" w:lineRule="auto"/>
      <w:jc w:val="both"/>
      <w:outlineLvl w:val="1"/>
    </w:pPr>
    <w:rPr>
      <w:rFonts w:cs="Arial"/>
      <w:sz w:val="24"/>
    </w:rPr>
  </w:style>
  <w:style w:type="paragraph" w:customStyle="1" w:styleId="CharCharCharChar">
    <w:name w:val="Char Char Char Char"/>
    <w:basedOn w:val="Normal"/>
    <w:rsid w:val="0075764F"/>
    <w:pPr>
      <w:widowControl w:val="0"/>
      <w:adjustRightInd w:val="0"/>
      <w:spacing w:after="160" w:line="240" w:lineRule="exact"/>
      <w:jc w:val="both"/>
      <w:textAlignment w:val="baseline"/>
    </w:pPr>
    <w:rPr>
      <w:rFonts w:ascii="Verdana" w:eastAsia="MS Mincho" w:hAnsi="Verdana"/>
      <w:szCs w:val="20"/>
      <w:lang w:val="en-US" w:eastAsia="en-US"/>
    </w:rPr>
  </w:style>
  <w:style w:type="paragraph" w:styleId="Reviso">
    <w:name w:val="Revision"/>
    <w:hidden/>
    <w:uiPriority w:val="99"/>
    <w:rsid w:val="0075764F"/>
    <w:rPr>
      <w:sz w:val="24"/>
      <w:szCs w:val="24"/>
      <w:lang w:val="en-US"/>
    </w:rPr>
  </w:style>
  <w:style w:type="paragraph" w:customStyle="1" w:styleId="NOTES">
    <w:name w:val="NOTES"/>
    <w:uiPriority w:val="99"/>
    <w:rsid w:val="0075764F"/>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jc w:val="both"/>
    </w:pPr>
    <w:rPr>
      <w:rFonts w:ascii="Courier" w:hAnsi="Courier"/>
      <w:spacing w:val="-15"/>
      <w:sz w:val="24"/>
      <w:szCs w:val="22"/>
      <w:lang w:val="en-US" w:eastAsia="en-US"/>
    </w:rPr>
  </w:style>
  <w:style w:type="paragraph" w:customStyle="1" w:styleId="Legal3L1">
    <w:name w:val="Legal3_L1"/>
    <w:basedOn w:val="Normal"/>
    <w:next w:val="Normal"/>
    <w:uiPriority w:val="99"/>
    <w:rsid w:val="0075764F"/>
    <w:pPr>
      <w:numPr>
        <w:numId w:val="48"/>
      </w:numPr>
      <w:spacing w:after="240"/>
      <w:outlineLvl w:val="0"/>
    </w:pPr>
    <w:rPr>
      <w:rFonts w:ascii="Times New Roman" w:hAnsi="Times New Roman"/>
      <w:b/>
      <w:szCs w:val="20"/>
      <w:lang w:val="en-US"/>
    </w:rPr>
  </w:style>
  <w:style w:type="paragraph" w:customStyle="1" w:styleId="Legal3L2">
    <w:name w:val="Legal3_L2"/>
    <w:basedOn w:val="Legal3L1"/>
    <w:next w:val="Normal"/>
    <w:uiPriority w:val="99"/>
    <w:rsid w:val="0075764F"/>
    <w:pPr>
      <w:numPr>
        <w:ilvl w:val="1"/>
      </w:numPr>
      <w:tabs>
        <w:tab w:val="clear" w:pos="720"/>
        <w:tab w:val="num" w:pos="360"/>
      </w:tabs>
      <w:jc w:val="both"/>
      <w:outlineLvl w:val="1"/>
    </w:pPr>
    <w:rPr>
      <w:b w:val="0"/>
    </w:rPr>
  </w:style>
  <w:style w:type="paragraph" w:customStyle="1" w:styleId="Legal3L4">
    <w:name w:val="Legal3_L4"/>
    <w:basedOn w:val="Legal3L3"/>
    <w:next w:val="Normal"/>
    <w:uiPriority w:val="99"/>
    <w:rsid w:val="0075764F"/>
    <w:pPr>
      <w:numPr>
        <w:ilvl w:val="3"/>
      </w:numPr>
      <w:tabs>
        <w:tab w:val="clear" w:pos="1440"/>
        <w:tab w:val="num" w:pos="360"/>
      </w:tabs>
      <w:outlineLvl w:val="3"/>
    </w:pPr>
  </w:style>
  <w:style w:type="paragraph" w:customStyle="1" w:styleId="Legal3L3">
    <w:name w:val="Legal3_L3"/>
    <w:basedOn w:val="Legal3L2"/>
    <w:next w:val="Normal"/>
    <w:uiPriority w:val="99"/>
    <w:rsid w:val="0075764F"/>
    <w:pPr>
      <w:numPr>
        <w:ilvl w:val="2"/>
      </w:numPr>
      <w:tabs>
        <w:tab w:val="clear" w:pos="1440"/>
        <w:tab w:val="num" w:pos="360"/>
      </w:tabs>
      <w:outlineLvl w:val="2"/>
    </w:pPr>
  </w:style>
  <w:style w:type="paragraph" w:customStyle="1" w:styleId="Legal3L6">
    <w:name w:val="Legal3_L6"/>
    <w:basedOn w:val="Normal"/>
    <w:next w:val="Normal"/>
    <w:uiPriority w:val="99"/>
    <w:rsid w:val="0075764F"/>
    <w:pPr>
      <w:numPr>
        <w:ilvl w:val="5"/>
        <w:numId w:val="48"/>
      </w:numPr>
      <w:autoSpaceDE w:val="0"/>
      <w:autoSpaceDN w:val="0"/>
      <w:spacing w:after="240"/>
      <w:jc w:val="both"/>
      <w:outlineLvl w:val="5"/>
    </w:pPr>
    <w:rPr>
      <w:rFonts w:ascii="Times New Roman" w:hAnsi="Times New Roman"/>
      <w:szCs w:val="20"/>
      <w:lang w:val="en-US"/>
    </w:rPr>
  </w:style>
  <w:style w:type="paragraph" w:customStyle="1" w:styleId="Legal3L7">
    <w:name w:val="Legal3_L7"/>
    <w:basedOn w:val="Legal3L6"/>
    <w:next w:val="Normal"/>
    <w:uiPriority w:val="99"/>
    <w:rsid w:val="0075764F"/>
    <w:pPr>
      <w:numPr>
        <w:ilvl w:val="6"/>
      </w:numPr>
      <w:tabs>
        <w:tab w:val="clear" w:pos="5040"/>
        <w:tab w:val="num" w:pos="360"/>
      </w:tabs>
      <w:autoSpaceDE/>
      <w:autoSpaceDN/>
      <w:ind w:left="0"/>
      <w:outlineLvl w:val="6"/>
    </w:pPr>
  </w:style>
  <w:style w:type="paragraph" w:customStyle="1" w:styleId="Legal3L8">
    <w:name w:val="Legal3_L8"/>
    <w:basedOn w:val="Legal3L7"/>
    <w:next w:val="Normal"/>
    <w:uiPriority w:val="99"/>
    <w:rsid w:val="0075764F"/>
    <w:pPr>
      <w:numPr>
        <w:ilvl w:val="7"/>
      </w:numPr>
      <w:tabs>
        <w:tab w:val="clear" w:pos="5760"/>
        <w:tab w:val="num" w:pos="360"/>
      </w:tabs>
      <w:outlineLvl w:val="7"/>
    </w:pPr>
  </w:style>
  <w:style w:type="paragraph" w:customStyle="1" w:styleId="Legal3L9">
    <w:name w:val="Legal3_L9"/>
    <w:basedOn w:val="Legal3L8"/>
    <w:next w:val="Normal"/>
    <w:uiPriority w:val="99"/>
    <w:rsid w:val="0075764F"/>
    <w:pPr>
      <w:numPr>
        <w:ilvl w:val="8"/>
      </w:numPr>
      <w:tabs>
        <w:tab w:val="clear" w:pos="6480"/>
        <w:tab w:val="num" w:pos="360"/>
      </w:tabs>
      <w:outlineLvl w:val="8"/>
    </w:pPr>
  </w:style>
  <w:style w:type="paragraph" w:styleId="Saudao">
    <w:name w:val="Salutation"/>
    <w:basedOn w:val="Normal"/>
    <w:next w:val="Normal"/>
    <w:link w:val="SaudaoChar"/>
    <w:uiPriority w:val="99"/>
    <w:rsid w:val="0075764F"/>
    <w:pPr>
      <w:ind w:firstLine="1440"/>
      <w:jc w:val="both"/>
    </w:pPr>
    <w:rPr>
      <w:rFonts w:ascii="Times New Roman" w:hAnsi="Times New Roman"/>
      <w:sz w:val="24"/>
      <w:szCs w:val="20"/>
    </w:rPr>
  </w:style>
  <w:style w:type="character" w:customStyle="1" w:styleId="SaudaoChar">
    <w:name w:val="Saudação Char"/>
    <w:link w:val="Saudao"/>
    <w:uiPriority w:val="99"/>
    <w:rsid w:val="0075764F"/>
    <w:rPr>
      <w:sz w:val="24"/>
    </w:rPr>
  </w:style>
  <w:style w:type="paragraph" w:customStyle="1" w:styleId="Normala">
    <w:name w:val="Normal(a)"/>
    <w:basedOn w:val="Normal"/>
    <w:uiPriority w:val="99"/>
    <w:rsid w:val="0075764F"/>
    <w:pPr>
      <w:spacing w:before="240"/>
      <w:ind w:firstLine="1440"/>
      <w:jc w:val="both"/>
    </w:pPr>
    <w:rPr>
      <w:rFonts w:ascii="Times New Roman" w:hAnsi="Times New Roman"/>
      <w:sz w:val="24"/>
      <w:szCs w:val="20"/>
      <w:lang w:val="en-US"/>
    </w:rPr>
  </w:style>
  <w:style w:type="paragraph" w:customStyle="1" w:styleId="InitialCodes">
    <w:name w:val="InitialCodes"/>
    <w:uiPriority w:val="99"/>
    <w:rsid w:val="0075764F"/>
    <w:pPr>
      <w:tabs>
        <w:tab w:val="left" w:pos="-720"/>
      </w:tabs>
      <w:suppressAutoHyphens/>
    </w:pPr>
    <w:rPr>
      <w:rFonts w:ascii="Courier" w:hAnsi="Courier"/>
      <w:sz w:val="24"/>
      <w:szCs w:val="22"/>
      <w:lang w:val="en-US"/>
    </w:rPr>
  </w:style>
  <w:style w:type="paragraph" w:styleId="Lista">
    <w:name w:val="List"/>
    <w:basedOn w:val="Normal"/>
    <w:uiPriority w:val="99"/>
    <w:rsid w:val="0075764F"/>
    <w:pPr>
      <w:ind w:left="283" w:hanging="283"/>
    </w:pPr>
    <w:rPr>
      <w:rFonts w:ascii="Times New Roman" w:hAnsi="Times New Roman"/>
      <w:sz w:val="24"/>
      <w:szCs w:val="20"/>
    </w:rPr>
  </w:style>
  <w:style w:type="paragraph" w:customStyle="1" w:styleId="CharChar2CharCharCharChar">
    <w:name w:val="Char Char2 Char Char Char Char"/>
    <w:basedOn w:val="Normal"/>
    <w:uiPriority w:val="99"/>
    <w:rsid w:val="0075764F"/>
    <w:pPr>
      <w:spacing w:after="160" w:line="240" w:lineRule="exact"/>
    </w:pPr>
    <w:rPr>
      <w:rFonts w:ascii="Verdana" w:hAnsi="Verdana" w:cs="Verdana"/>
      <w:szCs w:val="20"/>
      <w:lang w:val="en-US" w:eastAsia="en-US"/>
    </w:rPr>
  </w:style>
  <w:style w:type="paragraph" w:customStyle="1" w:styleId="CharChar1CharCharCharCharChar">
    <w:name w:val="Char Char1 Char Char Char Char Char"/>
    <w:basedOn w:val="Normal"/>
    <w:uiPriority w:val="99"/>
    <w:rsid w:val="0075764F"/>
    <w:pPr>
      <w:spacing w:after="160" w:line="240" w:lineRule="exact"/>
    </w:pPr>
    <w:rPr>
      <w:rFonts w:ascii="Verdana" w:hAnsi="Verdana" w:cs="Verdana"/>
      <w:szCs w:val="20"/>
      <w:lang w:val="en-US" w:eastAsia="en-US"/>
    </w:rPr>
  </w:style>
  <w:style w:type="paragraph" w:customStyle="1" w:styleId="CharChar1CharCharCharCharChar1">
    <w:name w:val="Char Char1 Char Char Char Char Char1"/>
    <w:basedOn w:val="Normal"/>
    <w:uiPriority w:val="99"/>
    <w:rsid w:val="0075764F"/>
    <w:pPr>
      <w:spacing w:after="160" w:line="240" w:lineRule="exact"/>
    </w:pPr>
    <w:rPr>
      <w:rFonts w:ascii="Verdana" w:hAnsi="Verdana" w:cs="Verdana"/>
      <w:szCs w:val="20"/>
      <w:lang w:val="en-US" w:eastAsia="en-US"/>
    </w:rPr>
  </w:style>
  <w:style w:type="paragraph" w:customStyle="1" w:styleId="ContratoCabealho">
    <w:name w:val="Contrato_Cabeçalho"/>
    <w:basedOn w:val="Normal"/>
    <w:uiPriority w:val="99"/>
    <w:rsid w:val="0075764F"/>
    <w:pPr>
      <w:tabs>
        <w:tab w:val="left" w:pos="540"/>
      </w:tabs>
      <w:spacing w:before="360" w:after="240" w:line="300" w:lineRule="atLeast"/>
      <w:jc w:val="both"/>
    </w:pPr>
    <w:rPr>
      <w:rFonts w:ascii="Times New Roman" w:hAnsi="Times New Roman"/>
      <w:sz w:val="24"/>
    </w:rPr>
  </w:style>
  <w:style w:type="paragraph" w:customStyle="1" w:styleId="LogoBasPage0">
    <w:name w:val="Logo_BasPage0"/>
    <w:basedOn w:val="Normal"/>
    <w:uiPriority w:val="99"/>
    <w:rsid w:val="00E40059"/>
    <w:pPr>
      <w:tabs>
        <w:tab w:val="left" w:pos="567"/>
      </w:tabs>
      <w:spacing w:after="140"/>
    </w:pPr>
    <w:rPr>
      <w:rFonts w:eastAsia="MS Mincho"/>
      <w:b/>
      <w:caps/>
      <w:spacing w:val="10"/>
      <w:sz w:val="13"/>
      <w:szCs w:val="20"/>
      <w:lang w:val="fr-FR"/>
    </w:rPr>
  </w:style>
  <w:style w:type="paragraph" w:customStyle="1" w:styleId="Estilo1">
    <w:name w:val="Estilo1"/>
    <w:basedOn w:val="Normal"/>
    <w:uiPriority w:val="99"/>
    <w:rsid w:val="00E40059"/>
    <w:rPr>
      <w:rFonts w:eastAsia="MS Mincho" w:cs="Arial"/>
      <w:b/>
      <w:bCs/>
      <w:sz w:val="18"/>
    </w:rPr>
  </w:style>
  <w:style w:type="paragraph" w:styleId="Legenda">
    <w:name w:val="caption"/>
    <w:basedOn w:val="Normal"/>
    <w:next w:val="Normal"/>
    <w:uiPriority w:val="99"/>
    <w:qFormat/>
    <w:rsid w:val="00E40059"/>
    <w:rPr>
      <w:rFonts w:ascii="Times New Roman" w:eastAsia="MS Mincho" w:hAnsi="Times New Roman"/>
      <w:b/>
      <w:bCs/>
      <w:szCs w:val="20"/>
    </w:rPr>
  </w:style>
  <w:style w:type="paragraph" w:customStyle="1" w:styleId="CharCharCharCharCharCharCharChar1CharCharCharChar">
    <w:name w:val="Char Char Char Char Char Char Char Char1 Char Char Char Char"/>
    <w:basedOn w:val="Normal"/>
    <w:uiPriority w:val="99"/>
    <w:rsid w:val="00E40059"/>
    <w:pPr>
      <w:spacing w:after="160" w:line="240" w:lineRule="exact"/>
    </w:pPr>
    <w:rPr>
      <w:rFonts w:ascii="Verdana" w:eastAsia="MS Mincho" w:hAnsi="Verdana" w:cs="Verdana"/>
      <w:szCs w:val="20"/>
      <w:lang w:val="en-US" w:eastAsia="en-US"/>
    </w:rPr>
  </w:style>
  <w:style w:type="paragraph" w:customStyle="1" w:styleId="0B">
    <w:name w:val="0B"/>
    <w:uiPriority w:val="99"/>
    <w:rsid w:val="00E40059"/>
    <w:pPr>
      <w:widowControl w:val="0"/>
      <w:tabs>
        <w:tab w:val="left" w:pos="7655"/>
      </w:tabs>
      <w:spacing w:line="360" w:lineRule="auto"/>
      <w:jc w:val="both"/>
    </w:pPr>
    <w:rPr>
      <w:rFonts w:ascii="Arial" w:eastAsia="MS Mincho" w:hAnsi="Arial"/>
      <w:sz w:val="22"/>
      <w:szCs w:val="22"/>
    </w:rPr>
  </w:style>
  <w:style w:type="paragraph" w:customStyle="1" w:styleId="DefaultParagraphFont1">
    <w:name w:val="Default Paragraph Font1"/>
    <w:next w:val="Normal"/>
    <w:uiPriority w:val="99"/>
    <w:rsid w:val="00E40059"/>
    <w:rPr>
      <w:rFonts w:ascii="CG Times (W1)" w:eastAsia="MS Mincho" w:hAnsi="CG Times (W1)"/>
      <w:noProof/>
      <w:sz w:val="22"/>
      <w:szCs w:val="22"/>
    </w:rPr>
  </w:style>
  <w:style w:type="paragraph" w:customStyle="1" w:styleId="CharChar1CharCharCharChar1CharCharCharCharCharCharCharCharCharCharCharChar">
    <w:name w:val="Char Char1 Char Char Char Char1 Char Char Char Char Char Char Char Char Char Char Char Char"/>
    <w:basedOn w:val="Normal"/>
    <w:uiPriority w:val="99"/>
    <w:rsid w:val="00E40059"/>
    <w:pPr>
      <w:spacing w:after="160" w:line="240" w:lineRule="exact"/>
    </w:pPr>
    <w:rPr>
      <w:rFonts w:ascii="Verdana" w:eastAsia="MS Mincho" w:hAnsi="Verdana" w:cs="Verdana"/>
      <w:lang w:eastAsia="en-US"/>
    </w:rPr>
  </w:style>
  <w:style w:type="paragraph" w:customStyle="1" w:styleId="eext0Normal">
    <w:name w:val="eext0 Normal"/>
    <w:uiPriority w:val="99"/>
    <w:rsid w:val="00E40059"/>
    <w:pPr>
      <w:widowControl w:val="0"/>
    </w:pPr>
    <w:rPr>
      <w:rFonts w:ascii="Pica" w:eastAsia="MS Mincho" w:hAnsi="Pica" w:cs="Pica"/>
      <w:sz w:val="22"/>
      <w:szCs w:val="22"/>
    </w:rPr>
  </w:style>
  <w:style w:type="paragraph" w:customStyle="1" w:styleId="par2">
    <w:name w:val="par2"/>
    <w:basedOn w:val="Normal"/>
    <w:uiPriority w:val="99"/>
    <w:rsid w:val="00E40059"/>
    <w:pPr>
      <w:tabs>
        <w:tab w:val="left" w:pos="709"/>
      </w:tabs>
      <w:ind w:left="709" w:hanging="425"/>
    </w:pPr>
    <w:rPr>
      <w:rFonts w:eastAsia="MS Mincho" w:cs="Arial"/>
      <w:sz w:val="17"/>
      <w:szCs w:val="17"/>
    </w:rPr>
  </w:style>
  <w:style w:type="paragraph" w:customStyle="1" w:styleId="DefaultParagraphFont2">
    <w:name w:val="Default Paragraph Font2"/>
    <w:next w:val="Normal"/>
    <w:uiPriority w:val="99"/>
    <w:rsid w:val="00E40059"/>
    <w:rPr>
      <w:rFonts w:ascii="CG Times (W1)" w:eastAsia="MS Mincho" w:hAnsi="CG Times (W1)"/>
      <w:sz w:val="22"/>
      <w:szCs w:val="22"/>
    </w:rPr>
  </w:style>
  <w:style w:type="paragraph" w:customStyle="1" w:styleId="CharChar1CharCharCharChar">
    <w:name w:val="Char Char1 Char Char Char Char"/>
    <w:basedOn w:val="Normal"/>
    <w:uiPriority w:val="99"/>
    <w:rsid w:val="00E40059"/>
    <w:pPr>
      <w:spacing w:after="160" w:line="240" w:lineRule="exact"/>
    </w:pPr>
    <w:rPr>
      <w:rFonts w:ascii="Verdana" w:eastAsia="MS Mincho" w:hAnsi="Verdana" w:cs="Verdana"/>
      <w:lang w:eastAsia="en-US"/>
    </w:rPr>
  </w:style>
  <w:style w:type="paragraph" w:customStyle="1" w:styleId="Char">
    <w:name w:val="Char"/>
    <w:basedOn w:val="Normal"/>
    <w:uiPriority w:val="99"/>
    <w:rsid w:val="00E40059"/>
    <w:pPr>
      <w:spacing w:after="160" w:line="240" w:lineRule="exact"/>
    </w:pPr>
    <w:rPr>
      <w:rFonts w:ascii="Verdana" w:eastAsia="MS Mincho" w:hAnsi="Verdana" w:cs="Verdana"/>
      <w:lang w:eastAsia="en-US"/>
    </w:rPr>
  </w:style>
  <w:style w:type="paragraph" w:customStyle="1" w:styleId="CharChar1CharCharCharChar1">
    <w:name w:val="Char Char1 Char Char Char Char1"/>
    <w:basedOn w:val="Normal"/>
    <w:uiPriority w:val="99"/>
    <w:rsid w:val="00E40059"/>
    <w:pPr>
      <w:spacing w:after="160" w:line="240" w:lineRule="exact"/>
    </w:pPr>
    <w:rPr>
      <w:rFonts w:ascii="Verdana" w:eastAsia="MS Mincho" w:hAnsi="Verdana" w:cs="Verdana"/>
      <w:lang w:eastAsia="en-US"/>
    </w:rPr>
  </w:style>
  <w:style w:type="paragraph" w:customStyle="1" w:styleId="CharChar2CharCharCharChar2CharCharCharChar">
    <w:name w:val="Char Char2 Char Char Char Char2 Char Char Char Char"/>
    <w:basedOn w:val="Normal"/>
    <w:uiPriority w:val="99"/>
    <w:rsid w:val="00E40059"/>
    <w:pPr>
      <w:spacing w:after="160" w:line="240" w:lineRule="exact"/>
    </w:pPr>
    <w:rPr>
      <w:rFonts w:ascii="Verdana" w:eastAsia="MS Mincho" w:hAnsi="Verdana" w:cs="Verdana"/>
      <w:lang w:eastAsia="en-US"/>
    </w:rPr>
  </w:style>
  <w:style w:type="paragraph" w:customStyle="1" w:styleId="CharChar2CharCharCharChar2CharCharCharChar1">
    <w:name w:val="Char Char2 Char Char Char Char2 Char Char Char Char1"/>
    <w:basedOn w:val="Normal"/>
    <w:uiPriority w:val="99"/>
    <w:rsid w:val="00E40059"/>
    <w:pPr>
      <w:spacing w:after="160" w:line="240" w:lineRule="exact"/>
    </w:pPr>
    <w:rPr>
      <w:rFonts w:ascii="Verdana" w:eastAsia="MS Mincho" w:hAnsi="Verdana" w:cs="Verdana"/>
      <w:lang w:eastAsia="en-US"/>
    </w:rPr>
  </w:style>
  <w:style w:type="paragraph" w:styleId="Listadecontinuao3">
    <w:name w:val="List Continue 3"/>
    <w:basedOn w:val="Normal"/>
    <w:uiPriority w:val="99"/>
    <w:rsid w:val="00E40059"/>
    <w:pPr>
      <w:tabs>
        <w:tab w:val="num" w:pos="420"/>
      </w:tabs>
      <w:autoSpaceDE w:val="0"/>
      <w:autoSpaceDN w:val="0"/>
      <w:adjustRightInd w:val="0"/>
      <w:spacing w:before="240" w:line="260" w:lineRule="atLeast"/>
      <w:ind w:left="420" w:hanging="420"/>
      <w:jc w:val="both"/>
    </w:pPr>
    <w:rPr>
      <w:rFonts w:ascii="Times New Roman" w:eastAsia="SimSun" w:hAnsi="Times New Roman"/>
      <w:sz w:val="24"/>
      <w:lang w:val="en-US" w:eastAsia="zh-CN"/>
    </w:rPr>
  </w:style>
  <w:style w:type="paragraph" w:customStyle="1" w:styleId="CharChar2CharCharCharChar2CharCharCharCharCharCharCharChar">
    <w:name w:val="Char Char2 Char Char Char Char2 Char Char Char Char Char Char Char Char"/>
    <w:basedOn w:val="Normal"/>
    <w:uiPriority w:val="99"/>
    <w:rsid w:val="00E40059"/>
    <w:pPr>
      <w:spacing w:after="160" w:line="240" w:lineRule="exact"/>
    </w:pPr>
    <w:rPr>
      <w:rFonts w:ascii="Verdana" w:eastAsia="MS Mincho" w:hAnsi="Verdana" w:cs="Verdana"/>
      <w:lang w:eastAsia="en-US"/>
    </w:rPr>
  </w:style>
  <w:style w:type="paragraph" w:customStyle="1" w:styleId="Nome">
    <w:name w:val="Nome"/>
    <w:basedOn w:val="Normal"/>
    <w:rsid w:val="00E40059"/>
    <w:pPr>
      <w:spacing w:before="120" w:line="288" w:lineRule="auto"/>
      <w:jc w:val="both"/>
    </w:pPr>
    <w:rPr>
      <w:rFonts w:cs="Arial"/>
    </w:rPr>
  </w:style>
  <w:style w:type="paragraph" w:customStyle="1" w:styleId="MF1">
    <w:name w:val="MF1"/>
    <w:basedOn w:val="Normal"/>
    <w:autoRedefine/>
    <w:rsid w:val="00CD05B7"/>
    <w:pPr>
      <w:spacing w:line="320" w:lineRule="exact"/>
      <w:jc w:val="center"/>
    </w:pPr>
    <w:rPr>
      <w:rFonts w:ascii="Times New Roman" w:hAnsi="Times New Roman"/>
      <w:b/>
      <w:smallCaps/>
      <w:sz w:val="24"/>
      <w:szCs w:val="20"/>
    </w:rPr>
  </w:style>
  <w:style w:type="paragraph" w:customStyle="1" w:styleId="p0">
    <w:name w:val="p0"/>
    <w:basedOn w:val="Normal"/>
    <w:rsid w:val="00CD05B7"/>
    <w:pPr>
      <w:tabs>
        <w:tab w:val="left" w:pos="720"/>
      </w:tabs>
      <w:spacing w:line="240" w:lineRule="atLeast"/>
      <w:jc w:val="both"/>
    </w:pPr>
    <w:rPr>
      <w:rFonts w:ascii="Times" w:hAnsi="Times"/>
      <w:sz w:val="24"/>
      <w:szCs w:val="20"/>
    </w:rPr>
  </w:style>
  <w:style w:type="paragraph" w:customStyle="1" w:styleId="Corpodetexto31">
    <w:name w:val="Corpo de texto 31"/>
    <w:basedOn w:val="Normal"/>
    <w:rsid w:val="00CD05B7"/>
    <w:pPr>
      <w:spacing w:line="320" w:lineRule="atLeast"/>
      <w:jc w:val="both"/>
    </w:pPr>
    <w:rPr>
      <w:rFonts w:ascii="Times New Roman" w:hAnsi="Times New Roman"/>
      <w:sz w:val="26"/>
      <w:szCs w:val="20"/>
    </w:rPr>
  </w:style>
  <w:style w:type="paragraph" w:customStyle="1" w:styleId="c3">
    <w:name w:val="c3"/>
    <w:basedOn w:val="Normal"/>
    <w:rsid w:val="00CD05B7"/>
    <w:pPr>
      <w:spacing w:line="240" w:lineRule="atLeast"/>
      <w:jc w:val="center"/>
    </w:pPr>
    <w:rPr>
      <w:rFonts w:ascii="Times" w:hAnsi="Times"/>
      <w:sz w:val="24"/>
      <w:szCs w:val="20"/>
    </w:rPr>
  </w:style>
  <w:style w:type="paragraph" w:customStyle="1" w:styleId="Recuodecorpodetexto21">
    <w:name w:val="Recuo de corpo de texto 21"/>
    <w:basedOn w:val="Normal"/>
    <w:rsid w:val="00CD05B7"/>
    <w:pPr>
      <w:spacing w:line="360" w:lineRule="exact"/>
      <w:ind w:left="720"/>
      <w:jc w:val="both"/>
    </w:pPr>
    <w:rPr>
      <w:rFonts w:ascii="Times New Roman" w:hAnsi="Times New Roman"/>
      <w:sz w:val="24"/>
      <w:szCs w:val="20"/>
    </w:rPr>
  </w:style>
  <w:style w:type="paragraph" w:customStyle="1" w:styleId="t7">
    <w:name w:val="t7"/>
    <w:basedOn w:val="Normal"/>
    <w:rsid w:val="00CD05B7"/>
    <w:pPr>
      <w:tabs>
        <w:tab w:val="left" w:pos="1540"/>
        <w:tab w:val="left" w:pos="3500"/>
        <w:tab w:val="left" w:pos="5020"/>
      </w:tabs>
      <w:spacing w:line="240" w:lineRule="atLeast"/>
    </w:pPr>
    <w:rPr>
      <w:rFonts w:ascii="Times" w:hAnsi="Times"/>
      <w:sz w:val="24"/>
      <w:szCs w:val="20"/>
    </w:rPr>
  </w:style>
  <w:style w:type="paragraph" w:customStyle="1" w:styleId="Estilo2">
    <w:name w:val="Estilo2"/>
    <w:basedOn w:val="Normal"/>
    <w:rsid w:val="00CD05B7"/>
    <w:pPr>
      <w:tabs>
        <w:tab w:val="left" w:pos="2835"/>
      </w:tabs>
      <w:spacing w:after="120"/>
      <w:ind w:left="2977" w:hanging="853"/>
    </w:pPr>
    <w:rPr>
      <w:szCs w:val="20"/>
    </w:rPr>
  </w:style>
  <w:style w:type="paragraph" w:customStyle="1" w:styleId="BalloonText1">
    <w:name w:val="Balloon Text1"/>
    <w:basedOn w:val="Normal"/>
    <w:semiHidden/>
    <w:rsid w:val="00CD05B7"/>
    <w:pPr>
      <w:jc w:val="both"/>
    </w:pPr>
    <w:rPr>
      <w:rFonts w:cs="MS Sans Serif"/>
      <w:sz w:val="16"/>
      <w:szCs w:val="16"/>
    </w:rPr>
  </w:style>
  <w:style w:type="paragraph" w:customStyle="1" w:styleId="CommentSubject1">
    <w:name w:val="Comment Subject1"/>
    <w:basedOn w:val="Textodecomentrio"/>
    <w:next w:val="Textodecomentrio"/>
    <w:semiHidden/>
    <w:rsid w:val="00CD05B7"/>
    <w:pPr>
      <w:jc w:val="both"/>
    </w:pPr>
    <w:rPr>
      <w:rFonts w:ascii="Times New Roman" w:hAnsi="Times New Roman"/>
      <w:b/>
      <w:bCs/>
      <w:lang w:val="pt-BR" w:eastAsia="pt-BR"/>
    </w:rPr>
  </w:style>
  <w:style w:type="paragraph" w:customStyle="1" w:styleId="para10">
    <w:name w:val="para10"/>
    <w:rsid w:val="00CD05B7"/>
    <w:pPr>
      <w:widowControl w:val="0"/>
      <w:tabs>
        <w:tab w:val="left" w:pos="0"/>
        <w:tab w:val="left" w:pos="1418"/>
        <w:tab w:val="left" w:pos="2835"/>
        <w:tab w:val="left" w:pos="4252"/>
      </w:tabs>
      <w:spacing w:before="121" w:line="232" w:lineRule="atLeast"/>
      <w:jc w:val="both"/>
    </w:pPr>
    <w:rPr>
      <w:rFonts w:ascii="Times" w:hAnsi="Times"/>
      <w:snapToGrid w:val="0"/>
      <w:sz w:val="22"/>
      <w:szCs w:val="22"/>
      <w:lang w:eastAsia="en-US"/>
    </w:rPr>
  </w:style>
  <w:style w:type="paragraph" w:styleId="Subttulo">
    <w:name w:val="Subtitle"/>
    <w:basedOn w:val="Normal"/>
    <w:next w:val="Corpodetexto"/>
    <w:link w:val="SubttuloChar"/>
    <w:qFormat/>
    <w:rsid w:val="00CD05B7"/>
    <w:pPr>
      <w:widowControl w:val="0"/>
      <w:suppressAutoHyphens/>
      <w:jc w:val="center"/>
    </w:pPr>
    <w:rPr>
      <w:rFonts w:ascii="Times New Roman" w:eastAsia="HG Mincho Light J" w:hAnsi="Times New Roman"/>
      <w:b/>
      <w:color w:val="000000"/>
      <w:sz w:val="24"/>
      <w:szCs w:val="20"/>
    </w:rPr>
  </w:style>
  <w:style w:type="character" w:customStyle="1" w:styleId="SubttuloChar">
    <w:name w:val="Subtítulo Char"/>
    <w:link w:val="Subttulo"/>
    <w:rsid w:val="00CD05B7"/>
    <w:rPr>
      <w:rFonts w:eastAsia="HG Mincho Light J"/>
      <w:b/>
      <w:color w:val="000000"/>
      <w:sz w:val="24"/>
    </w:rPr>
  </w:style>
  <w:style w:type="paragraph" w:customStyle="1" w:styleId="BodyText21">
    <w:name w:val="Body Text 21"/>
    <w:basedOn w:val="Normal"/>
    <w:rsid w:val="00CD05B7"/>
    <w:pPr>
      <w:widowControl w:val="0"/>
      <w:ind w:left="567"/>
      <w:jc w:val="both"/>
    </w:pPr>
    <w:rPr>
      <w:rFonts w:ascii="Times New Roman" w:hAnsi="Times New Roman"/>
      <w:sz w:val="24"/>
      <w:szCs w:val="20"/>
      <w:lang w:val="en-AU"/>
    </w:rPr>
  </w:style>
  <w:style w:type="paragraph" w:customStyle="1" w:styleId="Ttulo1AgmtArticleNumber">
    <w:name w:val="Título 1.Agmt Article Number"/>
    <w:basedOn w:val="Normal"/>
    <w:next w:val="Normal"/>
    <w:rsid w:val="00CD05B7"/>
    <w:pPr>
      <w:keepNext/>
      <w:outlineLvl w:val="0"/>
    </w:pPr>
    <w:rPr>
      <w:rFonts w:ascii="Times New Roman" w:hAnsi="Times New Roman"/>
      <w:b/>
      <w:sz w:val="18"/>
      <w:szCs w:val="20"/>
    </w:rPr>
  </w:style>
  <w:style w:type="character" w:customStyle="1" w:styleId="Normal1">
    <w:name w:val="Normal1"/>
    <w:rsid w:val="00CD05B7"/>
    <w:rPr>
      <w:rFonts w:ascii="Helvetica" w:hAnsi="Helvetica"/>
      <w:sz w:val="24"/>
    </w:rPr>
  </w:style>
  <w:style w:type="paragraph" w:customStyle="1" w:styleId="sub">
    <w:name w:val="sub"/>
    <w:rsid w:val="00CD05B7"/>
    <w:pPr>
      <w:widowControl w:val="0"/>
      <w:tabs>
        <w:tab w:val="left" w:pos="0"/>
        <w:tab w:val="left" w:pos="1440"/>
        <w:tab w:val="left" w:pos="2880"/>
        <w:tab w:val="left" w:pos="4320"/>
      </w:tabs>
      <w:spacing w:before="293" w:after="170" w:line="287" w:lineRule="atLeast"/>
      <w:jc w:val="both"/>
    </w:pPr>
    <w:rPr>
      <w:rFonts w:ascii="Swiss" w:eastAsia="MS Mincho" w:hAnsi="Swiss"/>
      <w:snapToGrid w:val="0"/>
      <w:sz w:val="22"/>
      <w:szCs w:val="22"/>
    </w:rPr>
  </w:style>
  <w:style w:type="paragraph" w:customStyle="1" w:styleId="CharCharCharCharCharCharCharCharCharCharChar">
    <w:name w:val="Char Char Char Char Char Char Char Char Char Char Char"/>
    <w:basedOn w:val="Normal"/>
    <w:rsid w:val="00CD05B7"/>
    <w:pPr>
      <w:spacing w:after="160" w:line="240" w:lineRule="exact"/>
    </w:pPr>
    <w:rPr>
      <w:rFonts w:ascii="Verdana" w:hAnsi="Verdana"/>
      <w:szCs w:val="20"/>
      <w:lang w:val="en-US" w:eastAsia="en-US"/>
    </w:rPr>
  </w:style>
  <w:style w:type="character" w:styleId="MquinadeescreverHTML">
    <w:name w:val="HTML Typewriter"/>
    <w:rsid w:val="00CD05B7"/>
    <w:rPr>
      <w:rFonts w:ascii="Courier New" w:eastAsia="Times New Roman" w:hAnsi="Courier New" w:cs="Courier New"/>
      <w:sz w:val="20"/>
      <w:szCs w:val="20"/>
    </w:rPr>
  </w:style>
  <w:style w:type="paragraph" w:customStyle="1" w:styleId="CharChar1Char">
    <w:name w:val="Char Char1 Char"/>
    <w:basedOn w:val="Normal"/>
    <w:rsid w:val="00CD05B7"/>
    <w:pPr>
      <w:spacing w:after="160" w:line="240" w:lineRule="exact"/>
    </w:pPr>
    <w:rPr>
      <w:rFonts w:ascii="Verdana" w:eastAsia="MS Mincho" w:hAnsi="Verdana"/>
      <w:szCs w:val="20"/>
      <w:lang w:val="en-US" w:eastAsia="en-US"/>
    </w:rPr>
  </w:style>
  <w:style w:type="paragraph" w:customStyle="1" w:styleId="CharChar2Char">
    <w:name w:val="Char Char2 Char"/>
    <w:basedOn w:val="Normal"/>
    <w:rsid w:val="00CD05B7"/>
    <w:pPr>
      <w:spacing w:after="160" w:line="240" w:lineRule="exact"/>
    </w:pPr>
    <w:rPr>
      <w:rFonts w:ascii="Verdana" w:hAnsi="Verdana"/>
      <w:szCs w:val="20"/>
      <w:lang w:val="en-US" w:eastAsia="en-US"/>
    </w:rPr>
  </w:style>
  <w:style w:type="paragraph" w:customStyle="1" w:styleId="TEXTO">
    <w:name w:val="TEXTO"/>
    <w:autoRedefine/>
    <w:rsid w:val="00CD05B7"/>
    <w:pPr>
      <w:keepNext/>
      <w:keepLines/>
      <w:widowControl w:val="0"/>
      <w:numPr>
        <w:ilvl w:val="1"/>
        <w:numId w:val="50"/>
      </w:numPr>
      <w:tabs>
        <w:tab w:val="clear" w:pos="450"/>
      </w:tabs>
      <w:spacing w:line="300" w:lineRule="exact"/>
      <w:ind w:left="707" w:hanging="707"/>
      <w:jc w:val="both"/>
    </w:pPr>
    <w:rPr>
      <w:rFonts w:ascii="Frutiger Light" w:hAnsi="Frutiger Light"/>
      <w:sz w:val="26"/>
      <w:szCs w:val="22"/>
      <w:lang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CD05B7"/>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1CharCharCharCharCharCharCharCharCharCharCharChar">
    <w:name w:val="Char1 Char Char Char Char Char Char Char Char Char Char Char Char"/>
    <w:basedOn w:val="Normal"/>
    <w:rsid w:val="00CD05B7"/>
    <w:pPr>
      <w:spacing w:after="160" w:line="240" w:lineRule="exact"/>
    </w:pPr>
    <w:rPr>
      <w:rFonts w:ascii="Verdana" w:hAnsi="Verdana"/>
      <w:szCs w:val="20"/>
      <w:lang w:val="en-US" w:eastAsia="en-US"/>
    </w:rPr>
  </w:style>
  <w:style w:type="paragraph" w:customStyle="1" w:styleId="CharCharCharCharCharChar">
    <w:name w:val="Char Char Char Char Char Char"/>
    <w:basedOn w:val="Normal"/>
    <w:rsid w:val="00CD05B7"/>
    <w:pPr>
      <w:spacing w:after="160" w:line="240" w:lineRule="exact"/>
    </w:pPr>
    <w:rPr>
      <w:rFonts w:ascii="Verdana" w:eastAsia="MS Mincho" w:hAnsi="Verdana"/>
      <w:szCs w:val="20"/>
      <w:lang w:val="en-US" w:eastAsia="en-US"/>
    </w:rPr>
  </w:style>
  <w:style w:type="character" w:customStyle="1" w:styleId="CommarcadoresChar">
    <w:name w:val="Com marcadores Char"/>
    <w:link w:val="Commarcadores"/>
    <w:rsid w:val="00CD05B7"/>
    <w:rPr>
      <w:rFonts w:ascii="Univers" w:hAnsi="Univers" w:cs="Univers"/>
      <w:sz w:val="24"/>
      <w:szCs w:val="22"/>
    </w:rPr>
  </w:style>
  <w:style w:type="paragraph" w:customStyle="1" w:styleId="Char2CharCharCharCharChar1Char">
    <w:name w:val="Char2 Char Char Char Char Char1 Char"/>
    <w:basedOn w:val="Normal"/>
    <w:rsid w:val="00CD05B7"/>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2CharCharChar">
    <w:name w:val="Char Char2 Char Char Char"/>
    <w:basedOn w:val="Normal"/>
    <w:rsid w:val="00CD05B7"/>
    <w:pPr>
      <w:spacing w:after="160" w:line="240" w:lineRule="exact"/>
    </w:pPr>
    <w:rPr>
      <w:rFonts w:ascii="Verdana" w:hAnsi="Verdana"/>
      <w:szCs w:val="20"/>
      <w:lang w:val="en-US" w:eastAsia="en-US"/>
    </w:rPr>
  </w:style>
  <w:style w:type="paragraph" w:customStyle="1" w:styleId="CharChar1CharCharCharCharCharCharCharCharCharCharCharCharChar">
    <w:name w:val="Char Char1 Char Char Char Char Char Char Char Char Char Char Char Char Char"/>
    <w:basedOn w:val="Normal"/>
    <w:rsid w:val="00CD05B7"/>
    <w:pPr>
      <w:spacing w:after="160" w:line="240" w:lineRule="exact"/>
    </w:pPr>
    <w:rPr>
      <w:rFonts w:ascii="Verdana" w:eastAsia="MS Mincho" w:hAnsi="Verdana"/>
      <w:szCs w:val="20"/>
      <w:lang w:val="en-US" w:eastAsia="en-US"/>
    </w:rPr>
  </w:style>
  <w:style w:type="paragraph" w:customStyle="1" w:styleId="CharChar1CharCharCharCharCharCharCharChar">
    <w:name w:val="Char Char1 Char Char Char Char Char Char Char Char"/>
    <w:basedOn w:val="Normal"/>
    <w:rsid w:val="00CD05B7"/>
    <w:pPr>
      <w:spacing w:after="160" w:line="240" w:lineRule="exact"/>
    </w:pPr>
    <w:rPr>
      <w:rFonts w:ascii="Verdana" w:eastAsia="MS Mincho" w:hAnsi="Verdana"/>
      <w:szCs w:val="20"/>
      <w:lang w:val="en-US" w:eastAsia="en-US"/>
    </w:rPr>
  </w:style>
  <w:style w:type="paragraph" w:customStyle="1" w:styleId="CharChar1CharCharCharCharCharCharCharCharCharCharCharCharCharCharChar1CharCharChar">
    <w:name w:val="Char Char1 Char Char Char Char Char Char Char Char Char Char Char Char Char Char Char1 Char Char Char"/>
    <w:basedOn w:val="Normal"/>
    <w:rsid w:val="00CD05B7"/>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2CharCharCharCharChar">
    <w:name w:val="Char2 Char Char Char Char Char"/>
    <w:basedOn w:val="Normal"/>
    <w:rsid w:val="00CD05B7"/>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Heading61">
    <w:name w:val="Heading 61"/>
    <w:aliases w:val="h6"/>
    <w:basedOn w:val="Normal"/>
    <w:next w:val="Normal"/>
    <w:rsid w:val="00CD05B7"/>
    <w:pPr>
      <w:keepNext/>
      <w:widowControl w:val="0"/>
      <w:autoSpaceDE w:val="0"/>
      <w:autoSpaceDN w:val="0"/>
      <w:adjustRightInd w:val="0"/>
      <w:spacing w:before="120" w:after="120"/>
      <w:ind w:left="57" w:right="57"/>
    </w:pPr>
    <w:rPr>
      <w:rFonts w:ascii="Times New Roman" w:hAnsi="Times New Roman"/>
      <w:i/>
      <w:iCs/>
      <w:color w:val="000000"/>
      <w:sz w:val="24"/>
      <w:lang w:val="en-US" w:eastAsia="en-US"/>
    </w:rPr>
  </w:style>
  <w:style w:type="paragraph" w:customStyle="1" w:styleId="Char2CharChar">
    <w:name w:val="Char2 Char Char"/>
    <w:basedOn w:val="Normal"/>
    <w:rsid w:val="00CD05B7"/>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2CharCharCharCharChar1CharCharChar">
    <w:name w:val="Char2 Char Char Char Char Char1 Char Char Char"/>
    <w:basedOn w:val="Normal"/>
    <w:rsid w:val="00CD05B7"/>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1CharCharCharCharCharCharCharCharCharCharCharCharCharCharChar1CharCharCharCharCharChar">
    <w:name w:val="Char Char1 Char Char Char Char Char Char Char Char Char Char Char Char Char Char Char1 Char Char Char Char Char Char"/>
    <w:basedOn w:val="Normal"/>
    <w:rsid w:val="00CD05B7"/>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1CharCharCharCharCharCharCharCharCharCharCharCharCharCharCharChar">
    <w:name w:val="Char Char1 Char Char Char Char Char Char Char Char Char Char Char Char Char Char Char Char"/>
    <w:basedOn w:val="Normal"/>
    <w:rsid w:val="00CD05B7"/>
    <w:pPr>
      <w:widowControl w:val="0"/>
      <w:adjustRightInd w:val="0"/>
      <w:spacing w:after="160" w:line="240" w:lineRule="exact"/>
      <w:jc w:val="both"/>
      <w:textAlignment w:val="baseline"/>
    </w:pPr>
    <w:rPr>
      <w:rFonts w:ascii="Verdana" w:eastAsia="MS Mincho" w:hAnsi="Verdana"/>
      <w:szCs w:val="20"/>
      <w:lang w:val="en-US" w:eastAsia="en-US"/>
    </w:rPr>
  </w:style>
  <w:style w:type="character" w:customStyle="1" w:styleId="INDENT2">
    <w:name w:val="INDENT 2"/>
    <w:rsid w:val="00CD05B7"/>
    <w:rPr>
      <w:rFonts w:ascii="Times New Roman" w:hAnsi="Times New Roman"/>
      <w:spacing w:val="0"/>
      <w:sz w:val="24"/>
      <w:lang w:val="en-US" w:eastAsia="x-none"/>
    </w:rPr>
  </w:style>
  <w:style w:type="paragraph" w:customStyle="1" w:styleId="leafNormal">
    <w:name w:val="leafNormal"/>
    <w:rsid w:val="00CD05B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MS Mincho" w:hAnsi="Times" w:cs="Times"/>
      <w:sz w:val="24"/>
      <w:szCs w:val="24"/>
    </w:rPr>
  </w:style>
  <w:style w:type="paragraph" w:customStyle="1" w:styleId="WW-NormalWeb">
    <w:name w:val="WW-Normal (Web)"/>
    <w:basedOn w:val="Normal"/>
    <w:rsid w:val="00CD05B7"/>
    <w:pPr>
      <w:suppressAutoHyphens/>
      <w:spacing w:before="280" w:after="280"/>
    </w:pPr>
    <w:rPr>
      <w:rFonts w:ascii="Arial Unicode MS" w:eastAsia="Arial Unicode MS" w:hAnsi="Arial Unicode MS" w:cs="Arial Unicode MS"/>
      <w:color w:val="000000"/>
      <w:sz w:val="24"/>
      <w:lang w:eastAsia="ar-SA"/>
    </w:rPr>
  </w:style>
  <w:style w:type="paragraph" w:customStyle="1" w:styleId="CorpodetextobtBT">
    <w:name w:val="Corpo de texto.bt.BT"/>
    <w:basedOn w:val="Normal"/>
    <w:rsid w:val="00CD05B7"/>
    <w:pPr>
      <w:widowControl w:val="0"/>
      <w:autoSpaceDE w:val="0"/>
      <w:autoSpaceDN w:val="0"/>
      <w:adjustRightInd w:val="0"/>
      <w:jc w:val="both"/>
    </w:pPr>
    <w:rPr>
      <w:rFonts w:cs="Arial"/>
      <w:sz w:val="24"/>
      <w:lang w:eastAsia="en-US"/>
    </w:rPr>
  </w:style>
  <w:style w:type="paragraph" w:customStyle="1" w:styleId="Reviso1">
    <w:name w:val="Revisão1"/>
    <w:hidden/>
    <w:uiPriority w:val="99"/>
    <w:semiHidden/>
    <w:rsid w:val="00CD05B7"/>
    <w:rPr>
      <w:sz w:val="26"/>
      <w:szCs w:val="22"/>
    </w:rPr>
  </w:style>
  <w:style w:type="paragraph" w:customStyle="1" w:styleId="Default">
    <w:name w:val="Default"/>
    <w:rsid w:val="00CD05B7"/>
    <w:pPr>
      <w:autoSpaceDE w:val="0"/>
      <w:autoSpaceDN w:val="0"/>
      <w:adjustRightInd w:val="0"/>
    </w:pPr>
    <w:rPr>
      <w:rFonts w:ascii="Arial" w:hAnsi="Arial" w:cs="Arial"/>
      <w:color w:val="000000"/>
      <w:sz w:val="24"/>
      <w:szCs w:val="24"/>
    </w:rPr>
  </w:style>
  <w:style w:type="paragraph" w:customStyle="1" w:styleId="PargrafodaLista2">
    <w:name w:val="Parágrafo da Lista2"/>
    <w:basedOn w:val="Normal"/>
    <w:uiPriority w:val="99"/>
    <w:qFormat/>
    <w:rsid w:val="00CD05B7"/>
    <w:pPr>
      <w:ind w:left="708"/>
      <w:jc w:val="both"/>
    </w:pPr>
    <w:rPr>
      <w:rFonts w:ascii="Times New Roman" w:hAnsi="Times New Roman"/>
      <w:sz w:val="26"/>
      <w:szCs w:val="20"/>
    </w:rPr>
  </w:style>
  <w:style w:type="character" w:customStyle="1" w:styleId="apple-converted-space">
    <w:name w:val="apple-converted-space"/>
    <w:rsid w:val="00E02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8562">
      <w:bodyDiv w:val="1"/>
      <w:marLeft w:val="0"/>
      <w:marRight w:val="0"/>
      <w:marTop w:val="0"/>
      <w:marBottom w:val="0"/>
      <w:divBdr>
        <w:top w:val="none" w:sz="0" w:space="0" w:color="auto"/>
        <w:left w:val="none" w:sz="0" w:space="0" w:color="auto"/>
        <w:bottom w:val="none" w:sz="0" w:space="0" w:color="auto"/>
        <w:right w:val="none" w:sz="0" w:space="0" w:color="auto"/>
      </w:divBdr>
    </w:div>
    <w:div w:id="701051218">
      <w:bodyDiv w:val="1"/>
      <w:marLeft w:val="0"/>
      <w:marRight w:val="0"/>
      <w:marTop w:val="0"/>
      <w:marBottom w:val="0"/>
      <w:divBdr>
        <w:top w:val="none" w:sz="0" w:space="0" w:color="auto"/>
        <w:left w:val="none" w:sz="0" w:space="0" w:color="auto"/>
        <w:bottom w:val="none" w:sz="0" w:space="0" w:color="auto"/>
        <w:right w:val="none" w:sz="0" w:space="0" w:color="auto"/>
      </w:divBdr>
    </w:div>
    <w:div w:id="1298293316">
      <w:bodyDiv w:val="1"/>
      <w:marLeft w:val="0"/>
      <w:marRight w:val="0"/>
      <w:marTop w:val="0"/>
      <w:marBottom w:val="0"/>
      <w:divBdr>
        <w:top w:val="none" w:sz="0" w:space="0" w:color="auto"/>
        <w:left w:val="none" w:sz="0" w:space="0" w:color="auto"/>
        <w:bottom w:val="none" w:sz="0" w:space="0" w:color="auto"/>
        <w:right w:val="none" w:sz="0" w:space="0" w:color="auto"/>
      </w:divBdr>
    </w:div>
    <w:div w:id="142095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etip.com.br" TargetMode="Externa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4EF25-DDDD-4ECC-B59F-ABA993F6B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50</Pages>
  <Words>20892</Words>
  <Characters>125279</Characters>
  <Application>Microsoft Office Word</Application>
  <DocSecurity>0</DocSecurity>
  <Lines>1043</Lines>
  <Paragraphs>291</Paragraphs>
  <ScaleCrop>false</ScaleCrop>
  <HeadingPairs>
    <vt:vector size="2" baseType="variant">
      <vt:variant>
        <vt:lpstr>Título</vt:lpstr>
      </vt:variant>
      <vt:variant>
        <vt:i4>1</vt:i4>
      </vt:variant>
    </vt:vector>
  </HeadingPairs>
  <TitlesOfParts>
    <vt:vector size="1" baseType="lpstr">
      <vt:lpstr/>
    </vt:vector>
  </TitlesOfParts>
  <Company>Mattos Filho Advogados</Company>
  <LinksUpToDate>false</LinksUpToDate>
  <CharactersWithSpaces>145880</CharactersWithSpaces>
  <SharedDoc>false</SharedDoc>
  <HLinks>
    <vt:vector size="6" baseType="variant">
      <vt:variant>
        <vt:i4>983105</vt:i4>
      </vt:variant>
      <vt:variant>
        <vt:i4>84</vt:i4>
      </vt:variant>
      <vt:variant>
        <vt:i4>0</vt:i4>
      </vt:variant>
      <vt:variant>
        <vt:i4>5</vt:i4>
      </vt:variant>
      <vt:variant>
        <vt:lpwstr>http://www.cetip.com.br/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Simões De Mello</dc:creator>
  <cp:lastModifiedBy>Maria Carolina</cp:lastModifiedBy>
  <cp:revision>2</cp:revision>
  <cp:lastPrinted>2014-04-22T22:52:00Z</cp:lastPrinted>
  <dcterms:created xsi:type="dcterms:W3CDTF">2014-04-24T13:05:00Z</dcterms:created>
  <dcterms:modified xsi:type="dcterms:W3CDTF">2014-04-24T13:52:00Z</dcterms:modified>
</cp:coreProperties>
</file>